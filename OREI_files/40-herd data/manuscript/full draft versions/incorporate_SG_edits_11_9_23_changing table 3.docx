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0A63E800" w14:textId="504E4A6F" w:rsidR="00546D0C" w:rsidRPr="006E592D" w:rsidRDefault="00F837A0" w:rsidP="00B836B8">
      <w:pPr>
        <w:spacing w:line="480" w:lineRule="auto"/>
        <w:ind w:firstLine="720"/>
        <w:rPr>
          <w:rFonts w:ascii="Times New Roman" w:hAnsi="Times New Roman" w:cs="Times New Roman"/>
          <w:sz w:val="24"/>
          <w:szCs w:val="24"/>
        </w:rPr>
      </w:pPr>
      <w:ins w:id="1" w:author="Caitlin Jeffrey" w:date="2023-10-18T13:40:00Z">
        <w:r>
          <w:rPr>
            <w:rFonts w:ascii="Times New Roman" w:hAnsi="Times New Roman" w:cs="Times New Roman"/>
            <w:sz w:val="24"/>
            <w:szCs w:val="24"/>
          </w:rPr>
          <w:t>Previous studies have reported bedded pack</w:t>
        </w:r>
      </w:ins>
      <w:ins w:id="2" w:author="Caitlin Jeffrey" w:date="2023-10-31T09:30:00Z">
        <w:r w:rsidR="00B91A04">
          <w:rPr>
            <w:rFonts w:ascii="Times New Roman" w:hAnsi="Times New Roman" w:cs="Times New Roman"/>
            <w:sz w:val="24"/>
            <w:szCs w:val="24"/>
          </w:rPr>
          <w:t>s</w:t>
        </w:r>
      </w:ins>
      <w:ins w:id="3" w:author="Caitlin Jeffrey" w:date="2023-10-18T13:40:00Z">
        <w:r>
          <w:rPr>
            <w:rFonts w:ascii="Times New Roman" w:hAnsi="Times New Roman" w:cs="Times New Roman"/>
            <w:sz w:val="24"/>
            <w:szCs w:val="24"/>
          </w:rPr>
          <w:t xml:space="preserve"> can improve cow welfare and comfort, and have advantages for manure management, soil health, and water quality. </w:t>
        </w:r>
      </w:ins>
      <w:r w:rsidR="00DE079B">
        <w:rPr>
          <w:rFonts w:ascii="Times New Roman" w:hAnsi="Times New Roman" w:cs="Times New Roman"/>
          <w:sz w:val="24"/>
          <w:szCs w:val="24"/>
        </w:rPr>
        <w:t>This</w:t>
      </w:r>
      <w:r w:rsidR="00546D0C" w:rsidRPr="006E3AEC">
        <w:rPr>
          <w:rFonts w:ascii="Times New Roman" w:hAnsi="Times New Roman" w:cs="Times New Roman"/>
          <w:sz w:val="24"/>
          <w:szCs w:val="24"/>
        </w:rPr>
        <w:t xml:space="preserve"> observational study explor</w:t>
      </w:r>
      <w:r w:rsidR="00DE079B">
        <w:rPr>
          <w:rFonts w:ascii="Times New Roman" w:hAnsi="Times New Roman" w:cs="Times New Roman"/>
          <w:sz w:val="24"/>
          <w:szCs w:val="24"/>
        </w:rPr>
        <w:t>ed</w:t>
      </w:r>
      <w:r w:rsidR="00546D0C" w:rsidRPr="006E3AEC">
        <w:rPr>
          <w:rFonts w:ascii="Times New Roman" w:hAnsi="Times New Roman" w:cs="Times New Roman"/>
          <w:sz w:val="24"/>
          <w:szCs w:val="24"/>
        </w:rPr>
        <w:t xml:space="preserve"> </w:t>
      </w:r>
      <w:ins w:id="4" w:author="Sandra Godden" w:date="2023-10-13T15:19:00Z">
        <w:r w:rsidR="009A4CA8">
          <w:rPr>
            <w:rFonts w:ascii="Times New Roman" w:hAnsi="Times New Roman" w:cs="Times New Roman"/>
            <w:sz w:val="24"/>
            <w:szCs w:val="24"/>
          </w:rPr>
          <w:t xml:space="preserve">whether facility type was associated with </w:t>
        </w:r>
      </w:ins>
      <w:r w:rsidR="00C868BF">
        <w:rPr>
          <w:rFonts w:ascii="Times New Roman" w:hAnsi="Times New Roman" w:cs="Times New Roman"/>
          <w:sz w:val="24"/>
          <w:szCs w:val="24"/>
        </w:rPr>
        <w:t xml:space="preserve">bulk tank milk quality, </w:t>
      </w:r>
      <w:r w:rsidR="00546D0C" w:rsidRPr="006E3AEC">
        <w:rPr>
          <w:rFonts w:ascii="Times New Roman" w:hAnsi="Times New Roman" w:cs="Times New Roman"/>
          <w:sz w:val="24"/>
          <w:szCs w:val="24"/>
        </w:rPr>
        <w:t>udder health</w:t>
      </w:r>
      <w:r w:rsidR="009A4CA8">
        <w:rPr>
          <w:rFonts w:ascii="Times New Roman" w:hAnsi="Times New Roman" w:cs="Times New Roman"/>
          <w:sz w:val="24"/>
          <w:szCs w:val="24"/>
        </w:rPr>
        <w:t>,</w:t>
      </w:r>
      <w:r w:rsidR="00546D0C" w:rsidRPr="006E3AEC">
        <w:rPr>
          <w:rFonts w:ascii="Times New Roman" w:hAnsi="Times New Roman" w:cs="Times New Roman"/>
          <w:sz w:val="24"/>
          <w:szCs w:val="24"/>
        </w:rPr>
        <w:t xml:space="preserve"> </w:t>
      </w:r>
      <w:del w:id="5" w:author="Sandra Godden" w:date="2023-10-13T15:19:00Z">
        <w:r w:rsidR="00546D0C" w:rsidRPr="006E3AEC" w:rsidDel="009A4CA8">
          <w:rPr>
            <w:rFonts w:ascii="Times New Roman" w:hAnsi="Times New Roman" w:cs="Times New Roman"/>
            <w:sz w:val="24"/>
            <w:szCs w:val="24"/>
          </w:rPr>
          <w:delText>and</w:delText>
        </w:r>
      </w:del>
      <w:ins w:id="6" w:author="Sandra Godden" w:date="2023-10-13T15:19:00Z">
        <w:r w:rsidR="009A4CA8">
          <w:rPr>
            <w:rFonts w:ascii="Times New Roman" w:hAnsi="Times New Roman" w:cs="Times New Roman"/>
            <w:sz w:val="24"/>
            <w:szCs w:val="24"/>
          </w:rPr>
          <w:t>udder</w:t>
        </w:r>
      </w:ins>
      <w:r w:rsidR="00546D0C" w:rsidRPr="006E3AEC">
        <w:rPr>
          <w:rFonts w:ascii="Times New Roman" w:hAnsi="Times New Roman" w:cs="Times New Roman"/>
          <w:sz w:val="24"/>
          <w:szCs w:val="24"/>
        </w:rPr>
        <w:t xml:space="preserve"> hygiene</w:t>
      </w:r>
      <w:ins w:id="7" w:author="Sandra Godden" w:date="2023-10-13T15:19:00Z">
        <w:r w:rsidR="009A4CA8">
          <w:rPr>
            <w:rFonts w:ascii="Times New Roman" w:hAnsi="Times New Roman" w:cs="Times New Roman"/>
            <w:sz w:val="24"/>
            <w:szCs w:val="24"/>
          </w:rPr>
          <w:t xml:space="preserve"> and milk production</w:t>
        </w:r>
      </w:ins>
      <w:r w:rsidR="00546D0C" w:rsidRPr="006E3AEC">
        <w:rPr>
          <w:rFonts w:ascii="Times New Roman" w:hAnsi="Times New Roman" w:cs="Times New Roman"/>
          <w:sz w:val="24"/>
          <w:szCs w:val="24"/>
        </w:rPr>
        <w:t xml:space="preserve"> </w:t>
      </w:r>
      <w:ins w:id="8" w:author="Sandra Godden" w:date="2023-10-13T07:47:00Z">
        <w:r w:rsidR="004C7A16">
          <w:rPr>
            <w:rFonts w:ascii="Times New Roman" w:hAnsi="Times New Roman" w:cs="Times New Roman"/>
            <w:sz w:val="24"/>
            <w:szCs w:val="24"/>
          </w:rPr>
          <w:t xml:space="preserve">during </w:t>
        </w:r>
      </w:ins>
      <w:ins w:id="9" w:author="Caitlin Jeffrey" w:date="2023-10-31T09:26:00Z">
        <w:r w:rsidR="0012786C">
          <w:rPr>
            <w:rFonts w:ascii="Times New Roman" w:hAnsi="Times New Roman" w:cs="Times New Roman"/>
            <w:sz w:val="24"/>
            <w:szCs w:val="24"/>
          </w:rPr>
          <w:t xml:space="preserve">the non-grazing season </w:t>
        </w:r>
      </w:ins>
      <w:r w:rsidR="00546D0C">
        <w:rPr>
          <w:rFonts w:ascii="Times New Roman" w:hAnsi="Times New Roman" w:cs="Times New Roman"/>
          <w:sz w:val="24"/>
          <w:szCs w:val="24"/>
        </w:rPr>
        <w:t>on small</w:t>
      </w:r>
      <w:r w:rsidR="00C868BF">
        <w:rPr>
          <w:rFonts w:ascii="Times New Roman" w:hAnsi="Times New Roman" w:cs="Times New Roman"/>
          <w:sz w:val="24"/>
          <w:szCs w:val="24"/>
        </w:rPr>
        <w:t>-</w:t>
      </w:r>
      <w:r w:rsidR="00546D0C">
        <w:rPr>
          <w:rFonts w:ascii="Times New Roman" w:hAnsi="Times New Roman" w:cs="Times New Roman"/>
          <w:sz w:val="24"/>
          <w:szCs w:val="24"/>
        </w:rPr>
        <w:t xml:space="preserve">midsize organic </w:t>
      </w:r>
      <w:r w:rsidR="00406BC3">
        <w:rPr>
          <w:rFonts w:ascii="Times New Roman" w:hAnsi="Times New Roman" w:cs="Times New Roman"/>
          <w:sz w:val="24"/>
          <w:szCs w:val="24"/>
        </w:rPr>
        <w:t>dairies</w:t>
      </w:r>
      <w:r w:rsidR="00546D0C">
        <w:rPr>
          <w:rFonts w:ascii="Times New Roman" w:hAnsi="Times New Roman" w:cs="Times New Roman"/>
          <w:sz w:val="24"/>
          <w:szCs w:val="24"/>
        </w:rPr>
        <w:t xml:space="preserve"> in Vermont.</w:t>
      </w:r>
      <w:r w:rsidR="00546D0C" w:rsidRPr="005F4103">
        <w:rPr>
          <w:rFonts w:ascii="Times New Roman" w:hAnsi="Times New Roman" w:cs="Times New Roman"/>
          <w:color w:val="FF0000"/>
          <w:sz w:val="24"/>
          <w:szCs w:val="24"/>
        </w:rPr>
        <w:t xml:space="preserve"> </w:t>
      </w:r>
      <w:r w:rsidR="00635686">
        <w:rPr>
          <w:rFonts w:ascii="Times New Roman" w:hAnsi="Times New Roman" w:cs="Times New Roman"/>
          <w:sz w:val="24"/>
          <w:szCs w:val="24"/>
        </w:rPr>
        <w:t>The measured outcomes</w:t>
      </w:r>
      <w:r w:rsidR="00546D0C" w:rsidRPr="00604EDE">
        <w:rPr>
          <w:rFonts w:ascii="Times New Roman" w:hAnsi="Times New Roman" w:cs="Times New Roman"/>
          <w:sz w:val="24"/>
          <w:szCs w:val="24"/>
        </w:rPr>
        <w:t xml:space="preserve"> for bedded packs</w:t>
      </w:r>
      <w:r w:rsidR="00546D0C">
        <w:rPr>
          <w:rFonts w:ascii="Times New Roman" w:hAnsi="Times New Roman" w:cs="Times New Roman"/>
          <w:sz w:val="24"/>
          <w:szCs w:val="24"/>
        </w:rPr>
        <w:t xml:space="preserve"> did not differ</w:t>
      </w:r>
      <w:r w:rsidR="00546D0C" w:rsidRPr="00604EDE">
        <w:rPr>
          <w:rFonts w:ascii="Times New Roman" w:hAnsi="Times New Roman" w:cs="Times New Roman"/>
          <w:sz w:val="24"/>
          <w:szCs w:val="24"/>
        </w:rPr>
        <w:t xml:space="preserve"> compared to tiestall</w:t>
      </w:r>
      <w:r w:rsidR="00635686">
        <w:rPr>
          <w:rFonts w:ascii="Times New Roman" w:hAnsi="Times New Roman" w:cs="Times New Roman"/>
          <w:sz w:val="24"/>
          <w:szCs w:val="24"/>
        </w:rPr>
        <w:t>s</w:t>
      </w:r>
      <w:r w:rsidR="00546D0C" w:rsidRPr="00604EDE">
        <w:rPr>
          <w:rFonts w:ascii="Times New Roman" w:hAnsi="Times New Roman" w:cs="Times New Roman"/>
          <w:sz w:val="24"/>
          <w:szCs w:val="24"/>
        </w:rPr>
        <w:t xml:space="preserve"> and freestall</w:t>
      </w:r>
      <w:r w:rsidR="00635686">
        <w:rPr>
          <w:rFonts w:ascii="Times New Roman" w:hAnsi="Times New Roman" w:cs="Times New Roman"/>
          <w:sz w:val="24"/>
          <w:szCs w:val="24"/>
        </w:rPr>
        <w:t>s</w:t>
      </w:r>
      <w:r w:rsidR="00CD77DC">
        <w:rPr>
          <w:rFonts w:ascii="Times New Roman" w:hAnsi="Times New Roman" w:cs="Times New Roman"/>
          <w:sz w:val="24"/>
          <w:szCs w:val="24"/>
        </w:rPr>
        <w:t xml:space="preserve">, </w:t>
      </w:r>
      <w:del w:id="10" w:author="Caitlin Jeffrey" w:date="2023-10-31T09:30:00Z">
        <w:r w:rsidR="00CD77DC" w:rsidDel="006422B0">
          <w:rPr>
            <w:rFonts w:ascii="Times New Roman" w:hAnsi="Times New Roman" w:cs="Times New Roman"/>
            <w:sz w:val="24"/>
            <w:szCs w:val="24"/>
          </w:rPr>
          <w:delText xml:space="preserve">currently </w:delText>
        </w:r>
      </w:del>
      <w:r w:rsidR="00CD77DC">
        <w:rPr>
          <w:rFonts w:ascii="Times New Roman" w:hAnsi="Times New Roman" w:cs="Times New Roman"/>
          <w:sz w:val="24"/>
          <w:szCs w:val="24"/>
        </w:rPr>
        <w:t>the most commonly-used housing types</w:t>
      </w:r>
      <w:r w:rsidR="00B836B8">
        <w:rPr>
          <w:rFonts w:ascii="Times New Roman" w:hAnsi="Times New Roman" w:cs="Times New Roman"/>
          <w:sz w:val="24"/>
          <w:szCs w:val="24"/>
        </w:rPr>
        <w:t xml:space="preserve"> for organic dairies</w:t>
      </w:r>
      <w:r w:rsidR="00530A95">
        <w:rPr>
          <w:rFonts w:ascii="Times New Roman" w:hAnsi="Times New Roman" w:cs="Times New Roman"/>
          <w:sz w:val="24"/>
          <w:szCs w:val="24"/>
        </w:rPr>
        <w:t xml:space="preserve"> in Vermont</w:t>
      </w:r>
      <w:r w:rsidR="00057217">
        <w:rPr>
          <w:rFonts w:ascii="Times New Roman" w:hAnsi="Times New Roman" w:cs="Times New Roman"/>
          <w:sz w:val="24"/>
          <w:szCs w:val="24"/>
        </w:rPr>
        <w:t xml:space="preserve">. We </w:t>
      </w:r>
      <w:r w:rsidR="00546D0C">
        <w:rPr>
          <w:rFonts w:ascii="Times New Roman" w:hAnsi="Times New Roman" w:cs="Times New Roman"/>
          <w:sz w:val="24"/>
          <w:szCs w:val="24"/>
        </w:rPr>
        <w:t xml:space="preserve">therefore </w:t>
      </w:r>
      <w:r w:rsidR="00546D0C" w:rsidRPr="00604EDE">
        <w:rPr>
          <w:rFonts w:ascii="Times New Roman" w:hAnsi="Times New Roman" w:cs="Times New Roman"/>
          <w:sz w:val="24"/>
          <w:szCs w:val="24"/>
        </w:rPr>
        <w:t>feel that bedded pack</w:t>
      </w:r>
      <w:ins w:id="11" w:author="Caitlin Jeffrey" w:date="2023-10-31T09:28:00Z">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ins>
      <w:del w:id="12" w:author="Caitlin Jeffrey" w:date="2023-10-31T09:28:00Z">
        <w:r w:rsidR="00546D0C" w:rsidRPr="00604EDE" w:rsidDel="009C0B6E">
          <w:rPr>
            <w:rFonts w:ascii="Times New Roman" w:hAnsi="Times New Roman" w:cs="Times New Roman"/>
            <w:sz w:val="24"/>
            <w:szCs w:val="24"/>
          </w:rPr>
          <w:delText xml:space="preserve"> systems </w:delText>
        </w:r>
      </w:del>
      <w:r w:rsidR="00546D0C" w:rsidRPr="00604EDE">
        <w:rPr>
          <w:rFonts w:ascii="Times New Roman" w:hAnsi="Times New Roman" w:cs="Times New Roman"/>
          <w:sz w:val="24"/>
          <w:szCs w:val="24"/>
        </w:rPr>
        <w:t>can be</w:t>
      </w:r>
      <w:del w:id="13" w:author="Caitlin Jeffrey" w:date="2023-10-31T09:28:00Z">
        <w:r w:rsidR="00546D0C" w:rsidRPr="00604EDE" w:rsidDel="00541FA3">
          <w:rPr>
            <w:rFonts w:ascii="Times New Roman" w:hAnsi="Times New Roman" w:cs="Times New Roman"/>
            <w:sz w:val="24"/>
            <w:szCs w:val="24"/>
          </w:rPr>
          <w:delText xml:space="preserve"> considered</w:delText>
        </w:r>
      </w:del>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ins w:id="14" w:author="Caitlin Jeffrey" w:date="2023-10-31T09:27:00Z">
        <w:r w:rsidR="001247FA">
          <w:rPr>
            <w:rFonts w:ascii="Times New Roman" w:hAnsi="Times New Roman" w:cs="Times New Roman"/>
            <w:sz w:val="24"/>
            <w:szCs w:val="24"/>
          </w:rPr>
          <w:t xml:space="preserve">the non-grazing season </w:t>
        </w:r>
      </w:ins>
      <w:r w:rsidR="00546D0C" w:rsidRPr="00604EDE">
        <w:rPr>
          <w:rFonts w:ascii="Times New Roman" w:hAnsi="Times New Roman" w:cs="Times New Roman"/>
          <w:sz w:val="24"/>
          <w:szCs w:val="24"/>
        </w:rPr>
        <w:t>in the Northeast</w:t>
      </w:r>
      <w:r w:rsidR="00FF7F85">
        <w:rPr>
          <w:rFonts w:ascii="Times New Roman" w:hAnsi="Times New Roman" w:cs="Times New Roman"/>
          <w:sz w:val="24"/>
          <w:szCs w:val="24"/>
        </w:rPr>
        <w:t xml:space="preserve">. </w:t>
      </w: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15"/>
      <w:r w:rsidRPr="00604EDE">
        <w:rPr>
          <w:rFonts w:ascii="Times New Roman" w:hAnsi="Times New Roman" w:cs="Times New Roman"/>
          <w:b/>
          <w:sz w:val="24"/>
          <w:szCs w:val="24"/>
        </w:rPr>
        <w:t>Running head:</w:t>
      </w:r>
      <w:commentRangeEnd w:id="15"/>
      <w:r w:rsidRPr="00604EDE">
        <w:rPr>
          <w:rStyle w:val="CommentReference"/>
          <w:rFonts w:eastAsiaTheme="minorEastAsia"/>
        </w:rPr>
        <w:commentReference w:id="15"/>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ins w:id="16" w:author="Caitlin Jeffrey" w:date="2023-10-18T13:41:00Z"/>
          <w:rFonts w:ascii="Times New Roman" w:hAnsi="Times New Roman" w:cs="Times New Roman"/>
          <w:b/>
          <w:sz w:val="24"/>
          <w:szCs w:val="24"/>
        </w:rPr>
      </w:pPr>
      <w:ins w:id="17" w:author="Caitlin Jeffrey" w:date="2023-10-18T13:41:00Z">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ins>
    </w:p>
    <w:p w14:paraId="7CBB6C23" w14:textId="0F16647B" w:rsidR="00DA5237" w:rsidDel="00F3251B" w:rsidRDefault="00DA5237" w:rsidP="00DA5237">
      <w:pPr>
        <w:spacing w:after="0" w:line="480" w:lineRule="auto"/>
        <w:jc w:val="both"/>
        <w:rPr>
          <w:del w:id="18" w:author="Caitlin Jeffrey" w:date="2023-10-18T13:41:00Z"/>
          <w:rFonts w:ascii="Times New Roman" w:hAnsi="Times New Roman" w:cs="Times New Roman"/>
          <w:b/>
          <w:sz w:val="24"/>
          <w:szCs w:val="24"/>
        </w:rPr>
      </w:pPr>
      <w:commentRangeStart w:id="19"/>
      <w:commentRangeStart w:id="20"/>
      <w:del w:id="21" w:author="Caitlin Jeffrey" w:date="2023-10-18T13:41:00Z">
        <w:r w:rsidRPr="00DA5237" w:rsidDel="00F3251B">
          <w:rPr>
            <w:rFonts w:ascii="Times New Roman" w:hAnsi="Times New Roman" w:cs="Times New Roman"/>
            <w:b/>
            <w:sz w:val="24"/>
            <w:szCs w:val="24"/>
          </w:rPr>
          <w:delText>Survey</w:delText>
        </w:r>
        <w:commentRangeEnd w:id="19"/>
        <w:r w:rsidR="004C7A16" w:rsidDel="00F3251B">
          <w:rPr>
            <w:rStyle w:val="CommentReference"/>
            <w:rFonts w:eastAsiaTheme="minorEastAsia"/>
          </w:rPr>
          <w:commentReference w:id="19"/>
        </w:r>
        <w:r w:rsidRPr="00DA5237" w:rsidDel="00F3251B">
          <w:rPr>
            <w:rFonts w:ascii="Times New Roman" w:hAnsi="Times New Roman" w:cs="Times New Roman"/>
            <w:b/>
            <w:sz w:val="24"/>
            <w:szCs w:val="24"/>
          </w:rPr>
          <w:delText xml:space="preserve"> of Management Practices, Bulk Tank Milk Bacteriology, Udder Health and Hygiene Metrics on </w:delText>
        </w:r>
        <w:r w:rsidR="009B6006" w:rsidDel="00F3251B">
          <w:rPr>
            <w:rFonts w:ascii="Times New Roman" w:hAnsi="Times New Roman" w:cs="Times New Roman"/>
            <w:b/>
            <w:sz w:val="24"/>
            <w:szCs w:val="24"/>
          </w:rPr>
          <w:delText xml:space="preserve">Vermont </w:delText>
        </w:r>
        <w:r w:rsidRPr="00DA5237" w:rsidDel="00F3251B">
          <w:rPr>
            <w:rFonts w:ascii="Times New Roman" w:hAnsi="Times New Roman" w:cs="Times New Roman"/>
            <w:b/>
            <w:sz w:val="24"/>
            <w:szCs w:val="24"/>
          </w:rPr>
          <w:delText xml:space="preserve">Organic Dairy Farms </w:delText>
        </w:r>
        <w:r w:rsidR="009B6006" w:rsidDel="00F3251B">
          <w:rPr>
            <w:rFonts w:ascii="Times New Roman" w:hAnsi="Times New Roman" w:cs="Times New Roman"/>
            <w:b/>
            <w:sz w:val="24"/>
            <w:szCs w:val="24"/>
          </w:rPr>
          <w:delText>Using Different Facility Types</w:delText>
        </w:r>
        <w:commentRangeEnd w:id="20"/>
        <w:r w:rsidR="009B6006" w:rsidDel="00F3251B">
          <w:rPr>
            <w:rStyle w:val="CommentReference"/>
            <w:rFonts w:eastAsiaTheme="minorEastAsia"/>
          </w:rPr>
          <w:commentReference w:id="20"/>
        </w:r>
      </w:del>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22"/>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22"/>
      <w:r w:rsidR="007566F7" w:rsidRPr="00604EDE">
        <w:rPr>
          <w:rStyle w:val="CommentReference"/>
          <w:rFonts w:eastAsiaTheme="minorEastAsia"/>
        </w:rPr>
        <w:commentReference w:id="22"/>
      </w:r>
    </w:p>
    <w:p w14:paraId="3C7CF9A3" w14:textId="2D2E7B82"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 05405</w:t>
      </w:r>
    </w:p>
    <w:p w14:paraId="54AFAA00" w14:textId="3B10CCCB"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2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23"/>
      <w:r w:rsidRPr="00604EDE">
        <w:rPr>
          <w:rStyle w:val="CommentReference"/>
          <w:rFonts w:eastAsiaTheme="minorEastAsia"/>
        </w:rPr>
        <w:commentReference w:id="2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24"/>
      <w:r w:rsidRPr="00604EDE">
        <w:rPr>
          <w:rStyle w:val="Emphasis"/>
          <w:b/>
          <w:bCs/>
          <w:i w:val="0"/>
          <w:iCs w:val="0"/>
          <w:color w:val="0E101A"/>
        </w:rPr>
        <w:t>Abstract</w:t>
      </w:r>
      <w:commentRangeEnd w:id="24"/>
      <w:r w:rsidR="007A7A5F" w:rsidRPr="00604EDE">
        <w:rPr>
          <w:rStyle w:val="CommentReference"/>
          <w:rFonts w:asciiTheme="minorHAnsi" w:eastAsiaTheme="minorEastAsia" w:hAnsiTheme="minorHAnsi" w:cstheme="minorBidi"/>
        </w:rPr>
        <w:commentReference w:id="24"/>
      </w:r>
    </w:p>
    <w:p w14:paraId="7FE6D4AB" w14:textId="65A3E9F3"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Th</w:t>
      </w:r>
      <w:ins w:id="26" w:author="Sandra Godden" w:date="2023-10-13T07:54:00Z">
        <w:r w:rsidR="004C7A16">
          <w:rPr>
            <w:rFonts w:ascii="Times New Roman" w:hAnsi="Times New Roman" w:cs="Times New Roman"/>
            <w:sz w:val="24"/>
            <w:szCs w:val="24"/>
          </w:rPr>
          <w:t xml:space="preserve">e </w:t>
        </w:r>
      </w:ins>
      <w:ins w:id="27" w:author="Sandra Godden" w:date="2023-10-13T15:22:00Z">
        <w:r w:rsidR="009A4CA8">
          <w:rPr>
            <w:rFonts w:ascii="Times New Roman" w:hAnsi="Times New Roman" w:cs="Times New Roman"/>
            <w:sz w:val="24"/>
            <w:szCs w:val="24"/>
          </w:rPr>
          <w:t xml:space="preserve">primary </w:t>
        </w:r>
      </w:ins>
      <w:ins w:id="28" w:author="Sandra Godden" w:date="2023-10-13T07:54:00Z">
        <w:r w:rsidR="004C7A16">
          <w:rPr>
            <w:rFonts w:ascii="Times New Roman" w:hAnsi="Times New Roman" w:cs="Times New Roman"/>
            <w:sz w:val="24"/>
            <w:szCs w:val="24"/>
          </w:rPr>
          <w:t>objective of th</w:t>
        </w:r>
      </w:ins>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del w:id="29" w:author="Sandra Godden" w:date="2023-10-13T07:54:00Z">
        <w:r w:rsidR="00185A8E" w:rsidRPr="00604EDE" w:rsidDel="004C7A16">
          <w:rPr>
            <w:rFonts w:ascii="Times New Roman" w:hAnsi="Times New Roman" w:cs="Times New Roman"/>
            <w:sz w:val="24"/>
            <w:szCs w:val="24"/>
          </w:rPr>
          <w:delText>had the objective of identifying</w:delText>
        </w:r>
      </w:del>
      <w:ins w:id="30" w:author="Sandra Godden" w:date="2023-10-13T07:54:00Z">
        <w:r w:rsidR="004C7A16">
          <w:rPr>
            <w:rFonts w:ascii="Times New Roman" w:hAnsi="Times New Roman" w:cs="Times New Roman"/>
            <w:sz w:val="24"/>
            <w:szCs w:val="24"/>
          </w:rPr>
          <w:t>was to describe</w:t>
        </w:r>
      </w:ins>
      <w:r w:rsidR="00185A8E" w:rsidRPr="00604EDE">
        <w:rPr>
          <w:rFonts w:ascii="Times New Roman" w:hAnsi="Times New Roman" w:cs="Times New Roman"/>
          <w:sz w:val="24"/>
          <w:szCs w:val="24"/>
        </w:rPr>
        <w:t xml:space="preserve"> whether bulk tank milk quality, udder health</w:t>
      </w:r>
      <w:ins w:id="31" w:author="Sandra Godden" w:date="2023-10-13T15:22:00Z">
        <w:r w:rsidR="009A4CA8">
          <w:rPr>
            <w:rFonts w:ascii="Times New Roman" w:hAnsi="Times New Roman" w:cs="Times New Roman"/>
            <w:sz w:val="24"/>
            <w:szCs w:val="24"/>
          </w:rPr>
          <w:t>,</w:t>
        </w:r>
      </w:ins>
      <w:del w:id="32" w:author="Sandra Godden" w:date="2023-10-13T15:22:00Z">
        <w:r w:rsidR="00185A8E" w:rsidRPr="00604EDE" w:rsidDel="009A4CA8">
          <w:rPr>
            <w:rFonts w:ascii="Times New Roman" w:hAnsi="Times New Roman" w:cs="Times New Roman"/>
            <w:sz w:val="24"/>
            <w:szCs w:val="24"/>
          </w:rPr>
          <w:delText xml:space="preserve"> and</w:delText>
        </w:r>
      </w:del>
      <w:r w:rsidR="00185A8E" w:rsidRPr="00604EDE">
        <w:rPr>
          <w:rFonts w:ascii="Times New Roman" w:hAnsi="Times New Roman" w:cs="Times New Roman"/>
          <w:sz w:val="24"/>
          <w:szCs w:val="24"/>
        </w:rPr>
        <w:t xml:space="preserve"> </w:t>
      </w:r>
      <w:ins w:id="33" w:author="Sandra Godden" w:date="2023-10-13T07:54:00Z">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ins>
      <w:r w:rsidR="00185A8E" w:rsidRPr="00604EDE">
        <w:rPr>
          <w:rFonts w:ascii="Times New Roman" w:hAnsi="Times New Roman" w:cs="Times New Roman"/>
          <w:sz w:val="24"/>
          <w:szCs w:val="24"/>
        </w:rPr>
        <w:t>hygiene</w:t>
      </w:r>
      <w:ins w:id="34" w:author="Sandra Godden" w:date="2023-10-13T15:23:00Z">
        <w:r w:rsidR="009A4CA8">
          <w:rPr>
            <w:rFonts w:ascii="Times New Roman" w:hAnsi="Times New Roman" w:cs="Times New Roman"/>
            <w:sz w:val="24"/>
            <w:szCs w:val="24"/>
          </w:rPr>
          <w:t xml:space="preserve"> and milk production</w:t>
        </w:r>
      </w:ins>
      <w:r w:rsidR="00185A8E" w:rsidRPr="00604EDE">
        <w:rPr>
          <w:rFonts w:ascii="Times New Roman" w:hAnsi="Times New Roman" w:cs="Times New Roman"/>
          <w:sz w:val="24"/>
          <w:szCs w:val="24"/>
        </w:rPr>
        <w:t xml:space="preserve"> outcomes were associated with facility type</w:t>
      </w:r>
      <w:del w:id="35" w:author="Sandra Godden" w:date="2023-10-13T15:23:00Z">
        <w:r w:rsidR="00185A8E" w:rsidRPr="00604EDE" w:rsidDel="009A4CA8">
          <w:rPr>
            <w:rFonts w:ascii="Times New Roman" w:hAnsi="Times New Roman" w:cs="Times New Roman"/>
            <w:sz w:val="24"/>
            <w:szCs w:val="24"/>
          </w:rPr>
          <w:delText>, and whether bedded pack systems are a viable option for winter housing in V</w:delText>
        </w:r>
        <w:r w:rsidR="00F448C4" w:rsidDel="009A4CA8">
          <w:rPr>
            <w:rFonts w:ascii="Times New Roman" w:hAnsi="Times New Roman" w:cs="Times New Roman"/>
            <w:sz w:val="24"/>
            <w:szCs w:val="24"/>
          </w:rPr>
          <w:delText>ermont</w:delText>
        </w:r>
      </w:del>
      <w:r w:rsidR="00185A8E" w:rsidRPr="00604EDE">
        <w:rPr>
          <w:rFonts w:ascii="Times New Roman" w:hAnsi="Times New Roman" w:cs="Times New Roman"/>
          <w:sz w:val="24"/>
          <w:szCs w:val="24"/>
        </w:rPr>
        <w:t xml:space="preserve">. </w:t>
      </w:r>
      <w:commentRangeStart w:id="36"/>
      <w:ins w:id="37" w:author="Sandra Godden" w:date="2023-10-13T15:29:00Z">
        <w:r w:rsidR="0073047F">
          <w:rPr>
            <w:rFonts w:ascii="Times New Roman" w:hAnsi="Times New Roman" w:cs="Times New Roman"/>
            <w:sz w:val="24"/>
            <w:szCs w:val="24"/>
          </w:rPr>
          <w:t xml:space="preserve">A secondary objective was to identify </w:t>
        </w:r>
      </w:ins>
      <w:ins w:id="38" w:author="Sandra Godden" w:date="2023-10-13T15:30:00Z">
        <w:r w:rsidR="0073047F">
          <w:rPr>
            <w:rFonts w:ascii="Times New Roman" w:hAnsi="Times New Roman" w:cs="Times New Roman"/>
            <w:sz w:val="24"/>
            <w:szCs w:val="24"/>
          </w:rPr>
          <w:t xml:space="preserve">other </w:t>
        </w:r>
      </w:ins>
      <w:ins w:id="39" w:author="Sandra Godden" w:date="2023-10-13T15:29:00Z">
        <w:r w:rsidR="0073047F">
          <w:rPr>
            <w:rFonts w:ascii="Times New Roman" w:hAnsi="Times New Roman" w:cs="Times New Roman"/>
            <w:sz w:val="24"/>
            <w:szCs w:val="24"/>
          </w:rPr>
          <w:t xml:space="preserve">management-related risk factors </w:t>
        </w:r>
      </w:ins>
      <w:ins w:id="40" w:author="Sandra Godden" w:date="2023-10-13T15:30:00Z">
        <w:r w:rsidR="0073047F">
          <w:rPr>
            <w:rFonts w:ascii="Times New Roman" w:hAnsi="Times New Roman" w:cs="Times New Roman"/>
            <w:sz w:val="24"/>
            <w:szCs w:val="24"/>
          </w:rPr>
          <w:t>associated with bulk tank milk quality, udder health,</w:t>
        </w:r>
      </w:ins>
      <w:ins w:id="41" w:author="Caitlin Jeffrey" w:date="2023-10-18T14:24:00Z">
        <w:r w:rsidR="00485C2E">
          <w:rPr>
            <w:rFonts w:ascii="Times New Roman" w:hAnsi="Times New Roman" w:cs="Times New Roman"/>
            <w:sz w:val="24"/>
            <w:szCs w:val="24"/>
          </w:rPr>
          <w:t xml:space="preserve"> udder hygiene,</w:t>
        </w:r>
      </w:ins>
      <w:ins w:id="42" w:author="Sandra Godden" w:date="2023-10-13T15:30:00Z">
        <w:r w:rsidR="0073047F">
          <w:rPr>
            <w:rFonts w:ascii="Times New Roman" w:hAnsi="Times New Roman" w:cs="Times New Roman"/>
            <w:sz w:val="24"/>
            <w:szCs w:val="24"/>
          </w:rPr>
          <w:t xml:space="preserve"> and milk production </w:t>
        </w:r>
      </w:ins>
      <w:ins w:id="43" w:author="Caitlin Jeffrey" w:date="2023-10-27T09:37:00Z">
        <w:r w:rsidR="00C350AE">
          <w:rPr>
            <w:rFonts w:ascii="Times New Roman" w:hAnsi="Times New Roman" w:cs="Times New Roman"/>
            <w:sz w:val="24"/>
            <w:szCs w:val="24"/>
          </w:rPr>
          <w:t>o</w:t>
        </w:r>
      </w:ins>
      <w:ins w:id="44" w:author="Sandra Godden" w:date="2023-10-13T15:30:00Z">
        <w:del w:id="45" w:author="Caitlin Jeffrey" w:date="2023-10-27T09:37:00Z">
          <w:r w:rsidR="0073047F" w:rsidDel="00C350AE">
            <w:rPr>
              <w:rFonts w:ascii="Times New Roman" w:hAnsi="Times New Roman" w:cs="Times New Roman"/>
              <w:sz w:val="24"/>
              <w:szCs w:val="24"/>
            </w:rPr>
            <w:delText>i</w:delText>
          </w:r>
        </w:del>
        <w:r w:rsidR="0073047F">
          <w:rPr>
            <w:rFonts w:ascii="Times New Roman" w:hAnsi="Times New Roman" w:cs="Times New Roman"/>
            <w:sz w:val="24"/>
            <w:szCs w:val="24"/>
          </w:rPr>
          <w:t>n organic dairy herds</w:t>
        </w:r>
      </w:ins>
      <w:commentRangeEnd w:id="36"/>
      <w:ins w:id="46" w:author="Caitlin Jeffrey" w:date="2023-10-18T14:12:00Z">
        <w:r w:rsidR="00EC7456">
          <w:rPr>
            <w:rFonts w:ascii="Times New Roman" w:hAnsi="Times New Roman" w:cs="Times New Roman"/>
            <w:sz w:val="24"/>
            <w:szCs w:val="24"/>
          </w:rPr>
          <w:t xml:space="preserve"> in Vermont</w:t>
        </w:r>
      </w:ins>
      <w:ins w:id="47" w:author="Sandra Godden" w:date="2023-10-13T15:31:00Z">
        <w:r w:rsidR="0073047F">
          <w:rPr>
            <w:rStyle w:val="CommentReference"/>
            <w:rFonts w:eastAsiaTheme="minorEastAsia"/>
          </w:rPr>
          <w:commentReference w:id="36"/>
        </w:r>
      </w:ins>
      <w:commentRangeEnd w:id="25"/>
      <w:r w:rsidR="008B4A1E">
        <w:rPr>
          <w:rStyle w:val="CommentReference"/>
          <w:rFonts w:eastAsiaTheme="minorEastAsia"/>
        </w:rPr>
        <w:commentReference w:id="25"/>
      </w:r>
      <w:ins w:id="48" w:author="Sandra Godden" w:date="2023-10-13T15:30:00Z">
        <w:r w:rsidR="0073047F">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We aimed to collect bulk tank milk samples, udder hygiene scores, and complete a survey on mastitis risk and bedding management </w:t>
      </w:r>
      <w:ins w:id="49" w:author="Sandra Godden" w:date="2023-10-13T07:55:00Z">
        <w:r w:rsidR="003A51F3">
          <w:rPr>
            <w:rFonts w:ascii="Times New Roman" w:hAnsi="Times New Roman" w:cs="Times New Roman"/>
            <w:sz w:val="24"/>
            <w:szCs w:val="24"/>
          </w:rPr>
          <w:t xml:space="preserve">practices </w:t>
        </w:r>
      </w:ins>
      <w:r w:rsidR="00185A8E" w:rsidRPr="00604EDE">
        <w:rPr>
          <w:rFonts w:ascii="Times New Roman" w:hAnsi="Times New Roman" w:cs="Times New Roman"/>
          <w:sz w:val="24"/>
          <w:szCs w:val="24"/>
        </w:rPr>
        <w:t>on 40 farms, in order to compare the two most common housing systems</w:t>
      </w:r>
      <w:r w:rsidR="004578D5">
        <w:rPr>
          <w:rFonts w:ascii="Times New Roman" w:hAnsi="Times New Roman" w:cs="Times New Roman"/>
          <w:sz w:val="24"/>
          <w:szCs w:val="24"/>
        </w:rPr>
        <w:t xml:space="preserve"> </w:t>
      </w:r>
      <w:ins w:id="50" w:author="Caitlin Jeffrey" w:date="2023-10-31T09:24:00Z">
        <w:r w:rsidR="008B05BA">
          <w:rPr>
            <w:rFonts w:ascii="Times New Roman" w:hAnsi="Times New Roman" w:cs="Times New Roman"/>
            <w:sz w:val="24"/>
            <w:szCs w:val="24"/>
          </w:rPr>
          <w:t xml:space="preserve">used during the non-grazing season </w:t>
        </w:r>
      </w:ins>
      <w:r w:rsidR="004578D5">
        <w:rPr>
          <w:rFonts w:ascii="Times New Roman" w:hAnsi="Times New Roman" w:cs="Times New Roman"/>
          <w:sz w:val="24"/>
          <w:szCs w:val="24"/>
        </w:rPr>
        <w:t>for dairy cattle</w:t>
      </w:r>
      <w:r w:rsidR="00185A8E" w:rsidRPr="00604EDE">
        <w:rPr>
          <w:rFonts w:ascii="Times New Roman" w:hAnsi="Times New Roman" w:cs="Times New Roman"/>
          <w:sz w:val="24"/>
          <w:szCs w:val="24"/>
        </w:rPr>
        <w:t xml:space="preserve"> in the state (freestalls, tiestalls) with those using a </w:t>
      </w:r>
      <w:ins w:id="51" w:author="Sandra Godden" w:date="2023-10-13T15:23:00Z">
        <w:del w:id="52" w:author="Caitlin Jeffrey" w:date="2023-10-18T13:55:00Z">
          <w:r w:rsidR="009A4CA8" w:rsidDel="00C82E0F">
            <w:rPr>
              <w:rFonts w:ascii="Times New Roman" w:hAnsi="Times New Roman" w:cs="Times New Roman"/>
              <w:sz w:val="24"/>
              <w:szCs w:val="24"/>
            </w:rPr>
            <w:delText xml:space="preserve">composted </w:delText>
          </w:r>
        </w:del>
      </w:ins>
      <w:r w:rsidR="00185A8E" w:rsidRPr="00604EDE">
        <w:rPr>
          <w:rFonts w:ascii="Times New Roman" w:hAnsi="Times New Roman" w:cs="Times New Roman"/>
          <w:sz w:val="24"/>
          <w:szCs w:val="24"/>
        </w:rPr>
        <w:t>bedded pack. The s</w:t>
      </w:r>
      <w:ins w:id="53" w:author="Sandra Godden" w:date="2023-10-13T15:23:00Z">
        <w:r w:rsidR="009A4CA8">
          <w:rPr>
            <w:rFonts w:ascii="Times New Roman" w:hAnsi="Times New Roman" w:cs="Times New Roman"/>
            <w:sz w:val="24"/>
            <w:szCs w:val="24"/>
          </w:rPr>
          <w:t>tudy</w:t>
        </w:r>
      </w:ins>
      <w:del w:id="54" w:author="Sandra Godden" w:date="2023-10-13T15:23:00Z">
        <w:r w:rsidR="00185A8E" w:rsidRPr="00604EDE" w:rsidDel="009A4CA8">
          <w:rPr>
            <w:rFonts w:ascii="Times New Roman" w:hAnsi="Times New Roman" w:cs="Times New Roman"/>
            <w:sz w:val="24"/>
            <w:szCs w:val="24"/>
          </w:rPr>
          <w:delText>urvey</w:delText>
        </w:r>
      </w:del>
      <w:r w:rsidR="00185A8E" w:rsidRPr="00604EDE">
        <w:rPr>
          <w:rFonts w:ascii="Times New Roman" w:hAnsi="Times New Roman" w:cs="Times New Roman"/>
          <w:sz w:val="24"/>
          <w:szCs w:val="24"/>
        </w:rPr>
        <w:t xml:space="preserve"> was completed on 21 farms (5 bedded packs, 6 freestalls, 10 tiestalls)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55"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55"/>
      <w:commentRangeStart w:id="56"/>
      <w:ins w:id="57" w:author="Sandra Godden" w:date="2023-10-13T07:56:00Z">
        <w:r w:rsidR="003A51F3">
          <w:rPr>
            <w:rFonts w:ascii="Times New Roman" w:hAnsi="Times New Roman" w:cs="Times New Roman"/>
            <w:sz w:val="24"/>
            <w:szCs w:val="24"/>
          </w:rPr>
          <w:t xml:space="preserve">from the test </w:t>
        </w:r>
        <w:del w:id="58" w:author="Caitlin Jeffrey" w:date="2023-10-18T13:56:00Z">
          <w:r w:rsidR="003A51F3" w:rsidDel="00B64116">
            <w:rPr>
              <w:rFonts w:ascii="Times New Roman" w:hAnsi="Times New Roman" w:cs="Times New Roman"/>
              <w:sz w:val="24"/>
              <w:szCs w:val="24"/>
            </w:rPr>
            <w:delText>preceding</w:delText>
          </w:r>
        </w:del>
      </w:ins>
      <w:ins w:id="59" w:author="Caitlin Jeffrey" w:date="2023-10-18T13:56:00Z">
        <w:r w:rsidR="00B64116">
          <w:rPr>
            <w:rFonts w:ascii="Times New Roman" w:hAnsi="Times New Roman" w:cs="Times New Roman"/>
            <w:sz w:val="24"/>
            <w:szCs w:val="24"/>
          </w:rPr>
          <w:t>closest</w:t>
        </w:r>
      </w:ins>
      <w:ins w:id="60" w:author="Caitlin Jeffrey" w:date="2023-10-18T13:57:00Z">
        <w:r w:rsidR="0000064B">
          <w:rPr>
            <w:rFonts w:ascii="Times New Roman" w:hAnsi="Times New Roman" w:cs="Times New Roman"/>
            <w:sz w:val="24"/>
            <w:szCs w:val="24"/>
          </w:rPr>
          <w:t xml:space="preserve"> to the date of</w:t>
        </w:r>
      </w:ins>
      <w:ins w:id="61" w:author="Sandra Godden" w:date="2023-10-13T07:56:00Z">
        <w:r w:rsidR="003A51F3">
          <w:rPr>
            <w:rFonts w:ascii="Times New Roman" w:hAnsi="Times New Roman" w:cs="Times New Roman"/>
            <w:sz w:val="24"/>
            <w:szCs w:val="24"/>
          </w:rPr>
          <w:t xml:space="preserve"> the </w:t>
        </w:r>
      </w:ins>
      <w:commentRangeEnd w:id="56"/>
      <w:ins w:id="62" w:author="Sandra Godden" w:date="2023-10-13T07:57:00Z">
        <w:r w:rsidR="003A51F3">
          <w:rPr>
            <w:rStyle w:val="CommentReference"/>
            <w:rFonts w:eastAsiaTheme="minorEastAsia"/>
          </w:rPr>
          <w:commentReference w:id="56"/>
        </w:r>
      </w:ins>
      <w:ins w:id="63" w:author="Sandra Godden" w:date="2023-10-13T07:56:00Z">
        <w:r w:rsidR="003A51F3">
          <w:rPr>
            <w:rFonts w:ascii="Times New Roman" w:hAnsi="Times New Roman" w:cs="Times New Roman"/>
            <w:sz w:val="24"/>
            <w:szCs w:val="24"/>
          </w:rPr>
          <w:t xml:space="preserve">farm visit </w:t>
        </w:r>
      </w:ins>
      <w:r w:rsidR="00185A8E" w:rsidRPr="00604EDE">
        <w:rPr>
          <w:rFonts w:ascii="Times New Roman" w:hAnsi="Times New Roman" w:cs="Times New Roman"/>
          <w:sz w:val="24"/>
          <w:szCs w:val="24"/>
        </w:rPr>
        <w:t xml:space="preserve">included avg.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ins w:id="64" w:author="Sandra Godden" w:date="2023-10-13T07:56:00Z">
        <w:r w:rsidR="003A51F3">
          <w:rPr>
            <w:rFonts w:ascii="Times New Roman" w:hAnsi="Times New Roman" w:cs="Times New Roman"/>
            <w:sz w:val="24"/>
            <w:szCs w:val="24"/>
          </w:rPr>
          <w:t xml:space="preserve"> </w:t>
        </w:r>
      </w:ins>
      <w:ins w:id="65" w:author="Caitlin Jeffrey" w:date="2023-10-18T13:59:00Z">
        <w:r w:rsidR="005E2F49">
          <w:rPr>
            <w:rFonts w:ascii="Times New Roman" w:hAnsi="Times New Roman" w:cs="Times New Roman"/>
            <w:sz w:val="24"/>
            <w:szCs w:val="24"/>
          </w:rPr>
          <w:t>(</w:t>
        </w:r>
        <w:r w:rsidR="002F300D">
          <w:rPr>
            <w:rFonts w:ascii="Times New Roman" w:hAnsi="Times New Roman" w:cs="Times New Roman"/>
            <w:sz w:val="24"/>
            <w:szCs w:val="24"/>
          </w:rPr>
          <w:t>pounds</w:t>
        </w:r>
      </w:ins>
      <w:commentRangeStart w:id="66"/>
      <w:ins w:id="67" w:author="Sandra Godden" w:date="2023-10-13T07:56:00Z">
        <w:r w:rsidR="003A51F3">
          <w:rPr>
            <w:rFonts w:ascii="Times New Roman" w:hAnsi="Times New Roman" w:cs="Times New Roman"/>
            <w:sz w:val="24"/>
            <w:szCs w:val="24"/>
          </w:rPr>
          <w:t>)</w:t>
        </w:r>
      </w:ins>
      <w:r w:rsidR="00564837" w:rsidRPr="00604EDE">
        <w:rPr>
          <w:rFonts w:ascii="Times New Roman" w:hAnsi="Times New Roman" w:cs="Times New Roman"/>
          <w:sz w:val="24"/>
          <w:szCs w:val="24"/>
        </w:rPr>
        <w:t xml:space="preserve">, </w:t>
      </w:r>
      <w:commentRangeEnd w:id="66"/>
      <w:r w:rsidR="002F300D">
        <w:rPr>
          <w:rStyle w:val="CommentReference"/>
          <w:rFonts w:eastAsiaTheme="minorEastAsia"/>
        </w:rPr>
        <w:commentReference w:id="66"/>
      </w:r>
      <w:r w:rsidR="00185A8E" w:rsidRPr="00604EDE">
        <w:rPr>
          <w:rFonts w:ascii="Times New Roman" w:hAnsi="Times New Roman" w:cs="Times New Roman"/>
          <w:sz w:val="24"/>
          <w:szCs w:val="24"/>
        </w:rPr>
        <w:t xml:space="preserve">% cows with </w:t>
      </w:r>
      <w:r w:rsidR="00CF6895">
        <w:rPr>
          <w:rFonts w:ascii="Times New Roman" w:hAnsi="Times New Roman" w:cs="Times New Roman"/>
          <w:sz w:val="24"/>
          <w:szCs w:val="24"/>
        </w:rPr>
        <w:t xml:space="preserve">current </w:t>
      </w:r>
      <w:r w:rsidR="00081233" w:rsidRPr="00604EDE">
        <w:rPr>
          <w:rFonts w:ascii="Times New Roman" w:hAnsi="Times New Roman" w:cs="Times New Roman"/>
          <w:sz w:val="24"/>
          <w:szCs w:val="24"/>
        </w:rPr>
        <w:t>high</w:t>
      </w:r>
      <w:r w:rsidR="00265C03" w:rsidRPr="00604EDE">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C95B0B"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4.0, % cows with </w:t>
      </w:r>
      <w:ins w:id="68" w:author="Caitlin Jeffrey" w:date="2023-10-18T15:20:00Z">
        <w:r w:rsidR="00593C05">
          <w:rPr>
            <w:rFonts w:ascii="Times New Roman" w:hAnsi="Times New Roman" w:cs="Times New Roman"/>
            <w:sz w:val="24"/>
            <w:szCs w:val="24"/>
          </w:rPr>
          <w:t>newly elevated</w:t>
        </w:r>
      </w:ins>
      <w:r w:rsidR="00444F91">
        <w:rPr>
          <w:rFonts w:ascii="Times New Roman" w:hAnsi="Times New Roman" w:cs="Times New Roman"/>
          <w:sz w:val="24"/>
          <w:szCs w:val="24"/>
        </w:rPr>
        <w:t xml:space="preserve">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w:t>
      </w:r>
      <w:r w:rsidR="00C17338">
        <w:rPr>
          <w:rFonts w:ascii="Times New Roman" w:hAnsi="Times New Roman" w:cs="Times New Roman"/>
          <w:sz w:val="24"/>
          <w:szCs w:val="24"/>
        </w:rPr>
        <w:t xml:space="preserve">i.e., </w:t>
      </w:r>
      <w:r w:rsidR="00CF6895">
        <w:rPr>
          <w:rFonts w:ascii="Times New Roman" w:hAnsi="Times New Roman" w:cs="Times New Roman"/>
          <w:sz w:val="24"/>
          <w:szCs w:val="24"/>
        </w:rPr>
        <w:t xml:space="preserve">previous </w:t>
      </w:r>
      <w:r w:rsidR="00C17338">
        <w:rPr>
          <w:rFonts w:ascii="Times New Roman" w:hAnsi="Times New Roman" w:cs="Times New Roman"/>
          <w:sz w:val="24"/>
          <w:szCs w:val="24"/>
        </w:rPr>
        <w:t xml:space="preserve">test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&lt;4.0 to</w:t>
      </w:r>
      <w:r w:rsidR="00DE3BBB">
        <w:rPr>
          <w:rFonts w:ascii="Times New Roman" w:hAnsi="Times New Roman" w:cs="Times New Roman"/>
          <w:sz w:val="24"/>
          <w:szCs w:val="24"/>
        </w:rPr>
        <w:t xml:space="preserve"> </w:t>
      </w:r>
      <w:r w:rsidR="00891BA9">
        <w:rPr>
          <w:rFonts w:ascii="Times New Roman" w:hAnsi="Times New Roman" w:cs="Times New Roman"/>
          <w:sz w:val="24"/>
          <w:szCs w:val="24"/>
        </w:rPr>
        <w:t xml:space="preserve">current </w:t>
      </w:r>
      <w:r w:rsidR="00891BA9" w:rsidRPr="00604EDE">
        <w:rPr>
          <w:rFonts w:ascii="Times New Roman" w:hAnsi="Times New Roman" w:cs="Times New Roman"/>
          <w:sz w:val="24"/>
          <w:szCs w:val="24"/>
        </w:rPr>
        <w:t>≥</w:t>
      </w:r>
      <w:r w:rsidR="00185A8E" w:rsidRPr="00604EDE">
        <w:rPr>
          <w:rFonts w:ascii="Times New Roman" w:hAnsi="Times New Roman" w:cs="Times New Roman"/>
          <w:sz w:val="24"/>
          <w:szCs w:val="24"/>
        </w:rPr>
        <w:t>4.0), and % cows with chronic</w:t>
      </w:r>
      <w:r w:rsidR="003C029F" w:rsidRPr="00604EDE">
        <w:rPr>
          <w:rFonts w:ascii="Times New Roman" w:hAnsi="Times New Roman" w:cs="Times New Roman"/>
          <w:sz w:val="24"/>
          <w:szCs w:val="24"/>
        </w:rPr>
        <w:t>ally</w:t>
      </w:r>
      <w:ins w:id="69" w:author="Caitlin Jeffrey" w:date="2023-10-26T14:56:00Z">
        <w:r w:rsidR="00737613">
          <w:rPr>
            <w:rFonts w:ascii="Times New Roman" w:hAnsi="Times New Roman" w:cs="Times New Roman"/>
            <w:sz w:val="24"/>
            <w:szCs w:val="24"/>
          </w:rPr>
          <w:t xml:space="preserve"> </w:t>
        </w:r>
      </w:ins>
      <w:del w:id="70" w:author="Caitlin Jeffrey" w:date="2023-10-26T14:56:00Z">
        <w:r w:rsidR="003C029F" w:rsidRPr="00604EDE" w:rsidDel="00737613">
          <w:rPr>
            <w:rFonts w:ascii="Times New Roman" w:hAnsi="Times New Roman" w:cs="Times New Roman"/>
            <w:sz w:val="24"/>
            <w:szCs w:val="24"/>
          </w:rPr>
          <w:delText>-</w:delText>
        </w:r>
      </w:del>
      <w:r w:rsidR="003C029F" w:rsidRPr="00604EDE">
        <w:rPr>
          <w:rFonts w:ascii="Times New Roman" w:hAnsi="Times New Roman" w:cs="Times New Roman"/>
          <w:sz w:val="24"/>
          <w:szCs w:val="24"/>
        </w:rPr>
        <w:t xml:space="preserve">elevated </w:t>
      </w:r>
      <w:r w:rsidR="00E05DDE">
        <w:rPr>
          <w:rFonts w:ascii="Times New Roman" w:hAnsi="Times New Roman" w:cs="Times New Roman"/>
          <w:sz w:val="24"/>
          <w:szCs w:val="24"/>
        </w:rPr>
        <w:t>SCS</w:t>
      </w:r>
      <w:r w:rsidR="00E05DDE"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≥4.0 last </w:t>
      </w:r>
      <w:r w:rsidR="00DE3BBB">
        <w:rPr>
          <w:rFonts w:ascii="Times New Roman" w:hAnsi="Times New Roman" w:cs="Times New Roman"/>
          <w:sz w:val="24"/>
          <w:szCs w:val="24"/>
        </w:rPr>
        <w:t>two</w:t>
      </w:r>
      <w:r w:rsidR="00185A8E" w:rsidRPr="00604EDE">
        <w:rPr>
          <w:rFonts w:ascii="Times New Roman" w:hAnsi="Times New Roman" w:cs="Times New Roman"/>
          <w:sz w:val="24"/>
          <w:szCs w:val="24"/>
        </w:rPr>
        <w:t xml:space="preserve"> tests.</w:t>
      </w:r>
      <w:del w:id="71" w:author="Sandra Godden" w:date="2023-10-13T15:25:00Z">
        <w:r w:rsidR="00185A8E" w:rsidRPr="00604EDE" w:rsidDel="009A4CA8">
          <w:rPr>
            <w:rFonts w:ascii="Times New Roman" w:hAnsi="Times New Roman" w:cs="Times New Roman"/>
            <w:sz w:val="24"/>
            <w:szCs w:val="24"/>
          </w:rPr>
          <w:delText xml:space="preserve"> </w:delText>
        </w:r>
        <w:r w:rsidR="009A4CA8" w:rsidDel="009A4CA8">
          <w:rPr>
            <w:rFonts w:ascii="Times New Roman" w:hAnsi="Times New Roman" w:cs="Times New Roman"/>
            <w:sz w:val="24"/>
            <w:szCs w:val="24"/>
          </w:rPr>
          <w:delText>A</w:delText>
        </w:r>
      </w:del>
      <w:r w:rsidR="009A4CA8" w:rsidRPr="00604EDE">
        <w:rPr>
          <w:rFonts w:ascii="Times New Roman" w:hAnsi="Times New Roman" w:cs="Times New Roman"/>
          <w:sz w:val="24"/>
          <w:szCs w:val="24"/>
        </w:rPr>
        <w:t xml:space="preserve"> </w:t>
      </w:r>
      <w:ins w:id="72" w:author="Sandra Godden" w:date="2023-10-13T15:25:00Z">
        <w:r w:rsidR="009A4CA8">
          <w:rPr>
            <w:rFonts w:ascii="Times New Roman" w:hAnsi="Times New Roman" w:cs="Times New Roman"/>
            <w:sz w:val="24"/>
            <w:szCs w:val="24"/>
          </w:rPr>
          <w:t>M</w:t>
        </w:r>
      </w:ins>
      <w:del w:id="73" w:author="Sandra Godden" w:date="2023-10-13T15:25:00Z">
        <w:r w:rsidR="009A4CA8" w:rsidRPr="00604EDE" w:rsidDel="009A4CA8">
          <w:rPr>
            <w:rFonts w:ascii="Times New Roman" w:hAnsi="Times New Roman" w:cs="Times New Roman"/>
            <w:sz w:val="24"/>
            <w:szCs w:val="24"/>
          </w:rPr>
          <w:delText>m</w:delText>
        </w:r>
      </w:del>
      <w:r w:rsidR="009A4CA8" w:rsidRPr="00604EDE">
        <w:rPr>
          <w:rFonts w:ascii="Times New Roman" w:hAnsi="Times New Roman" w:cs="Times New Roman"/>
          <w:sz w:val="24"/>
          <w:szCs w:val="24"/>
        </w:rPr>
        <w:t xml:space="preserve">ultivariable </w:t>
      </w:r>
      <w:ins w:id="74" w:author="Sandra Godden" w:date="2023-10-13T15:26:00Z">
        <w:r w:rsidR="009A4CA8">
          <w:rPr>
            <w:rFonts w:ascii="Times New Roman" w:hAnsi="Times New Roman" w:cs="Times New Roman"/>
            <w:sz w:val="24"/>
            <w:szCs w:val="24"/>
          </w:rPr>
          <w:t xml:space="preserve">linear </w:t>
        </w:r>
      </w:ins>
      <w:ins w:id="75" w:author="Sandra Godden" w:date="2023-10-13T15:25:00Z">
        <w:r w:rsidR="009A4CA8">
          <w:rPr>
            <w:rFonts w:ascii="Times New Roman" w:hAnsi="Times New Roman" w:cs="Times New Roman"/>
            <w:sz w:val="24"/>
            <w:szCs w:val="24"/>
          </w:rPr>
          <w:t xml:space="preserve">regression </w:t>
        </w:r>
      </w:ins>
      <w:r w:rsidR="009A4CA8" w:rsidRPr="00604EDE">
        <w:rPr>
          <w:rFonts w:ascii="Times New Roman" w:hAnsi="Times New Roman" w:cs="Times New Roman"/>
          <w:sz w:val="24"/>
          <w:szCs w:val="24"/>
        </w:rPr>
        <w:t>model</w:t>
      </w:r>
      <w:ins w:id="76" w:author="Sandra Godden" w:date="2023-10-13T15:26:00Z">
        <w:r w:rsidR="009A4CA8">
          <w:rPr>
            <w:rFonts w:ascii="Times New Roman" w:hAnsi="Times New Roman" w:cs="Times New Roman"/>
            <w:sz w:val="24"/>
            <w:szCs w:val="24"/>
          </w:rPr>
          <w:t>s</w:t>
        </w:r>
      </w:ins>
      <w:r w:rsidR="009A4CA8" w:rsidRPr="00604EDE">
        <w:rPr>
          <w:rFonts w:ascii="Times New Roman" w:hAnsi="Times New Roman" w:cs="Times New Roman"/>
          <w:sz w:val="24"/>
          <w:szCs w:val="24"/>
        </w:rPr>
        <w:t xml:space="preserve"> to </w:t>
      </w:r>
      <w:r w:rsidR="009A4CA8" w:rsidRPr="00604EDE">
        <w:rPr>
          <w:rFonts w:ascii="Times New Roman" w:hAnsi="Times New Roman" w:cs="Times New Roman"/>
          <w:sz w:val="24"/>
          <w:szCs w:val="24"/>
        </w:rPr>
        <w:lastRenderedPageBreak/>
        <w:t xml:space="preserve">describe outcomes by facility type was </w:t>
      </w:r>
      <w:r w:rsidR="009A4CA8">
        <w:rPr>
          <w:rFonts w:ascii="Times New Roman" w:hAnsi="Times New Roman" w:cs="Times New Roman"/>
          <w:sz w:val="24"/>
          <w:szCs w:val="24"/>
        </w:rPr>
        <w:t xml:space="preserve">completed,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ins w:id="77" w:author="Sandra Godden" w:date="2023-10-13T15:26:00Z">
        <w:r w:rsidR="009A4CA8">
          <w:rPr>
            <w:rFonts w:ascii="Times New Roman" w:hAnsi="Times New Roman" w:cs="Times New Roman"/>
            <w:sz w:val="24"/>
            <w:szCs w:val="24"/>
          </w:rPr>
          <w:t>Final results</w:t>
        </w:r>
      </w:ins>
      <w:ins w:id="78" w:author="Caitlin Jeffrey" w:date="2023-10-18T14:20:00Z">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ins>
      <w:ins w:id="79" w:author="Sandra Godden" w:date="2023-10-13T15:24:00Z">
        <w:r w:rsidR="009A4CA8">
          <w:rPr>
            <w:rFonts w:ascii="Times New Roman" w:hAnsi="Times New Roman" w:cs="Times New Roman"/>
            <w:sz w:val="24"/>
            <w:szCs w:val="24"/>
          </w:rPr>
          <w:t xml:space="preserve"> showed that f</w:t>
        </w:r>
      </w:ins>
      <w:commentRangeStart w:id="80"/>
      <w:del w:id="81" w:author="Sandra Godden" w:date="2023-10-13T15:24:00Z">
        <w:r w:rsidR="008764DA" w:rsidDel="009A4CA8">
          <w:rPr>
            <w:rFonts w:ascii="Times New Roman" w:hAnsi="Times New Roman" w:cs="Times New Roman"/>
            <w:sz w:val="24"/>
            <w:szCs w:val="24"/>
          </w:rPr>
          <w:delText>F</w:delText>
        </w:r>
      </w:del>
      <w:r w:rsidR="008764DA">
        <w:rPr>
          <w:rFonts w:ascii="Times New Roman" w:hAnsi="Times New Roman" w:cs="Times New Roman"/>
          <w:sz w:val="24"/>
          <w:szCs w:val="24"/>
        </w:rPr>
        <w:t xml:space="preserve">arms using each of the </w:t>
      </w:r>
      <w:ins w:id="82" w:author="Sandra Godden" w:date="2023-10-13T08:01:00Z">
        <w:r w:rsidR="003A51F3">
          <w:rPr>
            <w:rFonts w:ascii="Times New Roman" w:hAnsi="Times New Roman" w:cs="Times New Roman"/>
            <w:sz w:val="24"/>
            <w:szCs w:val="24"/>
          </w:rPr>
          <w:t xml:space="preserve">three </w:t>
        </w:r>
      </w:ins>
      <w:r w:rsidR="008764DA">
        <w:rPr>
          <w:rFonts w:ascii="Times New Roman" w:hAnsi="Times New Roman" w:cs="Times New Roman"/>
          <w:sz w:val="24"/>
          <w:szCs w:val="24"/>
        </w:rPr>
        <w:t xml:space="preserve">facility types did not differ in </w:t>
      </w:r>
      <w:r w:rsidR="003054BB">
        <w:rPr>
          <w:rFonts w:ascii="Times New Roman" w:hAnsi="Times New Roman" w:cs="Times New Roman"/>
          <w:sz w:val="24"/>
          <w:szCs w:val="24"/>
        </w:rPr>
        <w:t xml:space="preserve">cow-level </w:t>
      </w:r>
      <w:r w:rsidR="00185A8E" w:rsidRPr="00604EDE">
        <w:rPr>
          <w:rFonts w:ascii="Times New Roman" w:hAnsi="Times New Roman" w:cs="Times New Roman"/>
          <w:sz w:val="24"/>
          <w:szCs w:val="24"/>
        </w:rPr>
        <w:t>udder health measures</w:t>
      </w:r>
      <w:r w:rsidR="003054BB">
        <w:rPr>
          <w:rFonts w:ascii="Times New Roman" w:hAnsi="Times New Roman" w:cs="Times New Roman"/>
          <w:sz w:val="24"/>
          <w:szCs w:val="24"/>
        </w:rPr>
        <w:t xml:space="preserve"> captured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ins w:id="83" w:author="Sandra Godden" w:date="2023-10-13T15:24:00Z">
        <w:r w:rsidR="009A4CA8">
          <w:rPr>
            <w:rFonts w:ascii="Times New Roman" w:hAnsi="Times New Roman" w:cs="Times New Roman"/>
            <w:sz w:val="24"/>
            <w:szCs w:val="24"/>
          </w:rPr>
          <w:t xml:space="preserve">test day somatic cell count </w:t>
        </w:r>
      </w:ins>
      <w:r w:rsidR="002F19DA" w:rsidRPr="002F19DA">
        <w:rPr>
          <w:rFonts w:ascii="Times New Roman" w:hAnsi="Times New Roman" w:cs="Times New Roman"/>
          <w:sz w:val="24"/>
          <w:szCs w:val="24"/>
        </w:rPr>
        <w:t>records</w:t>
      </w:r>
      <w:r w:rsidR="00185A8E" w:rsidRPr="00604EDE">
        <w:rPr>
          <w:rFonts w:ascii="Times New Roman" w:hAnsi="Times New Roman" w:cs="Times New Roman"/>
          <w:sz w:val="24"/>
          <w:szCs w:val="24"/>
        </w:rPr>
        <w:t xml:space="preserve">, </w:t>
      </w:r>
      <w:r w:rsidR="001A283D">
        <w:rPr>
          <w:rFonts w:ascii="Times New Roman" w:hAnsi="Times New Roman" w:cs="Times New Roman"/>
          <w:sz w:val="24"/>
          <w:szCs w:val="24"/>
        </w:rPr>
        <w:t xml:space="preserve">bulk </w:t>
      </w:r>
      <w:r w:rsidR="00D20D07">
        <w:rPr>
          <w:rFonts w:ascii="Times New Roman" w:hAnsi="Times New Roman" w:cs="Times New Roman"/>
          <w:sz w:val="24"/>
          <w:szCs w:val="24"/>
        </w:rPr>
        <w:t>tank</w:t>
      </w:r>
      <w:r w:rsidR="001A283D">
        <w:rPr>
          <w:rFonts w:ascii="Times New Roman" w:hAnsi="Times New Roman" w:cs="Times New Roman"/>
          <w:sz w:val="24"/>
          <w:szCs w:val="24"/>
        </w:rPr>
        <w:t xml:space="preserve"> milk </w:t>
      </w:r>
      <w:r w:rsidR="00D20D07">
        <w:rPr>
          <w:rFonts w:ascii="Times New Roman" w:hAnsi="Times New Roman" w:cs="Times New Roman"/>
          <w:sz w:val="24"/>
          <w:szCs w:val="24"/>
        </w:rPr>
        <w:t>somatic cell count</w:t>
      </w:r>
      <w:r w:rsidR="00EE6C37">
        <w:rPr>
          <w:rFonts w:ascii="Times New Roman" w:hAnsi="Times New Roman" w:cs="Times New Roman"/>
          <w:sz w:val="24"/>
          <w:szCs w:val="24"/>
        </w:rPr>
        <w:t xml:space="preserve"> (BTSCC)</w:t>
      </w:r>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r w:rsidR="00185A8E" w:rsidRPr="00604EDE">
        <w:rPr>
          <w:rFonts w:ascii="Times New Roman" w:hAnsi="Times New Roman" w:cs="Times New Roman"/>
          <w:sz w:val="24"/>
          <w:szCs w:val="24"/>
        </w:rPr>
        <w:t xml:space="preserve">aerobic culture data, </w:t>
      </w:r>
      <w:r w:rsidR="007C3870" w:rsidRPr="00604EDE">
        <w:rPr>
          <w:rFonts w:ascii="Times New Roman" w:hAnsi="Times New Roman" w:cs="Times New Roman"/>
          <w:sz w:val="24"/>
          <w:szCs w:val="24"/>
        </w:rPr>
        <w:t>milk production</w:t>
      </w:r>
      <w:r w:rsidR="00BA5071" w:rsidRPr="00604EDE">
        <w:rPr>
          <w:rFonts w:ascii="Times New Roman" w:hAnsi="Times New Roman" w:cs="Times New Roman"/>
          <w:sz w:val="24"/>
          <w:szCs w:val="24"/>
        </w:rPr>
        <w:t>,</w:t>
      </w:r>
      <w:r w:rsidR="007C3870" w:rsidRPr="00604ED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and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80"/>
      <w:r w:rsidR="003A51F3">
        <w:rPr>
          <w:rStyle w:val="CommentReference"/>
          <w:rFonts w:eastAsiaTheme="minorEastAsia"/>
        </w:rPr>
        <w:commentReference w:id="80"/>
      </w:r>
      <w:r w:rsidR="002E73E1" w:rsidRPr="002E73E1">
        <w:rPr>
          <w:rFonts w:ascii="Times New Roman" w:hAnsi="Times New Roman" w:cs="Times New Roman"/>
          <w:sz w:val="24"/>
          <w:szCs w:val="24"/>
        </w:rPr>
        <w:t xml:space="preserve"> </w:t>
      </w:r>
      <w:commentRangeStart w:id="84"/>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ins w:id="85" w:author="Sandra Godden" w:date="2023-10-13T15:26:00Z">
        <w:r w:rsidR="009A4CA8">
          <w:rPr>
            <w:rFonts w:ascii="Times New Roman" w:hAnsi="Times New Roman" w:cs="Times New Roman"/>
            <w:sz w:val="24"/>
            <w:szCs w:val="24"/>
          </w:rPr>
          <w:t xml:space="preserve">a secondary analysis was conducted </w:t>
        </w:r>
      </w:ins>
      <w:del w:id="86" w:author="Sandra Godden" w:date="2023-10-13T15:26:00Z">
        <w:r w:rsidR="005813FE" w:rsidDel="009A4CA8">
          <w:rPr>
            <w:rFonts w:ascii="Times New Roman" w:hAnsi="Times New Roman" w:cs="Times New Roman"/>
            <w:sz w:val="24"/>
            <w:szCs w:val="24"/>
          </w:rPr>
          <w:delText>we</w:delText>
        </w:r>
        <w:r w:rsidR="005813FE" w:rsidRPr="005813FE" w:rsidDel="009A4CA8">
          <w:rPr>
            <w:rFonts w:ascii="Times New Roman" w:hAnsi="Times New Roman" w:cs="Times New Roman"/>
            <w:sz w:val="24"/>
            <w:szCs w:val="24"/>
          </w:rPr>
          <w:delText xml:space="preserve"> focus</w:delText>
        </w:r>
        <w:r w:rsidR="005813FE" w:rsidDel="009A4CA8">
          <w:rPr>
            <w:rFonts w:ascii="Times New Roman" w:hAnsi="Times New Roman" w:cs="Times New Roman"/>
            <w:sz w:val="24"/>
            <w:szCs w:val="24"/>
          </w:rPr>
          <w:delText>ed our analyses</w:delText>
        </w:r>
        <w:r w:rsidR="005813FE" w:rsidRPr="005813FE" w:rsidDel="009A4CA8">
          <w:rPr>
            <w:rFonts w:ascii="Times New Roman" w:hAnsi="Times New Roman" w:cs="Times New Roman"/>
            <w:sz w:val="24"/>
            <w:szCs w:val="24"/>
          </w:rPr>
          <w:delText xml:space="preserve"> on</w:delText>
        </w:r>
      </w:del>
      <w:ins w:id="87" w:author="Sandra Godden" w:date="2023-10-13T15:27:00Z">
        <w:r w:rsidR="009A4CA8">
          <w:rPr>
            <w:rFonts w:ascii="Times New Roman" w:hAnsi="Times New Roman" w:cs="Times New Roman"/>
            <w:sz w:val="24"/>
            <w:szCs w:val="24"/>
          </w:rPr>
          <w:t>using</w:t>
        </w:r>
      </w:ins>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ins w:id="88" w:author="Sandra Godden" w:date="2023-10-13T15:27:00Z">
        <w:r w:rsidR="009A4CA8">
          <w:rPr>
            <w:rFonts w:ascii="Times New Roman" w:hAnsi="Times New Roman" w:cs="Times New Roman"/>
            <w:sz w:val="24"/>
            <w:szCs w:val="24"/>
          </w:rPr>
          <w:t xml:space="preserve">herd </w:t>
        </w:r>
      </w:ins>
      <w:r w:rsidR="00185A8E" w:rsidRPr="00604EDE">
        <w:rPr>
          <w:rFonts w:ascii="Times New Roman" w:hAnsi="Times New Roman" w:cs="Times New Roman"/>
          <w:sz w:val="24"/>
          <w:szCs w:val="24"/>
        </w:rPr>
        <w:t>management factor</w:t>
      </w:r>
      <w:commentRangeEnd w:id="84"/>
      <w:r w:rsidR="00853A7F">
        <w:rPr>
          <w:rStyle w:val="CommentReference"/>
          <w:rFonts w:eastAsiaTheme="minorEastAsia"/>
        </w:rPr>
        <w:commentReference w:id="84"/>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ins w:id="89" w:author="Caitlin Jeffrey" w:date="2023-10-18T15:12:00Z">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ins>
      <w:ins w:id="90" w:author="Caitlin Jeffrey" w:date="2023-10-18T15:13:00Z">
        <w:r w:rsidR="00EE07B9">
          <w:rPr>
            <w:rFonts w:ascii="Times New Roman" w:hAnsi="Times New Roman" w:cs="Times New Roman"/>
            <w:sz w:val="24"/>
            <w:szCs w:val="24"/>
          </w:rPr>
          <w:t xml:space="preserve">t all differences found were statistically significant, </w:t>
        </w:r>
      </w:ins>
      <w:ins w:id="91" w:author="Caitlin Jeffrey" w:date="2023-10-18T15:16:00Z">
        <w:r w:rsidR="00085515">
          <w:rPr>
            <w:rFonts w:ascii="Times New Roman" w:hAnsi="Times New Roman" w:cs="Times New Roman"/>
            <w:sz w:val="24"/>
            <w:szCs w:val="24"/>
          </w:rPr>
          <w:t>numeric differences</w:t>
        </w:r>
      </w:ins>
      <w:ins w:id="92" w:author="Caitlin Jeffrey" w:date="2023-10-18T15:25:00Z">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w:t>
        </w:r>
      </w:ins>
      <w:ins w:id="93" w:author="Caitlin Jeffrey" w:date="2023-10-18T15:26:00Z">
        <w:r w:rsidR="000C708D">
          <w:rPr>
            <w:rFonts w:ascii="Times New Roman" w:hAnsi="Times New Roman" w:cs="Times New Roman"/>
            <w:sz w:val="24"/>
            <w:szCs w:val="24"/>
          </w:rPr>
          <w:t>mportant</w:t>
        </w:r>
      </w:ins>
      <w:ins w:id="94" w:author="Caitlin Jeffrey" w:date="2023-10-18T15:16:00Z">
        <w:r w:rsidR="00085515">
          <w:rPr>
            <w:rFonts w:ascii="Times New Roman" w:hAnsi="Times New Roman" w:cs="Times New Roman"/>
            <w:sz w:val="24"/>
            <w:szCs w:val="24"/>
          </w:rPr>
          <w:t xml:space="preserve"> </w:t>
        </w:r>
      </w:ins>
      <w:ins w:id="95" w:author="Caitlin Jeffrey" w:date="2023-10-18T15:17:00Z">
        <w:r w:rsidR="00106324">
          <w:rPr>
            <w:rFonts w:ascii="Times New Roman" w:hAnsi="Times New Roman" w:cs="Times New Roman"/>
            <w:sz w:val="24"/>
            <w:szCs w:val="24"/>
          </w:rPr>
          <w:t>are reported</w:t>
        </w:r>
      </w:ins>
      <w:ins w:id="96" w:author="Caitlin Jeffrey" w:date="2023-10-18T15:16:00Z">
        <w:r w:rsidR="00085515">
          <w:rPr>
            <w:rFonts w:ascii="Times New Roman" w:hAnsi="Times New Roman" w:cs="Times New Roman"/>
            <w:sz w:val="24"/>
            <w:szCs w:val="24"/>
          </w:rPr>
          <w:t xml:space="preserve"> showing </w:t>
        </w:r>
      </w:ins>
      <w:del w:id="97" w:author="Caitlin Jeffrey" w:date="2023-10-18T15:16:00Z">
        <w:r w:rsidR="00185A8E" w:rsidRPr="00604EDE" w:rsidDel="00085515">
          <w:rPr>
            <w:rFonts w:ascii="Times New Roman" w:hAnsi="Times New Roman" w:cs="Times New Roman"/>
            <w:sz w:val="24"/>
            <w:szCs w:val="24"/>
          </w:rPr>
          <w:delText>F</w:delText>
        </w:r>
      </w:del>
      <w:ins w:id="98" w:author="Caitlin Jeffrey" w:date="2023-10-18T15:16:00Z">
        <w:r w:rsidR="00085515">
          <w:rPr>
            <w:rFonts w:ascii="Times New Roman" w:hAnsi="Times New Roman" w:cs="Times New Roman"/>
            <w:sz w:val="24"/>
            <w:szCs w:val="24"/>
          </w:rPr>
          <w:t>f</w:t>
        </w:r>
      </w:ins>
      <w:r w:rsidR="00185A8E" w:rsidRPr="00604EDE">
        <w:rPr>
          <w:rFonts w:ascii="Times New Roman" w:hAnsi="Times New Roman" w:cs="Times New Roman"/>
          <w:sz w:val="24"/>
          <w:szCs w:val="24"/>
        </w:rPr>
        <w:t xml:space="preserve">arms with deeper bedding </w:t>
      </w:r>
      <w:del w:id="99" w:author="Caitlin Jeffrey" w:date="2023-10-18T15:16:00Z">
        <w:r w:rsidR="00185A8E" w:rsidRPr="00604EDE" w:rsidDel="00DA46AC">
          <w:rPr>
            <w:rFonts w:ascii="Times New Roman" w:hAnsi="Times New Roman" w:cs="Times New Roman"/>
            <w:sz w:val="24"/>
            <w:szCs w:val="24"/>
          </w:rPr>
          <w:delText xml:space="preserve">showed </w:delText>
        </w:r>
        <w:commentRangeStart w:id="100"/>
        <w:commentRangeStart w:id="101"/>
        <w:r w:rsidR="00185A8E" w:rsidRPr="00604EDE" w:rsidDel="00DA46AC">
          <w:rPr>
            <w:rFonts w:ascii="Times New Roman" w:hAnsi="Times New Roman" w:cs="Times New Roman"/>
            <w:sz w:val="24"/>
            <w:szCs w:val="24"/>
          </w:rPr>
          <w:delText>a tendency toward</w:delText>
        </w:r>
      </w:del>
      <w:ins w:id="102" w:author="Caitlin Jeffrey" w:date="2023-10-18T15:16:00Z">
        <w:r w:rsidR="00DA46AC">
          <w:rPr>
            <w:rFonts w:ascii="Times New Roman" w:hAnsi="Times New Roman" w:cs="Times New Roman"/>
            <w:sz w:val="24"/>
            <w:szCs w:val="24"/>
          </w:rPr>
          <w:t>had</w:t>
        </w:r>
      </w:ins>
      <w:r w:rsidR="00185A8E" w:rsidRPr="00604EDE">
        <w:rPr>
          <w:rFonts w:ascii="Times New Roman" w:hAnsi="Times New Roman" w:cs="Times New Roman"/>
          <w:sz w:val="24"/>
          <w:szCs w:val="24"/>
        </w:rPr>
        <w:t xml:space="preserve"> </w:t>
      </w:r>
      <w:commentRangeEnd w:id="100"/>
      <w:r w:rsidR="003A51F3">
        <w:rPr>
          <w:rStyle w:val="CommentReference"/>
          <w:rFonts w:eastAsiaTheme="minorEastAsia"/>
        </w:rPr>
        <w:commentReference w:id="100"/>
      </w:r>
      <w:commentRangeEnd w:id="101"/>
      <w:r w:rsidR="00F60C6B">
        <w:rPr>
          <w:rStyle w:val="CommentReference"/>
          <w:rFonts w:eastAsiaTheme="minorEastAsia"/>
        </w:rPr>
        <w:commentReference w:id="101"/>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lower </w:t>
      </w:r>
      <w:del w:id="103" w:author="Caitlin Jeffrey" w:date="2023-10-18T15:20:00Z">
        <w:r w:rsidR="009B3369" w:rsidDel="008F1371">
          <w:rPr>
            <w:rFonts w:ascii="Times New Roman" w:hAnsi="Times New Roman" w:cs="Times New Roman"/>
            <w:sz w:val="24"/>
            <w:szCs w:val="24"/>
          </w:rPr>
          <w:delText>new</w:delText>
        </w:r>
        <w:r w:rsidR="00A83068" w:rsidDel="008F1371">
          <w:rPr>
            <w:rFonts w:ascii="Times New Roman" w:hAnsi="Times New Roman" w:cs="Times New Roman"/>
            <w:sz w:val="24"/>
            <w:szCs w:val="24"/>
          </w:rPr>
          <w:delText>ly</w:delText>
        </w:r>
      </w:del>
      <w:del w:id="104" w:author="Caitlin Jeffrey" w:date="2023-10-18T15:17:00Z">
        <w:r w:rsidR="00A83068" w:rsidDel="008C5B31">
          <w:rPr>
            <w:rFonts w:ascii="Times New Roman" w:hAnsi="Times New Roman" w:cs="Times New Roman"/>
            <w:sz w:val="24"/>
            <w:szCs w:val="24"/>
          </w:rPr>
          <w:delText xml:space="preserve"> </w:delText>
        </w:r>
      </w:del>
      <w:del w:id="105" w:author="Caitlin Jeffrey" w:date="2023-10-18T15:20:00Z">
        <w:r w:rsidR="00A83068" w:rsidDel="008F1371">
          <w:rPr>
            <w:rFonts w:ascii="Times New Roman" w:hAnsi="Times New Roman" w:cs="Times New Roman"/>
            <w:sz w:val="24"/>
            <w:szCs w:val="24"/>
          </w:rPr>
          <w:delText>elevated</w:delText>
        </w:r>
      </w:del>
      <w:ins w:id="106" w:author="Caitlin Jeffrey" w:date="2023-10-18T15:20:00Z">
        <w:r w:rsidR="008F1371">
          <w:rPr>
            <w:rFonts w:ascii="Times New Roman" w:hAnsi="Times New Roman" w:cs="Times New Roman"/>
            <w:sz w:val="24"/>
            <w:szCs w:val="24"/>
          </w:rPr>
          <w:t>newly elevated</w:t>
        </w:r>
      </w:ins>
      <w:r w:rsidR="00A83068">
        <w:rPr>
          <w:rFonts w:ascii="Times New Roman" w:hAnsi="Times New Roman" w:cs="Times New Roman"/>
          <w:sz w:val="24"/>
          <w:szCs w:val="24"/>
        </w:rPr>
        <w:t xml:space="preserve"> </w:t>
      </w:r>
      <w:r w:rsidR="009B3369">
        <w:rPr>
          <w:rFonts w:ascii="Times New Roman" w:hAnsi="Times New Roman" w:cs="Times New Roman"/>
          <w:sz w:val="24"/>
          <w:szCs w:val="24"/>
        </w:rPr>
        <w:t>SC</w:t>
      </w:r>
      <w:r w:rsidR="00695588">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535BFF">
        <w:rPr>
          <w:rFonts w:ascii="Times New Roman" w:hAnsi="Times New Roman" w:cs="Times New Roman"/>
          <w:sz w:val="24"/>
          <w:szCs w:val="24"/>
        </w:rPr>
        <w:t xml:space="preserve">current </w:t>
      </w:r>
      <w:r w:rsidR="009B3369">
        <w:rPr>
          <w:rFonts w:ascii="Times New Roman" w:hAnsi="Times New Roman" w:cs="Times New Roman"/>
          <w:sz w:val="24"/>
          <w:szCs w:val="24"/>
        </w:rPr>
        <w:t>SC</w:t>
      </w:r>
      <w:r w:rsidR="00891BA9">
        <w:rPr>
          <w:rFonts w:ascii="Times New Roman" w:hAnsi="Times New Roman" w:cs="Times New Roman"/>
          <w:sz w:val="24"/>
          <w:szCs w:val="24"/>
        </w:rPr>
        <w:t>S</w:t>
      </w:r>
      <w:r w:rsidR="00185A8E" w:rsidRPr="00604EDE">
        <w:rPr>
          <w:rFonts w:ascii="Times New Roman" w:hAnsi="Times New Roman" w:cs="Times New Roman"/>
          <w:sz w:val="24"/>
          <w:szCs w:val="24"/>
        </w:rPr>
        <w:t xml:space="preserve">, lower </w:t>
      </w:r>
      <w:r w:rsidR="00A83068">
        <w:rPr>
          <w:rFonts w:ascii="Times New Roman" w:hAnsi="Times New Roman" w:cs="Times New Roman"/>
          <w:sz w:val="24"/>
          <w:szCs w:val="24"/>
        </w:rPr>
        <w:t>average</w:t>
      </w:r>
      <w:r w:rsidR="00185A8E" w:rsidRPr="00604EDE">
        <w:rPr>
          <w:rFonts w:ascii="Times New Roman" w:hAnsi="Times New Roman" w:cs="Times New Roman"/>
          <w:sz w:val="24"/>
          <w:szCs w:val="24"/>
        </w:rPr>
        <w:t xml:space="preserve"> </w:t>
      </w:r>
      <w:r w:rsidR="005C7542">
        <w:rPr>
          <w:rFonts w:ascii="Times New Roman" w:hAnsi="Times New Roman" w:cs="Times New Roman"/>
          <w:sz w:val="24"/>
          <w:szCs w:val="24"/>
        </w:rPr>
        <w:t>SCS</w:t>
      </w:r>
      <w:r w:rsidR="00185A8E" w:rsidRPr="00604EDE">
        <w:rPr>
          <w:rFonts w:ascii="Times New Roman" w:hAnsi="Times New Roman" w:cs="Times New Roman"/>
          <w:sz w:val="24"/>
          <w:szCs w:val="24"/>
        </w:rPr>
        <w:t xml:space="preserve">, and improved hygiene metrics. Farms with lower mean udder hygiene scores </w:t>
      </w:r>
      <w:ins w:id="107" w:author="Caitlin Jeffrey" w:date="2023-10-18T15:24:00Z">
        <w:r w:rsidR="009E70B5">
          <w:rPr>
            <w:rFonts w:ascii="Times New Roman" w:hAnsi="Times New Roman" w:cs="Times New Roman"/>
            <w:sz w:val="24"/>
            <w:szCs w:val="24"/>
          </w:rPr>
          <w:t xml:space="preserve">had numerically </w:t>
        </w:r>
      </w:ins>
      <w:del w:id="108" w:author="Caitlin Jeffrey" w:date="2023-10-18T15:23:00Z">
        <w:r w:rsidR="00185A8E" w:rsidRPr="00604EDE" w:rsidDel="009E70B5">
          <w:rPr>
            <w:rFonts w:ascii="Times New Roman" w:hAnsi="Times New Roman" w:cs="Times New Roman"/>
            <w:sz w:val="24"/>
            <w:szCs w:val="24"/>
          </w:rPr>
          <w:delText xml:space="preserve">tended towards having </w:delText>
        </w:r>
      </w:del>
      <w:r w:rsidR="00185A8E" w:rsidRPr="00604EDE">
        <w:rPr>
          <w:rFonts w:ascii="Times New Roman" w:hAnsi="Times New Roman" w:cs="Times New Roman"/>
          <w:sz w:val="24"/>
          <w:szCs w:val="24"/>
        </w:rPr>
        <w:t xml:space="preserve">lower </w:t>
      </w:r>
      <w:r w:rsidR="00A07738">
        <w:rPr>
          <w:rFonts w:ascii="Times New Roman" w:hAnsi="Times New Roman" w:cs="Times New Roman"/>
          <w:sz w:val="24"/>
          <w:szCs w:val="24"/>
        </w:rPr>
        <w:t xml:space="preserve">percent cows with chronic </w:t>
      </w:r>
      <w:r w:rsidR="0027467A" w:rsidRPr="00604EDE">
        <w:rPr>
          <w:rFonts w:ascii="Times New Roman" w:hAnsi="Times New Roman" w:cs="Times New Roman"/>
          <w:sz w:val="24"/>
          <w:szCs w:val="24"/>
        </w:rPr>
        <w:t>SC</w:t>
      </w:r>
      <w:r w:rsidR="005C7542">
        <w:rPr>
          <w:rFonts w:ascii="Times New Roman" w:hAnsi="Times New Roman" w:cs="Times New Roman"/>
          <w:sz w:val="24"/>
          <w:szCs w:val="24"/>
        </w:rPr>
        <w:t>S</w:t>
      </w:r>
      <w:r w:rsidR="00185A8E" w:rsidRPr="00604EDE">
        <w:rPr>
          <w:rFonts w:ascii="Times New Roman" w:hAnsi="Times New Roman" w:cs="Times New Roman"/>
          <w:sz w:val="24"/>
          <w:szCs w:val="24"/>
        </w:rPr>
        <w:t xml:space="preserve">, </w:t>
      </w:r>
      <w:r w:rsidR="00A07738">
        <w:rPr>
          <w:rFonts w:ascii="Times New Roman" w:hAnsi="Times New Roman" w:cs="Times New Roman"/>
          <w:sz w:val="24"/>
          <w:szCs w:val="24"/>
        </w:rPr>
        <w:t xml:space="preserve">current </w:t>
      </w:r>
      <w:r w:rsidR="001B27BA" w:rsidRPr="00604EDE">
        <w:rPr>
          <w:rFonts w:ascii="Times New Roman" w:hAnsi="Times New Roman" w:cs="Times New Roman"/>
          <w:sz w:val="24"/>
          <w:szCs w:val="24"/>
        </w:rPr>
        <w:t>SC</w:t>
      </w:r>
      <w:r w:rsidR="008F5181">
        <w:rPr>
          <w:rFonts w:ascii="Times New Roman" w:hAnsi="Times New Roman" w:cs="Times New Roman"/>
          <w:sz w:val="24"/>
          <w:szCs w:val="24"/>
        </w:rPr>
        <w:t>S</w:t>
      </w:r>
      <w:r w:rsidR="00185A8E" w:rsidRPr="00604EDE">
        <w:rPr>
          <w:rFonts w:ascii="Times New Roman" w:hAnsi="Times New Roman" w:cs="Times New Roman"/>
          <w:sz w:val="24"/>
          <w:szCs w:val="24"/>
        </w:rPr>
        <w:t>, and av</w:t>
      </w:r>
      <w:r w:rsidR="00873C80">
        <w:rPr>
          <w:rFonts w:ascii="Times New Roman" w:hAnsi="Times New Roman" w:cs="Times New Roman"/>
          <w:sz w:val="24"/>
          <w:szCs w:val="24"/>
        </w:rPr>
        <w:t>erage</w:t>
      </w:r>
      <w:r w:rsidR="00185A8E" w:rsidRPr="00604EDE">
        <w:rPr>
          <w:rFonts w:ascii="Times New Roman" w:hAnsi="Times New Roman" w:cs="Times New Roman"/>
          <w:sz w:val="24"/>
          <w:szCs w:val="24"/>
        </w:rPr>
        <w:t xml:space="preserve"> </w:t>
      </w:r>
      <w:r w:rsidR="008F5181">
        <w:rPr>
          <w:rFonts w:ascii="Times New Roman" w:hAnsi="Times New Roman" w:cs="Times New Roman"/>
          <w:sz w:val="24"/>
          <w:szCs w:val="24"/>
        </w:rPr>
        <w:t>SCS</w:t>
      </w:r>
      <w:r w:rsidR="00185A8E" w:rsidRPr="00604EDE">
        <w:rPr>
          <w:rFonts w:ascii="Times New Roman" w:hAnsi="Times New Roman" w:cs="Times New Roman"/>
          <w:sz w:val="24"/>
          <w:szCs w:val="24"/>
        </w:rPr>
        <w:t xml:space="preserve">. </w:t>
      </w:r>
      <w:commentRangeStart w:id="109"/>
      <w:del w:id="110" w:author="Sandra Godden" w:date="2023-10-13T08:11:00Z">
        <w:r w:rsidR="00185A8E" w:rsidRPr="00604EDE" w:rsidDel="00853A7F">
          <w:rPr>
            <w:rFonts w:ascii="Times New Roman" w:hAnsi="Times New Roman" w:cs="Times New Roman"/>
            <w:sz w:val="24"/>
            <w:szCs w:val="24"/>
          </w:rPr>
          <w:delText xml:space="preserve">Increased bedding depth measures tended to be associated with improved udder hygiene metrics. </w:delText>
        </w:r>
        <w:commentRangeEnd w:id="109"/>
        <w:r w:rsidR="00853A7F" w:rsidDel="00853A7F">
          <w:rPr>
            <w:rStyle w:val="CommentReference"/>
            <w:rFonts w:eastAsiaTheme="minorEastAsia"/>
          </w:rPr>
          <w:commentReference w:id="109"/>
        </w:r>
      </w:del>
      <w:r w:rsidR="00185A8E" w:rsidRPr="00604EDE">
        <w:rPr>
          <w:rFonts w:ascii="Times New Roman" w:hAnsi="Times New Roman" w:cs="Times New Roman"/>
          <w:sz w:val="24"/>
          <w:szCs w:val="24"/>
        </w:rPr>
        <w:t xml:space="preserve">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ins w:id="111" w:author="Sandra Godden" w:date="2023-10-13T15:28:00Z">
        <w:r w:rsidR="0073047F">
          <w:rPr>
            <w:rFonts w:ascii="Times New Roman" w:hAnsi="Times New Roman" w:cs="Times New Roman"/>
            <w:sz w:val="24"/>
            <w:szCs w:val="24"/>
          </w:rPr>
          <w:t>Because</w:t>
        </w:r>
      </w:ins>
      <w:del w:id="112" w:author="Sandra Godden" w:date="2023-10-13T15:28:00Z">
        <w:r w:rsidR="00185A8E" w:rsidRPr="00604EDE" w:rsidDel="0073047F">
          <w:rPr>
            <w:rFonts w:ascii="Times New Roman" w:hAnsi="Times New Roman" w:cs="Times New Roman"/>
            <w:sz w:val="24"/>
            <w:szCs w:val="24"/>
          </w:rPr>
          <w:delText>Additionally,</w:delText>
        </w:r>
      </w:del>
      <w:r w:rsidR="00185A8E" w:rsidRPr="00604EDE">
        <w:rPr>
          <w:rFonts w:ascii="Times New Roman" w:hAnsi="Times New Roman" w:cs="Times New Roman"/>
          <w:sz w:val="24"/>
          <w:szCs w:val="24"/>
        </w:rPr>
        <w:t xml:space="preserve"> outcomes for</w:t>
      </w:r>
      <w:ins w:id="113" w:author="Sandra Godden" w:date="2023-10-13T15:28:00Z">
        <w:del w:id="114" w:author="Caitlin Jeffrey" w:date="2023-10-18T14:27:00Z">
          <w:r w:rsidR="0073047F" w:rsidDel="002D39A2">
            <w:rPr>
              <w:rFonts w:ascii="Times New Roman" w:hAnsi="Times New Roman" w:cs="Times New Roman"/>
              <w:sz w:val="24"/>
              <w:szCs w:val="24"/>
            </w:rPr>
            <w:delText xml:space="preserve"> composted</w:delText>
          </w:r>
        </w:del>
      </w:ins>
      <w:r w:rsidR="00185A8E" w:rsidRPr="00604EDE">
        <w:rPr>
          <w:rFonts w:ascii="Times New Roman" w:hAnsi="Times New Roman" w:cs="Times New Roman"/>
          <w:sz w:val="24"/>
          <w:szCs w:val="24"/>
        </w:rPr>
        <w:t xml:space="preserve"> bedded packs were comparable to more commonly used</w:t>
      </w:r>
      <w:del w:id="115" w:author="Caitlin Jeffrey" w:date="2023-10-31T09:31:00Z">
        <w:r w:rsidR="00185A8E" w:rsidRPr="00604EDE" w:rsidDel="00D06D71">
          <w:rPr>
            <w:rFonts w:ascii="Times New Roman" w:hAnsi="Times New Roman" w:cs="Times New Roman"/>
            <w:sz w:val="24"/>
            <w:szCs w:val="24"/>
          </w:rPr>
          <w:delText xml:space="preserve"> winter</w:delText>
        </w:r>
      </w:del>
      <w:ins w:id="116" w:author="Caitlin Jeffrey" w:date="2023-10-31T09:31:00Z">
        <w:r w:rsidR="00D06D71">
          <w:rPr>
            <w:rFonts w:ascii="Times New Roman" w:hAnsi="Times New Roman" w:cs="Times New Roman"/>
            <w:sz w:val="24"/>
            <w:szCs w:val="24"/>
          </w:rPr>
          <w:t xml:space="preserve"> indoor</w:t>
        </w:r>
      </w:ins>
      <w:r w:rsidR="00185A8E" w:rsidRPr="00604EDE">
        <w:rPr>
          <w:rFonts w:ascii="Times New Roman" w:hAnsi="Times New Roman" w:cs="Times New Roman"/>
          <w:sz w:val="24"/>
          <w:szCs w:val="24"/>
        </w:rPr>
        <w:t xml:space="preserve"> housing systems, </w:t>
      </w:r>
      <w:del w:id="117" w:author="Sandra Godden" w:date="2023-10-13T15:28:00Z">
        <w:r w:rsidR="00185A8E" w:rsidRPr="00604EDE" w:rsidDel="0073047F">
          <w:rPr>
            <w:rFonts w:ascii="Times New Roman" w:hAnsi="Times New Roman" w:cs="Times New Roman"/>
            <w:sz w:val="24"/>
            <w:szCs w:val="24"/>
          </w:rPr>
          <w:delText xml:space="preserve">and are therefore </w:delText>
        </w:r>
      </w:del>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 xml:space="preserve">a viable </w:t>
      </w:r>
      <w:ins w:id="118" w:author="Sandra Godden" w:date="2023-10-13T15:28:00Z">
        <w:del w:id="119" w:author="Caitlin Jeffrey" w:date="2023-10-31T09:31:00Z">
          <w:r w:rsidR="0073047F" w:rsidDel="002848F4">
            <w:rPr>
              <w:rFonts w:ascii="Times New Roman" w:hAnsi="Times New Roman" w:cs="Times New Roman"/>
              <w:sz w:val="24"/>
              <w:szCs w:val="24"/>
            </w:rPr>
            <w:delText xml:space="preserve">winter housing </w:delText>
          </w:r>
        </w:del>
      </w:ins>
      <w:r w:rsidR="00185A8E" w:rsidRPr="00604EDE">
        <w:rPr>
          <w:rFonts w:ascii="Times New Roman" w:hAnsi="Times New Roman" w:cs="Times New Roman"/>
          <w:sz w:val="24"/>
          <w:szCs w:val="24"/>
        </w:rPr>
        <w:t>option for</w:t>
      </w:r>
      <w:ins w:id="120" w:author="Caitlin Jeffrey" w:date="2023-10-31T09:31:00Z">
        <w:r w:rsidR="002848F4">
          <w:rPr>
            <w:rFonts w:ascii="Times New Roman" w:hAnsi="Times New Roman" w:cs="Times New Roman"/>
            <w:sz w:val="24"/>
            <w:szCs w:val="24"/>
          </w:rPr>
          <w:t xml:space="preserve"> confinement during the non-grazing seaso</w:t>
        </w:r>
      </w:ins>
      <w:ins w:id="121" w:author="Caitlin Jeffrey" w:date="2023-10-31T09:32:00Z">
        <w:r w:rsidR="002848F4">
          <w:rPr>
            <w:rFonts w:ascii="Times New Roman" w:hAnsi="Times New Roman" w:cs="Times New Roman"/>
            <w:sz w:val="24"/>
            <w:szCs w:val="24"/>
          </w:rPr>
          <w:t>n for</w:t>
        </w:r>
      </w:ins>
      <w:r w:rsidR="00185A8E" w:rsidRPr="00604EDE">
        <w:rPr>
          <w:rFonts w:ascii="Times New Roman" w:hAnsi="Times New Roman" w:cs="Times New Roman"/>
          <w:sz w:val="24"/>
          <w:szCs w:val="24"/>
        </w:rPr>
        <w:t xml:space="preserve"> </w:t>
      </w:r>
      <w:commentRangeStart w:id="122"/>
      <w:commentRangeStart w:id="123"/>
      <w:r w:rsidR="00185A8E" w:rsidRPr="00604EDE">
        <w:rPr>
          <w:rFonts w:ascii="Times New Roman" w:hAnsi="Times New Roman" w:cs="Times New Roman"/>
          <w:sz w:val="24"/>
          <w:szCs w:val="24"/>
        </w:rPr>
        <w:t>pasture-based</w:t>
      </w:r>
      <w:commentRangeEnd w:id="122"/>
      <w:r w:rsidR="0073047F">
        <w:rPr>
          <w:rStyle w:val="CommentReference"/>
          <w:rFonts w:eastAsiaTheme="minorEastAsia"/>
        </w:rPr>
        <w:commentReference w:id="122"/>
      </w:r>
      <w:commentRangeEnd w:id="123"/>
      <w:r w:rsidR="00673F40">
        <w:rPr>
          <w:rStyle w:val="CommentReference"/>
          <w:rFonts w:eastAsiaTheme="minorEastAsia"/>
        </w:rPr>
        <w:commentReference w:id="123"/>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24"/>
      <w:r w:rsidRPr="00604EDE">
        <w:rPr>
          <w:rStyle w:val="Emphasis"/>
          <w:rFonts w:ascii="Times New Roman" w:eastAsia="ComputerModern-Regular" w:hAnsi="Times New Roman" w:cs="Times New Roman"/>
          <w:b/>
          <w:bCs/>
          <w:i w:val="0"/>
          <w:iCs w:val="0"/>
          <w:sz w:val="24"/>
          <w:szCs w:val="24"/>
        </w:rPr>
        <w:t>Keywords:</w:t>
      </w:r>
      <w:commentRangeEnd w:id="124"/>
      <w:r w:rsidR="008905A2" w:rsidRPr="00604EDE">
        <w:rPr>
          <w:rStyle w:val="CommentReference"/>
          <w:rFonts w:eastAsiaTheme="minorEastAsia"/>
        </w:rPr>
        <w:commentReference w:id="12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25"/>
      <w:commentRangeStart w:id="126"/>
      <w:commentRangeStart w:id="127"/>
      <w:r w:rsidRPr="00604EDE">
        <w:rPr>
          <w:rStyle w:val="Emphasis"/>
          <w:b/>
          <w:bCs/>
          <w:i w:val="0"/>
          <w:iCs w:val="0"/>
          <w:color w:val="0E101A"/>
        </w:rPr>
        <w:t>Introduction</w:t>
      </w:r>
      <w:commentRangeEnd w:id="125"/>
      <w:r w:rsidR="00123751" w:rsidRPr="00604EDE">
        <w:rPr>
          <w:rStyle w:val="CommentReference"/>
          <w:rFonts w:asciiTheme="minorHAnsi" w:eastAsiaTheme="minorEastAsia" w:hAnsiTheme="minorHAnsi" w:cstheme="minorBidi"/>
        </w:rPr>
        <w:commentReference w:id="125"/>
      </w:r>
      <w:commentRangeEnd w:id="126"/>
      <w:r w:rsidR="00CB39D2" w:rsidRPr="00604EDE">
        <w:rPr>
          <w:rStyle w:val="CommentReference"/>
          <w:rFonts w:asciiTheme="minorHAnsi" w:eastAsiaTheme="minorEastAsia" w:hAnsiTheme="minorHAnsi" w:cstheme="minorBidi"/>
        </w:rPr>
        <w:commentReference w:id="126"/>
      </w:r>
      <w:commentRangeEnd w:id="127"/>
      <w:r w:rsidR="001A7E4F" w:rsidRPr="00604EDE">
        <w:rPr>
          <w:rStyle w:val="CommentReference"/>
          <w:rFonts w:asciiTheme="minorHAnsi" w:eastAsiaTheme="minorEastAsia" w:hAnsiTheme="minorHAnsi" w:cstheme="minorBidi"/>
        </w:rPr>
        <w:commentReference w:id="127"/>
      </w:r>
    </w:p>
    <w:p w14:paraId="263F70AF" w14:textId="77777777"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TnVtPjYxMDwvUmVjTnVtPjxEaXNwbGF5VGV4dD4oVHVja2VyIGFuZCBXZWFyeSwgMjAwNCwgQ29v
ayBldCBhbC4sIDIwMDUsIEhvZ2FuIGFuZCBTbWl0aCwgMjAxMik8L0Rpc3BsYXlUZXh0PjxyZWNv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getting 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tiestall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freestall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and especially tiestall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6AD2A9DC" w14:textId="0994687E" w:rsidR="00EB7520" w:rsidRPr="00604EDE" w:rsidRDefault="00EB7520" w:rsidP="00D2091A">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will be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will be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mastitis due to the presence of pathogenic bacteria</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2014) and the favorable moisture and</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temperature for the growth of these pathogens</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00D2091A" w:rsidRPr="00D2091A">
        <w:rPr>
          <w:rFonts w:ascii="Times New Roman" w:eastAsia="Times New Roman" w:hAnsi="Times New Roman" w:cs="Times New Roman"/>
          <w:color w:val="0E101A"/>
          <w:sz w:val="24"/>
          <w:szCs w:val="24"/>
        </w:rPr>
        <w:t xml:space="preserve"> 2015).</w:t>
      </w:r>
      <w:r w:rsidR="00D2091A">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P</w:t>
      </w:r>
      <w:r w:rsidRPr="00604EDE">
        <w:rPr>
          <w:rFonts w:ascii="Times New Roman" w:eastAsia="Times New Roman" w:hAnsi="Times New Roman" w:cs="Times New Roman"/>
          <w:color w:val="0E101A"/>
          <w:sz w:val="24"/>
          <w:szCs w:val="24"/>
        </w:rPr>
        <w:t xml:space="preserve">revious work describing mastitis risk and </w:t>
      </w:r>
      <w:r>
        <w:rPr>
          <w:rFonts w:ascii="Times New Roman" w:eastAsia="Times New Roman" w:hAnsi="Times New Roman" w:cs="Times New Roman"/>
          <w:color w:val="0E101A"/>
          <w:sz w:val="24"/>
          <w:szCs w:val="24"/>
        </w:rPr>
        <w:t xml:space="preserve">cow </w:t>
      </w:r>
      <w:r w:rsidRPr="00604EDE">
        <w:rPr>
          <w:rFonts w:ascii="Times New Roman" w:eastAsia="Times New Roman" w:hAnsi="Times New Roman" w:cs="Times New Roman"/>
          <w:color w:val="0E101A"/>
          <w:sz w:val="24"/>
          <w:szCs w:val="24"/>
        </w:rPr>
        <w:t xml:space="preserve">hygiene </w:t>
      </w:r>
      <w:r>
        <w:rPr>
          <w:rFonts w:ascii="Times New Roman" w:eastAsia="Times New Roman" w:hAnsi="Times New Roman" w:cs="Times New Roman"/>
          <w:color w:val="0E101A"/>
          <w:sz w:val="24"/>
          <w:szCs w:val="24"/>
        </w:rPr>
        <w:t xml:space="preserve">on </w:t>
      </w:r>
      <w:r>
        <w:rPr>
          <w:rFonts w:ascii="Times New Roman" w:eastAsia="Times New Roman" w:hAnsi="Times New Roman" w:cs="Times New Roman"/>
          <w:color w:val="0E101A"/>
          <w:sz w:val="24"/>
          <w:szCs w:val="24"/>
        </w:rPr>
        <w:lastRenderedPageBreak/>
        <w:t>bedded pack systems</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includes descriptive studies of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UmVjTnVtPjU4NzwvUmVjTnVtPjxEaXNwbGF5VGV4dD4oQmFyYmVyZyBldCBhbC4sIDIwMDdiLCBC
bGFjayBldCBhbC4sIDIwMTMsIEbDoXZlcm8gZXQgYWwuLCAyMDE1LCBFY2tlbGthbXAgZXQgYWwu
LCAyMDE2YiwgQWxiaW5vIGV0IGFsLiwgMjAxOCwgSGVpbnMgZXQgYWwuLCAyMDE5KTwvRGlzcGxh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However, research </w:t>
      </w:r>
      <w:r w:rsidRPr="00604EDE">
        <w:rPr>
          <w:rFonts w:ascii="Times New Roman" w:eastAsia="Times New Roman" w:hAnsi="Times New Roman" w:cs="Times New Roman"/>
          <w:color w:val="0E101A"/>
          <w:sz w:val="24"/>
          <w:szCs w:val="24"/>
        </w:rPr>
        <w:t>compar</w:t>
      </w:r>
      <w:r>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Pr="00604EDE">
        <w:rPr>
          <w:rFonts w:ascii="Times New Roman" w:eastAsia="Times New Roman" w:hAnsi="Times New Roman" w:cs="Times New Roman"/>
          <w:color w:val="0E101A"/>
          <w:sz w:val="24"/>
          <w:szCs w:val="24"/>
        </w:rPr>
        <w:t>limited to freestalls with sand</w:t>
      </w:r>
      <w:r>
        <w:rPr>
          <w:rFonts w:ascii="Times New Roman" w:eastAsia="Times New Roman" w:hAnsi="Times New Roman" w:cs="Times New Roman"/>
          <w:color w:val="0E101A"/>
          <w:sz w:val="24"/>
          <w:szCs w:val="24"/>
        </w:rPr>
        <w:t xml:space="preserve">, which is </w:t>
      </w:r>
      <w:r w:rsidRPr="00604EDE">
        <w:rPr>
          <w:rFonts w:ascii="Times New Roman" w:eastAsia="Times New Roman" w:hAnsi="Times New Roman" w:cs="Times New Roman"/>
          <w:color w:val="0E101A"/>
          <w:sz w:val="24"/>
          <w:szCs w:val="24"/>
        </w:rPr>
        <w:t xml:space="preserve">an uncommon housing type </w:t>
      </w:r>
      <w:r>
        <w:rPr>
          <w:rFonts w:ascii="Times New Roman" w:eastAsia="Times New Roman" w:hAnsi="Times New Roman" w:cs="Times New Roman"/>
          <w:color w:val="0E101A"/>
          <w:sz w:val="24"/>
          <w:szCs w:val="24"/>
        </w:rPr>
        <w:t>for</w:t>
      </w:r>
      <w:r w:rsidRPr="00604EDE">
        <w:rPr>
          <w:rFonts w:ascii="Times New Roman" w:eastAsia="Times New Roman" w:hAnsi="Times New Roman" w:cs="Times New Roman"/>
          <w:color w:val="0E101A"/>
          <w:sz w:val="24"/>
          <w:szCs w:val="24"/>
        </w:rPr>
        <w:t xml:space="preserve"> organic farms in </w:t>
      </w:r>
      <w:r>
        <w:rPr>
          <w:rFonts w:ascii="Times New Roman" w:eastAsia="Times New Roman" w:hAnsi="Times New Roman" w:cs="Times New Roman"/>
          <w:color w:val="0E101A"/>
          <w:sz w:val="24"/>
          <w:szCs w:val="24"/>
        </w:rPr>
        <w:t>Vermont (Andrews et al. 2021</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w:t>
      </w:r>
      <w:commentRangeStart w:id="128"/>
      <w:r>
        <w:rPr>
          <w:rFonts w:ascii="Times New Roman" w:eastAsia="Times New Roman" w:hAnsi="Times New Roman" w:cs="Times New Roman"/>
          <w:color w:val="0E101A"/>
          <w:sz w:val="24"/>
          <w:szCs w:val="24"/>
        </w:rPr>
        <w:t xml:space="preserve"> </w:t>
      </w:r>
      <w:commentRangeEnd w:id="128"/>
      <w:r>
        <w:rPr>
          <w:rStyle w:val="CommentReference"/>
          <w:rFonts w:eastAsiaTheme="minorEastAsia"/>
        </w:rPr>
        <w:commentReference w:id="128"/>
      </w:r>
      <w:r>
        <w:rPr>
          <w:rFonts w:ascii="Times New Roman" w:eastAsia="Times New Roman" w:hAnsi="Times New Roman" w:cs="Times New Roman"/>
          <w:color w:val="0E101A"/>
          <w:sz w:val="24"/>
          <w:szCs w:val="24"/>
        </w:rPr>
        <w:t xml:space="preserve">These include a study comparing </w:t>
      </w:r>
      <w:r w:rsidRPr="00604EDE">
        <w:rPr>
          <w:rFonts w:ascii="Times New Roman" w:eastAsia="Times New Roman" w:hAnsi="Times New Roman" w:cs="Times New Roman"/>
          <w:color w:val="0E101A"/>
          <w:sz w:val="24"/>
          <w:szCs w:val="24"/>
        </w:rPr>
        <w:t>actively-managed composting bedded packs</w:t>
      </w:r>
      <w:r>
        <w:rPr>
          <w:rFonts w:ascii="Times New Roman" w:eastAsia="Times New Roman" w:hAnsi="Times New Roman" w:cs="Times New Roman"/>
          <w:color w:val="0E101A"/>
          <w:sz w:val="24"/>
          <w:szCs w:val="24"/>
        </w:rPr>
        <w:t xml:space="preserve"> (CBP)</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and</w:t>
      </w:r>
      <w:r w:rsidRPr="00604EDE">
        <w:rPr>
          <w:rFonts w:ascii="Times New Roman" w:eastAsia="Times New Roman" w:hAnsi="Times New Roman" w:cs="Times New Roman"/>
          <w:color w:val="0E101A"/>
          <w:sz w:val="24"/>
          <w:szCs w:val="24"/>
        </w:rPr>
        <w:t xml:space="preserve"> sand-bedded freestalls</w:t>
      </w:r>
      <w:r>
        <w:rPr>
          <w:rFonts w:ascii="Times New Roman" w:eastAsia="Times New Roman" w:hAnsi="Times New Roman" w:cs="Times New Roman"/>
          <w:color w:val="0E101A"/>
          <w:sz w:val="24"/>
          <w:szCs w:val="24"/>
        </w:rPr>
        <w:t xml:space="preserve"> for farms with a history of low bulk tank somatic cell counts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(Eckelkamp et al., 2016a)</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 xml:space="preserve">work describing hygiene and </w:t>
      </w:r>
      <w:r>
        <w:rPr>
          <w:rFonts w:ascii="Times New Roman" w:hAnsi="Times New Roman" w:cs="Times New Roman"/>
          <w:sz w:val="24"/>
          <w:szCs w:val="24"/>
        </w:rPr>
        <w:t>bulk tank milk somatic cell count</w:t>
      </w:r>
      <w:r>
        <w:rPr>
          <w:rFonts w:ascii="Times New Roman" w:eastAsia="Times New Roman" w:hAnsi="Times New Roman" w:cs="Times New Roman"/>
          <w:color w:val="0E101A"/>
          <w:sz w:val="24"/>
          <w:szCs w:val="24"/>
        </w:rPr>
        <w:t xml:space="preserve"> (</w:t>
      </w:r>
      <w:commentRangeStart w:id="129"/>
      <w:r>
        <w:rPr>
          <w:rFonts w:ascii="Times New Roman" w:eastAsia="Times New Roman" w:hAnsi="Times New Roman" w:cs="Times New Roman"/>
          <w:color w:val="0E101A"/>
          <w:sz w:val="24"/>
          <w:szCs w:val="24"/>
        </w:rPr>
        <w:t>BTSCC</w:t>
      </w:r>
      <w:commentRangeEnd w:id="129"/>
      <w:r>
        <w:rPr>
          <w:rStyle w:val="CommentReference"/>
          <w:rFonts w:eastAsiaTheme="minorEastAsia"/>
        </w:rPr>
        <w:commentReference w:id="129"/>
      </w:r>
      <w:r>
        <w:rPr>
          <w:rFonts w:ascii="Times New Roman" w:eastAsia="Times New Roman" w:hAnsi="Times New Roman" w:cs="Times New Roman"/>
          <w:color w:val="0E101A"/>
          <w:sz w:val="24"/>
          <w:szCs w:val="24"/>
        </w:rPr>
        <w:t xml:space="preserve">) for </w:t>
      </w:r>
      <w:r w:rsidRPr="00604EDE">
        <w:rPr>
          <w:rFonts w:ascii="Times New Roman" w:eastAsia="Times New Roman" w:hAnsi="Times New Roman" w:cs="Times New Roman"/>
          <w:color w:val="0E101A"/>
          <w:sz w:val="24"/>
          <w:szCs w:val="24"/>
        </w:rPr>
        <w:t>sand-bedded freestalls</w:t>
      </w:r>
      <w:r>
        <w:rPr>
          <w:rFonts w:ascii="Times New Roman" w:eastAsia="Times New Roman" w:hAnsi="Times New Roman" w:cs="Times New Roman"/>
          <w:color w:val="0E101A"/>
          <w:sz w:val="24"/>
          <w:szCs w:val="24"/>
        </w:rPr>
        <w:t xml:space="preserve"> and CBP </w: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(Adkins et al., 2022)</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and </w:t>
      </w:r>
      <w:r>
        <w:rPr>
          <w:rFonts w:ascii="Times New Roman" w:eastAsia="Times New Roman" w:hAnsi="Times New Roman" w:cs="Times New Roman"/>
          <w:color w:val="0E101A"/>
          <w:sz w:val="24"/>
          <w:szCs w:val="24"/>
        </w:rPr>
        <w:t xml:space="preserve">a comparison of CBP and two types of freestall barns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(Lobeck et al., 2011)</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It is unclear whether the herds included in these prior studies were conventionally-managed or organic dairies. To the best of our knowledge, no studies describe and compare bulk tank</w:t>
      </w:r>
      <w:r w:rsidRPr="00604EDE">
        <w:rPr>
          <w:rFonts w:ascii="Times New Roman" w:eastAsia="Times New Roman" w:hAnsi="Times New Roman" w:cs="Times New Roman"/>
          <w:color w:val="0E101A"/>
          <w:sz w:val="24"/>
          <w:szCs w:val="24"/>
        </w:rPr>
        <w:t xml:space="preserve"> milk quality, udder health and hygiene on bedded pack farms</w:t>
      </w:r>
      <w:r>
        <w:rPr>
          <w:rFonts w:ascii="Times New Roman" w:eastAsia="Times New Roman" w:hAnsi="Times New Roman" w:cs="Times New Roman"/>
          <w:color w:val="0E101A"/>
          <w:sz w:val="24"/>
          <w:szCs w:val="24"/>
        </w:rPr>
        <w:t xml:space="preserve"> and</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tiestall barns of</w:t>
      </w:r>
      <w:r w:rsidRPr="00604EDE">
        <w:rPr>
          <w:rFonts w:ascii="Times New Roman" w:eastAsia="Times New Roman" w:hAnsi="Times New Roman" w:cs="Times New Roman"/>
          <w:color w:val="0E101A"/>
          <w:sz w:val="24"/>
          <w:szCs w:val="24"/>
        </w:rPr>
        <w:t xml:space="preserve"> similar size and management style.</w:t>
      </w:r>
    </w:p>
    <w:p w14:paraId="4E846C00" w14:textId="659D9AAD"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t>In order to better inform organic dairy producers in the Northeast who may be interested in using a bedded pack barn</w:t>
      </w:r>
      <w:r w:rsidR="00995B3E">
        <w:rPr>
          <w:rFonts w:ascii="Times New Roman" w:eastAsia="Times New Roman" w:hAnsi="Times New Roman" w:cs="Times New Roman"/>
          <w:color w:val="0E101A"/>
          <w:sz w:val="24"/>
          <w:szCs w:val="24"/>
        </w:rPr>
        <w:t xml:space="preserve"> for </w:t>
      </w:r>
      <w:del w:id="130" w:author="Caitlin Jeffrey" w:date="2023-10-31T09:32:00Z">
        <w:r w:rsidR="00D40BB5" w:rsidDel="00E87037">
          <w:rPr>
            <w:rFonts w:ascii="Times New Roman" w:eastAsia="Times New Roman" w:hAnsi="Times New Roman" w:cs="Times New Roman"/>
            <w:color w:val="0E101A"/>
            <w:sz w:val="24"/>
            <w:szCs w:val="24"/>
          </w:rPr>
          <w:delText xml:space="preserve">winter </w:delText>
        </w:r>
      </w:del>
      <w:r w:rsidR="00995B3E">
        <w:rPr>
          <w:rFonts w:ascii="Times New Roman" w:eastAsia="Times New Roman" w:hAnsi="Times New Roman" w:cs="Times New Roman"/>
          <w:color w:val="0E101A"/>
          <w:sz w:val="24"/>
          <w:szCs w:val="24"/>
        </w:rPr>
        <w:t>housing their cattle</w:t>
      </w:r>
      <w:ins w:id="131" w:author="Caitlin Jeffrey" w:date="2023-10-31T09:33:00Z">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ins>
      <w:r w:rsidRPr="00604EDE">
        <w:rPr>
          <w:rFonts w:ascii="Times New Roman" w:eastAsia="Times New Roman" w:hAnsi="Times New Roman" w:cs="Times New Roman"/>
          <w:color w:val="0E101A"/>
          <w:sz w:val="24"/>
          <w:szCs w:val="24"/>
        </w:rPr>
        <w:t>, we carried out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del w:id="132" w:author="Caitlin Jeffrey" w:date="2023-10-31T09:33:00Z">
        <w:r w:rsidR="000D0BBE" w:rsidDel="005522B8">
          <w:rPr>
            <w:rFonts w:ascii="Times New Roman" w:eastAsia="Times New Roman" w:hAnsi="Times New Roman" w:cs="Times New Roman"/>
            <w:color w:val="0E101A"/>
            <w:sz w:val="24"/>
            <w:szCs w:val="24"/>
          </w:rPr>
          <w:delText xml:space="preserve">winter </w:delText>
        </w:r>
      </w:del>
      <w:ins w:id="133" w:author="Caitlin Jeffrey" w:date="2023-10-31T09:33:00Z">
        <w:r w:rsidR="005522B8">
          <w:rPr>
            <w:rFonts w:ascii="Times New Roman" w:eastAsia="Times New Roman" w:hAnsi="Times New Roman" w:cs="Times New Roman"/>
            <w:color w:val="0E101A"/>
            <w:sz w:val="24"/>
            <w:szCs w:val="24"/>
          </w:rPr>
          <w:t xml:space="preserve">indoor </w:t>
        </w:r>
      </w:ins>
      <w:r w:rsidRPr="00604EDE">
        <w:rPr>
          <w:rFonts w:ascii="Times New Roman" w:eastAsia="Times New Roman" w:hAnsi="Times New Roman" w:cs="Times New Roman"/>
          <w:color w:val="0E101A"/>
          <w:sz w:val="24"/>
          <w:szCs w:val="24"/>
        </w:rPr>
        <w:t>housing systems 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(freestalls, tiestalls) </w:t>
      </w:r>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using a bedded pack. The objectives of this project were to </w:t>
      </w:r>
      <w:del w:id="134" w:author="Caitlin Jeffrey" w:date="2023-10-30T13:00:00Z">
        <w:r w:rsidRPr="00604EDE" w:rsidDel="003E21E4">
          <w:rPr>
            <w:rFonts w:ascii="Times New Roman" w:eastAsia="Times New Roman" w:hAnsi="Times New Roman" w:cs="Times New Roman"/>
            <w:color w:val="0E101A"/>
            <w:sz w:val="24"/>
            <w:szCs w:val="24"/>
          </w:rPr>
          <w:delText xml:space="preserve">(1) </w:delText>
        </w:r>
      </w:del>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ins w:id="135" w:author="Sandra Godden" w:date="2023-10-13T08:26:00Z">
        <w:r w:rsidR="00DC63C2">
          <w:rPr>
            <w:rFonts w:ascii="Times New Roman" w:eastAsia="Times New Roman" w:hAnsi="Times New Roman" w:cs="Times New Roman"/>
            <w:color w:val="0E101A"/>
            <w:sz w:val="24"/>
            <w:szCs w:val="24"/>
          </w:rPr>
          <w:t xml:space="preserve">, with a view to </w:t>
        </w:r>
      </w:ins>
      <w:del w:id="136" w:author="Sandra Godden" w:date="2023-10-13T08:26:00Z">
        <w:r w:rsidRPr="00604EDE" w:rsidDel="00DC63C2">
          <w:rPr>
            <w:rFonts w:ascii="Times New Roman" w:eastAsia="Times New Roman" w:hAnsi="Times New Roman" w:cs="Times New Roman"/>
            <w:color w:val="0E101A"/>
            <w:sz w:val="24"/>
            <w:szCs w:val="24"/>
          </w:rPr>
          <w:delText xml:space="preserve">; and </w:delText>
        </w:r>
        <w:commentRangeStart w:id="137"/>
        <w:r w:rsidRPr="00604EDE" w:rsidDel="00DC63C2">
          <w:rPr>
            <w:rFonts w:ascii="Times New Roman" w:eastAsia="Times New Roman" w:hAnsi="Times New Roman" w:cs="Times New Roman"/>
            <w:color w:val="0E101A"/>
            <w:sz w:val="24"/>
            <w:szCs w:val="24"/>
          </w:rPr>
          <w:delText xml:space="preserve">(2) </w:delText>
        </w:r>
      </w:del>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ins w:id="138" w:author="Sandra Godden" w:date="2023-10-13T08:26:00Z">
        <w:r w:rsidR="00DC63C2">
          <w:rPr>
            <w:rFonts w:ascii="Times New Roman" w:eastAsia="Times New Roman" w:hAnsi="Times New Roman" w:cs="Times New Roman"/>
            <w:color w:val="0E101A"/>
            <w:sz w:val="24"/>
            <w:szCs w:val="24"/>
          </w:rPr>
          <w:t>ing</w:t>
        </w:r>
      </w:ins>
      <w:del w:id="139" w:author="Sandra Godden" w:date="2023-10-13T08:26:00Z">
        <w:r w:rsidRPr="00604EDE" w:rsidDel="00DC63C2">
          <w:rPr>
            <w:rFonts w:ascii="Times New Roman" w:eastAsia="Times New Roman" w:hAnsi="Times New Roman" w:cs="Times New Roman"/>
            <w:color w:val="0E101A"/>
            <w:sz w:val="24"/>
            <w:szCs w:val="24"/>
          </w:rPr>
          <w:delText>e</w:delText>
        </w:r>
      </w:del>
      <w:r w:rsidRPr="00604EDE">
        <w:rPr>
          <w:rFonts w:ascii="Times New Roman" w:eastAsia="Times New Roman" w:hAnsi="Times New Roman" w:cs="Times New Roman"/>
          <w:color w:val="0E101A"/>
          <w:sz w:val="24"/>
          <w:szCs w:val="24"/>
        </w:rPr>
        <w:t xml:space="preserve"> if bedded pack systems are a viable option for </w:t>
      </w:r>
      <w:del w:id="140" w:author="Caitlin Jeffrey" w:date="2023-10-31T09:33:00Z">
        <w:r w:rsidRPr="00604EDE" w:rsidDel="008E6871">
          <w:rPr>
            <w:rFonts w:ascii="Times New Roman" w:eastAsia="Times New Roman" w:hAnsi="Times New Roman" w:cs="Times New Roman"/>
            <w:color w:val="0E101A"/>
            <w:sz w:val="24"/>
            <w:szCs w:val="24"/>
          </w:rPr>
          <w:delText xml:space="preserve">winter </w:delText>
        </w:r>
      </w:del>
      <w:ins w:id="141" w:author="Caitlin Jeffrey" w:date="2023-10-31T09:33:00Z">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housing in VT</w:t>
      </w:r>
      <w:commentRangeEnd w:id="137"/>
      <w:r w:rsidR="00DC63C2">
        <w:rPr>
          <w:rStyle w:val="CommentReference"/>
          <w:rFonts w:eastAsiaTheme="minorEastAsia"/>
        </w:rPr>
        <w:commentReference w:id="137"/>
      </w:r>
      <w:ins w:id="142" w:author="Caitlin Jeffrey" w:date="2023-10-31T09:34:00Z">
        <w:r w:rsidR="008E6871">
          <w:rPr>
            <w:rFonts w:ascii="Times New Roman" w:eastAsia="Times New Roman" w:hAnsi="Times New Roman" w:cs="Times New Roman"/>
            <w:color w:val="0E101A"/>
            <w:sz w:val="24"/>
            <w:szCs w:val="24"/>
          </w:rPr>
          <w:t xml:space="preserve"> during the non-grazing season</w:t>
        </w:r>
      </w:ins>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r w:rsidR="009A31ED">
        <w:rPr>
          <w:rFonts w:ascii="Times New Roman" w:eastAsia="Times New Roman" w:hAnsi="Times New Roman" w:cs="Times New Roman"/>
          <w:color w:val="0E101A"/>
          <w:sz w:val="24"/>
          <w:szCs w:val="24"/>
        </w:rPr>
        <w:t>We hypothesized that udder health, hygiene, and bulk tank milk bacteriology</w:t>
      </w:r>
      <w:ins w:id="143" w:author="Caitlin Jeffrey" w:date="2023-10-30T13:01:00Z">
        <w:r w:rsidR="00AC6572">
          <w:rPr>
            <w:rFonts w:ascii="Times New Roman" w:eastAsia="Times New Roman" w:hAnsi="Times New Roman" w:cs="Times New Roman"/>
            <w:color w:val="0E101A"/>
            <w:sz w:val="24"/>
            <w:szCs w:val="24"/>
          </w:rPr>
          <w:t xml:space="preserve"> of bedded pack herds</w:t>
        </w:r>
      </w:ins>
      <w:r w:rsidR="009A31ED">
        <w:rPr>
          <w:rFonts w:ascii="Times New Roman" w:eastAsia="Times New Roman" w:hAnsi="Times New Roman" w:cs="Times New Roman"/>
          <w:color w:val="0E101A"/>
          <w:sz w:val="24"/>
          <w:szCs w:val="24"/>
        </w:rPr>
        <w:t xml:space="preserve"> </w:t>
      </w:r>
      <w:commentRangeStart w:id="144"/>
      <w:commentRangeStart w:id="145"/>
      <w:commentRangeStart w:id="146"/>
      <w:commentRangeStart w:id="147"/>
      <w:r w:rsidR="00466AA8">
        <w:rPr>
          <w:rFonts w:ascii="Times New Roman" w:eastAsia="Times New Roman" w:hAnsi="Times New Roman" w:cs="Times New Roman"/>
          <w:color w:val="0E101A"/>
          <w:sz w:val="24"/>
          <w:szCs w:val="24"/>
        </w:rPr>
        <w:t xml:space="preserve">may </w:t>
      </w:r>
      <w:commentRangeEnd w:id="144"/>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 xml:space="preserve">as has been suggested by </w:t>
      </w:r>
      <w:r w:rsidR="00466AA8">
        <w:rPr>
          <w:rFonts w:ascii="Times New Roman" w:eastAsia="Times New Roman" w:hAnsi="Times New Roman" w:cs="Times New Roman"/>
          <w:color w:val="0E101A"/>
          <w:sz w:val="24"/>
          <w:szCs w:val="24"/>
        </w:rPr>
        <w:lastRenderedPageBreak/>
        <w:t>some previous research.</w:t>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44"/>
      </w:r>
      <w:commentRangeEnd w:id="145"/>
      <w:r w:rsidR="001D7BF0">
        <w:rPr>
          <w:rStyle w:val="CommentReference"/>
          <w:rFonts w:eastAsiaTheme="minorEastAsia"/>
        </w:rPr>
        <w:commentReference w:id="145"/>
      </w:r>
      <w:commentRangeEnd w:id="146"/>
      <w:r w:rsidR="00D87846">
        <w:rPr>
          <w:rStyle w:val="CommentReference"/>
          <w:rFonts w:eastAsiaTheme="minorEastAsia"/>
        </w:rPr>
        <w:commentReference w:id="146"/>
      </w:r>
      <w:commentRangeEnd w:id="147"/>
      <w:r w:rsidR="003F31A9">
        <w:rPr>
          <w:rStyle w:val="CommentReference"/>
          <w:rFonts w:eastAsiaTheme="minorEastAsia"/>
        </w:rPr>
        <w:commentReference w:id="147"/>
      </w:r>
      <w:ins w:id="148" w:author="Sandra Godden" w:date="2023-10-13T08:28:00Z">
        <w:del w:id="149" w:author="Caitlin Jeffrey" w:date="2023-10-27T10:21:00Z">
          <w:r w:rsidR="00DC63C2" w:rsidDel="00135369">
            <w:rPr>
              <w:rFonts w:ascii="Times New Roman" w:eastAsia="Times New Roman" w:hAnsi="Times New Roman" w:cs="Times New Roman"/>
              <w:color w:val="0E101A"/>
              <w:sz w:val="24"/>
              <w:szCs w:val="24"/>
            </w:rPr>
            <w:delText xml:space="preserve"> </w:delText>
          </w:r>
          <w:r w:rsidR="00DC63C2" w:rsidDel="00BF21C6">
            <w:rPr>
              <w:rFonts w:ascii="Times New Roman" w:eastAsia="Times New Roman" w:hAnsi="Times New Roman" w:cs="Times New Roman"/>
              <w:color w:val="0E101A"/>
              <w:sz w:val="24"/>
              <w:szCs w:val="24"/>
            </w:rPr>
            <w:delText xml:space="preserve"> </w:delText>
          </w:r>
        </w:del>
      </w:ins>
      <w:commentRangeStart w:id="150"/>
      <w:ins w:id="151" w:author="Sandra Godden" w:date="2023-10-13T15:32:00Z">
        <w:r w:rsidR="0073047F">
          <w:rPr>
            <w:rFonts w:ascii="Times New Roman" w:hAnsi="Times New Roman" w:cs="Times New Roman"/>
            <w:sz w:val="24"/>
            <w:szCs w:val="24"/>
          </w:rPr>
          <w:t>A secondary objective was to identify other (non-facility) management-related risk factors associated with bulk tank milk quality, udder health,</w:t>
        </w:r>
      </w:ins>
      <w:ins w:id="152" w:author="Caitlin Jeffrey" w:date="2023-10-18T15:41:00Z">
        <w:r w:rsidR="00F95518">
          <w:rPr>
            <w:rFonts w:ascii="Times New Roman" w:hAnsi="Times New Roman" w:cs="Times New Roman"/>
            <w:sz w:val="24"/>
            <w:szCs w:val="24"/>
          </w:rPr>
          <w:t xml:space="preserve"> udder hygiene,</w:t>
        </w:r>
      </w:ins>
      <w:ins w:id="153" w:author="Sandra Godden" w:date="2023-10-13T15:32:00Z">
        <w:r w:rsidR="0073047F">
          <w:rPr>
            <w:rFonts w:ascii="Times New Roman" w:hAnsi="Times New Roman" w:cs="Times New Roman"/>
            <w:sz w:val="24"/>
            <w:szCs w:val="24"/>
          </w:rPr>
          <w:t xml:space="preserve"> and milk production in organic </w:t>
        </w:r>
      </w:ins>
      <w:ins w:id="154" w:author="Sandra Godden" w:date="2023-10-13T15:33:00Z">
        <w:r w:rsidR="0073047F">
          <w:rPr>
            <w:rFonts w:ascii="Times New Roman" w:hAnsi="Times New Roman" w:cs="Times New Roman"/>
            <w:sz w:val="24"/>
            <w:szCs w:val="24"/>
          </w:rPr>
          <w:t xml:space="preserve">VT </w:t>
        </w:r>
      </w:ins>
      <w:ins w:id="155" w:author="Sandra Godden" w:date="2023-10-13T15:32:00Z">
        <w:r w:rsidR="0073047F">
          <w:rPr>
            <w:rFonts w:ascii="Times New Roman" w:hAnsi="Times New Roman" w:cs="Times New Roman"/>
            <w:sz w:val="24"/>
            <w:szCs w:val="24"/>
          </w:rPr>
          <w:t>dairy herds</w:t>
        </w:r>
        <w:commentRangeEnd w:id="150"/>
        <w:r w:rsidR="0073047F">
          <w:rPr>
            <w:rStyle w:val="CommentReference"/>
            <w:rFonts w:eastAsiaTheme="minorEastAsia"/>
          </w:rPr>
          <w:commentReference w:id="150"/>
        </w:r>
        <w:r w:rsidR="0073047F">
          <w:rPr>
            <w:rFonts w:ascii="Times New Roman" w:hAnsi="Times New Roman" w:cs="Times New Roman"/>
            <w:sz w:val="24"/>
            <w:szCs w:val="24"/>
          </w:rPr>
          <w:t>.</w:t>
        </w:r>
      </w:ins>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56" w:name="_Hlk137445543"/>
      <w:r w:rsidRPr="00604EDE">
        <w:rPr>
          <w:b/>
          <w:bCs/>
        </w:rPr>
        <w:t>Herd enrollment and selection</w:t>
      </w:r>
    </w:p>
    <w:p w14:paraId="26454AB6" w14:textId="5854EDF6"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ins w:id="157" w:author="Sandra Godden" w:date="2023-10-13T08:31:00Z">
        <w:r w:rsidR="00DC63C2">
          <w:rPr>
            <w:rFonts w:ascii="Times New Roman" w:hAnsi="Times New Roman" w:cs="Times New Roman"/>
            <w:sz w:val="24"/>
            <w:szCs w:val="24"/>
          </w:rPr>
          <w:t xml:space="preserve">in </w:t>
        </w:r>
      </w:ins>
      <w:ins w:id="158" w:author="Caitlin Jeffrey" w:date="2023-10-18T16:34:00Z">
        <w:r w:rsidR="00344F47">
          <w:rPr>
            <w:rFonts w:ascii="Times New Roman" w:hAnsi="Times New Roman" w:cs="Times New Roman"/>
            <w:sz w:val="24"/>
            <w:szCs w:val="24"/>
          </w:rPr>
          <w:t>Winter</w:t>
        </w:r>
      </w:ins>
      <w:ins w:id="159" w:author="Caitlin Jeffrey" w:date="2023-10-18T14:00:00Z">
        <w:r w:rsidR="004E1440">
          <w:rPr>
            <w:rFonts w:ascii="Times New Roman" w:hAnsi="Times New Roman" w:cs="Times New Roman"/>
            <w:sz w:val="24"/>
            <w:szCs w:val="24"/>
          </w:rPr>
          <w:t xml:space="preserve"> 2018</w:t>
        </w:r>
      </w:ins>
      <w:ins w:id="160" w:author="Caitlin Jeffrey" w:date="2023-10-18T16:34:00Z">
        <w:r w:rsidR="00344F47">
          <w:rPr>
            <w:rFonts w:ascii="Times New Roman" w:hAnsi="Times New Roman" w:cs="Times New Roman"/>
            <w:sz w:val="24"/>
            <w:szCs w:val="24"/>
          </w:rPr>
          <w:t>-2019</w:t>
        </w:r>
      </w:ins>
      <w:ins w:id="161" w:author="Sandra Godden" w:date="2023-10-13T08:31:00Z">
        <w:r w:rsidR="00DC63C2">
          <w:rPr>
            <w:rFonts w:ascii="Times New Roman" w:hAnsi="Times New Roman" w:cs="Times New Roman"/>
            <w:sz w:val="24"/>
            <w:szCs w:val="24"/>
          </w:rPr>
          <w:t xml:space="preserve"> </w:t>
        </w:r>
      </w:ins>
      <w:r w:rsidRPr="00604EDE">
        <w:rPr>
          <w:rFonts w:ascii="Times New Roman" w:hAnsi="Times New Roman" w:cs="Times New Roman"/>
          <w:sz w:val="24"/>
          <w:szCs w:val="24"/>
        </w:rPr>
        <w:t>(</w:t>
      </w:r>
      <w:ins w:id="162" w:author="Caitlin Jeffrey" w:date="2023-10-20T09:36:00Z">
        <w:r w:rsidR="008371EE">
          <w:rPr>
            <w:rFonts w:ascii="Times New Roman" w:hAnsi="Times New Roman" w:cs="Times New Roman"/>
            <w:sz w:val="24"/>
            <w:szCs w:val="24"/>
          </w:rPr>
          <w:t xml:space="preserve">all farms, </w:t>
        </w:r>
      </w:ins>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ins w:id="163" w:author="Caitlin Jeffrey" w:date="2023-10-30T13:21:00Z">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ins>
      <w:ins w:id="164" w:author="Caitlin Jeffrey" w:date="2023-10-30T13:30:00Z">
        <w:r w:rsidR="00EB1C2F">
          <w:rPr>
            <w:rFonts w:ascii="Times New Roman" w:hAnsi="Times New Roman" w:cs="Times New Roman"/>
            <w:sz w:val="24"/>
            <w:szCs w:val="24"/>
          </w:rPr>
          <w:t>are required to allow their cows daily access to pasture during the grazing season</w:t>
        </w:r>
      </w:ins>
      <w:ins w:id="165" w:author="Caitlin Jeffrey" w:date="2023-10-30T13:31:00Z">
        <w:r w:rsidR="00EB1C2F">
          <w:rPr>
            <w:rFonts w:ascii="Times New Roman" w:hAnsi="Times New Roman" w:cs="Times New Roman"/>
            <w:sz w:val="24"/>
            <w:szCs w:val="24"/>
          </w:rPr>
          <w:t>,</w:t>
        </w:r>
      </w:ins>
      <w:ins w:id="166" w:author="Caitlin Jeffrey" w:date="2023-10-30T13:30:00Z">
        <w:r w:rsidR="00EB1C2F">
          <w:rPr>
            <w:rFonts w:ascii="Times New Roman" w:hAnsi="Times New Roman" w:cs="Times New Roman"/>
            <w:sz w:val="24"/>
            <w:szCs w:val="24"/>
          </w:rPr>
          <w:t xml:space="preserve"> and </w:t>
        </w:r>
      </w:ins>
      <w:ins w:id="167" w:author="Caitlin Jeffrey" w:date="2023-10-30T13:31:00Z">
        <w:r w:rsidR="00EB1C2F">
          <w:rPr>
            <w:rFonts w:ascii="Times New Roman" w:hAnsi="Times New Roman" w:cs="Times New Roman"/>
            <w:sz w:val="24"/>
            <w:szCs w:val="24"/>
          </w:rPr>
          <w:t xml:space="preserve">cows </w:t>
        </w:r>
      </w:ins>
      <w:ins w:id="168" w:author="Caitlin Jeffrey" w:date="2023-10-30T13:30:00Z">
        <w:r w:rsidR="00EB1C2F">
          <w:rPr>
            <w:rFonts w:ascii="Times New Roman" w:hAnsi="Times New Roman" w:cs="Times New Roman"/>
            <w:sz w:val="24"/>
            <w:szCs w:val="24"/>
          </w:rPr>
          <w:t>must get 30% of their dry matter intake from grazing</w:t>
        </w:r>
      </w:ins>
      <w:ins w:id="169" w:author="Caitlin Jeffrey" w:date="2023-10-30T13:31:00Z">
        <w:r w:rsidR="00EB1C2F">
          <w:rPr>
            <w:rFonts w:ascii="Times New Roman" w:hAnsi="Times New Roman" w:cs="Times New Roman"/>
            <w:sz w:val="24"/>
            <w:szCs w:val="24"/>
          </w:rPr>
          <w:t xml:space="preserve"> </w:t>
        </w:r>
      </w:ins>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ins w:id="170" w:author="Caitlin Jeffrey" w:date="2023-10-30T13:31:00Z">
        <w:r w:rsidR="00EB1C2F">
          <w:rPr>
            <w:rFonts w:ascii="Times New Roman" w:hAnsi="Times New Roman" w:cs="Times New Roman"/>
            <w:sz w:val="24"/>
            <w:szCs w:val="24"/>
          </w:rPr>
          <w:t xml:space="preserve">. </w:t>
        </w:r>
      </w:ins>
      <w:ins w:id="171" w:author="Caitlin Jeffrey" w:date="2023-10-30T13:32:00Z">
        <w:r w:rsidR="007A7FB6">
          <w:rPr>
            <w:rFonts w:ascii="Times New Roman" w:hAnsi="Times New Roman" w:cs="Times New Roman"/>
            <w:sz w:val="24"/>
            <w:szCs w:val="24"/>
          </w:rPr>
          <w:t>D</w:t>
        </w:r>
      </w:ins>
      <w:ins w:id="172" w:author="Caitlin Jeffrey" w:date="2023-10-30T13:31:00Z">
        <w:r w:rsidR="00DF4C79">
          <w:rPr>
            <w:rFonts w:ascii="Times New Roman" w:hAnsi="Times New Roman" w:cs="Times New Roman"/>
            <w:sz w:val="24"/>
            <w:szCs w:val="24"/>
          </w:rPr>
          <w:t xml:space="preserve">uring </w:t>
        </w:r>
      </w:ins>
      <w:ins w:id="173" w:author="Caitlin Jeffrey" w:date="2023-10-30T13:35:00Z">
        <w:r w:rsidR="00993C75">
          <w:rPr>
            <w:rFonts w:ascii="Times New Roman" w:hAnsi="Times New Roman" w:cs="Times New Roman"/>
            <w:sz w:val="24"/>
            <w:szCs w:val="24"/>
          </w:rPr>
          <w:t xml:space="preserve">the </w:t>
        </w:r>
      </w:ins>
      <w:ins w:id="174" w:author="Caitlin Jeffrey" w:date="2023-10-30T13:31:00Z">
        <w:r w:rsidR="00DF4C79">
          <w:rPr>
            <w:rFonts w:ascii="Times New Roman" w:hAnsi="Times New Roman" w:cs="Times New Roman"/>
            <w:sz w:val="24"/>
            <w:szCs w:val="24"/>
          </w:rPr>
          <w:t xml:space="preserve">non-grazing </w:t>
        </w:r>
      </w:ins>
      <w:ins w:id="175" w:author="Caitlin Jeffrey" w:date="2023-10-30T13:35:00Z">
        <w:r w:rsidR="00993C75">
          <w:rPr>
            <w:rFonts w:ascii="Times New Roman" w:hAnsi="Times New Roman" w:cs="Times New Roman"/>
            <w:sz w:val="24"/>
            <w:szCs w:val="24"/>
          </w:rPr>
          <w:t>season</w:t>
        </w:r>
      </w:ins>
      <w:ins w:id="176" w:author="Caitlin Jeffrey" w:date="2023-10-30T13:38:00Z">
        <w:r w:rsidR="000B300E">
          <w:rPr>
            <w:rFonts w:ascii="Times New Roman" w:hAnsi="Times New Roman" w:cs="Times New Roman"/>
            <w:sz w:val="24"/>
            <w:szCs w:val="24"/>
          </w:rPr>
          <w:t xml:space="preserve"> (typically Nove</w:t>
        </w:r>
      </w:ins>
      <w:ins w:id="177" w:author="Caitlin Jeffrey" w:date="2023-10-30T13:39:00Z">
        <w:r w:rsidR="000B300E">
          <w:rPr>
            <w:rFonts w:ascii="Times New Roman" w:hAnsi="Times New Roman" w:cs="Times New Roman"/>
            <w:sz w:val="24"/>
            <w:szCs w:val="24"/>
          </w:rPr>
          <w:t>mber-May in Vermont),</w:t>
        </w:r>
      </w:ins>
      <w:ins w:id="178" w:author="Caitlin Jeffrey" w:date="2023-10-30T13:30:00Z">
        <w:r w:rsidR="00EB1C2F">
          <w:rPr>
            <w:rFonts w:ascii="Times New Roman" w:hAnsi="Times New Roman" w:cs="Times New Roman"/>
            <w:sz w:val="24"/>
            <w:szCs w:val="24"/>
          </w:rPr>
          <w:t xml:space="preserve"> </w:t>
        </w:r>
      </w:ins>
      <w:ins w:id="179" w:author="Caitlin Jeffrey" w:date="2023-10-30T13:32:00Z">
        <w:r w:rsidR="007A7FB6">
          <w:rPr>
            <w:rFonts w:ascii="Times New Roman" w:hAnsi="Times New Roman" w:cs="Times New Roman"/>
            <w:sz w:val="24"/>
            <w:szCs w:val="24"/>
          </w:rPr>
          <w:t xml:space="preserve">organic farms house cows indoors in a variety of facility types. </w:t>
        </w:r>
      </w:ins>
      <w:r w:rsidR="001A45D7">
        <w:rPr>
          <w:rFonts w:ascii="Times New Roman" w:hAnsi="Times New Roman" w:cs="Times New Roman"/>
          <w:sz w:val="24"/>
          <w:szCs w:val="24"/>
        </w:rPr>
        <w:t xml:space="preserve">The </w:t>
      </w:r>
      <w:ins w:id="180" w:author="Caitlin Jeffrey" w:date="2023-10-30T13:34:00Z">
        <w:r w:rsidR="001265C4">
          <w:rPr>
            <w:rFonts w:ascii="Times New Roman" w:hAnsi="Times New Roman" w:cs="Times New Roman"/>
            <w:sz w:val="24"/>
            <w:szCs w:val="24"/>
          </w:rPr>
          <w:t xml:space="preserve">Winter 2018-2019 </w:t>
        </w:r>
      </w:ins>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del w:id="181" w:author="Caitlin Jeffrey" w:date="2023-10-31T09:34:00Z">
        <w:r w:rsidR="001A45D7" w:rsidRPr="00604EDE" w:rsidDel="00D45BBF">
          <w:rPr>
            <w:rFonts w:ascii="Times New Roman" w:hAnsi="Times New Roman" w:cs="Times New Roman"/>
            <w:sz w:val="24"/>
            <w:szCs w:val="24"/>
          </w:rPr>
          <w:delText xml:space="preserve">winter </w:delText>
        </w:r>
      </w:del>
      <w:ins w:id="182" w:author="Caitlin Jeffrey" w:date="2023-10-31T09:34:00Z">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ins>
      <w:r w:rsidR="001A45D7" w:rsidRPr="00604EDE">
        <w:rPr>
          <w:rFonts w:ascii="Times New Roman" w:hAnsi="Times New Roman" w:cs="Times New Roman"/>
          <w:sz w:val="24"/>
          <w:szCs w:val="24"/>
        </w:rPr>
        <w:t>housing and bedding types used by organic dairy farmers in the state</w:t>
      </w:r>
      <w:ins w:id="183" w:author="Caitlin Jeffrey" w:date="2023-10-31T09:34:00Z">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ins>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del w:id="184" w:author="Caitlin Jeffrey" w:date="2023-10-31T09:43:00Z">
        <w:r w:rsidRPr="00604EDE" w:rsidDel="00481415">
          <w:rPr>
            <w:rFonts w:ascii="Times New Roman" w:hAnsi="Times New Roman" w:cs="Times New Roman"/>
            <w:sz w:val="24"/>
            <w:szCs w:val="24"/>
          </w:rPr>
          <w:delText>winter of</w:delText>
        </w:r>
      </w:del>
      <w:ins w:id="185" w:author="Caitlin Jeffrey" w:date="2023-10-31T09:43:00Z">
        <w:r w:rsidR="00481415">
          <w:rPr>
            <w:rFonts w:ascii="Times New Roman" w:hAnsi="Times New Roman" w:cs="Times New Roman"/>
            <w:sz w:val="24"/>
            <w:szCs w:val="24"/>
          </w:rPr>
          <w:t>Winter</w:t>
        </w:r>
      </w:ins>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xml:space="preserve">) indicated they would be interested in further participation. Eligible farms were contacted from this source population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w:t>
      </w:r>
      <w:r w:rsidRPr="00604EDE">
        <w:rPr>
          <w:rFonts w:ascii="Times New Roman" w:hAnsi="Times New Roman" w:cs="Times New Roman"/>
          <w:sz w:val="24"/>
          <w:szCs w:val="24"/>
        </w:rPr>
        <w:lastRenderedPageBreak/>
        <w:t xml:space="preserve">categories of bedding/housing combinations for their </w:t>
      </w:r>
      <w:del w:id="186" w:author="Caitlin Jeffrey" w:date="2023-10-31T09:35:00Z">
        <w:r w:rsidRPr="00604EDE" w:rsidDel="009D5995">
          <w:rPr>
            <w:rFonts w:ascii="Times New Roman" w:hAnsi="Times New Roman" w:cs="Times New Roman"/>
            <w:sz w:val="24"/>
            <w:szCs w:val="24"/>
          </w:rPr>
          <w:delText xml:space="preserve">winter </w:delText>
        </w:r>
      </w:del>
      <w:ins w:id="187" w:author="Caitlin Jeffrey" w:date="2023-10-31T09:35:00Z">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housing system: 1)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freestall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tiestall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were found to be the top three used 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 bedded packs were</w:t>
      </w:r>
      <w:r w:rsidR="006506E3">
        <w:rPr>
          <w:rFonts w:ascii="Times New Roman" w:hAnsi="Times New Roman" w:cs="Times New Roman"/>
          <w:sz w:val="24"/>
          <w:szCs w:val="24"/>
        </w:rPr>
        <w:t xml:space="preserve"> included 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224A0518"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ins w:id="188" w:author="Sandra Godden" w:date="2023-10-13T08:33:00Z">
        <w:r w:rsidR="00DC63C2">
          <w:rPr>
            <w:rFonts w:ascii="Times New Roman" w:hAnsi="Times New Roman" w:cs="Times New Roman"/>
            <w:sz w:val="24"/>
            <w:szCs w:val="24"/>
          </w:rPr>
          <w:t xml:space="preserve">of farms </w:t>
        </w:r>
      </w:ins>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complete the </w:t>
      </w:r>
      <w:r w:rsidR="00060FE4">
        <w:rPr>
          <w:rFonts w:ascii="Times New Roman" w:hAnsi="Times New Roman" w:cs="Times New Roman"/>
          <w:sz w:val="24"/>
          <w:szCs w:val="24"/>
        </w:rPr>
        <w:t xml:space="preserve">current </w:t>
      </w:r>
      <w:r w:rsidR="006238BB" w:rsidRPr="00604EDE">
        <w:rPr>
          <w:rFonts w:ascii="Times New Roman" w:hAnsi="Times New Roman" w:cs="Times New Roman"/>
          <w:sz w:val="24"/>
          <w:szCs w:val="24"/>
        </w:rPr>
        <w:t>survey and sampling at 40 farms,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As this study design was outlined before getting the full results from the </w:t>
      </w:r>
      <w:r w:rsidR="00255582" w:rsidRPr="00255582">
        <w:rPr>
          <w:rFonts w:ascii="Times New Roman" w:hAnsi="Times New Roman" w:cs="Times New Roman"/>
          <w:sz w:val="24"/>
          <w:szCs w:val="24"/>
        </w:rPr>
        <w:t xml:space="preserve">2018-2019 </w:t>
      </w:r>
      <w:r w:rsidR="006238BB" w:rsidRPr="00604EDE">
        <w:rPr>
          <w:rFonts w:ascii="Times New Roman" w:hAnsi="Times New Roman" w:cs="Times New Roman"/>
          <w:sz w:val="24"/>
          <w:szCs w:val="24"/>
        </w:rPr>
        <w:t xml:space="preserve">survey, </w:t>
      </w:r>
      <w:r w:rsidR="00255582">
        <w:rPr>
          <w:rFonts w:ascii="Times New Roman" w:hAnsi="Times New Roman" w:cs="Times New Roman"/>
          <w:sz w:val="24"/>
          <w:szCs w:val="24"/>
        </w:rPr>
        <w:t xml:space="preserve">and the University of Vermont Sustainable Agriculture Extension group had been promoting adoption of bedded-pack systems, </w:t>
      </w:r>
      <w:r w:rsidR="006238BB" w:rsidRPr="00604EDE">
        <w:rPr>
          <w:rFonts w:ascii="Times New Roman" w:hAnsi="Times New Roman" w:cs="Times New Roman"/>
          <w:sz w:val="24"/>
          <w:szCs w:val="24"/>
        </w:rPr>
        <w:t xml:space="preserve">it was anticipated that it would be possible to </w:t>
      </w:r>
      <w:r w:rsidR="00255582">
        <w:rPr>
          <w:rFonts w:ascii="Times New Roman" w:hAnsi="Times New Roman" w:cs="Times New Roman"/>
          <w:sz w:val="24"/>
          <w:szCs w:val="24"/>
        </w:rPr>
        <w:t>enroll</w:t>
      </w:r>
      <w:r w:rsidR="00255582" w:rsidRPr="00604EDE">
        <w:rPr>
          <w:rFonts w:ascii="Times New Roman" w:hAnsi="Times New Roman" w:cs="Times New Roman"/>
          <w:sz w:val="24"/>
          <w:szCs w:val="24"/>
        </w:rPr>
        <w:t xml:space="preserve"> </w:t>
      </w:r>
      <w:r w:rsidR="00791B13">
        <w:rPr>
          <w:rFonts w:ascii="Times New Roman" w:hAnsi="Times New Roman" w:cs="Times New Roman"/>
          <w:sz w:val="24"/>
          <w:szCs w:val="24"/>
        </w:rPr>
        <w:t>10</w:t>
      </w:r>
      <w:r w:rsidR="00791B13"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organic </w:t>
      </w:r>
      <w:r w:rsidR="00255582">
        <w:rPr>
          <w:rFonts w:ascii="Times New Roman" w:hAnsi="Times New Roman" w:cs="Times New Roman"/>
          <w:sz w:val="24"/>
          <w:szCs w:val="24"/>
        </w:rPr>
        <w:t xml:space="preserve">Vermont </w:t>
      </w:r>
      <w:r w:rsidR="006238BB" w:rsidRPr="00604EDE">
        <w:rPr>
          <w:rFonts w:ascii="Times New Roman" w:hAnsi="Times New Roman" w:cs="Times New Roman"/>
          <w:sz w:val="24"/>
          <w:szCs w:val="24"/>
        </w:rPr>
        <w:t xml:space="preserve">dairies using a bedded pack system as their primary </w:t>
      </w:r>
      <w:del w:id="189" w:author="Caitlin Jeffrey" w:date="2023-10-31T09:35:00Z">
        <w:r w:rsidR="006238BB" w:rsidRPr="00604EDE" w:rsidDel="0021422E">
          <w:rPr>
            <w:rFonts w:ascii="Times New Roman" w:hAnsi="Times New Roman" w:cs="Times New Roman"/>
            <w:sz w:val="24"/>
            <w:szCs w:val="24"/>
          </w:rPr>
          <w:delText xml:space="preserve">winter </w:delText>
        </w:r>
      </w:del>
      <w:ins w:id="190" w:author="Caitlin Jeffrey" w:date="2023-10-31T09:35:00Z">
        <w:r w:rsidR="0021422E">
          <w:rPr>
            <w:rFonts w:ascii="Times New Roman" w:hAnsi="Times New Roman" w:cs="Times New Roman"/>
            <w:sz w:val="24"/>
            <w:szCs w:val="24"/>
          </w:rPr>
          <w:t>indoor</w:t>
        </w:r>
        <w:r w:rsidR="0021422E"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 xml:space="preserve">housing system. 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tiestall barn, or cows were only on the pack a 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significantly smaller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tiestall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cow-</w:t>
      </w:r>
      <w:r w:rsidR="006C4D85">
        <w:rPr>
          <w:rFonts w:ascii="Times New Roman" w:hAnsi="Times New Roman" w:cs="Times New Roman"/>
          <w:sz w:val="24"/>
          <w:szCs w:val="24"/>
        </w:rPr>
        <w:lastRenderedPageBreak/>
        <w:t xml:space="preserve">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survey was intended to study cows while they were in their </w:t>
      </w:r>
      <w:del w:id="191" w:author="Caitlin Jeffrey" w:date="2023-10-31T09:35:00Z">
        <w:r w:rsidR="00EC1674" w:rsidRPr="00604EDE" w:rsidDel="0021422E">
          <w:rPr>
            <w:rFonts w:ascii="Times New Roman" w:hAnsi="Times New Roman" w:cs="Times New Roman"/>
            <w:sz w:val="24"/>
            <w:szCs w:val="24"/>
          </w:rPr>
          <w:delText xml:space="preserve">winter </w:delText>
        </w:r>
      </w:del>
      <w:ins w:id="192" w:author="Caitlin Jeffrey" w:date="2023-10-31T09:35:00Z">
        <w:r w:rsidR="0021422E">
          <w:rPr>
            <w:rFonts w:ascii="Times New Roman" w:hAnsi="Times New Roman" w:cs="Times New Roman"/>
            <w:sz w:val="24"/>
            <w:szCs w:val="24"/>
          </w:rPr>
          <w:t xml:space="preserve">indoor </w:t>
        </w:r>
      </w:ins>
      <w:r w:rsidR="00EC1674" w:rsidRPr="00604EDE">
        <w:rPr>
          <w:rFonts w:ascii="Times New Roman" w:hAnsi="Times New Roman" w:cs="Times New Roman"/>
          <w:sz w:val="24"/>
          <w:szCs w:val="24"/>
        </w:rPr>
        <w:t>housing system, so all herds visits were completed before any grazing had begun for the season.</w:t>
      </w:r>
    </w:p>
    <w:p w14:paraId="7B79EAE7" w14:textId="796548A9"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93"/>
      <w:r w:rsidRPr="00604EDE">
        <w:rPr>
          <w:rFonts w:ascii="Times New Roman" w:hAnsi="Times New Roman" w:cs="Times New Roman"/>
          <w:sz w:val="24"/>
          <w:szCs w:val="24"/>
        </w:rPr>
        <w:t xml:space="preserve">21 herds </w:t>
      </w:r>
      <w:ins w:id="194" w:author="Caitlin Jeffrey" w:date="2023-10-18T16:41:00Z">
        <w:r w:rsidR="008A3C9B">
          <w:rPr>
            <w:rFonts w:ascii="Times New Roman" w:hAnsi="Times New Roman" w:cs="Times New Roman"/>
            <w:sz w:val="24"/>
            <w:szCs w:val="24"/>
          </w:rPr>
          <w:t>(1 freestall bedded with sand, 5 freestalls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sawdust, 10 tiestalls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ins>
      <w:r w:rsidRPr="00604EDE">
        <w:rPr>
          <w:rFonts w:ascii="Times New Roman" w:hAnsi="Times New Roman" w:cs="Times New Roman"/>
          <w:sz w:val="24"/>
          <w:szCs w:val="24"/>
        </w:rPr>
        <w:t xml:space="preserve">that were contacted 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survey and sampling were completed </w:t>
      </w:r>
      <w:commentRangeStart w:id="195"/>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93"/>
      <w:r w:rsidR="00DC63C2">
        <w:rPr>
          <w:rStyle w:val="CommentReference"/>
          <w:rFonts w:eastAsiaTheme="minorEastAsia"/>
        </w:rPr>
        <w:commentReference w:id="193"/>
      </w:r>
      <w:commentRangeEnd w:id="195"/>
      <w:r w:rsidR="009656D9">
        <w:rPr>
          <w:rStyle w:val="CommentReference"/>
          <w:rFonts w:eastAsiaTheme="minorEastAsia"/>
        </w:rPr>
        <w:commentReference w:id="195"/>
      </w:r>
      <w:r w:rsidRPr="00604EDE">
        <w:rPr>
          <w:rFonts w:ascii="Times New Roman" w:hAnsi="Times New Roman" w:cs="Times New Roman"/>
          <w:sz w:val="24"/>
          <w:szCs w:val="24"/>
        </w:rPr>
        <w:t xml:space="preserve">. All herds sampled during this period were housing their cows as they would in the </w:t>
      </w:r>
      <w:del w:id="196" w:author="Caitlin Jeffrey" w:date="2023-10-30T13:38:00Z">
        <w:r w:rsidRPr="00604EDE" w:rsidDel="00937A47">
          <w:rPr>
            <w:rFonts w:ascii="Times New Roman" w:hAnsi="Times New Roman" w:cs="Times New Roman"/>
            <w:sz w:val="24"/>
            <w:szCs w:val="24"/>
          </w:rPr>
          <w:delText>winter months</w:delText>
        </w:r>
      </w:del>
      <w:ins w:id="197" w:author="Caitlin Jeffrey" w:date="2023-10-30T13:38:00Z">
        <w:r w:rsidR="00937A47">
          <w:rPr>
            <w:rFonts w:ascii="Times New Roman" w:hAnsi="Times New Roman" w:cs="Times New Roman"/>
            <w:sz w:val="24"/>
            <w:szCs w:val="24"/>
          </w:rPr>
          <w:t>non-grazing season</w:t>
        </w:r>
      </w:ins>
      <w:r w:rsidRPr="00604EDE">
        <w:rPr>
          <w:rFonts w:ascii="Times New Roman" w:hAnsi="Times New Roman" w:cs="Times New Roman"/>
          <w:sz w:val="24"/>
          <w:szCs w:val="24"/>
        </w:rPr>
        <w:t>.</w:t>
      </w:r>
      <w:ins w:id="198" w:author="Caitlin Jeffrey" w:date="2023-10-30T13:36:00Z">
        <w:r w:rsidR="00B8488E">
          <w:rPr>
            <w:rFonts w:ascii="Times New Roman" w:hAnsi="Times New Roman" w:cs="Times New Roman"/>
            <w:sz w:val="24"/>
            <w:szCs w:val="24"/>
          </w:rPr>
          <w:t xml:space="preserve"> </w:t>
        </w:r>
      </w:ins>
      <w:del w:id="199" w:author="Caitlin Jeffrey" w:date="2023-10-30T13:36:00Z">
        <w:r w:rsidRPr="00604EDE" w:rsidDel="00230E58">
          <w:rPr>
            <w:rFonts w:ascii="Times New Roman" w:hAnsi="Times New Roman" w:cs="Times New Roman"/>
            <w:sz w:val="24"/>
            <w:szCs w:val="24"/>
          </w:rPr>
          <w:delText xml:space="preserve"> </w:delText>
        </w:r>
      </w:del>
      <w:r w:rsidRPr="00604EDE">
        <w:rPr>
          <w:rFonts w:ascii="Times New Roman" w:hAnsi="Times New Roman" w:cs="Times New Roman"/>
          <w:sz w:val="24"/>
          <w:szCs w:val="24"/>
        </w:rPr>
        <w:t>Completion of the survey and sampling was suspended in mid-May as farms began turning their cows out to pasture</w:t>
      </w:r>
      <w:ins w:id="200" w:author="Caitlin Jeffrey" w:date="2023-10-30T13:36:00Z">
        <w:r w:rsidR="00230E58">
          <w:rPr>
            <w:rFonts w:ascii="Times New Roman" w:hAnsi="Times New Roman" w:cs="Times New Roman"/>
            <w:sz w:val="24"/>
            <w:szCs w:val="24"/>
          </w:rPr>
          <w:t xml:space="preserve"> for the grazing season</w:t>
        </w:r>
      </w:ins>
      <w:r w:rsidRPr="00604EDE">
        <w:rPr>
          <w:rFonts w:ascii="Times New Roman" w:hAnsi="Times New Roman" w:cs="Times New Roman"/>
          <w:sz w:val="24"/>
          <w:szCs w:val="24"/>
        </w:rPr>
        <w:t xml:space="preserve">, with the intention of resuming in </w:t>
      </w:r>
      <w:del w:id="201" w:author="Caitlin Jeffrey" w:date="2023-10-30T13:37:00Z">
        <w:r w:rsidRPr="00604EDE" w:rsidDel="00ED21AB">
          <w:rPr>
            <w:rFonts w:ascii="Times New Roman" w:hAnsi="Times New Roman" w:cs="Times New Roman"/>
            <w:sz w:val="24"/>
            <w:szCs w:val="24"/>
          </w:rPr>
          <w:delText>Spring</w:delText>
        </w:r>
      </w:del>
      <w:ins w:id="202" w:author="Caitlin Jeffrey" w:date="2023-10-30T13:37:00Z">
        <w:r w:rsidR="00ED21AB">
          <w:rPr>
            <w:rFonts w:ascii="Times New Roman" w:hAnsi="Times New Roman" w:cs="Times New Roman"/>
            <w:sz w:val="24"/>
            <w:szCs w:val="24"/>
          </w:rPr>
          <w:t>April</w:t>
        </w:r>
      </w:ins>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the survey and sampling,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freestall facility bedded with sand</w:t>
      </w:r>
      <w:ins w:id="203" w:author="Sandra Godden" w:date="2023-10-13T08:38:00Z">
        <w:r w:rsidR="009656D9">
          <w:rPr>
            <w:rFonts w:ascii="Times New Roman" w:hAnsi="Times New Roman" w:cs="Times New Roman"/>
            <w:sz w:val="24"/>
            <w:szCs w:val="24"/>
          </w:rPr>
          <w:t xml:space="preserve">, </w:t>
        </w:r>
        <w:commentRangeStart w:id="204"/>
        <w:del w:id="205" w:author="Caitlin Jeffrey" w:date="2023-10-18T16:42:00Z">
          <w:r w:rsidR="009656D9" w:rsidDel="00676A6D">
            <w:rPr>
              <w:rFonts w:ascii="Times New Roman" w:hAnsi="Times New Roman" w:cs="Times New Roman"/>
              <w:sz w:val="24"/>
              <w:szCs w:val="24"/>
            </w:rPr>
            <w:delText>this farm was excluded from analysis</w:delText>
          </w:r>
          <w:commentRangeEnd w:id="204"/>
          <w:r w:rsidR="009656D9" w:rsidDel="00676A6D">
            <w:rPr>
              <w:rStyle w:val="CommentReference"/>
              <w:rFonts w:eastAsiaTheme="minorEastAsia"/>
            </w:rPr>
            <w:commentReference w:id="204"/>
          </w:r>
        </w:del>
      </w:ins>
      <w:del w:id="206" w:author="Caitlin Jeffrey" w:date="2023-10-18T16:42:00Z">
        <w:r w:rsidRPr="00604EDE" w:rsidDel="00676A6D">
          <w:rPr>
            <w:rFonts w:ascii="Times New Roman" w:hAnsi="Times New Roman" w:cs="Times New Roman"/>
            <w:sz w:val="24"/>
            <w:szCs w:val="24"/>
          </w:rPr>
          <w:delText>,</w:delText>
        </w:r>
      </w:del>
      <w:ins w:id="207" w:author="Sandra Godden" w:date="2023-10-13T08:38:00Z">
        <w:del w:id="208" w:author="Caitlin Jeffrey" w:date="2023-10-18T16:42:00Z">
          <w:r w:rsidR="009656D9" w:rsidDel="00676A6D">
            <w:rPr>
              <w:rFonts w:ascii="Times New Roman" w:hAnsi="Times New Roman" w:cs="Times New Roman"/>
              <w:sz w:val="24"/>
              <w:szCs w:val="24"/>
            </w:rPr>
            <w:delText xml:space="preserve"> and</w:delText>
          </w:r>
        </w:del>
      </w:ins>
      <w:del w:id="209" w:author="Caitlin Jeffrey" w:date="2023-10-18T16:42:00Z">
        <w:r w:rsidRPr="00604EDE" w:rsidDel="00676A6D">
          <w:rPr>
            <w:rFonts w:ascii="Times New Roman" w:hAnsi="Times New Roman" w:cs="Times New Roman"/>
            <w:sz w:val="24"/>
            <w:szCs w:val="24"/>
          </w:rPr>
          <w:delText xml:space="preserve"> </w:delText>
        </w:r>
      </w:del>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ins w:id="210" w:author="Caitlin Jeffrey" w:date="2023-10-18T16:45:00Z">
        <w:r w:rsidR="00E86567">
          <w:rPr>
            <w:rFonts w:ascii="Times New Roman" w:hAnsi="Times New Roman" w:cs="Times New Roman"/>
            <w:sz w:val="24"/>
            <w:szCs w:val="24"/>
          </w:rPr>
          <w:t>.</w:t>
        </w:r>
      </w:ins>
      <w:ins w:id="211" w:author="Caitlin Jeffrey" w:date="2023-10-18T16:46:00Z">
        <w:r w:rsidR="00AA01AE">
          <w:rPr>
            <w:rFonts w:ascii="Times New Roman" w:hAnsi="Times New Roman" w:cs="Times New Roman"/>
            <w:sz w:val="24"/>
            <w:szCs w:val="24"/>
          </w:rPr>
          <w:t xml:space="preserve"> </w:t>
        </w:r>
      </w:ins>
      <w:ins w:id="212" w:author="Caitlin Jeffrey" w:date="2023-10-18T16:45:00Z">
        <w:r w:rsidR="00E86567">
          <w:rPr>
            <w:rFonts w:ascii="Times New Roman" w:hAnsi="Times New Roman" w:cs="Times New Roman"/>
            <w:sz w:val="24"/>
            <w:szCs w:val="24"/>
          </w:rPr>
          <w:t xml:space="preserve">The </w:t>
        </w:r>
      </w:ins>
      <w:ins w:id="213" w:author="Caitlin Jeffrey" w:date="2023-10-18T16:42:00Z">
        <w:r w:rsidR="008A62FC">
          <w:rPr>
            <w:rFonts w:ascii="Times New Roman" w:hAnsi="Times New Roman" w:cs="Times New Roman"/>
            <w:sz w:val="24"/>
            <w:szCs w:val="24"/>
          </w:rPr>
          <w:t xml:space="preserve">single </w:t>
        </w:r>
      </w:ins>
      <w:ins w:id="214" w:author="Caitlin Jeffrey" w:date="2023-10-18T16:47:00Z">
        <w:r w:rsidR="00D30108">
          <w:rPr>
            <w:rFonts w:ascii="Times New Roman" w:hAnsi="Times New Roman" w:cs="Times New Roman"/>
            <w:sz w:val="24"/>
            <w:szCs w:val="24"/>
          </w:rPr>
          <w:t xml:space="preserve">sand </w:t>
        </w:r>
      </w:ins>
      <w:ins w:id="215" w:author="Caitlin Jeffrey" w:date="2023-10-18T16:42:00Z">
        <w:r w:rsidR="008A62FC">
          <w:rPr>
            <w:rFonts w:ascii="Times New Roman" w:hAnsi="Times New Roman" w:cs="Times New Roman"/>
            <w:sz w:val="24"/>
            <w:szCs w:val="24"/>
          </w:rPr>
          <w:t>freestall was combined wit</w:t>
        </w:r>
      </w:ins>
      <w:ins w:id="216" w:author="Caitlin Jeffrey" w:date="2023-10-18T16:48:00Z">
        <w:r w:rsidR="00D30108">
          <w:rPr>
            <w:rFonts w:ascii="Times New Roman" w:hAnsi="Times New Roman" w:cs="Times New Roman"/>
            <w:sz w:val="24"/>
            <w:szCs w:val="24"/>
          </w:rPr>
          <w:t>h</w:t>
        </w:r>
      </w:ins>
      <w:ins w:id="217" w:author="Caitlin Jeffrey" w:date="2023-10-18T16:42:00Z">
        <w:r w:rsidR="008A62FC">
          <w:rPr>
            <w:rFonts w:ascii="Times New Roman" w:hAnsi="Times New Roman" w:cs="Times New Roman"/>
            <w:sz w:val="24"/>
            <w:szCs w:val="24"/>
          </w:rPr>
          <w:t xml:space="preserve"> freestalls bedded with wood s</w:t>
        </w:r>
      </w:ins>
      <w:ins w:id="218" w:author="Caitlin Jeffrey" w:date="2023-10-18T16:43:00Z">
        <w:r w:rsidR="008A62FC">
          <w:rPr>
            <w:rFonts w:ascii="Times New Roman" w:hAnsi="Times New Roman" w:cs="Times New Roman"/>
            <w:sz w:val="24"/>
            <w:szCs w:val="24"/>
          </w:rPr>
          <w:t>havings/sawdust</w:t>
        </w:r>
        <w:r w:rsidR="00C0726D">
          <w:rPr>
            <w:rFonts w:ascii="Times New Roman" w:hAnsi="Times New Roman" w:cs="Times New Roman"/>
            <w:sz w:val="24"/>
            <w:szCs w:val="24"/>
          </w:rPr>
          <w:t xml:space="preserve"> (FS; n = 6)</w:t>
        </w:r>
      </w:ins>
      <w:ins w:id="219" w:author="Caitlin Jeffrey" w:date="2023-10-18T16:47:00Z">
        <w:r w:rsidR="00293E5F">
          <w:rPr>
            <w:rFonts w:ascii="Times New Roman" w:hAnsi="Times New Roman" w:cs="Times New Roman"/>
            <w:sz w:val="24"/>
            <w:szCs w:val="24"/>
          </w:rPr>
          <w:t xml:space="preserve">, there were </w:t>
        </w:r>
      </w:ins>
      <w:ins w:id="220" w:author="Caitlin Jeffrey" w:date="2023-10-18T16:45:00Z">
        <w:r w:rsidR="0031593F">
          <w:rPr>
            <w:rFonts w:ascii="Times New Roman" w:hAnsi="Times New Roman" w:cs="Times New Roman"/>
            <w:sz w:val="24"/>
            <w:szCs w:val="24"/>
          </w:rPr>
          <w:t>10 tiestalls bedded with wood shavings/sawdust (TS),</w:t>
        </w:r>
      </w:ins>
      <w:r w:rsidRPr="00604EDE">
        <w:rPr>
          <w:rFonts w:ascii="Times New Roman" w:hAnsi="Times New Roman" w:cs="Times New Roman"/>
          <w:sz w:val="24"/>
          <w:szCs w:val="24"/>
        </w:rPr>
        <w:t xml:space="preserve"> </w:t>
      </w:r>
      <w:ins w:id="221" w:author="Caitlin Jeffrey" w:date="2023-10-18T16:47:00Z">
        <w:r w:rsidR="00293E5F">
          <w:rPr>
            <w:rFonts w:ascii="Times New Roman" w:hAnsi="Times New Roman" w:cs="Times New Roman"/>
            <w:sz w:val="24"/>
            <w:szCs w:val="24"/>
          </w:rPr>
          <w:t>and 5 bedded packs (BP).</w:t>
        </w:r>
      </w:ins>
    </w:p>
    <w:p w14:paraId="0F3594CF" w14:textId="75E30AEA" w:rsidR="006238BB" w:rsidRPr="00604EDE" w:rsidRDefault="006238BB" w:rsidP="00361820">
      <w:pPr>
        <w:pStyle w:val="ListParagraph"/>
        <w:numPr>
          <w:ilvl w:val="0"/>
          <w:numId w:val="12"/>
        </w:numPr>
        <w:spacing w:line="480" w:lineRule="auto"/>
        <w:rPr>
          <w:b/>
          <w:bCs/>
        </w:rPr>
      </w:pPr>
      <w:r w:rsidRPr="00604EDE">
        <w:rPr>
          <w:b/>
          <w:bCs/>
        </w:rPr>
        <w:t>Survey administration, sampling, and udder hygiene scoring</w:t>
      </w:r>
    </w:p>
    <w:p w14:paraId="159A8A77" w14:textId="0FAE9077" w:rsidR="006238BB" w:rsidRPr="00604EDE" w:rsidRDefault="006238BB" w:rsidP="003A3E61">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by the </w:t>
      </w:r>
      <w:r w:rsidR="00870522">
        <w:rPr>
          <w:rFonts w:ascii="Times New Roman" w:hAnsi="Times New Roman" w:cs="Times New Roman"/>
          <w:sz w:val="24"/>
          <w:szCs w:val="24"/>
        </w:rPr>
        <w:t>first author</w:t>
      </w:r>
      <w:r w:rsidR="000B163A">
        <w:rPr>
          <w:rFonts w:ascii="Times New Roman" w:hAnsi="Times New Roman" w:cs="Times New Roman"/>
          <w:sz w:val="24"/>
          <w:szCs w:val="24"/>
        </w:rPr>
        <w:t xml:space="preserve"> (CJ</w:t>
      </w:r>
      <w:r w:rsidR="009E65D0">
        <w:rPr>
          <w:rFonts w:ascii="Times New Roman" w:hAnsi="Times New Roman" w:cs="Times New Roman"/>
          <w:sz w:val="24"/>
          <w:szCs w:val="24"/>
        </w:rPr>
        <w:t xml:space="preserve">). The interview </w:t>
      </w:r>
      <w:bookmarkStart w:id="222" w:name="_Hlk146796950"/>
      <w:r w:rsidR="00B34A1E">
        <w:rPr>
          <w:rFonts w:ascii="Times New Roman" w:hAnsi="Times New Roman" w:cs="Times New Roman"/>
          <w:sz w:val="24"/>
          <w:szCs w:val="24"/>
        </w:rPr>
        <w:t>questionnaire</w:t>
      </w:r>
      <w:bookmarkEnd w:id="222"/>
      <w:r w:rsidR="00551A65">
        <w:rPr>
          <w:rFonts w:ascii="Times New Roman" w:hAnsi="Times New Roman" w:cs="Times New Roman"/>
          <w:sz w:val="24"/>
          <w:szCs w:val="24"/>
        </w:rPr>
        <w:t xml:space="preserve"> </w:t>
      </w:r>
      <w:r w:rsidRPr="00604EDE">
        <w:rPr>
          <w:rFonts w:ascii="Times New Roman" w:hAnsi="Times New Roman" w:cs="Times New Roman"/>
          <w:sz w:val="24"/>
          <w:szCs w:val="24"/>
        </w:rPr>
        <w:t xml:space="preserve">collected information </w:t>
      </w:r>
      <w:r w:rsidR="00DF0010">
        <w:rPr>
          <w:rFonts w:ascii="Times New Roman" w:hAnsi="Times New Roman" w:cs="Times New Roman"/>
          <w:sz w:val="24"/>
          <w:szCs w:val="24"/>
        </w:rPr>
        <w:t xml:space="preserve">which </w:t>
      </w:r>
      <w:r w:rsidR="00336622">
        <w:rPr>
          <w:rFonts w:ascii="Times New Roman" w:hAnsi="Times New Roman" w:cs="Times New Roman"/>
          <w:sz w:val="24"/>
          <w:szCs w:val="24"/>
        </w:rPr>
        <w:t>aim</w:t>
      </w:r>
      <w:r w:rsidR="00DF0010">
        <w:rPr>
          <w:rFonts w:ascii="Times New Roman" w:hAnsi="Times New Roman" w:cs="Times New Roman"/>
          <w:sz w:val="24"/>
          <w:szCs w:val="24"/>
        </w:rPr>
        <w:t>ed</w:t>
      </w:r>
      <w:r w:rsidRPr="00604EDE">
        <w:rPr>
          <w:rFonts w:ascii="Times New Roman" w:hAnsi="Times New Roman" w:cs="Times New Roman"/>
          <w:sz w:val="24"/>
          <w:szCs w:val="24"/>
        </w:rPr>
        <w:t xml:space="preserve"> to acquire a comprehensive understanding of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23"/>
      <w:commentRangeStart w:id="224"/>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23"/>
      <w:r w:rsidR="009656D9">
        <w:rPr>
          <w:rStyle w:val="CommentReference"/>
          <w:rFonts w:eastAsiaTheme="minorEastAsia"/>
        </w:rPr>
        <w:commentReference w:id="223"/>
      </w:r>
      <w:commentRangeEnd w:id="224"/>
      <w:r w:rsidR="00E06EEF">
        <w:rPr>
          <w:rStyle w:val="CommentReference"/>
          <w:rFonts w:eastAsiaTheme="minorEastAsia"/>
        </w:rPr>
        <w:commentReference w:id="224"/>
      </w:r>
      <w:r w:rsidRPr="00604EDE">
        <w:rPr>
          <w:rFonts w:ascii="Times New Roman" w:hAnsi="Times New Roman" w:cs="Times New Roman"/>
          <w:sz w:val="24"/>
          <w:szCs w:val="24"/>
        </w:rPr>
        <w:t>. The</w:t>
      </w:r>
      <w:r w:rsidR="001610D9">
        <w:rPr>
          <w:rFonts w:ascii="Times New Roman" w:hAnsi="Times New Roman" w:cs="Times New Roman"/>
          <w:sz w:val="24"/>
          <w:szCs w:val="24"/>
        </w:rPr>
        <w:t xml:space="preserve"> </w:t>
      </w:r>
      <w:r w:rsidR="00E816F6" w:rsidRPr="00E816F6">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is included in </w:t>
      </w:r>
      <w:commentRangeStart w:id="225"/>
      <w:r w:rsidRPr="00604EDE">
        <w:rPr>
          <w:rFonts w:ascii="Times New Roman" w:hAnsi="Times New Roman" w:cs="Times New Roman"/>
          <w:sz w:val="24"/>
          <w:szCs w:val="24"/>
        </w:rPr>
        <w:t>Supplemental Data (XXX).</w:t>
      </w:r>
      <w:r w:rsidR="00D616C1">
        <w:rPr>
          <w:rFonts w:ascii="Times New Roman" w:hAnsi="Times New Roman" w:cs="Times New Roman"/>
          <w:sz w:val="24"/>
          <w:szCs w:val="24"/>
        </w:rPr>
        <w:t xml:space="preserve"> </w:t>
      </w:r>
      <w:r w:rsidR="00C16CCD">
        <w:rPr>
          <w:rFonts w:ascii="Times New Roman" w:hAnsi="Times New Roman" w:cs="Times New Roman"/>
          <w:sz w:val="24"/>
          <w:szCs w:val="24"/>
        </w:rPr>
        <w:t>Survey and interview pro</w:t>
      </w:r>
      <w:r w:rsidR="001A6936">
        <w:rPr>
          <w:rFonts w:ascii="Times New Roman" w:hAnsi="Times New Roman" w:cs="Times New Roman"/>
          <w:sz w:val="24"/>
          <w:szCs w:val="24"/>
        </w:rPr>
        <w:t xml:space="preserve">tocols were registered with the University of Vermont Institutional Review </w:t>
      </w:r>
      <w:r w:rsidR="001A6936">
        <w:rPr>
          <w:rFonts w:ascii="Times New Roman" w:hAnsi="Times New Roman" w:cs="Times New Roman"/>
          <w:sz w:val="24"/>
          <w:szCs w:val="24"/>
        </w:rPr>
        <w:lastRenderedPageBreak/>
        <w:t>Board (IRB certification</w:t>
      </w:r>
      <w:r w:rsidR="00FC1A8F">
        <w:rPr>
          <w:rFonts w:ascii="Times New Roman" w:hAnsi="Times New Roman" w:cs="Times New Roman"/>
          <w:sz w:val="24"/>
          <w:szCs w:val="24"/>
        </w:rPr>
        <w:t xml:space="preserve"> </w:t>
      </w:r>
      <w:r w:rsidR="001A6936" w:rsidRPr="00D616C1">
        <w:rPr>
          <w:rFonts w:ascii="Times New Roman" w:hAnsi="Times New Roman" w:cs="Times New Roman"/>
          <w:sz w:val="24"/>
          <w:szCs w:val="24"/>
        </w:rPr>
        <w:t>19-0057</w:t>
      </w:r>
      <w:r w:rsidR="001A6936">
        <w:rPr>
          <w:rFonts w:ascii="Times New Roman" w:hAnsi="Times New Roman" w:cs="Times New Roman"/>
          <w:sz w:val="24"/>
          <w:szCs w:val="24"/>
        </w:rPr>
        <w:t>)</w:t>
      </w:r>
      <w:r w:rsidR="003A3E61">
        <w:rPr>
          <w:rFonts w:ascii="Times New Roman" w:hAnsi="Times New Roman" w:cs="Times New Roman"/>
          <w:sz w:val="24"/>
          <w:szCs w:val="24"/>
        </w:rPr>
        <w:t>.</w:t>
      </w:r>
      <w:r w:rsidRPr="00604EDE">
        <w:rPr>
          <w:rFonts w:ascii="Times New Roman" w:hAnsi="Times New Roman" w:cs="Times New Roman"/>
          <w:sz w:val="24"/>
          <w:szCs w:val="24"/>
        </w:rPr>
        <w:t xml:space="preserve"> </w:t>
      </w:r>
      <w:commentRangeEnd w:id="225"/>
      <w:r w:rsidR="00D77968">
        <w:rPr>
          <w:rStyle w:val="CommentReference"/>
          <w:rFonts w:eastAsiaTheme="minorEastAsia"/>
        </w:rPr>
        <w:commentReference w:id="225"/>
      </w:r>
      <w:r w:rsidRPr="00604EDE">
        <w:rPr>
          <w:rFonts w:ascii="Times New Roman" w:hAnsi="Times New Roman" w:cs="Times New Roman"/>
          <w:sz w:val="24"/>
          <w:szCs w:val="24"/>
        </w:rPr>
        <w:t xml:space="preserve">The </w:t>
      </w:r>
      <w:r w:rsidR="00E816F6" w:rsidRPr="00E816F6">
        <w:rPr>
          <w:rFonts w:ascii="Times New Roman" w:hAnsi="Times New Roman" w:cs="Times New Roman"/>
          <w:sz w:val="24"/>
          <w:szCs w:val="24"/>
        </w:rPr>
        <w:t>questionnaire</w:t>
      </w:r>
      <w:r w:rsidRPr="00604EDE">
        <w:rPr>
          <w:rFonts w:ascii="Times New Roman" w:hAnsi="Times New Roman" w:cs="Times New Roman"/>
          <w:sz w:val="24"/>
          <w:szCs w:val="24"/>
        </w:rPr>
        <w:t xml:space="preserve"> was created and administered on a tablet using KoboCollect software</w:t>
      </w:r>
      <w:r w:rsidR="00B97B45">
        <w:rPr>
          <w:rFonts w:ascii="Times New Roman" w:hAnsi="Times New Roman" w:cs="Times New Roman"/>
          <w:sz w:val="24"/>
          <w:szCs w:val="24"/>
        </w:rPr>
        <w:t xml:space="preserve"> </w:t>
      </w:r>
      <w:r w:rsidRPr="00604EDE">
        <w:rPr>
          <w:rFonts w:ascii="Times New Roman" w:hAnsi="Times New Roman" w:cs="Times New Roman"/>
          <w:sz w:val="24"/>
          <w:szCs w:val="24"/>
        </w:rPr>
        <w:t xml:space="preserve">(http://www.kobotoolbox.org). </w:t>
      </w:r>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type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As the focus of this study was the use of bedded pack systems by organic dairy producers in Vermont, additional questions were asked of these farms to gather more detailed information about </w:t>
      </w:r>
      <w:r w:rsidR="00743EFC">
        <w:rPr>
          <w:rFonts w:ascii="Times New Roman" w:hAnsi="Times New Roman" w:cs="Times New Roman"/>
          <w:sz w:val="24"/>
          <w:szCs w:val="24"/>
        </w:rPr>
        <w:t xml:space="preserve">bedded pack construction, </w:t>
      </w:r>
      <w:r w:rsidRPr="00604EDE">
        <w:rPr>
          <w:rFonts w:ascii="Times New Roman" w:hAnsi="Times New Roman" w:cs="Times New Roman"/>
          <w:sz w:val="24"/>
          <w:szCs w:val="24"/>
        </w:rPr>
        <w:t>management, monitoring</w:t>
      </w:r>
      <w:r w:rsidR="0083590B">
        <w:rPr>
          <w:rFonts w:ascii="Times New Roman" w:hAnsi="Times New Roman" w:cs="Times New Roman"/>
          <w:sz w:val="24"/>
          <w:szCs w:val="24"/>
        </w:rPr>
        <w:t xml:space="preserve"> practices</w:t>
      </w:r>
      <w:r w:rsidRPr="00604EDE">
        <w:rPr>
          <w:rFonts w:ascii="Times New Roman" w:hAnsi="Times New Roman" w:cs="Times New Roman"/>
          <w:sz w:val="24"/>
          <w:szCs w:val="24"/>
        </w:rPr>
        <w:t xml:space="preserve">, </w:t>
      </w:r>
      <w:r w:rsidR="00400FAB">
        <w:rPr>
          <w:rFonts w:ascii="Times New Roman" w:hAnsi="Times New Roman" w:cs="Times New Roman"/>
          <w:sz w:val="24"/>
          <w:szCs w:val="24"/>
        </w:rPr>
        <w:t xml:space="preserve">and </w:t>
      </w:r>
      <w:r w:rsidR="00D632A8">
        <w:rPr>
          <w:rFonts w:ascii="Times New Roman" w:hAnsi="Times New Roman" w:cs="Times New Roman"/>
          <w:sz w:val="24"/>
          <w:szCs w:val="24"/>
        </w:rPr>
        <w:t>per</w:t>
      </w:r>
      <w:r w:rsidR="004703C3">
        <w:rPr>
          <w:rFonts w:ascii="Times New Roman" w:hAnsi="Times New Roman" w:cs="Times New Roman"/>
          <w:sz w:val="24"/>
          <w:szCs w:val="24"/>
        </w:rPr>
        <w:t>ceptions</w:t>
      </w:r>
      <w:r w:rsidR="00D632A8"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comparing </w:t>
      </w:r>
      <w:r w:rsidR="004703C3">
        <w:rPr>
          <w:rFonts w:ascii="Times New Roman" w:hAnsi="Times New Roman" w:cs="Times New Roman"/>
          <w:sz w:val="24"/>
          <w:szCs w:val="24"/>
        </w:rPr>
        <w:t>bedded packs</w:t>
      </w:r>
      <w:r w:rsidR="004703C3"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w:t>
      </w:r>
      <w:r w:rsidR="0083590B">
        <w:rPr>
          <w:rFonts w:ascii="Times New Roman" w:hAnsi="Times New Roman" w:cs="Times New Roman"/>
          <w:sz w:val="24"/>
          <w:szCs w:val="24"/>
        </w:rPr>
        <w:t xml:space="preserve">any </w:t>
      </w:r>
      <w:r w:rsidRPr="00604EDE">
        <w:rPr>
          <w:rFonts w:ascii="Times New Roman" w:hAnsi="Times New Roman" w:cs="Times New Roman"/>
          <w:sz w:val="24"/>
          <w:szCs w:val="24"/>
        </w:rPr>
        <w:t xml:space="preserve">previously used systems. Completion of the survey took about 45 minutes on average, </w:t>
      </w:r>
      <w:r w:rsidR="00420CCD" w:rsidRPr="00604EDE">
        <w:rPr>
          <w:rFonts w:ascii="Times New Roman" w:hAnsi="Times New Roman" w:cs="Times New Roman"/>
          <w:sz w:val="24"/>
          <w:szCs w:val="24"/>
        </w:rPr>
        <w:t>rang</w:t>
      </w:r>
      <w:r w:rsidR="00420CCD">
        <w:rPr>
          <w:rFonts w:ascii="Times New Roman" w:hAnsi="Times New Roman" w:cs="Times New Roman"/>
          <w:sz w:val="24"/>
          <w:szCs w:val="24"/>
        </w:rPr>
        <w:t>ing</w:t>
      </w:r>
      <w:r w:rsidR="00420CCD" w:rsidRPr="00604EDE">
        <w:rPr>
          <w:rFonts w:ascii="Times New Roman" w:hAnsi="Times New Roman" w:cs="Times New Roman"/>
          <w:sz w:val="24"/>
          <w:szCs w:val="24"/>
        </w:rPr>
        <w:t xml:space="preserve"> </w:t>
      </w:r>
      <w:r w:rsidRPr="00604EDE">
        <w:rPr>
          <w:rFonts w:ascii="Times New Roman" w:hAnsi="Times New Roman" w:cs="Times New Roman"/>
          <w:sz w:val="24"/>
          <w:szCs w:val="24"/>
        </w:rPr>
        <w:t>from</w:t>
      </w:r>
      <w:r w:rsidR="002C7316">
        <w:rPr>
          <w:rFonts w:ascii="Times New Roman" w:hAnsi="Times New Roman" w:cs="Times New Roman"/>
          <w:sz w:val="24"/>
          <w:szCs w:val="24"/>
        </w:rPr>
        <w:t xml:space="preserve"> about</w:t>
      </w:r>
      <w:r w:rsidRPr="00604EDE">
        <w:rPr>
          <w:rFonts w:ascii="Times New Roman" w:hAnsi="Times New Roman" w:cs="Times New Roman"/>
          <w:sz w:val="24"/>
          <w:szCs w:val="24"/>
        </w:rPr>
        <w:t xml:space="preserve"> 30 minutes to 1.5 hours. </w:t>
      </w:r>
    </w:p>
    <w:p w14:paraId="02DB4598" w14:textId="35118C59"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r w:rsidR="00F27966">
        <w:rPr>
          <w:rFonts w:ascii="Times New Roman" w:hAnsi="Times New Roman" w:cs="Times New Roman"/>
          <w:sz w:val="24"/>
          <w:szCs w:val="24"/>
        </w:rPr>
        <w:t>a co-author (TA)</w:t>
      </w:r>
      <w:r w:rsidR="006238BB" w:rsidRPr="00604EDE">
        <w:rPr>
          <w:rFonts w:ascii="Times New Roman" w:hAnsi="Times New Roman" w:cs="Times New Roman"/>
          <w:sz w:val="24"/>
          <w:szCs w:val="24"/>
        </w:rPr>
        <w:t xml:space="preserve"> collected 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r w:rsidR="009C254A">
        <w:rPr>
          <w:rFonts w:ascii="Times New Roman" w:hAnsi="Times New Roman" w:cs="Times New Roman"/>
          <w:sz w:val="24"/>
          <w:szCs w:val="24"/>
        </w:rPr>
        <w:t>, bedding samples</w:t>
      </w:r>
      <w:r w:rsidR="009444CC">
        <w:rPr>
          <w:rFonts w:ascii="Times New Roman" w:hAnsi="Times New Roman" w:cs="Times New Roman"/>
          <w:sz w:val="24"/>
          <w:szCs w:val="24"/>
        </w:rPr>
        <w:t>,</w:t>
      </w:r>
      <w:r w:rsidR="00AE4E78">
        <w:rPr>
          <w:rFonts w:ascii="Times New Roman" w:hAnsi="Times New Roman" w:cs="Times New Roman"/>
          <w:sz w:val="24"/>
          <w:szCs w:val="24"/>
        </w:rPr>
        <w:t xml:space="preserve"> and co</w:t>
      </w:r>
      <w:r>
        <w:rPr>
          <w:rFonts w:ascii="Times New Roman" w:hAnsi="Times New Roman" w:cs="Times New Roman"/>
          <w:sz w:val="24"/>
          <w:szCs w:val="24"/>
        </w:rPr>
        <w:t>nducted</w:t>
      </w:r>
      <w:r w:rsidR="00AE4E78">
        <w:rPr>
          <w:rFonts w:ascii="Times New Roman" w:hAnsi="Times New Roman" w:cs="Times New Roman"/>
          <w:sz w:val="24"/>
          <w:szCs w:val="24"/>
        </w:rPr>
        <w:t xml:space="preserve"> </w:t>
      </w:r>
      <w:r w:rsidR="00EF6376">
        <w:rPr>
          <w:rFonts w:ascii="Times New Roman" w:hAnsi="Times New Roman" w:cs="Times New Roman"/>
          <w:sz w:val="24"/>
          <w:szCs w:val="24"/>
        </w:rPr>
        <w:t xml:space="preserve">a facility </w:t>
      </w:r>
      <w:r w:rsidR="00655E1E">
        <w:rPr>
          <w:rFonts w:ascii="Times New Roman" w:hAnsi="Times New Roman" w:cs="Times New Roman"/>
          <w:sz w:val="24"/>
          <w:szCs w:val="24"/>
        </w:rPr>
        <w:t>inspection.</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of agitation</w:t>
      </w:r>
      <w:r w:rsidR="006238BB" w:rsidRPr="00604EDE">
        <w:rPr>
          <w:rFonts w:ascii="Times New Roman" w:hAnsi="Times New Roman" w:cs="Times New Roman"/>
          <w:sz w:val="24"/>
          <w:szCs w:val="24"/>
        </w:rPr>
        <w:t xml:space="preserve"> using a 250-mL sterile single-use vial (Blue Dippas™, Dynalon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r w:rsidR="00E90883">
        <w:rPr>
          <w:rFonts w:ascii="Times New Roman" w:hAnsi="Times New Roman" w:cs="Times New Roman"/>
          <w:sz w:val="24"/>
          <w:szCs w:val="24"/>
        </w:rPr>
        <w:t xml:space="preserve">The facility inspection </w:t>
      </w:r>
      <w:r w:rsidR="006238BB" w:rsidRPr="00604EDE">
        <w:rPr>
          <w:rFonts w:ascii="Times New Roman" w:hAnsi="Times New Roman" w:cs="Times New Roman"/>
          <w:sz w:val="24"/>
          <w:szCs w:val="24"/>
        </w:rPr>
        <w:t>collected information about the bulk tank, cow identification,</w:t>
      </w:r>
      <w:ins w:id="226" w:author="Caitlin Jeffrey" w:date="2023-10-25T07:17:00Z">
        <w:r w:rsidR="000007CD">
          <w:rPr>
            <w:rFonts w:ascii="Times New Roman" w:hAnsi="Times New Roman" w:cs="Times New Roman"/>
            <w:sz w:val="24"/>
            <w:szCs w:val="24"/>
          </w:rPr>
          <w:t xml:space="preserve"> a subjective assessment of</w:t>
        </w:r>
      </w:ins>
      <w:r w:rsidR="006238BB" w:rsidRPr="00604EDE">
        <w:rPr>
          <w:rFonts w:ascii="Times New Roman" w:hAnsi="Times New Roman" w:cs="Times New Roman"/>
          <w:sz w:val="24"/>
          <w:szCs w:val="24"/>
        </w:rPr>
        <w:t xml:space="preserve"> </w:t>
      </w:r>
      <w:commentRangeStart w:id="227"/>
      <w:r w:rsidR="006238BB" w:rsidRPr="00604EDE">
        <w:rPr>
          <w:rFonts w:ascii="Times New Roman" w:hAnsi="Times New Roman" w:cs="Times New Roman"/>
          <w:sz w:val="24"/>
          <w:szCs w:val="24"/>
        </w:rPr>
        <w:t>air quality</w:t>
      </w:r>
      <w:commentRangeEnd w:id="227"/>
      <w:r w:rsidR="009656D9">
        <w:rPr>
          <w:rStyle w:val="CommentReference"/>
          <w:rFonts w:eastAsiaTheme="minorEastAsia"/>
        </w:rPr>
        <w:commentReference w:id="227"/>
      </w:r>
      <w:r w:rsidR="006238BB" w:rsidRPr="00604EDE">
        <w:rPr>
          <w:rFonts w:ascii="Times New Roman" w:hAnsi="Times New Roman" w:cs="Times New Roman"/>
          <w:sz w:val="24"/>
          <w:szCs w:val="24"/>
        </w:rPr>
        <w:t>, and any outdoor exercise area</w:t>
      </w:r>
      <w:r w:rsidR="006023F9">
        <w:rPr>
          <w:rFonts w:ascii="Times New Roman" w:hAnsi="Times New Roman" w:cs="Times New Roman"/>
          <w:sz w:val="24"/>
          <w:szCs w:val="24"/>
        </w:rPr>
        <w:t>.</w:t>
      </w:r>
      <w:r w:rsidR="0038193C">
        <w:rPr>
          <w:rFonts w:ascii="Times New Roman" w:hAnsi="Times New Roman" w:cs="Times New Roman"/>
          <w:sz w:val="24"/>
          <w:szCs w:val="24"/>
        </w:rPr>
        <w:t xml:space="preserve"> </w:t>
      </w:r>
      <w:r w:rsidR="006023F9" w:rsidRPr="00604EDE">
        <w:rPr>
          <w:rFonts w:ascii="Times New Roman" w:hAnsi="Times New Roman" w:cs="Times New Roman"/>
          <w:sz w:val="24"/>
          <w:szCs w:val="24"/>
        </w:rPr>
        <w:t>The</w:t>
      </w:r>
      <w:r w:rsidR="006023F9">
        <w:rPr>
          <w:rFonts w:ascii="Times New Roman" w:hAnsi="Times New Roman" w:cs="Times New Roman"/>
          <w:sz w:val="24"/>
          <w:szCs w:val="24"/>
        </w:rPr>
        <w:t xml:space="preserve"> on-farm observation sheet is </w:t>
      </w:r>
      <w:r w:rsidR="006023F9" w:rsidRPr="00604EDE">
        <w:rPr>
          <w:rFonts w:ascii="Times New Roman" w:hAnsi="Times New Roman" w:cs="Times New Roman"/>
          <w:sz w:val="24"/>
          <w:szCs w:val="24"/>
        </w:rPr>
        <w:t>included in Supplemental Data (XXX).</w:t>
      </w:r>
      <w:r w:rsidR="006023F9">
        <w:rPr>
          <w:rFonts w:ascii="Times New Roman" w:hAnsi="Times New Roman" w:cs="Times New Roman"/>
          <w:sz w:val="24"/>
          <w:szCs w:val="24"/>
        </w:rPr>
        <w:t xml:space="preserve"> </w:t>
      </w:r>
      <w:r w:rsidR="002C7316">
        <w:rPr>
          <w:rFonts w:ascii="Times New Roman" w:hAnsi="Times New Roman" w:cs="Times New Roman"/>
          <w:sz w:val="24"/>
          <w:szCs w:val="24"/>
        </w:rPr>
        <w:t>M</w:t>
      </w:r>
      <w:r w:rsidR="006238BB" w:rsidRPr="00604EDE">
        <w:rPr>
          <w:rFonts w:ascii="Times New Roman" w:hAnsi="Times New Roman" w:cs="Times New Roman"/>
          <w:sz w:val="24"/>
          <w:szCs w:val="24"/>
        </w:rPr>
        <w:t xml:space="preserve">easurements of the housing facilities were </w:t>
      </w:r>
      <w:r w:rsidR="006238BB" w:rsidRPr="00604EDE">
        <w:rPr>
          <w:rFonts w:ascii="Times New Roman" w:hAnsi="Times New Roman" w:cs="Times New Roman"/>
          <w:sz w:val="24"/>
          <w:szCs w:val="24"/>
        </w:rPr>
        <w:lastRenderedPageBreak/>
        <w:t>recorded for freestalls and tiestalls</w:t>
      </w:r>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ins w:id="228" w:author="Caitlin Jeffrey" w:date="2023-10-26T14:17:00Z">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w:t>
        </w:r>
      </w:ins>
      <w:ins w:id="229" w:author="Caitlin Jeffrey" w:date="2023-10-26T14:18:00Z">
        <w:r w:rsidR="00EC4B9B">
          <w:rPr>
            <w:rFonts w:ascii="Times New Roman" w:hAnsi="Times New Roman" w:cs="Times New Roman"/>
            <w:sz w:val="24"/>
            <w:szCs w:val="24"/>
          </w:rPr>
          <w:t xml:space="preserve"> (e.g. freestall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ins>
      <w:ins w:id="230" w:author="Caitlin Jeffrey" w:date="2023-10-26T14:17:00Z">
        <w:r w:rsidR="00B0578E" w:rsidRPr="00B0578E">
          <w:rPr>
            <w:rFonts w:ascii="Times New Roman" w:hAnsi="Times New Roman" w:cs="Times New Roman"/>
            <w:sz w:val="24"/>
            <w:szCs w:val="24"/>
          </w:rPr>
          <w:t>sample</w:t>
        </w:r>
      </w:ins>
      <w:ins w:id="231" w:author="Caitlin Jeffrey" w:date="2023-10-26T14:18:00Z">
        <w:r w:rsidR="00EC4B9B">
          <w:rPr>
            <w:rFonts w:ascii="Times New Roman" w:hAnsi="Times New Roman" w:cs="Times New Roman"/>
            <w:sz w:val="24"/>
            <w:szCs w:val="24"/>
          </w:rPr>
          <w:t>s were collected</w:t>
        </w:r>
      </w:ins>
      <w:ins w:id="232" w:author="Caitlin Jeffrey" w:date="2023-10-26T14:17:00Z">
        <w:r w:rsidR="00B0578E" w:rsidRPr="00B0578E">
          <w:rPr>
            <w:rFonts w:ascii="Times New Roman" w:hAnsi="Times New Roman" w:cs="Times New Roman"/>
            <w:sz w:val="24"/>
            <w:szCs w:val="24"/>
          </w:rPr>
          <w:t xml:space="preserve"> from </w:t>
        </w:r>
      </w:ins>
      <w:ins w:id="233" w:author="Caitlin Jeffrey" w:date="2023-10-26T14:19:00Z">
        <w:r w:rsidR="00F45E95">
          <w:rPr>
            <w:rFonts w:ascii="Times New Roman" w:hAnsi="Times New Roman" w:cs="Times New Roman"/>
            <w:sz w:val="24"/>
            <w:szCs w:val="24"/>
          </w:rPr>
          <w:t xml:space="preserve">the </w:t>
        </w:r>
      </w:ins>
      <w:ins w:id="234" w:author="Caitlin Jeffrey" w:date="2023-10-26T14:17:00Z">
        <w:r w:rsidR="00B0578E" w:rsidRPr="00B0578E">
          <w:rPr>
            <w:rFonts w:ascii="Times New Roman" w:hAnsi="Times New Roman" w:cs="Times New Roman"/>
            <w:sz w:val="24"/>
            <w:szCs w:val="24"/>
          </w:rPr>
          <w:t>pen containing</w:t>
        </w:r>
      </w:ins>
      <w:ins w:id="235" w:author="Caitlin Jeffrey" w:date="2023-10-26T14:19:00Z">
        <w:r w:rsidR="00F45E95">
          <w:rPr>
            <w:rFonts w:ascii="Times New Roman" w:hAnsi="Times New Roman" w:cs="Times New Roman"/>
            <w:sz w:val="24"/>
            <w:szCs w:val="24"/>
          </w:rPr>
          <w:t xml:space="preserve"> the</w:t>
        </w:r>
      </w:ins>
      <w:ins w:id="236" w:author="Caitlin Jeffrey" w:date="2023-10-26T14:17:00Z">
        <w:r w:rsidR="00B0578E" w:rsidRPr="00B0578E">
          <w:rPr>
            <w:rFonts w:ascii="Times New Roman" w:hAnsi="Times New Roman" w:cs="Times New Roman"/>
            <w:sz w:val="24"/>
            <w:szCs w:val="24"/>
          </w:rPr>
          <w:t xml:space="preserve"> largest group of lactating cows, or from</w:t>
        </w:r>
      </w:ins>
      <w:ins w:id="237" w:author="Caitlin Jeffrey" w:date="2023-10-26T14:18:00Z">
        <w:r w:rsidR="00C61F54">
          <w:rPr>
            <w:rFonts w:ascii="Times New Roman" w:hAnsi="Times New Roman" w:cs="Times New Roman"/>
            <w:sz w:val="24"/>
            <w:szCs w:val="24"/>
          </w:rPr>
          <w:t xml:space="preserve"> the</w:t>
        </w:r>
      </w:ins>
      <w:ins w:id="238" w:author="Caitlin Jeffrey" w:date="2023-10-26T14:17:00Z">
        <w:r w:rsidR="00B0578E" w:rsidRPr="00B0578E">
          <w:rPr>
            <w:rFonts w:ascii="Times New Roman" w:hAnsi="Times New Roman" w:cs="Times New Roman"/>
            <w:sz w:val="24"/>
            <w:szCs w:val="24"/>
          </w:rPr>
          <w:t xml:space="preserve"> high</w:t>
        </w:r>
      </w:ins>
      <w:ins w:id="239" w:author="Caitlin Jeffrey" w:date="2023-10-26T14:18:00Z">
        <w:r w:rsidR="00C61F54">
          <w:rPr>
            <w:rFonts w:ascii="Times New Roman" w:hAnsi="Times New Roman" w:cs="Times New Roman"/>
            <w:sz w:val="24"/>
            <w:szCs w:val="24"/>
          </w:rPr>
          <w:t>est</w:t>
        </w:r>
      </w:ins>
      <w:ins w:id="240" w:author="Caitlin Jeffrey" w:date="2023-10-26T14:17:00Z">
        <w:r w:rsidR="00B0578E" w:rsidRPr="00B0578E">
          <w:rPr>
            <w:rFonts w:ascii="Times New Roman" w:hAnsi="Times New Roman" w:cs="Times New Roman"/>
            <w:sz w:val="24"/>
            <w:szCs w:val="24"/>
          </w:rPr>
          <w:t xml:space="preserve"> producing group</w:t>
        </w:r>
      </w:ins>
      <w:ins w:id="241" w:author="Caitlin Jeffrey" w:date="2023-10-26T14:18:00Z">
        <w:r w:rsidR="00C61F54">
          <w:rPr>
            <w:rFonts w:ascii="Times New Roman" w:hAnsi="Times New Roman" w:cs="Times New Roman"/>
            <w:sz w:val="24"/>
            <w:szCs w:val="24"/>
          </w:rPr>
          <w:t xml:space="preserve"> </w:t>
        </w:r>
      </w:ins>
      <w:ins w:id="242" w:author="Caitlin Jeffrey" w:date="2023-10-26T14:20:00Z">
        <w:r w:rsidR="000B6B12">
          <w:rPr>
            <w:rFonts w:ascii="Times New Roman" w:hAnsi="Times New Roman" w:cs="Times New Roman"/>
            <w:sz w:val="24"/>
            <w:szCs w:val="24"/>
          </w:rPr>
          <w:t>o</w:t>
        </w:r>
      </w:ins>
      <w:ins w:id="243" w:author="Caitlin Jeffrey" w:date="2023-10-26T14:18:00Z">
        <w:r w:rsidR="00C61F54">
          <w:rPr>
            <w:rFonts w:ascii="Times New Roman" w:hAnsi="Times New Roman" w:cs="Times New Roman"/>
            <w:sz w:val="24"/>
            <w:szCs w:val="24"/>
          </w:rPr>
          <w:t>f animals</w:t>
        </w:r>
      </w:ins>
      <w:ins w:id="244" w:author="Caitlin Jeffrey" w:date="2023-10-26T14:19:00Z">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ins>
      <w:ins w:id="245" w:author="Caitlin Jeffrey" w:date="2023-10-26T14:18:00Z">
        <w:r w:rsidR="00C61F54">
          <w:rPr>
            <w:rFonts w:ascii="Times New Roman" w:hAnsi="Times New Roman" w:cs="Times New Roman"/>
            <w:sz w:val="24"/>
            <w:szCs w:val="24"/>
          </w:rPr>
          <w:t>.</w:t>
        </w:r>
      </w:ins>
      <w:r w:rsidR="006238BB" w:rsidRPr="00604EDE">
        <w:rPr>
          <w:rFonts w:ascii="Times New Roman" w:hAnsi="Times New Roman" w:cs="Times New Roman"/>
          <w:sz w:val="24"/>
          <w:szCs w:val="24"/>
        </w:rPr>
        <w:t xml:space="preserve"> </w:t>
      </w:r>
      <w:commentRangeStart w:id="246"/>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freestalls and tiestalls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46"/>
      <w:r w:rsidR="009656D9">
        <w:rPr>
          <w:rStyle w:val="CommentReference"/>
          <w:rFonts w:eastAsiaTheme="minorEastAsia"/>
        </w:rPr>
        <w:commentReference w:id="246"/>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co-author</w:t>
      </w:r>
      <w:r w:rsidR="006238BB" w:rsidRPr="00604EDE">
        <w:rPr>
          <w:rFonts w:ascii="Times New Roman" w:hAnsi="Times New Roman" w:cs="Times New Roman"/>
          <w:sz w:val="24"/>
          <w:szCs w:val="24"/>
        </w:rPr>
        <w:t xml:space="preserve"> </w:t>
      </w:r>
      <w:r w:rsidR="007820F8">
        <w:rPr>
          <w:rFonts w:ascii="Times New Roman" w:hAnsi="Times New Roman" w:cs="Times New Roman"/>
          <w:sz w:val="24"/>
          <w:szCs w:val="24"/>
        </w:rPr>
        <w:t xml:space="preserve">(TA) </w:t>
      </w:r>
      <w:commentRangeStart w:id="247"/>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 housed in the same pens from which used bedding samples were collected</w:t>
      </w:r>
      <w:commentRangeEnd w:id="247"/>
      <w:r w:rsidR="003641C9">
        <w:rPr>
          <w:rStyle w:val="CommentReference"/>
          <w:rFonts w:eastAsiaTheme="minorEastAsia"/>
        </w:rPr>
        <w:commentReference w:id="247"/>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Materials were left with producers to record and collect milk samples of cows with clinical mastitis in the 30 days following the farm visit, but </w:t>
      </w:r>
      <w:r w:rsidR="008F4ADE">
        <w:rPr>
          <w:rFonts w:ascii="Times New Roman" w:hAnsi="Times New Roman" w:cs="Times New Roman"/>
          <w:sz w:val="24"/>
          <w:szCs w:val="24"/>
        </w:rPr>
        <w:t>producer compliance</w:t>
      </w:r>
      <w:r w:rsidR="008F4ADE"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in this aspect of the study was </w:t>
      </w:r>
      <w:r w:rsidR="00557A82">
        <w:rPr>
          <w:rFonts w:ascii="Times New Roman" w:hAnsi="Times New Roman" w:cs="Times New Roman"/>
          <w:sz w:val="24"/>
          <w:szCs w:val="24"/>
        </w:rPr>
        <w:t>inconsistent and not</w:t>
      </w:r>
      <w:r w:rsidR="006238BB" w:rsidRPr="00604EDE">
        <w:rPr>
          <w:rFonts w:ascii="Times New Roman" w:hAnsi="Times New Roman" w:cs="Times New Roman"/>
          <w:sz w:val="24"/>
          <w:szCs w:val="24"/>
        </w:rPr>
        <w:t xml:space="preserve"> include</w:t>
      </w:r>
      <w:r w:rsidR="00557A82">
        <w:rPr>
          <w:rFonts w:ascii="Times New Roman" w:hAnsi="Times New Roman" w:cs="Times New Roman"/>
          <w:sz w:val="24"/>
          <w:szCs w:val="24"/>
        </w:rPr>
        <w:t>d</w:t>
      </w:r>
      <w:r w:rsidR="006238BB" w:rsidRPr="00604EDE">
        <w:rPr>
          <w:rFonts w:ascii="Times New Roman" w:hAnsi="Times New Roman" w:cs="Times New Roman"/>
          <w:sz w:val="24"/>
          <w:szCs w:val="24"/>
        </w:rPr>
        <w:t xml:space="preserve"> in any analyses.</w:t>
      </w:r>
      <w:r w:rsidR="00122B6A">
        <w:rPr>
          <w:rFonts w:ascii="Times New Roman" w:hAnsi="Times New Roman" w:cs="Times New Roman"/>
          <w:sz w:val="24"/>
          <w:szCs w:val="24"/>
        </w:rPr>
        <w:t xml:space="preserve"> 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48"/>
      <w:r w:rsidR="00122B6A" w:rsidRPr="00D616C1">
        <w:rPr>
          <w:rFonts w:ascii="Times New Roman" w:hAnsi="Times New Roman" w:cs="Times New Roman"/>
          <w:sz w:val="24"/>
          <w:szCs w:val="24"/>
        </w:rPr>
        <w:t>PROTO202000089</w:t>
      </w:r>
      <w:commentRangeEnd w:id="248"/>
      <w:r w:rsidR="00A053C6">
        <w:rPr>
          <w:rStyle w:val="CommentReference"/>
          <w:rFonts w:eastAsiaTheme="minorEastAsia"/>
        </w:rPr>
        <w:commentReference w:id="248"/>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1A6A3363"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 </w:t>
      </w:r>
      <w:commentRangeStart w:id="249"/>
      <w:r w:rsidRPr="00604EDE">
        <w:rPr>
          <w:rFonts w:ascii="Times New Roman" w:hAnsi="Times New Roman" w:cs="Times New Roman"/>
          <w:sz w:val="24"/>
          <w:szCs w:val="24"/>
        </w:rPr>
        <w:t xml:space="preserve">Herd-level DHIA test results for the test day </w:t>
      </w:r>
      <w:commentRangeStart w:id="250"/>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50"/>
      <w:r>
        <w:rPr>
          <w:rStyle w:val="CommentReference"/>
          <w:rFonts w:eastAsiaTheme="minorEastAsia"/>
        </w:rPr>
        <w:commentReference w:id="250"/>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were captured from the record processing center working with each herd (Lancaster DHIA, Manheim, PA; Dairy One Co-Op. Inc., Ithaca, NY).</w:t>
      </w:r>
      <w:del w:id="251" w:author="Caitlin Jeffrey" w:date="2023-11-09T10:49:00Z">
        <w:r w:rsidRPr="00604EDE" w:rsidDel="00233964">
          <w:rPr>
            <w:rFonts w:ascii="Times New Roman" w:hAnsi="Times New Roman" w:cs="Times New Roman"/>
            <w:sz w:val="24"/>
            <w:szCs w:val="24"/>
          </w:rPr>
          <w:delText xml:space="preserve"> </w:delText>
        </w:r>
      </w:del>
      <w:r w:rsidRPr="00604EDE">
        <w:rPr>
          <w:rFonts w:ascii="Times New Roman" w:hAnsi="Times New Roman" w:cs="Times New Roman"/>
          <w:sz w:val="24"/>
          <w:szCs w:val="24"/>
        </w:rPr>
        <w:t xml:space="preserve"> </w:t>
      </w:r>
      <w:commentRangeEnd w:id="249"/>
      <w:r>
        <w:rPr>
          <w:rStyle w:val="CommentReference"/>
          <w:rFonts w:eastAsiaTheme="minorEastAsia"/>
        </w:rPr>
        <w:commentReference w:id="249"/>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lastRenderedPageBreak/>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r>
        <w:rPr>
          <w:rFonts w:ascii="Times New Roman" w:hAnsi="Times New Roman" w:cs="Times New Roman"/>
          <w:sz w:val="24"/>
          <w:szCs w:val="24"/>
        </w:rPr>
        <w:t>elevSCS</w:t>
      </w:r>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newSCS</w:t>
      </w:r>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ins w:id="252" w:author="Caitlin Jeffrey" w:date="2023-10-26T14:56:00Z">
        <w:r w:rsidR="00737613">
          <w:rPr>
            <w:rFonts w:ascii="Times New Roman" w:hAnsi="Times New Roman" w:cs="Times New Roman"/>
            <w:sz w:val="24"/>
            <w:szCs w:val="24"/>
          </w:rPr>
          <w:t xml:space="preserve"> </w:t>
        </w:r>
      </w:ins>
      <w:del w:id="253" w:author="Caitlin Jeffrey" w:date="2023-10-26T14:56:00Z">
        <w:r w:rsidRPr="00604EDE" w:rsidDel="00737613">
          <w:rPr>
            <w:rFonts w:ascii="Times New Roman" w:hAnsi="Times New Roman" w:cs="Times New Roman"/>
            <w:sz w:val="24"/>
            <w:szCs w:val="24"/>
          </w:rPr>
          <w:delText>-</w:delText>
        </w:r>
      </w:del>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r>
        <w:rPr>
          <w:rFonts w:ascii="Times New Roman" w:hAnsi="Times New Roman" w:cs="Times New Roman"/>
          <w:sz w:val="24"/>
          <w:szCs w:val="24"/>
        </w:rPr>
        <w:t>chronSCS</w:t>
      </w:r>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5ED08DED"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ins w:id="254" w:author="Sandra Godden" w:date="2023-10-13T08:48:00Z">
        <w:r w:rsidR="00A053C6">
          <w:rPr>
            <w:b/>
            <w:bCs/>
          </w:rPr>
          <w:t xml:space="preserve">bulk tank </w:t>
        </w:r>
      </w:ins>
      <w:r w:rsidR="00BE349A">
        <w:rPr>
          <w:b/>
          <w:bCs/>
        </w:rPr>
        <w:t xml:space="preserve">somatic cell count </w:t>
      </w:r>
      <w:ins w:id="255" w:author="Sandra Godden" w:date="2023-10-13T08:49:00Z">
        <w:r w:rsidR="00A053C6">
          <w:rPr>
            <w:b/>
            <w:bCs/>
          </w:rPr>
          <w:t>measures</w:t>
        </w:r>
      </w:ins>
      <w:del w:id="256" w:author="Sandra Godden" w:date="2023-10-13T08:49:00Z">
        <w:r w:rsidR="00BE349A" w:rsidDel="00A053C6">
          <w:rPr>
            <w:b/>
            <w:bCs/>
          </w:rPr>
          <w:delText>data</w:delText>
        </w:r>
      </w:del>
    </w:p>
    <w:p w14:paraId="12B0BADB" w14:textId="2D558F97" w:rsidR="00BE349A" w:rsidRPr="00503350" w:rsidRDefault="0028139A" w:rsidP="00503350">
      <w:pPr>
        <w:pStyle w:val="ListParagraph"/>
        <w:spacing w:line="480" w:lineRule="auto"/>
        <w:ind w:left="0" w:firstLine="720"/>
        <w:rPr>
          <w:i/>
          <w:iCs/>
        </w:rPr>
      </w:pPr>
      <w:commentRangeStart w:id="257"/>
      <w:commentRangeStart w:id="258"/>
      <w:r>
        <w:t>A</w:t>
      </w:r>
      <w:r w:rsidR="006F46EE">
        <w:t xml:space="preserve">n aliquot of </w:t>
      </w:r>
      <w:ins w:id="259" w:author="Caitlin Jeffrey" w:date="2023-10-25T07:00:00Z">
        <w:r w:rsidR="00D609B5">
          <w:t xml:space="preserve">the </w:t>
        </w:r>
      </w:ins>
      <w:r w:rsidR="006F46EE">
        <w:t xml:space="preserve">bulk tank milk </w:t>
      </w:r>
      <w:ins w:id="260" w:author="Caitlin Jeffrey" w:date="2023-10-25T07:00:00Z">
        <w:r w:rsidR="00D609B5">
          <w:t xml:space="preserve">sample </w:t>
        </w:r>
      </w:ins>
      <w:r w:rsidR="006F46EE">
        <w:t xml:space="preserve">was stored </w:t>
      </w:r>
      <w:r w:rsidR="000645A8">
        <w:t>at -4</w:t>
      </w:r>
      <w:r w:rsidR="000645A8" w:rsidRPr="00604EDE">
        <w:t>°C</w:t>
      </w:r>
      <w:r w:rsidR="00537CB3">
        <w:t xml:space="preserve"> until it could be </w:t>
      </w:r>
      <w:del w:id="261" w:author="Sandra Godden" w:date="2023-10-13T08:46:00Z">
        <w:r w:rsidR="00537CB3" w:rsidDel="00A053C6">
          <w:delText xml:space="preserve">brought </w:delText>
        </w:r>
      </w:del>
      <w:ins w:id="262" w:author="Sandra Godden" w:date="2023-10-13T08:46:00Z">
        <w:r w:rsidR="00A053C6">
          <w:t xml:space="preserve">transported </w:t>
        </w:r>
      </w:ins>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57"/>
      <w:r w:rsidR="00A053C6">
        <w:rPr>
          <w:rStyle w:val="CommentReference"/>
          <w:rFonts w:eastAsiaTheme="minorEastAsia"/>
        </w:rPr>
        <w:commentReference w:id="257"/>
      </w:r>
      <w:commentRangeEnd w:id="258"/>
      <w:r w:rsidR="00D609B5">
        <w:rPr>
          <w:rStyle w:val="CommentReference"/>
          <w:rFonts w:eastAsiaTheme="minorEastAsia"/>
        </w:rPr>
        <w:commentReference w:id="258"/>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Biotyper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medium that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w:t>
      </w:r>
      <w:r w:rsidRPr="00604EDE">
        <w:rPr>
          <w:rFonts w:ascii="Times New Roman" w:hAnsi="Times New Roman" w:cs="Times New Roman"/>
          <w:sz w:val="24"/>
          <w:szCs w:val="24"/>
        </w:rPr>
        <w:lastRenderedPageBreak/>
        <w:t xml:space="preserve">colonies on Factor medium were counted and identified to the species level using a MALDI Biotyper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were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r w:rsidR="00367BB8">
        <w:rPr>
          <w:rFonts w:ascii="Times New Roman" w:hAnsi="Times New Roman" w:cs="Times New Roman"/>
          <w:sz w:val="24"/>
          <w:szCs w:val="24"/>
        </w:rPr>
        <w:t>cfu</w:t>
      </w:r>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streptococci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this bulk tank milk culture protocol was 5 cfu/mL, and the upper threshold was 62,500 cfu/mL.</w:t>
      </w:r>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63"/>
      <w:r w:rsidRPr="00604EDE">
        <w:rPr>
          <w:b/>
          <w:bCs/>
        </w:rPr>
        <w:t>analysis</w:t>
      </w:r>
      <w:commentRangeEnd w:id="263"/>
      <w:r w:rsidR="000C26E4">
        <w:rPr>
          <w:rStyle w:val="CommentReference"/>
          <w:rFonts w:asciiTheme="minorHAnsi" w:eastAsiaTheme="minorEastAsia" w:hAnsiTheme="minorHAnsi" w:cstheme="minorBidi"/>
        </w:rPr>
        <w:commentReference w:id="263"/>
      </w:r>
    </w:p>
    <w:p w14:paraId="3641F7EB" w14:textId="523983D0" w:rsidR="0011401F" w:rsidRPr="00604EDE" w:rsidRDefault="006238BB" w:rsidP="00806E14">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Survey data collected through KoboCollect software </w:t>
      </w:r>
      <w:r w:rsidRPr="00604EDE">
        <w:rPr>
          <w:rFonts w:ascii="Times New Roman" w:hAnsi="Times New Roman" w:cs="Times New Roman"/>
          <w:sz w:val="24"/>
          <w:szCs w:val="24"/>
        </w:rPr>
        <w:fldChar w:fldCharType="begin"/>
      </w:r>
      <w:r w:rsidR="0095120C">
        <w:rPr>
          <w:rFonts w:ascii="Times New Roman" w:hAnsi="Times New Roman" w:cs="Times New Roman"/>
          <w:sz w:val="24"/>
          <w:szCs w:val="24"/>
        </w:rPr>
        <w: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Pr="00604EDE">
        <w:rPr>
          <w:rFonts w:ascii="Times New Roman" w:hAnsi="Times New Roman" w:cs="Times New Roman"/>
          <w:sz w:val="24"/>
          <w:szCs w:val="24"/>
        </w:rPr>
        <w:fldChar w:fldCharType="separate"/>
      </w:r>
      <w:r w:rsidR="0095120C">
        <w:rPr>
          <w:rFonts w:ascii="Times New Roman" w:hAnsi="Times New Roman" w:cs="Times New Roman"/>
          <w:noProof/>
          <w:sz w:val="24"/>
          <w:szCs w:val="24"/>
        </w:rPr>
        <w:t>(KoboCollect: Simple, Robust and Powerful Tools for Data Collection. 2019 http://www.kobotoolbox.org)</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was downloaded as an Excel worksheet (Microsoft Corp., Redmond, WA), which contained the information from the questionnaire covering herd information, description of housing</w:t>
      </w:r>
      <w:r w:rsidR="00772CA2">
        <w:rPr>
          <w:rFonts w:ascii="Times New Roman" w:hAnsi="Times New Roman" w:cs="Times New Roman"/>
          <w:sz w:val="24"/>
          <w:szCs w:val="24"/>
        </w:rPr>
        <w:t xml:space="preserve"> </w:t>
      </w:r>
      <w:r w:rsidRPr="00604EDE">
        <w:rPr>
          <w:rFonts w:ascii="Times New Roman" w:hAnsi="Times New Roman" w:cs="Times New Roman"/>
          <w:sz w:val="24"/>
          <w:szCs w:val="24"/>
        </w:rPr>
        <w:t>and bedding management, milking hygiene</w:t>
      </w:r>
      <w:r w:rsidR="00D12C7D">
        <w:rPr>
          <w:rFonts w:ascii="Times New Roman" w:hAnsi="Times New Roman" w:cs="Times New Roman"/>
          <w:sz w:val="24"/>
          <w:szCs w:val="24"/>
        </w:rPr>
        <w:t>,</w:t>
      </w:r>
      <w:r w:rsidRPr="00604EDE">
        <w:rPr>
          <w:rFonts w:ascii="Times New Roman" w:hAnsi="Times New Roman" w:cs="Times New Roman"/>
          <w:sz w:val="24"/>
          <w:szCs w:val="24"/>
        </w:rPr>
        <w:t xml:space="preserve"> and mastitis control practices. Udder hygiene scores for individual cows </w:t>
      </w:r>
      <w:r w:rsidR="00E65121" w:rsidRPr="00604EDE">
        <w:rPr>
          <w:rFonts w:ascii="Times New Roman" w:hAnsi="Times New Roman" w:cs="Times New Roman"/>
          <w:sz w:val="24"/>
          <w:szCs w:val="24"/>
        </w:rPr>
        <w:t>were used to calculate two farm-level udder hygiene measures:</w:t>
      </w:r>
      <w:r w:rsidR="00806E14" w:rsidRPr="00604EDE">
        <w:rPr>
          <w:rFonts w:ascii="Times New Roman" w:hAnsi="Times New Roman" w:cs="Times New Roman"/>
          <w:sz w:val="24"/>
          <w:szCs w:val="24"/>
        </w:rPr>
        <w:t xml:space="preserve"> 1)</w:t>
      </w:r>
      <w:r w:rsidRPr="00604EDE">
        <w:rPr>
          <w:rFonts w:ascii="Times New Roman" w:hAnsi="Times New Roman" w:cs="Times New Roman"/>
          <w:sz w:val="24"/>
          <w:szCs w:val="24"/>
        </w:rPr>
        <w:t xml:space="preserve"> mean udder hygiene score</w:t>
      </w:r>
      <w:r w:rsidR="00806E14" w:rsidRPr="00604EDE">
        <w:rPr>
          <w:rFonts w:ascii="Times New Roman" w:hAnsi="Times New Roman" w:cs="Times New Roman"/>
          <w:sz w:val="24"/>
          <w:szCs w:val="24"/>
        </w:rPr>
        <w:t>,</w:t>
      </w:r>
      <w:r w:rsidR="009A7B73">
        <w:rPr>
          <w:rFonts w:ascii="Times New Roman" w:hAnsi="Times New Roman" w:cs="Times New Roman"/>
          <w:sz w:val="24"/>
          <w:szCs w:val="24"/>
        </w:rPr>
        <w:t xml:space="preserve"> and</w:t>
      </w:r>
      <w:r w:rsidRPr="00604EDE">
        <w:rPr>
          <w:rFonts w:ascii="Times New Roman" w:hAnsi="Times New Roman" w:cs="Times New Roman"/>
          <w:sz w:val="24"/>
          <w:szCs w:val="24"/>
        </w:rPr>
        <w:t xml:space="preserve"> </w:t>
      </w:r>
      <w:r w:rsidR="00806E14" w:rsidRPr="00604EDE">
        <w:rPr>
          <w:rFonts w:ascii="Times New Roman" w:hAnsi="Times New Roman" w:cs="Times New Roman"/>
          <w:sz w:val="24"/>
          <w:szCs w:val="24"/>
        </w:rPr>
        <w:t xml:space="preserve">2) </w:t>
      </w:r>
      <w:r w:rsidRPr="00604EDE">
        <w:rPr>
          <w:rFonts w:ascii="Times New Roman" w:hAnsi="Times New Roman" w:cs="Times New Roman"/>
          <w:sz w:val="24"/>
          <w:szCs w:val="24"/>
        </w:rPr>
        <w:t xml:space="preserve">proportion of cows with dirty udders (udder hygiene score ≥3). 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DHIA test results, and farm-level udder hygiene outcomes were entered into an Excel database</w:t>
      </w:r>
      <w:r w:rsidR="00995498">
        <w:rPr>
          <w:rFonts w:ascii="Times New Roman" w:hAnsi="Times New Roman" w:cs="Times New Roman"/>
          <w:sz w:val="24"/>
          <w:szCs w:val="24"/>
        </w:rPr>
        <w:t xml:space="preserve"> that included the </w:t>
      </w:r>
      <w:r w:rsidRPr="00604EDE">
        <w:rPr>
          <w:rFonts w:ascii="Times New Roman" w:hAnsi="Times New Roman" w:cs="Times New Roman"/>
          <w:sz w:val="24"/>
          <w:szCs w:val="24"/>
        </w:rPr>
        <w:t>accompanying data for each farm from the questionnaire</w:t>
      </w:r>
      <w:r w:rsidR="00995498">
        <w:rPr>
          <w:rFonts w:ascii="Times New Roman" w:hAnsi="Times New Roman" w:cs="Times New Roman"/>
          <w:sz w:val="24"/>
          <w:szCs w:val="24"/>
        </w:rPr>
        <w:t xml:space="preserve"> and farm </w:t>
      </w:r>
      <w:r w:rsidR="001A4DDE">
        <w:rPr>
          <w:rFonts w:ascii="Times New Roman" w:hAnsi="Times New Roman" w:cs="Times New Roman"/>
          <w:sz w:val="24"/>
          <w:szCs w:val="24"/>
        </w:rPr>
        <w:t>observations</w:t>
      </w:r>
      <w:r w:rsidR="00995498">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Excel database was then imported into the R Statistical Programming </w:t>
      </w:r>
      <w:r w:rsidRPr="00604EDE">
        <w:rPr>
          <w:rFonts w:ascii="Times New Roman" w:hAnsi="Times New Roman" w:cs="Times New Roman"/>
          <w:sz w:val="24"/>
          <w:szCs w:val="24"/>
        </w:rPr>
        <w:lastRenderedPageBreak/>
        <w:t xml:space="preserve">Environment (R Core Team, 2023) for data cleaning, checking, and statistical analysis. The distribution of outcome variables was </w:t>
      </w:r>
      <w:del w:id="264" w:author="Caitlin Jeffrey" w:date="2023-11-09T10:50:00Z">
        <w:r w:rsidRPr="00604EDE" w:rsidDel="007C5218">
          <w:rPr>
            <w:rFonts w:ascii="Times New Roman" w:hAnsi="Times New Roman" w:cs="Times New Roman"/>
            <w:sz w:val="24"/>
            <w:szCs w:val="24"/>
          </w:rPr>
          <w:delText xml:space="preserve">visually </w:delText>
        </w:r>
      </w:del>
      <w:r w:rsidRPr="00604EDE">
        <w:rPr>
          <w:rFonts w:ascii="Times New Roman" w:hAnsi="Times New Roman" w:cs="Times New Roman"/>
          <w:sz w:val="24"/>
          <w:szCs w:val="24"/>
        </w:rPr>
        <w:t xml:space="preserve">assessed </w:t>
      </w:r>
      <w:del w:id="265" w:author="Caitlin Jeffrey" w:date="2023-11-09T10:50:00Z">
        <w:r w:rsidRPr="00604EDE" w:rsidDel="007C5218">
          <w:rPr>
            <w:rFonts w:ascii="Times New Roman" w:hAnsi="Times New Roman" w:cs="Times New Roman"/>
            <w:sz w:val="24"/>
            <w:szCs w:val="24"/>
          </w:rPr>
          <w:delText xml:space="preserve">in R </w:delText>
        </w:r>
      </w:del>
      <w:r w:rsidRPr="00604EDE">
        <w:rPr>
          <w:rFonts w:ascii="Times New Roman" w:hAnsi="Times New Roman" w:cs="Times New Roman"/>
          <w:sz w:val="24"/>
          <w:szCs w:val="24"/>
        </w:rPr>
        <w:t>to check for normality</w:t>
      </w:r>
      <w:ins w:id="266" w:author="Caitlin Jeffrey" w:date="2023-11-09T10:53:00Z">
        <w:r w:rsidR="00091211">
          <w:rPr>
            <w:rFonts w:ascii="Times New Roman" w:hAnsi="Times New Roman" w:cs="Times New Roman"/>
            <w:sz w:val="24"/>
            <w:szCs w:val="24"/>
          </w:rPr>
          <w:t xml:space="preserve"> </w:t>
        </w:r>
      </w:ins>
      <w:ins w:id="267" w:author="Caitlin Jeffrey" w:date="2023-11-09T10:55:00Z">
        <w:r w:rsidR="003B08B4">
          <w:rPr>
            <w:rFonts w:ascii="Times New Roman" w:hAnsi="Times New Roman" w:cs="Times New Roman"/>
            <w:sz w:val="24"/>
            <w:szCs w:val="24"/>
          </w:rPr>
          <w:t xml:space="preserve">using a </w:t>
        </w:r>
      </w:ins>
      <w:ins w:id="268" w:author="Caitlin Jeffrey" w:date="2023-11-09T10:53:00Z">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ins>
      <w:ins w:id="269" w:author="Caitlin Jeffrey" w:date="2023-11-09T10:54:00Z">
        <w:r w:rsidR="008E2EE4">
          <w:rPr>
            <w:rFonts w:ascii="Times New Roman" w:hAnsi="Times New Roman" w:cs="Times New Roman"/>
            <w:sz w:val="24"/>
            <w:szCs w:val="24"/>
          </w:rPr>
          <w:t>significance</w:t>
        </w:r>
      </w:ins>
      <w:ins w:id="270" w:author="Caitlin Jeffrey" w:date="2023-11-09T10:53:00Z">
        <w:r w:rsidR="008E2EE4">
          <w:rPr>
            <w:rFonts w:ascii="Times New Roman" w:hAnsi="Times New Roman" w:cs="Times New Roman"/>
            <w:sz w:val="24"/>
            <w:szCs w:val="24"/>
          </w:rPr>
          <w:t xml:space="preserve"> set at</w:t>
        </w:r>
      </w:ins>
      <w:ins w:id="271" w:author="Caitlin Jeffrey" w:date="2023-11-09T10:54:00Z">
        <w:r w:rsidR="008E2EE4">
          <w:rPr>
            <w:rFonts w:ascii="Times New Roman" w:hAnsi="Times New Roman" w:cs="Times New Roman"/>
            <w:sz w:val="24"/>
            <w:szCs w:val="24"/>
          </w:rPr>
          <w:t xml:space="preserve">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ins>
      <w:r w:rsidRPr="00604EDE">
        <w:rPr>
          <w:rFonts w:ascii="Times New Roman" w:hAnsi="Times New Roman" w:cs="Times New Roman"/>
          <w:sz w:val="24"/>
          <w:szCs w:val="24"/>
        </w:rPr>
        <w:t>,</w:t>
      </w:r>
      <w:ins w:id="272" w:author="Caitlin Jeffrey" w:date="2023-11-09T10:54:00Z">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ins>
      <w:ins w:id="273" w:author="Caitlin Jeffrey" w:date="2023-11-09T10:55:00Z">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ins>
      <w:ins w:id="274" w:author="Caitlin Jeffrey" w:date="2023-11-09T10:56:00Z">
        <w:r w:rsidR="000C4272">
          <w:rPr>
            <w:rFonts w:ascii="Times New Roman" w:hAnsi="Times New Roman" w:cs="Times New Roman"/>
            <w:sz w:val="24"/>
            <w:szCs w:val="24"/>
          </w:rPr>
          <w:t>, and comparison of the median and mean values.</w:t>
        </w:r>
      </w:ins>
      <w:r w:rsidRPr="00604EDE">
        <w:rPr>
          <w:rFonts w:ascii="Times New Roman" w:hAnsi="Times New Roman" w:cs="Times New Roman"/>
          <w:sz w:val="24"/>
          <w:szCs w:val="24"/>
        </w:rPr>
        <w:t xml:space="preserve"> </w:t>
      </w:r>
      <w:ins w:id="275" w:author="Caitlin Jeffrey" w:date="2023-11-09T10:56:00Z">
        <w:r w:rsidR="000C4272">
          <w:rPr>
            <w:rFonts w:ascii="Times New Roman" w:hAnsi="Times New Roman" w:cs="Times New Roman"/>
            <w:sz w:val="24"/>
            <w:szCs w:val="24"/>
          </w:rPr>
          <w:t>D</w:t>
        </w:r>
      </w:ins>
      <w:del w:id="276" w:author="Caitlin Jeffrey" w:date="2023-11-09T10:56:00Z">
        <w:r w:rsidRPr="00604EDE" w:rsidDel="000C4272">
          <w:rPr>
            <w:rFonts w:ascii="Times New Roman" w:hAnsi="Times New Roman" w:cs="Times New Roman"/>
            <w:sz w:val="24"/>
            <w:szCs w:val="24"/>
          </w:rPr>
          <w:delText>and d</w:delText>
        </w:r>
      </w:del>
      <w:r w:rsidRPr="00604EDE">
        <w:rPr>
          <w:rFonts w:ascii="Times New Roman" w:hAnsi="Times New Roman" w:cs="Times New Roman"/>
          <w:sz w:val="24"/>
          <w:szCs w:val="24"/>
        </w:rPr>
        <w:t xml:space="preserve">escriptive statistics (means, variances, </w:t>
      </w:r>
      <w:r w:rsidR="00E3023B">
        <w:rPr>
          <w:rFonts w:ascii="Times New Roman" w:hAnsi="Times New Roman" w:cs="Times New Roman"/>
          <w:sz w:val="24"/>
          <w:szCs w:val="24"/>
        </w:rPr>
        <w:t xml:space="preserve">and </w:t>
      </w:r>
      <w:r w:rsidRPr="00604EDE">
        <w:rPr>
          <w:rFonts w:ascii="Times New Roman" w:hAnsi="Times New Roman" w:cs="Times New Roman"/>
          <w:sz w:val="24"/>
          <w:szCs w:val="24"/>
        </w:rPr>
        <w:t>percentiles for numeric continuous variables</w:t>
      </w:r>
      <w:r w:rsidR="00E3023B">
        <w:rPr>
          <w:rFonts w:ascii="Times New Roman" w:hAnsi="Times New Roman" w:cs="Times New Roman"/>
          <w:sz w:val="24"/>
          <w:szCs w:val="24"/>
        </w:rPr>
        <w:t>;</w:t>
      </w:r>
      <w:r w:rsidRPr="00604EDE">
        <w:rPr>
          <w:rFonts w:ascii="Times New Roman" w:hAnsi="Times New Roman" w:cs="Times New Roman"/>
          <w:sz w:val="24"/>
          <w:szCs w:val="24"/>
        </w:rPr>
        <w:t xml:space="preserve"> frequencies tabulations and percentages for categorical variables)</w:t>
      </w:r>
      <w:r w:rsidR="00780F76" w:rsidRPr="00780F76">
        <w:t xml:space="preserve"> </w:t>
      </w:r>
      <w:r w:rsidR="00780F76" w:rsidRPr="00780F76">
        <w:rPr>
          <w:rFonts w:ascii="Times New Roman" w:hAnsi="Times New Roman" w:cs="Times New Roman"/>
          <w:sz w:val="24"/>
          <w:szCs w:val="24"/>
        </w:rPr>
        <w:t>were calculated to evaluate the distribution and data integrity and to identify missing data</w:t>
      </w:r>
      <w:r w:rsidRPr="00604EDE">
        <w:rPr>
          <w:rFonts w:ascii="Times New Roman" w:hAnsi="Times New Roman" w:cs="Times New Roman"/>
          <w:sz w:val="24"/>
          <w:szCs w:val="24"/>
        </w:rPr>
        <w:t xml:space="preserve">. </w:t>
      </w:r>
      <w:ins w:id="277" w:author="Caitlin Jeffrey" w:date="2023-11-09T10:10:00Z">
        <w:r w:rsidR="00C94924">
          <w:rPr>
            <w:rFonts w:ascii="Times New Roman" w:hAnsi="Times New Roman" w:cs="Times New Roman"/>
            <w:sz w:val="24"/>
            <w:szCs w:val="24"/>
          </w:rPr>
          <w:t>R</w:t>
        </w:r>
        <w:r w:rsidR="00C94924" w:rsidRPr="00604EDE">
          <w:rPr>
            <w:rFonts w:ascii="Times New Roman" w:hAnsi="Times New Roman" w:cs="Times New Roman"/>
            <w:sz w:val="24"/>
            <w:szCs w:val="24"/>
          </w:rPr>
          <w:t xml:space="preserve">aw </w:t>
        </w:r>
        <w:r w:rsidR="00C94924">
          <w:rPr>
            <w:rFonts w:ascii="Times New Roman" w:hAnsi="Times New Roman" w:cs="Times New Roman"/>
            <w:sz w:val="24"/>
            <w:szCs w:val="24"/>
          </w:rPr>
          <w:t xml:space="preserve">bulk tank </w:t>
        </w:r>
        <w:r w:rsidR="00C94924" w:rsidRPr="00604EDE">
          <w:rPr>
            <w:rFonts w:ascii="Times New Roman" w:hAnsi="Times New Roman" w:cs="Times New Roman"/>
            <w:sz w:val="24"/>
            <w:szCs w:val="24"/>
          </w:rPr>
          <w:t>somatic cell count (</w:t>
        </w:r>
        <w:r w:rsidR="00C94924">
          <w:rPr>
            <w:rFonts w:ascii="Times New Roman" w:hAnsi="Times New Roman" w:cs="Times New Roman"/>
            <w:sz w:val="24"/>
            <w:szCs w:val="24"/>
          </w:rPr>
          <w:t>BT</w:t>
        </w:r>
        <w:r w:rsidR="00C94924" w:rsidRPr="00604EDE">
          <w:rPr>
            <w:rFonts w:ascii="Times New Roman" w:hAnsi="Times New Roman" w:cs="Times New Roman"/>
            <w:sz w:val="24"/>
            <w:szCs w:val="24"/>
          </w:rPr>
          <w:t>SCC) data</w:t>
        </w:r>
        <w:r w:rsidR="00C94924">
          <w:rPr>
            <w:rFonts w:ascii="Times New Roman" w:hAnsi="Times New Roman" w:cs="Times New Roman"/>
            <w:sz w:val="24"/>
            <w:szCs w:val="24"/>
          </w:rPr>
          <w:t xml:space="preserve"> was</w:t>
        </w:r>
        <w:r w:rsidR="00C94924" w:rsidRPr="00604EDE">
          <w:rPr>
            <w:rFonts w:ascii="Times New Roman" w:hAnsi="Times New Roman" w:cs="Times New Roman"/>
            <w:sz w:val="24"/>
            <w:szCs w:val="24"/>
          </w:rPr>
          <w:t xml:space="preserve"> log</w:t>
        </w:r>
        <w:r w:rsidR="00C94924" w:rsidRPr="00C94924">
          <w:rPr>
            <w:rFonts w:ascii="Times New Roman" w:hAnsi="Times New Roman" w:cs="Times New Roman"/>
            <w:sz w:val="24"/>
            <w:szCs w:val="24"/>
            <w:vertAlign w:val="subscript"/>
            <w:rPrChange w:id="278" w:author="Caitlin Jeffrey" w:date="2023-11-09T10:10:00Z">
              <w:rPr>
                <w:rFonts w:ascii="Times New Roman" w:hAnsi="Times New Roman" w:cs="Times New Roman"/>
                <w:sz w:val="24"/>
                <w:szCs w:val="24"/>
              </w:rPr>
            </w:rPrChange>
          </w:rPr>
          <w:t>10</w:t>
        </w:r>
        <w:r w:rsidR="00C94924" w:rsidRPr="00604EDE">
          <w:rPr>
            <w:rFonts w:ascii="Times New Roman" w:hAnsi="Times New Roman" w:cs="Times New Roman"/>
            <w:sz w:val="24"/>
            <w:szCs w:val="24"/>
          </w:rPr>
          <w:t xml:space="preserve"> transformed</w:t>
        </w:r>
      </w:ins>
      <w:ins w:id="279" w:author="Caitlin Jeffrey" w:date="2023-11-09T10:56:00Z">
        <w:r w:rsidR="006B0A50">
          <w:rPr>
            <w:rFonts w:ascii="Times New Roman" w:hAnsi="Times New Roman" w:cs="Times New Roman"/>
            <w:sz w:val="24"/>
            <w:szCs w:val="24"/>
          </w:rPr>
          <w:t xml:space="preserve"> </w:t>
        </w:r>
      </w:ins>
      <w:ins w:id="280" w:author="Caitlin Jeffrey" w:date="2023-11-09T10:10:00Z">
        <w:r w:rsidR="009453A8">
          <w:rPr>
            <w:rFonts w:ascii="Times New Roman" w:hAnsi="Times New Roman" w:cs="Times New Roman"/>
            <w:sz w:val="24"/>
            <w:szCs w:val="24"/>
          </w:rPr>
          <w:t>for analyses.</w:t>
        </w:r>
        <w:r w:rsidR="00C94924"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Descriptive statistics </w:t>
      </w:r>
      <w:ins w:id="281" w:author="Caitlin Jeffrey" w:date="2023-11-09T10:56:00Z">
        <w:r w:rsidR="008505E7">
          <w:rPr>
            <w:rFonts w:ascii="Times New Roman" w:hAnsi="Times New Roman" w:cs="Times New Roman"/>
            <w:sz w:val="24"/>
            <w:szCs w:val="24"/>
          </w:rPr>
          <w:t xml:space="preserve">generated </w:t>
        </w:r>
      </w:ins>
      <w:r w:rsidRPr="00604EDE">
        <w:rPr>
          <w:rFonts w:ascii="Times New Roman" w:hAnsi="Times New Roman" w:cs="Times New Roman"/>
          <w:sz w:val="24"/>
          <w:szCs w:val="24"/>
        </w:rPr>
        <w:t>included description of general herd characteristics/farm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 Additionally, descriptive statistics were also produced to describe udder hygiene, bulk tank milk </w:t>
      </w:r>
      <w:r w:rsidR="00FE1E78">
        <w:rPr>
          <w:rFonts w:ascii="Times New Roman" w:hAnsi="Times New Roman" w:cs="Times New Roman"/>
          <w:sz w:val="24"/>
          <w:szCs w:val="24"/>
        </w:rPr>
        <w:t xml:space="preserve">quality and </w:t>
      </w:r>
      <w:r w:rsidR="00C4092D">
        <w:rPr>
          <w:rFonts w:ascii="Times New Roman" w:hAnsi="Times New Roman" w:cs="Times New Roman"/>
          <w:sz w:val="24"/>
          <w:szCs w:val="24"/>
        </w:rPr>
        <w:t>bacteriology</w:t>
      </w:r>
      <w:r w:rsidRPr="00604EDE">
        <w:rPr>
          <w:rFonts w:ascii="Times New Roman" w:hAnsi="Times New Roman" w:cs="Times New Roman"/>
          <w:sz w:val="24"/>
          <w:szCs w:val="24"/>
        </w:rPr>
        <w:t>, and DHIA udder health outcomes,</w:t>
      </w:r>
      <w:r w:rsidR="00610D32">
        <w:rPr>
          <w:rFonts w:ascii="Times New Roman" w:hAnsi="Times New Roman" w:cs="Times New Roman"/>
          <w:sz w:val="24"/>
          <w:szCs w:val="24"/>
        </w:rPr>
        <w:t xml:space="preserve"> both</w:t>
      </w:r>
      <w:r w:rsidRPr="00604EDE">
        <w:rPr>
          <w:rFonts w:ascii="Times New Roman" w:hAnsi="Times New Roman" w:cs="Times New Roman"/>
          <w:sz w:val="24"/>
          <w:szCs w:val="24"/>
        </w:rPr>
        <w:t xml:space="preserve"> for all herds (n = 21) and </w:t>
      </w:r>
      <w:r w:rsidR="00BE26BE">
        <w:rPr>
          <w:rFonts w:ascii="Times New Roman" w:hAnsi="Times New Roman" w:cs="Times New Roman"/>
          <w:sz w:val="24"/>
          <w:szCs w:val="24"/>
        </w:rPr>
        <w:t xml:space="preserve">for herds </w:t>
      </w:r>
      <w:r w:rsidRPr="00604EDE">
        <w:rPr>
          <w:rFonts w:ascii="Times New Roman" w:hAnsi="Times New Roman" w:cs="Times New Roman"/>
          <w:sz w:val="24"/>
          <w:szCs w:val="24"/>
        </w:rPr>
        <w:t xml:space="preserve">stratified by facility type (freestall, bedded pack, tiestall). </w:t>
      </w:r>
      <w:del w:id="282" w:author="Caitlin Jeffrey" w:date="2023-11-09T10:10:00Z">
        <w:r w:rsidRPr="00604EDE" w:rsidDel="00C94924">
          <w:rPr>
            <w:rFonts w:ascii="Times New Roman" w:hAnsi="Times New Roman" w:cs="Times New Roman"/>
            <w:sz w:val="24"/>
            <w:szCs w:val="24"/>
          </w:rPr>
          <w:delText xml:space="preserve">Distribution of the raw </w:delText>
        </w:r>
        <w:r w:rsidR="007344E6" w:rsidDel="00C94924">
          <w:rPr>
            <w:rFonts w:ascii="Times New Roman" w:hAnsi="Times New Roman" w:cs="Times New Roman"/>
            <w:sz w:val="24"/>
            <w:szCs w:val="24"/>
          </w:rPr>
          <w:delText xml:space="preserve">bulk tank </w:delText>
        </w:r>
        <w:r w:rsidRPr="00604EDE" w:rsidDel="00C94924">
          <w:rPr>
            <w:rFonts w:ascii="Times New Roman" w:hAnsi="Times New Roman" w:cs="Times New Roman"/>
            <w:sz w:val="24"/>
            <w:szCs w:val="24"/>
          </w:rPr>
          <w:delText>somatic cell count (</w:delText>
        </w:r>
        <w:r w:rsidR="007344E6" w:rsidDel="00C94924">
          <w:rPr>
            <w:rFonts w:ascii="Times New Roman" w:hAnsi="Times New Roman" w:cs="Times New Roman"/>
            <w:sz w:val="24"/>
            <w:szCs w:val="24"/>
          </w:rPr>
          <w:delText>BT</w:delText>
        </w:r>
        <w:r w:rsidRPr="00604EDE" w:rsidDel="00C94924">
          <w:rPr>
            <w:rFonts w:ascii="Times New Roman" w:hAnsi="Times New Roman" w:cs="Times New Roman"/>
            <w:sz w:val="24"/>
            <w:szCs w:val="24"/>
          </w:rPr>
          <w:delText xml:space="preserve">SCC) data, </w:delText>
        </w:r>
      </w:del>
      <w:del w:id="283" w:author="Caitlin Jeffrey" w:date="2023-11-06T18:13:00Z">
        <w:r w:rsidRPr="00604EDE" w:rsidDel="009E3A50">
          <w:rPr>
            <w:rFonts w:ascii="Times New Roman" w:hAnsi="Times New Roman" w:cs="Times New Roman"/>
            <w:sz w:val="24"/>
            <w:szCs w:val="24"/>
          </w:rPr>
          <w:delText xml:space="preserve">log2 transformed </w:delText>
        </w:r>
        <w:r w:rsidR="007344E6" w:rsidDel="009E3A50">
          <w:rPr>
            <w:rFonts w:ascii="Times New Roman" w:hAnsi="Times New Roman" w:cs="Times New Roman"/>
            <w:sz w:val="24"/>
            <w:szCs w:val="24"/>
          </w:rPr>
          <w:delText>BT</w:delText>
        </w:r>
        <w:r w:rsidRPr="00604EDE" w:rsidDel="009E3A50">
          <w:rPr>
            <w:rFonts w:ascii="Times New Roman" w:hAnsi="Times New Roman" w:cs="Times New Roman"/>
            <w:sz w:val="24"/>
            <w:szCs w:val="24"/>
          </w:rPr>
          <w:delText xml:space="preserve">SCC data, </w:delText>
        </w:r>
      </w:del>
      <w:del w:id="284" w:author="Caitlin Jeffrey" w:date="2023-11-09T10:10:00Z">
        <w:r w:rsidRPr="00604EDE" w:rsidDel="00C94924">
          <w:rPr>
            <w:rFonts w:ascii="Times New Roman" w:hAnsi="Times New Roman" w:cs="Times New Roman"/>
            <w:sz w:val="24"/>
            <w:szCs w:val="24"/>
          </w:rPr>
          <w:delText xml:space="preserve">and log10 transformed </w:delText>
        </w:r>
        <w:r w:rsidR="007344E6" w:rsidDel="00C94924">
          <w:rPr>
            <w:rFonts w:ascii="Times New Roman" w:hAnsi="Times New Roman" w:cs="Times New Roman"/>
            <w:sz w:val="24"/>
            <w:szCs w:val="24"/>
          </w:rPr>
          <w:delText>BT</w:delText>
        </w:r>
        <w:r w:rsidRPr="00604EDE" w:rsidDel="00C94924">
          <w:rPr>
            <w:rFonts w:ascii="Times New Roman" w:hAnsi="Times New Roman" w:cs="Times New Roman"/>
            <w:sz w:val="24"/>
            <w:szCs w:val="24"/>
          </w:rPr>
          <w:delText xml:space="preserve">SCC data was assessed, and </w:delText>
        </w:r>
      </w:del>
      <w:del w:id="285" w:author="Caitlin Jeffrey" w:date="2023-11-06T18:13:00Z">
        <w:r w:rsidRPr="00604EDE" w:rsidDel="00705076">
          <w:rPr>
            <w:rFonts w:ascii="Times New Roman" w:hAnsi="Times New Roman" w:cs="Times New Roman"/>
            <w:sz w:val="24"/>
            <w:szCs w:val="24"/>
          </w:rPr>
          <w:delText xml:space="preserve">all </w:delText>
        </w:r>
      </w:del>
      <w:del w:id="286" w:author="Caitlin Jeffrey" w:date="2023-11-09T10:10:00Z">
        <w:r w:rsidRPr="00604EDE" w:rsidDel="00C94924">
          <w:rPr>
            <w:rFonts w:ascii="Times New Roman" w:hAnsi="Times New Roman" w:cs="Times New Roman"/>
            <w:sz w:val="24"/>
            <w:szCs w:val="24"/>
          </w:rPr>
          <w:delText xml:space="preserve">were found to be similarly close to being normally distributed; therefore, </w:delText>
        </w:r>
        <w:r w:rsidR="00A51830" w:rsidDel="00C94924">
          <w:rPr>
            <w:rFonts w:ascii="Times New Roman" w:hAnsi="Times New Roman" w:cs="Times New Roman"/>
            <w:sz w:val="24"/>
            <w:szCs w:val="24"/>
          </w:rPr>
          <w:delText xml:space="preserve">the </w:delText>
        </w:r>
        <w:r w:rsidRPr="00604EDE" w:rsidDel="00C94924">
          <w:rPr>
            <w:rFonts w:ascii="Times New Roman" w:hAnsi="Times New Roman" w:cs="Times New Roman"/>
            <w:sz w:val="24"/>
            <w:szCs w:val="24"/>
          </w:rPr>
          <w:delText xml:space="preserve">raw </w:delText>
        </w:r>
        <w:r w:rsidR="006E0799" w:rsidDel="00C94924">
          <w:rPr>
            <w:rFonts w:ascii="Times New Roman" w:hAnsi="Times New Roman" w:cs="Times New Roman"/>
            <w:sz w:val="24"/>
            <w:szCs w:val="24"/>
          </w:rPr>
          <w:delText>BT</w:delText>
        </w:r>
        <w:r w:rsidRPr="00604EDE" w:rsidDel="00C94924">
          <w:rPr>
            <w:rFonts w:ascii="Times New Roman" w:hAnsi="Times New Roman" w:cs="Times New Roman"/>
            <w:sz w:val="24"/>
            <w:szCs w:val="24"/>
          </w:rPr>
          <w:delText xml:space="preserve">SCC data was chosen for ease of interpretation. </w:delText>
        </w:r>
      </w:del>
    </w:p>
    <w:p w14:paraId="1C9857B1" w14:textId="66FC5287" w:rsidR="0011401F" w:rsidRPr="00604EDE" w:rsidRDefault="003641C9" w:rsidP="0011401F">
      <w:pPr>
        <w:spacing w:line="480" w:lineRule="auto"/>
        <w:ind w:firstLine="720"/>
        <w:rPr>
          <w:rFonts w:ascii="Times New Roman" w:hAnsi="Times New Roman" w:cs="Times New Roman"/>
          <w:sz w:val="24"/>
          <w:szCs w:val="24"/>
        </w:rPr>
      </w:pPr>
      <w:commentRangeStart w:id="287"/>
      <w:ins w:id="288" w:author="Sandra Godden" w:date="2023-10-13T09:17:00Z">
        <w:r w:rsidRPr="0093607D">
          <w:rPr>
            <w:rFonts w:ascii="Times New Roman" w:hAnsi="Times New Roman" w:cs="Times New Roman"/>
            <w:i/>
            <w:iCs/>
            <w:sz w:val="24"/>
            <w:szCs w:val="24"/>
            <w:rPrChange w:id="289" w:author="Caitlin Jeffrey" w:date="2023-11-03T09:24:00Z">
              <w:rPr>
                <w:rFonts w:ascii="Times New Roman" w:hAnsi="Times New Roman" w:cs="Times New Roman"/>
                <w:sz w:val="24"/>
                <w:szCs w:val="24"/>
              </w:rPr>
            </w:rPrChange>
          </w:rPr>
          <w:t>Objective 1. Evaluation of relationships between housing system and measures of milk quality, udder health</w:t>
        </w:r>
      </w:ins>
      <w:ins w:id="290" w:author="Sandra Godden" w:date="2023-10-13T15:34:00Z">
        <w:r w:rsidR="0073047F" w:rsidRPr="0093607D">
          <w:rPr>
            <w:rFonts w:ascii="Times New Roman" w:hAnsi="Times New Roman" w:cs="Times New Roman"/>
            <w:i/>
            <w:iCs/>
            <w:sz w:val="24"/>
            <w:szCs w:val="24"/>
            <w:rPrChange w:id="291" w:author="Caitlin Jeffrey" w:date="2023-11-03T09:24:00Z">
              <w:rPr>
                <w:rFonts w:ascii="Times New Roman" w:hAnsi="Times New Roman" w:cs="Times New Roman"/>
                <w:sz w:val="24"/>
                <w:szCs w:val="24"/>
              </w:rPr>
            </w:rPrChange>
          </w:rPr>
          <w:t>,</w:t>
        </w:r>
      </w:ins>
      <w:ins w:id="292" w:author="Sandra Godden" w:date="2023-10-13T09:17:00Z">
        <w:r w:rsidRPr="0093607D">
          <w:rPr>
            <w:rFonts w:ascii="Times New Roman" w:hAnsi="Times New Roman" w:cs="Times New Roman"/>
            <w:i/>
            <w:iCs/>
            <w:sz w:val="24"/>
            <w:szCs w:val="24"/>
            <w:rPrChange w:id="293" w:author="Caitlin Jeffrey" w:date="2023-11-03T09:24:00Z">
              <w:rPr>
                <w:rFonts w:ascii="Times New Roman" w:hAnsi="Times New Roman" w:cs="Times New Roman"/>
                <w:sz w:val="24"/>
                <w:szCs w:val="24"/>
              </w:rPr>
            </w:rPrChange>
          </w:rPr>
          <w:t xml:space="preserve"> udder hygiene</w:t>
        </w:r>
      </w:ins>
      <w:commentRangeEnd w:id="287"/>
      <w:ins w:id="294" w:author="Sandra Godden" w:date="2023-10-13T15:34:00Z">
        <w:r w:rsidR="0073047F" w:rsidRPr="0093607D">
          <w:rPr>
            <w:rFonts w:ascii="Times New Roman" w:hAnsi="Times New Roman" w:cs="Times New Roman"/>
            <w:i/>
            <w:iCs/>
            <w:sz w:val="24"/>
            <w:szCs w:val="24"/>
            <w:rPrChange w:id="295" w:author="Caitlin Jeffrey" w:date="2023-11-03T09:24:00Z">
              <w:rPr>
                <w:rFonts w:ascii="Times New Roman" w:hAnsi="Times New Roman" w:cs="Times New Roman"/>
                <w:sz w:val="24"/>
                <w:szCs w:val="24"/>
              </w:rPr>
            </w:rPrChange>
          </w:rPr>
          <w:t xml:space="preserve"> and milk production</w:t>
        </w:r>
      </w:ins>
      <w:ins w:id="296" w:author="Sandra Godden" w:date="2023-10-13T15:33:00Z">
        <w:r w:rsidR="0073047F" w:rsidRPr="0093607D">
          <w:rPr>
            <w:rStyle w:val="CommentReference"/>
            <w:rFonts w:eastAsiaTheme="minorEastAsia"/>
            <w:i/>
            <w:iCs/>
            <w:rPrChange w:id="297" w:author="Caitlin Jeffrey" w:date="2023-11-03T09:24:00Z">
              <w:rPr>
                <w:rStyle w:val="CommentReference"/>
                <w:rFonts w:eastAsiaTheme="minorEastAsia"/>
              </w:rPr>
            </w:rPrChange>
          </w:rPr>
          <w:commentReference w:id="287"/>
        </w:r>
      </w:ins>
      <w:ins w:id="298" w:author="Sandra Godden" w:date="2023-10-13T09:17:00Z">
        <w:r w:rsidRPr="0093607D">
          <w:rPr>
            <w:rFonts w:ascii="Times New Roman" w:hAnsi="Times New Roman" w:cs="Times New Roman"/>
            <w:i/>
            <w:iCs/>
            <w:sz w:val="24"/>
            <w:szCs w:val="24"/>
            <w:rPrChange w:id="299" w:author="Caitlin Jeffrey" w:date="2023-11-03T09:24:00Z">
              <w:rPr>
                <w:rFonts w:ascii="Times New Roman" w:hAnsi="Times New Roman" w:cs="Times New Roman"/>
                <w:sz w:val="24"/>
                <w:szCs w:val="24"/>
              </w:rPr>
            </w:rPrChange>
          </w:rPr>
          <w:t>.</w:t>
        </w:r>
        <w:r>
          <w:rPr>
            <w:rFonts w:ascii="Times New Roman" w:hAnsi="Times New Roman" w:cs="Times New Roman"/>
            <w:sz w:val="24"/>
            <w:szCs w:val="24"/>
          </w:rPr>
          <w:t xml:space="preserve"> </w:t>
        </w:r>
      </w:ins>
      <w:del w:id="300" w:author="Caitlin Jeffrey" w:date="2023-11-09T10:12:00Z">
        <w:r w:rsidR="0011401F" w:rsidRPr="00604EDE" w:rsidDel="00564D05">
          <w:rPr>
            <w:rFonts w:ascii="Times New Roman" w:hAnsi="Times New Roman" w:cs="Times New Roman"/>
            <w:sz w:val="24"/>
            <w:szCs w:val="24"/>
          </w:rPr>
          <w:delText xml:space="preserve">Unconditional comparisons of bulk tank udder health measures, aerobic culture data, and hygiene scores by facility type were carried out using an appropriate test. </w:delText>
        </w:r>
        <w:r w:rsidR="00F8553C" w:rsidDel="00564D05">
          <w:rPr>
            <w:rFonts w:ascii="Times New Roman" w:hAnsi="Times New Roman" w:cs="Times New Roman"/>
            <w:sz w:val="24"/>
            <w:szCs w:val="24"/>
          </w:rPr>
          <w:delText>BTSCC</w:delText>
        </w:r>
        <w:r w:rsidR="0011401F" w:rsidRPr="00604EDE" w:rsidDel="00564D05">
          <w:rPr>
            <w:rFonts w:ascii="Times New Roman" w:hAnsi="Times New Roman" w:cs="Times New Roman"/>
            <w:sz w:val="24"/>
            <w:szCs w:val="24"/>
          </w:rPr>
          <w:delText xml:space="preserve">, </w:delText>
        </w:r>
        <w:r w:rsidR="00C928F2" w:rsidDel="00564D05">
          <w:rPr>
            <w:rFonts w:ascii="Times New Roman" w:hAnsi="Times New Roman" w:cs="Times New Roman"/>
            <w:sz w:val="24"/>
            <w:szCs w:val="24"/>
          </w:rPr>
          <w:delText>newSCS</w:delText>
        </w:r>
        <w:r w:rsidR="0011401F" w:rsidRPr="00604EDE" w:rsidDel="00564D05">
          <w:rPr>
            <w:rFonts w:ascii="Times New Roman" w:hAnsi="Times New Roman" w:cs="Times New Roman"/>
            <w:sz w:val="24"/>
            <w:szCs w:val="24"/>
          </w:rPr>
          <w:delText xml:space="preserve">, </w:delText>
        </w:r>
        <w:r w:rsidR="00C928F2" w:rsidDel="00564D05">
          <w:rPr>
            <w:rFonts w:ascii="Times New Roman" w:hAnsi="Times New Roman" w:cs="Times New Roman"/>
            <w:sz w:val="24"/>
            <w:szCs w:val="24"/>
          </w:rPr>
          <w:delText>chronSCS</w:delText>
        </w:r>
        <w:r w:rsidR="0011401F" w:rsidRPr="00604EDE" w:rsidDel="00564D05">
          <w:rPr>
            <w:rFonts w:ascii="Times New Roman" w:hAnsi="Times New Roman" w:cs="Times New Roman"/>
            <w:sz w:val="24"/>
            <w:szCs w:val="24"/>
          </w:rPr>
          <w:delText xml:space="preserve">, </w:delText>
        </w:r>
        <w:r w:rsidR="00C928F2" w:rsidDel="00564D05">
          <w:rPr>
            <w:rFonts w:ascii="Times New Roman" w:hAnsi="Times New Roman" w:cs="Times New Roman"/>
            <w:sz w:val="24"/>
            <w:szCs w:val="24"/>
          </w:rPr>
          <w:delText>elevSCS</w:delText>
        </w:r>
        <w:r w:rsidR="0011401F" w:rsidRPr="00604EDE" w:rsidDel="00564D05">
          <w:rPr>
            <w:rFonts w:ascii="Times New Roman" w:hAnsi="Times New Roman" w:cs="Times New Roman"/>
            <w:sz w:val="24"/>
            <w:szCs w:val="24"/>
          </w:rPr>
          <w:delText xml:space="preserve">, STD 150-day milk, mean hygiene and proportion dirty udders met the assumptions for a One-way Fisher’s ANOVA (no outliers, normality using a Shapiro-Wilk test </w:delText>
        </w:r>
        <w:r w:rsidR="00ED0C7B" w:rsidDel="00564D05">
          <w:rPr>
            <w:rFonts w:ascii="Times New Roman" w:hAnsi="Times New Roman" w:cs="Times New Roman"/>
            <w:sz w:val="24"/>
            <w:szCs w:val="24"/>
          </w:rPr>
          <w:delText xml:space="preserve">at </w:delText>
        </w:r>
        <w:r w:rsidR="0011401F" w:rsidRPr="00604EDE" w:rsidDel="00564D05">
          <w:rPr>
            <w:rFonts w:ascii="Times New Roman" w:hAnsi="Times New Roman" w:cs="Times New Roman"/>
            <w:sz w:val="24"/>
            <w:szCs w:val="24"/>
          </w:rPr>
          <w:delText xml:space="preserve">p ≤0.05, and homogeneity of variances using </w:delText>
        </w:r>
        <w:r w:rsidR="0019400F" w:rsidDel="00564D05">
          <w:rPr>
            <w:rFonts w:ascii="Times New Roman" w:hAnsi="Times New Roman" w:cs="Times New Roman"/>
            <w:sz w:val="24"/>
            <w:szCs w:val="24"/>
          </w:rPr>
          <w:delText xml:space="preserve">both </w:delText>
        </w:r>
        <w:r w:rsidR="0011401F" w:rsidRPr="00604EDE" w:rsidDel="00564D05">
          <w:rPr>
            <w:rFonts w:ascii="Times New Roman" w:hAnsi="Times New Roman" w:cs="Times New Roman"/>
            <w:sz w:val="24"/>
            <w:szCs w:val="24"/>
          </w:rPr>
          <w:delText xml:space="preserve">Levene’s test and visual assessment of a residuals vs. fitted values plot). </w:delText>
        </w:r>
        <w:r w:rsidR="00255F9B" w:rsidRPr="00604EDE" w:rsidDel="00564D05">
          <w:rPr>
            <w:rFonts w:ascii="Times New Roman" w:hAnsi="Times New Roman" w:cs="Times New Roman"/>
            <w:sz w:val="24"/>
            <w:szCs w:val="24"/>
          </w:rPr>
          <w:delText xml:space="preserve">Welch’s ANOVA was used for analysis of average </w:delText>
        </w:r>
        <w:r w:rsidR="00255F9B" w:rsidDel="00564D05">
          <w:rPr>
            <w:rFonts w:ascii="Times New Roman" w:hAnsi="Times New Roman" w:cs="Times New Roman"/>
            <w:sz w:val="24"/>
            <w:szCs w:val="24"/>
          </w:rPr>
          <w:delText>SCS</w:delText>
        </w:r>
        <w:r w:rsidR="00255F9B" w:rsidRPr="00604EDE" w:rsidDel="00564D05">
          <w:rPr>
            <w:rFonts w:ascii="Times New Roman" w:hAnsi="Times New Roman" w:cs="Times New Roman"/>
            <w:sz w:val="24"/>
            <w:szCs w:val="24"/>
          </w:rPr>
          <w:delText>, as the data were normally distributed but had unequal variances.</w:delText>
        </w:r>
      </w:del>
      <w:del w:id="301" w:author="Caitlin Jeffrey" w:date="2023-10-23T09:08:00Z">
        <w:r w:rsidR="00255F9B" w:rsidRPr="00604EDE" w:rsidDel="00E37A80">
          <w:rPr>
            <w:rFonts w:ascii="Times New Roman" w:hAnsi="Times New Roman" w:cs="Times New Roman"/>
            <w:sz w:val="24"/>
            <w:szCs w:val="24"/>
          </w:rPr>
          <w:delText xml:space="preserve"> </w:delText>
        </w:r>
      </w:del>
      <w:del w:id="302" w:author="Caitlin Jeffrey" w:date="2023-11-09T10:12:00Z">
        <w:r w:rsidR="0011401F" w:rsidRPr="00604EDE" w:rsidDel="00564D05">
          <w:rPr>
            <w:rFonts w:ascii="Times New Roman" w:hAnsi="Times New Roman" w:cs="Times New Roman"/>
            <w:sz w:val="24"/>
            <w:szCs w:val="24"/>
          </w:rPr>
          <w:delText xml:space="preserve">The Tukey method was used for adjusting p-values for multiple comparisons (“TukeyHSD” function of the “stats” package in R). </w:delText>
        </w:r>
      </w:del>
      <w:r w:rsidR="0011401F" w:rsidRPr="00604EDE">
        <w:rPr>
          <w:rFonts w:ascii="Times New Roman" w:hAnsi="Times New Roman" w:cs="Times New Roman"/>
          <w:sz w:val="24"/>
          <w:szCs w:val="24"/>
        </w:rPr>
        <w:t xml:space="preserve">As most measures of aerobic culture data were not normally distributed even after log transformation, a Kruskal-Wallis test was used to compare </w:t>
      </w:r>
      <w:r w:rsidR="00367BB8">
        <w:rPr>
          <w:rFonts w:ascii="Times New Roman" w:hAnsi="Times New Roman" w:cs="Times New Roman"/>
          <w:sz w:val="24"/>
          <w:szCs w:val="24"/>
        </w:rPr>
        <w:t>cfu</w:t>
      </w:r>
      <w:r w:rsidR="0011401F" w:rsidRPr="00604EDE">
        <w:rPr>
          <w:rFonts w:ascii="Times New Roman" w:hAnsi="Times New Roman" w:cs="Times New Roman"/>
          <w:sz w:val="24"/>
          <w:szCs w:val="24"/>
        </w:rPr>
        <w:t xml:space="preserve"> counts between the three facility types. Statistical significance </w:t>
      </w:r>
      <w:del w:id="303" w:author="Caitlin Jeffrey" w:date="2023-11-09T10:13:00Z">
        <w:r w:rsidR="0011401F" w:rsidRPr="00604EDE" w:rsidDel="00D64DF7">
          <w:rPr>
            <w:rFonts w:ascii="Times New Roman" w:hAnsi="Times New Roman" w:cs="Times New Roman"/>
            <w:sz w:val="24"/>
            <w:szCs w:val="24"/>
          </w:rPr>
          <w:delText xml:space="preserve">for ANOVA and Kruskal-Wallis tests </w:delText>
        </w:r>
      </w:del>
      <w:r w:rsidR="0011401F" w:rsidRPr="00604EDE">
        <w:rPr>
          <w:rFonts w:ascii="Times New Roman" w:hAnsi="Times New Roman" w:cs="Times New Roman"/>
          <w:sz w:val="24"/>
          <w:szCs w:val="24"/>
        </w:rPr>
        <w:t>w</w:t>
      </w:r>
      <w:ins w:id="304" w:author="Caitlin Jeffrey" w:date="2023-11-09T10:13:00Z">
        <w:r w:rsidR="00D64DF7">
          <w:rPr>
            <w:rFonts w:ascii="Times New Roman" w:hAnsi="Times New Roman" w:cs="Times New Roman"/>
            <w:sz w:val="24"/>
            <w:szCs w:val="24"/>
          </w:rPr>
          <w:t>as</w:t>
        </w:r>
      </w:ins>
      <w:del w:id="305" w:author="Caitlin Jeffrey" w:date="2023-11-09T10:13:00Z">
        <w:r w:rsidR="0011401F" w:rsidRPr="00604EDE" w:rsidDel="00D64DF7">
          <w:rPr>
            <w:rFonts w:ascii="Times New Roman" w:hAnsi="Times New Roman" w:cs="Times New Roman"/>
            <w:sz w:val="24"/>
            <w:szCs w:val="24"/>
          </w:rPr>
          <w:delText>ere</w:delText>
        </w:r>
      </w:del>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2C2569E1" w:rsidR="006238BB" w:rsidRPr="00604EDE" w:rsidRDefault="00515F52" w:rsidP="00806E14">
      <w:pPr>
        <w:spacing w:line="480" w:lineRule="auto"/>
        <w:ind w:firstLine="720"/>
        <w:rPr>
          <w:rFonts w:ascii="Times New Roman" w:hAnsi="Times New Roman" w:cs="Times New Roman"/>
          <w:sz w:val="24"/>
          <w:szCs w:val="24"/>
        </w:rPr>
      </w:pPr>
      <w:ins w:id="306" w:author="Caitlin Jeffrey" w:date="2023-11-06T18:14:00Z">
        <w:r w:rsidRPr="00185854">
          <w:rPr>
            <w:rFonts w:ascii="Times New Roman" w:eastAsia="Times New Roman" w:hAnsi="Times New Roman" w:cs="Times New Roman"/>
            <w:color w:val="000000"/>
            <w:sz w:val="24"/>
            <w:szCs w:val="24"/>
            <w:rPrChange w:id="307" w:author="Caitlin Jeffrey" w:date="2023-11-08T10:26:00Z">
              <w:rPr>
                <w:rFonts w:ascii="Times New Roman" w:eastAsia="Times New Roman" w:hAnsi="Times New Roman" w:cs="Times New Roman"/>
                <w:color w:val="000000"/>
              </w:rPr>
            </w:rPrChange>
          </w:rPr>
          <w:t>Independent</w:t>
        </w:r>
      </w:ins>
      <w:ins w:id="308" w:author="Caitlin Jeffrey" w:date="2023-11-06T18:15:00Z">
        <w:r w:rsidR="005A0DE1" w:rsidRPr="00185854">
          <w:rPr>
            <w:rFonts w:ascii="Times New Roman" w:eastAsia="Times New Roman" w:hAnsi="Times New Roman" w:cs="Times New Roman"/>
            <w:color w:val="000000"/>
            <w:sz w:val="24"/>
            <w:szCs w:val="24"/>
            <w:rPrChange w:id="309" w:author="Caitlin Jeffrey" w:date="2023-11-08T10:26:00Z">
              <w:rPr>
                <w:rFonts w:ascii="Times New Roman" w:eastAsia="Times New Roman" w:hAnsi="Times New Roman" w:cs="Times New Roman"/>
                <w:color w:val="000000"/>
              </w:rPr>
            </w:rPrChange>
          </w:rPr>
          <w:t xml:space="preserve"> </w:t>
        </w:r>
      </w:ins>
      <w:ins w:id="310" w:author="Caitlin Jeffrey" w:date="2023-11-06T18:18:00Z">
        <w:r w:rsidR="00F41267" w:rsidRPr="00185854">
          <w:rPr>
            <w:rFonts w:ascii="Times New Roman" w:eastAsia="Times New Roman" w:hAnsi="Times New Roman" w:cs="Times New Roman"/>
            <w:color w:val="000000"/>
            <w:sz w:val="24"/>
            <w:szCs w:val="24"/>
            <w:rPrChange w:id="311" w:author="Caitlin Jeffrey" w:date="2023-11-08T10:26:00Z">
              <w:rPr>
                <w:rFonts w:ascii="Times New Roman" w:eastAsia="Times New Roman" w:hAnsi="Times New Roman" w:cs="Times New Roman"/>
                <w:color w:val="000000"/>
              </w:rPr>
            </w:rPrChange>
          </w:rPr>
          <w:t>farm</w:t>
        </w:r>
      </w:ins>
      <w:ins w:id="312" w:author="Caitlin Jeffrey" w:date="2023-11-06T18:15:00Z">
        <w:r w:rsidR="005A0DE1" w:rsidRPr="00185854">
          <w:rPr>
            <w:rFonts w:ascii="Times New Roman" w:eastAsia="Times New Roman" w:hAnsi="Times New Roman" w:cs="Times New Roman"/>
            <w:color w:val="000000"/>
            <w:sz w:val="24"/>
            <w:szCs w:val="24"/>
            <w:rPrChange w:id="313" w:author="Caitlin Jeffrey" w:date="2023-11-08T10:26:00Z">
              <w:rPr>
                <w:rFonts w:ascii="Times New Roman" w:eastAsia="Times New Roman" w:hAnsi="Times New Roman" w:cs="Times New Roman"/>
                <w:color w:val="000000"/>
              </w:rPr>
            </w:rPrChange>
          </w:rPr>
          <w:t>-level</w:t>
        </w:r>
      </w:ins>
      <w:ins w:id="314" w:author="Caitlin Jeffrey" w:date="2023-11-06T18:14:00Z">
        <w:r w:rsidRPr="00185854">
          <w:rPr>
            <w:rFonts w:ascii="Times New Roman" w:eastAsia="Times New Roman" w:hAnsi="Times New Roman" w:cs="Times New Roman"/>
            <w:color w:val="000000"/>
            <w:sz w:val="24"/>
            <w:szCs w:val="24"/>
            <w:rPrChange w:id="315" w:author="Caitlin Jeffrey" w:date="2023-11-08T10:26:00Z">
              <w:rPr>
                <w:rFonts w:ascii="Times New Roman" w:eastAsia="Times New Roman" w:hAnsi="Times New Roman" w:cs="Times New Roman"/>
                <w:color w:val="000000"/>
              </w:rPr>
            </w:rPrChange>
          </w:rPr>
          <w:t xml:space="preserve"> p</w:t>
        </w:r>
        <w:r w:rsidR="0000738D" w:rsidRPr="00185854">
          <w:rPr>
            <w:rFonts w:ascii="Times New Roman" w:eastAsia="Times New Roman" w:hAnsi="Times New Roman" w:cs="Times New Roman"/>
            <w:color w:val="000000"/>
            <w:sz w:val="24"/>
            <w:szCs w:val="24"/>
            <w:rPrChange w:id="316" w:author="Caitlin Jeffrey" w:date="2023-11-08T10:26:00Z">
              <w:rPr>
                <w:rFonts w:ascii="Times New Roman" w:eastAsia="Times New Roman" w:hAnsi="Times New Roman" w:cs="Times New Roman"/>
                <w:color w:val="000000"/>
              </w:rPr>
            </w:rPrChange>
          </w:rPr>
          <w:t xml:space="preserve">redictors </w:t>
        </w:r>
      </w:ins>
      <w:ins w:id="317" w:author="Caitlin Jeffrey" w:date="2023-11-06T18:16:00Z">
        <w:r w:rsidR="005A0DE1" w:rsidRPr="00185854">
          <w:rPr>
            <w:rFonts w:ascii="Times New Roman" w:eastAsia="Times New Roman" w:hAnsi="Times New Roman" w:cs="Times New Roman"/>
            <w:color w:val="000000"/>
            <w:sz w:val="24"/>
            <w:szCs w:val="24"/>
            <w:rPrChange w:id="318" w:author="Caitlin Jeffrey" w:date="2023-11-08T10:26:00Z">
              <w:rPr>
                <w:rFonts w:ascii="Times New Roman" w:eastAsia="Times New Roman" w:hAnsi="Times New Roman" w:cs="Times New Roman"/>
                <w:color w:val="000000"/>
              </w:rPr>
            </w:rPrChange>
          </w:rPr>
          <w:t xml:space="preserve">from the </w:t>
        </w:r>
        <w:r w:rsidR="009762F0" w:rsidRPr="00185854">
          <w:rPr>
            <w:rFonts w:ascii="Times New Roman" w:eastAsia="Times New Roman" w:hAnsi="Times New Roman" w:cs="Times New Roman"/>
            <w:color w:val="000000"/>
            <w:sz w:val="24"/>
            <w:szCs w:val="24"/>
            <w:rPrChange w:id="319" w:author="Caitlin Jeffrey" w:date="2023-11-08T10:26:00Z">
              <w:rPr>
                <w:rFonts w:ascii="Times New Roman" w:eastAsia="Times New Roman" w:hAnsi="Times New Roman" w:cs="Times New Roman"/>
                <w:color w:val="000000"/>
              </w:rPr>
            </w:rPrChange>
          </w:rPr>
          <w:t xml:space="preserve">herd-management questionnaire </w:t>
        </w:r>
      </w:ins>
      <w:ins w:id="320" w:author="Caitlin Jeffrey" w:date="2023-11-06T18:14:00Z">
        <w:r w:rsidR="0000738D" w:rsidRPr="00185854">
          <w:rPr>
            <w:rFonts w:ascii="Times New Roman" w:eastAsia="Times New Roman" w:hAnsi="Times New Roman" w:cs="Times New Roman"/>
            <w:color w:val="000000"/>
            <w:sz w:val="24"/>
            <w:szCs w:val="24"/>
            <w:rPrChange w:id="321" w:author="Caitlin Jeffrey" w:date="2023-11-08T10:26:00Z">
              <w:rPr>
                <w:rFonts w:ascii="Times New Roman" w:eastAsia="Times New Roman" w:hAnsi="Times New Roman" w:cs="Times New Roman"/>
                <w:color w:val="000000"/>
              </w:rPr>
            </w:rPrChange>
          </w:rPr>
          <w:t>offered to</w:t>
        </w:r>
      </w:ins>
      <w:ins w:id="322" w:author="Caitlin Jeffrey" w:date="2023-11-06T18:16:00Z">
        <w:r w:rsidR="00230D3A" w:rsidRPr="00185854">
          <w:rPr>
            <w:rFonts w:ascii="Times New Roman" w:eastAsia="Times New Roman" w:hAnsi="Times New Roman" w:cs="Times New Roman"/>
            <w:color w:val="000000"/>
            <w:sz w:val="24"/>
            <w:szCs w:val="24"/>
            <w:rPrChange w:id="323" w:author="Caitlin Jeffrey" w:date="2023-11-08T10:26:00Z">
              <w:rPr>
                <w:rFonts w:ascii="Times New Roman" w:eastAsia="Times New Roman" w:hAnsi="Times New Roman" w:cs="Times New Roman"/>
                <w:color w:val="000000"/>
              </w:rPr>
            </w:rPrChange>
          </w:rPr>
          <w:t xml:space="preserve"> the</w:t>
        </w:r>
      </w:ins>
      <w:ins w:id="324" w:author="Caitlin Jeffrey" w:date="2023-11-06T18:14:00Z">
        <w:r w:rsidR="0000738D" w:rsidRPr="00185854">
          <w:rPr>
            <w:rFonts w:ascii="Times New Roman" w:eastAsia="Times New Roman" w:hAnsi="Times New Roman" w:cs="Times New Roman"/>
            <w:color w:val="000000"/>
            <w:sz w:val="24"/>
            <w:szCs w:val="24"/>
            <w:rPrChange w:id="325" w:author="Caitlin Jeffrey" w:date="2023-11-08T10:26:00Z">
              <w:rPr>
                <w:rFonts w:ascii="Times New Roman" w:eastAsia="Times New Roman" w:hAnsi="Times New Roman" w:cs="Times New Roman"/>
                <w:color w:val="000000"/>
              </w:rPr>
            </w:rPrChange>
          </w:rPr>
          <w:t xml:space="preserve"> multivariable models </w:t>
        </w:r>
      </w:ins>
      <w:ins w:id="326" w:author="Caitlin Jeffrey" w:date="2023-11-06T18:16:00Z">
        <w:r w:rsidR="00230D3A" w:rsidRPr="00185854">
          <w:rPr>
            <w:rFonts w:ascii="Times New Roman" w:eastAsia="Times New Roman" w:hAnsi="Times New Roman" w:cs="Times New Roman"/>
            <w:color w:val="000000"/>
            <w:sz w:val="24"/>
            <w:szCs w:val="24"/>
            <w:rPrChange w:id="327" w:author="Caitlin Jeffrey" w:date="2023-11-08T10:26:00Z">
              <w:rPr>
                <w:rFonts w:ascii="Times New Roman" w:eastAsia="Times New Roman" w:hAnsi="Times New Roman" w:cs="Times New Roman"/>
                <w:color w:val="000000"/>
              </w:rPr>
            </w:rPrChange>
          </w:rPr>
          <w:t>are described in Tab</w:t>
        </w:r>
      </w:ins>
      <w:ins w:id="328" w:author="Caitlin Jeffrey" w:date="2023-11-06T18:17:00Z">
        <w:r w:rsidR="00230D3A" w:rsidRPr="00185854">
          <w:rPr>
            <w:rFonts w:ascii="Times New Roman" w:eastAsia="Times New Roman" w:hAnsi="Times New Roman" w:cs="Times New Roman"/>
            <w:color w:val="000000"/>
            <w:sz w:val="24"/>
            <w:szCs w:val="24"/>
            <w:rPrChange w:id="329" w:author="Caitlin Jeffrey" w:date="2023-11-08T10:26:00Z">
              <w:rPr>
                <w:rFonts w:ascii="Times New Roman" w:eastAsia="Times New Roman" w:hAnsi="Times New Roman" w:cs="Times New Roman"/>
                <w:color w:val="000000"/>
              </w:rPr>
            </w:rPrChange>
          </w:rPr>
          <w:t>le 1.</w:t>
        </w:r>
        <w:r w:rsidR="00230D3A">
          <w:rPr>
            <w:rFonts w:ascii="Times New Roman" w:eastAsia="Times New Roman" w:hAnsi="Times New Roman" w:cs="Times New Roman"/>
            <w:color w:val="000000"/>
          </w:rPr>
          <w:t xml:space="preserve"> </w:t>
        </w:r>
      </w:ins>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330"/>
      <w:del w:id="331" w:author="Sandra Godden" w:date="2023-10-13T09:15:00Z">
        <w:r w:rsidR="006238BB" w:rsidRPr="00604EDE" w:rsidDel="003641C9">
          <w:rPr>
            <w:rFonts w:ascii="Times New Roman" w:hAnsi="Times New Roman" w:cs="Times New Roman"/>
            <w:sz w:val="24"/>
            <w:szCs w:val="24"/>
          </w:rPr>
          <w:delText>associated</w:delText>
        </w:r>
      </w:del>
      <w:commentRangeEnd w:id="330"/>
      <w:r w:rsidR="003641C9">
        <w:rPr>
          <w:rStyle w:val="CommentReference"/>
          <w:rFonts w:eastAsiaTheme="minorEastAsia"/>
        </w:rPr>
        <w:commentReference w:id="330"/>
      </w:r>
      <w:del w:id="332" w:author="Sandra Godden" w:date="2023-10-13T09:15:00Z">
        <w:r w:rsidR="006238BB" w:rsidRPr="00604EDE" w:rsidDel="003641C9">
          <w:rPr>
            <w:rFonts w:ascii="Times New Roman" w:hAnsi="Times New Roman" w:cs="Times New Roman"/>
            <w:sz w:val="24"/>
            <w:szCs w:val="24"/>
          </w:rPr>
          <w:delText xml:space="preserve"> </w:delText>
        </w:r>
      </w:del>
      <w:ins w:id="333" w:author="Sandra Godden" w:date="2023-10-13T09:15:00Z">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ins>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≥0.60), and unconditional associations among categorical variables were evaluated using a Pearson’s </w:t>
      </w:r>
      <w:r w:rsidR="006238BB" w:rsidRPr="00604EDE">
        <w:rPr>
          <w:rFonts w:ascii="Times New Roman" w:hAnsi="Times New Roman" w:cs="Times New Roman"/>
          <w:sz w:val="24"/>
          <w:szCs w:val="24"/>
        </w:rPr>
        <w:lastRenderedPageBreak/>
        <w:t>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ins w:id="334" w:author="Caitlin Jeffrey" w:date="2023-11-09T10:14:00Z">
        <w:r w:rsidR="008E782B">
          <w:rPr>
            <w:rFonts w:ascii="Times New Roman" w:hAnsi="Times New Roman" w:cs="Times New Roman"/>
            <w:sz w:val="24"/>
            <w:szCs w:val="24"/>
          </w:rPr>
          <w:t>, Supplemental Data</w:t>
        </w:r>
      </w:ins>
      <w:r w:rsidR="006238BB" w:rsidRPr="00604EDE">
        <w:rPr>
          <w:rFonts w:ascii="Times New Roman" w:hAnsi="Times New Roman" w:cs="Times New Roman"/>
          <w:sz w:val="24"/>
          <w:szCs w:val="24"/>
        </w:rPr>
        <w:t>).</w:t>
      </w:r>
    </w:p>
    <w:p w14:paraId="679FCC64" w14:textId="3CA07E23" w:rsidR="00131683" w:rsidRPr="00604EDE" w:rsidDel="0093607D" w:rsidRDefault="006238BB" w:rsidP="00682F19">
      <w:pPr>
        <w:spacing w:line="480" w:lineRule="auto"/>
        <w:ind w:firstLine="720"/>
        <w:rPr>
          <w:del w:id="335" w:author="Caitlin Jeffrey" w:date="2023-11-03T09:23:00Z"/>
          <w:rFonts w:ascii="Times New Roman" w:hAnsi="Times New Roman" w:cs="Times New Roman"/>
          <w:sz w:val="24"/>
          <w:szCs w:val="24"/>
        </w:rPr>
      </w:pPr>
      <w:r w:rsidRPr="00604EDE">
        <w:rPr>
          <w:rFonts w:ascii="Times New Roman" w:hAnsi="Times New Roman" w:cs="Times New Roman"/>
          <w:sz w:val="24"/>
          <w:szCs w:val="24"/>
        </w:rPr>
        <w:t>Univariate linear regression was performed in R using the “lme4” package to investigate the unconditional relationship between the six udder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r w:rsidR="009B3369">
        <w:rPr>
          <w:rFonts w:ascii="Times New Roman" w:hAnsi="Times New Roman" w:cs="Times New Roman"/>
          <w:sz w:val="24"/>
          <w:szCs w:val="24"/>
        </w:rPr>
        <w:t>newSC</w:t>
      </w:r>
      <w:r w:rsidR="00CB3A93">
        <w:rPr>
          <w:rFonts w:ascii="Times New Roman" w:hAnsi="Times New Roman" w:cs="Times New Roman"/>
          <w:sz w:val="24"/>
          <w:szCs w:val="24"/>
        </w:rPr>
        <w:t>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elevSCS</w:t>
      </w:r>
      <w:r w:rsidRPr="00604EDE">
        <w:rPr>
          <w:rFonts w:ascii="Times New Roman" w:hAnsi="Times New Roman" w:cs="Times New Roman"/>
          <w:sz w:val="24"/>
          <w:szCs w:val="24"/>
        </w:rPr>
        <w:t xml:space="preserve">, </w:t>
      </w:r>
      <w:r w:rsidR="005507F3">
        <w:rPr>
          <w:rFonts w:ascii="Times New Roman" w:hAnsi="Times New Roman" w:cs="Times New Roman"/>
          <w:sz w:val="24"/>
          <w:szCs w:val="24"/>
        </w:rPr>
        <w:t>chronSCS</w:t>
      </w:r>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del w:id="336" w:author="Caitlin Jeffrey" w:date="2023-11-09T10:16:00Z">
        <w:r w:rsidR="00A26E99" w:rsidRPr="00A26E99" w:rsidDel="007C1DAA">
          <w:rPr>
            <w:rFonts w:ascii="Times New Roman" w:hAnsi="Times New Roman" w:cs="Times New Roman"/>
            <w:sz w:val="24"/>
            <w:szCs w:val="24"/>
          </w:rPr>
          <w:delText>Predictors selected from univariate analysis offered to multivariable models for eight udder health, production, and hygiene outcomes</w:delText>
        </w:r>
        <w:r w:rsidR="00A26E99" w:rsidDel="007C1DAA">
          <w:rPr>
            <w:rFonts w:ascii="Times New Roman" w:hAnsi="Times New Roman" w:cs="Times New Roman"/>
            <w:sz w:val="24"/>
            <w:szCs w:val="24"/>
          </w:rPr>
          <w:delText xml:space="preserve"> are detailed in </w:delText>
        </w:r>
        <w:r w:rsidR="00A26E99" w:rsidRPr="00A26E99" w:rsidDel="007C1DAA">
          <w:rPr>
            <w:rFonts w:ascii="Times New Roman" w:hAnsi="Times New Roman" w:cs="Times New Roman"/>
            <w:sz w:val="24"/>
            <w:szCs w:val="24"/>
          </w:rPr>
          <w:delText>Supplemental Table S</w:delText>
        </w:r>
        <w:r w:rsidR="0067488A" w:rsidDel="007C1DAA">
          <w:rPr>
            <w:rFonts w:ascii="Times New Roman" w:hAnsi="Times New Roman" w:cs="Times New Roman"/>
            <w:sz w:val="24"/>
            <w:szCs w:val="24"/>
          </w:rPr>
          <w:delText>1</w:delText>
        </w:r>
        <w:r w:rsidR="00A26E99" w:rsidRPr="00A26E99" w:rsidDel="007C1DAA">
          <w:rPr>
            <w:rFonts w:ascii="Times New Roman" w:hAnsi="Times New Roman" w:cs="Times New Roman"/>
            <w:sz w:val="24"/>
            <w:szCs w:val="24"/>
          </w:rPr>
          <w:delText>.</w:delText>
        </w:r>
        <w:r w:rsidR="00901D88" w:rsidDel="007C1DAA">
          <w:rPr>
            <w:rFonts w:ascii="Times New Roman" w:hAnsi="Times New Roman" w:cs="Times New Roman"/>
            <w:sz w:val="24"/>
            <w:szCs w:val="24"/>
          </w:rPr>
          <w:delText xml:space="preserve"> </w:delText>
        </w:r>
      </w:del>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t>
      </w:r>
      <w:r w:rsidRPr="00604EDE">
        <w:rPr>
          <w:rFonts w:ascii="Times New Roman" w:hAnsi="Times New Roman" w:cs="Times New Roman"/>
          <w:sz w:val="24"/>
          <w:szCs w:val="24"/>
        </w:rPr>
        <w:lastRenderedPageBreak/>
        <w:t xml:space="preserve">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ins w:id="337" w:author="Caitlin Jeffrey" w:date="2023-11-09T10:16:00Z">
        <w:r w:rsidR="00514753">
          <w:rPr>
            <w:rFonts w:ascii="Times New Roman" w:hAnsi="Times New Roman" w:cs="Times New Roman"/>
            <w:sz w:val="24"/>
            <w:szCs w:val="24"/>
          </w:rPr>
          <w:t xml:space="preserve"> </w:t>
        </w:r>
      </w:ins>
    </w:p>
    <w:p w14:paraId="2D0988C3" w14:textId="77777777" w:rsidR="0073047F" w:rsidRDefault="003F1E5F" w:rsidP="0093607D">
      <w:pPr>
        <w:spacing w:line="480" w:lineRule="auto"/>
        <w:ind w:firstLine="720"/>
        <w:rPr>
          <w:ins w:id="338"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339"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procedures and mastitis control practices</w:t>
      </w:r>
      <w:r w:rsidRPr="00604EDE">
        <w:rPr>
          <w:rFonts w:ascii="Times New Roman" w:hAnsi="Times New Roman" w:cs="Times New Roman"/>
          <w:sz w:val="24"/>
          <w:szCs w:val="24"/>
        </w:rPr>
        <w:t xml:space="preserve">. </w:t>
      </w:r>
    </w:p>
    <w:p w14:paraId="63DFC1B4" w14:textId="73FDD339" w:rsidR="00B56688" w:rsidRPr="00604EDE" w:rsidRDefault="0073047F" w:rsidP="0093607D">
      <w:pPr>
        <w:spacing w:line="480" w:lineRule="auto"/>
        <w:ind w:firstLine="720"/>
        <w:rPr>
          <w:b/>
        </w:rPr>
      </w:pPr>
      <w:ins w:id="340" w:author="Sandra Godden" w:date="2023-10-13T15:35:00Z">
        <w:r w:rsidRPr="00694B3E">
          <w:rPr>
            <w:rFonts w:ascii="Times New Roman" w:hAnsi="Times New Roman" w:cs="Times New Roman"/>
            <w:i/>
            <w:iCs/>
            <w:sz w:val="24"/>
            <w:szCs w:val="24"/>
          </w:rPr>
          <w:t xml:space="preserve">Objective 2. </w:t>
        </w:r>
        <w:del w:id="341" w:author="Caitlin Jeffrey" w:date="2023-11-09T10:16:00Z">
          <w:r w:rsidRPr="00694B3E" w:rsidDel="00F24A43">
            <w:rPr>
              <w:rFonts w:ascii="Times New Roman" w:hAnsi="Times New Roman" w:cs="Times New Roman"/>
              <w:i/>
              <w:iCs/>
              <w:sz w:val="24"/>
              <w:szCs w:val="24"/>
            </w:rPr>
            <w:delText xml:space="preserve"> </w:delText>
          </w:r>
        </w:del>
        <w:r w:rsidRPr="00694B3E">
          <w:rPr>
            <w:rFonts w:ascii="Times New Roman" w:hAnsi="Times New Roman" w:cs="Times New Roman"/>
            <w:i/>
            <w:iCs/>
            <w:sz w:val="24"/>
            <w:szCs w:val="24"/>
          </w:rPr>
          <w:t>I</w:t>
        </w:r>
        <w:commentRangeStart w:id="342"/>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342"/>
        <w:r w:rsidRPr="00694B3E">
          <w:rPr>
            <w:rStyle w:val="CommentReference"/>
            <w:rFonts w:eastAsiaTheme="minorEastAsia"/>
            <w:i/>
            <w:iCs/>
          </w:rPr>
          <w:commentReference w:id="342"/>
        </w:r>
        <w:r w:rsidRPr="00694B3E">
          <w:rPr>
            <w:rFonts w:ascii="Times New Roman" w:hAnsi="Times New Roman" w:cs="Times New Roman"/>
            <w:i/>
            <w:iCs/>
            <w:sz w:val="24"/>
            <w:szCs w:val="24"/>
          </w:rPr>
          <w:t>.</w:t>
        </w:r>
        <w:r>
          <w:rPr>
            <w:rFonts w:ascii="Times New Roman" w:hAnsi="Times New Roman" w:cs="Times New Roman"/>
            <w:sz w:val="24"/>
            <w:szCs w:val="24"/>
          </w:rPr>
          <w:t xml:space="preserve"> </w:t>
        </w:r>
      </w:ins>
      <w:r>
        <w:rPr>
          <w:rFonts w:ascii="Times New Roman" w:hAnsi="Times New Roman" w:cs="Times New Roman"/>
          <w:sz w:val="24"/>
          <w:szCs w:val="24"/>
        </w:rPr>
        <w:t xml:space="preserve">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343"/>
      <w:commentRangeStart w:id="344"/>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ins w:id="345" w:author="Caitlin Jeffrey" w:date="2023-11-09T10:17:00Z">
        <w:r w:rsidR="00930E8B">
          <w:rPr>
            <w:rFonts w:ascii="Times New Roman" w:hAnsi="Times New Roman" w:cs="Times New Roman"/>
            <w:sz w:val="24"/>
            <w:szCs w:val="24"/>
          </w:rPr>
          <w:t xml:space="preserve">to explore associations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r w:rsidR="000745FE" w:rsidRPr="00604EDE">
        <w:rPr>
          <w:rFonts w:ascii="Times New Roman" w:hAnsi="Times New Roman" w:cs="Times New Roman"/>
          <w:sz w:val="24"/>
          <w:szCs w:val="24"/>
        </w:rPr>
        <w:t>six udder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newSCS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elevSCS</w:t>
      </w:r>
      <w:r w:rsidR="000745FE" w:rsidRPr="00604EDE">
        <w:rPr>
          <w:rFonts w:ascii="Times New Roman" w:hAnsi="Times New Roman" w:cs="Times New Roman"/>
          <w:sz w:val="24"/>
          <w:szCs w:val="24"/>
        </w:rPr>
        <w:t xml:space="preserve">, </w:t>
      </w:r>
      <w:r w:rsidR="000745FE">
        <w:rPr>
          <w:rFonts w:ascii="Times New Roman" w:hAnsi="Times New Roman" w:cs="Times New Roman"/>
          <w:sz w:val="24"/>
          <w:szCs w:val="24"/>
        </w:rPr>
        <w:t>chronSCS</w:t>
      </w:r>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343"/>
      <w:r w:rsidR="00762D02">
        <w:rPr>
          <w:rStyle w:val="CommentReference"/>
          <w:rFonts w:eastAsiaTheme="minorEastAsia"/>
        </w:rPr>
        <w:commentReference w:id="343"/>
      </w:r>
      <w:commentRangeEnd w:id="344"/>
      <w:r w:rsidR="0092722C">
        <w:rPr>
          <w:rStyle w:val="CommentReference"/>
          <w:rFonts w:eastAsiaTheme="minorEastAsia"/>
        </w:rPr>
        <w:commentReference w:id="344"/>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56"/>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46"/>
      <w:r w:rsidRPr="00604EDE">
        <w:rPr>
          <w:rFonts w:ascii="Times New Roman" w:hAnsi="Times New Roman" w:cs="Times New Roman"/>
          <w:b/>
          <w:sz w:val="24"/>
          <w:szCs w:val="24"/>
        </w:rPr>
        <w:t>Results</w:t>
      </w:r>
      <w:commentRangeEnd w:id="346"/>
      <w:r w:rsidR="00B715A3" w:rsidRPr="00604EDE">
        <w:rPr>
          <w:rStyle w:val="CommentReference"/>
          <w:rFonts w:eastAsiaTheme="minorEastAsia"/>
        </w:rPr>
        <w:commentReference w:id="346"/>
      </w:r>
    </w:p>
    <w:p w14:paraId="0422E7E4" w14:textId="12227C04" w:rsidR="00CA29EB" w:rsidRPr="00604EDE" w:rsidRDefault="00CA29EB" w:rsidP="005059FE">
      <w:pPr>
        <w:pStyle w:val="ListParagraph"/>
        <w:spacing w:line="480" w:lineRule="auto"/>
        <w:ind w:left="360"/>
        <w:rPr>
          <w:b/>
          <w:bCs/>
        </w:rPr>
      </w:pPr>
      <w:commentRangeStart w:id="347"/>
      <w:r w:rsidRPr="00604EDE">
        <w:rPr>
          <w:b/>
          <w:bCs/>
        </w:rPr>
        <w:t>D</w:t>
      </w:r>
      <w:commentRangeEnd w:id="347"/>
      <w:r w:rsidR="006C0C9C">
        <w:rPr>
          <w:rStyle w:val="CommentReference"/>
          <w:rFonts w:asciiTheme="minorHAnsi" w:eastAsiaTheme="minorEastAsia" w:hAnsiTheme="minorHAnsi" w:cstheme="minorBidi"/>
        </w:rPr>
        <w:commentReference w:id="347"/>
      </w:r>
      <w:r w:rsidRPr="00604EDE">
        <w:rPr>
          <w:b/>
          <w:bCs/>
        </w:rPr>
        <w:t>escription of study herds</w:t>
      </w:r>
    </w:p>
    <w:p w14:paraId="4AC0E122" w14:textId="15946A47"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freestall bedded with sand, 5 used a freestall bedded with shavings/sawdust, and 10 used a tiestall bedded with shavings/sawdust (Supplemental Table S</w:t>
      </w:r>
      <w:ins w:id="348" w:author="Caitlin Jeffrey" w:date="2023-11-09T10:20:00Z">
        <w:r w:rsidR="008840FF">
          <w:rPr>
            <w:rFonts w:ascii="Times New Roman" w:hAnsi="Times New Roman" w:cs="Times New Roman"/>
            <w:sz w:val="24"/>
            <w:szCs w:val="24"/>
          </w:rPr>
          <w:t>1</w:t>
        </w:r>
      </w:ins>
      <w:del w:id="349"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50"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51"/>
      <w:commentRangeStart w:id="352"/>
      <w:r w:rsidRPr="00604EDE">
        <w:rPr>
          <w:rFonts w:ascii="Times New Roman" w:hAnsi="Times New Roman" w:cs="Times New Roman"/>
          <w:sz w:val="24"/>
          <w:szCs w:val="24"/>
        </w:rPr>
        <w:t>breeds</w:t>
      </w:r>
      <w:commentRangeEnd w:id="351"/>
      <w:r w:rsidR="00762D02">
        <w:rPr>
          <w:rStyle w:val="CommentReference"/>
          <w:rFonts w:eastAsiaTheme="minorEastAsia"/>
        </w:rPr>
        <w:commentReference w:id="351"/>
      </w:r>
      <w:commentRangeEnd w:id="352"/>
      <w:r w:rsidR="005B1C60">
        <w:rPr>
          <w:rStyle w:val="CommentReference"/>
          <w:rFonts w:eastAsiaTheme="minorEastAsia"/>
        </w:rPr>
        <w:commentReference w:id="352"/>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w:t>
      </w:r>
      <w:r w:rsidRPr="00604EDE">
        <w:rPr>
          <w:rFonts w:ascii="Times New Roman" w:hAnsi="Times New Roman" w:cs="Times New Roman"/>
          <w:sz w:val="24"/>
          <w:szCs w:val="24"/>
        </w:rPr>
        <w:lastRenderedPageBreak/>
        <w:t xml:space="preserve">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del w:id="353" w:author="Caitlin Jeffrey" w:date="2023-11-09T10:21:00Z">
        <w:r w:rsidRPr="00604EDE" w:rsidDel="00681FA3">
          <w:rPr>
            <w:rFonts w:ascii="Times New Roman" w:hAnsi="Times New Roman" w:cs="Times New Roman"/>
            <w:sz w:val="24"/>
            <w:szCs w:val="24"/>
          </w:rPr>
          <w:delText xml:space="preserve">with </w:delText>
        </w:r>
      </w:del>
      <w:del w:id="354" w:author="Caitlin Jeffrey" w:date="2023-11-09T10:22:00Z">
        <w:r w:rsidRPr="00604EDE" w:rsidDel="00942B4D">
          <w:rPr>
            <w:rFonts w:ascii="Times New Roman" w:hAnsi="Times New Roman" w:cs="Times New Roman"/>
            <w:sz w:val="24"/>
            <w:szCs w:val="24"/>
          </w:rPr>
          <w:delText>one</w:delText>
        </w:r>
      </w:del>
      <w:ins w:id="355" w:author="Caitlin Jeffrey" w:date="2023-11-09T10:22:00Z">
        <w:r w:rsidR="00942B4D">
          <w:rPr>
            <w:rFonts w:ascii="Times New Roman" w:hAnsi="Times New Roman" w:cs="Times New Roman"/>
            <w:sz w:val="24"/>
            <w:szCs w:val="24"/>
          </w:rPr>
          <w:t>1</w:t>
        </w:r>
      </w:ins>
      <w:r w:rsidRPr="00604EDE">
        <w:rPr>
          <w:rFonts w:ascii="Times New Roman" w:hAnsi="Times New Roman" w:cs="Times New Roman"/>
          <w:sz w:val="24"/>
          <w:szCs w:val="24"/>
        </w:rPr>
        <w:t xml:space="preserve"> farm test</w:t>
      </w:r>
      <w:ins w:id="356" w:author="Caitlin Jeffrey" w:date="2023-11-09T10:21:00Z">
        <w:r w:rsidR="00681FA3">
          <w:rPr>
            <w:rFonts w:ascii="Times New Roman" w:hAnsi="Times New Roman" w:cs="Times New Roman"/>
            <w:sz w:val="24"/>
            <w:szCs w:val="24"/>
          </w:rPr>
          <w:t>ed</w:t>
        </w:r>
      </w:ins>
      <w:del w:id="357" w:author="Caitlin Jeffrey" w:date="2023-11-09T10:21:00Z">
        <w:r w:rsidRPr="00604EDE" w:rsidDel="00681FA3">
          <w:rPr>
            <w:rFonts w:ascii="Times New Roman" w:hAnsi="Times New Roman" w:cs="Times New Roman"/>
            <w:sz w:val="24"/>
            <w:szCs w:val="24"/>
          </w:rPr>
          <w:delText>ing</w:delText>
        </w:r>
      </w:del>
      <w:r w:rsidRPr="00604EDE">
        <w:rPr>
          <w:rFonts w:ascii="Times New Roman" w:hAnsi="Times New Roman" w:cs="Times New Roman"/>
          <w:sz w:val="24"/>
          <w:szCs w:val="24"/>
        </w:rPr>
        <w:t xml:space="preserve"> 5-8 times/year</w:t>
      </w:r>
      <w:ins w:id="358" w:author="Caitlin Jeffrey" w:date="2023-11-09T10:21:00Z">
        <w:r w:rsidR="00681FA3">
          <w:rPr>
            <w:rFonts w:ascii="Times New Roman" w:hAnsi="Times New Roman" w:cs="Times New Roman"/>
            <w:sz w:val="24"/>
            <w:szCs w:val="24"/>
          </w:rPr>
          <w:t>,</w:t>
        </w:r>
      </w:ins>
      <w:r w:rsidRPr="00604EDE">
        <w:rPr>
          <w:rFonts w:ascii="Times New Roman" w:hAnsi="Times New Roman" w:cs="Times New Roman"/>
          <w:sz w:val="24"/>
          <w:szCs w:val="24"/>
        </w:rPr>
        <w:t xml:space="preserve"> and </w:t>
      </w:r>
      <w:del w:id="359" w:author="Caitlin Jeffrey" w:date="2023-11-09T10:22:00Z">
        <w:r w:rsidRPr="00604EDE" w:rsidDel="00942B4D">
          <w:rPr>
            <w:rFonts w:ascii="Times New Roman" w:hAnsi="Times New Roman" w:cs="Times New Roman"/>
            <w:sz w:val="24"/>
            <w:szCs w:val="24"/>
          </w:rPr>
          <w:delText xml:space="preserve">one </w:delText>
        </w:r>
      </w:del>
      <w:ins w:id="360" w:author="Caitlin Jeffrey" w:date="2023-11-09T10:22:00Z">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test</w:t>
      </w:r>
      <w:ins w:id="361" w:author="Caitlin Jeffrey" w:date="2023-11-09T10:21:00Z">
        <w:r w:rsidR="00681FA3">
          <w:rPr>
            <w:rFonts w:ascii="Times New Roman" w:hAnsi="Times New Roman" w:cs="Times New Roman"/>
            <w:sz w:val="24"/>
            <w:szCs w:val="24"/>
          </w:rPr>
          <w:t>ed</w:t>
        </w:r>
      </w:ins>
      <w:del w:id="362" w:author="Caitlin Jeffrey" w:date="2023-11-09T10:21:00Z">
        <w:r w:rsidRPr="00604EDE" w:rsidDel="00681FA3">
          <w:rPr>
            <w:rFonts w:ascii="Times New Roman" w:hAnsi="Times New Roman" w:cs="Times New Roman"/>
            <w:sz w:val="24"/>
            <w:szCs w:val="24"/>
          </w:rPr>
          <w:delText>ing</w:delText>
        </w:r>
      </w:del>
      <w:r w:rsidRPr="00604EDE">
        <w:rPr>
          <w:rFonts w:ascii="Times New Roman" w:hAnsi="Times New Roman" w:cs="Times New Roman"/>
          <w:sz w:val="24"/>
          <w:szCs w:val="24"/>
        </w:rPr>
        <w:t xml:space="preserve"> every other month.</w:t>
      </w:r>
      <w:ins w:id="363" w:author="Caitlin Jeffrey" w:date="2023-10-25T08:05:00Z">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ins>
      <w:ins w:id="364" w:author="Caitlin Jeffrey" w:date="2023-10-25T08:06:00Z">
        <w:r w:rsidR="004D7584">
          <w:rPr>
            <w:rFonts w:ascii="Times New Roman" w:hAnsi="Times New Roman" w:cs="Times New Roman"/>
            <w:sz w:val="24"/>
            <w:szCs w:val="24"/>
          </w:rPr>
          <w:t xml:space="preserve">day </w:t>
        </w:r>
      </w:ins>
      <w:ins w:id="365" w:author="Caitlin Jeffrey" w:date="2023-10-25T08:05:00Z">
        <w:r w:rsidR="008D668E">
          <w:rPr>
            <w:rFonts w:ascii="Times New Roman" w:hAnsi="Times New Roman" w:cs="Times New Roman"/>
            <w:sz w:val="24"/>
            <w:szCs w:val="24"/>
          </w:rPr>
          <w:t xml:space="preserve">4 days </w:t>
        </w:r>
      </w:ins>
      <w:ins w:id="366" w:author="Caitlin Jeffrey" w:date="2023-10-25T08:06:00Z">
        <w:r w:rsidR="004D7584">
          <w:rPr>
            <w:rFonts w:ascii="Times New Roman" w:hAnsi="Times New Roman" w:cs="Times New Roman"/>
            <w:sz w:val="24"/>
            <w:szCs w:val="24"/>
          </w:rPr>
          <w:t>before</w:t>
        </w:r>
      </w:ins>
      <w:ins w:id="367" w:author="Caitlin Jeffrey" w:date="2023-10-25T08:05:00Z">
        <w:r w:rsidR="008D668E">
          <w:rPr>
            <w:rFonts w:ascii="Times New Roman" w:hAnsi="Times New Roman" w:cs="Times New Roman"/>
            <w:sz w:val="24"/>
            <w:szCs w:val="24"/>
          </w:rPr>
          <w:t xml:space="preserve"> the </w:t>
        </w:r>
      </w:ins>
      <w:ins w:id="368" w:author="Caitlin Jeffrey" w:date="2023-10-25T08:06:00Z">
        <w:r w:rsidR="008D668E">
          <w:rPr>
            <w:rFonts w:ascii="Times New Roman" w:hAnsi="Times New Roman" w:cs="Times New Roman"/>
            <w:sz w:val="24"/>
            <w:szCs w:val="24"/>
          </w:rPr>
          <w:t>farm visit (</w:t>
        </w:r>
      </w:ins>
      <w:ins w:id="369" w:author="Caitlin Jeffrey" w:date="2023-10-25T08:05:00Z">
        <w:r w:rsidR="00A942E8" w:rsidRPr="00A942E8">
          <w:rPr>
            <w:rFonts w:ascii="Times New Roman" w:hAnsi="Times New Roman" w:cs="Times New Roman"/>
            <w:sz w:val="24"/>
            <w:szCs w:val="24"/>
          </w:rPr>
          <w:t xml:space="preserve">range: </w:t>
        </w:r>
      </w:ins>
      <w:ins w:id="370" w:author="Caitlin Jeffrey" w:date="2023-10-25T08:07:00Z">
        <w:r w:rsidR="005B2B4F">
          <w:rPr>
            <w:rFonts w:ascii="Times New Roman" w:hAnsi="Times New Roman" w:cs="Times New Roman"/>
            <w:sz w:val="24"/>
            <w:szCs w:val="24"/>
          </w:rPr>
          <w:t>-</w:t>
        </w:r>
      </w:ins>
      <w:ins w:id="371" w:author="Caitlin Jeffrey" w:date="2023-10-25T08:05:00Z">
        <w:r w:rsidR="00A942E8" w:rsidRPr="00A942E8">
          <w:rPr>
            <w:rFonts w:ascii="Times New Roman" w:hAnsi="Times New Roman" w:cs="Times New Roman"/>
            <w:sz w:val="24"/>
            <w:szCs w:val="24"/>
          </w:rPr>
          <w:t xml:space="preserve">28 days </w:t>
        </w:r>
      </w:ins>
      <w:ins w:id="372" w:author="Caitlin Jeffrey" w:date="2023-10-25T08:07:00Z">
        <w:r w:rsidR="005B2B4F">
          <w:rPr>
            <w:rFonts w:ascii="Times New Roman" w:hAnsi="Times New Roman" w:cs="Times New Roman"/>
            <w:sz w:val="24"/>
            <w:szCs w:val="24"/>
          </w:rPr>
          <w:t>to +</w:t>
        </w:r>
      </w:ins>
      <w:ins w:id="373" w:author="Caitlin Jeffrey" w:date="2023-10-25T08:05:00Z">
        <w:r w:rsidR="00A942E8" w:rsidRPr="00A942E8">
          <w:rPr>
            <w:rFonts w:ascii="Times New Roman" w:hAnsi="Times New Roman" w:cs="Times New Roman"/>
            <w:sz w:val="24"/>
            <w:szCs w:val="24"/>
          </w:rPr>
          <w:t>33</w:t>
        </w:r>
      </w:ins>
      <w:ins w:id="374" w:author="Caitlin Jeffrey" w:date="2023-10-25T08:06:00Z">
        <w:r w:rsidR="008D668E">
          <w:rPr>
            <w:rFonts w:ascii="Times New Roman" w:hAnsi="Times New Roman" w:cs="Times New Roman"/>
            <w:sz w:val="24"/>
            <w:szCs w:val="24"/>
          </w:rPr>
          <w:t>).</w:t>
        </w:r>
      </w:ins>
      <w:r w:rsidRPr="00604EDE">
        <w:rPr>
          <w:rFonts w:ascii="Times New Roman" w:hAnsi="Times New Roman" w:cs="Times New Roman"/>
          <w:sz w:val="24"/>
          <w:szCs w:val="24"/>
        </w:rPr>
        <w:t xml:space="preserve"> </w:t>
      </w:r>
      <w:commentRangeStart w:id="375"/>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76"/>
      <w:r w:rsidRPr="00604EDE">
        <w:rPr>
          <w:rFonts w:ascii="Times New Roman" w:hAnsi="Times New Roman" w:cs="Times New Roman"/>
          <w:sz w:val="24"/>
          <w:szCs w:val="24"/>
        </w:rPr>
        <w:t>respectively</w:t>
      </w:r>
      <w:commentRangeEnd w:id="376"/>
      <w:r w:rsidR="00D7652E">
        <w:rPr>
          <w:rStyle w:val="CommentReference"/>
          <w:rFonts w:eastAsiaTheme="minorEastAsia"/>
        </w:rPr>
        <w:commentReference w:id="376"/>
      </w:r>
      <w:r w:rsidRPr="00604EDE">
        <w:rPr>
          <w:rFonts w:ascii="Times New Roman" w:hAnsi="Times New Roman" w:cs="Times New Roman"/>
          <w:sz w:val="24"/>
          <w:szCs w:val="24"/>
        </w:rPr>
        <w:t xml:space="preserve">. </w:t>
      </w:r>
      <w:commentRangeEnd w:id="375"/>
      <w:r w:rsidR="006C0C9C">
        <w:rPr>
          <w:rStyle w:val="CommentReference"/>
          <w:rFonts w:eastAsiaTheme="minorEastAsia"/>
        </w:rPr>
        <w:commentReference w:id="375"/>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77"/>
      <w:commentRangeEnd w:id="377"/>
      <w:r>
        <w:rPr>
          <w:rStyle w:val="CommentReference"/>
          <w:rFonts w:eastAsiaTheme="minorEastAsia"/>
        </w:rPr>
        <w:commentReference w:id="377"/>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0D2DE692" w:rsidR="00692DAA" w:rsidRPr="00F76386" w:rsidRDefault="009F29CE" w:rsidP="00676DFA">
      <w:pPr>
        <w:spacing w:line="480" w:lineRule="auto"/>
        <w:ind w:firstLine="720"/>
        <w:rPr>
          <w:b/>
          <w:bCs/>
        </w:rPr>
      </w:pPr>
      <w:ins w:id="378" w:author="Caitlin Jeffrey" w:date="2023-11-09T10:59:00Z">
        <w:r>
          <w:rPr>
            <w:rFonts w:ascii="Times New Roman" w:hAnsi="Times New Roman" w:cs="Times New Roman"/>
            <w:sz w:val="24"/>
            <w:szCs w:val="24"/>
          </w:rPr>
          <w:t>Descriptive r</w:t>
        </w:r>
      </w:ins>
      <w:ins w:id="379" w:author="Caitlin Jeffrey" w:date="2023-11-09T10:22:00Z">
        <w:r w:rsidR="009F07A6" w:rsidRPr="00604EDE">
          <w:rPr>
            <w:rFonts w:ascii="Times New Roman" w:hAnsi="Times New Roman" w:cs="Times New Roman"/>
            <w:sz w:val="24"/>
            <w:szCs w:val="24"/>
          </w:rPr>
          <w:t xml:space="preserve">esults </w:t>
        </w:r>
      </w:ins>
      <w:ins w:id="380" w:author="Caitlin Jeffrey" w:date="2023-11-09T11:00:00Z">
        <w:r w:rsidR="00EE5530" w:rsidRPr="00604EDE">
          <w:rPr>
            <w:rFonts w:ascii="Times New Roman" w:hAnsi="Times New Roman" w:cs="Times New Roman"/>
            <w:sz w:val="24"/>
            <w:szCs w:val="24"/>
          </w:rPr>
          <w:t>of</w:t>
        </w:r>
        <w:r w:rsidR="00EE5530">
          <w:rPr>
            <w:rFonts w:ascii="Times New Roman" w:hAnsi="Times New Roman" w:cs="Times New Roman"/>
            <w:sz w:val="24"/>
            <w:szCs w:val="24"/>
          </w:rPr>
          <w:t xml:space="preserve"> bulk tank milk</w:t>
        </w:r>
        <w:r w:rsidR="00EE5530" w:rsidRPr="00604EDE">
          <w:rPr>
            <w:rFonts w:ascii="Times New Roman" w:hAnsi="Times New Roman" w:cs="Times New Roman"/>
            <w:sz w:val="24"/>
            <w:szCs w:val="24"/>
          </w:rPr>
          <w:t xml:space="preserve"> aerobic culture</w:t>
        </w:r>
        <w:r w:rsidR="00EE5530">
          <w:rPr>
            <w:rFonts w:ascii="Times New Roman" w:hAnsi="Times New Roman" w:cs="Times New Roman"/>
            <w:sz w:val="24"/>
            <w:szCs w:val="24"/>
          </w:rPr>
          <w:t>s</w:t>
        </w:r>
        <w:r w:rsidR="00EE5530" w:rsidRPr="00604EDE">
          <w:rPr>
            <w:rFonts w:ascii="Times New Roman" w:hAnsi="Times New Roman" w:cs="Times New Roman"/>
            <w:sz w:val="24"/>
            <w:szCs w:val="24"/>
          </w:rPr>
          <w:t xml:space="preserve"> </w:t>
        </w:r>
      </w:ins>
      <w:ins w:id="381" w:author="Caitlin Jeffrey" w:date="2023-11-09T10:59:00Z">
        <w:r w:rsidR="00EE5530">
          <w:rPr>
            <w:rFonts w:ascii="Times New Roman" w:hAnsi="Times New Roman" w:cs="Times New Roman"/>
            <w:sz w:val="24"/>
            <w:szCs w:val="24"/>
          </w:rPr>
          <w:t xml:space="preserve">and comparison by facility type group </w:t>
        </w:r>
      </w:ins>
      <w:ins w:id="382" w:author="Caitlin Jeffrey" w:date="2023-11-09T10:22:00Z">
        <w:r w:rsidR="009F07A6" w:rsidRPr="00604EDE">
          <w:rPr>
            <w:rFonts w:ascii="Times New Roman" w:hAnsi="Times New Roman" w:cs="Times New Roman"/>
            <w:sz w:val="24"/>
            <w:szCs w:val="24"/>
          </w:rPr>
          <w:t xml:space="preserve">are presented in Table </w:t>
        </w:r>
        <w:r w:rsidR="009F07A6">
          <w:rPr>
            <w:rFonts w:ascii="Times New Roman" w:hAnsi="Times New Roman" w:cs="Times New Roman"/>
            <w:sz w:val="24"/>
            <w:szCs w:val="24"/>
          </w:rPr>
          <w:t>2</w:t>
        </w:r>
        <w:r w:rsidR="009F07A6" w:rsidRPr="00604EDE">
          <w:rPr>
            <w:rFonts w:ascii="Times New Roman" w:hAnsi="Times New Roman" w:cs="Times New Roman"/>
            <w:sz w:val="24"/>
            <w:szCs w:val="24"/>
          </w:rPr>
          <w:t xml:space="preserve">. </w:t>
        </w:r>
      </w:ins>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w:t>
      </w:r>
      <w:del w:id="383" w:author="Caitlin Jeffrey" w:date="2023-11-09T10:22:00Z">
        <w:r w:rsidR="00BB0A26" w:rsidRPr="00604EDE" w:rsidDel="009F07A6">
          <w:rPr>
            <w:rFonts w:ascii="Times New Roman" w:hAnsi="Times New Roman" w:cs="Times New Roman"/>
            <w:sz w:val="24"/>
            <w:szCs w:val="24"/>
          </w:rPr>
          <w:delText>Results of aerobic culture</w:delText>
        </w:r>
        <w:r w:rsidR="00E817A9" w:rsidDel="009F07A6">
          <w:rPr>
            <w:rFonts w:ascii="Times New Roman" w:hAnsi="Times New Roman" w:cs="Times New Roman"/>
            <w:sz w:val="24"/>
            <w:szCs w:val="24"/>
          </w:rPr>
          <w:delText>s</w:delText>
        </w:r>
        <w:r w:rsidR="00BB0A26" w:rsidRPr="00604EDE" w:rsidDel="009F07A6">
          <w:rPr>
            <w:rFonts w:ascii="Times New Roman" w:hAnsi="Times New Roman" w:cs="Times New Roman"/>
            <w:sz w:val="24"/>
            <w:szCs w:val="24"/>
          </w:rPr>
          <w:delText xml:space="preserve"> are presented in Table . </w:delText>
        </w:r>
      </w:del>
      <w:r w:rsidR="00CA29EB" w:rsidRPr="00604EDE">
        <w:rPr>
          <w:rFonts w:ascii="Times New Roman" w:hAnsi="Times New Roman" w:cs="Times New Roman"/>
          <w:sz w:val="24"/>
          <w:szCs w:val="24"/>
        </w:rPr>
        <w:t xml:space="preserve">Sixteen of the 21 </w:t>
      </w:r>
      <w:del w:id="384" w:author="Caitlin Jeffrey" w:date="2023-11-09T10:58:00Z">
        <w:r w:rsidR="00CA29EB" w:rsidRPr="00604EDE" w:rsidDel="00BE4B45">
          <w:rPr>
            <w:rFonts w:ascii="Times New Roman" w:hAnsi="Times New Roman" w:cs="Times New Roman"/>
            <w:sz w:val="24"/>
            <w:szCs w:val="24"/>
          </w:rPr>
          <w:delText xml:space="preserve">bulk tank milk </w:delText>
        </w:r>
      </w:del>
      <w:r w:rsidR="00CA29EB" w:rsidRPr="00604EDE">
        <w:rPr>
          <w:rFonts w:ascii="Times New Roman" w:hAnsi="Times New Roman" w:cs="Times New Roman"/>
          <w:sz w:val="24"/>
          <w:szCs w:val="24"/>
        </w:rPr>
        <w:t xml:space="preserve">samples were negative for coliforms on aerobic culture, while 5 farms had a coliform count of 5 cfu/mL. </w:t>
      </w:r>
      <w:r w:rsidR="00CA29EB" w:rsidRPr="00604EDE">
        <w:rPr>
          <w:rFonts w:ascii="Times New Roman" w:hAnsi="Times New Roman" w:cs="Times New Roman"/>
          <w:i/>
          <w:iCs/>
          <w:sz w:val="24"/>
          <w:szCs w:val="24"/>
        </w:rPr>
        <w:t>Staph. aureus</w:t>
      </w:r>
      <w:r w:rsidR="00CA29EB" w:rsidRPr="00604EDE">
        <w:rPr>
          <w:rFonts w:ascii="Times New Roman" w:hAnsi="Times New Roman" w:cs="Times New Roman"/>
          <w:sz w:val="24"/>
          <w:szCs w:val="24"/>
        </w:rPr>
        <w:t xml:space="preserve"> was found in the bulk tank milk from 13/21 herds, with a median (</w:t>
      </w:r>
      <w:del w:id="385" w:author="Caitlin Jeffrey" w:date="2023-11-09T10:00:00Z">
        <w:r w:rsidR="00CA29EB" w:rsidRPr="00604EDE" w:rsidDel="00A879D4">
          <w:rPr>
            <w:rFonts w:ascii="Times New Roman" w:hAnsi="Times New Roman" w:cs="Times New Roman"/>
            <w:sz w:val="24"/>
            <w:szCs w:val="24"/>
          </w:rPr>
          <w:delText xml:space="preserve">mean; </w:delText>
        </w:r>
      </w:del>
      <w:r w:rsidR="00CA29EB" w:rsidRPr="00604EDE">
        <w:rPr>
          <w:rFonts w:ascii="Times New Roman" w:hAnsi="Times New Roman" w:cs="Times New Roman"/>
          <w:sz w:val="24"/>
          <w:szCs w:val="24"/>
        </w:rPr>
        <w:t>range) cfu/mL of 50 (</w:t>
      </w:r>
      <w:del w:id="386" w:author="Caitlin Jeffrey" w:date="2023-11-09T10:00:00Z">
        <w:r w:rsidR="00CA29EB" w:rsidRPr="00604EDE" w:rsidDel="00A879D4">
          <w:rPr>
            <w:rFonts w:ascii="Times New Roman" w:hAnsi="Times New Roman" w:cs="Times New Roman"/>
            <w:sz w:val="24"/>
            <w:szCs w:val="24"/>
          </w:rPr>
          <w:delText xml:space="preserve">70; </w:delText>
        </w:r>
      </w:del>
      <w:r w:rsidR="00CA29EB" w:rsidRPr="00604EDE">
        <w:rPr>
          <w:rFonts w:ascii="Times New Roman" w:hAnsi="Times New Roman" w:cs="Times New Roman"/>
          <w:sz w:val="24"/>
          <w:szCs w:val="24"/>
        </w:rPr>
        <w:t xml:space="preserve">15-320) when present. </w:t>
      </w:r>
      <w:del w:id="387" w:author="Caitlin Jeffrey" w:date="2023-11-09T10:06:00Z">
        <w:r w:rsidR="00CA29EB" w:rsidRPr="00604EDE" w:rsidDel="004000F2">
          <w:rPr>
            <w:rFonts w:ascii="Times New Roman" w:hAnsi="Times New Roman" w:cs="Times New Roman"/>
            <w:sz w:val="24"/>
            <w:szCs w:val="24"/>
          </w:rPr>
          <w:delText>The median (</w:delText>
        </w:r>
      </w:del>
      <w:del w:id="388" w:author="Caitlin Jeffrey" w:date="2023-11-09T10:00:00Z">
        <w:r w:rsidR="00CA29EB" w:rsidRPr="00604EDE" w:rsidDel="00A879D4">
          <w:rPr>
            <w:rFonts w:ascii="Times New Roman" w:hAnsi="Times New Roman" w:cs="Times New Roman"/>
            <w:sz w:val="24"/>
            <w:szCs w:val="24"/>
          </w:rPr>
          <w:delText xml:space="preserve">mean; </w:delText>
        </w:r>
      </w:del>
      <w:del w:id="389" w:author="Caitlin Jeffrey" w:date="2023-11-09T10:06:00Z">
        <w:r w:rsidR="00CA29EB" w:rsidRPr="00604EDE" w:rsidDel="004000F2">
          <w:rPr>
            <w:rFonts w:ascii="Times New Roman" w:hAnsi="Times New Roman" w:cs="Times New Roman"/>
            <w:sz w:val="24"/>
            <w:szCs w:val="24"/>
          </w:rPr>
          <w:delText xml:space="preserve">range) </w:delText>
        </w:r>
        <w:r w:rsidR="00CA29EB" w:rsidRPr="00604EDE" w:rsidDel="004000F2">
          <w:rPr>
            <w:rFonts w:ascii="Times New Roman" w:hAnsi="Times New Roman" w:cs="Times New Roman"/>
            <w:i/>
            <w:iCs/>
            <w:sz w:val="24"/>
            <w:szCs w:val="24"/>
          </w:rPr>
          <w:delText xml:space="preserve">Staph. </w:delText>
        </w:r>
        <w:r w:rsidR="00CA29EB" w:rsidRPr="00604EDE" w:rsidDel="004000F2">
          <w:rPr>
            <w:rFonts w:ascii="Times New Roman" w:hAnsi="Times New Roman" w:cs="Times New Roman"/>
            <w:sz w:val="24"/>
            <w:szCs w:val="24"/>
          </w:rPr>
          <w:delText xml:space="preserve">spp. count found in the 21 bulk tank milk samples was 65 (96; 0-665) cfu/mL, while the median </w:delText>
        </w:r>
        <w:r w:rsidR="003B49BB" w:rsidDel="004000F2">
          <w:rPr>
            <w:rFonts w:ascii="Times New Roman" w:hAnsi="Times New Roman" w:cs="Times New Roman"/>
            <w:sz w:val="24"/>
            <w:szCs w:val="24"/>
          </w:rPr>
          <w:delText xml:space="preserve">SSLO </w:delText>
        </w:r>
        <w:r w:rsidR="00CA29EB" w:rsidRPr="00604EDE" w:rsidDel="004000F2">
          <w:rPr>
            <w:rFonts w:ascii="Times New Roman" w:hAnsi="Times New Roman" w:cs="Times New Roman"/>
            <w:sz w:val="24"/>
            <w:szCs w:val="24"/>
          </w:rPr>
          <w:delText xml:space="preserve">count was 45 (156; 10-1250) cfu/mL. </w:delText>
        </w:r>
      </w:del>
    </w:p>
    <w:p w14:paraId="44F47B11" w14:textId="2B965725" w:rsidR="00F81BD0" w:rsidRPr="00604EDE" w:rsidRDefault="006F2C5B" w:rsidP="005C62DE">
      <w:pPr>
        <w:spacing w:line="480" w:lineRule="auto"/>
        <w:ind w:firstLine="720"/>
      </w:pPr>
      <w:ins w:id="390" w:author="Caitlin Jeffrey" w:date="2023-11-09T10:23:00Z">
        <w:r>
          <w:rPr>
            <w:rFonts w:ascii="Times New Roman" w:hAnsi="Times New Roman" w:cs="Times New Roman"/>
            <w:sz w:val="24"/>
            <w:szCs w:val="24"/>
          </w:rPr>
          <w:t xml:space="preserve">Descriptive results </w:t>
        </w:r>
      </w:ins>
      <w:ins w:id="391" w:author="Caitlin Jeffrey" w:date="2023-11-09T10:24:00Z">
        <w:r w:rsidR="004D73E8">
          <w:rPr>
            <w:rFonts w:ascii="Times New Roman" w:hAnsi="Times New Roman" w:cs="Times New Roman"/>
            <w:sz w:val="24"/>
            <w:szCs w:val="24"/>
          </w:rPr>
          <w:t xml:space="preserve">of BTSCC, udder health measures, </w:t>
        </w:r>
        <w:r w:rsidR="005C62B7">
          <w:rPr>
            <w:rFonts w:ascii="Times New Roman" w:hAnsi="Times New Roman" w:cs="Times New Roman"/>
            <w:sz w:val="24"/>
            <w:szCs w:val="24"/>
          </w:rPr>
          <w:t xml:space="preserve">and </w:t>
        </w:r>
        <w:r w:rsidR="004D73E8">
          <w:rPr>
            <w:rFonts w:ascii="Times New Roman" w:hAnsi="Times New Roman" w:cs="Times New Roman"/>
            <w:sz w:val="24"/>
            <w:szCs w:val="24"/>
          </w:rPr>
          <w:t>milk production are presented in Table 3.</w:t>
        </w:r>
      </w:ins>
      <w:ins w:id="392" w:author="Caitlin Jeffrey" w:date="2023-11-09T10:30:00Z">
        <w:r w:rsidR="0082647E">
          <w:rPr>
            <w:rFonts w:ascii="Times New Roman" w:hAnsi="Times New Roman" w:cs="Times New Roman"/>
            <w:sz w:val="24"/>
            <w:szCs w:val="24"/>
          </w:rPr>
          <w:t xml:space="preserve"> </w:t>
        </w:r>
      </w:ins>
      <w:r w:rsidR="00895B63" w:rsidRPr="00604EDE">
        <w:rPr>
          <w:rFonts w:ascii="Times New Roman" w:hAnsi="Times New Roman" w:cs="Times New Roman"/>
          <w:sz w:val="24"/>
          <w:szCs w:val="24"/>
        </w:rPr>
        <w:t xml:space="preserve">The </w:t>
      </w:r>
      <w:commentRangeStart w:id="393"/>
      <w:r w:rsidR="00895B63" w:rsidRPr="00604EDE">
        <w:rPr>
          <w:rFonts w:ascii="Times New Roman" w:hAnsi="Times New Roman" w:cs="Times New Roman"/>
          <w:sz w:val="24"/>
          <w:szCs w:val="24"/>
        </w:rPr>
        <w:t>mean (</w:t>
      </w:r>
      <w:commentRangeEnd w:id="393"/>
      <w:r w:rsidR="00D7652E">
        <w:rPr>
          <w:rStyle w:val="CommentReference"/>
          <w:rFonts w:eastAsiaTheme="minorEastAsia"/>
        </w:rPr>
        <w:commentReference w:id="393"/>
      </w:r>
      <w:del w:id="394" w:author="Caitlin Jeffrey" w:date="2023-11-09T10:26:00Z">
        <w:r w:rsidR="00895B63" w:rsidRPr="00604EDE" w:rsidDel="00C54D4F">
          <w:rPr>
            <w:rFonts w:ascii="Times New Roman" w:hAnsi="Times New Roman" w:cs="Times New Roman"/>
            <w:sz w:val="24"/>
            <w:szCs w:val="24"/>
          </w:rPr>
          <w:delText xml:space="preserve">SD; </w:delText>
        </w:r>
      </w:del>
      <w:ins w:id="395" w:author="Caitlin Jeffrey" w:date="2023-11-09T10:27:00Z">
        <w:r w:rsidR="00C54D4F" w:rsidRPr="00086443">
          <w:rPr>
            <w:rFonts w:ascii="Times New Roman" w:eastAsia="Times New Roman" w:hAnsi="Times New Roman" w:cs="Times New Roman"/>
          </w:rPr>
          <w:t>95%CI</w:t>
        </w:r>
      </w:ins>
      <w:del w:id="396" w:author="Caitlin Jeffrey" w:date="2023-11-09T10:27:00Z">
        <w:r w:rsidR="00895B63" w:rsidRPr="00604EDE" w:rsidDel="00C54D4F">
          <w:rPr>
            <w:rFonts w:ascii="Times New Roman" w:hAnsi="Times New Roman" w:cs="Times New Roman"/>
            <w:sz w:val="24"/>
            <w:szCs w:val="24"/>
          </w:rPr>
          <w:delText>range</w:delText>
        </w:r>
      </w:del>
      <w:r w:rsidR="00895B63" w:rsidRPr="00604EDE">
        <w:rPr>
          <w:rFonts w:ascii="Times New Roman" w:hAnsi="Times New Roman" w:cs="Times New Roman"/>
          <w:sz w:val="24"/>
          <w:szCs w:val="24"/>
        </w:rPr>
        <w:t xml:space="preserve">) </w:t>
      </w:r>
      <w:del w:id="397" w:author="Caitlin Jeffrey" w:date="2023-11-09T10:23:00Z">
        <w:r w:rsidR="00895B63" w:rsidRPr="00604EDE" w:rsidDel="00F726AA">
          <w:rPr>
            <w:rFonts w:ascii="Times New Roman" w:hAnsi="Times New Roman" w:cs="Times New Roman"/>
            <w:sz w:val="24"/>
            <w:szCs w:val="24"/>
          </w:rPr>
          <w:delText xml:space="preserve">raw </w:delText>
        </w:r>
      </w:del>
      <w:ins w:id="398" w:author="Caitlin Jeffrey" w:date="2023-11-09T10:26:00Z">
        <w:r w:rsidR="00E056C0">
          <w:rPr>
            <w:rFonts w:ascii="Times New Roman" w:hAnsi="Times New Roman" w:cs="Times New Roman"/>
            <w:sz w:val="24"/>
            <w:szCs w:val="24"/>
          </w:rPr>
          <w:t>back-transformed (from log</w:t>
        </w:r>
        <w:r w:rsidR="00E056C0">
          <w:rPr>
            <w:rFonts w:ascii="Times New Roman" w:hAnsi="Times New Roman" w:cs="Times New Roman"/>
            <w:sz w:val="24"/>
            <w:szCs w:val="24"/>
            <w:vertAlign w:val="subscript"/>
          </w:rPr>
          <w:t>10</w:t>
        </w:r>
        <w:r w:rsidR="00E056C0">
          <w:rPr>
            <w:rFonts w:ascii="Times New Roman" w:hAnsi="Times New Roman" w:cs="Times New Roman"/>
            <w:sz w:val="24"/>
            <w:szCs w:val="24"/>
          </w:rPr>
          <w:t>)</w:t>
        </w:r>
      </w:ins>
      <w:ins w:id="399" w:author="Caitlin Jeffrey" w:date="2023-11-09T10:23:00Z">
        <w:r w:rsidR="00F726AA" w:rsidRPr="00604EDE">
          <w:rPr>
            <w:rFonts w:ascii="Times New Roman" w:hAnsi="Times New Roman" w:cs="Times New Roman"/>
            <w:sz w:val="24"/>
            <w:szCs w:val="24"/>
          </w:rPr>
          <w:t xml:space="preserve"> </w:t>
        </w:r>
      </w:ins>
      <w:r w:rsidR="00895B63" w:rsidRPr="00604EDE">
        <w:rPr>
          <w:rFonts w:ascii="Times New Roman" w:hAnsi="Times New Roman" w:cs="Times New Roman"/>
          <w:sz w:val="24"/>
          <w:szCs w:val="24"/>
        </w:rPr>
        <w:t>somatic cell count for the 21 bulk tank milk samples</w:t>
      </w:r>
      <w:del w:id="400" w:author="Caitlin Jeffrey" w:date="2023-11-09T11:00:00Z">
        <w:r w:rsidR="00895B63" w:rsidRPr="00604EDE" w:rsidDel="00EE5530">
          <w:rPr>
            <w:rFonts w:ascii="Times New Roman" w:hAnsi="Times New Roman" w:cs="Times New Roman"/>
            <w:sz w:val="24"/>
            <w:szCs w:val="24"/>
          </w:rPr>
          <w:delText xml:space="preserve"> collected</w:delText>
        </w:r>
      </w:del>
      <w:r w:rsidR="00895B63" w:rsidRPr="00604EDE">
        <w:rPr>
          <w:rFonts w:ascii="Times New Roman" w:hAnsi="Times New Roman" w:cs="Times New Roman"/>
          <w:sz w:val="24"/>
          <w:szCs w:val="24"/>
        </w:rPr>
        <w:t xml:space="preserve"> was </w:t>
      </w:r>
      <w:ins w:id="401" w:author="Caitlin Jeffrey" w:date="2023-11-09T10:28:00Z">
        <w:r w:rsidR="002145CB" w:rsidRPr="002145CB">
          <w:rPr>
            <w:rFonts w:ascii="Times New Roman" w:hAnsi="Times New Roman" w:cs="Times New Roman"/>
            <w:sz w:val="24"/>
            <w:szCs w:val="24"/>
          </w:rPr>
          <w:t>134</w:t>
        </w:r>
        <w:r w:rsidR="002145CB">
          <w:rPr>
            <w:rFonts w:ascii="Times New Roman" w:hAnsi="Times New Roman" w:cs="Times New Roman"/>
            <w:sz w:val="24"/>
            <w:szCs w:val="24"/>
          </w:rPr>
          <w:t>,</w:t>
        </w:r>
        <w:r w:rsidR="002145CB" w:rsidRPr="002145CB">
          <w:rPr>
            <w:rFonts w:ascii="Times New Roman" w:hAnsi="Times New Roman" w:cs="Times New Roman"/>
            <w:sz w:val="24"/>
            <w:szCs w:val="24"/>
          </w:rPr>
          <w:t>896</w:t>
        </w:r>
        <w:r w:rsidR="002145CB">
          <w:rPr>
            <w:rFonts w:ascii="Times New Roman" w:hAnsi="Times New Roman" w:cs="Times New Roman"/>
            <w:sz w:val="24"/>
            <w:szCs w:val="24"/>
          </w:rPr>
          <w:t xml:space="preserve"> </w:t>
        </w:r>
      </w:ins>
      <w:del w:id="402" w:author="Caitlin Jeffrey" w:date="2023-11-09T10:29:00Z">
        <w:r w:rsidR="00895B63" w:rsidRPr="00604EDE" w:rsidDel="002145CB">
          <w:rPr>
            <w:rFonts w:ascii="Times New Roman" w:hAnsi="Times New Roman" w:cs="Times New Roman"/>
            <w:sz w:val="24"/>
            <w:szCs w:val="24"/>
          </w:rPr>
          <w:delText xml:space="preserve">144,286 </w:delText>
        </w:r>
      </w:del>
      <w:r w:rsidR="00895B63" w:rsidRPr="00604EDE">
        <w:rPr>
          <w:rFonts w:ascii="Times New Roman" w:hAnsi="Times New Roman" w:cs="Times New Roman"/>
          <w:sz w:val="24"/>
          <w:szCs w:val="24"/>
        </w:rPr>
        <w:t>cells/mL (</w:t>
      </w:r>
      <w:ins w:id="403" w:author="Caitlin Jeffrey" w:date="2023-11-09T10:30:00Z">
        <w:r w:rsidR="007B63F1" w:rsidRPr="007B63F1">
          <w:rPr>
            <w:rFonts w:ascii="Times New Roman" w:hAnsi="Times New Roman" w:cs="Times New Roman"/>
            <w:sz w:val="24"/>
            <w:szCs w:val="24"/>
          </w:rPr>
          <w:t>114</w:t>
        </w:r>
        <w:r w:rsidR="007B63F1">
          <w:rPr>
            <w:rFonts w:ascii="Times New Roman" w:hAnsi="Times New Roman" w:cs="Times New Roman"/>
            <w:sz w:val="24"/>
            <w:szCs w:val="24"/>
          </w:rPr>
          <w:t>,</w:t>
        </w:r>
        <w:r w:rsidR="007B63F1" w:rsidRPr="007B63F1">
          <w:rPr>
            <w:rFonts w:ascii="Times New Roman" w:hAnsi="Times New Roman" w:cs="Times New Roman"/>
            <w:sz w:val="24"/>
            <w:szCs w:val="24"/>
          </w:rPr>
          <w:t>815</w:t>
        </w:r>
        <w:r w:rsidR="007B63F1">
          <w:rPr>
            <w:rFonts w:ascii="Times New Roman" w:hAnsi="Times New Roman" w:cs="Times New Roman"/>
            <w:sz w:val="24"/>
            <w:szCs w:val="24"/>
          </w:rPr>
          <w:t>-</w:t>
        </w:r>
        <w:r w:rsidR="0082647E" w:rsidRPr="0082647E">
          <w:rPr>
            <w:rFonts w:ascii="Times New Roman" w:hAnsi="Times New Roman" w:cs="Times New Roman"/>
            <w:sz w:val="24"/>
            <w:szCs w:val="24"/>
          </w:rPr>
          <w:t>158</w:t>
        </w:r>
        <w:r w:rsidR="0082647E">
          <w:rPr>
            <w:rFonts w:ascii="Times New Roman" w:hAnsi="Times New Roman" w:cs="Times New Roman"/>
            <w:sz w:val="24"/>
            <w:szCs w:val="24"/>
          </w:rPr>
          <w:t>,</w:t>
        </w:r>
        <w:r w:rsidR="0082647E" w:rsidRPr="0082647E">
          <w:rPr>
            <w:rFonts w:ascii="Times New Roman" w:hAnsi="Times New Roman" w:cs="Times New Roman"/>
            <w:sz w:val="24"/>
            <w:szCs w:val="24"/>
          </w:rPr>
          <w:t>489</w:t>
        </w:r>
      </w:ins>
      <w:del w:id="404" w:author="Caitlin Jeffrey" w:date="2023-11-09T10:26:00Z">
        <w:r w:rsidR="00895B63" w:rsidRPr="00604EDE" w:rsidDel="00C54D4F">
          <w:rPr>
            <w:rFonts w:ascii="Times New Roman" w:hAnsi="Times New Roman" w:cs="Times New Roman"/>
            <w:sz w:val="24"/>
            <w:szCs w:val="24"/>
          </w:rPr>
          <w:delText xml:space="preserve">53,934; </w:delText>
        </w:r>
      </w:del>
      <w:del w:id="405" w:author="Caitlin Jeffrey" w:date="2023-11-09T10:29:00Z">
        <w:r w:rsidR="00895B63" w:rsidRPr="00604EDE" w:rsidDel="005701E8">
          <w:rPr>
            <w:rFonts w:ascii="Times New Roman" w:hAnsi="Times New Roman" w:cs="Times New Roman"/>
            <w:sz w:val="24"/>
            <w:szCs w:val="24"/>
          </w:rPr>
          <w:delText>54,000-250,000</w:delText>
        </w:r>
      </w:del>
      <w:r w:rsidR="00895B63" w:rsidRPr="00604EDE">
        <w:rPr>
          <w:rFonts w:ascii="Times New Roman" w:hAnsi="Times New Roman" w:cs="Times New Roman"/>
          <w:sz w:val="24"/>
          <w:szCs w:val="24"/>
        </w:rPr>
        <w:t>)</w:t>
      </w:r>
      <w:del w:id="406" w:author="Caitlin Jeffrey" w:date="2023-11-09T10:25:00Z">
        <w:r w:rsidR="00895B63" w:rsidRPr="00604EDE" w:rsidDel="005C62B7">
          <w:rPr>
            <w:rFonts w:ascii="Times New Roman" w:hAnsi="Times New Roman" w:cs="Times New Roman"/>
            <w:sz w:val="24"/>
            <w:szCs w:val="24"/>
          </w:rPr>
          <w:delText xml:space="preserve"> (Table </w:delText>
        </w:r>
        <w:r w:rsidR="007A36F6" w:rsidDel="005C62B7">
          <w:rPr>
            <w:rFonts w:ascii="Times New Roman" w:hAnsi="Times New Roman" w:cs="Times New Roman"/>
            <w:sz w:val="24"/>
            <w:szCs w:val="24"/>
          </w:rPr>
          <w:delText>3</w:delText>
        </w:r>
        <w:r w:rsidR="00895B63" w:rsidRPr="00604EDE" w:rsidDel="005C62B7">
          <w:rPr>
            <w:rFonts w:ascii="Times New Roman" w:hAnsi="Times New Roman" w:cs="Times New Roman"/>
            <w:sz w:val="24"/>
            <w:szCs w:val="24"/>
          </w:rPr>
          <w:delText>)</w:delText>
        </w:r>
      </w:del>
      <w:r w:rsidR="00895B63" w:rsidRPr="00604EDE">
        <w:rPr>
          <w:rFonts w:ascii="Times New Roman" w:hAnsi="Times New Roman" w:cs="Times New Roman"/>
          <w:sz w:val="24"/>
          <w:szCs w:val="24"/>
        </w:rPr>
        <w:t xml:space="preserve">. For the 19 herds with available DHIA test-day data, the mean </w:t>
      </w:r>
      <w:r w:rsidR="00C53F25">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593C05">
        <w:rPr>
          <w:rFonts w:ascii="Times New Roman" w:hAnsi="Times New Roman" w:cs="Times New Roman"/>
          <w:sz w:val="24"/>
          <w:szCs w:val="24"/>
        </w:rPr>
        <w:t>newly elevated</w:t>
      </w:r>
      <w:r w:rsidR="00AA176D" w:rsidRPr="00604EDE">
        <w:rPr>
          <w:rFonts w:ascii="Times New Roman" w:hAnsi="Times New Roman" w:cs="Times New Roman"/>
          <w:sz w:val="24"/>
          <w:szCs w:val="24"/>
        </w:rPr>
        <w:t xml:space="preserve">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5.7 (</w:t>
      </w:r>
      <w:ins w:id="407" w:author="Caitlin Jeffrey" w:date="2023-11-09T10:31:00Z">
        <w:r w:rsidR="0005019B" w:rsidRPr="00086443">
          <w:rPr>
            <w:rFonts w:ascii="Times New Roman" w:hAnsi="Times New Roman" w:cs="Times New Roman"/>
            <w:color w:val="000000"/>
          </w:rPr>
          <w:t>4.2-7.3</w:t>
        </w:r>
      </w:ins>
      <w:del w:id="408" w:author="Caitlin Jeffrey" w:date="2023-11-09T10:31:00Z">
        <w:r w:rsidR="00895B63" w:rsidRPr="00604EDE" w:rsidDel="0005019B">
          <w:rPr>
            <w:rFonts w:ascii="Times New Roman" w:hAnsi="Times New Roman" w:cs="Times New Roman"/>
            <w:sz w:val="24"/>
            <w:szCs w:val="24"/>
          </w:rPr>
          <w:delText>3.7; 0-12.3</w:delText>
        </w:r>
      </w:del>
      <w:r w:rsidR="00895B63" w:rsidRPr="00604EDE">
        <w:rPr>
          <w:rFonts w:ascii="Times New Roman" w:hAnsi="Times New Roman" w:cs="Times New Roman"/>
          <w:sz w:val="24"/>
          <w:szCs w:val="24"/>
        </w:rPr>
        <w:t xml:space="preserve">),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chronic</w:t>
      </w:r>
      <w:r w:rsidR="007D51DA" w:rsidRPr="00604EDE">
        <w:rPr>
          <w:rFonts w:ascii="Times New Roman" w:hAnsi="Times New Roman" w:cs="Times New Roman"/>
          <w:sz w:val="24"/>
          <w:szCs w:val="24"/>
        </w:rPr>
        <w:t>ally</w:t>
      </w:r>
      <w:ins w:id="409" w:author="Caitlin Jeffrey" w:date="2023-10-26T14:55:00Z">
        <w:r w:rsidR="00CA664F">
          <w:rPr>
            <w:rFonts w:ascii="Times New Roman" w:hAnsi="Times New Roman" w:cs="Times New Roman"/>
            <w:sz w:val="24"/>
            <w:szCs w:val="24"/>
          </w:rPr>
          <w:t xml:space="preserve"> </w:t>
        </w:r>
      </w:ins>
      <w:del w:id="410" w:author="Caitlin Jeffrey" w:date="2023-10-26T14:55:00Z">
        <w:r w:rsidR="007D51DA" w:rsidRPr="00604EDE" w:rsidDel="00CA664F">
          <w:rPr>
            <w:rFonts w:ascii="Times New Roman" w:hAnsi="Times New Roman" w:cs="Times New Roman"/>
            <w:sz w:val="24"/>
            <w:szCs w:val="24"/>
          </w:rPr>
          <w:delText>-</w:delText>
        </w:r>
      </w:del>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13.6 (</w:t>
      </w:r>
      <w:ins w:id="411" w:author="Caitlin Jeffrey" w:date="2023-11-09T10:31:00Z">
        <w:r w:rsidR="0005019B" w:rsidRPr="00086443">
          <w:rPr>
            <w:rFonts w:ascii="Times New Roman" w:hAnsi="Times New Roman" w:cs="Times New Roman"/>
            <w:color w:val="000000"/>
          </w:rPr>
          <w:t>11.2-16.1</w:t>
        </w:r>
      </w:ins>
      <w:del w:id="412" w:author="Caitlin Jeffrey" w:date="2023-11-09T10:31:00Z">
        <w:r w:rsidR="00895B63" w:rsidRPr="00604EDE" w:rsidDel="0005019B">
          <w:rPr>
            <w:rFonts w:ascii="Times New Roman" w:hAnsi="Times New Roman" w:cs="Times New Roman"/>
            <w:sz w:val="24"/>
            <w:szCs w:val="24"/>
          </w:rPr>
          <w:delText>5.8; 2.9-23.1</w:delText>
        </w:r>
      </w:del>
      <w:r w:rsidR="00895B63" w:rsidRPr="00604EDE">
        <w:rPr>
          <w:rFonts w:ascii="Times New Roman" w:hAnsi="Times New Roman" w:cs="Times New Roman"/>
          <w:sz w:val="24"/>
          <w:szCs w:val="24"/>
        </w:rPr>
        <w:t xml:space="preserve">), and mean </w:t>
      </w:r>
      <w:r w:rsidR="00432A88">
        <w:rPr>
          <w:rFonts w:ascii="Times New Roman" w:hAnsi="Times New Roman" w:cs="Times New Roman"/>
          <w:sz w:val="24"/>
          <w:szCs w:val="24"/>
        </w:rPr>
        <w:t>%</w:t>
      </w:r>
      <w:r w:rsidR="00895B63" w:rsidRPr="00604EDE">
        <w:rPr>
          <w:rFonts w:ascii="Times New Roman" w:hAnsi="Times New Roman" w:cs="Times New Roman"/>
          <w:sz w:val="24"/>
          <w:szCs w:val="24"/>
        </w:rPr>
        <w:t xml:space="preserve"> cows with </w:t>
      </w:r>
      <w:r w:rsidR="007D51DA" w:rsidRPr="00604EDE">
        <w:rPr>
          <w:rFonts w:ascii="Times New Roman" w:hAnsi="Times New Roman" w:cs="Times New Roman"/>
          <w:sz w:val="24"/>
          <w:szCs w:val="24"/>
        </w:rPr>
        <w:t>elevated SC</w:t>
      </w:r>
      <w:r w:rsidR="001E0584">
        <w:rPr>
          <w:rFonts w:ascii="Times New Roman" w:hAnsi="Times New Roman" w:cs="Times New Roman"/>
          <w:sz w:val="24"/>
          <w:szCs w:val="24"/>
        </w:rPr>
        <w:t>S</w:t>
      </w:r>
      <w:r w:rsidR="00895B63" w:rsidRPr="00604EDE">
        <w:rPr>
          <w:rFonts w:ascii="Times New Roman" w:hAnsi="Times New Roman" w:cs="Times New Roman"/>
          <w:sz w:val="24"/>
          <w:szCs w:val="24"/>
        </w:rPr>
        <w:t xml:space="preserve"> was </w:t>
      </w:r>
      <w:r w:rsidR="00895B63" w:rsidRPr="00604EDE">
        <w:rPr>
          <w:rFonts w:ascii="Times New Roman" w:hAnsi="Times New Roman" w:cs="Times New Roman"/>
          <w:sz w:val="24"/>
          <w:szCs w:val="24"/>
        </w:rPr>
        <w:lastRenderedPageBreak/>
        <w:t>2</w:t>
      </w:r>
      <w:ins w:id="413" w:author="Caitlin Jeffrey" w:date="2023-11-09T10:31:00Z">
        <w:r w:rsidR="00296614">
          <w:rPr>
            <w:rFonts w:ascii="Times New Roman" w:hAnsi="Times New Roman" w:cs="Times New Roman"/>
            <w:sz w:val="24"/>
            <w:szCs w:val="24"/>
          </w:rPr>
          <w:t>4.9</w:t>
        </w:r>
      </w:ins>
      <w:del w:id="414" w:author="Caitlin Jeffrey" w:date="2023-11-09T10:31:00Z">
        <w:r w:rsidR="00895B63" w:rsidRPr="00604EDE" w:rsidDel="00296614">
          <w:rPr>
            <w:rFonts w:ascii="Times New Roman" w:hAnsi="Times New Roman" w:cs="Times New Roman"/>
            <w:sz w:val="24"/>
            <w:szCs w:val="24"/>
          </w:rPr>
          <w:delText>5</w:delText>
        </w:r>
      </w:del>
      <w:r w:rsidR="00895B63" w:rsidRPr="00604EDE">
        <w:rPr>
          <w:rFonts w:ascii="Times New Roman" w:hAnsi="Times New Roman" w:cs="Times New Roman"/>
          <w:sz w:val="24"/>
          <w:szCs w:val="24"/>
        </w:rPr>
        <w:t xml:space="preserve"> (</w:t>
      </w:r>
      <w:ins w:id="415" w:author="Caitlin Jeffrey" w:date="2023-11-09T10:31:00Z">
        <w:r w:rsidR="00296614" w:rsidRPr="00086443">
          <w:rPr>
            <w:rFonts w:ascii="Times New Roman" w:hAnsi="Times New Roman" w:cs="Times New Roman"/>
            <w:color w:val="000000"/>
          </w:rPr>
          <w:t>21.6-28.3</w:t>
        </w:r>
      </w:ins>
      <w:del w:id="416" w:author="Caitlin Jeffrey" w:date="2023-11-09T10:31:00Z">
        <w:r w:rsidR="00895B63" w:rsidRPr="00604EDE" w:rsidDel="00296614">
          <w:rPr>
            <w:rFonts w:ascii="Times New Roman" w:hAnsi="Times New Roman" w:cs="Times New Roman"/>
            <w:sz w:val="24"/>
            <w:szCs w:val="24"/>
          </w:rPr>
          <w:delText>7.8; 8.6-36.9</w:delText>
        </w:r>
      </w:del>
      <w:r w:rsidR="00895B63" w:rsidRPr="00604EDE">
        <w:rPr>
          <w:rFonts w:ascii="Times New Roman" w:hAnsi="Times New Roman" w:cs="Times New Roman"/>
          <w:sz w:val="24"/>
          <w:szCs w:val="24"/>
        </w:rPr>
        <w:t>). For the 18 herds with available data, mean standardized 150-day milk was 50 pounds (</w:t>
      </w:r>
      <w:ins w:id="417" w:author="Caitlin Jeffrey" w:date="2023-11-09T10:32:00Z">
        <w:r w:rsidR="00296614" w:rsidRPr="00086443">
          <w:rPr>
            <w:rFonts w:ascii="Times New Roman" w:hAnsi="Times New Roman" w:cs="Times New Roman"/>
            <w:color w:val="000000"/>
          </w:rPr>
          <w:t>45.7-54.3</w:t>
        </w:r>
      </w:ins>
      <w:del w:id="418" w:author="Caitlin Jeffrey" w:date="2023-11-09T10:32:00Z">
        <w:r w:rsidR="00895B63" w:rsidRPr="00604EDE" w:rsidDel="00296614">
          <w:rPr>
            <w:rFonts w:ascii="Times New Roman" w:hAnsi="Times New Roman" w:cs="Times New Roman"/>
            <w:sz w:val="24"/>
            <w:szCs w:val="24"/>
          </w:rPr>
          <w:delText>10.1; 33.5-68</w:delText>
        </w:r>
      </w:del>
      <w:r w:rsidR="00895B63" w:rsidRPr="00604EDE">
        <w:rPr>
          <w:rFonts w:ascii="Times New Roman" w:hAnsi="Times New Roman" w:cs="Times New Roman"/>
          <w:sz w:val="24"/>
          <w:szCs w:val="24"/>
        </w:rPr>
        <w:t xml:space="preserve">). </w:t>
      </w:r>
      <w:ins w:id="419" w:author="Caitlin Jeffrey" w:date="2023-11-09T10:32:00Z">
        <w:r w:rsidR="0053123E">
          <w:rPr>
            <w:rFonts w:ascii="Times New Roman" w:hAnsi="Times New Roman" w:cs="Times New Roman"/>
            <w:sz w:val="24"/>
            <w:szCs w:val="24"/>
          </w:rPr>
          <w:t>A</w:t>
        </w:r>
        <w:r w:rsidR="0053123E" w:rsidRPr="00604EDE">
          <w:rPr>
            <w:rFonts w:ascii="Times New Roman" w:hAnsi="Times New Roman" w:cs="Times New Roman"/>
            <w:sz w:val="24"/>
            <w:szCs w:val="24"/>
          </w:rPr>
          <w:t xml:space="preserve">verage </w:t>
        </w:r>
        <w:r w:rsidR="0053123E">
          <w:rPr>
            <w:rFonts w:ascii="Times New Roman" w:hAnsi="Times New Roman" w:cs="Times New Roman"/>
            <w:sz w:val="24"/>
            <w:szCs w:val="24"/>
          </w:rPr>
          <w:t>SCS</w:t>
        </w:r>
        <w:r w:rsidR="0053123E" w:rsidRPr="00604EDE">
          <w:rPr>
            <w:rFonts w:ascii="Times New Roman" w:hAnsi="Times New Roman" w:cs="Times New Roman"/>
            <w:sz w:val="24"/>
            <w:szCs w:val="24"/>
          </w:rPr>
          <w:t xml:space="preserve"> was 2.44 (</w:t>
        </w:r>
        <w:r w:rsidR="0053123E" w:rsidRPr="00086443">
          <w:rPr>
            <w:rFonts w:ascii="Times New Roman" w:hAnsi="Times New Roman" w:cs="Times New Roman"/>
            <w:color w:val="000000"/>
          </w:rPr>
          <w:t>2.26-2.62</w:t>
        </w:r>
        <w:r w:rsidR="0053123E" w:rsidRPr="00604EDE">
          <w:rPr>
            <w:rFonts w:ascii="Times New Roman" w:hAnsi="Times New Roman" w:cs="Times New Roman"/>
            <w:sz w:val="24"/>
            <w:szCs w:val="24"/>
          </w:rPr>
          <w:t>)</w:t>
        </w:r>
        <w:r w:rsidR="0053123E">
          <w:rPr>
            <w:rFonts w:ascii="Times New Roman" w:hAnsi="Times New Roman" w:cs="Times New Roman"/>
            <w:sz w:val="24"/>
            <w:szCs w:val="24"/>
          </w:rPr>
          <w:t xml:space="preserve"> f</w:t>
        </w:r>
      </w:ins>
      <w:del w:id="420" w:author="Caitlin Jeffrey" w:date="2023-11-09T10:32:00Z">
        <w:r w:rsidR="00895B63" w:rsidRPr="00604EDE" w:rsidDel="0053123E">
          <w:rPr>
            <w:rFonts w:ascii="Times New Roman" w:hAnsi="Times New Roman" w:cs="Times New Roman"/>
            <w:sz w:val="24"/>
            <w:szCs w:val="24"/>
          </w:rPr>
          <w:delText>F</w:delText>
        </w:r>
      </w:del>
      <w:r w:rsidR="00895B63" w:rsidRPr="00604EDE">
        <w:rPr>
          <w:rFonts w:ascii="Times New Roman" w:hAnsi="Times New Roman" w:cs="Times New Roman"/>
          <w:sz w:val="24"/>
          <w:szCs w:val="24"/>
        </w:rPr>
        <w:t>or the 20 herds with available</w:t>
      </w:r>
      <w:r w:rsidR="0010405F" w:rsidRPr="00604EDE">
        <w:rPr>
          <w:rFonts w:ascii="Times New Roman" w:hAnsi="Times New Roman" w:cs="Times New Roman"/>
          <w:sz w:val="24"/>
          <w:szCs w:val="24"/>
        </w:rPr>
        <w:t xml:space="preserve"> cow-level test</w:t>
      </w:r>
      <w:r w:rsidR="00895B63" w:rsidRPr="00604EDE">
        <w:rPr>
          <w:rFonts w:ascii="Times New Roman" w:hAnsi="Times New Roman" w:cs="Times New Roman"/>
          <w:sz w:val="24"/>
          <w:szCs w:val="24"/>
        </w:rPr>
        <w:t xml:space="preserve"> data</w:t>
      </w:r>
      <w:ins w:id="421" w:author="Caitlin Jeffrey" w:date="2023-11-09T10:34:00Z">
        <w:r w:rsidR="005A4757">
          <w:rPr>
            <w:rFonts w:ascii="Times New Roman" w:hAnsi="Times New Roman" w:cs="Times New Roman"/>
            <w:sz w:val="24"/>
            <w:szCs w:val="24"/>
          </w:rPr>
          <w:t>.</w:t>
        </w:r>
      </w:ins>
      <w:del w:id="422" w:author="Caitlin Jeffrey" w:date="2023-11-09T10:34:00Z">
        <w:r w:rsidR="00895B63" w:rsidRPr="00604EDE" w:rsidDel="005A4757">
          <w:rPr>
            <w:rFonts w:ascii="Times New Roman" w:hAnsi="Times New Roman" w:cs="Times New Roman"/>
            <w:sz w:val="24"/>
            <w:szCs w:val="24"/>
          </w:rPr>
          <w:delText xml:space="preserve">, the </w:delText>
        </w:r>
      </w:del>
      <w:del w:id="423" w:author="Caitlin Jeffrey" w:date="2023-11-09T10:32:00Z">
        <w:r w:rsidR="00895B63" w:rsidRPr="00604EDE" w:rsidDel="0053123E">
          <w:rPr>
            <w:rFonts w:ascii="Times New Roman" w:hAnsi="Times New Roman" w:cs="Times New Roman"/>
            <w:sz w:val="24"/>
            <w:szCs w:val="24"/>
          </w:rPr>
          <w:delText xml:space="preserve">average </w:delText>
        </w:r>
        <w:r w:rsidR="001E0584" w:rsidDel="0053123E">
          <w:rPr>
            <w:rFonts w:ascii="Times New Roman" w:hAnsi="Times New Roman" w:cs="Times New Roman"/>
            <w:sz w:val="24"/>
            <w:szCs w:val="24"/>
          </w:rPr>
          <w:delText>SCS</w:delText>
        </w:r>
        <w:r w:rsidR="00895B63" w:rsidRPr="00604EDE" w:rsidDel="0053123E">
          <w:rPr>
            <w:rFonts w:ascii="Times New Roman" w:hAnsi="Times New Roman" w:cs="Times New Roman"/>
            <w:sz w:val="24"/>
            <w:szCs w:val="24"/>
          </w:rPr>
          <w:delText xml:space="preserve"> was 2.44 (</w:delText>
        </w:r>
        <w:r w:rsidR="00895B63" w:rsidRPr="00604EDE" w:rsidDel="00296614">
          <w:rPr>
            <w:rFonts w:ascii="Times New Roman" w:hAnsi="Times New Roman" w:cs="Times New Roman"/>
            <w:sz w:val="24"/>
            <w:szCs w:val="24"/>
          </w:rPr>
          <w:delText>0.42; 1.7-3.3</w:delText>
        </w:r>
        <w:r w:rsidR="00895B63" w:rsidRPr="00604EDE" w:rsidDel="0053123E">
          <w:rPr>
            <w:rFonts w:ascii="Times New Roman" w:hAnsi="Times New Roman" w:cs="Times New Roman"/>
            <w:sz w:val="24"/>
            <w:szCs w:val="24"/>
          </w:rPr>
          <w:delText>)</w:delText>
        </w:r>
        <w:r w:rsidR="006F7C5E" w:rsidRPr="00604EDE" w:rsidDel="0053123E">
          <w:rPr>
            <w:rFonts w:ascii="Times New Roman" w:hAnsi="Times New Roman" w:cs="Times New Roman"/>
            <w:sz w:val="24"/>
            <w:szCs w:val="24"/>
          </w:rPr>
          <w:delText>.</w:delText>
        </w:r>
        <w:r w:rsidR="00895B63" w:rsidRPr="00604EDE" w:rsidDel="0053123E">
          <w:rPr>
            <w:rFonts w:ascii="Times New Roman" w:hAnsi="Times New Roman" w:cs="Times New Roman"/>
            <w:sz w:val="24"/>
            <w:szCs w:val="24"/>
          </w:rPr>
          <w:delText xml:space="preserve"> </w:delText>
        </w:r>
      </w:del>
    </w:p>
    <w:p w14:paraId="4B22464F" w14:textId="0EC67F6F" w:rsidR="00057CE1" w:rsidRPr="00604EDE" w:rsidDel="00D87158" w:rsidRDefault="00057CE1" w:rsidP="009B620F">
      <w:pPr>
        <w:spacing w:after="0" w:line="480" w:lineRule="auto"/>
        <w:ind w:firstLine="720"/>
        <w:rPr>
          <w:del w:id="424" w:author="Caitlin Jeffrey" w:date="2023-10-27T11:01:00Z"/>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w:t>
      </w:r>
      <w:del w:id="425" w:author="Caitlin Jeffrey" w:date="2023-11-09T10:33:00Z">
        <w:r w:rsidRPr="00604EDE" w:rsidDel="00396213">
          <w:rPr>
            <w:rFonts w:ascii="Times New Roman" w:hAnsi="Times New Roman" w:cs="Times New Roman"/>
            <w:sz w:val="24"/>
            <w:szCs w:val="24"/>
          </w:rPr>
          <w:delText xml:space="preserve"> (95% CI)</w:delText>
        </w:r>
      </w:del>
      <w:r w:rsidRPr="00604EDE">
        <w:rPr>
          <w:rFonts w:ascii="Times New Roman" w:hAnsi="Times New Roman" w:cs="Times New Roman"/>
          <w:sz w:val="24"/>
          <w:szCs w:val="24"/>
        </w:rPr>
        <w:t xml:space="preserve"> hygiene score was 2.2 (1.91-2.44) for bedded pack farms (n = 5), 2.5 (2.24-2.76) for tiestall farms (n = 10), and 2.15 (1.93-2.37) for freestall farms (n = 6).</w:t>
      </w:r>
      <w:del w:id="426" w:author="Caitlin Jeffrey" w:date="2023-10-27T11:01:00Z">
        <w:r w:rsidRPr="00604EDE" w:rsidDel="0013699F">
          <w:rPr>
            <w:rFonts w:ascii="Times New Roman" w:hAnsi="Times New Roman" w:cs="Times New Roman"/>
            <w:sz w:val="24"/>
            <w:szCs w:val="24"/>
          </w:rPr>
          <w:delText xml:space="preserve"> </w:delText>
        </w:r>
      </w:del>
    </w:p>
    <w:p w14:paraId="04C5B6FE" w14:textId="534D61A9"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w:t>
      </w:r>
      <w:del w:id="427" w:author="Caitlin Jeffrey" w:date="2023-11-09T10:33:00Z">
        <w:r w:rsidRPr="00604EDE" w:rsidDel="00396213">
          <w:rPr>
            <w:rFonts w:ascii="Times New Roman" w:hAnsi="Times New Roman" w:cs="Times New Roman"/>
            <w:sz w:val="24"/>
            <w:szCs w:val="24"/>
          </w:rPr>
          <w:delText xml:space="preserve"> (95% CI)</w:delText>
        </w:r>
      </w:del>
      <w:r w:rsidRPr="00604EDE">
        <w:rPr>
          <w:rFonts w:ascii="Times New Roman" w:hAnsi="Times New Roman" w:cs="Times New Roman"/>
          <w:sz w:val="24"/>
          <w:szCs w:val="24"/>
        </w:rPr>
        <w:t xml:space="preserve"> proportion of cows with dirty udders in a herd (udder hygiene score ≥3) was 40% (31-48</w:t>
      </w:r>
      <w:del w:id="428" w:author="Caitlin Jeffrey" w:date="2023-11-09T10:34:00Z">
        <w:r w:rsidRPr="00604EDE" w:rsidDel="006C33D3">
          <w:rPr>
            <w:rFonts w:ascii="Times New Roman" w:hAnsi="Times New Roman" w:cs="Times New Roman"/>
            <w:sz w:val="24"/>
            <w:szCs w:val="24"/>
          </w:rPr>
          <w:delText>%</w:delText>
        </w:r>
      </w:del>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del w:id="429" w:author="Caitlin Jeffrey" w:date="2023-11-09T10:34:00Z">
        <w:r w:rsidRPr="00604EDE" w:rsidDel="00F204DF">
          <w:rPr>
            <w:rFonts w:ascii="Times New Roman" w:hAnsi="Times New Roman" w:cs="Times New Roman"/>
            <w:sz w:val="24"/>
            <w:szCs w:val="24"/>
          </w:rPr>
          <w:delText>%</w:delText>
        </w:r>
      </w:del>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for bedded pack farms</w:t>
      </w:r>
      <w:del w:id="430" w:author="Caitlin Jeffrey" w:date="2023-11-09T11:01:00Z">
        <w:r w:rsidRPr="00604EDE" w:rsidDel="00276D6E">
          <w:rPr>
            <w:rFonts w:ascii="Times New Roman" w:hAnsi="Times New Roman" w:cs="Times New Roman"/>
            <w:sz w:val="24"/>
            <w:szCs w:val="24"/>
          </w:rPr>
          <w:delText xml:space="preserve"> (n = 5)</w:delText>
        </w:r>
      </w:del>
      <w:r w:rsidRPr="00604EDE">
        <w:rPr>
          <w:rFonts w:ascii="Times New Roman" w:hAnsi="Times New Roman" w:cs="Times New Roman"/>
          <w:sz w:val="24"/>
          <w:szCs w:val="24"/>
        </w:rPr>
        <w:t>, 49% (35-62</w:t>
      </w:r>
      <w:del w:id="431" w:author="Caitlin Jeffrey" w:date="2023-11-09T10:34:00Z">
        <w:r w:rsidRPr="00604EDE" w:rsidDel="00F204DF">
          <w:rPr>
            <w:rFonts w:ascii="Times New Roman" w:hAnsi="Times New Roman" w:cs="Times New Roman"/>
            <w:sz w:val="24"/>
            <w:szCs w:val="24"/>
          </w:rPr>
          <w:delText>%</w:delText>
        </w:r>
      </w:del>
      <w:r w:rsidRPr="00604EDE">
        <w:rPr>
          <w:rFonts w:ascii="Times New Roman" w:hAnsi="Times New Roman" w:cs="Times New Roman"/>
          <w:sz w:val="24"/>
          <w:szCs w:val="24"/>
        </w:rPr>
        <w:t>) for tiestall farms</w:t>
      </w:r>
      <w:del w:id="432" w:author="Caitlin Jeffrey" w:date="2023-11-09T11:01:00Z">
        <w:r w:rsidRPr="00604EDE" w:rsidDel="00276D6E">
          <w:rPr>
            <w:rFonts w:ascii="Times New Roman" w:hAnsi="Times New Roman" w:cs="Times New Roman"/>
            <w:sz w:val="24"/>
            <w:szCs w:val="24"/>
          </w:rPr>
          <w:delText xml:space="preserve"> (n = 10)</w:delText>
        </w:r>
      </w:del>
      <w:r w:rsidRPr="00604EDE">
        <w:rPr>
          <w:rFonts w:ascii="Times New Roman" w:hAnsi="Times New Roman" w:cs="Times New Roman"/>
          <w:sz w:val="24"/>
          <w:szCs w:val="24"/>
        </w:rPr>
        <w:t>, and 32% (20-44</w:t>
      </w:r>
      <w:del w:id="433" w:author="Caitlin Jeffrey" w:date="2023-11-09T10:34:00Z">
        <w:r w:rsidRPr="00604EDE" w:rsidDel="00F204DF">
          <w:rPr>
            <w:rFonts w:ascii="Times New Roman" w:hAnsi="Times New Roman" w:cs="Times New Roman"/>
            <w:sz w:val="24"/>
            <w:szCs w:val="24"/>
          </w:rPr>
          <w:delText>%</w:delText>
        </w:r>
      </w:del>
      <w:r w:rsidRPr="00604EDE">
        <w:rPr>
          <w:rFonts w:ascii="Times New Roman" w:hAnsi="Times New Roman" w:cs="Times New Roman"/>
          <w:sz w:val="24"/>
          <w:szCs w:val="24"/>
        </w:rPr>
        <w:t>) for freestall farms</w:t>
      </w:r>
      <w:del w:id="434" w:author="Caitlin Jeffrey" w:date="2023-11-09T11:02:00Z">
        <w:r w:rsidRPr="00604EDE" w:rsidDel="00276D6E">
          <w:rPr>
            <w:rFonts w:ascii="Times New Roman" w:hAnsi="Times New Roman" w:cs="Times New Roman"/>
            <w:sz w:val="24"/>
            <w:szCs w:val="24"/>
          </w:rPr>
          <w:delText xml:space="preserve"> (n = 6)</w:delText>
        </w:r>
      </w:del>
      <w:r w:rsidRPr="00604EDE">
        <w:rPr>
          <w:rFonts w:ascii="Times New Roman" w:hAnsi="Times New Roman" w:cs="Times New Roman"/>
          <w:sz w:val="24"/>
          <w:szCs w:val="24"/>
        </w:rPr>
        <w:t xml:space="preserve">. </w:t>
      </w:r>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435"/>
      <w:r w:rsidRPr="003C6F06">
        <w:rPr>
          <w:rFonts w:ascii="Times New Roman" w:hAnsi="Times New Roman" w:cs="Times New Roman"/>
          <w:b/>
          <w:bCs/>
          <w:sz w:val="24"/>
          <w:szCs w:val="24"/>
        </w:rPr>
        <w:t xml:space="preserve">Objective 1. Analysis of </w:t>
      </w:r>
      <w:commentRangeStart w:id="436"/>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436"/>
      <w:r w:rsidR="00715689" w:rsidRPr="003C6F06">
        <w:rPr>
          <w:rStyle w:val="CommentReference"/>
          <w:rFonts w:ascii="Times New Roman" w:eastAsiaTheme="minorEastAsia" w:hAnsi="Times New Roman" w:cs="Times New Roman"/>
          <w:sz w:val="24"/>
          <w:szCs w:val="24"/>
        </w:rPr>
        <w:commentReference w:id="436"/>
      </w:r>
      <w:commentRangeEnd w:id="435"/>
      <w:r w:rsidRPr="003C6F06">
        <w:rPr>
          <w:rStyle w:val="CommentReference"/>
          <w:rFonts w:ascii="Times New Roman" w:eastAsiaTheme="minorEastAsia" w:hAnsi="Times New Roman" w:cs="Times New Roman"/>
          <w:sz w:val="24"/>
          <w:szCs w:val="24"/>
        </w:rPr>
        <w:commentReference w:id="435"/>
      </w:r>
    </w:p>
    <w:p w14:paraId="48EBE274" w14:textId="33595CBF" w:rsidR="0046483C" w:rsidRDefault="0012513F" w:rsidP="00A305CE">
      <w:pPr>
        <w:pStyle w:val="ListParagraph"/>
        <w:spacing w:line="480" w:lineRule="auto"/>
        <w:ind w:left="0" w:firstLine="720"/>
      </w:pPr>
      <w:ins w:id="437" w:author="Caitlin Jeffrey" w:date="2023-11-03T10:54:00Z">
        <w:r>
          <w:rPr>
            <w:color w:val="000000"/>
          </w:rPr>
          <w:t xml:space="preserve">Final multivariable models are summarized in Table </w:t>
        </w:r>
      </w:ins>
      <w:ins w:id="438" w:author="Caitlin Jeffrey" w:date="2023-11-09T11:25:00Z">
        <w:r w:rsidR="00F83169">
          <w:rPr>
            <w:color w:val="000000"/>
          </w:rPr>
          <w:t>5</w:t>
        </w:r>
      </w:ins>
      <w:ins w:id="439" w:author="Caitlin Jeffrey" w:date="2023-11-03T10:54:00Z">
        <w:r>
          <w:rPr>
            <w:color w:val="000000"/>
          </w:rPr>
          <w:t xml:space="preserve">. </w:t>
        </w:r>
      </w:ins>
      <w:r w:rsidR="008D461B">
        <w:t>All 21 farms were able to be included in the models for BTSCC, average hygiene score, and proportion of dirty udders.</w:t>
      </w:r>
      <w:ins w:id="440" w:author="Caitlin Jeffrey" w:date="2023-11-03T10:57:00Z">
        <w:r w:rsidR="00176B80">
          <w:t xml:space="preserve"> However, for </w:t>
        </w:r>
        <w:r w:rsidR="00165C16">
          <w:t>only XX herds were used for models exploring…</w:t>
        </w:r>
      </w:ins>
      <w:ins w:id="441" w:author="Caitlin Jeffrey" w:date="2023-11-03T10:56:00Z">
        <w:r w:rsidR="008D461B">
          <w:t xml:space="preserve"> </w:t>
        </w:r>
      </w:ins>
      <w:r w:rsidR="0046483C">
        <w:t>For</w:t>
      </w:r>
      <w:r w:rsidR="0046753C">
        <w:t xml:space="preserve"> the models exploring newSC</w:t>
      </w:r>
      <w:r w:rsidR="003F38AD">
        <w:t>S</w:t>
      </w:r>
      <w:r w:rsidR="0046753C">
        <w:t>, chronSC</w:t>
      </w:r>
      <w:r w:rsidR="003F38AD">
        <w:t>S</w:t>
      </w:r>
      <w:r w:rsidR="0046753C">
        <w:t>, and elevSC</w:t>
      </w:r>
      <w:r w:rsidR="003F38AD">
        <w:t>S</w:t>
      </w:r>
      <w:r w:rsidR="0046753C">
        <w:t xml:space="preserve">, </w:t>
      </w:r>
      <w:r w:rsidR="00443B5C">
        <w:t>two</w:t>
      </w:r>
      <w:r w:rsidR="0046753C">
        <w:t xml:space="preserve"> bedded pack farms did not have available DHIA data (</w:t>
      </w:r>
      <w:ins w:id="442" w:author="Caitlin Jeffrey" w:date="2023-11-07T19:16:00Z">
        <w:r w:rsidR="004B041D">
          <w:t xml:space="preserve">n = 19; </w:t>
        </w:r>
      </w:ins>
      <w:r w:rsidR="00254ED0">
        <w:t>group sizes: FS =6, TS = 10, BP = 3).</w:t>
      </w:r>
      <w:r w:rsidR="00A94A13">
        <w:t xml:space="preserve"> One bedded pack farm did not have average cow-level SCS data (</w:t>
      </w:r>
      <w:ins w:id="443" w:author="Caitlin Jeffrey" w:date="2023-11-07T19:16:00Z">
        <w:r w:rsidR="004B041D">
          <w:t>n =</w:t>
        </w:r>
        <w:r w:rsidR="00661870">
          <w:t xml:space="preserve"> 20; </w:t>
        </w:r>
      </w:ins>
      <w:r w:rsidR="00A94A13">
        <w:t xml:space="preserve">group sizes: FS = 6, TS = </w:t>
      </w:r>
      <w:ins w:id="444" w:author="Caitlin Jeffrey" w:date="2023-11-02T12:23:00Z">
        <w:r w:rsidR="00556945">
          <w:t>10</w:t>
        </w:r>
      </w:ins>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tiestall</w:t>
      </w:r>
      <w:r w:rsidR="00DC0FB6">
        <w:t xml:space="preserve"> farm</w:t>
      </w:r>
      <w:r w:rsidR="00B2723A">
        <w:t>s were missing DHIA data (</w:t>
      </w:r>
      <w:ins w:id="445" w:author="Caitlin Jeffrey" w:date="2023-11-07T19:16:00Z">
        <w:r w:rsidR="00661870">
          <w:t xml:space="preserve">n = 18; </w:t>
        </w:r>
      </w:ins>
      <w:r w:rsidR="00195FCA">
        <w:t>group sizes: FS = 6, TS = 8, BP = 4).</w:t>
      </w:r>
      <w:r w:rsidR="00B07D3A">
        <w:t xml:space="preserve"> </w:t>
      </w:r>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2D6BEEE3" w:rsidR="00AE3695" w:rsidRDefault="00AB2CB3" w:rsidP="00A305CE">
      <w:pPr>
        <w:pStyle w:val="ListParagraph"/>
        <w:spacing w:line="480" w:lineRule="auto"/>
        <w:ind w:left="0" w:firstLine="720"/>
      </w:pPr>
      <w:commentRangeStart w:id="446"/>
      <w:r w:rsidRPr="00B833C9">
        <w:t xml:space="preserve">A Kruskal-Wallis chi-squared test was performed for each of the four aerobic culture outcomes, </w:t>
      </w:r>
      <w:commentRangeEnd w:id="446"/>
      <w:r w:rsidR="00C91850">
        <w:rPr>
          <w:rStyle w:val="CommentReference"/>
          <w:rFonts w:asciiTheme="minorHAnsi" w:eastAsiaTheme="minorEastAsia" w:hAnsiTheme="minorHAnsi" w:cstheme="minorBidi"/>
        </w:rPr>
        <w:commentReference w:id="446"/>
      </w:r>
      <w:r w:rsidRPr="00B833C9">
        <w:t>which found no difference in cfu count between the three facility types (</w:t>
      </w:r>
      <w:r w:rsidRPr="00121EE7">
        <w:rPr>
          <w:i/>
          <w:iCs/>
        </w:rPr>
        <w:t>P</w:t>
      </w:r>
      <w:r w:rsidRPr="00B833C9">
        <w:t xml:space="preserve"> &gt; 0.05; </w:t>
      </w:r>
      <w:r w:rsidRPr="00B833C9">
        <w:lastRenderedPageBreak/>
        <w:t xml:space="preserve">Table </w:t>
      </w:r>
      <w:r w:rsidR="000969AB">
        <w:t>2</w:t>
      </w:r>
      <w:r w:rsidRPr="00B833C9">
        <w:t>).</w:t>
      </w:r>
      <w:r>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B833C9">
        <w:t xml:space="preserve"> and were not pursued further. </w:t>
      </w:r>
    </w:p>
    <w:p w14:paraId="307763EB" w14:textId="4880825D" w:rsidR="0076306B" w:rsidRDefault="007F63E4" w:rsidP="007F63E4">
      <w:pPr>
        <w:pStyle w:val="ListParagraph"/>
        <w:spacing w:line="480" w:lineRule="auto"/>
        <w:ind w:left="0" w:firstLine="720"/>
      </w:pPr>
      <w:r w:rsidRPr="00285AA5">
        <w:t xml:space="preserve">A one-way Fisher’s ANOVA revealed that there was no difference in </w:t>
      </w:r>
      <w:r>
        <w:t>BTSCC</w:t>
      </w:r>
      <w:r w:rsidRPr="00285AA5">
        <w:t xml:space="preserve"> between the three facility types (</w:t>
      </w:r>
      <w:r>
        <w:rPr>
          <w:i/>
          <w:iCs/>
        </w:rPr>
        <w:t>P</w:t>
      </w:r>
      <w:r>
        <w:t xml:space="preserve"> =</w:t>
      </w:r>
      <w:r w:rsidRPr="00285AA5">
        <w:t xml:space="preserve"> 0.</w:t>
      </w:r>
      <w:r>
        <w:t>1</w:t>
      </w:r>
      <w:r w:rsidRPr="00285AA5">
        <w:t xml:space="preserve">5; Table </w:t>
      </w:r>
      <w:r w:rsidR="007A36F6">
        <w:t>3</w:t>
      </w:r>
      <w:r w:rsidRPr="00285AA5">
        <w:t>).</w:t>
      </w:r>
      <w:r>
        <w:t xml:space="preserve"> </w:t>
      </w:r>
      <w:r w:rsidR="009C3744">
        <w:t xml:space="preserve">Predominant breed and herd size were offered </w:t>
      </w:r>
      <w:r w:rsidR="00660061">
        <w:t xml:space="preserve">to a </w:t>
      </w:r>
      <w:r w:rsidR="00816A9A">
        <w:t xml:space="preserve">multivariable </w:t>
      </w:r>
      <w:r w:rsidR="00660061">
        <w:t xml:space="preserve">model </w:t>
      </w:r>
      <w:r w:rsidR="00CB4903">
        <w:t>for BT</w:t>
      </w:r>
      <w:r w:rsidR="00702A1C" w:rsidRPr="00D161EA">
        <w:t>SCC</w:t>
      </w:r>
      <w:r w:rsidR="00901BD6">
        <w:t xml:space="preserve">. </w:t>
      </w:r>
      <w:r w:rsidR="00446493">
        <w:t>No models were produced</w:t>
      </w:r>
      <w:r w:rsidR="006D4E55">
        <w:t xml:space="preserve"> for BT</w:t>
      </w:r>
      <w:r w:rsidR="00B17900">
        <w:t>S</w:t>
      </w:r>
      <w:r w:rsidR="006D4E55">
        <w:t>CC</w:t>
      </w:r>
      <w:r w:rsidR="00446493">
        <w:t xml:space="preserve"> that were statistically significant overall (</w:t>
      </w:r>
      <w:r w:rsidR="001A759F">
        <w:t>F</w:t>
      </w:r>
      <w:r w:rsidR="00446493">
        <w:t>-test</w:t>
      </w:r>
      <w:r w:rsidR="001A759F">
        <w:t xml:space="preserve">, </w:t>
      </w:r>
      <w:r w:rsidR="000E70C8" w:rsidRPr="000E70C8">
        <w:rPr>
          <w:i/>
          <w:iCs/>
        </w:rPr>
        <w:t>P</w:t>
      </w:r>
      <w:r w:rsidR="001A759F">
        <w:t xml:space="preserve"> &gt;0.05) </w:t>
      </w:r>
      <w:r w:rsidR="001E1026">
        <w:t>or which had any</w:t>
      </w:r>
      <w:r w:rsidR="00AA0F56" w:rsidRPr="00AA0F56">
        <w:t xml:space="preserve"> significant predictors</w:t>
      </w:r>
      <w:r w:rsidR="00490BE7">
        <w:t>, including facility type</w:t>
      </w:r>
      <w:r w:rsidR="00AA5799">
        <w:t>.</w:t>
      </w:r>
      <w:r w:rsidR="00716087">
        <w:t xml:space="preserve"> </w:t>
      </w:r>
    </w:p>
    <w:p w14:paraId="3599CB2C" w14:textId="21831A71" w:rsidR="00271681" w:rsidRPr="00D36C33" w:rsidRDefault="00271681" w:rsidP="00271681">
      <w:pPr>
        <w:pStyle w:val="ListParagraph"/>
        <w:spacing w:line="480" w:lineRule="auto"/>
        <w:ind w:left="0" w:firstLine="720"/>
        <w:rPr>
          <w:i/>
          <w:iCs/>
        </w:rPr>
      </w:pPr>
      <w:r>
        <w:rPr>
          <w:i/>
          <w:iCs/>
        </w:rPr>
        <w:t>Udder health outcomes</w:t>
      </w:r>
    </w:p>
    <w:p w14:paraId="7B388B6A" w14:textId="6E8A0AB5" w:rsidR="0076306B" w:rsidRDefault="007F63E4" w:rsidP="007F63E4">
      <w:pPr>
        <w:pStyle w:val="ListParagraph"/>
        <w:spacing w:line="480" w:lineRule="auto"/>
        <w:ind w:left="0" w:firstLine="720"/>
      </w:pPr>
      <w:r w:rsidRPr="00285AA5">
        <w:t xml:space="preserve">A one-way Fisher’s ANOVA revealed that there was no difference in </w:t>
      </w:r>
      <w:r>
        <w:t>newSCS</w:t>
      </w:r>
      <w:r w:rsidRPr="00285AA5">
        <w:t xml:space="preserve"> between the three facility types (</w:t>
      </w:r>
      <w:r>
        <w:rPr>
          <w:i/>
          <w:iCs/>
        </w:rPr>
        <w:t>P</w:t>
      </w:r>
      <w:r>
        <w:t xml:space="preserve"> =</w:t>
      </w:r>
      <w:r w:rsidRPr="00285AA5">
        <w:t xml:space="preserve"> 0.</w:t>
      </w:r>
      <w:r>
        <w:t>81</w:t>
      </w:r>
      <w:r w:rsidRPr="00285AA5">
        <w:t xml:space="preserve">; Table </w:t>
      </w:r>
      <w:r w:rsidR="008F6311">
        <w:t>3</w:t>
      </w:r>
      <w:r w:rsidRPr="00285AA5">
        <w:t>).</w:t>
      </w:r>
      <w:r>
        <w:t xml:space="preserve"> </w:t>
      </w:r>
      <w:commentRangeStart w:id="447"/>
      <w:r w:rsidR="00177A11">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9552B0">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r w:rsidR="003E1DD5">
        <w:t>newSC</w:t>
      </w:r>
      <w:r w:rsidR="0038544D">
        <w:t>S</w:t>
      </w:r>
      <w:r w:rsidR="00B14D69">
        <w:t>.</w:t>
      </w:r>
      <w:r w:rsidR="003E1DD5">
        <w:t xml:space="preserve"> </w:t>
      </w:r>
      <w:r w:rsidR="00512350">
        <w:t xml:space="preserve">The model with the lowest AIC value </w:t>
      </w:r>
      <w:r w:rsidR="00F4278C">
        <w:t>(</w:t>
      </w:r>
      <w:commentRangeEnd w:id="447"/>
      <w:r w:rsidR="00911141">
        <w:rPr>
          <w:rStyle w:val="CommentReference"/>
          <w:rFonts w:asciiTheme="minorHAnsi" w:eastAsiaTheme="minorEastAsia" w:hAnsiTheme="minorHAnsi" w:cstheme="minorBidi"/>
        </w:rPr>
        <w:commentReference w:id="447"/>
      </w:r>
      <w:r w:rsidR="00F4278C" w:rsidRPr="00D91689">
        <w:t>91.36</w:t>
      </w:r>
      <w:r w:rsidR="00F4278C">
        <w:t xml:space="preserve">) </w:t>
      </w:r>
      <w:r w:rsidR="00EF1639">
        <w:t xml:space="preserve">was an improvement on the reduced model </w:t>
      </w:r>
      <w:r w:rsidR="00E97D78">
        <w:t xml:space="preserve">with only facility type </w:t>
      </w:r>
      <w:r w:rsidR="00EF1639">
        <w:t xml:space="preserve">(ANOVA, </w:t>
      </w:r>
      <w:r w:rsidR="00D12CF1" w:rsidRPr="00D12CF1">
        <w:rPr>
          <w:i/>
          <w:iCs/>
        </w:rPr>
        <w:t>P</w:t>
      </w:r>
      <w:r w:rsidR="00EF1639">
        <w:t xml:space="preserve"> </w:t>
      </w:r>
      <w:r w:rsidR="007748EB">
        <w:t>=</w:t>
      </w:r>
      <w:r w:rsidR="006D3F63">
        <w:t xml:space="preserve"> </w:t>
      </w:r>
      <w:r w:rsidR="001E03BB">
        <w:t>0.01</w:t>
      </w:r>
      <w:r w:rsidR="00EF1639">
        <w:t xml:space="preserve">), and </w:t>
      </w:r>
      <w:r w:rsidR="00512350">
        <w:t xml:space="preserve">included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EF1639">
        <w:t>However, this model</w:t>
      </w:r>
      <w:r w:rsidR="00873859">
        <w:t xml:space="preserve"> was only a marginal improvement on the full model (</w:t>
      </w:r>
      <w:r w:rsidR="00EC71B1">
        <w:t xml:space="preserve">AIC = </w:t>
      </w:r>
      <w:r w:rsidR="00EC71B1" w:rsidRPr="00EC71B1">
        <w:t>91.76</w:t>
      </w:r>
      <w:r w:rsidR="00EC71B1">
        <w:t xml:space="preserve">). </w:t>
      </w:r>
      <w:r w:rsidR="00D7206D">
        <w:t xml:space="preserve">Bedding </w:t>
      </w:r>
      <w:r w:rsidR="00E624D8">
        <w:t>amendment</w:t>
      </w:r>
      <w:r w:rsidR="00D7206D">
        <w:t xml:space="preserve"> use</w:t>
      </w:r>
      <w:r w:rsidR="00D76CA2">
        <w:t xml:space="preserve"> and air quality were significant</w:t>
      </w:r>
      <w:r w:rsidR="00EC71B1">
        <w:t xml:space="preserve"> predictors</w:t>
      </w:r>
      <w:r w:rsidR="00D76CA2">
        <w:t xml:space="preserve"> </w:t>
      </w:r>
      <w:r w:rsidR="00110A27">
        <w:t xml:space="preserve">of newSCS </w:t>
      </w:r>
      <w:r w:rsidR="00D76CA2">
        <w:t>in th</w:t>
      </w:r>
      <w:r w:rsidR="009C7A86">
        <w:t>is</w:t>
      </w:r>
      <w:r w:rsidR="00D76CA2">
        <w:t xml:space="preserve"> best </w:t>
      </w:r>
      <w:r w:rsidR="009C7A86">
        <w:t>model</w:t>
      </w:r>
      <w:r w:rsidR="001669CB">
        <w:t xml:space="preserve"> (</w:t>
      </w:r>
      <w:r w:rsidR="009C7A86">
        <w:t>overall</w:t>
      </w:r>
      <w:r w:rsidR="001669CB">
        <w:t xml:space="preserve"> </w:t>
      </w:r>
      <w:r w:rsidR="00D12CF1">
        <w:rPr>
          <w:i/>
          <w:iCs/>
        </w:rPr>
        <w:t>P</w:t>
      </w:r>
      <w:r w:rsidR="00722D0E">
        <w:rPr>
          <w:i/>
          <w:iCs/>
        </w:rPr>
        <w:t xml:space="preserve"> </w:t>
      </w:r>
      <w:r w:rsidR="006A64A6">
        <w:rPr>
          <w:i/>
          <w:iCs/>
        </w:rPr>
        <w:t>=</w:t>
      </w:r>
      <w:r w:rsidR="001669CB">
        <w:rPr>
          <w:i/>
          <w:iCs/>
        </w:rPr>
        <w:t xml:space="preserve"> </w:t>
      </w:r>
      <w:r w:rsidR="006A64A6" w:rsidRPr="002E3E7A">
        <w:t>0.014</w:t>
      </w:r>
      <w:r w:rsidR="001669CB">
        <w:t>)</w:t>
      </w:r>
      <w:r w:rsidR="00CB7DE6">
        <w:t>, while facility type was not</w:t>
      </w:r>
      <w:r w:rsidR="008C63A1">
        <w:t>.</w:t>
      </w:r>
      <w:r w:rsidR="006E774A">
        <w:t xml:space="preserve"> </w:t>
      </w:r>
    </w:p>
    <w:p w14:paraId="02639534" w14:textId="249E94BF" w:rsidR="0076306B" w:rsidRDefault="007F63E4" w:rsidP="007F63E4">
      <w:pPr>
        <w:pStyle w:val="ListParagraph"/>
        <w:spacing w:line="480" w:lineRule="auto"/>
        <w:ind w:left="0" w:firstLine="720"/>
      </w:pPr>
      <w:r w:rsidRPr="00285AA5">
        <w:t xml:space="preserve">A one-way Fisher’s ANOVA revealed that there was no difference in </w:t>
      </w:r>
      <w:r w:rsidR="00935044">
        <w:t>chronSCS</w:t>
      </w:r>
      <w:r w:rsidR="00935044" w:rsidRPr="00285AA5">
        <w:t xml:space="preserve"> </w:t>
      </w:r>
      <w:r w:rsidRPr="00285AA5">
        <w:t>between the three facility types (</w:t>
      </w:r>
      <w:r>
        <w:rPr>
          <w:i/>
          <w:iCs/>
        </w:rPr>
        <w:t>P</w:t>
      </w:r>
      <w:r>
        <w:t xml:space="preserve"> =</w:t>
      </w:r>
      <w:r w:rsidRPr="00285AA5">
        <w:t xml:space="preserve"> 0.</w:t>
      </w:r>
      <w:r>
        <w:t>74</w:t>
      </w:r>
      <w:r w:rsidRPr="00285AA5">
        <w:t xml:space="preserve">; Table </w:t>
      </w:r>
      <w:r w:rsidR="008F6311">
        <w:t>3</w:t>
      </w:r>
      <w:r w:rsidRPr="00285AA5">
        <w:t>).</w:t>
      </w:r>
      <w:r>
        <w:t xml:space="preserve"> </w:t>
      </w:r>
      <w:ins w:id="448" w:author="Caitlin Jeffrey" w:date="2023-11-03T11:12:00Z">
        <w:r w:rsidR="00951778">
          <w:t>(in a one-way model, facility type not associated with the outcome). Aad’l vars were</w:t>
        </w:r>
        <w:r w:rsidR="00B131B2">
          <w:t xml:space="preserve"> signif at p=0.2 </w:t>
        </w:r>
      </w:ins>
      <w:r w:rsidR="0039673F">
        <w:t>Feeding additional supplemental selenium, use of</w:t>
      </w:r>
      <w:r w:rsidR="00357932">
        <w:t xml:space="preserve"> </w:t>
      </w:r>
      <w:r w:rsidR="00CE19FA">
        <w:t xml:space="preserve">a </w:t>
      </w:r>
      <w:r w:rsidR="00357932">
        <w:t>bedding amendment</w:t>
      </w:r>
      <w:r w:rsidR="0039673F">
        <w:t xml:space="preserve">, </w:t>
      </w:r>
      <w:r w:rsidR="00BA14BD">
        <w:t xml:space="preserve">udder hair clipping, and proportion of dirty udders </w:t>
      </w:r>
      <w:r w:rsidR="0039673F">
        <w:t xml:space="preserve">were offered to a multivariable model for </w:t>
      </w:r>
      <w:r w:rsidR="00BA14BD">
        <w:t>chron</w:t>
      </w:r>
      <w:r w:rsidR="0039673F">
        <w:t>SC</w:t>
      </w:r>
      <w:r w:rsidR="00722D0E">
        <w:t>S</w:t>
      </w:r>
      <w:r w:rsidR="0039673F">
        <w:t xml:space="preserve">. The </w:t>
      </w:r>
      <w:r w:rsidR="005345F8">
        <w:t>full model was the best</w:t>
      </w:r>
      <w:r w:rsidR="00FF7061">
        <w:t xml:space="preserve"> (overall </w:t>
      </w:r>
      <w:r w:rsidR="000E70C8" w:rsidRPr="000E70C8">
        <w:rPr>
          <w:i/>
          <w:iCs/>
        </w:rPr>
        <w:t>P</w:t>
      </w:r>
      <w:r w:rsidR="000861B6">
        <w:t xml:space="preserve"> </w:t>
      </w:r>
      <w:r w:rsidR="00D97A7A">
        <w:t>=</w:t>
      </w:r>
      <w:r w:rsidR="00FF7061">
        <w:t xml:space="preserve"> </w:t>
      </w:r>
      <w:r w:rsidR="000861B6">
        <w:t>0.0</w:t>
      </w:r>
      <w:r w:rsidR="00D97A7A">
        <w:t>4</w:t>
      </w:r>
      <w:r w:rsidR="000861B6">
        <w:t xml:space="preserve">), </w:t>
      </w:r>
      <w:r w:rsidR="005345F8">
        <w:t xml:space="preserve">and was an improvement on the reduced model (ANOVA, </w:t>
      </w:r>
      <w:r w:rsidR="000E70C8" w:rsidRPr="000E70C8">
        <w:rPr>
          <w:i/>
          <w:iCs/>
        </w:rPr>
        <w:t>P</w:t>
      </w:r>
      <w:r w:rsidR="005345F8">
        <w:t xml:space="preserve"> </w:t>
      </w:r>
      <w:r w:rsidR="000263B5">
        <w:t>=</w:t>
      </w:r>
      <w:r w:rsidR="00621437">
        <w:t xml:space="preserve"> </w:t>
      </w:r>
      <w:r w:rsidR="005345F8">
        <w:t>0.02)</w:t>
      </w:r>
      <w:r w:rsidR="00BA14BD">
        <w:t xml:space="preserve">, </w:t>
      </w:r>
      <w:r w:rsidR="005A0C76">
        <w:t xml:space="preserve">but the only </w:t>
      </w:r>
      <w:r w:rsidR="0039673F">
        <w:t>predictor</w:t>
      </w:r>
      <w:r w:rsidR="005A0C76">
        <w:t xml:space="preserve"> </w:t>
      </w:r>
      <w:r w:rsidR="0039673F">
        <w:t xml:space="preserve">found to be </w:t>
      </w:r>
      <w:r w:rsidR="00CF1C50">
        <w:lastRenderedPageBreak/>
        <w:t xml:space="preserve">significant </w:t>
      </w:r>
      <w:r w:rsidR="005A0C76">
        <w:t xml:space="preserve">was the proportion of dirty udders </w:t>
      </w:r>
      <w:r w:rsidR="00DD0D73">
        <w:t>(</w:t>
      </w:r>
      <w:r w:rsidR="00722D0E">
        <w:rPr>
          <w:i/>
          <w:iCs/>
        </w:rPr>
        <w:t>P</w:t>
      </w:r>
      <w:r w:rsidR="00DD0D73">
        <w:t xml:space="preserve"> = 0.018).</w:t>
      </w:r>
      <w:r w:rsidR="00974817">
        <w:t xml:space="preserve"> </w:t>
      </w:r>
      <w:r w:rsidR="00935044">
        <w:t>Facility type was not found to be a significant predictor of chronSCS.</w:t>
      </w:r>
    </w:p>
    <w:p w14:paraId="44E9D069" w14:textId="099F5754" w:rsidR="002E43E3" w:rsidRDefault="007F63E4" w:rsidP="007F63E4">
      <w:pPr>
        <w:pStyle w:val="ListParagraph"/>
        <w:spacing w:line="480" w:lineRule="auto"/>
        <w:ind w:left="0" w:firstLine="720"/>
      </w:pPr>
      <w:r w:rsidRPr="00285AA5">
        <w:t xml:space="preserve">A one-way Fisher’s ANOVA revealed that there was no difference in </w:t>
      </w:r>
      <w:r>
        <w:t>elevSCS</w:t>
      </w:r>
      <w:r w:rsidRPr="00285AA5">
        <w:t xml:space="preserve"> between the three facility types (</w:t>
      </w:r>
      <w:r>
        <w:rPr>
          <w:i/>
          <w:iCs/>
        </w:rPr>
        <w:t>P</w:t>
      </w:r>
      <w:r>
        <w:t xml:space="preserve"> =</w:t>
      </w:r>
      <w:r w:rsidRPr="00285AA5">
        <w:t xml:space="preserve"> 0.</w:t>
      </w:r>
      <w:r>
        <w:t>90</w:t>
      </w:r>
      <w:r w:rsidRPr="00285AA5">
        <w:t xml:space="preserve">; Table </w:t>
      </w:r>
      <w:r w:rsidR="008F6311">
        <w:t>3</w:t>
      </w:r>
      <w:r w:rsidRPr="00285AA5">
        <w:t>).</w:t>
      </w:r>
      <w:r>
        <w:t xml:space="preserve"> </w:t>
      </w:r>
      <w:r w:rsidR="00F83D38">
        <w:t>For modelling elevSC</w:t>
      </w:r>
      <w:r w:rsidR="00722D0E">
        <w:t>S</w:t>
      </w:r>
      <w:r w:rsidR="00F83D38">
        <w:t xml:space="preserve">, bedding </w:t>
      </w:r>
      <w:r w:rsidR="00E624D8">
        <w:t>amendment</w:t>
      </w:r>
      <w:r w:rsidR="00F83D38">
        <w:t xml:space="preserve"> use</w:t>
      </w:r>
      <w:r w:rsidR="00766E60">
        <w:t>,</w:t>
      </w:r>
      <w:r w:rsidR="00F83D38">
        <w:t xml:space="preserve"> and mean hygiene</w:t>
      </w:r>
      <w:r w:rsidR="0088716D">
        <w:t xml:space="preserve"> </w:t>
      </w:r>
      <w:r w:rsidR="00F83D38">
        <w:t xml:space="preserve">were </w:t>
      </w:r>
      <w:r w:rsidR="00B45D7C">
        <w:t>offered.</w:t>
      </w:r>
      <w:r w:rsidR="00540B9D">
        <w:t xml:space="preserve"> No models were produced that were statistically significant overall</w:t>
      </w:r>
      <w:r w:rsidR="006B1D2B">
        <w:t xml:space="preserve">, </w:t>
      </w:r>
      <w:r w:rsidR="004E25DD">
        <w:t>and none had any</w:t>
      </w:r>
      <w:r w:rsidR="00540B9D" w:rsidRPr="00AA0F56">
        <w:t xml:space="preserve"> significant predictors</w:t>
      </w:r>
      <w:r w:rsidR="0079002B">
        <w:t>, including facility type</w:t>
      </w:r>
      <w:r w:rsidR="007D145C">
        <w:t xml:space="preserve"> (</w:t>
      </w:r>
      <w:r w:rsidR="000E70C8" w:rsidRPr="000E70C8">
        <w:rPr>
          <w:i/>
          <w:iCs/>
        </w:rPr>
        <w:t>P</w:t>
      </w:r>
      <w:r w:rsidR="007D145C">
        <w:t xml:space="preserve"> &gt;0.05)</w:t>
      </w:r>
      <w:r w:rsidR="00540B9D">
        <w:t>.</w:t>
      </w:r>
      <w:r w:rsidR="00B4296D">
        <w:t xml:space="preserve"> </w:t>
      </w:r>
    </w:p>
    <w:p w14:paraId="312BBF09" w14:textId="410B0472" w:rsidR="00F74380" w:rsidRDefault="002B48BF" w:rsidP="00E30C63">
      <w:pPr>
        <w:spacing w:line="480" w:lineRule="auto"/>
        <w:ind w:firstLine="720"/>
        <w:rPr>
          <w:ins w:id="449" w:author="Caitlin Jeffrey" w:date="2023-11-03T11:03:00Z"/>
          <w:rFonts w:ascii="Times New Roman" w:hAnsi="Times New Roman" w:cs="Times New Roman"/>
          <w:sz w:val="24"/>
          <w:szCs w:val="24"/>
        </w:rPr>
      </w:pPr>
      <w:ins w:id="450" w:author="Caitlin Jeffrey" w:date="2023-11-03T11:05:00Z">
        <w:r>
          <w:rPr>
            <w:rFonts w:ascii="Times New Roman" w:hAnsi="Times New Roman" w:cs="Times New Roman"/>
            <w:sz w:val="24"/>
            <w:szCs w:val="24"/>
          </w:rPr>
          <w:t xml:space="preserve">In univariable models, </w:t>
        </w:r>
        <w:r w:rsidR="00A9137F">
          <w:rPr>
            <w:rFonts w:ascii="Times New Roman" w:hAnsi="Times New Roman" w:cs="Times New Roman"/>
            <w:sz w:val="24"/>
            <w:szCs w:val="24"/>
          </w:rPr>
          <w:t xml:space="preserve">vasirables that were significantly associated with avg SCS </w:t>
        </w:r>
      </w:ins>
      <w:commentRangeStart w:id="451"/>
      <w:ins w:id="452" w:author="Caitlin Jeffrey" w:date="2023-11-03T11:01:00Z">
        <w:r w:rsidR="00BD2835">
          <w:rPr>
            <w:rFonts w:ascii="Times New Roman" w:hAnsi="Times New Roman" w:cs="Times New Roman"/>
            <w:sz w:val="24"/>
            <w:szCs w:val="24"/>
          </w:rPr>
          <w:t>Variables that were signf at p&lt;0</w:t>
        </w:r>
      </w:ins>
      <w:ins w:id="453" w:author="Caitlin Jeffrey" w:date="2023-11-03T11:02:00Z">
        <w:r w:rsidR="00BD2835">
          <w:rPr>
            <w:rFonts w:ascii="Times New Roman" w:hAnsi="Times New Roman" w:cs="Times New Roman"/>
            <w:sz w:val="24"/>
            <w:szCs w:val="24"/>
          </w:rPr>
          <w:t>.</w:t>
        </w:r>
      </w:ins>
      <w:ins w:id="454" w:author="Caitlin Jeffrey" w:date="2023-11-03T11:01:00Z">
        <w:r w:rsidR="00BD2835">
          <w:rPr>
            <w:rFonts w:ascii="Times New Roman" w:hAnsi="Times New Roman" w:cs="Times New Roman"/>
            <w:sz w:val="24"/>
            <w:szCs w:val="24"/>
          </w:rPr>
          <w:t>2</w:t>
        </w:r>
      </w:ins>
      <w:ins w:id="455" w:author="Caitlin Jeffrey" w:date="2023-11-03T11:02:00Z">
        <w:r w:rsidR="00BD2835">
          <w:rPr>
            <w:rFonts w:ascii="Times New Roman" w:hAnsi="Times New Roman" w:cs="Times New Roman"/>
            <w:sz w:val="24"/>
            <w:szCs w:val="24"/>
          </w:rPr>
          <w:t xml:space="preserve"> Were … name them</w:t>
        </w:r>
      </w:ins>
      <w:ins w:id="456" w:author="Caitlin Jeffrey" w:date="2023-11-07T19:20:00Z">
        <w:r w:rsidR="00C31587">
          <w:rPr>
            <w:rFonts w:ascii="Times New Roman" w:hAnsi="Times New Roman" w:cs="Times New Roman"/>
            <w:sz w:val="24"/>
            <w:szCs w:val="24"/>
          </w:rPr>
          <w:t xml:space="preserve"> (ie what was offered for multivariable)</w:t>
        </w:r>
      </w:ins>
      <w:ins w:id="457" w:author="Caitlin Jeffrey" w:date="2023-11-03T11:02:00Z">
        <w:r w:rsidR="00F13F98">
          <w:rPr>
            <w:rFonts w:ascii="Times New Roman" w:hAnsi="Times New Roman" w:cs="Times New Roman"/>
            <w:sz w:val="24"/>
            <w:szCs w:val="24"/>
          </w:rPr>
          <w:t xml:space="preserve">. Final multivariable model included (name what stayed in; list fac type </w:t>
        </w:r>
      </w:ins>
      <w:ins w:id="458" w:author="Caitlin Jeffrey" w:date="2023-11-03T11:03:00Z">
        <w:r w:rsidR="00F74380">
          <w:rPr>
            <w:rFonts w:ascii="Times New Roman" w:hAnsi="Times New Roman" w:cs="Times New Roman"/>
            <w:sz w:val="24"/>
            <w:szCs w:val="24"/>
          </w:rPr>
          <w:t>[</w:t>
        </w:r>
      </w:ins>
      <w:ins w:id="459" w:author="Caitlin Jeffrey" w:date="2023-11-03T11:02:00Z">
        <w:r w:rsidR="00F13F98">
          <w:rPr>
            <w:rFonts w:ascii="Times New Roman" w:hAnsi="Times New Roman" w:cs="Times New Roman"/>
            <w:sz w:val="24"/>
            <w:szCs w:val="24"/>
          </w:rPr>
          <w:t>forced</w:t>
        </w:r>
      </w:ins>
      <w:ins w:id="460" w:author="Caitlin Jeffrey" w:date="2023-11-03T11:03:00Z">
        <w:r w:rsidR="00F74380">
          <w:rPr>
            <w:rFonts w:ascii="Times New Roman" w:hAnsi="Times New Roman" w:cs="Times New Roman"/>
            <w:sz w:val="24"/>
            <w:szCs w:val="24"/>
          </w:rPr>
          <w:t>], selenium, etc)</w:t>
        </w:r>
      </w:ins>
      <w:ins w:id="461" w:author="Caitlin Jeffrey" w:date="2023-11-07T19:20:00Z">
        <w:r w:rsidR="0007619B">
          <w:rPr>
            <w:rFonts w:ascii="Times New Roman" w:hAnsi="Times New Roman" w:cs="Times New Roman"/>
            <w:sz w:val="24"/>
            <w:szCs w:val="24"/>
          </w:rPr>
          <w:t xml:space="preserve"> – what was the “best” model and what did it include</w:t>
        </w:r>
      </w:ins>
      <w:ins w:id="462" w:author="Caitlin Jeffrey" w:date="2023-11-03T11:03:00Z">
        <w:r w:rsidR="00F74380">
          <w:rPr>
            <w:rFonts w:ascii="Times New Roman" w:hAnsi="Times New Roman" w:cs="Times New Roman"/>
            <w:sz w:val="24"/>
            <w:szCs w:val="24"/>
          </w:rPr>
          <w:t>.</w:t>
        </w:r>
      </w:ins>
      <w:ins w:id="463" w:author="Caitlin Jeffrey" w:date="2023-11-03T11:02:00Z">
        <w:r w:rsidR="00BD2835">
          <w:rPr>
            <w:rFonts w:ascii="Times New Roman" w:hAnsi="Times New Roman" w:cs="Times New Roman"/>
            <w:sz w:val="24"/>
            <w:szCs w:val="24"/>
          </w:rPr>
          <w:t xml:space="preserve"> </w:t>
        </w:r>
      </w:ins>
      <w:ins w:id="464" w:author="Caitlin Jeffrey" w:date="2023-11-03T11:03:00Z">
        <w:r w:rsidR="00F74380" w:rsidRPr="00E663EB">
          <w:rPr>
            <w:rFonts w:ascii="Times New Roman" w:hAnsi="Times New Roman" w:cs="Times New Roman"/>
            <w:sz w:val="24"/>
            <w:szCs w:val="24"/>
          </w:rPr>
          <w:t>Facility type was not found to be a significant predictor in this model.</w:t>
        </w:r>
        <w:r w:rsidR="00F74380">
          <w:rPr>
            <w:rFonts w:ascii="Times New Roman" w:hAnsi="Times New Roman" w:cs="Times New Roman"/>
            <w:sz w:val="24"/>
            <w:szCs w:val="24"/>
          </w:rPr>
          <w:t xml:space="preserve"> Fac type not associatdwith outcome in final model (Table 2).</w:t>
        </w:r>
        <w:commentRangeEnd w:id="451"/>
        <w:r w:rsidR="00F74380">
          <w:rPr>
            <w:rStyle w:val="CommentReference"/>
            <w:rFonts w:eastAsiaTheme="minorEastAsia"/>
          </w:rPr>
          <w:commentReference w:id="451"/>
        </w:r>
      </w:ins>
    </w:p>
    <w:p w14:paraId="33AB436D" w14:textId="67097751" w:rsidR="00A21FB8" w:rsidRDefault="007F63E4" w:rsidP="00E30C63">
      <w:pPr>
        <w:spacing w:line="480" w:lineRule="auto"/>
        <w:ind w:firstLine="720"/>
      </w:pPr>
      <w:r w:rsidRPr="00E663EB">
        <w:rPr>
          <w:rFonts w:ascii="Times New Roman" w:hAnsi="Times New Roman" w:cs="Times New Roman"/>
          <w:sz w:val="24"/>
          <w:szCs w:val="24"/>
        </w:rPr>
        <w:t>A one-way Welch’s ANOVA revealed that there was no difference in average SCS between the three facility types (</w:t>
      </w:r>
      <w:r w:rsidRPr="00E663EB">
        <w:rPr>
          <w:rFonts w:ascii="Times New Roman" w:hAnsi="Times New Roman" w:cs="Times New Roman"/>
          <w:i/>
          <w:iCs/>
          <w:sz w:val="24"/>
          <w:szCs w:val="24"/>
        </w:rPr>
        <w:t>P</w:t>
      </w:r>
      <w:r w:rsidRPr="00E663EB">
        <w:rPr>
          <w:rFonts w:ascii="Times New Roman" w:hAnsi="Times New Roman" w:cs="Times New Roman"/>
          <w:sz w:val="24"/>
          <w:szCs w:val="24"/>
        </w:rPr>
        <w:t xml:space="preserve"> = 0.97; Table </w:t>
      </w:r>
      <w:r w:rsidR="008F6311">
        <w:rPr>
          <w:rFonts w:ascii="Times New Roman" w:hAnsi="Times New Roman" w:cs="Times New Roman"/>
          <w:sz w:val="24"/>
          <w:szCs w:val="24"/>
        </w:rPr>
        <w:t>3</w:t>
      </w:r>
      <w:r w:rsidRPr="00E663EB">
        <w:rPr>
          <w:rFonts w:ascii="Times New Roman" w:hAnsi="Times New Roman" w:cs="Times New Roman"/>
          <w:sz w:val="24"/>
          <w:szCs w:val="24"/>
        </w:rPr>
        <w:t>).</w:t>
      </w:r>
      <w:r>
        <w:t xml:space="preserve"> </w:t>
      </w:r>
      <w:r w:rsidR="002321EF"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a bedding amendment</w:t>
      </w:r>
      <w:r w:rsidR="002321EF" w:rsidRPr="00E663EB">
        <w:rPr>
          <w:rFonts w:ascii="Times New Roman" w:hAnsi="Times New Roman" w:cs="Times New Roman"/>
          <w:sz w:val="24"/>
          <w:szCs w:val="24"/>
        </w:rPr>
        <w:t xml:space="preserve">, use of </w:t>
      </w:r>
      <w:del w:id="465" w:author="Caitlin Jeffrey" w:date="2023-11-09T13:45:00Z">
        <w:r w:rsidR="002321EF" w:rsidRPr="00E663EB" w:rsidDel="0007563A">
          <w:rPr>
            <w:rFonts w:ascii="Times New Roman" w:hAnsi="Times New Roman" w:cs="Times New Roman"/>
            <w:sz w:val="24"/>
            <w:szCs w:val="24"/>
          </w:rPr>
          <w:delText>organic approved</w:delText>
        </w:r>
      </w:del>
      <w:ins w:id="466" w:author="Caitlin Jeffrey" w:date="2023-11-09T13:45:00Z">
        <w:r w:rsidR="0007563A">
          <w:rPr>
            <w:rFonts w:ascii="Times New Roman" w:hAnsi="Times New Roman" w:cs="Times New Roman"/>
            <w:sz w:val="24"/>
            <w:szCs w:val="24"/>
          </w:rPr>
          <w:t>an OMRI-listed</w:t>
        </w:r>
      </w:ins>
      <w:r w:rsidR="002321EF"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use of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 best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EC6E74" w:rsidRPr="00E663EB">
        <w:rPr>
          <w:rFonts w:ascii="Times New Roman" w:hAnsi="Times New Roman" w:cs="Times New Roman"/>
          <w:sz w:val="24"/>
          <w:szCs w:val="24"/>
        </w:rPr>
        <w:t xml:space="preserve">, with </w:t>
      </w:r>
      <w:r w:rsidR="00CF1C50" w:rsidRPr="00E663EB">
        <w:rPr>
          <w:rFonts w:ascii="Times New Roman" w:hAnsi="Times New Roman" w:cs="Times New Roman"/>
          <w:sz w:val="24"/>
          <w:szCs w:val="24"/>
        </w:rPr>
        <w:t xml:space="preserve">all </w:t>
      </w:r>
      <w:r w:rsidR="005B108A" w:rsidRPr="00E663EB">
        <w:rPr>
          <w:rFonts w:ascii="Times New Roman" w:hAnsi="Times New Roman" w:cs="Times New Roman"/>
          <w:sz w:val="24"/>
          <w:szCs w:val="24"/>
        </w:rPr>
        <w:t xml:space="preserve">of these </w:t>
      </w:r>
      <w:r w:rsidR="00CF1C50" w:rsidRPr="00E663EB">
        <w:rPr>
          <w:rFonts w:ascii="Times New Roman" w:hAnsi="Times New Roman" w:cs="Times New Roman"/>
          <w:sz w:val="24"/>
          <w:szCs w:val="24"/>
        </w:rPr>
        <w:t xml:space="preserve">predictors except </w:t>
      </w:r>
      <w:r w:rsidR="00CA4660" w:rsidRPr="00E663EB">
        <w:rPr>
          <w:rFonts w:ascii="Times New Roman" w:hAnsi="Times New Roman" w:cs="Times New Roman"/>
          <w:sz w:val="24"/>
          <w:szCs w:val="24"/>
        </w:rPr>
        <w:t xml:space="preserve">use of dry product found to be </w:t>
      </w:r>
      <w:del w:id="467" w:author="Caitlin Jeffrey" w:date="2023-11-09T09:59:00Z">
        <w:r w:rsidR="00CA4660" w:rsidRPr="00E663EB" w:rsidDel="006F4EC7">
          <w:rPr>
            <w:rFonts w:ascii="Times New Roman" w:hAnsi="Times New Roman" w:cs="Times New Roman"/>
            <w:sz w:val="24"/>
            <w:szCs w:val="24"/>
          </w:rPr>
          <w:delText>significant.</w:delText>
        </w:r>
        <w:r w:rsidR="004E5CBF" w:rsidRPr="00E663EB" w:rsidDel="006F4EC7">
          <w:rPr>
            <w:rFonts w:ascii="Times New Roman" w:hAnsi="Times New Roman" w:cs="Times New Roman"/>
            <w:sz w:val="24"/>
            <w:szCs w:val="24"/>
          </w:rPr>
          <w:delText>.</w:delText>
        </w:r>
      </w:del>
      <w:ins w:id="468" w:author="Caitlin Jeffrey" w:date="2023-11-09T09:59:00Z">
        <w:r w:rsidR="006F4EC7" w:rsidRPr="00E663EB">
          <w:rPr>
            <w:rFonts w:ascii="Times New Roman" w:hAnsi="Times New Roman" w:cs="Times New Roman"/>
            <w:sz w:val="24"/>
            <w:szCs w:val="24"/>
          </w:rPr>
          <w:t>significant.</w:t>
        </w:r>
      </w:ins>
      <w:r w:rsidR="00A727C5" w:rsidRPr="00E663EB">
        <w:rPr>
          <w:rFonts w:ascii="Times New Roman" w:hAnsi="Times New Roman" w:cs="Times New Roman"/>
          <w:sz w:val="24"/>
          <w:szCs w:val="24"/>
        </w:rPr>
        <w:t xml:space="preserve"> Facility type was not found to be a significant predictor in this model.</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15D85DE1" w:rsidR="00201EDE" w:rsidRDefault="007F63E4" w:rsidP="00201EDE">
      <w:pPr>
        <w:pStyle w:val="ListParagraph"/>
        <w:spacing w:line="480" w:lineRule="auto"/>
        <w:ind w:left="0" w:firstLine="720"/>
      </w:pPr>
      <w:r w:rsidRPr="00285AA5">
        <w:t xml:space="preserve">A one-way Fisher’s ANOVA revealed that there was no difference in </w:t>
      </w:r>
      <w:r>
        <w:t>STD 150-day milk</w:t>
      </w:r>
      <w:r w:rsidRPr="00285AA5">
        <w:t xml:space="preserve"> between the three facility types (</w:t>
      </w:r>
      <w:r>
        <w:rPr>
          <w:i/>
          <w:iCs/>
        </w:rPr>
        <w:t>P</w:t>
      </w:r>
      <w:r>
        <w:t xml:space="preserve"> =</w:t>
      </w:r>
      <w:r w:rsidRPr="00285AA5">
        <w:t xml:space="preserve"> 0.</w:t>
      </w:r>
      <w:r>
        <w:t>65</w:t>
      </w:r>
      <w:r w:rsidRPr="00285AA5">
        <w:t>; Table</w:t>
      </w:r>
      <w:r w:rsidR="00A96A95">
        <w:t xml:space="preserve"> </w:t>
      </w:r>
      <w:r w:rsidR="008F6311">
        <w:t>3</w:t>
      </w:r>
      <w:r w:rsidRPr="00285AA5">
        <w:t>).</w:t>
      </w:r>
      <w:r>
        <w:t xml:space="preserve"> </w:t>
      </w:r>
      <w:r w:rsidR="00201EDE">
        <w:t xml:space="preserve">For modelling STD 150-day milk, use of injectable selenium and vitamin E product, whether producers cultured high SCC cows, and herd </w:t>
      </w:r>
      <w:r w:rsidR="00201EDE">
        <w:lastRenderedPageBreak/>
        <w:t xml:space="preserve">size category were offered. No models </w:t>
      </w:r>
      <w:r w:rsidR="000233B5">
        <w:t xml:space="preserve">were </w:t>
      </w:r>
      <w:r w:rsidR="00201EDE">
        <w:t>statistically significant overall, and none had any</w:t>
      </w:r>
      <w:r w:rsidR="00201EDE" w:rsidRPr="00AA0F56">
        <w:t xml:space="preserve"> significant predictors</w:t>
      </w:r>
      <w:r w:rsidR="00A727C5">
        <w:t>, including facility type</w:t>
      </w:r>
      <w:r w:rsidR="00FD0C4B">
        <w:t xml:space="preserve"> (</w:t>
      </w:r>
      <w:r w:rsidR="000E70C8" w:rsidRPr="000E70C8">
        <w:rPr>
          <w:i/>
          <w:iCs/>
        </w:rPr>
        <w:t>P</w:t>
      </w:r>
      <w:r w:rsidR="00FD0C4B">
        <w:t xml:space="preserve"> &gt;0.05)</w:t>
      </w:r>
      <w:r w:rsidR="00201EDE">
        <w:t>.</w:t>
      </w:r>
      <w:r w:rsidR="00A21FB8">
        <w:t xml:space="preserve"> </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462EAB2" w:rsidR="00B14D69" w:rsidRDefault="007F63E4" w:rsidP="006E592D">
      <w:pPr>
        <w:pStyle w:val="ListParagraph"/>
        <w:spacing w:line="480" w:lineRule="auto"/>
        <w:ind w:left="0" w:firstLine="720"/>
      </w:pPr>
      <w:r w:rsidRPr="00957203">
        <w:t>A one-way Fisher’s ANOVA revealed that there was no difference in proportion of cows with dirty udders in a herd between the three facility types (</w:t>
      </w:r>
      <w:r w:rsidRPr="00F83D50">
        <w:rPr>
          <w:i/>
          <w:iCs/>
        </w:rPr>
        <w:t>P</w:t>
      </w:r>
      <w:r w:rsidRPr="00957203">
        <w:t xml:space="preserve"> = 0.15).</w:t>
      </w:r>
      <w:r>
        <w:t xml:space="preserve"> </w:t>
      </w:r>
      <w:r w:rsidR="00222F94">
        <w:t xml:space="preserve">The only predictor offered to the model for proportion of dirty udders was air quality assessed by researcher. The model was not significant, and was </w:t>
      </w:r>
      <w:r w:rsidR="00096355">
        <w:t>no better</w:t>
      </w:r>
      <w:r w:rsidR="00222F94">
        <w:t xml:space="preserve"> than the reduced model only containing facility type</w:t>
      </w:r>
      <w:r w:rsidR="004206D6">
        <w:t xml:space="preserve"> (</w:t>
      </w:r>
      <w:r w:rsidR="000E70C8" w:rsidRPr="000E70C8">
        <w:rPr>
          <w:i/>
          <w:iCs/>
        </w:rPr>
        <w:t>P</w:t>
      </w:r>
      <w:r w:rsidR="004206D6">
        <w:t xml:space="preserve"> &gt;0.05)</w:t>
      </w:r>
      <w:r w:rsidR="00222F94">
        <w:t xml:space="preserve">. </w:t>
      </w:r>
      <w:r w:rsidR="00A43F25">
        <w:t>Facility type was not found to be a significant predictor in this model.</w:t>
      </w:r>
      <w:r w:rsidR="00957203">
        <w:t xml:space="preserve"> </w:t>
      </w:r>
    </w:p>
    <w:p w14:paraId="0425B32F" w14:textId="510A86A5" w:rsidR="00D30D0F" w:rsidRDefault="00B44554" w:rsidP="00224F3C">
      <w:pPr>
        <w:pStyle w:val="ListParagraph"/>
        <w:spacing w:line="480" w:lineRule="auto"/>
        <w:ind w:left="0" w:firstLine="720"/>
        <w:rPr>
          <w:ins w:id="469" w:author="Caitlin Jeffrey" w:date="2023-10-27T15:42:00Z"/>
        </w:rPr>
      </w:pPr>
      <w:r w:rsidRPr="002C50A3">
        <w:t>A one-way Fisher’s ANOVA revealed that there was no difference in mean hygiene score of cows in a herd between the three facility types (</w:t>
      </w:r>
      <w:r w:rsidRPr="00F83D50">
        <w:rPr>
          <w:i/>
          <w:iCs/>
        </w:rPr>
        <w:t>P</w:t>
      </w:r>
      <w:r w:rsidRPr="002C50A3">
        <w:t xml:space="preserve"> = 0.13).</w:t>
      </w:r>
      <w:r>
        <w:t xml:space="preserve"> </w:t>
      </w:r>
      <w:r w:rsidR="00C26355">
        <w:t xml:space="preserve">For modelling average hygiene score, </w:t>
      </w:r>
      <w:r w:rsidR="005B408F">
        <w:t>the predictors meeting the threshold to be offered to the model were</w:t>
      </w:r>
      <w:r w:rsidR="00BF41D2">
        <w:t xml:space="preserve"> whether </w:t>
      </w:r>
      <w:r w:rsidR="00C26355">
        <w:t>the producer ever cultured</w:t>
      </w:r>
      <w:r w:rsidR="00813074">
        <w:t xml:space="preserve"> </w:t>
      </w:r>
      <w:r w:rsidR="0021453E">
        <w:t>quarter milk</w:t>
      </w:r>
      <w:r w:rsidR="00C26355">
        <w:t xml:space="preserve"> samples and whether the producer generally followed recommended practices for mastitis control. No models were statistically significant overall, and </w:t>
      </w:r>
      <w:r w:rsidR="00BF41D2">
        <w:t xml:space="preserve">neither predictor was </w:t>
      </w:r>
      <w:r w:rsidR="00C26355" w:rsidRPr="00AA0F56">
        <w:t xml:space="preserve">significant </w:t>
      </w:r>
      <w:r w:rsidR="009A3553">
        <w:t>(</w:t>
      </w:r>
      <w:r w:rsidR="000E70C8" w:rsidRPr="000E70C8">
        <w:rPr>
          <w:i/>
          <w:iCs/>
        </w:rPr>
        <w:t>P</w:t>
      </w:r>
      <w:r w:rsidR="009A3553">
        <w:t xml:space="preserve"> &gt;</w:t>
      </w:r>
      <w:ins w:id="470" w:author="Caitlin Jeffrey" w:date="2023-10-27T14:00:00Z">
        <w:r w:rsidR="00121EE7">
          <w:t xml:space="preserve"> </w:t>
        </w:r>
      </w:ins>
      <w:r w:rsidR="009A3553">
        <w:t>0.05)</w:t>
      </w:r>
      <w:r w:rsidR="00C26355">
        <w:t>.</w:t>
      </w:r>
      <w:r w:rsidR="00A43F25">
        <w:t xml:space="preserve"> </w:t>
      </w:r>
      <w:r w:rsidR="00CD72D5">
        <w:t>Facility type was not found to be a significant predictor in this model.</w:t>
      </w:r>
      <w:r w:rsidR="002C50A3">
        <w:t xml:space="preserve"> </w:t>
      </w:r>
    </w:p>
    <w:p w14:paraId="7CA5AD29" w14:textId="182E89E7" w:rsidR="004E31F0" w:rsidDel="001E03CB" w:rsidRDefault="004E31F0" w:rsidP="008A5E20">
      <w:pPr>
        <w:spacing w:line="480" w:lineRule="auto"/>
        <w:ind w:firstLine="720"/>
        <w:rPr>
          <w:del w:id="471" w:author="Caitlin Jeffrey" w:date="2023-10-27T15:47:00Z"/>
          <w:rFonts w:ascii="Times New Roman" w:hAnsi="Times New Roman" w:cs="Times New Roman"/>
          <w:b/>
          <w:bCs/>
          <w:sz w:val="24"/>
          <w:szCs w:val="24"/>
        </w:rPr>
      </w:pPr>
      <w:commentRangeStart w:id="472"/>
      <w:ins w:id="473" w:author="Caitlin Jeffrey" w:date="2023-10-27T15:42:00Z">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ins>
      <w:ins w:id="474" w:author="Caitlin Jeffrey" w:date="2023-10-27T15:46:00Z">
        <w:r w:rsidR="00911902" w:rsidRPr="00911902">
          <w:rPr>
            <w:rFonts w:ascii="Times New Roman" w:hAnsi="Times New Roman" w:cs="Times New Roman"/>
            <w:b/>
            <w:bCs/>
            <w:sz w:val="24"/>
            <w:szCs w:val="24"/>
          </w:rPr>
          <w:t xml:space="preserve"> farm management factors</w:t>
        </w:r>
      </w:ins>
      <w:ins w:id="475" w:author="Caitlin Jeffrey" w:date="2023-10-27T15:47:00Z">
        <w:r w:rsidR="00377D79">
          <w:rPr>
            <w:rFonts w:ascii="Times New Roman" w:hAnsi="Times New Roman" w:cs="Times New Roman"/>
            <w:b/>
            <w:bCs/>
            <w:sz w:val="24"/>
            <w:szCs w:val="24"/>
          </w:rPr>
          <w:t xml:space="preserve"> (</w:t>
        </w:r>
      </w:ins>
      <w:ins w:id="476" w:author="Caitlin Jeffrey" w:date="2023-10-27T15:50:00Z">
        <w:r w:rsidR="00D518EF">
          <w:rPr>
            <w:rFonts w:ascii="Times New Roman" w:hAnsi="Times New Roman" w:cs="Times New Roman"/>
            <w:b/>
            <w:bCs/>
            <w:sz w:val="24"/>
            <w:szCs w:val="24"/>
          </w:rPr>
          <w:t>non-</w:t>
        </w:r>
      </w:ins>
      <w:ins w:id="477" w:author="Caitlin Jeffrey" w:date="2023-10-27T15:47:00Z">
        <w:r w:rsidR="00377D79">
          <w:rPr>
            <w:rFonts w:ascii="Times New Roman" w:hAnsi="Times New Roman" w:cs="Times New Roman"/>
            <w:b/>
            <w:bCs/>
            <w:sz w:val="24"/>
            <w:szCs w:val="24"/>
          </w:rPr>
          <w:t>facility)</w:t>
        </w:r>
      </w:ins>
      <w:ins w:id="478" w:author="Caitlin Jeffrey" w:date="2023-10-27T15:46:00Z">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ins>
      <w:ins w:id="479" w:author="Caitlin Jeffrey" w:date="2023-10-27T15:47:00Z">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480"/>
        <w:commentRangeEnd w:id="480"/>
        <w:r w:rsidR="008034F5" w:rsidRPr="003C6F06">
          <w:rPr>
            <w:rStyle w:val="CommentReference"/>
            <w:rFonts w:ascii="Times New Roman" w:eastAsiaTheme="minorEastAsia" w:hAnsi="Times New Roman" w:cs="Times New Roman"/>
            <w:sz w:val="24"/>
            <w:szCs w:val="24"/>
          </w:rPr>
          <w:commentReference w:id="480"/>
        </w:r>
      </w:ins>
      <w:commentRangeEnd w:id="472"/>
      <w:ins w:id="481" w:author="Caitlin Jeffrey" w:date="2023-10-27T15:51:00Z">
        <w:r w:rsidR="00C50090">
          <w:rPr>
            <w:rStyle w:val="CommentReference"/>
            <w:rFonts w:eastAsiaTheme="minorEastAsia"/>
          </w:rPr>
          <w:commentReference w:id="472"/>
        </w:r>
      </w:ins>
    </w:p>
    <w:p w14:paraId="7ED825B7" w14:textId="77777777" w:rsidR="001E03CB" w:rsidRPr="00205421" w:rsidRDefault="001E03CB" w:rsidP="000667AE">
      <w:pPr>
        <w:spacing w:line="480" w:lineRule="auto"/>
        <w:ind w:left="720" w:hanging="360"/>
        <w:rPr>
          <w:ins w:id="482" w:author="Caitlin Jeffrey" w:date="2023-11-09T09:58:00Z"/>
          <w:rFonts w:ascii="Times New Roman" w:hAnsi="Times New Roman" w:cs="Times New Roman"/>
          <w:b/>
          <w:bCs/>
          <w:sz w:val="24"/>
          <w:szCs w:val="24"/>
          <w:rPrChange w:id="483" w:author="Caitlin Jeffrey" w:date="2023-10-27T15:47:00Z">
            <w:rPr>
              <w:ins w:id="484" w:author="Caitlin Jeffrey" w:date="2023-11-09T09:58:00Z"/>
            </w:rPr>
          </w:rPrChange>
        </w:rPr>
      </w:pPr>
    </w:p>
    <w:p w14:paraId="645F1745" w14:textId="7E11E783" w:rsidR="00251AE5" w:rsidRDefault="006E4523" w:rsidP="008A5E20">
      <w:pPr>
        <w:spacing w:line="480" w:lineRule="auto"/>
        <w:ind w:firstLine="720"/>
        <w:rPr>
          <w:rFonts w:ascii="Times New Roman" w:hAnsi="Times New Roman" w:cs="Times New Roman"/>
          <w:sz w:val="24"/>
          <w:szCs w:val="24"/>
        </w:rPr>
      </w:pPr>
      <w:commentRangeStart w:id="485"/>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linear regression models</w:t>
      </w:r>
      <w:ins w:id="486" w:author="Caitlin Jeffrey" w:date="2023-10-27T16:26:00Z">
        <w:r w:rsidR="00DA09E4">
          <w:rPr>
            <w:rFonts w:ascii="Times New Roman" w:hAnsi="Times New Roman" w:cs="Times New Roman"/>
            <w:sz w:val="24"/>
            <w:szCs w:val="24"/>
          </w:rPr>
          <w:t xml:space="preserve"> </w:t>
        </w:r>
      </w:ins>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w:t>
      </w:r>
      <w:del w:id="487" w:author="Caitlin Jeffrey" w:date="2023-11-09T14:29:00Z">
        <w:r w:rsidR="00CB12C8" w:rsidDel="000A0FE4">
          <w:rPr>
            <w:rFonts w:ascii="Times New Roman" w:hAnsi="Times New Roman" w:cs="Times New Roman"/>
            <w:sz w:val="24"/>
            <w:szCs w:val="24"/>
          </w:rPr>
          <w:delText xml:space="preserve"> </w:delText>
        </w:r>
      </w:del>
      <w:r w:rsidRPr="00604EDE">
        <w:rPr>
          <w:rFonts w:ascii="Times New Roman" w:hAnsi="Times New Roman" w:cs="Times New Roman"/>
          <w:sz w:val="24"/>
          <w:szCs w:val="24"/>
        </w:rPr>
        <w:t>0.20</w:t>
      </w:r>
      <w:r w:rsidR="00FC7A5E" w:rsidRPr="00604EDE">
        <w:rPr>
          <w:rFonts w:ascii="Times New Roman" w:hAnsi="Times New Roman" w:cs="Times New Roman"/>
          <w:sz w:val="24"/>
          <w:szCs w:val="24"/>
        </w:rPr>
        <w:t xml:space="preserve"> are presented in Table </w:t>
      </w:r>
      <w:del w:id="488" w:author="Caitlin Jeffrey" w:date="2023-11-06T18:23:00Z">
        <w:r w:rsidR="00B9770F" w:rsidDel="00A96A95">
          <w:rPr>
            <w:rFonts w:ascii="Times New Roman" w:hAnsi="Times New Roman" w:cs="Times New Roman"/>
            <w:sz w:val="24"/>
            <w:szCs w:val="24"/>
          </w:rPr>
          <w:delText>4</w:delText>
        </w:r>
      </w:del>
      <w:ins w:id="489" w:author="Caitlin Jeffrey" w:date="2023-11-06T18:23:00Z">
        <w:r w:rsidR="00A96A95">
          <w:rPr>
            <w:rFonts w:ascii="Times New Roman" w:hAnsi="Times New Roman" w:cs="Times New Roman"/>
            <w:sz w:val="24"/>
            <w:szCs w:val="24"/>
          </w:rPr>
          <w:t>5</w:t>
        </w:r>
      </w:ins>
      <w:commentRangeEnd w:id="485"/>
      <w:ins w:id="490" w:author="Caitlin Jeffrey" w:date="2023-11-07T19:42:00Z">
        <w:r w:rsidR="009F174B">
          <w:rPr>
            <w:rStyle w:val="CommentReference"/>
            <w:rFonts w:eastAsiaTheme="minorEastAsia"/>
          </w:rPr>
          <w:commentReference w:id="485"/>
        </w:r>
      </w:ins>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 xml:space="preserve">may be </w:t>
      </w:r>
      <w:r w:rsidR="00C634D7" w:rsidRPr="004B3E55">
        <w:rPr>
          <w:rFonts w:ascii="Times New Roman" w:hAnsi="Times New Roman" w:cs="Times New Roman"/>
          <w:sz w:val="24"/>
          <w:szCs w:val="24"/>
        </w:rPr>
        <w:lastRenderedPageBreak/>
        <w:t>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ins w:id="491" w:author="Caitlin Jeffrey" w:date="2023-11-09T14:29:00Z">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ins>
      <w:ins w:id="492" w:author="Caitlin Jeffrey" w:date="2023-11-09T14:30:00Z">
        <w:r w:rsidR="00A11381">
          <w:rPr>
            <w:rFonts w:ascii="Times New Roman" w:hAnsi="Times New Roman" w:cs="Times New Roman"/>
            <w:i/>
            <w:iCs/>
            <w:sz w:val="24"/>
            <w:szCs w:val="24"/>
          </w:rPr>
          <w:t xml:space="preserve"> </w:t>
        </w:r>
        <w:r w:rsidR="00A11381" w:rsidRPr="00A11381">
          <w:rPr>
            <w:rFonts w:ascii="Times New Roman" w:hAnsi="Times New Roman" w:cs="Times New Roman"/>
            <w:sz w:val="24"/>
            <w:szCs w:val="24"/>
            <w:rPrChange w:id="493" w:author="Caitlin Jeffrey" w:date="2023-11-09T14:30:00Z">
              <w:rPr>
                <w:rFonts w:ascii="Times New Roman" w:hAnsi="Times New Roman" w:cs="Times New Roman"/>
                <w:i/>
                <w:iCs/>
                <w:sz w:val="24"/>
                <w:szCs w:val="24"/>
              </w:rPr>
            </w:rPrChange>
          </w:rPr>
          <w:t>≤0.05</w:t>
        </w:r>
      </w:ins>
      <w:r w:rsidR="004B3E55" w:rsidRPr="004B3E55">
        <w:rPr>
          <w:rFonts w:ascii="Times New Roman" w:hAnsi="Times New Roman" w:cs="Times New Roman"/>
          <w:sz w:val="24"/>
          <w:szCs w:val="24"/>
        </w:rPr>
        <w:t xml:space="preserve">, possibly due to small sample size. </w:t>
      </w:r>
    </w:p>
    <w:p w14:paraId="190C8447" w14:textId="2DA093F4"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depth of bedding in stalls for freestall and tiestall herds was unconditionally associated with multiple udder health outcomes</w:t>
      </w:r>
      <w:r w:rsidR="00480F5B" w:rsidRPr="00604EDE">
        <w:rPr>
          <w:rFonts w:ascii="Times New Roman" w:hAnsi="Times New Roman" w:cs="Times New Roman"/>
          <w:sz w:val="24"/>
          <w:szCs w:val="24"/>
        </w:rPr>
        <w:t xml:space="preserve">. </w:t>
      </w:r>
      <w:del w:id="494" w:author="Caitlin Jeffrey" w:date="2023-11-09T14:33:00Z">
        <w:r w:rsidR="00773AAB" w:rsidDel="00215413">
          <w:rPr>
            <w:rFonts w:ascii="Times New Roman" w:hAnsi="Times New Roman" w:cs="Times New Roman"/>
            <w:sz w:val="24"/>
            <w:szCs w:val="24"/>
          </w:rPr>
          <w:delText>For freestall and tiesta</w:delText>
        </w:r>
        <w:r w:rsidR="004103A3" w:rsidDel="00215413">
          <w:rPr>
            <w:rFonts w:ascii="Times New Roman" w:hAnsi="Times New Roman" w:cs="Times New Roman"/>
            <w:sz w:val="24"/>
            <w:szCs w:val="24"/>
          </w:rPr>
          <w:delText>l</w:delText>
        </w:r>
        <w:r w:rsidR="00773AAB" w:rsidDel="00215413">
          <w:rPr>
            <w:rFonts w:ascii="Times New Roman" w:hAnsi="Times New Roman" w:cs="Times New Roman"/>
            <w:sz w:val="24"/>
            <w:szCs w:val="24"/>
          </w:rPr>
          <w:delText>l herds, a</w:delText>
        </w:r>
      </w:del>
      <w:ins w:id="495" w:author="Caitlin Jeffrey" w:date="2023-11-09T14:33:00Z">
        <w:r w:rsidR="00215413">
          <w:rPr>
            <w:rFonts w:ascii="Times New Roman" w:hAnsi="Times New Roman" w:cs="Times New Roman"/>
            <w:sz w:val="24"/>
            <w:szCs w:val="24"/>
          </w:rPr>
          <w:t>A</w:t>
        </w:r>
      </w:ins>
      <w:r w:rsidRPr="00604EDE">
        <w:rPr>
          <w:rFonts w:ascii="Times New Roman" w:hAnsi="Times New Roman" w:cs="Times New Roman"/>
          <w:sz w:val="24"/>
          <w:szCs w:val="24"/>
        </w:rPr>
        <w:t>s the depth of bedding in</w:t>
      </w:r>
      <w:del w:id="496" w:author="Caitlin Jeffrey" w:date="2023-11-09T14:33:00Z">
        <w:r w:rsidRPr="00604EDE" w:rsidDel="00215413">
          <w:rPr>
            <w:rFonts w:ascii="Times New Roman" w:hAnsi="Times New Roman" w:cs="Times New Roman"/>
            <w:sz w:val="24"/>
            <w:szCs w:val="24"/>
          </w:rPr>
          <w:delText xml:space="preserve"> </w:delText>
        </w:r>
      </w:del>
      <w:ins w:id="497" w:author="Caitlin Jeffrey" w:date="2023-11-09T14:33:00Z">
        <w:r w:rsidR="00215413">
          <w:rPr>
            <w:rFonts w:ascii="Times New Roman" w:hAnsi="Times New Roman" w:cs="Times New Roman"/>
            <w:sz w:val="24"/>
            <w:szCs w:val="24"/>
          </w:rPr>
          <w:t xml:space="preserve"> freestall and tiestall herds</w:t>
        </w:r>
        <w:r w:rsidR="00215413">
          <w:rPr>
            <w:rFonts w:ascii="Times New Roman" w:hAnsi="Times New Roman" w:cs="Times New Roman"/>
            <w:sz w:val="24"/>
            <w:szCs w:val="24"/>
          </w:rPr>
          <w:t xml:space="preserve"> </w:t>
        </w:r>
      </w:ins>
      <w:del w:id="498" w:author="Caitlin Jeffrey" w:date="2023-11-09T14:33:00Z">
        <w:r w:rsidRPr="00604EDE" w:rsidDel="00EC32F3">
          <w:rPr>
            <w:rFonts w:ascii="Times New Roman" w:hAnsi="Times New Roman" w:cs="Times New Roman"/>
            <w:sz w:val="24"/>
            <w:szCs w:val="24"/>
          </w:rPr>
          <w:delText xml:space="preserve">stalls </w:delText>
        </w:r>
      </w:del>
      <w:r w:rsidRPr="00604EDE">
        <w:rPr>
          <w:rFonts w:ascii="Times New Roman" w:hAnsi="Times New Roman" w:cs="Times New Roman"/>
          <w:sz w:val="24"/>
          <w:szCs w:val="24"/>
        </w:rPr>
        <w:t>increased,</w:t>
      </w:r>
      <w:ins w:id="499" w:author="Caitlin Jeffrey" w:date="2023-11-09T14:32:00Z">
        <w:r w:rsidR="00CE219F">
          <w:rPr>
            <w:rFonts w:ascii="Times New Roman" w:hAnsi="Times New Roman" w:cs="Times New Roman"/>
            <w:sz w:val="24"/>
            <w:szCs w:val="24"/>
          </w:rPr>
          <w:t xml:space="preserve"> multiple</w:t>
        </w:r>
      </w:ins>
      <w:r w:rsidRPr="00604EDE">
        <w:rPr>
          <w:rFonts w:ascii="Times New Roman" w:hAnsi="Times New Roman" w:cs="Times New Roman"/>
          <w:sz w:val="24"/>
          <w:szCs w:val="24"/>
        </w:rPr>
        <w:t xml:space="preserve"> udder health measures improved</w:t>
      </w:r>
      <w:ins w:id="500" w:author="Caitlin Jeffrey" w:date="2023-11-09T14:32:00Z">
        <w:r w:rsidR="00CE219F">
          <w:rPr>
            <w:rFonts w:ascii="Times New Roman" w:hAnsi="Times New Roman" w:cs="Times New Roman"/>
            <w:sz w:val="24"/>
            <w:szCs w:val="24"/>
          </w:rPr>
          <w:t>, including</w:t>
        </w:r>
      </w:ins>
      <w:r w:rsidRPr="00604EDE">
        <w:rPr>
          <w:rFonts w:ascii="Times New Roman" w:hAnsi="Times New Roman" w:cs="Times New Roman"/>
          <w:sz w:val="24"/>
          <w:szCs w:val="24"/>
        </w:rPr>
        <w:t xml:space="preserve"> </w:t>
      </w:r>
      <w:del w:id="501" w:author="Caitlin Jeffrey" w:date="2023-11-09T14:32:00Z">
        <w:r w:rsidRPr="00604EDE" w:rsidDel="00CE219F">
          <w:rPr>
            <w:rFonts w:ascii="Times New Roman" w:hAnsi="Times New Roman" w:cs="Times New Roman"/>
            <w:sz w:val="24"/>
            <w:szCs w:val="24"/>
          </w:rPr>
          <w:delText>(</w:delText>
        </w:r>
      </w:del>
      <w:r w:rsidRPr="00604EDE">
        <w:rPr>
          <w:rFonts w:ascii="Times New Roman" w:hAnsi="Times New Roman" w:cs="Times New Roman"/>
          <w:sz w:val="24"/>
          <w:szCs w:val="24"/>
        </w:rPr>
        <w:t xml:space="preserve">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del w:id="502" w:author="Caitlin Jeffrey" w:date="2023-11-09T14:32:00Z">
        <w:r w:rsidR="00226946" w:rsidDel="00CE219F">
          <w:rPr>
            <w:rFonts w:ascii="Times New Roman" w:hAnsi="Times New Roman" w:cs="Times New Roman"/>
            <w:i/>
            <w:iCs/>
            <w:sz w:val="24"/>
            <w:szCs w:val="24"/>
          </w:rPr>
          <w:delText xml:space="preserve">P </w:delText>
        </w:r>
        <w:r w:rsidR="00BC6708" w:rsidDel="00CE219F">
          <w:rPr>
            <w:rFonts w:ascii="Times New Roman" w:hAnsi="Times New Roman" w:cs="Times New Roman"/>
            <w:sz w:val="24"/>
            <w:szCs w:val="24"/>
          </w:rPr>
          <w:delText>= 0.10;</w:delText>
        </w:r>
        <w:r w:rsidR="00A22F0A" w:rsidDel="00CE219F">
          <w:rPr>
            <w:rFonts w:ascii="Times New Roman" w:hAnsi="Times New Roman" w:cs="Times New Roman"/>
            <w:sz w:val="24"/>
            <w:szCs w:val="24"/>
          </w:rPr>
          <w:delText xml:space="preserve"> </w:delText>
        </w:r>
      </w:del>
      <w:ins w:id="503" w:author="Caitlin Jeffrey" w:date="2023-11-09T15:56:00Z">
        <w:r w:rsidR="00651DC6">
          <w:rPr>
            <w:rFonts w:ascii="Times New Roman" w:hAnsi="Times New Roman" w:cs="Times New Roman"/>
            <w:sz w:val="24"/>
            <w:szCs w:val="24"/>
          </w:rPr>
          <w:t>BT</w:t>
        </w:r>
      </w:ins>
      <w:del w:id="504" w:author="Caitlin Jeffrey" w:date="2023-11-09T14:31:00Z">
        <w:r w:rsidRPr="00BA7C1B" w:rsidDel="00380963">
          <w:rPr>
            <w:rFonts w:ascii="Times New Roman" w:hAnsi="Times New Roman" w:cs="Times New Roman"/>
            <w:sz w:val="24"/>
            <w:szCs w:val="24"/>
          </w:rPr>
          <w:delText>BT</w:delText>
        </w:r>
      </w:del>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del w:id="505" w:author="Caitlin Jeffrey" w:date="2023-11-09T14:32:00Z">
        <w:r w:rsidR="00BC6708" w:rsidDel="00CE219F">
          <w:rPr>
            <w:rFonts w:ascii="Times New Roman" w:hAnsi="Times New Roman" w:cs="Times New Roman"/>
            <w:i/>
            <w:iCs/>
            <w:sz w:val="24"/>
            <w:szCs w:val="24"/>
          </w:rPr>
          <w:delText xml:space="preserve">P </w:delText>
        </w:r>
        <w:r w:rsidR="00BC6708" w:rsidDel="00CE219F">
          <w:rPr>
            <w:rFonts w:ascii="Times New Roman" w:hAnsi="Times New Roman" w:cs="Times New Roman"/>
            <w:sz w:val="24"/>
            <w:szCs w:val="24"/>
          </w:rPr>
          <w:delText>= 0.1</w:delText>
        </w:r>
      </w:del>
      <w:del w:id="506" w:author="Caitlin Jeffrey" w:date="2023-11-09T14:31:00Z">
        <w:r w:rsidR="00BC6708" w:rsidDel="00BA7C1B">
          <w:rPr>
            <w:rFonts w:ascii="Times New Roman" w:hAnsi="Times New Roman" w:cs="Times New Roman"/>
            <w:sz w:val="24"/>
            <w:szCs w:val="24"/>
          </w:rPr>
          <w:delText>7</w:delText>
        </w:r>
      </w:del>
      <w:del w:id="507" w:author="Caitlin Jeffrey" w:date="2023-11-09T14:32:00Z">
        <w:r w:rsidR="00BC6708" w:rsidDel="00CE219F">
          <w:rPr>
            <w:rFonts w:ascii="Times New Roman" w:hAnsi="Times New Roman" w:cs="Times New Roman"/>
            <w:sz w:val="24"/>
            <w:szCs w:val="24"/>
          </w:rPr>
          <w:delText xml:space="preserve">; </w:delText>
        </w:r>
      </w:del>
      <w:r w:rsidR="009B3369">
        <w:rPr>
          <w:rFonts w:ascii="Times New Roman" w:hAnsi="Times New Roman" w:cs="Times New Roman"/>
          <w:sz w:val="24"/>
          <w:szCs w:val="24"/>
        </w:rPr>
        <w:t>elevSC</w:t>
      </w:r>
      <w:r w:rsidR="00CB706A">
        <w:rPr>
          <w:rFonts w:ascii="Times New Roman" w:hAnsi="Times New Roman" w:cs="Times New Roman"/>
          <w:sz w:val="24"/>
          <w:szCs w:val="24"/>
        </w:rPr>
        <w:t>S</w:t>
      </w:r>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del w:id="508" w:author="Caitlin Jeffrey" w:date="2023-11-09T14:32:00Z">
        <w:r w:rsidR="007C649B" w:rsidDel="00CE219F">
          <w:rPr>
            <w:rFonts w:ascii="Times New Roman" w:hAnsi="Times New Roman" w:cs="Times New Roman"/>
            <w:i/>
            <w:iCs/>
            <w:sz w:val="24"/>
            <w:szCs w:val="24"/>
          </w:rPr>
          <w:delText xml:space="preserve">P </w:delText>
        </w:r>
        <w:r w:rsidR="007C649B" w:rsidDel="00CE219F">
          <w:rPr>
            <w:rFonts w:ascii="Times New Roman" w:hAnsi="Times New Roman" w:cs="Times New Roman"/>
            <w:sz w:val="24"/>
            <w:szCs w:val="24"/>
          </w:rPr>
          <w:delText xml:space="preserve">= 0.01; </w:delText>
        </w:r>
      </w:del>
      <w:r w:rsidR="00CB706A">
        <w:rPr>
          <w:rFonts w:ascii="Times New Roman" w:hAnsi="Times New Roman" w:cs="Times New Roman"/>
          <w:sz w:val="24"/>
          <w:szCs w:val="24"/>
        </w:rPr>
        <w:t xml:space="preserve">and </w:t>
      </w:r>
      <w:r w:rsidR="009B3369">
        <w:rPr>
          <w:rFonts w:ascii="Times New Roman" w:hAnsi="Times New Roman" w:cs="Times New Roman"/>
          <w:sz w:val="24"/>
          <w:szCs w:val="24"/>
        </w:rPr>
        <w:t>newSC</w:t>
      </w:r>
      <w:r w:rsidR="00CB706A">
        <w:rPr>
          <w:rFonts w:ascii="Times New Roman" w:hAnsi="Times New Roman" w:cs="Times New Roman"/>
          <w:sz w:val="24"/>
          <w:szCs w:val="24"/>
        </w:rPr>
        <w:t>S</w:t>
      </w:r>
      <w:del w:id="509" w:author="Caitlin Jeffrey" w:date="2023-11-09T14:32:00Z">
        <w:r w:rsidR="007C649B" w:rsidDel="00CE219F">
          <w:rPr>
            <w:rFonts w:ascii="Times New Roman" w:hAnsi="Times New Roman" w:cs="Times New Roman"/>
            <w:sz w:val="24"/>
            <w:szCs w:val="24"/>
          </w:rPr>
          <w:delText xml:space="preserve">, </w:delText>
        </w:r>
        <w:r w:rsidR="007C649B" w:rsidDel="00CE219F">
          <w:rPr>
            <w:rFonts w:ascii="Times New Roman" w:hAnsi="Times New Roman" w:cs="Times New Roman"/>
            <w:i/>
            <w:iCs/>
            <w:sz w:val="24"/>
            <w:szCs w:val="24"/>
          </w:rPr>
          <w:delText xml:space="preserve">P </w:delText>
        </w:r>
        <w:r w:rsidR="007C649B" w:rsidDel="00CE219F">
          <w:rPr>
            <w:rFonts w:ascii="Times New Roman" w:hAnsi="Times New Roman" w:cs="Times New Roman"/>
            <w:sz w:val="24"/>
            <w:szCs w:val="24"/>
          </w:rPr>
          <w:delText>= 0.02</w:delText>
        </w:r>
        <w:r w:rsidRPr="00604EDE" w:rsidDel="00CE219F">
          <w:rPr>
            <w:rFonts w:ascii="Times New Roman" w:hAnsi="Times New Roman" w:cs="Times New Roman"/>
            <w:sz w:val="24"/>
            <w:szCs w:val="24"/>
          </w:rPr>
          <w:delText>)</w:delText>
        </w:r>
      </w:del>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r w:rsidR="00331826" w:rsidRPr="0090022E">
        <w:rPr>
          <w:rFonts w:ascii="Times New Roman" w:hAnsi="Times New Roman" w:cs="Times New Roman"/>
          <w:sz w:val="24"/>
          <w:szCs w:val="24"/>
        </w:rPr>
        <w:t>deeply-bedded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ins w:id="510" w:author="Caitlin Jeffrey" w:date="2023-11-09T15:55:00Z">
        <w:r w:rsidR="00651DC6">
          <w:rPr>
            <w:rFonts w:ascii="Times New Roman" w:hAnsi="Times New Roman" w:cs="Times New Roman"/>
            <w:sz w:val="24"/>
            <w:szCs w:val="24"/>
          </w:rPr>
          <w:t>BT</w:t>
        </w:r>
      </w:ins>
      <w:ins w:id="511" w:author="Caitlin Jeffrey" w:date="2023-11-09T14:36:00Z">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ins>
      <w:del w:id="512" w:author="Caitlin Jeffrey" w:date="2023-11-09T14:36:00Z">
        <w:r w:rsidRPr="00604EDE" w:rsidDel="002C1134">
          <w:rPr>
            <w:rFonts w:ascii="Times New Roman" w:hAnsi="Times New Roman" w:cs="Times New Roman"/>
            <w:sz w:val="24"/>
            <w:szCs w:val="24"/>
          </w:rPr>
          <w:delText>BTSCC</w:delText>
        </w:r>
        <w:r w:rsidR="00D21124" w:rsidDel="002C1134">
          <w:rPr>
            <w:rFonts w:ascii="Times New Roman" w:hAnsi="Times New Roman" w:cs="Times New Roman"/>
            <w:sz w:val="24"/>
            <w:szCs w:val="24"/>
          </w:rPr>
          <w:delText xml:space="preserve"> (</w:delText>
        </w:r>
        <w:r w:rsidR="00D21124" w:rsidDel="002C1134">
          <w:rPr>
            <w:rFonts w:ascii="Times New Roman" w:hAnsi="Times New Roman" w:cs="Times New Roman"/>
            <w:i/>
            <w:iCs/>
            <w:sz w:val="24"/>
            <w:szCs w:val="24"/>
          </w:rPr>
          <w:delText xml:space="preserve">P </w:delText>
        </w:r>
        <w:r w:rsidR="00D21124" w:rsidDel="002C1134">
          <w:rPr>
            <w:rFonts w:ascii="Times New Roman" w:hAnsi="Times New Roman" w:cs="Times New Roman"/>
            <w:sz w:val="24"/>
            <w:szCs w:val="24"/>
          </w:rPr>
          <w:delText>= 0.17)</w:delText>
        </w:r>
        <w:r w:rsidRPr="00604EDE" w:rsidDel="002C1134">
          <w:rPr>
            <w:rFonts w:ascii="Times New Roman" w:hAnsi="Times New Roman" w:cs="Times New Roman"/>
            <w:sz w:val="24"/>
            <w:szCs w:val="24"/>
          </w:rPr>
          <w:delText xml:space="preserve">. </w:delText>
        </w:r>
      </w:del>
    </w:p>
    <w:p w14:paraId="7415AC25" w14:textId="2FD6B806"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r w:rsidR="00541943">
        <w:rPr>
          <w:rFonts w:ascii="Times New Roman" w:hAnsi="Times New Roman" w:cs="Times New Roman"/>
          <w:sz w:val="24"/>
          <w:szCs w:val="24"/>
        </w:rPr>
        <w:t>were</w:t>
      </w:r>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r w:rsidR="009B3369">
        <w:rPr>
          <w:rFonts w:ascii="Times New Roman" w:hAnsi="Times New Roman" w:cs="Times New Roman"/>
          <w:sz w:val="24"/>
          <w:szCs w:val="24"/>
        </w:rPr>
        <w:t>chronSC</w:t>
      </w:r>
      <w:r w:rsidR="007C7796">
        <w:rPr>
          <w:rFonts w:ascii="Times New Roman" w:hAnsi="Times New Roman" w:cs="Times New Roman"/>
          <w:sz w:val="24"/>
          <w:szCs w:val="24"/>
        </w:rPr>
        <w:t>S</w:t>
      </w:r>
      <w:del w:id="513" w:author="Caitlin Jeffrey" w:date="2023-11-09T14:38:00Z">
        <w:r w:rsidR="004451DF" w:rsidDel="008229C9">
          <w:rPr>
            <w:rFonts w:ascii="Times New Roman" w:hAnsi="Times New Roman" w:cs="Times New Roman"/>
            <w:sz w:val="24"/>
            <w:szCs w:val="24"/>
          </w:rPr>
          <w:delText xml:space="preserve"> </w:delText>
        </w:r>
        <w:r w:rsidR="004451DF" w:rsidRPr="004451DF" w:rsidDel="008229C9">
          <w:rPr>
            <w:rFonts w:ascii="Times New Roman" w:hAnsi="Times New Roman" w:cs="Times New Roman"/>
            <w:sz w:val="24"/>
            <w:szCs w:val="24"/>
          </w:rPr>
          <w:delText>(</w:delText>
        </w:r>
        <w:r w:rsidR="004451DF" w:rsidRPr="006E592D" w:rsidDel="008229C9">
          <w:rPr>
            <w:rFonts w:ascii="Times New Roman" w:hAnsi="Times New Roman" w:cs="Times New Roman"/>
            <w:i/>
            <w:iCs/>
            <w:sz w:val="24"/>
            <w:szCs w:val="24"/>
          </w:rPr>
          <w:delText>P</w:delText>
        </w:r>
        <w:r w:rsidR="001824C6" w:rsidDel="008229C9">
          <w:rPr>
            <w:rFonts w:ascii="Times New Roman" w:hAnsi="Times New Roman" w:cs="Times New Roman"/>
            <w:i/>
            <w:iCs/>
            <w:sz w:val="24"/>
            <w:szCs w:val="24"/>
          </w:rPr>
          <w:delText xml:space="preserve"> </w:delText>
        </w:r>
        <w:r w:rsidR="004451DF" w:rsidDel="008229C9">
          <w:rPr>
            <w:rFonts w:ascii="Times New Roman" w:hAnsi="Times New Roman" w:cs="Times New Roman"/>
            <w:sz w:val="24"/>
            <w:szCs w:val="24"/>
          </w:rPr>
          <w:delText>=</w:delText>
        </w:r>
        <w:r w:rsidR="001824C6" w:rsidDel="008229C9">
          <w:rPr>
            <w:rFonts w:ascii="Times New Roman" w:hAnsi="Times New Roman" w:cs="Times New Roman"/>
            <w:sz w:val="24"/>
            <w:szCs w:val="24"/>
          </w:rPr>
          <w:delText xml:space="preserve"> </w:delText>
        </w:r>
        <w:r w:rsidR="004451DF" w:rsidRPr="004451DF" w:rsidDel="008229C9">
          <w:rPr>
            <w:rFonts w:ascii="Times New Roman" w:hAnsi="Times New Roman" w:cs="Times New Roman"/>
            <w:sz w:val="24"/>
            <w:szCs w:val="24"/>
          </w:rPr>
          <w:delText>0.</w:delText>
        </w:r>
        <w:r w:rsidR="004451DF" w:rsidDel="008229C9">
          <w:rPr>
            <w:rFonts w:ascii="Times New Roman" w:hAnsi="Times New Roman" w:cs="Times New Roman"/>
            <w:sz w:val="24"/>
            <w:szCs w:val="24"/>
          </w:rPr>
          <w:delText xml:space="preserve">05 </w:delText>
        </w:r>
        <w:r w:rsidR="004451DF" w:rsidRPr="004451DF" w:rsidDel="008229C9">
          <w:rPr>
            <w:rFonts w:ascii="Times New Roman" w:hAnsi="Times New Roman" w:cs="Times New Roman"/>
            <w:sz w:val="24"/>
            <w:szCs w:val="24"/>
          </w:rPr>
          <w:delText>and 0.</w:delText>
        </w:r>
        <w:r w:rsidR="004451DF" w:rsidDel="008229C9">
          <w:rPr>
            <w:rFonts w:ascii="Times New Roman" w:hAnsi="Times New Roman" w:cs="Times New Roman"/>
            <w:sz w:val="24"/>
            <w:szCs w:val="24"/>
          </w:rPr>
          <w:delText>05</w:delText>
        </w:r>
        <w:r w:rsidR="004451DF" w:rsidRPr="004451DF" w:rsidDel="008229C9">
          <w:rPr>
            <w:rFonts w:ascii="Times New Roman" w:hAnsi="Times New Roman" w:cs="Times New Roman"/>
            <w:sz w:val="24"/>
            <w:szCs w:val="24"/>
          </w:rPr>
          <w:delText>, respectively)</w:delText>
        </w:r>
      </w:del>
      <w:r w:rsidRPr="00604EDE">
        <w:rPr>
          <w:rFonts w:ascii="Times New Roman" w:hAnsi="Times New Roman" w:cs="Times New Roman"/>
          <w:sz w:val="24"/>
          <w:szCs w:val="24"/>
        </w:rPr>
        <w:t xml:space="preserve">, </w:t>
      </w:r>
      <w:r w:rsidR="009B3369">
        <w:rPr>
          <w:rFonts w:ascii="Times New Roman" w:hAnsi="Times New Roman" w:cs="Times New Roman"/>
          <w:sz w:val="24"/>
          <w:szCs w:val="24"/>
        </w:rPr>
        <w:t>elevSC</w:t>
      </w:r>
      <w:r w:rsidR="007C7796">
        <w:rPr>
          <w:rFonts w:ascii="Times New Roman" w:hAnsi="Times New Roman" w:cs="Times New Roman"/>
          <w:sz w:val="24"/>
          <w:szCs w:val="24"/>
        </w:rPr>
        <w:t>S</w:t>
      </w:r>
      <w:del w:id="514" w:author="Caitlin Jeffrey" w:date="2023-11-09T14:38:00Z">
        <w:r w:rsidR="004451DF" w:rsidDel="008229C9">
          <w:rPr>
            <w:rFonts w:ascii="Times New Roman" w:hAnsi="Times New Roman" w:cs="Times New Roman"/>
            <w:sz w:val="24"/>
            <w:szCs w:val="24"/>
          </w:rPr>
          <w:delText xml:space="preserve"> </w:delText>
        </w:r>
        <w:r w:rsidR="004451DF" w:rsidRPr="004451DF" w:rsidDel="008229C9">
          <w:rPr>
            <w:rFonts w:ascii="Times New Roman" w:hAnsi="Times New Roman" w:cs="Times New Roman"/>
            <w:sz w:val="24"/>
            <w:szCs w:val="24"/>
          </w:rPr>
          <w:delText>(</w:delText>
        </w:r>
        <w:r w:rsidR="004451DF" w:rsidRPr="006E592D" w:rsidDel="008229C9">
          <w:rPr>
            <w:rFonts w:ascii="Times New Roman" w:hAnsi="Times New Roman" w:cs="Times New Roman"/>
            <w:i/>
            <w:iCs/>
            <w:sz w:val="24"/>
            <w:szCs w:val="24"/>
          </w:rPr>
          <w:delText>P</w:delText>
        </w:r>
        <w:r w:rsidR="001824C6" w:rsidDel="008229C9">
          <w:rPr>
            <w:rFonts w:ascii="Times New Roman" w:hAnsi="Times New Roman" w:cs="Times New Roman"/>
            <w:i/>
            <w:iCs/>
            <w:sz w:val="24"/>
            <w:szCs w:val="24"/>
          </w:rPr>
          <w:delText xml:space="preserve"> </w:delText>
        </w:r>
        <w:r w:rsidR="004451DF" w:rsidDel="008229C9">
          <w:rPr>
            <w:rFonts w:ascii="Times New Roman" w:hAnsi="Times New Roman" w:cs="Times New Roman"/>
            <w:sz w:val="24"/>
            <w:szCs w:val="24"/>
          </w:rPr>
          <w:delText>=</w:delText>
        </w:r>
        <w:r w:rsidR="001824C6" w:rsidDel="008229C9">
          <w:rPr>
            <w:rFonts w:ascii="Times New Roman" w:hAnsi="Times New Roman" w:cs="Times New Roman"/>
            <w:sz w:val="24"/>
            <w:szCs w:val="24"/>
          </w:rPr>
          <w:delText xml:space="preserve"> </w:delText>
        </w:r>
        <w:r w:rsidR="004451DF" w:rsidRPr="004451DF" w:rsidDel="008229C9">
          <w:rPr>
            <w:rFonts w:ascii="Times New Roman" w:hAnsi="Times New Roman" w:cs="Times New Roman"/>
            <w:sz w:val="24"/>
            <w:szCs w:val="24"/>
          </w:rPr>
          <w:delText>0.</w:delText>
        </w:r>
        <w:r w:rsidR="004451DF" w:rsidDel="008229C9">
          <w:rPr>
            <w:rFonts w:ascii="Times New Roman" w:hAnsi="Times New Roman" w:cs="Times New Roman"/>
            <w:sz w:val="24"/>
            <w:szCs w:val="24"/>
          </w:rPr>
          <w:delText>09</w:delText>
        </w:r>
        <w:r w:rsidR="004451DF" w:rsidRPr="004451DF" w:rsidDel="008229C9">
          <w:rPr>
            <w:rFonts w:ascii="Times New Roman" w:hAnsi="Times New Roman" w:cs="Times New Roman"/>
            <w:sz w:val="24"/>
            <w:szCs w:val="24"/>
          </w:rPr>
          <w:delText xml:space="preserve"> and 0.1</w:delText>
        </w:r>
        <w:r w:rsidR="004451DF" w:rsidDel="008229C9">
          <w:rPr>
            <w:rFonts w:ascii="Times New Roman" w:hAnsi="Times New Roman" w:cs="Times New Roman"/>
            <w:sz w:val="24"/>
            <w:szCs w:val="24"/>
          </w:rPr>
          <w:delText>3</w:delText>
        </w:r>
        <w:r w:rsidR="004451DF" w:rsidRPr="004451DF" w:rsidDel="008229C9">
          <w:rPr>
            <w:rFonts w:ascii="Times New Roman" w:hAnsi="Times New Roman" w:cs="Times New Roman"/>
            <w:sz w:val="24"/>
            <w:szCs w:val="24"/>
          </w:rPr>
          <w:delText>, respectively)</w:delText>
        </w:r>
      </w:del>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del w:id="515" w:author="Caitlin Jeffrey" w:date="2023-11-09T14:38:00Z">
        <w:r w:rsidR="00336D21" w:rsidDel="008229C9">
          <w:rPr>
            <w:rFonts w:ascii="Times New Roman" w:hAnsi="Times New Roman" w:cs="Times New Roman"/>
            <w:sz w:val="24"/>
            <w:szCs w:val="24"/>
          </w:rPr>
          <w:delText xml:space="preserve"> (</w:delText>
        </w:r>
        <w:r w:rsidR="004451DF" w:rsidRPr="006E592D" w:rsidDel="008229C9">
          <w:rPr>
            <w:rFonts w:ascii="Times New Roman" w:hAnsi="Times New Roman" w:cs="Times New Roman"/>
            <w:i/>
            <w:iCs/>
            <w:sz w:val="24"/>
            <w:szCs w:val="24"/>
          </w:rPr>
          <w:delText>P</w:delText>
        </w:r>
        <w:r w:rsidR="001824C6" w:rsidDel="008229C9">
          <w:rPr>
            <w:rFonts w:ascii="Times New Roman" w:hAnsi="Times New Roman" w:cs="Times New Roman"/>
            <w:i/>
            <w:iCs/>
            <w:sz w:val="24"/>
            <w:szCs w:val="24"/>
          </w:rPr>
          <w:delText xml:space="preserve"> </w:delText>
        </w:r>
        <w:r w:rsidR="004451DF" w:rsidRPr="006E592D" w:rsidDel="008229C9">
          <w:rPr>
            <w:rFonts w:ascii="Times New Roman" w:hAnsi="Times New Roman" w:cs="Times New Roman"/>
            <w:i/>
            <w:iCs/>
            <w:sz w:val="24"/>
            <w:szCs w:val="24"/>
          </w:rPr>
          <w:delText>=</w:delText>
        </w:r>
        <w:r w:rsidR="001824C6" w:rsidDel="008229C9">
          <w:rPr>
            <w:rFonts w:ascii="Times New Roman" w:hAnsi="Times New Roman" w:cs="Times New Roman"/>
            <w:i/>
            <w:iCs/>
            <w:sz w:val="24"/>
            <w:szCs w:val="24"/>
          </w:rPr>
          <w:delText xml:space="preserve"> </w:delText>
        </w:r>
        <w:r w:rsidR="00336D21" w:rsidDel="008229C9">
          <w:rPr>
            <w:rFonts w:ascii="Times New Roman" w:hAnsi="Times New Roman" w:cs="Times New Roman"/>
            <w:sz w:val="24"/>
            <w:szCs w:val="24"/>
          </w:rPr>
          <w:delText>0.11 and</w:delText>
        </w:r>
        <w:r w:rsidR="004451DF" w:rsidDel="008229C9">
          <w:rPr>
            <w:rFonts w:ascii="Times New Roman" w:hAnsi="Times New Roman" w:cs="Times New Roman"/>
            <w:sz w:val="24"/>
            <w:szCs w:val="24"/>
          </w:rPr>
          <w:delText xml:space="preserve"> 0.12, respectively</w:delText>
        </w:r>
        <w:r w:rsidR="00421DCB" w:rsidDel="008229C9">
          <w:rPr>
            <w:rFonts w:ascii="Times New Roman" w:hAnsi="Times New Roman" w:cs="Times New Roman"/>
            <w:sz w:val="24"/>
            <w:szCs w:val="24"/>
          </w:rPr>
          <w:delText xml:space="preserve">; </w:delText>
        </w:r>
        <w:r w:rsidR="00D548C6" w:rsidDel="008229C9">
          <w:rPr>
            <w:rFonts w:ascii="Times New Roman" w:hAnsi="Times New Roman" w:cs="Times New Roman"/>
            <w:sz w:val="24"/>
            <w:szCs w:val="24"/>
          </w:rPr>
          <w:delText>Table 4</w:delText>
        </w:r>
        <w:r w:rsidR="003113FC" w:rsidDel="008229C9">
          <w:rPr>
            <w:rFonts w:ascii="Times New Roman" w:hAnsi="Times New Roman" w:cs="Times New Roman"/>
            <w:sz w:val="24"/>
            <w:szCs w:val="24"/>
          </w:rPr>
          <w:delText>)</w:delText>
        </w:r>
      </w:del>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r w:rsidR="009B3369">
        <w:rPr>
          <w:rFonts w:ascii="Times New Roman" w:hAnsi="Times New Roman" w:cs="Times New Roman"/>
          <w:sz w:val="24"/>
          <w:szCs w:val="24"/>
        </w:rPr>
        <w:t>newSC</w:t>
      </w:r>
      <w:r w:rsidR="00BE5F67">
        <w:rPr>
          <w:rFonts w:ascii="Times New Roman" w:hAnsi="Times New Roman" w:cs="Times New Roman"/>
          <w:sz w:val="24"/>
          <w:szCs w:val="24"/>
        </w:rPr>
        <w:t>S</w:t>
      </w:r>
      <w:r w:rsidR="0062353C">
        <w:rPr>
          <w:rFonts w:ascii="Times New Roman" w:hAnsi="Times New Roman" w:cs="Times New Roman"/>
          <w:sz w:val="24"/>
          <w:szCs w:val="24"/>
        </w:rPr>
        <w:t xml:space="preserve"> </w:t>
      </w:r>
      <w:ins w:id="516" w:author="Caitlin Jeffrey" w:date="2023-11-09T14:39:00Z">
        <w:r w:rsidR="008229C9">
          <w:rPr>
            <w:rFonts w:ascii="Times New Roman" w:hAnsi="Times New Roman" w:cs="Times New Roman"/>
            <w:sz w:val="24"/>
            <w:szCs w:val="24"/>
          </w:rPr>
          <w:t xml:space="preserve">and </w:t>
        </w:r>
      </w:ins>
      <w:ins w:id="517" w:author="Caitlin Jeffrey" w:date="2023-11-09T15:55:00Z">
        <w:r w:rsidR="001E1DEF">
          <w:rPr>
            <w:rFonts w:ascii="Times New Roman" w:hAnsi="Times New Roman" w:cs="Times New Roman"/>
            <w:sz w:val="24"/>
            <w:szCs w:val="24"/>
          </w:rPr>
          <w:t>BT</w:t>
        </w:r>
      </w:ins>
      <w:ins w:id="518" w:author="Caitlin Jeffrey" w:date="2023-11-09T14:39:00Z">
        <w:r w:rsidR="008229C9" w:rsidRPr="00BA7C1B">
          <w:rPr>
            <w:rFonts w:ascii="Times New Roman" w:hAnsi="Times New Roman" w:cs="Times New Roman"/>
            <w:sz w:val="24"/>
            <w:szCs w:val="24"/>
          </w:rPr>
          <w:t>SCC</w:t>
        </w:r>
      </w:ins>
      <w:del w:id="519" w:author="Caitlin Jeffrey" w:date="2023-11-09T14:39:00Z">
        <w:r w:rsidR="0062353C" w:rsidDel="008229C9">
          <w:rPr>
            <w:rFonts w:ascii="Times New Roman" w:hAnsi="Times New Roman" w:cs="Times New Roman"/>
            <w:sz w:val="24"/>
            <w:szCs w:val="24"/>
          </w:rPr>
          <w:delText>(</w:delText>
        </w:r>
        <w:r w:rsidR="0062353C" w:rsidDel="008229C9">
          <w:rPr>
            <w:rFonts w:ascii="Times New Roman" w:hAnsi="Times New Roman" w:cs="Times New Roman"/>
            <w:i/>
            <w:iCs/>
            <w:sz w:val="24"/>
            <w:szCs w:val="24"/>
          </w:rPr>
          <w:delText>P</w:delText>
        </w:r>
        <w:r w:rsidR="0062353C" w:rsidDel="008229C9">
          <w:rPr>
            <w:rFonts w:ascii="Times New Roman" w:hAnsi="Times New Roman" w:cs="Times New Roman"/>
            <w:sz w:val="24"/>
            <w:szCs w:val="24"/>
          </w:rPr>
          <w:delText xml:space="preserve"> = 0.11)</w:delText>
        </w:r>
      </w:del>
      <w:r w:rsidRPr="00604EDE">
        <w:rPr>
          <w:rFonts w:ascii="Times New Roman" w:hAnsi="Times New Roman" w:cs="Times New Roman"/>
          <w:sz w:val="24"/>
          <w:szCs w:val="24"/>
        </w:rPr>
        <w:t xml:space="preserve">, clipping or flaming udders was associated with fewer </w:t>
      </w:r>
      <w:r w:rsidR="009B3369">
        <w:rPr>
          <w:rFonts w:ascii="Times New Roman" w:hAnsi="Times New Roman" w:cs="Times New Roman"/>
          <w:sz w:val="24"/>
          <w:szCs w:val="24"/>
        </w:rPr>
        <w:t>chronSC</w:t>
      </w:r>
      <w:r w:rsidR="00BE5F67">
        <w:rPr>
          <w:rFonts w:ascii="Times New Roman" w:hAnsi="Times New Roman" w:cs="Times New Roman"/>
          <w:sz w:val="24"/>
          <w:szCs w:val="24"/>
        </w:rPr>
        <w:t>S</w:t>
      </w:r>
      <w:del w:id="520" w:author="Caitlin Jeffrey" w:date="2023-11-09T14:40:00Z">
        <w:r w:rsidR="00D9533E" w:rsidDel="008229C9">
          <w:rPr>
            <w:rFonts w:ascii="Times New Roman" w:hAnsi="Times New Roman" w:cs="Times New Roman"/>
            <w:sz w:val="24"/>
            <w:szCs w:val="24"/>
          </w:rPr>
          <w:delText xml:space="preserve"> (</w:delText>
        </w:r>
        <w:r w:rsidR="00D9533E" w:rsidDel="008229C9">
          <w:rPr>
            <w:rFonts w:ascii="Times New Roman" w:hAnsi="Times New Roman" w:cs="Times New Roman"/>
            <w:i/>
            <w:iCs/>
            <w:sz w:val="24"/>
            <w:szCs w:val="24"/>
          </w:rPr>
          <w:delText xml:space="preserve">P </w:delText>
        </w:r>
        <w:r w:rsidR="00D9533E" w:rsidDel="008229C9">
          <w:rPr>
            <w:rFonts w:ascii="Times New Roman" w:hAnsi="Times New Roman" w:cs="Times New Roman"/>
            <w:sz w:val="24"/>
            <w:szCs w:val="24"/>
          </w:rPr>
          <w:delText>= 0.16)</w:delText>
        </w:r>
      </w:del>
      <w:r w:rsidRPr="00604EDE">
        <w:rPr>
          <w:rFonts w:ascii="Times New Roman" w:hAnsi="Times New Roman" w:cs="Times New Roman"/>
          <w:sz w:val="24"/>
          <w:szCs w:val="24"/>
        </w:rPr>
        <w:t xml:space="preserve">, and both parenteral supplementation of </w:t>
      </w:r>
      <w:del w:id="521" w:author="Caitlin Jeffrey" w:date="2023-11-09T15:44:00Z">
        <w:r w:rsidRPr="00604EDE" w:rsidDel="007E03AE">
          <w:rPr>
            <w:rFonts w:ascii="Times New Roman" w:hAnsi="Times New Roman" w:cs="Times New Roman"/>
            <w:sz w:val="24"/>
            <w:szCs w:val="24"/>
          </w:rPr>
          <w:delText xml:space="preserve">a </w:delText>
        </w:r>
      </w:del>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w:t>
      </w:r>
      <w:del w:id="522" w:author="Caitlin Jeffrey" w:date="2023-11-09T15:44:00Z">
        <w:r w:rsidRPr="00604EDE" w:rsidDel="007E03AE">
          <w:rPr>
            <w:rFonts w:ascii="Times New Roman" w:hAnsi="Times New Roman" w:cs="Times New Roman"/>
            <w:sz w:val="24"/>
            <w:szCs w:val="24"/>
          </w:rPr>
          <w:delText xml:space="preserve"> product</w:delText>
        </w:r>
      </w:del>
      <w:r w:rsidRPr="00604EDE">
        <w:rPr>
          <w:rFonts w:ascii="Times New Roman" w:hAnsi="Times New Roman" w:cs="Times New Roman"/>
          <w:sz w:val="24"/>
          <w:szCs w:val="24"/>
        </w:rPr>
        <w:t xml:space="preserve">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ins w:id="523" w:author="Caitlin Jeffrey" w:date="2023-11-09T15:43:00Z">
        <w:r w:rsidR="007E03AE">
          <w:rPr>
            <w:rFonts w:ascii="Times New Roman" w:hAnsi="Times New Roman" w:cs="Times New Roman"/>
            <w:sz w:val="24"/>
            <w:szCs w:val="24"/>
          </w:rPr>
          <w:t>n OMRI-listed</w:t>
        </w:r>
      </w:ins>
      <w:r w:rsidRPr="00604EDE">
        <w:rPr>
          <w:rFonts w:ascii="Times New Roman" w:hAnsi="Times New Roman" w:cs="Times New Roman"/>
          <w:sz w:val="24"/>
          <w:szCs w:val="24"/>
        </w:rPr>
        <w:t xml:space="preserve"> </w:t>
      </w:r>
      <w:del w:id="524" w:author="Caitlin Jeffrey" w:date="2023-11-09T15:43:00Z">
        <w:r w:rsidR="001D3306" w:rsidDel="007E03AE">
          <w:rPr>
            <w:rFonts w:ascii="Times New Roman" w:hAnsi="Times New Roman" w:cs="Times New Roman"/>
            <w:sz w:val="24"/>
            <w:szCs w:val="24"/>
          </w:rPr>
          <w:delText>non-antibiotic</w:delText>
        </w:r>
        <w:r w:rsidRPr="00604EDE" w:rsidDel="007E03AE">
          <w:rPr>
            <w:rFonts w:ascii="Times New Roman" w:hAnsi="Times New Roman" w:cs="Times New Roman"/>
            <w:sz w:val="24"/>
            <w:szCs w:val="24"/>
          </w:rPr>
          <w:delText xml:space="preserve"> </w:delText>
        </w:r>
      </w:del>
      <w:r w:rsidRPr="00604EDE">
        <w:rPr>
          <w:rFonts w:ascii="Times New Roman" w:hAnsi="Times New Roman" w:cs="Times New Roman"/>
          <w:sz w:val="24"/>
          <w:szCs w:val="24"/>
        </w:rPr>
        <w:t xml:space="preserve">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ins w:id="525" w:author="Caitlin Jeffrey" w:date="2023-11-09T15:47:00Z">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ins>
      <w:ins w:id="526" w:author="Caitlin Jeffrey" w:date="2023-11-09T15:44:00Z">
        <w:r w:rsidR="003E7A6C">
          <w:rPr>
            <w:rFonts w:ascii="Times New Roman" w:hAnsi="Times New Roman" w:cs="Times New Roman"/>
            <w:sz w:val="24"/>
            <w:szCs w:val="24"/>
          </w:rPr>
          <w:t>.</w:t>
        </w:r>
      </w:ins>
      <w:del w:id="527" w:author="Caitlin Jeffrey" w:date="2023-11-09T15:44:00Z">
        <w:r w:rsidR="00D9533E" w:rsidDel="003E7A6C">
          <w:rPr>
            <w:rFonts w:ascii="Times New Roman" w:hAnsi="Times New Roman" w:cs="Times New Roman"/>
            <w:sz w:val="24"/>
            <w:szCs w:val="24"/>
          </w:rPr>
          <w:delText xml:space="preserve"> (</w:delText>
        </w:r>
        <w:r w:rsidR="00D9533E" w:rsidDel="003E7A6C">
          <w:rPr>
            <w:rFonts w:ascii="Times New Roman" w:hAnsi="Times New Roman" w:cs="Times New Roman"/>
            <w:i/>
            <w:iCs/>
            <w:sz w:val="24"/>
            <w:szCs w:val="24"/>
          </w:rPr>
          <w:delText>P</w:delText>
        </w:r>
        <w:r w:rsidR="00D9533E" w:rsidDel="003E7A6C">
          <w:rPr>
            <w:rFonts w:ascii="Times New Roman" w:hAnsi="Times New Roman" w:cs="Times New Roman"/>
            <w:sz w:val="24"/>
            <w:szCs w:val="24"/>
          </w:rPr>
          <w:delText xml:space="preserve"> = 0.15</w:delText>
        </w:r>
        <w:r w:rsidR="00305C14" w:rsidDel="003E7A6C">
          <w:rPr>
            <w:rFonts w:ascii="Times New Roman" w:hAnsi="Times New Roman" w:cs="Times New Roman"/>
            <w:sz w:val="24"/>
            <w:szCs w:val="24"/>
          </w:rPr>
          <w:delText xml:space="preserve"> and </w:delText>
        </w:r>
        <w:r w:rsidR="00305C14" w:rsidDel="003E7A6C">
          <w:rPr>
            <w:rFonts w:ascii="Times New Roman" w:hAnsi="Times New Roman" w:cs="Times New Roman"/>
            <w:i/>
            <w:iCs/>
            <w:sz w:val="24"/>
            <w:szCs w:val="24"/>
          </w:rPr>
          <w:delText>P</w:delText>
        </w:r>
        <w:r w:rsidR="00305C14" w:rsidDel="003E7A6C">
          <w:rPr>
            <w:rFonts w:ascii="Times New Roman" w:hAnsi="Times New Roman" w:cs="Times New Roman"/>
            <w:sz w:val="24"/>
            <w:szCs w:val="24"/>
          </w:rPr>
          <w:delText xml:space="preserve"> = 0.18, respectively; </w:delText>
        </w:r>
        <w:r w:rsidR="00D548C6" w:rsidDel="003E7A6C">
          <w:rPr>
            <w:rFonts w:ascii="Times New Roman" w:hAnsi="Times New Roman" w:cs="Times New Roman"/>
            <w:sz w:val="24"/>
            <w:szCs w:val="24"/>
          </w:rPr>
          <w:delText>Table 4</w:delText>
        </w:r>
        <w:r w:rsidR="004451DF" w:rsidDel="003E7A6C">
          <w:rPr>
            <w:rFonts w:ascii="Times New Roman" w:hAnsi="Times New Roman" w:cs="Times New Roman"/>
            <w:sz w:val="24"/>
            <w:szCs w:val="24"/>
          </w:rPr>
          <w:delText>)</w:delText>
        </w:r>
        <w:r w:rsidRPr="00604EDE" w:rsidDel="003E7A6C">
          <w:rPr>
            <w:rFonts w:ascii="Times New Roman" w:hAnsi="Times New Roman" w:cs="Times New Roman"/>
            <w:sz w:val="24"/>
            <w:szCs w:val="24"/>
          </w:rPr>
          <w:delText>.</w:delText>
        </w:r>
      </w:del>
    </w:p>
    <w:p w14:paraId="00E24436" w14:textId="6C3F858A"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del w:id="528" w:author="Caitlin Jeffrey" w:date="2023-11-09T15:44:00Z">
        <w:r w:rsidR="0014452C" w:rsidDel="00895C61">
          <w:rPr>
            <w:rFonts w:ascii="Times New Roman" w:hAnsi="Times New Roman" w:cs="Times New Roman"/>
            <w:sz w:val="24"/>
            <w:szCs w:val="24"/>
          </w:rPr>
          <w:delText>(</w:delText>
        </w:r>
        <w:r w:rsidR="0014452C" w:rsidRPr="006E592D" w:rsidDel="00895C61">
          <w:rPr>
            <w:rFonts w:ascii="Times New Roman" w:hAnsi="Times New Roman" w:cs="Times New Roman"/>
            <w:i/>
            <w:iCs/>
            <w:sz w:val="24"/>
            <w:szCs w:val="24"/>
          </w:rPr>
          <w:delText>P</w:delText>
        </w:r>
        <w:r w:rsidR="00F30549" w:rsidDel="00895C61">
          <w:rPr>
            <w:rFonts w:ascii="Times New Roman" w:hAnsi="Times New Roman" w:cs="Times New Roman"/>
            <w:i/>
            <w:iCs/>
            <w:sz w:val="24"/>
            <w:szCs w:val="24"/>
          </w:rPr>
          <w:delText xml:space="preserve"> </w:delText>
        </w:r>
        <w:r w:rsidR="0014452C" w:rsidDel="00895C61">
          <w:rPr>
            <w:rFonts w:ascii="Times New Roman" w:hAnsi="Times New Roman" w:cs="Times New Roman"/>
            <w:sz w:val="24"/>
            <w:szCs w:val="24"/>
          </w:rPr>
          <w:delText>=</w:delText>
        </w:r>
        <w:r w:rsidR="00F30549" w:rsidDel="00895C61">
          <w:rPr>
            <w:rFonts w:ascii="Times New Roman" w:hAnsi="Times New Roman" w:cs="Times New Roman"/>
            <w:sz w:val="24"/>
            <w:szCs w:val="24"/>
          </w:rPr>
          <w:delText xml:space="preserve"> </w:delText>
        </w:r>
        <w:r w:rsidR="0014452C" w:rsidDel="00895C61">
          <w:rPr>
            <w:rFonts w:ascii="Times New Roman" w:hAnsi="Times New Roman" w:cs="Times New Roman"/>
            <w:sz w:val="24"/>
            <w:szCs w:val="24"/>
          </w:rPr>
          <w:delText>0.00</w:delText>
        </w:r>
        <w:r w:rsidR="003033F3" w:rsidDel="00895C61">
          <w:rPr>
            <w:rFonts w:ascii="Times New Roman" w:hAnsi="Times New Roman" w:cs="Times New Roman"/>
            <w:sz w:val="24"/>
            <w:szCs w:val="24"/>
          </w:rPr>
          <w:delText xml:space="preserve">8) </w:delText>
        </w:r>
      </w:del>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del w:id="529" w:author="Caitlin Jeffrey" w:date="2023-11-09T15:44:00Z">
        <w:r w:rsidR="00CD0C9D" w:rsidDel="00895C61">
          <w:rPr>
            <w:rFonts w:ascii="Times New Roman" w:hAnsi="Times New Roman" w:cs="Times New Roman"/>
            <w:sz w:val="24"/>
            <w:szCs w:val="24"/>
          </w:rPr>
          <w:delText xml:space="preserve"> (</w:delText>
        </w:r>
        <w:r w:rsidR="00CD0C9D" w:rsidRPr="006E592D" w:rsidDel="00895C61">
          <w:rPr>
            <w:rFonts w:ascii="Times New Roman" w:hAnsi="Times New Roman" w:cs="Times New Roman"/>
            <w:i/>
            <w:iCs/>
            <w:sz w:val="24"/>
            <w:szCs w:val="24"/>
          </w:rPr>
          <w:delText>P</w:delText>
        </w:r>
        <w:r w:rsidR="00F30549" w:rsidDel="00895C61">
          <w:rPr>
            <w:rFonts w:ascii="Times New Roman" w:hAnsi="Times New Roman" w:cs="Times New Roman"/>
            <w:i/>
            <w:iCs/>
            <w:sz w:val="24"/>
            <w:szCs w:val="24"/>
          </w:rPr>
          <w:delText xml:space="preserve"> </w:delText>
        </w:r>
        <w:r w:rsidR="00CD0C9D" w:rsidDel="00895C61">
          <w:rPr>
            <w:rFonts w:ascii="Times New Roman" w:hAnsi="Times New Roman" w:cs="Times New Roman"/>
            <w:sz w:val="24"/>
            <w:szCs w:val="24"/>
          </w:rPr>
          <w:delText>=</w:delText>
        </w:r>
        <w:r w:rsidR="00F30549" w:rsidDel="00895C61">
          <w:rPr>
            <w:rFonts w:ascii="Times New Roman" w:hAnsi="Times New Roman" w:cs="Times New Roman"/>
            <w:sz w:val="24"/>
            <w:szCs w:val="24"/>
          </w:rPr>
          <w:delText xml:space="preserve"> </w:delText>
        </w:r>
        <w:r w:rsidR="00CD0C9D" w:rsidDel="00895C61">
          <w:rPr>
            <w:rFonts w:ascii="Times New Roman" w:hAnsi="Times New Roman" w:cs="Times New Roman"/>
            <w:sz w:val="24"/>
            <w:szCs w:val="24"/>
          </w:rPr>
          <w:delText>0.004</w:delText>
        </w:r>
        <w:r w:rsidR="00280554" w:rsidDel="00895C61">
          <w:rPr>
            <w:rFonts w:ascii="Times New Roman" w:hAnsi="Times New Roman" w:cs="Times New Roman"/>
            <w:sz w:val="24"/>
            <w:szCs w:val="24"/>
          </w:rPr>
          <w:delText xml:space="preserve">; </w:delText>
        </w:r>
        <w:r w:rsidR="00D548C6" w:rsidDel="00895C61">
          <w:rPr>
            <w:rFonts w:ascii="Times New Roman" w:hAnsi="Times New Roman" w:cs="Times New Roman"/>
            <w:sz w:val="24"/>
            <w:szCs w:val="24"/>
          </w:rPr>
          <w:delText>Table 4</w:delText>
        </w:r>
        <w:r w:rsidR="0014452C" w:rsidDel="00895C61">
          <w:rPr>
            <w:rFonts w:ascii="Times New Roman" w:hAnsi="Times New Roman" w:cs="Times New Roman"/>
            <w:sz w:val="24"/>
            <w:szCs w:val="24"/>
          </w:rPr>
          <w:delText>)</w:delText>
        </w:r>
      </w:del>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r w:rsidR="0090022E" w:rsidRPr="0090022E">
        <w:rPr>
          <w:rFonts w:ascii="Times New Roman" w:hAnsi="Times New Roman" w:cs="Times New Roman"/>
          <w:sz w:val="24"/>
          <w:szCs w:val="24"/>
        </w:rPr>
        <w:t>deeply-bedded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ins w:id="530" w:author="Caitlin Jeffrey" w:date="2023-11-09T15:45:00Z">
        <w:r w:rsidR="00066F4A">
          <w:rPr>
            <w:rFonts w:ascii="Times New Roman" w:hAnsi="Times New Roman" w:cs="Times New Roman"/>
            <w:sz w:val="24"/>
            <w:szCs w:val="24"/>
          </w:rPr>
          <w:t>g. udder</w:t>
        </w:r>
      </w:ins>
      <w:del w:id="531" w:author="Caitlin Jeffrey" w:date="2023-11-09T15:45:00Z">
        <w:r w:rsidR="0090022E" w:rsidRPr="0090022E" w:rsidDel="00066F4A">
          <w:rPr>
            <w:rFonts w:ascii="Times New Roman" w:hAnsi="Times New Roman" w:cs="Times New Roman"/>
            <w:sz w:val="24"/>
            <w:szCs w:val="24"/>
          </w:rPr>
          <w:delText>erage</w:delText>
        </w:r>
      </w:del>
      <w:r w:rsidR="0090022E" w:rsidRPr="0090022E">
        <w:rPr>
          <w:rFonts w:ascii="Times New Roman" w:hAnsi="Times New Roman" w:cs="Times New Roman"/>
          <w:sz w:val="24"/>
          <w:szCs w:val="24"/>
        </w:rPr>
        <w:t xml:space="preserve"> hygiene scores</w:t>
      </w:r>
      <w:del w:id="532" w:author="Caitlin Jeffrey" w:date="2023-11-09T15:44:00Z">
        <w:r w:rsidR="0090022E" w:rsidRPr="0090022E" w:rsidDel="00895C61">
          <w:rPr>
            <w:rFonts w:ascii="Times New Roman" w:hAnsi="Times New Roman" w:cs="Times New Roman"/>
            <w:sz w:val="24"/>
            <w:szCs w:val="24"/>
          </w:rPr>
          <w:delText xml:space="preserve"> (</w:delText>
        </w:r>
        <w:r w:rsidR="000E70C8" w:rsidRPr="000E70C8" w:rsidDel="00895C61">
          <w:rPr>
            <w:rFonts w:ascii="Times New Roman" w:hAnsi="Times New Roman" w:cs="Times New Roman"/>
            <w:i/>
            <w:iCs/>
            <w:sz w:val="24"/>
            <w:szCs w:val="24"/>
          </w:rPr>
          <w:delText>P</w:delText>
        </w:r>
        <w:r w:rsidR="0090022E" w:rsidRPr="0090022E" w:rsidDel="00895C61">
          <w:rPr>
            <w:rFonts w:ascii="Times New Roman" w:hAnsi="Times New Roman" w:cs="Times New Roman"/>
            <w:sz w:val="24"/>
            <w:szCs w:val="24"/>
          </w:rPr>
          <w:delText xml:space="preserve"> =</w:delText>
        </w:r>
        <w:r w:rsidR="00F30549" w:rsidDel="00895C61">
          <w:rPr>
            <w:rFonts w:ascii="Times New Roman" w:hAnsi="Times New Roman" w:cs="Times New Roman"/>
            <w:sz w:val="24"/>
            <w:szCs w:val="24"/>
          </w:rPr>
          <w:delText xml:space="preserve"> </w:delText>
        </w:r>
        <w:r w:rsidR="0090022E" w:rsidRPr="0090022E" w:rsidDel="00895C61">
          <w:rPr>
            <w:rFonts w:ascii="Times New Roman" w:hAnsi="Times New Roman" w:cs="Times New Roman"/>
            <w:sz w:val="24"/>
            <w:szCs w:val="24"/>
          </w:rPr>
          <w:delText>0.06)</w:delText>
        </w:r>
      </w:del>
      <w:r w:rsidR="0090022E" w:rsidRPr="0090022E">
        <w:rPr>
          <w:rFonts w:ascii="Times New Roman" w:hAnsi="Times New Roman" w:cs="Times New Roman"/>
          <w:sz w:val="24"/>
          <w:szCs w:val="24"/>
        </w:rPr>
        <w:t xml:space="preserve"> and prop</w:t>
      </w:r>
      <w:ins w:id="533" w:author="Caitlin Jeffrey" w:date="2023-11-09T15:45:00Z">
        <w:r w:rsidR="00066F4A">
          <w:rPr>
            <w:rFonts w:ascii="Times New Roman" w:hAnsi="Times New Roman" w:cs="Times New Roman"/>
            <w:sz w:val="24"/>
            <w:szCs w:val="24"/>
          </w:rPr>
          <w:t xml:space="preserve">. </w:t>
        </w:r>
      </w:ins>
      <w:del w:id="534" w:author="Caitlin Jeffrey" w:date="2023-11-09T15:45:00Z">
        <w:r w:rsidR="0090022E" w:rsidRPr="0090022E" w:rsidDel="00066F4A">
          <w:rPr>
            <w:rFonts w:ascii="Times New Roman" w:hAnsi="Times New Roman" w:cs="Times New Roman"/>
            <w:sz w:val="24"/>
            <w:szCs w:val="24"/>
          </w:rPr>
          <w:delText xml:space="preserve">ortion of </w:delText>
        </w:r>
      </w:del>
      <w:r w:rsidR="0090022E" w:rsidRPr="0090022E">
        <w:rPr>
          <w:rFonts w:ascii="Times New Roman" w:hAnsi="Times New Roman" w:cs="Times New Roman"/>
          <w:sz w:val="24"/>
          <w:szCs w:val="24"/>
        </w:rPr>
        <w:t>dirty udders</w:t>
      </w:r>
      <w:del w:id="535" w:author="Caitlin Jeffrey" w:date="2023-11-09T15:44:00Z">
        <w:r w:rsidR="0090022E" w:rsidRPr="0090022E" w:rsidDel="00895C61">
          <w:rPr>
            <w:rFonts w:ascii="Times New Roman" w:hAnsi="Times New Roman" w:cs="Times New Roman"/>
            <w:sz w:val="24"/>
            <w:szCs w:val="24"/>
          </w:rPr>
          <w:delText xml:space="preserve"> (</w:delText>
        </w:r>
        <w:r w:rsidR="000E70C8" w:rsidRPr="000E70C8" w:rsidDel="00895C61">
          <w:rPr>
            <w:rFonts w:ascii="Times New Roman" w:hAnsi="Times New Roman" w:cs="Times New Roman"/>
            <w:i/>
            <w:iCs/>
            <w:sz w:val="24"/>
            <w:szCs w:val="24"/>
          </w:rPr>
          <w:delText>P</w:delText>
        </w:r>
        <w:r w:rsidR="0090022E" w:rsidRPr="0090022E" w:rsidDel="00895C61">
          <w:rPr>
            <w:rFonts w:ascii="Times New Roman" w:hAnsi="Times New Roman" w:cs="Times New Roman"/>
            <w:sz w:val="24"/>
            <w:szCs w:val="24"/>
          </w:rPr>
          <w:delText xml:space="preserve"> =</w:delText>
        </w:r>
        <w:r w:rsidR="008433BC" w:rsidDel="00895C61">
          <w:rPr>
            <w:rFonts w:ascii="Times New Roman" w:hAnsi="Times New Roman" w:cs="Times New Roman"/>
            <w:sz w:val="24"/>
            <w:szCs w:val="24"/>
          </w:rPr>
          <w:delText xml:space="preserve"> </w:delText>
        </w:r>
        <w:r w:rsidR="0090022E" w:rsidRPr="0090022E" w:rsidDel="00895C61">
          <w:rPr>
            <w:rFonts w:ascii="Times New Roman" w:hAnsi="Times New Roman" w:cs="Times New Roman"/>
            <w:sz w:val="24"/>
            <w:szCs w:val="24"/>
          </w:rPr>
          <w:delText>0.06)</w:delText>
        </w:r>
      </w:del>
      <w:del w:id="536" w:author="Caitlin Jeffrey" w:date="2023-11-09T15:45:00Z">
        <w:r w:rsidR="00BF5433" w:rsidDel="00895C61">
          <w:rPr>
            <w:rFonts w:ascii="Times New Roman" w:hAnsi="Times New Roman" w:cs="Times New Roman"/>
            <w:sz w:val="24"/>
            <w:szCs w:val="24"/>
          </w:rPr>
          <w:delText>,</w:delText>
        </w:r>
      </w:del>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w:t>
      </w:r>
      <w:del w:id="537" w:author="Caitlin Jeffrey" w:date="2023-11-09T15:45:00Z">
        <w:r w:rsidR="00BF5433" w:rsidDel="00066F4A">
          <w:rPr>
            <w:rFonts w:ascii="Times New Roman" w:hAnsi="Times New Roman" w:cs="Times New Roman"/>
            <w:sz w:val="24"/>
            <w:szCs w:val="24"/>
          </w:rPr>
          <w:delText>herds</w:delText>
        </w:r>
        <w:r w:rsidR="0090022E" w:rsidRPr="0090022E" w:rsidDel="00066F4A">
          <w:rPr>
            <w:rFonts w:ascii="Times New Roman" w:hAnsi="Times New Roman" w:cs="Times New Roman"/>
            <w:sz w:val="24"/>
            <w:szCs w:val="24"/>
          </w:rPr>
          <w:delText xml:space="preserve"> hous</w:delText>
        </w:r>
        <w:r w:rsidR="00CE74F2" w:rsidDel="00066F4A">
          <w:rPr>
            <w:rFonts w:ascii="Times New Roman" w:hAnsi="Times New Roman" w:cs="Times New Roman"/>
            <w:sz w:val="24"/>
            <w:szCs w:val="24"/>
          </w:rPr>
          <w:delText>ing</w:delText>
        </w:r>
        <w:r w:rsidR="0090022E" w:rsidRPr="0090022E" w:rsidDel="00066F4A">
          <w:rPr>
            <w:rFonts w:ascii="Times New Roman" w:hAnsi="Times New Roman" w:cs="Times New Roman"/>
            <w:sz w:val="24"/>
            <w:szCs w:val="24"/>
          </w:rPr>
          <w:delText xml:space="preserve"> </w:delText>
        </w:r>
      </w:del>
      <w:r w:rsidR="0090022E" w:rsidRPr="0090022E">
        <w:rPr>
          <w:rFonts w:ascii="Times New Roman" w:hAnsi="Times New Roman" w:cs="Times New Roman"/>
          <w:sz w:val="24"/>
          <w:szCs w:val="24"/>
        </w:rPr>
        <w:t>cows on stalls with bedding o</w:t>
      </w:r>
      <w:ins w:id="538" w:author="Caitlin Jeffrey" w:date="2023-11-09T15:46:00Z">
        <w:r w:rsidR="00C40407">
          <w:rPr>
            <w:rFonts w:ascii="Times New Roman" w:hAnsi="Times New Roman" w:cs="Times New Roman"/>
            <w:sz w:val="24"/>
            <w:szCs w:val="24"/>
          </w:rPr>
          <w:t>ver</w:t>
        </w:r>
      </w:ins>
      <w:del w:id="539" w:author="Caitlin Jeffrey" w:date="2023-11-09T15:46:00Z">
        <w:r w:rsidR="00CE74F2" w:rsidDel="00C40407">
          <w:rPr>
            <w:rFonts w:ascii="Times New Roman" w:hAnsi="Times New Roman" w:cs="Times New Roman"/>
            <w:sz w:val="24"/>
            <w:szCs w:val="24"/>
          </w:rPr>
          <w:delText>n</w:delText>
        </w:r>
      </w:del>
      <w:r w:rsidR="0090022E" w:rsidRPr="0090022E">
        <w:rPr>
          <w:rFonts w:ascii="Times New Roman" w:hAnsi="Times New Roman" w:cs="Times New Roman"/>
          <w:sz w:val="24"/>
          <w:szCs w:val="24"/>
        </w:rPr>
        <w:t xml:space="preserve"> a mattress or concrete </w:t>
      </w:r>
      <w:r w:rsidR="0090022E" w:rsidRPr="0090022E">
        <w:rPr>
          <w:rFonts w:ascii="Times New Roman" w:hAnsi="Times New Roman" w:cs="Times New Roman"/>
          <w:sz w:val="24"/>
          <w:szCs w:val="24"/>
        </w:rPr>
        <w:lastRenderedPageBreak/>
        <w:t>surface</w:t>
      </w:r>
      <w:del w:id="540" w:author="Caitlin Jeffrey" w:date="2023-11-09T15:45:00Z">
        <w:r w:rsidR="0090022E" w:rsidRPr="0090022E" w:rsidDel="00895C61">
          <w:rPr>
            <w:rFonts w:ascii="Times New Roman" w:hAnsi="Times New Roman" w:cs="Times New Roman"/>
            <w:sz w:val="24"/>
            <w:szCs w:val="24"/>
          </w:rPr>
          <w:delText xml:space="preserve"> </w:delText>
        </w:r>
        <w:r w:rsidR="00CE74F2" w:rsidDel="00895C61">
          <w:rPr>
            <w:rFonts w:ascii="Times New Roman" w:hAnsi="Times New Roman" w:cs="Times New Roman"/>
            <w:sz w:val="24"/>
            <w:szCs w:val="24"/>
          </w:rPr>
          <w:delText>(</w:delText>
        </w:r>
        <w:r w:rsidR="00D548C6" w:rsidDel="00895C61">
          <w:rPr>
            <w:rFonts w:ascii="Times New Roman" w:hAnsi="Times New Roman" w:cs="Times New Roman"/>
            <w:sz w:val="24"/>
            <w:szCs w:val="24"/>
          </w:rPr>
          <w:delText>Table 4</w:delText>
        </w:r>
        <w:r w:rsidR="00CE74F2" w:rsidDel="00895C61">
          <w:rPr>
            <w:rFonts w:ascii="Times New Roman" w:hAnsi="Times New Roman" w:cs="Times New Roman"/>
            <w:sz w:val="24"/>
            <w:szCs w:val="24"/>
          </w:rPr>
          <w:delText>)</w:delText>
        </w:r>
      </w:del>
      <w:r w:rsidR="0090022E" w:rsidRPr="0090022E">
        <w:rPr>
          <w:rFonts w:ascii="Times New Roman" w:hAnsi="Times New Roman" w:cs="Times New Roman"/>
          <w:sz w:val="24"/>
          <w:szCs w:val="24"/>
        </w:rPr>
        <w:t xml:space="preserv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t xml:space="preserve">was associated with </w:t>
      </w:r>
      <w:r w:rsidR="00DA02AB" w:rsidRPr="00DA02AB">
        <w:rPr>
          <w:rFonts w:ascii="Times New Roman" w:hAnsi="Times New Roman" w:cs="Times New Roman"/>
          <w:sz w:val="24"/>
          <w:szCs w:val="24"/>
        </w:rPr>
        <w:t xml:space="preserve">lower mean udder hygiene score </w:t>
      </w:r>
      <w:del w:id="541" w:author="Caitlin Jeffrey" w:date="2023-11-09T15:46:00Z">
        <w:r w:rsidR="00DA02AB" w:rsidRPr="00DA02AB" w:rsidDel="00C40407">
          <w:rPr>
            <w:rFonts w:ascii="Times New Roman" w:hAnsi="Times New Roman" w:cs="Times New Roman"/>
            <w:sz w:val="24"/>
            <w:szCs w:val="24"/>
          </w:rPr>
          <w:delText>(</w:delText>
        </w:r>
        <w:r w:rsidR="0057302D" w:rsidRPr="006E592D" w:rsidDel="00C40407">
          <w:rPr>
            <w:rFonts w:ascii="Times New Roman" w:hAnsi="Times New Roman" w:cs="Times New Roman"/>
            <w:i/>
            <w:iCs/>
            <w:sz w:val="24"/>
            <w:szCs w:val="24"/>
          </w:rPr>
          <w:delText>P</w:delText>
        </w:r>
        <w:r w:rsidR="00A90F3C" w:rsidDel="00C40407">
          <w:rPr>
            <w:rFonts w:ascii="Times New Roman" w:hAnsi="Times New Roman" w:cs="Times New Roman"/>
            <w:i/>
            <w:iCs/>
            <w:sz w:val="24"/>
            <w:szCs w:val="24"/>
          </w:rPr>
          <w:delText xml:space="preserve"> </w:delText>
        </w:r>
        <w:r w:rsidR="00DA02AB" w:rsidRPr="00DA02AB" w:rsidDel="00C40407">
          <w:rPr>
            <w:rFonts w:ascii="Times New Roman" w:hAnsi="Times New Roman" w:cs="Times New Roman"/>
            <w:sz w:val="24"/>
            <w:szCs w:val="24"/>
          </w:rPr>
          <w:delText>=</w:delText>
        </w:r>
        <w:r w:rsidR="00A90F3C" w:rsidDel="00C40407">
          <w:rPr>
            <w:rFonts w:ascii="Times New Roman" w:hAnsi="Times New Roman" w:cs="Times New Roman"/>
            <w:sz w:val="24"/>
            <w:szCs w:val="24"/>
          </w:rPr>
          <w:delText xml:space="preserve"> </w:delText>
        </w:r>
        <w:r w:rsidR="00DA02AB" w:rsidRPr="00DA02AB" w:rsidDel="00C40407">
          <w:rPr>
            <w:rFonts w:ascii="Times New Roman" w:hAnsi="Times New Roman" w:cs="Times New Roman"/>
            <w:sz w:val="24"/>
            <w:szCs w:val="24"/>
          </w:rPr>
          <w:delText xml:space="preserve">0.07) </w:delText>
        </w:r>
      </w:del>
      <w:r w:rsidR="00DA02AB" w:rsidRPr="00DA02AB">
        <w:rPr>
          <w:rFonts w:ascii="Times New Roman" w:hAnsi="Times New Roman" w:cs="Times New Roman"/>
          <w:sz w:val="24"/>
          <w:szCs w:val="24"/>
        </w:rPr>
        <w:t xml:space="preserve">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del w:id="542" w:author="Caitlin Jeffrey" w:date="2023-11-09T15:46:00Z">
        <w:r w:rsidR="00DA02AB" w:rsidRPr="00DA02AB" w:rsidDel="00C40407">
          <w:rPr>
            <w:rFonts w:ascii="Times New Roman" w:hAnsi="Times New Roman" w:cs="Times New Roman"/>
            <w:sz w:val="24"/>
            <w:szCs w:val="24"/>
          </w:rPr>
          <w:delText xml:space="preserve"> (</w:delText>
        </w:r>
        <w:r w:rsidR="0057302D" w:rsidRPr="006E592D" w:rsidDel="00C40407">
          <w:rPr>
            <w:rFonts w:ascii="Times New Roman" w:hAnsi="Times New Roman" w:cs="Times New Roman"/>
            <w:i/>
            <w:iCs/>
            <w:sz w:val="24"/>
            <w:szCs w:val="24"/>
          </w:rPr>
          <w:delText>P</w:delText>
        </w:r>
        <w:r w:rsidR="00B03F1C" w:rsidDel="00C40407">
          <w:rPr>
            <w:rFonts w:ascii="Times New Roman" w:hAnsi="Times New Roman" w:cs="Times New Roman"/>
            <w:i/>
            <w:iCs/>
            <w:sz w:val="24"/>
            <w:szCs w:val="24"/>
          </w:rPr>
          <w:delText xml:space="preserve"> </w:delText>
        </w:r>
        <w:r w:rsidR="00DA02AB" w:rsidRPr="00DA02AB" w:rsidDel="00C40407">
          <w:rPr>
            <w:rFonts w:ascii="Times New Roman" w:hAnsi="Times New Roman" w:cs="Times New Roman"/>
            <w:sz w:val="24"/>
            <w:szCs w:val="24"/>
          </w:rPr>
          <w:delText>=</w:delText>
        </w:r>
        <w:r w:rsidR="00B03F1C" w:rsidDel="00C40407">
          <w:rPr>
            <w:rFonts w:ascii="Times New Roman" w:hAnsi="Times New Roman" w:cs="Times New Roman"/>
            <w:sz w:val="24"/>
            <w:szCs w:val="24"/>
          </w:rPr>
          <w:delText xml:space="preserve"> </w:delText>
        </w:r>
        <w:r w:rsidR="00DA02AB" w:rsidRPr="00DA02AB" w:rsidDel="00C40407">
          <w:rPr>
            <w:rFonts w:ascii="Times New Roman" w:hAnsi="Times New Roman" w:cs="Times New Roman"/>
            <w:sz w:val="24"/>
            <w:szCs w:val="24"/>
          </w:rPr>
          <w:delText>0.13</w:delText>
        </w:r>
        <w:r w:rsidR="00D056F9" w:rsidDel="00C40407">
          <w:rPr>
            <w:rFonts w:ascii="Times New Roman" w:hAnsi="Times New Roman" w:cs="Times New Roman"/>
            <w:sz w:val="24"/>
            <w:szCs w:val="24"/>
          </w:rPr>
          <w:delText>;</w:delText>
        </w:r>
        <w:r w:rsidR="00D548C6" w:rsidDel="00C40407">
          <w:rPr>
            <w:rFonts w:ascii="Times New Roman" w:hAnsi="Times New Roman" w:cs="Times New Roman"/>
            <w:sz w:val="24"/>
            <w:szCs w:val="24"/>
          </w:rPr>
          <w:delText>Table 4</w:delText>
        </w:r>
        <w:r w:rsidR="00D87B38" w:rsidDel="00C40407">
          <w:rPr>
            <w:rFonts w:ascii="Times New Roman" w:hAnsi="Times New Roman" w:cs="Times New Roman"/>
            <w:sz w:val="24"/>
            <w:szCs w:val="24"/>
          </w:rPr>
          <w:delText>)</w:delText>
        </w:r>
      </w:del>
      <w:r w:rsidR="00DA02AB" w:rsidRPr="00DA02AB">
        <w:rPr>
          <w:rFonts w:ascii="Times New Roman" w:hAnsi="Times New Roman" w:cs="Times New Roman"/>
          <w:sz w:val="24"/>
          <w:szCs w:val="24"/>
        </w:rPr>
        <w:t>.</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543"/>
      <w:r w:rsidRPr="00604EDE">
        <w:rPr>
          <w:rFonts w:ascii="Times New Roman" w:hAnsi="Times New Roman" w:cs="Times New Roman"/>
          <w:b/>
          <w:sz w:val="24"/>
          <w:szCs w:val="24"/>
        </w:rPr>
        <w:t>Discussion</w:t>
      </w:r>
      <w:commentRangeStart w:id="544"/>
      <w:commentRangeEnd w:id="544"/>
      <w:r w:rsidRPr="00604EDE">
        <w:rPr>
          <w:rStyle w:val="CommentReference"/>
          <w:rFonts w:eastAsiaTheme="minorEastAsia"/>
        </w:rPr>
        <w:commentReference w:id="544"/>
      </w:r>
      <w:commentRangeEnd w:id="543"/>
      <w:r w:rsidR="00911141">
        <w:rPr>
          <w:rStyle w:val="CommentReference"/>
          <w:rFonts w:eastAsiaTheme="minorEastAsia"/>
        </w:rPr>
        <w:commentReference w:id="543"/>
      </w:r>
    </w:p>
    <w:p w14:paraId="2E422F1C" w14:textId="1CCAB2ED" w:rsidR="00162E2E" w:rsidRPr="006E592D" w:rsidRDefault="00D9305D" w:rsidP="006E592D">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The current work presents the results of our observational study exploring</w:t>
      </w:r>
      <w:ins w:id="545" w:author="Sandra Godden" w:date="2023-10-13T10:01:00Z">
        <w:r w:rsidR="00E26D7C">
          <w:rPr>
            <w:rFonts w:ascii="Times New Roman" w:hAnsi="Times New Roman" w:cs="Times New Roman"/>
            <w:sz w:val="24"/>
            <w:szCs w:val="24"/>
          </w:rPr>
          <w:t xml:space="preserve"> the relationship between facility type and</w:t>
        </w:r>
      </w:ins>
      <w:r w:rsidRPr="006E3AEC">
        <w:rPr>
          <w:rFonts w:ascii="Times New Roman" w:hAnsi="Times New Roman" w:cs="Times New Roman"/>
          <w:sz w:val="24"/>
          <w:szCs w:val="24"/>
        </w:rPr>
        <w:t xml:space="preserve"> udder health and hygiene metrics, </w:t>
      </w:r>
      <w:ins w:id="546" w:author="Sandra Godden" w:date="2023-10-13T10:00:00Z">
        <w:r w:rsidR="00E26D7C">
          <w:rPr>
            <w:rFonts w:ascii="Times New Roman" w:hAnsi="Times New Roman" w:cs="Times New Roman"/>
            <w:sz w:val="24"/>
            <w:szCs w:val="24"/>
          </w:rPr>
          <w:t xml:space="preserve">BTM </w:t>
        </w:r>
      </w:ins>
      <w:del w:id="547" w:author="Sandra Godden" w:date="2023-10-13T10:00:00Z">
        <w:r w:rsidRPr="006E3AEC" w:rsidDel="00E26D7C">
          <w:rPr>
            <w:rFonts w:ascii="Times New Roman" w:hAnsi="Times New Roman" w:cs="Times New Roman"/>
            <w:sz w:val="24"/>
            <w:szCs w:val="24"/>
          </w:rPr>
          <w:delText>bulk tank milk</w:delText>
        </w:r>
      </w:del>
      <w:r w:rsidRPr="006E3AEC">
        <w:rPr>
          <w:rFonts w:ascii="Times New Roman" w:hAnsi="Times New Roman" w:cs="Times New Roman"/>
          <w:sz w:val="24"/>
          <w:szCs w:val="24"/>
        </w:rPr>
        <w:t xml:space="preserve"> quality</w:t>
      </w:r>
      <w:ins w:id="548" w:author="Sandra Godden" w:date="2023-10-13T10:00:00Z">
        <w:r w:rsidR="00E26D7C">
          <w:rPr>
            <w:rFonts w:ascii="Times New Roman" w:hAnsi="Times New Roman" w:cs="Times New Roman"/>
            <w:sz w:val="24"/>
            <w:szCs w:val="24"/>
          </w:rPr>
          <w:t xml:space="preserve"> (SCC</w:t>
        </w:r>
      </w:ins>
      <w:del w:id="549" w:author="Sandra Godden" w:date="2023-10-13T10:01:00Z">
        <w:r w:rsidRPr="006E3AEC" w:rsidDel="00E26D7C">
          <w:rPr>
            <w:rFonts w:ascii="Times New Roman" w:hAnsi="Times New Roman" w:cs="Times New Roman"/>
            <w:sz w:val="24"/>
            <w:szCs w:val="24"/>
          </w:rPr>
          <w:delText>,</w:delText>
        </w:r>
      </w:del>
      <w:r w:rsidRPr="006E3AEC">
        <w:rPr>
          <w:rFonts w:ascii="Times New Roman" w:hAnsi="Times New Roman" w:cs="Times New Roman"/>
          <w:sz w:val="24"/>
          <w:szCs w:val="24"/>
        </w:rPr>
        <w:t xml:space="preserve"> and </w:t>
      </w:r>
      <w:ins w:id="550" w:author="Sandra Godden" w:date="2023-10-13T10:01:00Z">
        <w:r w:rsidR="00E26D7C">
          <w:rPr>
            <w:rFonts w:ascii="Times New Roman" w:hAnsi="Times New Roman" w:cs="Times New Roman"/>
            <w:sz w:val="24"/>
            <w:szCs w:val="24"/>
          </w:rPr>
          <w:t>microbiology), and milk production</w:t>
        </w:r>
      </w:ins>
      <w:del w:id="551" w:author="Sandra Godden" w:date="2023-10-13T10:01:00Z">
        <w:r w:rsidRPr="006E3AEC" w:rsidDel="00E26D7C">
          <w:rPr>
            <w:rFonts w:ascii="Times New Roman" w:hAnsi="Times New Roman" w:cs="Times New Roman"/>
            <w:sz w:val="24"/>
            <w:szCs w:val="24"/>
          </w:rPr>
          <w:delText>aerobic culture data</w:delText>
        </w:r>
      </w:del>
      <w:r>
        <w:rPr>
          <w:rFonts w:ascii="Times New Roman" w:hAnsi="Times New Roman" w:cs="Times New Roman"/>
          <w:sz w:val="24"/>
          <w:szCs w:val="24"/>
        </w:rPr>
        <w:t xml:space="preserve"> on small</w:t>
      </w:r>
      <w:r w:rsidR="000C7E32">
        <w:rPr>
          <w:rFonts w:ascii="Times New Roman" w:hAnsi="Times New Roman" w:cs="Times New Roman"/>
          <w:sz w:val="24"/>
          <w:szCs w:val="24"/>
        </w:rPr>
        <w:t xml:space="preserve"> to </w:t>
      </w:r>
      <w:r>
        <w:rPr>
          <w:rFonts w:ascii="Times New Roman" w:hAnsi="Times New Roman" w:cs="Times New Roman"/>
          <w:sz w:val="24"/>
          <w:szCs w:val="24"/>
        </w:rPr>
        <w:t xml:space="preserve">midsize organic dairy farms in Vermont. The </w:t>
      </w:r>
      <w:ins w:id="552" w:author="Sandra Godden" w:date="2023-10-13T10:01:00Z">
        <w:r w:rsidR="00E26D7C">
          <w:rPr>
            <w:rFonts w:ascii="Times New Roman" w:hAnsi="Times New Roman" w:cs="Times New Roman"/>
            <w:sz w:val="24"/>
            <w:szCs w:val="24"/>
          </w:rPr>
          <w:t xml:space="preserve">major </w:t>
        </w:r>
      </w:ins>
      <w:r>
        <w:rPr>
          <w:rFonts w:ascii="Times New Roman" w:hAnsi="Times New Roman" w:cs="Times New Roman"/>
          <w:sz w:val="24"/>
          <w:szCs w:val="24"/>
        </w:rPr>
        <w:t xml:space="preserve">objective was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Pr="00604EDE">
        <w:rPr>
          <w:rFonts w:ascii="Times New Roman" w:hAnsi="Times New Roman" w:cs="Times New Roman"/>
          <w:sz w:val="24"/>
          <w:szCs w:val="24"/>
        </w:rPr>
        <w:t>whether</w:t>
      </w:r>
      <w:r>
        <w:rPr>
          <w:rFonts w:ascii="Times New Roman" w:hAnsi="Times New Roman" w:cs="Times New Roman"/>
          <w:sz w:val="24"/>
          <w:szCs w:val="24"/>
        </w:rPr>
        <w:t xml:space="preserve"> these </w:t>
      </w:r>
      <w:r w:rsidRPr="00604EDE">
        <w:rPr>
          <w:rFonts w:ascii="Times New Roman" w:hAnsi="Times New Roman" w:cs="Times New Roman"/>
          <w:sz w:val="24"/>
          <w:szCs w:val="24"/>
        </w:rPr>
        <w:t xml:space="preserve">outcomes were associated with facility type, and whether bedded pack systems are a viable option for </w:t>
      </w:r>
      <w:del w:id="553" w:author="Caitlin Jeffrey" w:date="2023-10-31T09:36:00Z">
        <w:r w:rsidRPr="00604EDE" w:rsidDel="00CC6616">
          <w:rPr>
            <w:rFonts w:ascii="Times New Roman" w:hAnsi="Times New Roman" w:cs="Times New Roman"/>
            <w:sz w:val="24"/>
            <w:szCs w:val="24"/>
          </w:rPr>
          <w:delText xml:space="preserve">winter </w:delText>
        </w:r>
      </w:del>
      <w:r w:rsidRPr="00604EDE">
        <w:rPr>
          <w:rFonts w:ascii="Times New Roman" w:hAnsi="Times New Roman" w:cs="Times New Roman"/>
          <w:sz w:val="24"/>
          <w:szCs w:val="24"/>
        </w:rPr>
        <w:t>housing in V</w:t>
      </w:r>
      <w:r>
        <w:rPr>
          <w:rFonts w:ascii="Times New Roman" w:hAnsi="Times New Roman" w:cs="Times New Roman"/>
          <w:sz w:val="24"/>
          <w:szCs w:val="24"/>
        </w:rPr>
        <w:t>ermont</w:t>
      </w:r>
      <w:ins w:id="554" w:author="Caitlin Jeffrey" w:date="2023-10-31T09:36:00Z">
        <w:r w:rsidR="00CC6616">
          <w:rPr>
            <w:rFonts w:ascii="Times New Roman" w:hAnsi="Times New Roman" w:cs="Times New Roman"/>
            <w:sz w:val="24"/>
            <w:szCs w:val="24"/>
          </w:rPr>
          <w:t xml:space="preserve"> during the non-grazing season</w:t>
        </w:r>
      </w:ins>
      <w:r>
        <w:rPr>
          <w:rFonts w:ascii="Times New Roman" w:hAnsi="Times New Roman" w:cs="Times New Roman"/>
          <w:sz w:val="24"/>
          <w:szCs w:val="24"/>
        </w:rPr>
        <w:t xml:space="preserve"> when compared to</w:t>
      </w:r>
      <w:r w:rsidRPr="00604EDE">
        <w:rPr>
          <w:rFonts w:ascii="Times New Roman" w:hAnsi="Times New Roman" w:cs="Times New Roman"/>
          <w:sz w:val="24"/>
          <w:szCs w:val="24"/>
        </w:rPr>
        <w:t xml:space="preserve"> the two most common </w:t>
      </w:r>
      <w:del w:id="555" w:author="Caitlin Jeffrey" w:date="2023-10-31T09:36:00Z">
        <w:r w:rsidRPr="00604EDE" w:rsidDel="00CC6616">
          <w:rPr>
            <w:rFonts w:ascii="Times New Roman" w:hAnsi="Times New Roman" w:cs="Times New Roman"/>
            <w:sz w:val="24"/>
            <w:szCs w:val="24"/>
          </w:rPr>
          <w:delText xml:space="preserve">winter </w:delText>
        </w:r>
      </w:del>
      <w:ins w:id="556" w:author="Caitlin Jeffrey" w:date="2023-10-31T09:36:00Z">
        <w:r w:rsidR="00CC6616">
          <w:rPr>
            <w:rFonts w:ascii="Times New Roman" w:hAnsi="Times New Roman" w:cs="Times New Roman"/>
            <w:sz w:val="24"/>
            <w:szCs w:val="24"/>
          </w:rPr>
          <w:t xml:space="preserve">indoor </w:t>
        </w:r>
      </w:ins>
      <w:r w:rsidRPr="00604EDE">
        <w:rPr>
          <w:rFonts w:ascii="Times New Roman" w:hAnsi="Times New Roman" w:cs="Times New Roman"/>
          <w:sz w:val="24"/>
          <w:szCs w:val="24"/>
        </w:rPr>
        <w:t>housing systems in the state (freestalls, tiestalls).</w:t>
      </w:r>
      <w:r w:rsidR="005F4103" w:rsidRPr="005F4103">
        <w:rPr>
          <w:rFonts w:ascii="Times New Roman" w:hAnsi="Times New Roman" w:cs="Times New Roman"/>
          <w:color w:val="FF0000"/>
          <w:sz w:val="24"/>
          <w:szCs w:val="24"/>
        </w:rPr>
        <w:t xml:space="preserve"> </w:t>
      </w:r>
      <w:r w:rsidRPr="005F4103">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As </w:t>
      </w:r>
      <w:ins w:id="557" w:author="Sandra Godden" w:date="2023-10-13T10:02:00Z">
        <w:r w:rsidR="00E26D7C">
          <w:rPr>
            <w:rFonts w:ascii="Times New Roman" w:hAnsi="Times New Roman" w:cs="Times New Roman"/>
            <w:sz w:val="24"/>
            <w:szCs w:val="24"/>
          </w:rPr>
          <w:t xml:space="preserve">BTM </w:t>
        </w:r>
      </w:ins>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ins w:id="558" w:author="Sandra Godden" w:date="2023-10-13T10:02:00Z">
        <w:r w:rsidR="00E26D7C">
          <w:rPr>
            <w:rFonts w:ascii="Times New Roman" w:hAnsi="Times New Roman" w:cs="Times New Roman"/>
            <w:sz w:val="24"/>
            <w:szCs w:val="24"/>
          </w:rPr>
          <w:t>, and milk yield</w:t>
        </w:r>
      </w:ins>
      <w:r>
        <w:rPr>
          <w:rFonts w:ascii="Times New Roman" w:hAnsi="Times New Roman" w:cs="Times New Roman"/>
          <w:sz w:val="24"/>
          <w:szCs w:val="24"/>
        </w:rPr>
        <w:t xml:space="preserve"> </w:t>
      </w:r>
      <w:del w:id="559" w:author="Sandra Godden" w:date="2023-10-13T10:02:00Z">
        <w:r w:rsidRPr="00604EDE" w:rsidDel="00E26D7C">
          <w:rPr>
            <w:rFonts w:ascii="Times New Roman" w:hAnsi="Times New Roman" w:cs="Times New Roman"/>
            <w:sz w:val="24"/>
            <w:szCs w:val="24"/>
          </w:rPr>
          <w:delText>for bedded packs</w:delText>
        </w:r>
      </w:del>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ins w:id="560" w:author="Sandra Godden" w:date="2023-10-13T10:02:00Z">
        <w:r w:rsidR="00E26D7C">
          <w:rPr>
            <w:rFonts w:ascii="Times New Roman" w:hAnsi="Times New Roman" w:cs="Times New Roman"/>
            <w:sz w:val="24"/>
            <w:szCs w:val="24"/>
          </w:rPr>
          <w:t xml:space="preserve">for </w:t>
        </w:r>
        <w:del w:id="561" w:author="Caitlin Jeffrey" w:date="2023-10-25T07:50:00Z">
          <w:r w:rsidR="00E26D7C" w:rsidDel="00BD1858">
            <w:rPr>
              <w:rFonts w:ascii="Times New Roman" w:hAnsi="Times New Roman" w:cs="Times New Roman"/>
              <w:sz w:val="24"/>
              <w:szCs w:val="24"/>
            </w:rPr>
            <w:delText>C</w:delText>
          </w:r>
        </w:del>
        <w:r w:rsidR="00E26D7C">
          <w:rPr>
            <w:rFonts w:ascii="Times New Roman" w:hAnsi="Times New Roman" w:cs="Times New Roman"/>
            <w:sz w:val="24"/>
            <w:szCs w:val="24"/>
          </w:rPr>
          <w:t xml:space="preserve">BP herds </w:t>
        </w:r>
      </w:ins>
      <w:r w:rsidRPr="00604EDE">
        <w:rPr>
          <w:rFonts w:ascii="Times New Roman" w:hAnsi="Times New Roman" w:cs="Times New Roman"/>
          <w:sz w:val="24"/>
          <w:szCs w:val="24"/>
        </w:rPr>
        <w:t>compared to tiestall and freestall</w:t>
      </w:r>
      <w:r>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these metrics would vary by facility type. We therefore</w:t>
      </w:r>
      <w:r w:rsidR="00FF2C2C">
        <w:rPr>
          <w:rFonts w:ascii="Times New Roman" w:hAnsi="Times New Roman" w:cs="Times New Roman"/>
          <w:sz w:val="24"/>
          <w:szCs w:val="24"/>
        </w:rPr>
        <w:t xml:space="preserve"> </w:t>
      </w:r>
      <w:r w:rsidRPr="00604EDE">
        <w:rPr>
          <w:rFonts w:ascii="Times New Roman" w:hAnsi="Times New Roman" w:cs="Times New Roman"/>
          <w:sz w:val="24"/>
          <w:szCs w:val="24"/>
        </w:rPr>
        <w:t>feel that bedded pack systems can be considered a viable loose-housing option for</w:t>
      </w:r>
      <w:r w:rsidR="00184F80">
        <w:rPr>
          <w:rFonts w:ascii="Times New Roman" w:hAnsi="Times New Roman" w:cs="Times New Roman"/>
          <w:sz w:val="24"/>
          <w:szCs w:val="24"/>
        </w:rPr>
        <w:t xml:space="preserve"> </w:t>
      </w:r>
      <w:ins w:id="562" w:author="Sandra Godden" w:date="2023-10-13T10:04:00Z">
        <w:r w:rsidR="000C26E4">
          <w:rPr>
            <w:rFonts w:ascii="Times New Roman" w:hAnsi="Times New Roman" w:cs="Times New Roman"/>
            <w:sz w:val="24"/>
            <w:szCs w:val="24"/>
          </w:rPr>
          <w:t xml:space="preserve">organic </w:t>
        </w:r>
      </w:ins>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del w:id="563" w:author="Caitlin Jeffrey" w:date="2023-10-31T09:36:00Z">
        <w:r w:rsidRPr="00604EDE" w:rsidDel="004055C1">
          <w:rPr>
            <w:rFonts w:ascii="Times New Roman" w:hAnsi="Times New Roman" w:cs="Times New Roman"/>
            <w:sz w:val="24"/>
            <w:szCs w:val="24"/>
          </w:rPr>
          <w:delText xml:space="preserve">winter </w:delText>
        </w:r>
      </w:del>
      <w:ins w:id="564" w:author="Caitlin Jeffrey" w:date="2023-10-31T09:36:00Z">
        <w:r w:rsidR="004055C1">
          <w:rPr>
            <w:rFonts w:ascii="Times New Roman" w:hAnsi="Times New Roman" w:cs="Times New Roman"/>
            <w:sz w:val="24"/>
            <w:szCs w:val="24"/>
          </w:rPr>
          <w:t>the non</w:t>
        </w:r>
      </w:ins>
      <w:ins w:id="565" w:author="Caitlin Jeffrey" w:date="2023-10-31T09:37:00Z">
        <w:r w:rsidR="004055C1">
          <w:rPr>
            <w:rFonts w:ascii="Times New Roman" w:hAnsi="Times New Roman" w:cs="Times New Roman"/>
            <w:sz w:val="24"/>
            <w:szCs w:val="24"/>
          </w:rPr>
          <w:t>-grazing season</w:t>
        </w:r>
      </w:ins>
      <w:ins w:id="566" w:author="Caitlin Jeffrey" w:date="2023-10-31T09:36:00Z">
        <w:r w:rsidR="004055C1"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in the Northeast.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ins w:id="567" w:author="Caitlin Jeffrey" w:date="2023-10-31T14:06:00Z"/>
          <w:b/>
          <w:bCs/>
        </w:rPr>
      </w:pPr>
      <w:commentRangeStart w:id="568"/>
      <w:ins w:id="569" w:author="Caitlin Jeffrey" w:date="2023-10-31T14:06:00Z">
        <w:r>
          <w:rPr>
            <w:b/>
            <w:bCs/>
          </w:rPr>
          <w:t>Objective 1</w:t>
        </w:r>
      </w:ins>
      <w:commentRangeEnd w:id="568"/>
      <w:ins w:id="570" w:author="Caitlin Jeffrey" w:date="2023-10-31T14:07:00Z">
        <w:r>
          <w:rPr>
            <w:rStyle w:val="CommentReference"/>
            <w:rFonts w:asciiTheme="minorHAnsi" w:eastAsiaTheme="minorEastAsia" w:hAnsiTheme="minorHAnsi" w:cstheme="minorBidi"/>
          </w:rPr>
          <w:commentReference w:id="568"/>
        </w:r>
      </w:ins>
      <w:ins w:id="571" w:author="Caitlin Jeffrey" w:date="2023-10-31T14:06:00Z">
        <w:r>
          <w:rPr>
            <w:b/>
            <w:bCs/>
          </w:rPr>
          <w:t>:</w:t>
        </w:r>
        <w:commentRangeStart w:id="572"/>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572"/>
        <w:r w:rsidR="00C3036E">
          <w:rPr>
            <w:rStyle w:val="CommentReference"/>
            <w:rFonts w:asciiTheme="minorHAnsi" w:eastAsiaTheme="minorEastAsia" w:hAnsiTheme="minorHAnsi" w:cstheme="minorBidi"/>
          </w:rPr>
          <w:commentReference w:id="572"/>
        </w:r>
      </w:ins>
    </w:p>
    <w:p w14:paraId="3F0B3B7A" w14:textId="756C0E78"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716087">
        <w:rPr>
          <w:rFonts w:ascii="Times New Roman" w:hAnsi="Times New Roman" w:cs="Times New Roman"/>
          <w:sz w:val="24"/>
          <w:szCs w:val="24"/>
        </w:rPr>
      </w:r>
      <w:r w:rsidR="00716087">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r w:rsidR="00A2562E">
        <w:rPr>
          <w:rFonts w:ascii="Times New Roman" w:hAnsi="Times New Roman" w:cs="Times New Roman"/>
          <w:sz w:val="24"/>
          <w:szCs w:val="24"/>
        </w:rPr>
        <w:t xml:space="preserve">freestall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w:t>
      </w:r>
      <w:r w:rsidR="00FA5FC2">
        <w:rPr>
          <w:rFonts w:ascii="Times New Roman" w:hAnsi="Times New Roman" w:cs="Times New Roman"/>
          <w:sz w:val="24"/>
          <w:szCs w:val="24"/>
        </w:rPr>
        <w:lastRenderedPageBreak/>
        <w:t xml:space="preserve">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tiestall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Barberg et al. (2007). This </w:t>
      </w:r>
      <w:r w:rsidR="00B917D5">
        <w:rPr>
          <w:rFonts w:ascii="Times New Roman" w:hAnsi="Times New Roman" w:cs="Times New Roman"/>
          <w:sz w:val="24"/>
          <w:szCs w:val="24"/>
        </w:rPr>
        <w:t xml:space="preserve">is </w:t>
      </w:r>
      <w:r w:rsidR="00B80E18" w:rsidRPr="00604EDE">
        <w:rPr>
          <w:rFonts w:ascii="Times New Roman" w:hAnsi="Times New Roman" w:cs="Times New Roman"/>
          <w:sz w:val="24"/>
          <w:szCs w:val="24"/>
        </w:rPr>
        <w:t xml:space="preserve">similar to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del w:id="573" w:author="Caitlin Jeffrey" w:date="2023-10-31T09:38:00Z">
        <w:r w:rsidR="00762290" w:rsidDel="00F30940">
          <w:rPr>
            <w:rFonts w:ascii="Times New Roman" w:hAnsi="Times New Roman" w:cs="Times New Roman"/>
            <w:sz w:val="24"/>
            <w:szCs w:val="24"/>
          </w:rPr>
          <w:delText xml:space="preserve">the </w:delText>
        </w:r>
      </w:del>
      <w:del w:id="574" w:author="Caitlin Jeffrey" w:date="2023-10-31T09:37:00Z">
        <w:r w:rsidR="00762290" w:rsidDel="00BB1695">
          <w:rPr>
            <w:rFonts w:ascii="Times New Roman" w:hAnsi="Times New Roman" w:cs="Times New Roman"/>
            <w:sz w:val="24"/>
            <w:szCs w:val="24"/>
          </w:rPr>
          <w:delText xml:space="preserve">winter </w:delText>
        </w:r>
      </w:del>
      <w:del w:id="575" w:author="Caitlin Jeffrey" w:date="2023-10-31T09:38:00Z">
        <w:r w:rsidR="00762290" w:rsidDel="00F30940">
          <w:rPr>
            <w:rFonts w:ascii="Times New Roman" w:hAnsi="Times New Roman" w:cs="Times New Roman"/>
            <w:sz w:val="24"/>
            <w:szCs w:val="24"/>
          </w:rPr>
          <w:delText>months</w:delText>
        </w:r>
        <w:r w:rsidR="000A071B" w:rsidDel="00F30940">
          <w:rPr>
            <w:rFonts w:ascii="Times New Roman" w:hAnsi="Times New Roman" w:cs="Times New Roman"/>
            <w:sz w:val="24"/>
            <w:szCs w:val="24"/>
          </w:rPr>
          <w:delText>.</w:delText>
        </w:r>
      </w:del>
      <w:ins w:id="576" w:author="Caitlin Jeffrey" w:date="2023-10-31T09:38:00Z">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ins>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del w:id="577" w:author="Caitlin Jeffrey" w:date="2023-10-31T09:39:00Z">
        <w:r w:rsidR="00846DD9" w:rsidDel="005B5A3C">
          <w:rPr>
            <w:rFonts w:ascii="Times New Roman" w:hAnsi="Times New Roman" w:cs="Times New Roman"/>
            <w:sz w:val="24"/>
            <w:szCs w:val="24"/>
          </w:rPr>
          <w:delText>winter month</w:delText>
        </w:r>
      </w:del>
      <w:ins w:id="578" w:author="Caitlin Jeffrey" w:date="2023-10-31T09:39:00Z">
        <w:r w:rsidR="005B5A3C">
          <w:rPr>
            <w:rFonts w:ascii="Times New Roman" w:hAnsi="Times New Roman" w:cs="Times New Roman"/>
            <w:sz w:val="24"/>
            <w:szCs w:val="24"/>
          </w:rPr>
          <w:t>non-grazing season</w:t>
        </w:r>
      </w:ins>
      <w:del w:id="579" w:author="Caitlin Jeffrey" w:date="2023-10-31T09:39:00Z">
        <w:r w:rsidR="00846DD9" w:rsidDel="005B5A3C">
          <w:rPr>
            <w:rFonts w:ascii="Times New Roman" w:hAnsi="Times New Roman" w:cs="Times New Roman"/>
            <w:sz w:val="24"/>
            <w:szCs w:val="24"/>
          </w:rPr>
          <w:delText>s</w:delText>
        </w:r>
      </w:del>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r w:rsidR="0038164C" w:rsidRPr="0038164C">
        <w:rPr>
          <w:rFonts w:ascii="Times New Roman" w:hAnsi="Times New Roman" w:cs="Times New Roman"/>
          <w:sz w:val="24"/>
          <w:szCs w:val="24"/>
        </w:rPr>
        <w:t>Jayarao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73CB02B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r w:rsidR="00367BB8">
        <w:rPr>
          <w:rFonts w:ascii="Times New Roman" w:hAnsi="Times New Roman" w:cs="Times New Roman"/>
          <w:sz w:val="24"/>
          <w:szCs w:val="24"/>
        </w:rPr>
        <w:t>cfu</w:t>
      </w:r>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5A33BB">
        <w:rPr>
          <w:rFonts w:ascii="Times New Roman" w:hAnsi="Times New Roman" w:cs="Times New Roman"/>
          <w:sz w:val="24"/>
          <w:szCs w:val="24"/>
        </w:rPr>
        <w:lastRenderedPageBreak/>
        <w:t>(</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MDE2LCBEZSBWaXNzY2hlciBldCBhbC4sIDIwMTcpPC9EaXNwbGF5VGV4dD48cmVjb3JkPjxyZWMt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17E5B">
        <w:rPr>
          <w:rFonts w:ascii="Times New Roman" w:hAnsi="Times New Roman" w:cs="Times New Roman"/>
          <w:sz w:val="24"/>
          <w:szCs w:val="24"/>
        </w:rPr>
      </w:r>
      <w:r w:rsidR="00D17E5B">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r w:rsidR="00BB4389">
        <w:rPr>
          <w:rFonts w:ascii="Times New Roman" w:hAnsi="Times New Roman" w:cs="Times New Roman"/>
          <w:i/>
          <w:iCs/>
          <w:sz w:val="24"/>
          <w:szCs w:val="24"/>
        </w:rPr>
        <w:t xml:space="preserve">Staph.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580"/>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Y051bT42MzA8L1JlY051bT48RGlzcGxheVRleHQ+KFBhbmtleSBldCBhbC4sIDE5ODUsIFBhbmtl
eSBldCBhbC4sIDE5ODcsIFF1aXJrIGV0IGFsLiwgMjAxMik8L0Rpc3BsYXlUZXh0PjxyZWNvcmQ+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5F3326">
        <w:rPr>
          <w:rFonts w:ascii="Times New Roman" w:hAnsi="Times New Roman" w:cs="Times New Roman"/>
          <w:sz w:val="24"/>
          <w:szCs w:val="24"/>
        </w:rPr>
      </w:r>
      <w:r w:rsidR="005F3326">
        <w:rPr>
          <w:rFonts w:ascii="Times New Roman" w:hAnsi="Times New Roman" w:cs="Times New Roman"/>
          <w:sz w:val="24"/>
          <w:szCs w:val="24"/>
        </w:rPr>
        <w:fldChar w:fldCharType="separate"/>
      </w:r>
      <w:r w:rsidR="009470D2">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580"/>
      <w:r w:rsidR="002B1D5E">
        <w:rPr>
          <w:rStyle w:val="CommentReference"/>
          <w:rFonts w:eastAsiaTheme="minorEastAsia"/>
        </w:rPr>
        <w:commentReference w:id="580"/>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ins w:id="581" w:author="Caitlin Jeffrey" w:date="2023-10-31T14:57:00Z">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ins>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counts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for six farms, and Lobeck et al. 2012 reported a mean of 911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t>Work</w:t>
      </w:r>
      <w:r w:rsidR="00A21424" w:rsidRPr="00604EDE">
        <w:rPr>
          <w:rFonts w:ascii="Times New Roman" w:hAnsi="Times New Roman" w:cs="Times New Roman"/>
          <w:sz w:val="24"/>
          <w:szCs w:val="24"/>
        </w:rPr>
        <w:t xml:space="preserve"> from Barberg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ins w:id="582" w:author="Caitlin Jeffrey" w:date="2023-10-31T15:00:00Z">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tiestalls, freestalls, and bedded packs in the current study. </w:t>
        </w:r>
      </w:ins>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w:t>
      </w:r>
      <w:r w:rsidR="00A21424" w:rsidRPr="00604EDE">
        <w:rPr>
          <w:rFonts w:ascii="Times New Roman" w:hAnsi="Times New Roman" w:cs="Times New Roman"/>
          <w:sz w:val="24"/>
          <w:szCs w:val="24"/>
        </w:rPr>
        <w:lastRenderedPageBreak/>
        <w:t xml:space="preserve">2012 (445 </w:t>
      </w:r>
      <w:r w:rsidR="00367BB8">
        <w:rPr>
          <w:rFonts w:ascii="Times New Roman" w:hAnsi="Times New Roman" w:cs="Times New Roman"/>
          <w:sz w:val="24"/>
          <w:szCs w:val="24"/>
        </w:rPr>
        <w:t>cfu</w:t>
      </w:r>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r w:rsidR="00367BB8">
        <w:rPr>
          <w:rFonts w:ascii="Times New Roman" w:hAnsi="Times New Roman" w:cs="Times New Roman"/>
          <w:sz w:val="24"/>
          <w:szCs w:val="24"/>
        </w:rPr>
        <w:t>cfu</w:t>
      </w:r>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ins w:id="583" w:author="Caitlin Jeffrey" w:date="2023-10-31T15:02:00Z">
        <w:r w:rsidR="007E5183">
          <w:rPr>
            <w:rFonts w:ascii="Times New Roman" w:hAnsi="Times New Roman" w:cs="Times New Roman"/>
            <w:sz w:val="24"/>
            <w:szCs w:val="24"/>
          </w:rPr>
          <w:t xml:space="preserve">Coliform counts did not differ between the three facility types. </w:t>
        </w:r>
      </w:ins>
      <w:r w:rsidRPr="00604EDE">
        <w:rPr>
          <w:rFonts w:ascii="Times New Roman" w:hAnsi="Times New Roman" w:cs="Times New Roman"/>
          <w:sz w:val="24"/>
          <w:szCs w:val="24"/>
        </w:rPr>
        <w:t xml:space="preserve">Bedded pack farms in the current study had very low coliform counts in BTM (1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0-3), similar to those found for three compost bedded pack farms in a Brazilian study (2.8 </w:t>
      </w:r>
      <w:r w:rsidR="00367BB8">
        <w:rPr>
          <w:rFonts w:ascii="Times New Roman" w:hAnsi="Times New Roman" w:cs="Times New Roman"/>
          <w:sz w:val="24"/>
          <w:szCs w:val="24"/>
        </w:rPr>
        <w:t>cfu</w:t>
      </w:r>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r w:rsidR="00367BB8">
        <w:rPr>
          <w:rFonts w:ascii="Times New Roman" w:hAnsi="Times New Roman" w:cs="Times New Roman"/>
          <w:sz w:val="24"/>
          <w:szCs w:val="24"/>
        </w:rPr>
        <w:t>cfu</w:t>
      </w:r>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Although sampled during summer months, Barberg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similar between the five VT bedded pack farms in the current study (9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0-21) and the six bedded packs described in Lobeck et al. 2012 (6.2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fairly low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6 farms BTM negative) and Barberg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w:t>
      </w:r>
      <w:r w:rsidRPr="00604EDE">
        <w:rPr>
          <w:rFonts w:ascii="Times New Roman" w:hAnsi="Times New Roman" w:cs="Times New Roman"/>
          <w:sz w:val="24"/>
          <w:szCs w:val="24"/>
        </w:rPr>
        <w:lastRenderedPageBreak/>
        <w:t xml:space="preserve">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584"/>
      <w:r w:rsidRPr="00604EDE">
        <w:rPr>
          <w:rFonts w:ascii="Times New Roman" w:hAnsi="Times New Roman" w:cs="Times New Roman"/>
          <w:sz w:val="24"/>
          <w:szCs w:val="24"/>
        </w:rPr>
        <w:t xml:space="preserve">18 Minnesota farms </w:t>
      </w:r>
      <w:commentRangeEnd w:id="584"/>
      <w:r w:rsidR="000C26E4">
        <w:rPr>
          <w:rStyle w:val="CommentReference"/>
          <w:rFonts w:eastAsiaTheme="minorEastAsia"/>
        </w:rPr>
        <w:commentReference w:id="584"/>
      </w:r>
      <w:r w:rsidRPr="00604EDE">
        <w:rPr>
          <w:rFonts w:ascii="Times New Roman" w:hAnsi="Times New Roman" w:cs="Times New Roman"/>
          <w:sz w:val="24"/>
          <w:szCs w:val="24"/>
        </w:rPr>
        <w:t xml:space="preserve">described in Shane et al. 2010 (43.6 </w:t>
      </w:r>
      <w:r w:rsidR="00367BB8">
        <w:rPr>
          <w:rFonts w:ascii="Times New Roman" w:hAnsi="Times New Roman" w:cs="Times New Roman"/>
          <w:sz w:val="24"/>
          <w:szCs w:val="24"/>
        </w:rPr>
        <w:t>cfu</w:t>
      </w:r>
      <w:r w:rsidRPr="00604EDE">
        <w:rPr>
          <w:rFonts w:ascii="Times New Roman" w:hAnsi="Times New Roman" w:cs="Times New Roman"/>
          <w:sz w:val="24"/>
          <w:szCs w:val="24"/>
        </w:rPr>
        <w:t xml:space="preserve">/mL, 95% CI 14-73; vs. 17.3 </w:t>
      </w:r>
      <w:r w:rsidR="00367BB8">
        <w:rPr>
          <w:rFonts w:ascii="Times New Roman" w:hAnsi="Times New Roman" w:cs="Times New Roman"/>
          <w:sz w:val="24"/>
          <w:szCs w:val="24"/>
        </w:rPr>
        <w:t>cfu</w:t>
      </w:r>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ins w:id="585" w:author="Caitlin Jeffrey" w:date="2023-10-31T15:03:00Z">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cfu count between bedded packs, tiestalls, and freestalls.</w:t>
        </w:r>
      </w:ins>
    </w:p>
    <w:p w14:paraId="264AD6EF" w14:textId="2B72E043"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farm, and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ins w:id="586" w:author="Sandra Godden" w:date="2023-10-13T10:12:00Z">
        <w:r w:rsidR="000C26E4">
          <w:rPr>
            <w:rFonts w:ascii="Times New Roman" w:hAnsi="Times New Roman" w:cs="Times New Roman"/>
            <w:sz w:val="24"/>
            <w:szCs w:val="24"/>
          </w:rPr>
          <w:t>ed</w:t>
        </w:r>
      </w:ins>
      <w:del w:id="587" w:author="Sandra Godden" w:date="2023-10-13T10:12:00Z">
        <w:r w:rsidR="00416F8C" w:rsidRPr="00604EDE" w:rsidDel="000C26E4">
          <w:rPr>
            <w:rFonts w:ascii="Times New Roman" w:hAnsi="Times New Roman" w:cs="Times New Roman"/>
            <w:sz w:val="24"/>
            <w:szCs w:val="24"/>
          </w:rPr>
          <w:delText>s</w:delText>
        </w:r>
      </w:del>
      <w:r w:rsidR="00416F8C" w:rsidRPr="00604EDE">
        <w:rPr>
          <w:rFonts w:ascii="Times New Roman" w:hAnsi="Times New Roman" w:cs="Times New Roman"/>
          <w:sz w:val="24"/>
          <w:szCs w:val="24"/>
        </w:rPr>
        <w:t xml:space="preserve"> </w:t>
      </w:r>
      <w:del w:id="588" w:author="Sandra Godden" w:date="2023-10-13T10:13:00Z">
        <w:r w:rsidR="00416F8C" w:rsidRPr="00604EDE" w:rsidDel="004A30F3">
          <w:rPr>
            <w:rFonts w:ascii="Times New Roman" w:hAnsi="Times New Roman" w:cs="Times New Roman"/>
            <w:sz w:val="24"/>
            <w:szCs w:val="24"/>
          </w:rPr>
          <w:delText xml:space="preserve">slightly </w:delText>
        </w:r>
      </w:del>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ZWNOdW0+NjA2PC9SZWNOdW0+PERpc3BsYXlUZXh0PihCYXJiZXJnIGV0IGFsLiwgMjAwN2IsIFNo
YW5lIGV0IGFsLiwgMjAxMCwgTG9iZWNrIGV0IGFsLiwgMjAxMik8L0Rpc3BsYXlUZXh0PjxyZWNv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50D9B">
        <w:rPr>
          <w:rFonts w:ascii="Times New Roman" w:hAnsi="Times New Roman" w:cs="Times New Roman"/>
          <w:sz w:val="24"/>
          <w:szCs w:val="24"/>
        </w:rPr>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589"/>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589"/>
      <w:r w:rsidR="004A30F3">
        <w:rPr>
          <w:rStyle w:val="CommentReference"/>
          <w:rFonts w:eastAsiaTheme="minorEastAsia"/>
        </w:rPr>
        <w:commentReference w:id="589"/>
      </w:r>
      <w:ins w:id="590" w:author="Sandra Godden" w:date="2023-10-13T10:14:00Z">
        <w:r w:rsidR="004A30F3">
          <w:rPr>
            <w:rFonts w:ascii="Times New Roman" w:hAnsi="Times New Roman" w:cs="Times New Roman"/>
            <w:sz w:val="24"/>
            <w:szCs w:val="24"/>
          </w:rPr>
          <w:t xml:space="preserve">in the current study </w:t>
        </w:r>
      </w:ins>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r w:rsidR="00077F06">
        <w:rPr>
          <w:rFonts w:ascii="Times New Roman" w:hAnsi="Times New Roman" w:cs="Times New Roman"/>
          <w:i/>
          <w:iCs/>
          <w:sz w:val="24"/>
          <w:szCs w:val="24"/>
        </w:rPr>
        <w:t>ag.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r w:rsidR="009354A5" w:rsidRPr="009354A5">
        <w:rPr>
          <w:rFonts w:ascii="Times New Roman" w:hAnsi="Times New Roman" w:cs="Times New Roman"/>
          <w:sz w:val="24"/>
          <w:szCs w:val="24"/>
        </w:rPr>
        <w:t>Elmoslemany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w:t>
      </w:r>
      <w:r w:rsidRPr="00604EDE">
        <w:rPr>
          <w:rFonts w:ascii="Times New Roman" w:hAnsi="Times New Roman" w:cs="Times New Roman"/>
          <w:sz w:val="24"/>
          <w:szCs w:val="24"/>
        </w:rPr>
        <w:lastRenderedPageBreak/>
        <w:t>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elevSCS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chronSCS</w:t>
      </w:r>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r>
        <w:rPr>
          <w:rFonts w:ascii="Times New Roman" w:hAnsi="Times New Roman" w:cs="Times New Roman"/>
          <w:sz w:val="24"/>
          <w:szCs w:val="24"/>
        </w:rPr>
        <w:t>newSCS</w:t>
      </w:r>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Barberg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udder health and milk quality measures on bedded pack farms are similar to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freestall housing in Minnesota and South Dakota, where the percent of cows in a herd with an SCC on test day ≥200,000 cells/mL was 33.4, 26.8, and 26.8% for compost bedded packs, cross-ventilated freestalls, and naturally-vented freestalls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found no significant difference in subclinical mastitis prevalence in CBP vs. sand-bedded freestalls</w:t>
      </w:r>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r w:rsidRPr="00604EDE">
        <w:rPr>
          <w:rFonts w:ascii="Times New Roman" w:hAnsi="Times New Roman" w:cs="Times New Roman"/>
          <w:sz w:val="24"/>
          <w:szCs w:val="24"/>
        </w:rPr>
        <w:t>Barberg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for herds in the current study is similar</w:t>
      </w:r>
      <w:r w:rsidRPr="00604EDE">
        <w:rPr>
          <w:rFonts w:ascii="Times New Roman" w:hAnsi="Times New Roman" w:cs="Times New Roman"/>
          <w:sz w:val="24"/>
          <w:szCs w:val="24"/>
        </w:rPr>
        <w:t xml:space="preserve"> to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freestall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169ABB65"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freestall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PjxSZWNOdW0+MjwvUmVjTnVtPjxEaXNwbGF5VGV4dD4oTG9iZWNrIGV0IGFsLiwgMjAxMSwgRWNr
ZWxrYW1wIGV0IGFsLiwgMjAxNmEsIENvc3RhIGV0IGFsLiwgMjAxOCk8L0Rpc3BsYXlUZXh0Pjxy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TnVtPjYyNzwvUmVjTnVtPjxEaXNwbGF5VGV4dD4oQ2FsYW1hcmkgZXQgYWwuLCAyMDA5LCBSdXVk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17D378B7" w:rsidR="00FD1F5E" w:rsidRPr="006E592D" w:rsidRDefault="00CF0519">
      <w:pPr>
        <w:autoSpaceDE w:val="0"/>
        <w:autoSpaceDN w:val="0"/>
        <w:adjustRightInd w:val="0"/>
        <w:spacing w:line="480" w:lineRule="auto"/>
        <w:ind w:firstLine="360"/>
        <w:rPr>
          <w:rFonts w:ascii="Times New Roman" w:hAnsi="Times New Roman" w:cs="Times New Roman"/>
          <w:sz w:val="24"/>
          <w:szCs w:val="24"/>
        </w:rPr>
        <w:pPrChange w:id="591" w:author="Caitlin Jeffrey" w:date="2023-11-02T16:15:00Z">
          <w:pPr>
            <w:autoSpaceDE w:val="0"/>
            <w:autoSpaceDN w:val="0"/>
            <w:adjustRightInd w:val="0"/>
            <w:spacing w:line="480" w:lineRule="auto"/>
            <w:ind w:firstLine="720"/>
          </w:pPr>
        </w:pPrChange>
      </w:pPr>
      <w:r>
        <w:rPr>
          <w:rFonts w:ascii="Times New Roman" w:hAnsi="Times New Roman" w:cs="Times New Roman"/>
          <w:sz w:val="24"/>
          <w:szCs w:val="24"/>
        </w:rPr>
        <w:t>There was</w:t>
      </w:r>
      <w:r w:rsidRPr="00604EDE">
        <w:rPr>
          <w:rFonts w:ascii="Times New Roman" w:hAnsi="Times New Roman" w:cs="Times New Roman"/>
          <w:sz w:val="24"/>
          <w:szCs w:val="24"/>
        </w:rPr>
        <w:t xml:space="preserve"> no difference in </w:t>
      </w:r>
      <w:r>
        <w:rPr>
          <w:rFonts w:ascii="Times New Roman" w:hAnsi="Times New Roman" w:cs="Times New Roman"/>
          <w:sz w:val="24"/>
          <w:szCs w:val="24"/>
        </w:rPr>
        <w:t xml:space="preserve">the two </w:t>
      </w:r>
      <w:r w:rsidRPr="00604EDE">
        <w:rPr>
          <w:rFonts w:ascii="Times New Roman" w:hAnsi="Times New Roman" w:cs="Times New Roman"/>
          <w:sz w:val="24"/>
          <w:szCs w:val="24"/>
        </w:rPr>
        <w:t>udder hygiene measures</w:t>
      </w:r>
      <w:r>
        <w:rPr>
          <w:rFonts w:ascii="Times New Roman" w:hAnsi="Times New Roman" w:cs="Times New Roman"/>
          <w:sz w:val="24"/>
          <w:szCs w:val="24"/>
        </w:rPr>
        <w:t xml:space="preserve"> </w:t>
      </w:r>
      <w:r w:rsidRPr="00604EDE">
        <w:rPr>
          <w:rFonts w:ascii="Times New Roman" w:hAnsi="Times New Roman" w:cs="Times New Roman"/>
          <w:sz w:val="24"/>
          <w:szCs w:val="24"/>
        </w:rPr>
        <w:t>between the three facility types included in the study</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This finding 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UmVjTnVtPjU5OTwvUmVjTnVtPjxEaXNwbGF5VGV4dD4oQmFyYmVyZyBldCBhbC4sIDIwMDdiLCBT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aXRlPjxDaXRlPjxBdXRob3I+QmxhY2s8L0F1dGhvcj48WWVhcj4yMDEzPC9ZZWFyPjxSZWNOdW0+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(Barberg et al., 2007b, Shane et al., 2010, Lobeck et al., 2011,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 xml:space="preserve">all bedded </w:t>
      </w:r>
      <w:r w:rsidRPr="00604EDE">
        <w:rPr>
          <w:rFonts w:ascii="Times New Roman" w:hAnsi="Times New Roman" w:cs="Times New Roman"/>
          <w:sz w:val="24"/>
          <w:szCs w:val="24"/>
        </w:rPr>
        <w:lastRenderedPageBreak/>
        <w:t>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Pr="00202154">
        <w:rPr>
          <w:rFonts w:ascii="Times New Roman" w:hAnsi="Times New Roman" w:cs="Times New Roman"/>
          <w:sz w:val="24"/>
          <w:szCs w:val="24"/>
        </w:rPr>
        <w:instrText xml:space="preserve"> ADDIN EN.CITE &lt;EndNote&gt;&lt;Cite ExcludeAuth="1" ExcludeYear="1"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 xml:space="preserve">has pointed out the challenges of comparing dairy cattle hygiene between different facility types, we chose to focus on gathering observations of udder hygiene. The relationship between udder hygiene and health is well-studied, and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or confined in a tiestall barn</w:t>
      </w:r>
      <w:r w:rsidRPr="00202154">
        <w:rPr>
          <w:rFonts w:ascii="Times New Roman" w:hAnsi="Times New Roman" w:cs="Times New Roman"/>
          <w:sz w:val="24"/>
          <w:szCs w:val="24"/>
        </w:rPr>
        <w:t>.</w:t>
      </w:r>
    </w:p>
    <w:p w14:paraId="0056BFE5" w14:textId="1A6CDAA9" w:rsidR="00A21424" w:rsidRPr="00833C39" w:rsidRDefault="002A0C1C" w:rsidP="00833C39">
      <w:pPr>
        <w:pStyle w:val="ListParagraph"/>
        <w:autoSpaceDE w:val="0"/>
        <w:autoSpaceDN w:val="0"/>
        <w:adjustRightInd w:val="0"/>
        <w:spacing w:line="480" w:lineRule="auto"/>
        <w:ind w:hanging="360"/>
        <w:rPr>
          <w:b/>
          <w:bCs/>
          <w:rPrChange w:id="592" w:author="Caitlin Jeffrey" w:date="2023-10-31T14:11:00Z">
            <w:rPr/>
          </w:rPrChange>
        </w:rPr>
      </w:pPr>
      <w:ins w:id="593" w:author="Caitlin Jeffrey" w:date="2023-10-31T14:09:00Z">
        <w:r>
          <w:rPr>
            <w:b/>
            <w:bCs/>
          </w:rPr>
          <w:t>Objective 2:</w:t>
        </w:r>
      </w:ins>
      <w:ins w:id="594" w:author="Caitlin Jeffrey" w:date="2023-10-31T14:10:00Z">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595"/>
        <w:commentRangeEnd w:id="595"/>
        <w:r w:rsidR="006D599A" w:rsidRPr="003C6F06">
          <w:rPr>
            <w:rStyle w:val="CommentReference"/>
            <w:rFonts w:eastAsiaTheme="minorEastAsia"/>
            <w:sz w:val="24"/>
            <w:szCs w:val="24"/>
          </w:rPr>
          <w:commentReference w:id="595"/>
        </w:r>
      </w:ins>
      <w:del w:id="596" w:author="Caitlin Jeffrey" w:date="2023-10-31T14:11:00Z">
        <w:r w:rsidRPr="00833C39" w:rsidDel="00833C39">
          <w:rPr>
            <w:b/>
            <w:bCs/>
            <w:rPrChange w:id="597" w:author="Caitlin Jeffrey" w:date="2023-10-31T14:11:00Z">
              <w:rPr/>
            </w:rPrChange>
          </w:rPr>
          <w:delText xml:space="preserve"> </w:delText>
        </w:r>
      </w:del>
    </w:p>
    <w:p w14:paraId="6BD40F0B" w14:textId="497EE22F"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598"/>
      <w:r w:rsidRPr="0024316E">
        <w:rPr>
          <w:rFonts w:ascii="Times New Roman" w:hAnsi="Times New Roman" w:cs="Times New Roman"/>
          <w:sz w:val="24"/>
          <w:szCs w:val="24"/>
        </w:rPr>
        <w:t xml:space="preserve">As results from the multivariable models exploring the </w:t>
      </w:r>
      <w:ins w:id="599" w:author="Sandra Godden" w:date="2023-10-13T10:15:00Z">
        <w:r w:rsidR="004A30F3">
          <w:rPr>
            <w:rFonts w:ascii="Times New Roman" w:hAnsi="Times New Roman" w:cs="Times New Roman"/>
            <w:sz w:val="24"/>
            <w:szCs w:val="24"/>
          </w:rPr>
          <w:t>relationship</w:t>
        </w:r>
      </w:ins>
      <w:del w:id="600" w:author="Sandra Godden" w:date="2023-10-13T10:15:00Z">
        <w:r w:rsidRPr="0024316E" w:rsidDel="004A30F3">
          <w:rPr>
            <w:rFonts w:ascii="Times New Roman" w:hAnsi="Times New Roman" w:cs="Times New Roman"/>
            <w:sz w:val="24"/>
            <w:szCs w:val="24"/>
          </w:rPr>
          <w:delText>effect of</w:delText>
        </w:r>
      </w:del>
      <w:ins w:id="601" w:author="Sandra Godden" w:date="2023-10-13T10:15:00Z">
        <w:r w:rsidR="004A30F3">
          <w:rPr>
            <w:rFonts w:ascii="Times New Roman" w:hAnsi="Times New Roman" w:cs="Times New Roman"/>
            <w:sz w:val="24"/>
            <w:szCs w:val="24"/>
          </w:rPr>
          <w:t xml:space="preserve"> between</w:t>
        </w:r>
      </w:ins>
      <w:r w:rsidRPr="0024316E">
        <w:rPr>
          <w:rFonts w:ascii="Times New Roman" w:hAnsi="Times New Roman" w:cs="Times New Roman"/>
          <w:sz w:val="24"/>
          <w:szCs w:val="24"/>
        </w:rPr>
        <w:t xml:space="preserve"> facility type </w:t>
      </w:r>
      <w:ins w:id="602" w:author="Sandra Godden" w:date="2023-10-13T10:15:00Z">
        <w:r w:rsidR="004A30F3">
          <w:rPr>
            <w:rFonts w:ascii="Times New Roman" w:hAnsi="Times New Roman" w:cs="Times New Roman"/>
            <w:sz w:val="24"/>
            <w:szCs w:val="24"/>
          </w:rPr>
          <w:t xml:space="preserve">and outcomes of interest </w:t>
        </w:r>
      </w:ins>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598"/>
      <w:r w:rsidR="0089310C">
        <w:rPr>
          <w:rStyle w:val="CommentReference"/>
          <w:rFonts w:eastAsiaTheme="minorEastAsia"/>
        </w:rPr>
        <w:commentReference w:id="598"/>
      </w:r>
    </w:p>
    <w:p w14:paraId="761D2E2E" w14:textId="30806BBA"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ins w:id="603" w:author="Sandra Godden" w:date="2023-10-13T10:17:00Z">
        <w:r w:rsidR="004A30F3">
          <w:rPr>
            <w:rFonts w:ascii="Times New Roman" w:hAnsi="Times New Roman" w:cs="Times New Roman"/>
            <w:sz w:val="24"/>
            <w:szCs w:val="24"/>
          </w:rPr>
          <w:t>finding</w:t>
        </w:r>
      </w:ins>
      <w:del w:id="604" w:author="Sandra Godden" w:date="2023-10-13T10:17:00Z">
        <w:r w:rsidRPr="00604EDE" w:rsidDel="004A30F3">
          <w:rPr>
            <w:rFonts w:ascii="Times New Roman" w:hAnsi="Times New Roman" w:cs="Times New Roman"/>
            <w:sz w:val="24"/>
            <w:szCs w:val="24"/>
          </w:rPr>
          <w:delText>theme</w:delText>
        </w:r>
      </w:del>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(deeply-bedded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freestall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del w:id="605" w:author="Caitlin Jeffrey" w:date="2023-11-09T14:28:00Z">
        <w:r w:rsidR="007F05B9" w:rsidDel="00682B43">
          <w:rPr>
            <w:rFonts w:ascii="Times New Roman" w:hAnsi="Times New Roman" w:cs="Times New Roman"/>
            <w:sz w:val="24"/>
            <w:szCs w:val="24"/>
          </w:rPr>
          <w:delText>.</w:delText>
        </w:r>
      </w:del>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w:t>
      </w:r>
      <w:r w:rsidR="00A21424" w:rsidRPr="00604EDE">
        <w:rPr>
          <w:rFonts w:ascii="Times New Roman" w:hAnsi="Times New Roman" w:cs="Times New Roman"/>
          <w:sz w:val="24"/>
          <w:szCs w:val="24"/>
        </w:rPr>
        <w:lastRenderedPageBreak/>
        <w:t xml:space="preserve">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tiestalls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(depth of bedded pack, depth of bedding in freestalls and tiestalls)</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freestall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ins w:id="606" w:author="Caitlin Jeffrey" w:date="2023-10-31T15:08:00Z">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ins>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 xml:space="preserve">There is clearly opportunity for future research looking at </w:t>
      </w:r>
      <w:commentRangeStart w:id="607"/>
      <w:r w:rsidR="00D5759E">
        <w:rPr>
          <w:rFonts w:ascii="Times New Roman" w:hAnsi="Times New Roman" w:cs="Times New Roman"/>
          <w:sz w:val="24"/>
          <w:szCs w:val="24"/>
        </w:rPr>
        <w:t>t</w:t>
      </w:r>
      <w:r w:rsidR="00D02D68">
        <w:rPr>
          <w:rFonts w:ascii="Times New Roman" w:hAnsi="Times New Roman" w:cs="Times New Roman"/>
          <w:sz w:val="24"/>
          <w:szCs w:val="24"/>
        </w:rPr>
        <w:t>h</w:t>
      </w:r>
      <w:ins w:id="608" w:author="Caitlin Jeffrey" w:date="2023-10-31T15:07:00Z">
        <w:r w:rsidR="009052C6">
          <w:rPr>
            <w:rFonts w:ascii="Times New Roman" w:hAnsi="Times New Roman" w:cs="Times New Roman"/>
            <w:sz w:val="24"/>
            <w:szCs w:val="24"/>
          </w:rPr>
          <w:t>is</w:t>
        </w:r>
      </w:ins>
      <w:r w:rsidR="00D02D68">
        <w:rPr>
          <w:rFonts w:ascii="Times New Roman" w:hAnsi="Times New Roman" w:cs="Times New Roman"/>
          <w:sz w:val="24"/>
          <w:szCs w:val="24"/>
        </w:rPr>
        <w:t xml:space="preserve"> </w:t>
      </w:r>
      <w:ins w:id="609" w:author="Caitlin Jeffrey" w:date="2023-10-31T15:08:00Z">
        <w:r w:rsidR="00B13EFC">
          <w:rPr>
            <w:rFonts w:ascii="Times New Roman" w:hAnsi="Times New Roman" w:cs="Times New Roman"/>
            <w:sz w:val="24"/>
            <w:szCs w:val="24"/>
          </w:rPr>
          <w:t xml:space="preserve">relationship </w:t>
        </w:r>
      </w:ins>
      <w:r w:rsidR="003A024D">
        <w:rPr>
          <w:rFonts w:ascii="Times New Roman" w:hAnsi="Times New Roman" w:cs="Times New Roman"/>
          <w:sz w:val="24"/>
          <w:szCs w:val="24"/>
        </w:rPr>
        <w:t xml:space="preserve">between </w:t>
      </w:r>
      <w:r w:rsidR="00063C33">
        <w:rPr>
          <w:rFonts w:ascii="Times New Roman" w:hAnsi="Times New Roman" w:cs="Times New Roman"/>
          <w:sz w:val="24"/>
          <w:szCs w:val="24"/>
        </w:rPr>
        <w:t xml:space="preserve">increased </w:t>
      </w:r>
      <w:ins w:id="610" w:author="Caitlin Jeffrey" w:date="2023-10-31T15:08:00Z">
        <w:r w:rsidR="002558F6">
          <w:rPr>
            <w:rFonts w:ascii="Times New Roman" w:hAnsi="Times New Roman" w:cs="Times New Roman"/>
            <w:sz w:val="24"/>
            <w:szCs w:val="24"/>
          </w:rPr>
          <w:t xml:space="preserve">amount of </w:t>
        </w:r>
      </w:ins>
      <w:r w:rsidR="00063C33">
        <w:rPr>
          <w:rFonts w:ascii="Times New Roman" w:hAnsi="Times New Roman" w:cs="Times New Roman"/>
          <w:sz w:val="24"/>
          <w:szCs w:val="24"/>
        </w:rPr>
        <w:t xml:space="preserve">bedding </w:t>
      </w:r>
      <w:ins w:id="611" w:author="Caitlin Jeffrey" w:date="2023-10-31T15:08:00Z">
        <w:r w:rsidR="002558F6">
          <w:rPr>
            <w:rFonts w:ascii="Times New Roman" w:hAnsi="Times New Roman" w:cs="Times New Roman"/>
            <w:sz w:val="24"/>
            <w:szCs w:val="24"/>
          </w:rPr>
          <w:t xml:space="preserve">used in </w:t>
        </w:r>
      </w:ins>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deeply-bedded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commentRangeEnd w:id="607"/>
      <w:r w:rsidR="004A30F3">
        <w:rPr>
          <w:rStyle w:val="CommentReference"/>
          <w:rFonts w:eastAsiaTheme="minorEastAsia"/>
        </w:rPr>
        <w:commentReference w:id="607"/>
      </w:r>
    </w:p>
    <w:p w14:paraId="44A46BCC" w14:textId="398F86E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commentRangeStart w:id="612"/>
      <w:r w:rsidRPr="00604EDE">
        <w:rPr>
          <w:rFonts w:ascii="Times New Roman" w:hAnsi="Times New Roman" w:cs="Times New Roman"/>
          <w:sz w:val="24"/>
          <w:szCs w:val="24"/>
        </w:rPr>
        <w:t xml:space="preserve">Multiple measures of udder health in this </w:t>
      </w:r>
      <w:ins w:id="613" w:author="Sandra Godden" w:date="2023-10-13T10:19:00Z">
        <w:r w:rsidR="004A30F3">
          <w:rPr>
            <w:rFonts w:ascii="Times New Roman" w:hAnsi="Times New Roman" w:cs="Times New Roman"/>
            <w:sz w:val="24"/>
            <w:szCs w:val="24"/>
          </w:rPr>
          <w:t>study</w:t>
        </w:r>
      </w:ins>
      <w:del w:id="614" w:author="Sandra Godden" w:date="2023-10-13T10:19:00Z">
        <w:r w:rsidRPr="00604EDE" w:rsidDel="004A30F3">
          <w:rPr>
            <w:rFonts w:ascii="Times New Roman" w:hAnsi="Times New Roman" w:cs="Times New Roman"/>
            <w:sz w:val="24"/>
            <w:szCs w:val="24"/>
          </w:rPr>
          <w:delText>work</w:delText>
        </w:r>
      </w:del>
      <w:r w:rsidRPr="00604EDE">
        <w:rPr>
          <w:rFonts w:ascii="Times New Roman" w:hAnsi="Times New Roman" w:cs="Times New Roman"/>
          <w:sz w:val="24"/>
          <w:szCs w:val="24"/>
        </w:rPr>
        <w:t xml:space="preserve"> were </w:t>
      </w:r>
      <w:ins w:id="615" w:author="Sandra Godden" w:date="2023-10-13T10:19:00Z">
        <w:r w:rsidR="004A30F3">
          <w:rPr>
            <w:rFonts w:ascii="Times New Roman" w:hAnsi="Times New Roman" w:cs="Times New Roman"/>
            <w:sz w:val="24"/>
            <w:szCs w:val="24"/>
          </w:rPr>
          <w:t>associated with</w:t>
        </w:r>
      </w:ins>
      <w:del w:id="616" w:author="Sandra Godden" w:date="2023-10-13T10:19:00Z">
        <w:r w:rsidRPr="00604EDE" w:rsidDel="004A30F3">
          <w:rPr>
            <w:rFonts w:ascii="Times New Roman" w:hAnsi="Times New Roman" w:cs="Times New Roman"/>
            <w:sz w:val="24"/>
            <w:szCs w:val="24"/>
          </w:rPr>
          <w:delText>related to</w:delText>
        </w:r>
      </w:del>
      <w:r w:rsidRPr="00604EDE">
        <w:rPr>
          <w:rFonts w:ascii="Times New Roman" w:hAnsi="Times New Roman" w:cs="Times New Roman"/>
          <w:sz w:val="24"/>
          <w:szCs w:val="24"/>
        </w:rPr>
        <w:t xml:space="preserve"> udder hygiene, </w:t>
      </w:r>
      <w:commentRangeEnd w:id="612"/>
      <w:r w:rsidR="004A30F3">
        <w:rPr>
          <w:rStyle w:val="CommentReference"/>
          <w:rFonts w:eastAsiaTheme="minorEastAsia"/>
        </w:rPr>
        <w:commentReference w:id="612"/>
      </w:r>
      <w:r w:rsidRPr="00604EDE">
        <w:rPr>
          <w:rFonts w:ascii="Times New Roman" w:hAnsi="Times New Roman" w:cs="Times New Roman"/>
          <w:sz w:val="24"/>
          <w:szCs w:val="24"/>
        </w:rPr>
        <w:t>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new IMI </w:t>
      </w:r>
      <w:r w:rsidRPr="00604EDE">
        <w:rPr>
          <w:rFonts w:ascii="Times New Roman" w:hAnsi="Times New Roman" w:cs="Times New Roman"/>
          <w:sz w:val="24"/>
          <w:szCs w:val="24"/>
        </w:rPr>
        <w:lastRenderedPageBreak/>
        <w:t>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67D21F8F"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ins w:id="617" w:author="Sandra Godden" w:date="2023-10-13T10:22:00Z">
        <w:r w:rsidR="004A30F3">
          <w:rPr>
            <w:rFonts w:ascii="Times New Roman" w:hAnsi="Times New Roman" w:cs="Times New Roman"/>
            <w:sz w:val="24"/>
            <w:szCs w:val="24"/>
          </w:rPr>
          <w:t>interesting finding</w:t>
        </w:r>
      </w:ins>
      <w:del w:id="618" w:author="Sandra Godden" w:date="2023-10-13T10:22:00Z">
        <w:r w:rsidRPr="00604EDE" w:rsidDel="004A30F3">
          <w:rPr>
            <w:rFonts w:ascii="Times New Roman" w:hAnsi="Times New Roman" w:cs="Times New Roman"/>
            <w:sz w:val="24"/>
            <w:szCs w:val="24"/>
          </w:rPr>
          <w:delText>predominant theme</w:delText>
        </w:r>
      </w:del>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Although there is an established recommendation of 15 cm for deep bedding of freestalls</w:t>
      </w:r>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freestalls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tiestall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ZWNOdW0+NjExPC9SZWNOdW0+PERpc3BsYXlUZXh0PihUdWNrZXIgYW5kIFdlYXJ5LCAyMDA0LCBU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CB5ADC">
        <w:rPr>
          <w:rFonts w:ascii="Times New Roman" w:hAnsi="Times New Roman" w:cs="Times New Roman"/>
          <w:sz w:val="24"/>
          <w:szCs w:val="24"/>
        </w:rPr>
      </w:r>
      <w:r w:rsidR="00CB5ADC">
        <w:rPr>
          <w:rFonts w:ascii="Times New Roman" w:hAnsi="Times New Roman" w:cs="Times New Roman"/>
          <w:sz w:val="24"/>
          <w:szCs w:val="24"/>
        </w:rPr>
        <w:fldChar w:fldCharType="separate"/>
      </w:r>
      <w:r w:rsidR="009470D2">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presumed casual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bedding depths of different organic materials in tiestall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w:t>
      </w:r>
      <w:r w:rsidRPr="00604EDE">
        <w:rPr>
          <w:rFonts w:ascii="Times New Roman" w:hAnsi="Times New Roman" w:cs="Times New Roman"/>
          <w:sz w:val="24"/>
          <w:szCs w:val="24"/>
        </w:rPr>
        <w:lastRenderedPageBreak/>
        <w:t xml:space="preserve">factors particular to a producer’s barn and bedding source (type of stall surface, presence/type of stall mat used, type of organic material, particle size, compressibility, percent dry matter, etc.). </w:t>
      </w:r>
    </w:p>
    <w:p w14:paraId="638ADD75" w14:textId="179C0C09" w:rsidR="00AC75F4" w:rsidRPr="00B92CCB" w:rsidRDefault="00AC75F4">
      <w:pPr>
        <w:autoSpaceDE w:val="0"/>
        <w:autoSpaceDN w:val="0"/>
        <w:adjustRightInd w:val="0"/>
        <w:spacing w:line="480" w:lineRule="auto"/>
        <w:rPr>
          <w:rFonts w:ascii="Times New Roman" w:hAnsi="Times New Roman" w:cs="Times New Roman"/>
          <w:color w:val="FF0000"/>
          <w:sz w:val="24"/>
          <w:szCs w:val="24"/>
          <w:rPrChange w:id="619" w:author="Caitlin Jeffrey" w:date="2023-11-09T11:25:00Z">
            <w:rPr>
              <w:rFonts w:ascii="Times New Roman" w:hAnsi="Times New Roman" w:cs="Times New Roman"/>
              <w:sz w:val="24"/>
              <w:szCs w:val="24"/>
            </w:rPr>
          </w:rPrChange>
        </w:rPr>
        <w:pPrChange w:id="620" w:author="Caitlin Jeffrey" w:date="2023-10-31T14:14:00Z">
          <w:pPr>
            <w:autoSpaceDE w:val="0"/>
            <w:autoSpaceDN w:val="0"/>
            <w:adjustRightInd w:val="0"/>
            <w:spacing w:line="480" w:lineRule="auto"/>
            <w:ind w:firstLine="720"/>
          </w:pPr>
        </w:pPrChange>
      </w:pPr>
      <w:ins w:id="621" w:author="Caitlin Jeffrey" w:date="2023-10-31T14:03:00Z">
        <w:r w:rsidRPr="00B92CCB">
          <w:rPr>
            <w:rFonts w:ascii="Times New Roman" w:hAnsi="Times New Roman" w:cs="Times New Roman"/>
            <w:color w:val="FF0000"/>
            <w:sz w:val="24"/>
            <w:szCs w:val="24"/>
            <w:rPrChange w:id="622" w:author="Caitlin Jeffrey" w:date="2023-11-09T11:25:00Z">
              <w:rPr>
                <w:rFonts w:ascii="Times New Roman" w:hAnsi="Times New Roman" w:cs="Times New Roman"/>
                <w:sz w:val="24"/>
                <w:szCs w:val="24"/>
              </w:rPr>
            </w:rPrChange>
          </w:rPr>
          <w:t>---------------- conclusion paragraphs</w:t>
        </w:r>
      </w:ins>
      <w:ins w:id="623" w:author="Caitlin Jeffrey" w:date="2023-10-31T14:15:00Z">
        <w:r w:rsidR="00CA4E25" w:rsidRPr="00B92CCB">
          <w:rPr>
            <w:rFonts w:ascii="Times New Roman" w:hAnsi="Times New Roman" w:cs="Times New Roman"/>
            <w:color w:val="FF0000"/>
            <w:sz w:val="24"/>
            <w:szCs w:val="24"/>
            <w:rPrChange w:id="624" w:author="Caitlin Jeffrey" w:date="2023-11-09T11:25:00Z">
              <w:rPr>
                <w:rFonts w:ascii="Times New Roman" w:hAnsi="Times New Roman" w:cs="Times New Roman"/>
                <w:sz w:val="24"/>
                <w:szCs w:val="24"/>
              </w:rPr>
            </w:rPrChange>
          </w:rPr>
          <w:t>----------------</w:t>
        </w:r>
      </w:ins>
      <w:ins w:id="625" w:author="Caitlin Jeffrey" w:date="2023-10-31T14:14:00Z">
        <w:r w:rsidR="00E93B28" w:rsidRPr="00B92CCB">
          <w:rPr>
            <w:rFonts w:ascii="Times New Roman" w:hAnsi="Times New Roman" w:cs="Times New Roman"/>
            <w:color w:val="FF0000"/>
            <w:sz w:val="24"/>
            <w:szCs w:val="24"/>
            <w:rPrChange w:id="626" w:author="Caitlin Jeffrey" w:date="2023-11-09T11:25:00Z">
              <w:rPr>
                <w:rFonts w:ascii="Times New Roman" w:hAnsi="Times New Roman" w:cs="Times New Roman"/>
                <w:sz w:val="24"/>
                <w:szCs w:val="24"/>
              </w:rPr>
            </w:rPrChange>
          </w:rPr>
          <w:t xml:space="preserve"> (add strengths, limitations, future directions)</w:t>
        </w:r>
      </w:ins>
    </w:p>
    <w:p w14:paraId="4CC5B7FF" w14:textId="6FF9C3AA" w:rsidR="00161CD8" w:rsidRPr="00604EDE"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627"/>
      <w:commentRangeStart w:id="628"/>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 xml:space="preserve">conventional bedded packs, such as straw yards, noting the reduced cow cleanliness and increased risk of mastitis associated with the latter. </w:t>
      </w:r>
      <w:commentRangeEnd w:id="627"/>
      <w:commentRangeEnd w:id="628"/>
      <w:r w:rsidR="00E8288A">
        <w:rPr>
          <w:rStyle w:val="CommentReference"/>
          <w:rFonts w:eastAsiaTheme="minorEastAsia"/>
        </w:rPr>
        <w:commentReference w:id="627"/>
      </w:r>
      <w:commentRangeStart w:id="629"/>
      <w:r w:rsidR="00E8288A">
        <w:rPr>
          <w:rStyle w:val="CommentReference"/>
          <w:rFonts w:eastAsiaTheme="minorEastAsia"/>
        </w:rPr>
        <w:commentReference w:id="628"/>
      </w:r>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629"/>
      <w:r w:rsidR="000A2897">
        <w:rPr>
          <w:rStyle w:val="CommentReference"/>
          <w:rFonts w:eastAsiaTheme="minorEastAsia"/>
        </w:rPr>
        <w:commentReference w:id="629"/>
      </w:r>
      <w:commentRangeStart w:id="630"/>
      <w:commentRangeStart w:id="631"/>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r w:rsidR="00BE77C3">
        <w:rPr>
          <w:rFonts w:ascii="Times New Roman" w:hAnsi="Times New Roman" w:cs="Times New Roman"/>
          <w:sz w:val="24"/>
          <w:szCs w:val="24"/>
        </w:rPr>
        <w:t>housing</w:t>
      </w:r>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 xml:space="preserve">≤ </w:t>
      </w:r>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 xml:space="preserve">e ≤ 160,000 </w:t>
      </w:r>
      <w:r w:rsidRPr="00604EDE">
        <w:rPr>
          <w:rFonts w:ascii="Times New Roman" w:hAnsi="Times New Roman" w:cs="Times New Roman"/>
          <w:sz w:val="24"/>
          <w:szCs w:val="24"/>
        </w:rPr>
        <w:t xml:space="preserve">cells/mL.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bedded pack farm using woodchips and straw </w:t>
      </w:r>
      <w:r>
        <w:rPr>
          <w:rFonts w:ascii="Times New Roman" w:hAnsi="Times New Roman" w:cs="Times New Roman"/>
          <w:sz w:val="24"/>
          <w:szCs w:val="24"/>
        </w:rPr>
        <w:t>which</w:t>
      </w:r>
      <w:r w:rsidRPr="00604EDE">
        <w:rPr>
          <w:rFonts w:ascii="Times New Roman" w:hAnsi="Times New Roman" w:cs="Times New Roman"/>
          <w:sz w:val="24"/>
          <w:szCs w:val="24"/>
        </w:rPr>
        <w:t xml:space="preserve"> was not actively managing the pack to compost.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the same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p</w:t>
      </w:r>
      <w:r w:rsidR="008E22FC">
        <w:rPr>
          <w:rFonts w:ascii="Times New Roman" w:hAnsi="Times New Roman" w:cs="Times New Roman"/>
          <w:sz w:val="24"/>
          <w:szCs w:val="24"/>
        </w:rPr>
        <w:t xml:space="preserve">ercent of cows with an elevated SCS on DHIA test </w:t>
      </w:r>
      <w:r w:rsidR="007806BC">
        <w:rPr>
          <w:rFonts w:ascii="Times New Roman" w:hAnsi="Times New Roman" w:cs="Times New Roman"/>
          <w:sz w:val="24"/>
          <w:szCs w:val="24"/>
        </w:rPr>
        <w:t xml:space="preserve">day </w:t>
      </w:r>
      <w:r w:rsidR="0053797F">
        <w:rPr>
          <w:rFonts w:ascii="Times New Roman" w:hAnsi="Times New Roman" w:cs="Times New Roman"/>
          <w:sz w:val="24"/>
          <w:szCs w:val="24"/>
        </w:rPr>
        <w:t>(8.6%; data not shown).</w:t>
      </w:r>
      <w:commentRangeEnd w:id="630"/>
      <w:r w:rsidR="00E8288A">
        <w:rPr>
          <w:rStyle w:val="CommentReference"/>
          <w:rFonts w:eastAsiaTheme="minorEastAsia"/>
        </w:rPr>
        <w:commentReference w:id="630"/>
      </w:r>
      <w:commentRangeEnd w:id="631"/>
      <w:r w:rsidR="00306E7A">
        <w:rPr>
          <w:rStyle w:val="CommentReference"/>
          <w:rFonts w:eastAsiaTheme="minorEastAsia"/>
        </w:rPr>
        <w:commentReference w:id="631"/>
      </w:r>
    </w:p>
    <w:p w14:paraId="7C9C36BA" w14:textId="12BC8A24" w:rsidR="00A21424" w:rsidRPr="00604EDE" w:rsidRDefault="00A21424" w:rsidP="006E592D">
      <w:pPr>
        <w:autoSpaceDE w:val="0"/>
        <w:autoSpaceDN w:val="0"/>
        <w:adjustRightInd w:val="0"/>
        <w:spacing w:line="480" w:lineRule="auto"/>
        <w:ind w:firstLine="720"/>
        <w:rPr>
          <w:rFonts w:ascii="Times New Roman" w:hAnsi="Times New Roman" w:cs="Times New Roman"/>
          <w:b/>
          <w:bCs/>
          <w:sz w:val="24"/>
          <w:szCs w:val="24"/>
        </w:rPr>
      </w:pPr>
      <w:r w:rsidRPr="00604EDE">
        <w:rPr>
          <w:rFonts w:ascii="Times New Roman" w:hAnsi="Times New Roman" w:cs="Times New Roman"/>
          <w:sz w:val="24"/>
          <w:szCs w:val="24"/>
        </w:rPr>
        <w:t xml:space="preserve">As udder health and </w:t>
      </w:r>
      <w:ins w:id="632" w:author="Sandra Godden" w:date="2023-10-13T10:28:00Z">
        <w:r w:rsidR="00E8288A">
          <w:rPr>
            <w:rFonts w:ascii="Times New Roman" w:hAnsi="Times New Roman" w:cs="Times New Roman"/>
            <w:sz w:val="24"/>
            <w:szCs w:val="24"/>
          </w:rPr>
          <w:t xml:space="preserve">udder </w:t>
        </w:r>
      </w:ins>
      <w:r w:rsidRPr="00604EDE">
        <w:rPr>
          <w:rFonts w:ascii="Times New Roman" w:hAnsi="Times New Roman" w:cs="Times New Roman"/>
          <w:sz w:val="24"/>
          <w:szCs w:val="24"/>
        </w:rPr>
        <w:t xml:space="preserve">hygiene </w:t>
      </w:r>
      <w:r w:rsidR="004F1722">
        <w:rPr>
          <w:rFonts w:ascii="Times New Roman" w:hAnsi="Times New Roman" w:cs="Times New Roman"/>
          <w:sz w:val="24"/>
          <w:szCs w:val="24"/>
        </w:rPr>
        <w:t xml:space="preserve">metrics </w:t>
      </w:r>
      <w:r w:rsidRPr="00604EDE">
        <w:rPr>
          <w:rFonts w:ascii="Times New Roman" w:hAnsi="Times New Roman" w:cs="Times New Roman"/>
          <w:sz w:val="24"/>
          <w:szCs w:val="24"/>
        </w:rPr>
        <w:t>for bedded packs</w:t>
      </w:r>
      <w:r w:rsidR="00BE1596">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compared to tiestall and freestall</w:t>
      </w:r>
      <w:r w:rsidR="00BE1596">
        <w:rPr>
          <w:rFonts w:ascii="Times New Roman" w:hAnsi="Times New Roman" w:cs="Times New Roman"/>
          <w:sz w:val="24"/>
          <w:szCs w:val="24"/>
        </w:rPr>
        <w:t xml:space="preserve"> herds</w:t>
      </w:r>
      <w:r w:rsidRPr="00604EDE">
        <w:rPr>
          <w:rFonts w:ascii="Times New Roman" w:hAnsi="Times New Roman" w:cs="Times New Roman"/>
          <w:sz w:val="24"/>
          <w:szCs w:val="24"/>
        </w:rPr>
        <w:t xml:space="preserve"> included in the current study, we feel that bedded pack systems can be considered a viable loose-housing option for </w:t>
      </w:r>
      <w:ins w:id="633" w:author="Sandra Godden" w:date="2023-10-13T10:35:00Z">
        <w:r w:rsidR="000A2897">
          <w:rPr>
            <w:rFonts w:ascii="Times New Roman" w:hAnsi="Times New Roman" w:cs="Times New Roman"/>
            <w:sz w:val="24"/>
            <w:szCs w:val="24"/>
          </w:rPr>
          <w:t xml:space="preserve">organic herds during </w:t>
        </w:r>
      </w:ins>
      <w:r w:rsidRPr="00604EDE">
        <w:rPr>
          <w:rFonts w:ascii="Times New Roman" w:hAnsi="Times New Roman" w:cs="Times New Roman"/>
          <w:sz w:val="24"/>
          <w:szCs w:val="24"/>
        </w:rPr>
        <w:t>the</w:t>
      </w:r>
      <w:del w:id="634" w:author="Caitlin Jeffrey" w:date="2023-10-31T09:40:00Z">
        <w:r w:rsidRPr="00604EDE" w:rsidDel="00745FAF">
          <w:rPr>
            <w:rFonts w:ascii="Times New Roman" w:hAnsi="Times New Roman" w:cs="Times New Roman"/>
            <w:sz w:val="24"/>
            <w:szCs w:val="24"/>
          </w:rPr>
          <w:delText xml:space="preserve"> winter</w:delText>
        </w:r>
      </w:del>
      <w:ins w:id="635" w:author="Caitlin Jeffrey" w:date="2023-10-31T09:40:00Z">
        <w:r w:rsidR="00745FAF">
          <w:rPr>
            <w:rFonts w:ascii="Times New Roman" w:hAnsi="Times New Roman" w:cs="Times New Roman"/>
            <w:sz w:val="24"/>
            <w:szCs w:val="24"/>
          </w:rPr>
          <w:t xml:space="preserve"> non-grazing season</w:t>
        </w:r>
      </w:ins>
      <w:r w:rsidRPr="00604EDE">
        <w:rPr>
          <w:rFonts w:ascii="Times New Roman" w:hAnsi="Times New Roman" w:cs="Times New Roman"/>
          <w:sz w:val="24"/>
          <w:szCs w:val="24"/>
        </w:rPr>
        <w:t xml:space="preserve"> in the </w:t>
      </w:r>
      <w:r w:rsidRPr="00604EDE">
        <w:rPr>
          <w:rFonts w:ascii="Times New Roman" w:hAnsi="Times New Roman" w:cs="Times New Roman"/>
          <w:sz w:val="24"/>
          <w:szCs w:val="24"/>
        </w:rPr>
        <w:lastRenderedPageBreak/>
        <w:t xml:space="preserve">Northeast. These systems have a number of advantages for producers considering updating their facilities, including a smaller initial investment when compared to a new freestall or tiestall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UmVjTnVtPjYyMTwvUmVjTnVtPjxEaXNwbGF5VGV4dD4oQmFyYmVyZyBldCBhbC4sIDIwMDdhLCBK
YW5uaSBldCBhbC4sIDIwMDcsIEJsYWNrIGV0IGFsLiwgMjAxMyk8L0Rpc3BsYXlUZXh0PjxyZWNv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420FF9">
        <w:rPr>
          <w:rFonts w:ascii="Times New Roman" w:hAnsi="Times New Roman" w:cs="Times New Roman"/>
          <w:sz w:val="24"/>
          <w:szCs w:val="24"/>
        </w:rPr>
      </w:r>
      <w:r w:rsidR="00420FF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Pr="00604EDE">
        <w:rPr>
          <w:rFonts w:ascii="Times New Roman" w:hAnsi="Times New Roman" w:cs="Times New Roman"/>
          <w:sz w:val="24"/>
          <w:szCs w:val="24"/>
        </w:rPr>
        <w:t xml:space="preserve"> </w:t>
      </w:r>
      <w:r w:rsidR="00C008DD">
        <w:rPr>
          <w:rFonts w:ascii="Times New Roman" w:hAnsi="Times New Roman" w:cs="Times New Roman"/>
          <w:sz w:val="24"/>
          <w:szCs w:val="24"/>
        </w:rPr>
        <w:t>F</w:t>
      </w:r>
      <w:r w:rsidRPr="00604EDE">
        <w:rPr>
          <w:rFonts w:ascii="Times New Roman" w:hAnsi="Times New Roman" w:cs="Times New Roman"/>
          <w:sz w:val="24"/>
          <w:szCs w:val="24"/>
        </w:rPr>
        <w:t xml:space="preserve">rom </w:t>
      </w:r>
      <w:r w:rsidR="00C008DD">
        <w:rPr>
          <w:rFonts w:ascii="Times New Roman" w:hAnsi="Times New Roman" w:cs="Times New Roman"/>
          <w:sz w:val="24"/>
          <w:szCs w:val="24"/>
        </w:rPr>
        <w:t>the</w:t>
      </w:r>
      <w:r w:rsidRPr="00604EDE">
        <w:rPr>
          <w:rFonts w:ascii="Times New Roman" w:hAnsi="Times New Roman" w:cs="Times New Roman"/>
          <w:sz w:val="24"/>
          <w:szCs w:val="24"/>
        </w:rPr>
        <w:t xml:space="preserve"> perspective</w:t>
      </w:r>
      <w:r w:rsidR="00C008DD">
        <w:rPr>
          <w:rFonts w:ascii="Times New Roman" w:hAnsi="Times New Roman" w:cs="Times New Roman"/>
          <w:sz w:val="24"/>
          <w:szCs w:val="24"/>
        </w:rPr>
        <w:t xml:space="preserve"> of animal welfare</w:t>
      </w:r>
      <w:r w:rsidRPr="00604EDE">
        <w:rPr>
          <w:rFonts w:ascii="Times New Roman" w:hAnsi="Times New Roman" w:cs="Times New Roman"/>
          <w:sz w:val="24"/>
          <w:szCs w:val="24"/>
        </w:rPr>
        <w:t xml:space="preserve">, </w:t>
      </w:r>
      <w:r w:rsidR="00FC1D7E">
        <w:rPr>
          <w:rFonts w:ascii="Times New Roman" w:hAnsi="Times New Roman" w:cs="Times New Roman"/>
          <w:sz w:val="24"/>
          <w:szCs w:val="24"/>
        </w:rPr>
        <w:t>bedded packs</w:t>
      </w:r>
      <w:r w:rsidRPr="00604EDE">
        <w:rPr>
          <w:rFonts w:ascii="Times New Roman" w:hAnsi="Times New Roman" w:cs="Times New Roman"/>
          <w:sz w:val="24"/>
          <w:szCs w:val="24"/>
        </w:rPr>
        <w:t xml:space="preserve"> provide a housing option that do</w:t>
      </w:r>
      <w:r w:rsidR="001C5917">
        <w:rPr>
          <w:rFonts w:ascii="Times New Roman" w:hAnsi="Times New Roman" w:cs="Times New Roman"/>
          <w:sz w:val="24"/>
          <w:szCs w:val="24"/>
        </w:rPr>
        <w:t>es not</w:t>
      </w:r>
      <w:r w:rsidRPr="00604EDE">
        <w:rPr>
          <w:rFonts w:ascii="Times New Roman" w:hAnsi="Times New Roman" w:cs="Times New Roman"/>
          <w:sz w:val="24"/>
          <w:szCs w:val="24"/>
        </w:rPr>
        <w:t xml:space="preserve"> restrict animal movement, which is an issue of growing concern for both producers and the general public </w:t>
      </w:r>
      <w:r w:rsidR="00093CAD">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93CAD">
        <w:rPr>
          <w:rFonts w:ascii="Times New Roman" w:hAnsi="Times New Roman" w:cs="Times New Roman"/>
          <w:sz w:val="24"/>
          <w:szCs w:val="24"/>
        </w:rPr>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(Barkema et al., 2015)</w:t>
      </w:r>
      <w:r w:rsidR="00093CAD">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Additionally, bedded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A13BE">
        <w:rPr>
          <w:rFonts w:ascii="Times New Roman" w:hAnsi="Times New Roman" w:cs="Times New Roman"/>
          <w:sz w:val="24"/>
          <w:szCs w:val="24"/>
        </w:rPr>
      </w:r>
      <w:r w:rsidR="00FA13BE">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Pr="00604EDE">
        <w:rPr>
          <w:rFonts w:ascii="Times New Roman" w:hAnsi="Times New Roman" w:cs="Times New Roman"/>
          <w:sz w:val="24"/>
          <w:szCs w:val="24"/>
        </w:rPr>
        <w:t xml:space="preserve"> been found to be less than tiestall and freestall</w:t>
      </w:r>
      <w:r w:rsidR="00E00F43">
        <w:rPr>
          <w:rFonts w:ascii="Times New Roman" w:hAnsi="Times New Roman" w:cs="Times New Roman"/>
          <w:sz w:val="24"/>
          <w:szCs w:val="24"/>
        </w:rPr>
        <w:t xml:space="preserve"> barns</w:t>
      </w:r>
      <w:r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UmVjTnVtPjYwMzwvUmVjTnVtPjxEaXNwbGF5VGV4dD4oQmFyYmVyZyBldCBhbC4sIDIwMDdiLCBM
b2JlY2sgZXQgYWwuLCAyMDExLCBCdXJnc3RhbGxlciBldCBhbC4sIDIwMTYpPC9EaXNwbGF5VGV4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F664C8">
        <w:rPr>
          <w:rFonts w:ascii="Times New Roman" w:hAnsi="Times New Roman" w:cs="Times New Roman"/>
          <w:sz w:val="24"/>
          <w:szCs w:val="24"/>
        </w:rPr>
      </w:r>
      <w:r w:rsidR="00F664C8">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The relationship between decreased milk production and lameness is well documented </w:t>
      </w:r>
      <w:r w:rsidR="002F6FF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2F6FFF">
        <w:rPr>
          <w:rFonts w:ascii="Times New Roman" w:hAnsi="Times New Roman" w:cs="Times New Roman"/>
          <w:sz w:val="24"/>
          <w:szCs w:val="24"/>
        </w:rPr>
      </w:r>
      <w:r w:rsidR="002F6FFF">
        <w:rPr>
          <w:rFonts w:ascii="Times New Roman" w:hAnsi="Times New Roman" w:cs="Times New Roman"/>
          <w:sz w:val="24"/>
          <w:szCs w:val="24"/>
        </w:rPr>
        <w:fldChar w:fldCharType="separate"/>
      </w:r>
      <w:r w:rsidR="009470D2">
        <w:rPr>
          <w:rFonts w:ascii="Times New Roman" w:hAnsi="Times New Roman" w:cs="Times New Roman"/>
          <w:noProof/>
          <w:sz w:val="24"/>
          <w:szCs w:val="24"/>
        </w:rPr>
        <w:t>(Warnick et al., 2001, Green et al., 2002)</w:t>
      </w:r>
      <w:r w:rsidR="002F6FF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5C6832">
        <w:rPr>
          <w:rFonts w:ascii="Times New Roman" w:hAnsi="Times New Roman" w:cs="Times New Roman"/>
          <w:sz w:val="24"/>
          <w:szCs w:val="24"/>
        </w:rPr>
        <w:t>leading to an additional</w:t>
      </w:r>
      <w:r w:rsidRPr="00604EDE">
        <w:rPr>
          <w:rFonts w:ascii="Times New Roman" w:hAnsi="Times New Roman" w:cs="Times New Roman"/>
          <w:sz w:val="24"/>
          <w:szCs w:val="24"/>
        </w:rPr>
        <w:t xml:space="preserve"> incentive for </w:t>
      </w:r>
      <w:r w:rsidR="00745B6E">
        <w:rPr>
          <w:rFonts w:ascii="Times New Roman" w:hAnsi="Times New Roman" w:cs="Times New Roman"/>
          <w:sz w:val="24"/>
          <w:szCs w:val="24"/>
        </w:rPr>
        <w:t xml:space="preserve">producers to </w:t>
      </w:r>
      <w:r w:rsidR="00CD5041">
        <w:rPr>
          <w:rFonts w:ascii="Times New Roman" w:hAnsi="Times New Roman" w:cs="Times New Roman"/>
          <w:sz w:val="24"/>
          <w:szCs w:val="24"/>
        </w:rPr>
        <w:t>minimiz</w:t>
      </w:r>
      <w:r w:rsidR="000B4161">
        <w:rPr>
          <w:rFonts w:ascii="Times New Roman" w:hAnsi="Times New Roman" w:cs="Times New Roman"/>
          <w:sz w:val="24"/>
          <w:szCs w:val="24"/>
        </w:rPr>
        <w:t>e</w:t>
      </w:r>
      <w:r w:rsidR="00CD5041">
        <w:rPr>
          <w:rFonts w:ascii="Times New Roman" w:hAnsi="Times New Roman" w:cs="Times New Roman"/>
          <w:sz w:val="24"/>
          <w:szCs w:val="24"/>
        </w:rPr>
        <w:t xml:space="preserve"> </w:t>
      </w:r>
      <w:r w:rsidRPr="00604EDE">
        <w:rPr>
          <w:rFonts w:ascii="Times New Roman" w:hAnsi="Times New Roman" w:cs="Times New Roman"/>
          <w:sz w:val="24"/>
          <w:szCs w:val="24"/>
        </w:rPr>
        <w:t xml:space="preserve">lameness in </w:t>
      </w:r>
      <w:r w:rsidR="007B3821">
        <w:rPr>
          <w:rFonts w:ascii="Times New Roman" w:hAnsi="Times New Roman" w:cs="Times New Roman"/>
          <w:sz w:val="24"/>
          <w:szCs w:val="24"/>
        </w:rPr>
        <w:t>their</w:t>
      </w:r>
      <w:r w:rsidR="00CD504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herd. Lastly, manure management and environmental stewardship is a top concern for both dairy producers and the general public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Anecdotally, the five bedded pack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increases soil infiltration of nutrients, and creates flexibility around timing of manure 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Pr="00604EDE">
        <w:rPr>
          <w:rFonts w:ascii="Times New Roman" w:hAnsi="Times New Roman" w:cs="Times New Roman"/>
          <w:sz w:val="24"/>
          <w:szCs w:val="24"/>
        </w:rPr>
        <w:t xml:space="preserve">when properly managed on farms with excellent milking hygiene practices already in place, bedded packs may </w:t>
      </w:r>
      <w:r w:rsidRPr="00604EDE">
        <w:rPr>
          <w:rFonts w:ascii="Times New Roman" w:hAnsi="Times New Roman" w:cs="Times New Roman"/>
          <w:sz w:val="24"/>
          <w:szCs w:val="24"/>
        </w:rPr>
        <w:lastRenderedPageBreak/>
        <w:t xml:space="preserve">be an especially good </w:t>
      </w:r>
      <w:r w:rsidR="005A4409">
        <w:rPr>
          <w:rFonts w:ascii="Times New Roman" w:hAnsi="Times New Roman" w:cs="Times New Roman"/>
          <w:sz w:val="24"/>
          <w:szCs w:val="24"/>
        </w:rPr>
        <w:t xml:space="preserve">housing </w:t>
      </w:r>
      <w:r w:rsidRPr="00604EDE">
        <w:rPr>
          <w:rFonts w:ascii="Times New Roman" w:hAnsi="Times New Roman" w:cs="Times New Roman"/>
          <w:sz w:val="24"/>
          <w:szCs w:val="24"/>
        </w:rPr>
        <w:t xml:space="preserve">option for small, pasture-based farms in the Northeast both now and in the </w:t>
      </w:r>
      <w:commentRangeStart w:id="636"/>
      <w:r w:rsidRPr="00604EDE">
        <w:rPr>
          <w:rFonts w:ascii="Times New Roman" w:hAnsi="Times New Roman" w:cs="Times New Roman"/>
          <w:sz w:val="24"/>
          <w:szCs w:val="24"/>
        </w:rPr>
        <w:t>future</w:t>
      </w:r>
      <w:commentRangeEnd w:id="636"/>
      <w:r w:rsidR="000A2897">
        <w:rPr>
          <w:rStyle w:val="CommentReference"/>
          <w:rFonts w:eastAsiaTheme="minorEastAsia"/>
        </w:rPr>
        <w:commentReference w:id="636"/>
      </w:r>
      <w:r w:rsidRPr="00604EDE">
        <w:rPr>
          <w:rFonts w:ascii="Times New Roman" w:hAnsi="Times New Roman" w:cs="Times New Roman"/>
          <w:sz w:val="24"/>
          <w:szCs w:val="24"/>
        </w:rPr>
        <w:t>.</w:t>
      </w:r>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637"/>
      <w:r w:rsidRPr="00604EDE">
        <w:rPr>
          <w:rFonts w:ascii="Times New Roman" w:hAnsi="Times New Roman" w:cs="Times New Roman"/>
          <w:b/>
          <w:bCs/>
          <w:sz w:val="24"/>
          <w:szCs w:val="24"/>
        </w:rPr>
        <w:t>Conclusion</w:t>
      </w:r>
      <w:commentRangeEnd w:id="637"/>
      <w:r w:rsidR="005F6F84" w:rsidRPr="00604EDE">
        <w:rPr>
          <w:rStyle w:val="CommentReference"/>
          <w:rFonts w:ascii="Times New Roman" w:eastAsiaTheme="minorEastAsia" w:hAnsi="Times New Roman" w:cs="Times New Roman"/>
          <w:sz w:val="24"/>
          <w:szCs w:val="24"/>
        </w:rPr>
        <w:commentReference w:id="637"/>
      </w:r>
    </w:p>
    <w:p w14:paraId="2C1708A2" w14:textId="04534046" w:rsidR="0026413C" w:rsidRPr="00FC6FF7" w:rsidRDefault="0026413C" w:rsidP="0026413C">
      <w:pPr>
        <w:spacing w:after="0" w:line="480" w:lineRule="auto"/>
        <w:ind w:firstLine="720"/>
        <w:rPr>
          <w:rFonts w:ascii="Times New Roman" w:hAnsi="Times New Roman" w:cs="Times New Roman"/>
          <w:sz w:val="24"/>
          <w:szCs w:val="24"/>
        </w:rPr>
      </w:pPr>
      <w:bookmarkStart w:id="638" w:name="_Hlk142292502"/>
      <w:commentRangeStart w:id="639"/>
      <w:r w:rsidRPr="00C30348">
        <w:rPr>
          <w:rFonts w:ascii="Times New Roman" w:hAnsi="Times New Roman" w:cs="Times New Roman"/>
          <w:sz w:val="24"/>
          <w:szCs w:val="24"/>
        </w:rPr>
        <w:t xml:space="preserve">The current study is to the authors’ knowledge the first direct comparison of </w:t>
      </w:r>
      <w:r>
        <w:rPr>
          <w:rFonts w:ascii="Times New Roman" w:hAnsi="Times New Roman" w:cs="Times New Roman"/>
          <w:sz w:val="24"/>
          <w:szCs w:val="24"/>
        </w:rPr>
        <w:t xml:space="preserve">milk quality and udder hygiene on </w:t>
      </w:r>
      <w:r w:rsidRPr="00C30348">
        <w:rPr>
          <w:rFonts w:ascii="Times New Roman" w:hAnsi="Times New Roman" w:cs="Times New Roman"/>
          <w:sz w:val="24"/>
          <w:szCs w:val="24"/>
        </w:rPr>
        <w:t>bedded pack</w:t>
      </w:r>
      <w:r>
        <w:rPr>
          <w:rFonts w:ascii="Times New Roman" w:hAnsi="Times New Roman" w:cs="Times New Roman"/>
          <w:sz w:val="24"/>
          <w:szCs w:val="24"/>
        </w:rPr>
        <w:t xml:space="preserve"> farms</w:t>
      </w:r>
      <w:r w:rsidRPr="00C30348">
        <w:rPr>
          <w:rFonts w:ascii="Times New Roman" w:hAnsi="Times New Roman" w:cs="Times New Roman"/>
          <w:sz w:val="24"/>
          <w:szCs w:val="24"/>
        </w:rPr>
        <w:t xml:space="preserve"> to both tiestall</w:t>
      </w:r>
      <w:r>
        <w:rPr>
          <w:rFonts w:ascii="Times New Roman" w:hAnsi="Times New Roman" w:cs="Times New Roman"/>
          <w:sz w:val="24"/>
          <w:szCs w:val="24"/>
        </w:rPr>
        <w:t xml:space="preserve"> </w:t>
      </w:r>
      <w:r w:rsidRPr="00C30348">
        <w:rPr>
          <w:rFonts w:ascii="Times New Roman" w:hAnsi="Times New Roman" w:cs="Times New Roman"/>
          <w:sz w:val="24"/>
          <w:szCs w:val="24"/>
        </w:rPr>
        <w:t xml:space="preserve">and freestall </w:t>
      </w:r>
      <w:r>
        <w:rPr>
          <w:rFonts w:ascii="Times New Roman" w:hAnsi="Times New Roman" w:cs="Times New Roman"/>
          <w:sz w:val="24"/>
          <w:szCs w:val="24"/>
        </w:rPr>
        <w:t xml:space="preserve">herds </w:t>
      </w:r>
      <w:r w:rsidRPr="00C30348">
        <w:rPr>
          <w:rFonts w:ascii="Times New Roman" w:hAnsi="Times New Roman" w:cs="Times New Roman"/>
          <w:sz w:val="24"/>
          <w:szCs w:val="24"/>
        </w:rPr>
        <w:t xml:space="preserve">of similar size and management styles, for a population of entirely small to midsize organic dairy farms. It is </w:t>
      </w:r>
      <w:r>
        <w:rPr>
          <w:rFonts w:ascii="Times New Roman" w:hAnsi="Times New Roman" w:cs="Times New Roman"/>
          <w:sz w:val="24"/>
          <w:szCs w:val="24"/>
        </w:rPr>
        <w:t xml:space="preserve">also the first to </w:t>
      </w:r>
      <w:r w:rsidRPr="00C30348">
        <w:rPr>
          <w:rFonts w:ascii="Times New Roman" w:hAnsi="Times New Roman" w:cs="Times New Roman"/>
          <w:sz w:val="24"/>
          <w:szCs w:val="24"/>
        </w:rPr>
        <w:t>describ</w:t>
      </w:r>
      <w:r>
        <w:rPr>
          <w:rFonts w:ascii="Times New Roman" w:hAnsi="Times New Roman" w:cs="Times New Roman"/>
          <w:sz w:val="24"/>
          <w:szCs w:val="24"/>
        </w:rPr>
        <w:t>e</w:t>
      </w:r>
      <w:r w:rsidRPr="00C30348">
        <w:rPr>
          <w:rFonts w:ascii="Times New Roman" w:hAnsi="Times New Roman" w:cs="Times New Roman"/>
          <w:sz w:val="24"/>
          <w:szCs w:val="24"/>
        </w:rPr>
        <w:t xml:space="preserve"> udder health and hygiene on bedded pack</w:t>
      </w:r>
      <w:r>
        <w:rPr>
          <w:rFonts w:ascii="Times New Roman" w:hAnsi="Times New Roman" w:cs="Times New Roman"/>
          <w:sz w:val="24"/>
          <w:szCs w:val="24"/>
        </w:rPr>
        <w:t>s</w:t>
      </w:r>
      <w:r w:rsidRPr="00C30348">
        <w:rPr>
          <w:rFonts w:ascii="Times New Roman" w:hAnsi="Times New Roman" w:cs="Times New Roman"/>
          <w:sz w:val="24"/>
          <w:szCs w:val="24"/>
        </w:rPr>
        <w:t xml:space="preserve"> in the Northeast</w:t>
      </w:r>
      <w:r w:rsidR="004568EE">
        <w:rPr>
          <w:rFonts w:ascii="Times New Roman" w:hAnsi="Times New Roman" w:cs="Times New Roman"/>
          <w:sz w:val="24"/>
          <w:szCs w:val="24"/>
        </w:rPr>
        <w:t xml:space="preserve"> US</w:t>
      </w:r>
      <w:r w:rsidRPr="00C30348">
        <w:rPr>
          <w:rFonts w:ascii="Times New Roman" w:hAnsi="Times New Roman" w:cs="Times New Roman"/>
          <w:sz w:val="24"/>
          <w:szCs w:val="24"/>
        </w:rPr>
        <w:t xml:space="preserve">, which is significant as the performance of </w:t>
      </w:r>
      <w:r>
        <w:rPr>
          <w:rFonts w:ascii="Times New Roman" w:hAnsi="Times New Roman" w:cs="Times New Roman"/>
          <w:sz w:val="24"/>
          <w:szCs w:val="24"/>
        </w:rPr>
        <w:t>these</w:t>
      </w:r>
      <w:r w:rsidRPr="00C30348">
        <w:rPr>
          <w:rFonts w:ascii="Times New Roman" w:hAnsi="Times New Roman" w:cs="Times New Roman"/>
          <w:sz w:val="24"/>
          <w:szCs w:val="24"/>
        </w:rPr>
        <w:t xml:space="preserve"> system</w:t>
      </w:r>
      <w:r>
        <w:rPr>
          <w:rFonts w:ascii="Times New Roman" w:hAnsi="Times New Roman" w:cs="Times New Roman"/>
          <w:sz w:val="24"/>
          <w:szCs w:val="24"/>
        </w:rPr>
        <w:t>s</w:t>
      </w:r>
      <w:r w:rsidRPr="00C30348">
        <w:rPr>
          <w:rFonts w:ascii="Times New Roman" w:hAnsi="Times New Roman" w:cs="Times New Roman"/>
          <w:sz w:val="24"/>
          <w:szCs w:val="24"/>
        </w:rPr>
        <w:t xml:space="preserve"> can be greatly influenced by climatic factors. </w:t>
      </w:r>
      <w:commentRangeEnd w:id="639"/>
      <w:r w:rsidR="000A2897">
        <w:rPr>
          <w:rStyle w:val="CommentReference"/>
          <w:rFonts w:eastAsiaTheme="minorEastAsia"/>
        </w:rPr>
        <w:commentReference w:id="639"/>
      </w:r>
      <w:r w:rsidRPr="00FC6FF7">
        <w:rPr>
          <w:rFonts w:ascii="Times New Roman" w:hAnsi="Times New Roman" w:cs="Times New Roman"/>
          <w:sz w:val="24"/>
          <w:szCs w:val="24"/>
        </w:rPr>
        <w:t xml:space="preserve">Bedded pack systems did not differ significantly in their milk quality, udder health, </w:t>
      </w:r>
      <w:del w:id="640" w:author="Sandra Godden" w:date="2023-10-13T10:38:00Z">
        <w:r w:rsidRPr="00FC6FF7" w:rsidDel="000A2897">
          <w:rPr>
            <w:rFonts w:ascii="Times New Roman" w:hAnsi="Times New Roman" w:cs="Times New Roman"/>
            <w:sz w:val="24"/>
            <w:szCs w:val="24"/>
          </w:rPr>
          <w:delText xml:space="preserve">or </w:delText>
        </w:r>
      </w:del>
      <w:ins w:id="641" w:author="Sandra Godden" w:date="2023-10-13T10:38:00Z">
        <w:r w:rsidR="000A2897">
          <w:rPr>
            <w:rFonts w:ascii="Times New Roman" w:hAnsi="Times New Roman" w:cs="Times New Roman"/>
            <w:sz w:val="24"/>
            <w:szCs w:val="24"/>
          </w:rPr>
          <w:t xml:space="preserve">udder </w:t>
        </w:r>
      </w:ins>
      <w:r w:rsidRPr="00FC6FF7">
        <w:rPr>
          <w:rFonts w:ascii="Times New Roman" w:hAnsi="Times New Roman" w:cs="Times New Roman"/>
          <w:sz w:val="24"/>
          <w:szCs w:val="24"/>
        </w:rPr>
        <w:t>hygiene measures</w:t>
      </w:r>
      <w:ins w:id="642" w:author="Sandra Godden" w:date="2023-10-13T10:38:00Z">
        <w:r w:rsidR="000A2897">
          <w:rPr>
            <w:rFonts w:ascii="Times New Roman" w:hAnsi="Times New Roman" w:cs="Times New Roman"/>
            <w:sz w:val="24"/>
            <w:szCs w:val="24"/>
          </w:rPr>
          <w:t>, or milk production,</w:t>
        </w:r>
      </w:ins>
      <w:r w:rsidRPr="00FC6FF7">
        <w:rPr>
          <w:rFonts w:ascii="Times New Roman" w:hAnsi="Times New Roman" w:cs="Times New Roman"/>
          <w:sz w:val="24"/>
          <w:szCs w:val="24"/>
        </w:rPr>
        <w:t xml:space="preserve"> </w:t>
      </w:r>
      <w:ins w:id="643" w:author="Sandra Godden" w:date="2023-10-13T10:38:00Z">
        <w:r w:rsidR="000A2897">
          <w:rPr>
            <w:rFonts w:ascii="Times New Roman" w:hAnsi="Times New Roman" w:cs="Times New Roman"/>
            <w:sz w:val="24"/>
            <w:szCs w:val="24"/>
          </w:rPr>
          <w:t>as</w:t>
        </w:r>
      </w:ins>
      <w:del w:id="644" w:author="Sandra Godden" w:date="2023-10-13T10:38:00Z">
        <w:r w:rsidRPr="00FC6FF7" w:rsidDel="000A2897">
          <w:rPr>
            <w:rFonts w:ascii="Times New Roman" w:hAnsi="Times New Roman" w:cs="Times New Roman"/>
            <w:sz w:val="24"/>
            <w:szCs w:val="24"/>
          </w:rPr>
          <w:delText>when</w:delText>
        </w:r>
      </w:del>
      <w:r w:rsidRPr="00FC6FF7">
        <w:rPr>
          <w:rFonts w:ascii="Times New Roman" w:hAnsi="Times New Roman" w:cs="Times New Roman"/>
          <w:sz w:val="24"/>
          <w:szCs w:val="24"/>
        </w:rPr>
        <w:t xml:space="preserve"> compared to the more commonly used </w:t>
      </w:r>
      <w:del w:id="645" w:author="Caitlin Jeffrey" w:date="2023-10-31T09:40:00Z">
        <w:r w:rsidRPr="00FC6FF7" w:rsidDel="00745FAF">
          <w:rPr>
            <w:rFonts w:ascii="Times New Roman" w:hAnsi="Times New Roman" w:cs="Times New Roman"/>
            <w:sz w:val="24"/>
            <w:szCs w:val="24"/>
          </w:rPr>
          <w:delText xml:space="preserve">winter </w:delText>
        </w:r>
      </w:del>
      <w:ins w:id="646" w:author="Caitlin Jeffrey" w:date="2023-10-31T09:40:00Z">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ins>
      <w:r w:rsidRPr="00FC6FF7">
        <w:rPr>
          <w:rFonts w:ascii="Times New Roman" w:hAnsi="Times New Roman" w:cs="Times New Roman"/>
          <w:sz w:val="24"/>
          <w:szCs w:val="24"/>
        </w:rPr>
        <w:t xml:space="preserve">housing systems </w:t>
      </w:r>
      <w:ins w:id="647" w:author="Sandra Godden" w:date="2023-10-13T10:38:00Z">
        <w:r w:rsidR="000A2897">
          <w:rPr>
            <w:rFonts w:ascii="Times New Roman" w:hAnsi="Times New Roman" w:cs="Times New Roman"/>
            <w:sz w:val="24"/>
            <w:szCs w:val="24"/>
          </w:rPr>
          <w:t>(freestall or tie</w:t>
        </w:r>
        <w:del w:id="648" w:author="Caitlin Jeffrey" w:date="2023-10-31T09:40:00Z">
          <w:r w:rsidR="000A2897" w:rsidDel="00745FAF">
            <w:rPr>
              <w:rFonts w:ascii="Times New Roman" w:hAnsi="Times New Roman" w:cs="Times New Roman"/>
              <w:sz w:val="24"/>
              <w:szCs w:val="24"/>
            </w:rPr>
            <w:delText xml:space="preserve"> </w:delText>
          </w:r>
        </w:del>
        <w:r w:rsidR="000A2897">
          <w:rPr>
            <w:rFonts w:ascii="Times New Roman" w:hAnsi="Times New Roman" w:cs="Times New Roman"/>
            <w:sz w:val="24"/>
            <w:szCs w:val="24"/>
          </w:rPr>
          <w:t xml:space="preserve">stall) </w:t>
        </w:r>
      </w:ins>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649"/>
      <w:r w:rsidRPr="00FC6FF7">
        <w:rPr>
          <w:rFonts w:ascii="Times New Roman" w:hAnsi="Times New Roman" w:cs="Times New Roman"/>
          <w:sz w:val="24"/>
          <w:szCs w:val="24"/>
        </w:rPr>
        <w:t>Bedded</w:t>
      </w:r>
      <w:commentRangeEnd w:id="649"/>
      <w:r w:rsidR="000A2897">
        <w:rPr>
          <w:rStyle w:val="CommentReference"/>
          <w:rFonts w:eastAsiaTheme="minorEastAsia"/>
        </w:rPr>
        <w:commentReference w:id="649"/>
      </w:r>
      <w:r w:rsidRPr="00FC6FF7">
        <w:rPr>
          <w:rFonts w:ascii="Times New Roman" w:hAnsi="Times New Roman" w:cs="Times New Roman"/>
          <w:sz w:val="24"/>
          <w:szCs w:val="24"/>
        </w:rPr>
        <w:t xml:space="preserve"> packs can therefore be considered as a viable option for pasture-based herds looking for a </w:t>
      </w:r>
      <w:commentRangeStart w:id="650"/>
      <w:del w:id="651" w:author="Sandra Godden" w:date="2023-10-13T10:40:00Z">
        <w:r w:rsidRPr="00FC6FF7" w:rsidDel="000A2897">
          <w:rPr>
            <w:rFonts w:ascii="Times New Roman" w:hAnsi="Times New Roman" w:cs="Times New Roman"/>
            <w:sz w:val="24"/>
            <w:szCs w:val="24"/>
          </w:rPr>
          <w:delText xml:space="preserve">more affordable </w:delText>
        </w:r>
      </w:del>
      <w:commentRangeEnd w:id="650"/>
      <w:r w:rsidR="000A2897">
        <w:rPr>
          <w:rStyle w:val="CommentReference"/>
          <w:rFonts w:eastAsiaTheme="minorEastAsia"/>
        </w:rPr>
        <w:commentReference w:id="650"/>
      </w:r>
      <w:r w:rsidRPr="00FC6FF7">
        <w:rPr>
          <w:rFonts w:ascii="Times New Roman" w:hAnsi="Times New Roman" w:cs="Times New Roman"/>
          <w:sz w:val="24"/>
          <w:szCs w:val="24"/>
        </w:rPr>
        <w:t>loose-housing system.</w:t>
      </w: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157F5FB0"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ins w:id="652" w:author="Caitlin Jeffrey" w:date="2023-10-31T15:21:00Z">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Minnesota), as well as</w:t>
        </w:r>
      </w:ins>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ins w:id="653" w:author="Caitlin Jeffrey" w:date="2023-10-31T15:21:00Z">
        <w:r w:rsidR="006B2D68">
          <w:rPr>
            <w:rFonts w:ascii="Times New Roman" w:hAnsi="Times New Roman" w:cs="Times New Roman"/>
            <w:sz w:val="24"/>
            <w:szCs w:val="24"/>
          </w:rPr>
          <w:t xml:space="preserve">advice and </w:t>
        </w:r>
      </w:ins>
      <w:r>
        <w:rPr>
          <w:rFonts w:ascii="Times New Roman" w:hAnsi="Times New Roman" w:cs="Times New Roman"/>
          <w:sz w:val="24"/>
          <w:szCs w:val="24"/>
        </w:rPr>
        <w:t xml:space="preserve">analyses of bulk tank milk samples collected in the study. </w:t>
      </w:r>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619BDE63" w14:textId="77777777" w:rsidR="002D349F" w:rsidRPr="002D349F" w:rsidRDefault="00262957" w:rsidP="002D349F">
      <w:pPr>
        <w:pStyle w:val="EndNoteBibliography"/>
        <w:spacing w:after="240"/>
      </w:pPr>
      <w:r w:rsidRPr="00A05ED9">
        <w:rPr>
          <w:b/>
          <w:bCs/>
          <w:szCs w:val="24"/>
        </w:rPr>
        <w:lastRenderedPageBreak/>
        <w:fldChar w:fldCharType="begin"/>
      </w:r>
      <w:r w:rsidRPr="00A05ED9">
        <w:rPr>
          <w:b/>
          <w:bCs/>
          <w:szCs w:val="24"/>
        </w:rPr>
        <w:instrText xml:space="preserve"> ADDIN EN.REFLIST </w:instrText>
      </w:r>
      <w:r w:rsidRPr="00A05ED9">
        <w:rPr>
          <w:b/>
          <w:bCs/>
          <w:szCs w:val="24"/>
        </w:rPr>
        <w:fldChar w:fldCharType="separate"/>
      </w:r>
      <w:r w:rsidR="002D349F" w:rsidRPr="002D349F">
        <w:t>Adkins, P. R. F., L. M. Placheta, M. R. Borchers, J. M. Bewley, and J. R. Middleton. 2022. Distribution of staphylococcal and mammaliicoccal species from compost-bedded pack or sand-bedded freestall dairy farms. J Dairy Sci 105(7):6261-6270.</w:t>
      </w:r>
    </w:p>
    <w:p w14:paraId="43D89B2F" w14:textId="77777777" w:rsidR="002D349F" w:rsidRPr="002D349F" w:rsidRDefault="002D349F" w:rsidP="002D349F">
      <w:pPr>
        <w:pStyle w:val="EndNoteBibliography"/>
        <w:spacing w:after="240"/>
      </w:pPr>
      <w:r w:rsidRPr="002D349F">
        <w:t>Albino, R. L., J. L. Taraba, M. I. Marcondes, E. A. Eckelkamp, and J. M. Bewley. 2018. Comparison of bacterial populations in bedding material, on teat ends, and in milk of cows housed in compost bedded pack barns J. Animal Production Science 58(9):1686-1691.</w:t>
      </w:r>
    </w:p>
    <w:p w14:paraId="6062DDC0" w14:textId="77777777" w:rsidR="002D349F" w:rsidRPr="002D349F" w:rsidRDefault="002D349F" w:rsidP="002D349F">
      <w:pPr>
        <w:pStyle w:val="EndNoteBibliography"/>
        <w:spacing w:after="240"/>
      </w:pPr>
      <w:r w:rsidRPr="002D349F">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59A362E8" w14:textId="77777777" w:rsidR="002D349F" w:rsidRPr="002D349F" w:rsidRDefault="002D349F" w:rsidP="002D349F">
      <w:pPr>
        <w:pStyle w:val="EndNoteBibliography"/>
        <w:spacing w:after="240"/>
      </w:pPr>
      <w:r w:rsidRPr="002D349F">
        <w:t>Andrews, T., C. E. Jeffrey, R. E. Gilker, D. A. Neher, and J. W. Barlow. 2021. Design and implementation of a survey quantifying winter housing and bedding types used on Vermont organic dairy farms. J. Dairy Sci. 104(7):8326-8337.</w:t>
      </w:r>
    </w:p>
    <w:p w14:paraId="2BEF6960" w14:textId="77777777" w:rsidR="002D349F" w:rsidRPr="002D349F" w:rsidRDefault="002D349F" w:rsidP="002D349F">
      <w:pPr>
        <w:pStyle w:val="EndNoteBibliography"/>
        <w:spacing w:after="240"/>
      </w:pPr>
      <w:r w:rsidRPr="002D349F">
        <w:t>Barberg, A., M. Endres, and K. Janni. 2007a. Compost Dairy Barns in Minnesota: A Descriptive Study. Applied Engineering in Agriculture 23:231-238.</w:t>
      </w:r>
    </w:p>
    <w:p w14:paraId="55B72FC3" w14:textId="77777777" w:rsidR="002D349F" w:rsidRPr="002D349F" w:rsidRDefault="002D349F" w:rsidP="002D349F">
      <w:pPr>
        <w:pStyle w:val="EndNoteBibliography"/>
        <w:spacing w:after="240"/>
      </w:pPr>
      <w:r w:rsidRPr="002D349F">
        <w:t>Barberg, A. E., M. I. Endres, J. A. Salfer, and J. K. Reneau. 2007b. Performance and welfare of dairy cows in an alternative housing system in Minnesota. J Dairy Sci 90(3):1575-1583.</w:t>
      </w:r>
    </w:p>
    <w:p w14:paraId="7D9CA79F" w14:textId="77777777" w:rsidR="002D349F" w:rsidRPr="002D349F" w:rsidRDefault="002D349F" w:rsidP="002D349F">
      <w:pPr>
        <w:pStyle w:val="EndNoteBibliography"/>
        <w:spacing w:after="240"/>
      </w:pPr>
      <w:r w:rsidRPr="002D349F">
        <w:t>Barkema, H. W., Y. H. Schukken, T. J. Lam, M. L. Beiboer, G. Benedictus, and A. Brand. 1998. Management practices associated with low, medium, and high somatic cell counts in bulk milk. J. Dairy Sci 81(7):1917-1927.</w:t>
      </w:r>
    </w:p>
    <w:p w14:paraId="75B6E5E3" w14:textId="77777777" w:rsidR="002D349F" w:rsidRPr="002D349F" w:rsidRDefault="002D349F" w:rsidP="002D349F">
      <w:pPr>
        <w:pStyle w:val="EndNoteBibliography"/>
        <w:spacing w:after="240"/>
      </w:pPr>
      <w:r w:rsidRPr="002D349F">
        <w:t>Barkema, H. W., M. A. von Keyserlingk, J. P. Kastelic, T. J. Lam, C. Luby, J. P. Roy, S. J. LeBlanc, G. P. Keefe, and D. F. Kelton. 2015. Invited review: Changes in the dairy industry affecting dairy cattle health and welfare. J Dairy Sci 98(11):7426-7445.</w:t>
      </w:r>
    </w:p>
    <w:p w14:paraId="64341FBC" w14:textId="77777777" w:rsidR="002D349F" w:rsidRPr="002D349F" w:rsidRDefault="002D349F" w:rsidP="002D349F">
      <w:pPr>
        <w:pStyle w:val="EndNoteBibliography"/>
        <w:spacing w:after="240"/>
      </w:pPr>
      <w:r w:rsidRPr="002D349F">
        <w:t>Bewley, J., J. Taraba, G. Day, R. Black, and F. Damasceno. 2012. Compost Bedded Pack Barn Design: Features and Management Considerations. University of Kentucky Cooperative Extension Service Publication ID.</w:t>
      </w:r>
    </w:p>
    <w:p w14:paraId="107F2FA8" w14:textId="77777777" w:rsidR="002D349F" w:rsidRPr="002D349F" w:rsidRDefault="002D349F" w:rsidP="002D349F">
      <w:pPr>
        <w:pStyle w:val="EndNoteBibliography"/>
        <w:spacing w:after="240"/>
      </w:pPr>
      <w:r w:rsidRPr="002D349F">
        <w:t>Bickert, W. G., B. Holmes, K. A. Janni, D. Kammel, R. Stowell, and J. M. Zulovich. 2000. Dairy freestall housing and equipment. Pages 27–45 in Designing Facilities for the Milking Herd. 7th ed., Mid-West Plan Service, Iowa State University, Ames.</w:t>
      </w:r>
    </w:p>
    <w:p w14:paraId="04049922" w14:textId="77777777" w:rsidR="002D349F" w:rsidRPr="002D349F" w:rsidRDefault="002D349F" w:rsidP="002D349F">
      <w:pPr>
        <w:pStyle w:val="EndNoteBibliography"/>
        <w:spacing w:after="240"/>
      </w:pPr>
      <w:r w:rsidRPr="002D349F">
        <w:t>Black, R. A., J. L. Taraba, G. B. Day, F. A. Damasceno, and J. M. Bewley. 2013. Compost bedded pack dairy barn management, performance, and producer satisfaction. J Dairy Sci 96(12):8060-8074.</w:t>
      </w:r>
    </w:p>
    <w:p w14:paraId="716BF91A" w14:textId="77777777" w:rsidR="002D349F" w:rsidRPr="002D349F" w:rsidRDefault="002D349F" w:rsidP="002D349F">
      <w:pPr>
        <w:pStyle w:val="EndNoteBibliography"/>
        <w:spacing w:after="240"/>
      </w:pPr>
      <w:r w:rsidRPr="002D349F">
        <w:t>Burgstaller, J., J. Raith, S. Kuchling, V. Mandl, A. Hund, and J. Kofler. 2016. Claw health and prevalence of lameness in cows from compost bedded and cubicle freestall dairy barns in Austria. The Veterinary Journal 216.</w:t>
      </w:r>
    </w:p>
    <w:p w14:paraId="58111ACD" w14:textId="77777777" w:rsidR="002D349F" w:rsidRPr="002D349F" w:rsidRDefault="002D349F" w:rsidP="002D349F">
      <w:pPr>
        <w:pStyle w:val="EndNoteBibliography"/>
        <w:spacing w:after="240"/>
      </w:pPr>
      <w:r w:rsidRPr="002D349F">
        <w:lastRenderedPageBreak/>
        <w:t>Calamari, L., F. Calegari, and L. Stefanini. 2009. Effect of different free stall surfaces on behavioural, productive and metabolic parameters in dairy cows. Applied Animal Behaviour Science 120:9-17.</w:t>
      </w:r>
    </w:p>
    <w:p w14:paraId="7116F1BE" w14:textId="77777777" w:rsidR="002D349F" w:rsidRPr="002D349F" w:rsidRDefault="002D349F" w:rsidP="002D349F">
      <w:pPr>
        <w:pStyle w:val="EndNoteBibliography"/>
        <w:spacing w:after="240"/>
      </w:pPr>
      <w:r w:rsidRPr="002D349F">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4290A7AD" w14:textId="77777777" w:rsidR="002D349F" w:rsidRPr="002D349F" w:rsidRDefault="002D349F" w:rsidP="002D349F">
      <w:pPr>
        <w:pStyle w:val="EndNoteBibliography"/>
        <w:spacing w:after="240"/>
      </w:pPr>
      <w:r w:rsidRPr="002D349F">
        <w:t>Cook, N. B. 2002. Influence of Barn Design on Dairy Cow Hygiene, Lameness and Udder Health. American Association of Bovine Practitioners Conference Proceedings:97-103.</w:t>
      </w:r>
    </w:p>
    <w:p w14:paraId="5A1C6556" w14:textId="77777777" w:rsidR="002D349F" w:rsidRPr="002D349F" w:rsidRDefault="002D349F" w:rsidP="002D349F">
      <w:pPr>
        <w:pStyle w:val="EndNoteBibliography"/>
        <w:spacing w:after="240"/>
      </w:pPr>
      <w:r w:rsidRPr="002D349F">
        <w:t>Cook, N. B., T. B. Bennett, and K. V. Nordlund. 2005. Monitoring Indices of Cow Comfort in Free-Stall-Housed Dairy Herds. J. Dairy Sci. 88(11):3876-3885.</w:t>
      </w:r>
    </w:p>
    <w:p w14:paraId="58370315" w14:textId="77777777" w:rsidR="002D349F" w:rsidRPr="002D349F" w:rsidRDefault="002D349F" w:rsidP="002D349F">
      <w:pPr>
        <w:pStyle w:val="EndNoteBibliography"/>
        <w:spacing w:after="240"/>
      </w:pPr>
      <w:r w:rsidRPr="002D349F">
        <w:t>Cook, N. B., J. P. Hess, M. R. Foy, T. B. Bennett, and R. L. Brotzman. 2016. Management characteristics, lameness, and body injuries of dairy cattle housed in high-performance dairy herds in Wisconsin. J Dairy Sci 99(7):5879-5891.</w:t>
      </w:r>
    </w:p>
    <w:p w14:paraId="38A316FE" w14:textId="77777777" w:rsidR="002D349F" w:rsidRPr="002D349F" w:rsidRDefault="002D349F" w:rsidP="002D349F">
      <w:pPr>
        <w:pStyle w:val="EndNoteBibliography"/>
        <w:spacing w:after="240"/>
      </w:pPr>
      <w:r w:rsidRPr="002D349F">
        <w:t>Costa, J. H. C., T. A. Burnett, M. A. G. von Keyserlingk, and M. J. Hötzel. 2018. Prevalence of lameness and leg lesions of lactating dairy cows housed in southern Brazil: Effects of housing systems. J Dairy Sci 101(3):2395-2405.</w:t>
      </w:r>
    </w:p>
    <w:p w14:paraId="305CE0D6" w14:textId="77777777" w:rsidR="002D349F" w:rsidRPr="002D349F" w:rsidRDefault="002D349F" w:rsidP="002D349F">
      <w:pPr>
        <w:pStyle w:val="EndNoteBibliography"/>
        <w:spacing w:after="240"/>
      </w:pPr>
      <w:r w:rsidRPr="002D349F">
        <w:t>de Pinho Manzi, M., D. B. Nóbrega, P. Y. Faccioli, M. Z. Troncarelli, B. D. Menozzi, and H. Langoni. 2012. Relationship between teat-end condition, udder cleanliness and bovine subclinical mastitis. Res Vet Sci 93(1):430-434.</w:t>
      </w:r>
    </w:p>
    <w:p w14:paraId="6F135DD2" w14:textId="77777777" w:rsidR="002D349F" w:rsidRPr="002D349F" w:rsidRDefault="002D349F" w:rsidP="002D349F">
      <w:pPr>
        <w:pStyle w:val="EndNoteBibliography"/>
        <w:spacing w:after="240"/>
      </w:pPr>
      <w:r w:rsidRPr="002D349F">
        <w:t>De Visscher, A., S. Piepers, F. Haesebrouck, and S. De Vliegher. 2016. Intramammary infection with coagulase-negative staphylococci at parturition: Species-specific prevalence, risk factors, and effect on udder health. J Dairy Sci 99(8):6457-6469.</w:t>
      </w:r>
    </w:p>
    <w:p w14:paraId="1EE238C6" w14:textId="77777777" w:rsidR="002D349F" w:rsidRPr="002D349F" w:rsidRDefault="002D349F" w:rsidP="002D349F">
      <w:pPr>
        <w:pStyle w:val="EndNoteBibliography"/>
        <w:spacing w:after="240"/>
      </w:pPr>
      <w:r w:rsidRPr="002D349F">
        <w:t>De Visscher, A., S. Piepers, F. Haesebrouck, K. Supre, and S. De Vliegher. 2017. Coagulase-negative Staphylococcus species in bulk milk: Prevalence, distribution, and associated subgroup- and species-specific risk factors. J Dairy Sci 100(1):629-642.</w:t>
      </w:r>
    </w:p>
    <w:p w14:paraId="0F04477C" w14:textId="77777777" w:rsidR="002D349F" w:rsidRPr="002D349F" w:rsidRDefault="002D349F" w:rsidP="002D349F">
      <w:pPr>
        <w:pStyle w:val="EndNoteBibliography"/>
        <w:spacing w:after="240"/>
      </w:pPr>
      <w:r w:rsidRPr="002D349F">
        <w:t>de Vries, M., E. A. Bokkers, C. G. van Reenen, B. Engel, G. van Schaik, T. Dijkstra, and I. J. de Boer. 2015. Housing and management factors associated with indicators of dairy cattle welfare. Prev Vet Med 118(1):80-92.</w:t>
      </w:r>
    </w:p>
    <w:p w14:paraId="36F113BA" w14:textId="77777777" w:rsidR="002D349F" w:rsidRPr="002D349F" w:rsidRDefault="002D349F" w:rsidP="002D349F">
      <w:pPr>
        <w:pStyle w:val="EndNoteBibliography"/>
        <w:spacing w:after="240"/>
      </w:pPr>
      <w:r w:rsidRPr="002D349F">
        <w:t>Dohmen, W., F. Neijenhuis, and H. Hogeveen. 2010. Relationship between udder health and hygiene on farms with an automatic milking system. J Dairy Sci 93(9):4019-4033.</w:t>
      </w:r>
    </w:p>
    <w:p w14:paraId="73563E79" w14:textId="77777777" w:rsidR="002D349F" w:rsidRPr="002D349F" w:rsidRDefault="002D349F" w:rsidP="002D349F">
      <w:pPr>
        <w:pStyle w:val="EndNoteBibliography"/>
        <w:spacing w:after="240"/>
      </w:pPr>
      <w:r w:rsidRPr="002D349F">
        <w:t>Eckelkamp, E. A., J. L. Taraba, K. A. Akers, R. J. Harmon, and J. M. Bewley. 2016a. Sand bedded freestall and compost bedded pack effects on cow hygiene, locomotion, and mastitis indicators. Livestock Science 190:48-57.</w:t>
      </w:r>
    </w:p>
    <w:p w14:paraId="0E7B3AC9" w14:textId="77777777" w:rsidR="002D349F" w:rsidRPr="002D349F" w:rsidRDefault="002D349F" w:rsidP="002D349F">
      <w:pPr>
        <w:pStyle w:val="EndNoteBibliography"/>
        <w:spacing w:after="240"/>
      </w:pPr>
      <w:r w:rsidRPr="002D349F">
        <w:lastRenderedPageBreak/>
        <w:t>Eckelkamp, E. A., J. L. Taraba, K. A. Akers, R. J. Harmon, and J. M. Bewley. 2016b. Understanding compost bedded pack barns: Interactions among environmental factors, bedding characteristics, and udder health. Livestock Science 190:35-42.</w:t>
      </w:r>
    </w:p>
    <w:p w14:paraId="25BF2882" w14:textId="77777777" w:rsidR="002D349F" w:rsidRPr="002D349F" w:rsidRDefault="002D349F" w:rsidP="002D349F">
      <w:pPr>
        <w:pStyle w:val="EndNoteBibliography"/>
        <w:spacing w:after="240"/>
      </w:pPr>
      <w:r w:rsidRPr="002D349F">
        <w:t>Elmoslemany, A. M., G. P. Keefe, I. R. Dohoo, and B. M. Jayarao. 2009. Risk factors for bacteriological quality of bulk tank milk in Prince Edward Island dairy herds. Part 1: overall risk factors. J Dairy Sci 92(6):2634-2643.</w:t>
      </w:r>
    </w:p>
    <w:p w14:paraId="05F58BC5" w14:textId="77777777" w:rsidR="002D349F" w:rsidRPr="002D349F" w:rsidRDefault="002D349F" w:rsidP="002D349F">
      <w:pPr>
        <w:pStyle w:val="EndNoteBibliography"/>
        <w:spacing w:after="240"/>
      </w:pPr>
      <w:r w:rsidRPr="002D349F">
        <w:t>Fávero, S., F. V. R. Portilho, A. C. R. Oliveira, H. Langoni, and J. C. F. Pantoja. 2015. Factors associated with mastitis epidemiologic indexes, animal hygiene, and bulk milk bacterial concentrations in dairy herds housed on compost bedding. Livestock Science 181:220-230.</w:t>
      </w:r>
    </w:p>
    <w:p w14:paraId="788F5545" w14:textId="77777777" w:rsidR="002D349F" w:rsidRPr="002D349F" w:rsidRDefault="002D349F" w:rsidP="002D349F">
      <w:pPr>
        <w:pStyle w:val="EndNoteBibliography"/>
        <w:spacing w:after="240"/>
      </w:pPr>
      <w:r w:rsidRPr="002D349F">
        <w:t>Godkin, M. A. and K. E. Leslie. 1993. Culture of bulk tank milk as a mastitis screening test: A brief review. Can Vet J 34(10):601-605.</w:t>
      </w:r>
    </w:p>
    <w:p w14:paraId="34D102B1" w14:textId="77777777" w:rsidR="002D349F" w:rsidRPr="002D349F" w:rsidRDefault="002D349F" w:rsidP="002D349F">
      <w:pPr>
        <w:pStyle w:val="EndNoteBibliography"/>
        <w:spacing w:after="240"/>
      </w:pPr>
      <w:r w:rsidRPr="002D349F">
        <w:t>Green, L. E., V. J. Hedges, Y. H. Schukken, R. W. Blowey, and A. J. Packington. 2002. The impact of clinical lameness on the milk yield of dairy cows. J Dairy Sci 85(9):2250-2256.</w:t>
      </w:r>
    </w:p>
    <w:p w14:paraId="679D7401" w14:textId="77777777" w:rsidR="002D349F" w:rsidRPr="002D349F" w:rsidRDefault="002D349F" w:rsidP="002D349F">
      <w:pPr>
        <w:pStyle w:val="EndNoteBibliography"/>
        <w:spacing w:after="240"/>
      </w:pPr>
      <w:r w:rsidRPr="002D349F">
        <w:t>Heins, B. J., L. S. Sjostrom, M. I. Endres, M. R. Carillo, R. King, R. D. Moon, and U. S. Sorge. 2019. Effects of winter housing systems on production, economics, body weight, body condition score, and bedding cultures for organic dairy cows. J Dairy Sci 102(1):706-714.</w:t>
      </w:r>
    </w:p>
    <w:p w14:paraId="02C108AD" w14:textId="77777777" w:rsidR="002D349F" w:rsidRPr="002D349F" w:rsidRDefault="002D349F" w:rsidP="002D349F">
      <w:pPr>
        <w:pStyle w:val="EndNoteBibliography"/>
        <w:spacing w:after="240"/>
      </w:pPr>
      <w:r w:rsidRPr="002D349F">
        <w:t>Hogan, J. and K. L. Smith. 2012. Managing environmental mastitis. Vet Clin North Am Food Anim Pract 28(2):217-224.</w:t>
      </w:r>
    </w:p>
    <w:p w14:paraId="6BCE31A9" w14:textId="77777777" w:rsidR="002D349F" w:rsidRPr="002D349F" w:rsidRDefault="002D349F" w:rsidP="002D349F">
      <w:pPr>
        <w:pStyle w:val="EndNoteBibliography"/>
        <w:spacing w:after="240"/>
      </w:pPr>
      <w:r w:rsidRPr="002D349F">
        <w:t>Hogan, J. S., D. G. White, and J. W. Pankey. 1987. Effects of teat dipping on intramammary infections by staphylococci other than Staphylococcus aureus. J Dairy Sci 70(4):873-879.</w:t>
      </w:r>
    </w:p>
    <w:p w14:paraId="323D53F9" w14:textId="77777777" w:rsidR="002D349F" w:rsidRPr="002D349F" w:rsidRDefault="002D349F" w:rsidP="002D349F">
      <w:pPr>
        <w:pStyle w:val="EndNoteBibliography"/>
        <w:spacing w:after="240"/>
      </w:pPr>
      <w:r w:rsidRPr="002D349F">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0F87D3B3" w14:textId="77777777" w:rsidR="002D349F" w:rsidRPr="002D349F" w:rsidRDefault="002D349F" w:rsidP="002D349F">
      <w:pPr>
        <w:pStyle w:val="EndNoteBibliography"/>
        <w:spacing w:after="240"/>
      </w:pPr>
      <w:r w:rsidRPr="002D349F">
        <w:t>Janni, K., M. Endres, J. Reneau, and W. Schoper. 2007. Compost Dairy Barn Layout and Management Recommendations. Applied Engineering in Agriculture 23(1):97-102.</w:t>
      </w:r>
    </w:p>
    <w:p w14:paraId="55A2A5E5" w14:textId="77777777" w:rsidR="002D349F" w:rsidRPr="002D349F" w:rsidRDefault="002D349F" w:rsidP="002D349F">
      <w:pPr>
        <w:pStyle w:val="EndNoteBibliography"/>
        <w:spacing w:after="240"/>
      </w:pPr>
      <w:r w:rsidRPr="002D349F">
        <w:t>Jayarao, B. M., S. R. Pillai, A. A. Sawant, D. R. Wolfgang, and N. V. Hegde. 2004. Guidelines for monitoring bulk tank milk somatic cell and bacterial counts. J Dairy Sci 87(10):3561-3573.</w:t>
      </w:r>
    </w:p>
    <w:p w14:paraId="3AB002C8" w14:textId="77777777" w:rsidR="002D349F" w:rsidRPr="002D349F" w:rsidRDefault="002D349F" w:rsidP="002D349F">
      <w:pPr>
        <w:pStyle w:val="EndNoteBibliography"/>
        <w:spacing w:after="240"/>
      </w:pPr>
      <w:r w:rsidRPr="002D349F">
        <w:t>Jayarao, B. M. and D. R. Wolfgang. 2003. Bulk-tank milk analysis. A useful tool for improving milk quality and herd udder health. Vet Clin North Am Food Anim Pract 19(1):75-92, vi.</w:t>
      </w:r>
    </w:p>
    <w:p w14:paraId="59070FFD" w14:textId="77777777" w:rsidR="002D349F" w:rsidRPr="002D349F" w:rsidRDefault="002D349F" w:rsidP="002D349F">
      <w:pPr>
        <w:pStyle w:val="EndNoteBibliography"/>
        <w:spacing w:after="240"/>
      </w:pPr>
      <w:r w:rsidRPr="002D349F">
        <w:t>Klaas, I. C. and R. N. Zadoks. 2018. An update on environmental mastitis: Challenging perceptions. Transbound Emerg Dis 65 Suppl 1:166-185.</w:t>
      </w:r>
    </w:p>
    <w:p w14:paraId="1D0AF710" w14:textId="4A3558D0" w:rsidR="002D349F" w:rsidRPr="002D349F" w:rsidRDefault="002D349F" w:rsidP="002D349F">
      <w:pPr>
        <w:pStyle w:val="EndNoteBibliography"/>
        <w:spacing w:after="240"/>
      </w:pPr>
      <w:r w:rsidRPr="002D349F">
        <w:t xml:space="preserve">KoboCollect: Simple, Robust and Powerful Tools for Data Collection. 2019 </w:t>
      </w:r>
      <w:hyperlink r:id="rId13" w:history="1">
        <w:r w:rsidRPr="002D349F">
          <w:rPr>
            <w:rStyle w:val="Hyperlink"/>
          </w:rPr>
          <w:t>http://www.kobotoolbox.org</w:t>
        </w:r>
      </w:hyperlink>
      <w:r w:rsidRPr="002D349F">
        <w:t>.</w:t>
      </w:r>
    </w:p>
    <w:p w14:paraId="5FFE217D" w14:textId="77777777" w:rsidR="002D349F" w:rsidRPr="002D349F" w:rsidRDefault="002D349F" w:rsidP="002D349F">
      <w:pPr>
        <w:pStyle w:val="EndNoteBibliography"/>
        <w:spacing w:after="240"/>
      </w:pPr>
      <w:r w:rsidRPr="002D349F">
        <w:lastRenderedPageBreak/>
        <w:t>Leso, L., M. Barbari, M. A. Lopes, F. A. Damasceno, P. Galama, J. L. Taraba, and A. Kuipers. 2020. Invited review: Compost-bedded pack barns for dairy cows. J Dairy Sci 103(2):1072-1099.</w:t>
      </w:r>
    </w:p>
    <w:p w14:paraId="7AD78AFC" w14:textId="77777777" w:rsidR="002D349F" w:rsidRPr="002D349F" w:rsidRDefault="002D349F" w:rsidP="002D349F">
      <w:pPr>
        <w:pStyle w:val="EndNoteBibliography"/>
        <w:spacing w:after="240"/>
      </w:pPr>
      <w:r w:rsidRPr="002D349F">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40AF3CBE" w14:textId="77777777" w:rsidR="002D349F" w:rsidRPr="002D349F" w:rsidRDefault="002D349F" w:rsidP="002D349F">
      <w:pPr>
        <w:pStyle w:val="EndNoteBibliography"/>
        <w:spacing w:after="240"/>
      </w:pPr>
      <w:r w:rsidRPr="002D349F">
        <w:t>Lobeck, K. M., M. I. Endres, E. M. Shane, S. M. Godden, and J. Fetrow. 2011. Animal welfare in cross-ventilated, compost-bedded pack, and naturally ventilated dairy barns in the upper Midwest. J Dairy Sci 94(11):5469-5479.</w:t>
      </w:r>
    </w:p>
    <w:p w14:paraId="4AAC399A" w14:textId="77777777" w:rsidR="002D349F" w:rsidRPr="002D349F" w:rsidRDefault="002D349F" w:rsidP="002D349F">
      <w:pPr>
        <w:pStyle w:val="EndNoteBibliography"/>
        <w:spacing w:after="240"/>
      </w:pPr>
      <w:r w:rsidRPr="002D349F">
        <w:t>McPherson, S. E. and E. Vasseur. 2020. Graduate Student Literature Review: The effects of bedding, stall length, and manger wall height on common outcome measures of dairy cow welfare in stall-based housing systems. J Dairy Sci 103(11):10940-10950.</w:t>
      </w:r>
    </w:p>
    <w:p w14:paraId="65FAF3FA" w14:textId="77777777" w:rsidR="002D349F" w:rsidRPr="002D349F" w:rsidRDefault="002D349F" w:rsidP="002D349F">
      <w:pPr>
        <w:pStyle w:val="EndNoteBibliography"/>
        <w:spacing w:after="240"/>
      </w:pPr>
      <w:r w:rsidRPr="002D349F">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3F0D8BEE" w14:textId="77777777" w:rsidR="002D349F" w:rsidRPr="002D349F" w:rsidRDefault="002D349F" w:rsidP="002D349F">
      <w:pPr>
        <w:pStyle w:val="EndNoteBibliography"/>
        <w:spacing w:after="240"/>
      </w:pPr>
      <w:r w:rsidRPr="002D349F">
        <w:t>Pankey, J. W., R. L. Boddie, and S. C. Nickerson. 1985. Efficacy evaluation of two new teat dip formulations under experimental challenge. J Dairy Sci 68(2):462-465.</w:t>
      </w:r>
    </w:p>
    <w:p w14:paraId="661B6C6F" w14:textId="77777777" w:rsidR="002D349F" w:rsidRPr="002D349F" w:rsidRDefault="002D349F" w:rsidP="002D349F">
      <w:pPr>
        <w:pStyle w:val="EndNoteBibliography"/>
        <w:spacing w:after="240"/>
      </w:pPr>
      <w:r w:rsidRPr="002D349F">
        <w:t>Pankey, J. W., E. E. Wildman, P. A. Drechsler, and J. S. Hogan. 1987. Field trial evaluation of premilking teat disinfection. J Dairy Sci 70(4):867-872.</w:t>
      </w:r>
    </w:p>
    <w:p w14:paraId="4A115D46" w14:textId="77777777" w:rsidR="002D349F" w:rsidRPr="002D349F" w:rsidRDefault="002D349F" w:rsidP="002D349F">
      <w:pPr>
        <w:pStyle w:val="EndNoteBibliography"/>
        <w:spacing w:after="240"/>
      </w:pPr>
      <w:r w:rsidRPr="002D349F">
        <w:t>Patel, K., S. M. Godden, E. Royster, B. A. Crooker, J. Timmerman, and L. Fox. 2019. Relationships among bedding materials, bedding bacteria counts, udder hygiene, milk quality, and udder health in US dairy herds. J. Dairy Sci. 102(11):10213-10234.</w:t>
      </w:r>
    </w:p>
    <w:p w14:paraId="03FBA209" w14:textId="77777777" w:rsidR="002D349F" w:rsidRPr="002D349F" w:rsidRDefault="002D349F" w:rsidP="002D349F">
      <w:pPr>
        <w:pStyle w:val="EndNoteBibliography"/>
        <w:spacing w:after="240"/>
      </w:pPr>
      <w:r w:rsidRPr="002D349F">
        <w:t>Piessens, V., E. Van Coillie, B. Verbist, K. Supre, G. Braem, A. Van Nuffel, L. De Vuyst, M. Heyndrickx, and S. De Vliegher. 2011. Distribution of coagulase-negative Staphylococcus species from milk and environment of dairy cows differs between herds. J Dairy Sci 94(6):2933-2944.</w:t>
      </w:r>
    </w:p>
    <w:p w14:paraId="6F0D6CB6" w14:textId="77777777" w:rsidR="002D349F" w:rsidRPr="002D349F" w:rsidRDefault="002D349F" w:rsidP="002D349F">
      <w:pPr>
        <w:pStyle w:val="EndNoteBibliography"/>
        <w:spacing w:after="240"/>
      </w:pPr>
      <w:r w:rsidRPr="002D349F">
        <w:t>Pol, M. and P. L. Ruegg. 2007. Relationship between antimicrobial drug usage and antimicrobial susceptibility of gram-positive mastitis pathogens. J Dairy Sci 90(1):262-273.</w:t>
      </w:r>
    </w:p>
    <w:p w14:paraId="218CC0A8" w14:textId="77777777" w:rsidR="002D349F" w:rsidRPr="002D349F" w:rsidRDefault="002D349F" w:rsidP="002D349F">
      <w:pPr>
        <w:pStyle w:val="EndNoteBibliography"/>
        <w:spacing w:after="240"/>
      </w:pPr>
      <w:r w:rsidRPr="002D349F">
        <w:t>Quirk, T., L. K. Fox, D. D. Hancock, J. Capper, J. Wenz, and J. Park. 2012. Intramammary infections and teat canal colonization with coagulase-negative staphylococci after postmilking teat disinfection: species-specific responses. J Dairy Sci 95(4):1906-1912.</w:t>
      </w:r>
    </w:p>
    <w:p w14:paraId="6C7C2C5D" w14:textId="77777777" w:rsidR="002D349F" w:rsidRPr="002D349F" w:rsidRDefault="002D349F" w:rsidP="002D349F">
      <w:pPr>
        <w:pStyle w:val="EndNoteBibliography"/>
        <w:spacing w:after="240"/>
      </w:pPr>
      <w:r w:rsidRPr="002D349F">
        <w:t>Reneau, J. K., A. J. Seykora, B. J. Heins, M. I. Endres, R. J. Farnsworth, and R. F. Bey. 2005. Association between hygiene scores and somatic cell scores in dairy cattle. J Am Vet Med Assoc 227(8):1297-1301.</w:t>
      </w:r>
    </w:p>
    <w:p w14:paraId="20387F85" w14:textId="7DCB59D0" w:rsidR="002D349F" w:rsidRPr="002D349F" w:rsidRDefault="002D349F" w:rsidP="002D349F">
      <w:pPr>
        <w:pStyle w:val="EndNoteBibliography"/>
        <w:spacing w:after="240"/>
      </w:pPr>
      <w:r w:rsidRPr="002D349F">
        <w:lastRenderedPageBreak/>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2D349F">
          <w:rPr>
            <w:rStyle w:val="Hyperlink"/>
          </w:rPr>
          <w:t>https://www.ams.usda.gov/sites/default/files/media/NOP-UnderstandingOrganicPastureRule.pdf</w:t>
        </w:r>
      </w:hyperlink>
      <w:r w:rsidRPr="002D349F">
        <w:t>.</w:t>
      </w:r>
    </w:p>
    <w:p w14:paraId="426BE262" w14:textId="77777777" w:rsidR="002D349F" w:rsidRPr="002D349F" w:rsidRDefault="002D349F" w:rsidP="002D349F">
      <w:pPr>
        <w:pStyle w:val="EndNoteBibliography"/>
        <w:spacing w:after="240"/>
      </w:pPr>
      <w:r w:rsidRPr="002D349F">
        <w:t>Robles, I., D. F. Kelton, H. W. Barkema, G. P. Keefe, J. P. Roy, M. A. G. von Keyserlingk, and T. J. DeVries. 2020. Bacterial concentrations in bedding and their association with dairy cow hygiene and milk quality. Animal 14(5):1052-1066.</w:t>
      </w:r>
    </w:p>
    <w:p w14:paraId="337E9818" w14:textId="77777777" w:rsidR="002D349F" w:rsidRPr="002D349F" w:rsidRDefault="002D349F" w:rsidP="002D349F">
      <w:pPr>
        <w:pStyle w:val="EndNoteBibliography"/>
        <w:spacing w:after="240"/>
      </w:pPr>
      <w:r w:rsidRPr="002D349F">
        <w:t>Ruegg, P. L. 2009. Management of mastitis on organic and conventional dairy farms. J Anim Sci 87(13 Suppl):43-55.</w:t>
      </w:r>
    </w:p>
    <w:p w14:paraId="20AD937E" w14:textId="562B7C30" w:rsidR="002D349F" w:rsidRPr="002D349F" w:rsidRDefault="002D349F" w:rsidP="002D349F">
      <w:pPr>
        <w:pStyle w:val="EndNoteBibliography"/>
        <w:spacing w:after="240"/>
      </w:pPr>
      <w:r w:rsidRPr="002D349F">
        <w:t xml:space="preserve">Rushmann, R. University of Wisconsin-Madison; Division of Extension: Agriculture Water Quality. Managing manure to reduce negative water quality impacts: Composting on Wisconsin farms. Accessed Aug. 1, 2023. </w:t>
      </w:r>
      <w:hyperlink r:id="rId15" w:history="1">
        <w:r w:rsidRPr="002D349F">
          <w:rPr>
            <w:rStyle w:val="Hyperlink"/>
          </w:rPr>
          <w:t>https://agwater.extension.wisc.edu/articles/managing-manure-to-reduce-negative-water-quality-impacts-composting-on-wisconsin-farms/</w:t>
        </w:r>
      </w:hyperlink>
      <w:r w:rsidRPr="002D349F">
        <w:t>.</w:t>
      </w:r>
    </w:p>
    <w:p w14:paraId="0609FCCF" w14:textId="77777777" w:rsidR="002D349F" w:rsidRPr="002D349F" w:rsidRDefault="002D349F" w:rsidP="002D349F">
      <w:pPr>
        <w:pStyle w:val="EndNoteBibliography"/>
        <w:spacing w:after="240"/>
      </w:pPr>
      <w:r w:rsidRPr="002D349F">
        <w:t>Ruud, L. E., K. E. Bøe, and O. Osterås. 2010. Associations of soft flooring materials in free stalls with milk yield, clinical mastitis, teat lesions, and removal of dairy cows. J Dairy Sci 93(4):1578-1586.</w:t>
      </w:r>
    </w:p>
    <w:p w14:paraId="1988E385" w14:textId="77777777" w:rsidR="002D349F" w:rsidRPr="002D349F" w:rsidRDefault="002D349F" w:rsidP="002D349F">
      <w:pPr>
        <w:pStyle w:val="EndNoteBibliography"/>
        <w:spacing w:after="240"/>
      </w:pPr>
      <w:r w:rsidRPr="002D349F">
        <w:t>Sant'anna, A. C. and M. J. Paranhos da Costa. 2011. The relationship between dairy cow hygiene and somatic cell count in milk. J Dairy Sci 94(8):3835-3844.</w:t>
      </w:r>
    </w:p>
    <w:p w14:paraId="3FA391BD" w14:textId="77777777" w:rsidR="002D349F" w:rsidRPr="002D349F" w:rsidRDefault="002D349F" w:rsidP="002D349F">
      <w:pPr>
        <w:pStyle w:val="EndNoteBibliography"/>
        <w:spacing w:after="240"/>
      </w:pPr>
      <w:r w:rsidRPr="002D349F">
        <w:t>Schreiner, D. A. and P. L. Ruegg. 2002. Effects of tail docking on milk quality and cow cleanliness. J Dairy Sci 85(10):2503-2511.</w:t>
      </w:r>
    </w:p>
    <w:p w14:paraId="00025F10" w14:textId="77777777" w:rsidR="002D349F" w:rsidRPr="002D349F" w:rsidRDefault="002D349F" w:rsidP="002D349F">
      <w:pPr>
        <w:pStyle w:val="EndNoteBibliography"/>
        <w:spacing w:after="240"/>
      </w:pPr>
      <w:r w:rsidRPr="002D349F">
        <w:t>Schreiner, D. A. and P. L. Ruegg. 2003. Relationship between udder and leg hygiene scores and subclinical mastitis. J Dairy Sci 86(11):3460-3465.</w:t>
      </w:r>
    </w:p>
    <w:p w14:paraId="33EB63E1" w14:textId="77777777" w:rsidR="002D349F" w:rsidRPr="002D349F" w:rsidRDefault="002D349F" w:rsidP="002D349F">
      <w:pPr>
        <w:pStyle w:val="EndNoteBibliography"/>
        <w:spacing w:after="240"/>
      </w:pPr>
      <w:r w:rsidRPr="002D349F">
        <w:t>Schukken, Y. H., F. J. Grommers, J. A. Smit, D. Vandegeer, and A. Brand. 1989. Effect of freezing on bacteriologic culturing of mastitis milk samples. J Dairy Sci 72(7):1900-1906.</w:t>
      </w:r>
    </w:p>
    <w:p w14:paraId="4DD82A3D" w14:textId="77777777" w:rsidR="002D349F" w:rsidRPr="002D349F" w:rsidRDefault="002D349F" w:rsidP="002D349F">
      <w:pPr>
        <w:pStyle w:val="EndNoteBibliography"/>
        <w:spacing w:after="240"/>
      </w:pPr>
      <w:r w:rsidRPr="002D349F">
        <w:t>Schukken, Y. H., D. J. Wilson, F. Welcome, L. Garrison-Tikofsky, and R. N. Gonzalez. 2003. Monitoring udder health and milk quality using somatic cell counts. Vet Res 34(5):579-596.</w:t>
      </w:r>
    </w:p>
    <w:p w14:paraId="688D99D5" w14:textId="77777777" w:rsidR="002D349F" w:rsidRPr="002D349F" w:rsidRDefault="002D349F" w:rsidP="002D349F">
      <w:pPr>
        <w:pStyle w:val="EndNoteBibliography"/>
        <w:spacing w:after="240"/>
      </w:pPr>
      <w:r w:rsidRPr="002D349F">
        <w:t>Shane, E., M. Endres, and K. Janni. 2010. Alternative Bedding Materials for Compost Bedded Pack Barns in Minnesota: A Descriptive Study. Applied Engineering in Agriculture 26:465-473.</w:t>
      </w:r>
    </w:p>
    <w:p w14:paraId="6B595E3E" w14:textId="77777777" w:rsidR="002D349F" w:rsidRPr="002D349F" w:rsidRDefault="002D349F" w:rsidP="002D349F">
      <w:pPr>
        <w:pStyle w:val="EndNoteBibliography"/>
        <w:spacing w:after="240"/>
      </w:pPr>
      <w:r w:rsidRPr="002D349F">
        <w:t>Tucker, C. B., D. Weary, M. Keyserlingk, and K. Beauchemin. 2009. Cow comfort in tie-stalls: Increased depth of shavings or straw bedding increases lying time. J. Dairy Sci. 92:2684-2690.</w:t>
      </w:r>
    </w:p>
    <w:p w14:paraId="789D3A99" w14:textId="77777777" w:rsidR="002D349F" w:rsidRPr="002D349F" w:rsidRDefault="002D349F" w:rsidP="002D349F">
      <w:pPr>
        <w:pStyle w:val="EndNoteBibliography"/>
        <w:spacing w:after="240"/>
      </w:pPr>
      <w:r w:rsidRPr="002D349F">
        <w:t>Tucker, C. B. and D. M. Weary. 2004. Bedding on geotextile mattresses: how much is needed to improve cow comfort? J Dairy Sci 87(9):2889-2895.</w:t>
      </w:r>
    </w:p>
    <w:p w14:paraId="5A8AC9AD" w14:textId="77777777" w:rsidR="002D349F" w:rsidRPr="002D349F" w:rsidRDefault="002D349F" w:rsidP="002D349F">
      <w:pPr>
        <w:pStyle w:val="EndNoteBibliography"/>
        <w:spacing w:after="240"/>
      </w:pPr>
      <w:r w:rsidRPr="002D349F">
        <w:t>Warnick, L. D., D. Janssen, C. L. Guard, and Y. T. Gröhn. 2001. The effect of lameness on milk production in dairy cows. J Dairy Sci 84(9):1988-1997.</w:t>
      </w:r>
    </w:p>
    <w:p w14:paraId="4769EFC8" w14:textId="77777777" w:rsidR="002D349F" w:rsidRPr="002D349F" w:rsidRDefault="002D349F" w:rsidP="002D349F">
      <w:pPr>
        <w:pStyle w:val="EndNoteBibliography"/>
      </w:pPr>
      <w:r w:rsidRPr="002D349F">
        <w:lastRenderedPageBreak/>
        <w:t>Wolfe, T., E. Vasseur, T. J. DeVries, and R. Bergeron. 2018. Effects of alternative deep bedding options on dairy cow preference, lying behavior, cleanliness, and teat end contamination. J Dairy Sci 101(1):530-536.</w:t>
      </w:r>
    </w:p>
    <w:p w14:paraId="57FB8C95" w14:textId="428A1C3C"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654"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655"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656"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657"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658"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659"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660"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661"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662"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663" w:author="Caitlin Jeffrey" w:date="2023-11-06T18:48:00Z"/>
          <w:rFonts w:ascii="Times New Roman" w:hAnsi="Times New Roman" w:cs="Times New Roman"/>
          <w:sz w:val="24"/>
          <w:szCs w:val="24"/>
        </w:rPr>
      </w:pPr>
    </w:p>
    <w:bookmarkEnd w:id="638"/>
    <w:p w14:paraId="3D6FCE0A" w14:textId="41339094" w:rsidR="006D7503" w:rsidRPr="006E592D" w:rsidDel="00A96A95" w:rsidRDefault="006D7503">
      <w:pPr>
        <w:spacing w:after="0" w:line="480" w:lineRule="auto"/>
        <w:jc w:val="both"/>
        <w:rPr>
          <w:del w:id="664" w:author="Caitlin Jeffrey" w:date="2023-11-06T18:23:00Z"/>
          <w:rFonts w:ascii="Times New Roman" w:hAnsi="Times New Roman" w:cs="Times New Roman"/>
          <w:sz w:val="24"/>
          <w:szCs w:val="24"/>
        </w:rPr>
        <w:pPrChange w:id="665"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666"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667"/>
      <w:r w:rsidRPr="006E592D">
        <w:rPr>
          <w:rFonts w:ascii="Times New Roman" w:hAnsi="Times New Roman" w:cs="Times New Roman"/>
          <w:b/>
          <w:bCs/>
          <w:sz w:val="24"/>
          <w:szCs w:val="24"/>
        </w:rPr>
        <w:t>Tables</w:t>
      </w:r>
      <w:commentRangeEnd w:id="667"/>
      <w:r w:rsidRPr="00604EDE">
        <w:rPr>
          <w:rStyle w:val="CommentReference"/>
          <w:rFonts w:eastAsiaTheme="minorEastAsia"/>
        </w:rPr>
        <w:commentReference w:id="667"/>
      </w:r>
    </w:p>
    <w:tbl>
      <w:tblPr>
        <w:tblW w:w="9450" w:type="dxa"/>
        <w:tblLook w:val="04A0" w:firstRow="1" w:lastRow="0" w:firstColumn="1" w:lastColumn="0" w:noHBand="0" w:noVBand="1"/>
        <w:tblPrChange w:id="668" w:author="Caitlin Jeffrey" w:date="2023-11-06T18:48:00Z">
          <w:tblPr>
            <w:tblW w:w="9540" w:type="dxa"/>
            <w:tblLook w:val="04A0" w:firstRow="1" w:lastRow="0" w:firstColumn="1" w:lastColumn="0" w:noHBand="0" w:noVBand="1"/>
          </w:tblPr>
        </w:tblPrChange>
      </w:tblPr>
      <w:tblGrid>
        <w:gridCol w:w="360"/>
        <w:gridCol w:w="450"/>
        <w:gridCol w:w="4950"/>
        <w:gridCol w:w="3690"/>
        <w:tblGridChange w:id="669">
          <w:tblGrid>
            <w:gridCol w:w="360"/>
            <w:gridCol w:w="90"/>
            <w:gridCol w:w="360"/>
            <w:gridCol w:w="4950"/>
            <w:gridCol w:w="3690"/>
            <w:gridCol w:w="90"/>
          </w:tblGrid>
        </w:tblGridChange>
      </w:tblGrid>
      <w:tr w:rsidR="003F729C" w:rsidRPr="00471AE7" w14:paraId="1AEC7E5D" w14:textId="77777777" w:rsidTr="00E45342">
        <w:trPr>
          <w:trHeight w:val="290"/>
          <w:trPrChange w:id="670"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671" w:author="Caitlin Jeffrey" w:date="2023-11-06T18:48:00Z">
              <w:tcPr>
                <w:tcW w:w="9540" w:type="dxa"/>
                <w:gridSpan w:val="6"/>
                <w:tcBorders>
                  <w:top w:val="nil"/>
                  <w:left w:val="nil"/>
                  <w:bottom w:val="nil"/>
                  <w:right w:val="nil"/>
                </w:tcBorders>
                <w:shd w:val="clear" w:color="auto" w:fill="auto"/>
                <w:noWrap/>
                <w:vAlign w:val="bottom"/>
              </w:tcPr>
            </w:tcPrChange>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Table 1. Predictors offered to multivariable models for each of the eight different outcomes of interest along with facility type (forced).</w:t>
            </w:r>
          </w:p>
        </w:tc>
      </w:tr>
      <w:tr w:rsidR="003F729C" w:rsidRPr="00471AE7" w14:paraId="6749ECE5" w14:textId="77777777" w:rsidTr="00E45342">
        <w:trPr>
          <w:trHeight w:val="290"/>
          <w:trPrChange w:id="672" w:author="Caitlin Jeffrey" w:date="2023-11-06T18:48:00Z">
            <w:trPr>
              <w:trHeight w:val="290"/>
            </w:trPr>
          </w:trPrChange>
        </w:trPr>
        <w:tc>
          <w:tcPr>
            <w:tcW w:w="5760" w:type="dxa"/>
            <w:gridSpan w:val="3"/>
            <w:tcBorders>
              <w:top w:val="nil"/>
              <w:left w:val="nil"/>
              <w:bottom w:val="nil"/>
              <w:right w:val="nil"/>
            </w:tcBorders>
            <w:shd w:val="clear" w:color="auto" w:fill="auto"/>
            <w:noWrap/>
            <w:vAlign w:val="bottom"/>
            <w:hideMark/>
            <w:tcPrChange w:id="673" w:author="Caitlin Jeffrey" w:date="2023-11-06T18:48:00Z">
              <w:tcPr>
                <w:tcW w:w="5760" w:type="dxa"/>
                <w:gridSpan w:val="4"/>
                <w:tcBorders>
                  <w:top w:val="nil"/>
                  <w:left w:val="nil"/>
                  <w:bottom w:val="nil"/>
                  <w:right w:val="nil"/>
                </w:tcBorders>
                <w:shd w:val="clear" w:color="auto" w:fill="auto"/>
                <w:noWrap/>
                <w:vAlign w:val="bottom"/>
                <w:hideMark/>
              </w:tcPr>
            </w:tcPrChange>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Change w:id="674" w:author="Caitlin Jeffrey" w:date="2023-11-06T18:48:00Z">
              <w:tcPr>
                <w:tcW w:w="3780" w:type="dxa"/>
                <w:gridSpan w:val="2"/>
                <w:tcBorders>
                  <w:top w:val="nil"/>
                  <w:left w:val="nil"/>
                  <w:bottom w:val="nil"/>
                  <w:right w:val="nil"/>
                </w:tcBorders>
                <w:shd w:val="clear" w:color="auto" w:fill="auto"/>
                <w:noWrap/>
                <w:vAlign w:val="bottom"/>
                <w:hideMark/>
              </w:tcPr>
            </w:tcPrChange>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E45342">
        <w:trPr>
          <w:trHeight w:val="369"/>
          <w:trPrChange w:id="675" w:author="Caitlin Jeffrey" w:date="2023-11-06T18:48:00Z">
            <w:trPr>
              <w:trHeight w:val="369"/>
            </w:trPr>
          </w:trPrChange>
        </w:trPr>
        <w:tc>
          <w:tcPr>
            <w:tcW w:w="5760" w:type="dxa"/>
            <w:gridSpan w:val="3"/>
            <w:tcBorders>
              <w:top w:val="nil"/>
              <w:left w:val="nil"/>
              <w:bottom w:val="nil"/>
              <w:right w:val="nil"/>
            </w:tcBorders>
            <w:shd w:val="clear" w:color="auto" w:fill="auto"/>
            <w:noWrap/>
            <w:vAlign w:val="bottom"/>
            <w:hideMark/>
            <w:tcPrChange w:id="676" w:author="Caitlin Jeffrey" w:date="2023-11-06T18:48:00Z">
              <w:tcPr>
                <w:tcW w:w="5760" w:type="dxa"/>
                <w:gridSpan w:val="4"/>
                <w:tcBorders>
                  <w:top w:val="nil"/>
                  <w:left w:val="nil"/>
                  <w:bottom w:val="nil"/>
                  <w:right w:val="nil"/>
                </w:tcBorders>
                <w:shd w:val="clear" w:color="auto" w:fill="auto"/>
                <w:noWrap/>
                <w:vAlign w:val="bottom"/>
                <w:hideMark/>
              </w:tcPr>
            </w:tcPrChange>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Change w:id="677" w:author="Caitlin Jeffrey" w:date="2023-11-06T18:48:00Z">
              <w:tcPr>
                <w:tcW w:w="3780" w:type="dxa"/>
                <w:gridSpan w:val="2"/>
                <w:tcBorders>
                  <w:top w:val="nil"/>
                  <w:left w:val="nil"/>
                  <w:bottom w:val="nil"/>
                  <w:right w:val="nil"/>
                </w:tcBorders>
                <w:shd w:val="clear" w:color="auto" w:fill="auto"/>
                <w:noWrap/>
                <w:vAlign w:val="bottom"/>
                <w:hideMark/>
              </w:tcPr>
            </w:tcPrChange>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775113">
        <w:trPr>
          <w:trHeight w:val="290"/>
          <w:trPrChange w:id="678" w:author="Caitlin Jeffrey" w:date="2023-11-08T15:32:00Z">
            <w:trPr>
              <w:trHeight w:val="290"/>
            </w:trPr>
          </w:trPrChange>
        </w:trPr>
        <w:tc>
          <w:tcPr>
            <w:tcW w:w="360" w:type="dxa"/>
            <w:tcBorders>
              <w:top w:val="nil"/>
              <w:left w:val="nil"/>
              <w:bottom w:val="nil"/>
              <w:right w:val="nil"/>
            </w:tcBorders>
            <w:shd w:val="clear" w:color="auto" w:fill="auto"/>
            <w:noWrap/>
            <w:vAlign w:val="bottom"/>
            <w:tcPrChange w:id="679" w:author="Caitlin Jeffrey" w:date="2023-11-08T15:32:00Z">
              <w:tcPr>
                <w:tcW w:w="450" w:type="dxa"/>
                <w:gridSpan w:val="2"/>
                <w:tcBorders>
                  <w:top w:val="nil"/>
                  <w:left w:val="nil"/>
                  <w:bottom w:val="nil"/>
                  <w:right w:val="nil"/>
                </w:tcBorders>
                <w:shd w:val="clear" w:color="auto" w:fill="auto"/>
                <w:noWrap/>
                <w:vAlign w:val="bottom"/>
              </w:tcPr>
            </w:tcPrChange>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80" w:author="Caitlin Jeffrey" w:date="2023-11-08T15:32:00Z">
              <w:tcPr>
                <w:tcW w:w="5310" w:type="dxa"/>
                <w:gridSpan w:val="2"/>
                <w:tcBorders>
                  <w:top w:val="nil"/>
                  <w:left w:val="nil"/>
                  <w:bottom w:val="nil"/>
                  <w:right w:val="nil"/>
                </w:tcBorders>
                <w:shd w:val="clear" w:color="auto" w:fill="auto"/>
                <w:noWrap/>
                <w:vAlign w:val="bottom"/>
              </w:tcPr>
            </w:tcPrChange>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Change w:id="681" w:author="Caitlin Jeffrey" w:date="2023-11-08T15:32:00Z">
              <w:tcPr>
                <w:tcW w:w="3780" w:type="dxa"/>
                <w:gridSpan w:val="2"/>
                <w:tcBorders>
                  <w:top w:val="nil"/>
                  <w:left w:val="nil"/>
                  <w:bottom w:val="nil"/>
                  <w:right w:val="nil"/>
                </w:tcBorders>
                <w:shd w:val="clear" w:color="auto" w:fill="auto"/>
                <w:noWrap/>
                <w:vAlign w:val="bottom"/>
              </w:tcPr>
            </w:tcPrChange>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Bedded pack; Freestall; Tiestall</w:t>
            </w:r>
          </w:p>
        </w:tc>
      </w:tr>
      <w:tr w:rsidR="003F729C" w:rsidRPr="00471AE7" w14:paraId="106E85C6" w14:textId="77777777" w:rsidTr="00775113">
        <w:trPr>
          <w:trHeight w:val="290"/>
          <w:trPrChange w:id="682"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83" w:author="Caitlin Jeffrey" w:date="2023-11-08T15:32:00Z">
              <w:tcPr>
                <w:tcW w:w="450" w:type="dxa"/>
                <w:gridSpan w:val="2"/>
                <w:tcBorders>
                  <w:top w:val="nil"/>
                  <w:left w:val="nil"/>
                  <w:bottom w:val="nil"/>
                  <w:right w:val="nil"/>
                </w:tcBorders>
                <w:shd w:val="clear" w:color="auto" w:fill="auto"/>
                <w:noWrap/>
                <w:vAlign w:val="bottom"/>
                <w:hideMark/>
              </w:tcPr>
            </w:tcPrChange>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84" w:author="Caitlin Jeffrey" w:date="2023-11-08T15:32:00Z">
              <w:tcPr>
                <w:tcW w:w="5310" w:type="dxa"/>
                <w:gridSpan w:val="2"/>
                <w:tcBorders>
                  <w:top w:val="nil"/>
                  <w:left w:val="nil"/>
                  <w:bottom w:val="nil"/>
                  <w:right w:val="nil"/>
                </w:tcBorders>
                <w:shd w:val="clear" w:color="auto" w:fill="auto"/>
                <w:noWrap/>
                <w:vAlign w:val="bottom"/>
              </w:tcPr>
            </w:tcPrChange>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Change w:id="685" w:author="Caitlin Jeffrey" w:date="2023-11-08T15:32:00Z">
              <w:tcPr>
                <w:tcW w:w="3780" w:type="dxa"/>
                <w:gridSpan w:val="2"/>
                <w:tcBorders>
                  <w:top w:val="nil"/>
                  <w:left w:val="nil"/>
                  <w:bottom w:val="nil"/>
                  <w:right w:val="nil"/>
                </w:tcBorders>
                <w:shd w:val="clear" w:color="auto" w:fill="auto"/>
                <w:noWrap/>
                <w:vAlign w:val="bottom"/>
              </w:tcPr>
            </w:tcPrChange>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775113">
        <w:trPr>
          <w:trHeight w:val="290"/>
          <w:trPrChange w:id="686"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87" w:author="Caitlin Jeffrey" w:date="2023-11-08T15:32:00Z">
              <w:tcPr>
                <w:tcW w:w="450" w:type="dxa"/>
                <w:gridSpan w:val="2"/>
                <w:tcBorders>
                  <w:top w:val="nil"/>
                  <w:left w:val="nil"/>
                  <w:bottom w:val="nil"/>
                  <w:right w:val="nil"/>
                </w:tcBorders>
                <w:shd w:val="clear" w:color="auto" w:fill="auto"/>
                <w:noWrap/>
                <w:vAlign w:val="bottom"/>
                <w:hideMark/>
              </w:tcPr>
            </w:tcPrChange>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688" w:author="Caitlin Jeffrey" w:date="2023-11-08T15:32:00Z">
              <w:tcPr>
                <w:tcW w:w="5310" w:type="dxa"/>
                <w:gridSpan w:val="2"/>
                <w:tcBorders>
                  <w:top w:val="nil"/>
                  <w:left w:val="nil"/>
                  <w:bottom w:val="nil"/>
                  <w:right w:val="nil"/>
                </w:tcBorders>
                <w:shd w:val="clear" w:color="auto" w:fill="auto"/>
                <w:noWrap/>
                <w:vAlign w:val="bottom"/>
              </w:tcPr>
            </w:tcPrChange>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Change w:id="689" w:author="Caitlin Jeffrey" w:date="2023-11-08T15:32:00Z">
              <w:tcPr>
                <w:tcW w:w="3780" w:type="dxa"/>
                <w:gridSpan w:val="2"/>
                <w:tcBorders>
                  <w:top w:val="nil"/>
                  <w:left w:val="nil"/>
                  <w:bottom w:val="nil"/>
                  <w:right w:val="nil"/>
                </w:tcBorders>
                <w:shd w:val="clear" w:color="auto" w:fill="auto"/>
                <w:noWrap/>
                <w:vAlign w:val="bottom"/>
              </w:tcPr>
            </w:tcPrChange>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775113">
        <w:tblPrEx>
          <w:tblPrExChange w:id="690" w:author="Caitlin Jeffrey" w:date="2023-11-08T15:32:00Z">
            <w:tblPrEx>
              <w:tblW w:w="9450" w:type="dxa"/>
            </w:tblPrEx>
          </w:tblPrExChange>
        </w:tblPrEx>
        <w:trPr>
          <w:trHeight w:val="290"/>
          <w:trPrChange w:id="691" w:author="Caitlin Jeffrey" w:date="2023-11-08T15:32:00Z">
            <w:trPr>
              <w:gridAfter w:val="0"/>
              <w:trHeight w:val="290"/>
            </w:trPr>
          </w:trPrChange>
        </w:trPr>
        <w:tc>
          <w:tcPr>
            <w:tcW w:w="360" w:type="dxa"/>
            <w:tcBorders>
              <w:top w:val="nil"/>
              <w:left w:val="nil"/>
              <w:bottom w:val="nil"/>
              <w:right w:val="nil"/>
            </w:tcBorders>
            <w:shd w:val="clear" w:color="auto" w:fill="auto"/>
            <w:noWrap/>
            <w:vAlign w:val="bottom"/>
            <w:hideMark/>
            <w:tcPrChange w:id="692" w:author="Caitlin Jeffrey" w:date="2023-11-08T15:32:00Z">
              <w:tcPr>
                <w:tcW w:w="450" w:type="dxa"/>
                <w:gridSpan w:val="2"/>
                <w:tcBorders>
                  <w:top w:val="nil"/>
                  <w:left w:val="nil"/>
                  <w:bottom w:val="nil"/>
                  <w:right w:val="nil"/>
                </w:tcBorders>
                <w:shd w:val="clear" w:color="auto" w:fill="auto"/>
                <w:noWrap/>
                <w:vAlign w:val="bottom"/>
                <w:hideMark/>
              </w:tcPr>
            </w:tcPrChange>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93" w:author="Caitlin Jeffrey" w:date="2023-11-08T15:32:00Z">
              <w:tcPr>
                <w:tcW w:w="5310" w:type="dxa"/>
                <w:gridSpan w:val="2"/>
                <w:tcBorders>
                  <w:top w:val="nil"/>
                  <w:left w:val="nil"/>
                  <w:bottom w:val="nil"/>
                  <w:right w:val="nil"/>
                </w:tcBorders>
                <w:shd w:val="clear" w:color="auto" w:fill="auto"/>
                <w:noWrap/>
                <w:vAlign w:val="bottom"/>
              </w:tcPr>
            </w:tcPrChange>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Change w:id="694" w:author="Caitlin Jeffrey" w:date="2023-11-08T15:32:00Z">
              <w:tcPr>
                <w:tcW w:w="3690" w:type="dxa"/>
                <w:tcBorders>
                  <w:top w:val="nil"/>
                  <w:left w:val="nil"/>
                  <w:bottom w:val="nil"/>
                  <w:right w:val="nil"/>
                </w:tcBorders>
                <w:shd w:val="clear" w:color="auto" w:fill="auto"/>
                <w:noWrap/>
                <w:vAlign w:val="bottom"/>
              </w:tcPr>
            </w:tcPrChange>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775113">
        <w:trPr>
          <w:trHeight w:val="290"/>
          <w:trPrChange w:id="695"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696" w:author="Caitlin Jeffrey" w:date="2023-11-08T15:32:00Z">
              <w:tcPr>
                <w:tcW w:w="450" w:type="dxa"/>
                <w:gridSpan w:val="2"/>
                <w:tcBorders>
                  <w:top w:val="nil"/>
                  <w:left w:val="nil"/>
                  <w:bottom w:val="nil"/>
                  <w:right w:val="nil"/>
                </w:tcBorders>
                <w:shd w:val="clear" w:color="auto" w:fill="auto"/>
                <w:noWrap/>
                <w:vAlign w:val="bottom"/>
                <w:hideMark/>
              </w:tcPr>
            </w:tcPrChange>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697" w:author="Caitlin Jeffrey" w:date="2023-11-08T15:32:00Z">
              <w:tcPr>
                <w:tcW w:w="5310" w:type="dxa"/>
                <w:gridSpan w:val="2"/>
                <w:tcBorders>
                  <w:top w:val="nil"/>
                  <w:left w:val="nil"/>
                  <w:bottom w:val="nil"/>
                  <w:right w:val="nil"/>
                </w:tcBorders>
                <w:shd w:val="clear" w:color="auto" w:fill="auto"/>
                <w:noWrap/>
                <w:vAlign w:val="bottom"/>
              </w:tcPr>
            </w:tcPrChange>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Change w:id="698" w:author="Caitlin Jeffrey" w:date="2023-11-08T15:32:00Z">
              <w:tcPr>
                <w:tcW w:w="3780" w:type="dxa"/>
                <w:gridSpan w:val="2"/>
                <w:tcBorders>
                  <w:top w:val="nil"/>
                  <w:left w:val="nil"/>
                  <w:bottom w:val="nil"/>
                  <w:right w:val="nil"/>
                </w:tcBorders>
                <w:shd w:val="clear" w:color="auto" w:fill="auto"/>
                <w:noWrap/>
                <w:vAlign w:val="bottom"/>
              </w:tcPr>
            </w:tcPrChange>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775113">
        <w:trPr>
          <w:trHeight w:val="290"/>
          <w:trPrChange w:id="699"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00" w:author="Caitlin Jeffrey" w:date="2023-11-08T15:32:00Z">
              <w:tcPr>
                <w:tcW w:w="450" w:type="dxa"/>
                <w:gridSpan w:val="2"/>
                <w:tcBorders>
                  <w:top w:val="nil"/>
                  <w:left w:val="nil"/>
                  <w:bottom w:val="nil"/>
                  <w:right w:val="nil"/>
                </w:tcBorders>
                <w:shd w:val="clear" w:color="auto" w:fill="auto"/>
                <w:noWrap/>
                <w:vAlign w:val="bottom"/>
                <w:hideMark/>
              </w:tcPr>
            </w:tcPrChange>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01" w:author="Caitlin Jeffrey" w:date="2023-11-08T15:32:00Z">
              <w:tcPr>
                <w:tcW w:w="5310" w:type="dxa"/>
                <w:gridSpan w:val="2"/>
                <w:tcBorders>
                  <w:top w:val="nil"/>
                  <w:left w:val="nil"/>
                  <w:bottom w:val="nil"/>
                  <w:right w:val="nil"/>
                </w:tcBorders>
                <w:shd w:val="clear" w:color="auto" w:fill="auto"/>
                <w:noWrap/>
                <w:vAlign w:val="bottom"/>
              </w:tcPr>
            </w:tcPrChange>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Change w:id="702" w:author="Caitlin Jeffrey" w:date="2023-11-08T15:32:00Z">
              <w:tcPr>
                <w:tcW w:w="3780" w:type="dxa"/>
                <w:gridSpan w:val="2"/>
                <w:tcBorders>
                  <w:top w:val="nil"/>
                  <w:left w:val="nil"/>
                  <w:bottom w:val="nil"/>
                  <w:right w:val="nil"/>
                </w:tcBorders>
                <w:shd w:val="clear" w:color="auto" w:fill="auto"/>
                <w:noWrap/>
                <w:vAlign w:val="bottom"/>
              </w:tcPr>
            </w:tcPrChange>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775113">
        <w:trPr>
          <w:trHeight w:val="290"/>
          <w:trPrChange w:id="703"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04" w:author="Caitlin Jeffrey" w:date="2023-11-08T15:32:00Z">
              <w:tcPr>
                <w:tcW w:w="450" w:type="dxa"/>
                <w:gridSpan w:val="2"/>
                <w:tcBorders>
                  <w:top w:val="nil"/>
                  <w:left w:val="nil"/>
                  <w:bottom w:val="nil"/>
                  <w:right w:val="nil"/>
                </w:tcBorders>
                <w:shd w:val="clear" w:color="auto" w:fill="auto"/>
                <w:noWrap/>
                <w:vAlign w:val="bottom"/>
                <w:hideMark/>
              </w:tcPr>
            </w:tcPrChange>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05" w:author="Caitlin Jeffrey" w:date="2023-11-08T15:32:00Z">
              <w:tcPr>
                <w:tcW w:w="5310" w:type="dxa"/>
                <w:gridSpan w:val="2"/>
                <w:tcBorders>
                  <w:top w:val="nil"/>
                  <w:left w:val="nil"/>
                  <w:bottom w:val="nil"/>
                  <w:right w:val="nil"/>
                </w:tcBorders>
                <w:shd w:val="clear" w:color="auto" w:fill="auto"/>
                <w:noWrap/>
                <w:vAlign w:val="bottom"/>
              </w:tcPr>
            </w:tcPrChange>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Change w:id="706" w:author="Caitlin Jeffrey" w:date="2023-11-08T15:32:00Z">
              <w:tcPr>
                <w:tcW w:w="3780" w:type="dxa"/>
                <w:gridSpan w:val="2"/>
                <w:tcBorders>
                  <w:top w:val="nil"/>
                  <w:left w:val="nil"/>
                  <w:bottom w:val="nil"/>
                  <w:right w:val="nil"/>
                </w:tcBorders>
                <w:shd w:val="clear" w:color="auto" w:fill="auto"/>
                <w:noWrap/>
                <w:vAlign w:val="bottom"/>
              </w:tcPr>
            </w:tcPrChange>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775113">
        <w:trPr>
          <w:trHeight w:val="290"/>
          <w:trPrChange w:id="707"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08" w:author="Caitlin Jeffrey" w:date="2023-11-08T15:32:00Z">
              <w:tcPr>
                <w:tcW w:w="450" w:type="dxa"/>
                <w:gridSpan w:val="2"/>
                <w:tcBorders>
                  <w:top w:val="nil"/>
                  <w:left w:val="nil"/>
                  <w:bottom w:val="nil"/>
                  <w:right w:val="nil"/>
                </w:tcBorders>
                <w:shd w:val="clear" w:color="auto" w:fill="auto"/>
                <w:noWrap/>
                <w:vAlign w:val="bottom"/>
                <w:hideMark/>
              </w:tcPr>
            </w:tcPrChange>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09" w:author="Caitlin Jeffrey" w:date="2023-11-08T15:32:00Z">
              <w:tcPr>
                <w:tcW w:w="5310" w:type="dxa"/>
                <w:gridSpan w:val="2"/>
                <w:tcBorders>
                  <w:top w:val="nil"/>
                  <w:left w:val="nil"/>
                  <w:bottom w:val="nil"/>
                  <w:right w:val="nil"/>
                </w:tcBorders>
                <w:shd w:val="clear" w:color="auto" w:fill="auto"/>
                <w:noWrap/>
                <w:vAlign w:val="bottom"/>
              </w:tcPr>
            </w:tcPrChange>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Change w:id="710" w:author="Caitlin Jeffrey" w:date="2023-11-08T15:32:00Z">
              <w:tcPr>
                <w:tcW w:w="3780" w:type="dxa"/>
                <w:gridSpan w:val="2"/>
                <w:tcBorders>
                  <w:top w:val="nil"/>
                  <w:left w:val="nil"/>
                  <w:bottom w:val="nil"/>
                  <w:right w:val="nil"/>
                </w:tcBorders>
                <w:shd w:val="clear" w:color="auto" w:fill="auto"/>
                <w:noWrap/>
                <w:vAlign w:val="bottom"/>
              </w:tcPr>
            </w:tcPrChange>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4890FCDB" w14:textId="77777777" w:rsidTr="00E45342">
        <w:trPr>
          <w:trHeight w:val="387"/>
          <w:trPrChange w:id="711" w:author="Caitlin Jeffrey" w:date="2023-11-06T18:48:00Z">
            <w:trPr>
              <w:trHeight w:val="387"/>
            </w:trPr>
          </w:trPrChange>
        </w:trPr>
        <w:tc>
          <w:tcPr>
            <w:tcW w:w="5760" w:type="dxa"/>
            <w:gridSpan w:val="3"/>
            <w:tcBorders>
              <w:top w:val="nil"/>
              <w:left w:val="nil"/>
              <w:bottom w:val="nil"/>
              <w:right w:val="nil"/>
            </w:tcBorders>
            <w:shd w:val="clear" w:color="auto" w:fill="auto"/>
            <w:noWrap/>
            <w:vAlign w:val="bottom"/>
            <w:hideMark/>
            <w:tcPrChange w:id="712" w:author="Caitlin Jeffrey" w:date="2023-11-06T18:48:00Z">
              <w:tcPr>
                <w:tcW w:w="5760" w:type="dxa"/>
                <w:gridSpan w:val="4"/>
                <w:tcBorders>
                  <w:top w:val="nil"/>
                  <w:left w:val="nil"/>
                  <w:bottom w:val="nil"/>
                  <w:right w:val="nil"/>
                </w:tcBorders>
                <w:shd w:val="clear" w:color="auto" w:fill="auto"/>
                <w:noWrap/>
                <w:vAlign w:val="bottom"/>
                <w:hideMark/>
              </w:tcPr>
            </w:tcPrChange>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Change w:id="713" w:author="Caitlin Jeffrey" w:date="2023-11-06T18:48:00Z">
              <w:tcPr>
                <w:tcW w:w="3780" w:type="dxa"/>
                <w:gridSpan w:val="2"/>
                <w:tcBorders>
                  <w:top w:val="nil"/>
                  <w:left w:val="nil"/>
                  <w:bottom w:val="nil"/>
                  <w:right w:val="nil"/>
                </w:tcBorders>
                <w:shd w:val="clear" w:color="auto" w:fill="auto"/>
                <w:noWrap/>
                <w:vAlign w:val="bottom"/>
              </w:tcPr>
            </w:tcPrChange>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775113">
        <w:trPr>
          <w:trHeight w:val="290"/>
          <w:trPrChange w:id="714" w:author="Caitlin Jeffrey" w:date="2023-11-08T15:32:00Z">
            <w:trPr>
              <w:trHeight w:val="290"/>
            </w:trPr>
          </w:trPrChange>
        </w:trPr>
        <w:tc>
          <w:tcPr>
            <w:tcW w:w="360" w:type="dxa"/>
            <w:tcBorders>
              <w:top w:val="nil"/>
              <w:left w:val="nil"/>
              <w:bottom w:val="nil"/>
              <w:right w:val="nil"/>
            </w:tcBorders>
            <w:shd w:val="clear" w:color="auto" w:fill="auto"/>
            <w:noWrap/>
            <w:vAlign w:val="bottom"/>
            <w:tcPrChange w:id="715" w:author="Caitlin Jeffrey" w:date="2023-11-08T15:32:00Z">
              <w:tcPr>
                <w:tcW w:w="450" w:type="dxa"/>
                <w:gridSpan w:val="2"/>
                <w:tcBorders>
                  <w:top w:val="nil"/>
                  <w:left w:val="nil"/>
                  <w:bottom w:val="nil"/>
                  <w:right w:val="nil"/>
                </w:tcBorders>
                <w:shd w:val="clear" w:color="auto" w:fill="auto"/>
                <w:noWrap/>
                <w:vAlign w:val="bottom"/>
              </w:tcPr>
            </w:tcPrChange>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16" w:author="Caitlin Jeffrey" w:date="2023-11-08T15:32:00Z">
              <w:tcPr>
                <w:tcW w:w="5310" w:type="dxa"/>
                <w:gridSpan w:val="2"/>
                <w:tcBorders>
                  <w:top w:val="nil"/>
                  <w:left w:val="nil"/>
                  <w:bottom w:val="nil"/>
                  <w:right w:val="nil"/>
                </w:tcBorders>
                <w:shd w:val="clear" w:color="auto" w:fill="auto"/>
                <w:noWrap/>
                <w:vAlign w:val="bottom"/>
              </w:tcPr>
            </w:tcPrChange>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(deeply-bedded vs. not)</w:t>
            </w:r>
          </w:p>
        </w:tc>
        <w:tc>
          <w:tcPr>
            <w:tcW w:w="3690" w:type="dxa"/>
            <w:tcBorders>
              <w:top w:val="nil"/>
              <w:left w:val="nil"/>
              <w:bottom w:val="nil"/>
              <w:right w:val="nil"/>
            </w:tcBorders>
            <w:shd w:val="clear" w:color="auto" w:fill="auto"/>
            <w:noWrap/>
            <w:vAlign w:val="bottom"/>
            <w:tcPrChange w:id="717" w:author="Caitlin Jeffrey" w:date="2023-11-08T15:32:00Z">
              <w:tcPr>
                <w:tcW w:w="3780" w:type="dxa"/>
                <w:gridSpan w:val="2"/>
                <w:tcBorders>
                  <w:top w:val="nil"/>
                  <w:left w:val="nil"/>
                  <w:bottom w:val="nil"/>
                  <w:right w:val="nil"/>
                </w:tcBorders>
                <w:shd w:val="clear" w:color="auto" w:fill="auto"/>
                <w:noWrap/>
                <w:vAlign w:val="bottom"/>
              </w:tcPr>
            </w:tcPrChange>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 stalls or bedded pack; Stalls with bedding on a mattress or concrete surface</w:t>
            </w:r>
          </w:p>
        </w:tc>
      </w:tr>
      <w:tr w:rsidR="003F729C" w:rsidRPr="00471AE7" w14:paraId="7BEA2F14" w14:textId="77777777" w:rsidTr="00775113">
        <w:trPr>
          <w:trHeight w:val="405"/>
          <w:trPrChange w:id="718" w:author="Caitlin Jeffrey" w:date="2023-11-08T15:32:00Z">
            <w:trPr>
              <w:trHeight w:val="405"/>
            </w:trPr>
          </w:trPrChange>
        </w:trPr>
        <w:tc>
          <w:tcPr>
            <w:tcW w:w="360" w:type="dxa"/>
            <w:tcBorders>
              <w:top w:val="nil"/>
              <w:left w:val="nil"/>
              <w:bottom w:val="nil"/>
              <w:right w:val="nil"/>
            </w:tcBorders>
            <w:shd w:val="clear" w:color="auto" w:fill="auto"/>
            <w:noWrap/>
            <w:vAlign w:val="bottom"/>
            <w:tcPrChange w:id="719" w:author="Caitlin Jeffrey" w:date="2023-11-08T15:32:00Z">
              <w:tcPr>
                <w:tcW w:w="450" w:type="dxa"/>
                <w:gridSpan w:val="2"/>
                <w:tcBorders>
                  <w:top w:val="nil"/>
                  <w:left w:val="nil"/>
                  <w:bottom w:val="nil"/>
                  <w:right w:val="nil"/>
                </w:tcBorders>
                <w:shd w:val="clear" w:color="auto" w:fill="auto"/>
                <w:noWrap/>
                <w:vAlign w:val="bottom"/>
              </w:tcPr>
            </w:tcPrChange>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20" w:author="Caitlin Jeffrey" w:date="2023-11-08T15:32:00Z">
              <w:tcPr>
                <w:tcW w:w="5310" w:type="dxa"/>
                <w:gridSpan w:val="2"/>
                <w:tcBorders>
                  <w:top w:val="nil"/>
                  <w:left w:val="nil"/>
                  <w:bottom w:val="nil"/>
                  <w:right w:val="nil"/>
                </w:tcBorders>
                <w:shd w:val="clear" w:color="auto" w:fill="auto"/>
                <w:noWrap/>
                <w:vAlign w:val="bottom"/>
              </w:tcPr>
            </w:tcPrChange>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Change w:id="721" w:author="Caitlin Jeffrey" w:date="2023-11-08T15:32:00Z">
              <w:tcPr>
                <w:tcW w:w="3780" w:type="dxa"/>
                <w:gridSpan w:val="2"/>
                <w:tcBorders>
                  <w:top w:val="nil"/>
                  <w:left w:val="nil"/>
                  <w:bottom w:val="nil"/>
                  <w:right w:val="nil"/>
                </w:tcBorders>
                <w:shd w:val="clear" w:color="auto" w:fill="auto"/>
                <w:noWrap/>
                <w:vAlign w:val="bottom"/>
              </w:tcPr>
            </w:tcPrChange>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775113">
        <w:trPr>
          <w:trHeight w:val="369"/>
          <w:trPrChange w:id="722" w:author="Caitlin Jeffrey" w:date="2023-11-08T15:32:00Z">
            <w:trPr>
              <w:trHeight w:val="369"/>
            </w:trPr>
          </w:trPrChange>
        </w:trPr>
        <w:tc>
          <w:tcPr>
            <w:tcW w:w="360" w:type="dxa"/>
            <w:tcBorders>
              <w:top w:val="nil"/>
              <w:left w:val="nil"/>
              <w:bottom w:val="nil"/>
              <w:right w:val="nil"/>
            </w:tcBorders>
            <w:shd w:val="clear" w:color="auto" w:fill="auto"/>
            <w:noWrap/>
            <w:vAlign w:val="bottom"/>
            <w:hideMark/>
            <w:tcPrChange w:id="723" w:author="Caitlin Jeffrey" w:date="2023-11-08T15:32:00Z">
              <w:tcPr>
                <w:tcW w:w="450" w:type="dxa"/>
                <w:gridSpan w:val="2"/>
                <w:tcBorders>
                  <w:top w:val="nil"/>
                  <w:left w:val="nil"/>
                  <w:bottom w:val="nil"/>
                  <w:right w:val="nil"/>
                </w:tcBorders>
                <w:shd w:val="clear" w:color="auto" w:fill="auto"/>
                <w:noWrap/>
                <w:vAlign w:val="bottom"/>
                <w:hideMark/>
              </w:tcPr>
            </w:tcPrChange>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Change w:id="724" w:author="Caitlin Jeffrey" w:date="2023-11-08T15:32:00Z">
              <w:tcPr>
                <w:tcW w:w="360" w:type="dxa"/>
                <w:tcBorders>
                  <w:top w:val="nil"/>
                  <w:left w:val="nil"/>
                  <w:bottom w:val="nil"/>
                  <w:right w:val="nil"/>
                </w:tcBorders>
                <w:shd w:val="clear" w:color="auto" w:fill="auto"/>
                <w:noWrap/>
                <w:vAlign w:val="bottom"/>
              </w:tcPr>
            </w:tcPrChange>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Change w:id="725" w:author="Caitlin Jeffrey" w:date="2023-11-08T15:32:00Z">
              <w:tcPr>
                <w:tcW w:w="4950" w:type="dxa"/>
                <w:tcBorders>
                  <w:top w:val="nil"/>
                  <w:left w:val="nil"/>
                  <w:bottom w:val="nil"/>
                  <w:right w:val="nil"/>
                </w:tcBorders>
                <w:shd w:val="clear" w:color="auto" w:fill="auto"/>
                <w:vAlign w:val="bottom"/>
              </w:tcPr>
            </w:tcPrChange>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Change w:id="726" w:author="Caitlin Jeffrey" w:date="2023-11-08T15:32:00Z">
              <w:tcPr>
                <w:tcW w:w="3780" w:type="dxa"/>
                <w:gridSpan w:val="2"/>
                <w:tcBorders>
                  <w:top w:val="nil"/>
                  <w:left w:val="nil"/>
                  <w:bottom w:val="nil"/>
                  <w:right w:val="nil"/>
                </w:tcBorders>
                <w:shd w:val="clear" w:color="auto" w:fill="auto"/>
                <w:noWrap/>
                <w:vAlign w:val="bottom"/>
              </w:tcPr>
            </w:tcPrChange>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775113">
        <w:trPr>
          <w:trHeight w:val="290"/>
          <w:trPrChange w:id="727"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28" w:author="Caitlin Jeffrey" w:date="2023-11-08T15:32:00Z">
              <w:tcPr>
                <w:tcW w:w="450" w:type="dxa"/>
                <w:gridSpan w:val="2"/>
                <w:tcBorders>
                  <w:top w:val="nil"/>
                  <w:left w:val="nil"/>
                  <w:bottom w:val="nil"/>
                  <w:right w:val="nil"/>
                </w:tcBorders>
                <w:shd w:val="clear" w:color="auto" w:fill="auto"/>
                <w:noWrap/>
                <w:vAlign w:val="bottom"/>
                <w:hideMark/>
              </w:tcPr>
            </w:tcPrChange>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29" w:author="Caitlin Jeffrey" w:date="2023-11-08T15:32:00Z">
              <w:tcPr>
                <w:tcW w:w="5310" w:type="dxa"/>
                <w:gridSpan w:val="2"/>
                <w:tcBorders>
                  <w:top w:val="nil"/>
                  <w:left w:val="nil"/>
                  <w:bottom w:val="nil"/>
                  <w:right w:val="nil"/>
                </w:tcBorders>
                <w:shd w:val="clear" w:color="auto" w:fill="auto"/>
                <w:noWrap/>
                <w:vAlign w:val="bottom"/>
              </w:tcPr>
            </w:tcPrChange>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ins w:id="730" w:author="Caitlin Jeffrey" w:date="2023-11-08T15:32:00Z">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ins>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Change w:id="731" w:author="Caitlin Jeffrey" w:date="2023-11-08T15:32:00Z">
              <w:tcPr>
                <w:tcW w:w="3780" w:type="dxa"/>
                <w:gridSpan w:val="2"/>
                <w:tcBorders>
                  <w:top w:val="nil"/>
                  <w:left w:val="nil"/>
                  <w:bottom w:val="nil"/>
                  <w:right w:val="nil"/>
                </w:tcBorders>
                <w:shd w:val="clear" w:color="auto" w:fill="auto"/>
                <w:noWrap/>
                <w:vAlign w:val="bottom"/>
              </w:tcPr>
            </w:tcPrChange>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8711655" w14:textId="77777777" w:rsidTr="00775113">
        <w:trPr>
          <w:trHeight w:val="396"/>
          <w:trPrChange w:id="732" w:author="Caitlin Jeffrey" w:date="2023-11-08T15:32:00Z">
            <w:trPr>
              <w:trHeight w:val="396"/>
            </w:trPr>
          </w:trPrChange>
        </w:trPr>
        <w:tc>
          <w:tcPr>
            <w:tcW w:w="360" w:type="dxa"/>
            <w:tcBorders>
              <w:top w:val="nil"/>
              <w:left w:val="nil"/>
              <w:bottom w:val="nil"/>
              <w:right w:val="nil"/>
            </w:tcBorders>
            <w:shd w:val="clear" w:color="auto" w:fill="auto"/>
            <w:noWrap/>
            <w:vAlign w:val="bottom"/>
            <w:hideMark/>
            <w:tcPrChange w:id="733" w:author="Caitlin Jeffrey" w:date="2023-11-08T15:32:00Z">
              <w:tcPr>
                <w:tcW w:w="450" w:type="dxa"/>
                <w:gridSpan w:val="2"/>
                <w:tcBorders>
                  <w:top w:val="nil"/>
                  <w:left w:val="nil"/>
                  <w:bottom w:val="nil"/>
                  <w:right w:val="nil"/>
                </w:tcBorders>
                <w:shd w:val="clear" w:color="auto" w:fill="auto"/>
                <w:noWrap/>
                <w:vAlign w:val="bottom"/>
                <w:hideMark/>
              </w:tcPr>
            </w:tcPrChange>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Change w:id="734" w:author="Caitlin Jeffrey" w:date="2023-11-08T15:32:00Z">
              <w:tcPr>
                <w:tcW w:w="5310" w:type="dxa"/>
                <w:gridSpan w:val="2"/>
                <w:tcBorders>
                  <w:top w:val="nil"/>
                  <w:left w:val="nil"/>
                  <w:bottom w:val="nil"/>
                  <w:right w:val="nil"/>
                </w:tcBorders>
                <w:shd w:val="clear" w:color="auto" w:fill="auto"/>
                <w:vAlign w:val="bottom"/>
              </w:tcPr>
            </w:tcPrChange>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facility is freestall or tiestall:</w:t>
            </w:r>
          </w:p>
        </w:tc>
        <w:tc>
          <w:tcPr>
            <w:tcW w:w="3690" w:type="dxa"/>
            <w:tcBorders>
              <w:top w:val="nil"/>
              <w:left w:val="nil"/>
              <w:bottom w:val="nil"/>
              <w:right w:val="nil"/>
            </w:tcBorders>
            <w:shd w:val="clear" w:color="auto" w:fill="auto"/>
            <w:vAlign w:val="bottom"/>
            <w:tcPrChange w:id="735" w:author="Caitlin Jeffrey" w:date="2023-11-08T15:32:00Z">
              <w:tcPr>
                <w:tcW w:w="3780" w:type="dxa"/>
                <w:gridSpan w:val="2"/>
                <w:tcBorders>
                  <w:top w:val="nil"/>
                  <w:left w:val="nil"/>
                  <w:bottom w:val="nil"/>
                  <w:right w:val="nil"/>
                </w:tcBorders>
                <w:shd w:val="clear" w:color="auto" w:fill="auto"/>
                <w:vAlign w:val="bottom"/>
              </w:tcPr>
            </w:tcPrChange>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775113">
        <w:trPr>
          <w:trHeight w:val="306"/>
          <w:trPrChange w:id="736" w:author="Caitlin Jeffrey" w:date="2023-11-08T15:32:00Z">
            <w:trPr>
              <w:trHeight w:val="306"/>
            </w:trPr>
          </w:trPrChange>
        </w:trPr>
        <w:tc>
          <w:tcPr>
            <w:tcW w:w="360" w:type="dxa"/>
            <w:tcBorders>
              <w:top w:val="nil"/>
              <w:left w:val="nil"/>
              <w:bottom w:val="nil"/>
              <w:right w:val="nil"/>
            </w:tcBorders>
            <w:shd w:val="clear" w:color="auto" w:fill="auto"/>
            <w:noWrap/>
            <w:vAlign w:val="bottom"/>
            <w:hideMark/>
            <w:tcPrChange w:id="737" w:author="Caitlin Jeffrey" w:date="2023-11-08T15:32:00Z">
              <w:tcPr>
                <w:tcW w:w="450" w:type="dxa"/>
                <w:gridSpan w:val="2"/>
                <w:tcBorders>
                  <w:top w:val="nil"/>
                  <w:left w:val="nil"/>
                  <w:bottom w:val="nil"/>
                  <w:right w:val="nil"/>
                </w:tcBorders>
                <w:shd w:val="clear" w:color="auto" w:fill="auto"/>
                <w:noWrap/>
                <w:vAlign w:val="bottom"/>
                <w:hideMark/>
              </w:tcPr>
            </w:tcPrChange>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Change w:id="738" w:author="Caitlin Jeffrey" w:date="2023-11-08T15:32:00Z">
              <w:tcPr>
                <w:tcW w:w="360" w:type="dxa"/>
                <w:tcBorders>
                  <w:top w:val="nil"/>
                  <w:left w:val="nil"/>
                  <w:bottom w:val="nil"/>
                  <w:right w:val="nil"/>
                </w:tcBorders>
                <w:shd w:val="clear" w:color="auto" w:fill="auto"/>
                <w:noWrap/>
                <w:vAlign w:val="bottom"/>
              </w:tcPr>
            </w:tcPrChange>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Change w:id="739" w:author="Caitlin Jeffrey" w:date="2023-11-08T15:32:00Z">
              <w:tcPr>
                <w:tcW w:w="4950" w:type="dxa"/>
                <w:tcBorders>
                  <w:top w:val="nil"/>
                  <w:left w:val="nil"/>
                  <w:bottom w:val="nil"/>
                  <w:right w:val="nil"/>
                </w:tcBorders>
                <w:shd w:val="clear" w:color="auto" w:fill="auto"/>
                <w:vAlign w:val="bottom"/>
              </w:tcPr>
            </w:tcPrChange>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Change w:id="740" w:author="Caitlin Jeffrey" w:date="2023-11-08T15:32:00Z">
              <w:tcPr>
                <w:tcW w:w="3780" w:type="dxa"/>
                <w:gridSpan w:val="2"/>
                <w:tcBorders>
                  <w:top w:val="nil"/>
                  <w:left w:val="nil"/>
                  <w:bottom w:val="nil"/>
                  <w:right w:val="nil"/>
                </w:tcBorders>
                <w:shd w:val="clear" w:color="auto" w:fill="auto"/>
                <w:vAlign w:val="bottom"/>
              </w:tcPr>
            </w:tcPrChange>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775113">
        <w:trPr>
          <w:trHeight w:val="351"/>
          <w:trPrChange w:id="741" w:author="Caitlin Jeffrey" w:date="2023-11-08T15:32:00Z">
            <w:trPr>
              <w:trHeight w:val="351"/>
            </w:trPr>
          </w:trPrChange>
        </w:trPr>
        <w:tc>
          <w:tcPr>
            <w:tcW w:w="360" w:type="dxa"/>
            <w:tcBorders>
              <w:top w:val="nil"/>
              <w:left w:val="nil"/>
              <w:bottom w:val="nil"/>
              <w:right w:val="nil"/>
            </w:tcBorders>
            <w:shd w:val="clear" w:color="auto" w:fill="auto"/>
            <w:noWrap/>
            <w:vAlign w:val="bottom"/>
            <w:hideMark/>
            <w:tcPrChange w:id="742" w:author="Caitlin Jeffrey" w:date="2023-11-08T15:32:00Z">
              <w:tcPr>
                <w:tcW w:w="450" w:type="dxa"/>
                <w:gridSpan w:val="2"/>
                <w:tcBorders>
                  <w:top w:val="nil"/>
                  <w:left w:val="nil"/>
                  <w:bottom w:val="nil"/>
                  <w:right w:val="nil"/>
                </w:tcBorders>
                <w:shd w:val="clear" w:color="auto" w:fill="auto"/>
                <w:noWrap/>
                <w:vAlign w:val="bottom"/>
                <w:hideMark/>
              </w:tcPr>
            </w:tcPrChange>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Change w:id="743" w:author="Caitlin Jeffrey" w:date="2023-11-08T15:32:00Z">
              <w:tcPr>
                <w:tcW w:w="360" w:type="dxa"/>
                <w:tcBorders>
                  <w:top w:val="nil"/>
                  <w:left w:val="nil"/>
                  <w:bottom w:val="nil"/>
                  <w:right w:val="nil"/>
                </w:tcBorders>
                <w:shd w:val="clear" w:color="auto" w:fill="auto"/>
                <w:noWrap/>
                <w:vAlign w:val="bottom"/>
              </w:tcPr>
            </w:tcPrChange>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Change w:id="744" w:author="Caitlin Jeffrey" w:date="2023-11-08T15:32:00Z">
              <w:tcPr>
                <w:tcW w:w="4950" w:type="dxa"/>
                <w:tcBorders>
                  <w:top w:val="nil"/>
                  <w:left w:val="nil"/>
                  <w:bottom w:val="nil"/>
                  <w:right w:val="nil"/>
                </w:tcBorders>
                <w:shd w:val="clear" w:color="auto" w:fill="auto"/>
                <w:vAlign w:val="bottom"/>
              </w:tcPr>
            </w:tcPrChange>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Change w:id="745" w:author="Caitlin Jeffrey" w:date="2023-11-08T15:32:00Z">
              <w:tcPr>
                <w:tcW w:w="3780" w:type="dxa"/>
                <w:gridSpan w:val="2"/>
                <w:tcBorders>
                  <w:top w:val="nil"/>
                  <w:left w:val="nil"/>
                  <w:bottom w:val="nil"/>
                  <w:right w:val="nil"/>
                </w:tcBorders>
                <w:shd w:val="clear" w:color="auto" w:fill="auto"/>
                <w:vAlign w:val="bottom"/>
              </w:tcPr>
            </w:tcPrChange>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775113">
        <w:trPr>
          <w:trHeight w:val="360"/>
          <w:trPrChange w:id="746" w:author="Caitlin Jeffrey" w:date="2023-11-08T15:32:00Z">
            <w:trPr>
              <w:trHeight w:val="360"/>
            </w:trPr>
          </w:trPrChange>
        </w:trPr>
        <w:tc>
          <w:tcPr>
            <w:tcW w:w="360" w:type="dxa"/>
            <w:tcBorders>
              <w:top w:val="nil"/>
              <w:left w:val="nil"/>
              <w:bottom w:val="nil"/>
              <w:right w:val="nil"/>
            </w:tcBorders>
            <w:shd w:val="clear" w:color="auto" w:fill="auto"/>
            <w:noWrap/>
            <w:vAlign w:val="bottom"/>
            <w:hideMark/>
            <w:tcPrChange w:id="747" w:author="Caitlin Jeffrey" w:date="2023-11-08T15:32:00Z">
              <w:tcPr>
                <w:tcW w:w="450" w:type="dxa"/>
                <w:gridSpan w:val="2"/>
                <w:tcBorders>
                  <w:top w:val="nil"/>
                  <w:left w:val="nil"/>
                  <w:bottom w:val="nil"/>
                  <w:right w:val="nil"/>
                </w:tcBorders>
                <w:shd w:val="clear" w:color="auto" w:fill="auto"/>
                <w:noWrap/>
                <w:vAlign w:val="bottom"/>
                <w:hideMark/>
              </w:tcPr>
            </w:tcPrChange>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Change w:id="748" w:author="Caitlin Jeffrey" w:date="2023-11-08T15:32:00Z">
              <w:tcPr>
                <w:tcW w:w="360" w:type="dxa"/>
                <w:tcBorders>
                  <w:top w:val="nil"/>
                  <w:left w:val="nil"/>
                  <w:bottom w:val="nil"/>
                  <w:right w:val="nil"/>
                </w:tcBorders>
                <w:shd w:val="clear" w:color="auto" w:fill="auto"/>
                <w:vAlign w:val="bottom"/>
              </w:tcPr>
            </w:tcPrChange>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Change w:id="749" w:author="Caitlin Jeffrey" w:date="2023-11-08T15:32:00Z">
              <w:tcPr>
                <w:tcW w:w="4950" w:type="dxa"/>
                <w:tcBorders>
                  <w:top w:val="nil"/>
                  <w:left w:val="nil"/>
                  <w:bottom w:val="nil"/>
                  <w:right w:val="nil"/>
                </w:tcBorders>
                <w:shd w:val="clear" w:color="auto" w:fill="auto"/>
                <w:vAlign w:val="bottom"/>
              </w:tcPr>
            </w:tcPrChange>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Change w:id="750" w:author="Caitlin Jeffrey" w:date="2023-11-08T15:32:00Z">
              <w:tcPr>
                <w:tcW w:w="3780" w:type="dxa"/>
                <w:gridSpan w:val="2"/>
                <w:tcBorders>
                  <w:top w:val="nil"/>
                  <w:left w:val="nil"/>
                  <w:bottom w:val="nil"/>
                  <w:right w:val="nil"/>
                </w:tcBorders>
                <w:shd w:val="clear" w:color="auto" w:fill="auto"/>
                <w:noWrap/>
                <w:vAlign w:val="bottom"/>
              </w:tcPr>
            </w:tcPrChange>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E45342">
        <w:trPr>
          <w:trHeight w:val="432"/>
          <w:trPrChange w:id="751" w:author="Caitlin Jeffrey" w:date="2023-11-06T18:48:00Z">
            <w:trPr>
              <w:trHeight w:val="432"/>
            </w:trPr>
          </w:trPrChange>
        </w:trPr>
        <w:tc>
          <w:tcPr>
            <w:tcW w:w="5760" w:type="dxa"/>
            <w:gridSpan w:val="3"/>
            <w:tcBorders>
              <w:top w:val="nil"/>
              <w:left w:val="nil"/>
              <w:bottom w:val="nil"/>
              <w:right w:val="nil"/>
            </w:tcBorders>
            <w:shd w:val="clear" w:color="auto" w:fill="auto"/>
            <w:noWrap/>
            <w:vAlign w:val="bottom"/>
            <w:hideMark/>
            <w:tcPrChange w:id="752" w:author="Caitlin Jeffrey" w:date="2023-11-06T18:48:00Z">
              <w:tcPr>
                <w:tcW w:w="5760" w:type="dxa"/>
                <w:gridSpan w:val="4"/>
                <w:tcBorders>
                  <w:top w:val="nil"/>
                  <w:left w:val="nil"/>
                  <w:bottom w:val="nil"/>
                  <w:right w:val="nil"/>
                </w:tcBorders>
                <w:shd w:val="clear" w:color="auto" w:fill="auto"/>
                <w:noWrap/>
                <w:vAlign w:val="bottom"/>
                <w:hideMark/>
              </w:tcPr>
            </w:tcPrChange>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Change w:id="753" w:author="Caitlin Jeffrey" w:date="2023-11-06T18:48:00Z">
              <w:tcPr>
                <w:tcW w:w="3780" w:type="dxa"/>
                <w:gridSpan w:val="2"/>
                <w:tcBorders>
                  <w:top w:val="nil"/>
                  <w:left w:val="nil"/>
                  <w:bottom w:val="nil"/>
                  <w:right w:val="nil"/>
                </w:tcBorders>
                <w:shd w:val="clear" w:color="auto" w:fill="auto"/>
                <w:noWrap/>
                <w:vAlign w:val="bottom"/>
              </w:tcPr>
            </w:tcPrChange>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775113">
        <w:trPr>
          <w:trHeight w:val="290"/>
          <w:trPrChange w:id="754"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55" w:author="Caitlin Jeffrey" w:date="2023-11-08T15:32:00Z">
              <w:tcPr>
                <w:tcW w:w="450" w:type="dxa"/>
                <w:gridSpan w:val="2"/>
                <w:tcBorders>
                  <w:top w:val="nil"/>
                  <w:left w:val="nil"/>
                  <w:bottom w:val="nil"/>
                  <w:right w:val="nil"/>
                </w:tcBorders>
                <w:shd w:val="clear" w:color="auto" w:fill="auto"/>
                <w:noWrap/>
                <w:vAlign w:val="bottom"/>
                <w:hideMark/>
              </w:tcPr>
            </w:tcPrChange>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56" w:author="Caitlin Jeffrey" w:date="2023-11-08T15:32:00Z">
              <w:tcPr>
                <w:tcW w:w="5310" w:type="dxa"/>
                <w:gridSpan w:val="2"/>
                <w:tcBorders>
                  <w:top w:val="nil"/>
                  <w:left w:val="nil"/>
                  <w:bottom w:val="nil"/>
                  <w:right w:val="nil"/>
                </w:tcBorders>
                <w:shd w:val="clear" w:color="auto" w:fill="auto"/>
                <w:noWrap/>
                <w:vAlign w:val="bottom"/>
              </w:tcPr>
            </w:tcPrChange>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Change w:id="757" w:author="Caitlin Jeffrey" w:date="2023-11-08T15:32:00Z">
              <w:tcPr>
                <w:tcW w:w="3780" w:type="dxa"/>
                <w:gridSpan w:val="2"/>
                <w:tcBorders>
                  <w:top w:val="nil"/>
                  <w:left w:val="nil"/>
                  <w:bottom w:val="nil"/>
                  <w:right w:val="nil"/>
                </w:tcBorders>
                <w:shd w:val="clear" w:color="auto" w:fill="auto"/>
                <w:noWrap/>
                <w:vAlign w:val="bottom"/>
              </w:tcPr>
            </w:tcPrChange>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7D4AFF1F" w14:textId="77777777" w:rsidTr="00775113">
        <w:trPr>
          <w:trHeight w:val="290"/>
          <w:trPrChange w:id="758"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59" w:author="Caitlin Jeffrey" w:date="2023-11-08T15:32:00Z">
              <w:tcPr>
                <w:tcW w:w="450" w:type="dxa"/>
                <w:gridSpan w:val="2"/>
                <w:tcBorders>
                  <w:top w:val="nil"/>
                  <w:left w:val="nil"/>
                  <w:bottom w:val="nil"/>
                  <w:right w:val="nil"/>
                </w:tcBorders>
                <w:shd w:val="clear" w:color="auto" w:fill="auto"/>
                <w:noWrap/>
                <w:vAlign w:val="bottom"/>
                <w:hideMark/>
              </w:tcPr>
            </w:tcPrChange>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60" w:author="Caitlin Jeffrey" w:date="2023-11-08T15:32:00Z">
              <w:tcPr>
                <w:tcW w:w="5310" w:type="dxa"/>
                <w:gridSpan w:val="2"/>
                <w:tcBorders>
                  <w:top w:val="nil"/>
                  <w:left w:val="nil"/>
                  <w:bottom w:val="nil"/>
                  <w:right w:val="nil"/>
                </w:tcBorders>
                <w:shd w:val="clear" w:color="auto" w:fill="auto"/>
                <w:noWrap/>
                <w:vAlign w:val="bottom"/>
              </w:tcPr>
            </w:tcPrChange>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Change w:id="761" w:author="Caitlin Jeffrey" w:date="2023-11-08T15:32:00Z">
              <w:tcPr>
                <w:tcW w:w="3780" w:type="dxa"/>
                <w:gridSpan w:val="2"/>
                <w:tcBorders>
                  <w:top w:val="nil"/>
                  <w:left w:val="nil"/>
                  <w:bottom w:val="nil"/>
                  <w:right w:val="nil"/>
                </w:tcBorders>
                <w:shd w:val="clear" w:color="auto" w:fill="auto"/>
                <w:noWrap/>
                <w:vAlign w:val="bottom"/>
              </w:tcPr>
            </w:tcPrChange>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775113">
        <w:trPr>
          <w:trHeight w:val="290"/>
          <w:trPrChange w:id="762"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63" w:author="Caitlin Jeffrey" w:date="2023-11-08T15:32:00Z">
              <w:tcPr>
                <w:tcW w:w="450" w:type="dxa"/>
                <w:gridSpan w:val="2"/>
                <w:tcBorders>
                  <w:top w:val="nil"/>
                  <w:left w:val="nil"/>
                  <w:bottom w:val="nil"/>
                  <w:right w:val="nil"/>
                </w:tcBorders>
                <w:shd w:val="clear" w:color="auto" w:fill="auto"/>
                <w:noWrap/>
                <w:vAlign w:val="bottom"/>
                <w:hideMark/>
              </w:tcPr>
            </w:tcPrChange>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64" w:author="Caitlin Jeffrey" w:date="2023-11-08T15:32:00Z">
              <w:tcPr>
                <w:tcW w:w="5310" w:type="dxa"/>
                <w:gridSpan w:val="2"/>
                <w:tcBorders>
                  <w:top w:val="nil"/>
                  <w:left w:val="nil"/>
                  <w:bottom w:val="nil"/>
                  <w:right w:val="nil"/>
                </w:tcBorders>
                <w:shd w:val="clear" w:color="auto" w:fill="auto"/>
                <w:noWrap/>
                <w:vAlign w:val="bottom"/>
              </w:tcPr>
            </w:tcPrChange>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Routinely culture mastitic milk</w:t>
            </w:r>
          </w:p>
        </w:tc>
        <w:tc>
          <w:tcPr>
            <w:tcW w:w="3690" w:type="dxa"/>
            <w:tcBorders>
              <w:top w:val="nil"/>
              <w:left w:val="nil"/>
              <w:bottom w:val="nil"/>
              <w:right w:val="nil"/>
            </w:tcBorders>
            <w:shd w:val="clear" w:color="auto" w:fill="auto"/>
            <w:noWrap/>
            <w:vAlign w:val="bottom"/>
            <w:tcPrChange w:id="765" w:author="Caitlin Jeffrey" w:date="2023-11-08T15:32:00Z">
              <w:tcPr>
                <w:tcW w:w="3780" w:type="dxa"/>
                <w:gridSpan w:val="2"/>
                <w:tcBorders>
                  <w:top w:val="nil"/>
                  <w:left w:val="nil"/>
                  <w:bottom w:val="nil"/>
                  <w:right w:val="nil"/>
                </w:tcBorders>
                <w:shd w:val="clear" w:color="auto" w:fill="auto"/>
                <w:noWrap/>
                <w:vAlign w:val="bottom"/>
              </w:tcPr>
            </w:tcPrChange>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775113">
        <w:trPr>
          <w:trHeight w:val="290"/>
          <w:trPrChange w:id="766"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67" w:author="Caitlin Jeffrey" w:date="2023-11-08T15:32:00Z">
              <w:tcPr>
                <w:tcW w:w="450" w:type="dxa"/>
                <w:gridSpan w:val="2"/>
                <w:tcBorders>
                  <w:top w:val="nil"/>
                  <w:left w:val="nil"/>
                  <w:bottom w:val="nil"/>
                  <w:right w:val="nil"/>
                </w:tcBorders>
                <w:shd w:val="clear" w:color="auto" w:fill="auto"/>
                <w:noWrap/>
                <w:vAlign w:val="bottom"/>
                <w:hideMark/>
              </w:tcPr>
            </w:tcPrChange>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68" w:author="Caitlin Jeffrey" w:date="2023-11-08T15:32:00Z">
              <w:tcPr>
                <w:tcW w:w="5310" w:type="dxa"/>
                <w:gridSpan w:val="2"/>
                <w:tcBorders>
                  <w:top w:val="nil"/>
                  <w:left w:val="nil"/>
                  <w:bottom w:val="nil"/>
                  <w:right w:val="nil"/>
                </w:tcBorders>
                <w:shd w:val="clear" w:color="auto" w:fill="auto"/>
                <w:noWrap/>
                <w:vAlign w:val="bottom"/>
              </w:tcPr>
            </w:tcPrChange>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Routinely culture high somatic cell count cows</w:t>
            </w:r>
          </w:p>
        </w:tc>
        <w:tc>
          <w:tcPr>
            <w:tcW w:w="3690" w:type="dxa"/>
            <w:tcBorders>
              <w:top w:val="nil"/>
              <w:left w:val="nil"/>
              <w:bottom w:val="nil"/>
              <w:right w:val="nil"/>
            </w:tcBorders>
            <w:shd w:val="clear" w:color="auto" w:fill="auto"/>
            <w:noWrap/>
            <w:vAlign w:val="bottom"/>
            <w:tcPrChange w:id="769" w:author="Caitlin Jeffrey" w:date="2023-11-08T15:32:00Z">
              <w:tcPr>
                <w:tcW w:w="3780" w:type="dxa"/>
                <w:gridSpan w:val="2"/>
                <w:tcBorders>
                  <w:top w:val="nil"/>
                  <w:left w:val="nil"/>
                  <w:bottom w:val="nil"/>
                  <w:right w:val="nil"/>
                </w:tcBorders>
                <w:shd w:val="clear" w:color="auto" w:fill="auto"/>
                <w:noWrap/>
                <w:vAlign w:val="bottom"/>
              </w:tcPr>
            </w:tcPrChange>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775113">
        <w:trPr>
          <w:trHeight w:val="290"/>
          <w:trPrChange w:id="770"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71" w:author="Caitlin Jeffrey" w:date="2023-11-08T15:32:00Z">
              <w:tcPr>
                <w:tcW w:w="450" w:type="dxa"/>
                <w:gridSpan w:val="2"/>
                <w:tcBorders>
                  <w:top w:val="nil"/>
                  <w:left w:val="nil"/>
                  <w:bottom w:val="nil"/>
                  <w:right w:val="nil"/>
                </w:tcBorders>
                <w:shd w:val="clear" w:color="auto" w:fill="auto"/>
                <w:noWrap/>
                <w:vAlign w:val="bottom"/>
                <w:hideMark/>
              </w:tcPr>
            </w:tcPrChange>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72" w:author="Caitlin Jeffrey" w:date="2023-11-08T15:32:00Z">
              <w:tcPr>
                <w:tcW w:w="5310" w:type="dxa"/>
                <w:gridSpan w:val="2"/>
                <w:tcBorders>
                  <w:top w:val="nil"/>
                  <w:left w:val="nil"/>
                  <w:bottom w:val="nil"/>
                  <w:right w:val="nil"/>
                </w:tcBorders>
                <w:shd w:val="clear" w:color="auto" w:fill="auto"/>
                <w:noWrap/>
                <w:vAlign w:val="bottom"/>
              </w:tcPr>
            </w:tcPrChange>
          </w:tcPr>
          <w:p w14:paraId="35422B90"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Where are cultures from mastitic cows performed</w:t>
            </w:r>
          </w:p>
        </w:tc>
        <w:tc>
          <w:tcPr>
            <w:tcW w:w="3690" w:type="dxa"/>
            <w:tcBorders>
              <w:top w:val="nil"/>
              <w:left w:val="nil"/>
              <w:bottom w:val="nil"/>
              <w:right w:val="nil"/>
            </w:tcBorders>
            <w:shd w:val="clear" w:color="auto" w:fill="auto"/>
            <w:noWrap/>
            <w:vAlign w:val="bottom"/>
            <w:tcPrChange w:id="773" w:author="Caitlin Jeffrey" w:date="2023-11-08T15:32:00Z">
              <w:tcPr>
                <w:tcW w:w="3780" w:type="dxa"/>
                <w:gridSpan w:val="2"/>
                <w:tcBorders>
                  <w:top w:val="nil"/>
                  <w:left w:val="nil"/>
                  <w:bottom w:val="nil"/>
                  <w:right w:val="nil"/>
                </w:tcBorders>
                <w:shd w:val="clear" w:color="auto" w:fill="auto"/>
                <w:noWrap/>
                <w:vAlign w:val="bottom"/>
              </w:tcPr>
            </w:tcPrChange>
          </w:tcPr>
          <w:p w14:paraId="468E080E"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On-farm/Veterinarian/Reference lab; Never culture</w:t>
            </w:r>
          </w:p>
        </w:tc>
      </w:tr>
      <w:tr w:rsidR="003F729C" w:rsidRPr="00471AE7" w14:paraId="1CDF008D" w14:textId="77777777" w:rsidTr="00775113">
        <w:trPr>
          <w:trHeight w:val="290"/>
          <w:trPrChange w:id="774"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75" w:author="Caitlin Jeffrey" w:date="2023-11-08T15:32:00Z">
              <w:tcPr>
                <w:tcW w:w="450" w:type="dxa"/>
                <w:gridSpan w:val="2"/>
                <w:tcBorders>
                  <w:top w:val="nil"/>
                  <w:left w:val="nil"/>
                  <w:bottom w:val="nil"/>
                  <w:right w:val="nil"/>
                </w:tcBorders>
                <w:shd w:val="clear" w:color="auto" w:fill="auto"/>
                <w:noWrap/>
                <w:vAlign w:val="bottom"/>
                <w:hideMark/>
              </w:tcPr>
            </w:tcPrChange>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76" w:author="Caitlin Jeffrey" w:date="2023-11-08T15:32:00Z">
              <w:tcPr>
                <w:tcW w:w="5310" w:type="dxa"/>
                <w:gridSpan w:val="2"/>
                <w:tcBorders>
                  <w:top w:val="nil"/>
                  <w:left w:val="nil"/>
                  <w:bottom w:val="nil"/>
                  <w:right w:val="nil"/>
                </w:tcBorders>
                <w:shd w:val="clear" w:color="auto" w:fill="auto"/>
                <w:noWrap/>
                <w:vAlign w:val="bottom"/>
              </w:tcPr>
            </w:tcPrChange>
          </w:tcPr>
          <w:p w14:paraId="7C19A792" w14:textId="71A0174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del w:id="777" w:author="Caitlin Jeffrey" w:date="2023-11-09T13:46:00Z">
              <w:r w:rsidRPr="00471AE7" w:rsidDel="00434826">
                <w:rPr>
                  <w:rFonts w:ascii="Times New Roman" w:eastAsia="Times New Roman" w:hAnsi="Times New Roman" w:cs="Times New Roman"/>
                  <w:color w:val="000000"/>
                </w:rPr>
                <w:delText>organic-approved, non-antibiotic</w:delText>
              </w:r>
            </w:del>
            <w:ins w:id="778" w:author="Caitlin Jeffrey" w:date="2023-11-09T13:46:00Z">
              <w:r w:rsidR="00434826">
                <w:rPr>
                  <w:rFonts w:ascii="Times New Roman" w:eastAsia="Times New Roman" w:hAnsi="Times New Roman" w:cs="Times New Roman"/>
                  <w:color w:val="000000"/>
                </w:rPr>
                <w:t>OMRI-listed</w:t>
              </w:r>
            </w:ins>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Change w:id="779" w:author="Caitlin Jeffrey" w:date="2023-11-08T15:32:00Z">
              <w:tcPr>
                <w:tcW w:w="3780" w:type="dxa"/>
                <w:gridSpan w:val="2"/>
                <w:tcBorders>
                  <w:top w:val="nil"/>
                  <w:left w:val="nil"/>
                  <w:bottom w:val="nil"/>
                  <w:right w:val="nil"/>
                </w:tcBorders>
                <w:shd w:val="clear" w:color="auto" w:fill="auto"/>
                <w:noWrap/>
                <w:vAlign w:val="bottom"/>
              </w:tcPr>
            </w:tcPrChange>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19C1BFF7" w14:textId="77777777" w:rsidTr="00775113">
        <w:trPr>
          <w:trHeight w:val="423"/>
          <w:trPrChange w:id="780" w:author="Caitlin Jeffrey" w:date="2023-11-08T15:32:00Z">
            <w:trPr>
              <w:trHeight w:val="423"/>
            </w:trPr>
          </w:trPrChange>
        </w:trPr>
        <w:tc>
          <w:tcPr>
            <w:tcW w:w="360" w:type="dxa"/>
            <w:tcBorders>
              <w:top w:val="nil"/>
              <w:left w:val="nil"/>
              <w:bottom w:val="nil"/>
              <w:right w:val="nil"/>
            </w:tcBorders>
            <w:shd w:val="clear" w:color="auto" w:fill="auto"/>
            <w:noWrap/>
            <w:vAlign w:val="bottom"/>
            <w:hideMark/>
            <w:tcPrChange w:id="781" w:author="Caitlin Jeffrey" w:date="2023-11-08T15:32:00Z">
              <w:tcPr>
                <w:tcW w:w="450" w:type="dxa"/>
                <w:gridSpan w:val="2"/>
                <w:tcBorders>
                  <w:top w:val="nil"/>
                  <w:left w:val="nil"/>
                  <w:bottom w:val="nil"/>
                  <w:right w:val="nil"/>
                </w:tcBorders>
                <w:shd w:val="clear" w:color="auto" w:fill="auto"/>
                <w:noWrap/>
                <w:vAlign w:val="bottom"/>
                <w:hideMark/>
              </w:tcPr>
            </w:tcPrChange>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82" w:author="Caitlin Jeffrey" w:date="2023-11-08T15:32:00Z">
              <w:tcPr>
                <w:tcW w:w="5310" w:type="dxa"/>
                <w:gridSpan w:val="2"/>
                <w:tcBorders>
                  <w:top w:val="nil"/>
                  <w:left w:val="nil"/>
                  <w:bottom w:val="nil"/>
                  <w:right w:val="nil"/>
                </w:tcBorders>
                <w:shd w:val="clear" w:color="auto" w:fill="auto"/>
                <w:noWrap/>
                <w:vAlign w:val="bottom"/>
              </w:tcPr>
            </w:tcPrChange>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Change w:id="783" w:author="Caitlin Jeffrey" w:date="2023-11-08T15:32:00Z">
              <w:tcPr>
                <w:tcW w:w="3780" w:type="dxa"/>
                <w:gridSpan w:val="2"/>
                <w:tcBorders>
                  <w:top w:val="nil"/>
                  <w:left w:val="nil"/>
                  <w:bottom w:val="nil"/>
                  <w:right w:val="nil"/>
                </w:tcBorders>
                <w:shd w:val="clear" w:color="auto" w:fill="auto"/>
                <w:noWrap/>
                <w:vAlign w:val="bottom"/>
              </w:tcPr>
            </w:tcPrChange>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775113">
        <w:trPr>
          <w:trHeight w:val="279"/>
          <w:trPrChange w:id="784" w:author="Caitlin Jeffrey" w:date="2023-11-08T15:32:00Z">
            <w:trPr>
              <w:trHeight w:val="279"/>
            </w:trPr>
          </w:trPrChange>
        </w:trPr>
        <w:tc>
          <w:tcPr>
            <w:tcW w:w="360" w:type="dxa"/>
            <w:tcBorders>
              <w:top w:val="nil"/>
              <w:left w:val="nil"/>
              <w:bottom w:val="nil"/>
              <w:right w:val="nil"/>
            </w:tcBorders>
            <w:shd w:val="clear" w:color="auto" w:fill="auto"/>
            <w:noWrap/>
            <w:vAlign w:val="bottom"/>
            <w:hideMark/>
            <w:tcPrChange w:id="785" w:author="Caitlin Jeffrey" w:date="2023-11-08T15:32:00Z">
              <w:tcPr>
                <w:tcW w:w="450" w:type="dxa"/>
                <w:gridSpan w:val="2"/>
                <w:tcBorders>
                  <w:top w:val="nil"/>
                  <w:left w:val="nil"/>
                  <w:bottom w:val="nil"/>
                  <w:right w:val="nil"/>
                </w:tcBorders>
                <w:shd w:val="clear" w:color="auto" w:fill="auto"/>
                <w:noWrap/>
                <w:vAlign w:val="bottom"/>
                <w:hideMark/>
              </w:tcPr>
            </w:tcPrChange>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Change w:id="786" w:author="Caitlin Jeffrey" w:date="2023-11-08T15:32:00Z">
              <w:tcPr>
                <w:tcW w:w="5310" w:type="dxa"/>
                <w:gridSpan w:val="2"/>
                <w:tcBorders>
                  <w:top w:val="nil"/>
                  <w:left w:val="nil"/>
                  <w:bottom w:val="nil"/>
                  <w:right w:val="nil"/>
                </w:tcBorders>
                <w:shd w:val="clear" w:color="auto" w:fill="auto"/>
                <w:noWrap/>
                <w:vAlign w:val="bottom"/>
              </w:tcPr>
            </w:tcPrChange>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Change w:id="787" w:author="Caitlin Jeffrey" w:date="2023-11-08T15:32:00Z">
              <w:tcPr>
                <w:tcW w:w="3780" w:type="dxa"/>
                <w:gridSpan w:val="2"/>
                <w:tcBorders>
                  <w:top w:val="nil"/>
                  <w:left w:val="nil"/>
                  <w:bottom w:val="nil"/>
                  <w:right w:val="nil"/>
                </w:tcBorders>
                <w:shd w:val="clear" w:color="auto" w:fill="auto"/>
                <w:noWrap/>
                <w:vAlign w:val="bottom"/>
              </w:tcPr>
            </w:tcPrChange>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775113">
        <w:trPr>
          <w:trHeight w:val="580"/>
          <w:trPrChange w:id="788" w:author="Caitlin Jeffrey" w:date="2023-11-08T15:32:00Z">
            <w:trPr>
              <w:trHeight w:val="580"/>
            </w:trPr>
          </w:trPrChange>
        </w:trPr>
        <w:tc>
          <w:tcPr>
            <w:tcW w:w="360" w:type="dxa"/>
            <w:tcBorders>
              <w:top w:val="nil"/>
              <w:left w:val="nil"/>
              <w:bottom w:val="nil"/>
              <w:right w:val="nil"/>
            </w:tcBorders>
            <w:shd w:val="clear" w:color="auto" w:fill="auto"/>
            <w:noWrap/>
            <w:vAlign w:val="bottom"/>
            <w:hideMark/>
            <w:tcPrChange w:id="789" w:author="Caitlin Jeffrey" w:date="2023-11-08T15:32:00Z">
              <w:tcPr>
                <w:tcW w:w="450" w:type="dxa"/>
                <w:gridSpan w:val="2"/>
                <w:tcBorders>
                  <w:top w:val="nil"/>
                  <w:left w:val="nil"/>
                  <w:bottom w:val="nil"/>
                  <w:right w:val="nil"/>
                </w:tcBorders>
                <w:shd w:val="clear" w:color="auto" w:fill="auto"/>
                <w:noWrap/>
                <w:vAlign w:val="bottom"/>
                <w:hideMark/>
              </w:tcPr>
            </w:tcPrChange>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Change w:id="790" w:author="Caitlin Jeffrey" w:date="2023-11-08T15:32:00Z">
              <w:tcPr>
                <w:tcW w:w="5310" w:type="dxa"/>
                <w:gridSpan w:val="2"/>
                <w:tcBorders>
                  <w:top w:val="nil"/>
                  <w:left w:val="nil"/>
                  <w:bottom w:val="nil"/>
                  <w:right w:val="nil"/>
                </w:tcBorders>
                <w:shd w:val="clear" w:color="auto" w:fill="auto"/>
                <w:vAlign w:val="bottom"/>
              </w:tcPr>
            </w:tcPrChange>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3690" w:type="dxa"/>
            <w:tcBorders>
              <w:top w:val="nil"/>
              <w:left w:val="nil"/>
              <w:bottom w:val="nil"/>
              <w:right w:val="nil"/>
            </w:tcBorders>
            <w:shd w:val="clear" w:color="auto" w:fill="auto"/>
            <w:noWrap/>
            <w:vAlign w:val="bottom"/>
            <w:tcPrChange w:id="791" w:author="Caitlin Jeffrey" w:date="2023-11-08T15:32:00Z">
              <w:tcPr>
                <w:tcW w:w="3780" w:type="dxa"/>
                <w:gridSpan w:val="2"/>
                <w:tcBorders>
                  <w:top w:val="nil"/>
                  <w:left w:val="nil"/>
                  <w:bottom w:val="nil"/>
                  <w:right w:val="nil"/>
                </w:tcBorders>
                <w:shd w:val="clear" w:color="auto" w:fill="auto"/>
                <w:noWrap/>
                <w:vAlign w:val="bottom"/>
              </w:tcPr>
            </w:tcPrChange>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Yes; No</w:t>
            </w:r>
          </w:p>
        </w:tc>
      </w:tr>
      <w:tr w:rsidR="003F729C" w:rsidRPr="00471AE7" w14:paraId="3A42A3A0" w14:textId="77777777" w:rsidTr="00775113">
        <w:trPr>
          <w:trHeight w:val="290"/>
          <w:trPrChange w:id="792" w:author="Caitlin Jeffrey" w:date="2023-11-08T15:32:00Z">
            <w:trPr>
              <w:trHeight w:val="290"/>
            </w:trPr>
          </w:trPrChange>
        </w:trPr>
        <w:tc>
          <w:tcPr>
            <w:tcW w:w="360" w:type="dxa"/>
            <w:tcBorders>
              <w:top w:val="nil"/>
              <w:left w:val="nil"/>
              <w:bottom w:val="nil"/>
              <w:right w:val="nil"/>
            </w:tcBorders>
            <w:shd w:val="clear" w:color="auto" w:fill="auto"/>
            <w:noWrap/>
            <w:vAlign w:val="bottom"/>
            <w:hideMark/>
            <w:tcPrChange w:id="793" w:author="Caitlin Jeffrey" w:date="2023-11-08T15:32:00Z">
              <w:tcPr>
                <w:tcW w:w="450" w:type="dxa"/>
                <w:gridSpan w:val="2"/>
                <w:tcBorders>
                  <w:top w:val="nil"/>
                  <w:left w:val="nil"/>
                  <w:bottom w:val="nil"/>
                  <w:right w:val="nil"/>
                </w:tcBorders>
                <w:shd w:val="clear" w:color="auto" w:fill="auto"/>
                <w:noWrap/>
                <w:vAlign w:val="bottom"/>
                <w:hideMark/>
              </w:tcPr>
            </w:tcPrChange>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Change w:id="794" w:author="Caitlin Jeffrey" w:date="2023-11-08T15:32:00Z">
              <w:tcPr>
                <w:tcW w:w="5310" w:type="dxa"/>
                <w:gridSpan w:val="2"/>
                <w:tcBorders>
                  <w:top w:val="nil"/>
                  <w:left w:val="nil"/>
                  <w:bottom w:val="nil"/>
                  <w:right w:val="nil"/>
                </w:tcBorders>
                <w:shd w:val="clear" w:color="auto" w:fill="auto"/>
                <w:noWrap/>
                <w:vAlign w:val="bottom"/>
              </w:tcPr>
            </w:tcPrChange>
          </w:tcPr>
          <w:p w14:paraId="4673F18D" w14:textId="0C7083E1"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del w:id="795" w:author="Caitlin Jeffrey" w:date="2023-11-09T13:47:00Z">
              <w:r w:rsidDel="00080C3F">
                <w:rPr>
                  <w:rFonts w:ascii="Times New Roman" w:eastAsia="Times New Roman" w:hAnsi="Times New Roman" w:cs="Times New Roman"/>
                  <w:color w:val="000000"/>
                  <w:vertAlign w:val="superscript"/>
                </w:rPr>
                <w:delText>2</w:delText>
              </w:r>
            </w:del>
            <w:ins w:id="796" w:author="Caitlin Jeffrey" w:date="2023-11-09T13:47:00Z">
              <w:r w:rsidR="00080C3F">
                <w:rPr>
                  <w:rFonts w:ascii="Times New Roman" w:eastAsia="Times New Roman" w:hAnsi="Times New Roman" w:cs="Times New Roman"/>
                  <w:color w:val="000000"/>
                  <w:vertAlign w:val="superscript"/>
                </w:rPr>
                <w:t>3</w:t>
              </w:r>
            </w:ins>
          </w:p>
        </w:tc>
        <w:tc>
          <w:tcPr>
            <w:tcW w:w="3690" w:type="dxa"/>
            <w:tcBorders>
              <w:top w:val="nil"/>
              <w:left w:val="nil"/>
              <w:bottom w:val="nil"/>
              <w:right w:val="nil"/>
            </w:tcBorders>
            <w:shd w:val="clear" w:color="auto" w:fill="auto"/>
            <w:noWrap/>
            <w:vAlign w:val="bottom"/>
            <w:tcPrChange w:id="797" w:author="Caitlin Jeffrey" w:date="2023-11-08T15:32:00Z">
              <w:tcPr>
                <w:tcW w:w="3780" w:type="dxa"/>
                <w:gridSpan w:val="2"/>
                <w:tcBorders>
                  <w:top w:val="nil"/>
                  <w:left w:val="nil"/>
                  <w:bottom w:val="nil"/>
                  <w:right w:val="nil"/>
                </w:tcBorders>
                <w:shd w:val="clear" w:color="auto" w:fill="auto"/>
                <w:noWrap/>
                <w:vAlign w:val="bottom"/>
              </w:tcPr>
            </w:tcPrChange>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Parlor; Tiestall</w:t>
            </w:r>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E45342">
        <w:trPr>
          <w:trHeight w:val="290"/>
          <w:trPrChange w:id="798"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799" w:author="Caitlin Jeffrey" w:date="2023-11-06T18:48:00Z">
              <w:tcPr>
                <w:tcW w:w="9540" w:type="dxa"/>
                <w:gridSpan w:val="6"/>
                <w:tcBorders>
                  <w:top w:val="nil"/>
                  <w:left w:val="nil"/>
                  <w:bottom w:val="nil"/>
                  <w:right w:val="nil"/>
                </w:tcBorders>
                <w:shd w:val="clear" w:color="auto" w:fill="auto"/>
                <w:noWrap/>
                <w:vAlign w:val="bottom"/>
              </w:tcPr>
            </w:tcPrChange>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freestall or tiestall, producer asked if used deeply-bedded stalls</w:t>
            </w:r>
          </w:p>
        </w:tc>
      </w:tr>
      <w:tr w:rsidR="00732D54" w:rsidRPr="00471AE7" w14:paraId="1F86C3B4" w14:textId="77777777" w:rsidTr="00E45342">
        <w:trPr>
          <w:trHeight w:val="290"/>
          <w:ins w:id="800" w:author="Caitlin Jeffrey" w:date="2023-11-09T13:47:00Z"/>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ins w:id="801" w:author="Caitlin Jeffrey" w:date="2023-11-09T13:47:00Z"/>
                <w:rFonts w:ascii="Times New Roman" w:eastAsia="Times New Roman" w:hAnsi="Times New Roman" w:cs="Times New Roman"/>
                <w:color w:val="000000"/>
                <w:vertAlign w:val="superscript"/>
              </w:rPr>
            </w:pPr>
            <w:ins w:id="802" w:author="Caitlin Jeffrey" w:date="2023-11-09T13:47:00Z">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ins>
          </w:p>
        </w:tc>
      </w:tr>
      <w:tr w:rsidR="00732D54" w:rsidRPr="00471AE7" w14:paraId="005AAB36" w14:textId="77777777" w:rsidTr="00E45342">
        <w:trPr>
          <w:trHeight w:val="290"/>
          <w:trPrChange w:id="803" w:author="Caitlin Jeffrey" w:date="2023-11-06T18:48:00Z">
            <w:trPr>
              <w:trHeight w:val="290"/>
            </w:trPr>
          </w:trPrChange>
        </w:trPr>
        <w:tc>
          <w:tcPr>
            <w:tcW w:w="9450" w:type="dxa"/>
            <w:gridSpan w:val="4"/>
            <w:tcBorders>
              <w:top w:val="nil"/>
              <w:left w:val="nil"/>
              <w:bottom w:val="nil"/>
              <w:right w:val="nil"/>
            </w:tcBorders>
            <w:shd w:val="clear" w:color="auto" w:fill="auto"/>
            <w:noWrap/>
            <w:vAlign w:val="bottom"/>
            <w:tcPrChange w:id="804" w:author="Caitlin Jeffrey" w:date="2023-11-06T18:48:00Z">
              <w:tcPr>
                <w:tcW w:w="9540" w:type="dxa"/>
                <w:gridSpan w:val="6"/>
                <w:tcBorders>
                  <w:top w:val="nil"/>
                  <w:left w:val="nil"/>
                  <w:bottom w:val="nil"/>
                  <w:right w:val="nil"/>
                </w:tcBorders>
                <w:shd w:val="clear" w:color="auto" w:fill="auto"/>
                <w:noWrap/>
                <w:vAlign w:val="bottom"/>
              </w:tcPr>
            </w:tcPrChange>
          </w:tcPr>
          <w:p w14:paraId="512E82BF" w14:textId="14569D64" w:rsidR="00732D54" w:rsidRPr="00931217" w:rsidRDefault="00732D54" w:rsidP="00732D54">
            <w:pPr>
              <w:spacing w:after="0" w:line="240" w:lineRule="auto"/>
              <w:rPr>
                <w:rFonts w:ascii="Times New Roman" w:eastAsia="Times New Roman" w:hAnsi="Times New Roman" w:cs="Times New Roman"/>
                <w:color w:val="000000"/>
                <w:vertAlign w:val="superscript"/>
              </w:rPr>
            </w:pPr>
            <w:del w:id="805" w:author="Caitlin Jeffrey" w:date="2023-11-09T13:47:00Z">
              <w:r w:rsidRPr="00931217" w:rsidDel="00732D54">
                <w:rPr>
                  <w:rFonts w:ascii="Times New Roman" w:eastAsia="Times New Roman" w:hAnsi="Times New Roman" w:cs="Times New Roman"/>
                  <w:color w:val="000000"/>
                  <w:vertAlign w:val="superscript"/>
                </w:rPr>
                <w:delText>2</w:delText>
              </w:r>
            </w:del>
            <w:ins w:id="806" w:author="Caitlin Jeffrey" w:date="2023-11-09T13:47:00Z">
              <w:r>
                <w:rPr>
                  <w:rFonts w:ascii="Times New Roman" w:eastAsia="Times New Roman" w:hAnsi="Times New Roman" w:cs="Times New Roman"/>
                  <w:color w:val="000000"/>
                  <w:vertAlign w:val="superscript"/>
                </w:rPr>
                <w:t>3</w:t>
              </w:r>
            </w:ins>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One freestall farm used an automated milking system</w:t>
            </w:r>
          </w:p>
        </w:tc>
      </w:tr>
    </w:tbl>
    <w:p w14:paraId="3C2B4E44" w14:textId="77777777" w:rsidR="00FD36D1" w:rsidDel="00C33859" w:rsidRDefault="00FD36D1" w:rsidP="00EF0AED">
      <w:pPr>
        <w:spacing w:line="480" w:lineRule="auto"/>
        <w:rPr>
          <w:del w:id="807"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808"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809"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810"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811"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812"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813" w:author="Caitlin Jeffrey" w:date="2023-11-06T18:10:00Z"/>
          <w:rFonts w:ascii="Times New Roman" w:hAnsi="Times New Roman" w:cs="Times New Roman"/>
          <w:b/>
          <w:bCs/>
          <w:sz w:val="24"/>
          <w:szCs w:val="24"/>
        </w:rPr>
      </w:pPr>
    </w:p>
    <w:p w14:paraId="38C1122B" w14:textId="77777777" w:rsidR="003F729C" w:rsidRDefault="003F729C" w:rsidP="00EF0AED">
      <w:pPr>
        <w:spacing w:line="480" w:lineRule="auto"/>
        <w:rPr>
          <w:ins w:id="814" w:author="Caitlin Jeffrey" w:date="2023-11-06T18:31:00Z"/>
          <w:rFonts w:ascii="Times New Roman" w:hAnsi="Times New Roman" w:cs="Times New Roman"/>
          <w:b/>
          <w:bCs/>
          <w:sz w:val="24"/>
          <w:szCs w:val="24"/>
        </w:rPr>
      </w:pPr>
    </w:p>
    <w:p w14:paraId="49C8F41B" w14:textId="77777777" w:rsidR="00830878" w:rsidRDefault="00830878" w:rsidP="00EF0AED">
      <w:pPr>
        <w:spacing w:line="480" w:lineRule="auto"/>
        <w:rPr>
          <w:ins w:id="815"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Change w:id="816" w:author="Caitlin Jeffrey" w:date="2023-11-06T18:48:00Z">
          <w:tblPr>
            <w:tblW w:w="9540" w:type="dxa"/>
            <w:tblLayout w:type="fixed"/>
            <w:tblLook w:val="04A0" w:firstRow="1" w:lastRow="0" w:firstColumn="1" w:lastColumn="0" w:noHBand="0" w:noVBand="1"/>
          </w:tblPr>
        </w:tblPrChange>
      </w:tblPr>
      <w:tblGrid>
        <w:gridCol w:w="2520"/>
        <w:gridCol w:w="1440"/>
        <w:gridCol w:w="1440"/>
        <w:gridCol w:w="1710"/>
        <w:gridCol w:w="1440"/>
        <w:gridCol w:w="990"/>
        <w:tblGridChange w:id="817">
          <w:tblGrid>
            <w:gridCol w:w="2520"/>
            <w:gridCol w:w="1440"/>
            <w:gridCol w:w="1350"/>
            <w:gridCol w:w="1800"/>
            <w:gridCol w:w="1440"/>
            <w:gridCol w:w="990"/>
          </w:tblGrid>
        </w:tblGridChange>
      </w:tblGrid>
      <w:tr w:rsidR="006F68A4" w:rsidRPr="00604EDE" w14:paraId="3839BBCE" w14:textId="77777777" w:rsidTr="00E45342">
        <w:trPr>
          <w:trHeight w:val="603"/>
          <w:trPrChange w:id="818" w:author="Caitlin Jeffrey" w:date="2023-11-06T18:48:00Z">
            <w:trPr>
              <w:trHeight w:val="858"/>
            </w:trPr>
          </w:trPrChange>
        </w:trPr>
        <w:tc>
          <w:tcPr>
            <w:tcW w:w="9540" w:type="dxa"/>
            <w:gridSpan w:val="6"/>
            <w:tcBorders>
              <w:top w:val="nil"/>
              <w:left w:val="nil"/>
              <w:bottom w:val="nil"/>
              <w:right w:val="nil"/>
            </w:tcBorders>
            <w:vAlign w:val="bottom"/>
            <w:tcPrChange w:id="819" w:author="Caitlin Jeffrey" w:date="2023-11-06T18:48:00Z">
              <w:tcPr>
                <w:tcW w:w="9540" w:type="dxa"/>
                <w:gridSpan w:val="6"/>
                <w:tcBorders>
                  <w:top w:val="nil"/>
                  <w:left w:val="nil"/>
                  <w:bottom w:val="nil"/>
                  <w:right w:val="nil"/>
                </w:tcBorders>
                <w:vAlign w:val="bottom"/>
              </w:tcPr>
            </w:tcPrChange>
          </w:tcPr>
          <w:p w14:paraId="73845EE7" w14:textId="0D70A515" w:rsidR="006F68A4" w:rsidRPr="007A2D3E" w:rsidRDefault="006F68A4" w:rsidP="00F83D50">
            <w:pPr>
              <w:spacing w:after="0" w:line="240" w:lineRule="auto"/>
              <w:rPr>
                <w:rFonts w:ascii="Times New Roman" w:eastAsia="Times New Roman" w:hAnsi="Times New Roman" w:cs="Times New Roman"/>
                <w:color w:val="000000"/>
              </w:rPr>
            </w:pPr>
            <w:commentRangeStart w:id="820"/>
            <w:commentRangeStart w:id="821"/>
            <w:commentRangeStart w:id="822"/>
            <w:r w:rsidRPr="00604EDE">
              <w:rPr>
                <w:rFonts w:ascii="Times New Roman" w:eastAsia="Times New Roman" w:hAnsi="Times New Roman" w:cs="Times New Roman"/>
                <w:color w:val="000000"/>
              </w:rPr>
              <w:t xml:space="preserve">Table </w:t>
            </w:r>
            <w:ins w:id="823" w:author="Caitlin Jeffrey" w:date="2023-11-06T18:10:00Z">
              <w:r w:rsidR="00C33859">
                <w:rPr>
                  <w:rFonts w:ascii="Times New Roman" w:eastAsia="Times New Roman" w:hAnsi="Times New Roman" w:cs="Times New Roman"/>
                  <w:color w:val="000000"/>
                </w:rPr>
                <w:t>2</w:t>
              </w:r>
            </w:ins>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820"/>
            <w:r>
              <w:rPr>
                <w:rStyle w:val="CommentReference"/>
                <w:rFonts w:eastAsiaTheme="minorEastAsia"/>
              </w:rPr>
              <w:commentReference w:id="820"/>
            </w:r>
            <w:ins w:id="824" w:author="Caitlin Jeffrey" w:date="2023-11-09T09:56:00Z">
              <w:r w:rsidR="00826FD4">
                <w:rPr>
                  <w:rFonts w:ascii="Times New Roman" w:eastAsia="Times New Roman" w:hAnsi="Times New Roman" w:cs="Times New Roman"/>
                  <w:color w:val="000000"/>
                </w:rPr>
                <w:t>Descriptive</w:t>
              </w:r>
            </w:ins>
            <w:ins w:id="825" w:author="Caitlin Jeffrey" w:date="2023-11-09T10:40:00Z">
              <w:r w:rsidR="00FB1710">
                <w:rPr>
                  <w:rFonts w:ascii="Times New Roman" w:eastAsia="Times New Roman" w:hAnsi="Times New Roman" w:cs="Times New Roman"/>
                  <w:color w:val="000000"/>
                </w:rPr>
                <w:t xml:space="preserve"> an</w:t>
              </w:r>
            </w:ins>
            <w:ins w:id="826" w:author="Caitlin Jeffrey" w:date="2023-11-09T10:41:00Z">
              <w:r w:rsidR="00FB1710">
                <w:rPr>
                  <w:rFonts w:ascii="Times New Roman" w:eastAsia="Times New Roman" w:hAnsi="Times New Roman" w:cs="Times New Roman"/>
                  <w:color w:val="000000"/>
                </w:rPr>
                <w:t>d univariable</w:t>
              </w:r>
            </w:ins>
            <w:ins w:id="827" w:author="Caitlin Jeffrey" w:date="2023-11-09T09:56:00Z">
              <w:r w:rsidR="00826FD4">
                <w:rPr>
                  <w:rFonts w:ascii="Times New Roman" w:eastAsia="Times New Roman" w:hAnsi="Times New Roman" w:cs="Times New Roman"/>
                  <w:color w:val="000000"/>
                </w:rPr>
                <w:t xml:space="preserve"> results for </w:t>
              </w:r>
            </w:ins>
            <w:r>
              <w:rPr>
                <w:rFonts w:ascii="Times New Roman" w:eastAsia="Times New Roman" w:hAnsi="Times New Roman" w:cs="Times New Roman"/>
                <w:color w:val="000000"/>
              </w:rPr>
              <w:t>b</w:t>
            </w:r>
            <w:commentRangeStart w:id="828"/>
            <w:commentRangeStart w:id="829"/>
            <w:r w:rsidRPr="00604EDE">
              <w:rPr>
                <w:rFonts w:ascii="Times New Roman" w:eastAsia="Times New Roman" w:hAnsi="Times New Roman" w:cs="Times New Roman"/>
                <w:color w:val="000000"/>
              </w:rPr>
              <w:t xml:space="preserve">ulk tank </w:t>
            </w:r>
            <w:commentRangeEnd w:id="828"/>
            <w:r>
              <w:rPr>
                <w:rStyle w:val="CommentReference"/>
                <w:rFonts w:eastAsiaTheme="minorEastAsia"/>
              </w:rPr>
              <w:commentReference w:id="828"/>
            </w:r>
            <w:commentRangeEnd w:id="829"/>
            <w:r>
              <w:rPr>
                <w:rStyle w:val="CommentReference"/>
                <w:rFonts w:eastAsiaTheme="minorEastAsia"/>
              </w:rPr>
              <w:commentReference w:id="829"/>
            </w:r>
            <w:r w:rsidRPr="00604EDE">
              <w:rPr>
                <w:rFonts w:ascii="Times New Roman" w:eastAsia="Times New Roman" w:hAnsi="Times New Roman" w:cs="Times New Roman"/>
                <w:color w:val="000000"/>
              </w:rPr>
              <w:t>milk aerobic culture outcomes by facility type</w:t>
            </w:r>
            <w:del w:id="830" w:author="Caitlin Jeffrey" w:date="2023-11-09T11:27:00Z">
              <w:r w:rsidRPr="00604EDE" w:rsidDel="0098516D">
                <w:rPr>
                  <w:rFonts w:ascii="Times New Roman" w:eastAsia="Times New Roman" w:hAnsi="Times New Roman" w:cs="Times New Roman"/>
                  <w:color w:val="000000"/>
                </w:rPr>
                <w:delText xml:space="preserve"> </w:delText>
              </w:r>
              <w:r w:rsidRPr="00604EDE" w:rsidDel="006B5EE8">
                <w:rPr>
                  <w:rFonts w:ascii="Times New Roman" w:eastAsia="Times New Roman" w:hAnsi="Times New Roman" w:cs="Times New Roman"/>
                  <w:color w:val="000000"/>
                </w:rPr>
                <w:delText xml:space="preserve">for 21 Vermont organic dairy </w:delText>
              </w:r>
              <w:r w:rsidRPr="006D1EB2" w:rsidDel="006B5EE8">
                <w:rPr>
                  <w:rFonts w:ascii="Times New Roman" w:eastAsia="Times New Roman" w:hAnsi="Times New Roman" w:cs="Times New Roman"/>
                </w:rPr>
                <w:delText>herds</w:delText>
              </w:r>
              <w:commentRangeEnd w:id="821"/>
              <w:r w:rsidRPr="00240C61" w:rsidDel="006B5EE8">
                <w:rPr>
                  <w:rStyle w:val="CommentReference"/>
                  <w:rFonts w:eastAsiaTheme="minorEastAsia"/>
                </w:rPr>
                <w:commentReference w:id="821"/>
              </w:r>
            </w:del>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822"/>
            <w:r w:rsidRPr="006D1EB2">
              <w:rPr>
                <w:rStyle w:val="CommentReference"/>
                <w:rFonts w:eastAsiaTheme="minorEastAsia"/>
              </w:rPr>
              <w:commentReference w:id="822"/>
            </w:r>
            <w:ins w:id="831" w:author="Caitlin Jeffrey" w:date="2023-11-09T10:06:00Z">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Kruskal-Wallis</w:t>
              </w:r>
            </w:ins>
            <w:ins w:id="832" w:author="Caitlin Jeffrey" w:date="2023-11-09T10:07:00Z">
              <w:r w:rsidR="007A2D3E">
                <w:rPr>
                  <w:rFonts w:ascii="Times New Roman" w:eastAsia="Times New Roman" w:hAnsi="Times New Roman" w:cs="Times New Roman"/>
                  <w:color w:val="000000"/>
                </w:rPr>
                <w:t xml:space="preserve"> test by facility type</w:t>
              </w:r>
            </w:ins>
            <w:ins w:id="833" w:author="Caitlin Jeffrey" w:date="2023-11-09T10:41:00Z">
              <w:r w:rsidR="00657A80">
                <w:rPr>
                  <w:rFonts w:ascii="Times New Roman" w:eastAsia="Times New Roman" w:hAnsi="Times New Roman" w:cs="Times New Roman"/>
                  <w:color w:val="000000"/>
                </w:rPr>
                <w:t xml:space="preserve"> grouping</w:t>
              </w:r>
            </w:ins>
            <w:ins w:id="834" w:author="Caitlin Jeffrey" w:date="2023-11-09T10:07:00Z">
              <w:r w:rsidR="0003607E">
                <w:rPr>
                  <w:rFonts w:ascii="Times New Roman" w:eastAsia="Times New Roman" w:hAnsi="Times New Roman" w:cs="Times New Roman"/>
                  <w:color w:val="000000"/>
                </w:rPr>
                <w:t>.</w:t>
              </w:r>
            </w:ins>
          </w:p>
        </w:tc>
      </w:tr>
      <w:tr w:rsidR="009A17D1" w:rsidRPr="00604EDE" w14:paraId="44E6DA7C" w14:textId="77777777" w:rsidTr="00E02055">
        <w:trPr>
          <w:trHeight w:val="603"/>
          <w:trPrChange w:id="835" w:author="Caitlin Jeffrey" w:date="2023-11-06T18:43:00Z">
            <w:trPr>
              <w:trHeight w:val="603"/>
            </w:trPr>
          </w:trPrChange>
        </w:trPr>
        <w:tc>
          <w:tcPr>
            <w:tcW w:w="2520" w:type="dxa"/>
            <w:tcBorders>
              <w:top w:val="nil"/>
              <w:left w:val="nil"/>
              <w:bottom w:val="nil"/>
              <w:right w:val="nil"/>
            </w:tcBorders>
            <w:shd w:val="clear" w:color="auto" w:fill="auto"/>
            <w:noWrap/>
            <w:vAlign w:val="bottom"/>
            <w:hideMark/>
            <w:tcPrChange w:id="836" w:author="Caitlin Jeffrey" w:date="2023-11-06T18:43:00Z">
              <w:tcPr>
                <w:tcW w:w="2520" w:type="dxa"/>
                <w:tcBorders>
                  <w:top w:val="nil"/>
                  <w:left w:val="nil"/>
                  <w:bottom w:val="nil"/>
                  <w:right w:val="nil"/>
                </w:tcBorders>
                <w:shd w:val="clear" w:color="auto" w:fill="auto"/>
                <w:noWrap/>
                <w:vAlign w:val="bottom"/>
                <w:hideMark/>
              </w:tcPr>
            </w:tcPrChange>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(cfu/mL)</w:t>
            </w:r>
          </w:p>
        </w:tc>
        <w:tc>
          <w:tcPr>
            <w:tcW w:w="1440" w:type="dxa"/>
            <w:tcBorders>
              <w:top w:val="nil"/>
              <w:left w:val="nil"/>
              <w:bottom w:val="nil"/>
              <w:right w:val="nil"/>
            </w:tcBorders>
            <w:vAlign w:val="bottom"/>
            <w:tcPrChange w:id="837" w:author="Caitlin Jeffrey" w:date="2023-11-06T18:43:00Z">
              <w:tcPr>
                <w:tcW w:w="1440" w:type="dxa"/>
                <w:tcBorders>
                  <w:top w:val="nil"/>
                  <w:left w:val="nil"/>
                  <w:bottom w:val="nil"/>
                  <w:right w:val="nil"/>
                </w:tcBorders>
                <w:vAlign w:val="bottom"/>
              </w:tcPr>
            </w:tcPrChange>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Overall            (n = 21)</w:t>
            </w:r>
          </w:p>
        </w:tc>
        <w:tc>
          <w:tcPr>
            <w:tcW w:w="1440" w:type="dxa"/>
            <w:tcBorders>
              <w:top w:val="nil"/>
              <w:left w:val="nil"/>
              <w:bottom w:val="nil"/>
              <w:right w:val="nil"/>
            </w:tcBorders>
            <w:shd w:val="clear" w:color="auto" w:fill="auto"/>
            <w:noWrap/>
            <w:vAlign w:val="bottom"/>
            <w:tcPrChange w:id="838" w:author="Caitlin Jeffrey" w:date="2023-11-06T18:43:00Z">
              <w:tcPr>
                <w:tcW w:w="1350" w:type="dxa"/>
                <w:tcBorders>
                  <w:top w:val="nil"/>
                  <w:left w:val="nil"/>
                  <w:bottom w:val="nil"/>
                  <w:right w:val="nil"/>
                </w:tcBorders>
                <w:shd w:val="clear" w:color="auto" w:fill="auto"/>
                <w:noWrap/>
                <w:vAlign w:val="bottom"/>
              </w:tcPr>
            </w:tcPrChange>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Change w:id="839" w:author="Caitlin Jeffrey" w:date="2023-11-06T18:43:00Z">
              <w:tcPr>
                <w:tcW w:w="1800" w:type="dxa"/>
                <w:tcBorders>
                  <w:top w:val="nil"/>
                  <w:left w:val="nil"/>
                  <w:bottom w:val="nil"/>
                  <w:right w:val="nil"/>
                </w:tcBorders>
                <w:shd w:val="clear" w:color="auto" w:fill="auto"/>
                <w:noWrap/>
                <w:vAlign w:val="bottom"/>
              </w:tcPr>
            </w:tcPrChange>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840"/>
            <w:commentRangeStart w:id="841"/>
            <w:commentRangeEnd w:id="840"/>
            <w:r>
              <w:rPr>
                <w:rStyle w:val="CommentReference"/>
                <w:rFonts w:eastAsiaTheme="minorEastAsia"/>
              </w:rPr>
              <w:commentReference w:id="840"/>
            </w:r>
            <w:commentRangeEnd w:id="841"/>
            <w:r>
              <w:rPr>
                <w:rStyle w:val="CommentReference"/>
                <w:rFonts w:eastAsiaTheme="minorEastAsia"/>
              </w:rPr>
              <w:commentReference w:id="841"/>
            </w:r>
            <w:r>
              <w:rPr>
                <w:rFonts w:ascii="Times New Roman" w:eastAsia="Times New Roman" w:hAnsi="Times New Roman" w:cs="Times New Roman"/>
                <w:color w:val="000000"/>
              </w:rPr>
              <w:t xml:space="preserve">Tiestalls </w:t>
            </w:r>
            <w:ins w:id="842" w:author="Caitlin Jeffrey" w:date="2023-11-06T18:44:00Z">
              <w:r w:rsidR="005563DB">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Change w:id="843" w:author="Caitlin Jeffrey" w:date="2023-11-06T18:43:00Z">
              <w:tcPr>
                <w:tcW w:w="1440" w:type="dxa"/>
                <w:tcBorders>
                  <w:top w:val="nil"/>
                  <w:left w:val="nil"/>
                  <w:bottom w:val="nil"/>
                  <w:right w:val="nil"/>
                </w:tcBorders>
                <w:shd w:val="clear" w:color="auto" w:fill="auto"/>
                <w:noWrap/>
                <w:vAlign w:val="bottom"/>
              </w:tcPr>
            </w:tcPrChange>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Freestalls        (n = 6)</w:t>
            </w:r>
          </w:p>
        </w:tc>
        <w:tc>
          <w:tcPr>
            <w:tcW w:w="990" w:type="dxa"/>
            <w:tcBorders>
              <w:top w:val="nil"/>
              <w:left w:val="nil"/>
              <w:bottom w:val="nil"/>
              <w:right w:val="nil"/>
            </w:tcBorders>
            <w:shd w:val="clear" w:color="auto" w:fill="auto"/>
            <w:noWrap/>
            <w:vAlign w:val="bottom"/>
            <w:tcPrChange w:id="844" w:author="Caitlin Jeffrey" w:date="2023-11-06T18:43:00Z">
              <w:tcPr>
                <w:tcW w:w="990" w:type="dxa"/>
                <w:tcBorders>
                  <w:top w:val="nil"/>
                  <w:left w:val="nil"/>
                  <w:bottom w:val="nil"/>
                  <w:right w:val="nil"/>
                </w:tcBorders>
                <w:shd w:val="clear" w:color="auto" w:fill="auto"/>
                <w:noWrap/>
                <w:vAlign w:val="bottom"/>
              </w:tcPr>
            </w:tcPrChange>
          </w:tcPr>
          <w:p w14:paraId="52EC0E21" w14:textId="4F3AE76B" w:rsidR="006F68A4" w:rsidRPr="00604EDE" w:rsidRDefault="001B33DC" w:rsidP="00F83D50">
            <w:pPr>
              <w:spacing w:after="0" w:line="240" w:lineRule="auto"/>
              <w:jc w:val="center"/>
              <w:rPr>
                <w:rFonts w:ascii="Times New Roman" w:eastAsia="Times New Roman" w:hAnsi="Times New Roman" w:cs="Times New Roman"/>
                <w:color w:val="000000"/>
              </w:rPr>
            </w:pPr>
            <w:del w:id="845" w:author="Caitlin Jeffrey" w:date="2023-11-09T10:06:00Z">
              <w:r w:rsidRPr="006D1EB2" w:rsidDel="007A2D3E">
                <w:rPr>
                  <w:rFonts w:ascii="Times New Roman" w:eastAsia="Times New Roman" w:hAnsi="Times New Roman" w:cs="Times New Roman"/>
                  <w:color w:val="000000"/>
                </w:rPr>
                <w:delText>Kruskal-Wallis</w:delText>
              </w:r>
              <w:r w:rsidDel="007A2D3E">
                <w:rPr>
                  <w:rFonts w:ascii="Times New Roman" w:eastAsia="Times New Roman" w:hAnsi="Times New Roman" w:cs="Times New Roman"/>
                  <w:i/>
                  <w:iCs/>
                  <w:color w:val="000000"/>
                </w:rPr>
                <w:delText xml:space="preserve"> </w:delText>
              </w:r>
            </w:del>
            <w:r w:rsidR="006F68A4">
              <w:rPr>
                <w:rFonts w:ascii="Times New Roman" w:eastAsia="Times New Roman" w:hAnsi="Times New Roman" w:cs="Times New Roman"/>
                <w:i/>
                <w:iCs/>
                <w:color w:val="000000"/>
              </w:rPr>
              <w:t>P-</w:t>
            </w:r>
            <w:r w:rsidR="006F68A4">
              <w:rPr>
                <w:rFonts w:ascii="Times New Roman" w:eastAsia="Times New Roman" w:hAnsi="Times New Roman" w:cs="Times New Roman"/>
                <w:color w:val="000000"/>
              </w:rPr>
              <w:t>value</w:t>
            </w:r>
          </w:p>
        </w:tc>
      </w:tr>
      <w:tr w:rsidR="00ED0830" w:rsidRPr="00604EDE" w14:paraId="5EACD297" w14:textId="77777777" w:rsidTr="00E02055">
        <w:trPr>
          <w:trHeight w:val="333"/>
          <w:trPrChange w:id="846" w:author="Caitlin Jeffrey" w:date="2023-11-06T18:43:00Z">
            <w:trPr>
              <w:trHeight w:val="333"/>
            </w:trPr>
          </w:trPrChange>
        </w:trPr>
        <w:tc>
          <w:tcPr>
            <w:tcW w:w="2520" w:type="dxa"/>
            <w:tcBorders>
              <w:top w:val="nil"/>
              <w:left w:val="nil"/>
              <w:bottom w:val="nil"/>
              <w:right w:val="nil"/>
            </w:tcBorders>
            <w:shd w:val="clear" w:color="auto" w:fill="auto"/>
            <w:noWrap/>
            <w:vAlign w:val="bottom"/>
            <w:hideMark/>
            <w:tcPrChange w:id="847" w:author="Caitlin Jeffrey" w:date="2023-11-06T18:43:00Z">
              <w:tcPr>
                <w:tcW w:w="2520" w:type="dxa"/>
                <w:tcBorders>
                  <w:top w:val="nil"/>
                  <w:left w:val="nil"/>
                  <w:bottom w:val="nil"/>
                  <w:right w:val="nil"/>
                </w:tcBorders>
                <w:shd w:val="clear" w:color="auto" w:fill="auto"/>
                <w:noWrap/>
                <w:vAlign w:val="bottom"/>
                <w:hideMark/>
              </w:tcPr>
            </w:tcPrChange>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Change w:id="848" w:author="Caitlin Jeffrey" w:date="2023-11-06T18:43:00Z">
              <w:tcPr>
                <w:tcW w:w="1440" w:type="dxa"/>
                <w:tcBorders>
                  <w:top w:val="nil"/>
                  <w:left w:val="nil"/>
                  <w:bottom w:val="nil"/>
                  <w:right w:val="nil"/>
                </w:tcBorders>
                <w:vAlign w:val="bottom"/>
              </w:tcPr>
            </w:tcPrChange>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49" w:author="Caitlin Jeffrey" w:date="2023-11-06T18:43:00Z">
              <w:tcPr>
                <w:tcW w:w="1350" w:type="dxa"/>
                <w:tcBorders>
                  <w:top w:val="nil"/>
                  <w:left w:val="nil"/>
                  <w:bottom w:val="nil"/>
                  <w:right w:val="nil"/>
                </w:tcBorders>
                <w:shd w:val="clear" w:color="auto" w:fill="auto"/>
                <w:noWrap/>
                <w:vAlign w:val="bottom"/>
              </w:tcPr>
            </w:tcPrChange>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850" w:author="Caitlin Jeffrey" w:date="2023-11-06T18:43:00Z">
              <w:tcPr>
                <w:tcW w:w="1800" w:type="dxa"/>
                <w:tcBorders>
                  <w:top w:val="nil"/>
                  <w:left w:val="nil"/>
                  <w:bottom w:val="nil"/>
                  <w:right w:val="nil"/>
                </w:tcBorders>
                <w:shd w:val="clear" w:color="auto" w:fill="auto"/>
                <w:noWrap/>
                <w:vAlign w:val="bottom"/>
              </w:tcPr>
            </w:tcPrChange>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51" w:author="Caitlin Jeffrey" w:date="2023-11-06T18:43:00Z">
              <w:tcPr>
                <w:tcW w:w="1440" w:type="dxa"/>
                <w:tcBorders>
                  <w:top w:val="nil"/>
                  <w:left w:val="nil"/>
                  <w:bottom w:val="nil"/>
                  <w:right w:val="nil"/>
                </w:tcBorders>
                <w:shd w:val="clear" w:color="auto" w:fill="auto"/>
                <w:noWrap/>
                <w:vAlign w:val="bottom"/>
              </w:tcPr>
            </w:tcPrChange>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852" w:author="Caitlin Jeffrey" w:date="2023-11-06T18:43:00Z">
              <w:tcPr>
                <w:tcW w:w="990" w:type="dxa"/>
                <w:tcBorders>
                  <w:top w:val="nil"/>
                  <w:left w:val="nil"/>
                  <w:bottom w:val="nil"/>
                  <w:right w:val="nil"/>
                </w:tcBorders>
                <w:shd w:val="clear" w:color="auto" w:fill="auto"/>
                <w:noWrap/>
                <w:vAlign w:val="bottom"/>
              </w:tcPr>
            </w:tcPrChange>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E02055">
        <w:trPr>
          <w:trHeight w:val="387"/>
          <w:trPrChange w:id="853" w:author="Caitlin Jeffrey" w:date="2023-11-06T18:43:00Z">
            <w:trPr>
              <w:trHeight w:val="387"/>
            </w:trPr>
          </w:trPrChange>
        </w:trPr>
        <w:tc>
          <w:tcPr>
            <w:tcW w:w="2520" w:type="dxa"/>
            <w:tcBorders>
              <w:top w:val="nil"/>
              <w:left w:val="nil"/>
              <w:bottom w:val="nil"/>
              <w:right w:val="nil"/>
            </w:tcBorders>
            <w:shd w:val="clear" w:color="auto" w:fill="auto"/>
            <w:noWrap/>
            <w:vAlign w:val="bottom"/>
            <w:hideMark/>
            <w:tcPrChange w:id="854" w:author="Caitlin Jeffrey" w:date="2023-11-06T18:43:00Z">
              <w:tcPr>
                <w:tcW w:w="2520" w:type="dxa"/>
                <w:tcBorders>
                  <w:top w:val="nil"/>
                  <w:left w:val="nil"/>
                  <w:bottom w:val="nil"/>
                  <w:right w:val="nil"/>
                </w:tcBorders>
                <w:shd w:val="clear" w:color="auto" w:fill="auto"/>
                <w:noWrap/>
                <w:vAlign w:val="bottom"/>
                <w:hideMark/>
              </w:tcPr>
            </w:tcPrChange>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ins w:id="855" w:author="Caitlin Jeffrey" w:date="2023-11-06T18:38:00Z">
              <w:r w:rsidR="00506746">
                <w:rPr>
                  <w:rFonts w:ascii="Times New Roman" w:eastAsia="Times New Roman" w:hAnsi="Times New Roman" w:cs="Times New Roman"/>
                  <w:color w:val="000000"/>
                </w:rPr>
                <w:t xml:space="preserve">nd </w:t>
              </w:r>
            </w:ins>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Change w:id="856" w:author="Caitlin Jeffrey" w:date="2023-11-06T18:43:00Z">
              <w:tcPr>
                <w:tcW w:w="1440" w:type="dxa"/>
                <w:tcBorders>
                  <w:top w:val="nil"/>
                  <w:left w:val="nil"/>
                  <w:bottom w:val="nil"/>
                  <w:right w:val="nil"/>
                </w:tcBorders>
                <w:vAlign w:val="bottom"/>
              </w:tcPr>
            </w:tcPrChange>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57" w:author="Caitlin Jeffrey" w:date="2023-11-06T18:43:00Z">
              <w:tcPr>
                <w:tcW w:w="1350" w:type="dxa"/>
                <w:tcBorders>
                  <w:top w:val="nil"/>
                  <w:left w:val="nil"/>
                  <w:bottom w:val="nil"/>
                  <w:right w:val="nil"/>
                </w:tcBorders>
                <w:shd w:val="clear" w:color="auto" w:fill="auto"/>
                <w:noWrap/>
                <w:vAlign w:val="bottom"/>
              </w:tcPr>
            </w:tcPrChange>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858" w:author="Caitlin Jeffrey" w:date="2023-11-06T18:43:00Z">
              <w:tcPr>
                <w:tcW w:w="1800" w:type="dxa"/>
                <w:tcBorders>
                  <w:top w:val="nil"/>
                  <w:left w:val="nil"/>
                  <w:bottom w:val="nil"/>
                  <w:right w:val="nil"/>
                </w:tcBorders>
                <w:shd w:val="clear" w:color="auto" w:fill="auto"/>
                <w:noWrap/>
                <w:vAlign w:val="bottom"/>
              </w:tcPr>
            </w:tcPrChange>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59" w:author="Caitlin Jeffrey" w:date="2023-11-06T18:43:00Z">
              <w:tcPr>
                <w:tcW w:w="1440" w:type="dxa"/>
                <w:tcBorders>
                  <w:top w:val="nil"/>
                  <w:left w:val="nil"/>
                  <w:bottom w:val="nil"/>
                  <w:right w:val="nil"/>
                </w:tcBorders>
                <w:shd w:val="clear" w:color="auto" w:fill="auto"/>
                <w:noWrap/>
                <w:vAlign w:val="bottom"/>
              </w:tcPr>
            </w:tcPrChange>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860" w:author="Caitlin Jeffrey" w:date="2023-11-06T18:43:00Z">
              <w:tcPr>
                <w:tcW w:w="990" w:type="dxa"/>
                <w:tcBorders>
                  <w:top w:val="nil"/>
                  <w:left w:val="nil"/>
                  <w:bottom w:val="nil"/>
                  <w:right w:val="nil"/>
                </w:tcBorders>
                <w:shd w:val="clear" w:color="auto" w:fill="auto"/>
                <w:noWrap/>
                <w:vAlign w:val="bottom"/>
              </w:tcPr>
            </w:tcPrChange>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E02055">
        <w:trPr>
          <w:trHeight w:val="360"/>
          <w:trPrChange w:id="861" w:author="Caitlin Jeffrey" w:date="2023-11-06T18:43:00Z">
            <w:trPr>
              <w:trHeight w:val="360"/>
            </w:trPr>
          </w:trPrChange>
        </w:trPr>
        <w:tc>
          <w:tcPr>
            <w:tcW w:w="2520" w:type="dxa"/>
            <w:tcBorders>
              <w:top w:val="nil"/>
              <w:left w:val="nil"/>
              <w:bottom w:val="nil"/>
              <w:right w:val="nil"/>
            </w:tcBorders>
            <w:shd w:val="clear" w:color="auto" w:fill="auto"/>
            <w:noWrap/>
            <w:vAlign w:val="bottom"/>
            <w:hideMark/>
            <w:tcPrChange w:id="862" w:author="Caitlin Jeffrey" w:date="2023-11-06T18:43:00Z">
              <w:tcPr>
                <w:tcW w:w="2520" w:type="dxa"/>
                <w:tcBorders>
                  <w:top w:val="nil"/>
                  <w:left w:val="nil"/>
                  <w:bottom w:val="nil"/>
                  <w:right w:val="nil"/>
                </w:tcBorders>
                <w:shd w:val="clear" w:color="auto" w:fill="auto"/>
                <w:noWrap/>
                <w:vAlign w:val="bottom"/>
                <w:hideMark/>
              </w:tcPr>
            </w:tcPrChange>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Change w:id="863" w:author="Caitlin Jeffrey" w:date="2023-11-06T18:43:00Z">
              <w:tcPr>
                <w:tcW w:w="1440" w:type="dxa"/>
                <w:tcBorders>
                  <w:top w:val="nil"/>
                  <w:left w:val="nil"/>
                  <w:bottom w:val="nil"/>
                  <w:right w:val="nil"/>
                </w:tcBorders>
                <w:vAlign w:val="bottom"/>
              </w:tcPr>
            </w:tcPrChange>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64" w:author="Caitlin Jeffrey" w:date="2023-11-06T18:43:00Z">
              <w:tcPr>
                <w:tcW w:w="1350" w:type="dxa"/>
                <w:tcBorders>
                  <w:top w:val="nil"/>
                  <w:left w:val="nil"/>
                  <w:bottom w:val="nil"/>
                  <w:right w:val="nil"/>
                </w:tcBorders>
                <w:shd w:val="clear" w:color="auto" w:fill="auto"/>
                <w:noWrap/>
                <w:vAlign w:val="bottom"/>
              </w:tcPr>
            </w:tcPrChange>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865" w:author="Caitlin Jeffrey" w:date="2023-11-06T18:43:00Z">
              <w:tcPr>
                <w:tcW w:w="1800" w:type="dxa"/>
                <w:tcBorders>
                  <w:top w:val="nil"/>
                  <w:left w:val="nil"/>
                  <w:bottom w:val="nil"/>
                  <w:right w:val="nil"/>
                </w:tcBorders>
                <w:shd w:val="clear" w:color="auto" w:fill="auto"/>
                <w:noWrap/>
                <w:vAlign w:val="bottom"/>
              </w:tcPr>
            </w:tcPrChange>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66" w:author="Caitlin Jeffrey" w:date="2023-11-06T18:43:00Z">
              <w:tcPr>
                <w:tcW w:w="1440" w:type="dxa"/>
                <w:tcBorders>
                  <w:top w:val="nil"/>
                  <w:left w:val="nil"/>
                  <w:bottom w:val="nil"/>
                  <w:right w:val="nil"/>
                </w:tcBorders>
                <w:shd w:val="clear" w:color="auto" w:fill="auto"/>
                <w:noWrap/>
                <w:vAlign w:val="bottom"/>
              </w:tcPr>
            </w:tcPrChange>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867" w:author="Caitlin Jeffrey" w:date="2023-11-06T18:43:00Z">
              <w:tcPr>
                <w:tcW w:w="990" w:type="dxa"/>
                <w:tcBorders>
                  <w:top w:val="nil"/>
                  <w:left w:val="nil"/>
                  <w:bottom w:val="nil"/>
                  <w:right w:val="nil"/>
                </w:tcBorders>
                <w:shd w:val="clear" w:color="auto" w:fill="auto"/>
                <w:noWrap/>
                <w:vAlign w:val="bottom"/>
              </w:tcPr>
            </w:tcPrChange>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E02055">
        <w:trPr>
          <w:trHeight w:val="360"/>
          <w:trPrChange w:id="868" w:author="Caitlin Jeffrey" w:date="2023-11-06T18:43:00Z">
            <w:trPr>
              <w:trHeight w:val="360"/>
            </w:trPr>
          </w:trPrChange>
        </w:trPr>
        <w:tc>
          <w:tcPr>
            <w:tcW w:w="2520" w:type="dxa"/>
            <w:tcBorders>
              <w:top w:val="nil"/>
              <w:left w:val="nil"/>
              <w:bottom w:val="nil"/>
              <w:right w:val="nil"/>
            </w:tcBorders>
            <w:shd w:val="clear" w:color="auto" w:fill="auto"/>
            <w:noWrap/>
            <w:vAlign w:val="bottom"/>
            <w:hideMark/>
            <w:tcPrChange w:id="869" w:author="Caitlin Jeffrey" w:date="2023-11-06T18:43:00Z">
              <w:tcPr>
                <w:tcW w:w="2520" w:type="dxa"/>
                <w:tcBorders>
                  <w:top w:val="nil"/>
                  <w:left w:val="nil"/>
                  <w:bottom w:val="nil"/>
                  <w:right w:val="nil"/>
                </w:tcBorders>
                <w:shd w:val="clear" w:color="auto" w:fill="auto"/>
                <w:noWrap/>
                <w:vAlign w:val="bottom"/>
                <w:hideMark/>
              </w:tcPr>
            </w:tcPrChange>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Change w:id="870" w:author="Caitlin Jeffrey" w:date="2023-11-06T18:43:00Z">
              <w:tcPr>
                <w:tcW w:w="1440" w:type="dxa"/>
                <w:tcBorders>
                  <w:top w:val="nil"/>
                  <w:left w:val="nil"/>
                  <w:bottom w:val="nil"/>
                  <w:right w:val="nil"/>
                </w:tcBorders>
                <w:vAlign w:val="bottom"/>
              </w:tcPr>
            </w:tcPrChange>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71" w:author="Caitlin Jeffrey" w:date="2023-11-06T18:43:00Z">
              <w:tcPr>
                <w:tcW w:w="1350" w:type="dxa"/>
                <w:tcBorders>
                  <w:top w:val="nil"/>
                  <w:left w:val="nil"/>
                  <w:bottom w:val="nil"/>
                  <w:right w:val="nil"/>
                </w:tcBorders>
                <w:shd w:val="clear" w:color="auto" w:fill="auto"/>
                <w:noWrap/>
                <w:vAlign w:val="bottom"/>
              </w:tcPr>
            </w:tcPrChange>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Change w:id="872" w:author="Caitlin Jeffrey" w:date="2023-11-06T18:43:00Z">
              <w:tcPr>
                <w:tcW w:w="1800" w:type="dxa"/>
                <w:tcBorders>
                  <w:top w:val="nil"/>
                  <w:left w:val="nil"/>
                  <w:bottom w:val="nil"/>
                  <w:right w:val="nil"/>
                </w:tcBorders>
                <w:shd w:val="clear" w:color="auto" w:fill="auto"/>
                <w:noWrap/>
                <w:vAlign w:val="bottom"/>
              </w:tcPr>
            </w:tcPrChange>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Change w:id="873" w:author="Caitlin Jeffrey" w:date="2023-11-06T18:43:00Z">
              <w:tcPr>
                <w:tcW w:w="1440" w:type="dxa"/>
                <w:tcBorders>
                  <w:top w:val="nil"/>
                  <w:left w:val="nil"/>
                  <w:bottom w:val="nil"/>
                  <w:right w:val="nil"/>
                </w:tcBorders>
                <w:shd w:val="clear" w:color="auto" w:fill="auto"/>
                <w:noWrap/>
                <w:vAlign w:val="bottom"/>
              </w:tcPr>
            </w:tcPrChange>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874" w:author="Caitlin Jeffrey" w:date="2023-11-06T18:43:00Z">
              <w:tcPr>
                <w:tcW w:w="990" w:type="dxa"/>
                <w:tcBorders>
                  <w:top w:val="nil"/>
                  <w:left w:val="nil"/>
                  <w:bottom w:val="nil"/>
                  <w:right w:val="nil"/>
                </w:tcBorders>
                <w:shd w:val="clear" w:color="auto" w:fill="auto"/>
                <w:noWrap/>
                <w:vAlign w:val="bottom"/>
              </w:tcPr>
            </w:tcPrChange>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16"/>
        <w:gridCol w:w="1846"/>
        <w:gridCol w:w="1666"/>
        <w:gridCol w:w="1666"/>
        <w:gridCol w:w="1666"/>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58A1E4DF"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ins w:id="875" w:author="Caitlin Jeffrey" w:date="2023-11-09T09:56:00Z">
              <w:r w:rsidR="00826FD4">
                <w:rPr>
                  <w:rFonts w:ascii="Times New Roman" w:eastAsia="Times New Roman" w:hAnsi="Times New Roman" w:cs="Times New Roman"/>
                  <w:color w:val="000000"/>
                </w:rPr>
                <w:t>Descriptive results for</w:t>
              </w:r>
            </w:ins>
            <w:r w:rsidRPr="00086443">
              <w:rPr>
                <w:rFonts w:ascii="Times New Roman" w:eastAsia="Times New Roman" w:hAnsi="Times New Roman" w:cs="Times New Roman"/>
                <w:color w:val="000000"/>
              </w:rPr>
              <w:t xml:space="preserve"> </w:t>
            </w:r>
            <w:ins w:id="876" w:author="Caitlin Jeffrey" w:date="2023-11-09T11:27:00Z">
              <w:r w:rsidR="006B5EE8">
                <w:rPr>
                  <w:rFonts w:ascii="Times New Roman" w:eastAsia="Times New Roman" w:hAnsi="Times New Roman" w:cs="Times New Roman"/>
                  <w:color w:val="000000"/>
                </w:rPr>
                <w:t xml:space="preserve">milk quality, </w:t>
              </w:r>
            </w:ins>
            <w:r w:rsidRPr="00086443">
              <w:rPr>
                <w:rFonts w:ascii="Times New Roman" w:eastAsia="Times New Roman" w:hAnsi="Times New Roman" w:cs="Times New Roman"/>
                <w:color w:val="000000"/>
              </w:rPr>
              <w:t>u</w:t>
            </w:r>
            <w:commentRangeStart w:id="877"/>
            <w:commentRangeStart w:id="878"/>
            <w:r w:rsidRPr="00086443">
              <w:rPr>
                <w:rFonts w:ascii="Times New Roman" w:eastAsia="Times New Roman" w:hAnsi="Times New Roman" w:cs="Times New Roman"/>
                <w:color w:val="000000"/>
              </w:rPr>
              <w:t xml:space="preserve">dder health </w:t>
            </w:r>
            <w:commentRangeEnd w:id="877"/>
            <w:r w:rsidRPr="00086443">
              <w:rPr>
                <w:rStyle w:val="CommentReference"/>
                <w:rFonts w:eastAsiaTheme="minorEastAsia"/>
                <w:sz w:val="22"/>
                <w:szCs w:val="22"/>
              </w:rPr>
              <w:commentReference w:id="877"/>
            </w:r>
            <w:commentRangeEnd w:id="878"/>
            <w:r w:rsidRPr="00086443">
              <w:rPr>
                <w:rStyle w:val="CommentReference"/>
                <w:rFonts w:eastAsiaTheme="minorEastAsia"/>
                <w:sz w:val="22"/>
                <w:szCs w:val="22"/>
              </w:rPr>
              <w:commentReference w:id="878"/>
            </w:r>
            <w:r w:rsidRPr="00086443">
              <w:rPr>
                <w:rFonts w:ascii="Times New Roman" w:eastAsia="Times New Roman" w:hAnsi="Times New Roman" w:cs="Times New Roman"/>
                <w:color w:val="000000"/>
              </w:rPr>
              <w:t>and production outcomes by facility type</w:t>
            </w:r>
            <w:del w:id="879" w:author="Caitlin Jeffrey" w:date="2023-11-09T11:26:00Z">
              <w:r w:rsidRPr="00086443" w:rsidDel="00AE783F">
                <w:rPr>
                  <w:rFonts w:ascii="Times New Roman" w:eastAsia="Times New Roman" w:hAnsi="Times New Roman" w:cs="Times New Roman"/>
                  <w:color w:val="000000"/>
                </w:rPr>
                <w:delText xml:space="preserve"> for 21 Vermont organic dairy herds</w:delText>
              </w:r>
            </w:del>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Tiestalls</w:t>
            </w:r>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Freestalls</w:t>
            </w:r>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w:t>
            </w:r>
            <w:r w:rsidRPr="00086443">
              <w:rPr>
                <w:rFonts w:ascii="Times New Roman" w:eastAsia="Times New Roman" w:hAnsi="Times New Roman" w:cs="Times New Roman"/>
                <w:color w:val="000000"/>
              </w:rPr>
              <w:t xml:space="preserve">hronically </w:t>
            </w:r>
            <w:r w:rsidRPr="00086443">
              <w:rPr>
                <w:rFonts w:ascii="Times New Roman" w:eastAsia="Times New Roman" w:hAnsi="Times New Roman" w:cs="Times New Roman"/>
                <w:color w:val="000000"/>
              </w:rPr>
              <w:t>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000000"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880"/>
            <w:r w:rsidRPr="00086443">
              <w:rPr>
                <w:rFonts w:ascii="Times New Roman" w:eastAsia="Times New Roman" w:hAnsi="Times New Roman" w:cs="Times New Roman"/>
                <w:color w:val="000000"/>
              </w:rPr>
              <w:t>(pounds)</w:t>
            </w:r>
            <w:commentRangeEnd w:id="880"/>
            <w:r w:rsidRPr="00086443">
              <w:rPr>
                <w:rStyle w:val="CommentReference"/>
                <w:rFonts w:eastAsiaTheme="minorEastAsia"/>
                <w:sz w:val="22"/>
                <w:szCs w:val="22"/>
              </w:rPr>
              <w:commentReference w:id="880"/>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DHIA data not available for 1 bedded pack farms and 2 tiestall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881" w:author="Caitlin Jeffrey" w:date="2023-11-09T13:57:00Z"/>
          <w:rFonts w:ascii="Times New Roman" w:hAnsi="Times New Roman" w:cs="Times New Roman"/>
          <w:b/>
          <w:bCs/>
          <w:sz w:val="24"/>
          <w:szCs w:val="24"/>
        </w:rPr>
      </w:pPr>
    </w:p>
    <w:p w14:paraId="0F489B52" w14:textId="77777777" w:rsidR="003855D2" w:rsidRDefault="003855D2">
      <w:pPr>
        <w:rPr>
          <w:ins w:id="882" w:author="Caitlin Jeffrey" w:date="2023-11-09T13:57:00Z"/>
          <w:rFonts w:ascii="Times New Roman" w:hAnsi="Times New Roman" w:cs="Times New Roman"/>
          <w:b/>
          <w:bCs/>
          <w:sz w:val="24"/>
          <w:szCs w:val="24"/>
        </w:rPr>
      </w:pPr>
    </w:p>
    <w:p w14:paraId="43A9C4DF" w14:textId="77777777" w:rsidR="00834C1D" w:rsidRDefault="00834C1D">
      <w:pPr>
        <w:rPr>
          <w:ins w:id="883" w:author="Caitlin Jeffrey" w:date="2023-11-09T13:57:00Z"/>
          <w:rFonts w:ascii="Times New Roman" w:hAnsi="Times New Roman" w:cs="Times New Roman"/>
          <w:b/>
          <w:bCs/>
          <w:sz w:val="24"/>
          <w:szCs w:val="24"/>
        </w:rPr>
        <w:sectPr w:rsidR="00834C1D" w:rsidSect="002457E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884"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885">
          <w:tblGrid>
            <w:gridCol w:w="1033"/>
            <w:gridCol w:w="2747"/>
            <w:gridCol w:w="3240"/>
            <w:gridCol w:w="1415"/>
            <w:gridCol w:w="925"/>
            <w:gridCol w:w="180"/>
            <w:gridCol w:w="2520"/>
            <w:gridCol w:w="990"/>
          </w:tblGrid>
        </w:tblGridChange>
      </w:tblGrid>
      <w:tr w:rsidR="00733E27" w:rsidRPr="004266ED" w14:paraId="0F5D5563" w14:textId="77777777" w:rsidTr="00834C1D">
        <w:trPr>
          <w:trHeight w:val="291"/>
          <w:trPrChange w:id="886"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887" w:author="Caitlin Jeffrey" w:date="2023-11-09T13:58:00Z">
              <w:tcPr>
                <w:tcW w:w="9360" w:type="dxa"/>
                <w:gridSpan w:val="5"/>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888" w:author="Caitlin Jeffrey" w:date="2023-11-09T13:59:00Z">
            <w:tblPrEx>
              <w:tblW w:w="13050" w:type="dxa"/>
            </w:tblPrEx>
          </w:tblPrExChange>
        </w:tblPrEx>
        <w:trPr>
          <w:trHeight w:val="291"/>
          <w:trPrChange w:id="88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890"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891"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892" w:author="Caitlin Jeffrey" w:date="2023-11-09T13:59:00Z">
              <w:tcPr>
                <w:tcW w:w="3240" w:type="dxa"/>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893"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894"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895" w:author="Caitlin Jeffrey" w:date="2023-11-09T13:59:00Z">
            <w:tblPrEx>
              <w:tblW w:w="13050" w:type="dxa"/>
            </w:tblPrEx>
          </w:tblPrExChange>
        </w:tblPrEx>
        <w:trPr>
          <w:trHeight w:val="291"/>
          <w:trPrChange w:id="89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897"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898" w:author="Caitlin Jeffrey" w:date="2023-11-09T13:59:00Z">
              <w:tcPr>
                <w:tcW w:w="5760" w:type="dxa"/>
                <w:gridSpan w:val="4"/>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899"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900"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901" w:author="Caitlin Jeffrey" w:date="2023-11-09T13:59:00Z">
            <w:tblPrEx>
              <w:tblW w:w="13050" w:type="dxa"/>
            </w:tblPrEx>
          </w:tblPrExChange>
        </w:tblPrEx>
        <w:trPr>
          <w:trHeight w:val="291"/>
          <w:trPrChange w:id="90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903"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904"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905" w:author="Caitlin Jeffrey" w:date="2023-11-09T13:59:00Z">
              <w:tcPr>
                <w:tcW w:w="3240" w:type="dxa"/>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906"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907"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908" w:author="Caitlin Jeffrey" w:date="2023-11-09T13:59:00Z">
            <w:tblPrEx>
              <w:tblW w:w="13050" w:type="dxa"/>
            </w:tblPrEx>
          </w:tblPrExChange>
        </w:tblPrEx>
        <w:trPr>
          <w:trHeight w:val="291"/>
          <w:trPrChange w:id="90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910"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911"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912" w:author="Caitlin Jeffrey" w:date="2023-11-09T13:59:00Z">
              <w:tcPr>
                <w:tcW w:w="3240" w:type="dxa"/>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913"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914"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915" w:author="Caitlin Jeffrey" w:date="2023-11-09T13:59:00Z">
            <w:tblPrEx>
              <w:tblW w:w="13050" w:type="dxa"/>
            </w:tblPrEx>
          </w:tblPrExChange>
        </w:tblPrEx>
        <w:trPr>
          <w:trHeight w:val="291"/>
          <w:trPrChange w:id="91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917"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918"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919" w:author="Caitlin Jeffrey" w:date="2023-11-09T13:59:00Z">
              <w:tcPr>
                <w:tcW w:w="3240" w:type="dxa"/>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920"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921"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922" w:author="Caitlin Jeffrey" w:date="2023-11-09T13:59:00Z">
            <w:tblPrEx>
              <w:tblW w:w="13050" w:type="dxa"/>
            </w:tblPrEx>
          </w:tblPrExChange>
        </w:tblPrEx>
        <w:trPr>
          <w:trHeight w:val="291"/>
          <w:trPrChange w:id="92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924"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925"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926" w:author="Caitlin Jeffrey" w:date="2023-11-09T13:59:00Z">
              <w:tcPr>
                <w:tcW w:w="3240" w:type="dxa"/>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927"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928"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929" w:author="Caitlin Jeffrey" w:date="2023-11-09T13:59:00Z">
            <w:tblPrEx>
              <w:tblW w:w="13050" w:type="dxa"/>
            </w:tblPrEx>
          </w:tblPrExChange>
        </w:tblPrEx>
        <w:trPr>
          <w:trHeight w:val="291"/>
          <w:trPrChange w:id="93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31"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932"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933" w:author="Caitlin Jeffrey" w:date="2023-11-09T13:59:00Z">
              <w:tcPr>
                <w:tcW w:w="3240" w:type="dxa"/>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934"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935"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936" w:author="Caitlin Jeffrey" w:date="2023-11-09T13:59:00Z">
            <w:tblPrEx>
              <w:tblW w:w="13050" w:type="dxa"/>
            </w:tblPrEx>
          </w:tblPrExChange>
        </w:tblPrEx>
        <w:trPr>
          <w:trHeight w:val="291"/>
          <w:trPrChange w:id="93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938"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939" w:author="Caitlin Jeffrey" w:date="2023-11-09T13:59:00Z">
              <w:tcPr>
                <w:tcW w:w="3240" w:type="dxa"/>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940"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941"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942" w:author="Caitlin Jeffrey" w:date="2023-11-09T13:59:00Z">
            <w:tblPrEx>
              <w:tblW w:w="13050" w:type="dxa"/>
            </w:tblPrEx>
          </w:tblPrExChange>
        </w:tblPrEx>
        <w:trPr>
          <w:trHeight w:val="291"/>
          <w:trPrChange w:id="94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944"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945"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946" w:author="Caitlin Jeffrey" w:date="2023-11-09T13:59:00Z">
              <w:tcPr>
                <w:tcW w:w="3240" w:type="dxa"/>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947"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948"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949" w:author="Caitlin Jeffrey" w:date="2023-11-09T13:59:00Z">
            <w:tblPrEx>
              <w:tblW w:w="13050" w:type="dxa"/>
            </w:tblPrEx>
          </w:tblPrExChange>
        </w:tblPrEx>
        <w:trPr>
          <w:trHeight w:val="291"/>
          <w:trPrChange w:id="95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51"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952"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953" w:author="Caitlin Jeffrey" w:date="2023-11-09T13:59:00Z">
              <w:tcPr>
                <w:tcW w:w="3240" w:type="dxa"/>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954"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955"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956" w:author="Caitlin Jeffrey" w:date="2023-11-09T13:59:00Z">
            <w:tblPrEx>
              <w:tblW w:w="13050" w:type="dxa"/>
            </w:tblPrEx>
          </w:tblPrExChange>
        </w:tblPrEx>
        <w:trPr>
          <w:trHeight w:val="291"/>
          <w:trPrChange w:id="95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58"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959"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960" w:author="Caitlin Jeffrey" w:date="2023-11-09T13:59:00Z">
              <w:tcPr>
                <w:tcW w:w="3240" w:type="dxa"/>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961"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962"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963" w:author="Caitlin Jeffrey" w:date="2023-11-09T13:59:00Z">
            <w:tblPrEx>
              <w:tblW w:w="13050" w:type="dxa"/>
            </w:tblPrEx>
          </w:tblPrExChange>
        </w:tblPrEx>
        <w:trPr>
          <w:trHeight w:val="291"/>
          <w:trPrChange w:id="96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65"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966"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967" w:author="Caitlin Jeffrey" w:date="2023-11-09T13:59:00Z">
              <w:tcPr>
                <w:tcW w:w="3240" w:type="dxa"/>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968"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969"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970" w:author="Caitlin Jeffrey" w:date="2023-11-09T13:59:00Z">
            <w:tblPrEx>
              <w:tblW w:w="13050" w:type="dxa"/>
            </w:tblPrEx>
          </w:tblPrExChange>
        </w:tblPrEx>
        <w:trPr>
          <w:trHeight w:val="291"/>
          <w:trPrChange w:id="97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72"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973"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974" w:author="Caitlin Jeffrey" w:date="2023-11-09T13:59:00Z">
              <w:tcPr>
                <w:tcW w:w="3240" w:type="dxa"/>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975"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976"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977" w:author="Caitlin Jeffrey" w:date="2023-11-09T13:59:00Z">
            <w:tblPrEx>
              <w:tblW w:w="13050" w:type="dxa"/>
            </w:tblPrEx>
          </w:tblPrExChange>
        </w:tblPrEx>
        <w:trPr>
          <w:trHeight w:val="291"/>
          <w:trPrChange w:id="97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79"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980"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981" w:author="Caitlin Jeffrey" w:date="2023-11-09T13:59:00Z">
              <w:tcPr>
                <w:tcW w:w="3240" w:type="dxa"/>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982"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983"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984" w:author="Caitlin Jeffrey" w:date="2023-11-09T13:59:00Z">
            <w:tblPrEx>
              <w:tblW w:w="13050" w:type="dxa"/>
            </w:tblPrEx>
          </w:tblPrExChange>
        </w:tblPrEx>
        <w:trPr>
          <w:trHeight w:val="360"/>
          <w:trPrChange w:id="985"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986"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987"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988"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989" w:author="Caitlin Jeffrey" w:date="2023-11-09T13:59:00Z">
              <w:tcPr>
                <w:tcW w:w="3240" w:type="dxa"/>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990"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991"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992" w:author="Caitlin Jeffrey" w:date="2023-11-09T13:59:00Z">
            <w:tblPrEx>
              <w:tblW w:w="13050" w:type="dxa"/>
            </w:tblPrEx>
          </w:tblPrExChange>
        </w:tblPrEx>
        <w:trPr>
          <w:trHeight w:val="291"/>
          <w:trPrChange w:id="99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994"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995"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996" w:author="Caitlin Jeffrey" w:date="2023-11-09T13:59:00Z">
              <w:tcPr>
                <w:tcW w:w="3240" w:type="dxa"/>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997"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998"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999" w:author="Caitlin Jeffrey" w:date="2023-11-09T13:59:00Z">
            <w:tblPrEx>
              <w:tblW w:w="13050" w:type="dxa"/>
            </w:tblPrEx>
          </w:tblPrExChange>
        </w:tblPrEx>
        <w:trPr>
          <w:trHeight w:val="291"/>
          <w:trPrChange w:id="100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001"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1002"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1003" w:author="Caitlin Jeffrey" w:date="2023-11-09T13:59:00Z">
              <w:tcPr>
                <w:tcW w:w="3240" w:type="dxa"/>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1004"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1005"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1006" w:author="Caitlin Jeffrey" w:date="2023-11-09T13:59:00Z">
            <w:tblPrEx>
              <w:tblW w:w="13050" w:type="dxa"/>
            </w:tblPrEx>
          </w:tblPrExChange>
        </w:tblPrEx>
        <w:trPr>
          <w:trHeight w:val="291"/>
          <w:trPrChange w:id="100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08"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009"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1010" w:author="Caitlin Jeffrey" w:date="2023-11-09T13:59:00Z">
              <w:tcPr>
                <w:tcW w:w="3240" w:type="dxa"/>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1011"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012"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1013" w:author="Caitlin Jeffrey" w:date="2023-11-09T13:59:00Z">
            <w:tblPrEx>
              <w:tblW w:w="13050" w:type="dxa"/>
            </w:tblPrEx>
          </w:tblPrExChange>
        </w:tblPrEx>
        <w:trPr>
          <w:trHeight w:val="291"/>
          <w:trPrChange w:id="101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15"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016"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1017" w:author="Caitlin Jeffrey" w:date="2023-11-09T13:59:00Z">
              <w:tcPr>
                <w:tcW w:w="3240" w:type="dxa"/>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1018"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1019"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1020" w:author="Caitlin Jeffrey" w:date="2023-11-09T13:59:00Z">
            <w:tblPrEx>
              <w:tblW w:w="13050" w:type="dxa"/>
            </w:tblPrEx>
          </w:tblPrExChange>
        </w:tblPrEx>
        <w:trPr>
          <w:trHeight w:val="369"/>
          <w:trPrChange w:id="1021"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1022"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1023"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1024" w:author="Caitlin Jeffrey" w:date="2023-11-09T13:59:00Z">
              <w:tcPr>
                <w:tcW w:w="3240" w:type="dxa"/>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1025"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1026"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1027"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1028"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029"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1030" w:author="Caitlin Jeffrey" w:date="2023-11-09T13:59:00Z">
              <w:tcPr>
                <w:tcW w:w="3240" w:type="dxa"/>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1031"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032"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1033" w:author="Caitlin Jeffrey" w:date="2023-11-09T13:59:00Z">
            <w:tblPrEx>
              <w:tblW w:w="13050" w:type="dxa"/>
            </w:tblPrEx>
          </w:tblPrExChange>
        </w:tblPrEx>
        <w:trPr>
          <w:trHeight w:val="325"/>
          <w:trPrChange w:id="1034"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1035"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1036" w:author="Caitlin Jeffrey" w:date="2023-11-09T13:59:00Z">
              <w:tcPr>
                <w:tcW w:w="5760" w:type="dxa"/>
                <w:gridSpan w:val="4"/>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037"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038"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1039" w:author="Caitlin Jeffrey" w:date="2023-11-09T13:59:00Z">
            <w:tblPrEx>
              <w:tblW w:w="13050" w:type="dxa"/>
            </w:tblPrEx>
          </w:tblPrExChange>
        </w:tblPrEx>
        <w:trPr>
          <w:trHeight w:val="360"/>
          <w:trPrChange w:id="1040"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1041"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042"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043" w:author="Caitlin Jeffrey" w:date="2023-11-09T13:59:00Z">
              <w:tcPr>
                <w:tcW w:w="3240" w:type="dxa"/>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044"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1045"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1046" w:author="Caitlin Jeffrey" w:date="2023-11-09T13:59:00Z">
            <w:tblPrEx>
              <w:tblW w:w="13050" w:type="dxa"/>
            </w:tblPrEx>
          </w:tblPrExChange>
        </w:tblPrEx>
        <w:trPr>
          <w:trHeight w:val="360"/>
          <w:trPrChange w:id="1047"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1048"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049"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050" w:author="Caitlin Jeffrey" w:date="2023-11-09T13:59:00Z">
              <w:tcPr>
                <w:tcW w:w="3240" w:type="dxa"/>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051"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1052"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1053" w:author="Caitlin Jeffrey" w:date="2023-11-09T13:59:00Z">
            <w:tblPrEx>
              <w:tblW w:w="13050" w:type="dxa"/>
            </w:tblPrEx>
          </w:tblPrExChange>
        </w:tblPrEx>
        <w:trPr>
          <w:trHeight w:val="270"/>
          <w:trPrChange w:id="1054"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055"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056"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057" w:author="Caitlin Jeffrey" w:date="2023-11-09T13:59:00Z">
              <w:tcPr>
                <w:tcW w:w="3240" w:type="dxa"/>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058"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1059"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1060" w:author="Caitlin Jeffrey" w:date="2023-11-09T13:59:00Z">
            <w:tblPrEx>
              <w:tblW w:w="13050" w:type="dxa"/>
            </w:tblPrEx>
          </w:tblPrExChange>
        </w:tblPrEx>
        <w:trPr>
          <w:trHeight w:val="261"/>
          <w:trPrChange w:id="1061"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1062"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063"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064" w:author="Caitlin Jeffrey" w:date="2023-11-09T13:59:00Z">
              <w:tcPr>
                <w:tcW w:w="3240" w:type="dxa"/>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1065"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066"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1067" w:author="Caitlin Jeffrey" w:date="2023-11-09T14:00:00Z">
            <w:tblPrEx>
              <w:tblW w:w="13050" w:type="dxa"/>
            </w:tblPrEx>
          </w:tblPrExChange>
        </w:tblPrEx>
        <w:trPr>
          <w:trHeight w:val="270"/>
          <w:trPrChange w:id="1068"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1069"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1070"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1071" w:author="Caitlin Jeffrey" w:date="2023-11-09T14:00:00Z">
              <w:tcPr>
                <w:tcW w:w="3240" w:type="dxa"/>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1072"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1073"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1074" w:author="Caitlin Jeffrey" w:date="2023-11-09T13:59:00Z">
            <w:tblPrEx>
              <w:tblW w:w="13050" w:type="dxa"/>
            </w:tblPrEx>
          </w:tblPrExChange>
        </w:tblPrEx>
        <w:trPr>
          <w:trHeight w:val="291"/>
          <w:trPrChange w:id="107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76"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077"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078" w:author="Caitlin Jeffrey" w:date="2023-11-09T13:59:00Z">
              <w:tcPr>
                <w:tcW w:w="3240" w:type="dxa"/>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1079"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080"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1081" w:author="Caitlin Jeffrey" w:date="2023-11-09T13:59:00Z">
            <w:tblPrEx>
              <w:tblW w:w="13050" w:type="dxa"/>
            </w:tblPrEx>
          </w:tblPrExChange>
        </w:tblPrEx>
        <w:trPr>
          <w:trHeight w:val="291"/>
          <w:trPrChange w:id="108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83"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084"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1085" w:author="Caitlin Jeffrey" w:date="2023-11-09T13:59:00Z">
              <w:tcPr>
                <w:tcW w:w="3240" w:type="dxa"/>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1086"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1087"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1088" w:author="Caitlin Jeffrey" w:date="2023-11-09T13:59:00Z">
            <w:tblPrEx>
              <w:tblW w:w="13050" w:type="dxa"/>
            </w:tblPrEx>
          </w:tblPrExChange>
        </w:tblPrEx>
        <w:trPr>
          <w:trHeight w:val="291"/>
          <w:trPrChange w:id="108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90"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091"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092" w:author="Caitlin Jeffrey" w:date="2023-11-09T13:59:00Z">
              <w:tcPr>
                <w:tcW w:w="3240" w:type="dxa"/>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1093"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094"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1095" w:author="Caitlin Jeffrey" w:date="2023-11-09T13:59:00Z">
            <w:tblPrEx>
              <w:tblW w:w="13050" w:type="dxa"/>
            </w:tblPrEx>
          </w:tblPrExChange>
        </w:tblPrEx>
        <w:trPr>
          <w:trHeight w:val="291"/>
          <w:trPrChange w:id="109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097"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098"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1099" w:author="Caitlin Jeffrey" w:date="2023-11-09T13:59:00Z">
              <w:tcPr>
                <w:tcW w:w="3240" w:type="dxa"/>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1100"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1101"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1102" w:author="Caitlin Jeffrey" w:date="2023-11-09T13:59:00Z">
            <w:tblPrEx>
              <w:tblW w:w="13050" w:type="dxa"/>
            </w:tblPrEx>
          </w:tblPrExChange>
        </w:tblPrEx>
        <w:trPr>
          <w:trHeight w:val="291"/>
          <w:trPrChange w:id="110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104"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105"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106" w:author="Caitlin Jeffrey" w:date="2023-11-09T13:59:00Z">
              <w:tcPr>
                <w:tcW w:w="3240" w:type="dxa"/>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1107"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108"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1109" w:author="Caitlin Jeffrey" w:date="2023-11-09T13:59:00Z">
            <w:tblPrEx>
              <w:tblW w:w="13050" w:type="dxa"/>
            </w:tblPrEx>
          </w:tblPrExChange>
        </w:tblPrEx>
        <w:trPr>
          <w:trHeight w:val="291"/>
          <w:trPrChange w:id="111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111"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112"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1113" w:author="Caitlin Jeffrey" w:date="2023-11-09T13:59:00Z">
              <w:tcPr>
                <w:tcW w:w="3240" w:type="dxa"/>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1114"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1115"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1116" w:author="Caitlin Jeffrey" w:date="2023-11-09T13:59:00Z">
            <w:tblPrEx>
              <w:tblW w:w="13050" w:type="dxa"/>
            </w:tblPrEx>
          </w:tblPrExChange>
        </w:tblPrEx>
        <w:trPr>
          <w:trHeight w:val="291"/>
          <w:trPrChange w:id="1117"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118"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1119" w:author="Caitlin Jeffrey" w:date="2023-11-09T13:59:00Z">
              <w:tcPr>
                <w:tcW w:w="5760" w:type="dxa"/>
                <w:gridSpan w:val="4"/>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120"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121"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1122" w:author="Caitlin Jeffrey" w:date="2023-11-09T13:59:00Z">
            <w:tblPrEx>
              <w:tblW w:w="13050" w:type="dxa"/>
            </w:tblPrEx>
          </w:tblPrExChange>
        </w:tblPrEx>
        <w:trPr>
          <w:trHeight w:val="291"/>
          <w:trPrChange w:id="112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124"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125"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126" w:author="Caitlin Jeffrey" w:date="2023-11-09T13:59:00Z">
              <w:tcPr>
                <w:tcW w:w="3240" w:type="dxa"/>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127"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1128"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1129" w:author="Caitlin Jeffrey" w:date="2023-11-09T13:59:00Z">
            <w:tblPrEx>
              <w:tblW w:w="13050" w:type="dxa"/>
            </w:tblPrEx>
          </w:tblPrExChange>
        </w:tblPrEx>
        <w:trPr>
          <w:trHeight w:val="291"/>
          <w:trPrChange w:id="113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131"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132"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133" w:author="Caitlin Jeffrey" w:date="2023-11-09T13:59:00Z">
              <w:tcPr>
                <w:tcW w:w="3240" w:type="dxa"/>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134"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1135"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1136" w:author="Caitlin Jeffrey" w:date="2023-11-09T13:59:00Z">
            <w:tblPrEx>
              <w:tblW w:w="13050" w:type="dxa"/>
            </w:tblPrEx>
          </w:tblPrExChange>
        </w:tblPrEx>
        <w:trPr>
          <w:trHeight w:val="291"/>
          <w:trPrChange w:id="113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138"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139"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140" w:author="Caitlin Jeffrey" w:date="2023-11-09T13:59:00Z">
              <w:tcPr>
                <w:tcW w:w="3240" w:type="dxa"/>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141"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1142"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1143" w:author="Caitlin Jeffrey" w:date="2023-11-09T13:59:00Z">
            <w:tblPrEx>
              <w:tblW w:w="13050" w:type="dxa"/>
            </w:tblPrEx>
          </w:tblPrExChange>
        </w:tblPrEx>
        <w:trPr>
          <w:trHeight w:val="291"/>
          <w:trPrChange w:id="114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145"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146"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147" w:author="Caitlin Jeffrey" w:date="2023-11-09T13:59:00Z">
              <w:tcPr>
                <w:tcW w:w="3240" w:type="dxa"/>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1148"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149"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1150" w:author="Caitlin Jeffrey" w:date="2023-11-09T13:59:00Z">
            <w:tblPrEx>
              <w:tblW w:w="13050" w:type="dxa"/>
            </w:tblPrEx>
          </w:tblPrExChange>
        </w:tblPrEx>
        <w:trPr>
          <w:trHeight w:val="291"/>
          <w:trPrChange w:id="115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152"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153"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1154" w:author="Caitlin Jeffrey" w:date="2023-11-09T13:59:00Z">
              <w:tcPr>
                <w:tcW w:w="3240" w:type="dxa"/>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1155"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1156"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1157" w:author="Caitlin Jeffrey" w:date="2023-11-09T13:59:00Z">
            <w:tblPrEx>
              <w:tblW w:w="13050" w:type="dxa"/>
            </w:tblPrEx>
          </w:tblPrExChange>
        </w:tblPrEx>
        <w:trPr>
          <w:trHeight w:val="291"/>
          <w:trPrChange w:id="115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159"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160"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161" w:author="Caitlin Jeffrey" w:date="2023-11-09T13:59:00Z">
              <w:tcPr>
                <w:tcW w:w="3240" w:type="dxa"/>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1162"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163"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1164" w:author="Caitlin Jeffrey" w:date="2023-11-09T13:59:00Z">
            <w:tblPrEx>
              <w:tblW w:w="13050" w:type="dxa"/>
            </w:tblPrEx>
          </w:tblPrExChange>
        </w:tblPrEx>
        <w:trPr>
          <w:trHeight w:val="291"/>
          <w:trPrChange w:id="116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166"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167"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1168" w:author="Caitlin Jeffrey" w:date="2023-11-09T13:59:00Z">
              <w:tcPr>
                <w:tcW w:w="3240" w:type="dxa"/>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1169"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1170"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1171" w:author="Caitlin Jeffrey" w:date="2023-11-09T13:59:00Z">
            <w:tblPrEx>
              <w:tblW w:w="13050" w:type="dxa"/>
            </w:tblPrEx>
          </w:tblPrExChange>
        </w:tblPrEx>
        <w:trPr>
          <w:trHeight w:val="291"/>
          <w:trPrChange w:id="117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173"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1174" w:author="Caitlin Jeffrey" w:date="2023-11-09T13:59:00Z">
              <w:tcPr>
                <w:tcW w:w="5760" w:type="dxa"/>
                <w:gridSpan w:val="4"/>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1175"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176"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1177" w:author="Caitlin Jeffrey" w:date="2023-11-09T13:59:00Z">
            <w:tblPrEx>
              <w:tblW w:w="13050" w:type="dxa"/>
            </w:tblPrEx>
          </w:tblPrExChange>
        </w:tblPrEx>
        <w:trPr>
          <w:trHeight w:val="288"/>
          <w:trPrChange w:id="1178"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1179"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180"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181" w:author="Caitlin Jeffrey" w:date="2023-11-09T13:59:00Z">
              <w:tcPr>
                <w:tcW w:w="3240" w:type="dxa"/>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182"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1183"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1184" w:author="Caitlin Jeffrey" w:date="2023-11-09T13:59:00Z">
            <w:tblPrEx>
              <w:tblW w:w="13050" w:type="dxa"/>
            </w:tblPrEx>
          </w:tblPrExChange>
        </w:tblPrEx>
        <w:trPr>
          <w:trHeight w:val="270"/>
          <w:trPrChange w:id="1185"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186"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187"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188" w:author="Caitlin Jeffrey" w:date="2023-11-09T13:59:00Z">
              <w:tcPr>
                <w:tcW w:w="3240" w:type="dxa"/>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189"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1190"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1191" w:author="Caitlin Jeffrey" w:date="2023-11-09T13:59:00Z">
            <w:tblPrEx>
              <w:tblW w:w="13050" w:type="dxa"/>
            </w:tblPrEx>
          </w:tblPrExChange>
        </w:tblPrEx>
        <w:trPr>
          <w:trHeight w:val="270"/>
          <w:trPrChange w:id="119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193"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194"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195" w:author="Caitlin Jeffrey" w:date="2023-11-09T13:59:00Z">
              <w:tcPr>
                <w:tcW w:w="3240" w:type="dxa"/>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196"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1197"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1198" w:author="Caitlin Jeffrey" w:date="2023-11-09T13:59:00Z">
            <w:tblPrEx>
              <w:tblW w:w="13050" w:type="dxa"/>
            </w:tblPrEx>
          </w:tblPrExChange>
        </w:tblPrEx>
        <w:trPr>
          <w:trHeight w:val="180"/>
          <w:trPrChange w:id="1199"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1200"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01"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202" w:author="Caitlin Jeffrey" w:date="2023-11-09T13:59:00Z">
              <w:tcPr>
                <w:tcW w:w="3240" w:type="dxa"/>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1203"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204"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2F546D">
        <w:tblPrEx>
          <w:tblPrExChange w:id="1205" w:author="Caitlin Jeffrey" w:date="2023-11-09T13:59:00Z">
            <w:tblPrEx>
              <w:tblW w:w="13050" w:type="dxa"/>
            </w:tblPrEx>
          </w:tblPrExChange>
        </w:tblPrEx>
        <w:trPr>
          <w:trHeight w:val="582"/>
          <w:trPrChange w:id="1206" w:author="Caitlin Jeffrey" w:date="2023-11-09T13:59:00Z">
            <w:trPr>
              <w:trHeight w:val="582"/>
            </w:trPr>
          </w:trPrChange>
        </w:trPr>
        <w:tc>
          <w:tcPr>
            <w:tcW w:w="1033" w:type="dxa"/>
            <w:tcBorders>
              <w:top w:val="nil"/>
              <w:left w:val="nil"/>
              <w:bottom w:val="nil"/>
              <w:right w:val="nil"/>
            </w:tcBorders>
            <w:shd w:val="clear" w:color="auto" w:fill="auto"/>
            <w:noWrap/>
            <w:vAlign w:val="bottom"/>
            <w:hideMark/>
            <w:tcPrChange w:id="1207" w:author="Caitlin Jeffrey" w:date="2023-11-09T13:59:00Z">
              <w:tcPr>
                <w:tcW w:w="1033" w:type="dxa"/>
                <w:tcBorders>
                  <w:top w:val="nil"/>
                  <w:left w:val="nil"/>
                  <w:bottom w:val="nil"/>
                  <w:right w:val="nil"/>
                </w:tcBorders>
                <w:shd w:val="clear" w:color="auto" w:fill="auto"/>
                <w:noWrap/>
                <w:vAlign w:val="bottom"/>
                <w:hideMark/>
              </w:tcPr>
            </w:tcPrChange>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08" w:author="Caitlin Jeffrey" w:date="2023-11-09T13:59:00Z">
              <w:tcPr>
                <w:tcW w:w="2747" w:type="dxa"/>
                <w:tcBorders>
                  <w:top w:val="nil"/>
                  <w:left w:val="nil"/>
                  <w:bottom w:val="nil"/>
                  <w:right w:val="nil"/>
                </w:tcBorders>
                <w:shd w:val="clear" w:color="auto" w:fill="auto"/>
                <w:vAlign w:val="bottom"/>
              </w:tcPr>
            </w:tcPrChange>
          </w:tcPr>
          <w:p w14:paraId="396AC0BC" w14:textId="00797965"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del w:id="1209" w:author="Caitlin Jeffrey" w:date="2023-11-09T13:47:00Z">
              <w:r w:rsidRPr="00471AE7" w:rsidDel="000D62DF">
                <w:rPr>
                  <w:rFonts w:ascii="Times New Roman" w:eastAsia="Times New Roman" w:hAnsi="Times New Roman" w:cs="Times New Roman"/>
                  <w:color w:val="000000"/>
                </w:rPr>
                <w:delText>organic-approved, non-antibiotic</w:delText>
              </w:r>
            </w:del>
            <w:ins w:id="1210" w:author="Caitlin Jeffrey" w:date="2023-11-09T13:47:00Z">
              <w:r w:rsidR="000D62DF">
                <w:rPr>
                  <w:rFonts w:ascii="Times New Roman" w:eastAsia="Times New Roman" w:hAnsi="Times New Roman" w:cs="Times New Roman"/>
                  <w:color w:val="000000"/>
                </w:rPr>
                <w:t>OMRI-listed</w:t>
              </w:r>
            </w:ins>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Change w:id="1211" w:author="Caitlin Jeffrey" w:date="2023-11-09T13:59:00Z">
              <w:tcPr>
                <w:tcW w:w="3240" w:type="dxa"/>
                <w:tcBorders>
                  <w:top w:val="nil"/>
                  <w:left w:val="nil"/>
                  <w:bottom w:val="nil"/>
                  <w:right w:val="nil"/>
                </w:tcBorders>
                <w:shd w:val="clear" w:color="auto" w:fill="auto"/>
                <w:noWrap/>
                <w:vAlign w:val="bottom"/>
                <w:hideMark/>
              </w:tcPr>
            </w:tcPrChange>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1212" w:author="Caitlin Jeffrey" w:date="2023-11-09T13:59:00Z">
              <w:tcPr>
                <w:tcW w:w="1415" w:type="dxa"/>
                <w:tcBorders>
                  <w:top w:val="nil"/>
                  <w:left w:val="nil"/>
                  <w:bottom w:val="nil"/>
                  <w:right w:val="nil"/>
                </w:tcBorders>
                <w:vAlign w:val="bottom"/>
              </w:tcPr>
            </w:tcPrChange>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Change w:id="1213" w:author="Caitlin Jeffrey" w:date="2023-11-09T13:59:00Z">
              <w:tcPr>
                <w:tcW w:w="4615" w:type="dxa"/>
                <w:gridSpan w:val="4"/>
                <w:tcBorders>
                  <w:top w:val="nil"/>
                  <w:left w:val="nil"/>
                  <w:bottom w:val="nil"/>
                  <w:right w:val="nil"/>
                </w:tcBorders>
                <w:shd w:val="clear" w:color="auto" w:fill="auto"/>
                <w:noWrap/>
                <w:vAlign w:val="bottom"/>
              </w:tcPr>
            </w:tcPrChange>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2F546D">
        <w:tblPrEx>
          <w:tblPrExChange w:id="1214" w:author="Caitlin Jeffrey" w:date="2023-11-09T13:59:00Z">
            <w:tblPrEx>
              <w:tblW w:w="13050" w:type="dxa"/>
            </w:tblPrEx>
          </w:tblPrExChange>
        </w:tblPrEx>
        <w:trPr>
          <w:trHeight w:val="291"/>
          <w:trPrChange w:id="121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216" w:author="Caitlin Jeffrey" w:date="2023-11-09T13:59:00Z">
              <w:tcPr>
                <w:tcW w:w="1033" w:type="dxa"/>
                <w:tcBorders>
                  <w:top w:val="nil"/>
                  <w:left w:val="nil"/>
                  <w:bottom w:val="nil"/>
                  <w:right w:val="nil"/>
                </w:tcBorders>
                <w:shd w:val="clear" w:color="auto" w:fill="auto"/>
                <w:noWrap/>
                <w:vAlign w:val="bottom"/>
                <w:hideMark/>
              </w:tcPr>
            </w:tcPrChange>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217" w:author="Caitlin Jeffrey" w:date="2023-11-09T13:59:00Z">
              <w:tcPr>
                <w:tcW w:w="2747" w:type="dxa"/>
                <w:tcBorders>
                  <w:top w:val="nil"/>
                  <w:left w:val="nil"/>
                  <w:bottom w:val="nil"/>
                  <w:right w:val="nil"/>
                </w:tcBorders>
                <w:shd w:val="clear" w:color="auto" w:fill="auto"/>
                <w:noWrap/>
                <w:vAlign w:val="bottom"/>
                <w:hideMark/>
              </w:tcPr>
            </w:tcPrChange>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218" w:author="Caitlin Jeffrey" w:date="2023-11-09T13:59:00Z">
              <w:tcPr>
                <w:tcW w:w="3240" w:type="dxa"/>
                <w:tcBorders>
                  <w:top w:val="nil"/>
                  <w:left w:val="nil"/>
                  <w:bottom w:val="nil"/>
                  <w:right w:val="nil"/>
                </w:tcBorders>
                <w:shd w:val="clear" w:color="auto" w:fill="auto"/>
                <w:noWrap/>
                <w:vAlign w:val="bottom"/>
                <w:hideMark/>
              </w:tcPr>
            </w:tcPrChange>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Change w:id="1219" w:author="Caitlin Jeffrey" w:date="2023-11-09T13:59:00Z">
              <w:tcPr>
                <w:tcW w:w="1415" w:type="dxa"/>
                <w:tcBorders>
                  <w:top w:val="nil"/>
                  <w:left w:val="nil"/>
                  <w:bottom w:val="nil"/>
                  <w:right w:val="nil"/>
                </w:tcBorders>
                <w:vAlign w:val="bottom"/>
              </w:tcPr>
            </w:tcPrChange>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220" w:author="Caitlin Jeffrey" w:date="2023-11-09T13:59:00Z">
              <w:tcPr>
                <w:tcW w:w="4615" w:type="dxa"/>
                <w:gridSpan w:val="4"/>
                <w:tcBorders>
                  <w:top w:val="nil"/>
                  <w:left w:val="nil"/>
                  <w:bottom w:val="nil"/>
                  <w:right w:val="nil"/>
                </w:tcBorders>
                <w:shd w:val="clear" w:color="auto" w:fill="auto"/>
                <w:noWrap/>
                <w:vAlign w:val="bottom"/>
              </w:tcPr>
            </w:tcPrChange>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2F546D">
        <w:tblPrEx>
          <w:tblPrExChange w:id="1221" w:author="Caitlin Jeffrey" w:date="2023-11-09T13:59:00Z">
            <w:tblPrEx>
              <w:tblW w:w="13050" w:type="dxa"/>
            </w:tblPrEx>
          </w:tblPrExChange>
        </w:tblPrEx>
        <w:trPr>
          <w:trHeight w:val="291"/>
          <w:trPrChange w:id="122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223" w:author="Caitlin Jeffrey" w:date="2023-11-09T13:59:00Z">
              <w:tcPr>
                <w:tcW w:w="1033" w:type="dxa"/>
                <w:tcBorders>
                  <w:top w:val="nil"/>
                  <w:left w:val="nil"/>
                  <w:bottom w:val="nil"/>
                  <w:right w:val="nil"/>
                </w:tcBorders>
                <w:shd w:val="clear" w:color="auto" w:fill="auto"/>
                <w:noWrap/>
                <w:vAlign w:val="bottom"/>
                <w:hideMark/>
              </w:tcPr>
            </w:tcPrChange>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224" w:author="Caitlin Jeffrey" w:date="2023-11-09T13:59:00Z">
              <w:tcPr>
                <w:tcW w:w="2747" w:type="dxa"/>
                <w:tcBorders>
                  <w:top w:val="nil"/>
                  <w:left w:val="nil"/>
                  <w:bottom w:val="nil"/>
                  <w:right w:val="nil"/>
                </w:tcBorders>
                <w:shd w:val="clear" w:color="auto" w:fill="auto"/>
                <w:noWrap/>
                <w:vAlign w:val="bottom"/>
                <w:hideMark/>
              </w:tcPr>
            </w:tcPrChange>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1225" w:author="Caitlin Jeffrey" w:date="2023-11-09T13:59:00Z">
              <w:tcPr>
                <w:tcW w:w="3240" w:type="dxa"/>
                <w:tcBorders>
                  <w:top w:val="nil"/>
                  <w:left w:val="nil"/>
                  <w:bottom w:val="nil"/>
                  <w:right w:val="nil"/>
                </w:tcBorders>
                <w:shd w:val="clear" w:color="auto" w:fill="auto"/>
                <w:noWrap/>
                <w:vAlign w:val="bottom"/>
                <w:hideMark/>
              </w:tcPr>
            </w:tcPrChange>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1226" w:author="Caitlin Jeffrey" w:date="2023-11-09T13:59:00Z">
              <w:tcPr>
                <w:tcW w:w="1415" w:type="dxa"/>
                <w:tcBorders>
                  <w:top w:val="nil"/>
                  <w:left w:val="nil"/>
                  <w:bottom w:val="nil"/>
                  <w:right w:val="nil"/>
                </w:tcBorders>
                <w:vAlign w:val="bottom"/>
              </w:tcPr>
            </w:tcPrChange>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Change w:id="1227" w:author="Caitlin Jeffrey" w:date="2023-11-09T13:59:00Z">
              <w:tcPr>
                <w:tcW w:w="4615" w:type="dxa"/>
                <w:gridSpan w:val="4"/>
                <w:tcBorders>
                  <w:top w:val="nil"/>
                  <w:left w:val="nil"/>
                  <w:bottom w:val="nil"/>
                  <w:right w:val="nil"/>
                </w:tcBorders>
                <w:shd w:val="clear" w:color="auto" w:fill="auto"/>
                <w:noWrap/>
                <w:vAlign w:val="bottom"/>
              </w:tcPr>
            </w:tcPrChange>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2F546D">
        <w:tblPrEx>
          <w:tblPrExChange w:id="1228" w:author="Caitlin Jeffrey" w:date="2023-11-09T13:59:00Z">
            <w:tblPrEx>
              <w:tblW w:w="13050" w:type="dxa"/>
            </w:tblPrEx>
          </w:tblPrExChange>
        </w:tblPrEx>
        <w:trPr>
          <w:trHeight w:val="291"/>
          <w:trPrChange w:id="12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230" w:author="Caitlin Jeffrey" w:date="2023-11-09T13:59:00Z">
              <w:tcPr>
                <w:tcW w:w="1033" w:type="dxa"/>
                <w:tcBorders>
                  <w:top w:val="nil"/>
                  <w:left w:val="nil"/>
                  <w:bottom w:val="nil"/>
                  <w:right w:val="nil"/>
                </w:tcBorders>
                <w:shd w:val="clear" w:color="auto" w:fill="auto"/>
                <w:noWrap/>
                <w:vAlign w:val="bottom"/>
                <w:hideMark/>
              </w:tcPr>
            </w:tcPrChange>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231" w:author="Caitlin Jeffrey" w:date="2023-11-09T13:59:00Z">
              <w:tcPr>
                <w:tcW w:w="2747" w:type="dxa"/>
                <w:tcBorders>
                  <w:top w:val="nil"/>
                  <w:left w:val="nil"/>
                  <w:bottom w:val="nil"/>
                  <w:right w:val="nil"/>
                </w:tcBorders>
                <w:shd w:val="clear" w:color="auto" w:fill="auto"/>
                <w:noWrap/>
                <w:vAlign w:val="bottom"/>
                <w:hideMark/>
              </w:tcPr>
            </w:tcPrChange>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232" w:author="Caitlin Jeffrey" w:date="2023-11-09T13:59:00Z">
              <w:tcPr>
                <w:tcW w:w="3240" w:type="dxa"/>
                <w:tcBorders>
                  <w:top w:val="nil"/>
                  <w:left w:val="nil"/>
                  <w:bottom w:val="nil"/>
                  <w:right w:val="nil"/>
                </w:tcBorders>
                <w:shd w:val="clear" w:color="auto" w:fill="auto"/>
                <w:noWrap/>
                <w:vAlign w:val="bottom"/>
                <w:hideMark/>
              </w:tcPr>
            </w:tcPrChange>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Change w:id="1233" w:author="Caitlin Jeffrey" w:date="2023-11-09T13:59:00Z">
              <w:tcPr>
                <w:tcW w:w="1415" w:type="dxa"/>
                <w:tcBorders>
                  <w:top w:val="nil"/>
                  <w:left w:val="nil"/>
                  <w:bottom w:val="nil"/>
                  <w:right w:val="nil"/>
                </w:tcBorders>
                <w:vAlign w:val="bottom"/>
              </w:tcPr>
            </w:tcPrChange>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234" w:author="Caitlin Jeffrey" w:date="2023-11-09T13:59:00Z">
              <w:tcPr>
                <w:tcW w:w="4615" w:type="dxa"/>
                <w:gridSpan w:val="4"/>
                <w:tcBorders>
                  <w:top w:val="nil"/>
                  <w:left w:val="nil"/>
                  <w:bottom w:val="nil"/>
                  <w:right w:val="nil"/>
                </w:tcBorders>
                <w:shd w:val="clear" w:color="auto" w:fill="auto"/>
                <w:noWrap/>
                <w:vAlign w:val="bottom"/>
              </w:tcPr>
            </w:tcPrChange>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2F546D">
        <w:tblPrEx>
          <w:tblPrExChange w:id="1235" w:author="Caitlin Jeffrey" w:date="2023-11-09T13:59:00Z">
            <w:tblPrEx>
              <w:tblW w:w="13050" w:type="dxa"/>
            </w:tblPrEx>
          </w:tblPrExChange>
        </w:tblPrEx>
        <w:trPr>
          <w:trHeight w:val="415"/>
          <w:trPrChange w:id="1236" w:author="Caitlin Jeffrey" w:date="2023-11-09T13:59:00Z">
            <w:trPr>
              <w:trHeight w:val="415"/>
            </w:trPr>
          </w:trPrChange>
        </w:trPr>
        <w:tc>
          <w:tcPr>
            <w:tcW w:w="1033" w:type="dxa"/>
            <w:tcBorders>
              <w:top w:val="nil"/>
              <w:left w:val="nil"/>
              <w:bottom w:val="nil"/>
              <w:right w:val="nil"/>
            </w:tcBorders>
            <w:shd w:val="clear" w:color="auto" w:fill="auto"/>
            <w:noWrap/>
            <w:vAlign w:val="bottom"/>
            <w:hideMark/>
            <w:tcPrChange w:id="1237" w:author="Caitlin Jeffrey" w:date="2023-11-09T13:59:00Z">
              <w:tcPr>
                <w:tcW w:w="1033" w:type="dxa"/>
                <w:tcBorders>
                  <w:top w:val="nil"/>
                  <w:left w:val="nil"/>
                  <w:bottom w:val="nil"/>
                  <w:right w:val="nil"/>
                </w:tcBorders>
                <w:shd w:val="clear" w:color="auto" w:fill="auto"/>
                <w:noWrap/>
                <w:vAlign w:val="bottom"/>
                <w:hideMark/>
              </w:tcPr>
            </w:tcPrChange>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1238" w:author="Caitlin Jeffrey" w:date="2023-11-09T13:59:00Z">
              <w:tcPr>
                <w:tcW w:w="2747" w:type="dxa"/>
                <w:tcBorders>
                  <w:top w:val="nil"/>
                  <w:left w:val="nil"/>
                  <w:bottom w:val="nil"/>
                  <w:right w:val="nil"/>
                </w:tcBorders>
                <w:shd w:val="clear" w:color="auto" w:fill="auto"/>
                <w:vAlign w:val="bottom"/>
                <w:hideMark/>
              </w:tcPr>
            </w:tcPrChange>
          </w:tcPr>
          <w:p w14:paraId="07F0E00D" w14:textId="4E663FBD"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ins w:id="1239" w:author="Caitlin Jeffrey" w:date="2023-11-09T14:00:00Z">
              <w:r w:rsidR="00900F26">
                <w:rPr>
                  <w:rFonts w:ascii="Times New Roman" w:eastAsia="Times New Roman" w:hAnsi="Times New Roman" w:cs="Times New Roman"/>
                  <w:color w:val="000000"/>
                </w:rPr>
                <w:t>/</w:t>
              </w:r>
            </w:ins>
            <w:del w:id="1240" w:author="Caitlin Jeffrey" w:date="2023-11-09T14:00:00Z">
              <w:r w:rsidDel="00900F26">
                <w:rPr>
                  <w:rFonts w:ascii="Times New Roman" w:eastAsia="Times New Roman" w:hAnsi="Times New Roman" w:cs="Times New Roman"/>
                  <w:color w:val="000000"/>
                </w:rPr>
                <w:delText xml:space="preserve"> and </w:delText>
              </w:r>
            </w:del>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Change w:id="1241" w:author="Caitlin Jeffrey" w:date="2023-11-09T13:59:00Z">
              <w:tcPr>
                <w:tcW w:w="3240" w:type="dxa"/>
                <w:tcBorders>
                  <w:top w:val="nil"/>
                  <w:left w:val="nil"/>
                  <w:bottom w:val="nil"/>
                  <w:right w:val="nil"/>
                </w:tcBorders>
                <w:shd w:val="clear" w:color="auto" w:fill="auto"/>
                <w:noWrap/>
                <w:vAlign w:val="bottom"/>
                <w:hideMark/>
              </w:tcPr>
            </w:tcPrChange>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1242" w:author="Caitlin Jeffrey" w:date="2023-11-09T13:59:00Z">
              <w:tcPr>
                <w:tcW w:w="1415" w:type="dxa"/>
                <w:tcBorders>
                  <w:top w:val="nil"/>
                  <w:left w:val="nil"/>
                  <w:bottom w:val="nil"/>
                  <w:right w:val="nil"/>
                </w:tcBorders>
                <w:vAlign w:val="bottom"/>
              </w:tcPr>
            </w:tcPrChange>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Change w:id="1243" w:author="Caitlin Jeffrey" w:date="2023-11-09T13:59:00Z">
              <w:tcPr>
                <w:tcW w:w="4615" w:type="dxa"/>
                <w:gridSpan w:val="4"/>
                <w:tcBorders>
                  <w:top w:val="nil"/>
                  <w:left w:val="nil"/>
                  <w:bottom w:val="nil"/>
                  <w:right w:val="nil"/>
                </w:tcBorders>
                <w:shd w:val="clear" w:color="auto" w:fill="auto"/>
                <w:noWrap/>
                <w:vAlign w:val="bottom"/>
              </w:tcPr>
            </w:tcPrChange>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2F546D">
        <w:tblPrEx>
          <w:tblPrExChange w:id="1244" w:author="Caitlin Jeffrey" w:date="2023-11-09T13:59:00Z">
            <w:tblPrEx>
              <w:tblW w:w="13050" w:type="dxa"/>
            </w:tblPrEx>
          </w:tblPrExChange>
        </w:tblPrEx>
        <w:trPr>
          <w:trHeight w:val="291"/>
          <w:trPrChange w:id="124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246" w:author="Caitlin Jeffrey" w:date="2023-11-09T13:59:00Z">
              <w:tcPr>
                <w:tcW w:w="1033" w:type="dxa"/>
                <w:tcBorders>
                  <w:top w:val="nil"/>
                  <w:left w:val="nil"/>
                  <w:bottom w:val="nil"/>
                  <w:right w:val="nil"/>
                </w:tcBorders>
                <w:shd w:val="clear" w:color="auto" w:fill="auto"/>
                <w:noWrap/>
                <w:vAlign w:val="bottom"/>
                <w:hideMark/>
              </w:tcPr>
            </w:tcPrChange>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247" w:author="Caitlin Jeffrey" w:date="2023-11-09T13:59:00Z">
              <w:tcPr>
                <w:tcW w:w="2747" w:type="dxa"/>
                <w:tcBorders>
                  <w:top w:val="nil"/>
                  <w:left w:val="nil"/>
                  <w:bottom w:val="nil"/>
                  <w:right w:val="nil"/>
                </w:tcBorders>
                <w:shd w:val="clear" w:color="auto" w:fill="auto"/>
                <w:noWrap/>
                <w:vAlign w:val="bottom"/>
                <w:hideMark/>
              </w:tcPr>
            </w:tcPrChange>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248" w:author="Caitlin Jeffrey" w:date="2023-11-09T13:59:00Z">
              <w:tcPr>
                <w:tcW w:w="3240" w:type="dxa"/>
                <w:tcBorders>
                  <w:top w:val="nil"/>
                  <w:left w:val="nil"/>
                  <w:bottom w:val="nil"/>
                  <w:right w:val="nil"/>
                </w:tcBorders>
                <w:shd w:val="clear" w:color="auto" w:fill="auto"/>
                <w:noWrap/>
                <w:vAlign w:val="bottom"/>
                <w:hideMark/>
              </w:tcPr>
            </w:tcPrChange>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Change w:id="1249" w:author="Caitlin Jeffrey" w:date="2023-11-09T13:59:00Z">
              <w:tcPr>
                <w:tcW w:w="1415" w:type="dxa"/>
                <w:tcBorders>
                  <w:top w:val="nil"/>
                  <w:left w:val="nil"/>
                  <w:bottom w:val="nil"/>
                  <w:right w:val="nil"/>
                </w:tcBorders>
                <w:vAlign w:val="bottom"/>
              </w:tcPr>
            </w:tcPrChange>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250" w:author="Caitlin Jeffrey" w:date="2023-11-09T13:59:00Z">
              <w:tcPr>
                <w:tcW w:w="4615" w:type="dxa"/>
                <w:gridSpan w:val="4"/>
                <w:tcBorders>
                  <w:top w:val="nil"/>
                  <w:left w:val="nil"/>
                  <w:bottom w:val="nil"/>
                  <w:right w:val="nil"/>
                </w:tcBorders>
                <w:shd w:val="clear" w:color="auto" w:fill="auto"/>
                <w:noWrap/>
                <w:vAlign w:val="bottom"/>
              </w:tcPr>
            </w:tcPrChange>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2F546D">
        <w:tblPrEx>
          <w:tblPrExChange w:id="1251" w:author="Caitlin Jeffrey" w:date="2023-11-09T13:59:00Z">
            <w:tblPrEx>
              <w:tblW w:w="13050" w:type="dxa"/>
            </w:tblPrEx>
          </w:tblPrExChange>
        </w:tblPrEx>
        <w:trPr>
          <w:trHeight w:val="291"/>
          <w:trPrChange w:id="125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253" w:author="Caitlin Jeffrey" w:date="2023-11-09T13:59:00Z">
              <w:tcPr>
                <w:tcW w:w="1033" w:type="dxa"/>
                <w:tcBorders>
                  <w:top w:val="nil"/>
                  <w:left w:val="nil"/>
                  <w:bottom w:val="nil"/>
                  <w:right w:val="nil"/>
                </w:tcBorders>
                <w:shd w:val="clear" w:color="auto" w:fill="auto"/>
                <w:noWrap/>
                <w:vAlign w:val="bottom"/>
                <w:hideMark/>
              </w:tcPr>
            </w:tcPrChange>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254" w:author="Caitlin Jeffrey" w:date="2023-11-09T13:59:00Z">
              <w:tcPr>
                <w:tcW w:w="2747" w:type="dxa"/>
                <w:tcBorders>
                  <w:top w:val="nil"/>
                  <w:left w:val="nil"/>
                  <w:bottom w:val="nil"/>
                  <w:right w:val="nil"/>
                </w:tcBorders>
                <w:shd w:val="clear" w:color="auto" w:fill="auto"/>
                <w:noWrap/>
                <w:vAlign w:val="bottom"/>
                <w:hideMark/>
              </w:tcPr>
            </w:tcPrChange>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1255" w:author="Caitlin Jeffrey" w:date="2023-11-09T13:59:00Z">
              <w:tcPr>
                <w:tcW w:w="3240" w:type="dxa"/>
                <w:tcBorders>
                  <w:top w:val="nil"/>
                  <w:left w:val="nil"/>
                  <w:bottom w:val="nil"/>
                  <w:right w:val="nil"/>
                </w:tcBorders>
                <w:shd w:val="clear" w:color="auto" w:fill="auto"/>
                <w:noWrap/>
                <w:vAlign w:val="bottom"/>
                <w:hideMark/>
              </w:tcPr>
            </w:tcPrChange>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Change w:id="1256" w:author="Caitlin Jeffrey" w:date="2023-11-09T13:59:00Z">
              <w:tcPr>
                <w:tcW w:w="1415" w:type="dxa"/>
                <w:tcBorders>
                  <w:top w:val="nil"/>
                  <w:left w:val="nil"/>
                  <w:bottom w:val="nil"/>
                  <w:right w:val="nil"/>
                </w:tcBorders>
                <w:vAlign w:val="bottom"/>
              </w:tcPr>
            </w:tcPrChange>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Change w:id="1257" w:author="Caitlin Jeffrey" w:date="2023-11-09T13:59:00Z">
              <w:tcPr>
                <w:tcW w:w="4615" w:type="dxa"/>
                <w:gridSpan w:val="4"/>
                <w:tcBorders>
                  <w:top w:val="nil"/>
                  <w:left w:val="nil"/>
                  <w:bottom w:val="nil"/>
                  <w:right w:val="nil"/>
                </w:tcBorders>
                <w:shd w:val="clear" w:color="auto" w:fill="auto"/>
                <w:noWrap/>
                <w:vAlign w:val="bottom"/>
                <w:hideMark/>
              </w:tcPr>
            </w:tcPrChange>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2F546D">
        <w:tblPrEx>
          <w:tblPrExChange w:id="1258" w:author="Caitlin Jeffrey" w:date="2023-11-09T13:59:00Z">
            <w:tblPrEx>
              <w:tblW w:w="13050" w:type="dxa"/>
            </w:tblPrEx>
          </w:tblPrExChange>
        </w:tblPrEx>
        <w:trPr>
          <w:trHeight w:val="291"/>
          <w:trPrChange w:id="1259"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260" w:author="Caitlin Jeffrey" w:date="2023-11-09T13:59:00Z">
              <w:tcPr>
                <w:tcW w:w="3780" w:type="dxa"/>
                <w:gridSpan w:val="2"/>
                <w:tcBorders>
                  <w:top w:val="nil"/>
                  <w:left w:val="nil"/>
                  <w:bottom w:val="nil"/>
                  <w:right w:val="nil"/>
                </w:tcBorders>
                <w:shd w:val="clear" w:color="auto" w:fill="auto"/>
                <w:noWrap/>
                <w:vAlign w:val="bottom"/>
                <w:hideMark/>
              </w:tcPr>
            </w:tcPrChange>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Change w:id="1261" w:author="Caitlin Jeffrey" w:date="2023-11-09T13:59:00Z">
              <w:tcPr>
                <w:tcW w:w="5760" w:type="dxa"/>
                <w:gridSpan w:val="4"/>
                <w:tcBorders>
                  <w:top w:val="nil"/>
                  <w:left w:val="nil"/>
                  <w:bottom w:val="nil"/>
                  <w:right w:val="nil"/>
                </w:tcBorders>
                <w:shd w:val="clear" w:color="auto" w:fill="auto"/>
                <w:noWrap/>
                <w:vAlign w:val="bottom"/>
                <w:hideMark/>
              </w:tcPr>
            </w:tcPrChange>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Change w:id="1262" w:author="Caitlin Jeffrey" w:date="2023-11-09T13:59:00Z">
              <w:tcPr>
                <w:tcW w:w="2520" w:type="dxa"/>
                <w:tcBorders>
                  <w:top w:val="nil"/>
                  <w:left w:val="nil"/>
                  <w:bottom w:val="nil"/>
                  <w:right w:val="nil"/>
                </w:tcBorders>
                <w:vAlign w:val="bottom"/>
              </w:tcPr>
            </w:tcPrChange>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263" w:author="Caitlin Jeffrey" w:date="2023-11-09T13:59:00Z">
              <w:tcPr>
                <w:tcW w:w="990" w:type="dxa"/>
                <w:tcBorders>
                  <w:top w:val="nil"/>
                  <w:left w:val="nil"/>
                  <w:bottom w:val="nil"/>
                  <w:right w:val="nil"/>
                </w:tcBorders>
                <w:shd w:val="clear" w:color="auto" w:fill="auto"/>
                <w:noWrap/>
                <w:vAlign w:val="bottom"/>
                <w:hideMark/>
              </w:tcPr>
            </w:tcPrChange>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2F546D">
        <w:tblPrEx>
          <w:tblPrExChange w:id="1264" w:author="Caitlin Jeffrey" w:date="2023-11-09T13:59:00Z">
            <w:tblPrEx>
              <w:tblW w:w="13050" w:type="dxa"/>
            </w:tblPrEx>
          </w:tblPrExChange>
        </w:tblPrEx>
        <w:trPr>
          <w:trHeight w:val="297"/>
          <w:trPrChange w:id="1265" w:author="Caitlin Jeffrey" w:date="2023-11-09T13:59:00Z">
            <w:trPr>
              <w:trHeight w:val="297"/>
            </w:trPr>
          </w:trPrChange>
        </w:trPr>
        <w:tc>
          <w:tcPr>
            <w:tcW w:w="1033" w:type="dxa"/>
            <w:tcBorders>
              <w:top w:val="nil"/>
              <w:left w:val="nil"/>
              <w:bottom w:val="nil"/>
              <w:right w:val="nil"/>
            </w:tcBorders>
            <w:shd w:val="clear" w:color="auto" w:fill="auto"/>
            <w:noWrap/>
            <w:vAlign w:val="bottom"/>
            <w:tcPrChange w:id="1266" w:author="Caitlin Jeffrey" w:date="2023-11-09T13:59:00Z">
              <w:tcPr>
                <w:tcW w:w="1033" w:type="dxa"/>
                <w:tcBorders>
                  <w:top w:val="nil"/>
                  <w:left w:val="nil"/>
                  <w:bottom w:val="nil"/>
                  <w:right w:val="nil"/>
                </w:tcBorders>
                <w:shd w:val="clear" w:color="auto" w:fill="auto"/>
                <w:noWrap/>
                <w:vAlign w:val="bottom"/>
              </w:tcPr>
            </w:tcPrChange>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67" w:author="Caitlin Jeffrey" w:date="2023-11-09T13:59:00Z">
              <w:tcPr>
                <w:tcW w:w="2747" w:type="dxa"/>
                <w:tcBorders>
                  <w:top w:val="nil"/>
                  <w:left w:val="nil"/>
                  <w:bottom w:val="nil"/>
                  <w:right w:val="nil"/>
                </w:tcBorders>
                <w:shd w:val="clear" w:color="auto" w:fill="auto"/>
                <w:vAlign w:val="bottom"/>
              </w:tcPr>
            </w:tcPrChange>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268" w:author="Caitlin Jeffrey" w:date="2023-11-09T13:59:00Z">
              <w:tcPr>
                <w:tcW w:w="3240" w:type="dxa"/>
                <w:tcBorders>
                  <w:top w:val="nil"/>
                  <w:left w:val="nil"/>
                  <w:bottom w:val="nil"/>
                  <w:right w:val="nil"/>
                </w:tcBorders>
                <w:shd w:val="clear" w:color="auto" w:fill="auto"/>
                <w:noWrap/>
                <w:vAlign w:val="bottom"/>
              </w:tcPr>
            </w:tcPrChange>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269" w:author="Caitlin Jeffrey" w:date="2023-11-09T13:59:00Z">
              <w:tcPr>
                <w:tcW w:w="1415" w:type="dxa"/>
                <w:tcBorders>
                  <w:top w:val="nil"/>
                  <w:left w:val="nil"/>
                  <w:bottom w:val="nil"/>
                  <w:right w:val="nil"/>
                </w:tcBorders>
                <w:vAlign w:val="bottom"/>
              </w:tcPr>
            </w:tcPrChange>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Change w:id="1270" w:author="Caitlin Jeffrey" w:date="2023-11-09T13:59:00Z">
              <w:tcPr>
                <w:tcW w:w="4615" w:type="dxa"/>
                <w:gridSpan w:val="4"/>
                <w:tcBorders>
                  <w:top w:val="nil"/>
                  <w:left w:val="nil"/>
                  <w:bottom w:val="nil"/>
                  <w:right w:val="nil"/>
                </w:tcBorders>
                <w:shd w:val="clear" w:color="auto" w:fill="auto"/>
                <w:noWrap/>
                <w:vAlign w:val="bottom"/>
              </w:tcPr>
            </w:tcPrChange>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2F546D">
        <w:tblPrEx>
          <w:tblPrExChange w:id="1271" w:author="Caitlin Jeffrey" w:date="2023-11-09T13:59:00Z">
            <w:tblPrEx>
              <w:tblW w:w="13050" w:type="dxa"/>
            </w:tblPrEx>
          </w:tblPrExChange>
        </w:tblPrEx>
        <w:trPr>
          <w:trHeight w:val="270"/>
          <w:trPrChange w:id="1272"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273" w:author="Caitlin Jeffrey" w:date="2023-11-09T13:59:00Z">
              <w:tcPr>
                <w:tcW w:w="1033" w:type="dxa"/>
                <w:tcBorders>
                  <w:top w:val="nil"/>
                  <w:left w:val="nil"/>
                  <w:bottom w:val="nil"/>
                  <w:right w:val="nil"/>
                </w:tcBorders>
                <w:shd w:val="clear" w:color="auto" w:fill="auto"/>
                <w:noWrap/>
                <w:vAlign w:val="bottom"/>
              </w:tcPr>
            </w:tcPrChange>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74" w:author="Caitlin Jeffrey" w:date="2023-11-09T13:59:00Z">
              <w:tcPr>
                <w:tcW w:w="2747" w:type="dxa"/>
                <w:tcBorders>
                  <w:top w:val="nil"/>
                  <w:left w:val="nil"/>
                  <w:bottom w:val="nil"/>
                  <w:right w:val="nil"/>
                </w:tcBorders>
                <w:shd w:val="clear" w:color="auto" w:fill="auto"/>
                <w:vAlign w:val="bottom"/>
              </w:tcPr>
            </w:tcPrChange>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275" w:author="Caitlin Jeffrey" w:date="2023-11-09T13:59:00Z">
              <w:tcPr>
                <w:tcW w:w="3240" w:type="dxa"/>
                <w:tcBorders>
                  <w:top w:val="nil"/>
                  <w:left w:val="nil"/>
                  <w:bottom w:val="nil"/>
                  <w:right w:val="nil"/>
                </w:tcBorders>
                <w:shd w:val="clear" w:color="auto" w:fill="auto"/>
                <w:noWrap/>
                <w:vAlign w:val="bottom"/>
              </w:tcPr>
            </w:tcPrChange>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276" w:author="Caitlin Jeffrey" w:date="2023-11-09T13:59:00Z">
              <w:tcPr>
                <w:tcW w:w="1415" w:type="dxa"/>
                <w:tcBorders>
                  <w:top w:val="nil"/>
                  <w:left w:val="nil"/>
                  <w:bottom w:val="nil"/>
                  <w:right w:val="nil"/>
                </w:tcBorders>
                <w:vAlign w:val="bottom"/>
              </w:tcPr>
            </w:tcPrChange>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Change w:id="1277" w:author="Caitlin Jeffrey" w:date="2023-11-09T13:59:00Z">
              <w:tcPr>
                <w:tcW w:w="4615" w:type="dxa"/>
                <w:gridSpan w:val="4"/>
                <w:tcBorders>
                  <w:top w:val="nil"/>
                  <w:left w:val="nil"/>
                  <w:bottom w:val="nil"/>
                  <w:right w:val="nil"/>
                </w:tcBorders>
                <w:shd w:val="clear" w:color="auto" w:fill="auto"/>
                <w:noWrap/>
                <w:vAlign w:val="bottom"/>
              </w:tcPr>
            </w:tcPrChange>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2F546D">
        <w:tblPrEx>
          <w:tblPrExChange w:id="1278" w:author="Caitlin Jeffrey" w:date="2023-11-09T13:59:00Z">
            <w:tblPrEx>
              <w:tblW w:w="13050" w:type="dxa"/>
            </w:tblPrEx>
          </w:tblPrExChange>
        </w:tblPrEx>
        <w:trPr>
          <w:trHeight w:val="270"/>
          <w:trPrChange w:id="1279"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280" w:author="Caitlin Jeffrey" w:date="2023-11-09T13:59:00Z">
              <w:tcPr>
                <w:tcW w:w="1033" w:type="dxa"/>
                <w:tcBorders>
                  <w:top w:val="nil"/>
                  <w:left w:val="nil"/>
                  <w:bottom w:val="nil"/>
                  <w:right w:val="nil"/>
                </w:tcBorders>
                <w:shd w:val="clear" w:color="auto" w:fill="auto"/>
                <w:noWrap/>
                <w:vAlign w:val="bottom"/>
              </w:tcPr>
            </w:tcPrChange>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81" w:author="Caitlin Jeffrey" w:date="2023-11-09T13:59:00Z">
              <w:tcPr>
                <w:tcW w:w="2747" w:type="dxa"/>
                <w:tcBorders>
                  <w:top w:val="nil"/>
                  <w:left w:val="nil"/>
                  <w:bottom w:val="nil"/>
                  <w:right w:val="nil"/>
                </w:tcBorders>
                <w:shd w:val="clear" w:color="auto" w:fill="auto"/>
                <w:vAlign w:val="bottom"/>
              </w:tcPr>
            </w:tcPrChange>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282" w:author="Caitlin Jeffrey" w:date="2023-11-09T13:59:00Z">
              <w:tcPr>
                <w:tcW w:w="3240" w:type="dxa"/>
                <w:tcBorders>
                  <w:top w:val="nil"/>
                  <w:left w:val="nil"/>
                  <w:bottom w:val="nil"/>
                  <w:right w:val="nil"/>
                </w:tcBorders>
                <w:shd w:val="clear" w:color="auto" w:fill="auto"/>
                <w:noWrap/>
                <w:vAlign w:val="bottom"/>
              </w:tcPr>
            </w:tcPrChange>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8)</w:t>
            </w:r>
          </w:p>
        </w:tc>
        <w:tc>
          <w:tcPr>
            <w:tcW w:w="2520" w:type="dxa"/>
            <w:tcBorders>
              <w:top w:val="nil"/>
              <w:left w:val="nil"/>
              <w:bottom w:val="nil"/>
              <w:right w:val="nil"/>
            </w:tcBorders>
            <w:vAlign w:val="bottom"/>
            <w:tcPrChange w:id="1283" w:author="Caitlin Jeffrey" w:date="2023-11-09T13:59:00Z">
              <w:tcPr>
                <w:tcW w:w="1415" w:type="dxa"/>
                <w:tcBorders>
                  <w:top w:val="nil"/>
                  <w:left w:val="nil"/>
                  <w:bottom w:val="nil"/>
                  <w:right w:val="nil"/>
                </w:tcBorders>
                <w:vAlign w:val="bottom"/>
              </w:tcPr>
            </w:tcPrChange>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Change w:id="1284" w:author="Caitlin Jeffrey" w:date="2023-11-09T13:59:00Z">
              <w:tcPr>
                <w:tcW w:w="4615" w:type="dxa"/>
                <w:gridSpan w:val="4"/>
                <w:tcBorders>
                  <w:top w:val="nil"/>
                  <w:left w:val="nil"/>
                  <w:bottom w:val="nil"/>
                  <w:right w:val="nil"/>
                </w:tcBorders>
                <w:shd w:val="clear" w:color="auto" w:fill="auto"/>
                <w:noWrap/>
                <w:vAlign w:val="bottom"/>
              </w:tcPr>
            </w:tcPrChange>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2F546D">
        <w:tblPrEx>
          <w:tblPrExChange w:id="1285" w:author="Caitlin Jeffrey" w:date="2023-11-09T13:59:00Z">
            <w:tblPrEx>
              <w:tblW w:w="13050" w:type="dxa"/>
            </w:tblPrEx>
          </w:tblPrExChange>
        </w:tblPrEx>
        <w:trPr>
          <w:trHeight w:val="189"/>
          <w:trPrChange w:id="1286" w:author="Caitlin Jeffrey" w:date="2023-11-09T13:59:00Z">
            <w:trPr>
              <w:trHeight w:val="189"/>
            </w:trPr>
          </w:trPrChange>
        </w:trPr>
        <w:tc>
          <w:tcPr>
            <w:tcW w:w="1033" w:type="dxa"/>
            <w:tcBorders>
              <w:top w:val="nil"/>
              <w:left w:val="nil"/>
              <w:bottom w:val="nil"/>
              <w:right w:val="nil"/>
            </w:tcBorders>
            <w:shd w:val="clear" w:color="auto" w:fill="auto"/>
            <w:noWrap/>
            <w:vAlign w:val="bottom"/>
            <w:tcPrChange w:id="1287" w:author="Caitlin Jeffrey" w:date="2023-11-09T13:59:00Z">
              <w:tcPr>
                <w:tcW w:w="1033" w:type="dxa"/>
                <w:tcBorders>
                  <w:top w:val="nil"/>
                  <w:left w:val="nil"/>
                  <w:bottom w:val="nil"/>
                  <w:right w:val="nil"/>
                </w:tcBorders>
                <w:shd w:val="clear" w:color="auto" w:fill="auto"/>
                <w:noWrap/>
                <w:vAlign w:val="bottom"/>
              </w:tcPr>
            </w:tcPrChange>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288" w:author="Caitlin Jeffrey" w:date="2023-11-09T13:59:00Z">
              <w:tcPr>
                <w:tcW w:w="2747" w:type="dxa"/>
                <w:tcBorders>
                  <w:top w:val="nil"/>
                  <w:left w:val="nil"/>
                  <w:bottom w:val="nil"/>
                  <w:right w:val="nil"/>
                </w:tcBorders>
                <w:shd w:val="clear" w:color="auto" w:fill="auto"/>
                <w:vAlign w:val="bottom"/>
              </w:tcPr>
            </w:tcPrChange>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289" w:author="Caitlin Jeffrey" w:date="2023-11-09T13:59:00Z">
              <w:tcPr>
                <w:tcW w:w="3240" w:type="dxa"/>
                <w:tcBorders>
                  <w:top w:val="nil"/>
                  <w:left w:val="nil"/>
                  <w:bottom w:val="nil"/>
                  <w:right w:val="nil"/>
                </w:tcBorders>
                <w:shd w:val="clear" w:color="auto" w:fill="auto"/>
                <w:noWrap/>
                <w:vAlign w:val="bottom"/>
              </w:tcPr>
            </w:tcPrChange>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1290" w:author="Caitlin Jeffrey" w:date="2023-11-09T13:59:00Z">
              <w:tcPr>
                <w:tcW w:w="1415" w:type="dxa"/>
                <w:tcBorders>
                  <w:top w:val="nil"/>
                  <w:left w:val="nil"/>
                  <w:bottom w:val="nil"/>
                  <w:right w:val="nil"/>
                </w:tcBorders>
                <w:vAlign w:val="bottom"/>
              </w:tcPr>
            </w:tcPrChange>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291" w:author="Caitlin Jeffrey" w:date="2023-11-09T13:59:00Z">
              <w:tcPr>
                <w:tcW w:w="4615" w:type="dxa"/>
                <w:gridSpan w:val="4"/>
                <w:tcBorders>
                  <w:top w:val="nil"/>
                  <w:left w:val="nil"/>
                  <w:bottom w:val="nil"/>
                  <w:right w:val="nil"/>
                </w:tcBorders>
                <w:shd w:val="clear" w:color="auto" w:fill="auto"/>
                <w:noWrap/>
                <w:vAlign w:val="bottom"/>
              </w:tcPr>
            </w:tcPrChange>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465410">
        <w:tblPrEx>
          <w:tblPrExChange w:id="1292" w:author="Caitlin Jeffrey" w:date="2023-11-09T14:01:00Z">
            <w:tblPrEx>
              <w:tblW w:w="13050" w:type="dxa"/>
            </w:tblPrEx>
          </w:tblPrExChange>
        </w:tblPrEx>
        <w:trPr>
          <w:trHeight w:val="360"/>
          <w:trPrChange w:id="1293" w:author="Caitlin Jeffrey" w:date="2023-11-09T14:01:00Z">
            <w:trPr>
              <w:trHeight w:val="582"/>
            </w:trPr>
          </w:trPrChange>
        </w:trPr>
        <w:tc>
          <w:tcPr>
            <w:tcW w:w="1033" w:type="dxa"/>
            <w:tcBorders>
              <w:top w:val="nil"/>
              <w:left w:val="nil"/>
              <w:bottom w:val="nil"/>
              <w:right w:val="nil"/>
            </w:tcBorders>
            <w:shd w:val="clear" w:color="auto" w:fill="auto"/>
            <w:noWrap/>
            <w:vAlign w:val="bottom"/>
            <w:hideMark/>
            <w:tcPrChange w:id="1294" w:author="Caitlin Jeffrey" w:date="2023-11-09T14:01:00Z">
              <w:tcPr>
                <w:tcW w:w="1033" w:type="dxa"/>
                <w:tcBorders>
                  <w:top w:val="nil"/>
                  <w:left w:val="nil"/>
                  <w:bottom w:val="nil"/>
                  <w:right w:val="nil"/>
                </w:tcBorders>
                <w:shd w:val="clear" w:color="auto" w:fill="auto"/>
                <w:noWrap/>
                <w:vAlign w:val="bottom"/>
                <w:hideMark/>
              </w:tcPr>
            </w:tcPrChange>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1295" w:author="Caitlin Jeffrey" w:date="2023-11-09T14:01:00Z">
              <w:tcPr>
                <w:tcW w:w="2747" w:type="dxa"/>
                <w:tcBorders>
                  <w:top w:val="nil"/>
                  <w:left w:val="nil"/>
                  <w:bottom w:val="nil"/>
                  <w:right w:val="nil"/>
                </w:tcBorders>
                <w:shd w:val="clear" w:color="auto" w:fill="auto"/>
                <w:vAlign w:val="bottom"/>
                <w:hideMark/>
              </w:tcPr>
            </w:tcPrChange>
          </w:tcPr>
          <w:p w14:paraId="76C208D8" w14:textId="1F3DEC88"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ins w:id="1296" w:author="Caitlin Jeffrey" w:date="2023-11-09T14:01:00Z">
              <w:r w:rsidR="00465410">
                <w:rPr>
                  <w:rFonts w:ascii="Times New Roman" w:eastAsia="Times New Roman" w:hAnsi="Times New Roman" w:cs="Times New Roman"/>
                  <w:color w:val="000000"/>
                </w:rPr>
                <w:t>/</w:t>
              </w:r>
            </w:ins>
            <w:del w:id="1297" w:author="Caitlin Jeffrey" w:date="2023-11-09T14:01:00Z">
              <w:r w:rsidDel="00465410">
                <w:rPr>
                  <w:rFonts w:ascii="Times New Roman" w:eastAsia="Times New Roman" w:hAnsi="Times New Roman" w:cs="Times New Roman"/>
                  <w:color w:val="000000"/>
                </w:rPr>
                <w:delText xml:space="preserve"> and </w:delText>
              </w:r>
            </w:del>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Change w:id="1298" w:author="Caitlin Jeffrey" w:date="2023-11-09T14:01:00Z">
              <w:tcPr>
                <w:tcW w:w="3240" w:type="dxa"/>
                <w:tcBorders>
                  <w:top w:val="nil"/>
                  <w:left w:val="nil"/>
                  <w:bottom w:val="nil"/>
                  <w:right w:val="nil"/>
                </w:tcBorders>
                <w:shd w:val="clear" w:color="auto" w:fill="auto"/>
                <w:noWrap/>
                <w:vAlign w:val="bottom"/>
                <w:hideMark/>
              </w:tcPr>
            </w:tcPrChange>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Change w:id="1299" w:author="Caitlin Jeffrey" w:date="2023-11-09T14:01:00Z">
              <w:tcPr>
                <w:tcW w:w="1415" w:type="dxa"/>
                <w:tcBorders>
                  <w:top w:val="nil"/>
                  <w:left w:val="nil"/>
                  <w:bottom w:val="nil"/>
                  <w:right w:val="nil"/>
                </w:tcBorders>
                <w:vAlign w:val="bottom"/>
              </w:tcPr>
            </w:tcPrChange>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Change w:id="1300" w:author="Caitlin Jeffrey" w:date="2023-11-09T14:01:00Z">
              <w:tcPr>
                <w:tcW w:w="4615" w:type="dxa"/>
                <w:gridSpan w:val="4"/>
                <w:tcBorders>
                  <w:top w:val="nil"/>
                  <w:left w:val="nil"/>
                  <w:bottom w:val="nil"/>
                  <w:right w:val="nil"/>
                </w:tcBorders>
                <w:shd w:val="clear" w:color="auto" w:fill="auto"/>
                <w:noWrap/>
                <w:vAlign w:val="bottom"/>
              </w:tcPr>
            </w:tcPrChange>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2F546D">
        <w:tblPrEx>
          <w:tblPrExChange w:id="1301" w:author="Caitlin Jeffrey" w:date="2023-11-09T13:59:00Z">
            <w:tblPrEx>
              <w:tblW w:w="13050" w:type="dxa"/>
            </w:tblPrEx>
          </w:tblPrExChange>
        </w:tblPrEx>
        <w:trPr>
          <w:trHeight w:val="291"/>
          <w:trPrChange w:id="130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03" w:author="Caitlin Jeffrey" w:date="2023-11-09T13:59:00Z">
              <w:tcPr>
                <w:tcW w:w="1033" w:type="dxa"/>
                <w:tcBorders>
                  <w:top w:val="nil"/>
                  <w:left w:val="nil"/>
                  <w:bottom w:val="nil"/>
                  <w:right w:val="nil"/>
                </w:tcBorders>
                <w:shd w:val="clear" w:color="auto" w:fill="auto"/>
                <w:noWrap/>
                <w:vAlign w:val="bottom"/>
                <w:hideMark/>
              </w:tcPr>
            </w:tcPrChange>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304" w:author="Caitlin Jeffrey" w:date="2023-11-09T13:59:00Z">
              <w:tcPr>
                <w:tcW w:w="2747" w:type="dxa"/>
                <w:tcBorders>
                  <w:top w:val="nil"/>
                  <w:left w:val="nil"/>
                  <w:bottom w:val="nil"/>
                  <w:right w:val="nil"/>
                </w:tcBorders>
                <w:shd w:val="clear" w:color="auto" w:fill="auto"/>
                <w:noWrap/>
                <w:vAlign w:val="bottom"/>
                <w:hideMark/>
              </w:tcPr>
            </w:tcPrChange>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305" w:author="Caitlin Jeffrey" w:date="2023-11-09T13:59:00Z">
              <w:tcPr>
                <w:tcW w:w="3240" w:type="dxa"/>
                <w:tcBorders>
                  <w:top w:val="nil"/>
                  <w:left w:val="nil"/>
                  <w:bottom w:val="nil"/>
                  <w:right w:val="nil"/>
                </w:tcBorders>
                <w:shd w:val="clear" w:color="auto" w:fill="auto"/>
                <w:noWrap/>
                <w:vAlign w:val="bottom"/>
                <w:hideMark/>
              </w:tcPr>
            </w:tcPrChange>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Change w:id="1306" w:author="Caitlin Jeffrey" w:date="2023-11-09T13:59:00Z">
              <w:tcPr>
                <w:tcW w:w="1415" w:type="dxa"/>
                <w:tcBorders>
                  <w:top w:val="nil"/>
                  <w:left w:val="nil"/>
                  <w:bottom w:val="nil"/>
                  <w:right w:val="nil"/>
                </w:tcBorders>
                <w:vAlign w:val="bottom"/>
              </w:tcPr>
            </w:tcPrChange>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307" w:author="Caitlin Jeffrey" w:date="2023-11-09T13:59:00Z">
              <w:tcPr>
                <w:tcW w:w="4615" w:type="dxa"/>
                <w:gridSpan w:val="4"/>
                <w:tcBorders>
                  <w:top w:val="nil"/>
                  <w:left w:val="nil"/>
                  <w:bottom w:val="nil"/>
                  <w:right w:val="nil"/>
                </w:tcBorders>
                <w:shd w:val="clear" w:color="auto" w:fill="auto"/>
                <w:noWrap/>
                <w:vAlign w:val="bottom"/>
              </w:tcPr>
            </w:tcPrChange>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2F546D">
        <w:tblPrEx>
          <w:tblPrExChange w:id="1308" w:author="Caitlin Jeffrey" w:date="2023-11-09T13:59:00Z">
            <w:tblPrEx>
              <w:tblW w:w="13050" w:type="dxa"/>
            </w:tblPrEx>
          </w:tblPrExChange>
        </w:tblPrEx>
        <w:trPr>
          <w:trHeight w:val="291"/>
          <w:trPrChange w:id="130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10" w:author="Caitlin Jeffrey" w:date="2023-11-09T13:59:00Z">
              <w:tcPr>
                <w:tcW w:w="1033" w:type="dxa"/>
                <w:tcBorders>
                  <w:top w:val="nil"/>
                  <w:left w:val="nil"/>
                  <w:bottom w:val="nil"/>
                  <w:right w:val="nil"/>
                </w:tcBorders>
                <w:shd w:val="clear" w:color="auto" w:fill="auto"/>
                <w:noWrap/>
                <w:vAlign w:val="bottom"/>
                <w:hideMark/>
              </w:tcPr>
            </w:tcPrChange>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311" w:author="Caitlin Jeffrey" w:date="2023-11-09T13:59:00Z">
              <w:tcPr>
                <w:tcW w:w="2747" w:type="dxa"/>
                <w:tcBorders>
                  <w:top w:val="nil"/>
                  <w:left w:val="nil"/>
                  <w:bottom w:val="nil"/>
                  <w:right w:val="nil"/>
                </w:tcBorders>
                <w:shd w:val="clear" w:color="auto" w:fill="auto"/>
                <w:noWrap/>
                <w:vAlign w:val="bottom"/>
                <w:hideMark/>
              </w:tcPr>
            </w:tcPrChange>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Change w:id="1312" w:author="Caitlin Jeffrey" w:date="2023-11-09T13:59:00Z">
              <w:tcPr>
                <w:tcW w:w="3240" w:type="dxa"/>
                <w:tcBorders>
                  <w:top w:val="nil"/>
                  <w:left w:val="nil"/>
                  <w:bottom w:val="nil"/>
                  <w:right w:val="nil"/>
                </w:tcBorders>
                <w:shd w:val="clear" w:color="auto" w:fill="auto"/>
                <w:noWrap/>
                <w:vAlign w:val="bottom"/>
                <w:hideMark/>
              </w:tcPr>
            </w:tcPrChange>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Change w:id="1313" w:author="Caitlin Jeffrey" w:date="2023-11-09T13:59:00Z">
              <w:tcPr>
                <w:tcW w:w="1415" w:type="dxa"/>
                <w:tcBorders>
                  <w:top w:val="nil"/>
                  <w:left w:val="nil"/>
                  <w:bottom w:val="nil"/>
                  <w:right w:val="nil"/>
                </w:tcBorders>
                <w:vAlign w:val="bottom"/>
              </w:tcPr>
            </w:tcPrChange>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Change w:id="1314" w:author="Caitlin Jeffrey" w:date="2023-11-09T13:59:00Z">
              <w:tcPr>
                <w:tcW w:w="4615" w:type="dxa"/>
                <w:gridSpan w:val="4"/>
                <w:tcBorders>
                  <w:top w:val="nil"/>
                  <w:left w:val="nil"/>
                  <w:bottom w:val="nil"/>
                  <w:right w:val="nil"/>
                </w:tcBorders>
                <w:shd w:val="clear" w:color="auto" w:fill="auto"/>
                <w:noWrap/>
                <w:vAlign w:val="bottom"/>
              </w:tcPr>
            </w:tcPrChange>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2F546D">
        <w:tblPrEx>
          <w:tblPrExChange w:id="1315" w:author="Caitlin Jeffrey" w:date="2023-11-09T13:59:00Z">
            <w:tblPrEx>
              <w:tblW w:w="13050" w:type="dxa"/>
            </w:tblPrEx>
          </w:tblPrExChange>
        </w:tblPrEx>
        <w:trPr>
          <w:trHeight w:val="291"/>
          <w:trPrChange w:id="131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17" w:author="Caitlin Jeffrey" w:date="2023-11-09T13:59:00Z">
              <w:tcPr>
                <w:tcW w:w="1033" w:type="dxa"/>
                <w:tcBorders>
                  <w:top w:val="nil"/>
                  <w:left w:val="nil"/>
                  <w:bottom w:val="nil"/>
                  <w:right w:val="nil"/>
                </w:tcBorders>
                <w:shd w:val="clear" w:color="auto" w:fill="auto"/>
                <w:noWrap/>
                <w:vAlign w:val="bottom"/>
                <w:hideMark/>
              </w:tcPr>
            </w:tcPrChange>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318" w:author="Caitlin Jeffrey" w:date="2023-11-09T13:59:00Z">
              <w:tcPr>
                <w:tcW w:w="2747" w:type="dxa"/>
                <w:tcBorders>
                  <w:top w:val="nil"/>
                  <w:left w:val="nil"/>
                  <w:bottom w:val="nil"/>
                  <w:right w:val="nil"/>
                </w:tcBorders>
                <w:shd w:val="clear" w:color="auto" w:fill="auto"/>
                <w:noWrap/>
                <w:vAlign w:val="bottom"/>
                <w:hideMark/>
              </w:tcPr>
            </w:tcPrChange>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319" w:author="Caitlin Jeffrey" w:date="2023-11-09T13:59:00Z">
              <w:tcPr>
                <w:tcW w:w="3240" w:type="dxa"/>
                <w:tcBorders>
                  <w:top w:val="nil"/>
                  <w:left w:val="nil"/>
                  <w:bottom w:val="nil"/>
                  <w:right w:val="nil"/>
                </w:tcBorders>
                <w:shd w:val="clear" w:color="auto" w:fill="auto"/>
                <w:noWrap/>
                <w:vAlign w:val="bottom"/>
                <w:hideMark/>
              </w:tcPr>
            </w:tcPrChange>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1320" w:author="Caitlin Jeffrey" w:date="2023-11-09T13:59:00Z">
              <w:tcPr>
                <w:tcW w:w="1415" w:type="dxa"/>
                <w:tcBorders>
                  <w:top w:val="nil"/>
                  <w:left w:val="nil"/>
                  <w:bottom w:val="nil"/>
                  <w:right w:val="nil"/>
                </w:tcBorders>
                <w:vAlign w:val="bottom"/>
              </w:tcPr>
            </w:tcPrChange>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321" w:author="Caitlin Jeffrey" w:date="2023-11-09T13:59:00Z">
              <w:tcPr>
                <w:tcW w:w="4615" w:type="dxa"/>
                <w:gridSpan w:val="4"/>
                <w:tcBorders>
                  <w:top w:val="nil"/>
                  <w:left w:val="nil"/>
                  <w:bottom w:val="nil"/>
                  <w:right w:val="nil"/>
                </w:tcBorders>
                <w:shd w:val="clear" w:color="auto" w:fill="auto"/>
                <w:noWrap/>
                <w:vAlign w:val="bottom"/>
              </w:tcPr>
            </w:tcPrChange>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2F546D">
        <w:trPr>
          <w:trHeight w:val="291"/>
          <w:trPrChange w:id="1322" w:author="Caitlin Jeffrey" w:date="2023-11-09T13:59:00Z">
            <w:trPr>
              <w:gridAfter w:val="0"/>
              <w:trHeight w:val="291"/>
            </w:trPr>
          </w:trPrChange>
        </w:trPr>
        <w:tc>
          <w:tcPr>
            <w:tcW w:w="1033" w:type="dxa"/>
            <w:tcBorders>
              <w:top w:val="nil"/>
              <w:left w:val="nil"/>
              <w:bottom w:val="nil"/>
              <w:right w:val="nil"/>
            </w:tcBorders>
            <w:shd w:val="clear" w:color="auto" w:fill="auto"/>
            <w:noWrap/>
            <w:vAlign w:val="bottom"/>
            <w:hideMark/>
            <w:tcPrChange w:id="1323" w:author="Caitlin Jeffrey" w:date="2023-11-09T13:59:00Z">
              <w:tcPr>
                <w:tcW w:w="1033" w:type="dxa"/>
                <w:tcBorders>
                  <w:top w:val="nil"/>
                  <w:left w:val="nil"/>
                  <w:bottom w:val="nil"/>
                  <w:right w:val="nil"/>
                </w:tcBorders>
                <w:shd w:val="clear" w:color="auto" w:fill="auto"/>
                <w:noWrap/>
                <w:vAlign w:val="bottom"/>
                <w:hideMark/>
              </w:tcPr>
            </w:tcPrChange>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1324" w:author="Caitlin Jeffrey" w:date="2023-11-09T13:59:00Z">
              <w:tcPr>
                <w:tcW w:w="2747" w:type="dxa"/>
                <w:tcBorders>
                  <w:top w:val="nil"/>
                  <w:left w:val="nil"/>
                  <w:bottom w:val="nil"/>
                  <w:right w:val="nil"/>
                </w:tcBorders>
                <w:shd w:val="clear" w:color="auto" w:fill="auto"/>
                <w:noWrap/>
                <w:vAlign w:val="bottom"/>
                <w:hideMark/>
              </w:tcPr>
            </w:tcPrChange>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(lact. cows)</w:t>
            </w:r>
          </w:p>
        </w:tc>
        <w:tc>
          <w:tcPr>
            <w:tcW w:w="4230" w:type="dxa"/>
            <w:tcBorders>
              <w:top w:val="nil"/>
              <w:left w:val="nil"/>
              <w:bottom w:val="nil"/>
              <w:right w:val="nil"/>
            </w:tcBorders>
            <w:shd w:val="clear" w:color="auto" w:fill="auto"/>
            <w:noWrap/>
            <w:vAlign w:val="bottom"/>
            <w:tcPrChange w:id="1325" w:author="Caitlin Jeffrey" w:date="2023-11-09T13:59:00Z">
              <w:tcPr>
                <w:tcW w:w="3240" w:type="dxa"/>
                <w:tcBorders>
                  <w:top w:val="nil"/>
                  <w:left w:val="nil"/>
                  <w:bottom w:val="nil"/>
                  <w:right w:val="nil"/>
                </w:tcBorders>
                <w:shd w:val="clear" w:color="auto" w:fill="auto"/>
                <w:noWrap/>
                <w:vAlign w:val="bottom"/>
              </w:tcPr>
            </w:tcPrChange>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Change w:id="1326" w:author="Caitlin Jeffrey" w:date="2023-11-09T13:59:00Z">
              <w:tcPr>
                <w:tcW w:w="1415" w:type="dxa"/>
                <w:tcBorders>
                  <w:top w:val="nil"/>
                  <w:left w:val="nil"/>
                  <w:bottom w:val="nil"/>
                  <w:right w:val="nil"/>
                </w:tcBorders>
                <w:vAlign w:val="bottom"/>
              </w:tcPr>
            </w:tcPrChange>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Change w:id="1327" w:author="Caitlin Jeffrey" w:date="2023-11-09T13:59:00Z">
              <w:tcPr>
                <w:tcW w:w="925" w:type="dxa"/>
                <w:tcBorders>
                  <w:top w:val="nil"/>
                  <w:left w:val="nil"/>
                  <w:bottom w:val="nil"/>
                  <w:right w:val="nil"/>
                </w:tcBorders>
                <w:shd w:val="clear" w:color="auto" w:fill="auto"/>
                <w:noWrap/>
                <w:vAlign w:val="bottom"/>
              </w:tcPr>
            </w:tcPrChange>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2F546D">
        <w:tblPrEx>
          <w:tblPrExChange w:id="1328" w:author="Caitlin Jeffrey" w:date="2023-11-09T13:59:00Z">
            <w:tblPrEx>
              <w:tblW w:w="13050" w:type="dxa"/>
            </w:tblPrEx>
          </w:tblPrExChange>
        </w:tblPrEx>
        <w:trPr>
          <w:trHeight w:val="291"/>
          <w:trPrChange w:id="132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330" w:author="Caitlin Jeffrey" w:date="2023-11-09T13:59:00Z">
              <w:tcPr>
                <w:tcW w:w="1033" w:type="dxa"/>
                <w:tcBorders>
                  <w:top w:val="nil"/>
                  <w:left w:val="nil"/>
                  <w:bottom w:val="nil"/>
                  <w:right w:val="nil"/>
                </w:tcBorders>
                <w:shd w:val="clear" w:color="auto" w:fill="auto"/>
                <w:noWrap/>
                <w:vAlign w:val="bottom"/>
                <w:hideMark/>
              </w:tcPr>
            </w:tcPrChange>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331" w:author="Caitlin Jeffrey" w:date="2023-11-09T13:59:00Z">
              <w:tcPr>
                <w:tcW w:w="2747" w:type="dxa"/>
                <w:tcBorders>
                  <w:top w:val="nil"/>
                  <w:left w:val="nil"/>
                  <w:bottom w:val="nil"/>
                  <w:right w:val="nil"/>
                </w:tcBorders>
                <w:shd w:val="clear" w:color="auto" w:fill="auto"/>
                <w:noWrap/>
                <w:vAlign w:val="bottom"/>
                <w:hideMark/>
              </w:tcPr>
            </w:tcPrChange>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332" w:author="Caitlin Jeffrey" w:date="2023-11-09T13:59:00Z">
              <w:tcPr>
                <w:tcW w:w="3240" w:type="dxa"/>
                <w:tcBorders>
                  <w:top w:val="nil"/>
                  <w:left w:val="nil"/>
                  <w:bottom w:val="nil"/>
                  <w:right w:val="nil"/>
                </w:tcBorders>
                <w:shd w:val="clear" w:color="auto" w:fill="auto"/>
                <w:noWrap/>
                <w:vAlign w:val="bottom"/>
                <w:hideMark/>
              </w:tcPr>
            </w:tcPrChange>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Change w:id="1333" w:author="Caitlin Jeffrey" w:date="2023-11-09T13:59:00Z">
              <w:tcPr>
                <w:tcW w:w="1415" w:type="dxa"/>
                <w:tcBorders>
                  <w:top w:val="nil"/>
                  <w:left w:val="nil"/>
                  <w:bottom w:val="nil"/>
                  <w:right w:val="nil"/>
                </w:tcBorders>
                <w:vAlign w:val="bottom"/>
              </w:tcPr>
            </w:tcPrChange>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Change w:id="1334" w:author="Caitlin Jeffrey" w:date="2023-11-09T13:59:00Z">
              <w:tcPr>
                <w:tcW w:w="4615" w:type="dxa"/>
                <w:gridSpan w:val="4"/>
                <w:tcBorders>
                  <w:top w:val="nil"/>
                  <w:left w:val="nil"/>
                  <w:bottom w:val="nil"/>
                  <w:right w:val="nil"/>
                </w:tcBorders>
                <w:shd w:val="clear" w:color="auto" w:fill="auto"/>
                <w:noWrap/>
                <w:vAlign w:val="bottom"/>
              </w:tcPr>
            </w:tcPrChange>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2F546D">
        <w:trPr>
          <w:trHeight w:val="291"/>
          <w:trPrChange w:id="1335" w:author="Caitlin Jeffrey" w:date="2023-11-09T13:59:00Z">
            <w:trPr>
              <w:gridAfter w:val="0"/>
              <w:trHeight w:val="291"/>
            </w:trPr>
          </w:trPrChange>
        </w:trPr>
        <w:tc>
          <w:tcPr>
            <w:tcW w:w="1033" w:type="dxa"/>
            <w:tcBorders>
              <w:top w:val="nil"/>
              <w:left w:val="nil"/>
              <w:bottom w:val="nil"/>
              <w:right w:val="nil"/>
            </w:tcBorders>
            <w:shd w:val="clear" w:color="auto" w:fill="auto"/>
            <w:noWrap/>
            <w:vAlign w:val="bottom"/>
            <w:hideMark/>
            <w:tcPrChange w:id="1336" w:author="Caitlin Jeffrey" w:date="2023-11-09T13:59:00Z">
              <w:tcPr>
                <w:tcW w:w="1033" w:type="dxa"/>
                <w:tcBorders>
                  <w:top w:val="nil"/>
                  <w:left w:val="nil"/>
                  <w:bottom w:val="nil"/>
                  <w:right w:val="nil"/>
                </w:tcBorders>
                <w:shd w:val="clear" w:color="auto" w:fill="auto"/>
                <w:noWrap/>
                <w:vAlign w:val="bottom"/>
                <w:hideMark/>
              </w:tcPr>
            </w:tcPrChange>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337" w:author="Caitlin Jeffrey" w:date="2023-11-09T13:59:00Z">
              <w:tcPr>
                <w:tcW w:w="2747" w:type="dxa"/>
                <w:tcBorders>
                  <w:top w:val="nil"/>
                  <w:left w:val="nil"/>
                  <w:bottom w:val="nil"/>
                  <w:right w:val="nil"/>
                </w:tcBorders>
                <w:shd w:val="clear" w:color="auto" w:fill="auto"/>
                <w:noWrap/>
                <w:vAlign w:val="bottom"/>
                <w:hideMark/>
              </w:tcPr>
            </w:tcPrChange>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1338" w:author="Caitlin Jeffrey" w:date="2023-11-09T13:59:00Z">
              <w:tcPr>
                <w:tcW w:w="3240" w:type="dxa"/>
                <w:tcBorders>
                  <w:top w:val="nil"/>
                  <w:left w:val="nil"/>
                  <w:bottom w:val="nil"/>
                  <w:right w:val="nil"/>
                </w:tcBorders>
                <w:shd w:val="clear" w:color="auto" w:fill="auto"/>
                <w:noWrap/>
                <w:vAlign w:val="bottom"/>
              </w:tcPr>
            </w:tcPrChange>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Change w:id="1339" w:author="Caitlin Jeffrey" w:date="2023-11-09T13:59:00Z">
              <w:tcPr>
                <w:tcW w:w="1415" w:type="dxa"/>
                <w:tcBorders>
                  <w:top w:val="nil"/>
                  <w:left w:val="nil"/>
                  <w:bottom w:val="nil"/>
                  <w:right w:val="nil"/>
                </w:tcBorders>
                <w:vAlign w:val="bottom"/>
              </w:tcPr>
            </w:tcPrChange>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340" w:author="Caitlin Jeffrey" w:date="2023-11-09T13:59:00Z">
              <w:tcPr>
                <w:tcW w:w="925" w:type="dxa"/>
                <w:tcBorders>
                  <w:top w:val="nil"/>
                  <w:left w:val="nil"/>
                  <w:bottom w:val="nil"/>
                  <w:right w:val="nil"/>
                </w:tcBorders>
                <w:shd w:val="clear" w:color="auto" w:fill="auto"/>
                <w:noWrap/>
                <w:vAlign w:val="bottom"/>
              </w:tcPr>
            </w:tcPrChange>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2F546D">
        <w:tblPrEx>
          <w:tblPrExChange w:id="1341" w:author="Caitlin Jeffrey" w:date="2023-11-09T13:59:00Z">
            <w:tblPrEx>
              <w:tblW w:w="13050" w:type="dxa"/>
            </w:tblPrEx>
          </w:tblPrExChange>
        </w:tblPrEx>
        <w:trPr>
          <w:trHeight w:val="291"/>
          <w:trPrChange w:id="1342"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343" w:author="Caitlin Jeffrey" w:date="2023-11-09T13:59:00Z">
              <w:tcPr>
                <w:tcW w:w="3780" w:type="dxa"/>
                <w:gridSpan w:val="2"/>
                <w:tcBorders>
                  <w:top w:val="nil"/>
                  <w:left w:val="nil"/>
                  <w:bottom w:val="nil"/>
                  <w:right w:val="nil"/>
                </w:tcBorders>
                <w:shd w:val="clear" w:color="auto" w:fill="auto"/>
                <w:noWrap/>
                <w:vAlign w:val="bottom"/>
                <w:hideMark/>
              </w:tcPr>
            </w:tcPrChange>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1344" w:author="Caitlin Jeffrey" w:date="2023-11-09T13:59:00Z">
              <w:tcPr>
                <w:tcW w:w="5760" w:type="dxa"/>
                <w:gridSpan w:val="4"/>
                <w:tcBorders>
                  <w:top w:val="nil"/>
                  <w:left w:val="nil"/>
                  <w:bottom w:val="nil"/>
                  <w:right w:val="nil"/>
                </w:tcBorders>
                <w:shd w:val="clear" w:color="auto" w:fill="auto"/>
                <w:noWrap/>
                <w:vAlign w:val="bottom"/>
                <w:hideMark/>
              </w:tcPr>
            </w:tcPrChange>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Change w:id="1345" w:author="Caitlin Jeffrey" w:date="2023-11-09T13:59:00Z">
              <w:tcPr>
                <w:tcW w:w="2520" w:type="dxa"/>
                <w:tcBorders>
                  <w:top w:val="nil"/>
                  <w:left w:val="nil"/>
                  <w:bottom w:val="nil"/>
                  <w:right w:val="nil"/>
                </w:tcBorders>
                <w:vAlign w:val="bottom"/>
              </w:tcPr>
            </w:tcPrChange>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346" w:author="Caitlin Jeffrey" w:date="2023-11-09T13:59:00Z">
              <w:tcPr>
                <w:tcW w:w="990" w:type="dxa"/>
                <w:tcBorders>
                  <w:top w:val="nil"/>
                  <w:left w:val="nil"/>
                  <w:bottom w:val="nil"/>
                  <w:right w:val="nil"/>
                </w:tcBorders>
                <w:shd w:val="clear" w:color="auto" w:fill="auto"/>
                <w:noWrap/>
                <w:vAlign w:val="bottom"/>
                <w:hideMark/>
              </w:tcPr>
            </w:tcPrChange>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2F546D">
        <w:tblPrEx>
          <w:tblPrExChange w:id="1347" w:author="Caitlin Jeffrey" w:date="2023-11-09T13:59:00Z">
            <w:tblPrEx>
              <w:tblW w:w="13050" w:type="dxa"/>
            </w:tblPrEx>
          </w:tblPrExChange>
        </w:tblPrEx>
        <w:trPr>
          <w:trHeight w:val="279"/>
          <w:trPrChange w:id="1348" w:author="Caitlin Jeffrey" w:date="2023-11-09T13:59:00Z">
            <w:trPr>
              <w:trHeight w:val="279"/>
            </w:trPr>
          </w:trPrChange>
        </w:trPr>
        <w:tc>
          <w:tcPr>
            <w:tcW w:w="1033" w:type="dxa"/>
            <w:tcBorders>
              <w:top w:val="nil"/>
              <w:left w:val="nil"/>
              <w:bottom w:val="nil"/>
              <w:right w:val="nil"/>
            </w:tcBorders>
            <w:shd w:val="clear" w:color="auto" w:fill="auto"/>
            <w:noWrap/>
            <w:vAlign w:val="bottom"/>
            <w:tcPrChange w:id="1349" w:author="Caitlin Jeffrey" w:date="2023-11-09T13:59:00Z">
              <w:tcPr>
                <w:tcW w:w="1033" w:type="dxa"/>
                <w:tcBorders>
                  <w:top w:val="nil"/>
                  <w:left w:val="nil"/>
                  <w:bottom w:val="nil"/>
                  <w:right w:val="nil"/>
                </w:tcBorders>
                <w:shd w:val="clear" w:color="auto" w:fill="auto"/>
                <w:noWrap/>
                <w:vAlign w:val="bottom"/>
              </w:tcPr>
            </w:tcPrChange>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350" w:author="Caitlin Jeffrey" w:date="2023-11-09T13:59:00Z">
              <w:tcPr>
                <w:tcW w:w="2747" w:type="dxa"/>
                <w:tcBorders>
                  <w:top w:val="nil"/>
                  <w:left w:val="nil"/>
                  <w:bottom w:val="nil"/>
                  <w:right w:val="nil"/>
                </w:tcBorders>
                <w:shd w:val="clear" w:color="auto" w:fill="auto"/>
                <w:vAlign w:val="bottom"/>
              </w:tcPr>
            </w:tcPrChange>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351" w:author="Caitlin Jeffrey" w:date="2023-11-09T13:59:00Z">
              <w:tcPr>
                <w:tcW w:w="3240" w:type="dxa"/>
                <w:tcBorders>
                  <w:top w:val="nil"/>
                  <w:left w:val="nil"/>
                  <w:bottom w:val="nil"/>
                  <w:right w:val="nil"/>
                </w:tcBorders>
                <w:shd w:val="clear" w:color="auto" w:fill="auto"/>
                <w:noWrap/>
                <w:vAlign w:val="bottom"/>
              </w:tcPr>
            </w:tcPrChange>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352" w:author="Caitlin Jeffrey" w:date="2023-11-09T13:59:00Z">
              <w:tcPr>
                <w:tcW w:w="1415" w:type="dxa"/>
                <w:tcBorders>
                  <w:top w:val="nil"/>
                  <w:left w:val="nil"/>
                  <w:bottom w:val="nil"/>
                  <w:right w:val="nil"/>
                </w:tcBorders>
                <w:vAlign w:val="bottom"/>
              </w:tcPr>
            </w:tcPrChange>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Change w:id="1353" w:author="Caitlin Jeffrey" w:date="2023-11-09T13:59:00Z">
              <w:tcPr>
                <w:tcW w:w="4615" w:type="dxa"/>
                <w:gridSpan w:val="4"/>
                <w:tcBorders>
                  <w:top w:val="nil"/>
                  <w:left w:val="nil"/>
                  <w:bottom w:val="nil"/>
                  <w:right w:val="nil"/>
                </w:tcBorders>
                <w:shd w:val="clear" w:color="auto" w:fill="auto"/>
                <w:noWrap/>
                <w:vAlign w:val="bottom"/>
              </w:tcPr>
            </w:tcPrChange>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2F546D">
        <w:tblPrEx>
          <w:tblPrExChange w:id="1354" w:author="Caitlin Jeffrey" w:date="2023-11-09T13:59:00Z">
            <w:tblPrEx>
              <w:tblW w:w="13050" w:type="dxa"/>
            </w:tblPrEx>
          </w:tblPrExChange>
        </w:tblPrEx>
        <w:trPr>
          <w:trHeight w:val="279"/>
          <w:trPrChange w:id="1355" w:author="Caitlin Jeffrey" w:date="2023-11-09T13:59:00Z">
            <w:trPr>
              <w:trHeight w:val="279"/>
            </w:trPr>
          </w:trPrChange>
        </w:trPr>
        <w:tc>
          <w:tcPr>
            <w:tcW w:w="1033" w:type="dxa"/>
            <w:tcBorders>
              <w:top w:val="nil"/>
              <w:left w:val="nil"/>
              <w:bottom w:val="nil"/>
              <w:right w:val="nil"/>
            </w:tcBorders>
            <w:shd w:val="clear" w:color="auto" w:fill="auto"/>
            <w:noWrap/>
            <w:vAlign w:val="bottom"/>
            <w:tcPrChange w:id="1356" w:author="Caitlin Jeffrey" w:date="2023-11-09T13:59:00Z">
              <w:tcPr>
                <w:tcW w:w="1033" w:type="dxa"/>
                <w:tcBorders>
                  <w:top w:val="nil"/>
                  <w:left w:val="nil"/>
                  <w:bottom w:val="nil"/>
                  <w:right w:val="nil"/>
                </w:tcBorders>
                <w:shd w:val="clear" w:color="auto" w:fill="auto"/>
                <w:noWrap/>
                <w:vAlign w:val="bottom"/>
              </w:tcPr>
            </w:tcPrChange>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357" w:author="Caitlin Jeffrey" w:date="2023-11-09T13:59:00Z">
              <w:tcPr>
                <w:tcW w:w="2747" w:type="dxa"/>
                <w:tcBorders>
                  <w:top w:val="nil"/>
                  <w:left w:val="nil"/>
                  <w:bottom w:val="nil"/>
                  <w:right w:val="nil"/>
                </w:tcBorders>
                <w:shd w:val="clear" w:color="auto" w:fill="auto"/>
                <w:vAlign w:val="bottom"/>
              </w:tcPr>
            </w:tcPrChange>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358" w:author="Caitlin Jeffrey" w:date="2023-11-09T13:59:00Z">
              <w:tcPr>
                <w:tcW w:w="3240" w:type="dxa"/>
                <w:tcBorders>
                  <w:top w:val="nil"/>
                  <w:left w:val="nil"/>
                  <w:bottom w:val="nil"/>
                  <w:right w:val="nil"/>
                </w:tcBorders>
                <w:shd w:val="clear" w:color="auto" w:fill="auto"/>
                <w:noWrap/>
                <w:vAlign w:val="bottom"/>
              </w:tcPr>
            </w:tcPrChange>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359" w:author="Caitlin Jeffrey" w:date="2023-11-09T13:59:00Z">
              <w:tcPr>
                <w:tcW w:w="1415" w:type="dxa"/>
                <w:tcBorders>
                  <w:top w:val="nil"/>
                  <w:left w:val="nil"/>
                  <w:bottom w:val="nil"/>
                  <w:right w:val="nil"/>
                </w:tcBorders>
                <w:vAlign w:val="bottom"/>
              </w:tcPr>
            </w:tcPrChange>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Change w:id="1360" w:author="Caitlin Jeffrey" w:date="2023-11-09T13:59:00Z">
              <w:tcPr>
                <w:tcW w:w="4615" w:type="dxa"/>
                <w:gridSpan w:val="4"/>
                <w:tcBorders>
                  <w:top w:val="nil"/>
                  <w:left w:val="nil"/>
                  <w:bottom w:val="nil"/>
                  <w:right w:val="nil"/>
                </w:tcBorders>
                <w:shd w:val="clear" w:color="auto" w:fill="auto"/>
                <w:noWrap/>
                <w:vAlign w:val="bottom"/>
              </w:tcPr>
            </w:tcPrChange>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2F546D">
        <w:tblPrEx>
          <w:tblPrExChange w:id="1361" w:author="Caitlin Jeffrey" w:date="2023-11-09T13:59:00Z">
            <w:tblPrEx>
              <w:tblW w:w="13050" w:type="dxa"/>
            </w:tblPrEx>
          </w:tblPrExChange>
        </w:tblPrEx>
        <w:trPr>
          <w:trHeight w:val="261"/>
          <w:trPrChange w:id="1362"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1363" w:author="Caitlin Jeffrey" w:date="2023-11-09T13:59:00Z">
              <w:tcPr>
                <w:tcW w:w="1033" w:type="dxa"/>
                <w:tcBorders>
                  <w:top w:val="nil"/>
                  <w:left w:val="nil"/>
                  <w:bottom w:val="nil"/>
                  <w:right w:val="nil"/>
                </w:tcBorders>
                <w:shd w:val="clear" w:color="auto" w:fill="auto"/>
                <w:noWrap/>
                <w:vAlign w:val="bottom"/>
              </w:tcPr>
            </w:tcPrChange>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364" w:author="Caitlin Jeffrey" w:date="2023-11-09T13:59:00Z">
              <w:tcPr>
                <w:tcW w:w="2747" w:type="dxa"/>
                <w:tcBorders>
                  <w:top w:val="nil"/>
                  <w:left w:val="nil"/>
                  <w:bottom w:val="nil"/>
                  <w:right w:val="nil"/>
                </w:tcBorders>
                <w:shd w:val="clear" w:color="auto" w:fill="auto"/>
                <w:vAlign w:val="bottom"/>
              </w:tcPr>
            </w:tcPrChange>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365" w:author="Caitlin Jeffrey" w:date="2023-11-09T13:59:00Z">
              <w:tcPr>
                <w:tcW w:w="3240" w:type="dxa"/>
                <w:tcBorders>
                  <w:top w:val="nil"/>
                  <w:left w:val="nil"/>
                  <w:bottom w:val="nil"/>
                  <w:right w:val="nil"/>
                </w:tcBorders>
                <w:shd w:val="clear" w:color="auto" w:fill="auto"/>
                <w:noWrap/>
                <w:vAlign w:val="bottom"/>
              </w:tcPr>
            </w:tcPrChange>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366" w:author="Caitlin Jeffrey" w:date="2023-11-09T13:59:00Z">
              <w:tcPr>
                <w:tcW w:w="1415" w:type="dxa"/>
                <w:tcBorders>
                  <w:top w:val="nil"/>
                  <w:left w:val="nil"/>
                  <w:bottom w:val="nil"/>
                  <w:right w:val="nil"/>
                </w:tcBorders>
                <w:vAlign w:val="bottom"/>
              </w:tcPr>
            </w:tcPrChange>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Change w:id="1367" w:author="Caitlin Jeffrey" w:date="2023-11-09T13:59:00Z">
              <w:tcPr>
                <w:tcW w:w="4615" w:type="dxa"/>
                <w:gridSpan w:val="4"/>
                <w:tcBorders>
                  <w:top w:val="nil"/>
                  <w:left w:val="nil"/>
                  <w:bottom w:val="nil"/>
                  <w:right w:val="nil"/>
                </w:tcBorders>
                <w:shd w:val="clear" w:color="auto" w:fill="auto"/>
                <w:noWrap/>
                <w:vAlign w:val="bottom"/>
              </w:tcPr>
            </w:tcPrChange>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2F546D">
        <w:tblPrEx>
          <w:tblPrExChange w:id="1368" w:author="Caitlin Jeffrey" w:date="2023-11-09T13:59:00Z">
            <w:tblPrEx>
              <w:tblW w:w="13050" w:type="dxa"/>
            </w:tblPrEx>
          </w:tblPrExChange>
        </w:tblPrEx>
        <w:trPr>
          <w:trHeight w:val="270"/>
          <w:trPrChange w:id="1369"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1370" w:author="Caitlin Jeffrey" w:date="2023-11-09T13:59:00Z">
              <w:tcPr>
                <w:tcW w:w="1033" w:type="dxa"/>
                <w:tcBorders>
                  <w:top w:val="nil"/>
                  <w:left w:val="nil"/>
                  <w:bottom w:val="nil"/>
                  <w:right w:val="nil"/>
                </w:tcBorders>
                <w:shd w:val="clear" w:color="auto" w:fill="auto"/>
                <w:noWrap/>
                <w:vAlign w:val="bottom"/>
              </w:tcPr>
            </w:tcPrChange>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1371" w:author="Caitlin Jeffrey" w:date="2023-11-09T13:59:00Z">
              <w:tcPr>
                <w:tcW w:w="2747" w:type="dxa"/>
                <w:tcBorders>
                  <w:top w:val="nil"/>
                  <w:left w:val="nil"/>
                  <w:bottom w:val="nil"/>
                  <w:right w:val="nil"/>
                </w:tcBorders>
                <w:shd w:val="clear" w:color="auto" w:fill="auto"/>
                <w:vAlign w:val="bottom"/>
              </w:tcPr>
            </w:tcPrChange>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372" w:author="Caitlin Jeffrey" w:date="2023-11-09T13:59:00Z">
              <w:tcPr>
                <w:tcW w:w="3240" w:type="dxa"/>
                <w:tcBorders>
                  <w:top w:val="nil"/>
                  <w:left w:val="nil"/>
                  <w:bottom w:val="nil"/>
                  <w:right w:val="nil"/>
                </w:tcBorders>
                <w:shd w:val="clear" w:color="auto" w:fill="auto"/>
                <w:noWrap/>
                <w:vAlign w:val="bottom"/>
              </w:tcPr>
            </w:tcPrChange>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1373" w:author="Caitlin Jeffrey" w:date="2023-11-09T13:59:00Z">
              <w:tcPr>
                <w:tcW w:w="1415" w:type="dxa"/>
                <w:tcBorders>
                  <w:top w:val="nil"/>
                  <w:left w:val="nil"/>
                  <w:bottom w:val="nil"/>
                  <w:right w:val="nil"/>
                </w:tcBorders>
                <w:vAlign w:val="bottom"/>
              </w:tcPr>
            </w:tcPrChange>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374" w:author="Caitlin Jeffrey" w:date="2023-11-09T13:59:00Z">
              <w:tcPr>
                <w:tcW w:w="4615" w:type="dxa"/>
                <w:gridSpan w:val="4"/>
                <w:tcBorders>
                  <w:top w:val="nil"/>
                  <w:left w:val="nil"/>
                  <w:bottom w:val="nil"/>
                  <w:right w:val="nil"/>
                </w:tcBorders>
                <w:shd w:val="clear" w:color="auto" w:fill="auto"/>
                <w:noWrap/>
                <w:vAlign w:val="bottom"/>
              </w:tcPr>
            </w:tcPrChange>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2F546D">
        <w:tblPrEx>
          <w:tblPrExChange w:id="1375" w:author="Caitlin Jeffrey" w:date="2023-11-09T13:59:00Z">
            <w:tblPrEx>
              <w:tblW w:w="13050" w:type="dxa"/>
            </w:tblPrEx>
          </w:tblPrExChange>
        </w:tblPrEx>
        <w:trPr>
          <w:trHeight w:val="291"/>
          <w:trPrChange w:id="1376"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1377" w:author="Caitlin Jeffrey" w:date="2023-11-09T13:59:00Z">
              <w:tcPr>
                <w:tcW w:w="3780" w:type="dxa"/>
                <w:gridSpan w:val="2"/>
                <w:tcBorders>
                  <w:top w:val="nil"/>
                  <w:left w:val="nil"/>
                  <w:bottom w:val="nil"/>
                  <w:right w:val="nil"/>
                </w:tcBorders>
                <w:shd w:val="clear" w:color="auto" w:fill="auto"/>
                <w:noWrap/>
                <w:vAlign w:val="bottom"/>
                <w:hideMark/>
              </w:tcPr>
            </w:tcPrChange>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Change w:id="1378" w:author="Caitlin Jeffrey" w:date="2023-11-09T13:59:00Z">
              <w:tcPr>
                <w:tcW w:w="5760" w:type="dxa"/>
                <w:gridSpan w:val="4"/>
                <w:tcBorders>
                  <w:top w:val="nil"/>
                  <w:left w:val="nil"/>
                  <w:bottom w:val="nil"/>
                  <w:right w:val="nil"/>
                </w:tcBorders>
                <w:shd w:val="clear" w:color="auto" w:fill="auto"/>
                <w:noWrap/>
                <w:vAlign w:val="bottom"/>
                <w:hideMark/>
              </w:tcPr>
            </w:tcPrChange>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Change w:id="1379" w:author="Caitlin Jeffrey" w:date="2023-11-09T13:59:00Z">
              <w:tcPr>
                <w:tcW w:w="2520" w:type="dxa"/>
                <w:tcBorders>
                  <w:top w:val="nil"/>
                  <w:left w:val="nil"/>
                  <w:bottom w:val="nil"/>
                  <w:right w:val="nil"/>
                </w:tcBorders>
                <w:vAlign w:val="bottom"/>
              </w:tcPr>
            </w:tcPrChange>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1380" w:author="Caitlin Jeffrey" w:date="2023-11-09T13:59:00Z">
              <w:tcPr>
                <w:tcW w:w="990" w:type="dxa"/>
                <w:tcBorders>
                  <w:top w:val="nil"/>
                  <w:left w:val="nil"/>
                  <w:bottom w:val="nil"/>
                  <w:right w:val="nil"/>
                </w:tcBorders>
                <w:shd w:val="clear" w:color="auto" w:fill="auto"/>
                <w:noWrap/>
                <w:vAlign w:val="bottom"/>
                <w:hideMark/>
              </w:tcPr>
            </w:tcPrChange>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2F546D">
        <w:tblPrEx>
          <w:tblPrExChange w:id="1381" w:author="Caitlin Jeffrey" w:date="2023-11-09T13:59:00Z">
            <w:tblPrEx>
              <w:tblW w:w="13050" w:type="dxa"/>
            </w:tblPrEx>
          </w:tblPrExChange>
        </w:tblPrEx>
        <w:trPr>
          <w:trHeight w:val="291"/>
          <w:trPrChange w:id="138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383" w:author="Caitlin Jeffrey" w:date="2023-11-09T13:59:00Z">
              <w:tcPr>
                <w:tcW w:w="1033" w:type="dxa"/>
                <w:tcBorders>
                  <w:top w:val="nil"/>
                  <w:left w:val="nil"/>
                  <w:bottom w:val="nil"/>
                  <w:right w:val="nil"/>
                </w:tcBorders>
                <w:shd w:val="clear" w:color="auto" w:fill="auto"/>
                <w:noWrap/>
                <w:vAlign w:val="bottom"/>
              </w:tcPr>
            </w:tcPrChange>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384" w:author="Caitlin Jeffrey" w:date="2023-11-09T13:59:00Z">
              <w:tcPr>
                <w:tcW w:w="2747" w:type="dxa"/>
                <w:tcBorders>
                  <w:top w:val="nil"/>
                  <w:left w:val="nil"/>
                  <w:bottom w:val="nil"/>
                  <w:right w:val="nil"/>
                </w:tcBorders>
                <w:shd w:val="clear" w:color="auto" w:fill="auto"/>
                <w:noWrap/>
                <w:vAlign w:val="bottom"/>
              </w:tcPr>
            </w:tcPrChange>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1385" w:author="Caitlin Jeffrey" w:date="2023-11-09T13:59:00Z">
              <w:tcPr>
                <w:tcW w:w="3240" w:type="dxa"/>
                <w:tcBorders>
                  <w:top w:val="nil"/>
                  <w:left w:val="nil"/>
                  <w:bottom w:val="nil"/>
                  <w:right w:val="nil"/>
                </w:tcBorders>
                <w:shd w:val="clear" w:color="auto" w:fill="auto"/>
                <w:noWrap/>
                <w:vAlign w:val="bottom"/>
              </w:tcPr>
            </w:tcPrChange>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1386" w:author="Caitlin Jeffrey" w:date="2023-11-09T13:59:00Z">
              <w:tcPr>
                <w:tcW w:w="1415" w:type="dxa"/>
                <w:tcBorders>
                  <w:top w:val="nil"/>
                  <w:left w:val="nil"/>
                  <w:bottom w:val="nil"/>
                  <w:right w:val="nil"/>
                </w:tcBorders>
                <w:vAlign w:val="bottom"/>
              </w:tcPr>
            </w:tcPrChange>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Change w:id="1387" w:author="Caitlin Jeffrey" w:date="2023-11-09T13:59:00Z">
              <w:tcPr>
                <w:tcW w:w="4615" w:type="dxa"/>
                <w:gridSpan w:val="4"/>
                <w:tcBorders>
                  <w:top w:val="nil"/>
                  <w:left w:val="nil"/>
                  <w:bottom w:val="nil"/>
                  <w:right w:val="nil"/>
                </w:tcBorders>
                <w:shd w:val="clear" w:color="auto" w:fill="auto"/>
                <w:noWrap/>
                <w:vAlign w:val="bottom"/>
              </w:tcPr>
            </w:tcPrChange>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2F546D">
        <w:tblPrEx>
          <w:tblPrExChange w:id="1388" w:author="Caitlin Jeffrey" w:date="2023-11-09T13:59:00Z">
            <w:tblPrEx>
              <w:tblW w:w="13050" w:type="dxa"/>
            </w:tblPrEx>
          </w:tblPrExChange>
        </w:tblPrEx>
        <w:trPr>
          <w:trHeight w:val="291"/>
          <w:trPrChange w:id="138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390" w:author="Caitlin Jeffrey" w:date="2023-11-09T13:59:00Z">
              <w:tcPr>
                <w:tcW w:w="1033" w:type="dxa"/>
                <w:tcBorders>
                  <w:top w:val="nil"/>
                  <w:left w:val="nil"/>
                  <w:bottom w:val="nil"/>
                  <w:right w:val="nil"/>
                </w:tcBorders>
                <w:shd w:val="clear" w:color="auto" w:fill="auto"/>
                <w:noWrap/>
                <w:vAlign w:val="bottom"/>
              </w:tcPr>
            </w:tcPrChange>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391" w:author="Caitlin Jeffrey" w:date="2023-11-09T13:59:00Z">
              <w:tcPr>
                <w:tcW w:w="2747" w:type="dxa"/>
                <w:tcBorders>
                  <w:top w:val="nil"/>
                  <w:left w:val="nil"/>
                  <w:bottom w:val="nil"/>
                  <w:right w:val="nil"/>
                </w:tcBorders>
                <w:shd w:val="clear" w:color="auto" w:fill="auto"/>
                <w:noWrap/>
                <w:vAlign w:val="bottom"/>
              </w:tcPr>
            </w:tcPrChange>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1392" w:author="Caitlin Jeffrey" w:date="2023-11-09T13:59:00Z">
              <w:tcPr>
                <w:tcW w:w="3240" w:type="dxa"/>
                <w:tcBorders>
                  <w:top w:val="nil"/>
                  <w:left w:val="nil"/>
                  <w:bottom w:val="nil"/>
                  <w:right w:val="nil"/>
                </w:tcBorders>
                <w:shd w:val="clear" w:color="auto" w:fill="auto"/>
                <w:noWrap/>
                <w:vAlign w:val="bottom"/>
              </w:tcPr>
            </w:tcPrChange>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Freestall (n = 6) </w:t>
            </w:r>
          </w:p>
        </w:tc>
        <w:tc>
          <w:tcPr>
            <w:tcW w:w="2520" w:type="dxa"/>
            <w:tcBorders>
              <w:top w:val="nil"/>
              <w:left w:val="nil"/>
              <w:bottom w:val="nil"/>
              <w:right w:val="nil"/>
            </w:tcBorders>
            <w:vAlign w:val="bottom"/>
            <w:tcPrChange w:id="1393" w:author="Caitlin Jeffrey" w:date="2023-11-09T13:59:00Z">
              <w:tcPr>
                <w:tcW w:w="1415" w:type="dxa"/>
                <w:tcBorders>
                  <w:top w:val="nil"/>
                  <w:left w:val="nil"/>
                  <w:bottom w:val="nil"/>
                  <w:right w:val="nil"/>
                </w:tcBorders>
                <w:vAlign w:val="bottom"/>
              </w:tcPr>
            </w:tcPrChange>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Change w:id="1394" w:author="Caitlin Jeffrey" w:date="2023-11-09T13:59:00Z">
              <w:tcPr>
                <w:tcW w:w="4615" w:type="dxa"/>
                <w:gridSpan w:val="4"/>
                <w:tcBorders>
                  <w:top w:val="nil"/>
                  <w:left w:val="nil"/>
                  <w:bottom w:val="nil"/>
                  <w:right w:val="nil"/>
                </w:tcBorders>
                <w:shd w:val="clear" w:color="auto" w:fill="auto"/>
                <w:noWrap/>
                <w:vAlign w:val="bottom"/>
              </w:tcPr>
            </w:tcPrChange>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2F546D">
        <w:tblPrEx>
          <w:tblPrExChange w:id="1395" w:author="Caitlin Jeffrey" w:date="2023-11-09T13:59:00Z">
            <w:tblPrEx>
              <w:tblW w:w="13050" w:type="dxa"/>
            </w:tblPrEx>
          </w:tblPrExChange>
        </w:tblPrEx>
        <w:trPr>
          <w:trHeight w:val="291"/>
          <w:trPrChange w:id="139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397" w:author="Caitlin Jeffrey" w:date="2023-11-09T13:59:00Z">
              <w:tcPr>
                <w:tcW w:w="1033" w:type="dxa"/>
                <w:tcBorders>
                  <w:top w:val="nil"/>
                  <w:left w:val="nil"/>
                  <w:bottom w:val="nil"/>
                  <w:right w:val="nil"/>
                </w:tcBorders>
                <w:shd w:val="clear" w:color="auto" w:fill="auto"/>
                <w:noWrap/>
                <w:vAlign w:val="bottom"/>
              </w:tcPr>
            </w:tcPrChange>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398" w:author="Caitlin Jeffrey" w:date="2023-11-09T13:59:00Z">
              <w:tcPr>
                <w:tcW w:w="2747" w:type="dxa"/>
                <w:tcBorders>
                  <w:top w:val="nil"/>
                  <w:left w:val="nil"/>
                  <w:bottom w:val="nil"/>
                  <w:right w:val="nil"/>
                </w:tcBorders>
                <w:shd w:val="clear" w:color="auto" w:fill="auto"/>
                <w:noWrap/>
                <w:vAlign w:val="bottom"/>
              </w:tcPr>
            </w:tcPrChange>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399" w:author="Caitlin Jeffrey" w:date="2023-11-09T13:59:00Z">
              <w:tcPr>
                <w:tcW w:w="3240" w:type="dxa"/>
                <w:tcBorders>
                  <w:top w:val="nil"/>
                  <w:left w:val="nil"/>
                  <w:bottom w:val="nil"/>
                  <w:right w:val="nil"/>
                </w:tcBorders>
                <w:shd w:val="clear" w:color="auto" w:fill="auto"/>
                <w:noWrap/>
                <w:vAlign w:val="bottom"/>
              </w:tcPr>
            </w:tcPrChange>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Tiestall (n = 10)</w:t>
            </w:r>
          </w:p>
        </w:tc>
        <w:tc>
          <w:tcPr>
            <w:tcW w:w="2520" w:type="dxa"/>
            <w:tcBorders>
              <w:top w:val="nil"/>
              <w:left w:val="nil"/>
              <w:bottom w:val="nil"/>
              <w:right w:val="nil"/>
            </w:tcBorders>
            <w:vAlign w:val="bottom"/>
            <w:tcPrChange w:id="1400" w:author="Caitlin Jeffrey" w:date="2023-11-09T13:59:00Z">
              <w:tcPr>
                <w:tcW w:w="1415" w:type="dxa"/>
                <w:tcBorders>
                  <w:top w:val="nil"/>
                  <w:left w:val="nil"/>
                  <w:bottom w:val="nil"/>
                  <w:right w:val="nil"/>
                </w:tcBorders>
                <w:vAlign w:val="bottom"/>
              </w:tcPr>
            </w:tcPrChange>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Change w:id="1401" w:author="Caitlin Jeffrey" w:date="2023-11-09T13:59:00Z">
              <w:tcPr>
                <w:tcW w:w="4615" w:type="dxa"/>
                <w:gridSpan w:val="4"/>
                <w:tcBorders>
                  <w:top w:val="nil"/>
                  <w:left w:val="nil"/>
                  <w:bottom w:val="nil"/>
                  <w:right w:val="nil"/>
                </w:tcBorders>
                <w:shd w:val="clear" w:color="auto" w:fill="auto"/>
                <w:noWrap/>
                <w:vAlign w:val="bottom"/>
              </w:tcPr>
            </w:tcPrChange>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2F546D">
        <w:tblPrEx>
          <w:tblPrExChange w:id="1402" w:author="Caitlin Jeffrey" w:date="2023-11-09T13:59:00Z">
            <w:tblPrEx>
              <w:tblW w:w="13050" w:type="dxa"/>
            </w:tblPrEx>
          </w:tblPrExChange>
        </w:tblPrEx>
        <w:trPr>
          <w:trHeight w:val="291"/>
          <w:trPrChange w:id="140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1404" w:author="Caitlin Jeffrey" w:date="2023-11-09T13:59:00Z">
              <w:tcPr>
                <w:tcW w:w="1033" w:type="dxa"/>
                <w:tcBorders>
                  <w:top w:val="nil"/>
                  <w:left w:val="nil"/>
                  <w:bottom w:val="nil"/>
                  <w:right w:val="nil"/>
                </w:tcBorders>
                <w:shd w:val="clear" w:color="auto" w:fill="auto"/>
                <w:noWrap/>
                <w:vAlign w:val="bottom"/>
              </w:tcPr>
            </w:tcPrChange>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1405" w:author="Caitlin Jeffrey" w:date="2023-11-09T13:59:00Z">
              <w:tcPr>
                <w:tcW w:w="2747" w:type="dxa"/>
                <w:tcBorders>
                  <w:top w:val="nil"/>
                  <w:left w:val="nil"/>
                  <w:bottom w:val="nil"/>
                  <w:right w:val="nil"/>
                </w:tcBorders>
                <w:shd w:val="clear" w:color="auto" w:fill="auto"/>
                <w:noWrap/>
                <w:vAlign w:val="bottom"/>
              </w:tcPr>
            </w:tcPrChange>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1406" w:author="Caitlin Jeffrey" w:date="2023-11-09T13:59:00Z">
              <w:tcPr>
                <w:tcW w:w="3240" w:type="dxa"/>
                <w:tcBorders>
                  <w:top w:val="nil"/>
                  <w:left w:val="nil"/>
                  <w:bottom w:val="nil"/>
                  <w:right w:val="nil"/>
                </w:tcBorders>
                <w:shd w:val="clear" w:color="auto" w:fill="auto"/>
                <w:noWrap/>
                <w:vAlign w:val="bottom"/>
              </w:tcPr>
            </w:tcPrChange>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1407" w:author="Caitlin Jeffrey" w:date="2023-11-09T13:59:00Z">
              <w:tcPr>
                <w:tcW w:w="1415" w:type="dxa"/>
                <w:tcBorders>
                  <w:top w:val="nil"/>
                  <w:left w:val="nil"/>
                  <w:bottom w:val="nil"/>
                  <w:right w:val="nil"/>
                </w:tcBorders>
                <w:vAlign w:val="bottom"/>
              </w:tcPr>
            </w:tcPrChange>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408" w:author="Caitlin Jeffrey" w:date="2023-11-09T13:59:00Z">
              <w:tcPr>
                <w:tcW w:w="4615" w:type="dxa"/>
                <w:gridSpan w:val="4"/>
                <w:tcBorders>
                  <w:top w:val="nil"/>
                  <w:left w:val="nil"/>
                  <w:bottom w:val="nil"/>
                  <w:right w:val="nil"/>
                </w:tcBorders>
                <w:shd w:val="clear" w:color="auto" w:fill="auto"/>
                <w:noWrap/>
                <w:vAlign w:val="bottom"/>
              </w:tcPr>
            </w:tcPrChange>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2F546D">
        <w:tblPrEx>
          <w:tblPrExChange w:id="1409" w:author="Caitlin Jeffrey" w:date="2023-11-09T13:59:00Z">
            <w:tblPrEx>
              <w:tblW w:w="13050" w:type="dxa"/>
            </w:tblPrEx>
          </w:tblPrExChange>
        </w:tblPrEx>
        <w:trPr>
          <w:trHeight w:val="506"/>
          <w:trPrChange w:id="1410" w:author="Caitlin Jeffrey" w:date="2023-11-09T13:59:00Z">
            <w:trPr>
              <w:trHeight w:val="506"/>
            </w:trPr>
          </w:trPrChange>
        </w:trPr>
        <w:tc>
          <w:tcPr>
            <w:tcW w:w="1033" w:type="dxa"/>
            <w:tcBorders>
              <w:top w:val="nil"/>
              <w:left w:val="nil"/>
              <w:bottom w:val="nil"/>
              <w:right w:val="nil"/>
            </w:tcBorders>
            <w:shd w:val="clear" w:color="auto" w:fill="auto"/>
            <w:noWrap/>
            <w:vAlign w:val="bottom"/>
            <w:hideMark/>
            <w:tcPrChange w:id="1411" w:author="Caitlin Jeffrey" w:date="2023-11-09T13:59:00Z">
              <w:tcPr>
                <w:tcW w:w="1033" w:type="dxa"/>
                <w:tcBorders>
                  <w:top w:val="nil"/>
                  <w:left w:val="nil"/>
                  <w:bottom w:val="nil"/>
                  <w:right w:val="nil"/>
                </w:tcBorders>
                <w:shd w:val="clear" w:color="auto" w:fill="auto"/>
                <w:noWrap/>
                <w:vAlign w:val="bottom"/>
                <w:hideMark/>
              </w:tcPr>
            </w:tcPrChange>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1412" w:author="Caitlin Jeffrey" w:date="2023-11-09T13:59:00Z">
              <w:tcPr>
                <w:tcW w:w="2747" w:type="dxa"/>
                <w:tcBorders>
                  <w:top w:val="nil"/>
                  <w:left w:val="nil"/>
                  <w:bottom w:val="nil"/>
                  <w:right w:val="nil"/>
                </w:tcBorders>
                <w:shd w:val="clear" w:color="auto" w:fill="auto"/>
                <w:vAlign w:val="bottom"/>
                <w:hideMark/>
              </w:tcPr>
            </w:tcPrChange>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forestripping</w:t>
            </w:r>
          </w:p>
        </w:tc>
        <w:tc>
          <w:tcPr>
            <w:tcW w:w="4230" w:type="dxa"/>
            <w:tcBorders>
              <w:top w:val="nil"/>
              <w:left w:val="nil"/>
              <w:bottom w:val="nil"/>
              <w:right w:val="nil"/>
            </w:tcBorders>
            <w:shd w:val="clear" w:color="auto" w:fill="auto"/>
            <w:noWrap/>
            <w:vAlign w:val="bottom"/>
            <w:hideMark/>
            <w:tcPrChange w:id="1413" w:author="Caitlin Jeffrey" w:date="2023-11-09T13:59:00Z">
              <w:tcPr>
                <w:tcW w:w="3240" w:type="dxa"/>
                <w:tcBorders>
                  <w:top w:val="nil"/>
                  <w:left w:val="nil"/>
                  <w:bottom w:val="nil"/>
                  <w:right w:val="nil"/>
                </w:tcBorders>
                <w:shd w:val="clear" w:color="auto" w:fill="auto"/>
                <w:noWrap/>
                <w:vAlign w:val="bottom"/>
                <w:hideMark/>
              </w:tcPr>
            </w:tcPrChange>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Change w:id="1414" w:author="Caitlin Jeffrey" w:date="2023-11-09T13:59:00Z">
              <w:tcPr>
                <w:tcW w:w="1415" w:type="dxa"/>
                <w:tcBorders>
                  <w:top w:val="nil"/>
                  <w:left w:val="nil"/>
                  <w:bottom w:val="nil"/>
                  <w:right w:val="nil"/>
                </w:tcBorders>
                <w:vAlign w:val="bottom"/>
              </w:tcPr>
            </w:tcPrChange>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Change w:id="1415" w:author="Caitlin Jeffrey" w:date="2023-11-09T13:59:00Z">
              <w:tcPr>
                <w:tcW w:w="4615" w:type="dxa"/>
                <w:gridSpan w:val="4"/>
                <w:tcBorders>
                  <w:top w:val="nil"/>
                  <w:left w:val="nil"/>
                  <w:bottom w:val="nil"/>
                  <w:right w:val="nil"/>
                </w:tcBorders>
                <w:shd w:val="clear" w:color="auto" w:fill="auto"/>
                <w:noWrap/>
                <w:vAlign w:val="bottom"/>
              </w:tcPr>
            </w:tcPrChange>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2F546D">
        <w:tblPrEx>
          <w:tblPrExChange w:id="1416" w:author="Caitlin Jeffrey" w:date="2023-11-09T13:59:00Z">
            <w:tblPrEx>
              <w:tblW w:w="13050" w:type="dxa"/>
            </w:tblPrEx>
          </w:tblPrExChange>
        </w:tblPrEx>
        <w:trPr>
          <w:trHeight w:val="291"/>
          <w:trPrChange w:id="141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1418" w:author="Caitlin Jeffrey" w:date="2023-11-09T13:59:00Z">
              <w:tcPr>
                <w:tcW w:w="1033" w:type="dxa"/>
                <w:tcBorders>
                  <w:top w:val="nil"/>
                  <w:left w:val="nil"/>
                  <w:bottom w:val="nil"/>
                  <w:right w:val="nil"/>
                </w:tcBorders>
                <w:shd w:val="clear" w:color="auto" w:fill="auto"/>
                <w:noWrap/>
                <w:vAlign w:val="bottom"/>
                <w:hideMark/>
              </w:tcPr>
            </w:tcPrChange>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1419" w:author="Caitlin Jeffrey" w:date="2023-11-09T13:59:00Z">
              <w:tcPr>
                <w:tcW w:w="2747" w:type="dxa"/>
                <w:tcBorders>
                  <w:top w:val="nil"/>
                  <w:left w:val="nil"/>
                  <w:bottom w:val="nil"/>
                  <w:right w:val="nil"/>
                </w:tcBorders>
                <w:shd w:val="clear" w:color="auto" w:fill="auto"/>
                <w:noWrap/>
                <w:vAlign w:val="bottom"/>
                <w:hideMark/>
              </w:tcPr>
            </w:tcPrChange>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1420" w:author="Caitlin Jeffrey" w:date="2023-11-09T13:59:00Z">
              <w:tcPr>
                <w:tcW w:w="3240" w:type="dxa"/>
                <w:tcBorders>
                  <w:top w:val="nil"/>
                  <w:left w:val="nil"/>
                  <w:bottom w:val="nil"/>
                  <w:right w:val="nil"/>
                </w:tcBorders>
                <w:shd w:val="clear" w:color="auto" w:fill="auto"/>
                <w:noWrap/>
                <w:vAlign w:val="bottom"/>
                <w:hideMark/>
              </w:tcPr>
            </w:tcPrChange>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Change w:id="1421" w:author="Caitlin Jeffrey" w:date="2023-11-09T13:59:00Z">
              <w:tcPr>
                <w:tcW w:w="1415" w:type="dxa"/>
                <w:tcBorders>
                  <w:top w:val="nil"/>
                  <w:left w:val="nil"/>
                  <w:bottom w:val="nil"/>
                  <w:right w:val="nil"/>
                </w:tcBorders>
                <w:vAlign w:val="bottom"/>
              </w:tcPr>
            </w:tcPrChange>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422" w:author="Caitlin Jeffrey" w:date="2023-11-09T13:59:00Z">
              <w:tcPr>
                <w:tcW w:w="4615" w:type="dxa"/>
                <w:gridSpan w:val="4"/>
                <w:tcBorders>
                  <w:top w:val="nil"/>
                  <w:left w:val="nil"/>
                  <w:bottom w:val="nil"/>
                  <w:right w:val="nil"/>
                </w:tcBorders>
                <w:shd w:val="clear" w:color="auto" w:fill="auto"/>
                <w:noWrap/>
                <w:vAlign w:val="bottom"/>
              </w:tcPr>
            </w:tcPrChange>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834C1D">
        <w:trPr>
          <w:trHeight w:val="291"/>
          <w:trPrChange w:id="1423" w:author="Caitlin Jeffrey" w:date="2023-11-09T13:58:00Z">
            <w:trPr>
              <w:gridAfter w:val="0"/>
              <w:trHeight w:val="291"/>
            </w:trPr>
          </w:trPrChange>
        </w:trPr>
        <w:tc>
          <w:tcPr>
            <w:tcW w:w="13050" w:type="dxa"/>
            <w:gridSpan w:val="5"/>
            <w:tcBorders>
              <w:top w:val="nil"/>
              <w:left w:val="nil"/>
              <w:bottom w:val="nil"/>
              <w:right w:val="nil"/>
            </w:tcBorders>
            <w:vAlign w:val="bottom"/>
            <w:tcPrChange w:id="1424" w:author="Caitlin Jeffrey" w:date="2023-11-09T13:58:00Z">
              <w:tcPr>
                <w:tcW w:w="9360" w:type="dxa"/>
                <w:gridSpan w:val="5"/>
                <w:tcBorders>
                  <w:top w:val="nil"/>
                  <w:left w:val="nil"/>
                  <w:bottom w:val="nil"/>
                  <w:right w:val="nil"/>
                </w:tcBorders>
                <w:vAlign w:val="bottom"/>
              </w:tcPr>
            </w:tcPrChange>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834C1D">
        <w:trPr>
          <w:trHeight w:val="291"/>
          <w:trPrChange w:id="1425" w:author="Caitlin Jeffrey" w:date="2023-11-09T13:58:00Z">
            <w:trPr>
              <w:gridAfter w:val="0"/>
              <w:trHeight w:val="291"/>
            </w:trPr>
          </w:trPrChange>
        </w:trPr>
        <w:tc>
          <w:tcPr>
            <w:tcW w:w="13050" w:type="dxa"/>
            <w:gridSpan w:val="5"/>
            <w:tcBorders>
              <w:top w:val="nil"/>
              <w:left w:val="nil"/>
              <w:bottom w:val="nil"/>
              <w:right w:val="nil"/>
            </w:tcBorders>
            <w:vAlign w:val="bottom"/>
            <w:tcPrChange w:id="1426" w:author="Caitlin Jeffrey" w:date="2023-11-09T13:58:00Z">
              <w:tcPr>
                <w:tcW w:w="9360" w:type="dxa"/>
                <w:gridSpan w:val="5"/>
                <w:tcBorders>
                  <w:top w:val="nil"/>
                  <w:left w:val="nil"/>
                  <w:bottom w:val="nil"/>
                  <w:right w:val="nil"/>
                </w:tcBorders>
                <w:vAlign w:val="bottom"/>
              </w:tcPr>
            </w:tcPrChange>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1427" w:author="Caitlin Jeffrey" w:date="2023-11-09T11:47:00Z"/>
          <w:rFonts w:ascii="Times New Roman" w:hAnsi="Times New Roman" w:cs="Times New Roman"/>
          <w:b/>
          <w:bCs/>
          <w:sz w:val="24"/>
          <w:szCs w:val="24"/>
        </w:rPr>
        <w:sectPr w:rsidR="00472A46" w:rsidSect="00834C1D">
          <w:pgSz w:w="15840" w:h="12240" w:orient="landscape"/>
          <w:pgMar w:top="1440" w:right="1440" w:bottom="1440" w:left="1440" w:header="720" w:footer="720" w:gutter="0"/>
          <w:lnNumType w:countBy="1" w:restart="continuous"/>
          <w:cols w:space="720"/>
          <w:docGrid w:linePitch="360"/>
          <w:sectPrChange w:id="1428" w:author="Caitlin Jeffrey" w:date="2023-11-09T13:57:00Z">
            <w:sectPr w:rsidR="00472A46" w:rsidSect="00834C1D">
              <w:pgSz w:w="12240" w:h="15840" w:orient="portrait"/>
              <w:pgMar w:top="1440" w:right="1440" w:bottom="1440" w:left="1440" w:header="720" w:footer="720" w:gutter="0"/>
            </w:sectPr>
          </w:sectPrChange>
        </w:sectPr>
      </w:pPr>
    </w:p>
    <w:p w14:paraId="2E233629" w14:textId="77777777" w:rsidR="00733E27" w:rsidDel="00472A46" w:rsidRDefault="00733E27">
      <w:pPr>
        <w:rPr>
          <w:del w:id="1429" w:author="Caitlin Jeffrey" w:date="2023-11-09T11:47:00Z"/>
          <w:rFonts w:ascii="Times New Roman" w:hAnsi="Times New Roman" w:cs="Times New Roman"/>
          <w:b/>
          <w:bCs/>
          <w:sz w:val="24"/>
          <w:szCs w:val="24"/>
        </w:rPr>
      </w:pPr>
    </w:p>
    <w:p w14:paraId="5ADEB3C0" w14:textId="77777777" w:rsidR="00733E27" w:rsidDel="00472A46" w:rsidRDefault="00733E27">
      <w:pPr>
        <w:rPr>
          <w:del w:id="1430" w:author="Caitlin Jeffrey" w:date="2023-11-09T11:47:00Z"/>
          <w:rFonts w:ascii="Times New Roman" w:hAnsi="Times New Roman" w:cs="Times New Roman"/>
          <w:b/>
          <w:bCs/>
          <w:sz w:val="24"/>
          <w:szCs w:val="24"/>
        </w:rPr>
      </w:pPr>
    </w:p>
    <w:p w14:paraId="0037C0FC" w14:textId="77777777" w:rsidR="00733E27" w:rsidDel="00472A46" w:rsidRDefault="00733E27">
      <w:pPr>
        <w:rPr>
          <w:del w:id="1431" w:author="Caitlin Jeffrey" w:date="2023-11-09T11:47:00Z"/>
          <w:rFonts w:ascii="Times New Roman" w:hAnsi="Times New Roman" w:cs="Times New Roman"/>
          <w:b/>
          <w:bCs/>
          <w:sz w:val="24"/>
          <w:szCs w:val="24"/>
        </w:rPr>
      </w:pPr>
    </w:p>
    <w:p w14:paraId="671696B9" w14:textId="77777777" w:rsidR="00D303DD" w:rsidDel="001713B4" w:rsidRDefault="00D303DD">
      <w:pPr>
        <w:rPr>
          <w:del w:id="1432" w:author="Caitlin Jeffrey" w:date="2023-11-09T11:48:00Z"/>
          <w:rFonts w:ascii="Times New Roman" w:hAnsi="Times New Roman" w:cs="Times New Roman"/>
          <w:b/>
          <w:bCs/>
          <w:sz w:val="24"/>
          <w:szCs w:val="24"/>
        </w:rPr>
      </w:pPr>
    </w:p>
    <w:p w14:paraId="7AB4E19D" w14:textId="77777777" w:rsidR="00A81C37" w:rsidRDefault="00A81C37">
      <w:pPr>
        <w:rPr>
          <w:rFonts w:ascii="Times New Roman" w:hAnsi="Times New Roman" w:cs="Times New Roman"/>
          <w:b/>
          <w:bCs/>
          <w:sz w:val="24"/>
          <w:szCs w:val="24"/>
        </w:rPr>
      </w:pPr>
    </w:p>
    <w:tbl>
      <w:tblPr>
        <w:tblW w:w="13623" w:type="dxa"/>
        <w:tblLook w:val="04A0" w:firstRow="1" w:lastRow="0" w:firstColumn="1" w:lastColumn="0" w:noHBand="0" w:noVBand="1"/>
        <w:tblPrChange w:id="1433" w:author="Caitlin Jeffrey" w:date="2023-11-09T11:53:00Z">
          <w:tblPr>
            <w:tblW w:w="10832" w:type="dxa"/>
            <w:tblLook w:val="04A0" w:firstRow="1" w:lastRow="0" w:firstColumn="1" w:lastColumn="0" w:noHBand="0" w:noVBand="1"/>
          </w:tblPr>
        </w:tblPrChange>
      </w:tblPr>
      <w:tblGrid>
        <w:gridCol w:w="1080"/>
        <w:gridCol w:w="5040"/>
        <w:gridCol w:w="3330"/>
        <w:gridCol w:w="2160"/>
        <w:gridCol w:w="990"/>
        <w:gridCol w:w="1023"/>
        <w:tblGridChange w:id="1434">
          <w:tblGrid>
            <w:gridCol w:w="1080"/>
            <w:gridCol w:w="5040"/>
            <w:gridCol w:w="2506"/>
            <w:gridCol w:w="824"/>
            <w:gridCol w:w="1396"/>
            <w:gridCol w:w="764"/>
            <w:gridCol w:w="90"/>
            <w:gridCol w:w="900"/>
            <w:gridCol w:w="1023"/>
          </w:tblGrid>
        </w:tblGridChange>
      </w:tblGrid>
      <w:tr w:rsidR="00427A72" w:rsidRPr="00604EDE" w14:paraId="256BE53C" w14:textId="3F80242F" w:rsidTr="00164D39">
        <w:trPr>
          <w:trHeight w:val="290"/>
          <w:trPrChange w:id="1435" w:author="Caitlin Jeffrey" w:date="2023-11-09T11:53:00Z">
            <w:trPr>
              <w:gridAfter w:val="0"/>
              <w:trHeight w:val="290"/>
            </w:trPr>
          </w:trPrChange>
        </w:trPr>
        <w:tc>
          <w:tcPr>
            <w:tcW w:w="13623" w:type="dxa"/>
            <w:gridSpan w:val="6"/>
            <w:tcBorders>
              <w:top w:val="nil"/>
              <w:left w:val="nil"/>
              <w:bottom w:val="nil"/>
              <w:right w:val="nil"/>
            </w:tcBorders>
            <w:shd w:val="clear" w:color="auto" w:fill="auto"/>
            <w:noWrap/>
            <w:vAlign w:val="bottom"/>
            <w:tcPrChange w:id="1436" w:author="Caitlin Jeffrey" w:date="2023-11-09T11:53:00Z">
              <w:tcPr>
                <w:tcW w:w="10832" w:type="dxa"/>
                <w:gridSpan w:val="5"/>
                <w:tcBorders>
                  <w:top w:val="nil"/>
                  <w:left w:val="nil"/>
                  <w:bottom w:val="nil"/>
                  <w:right w:val="nil"/>
                </w:tcBorders>
                <w:shd w:val="clear" w:color="auto" w:fill="auto"/>
                <w:noWrap/>
                <w:vAlign w:val="bottom"/>
              </w:tcPr>
            </w:tcPrChange>
          </w:tcPr>
          <w:p w14:paraId="31F8E68F" w14:textId="5ED75361" w:rsidR="00427A72" w:rsidRPr="00604EDE" w:rsidRDefault="00427A72"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164D39" w:rsidRPr="00604EDE" w14:paraId="2B87A5FE" w14:textId="4B56267E" w:rsidTr="00E729D4">
        <w:tblPrEx>
          <w:tblPrExChange w:id="1437" w:author="Caitlin Jeffrey" w:date="2023-11-09T11:56:00Z">
            <w:tblPrEx>
              <w:tblW w:w="13623" w:type="dxa"/>
            </w:tblPrEx>
          </w:tblPrExChange>
        </w:tblPrEx>
        <w:trPr>
          <w:trHeight w:val="290"/>
          <w:trPrChange w:id="1438" w:author="Caitlin Jeffrey" w:date="2023-11-09T11:56:00Z">
            <w:trPr>
              <w:trHeight w:val="290"/>
            </w:trPr>
          </w:trPrChange>
        </w:trPr>
        <w:tc>
          <w:tcPr>
            <w:tcW w:w="1080" w:type="dxa"/>
            <w:tcBorders>
              <w:top w:val="nil"/>
              <w:left w:val="nil"/>
              <w:bottom w:val="nil"/>
              <w:right w:val="nil"/>
            </w:tcBorders>
            <w:shd w:val="clear" w:color="auto" w:fill="auto"/>
            <w:noWrap/>
            <w:vAlign w:val="bottom"/>
            <w:hideMark/>
            <w:tcPrChange w:id="1439" w:author="Caitlin Jeffrey" w:date="2023-11-09T11:56:00Z">
              <w:tcPr>
                <w:tcW w:w="1080" w:type="dxa"/>
                <w:tcBorders>
                  <w:top w:val="nil"/>
                  <w:left w:val="nil"/>
                  <w:bottom w:val="nil"/>
                  <w:right w:val="nil"/>
                </w:tcBorders>
                <w:shd w:val="clear" w:color="auto" w:fill="auto"/>
                <w:noWrap/>
                <w:vAlign w:val="bottom"/>
                <w:hideMark/>
              </w:tcPr>
            </w:tcPrChange>
          </w:tcPr>
          <w:p w14:paraId="3745EC8A" w14:textId="77777777" w:rsidR="00427A72" w:rsidRPr="00604EDE" w:rsidRDefault="00427A72"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Change w:id="1440" w:author="Caitlin Jeffrey" w:date="2023-11-09T11:56:00Z">
              <w:tcPr>
                <w:tcW w:w="5040" w:type="dxa"/>
                <w:tcBorders>
                  <w:top w:val="nil"/>
                  <w:left w:val="nil"/>
                  <w:bottom w:val="nil"/>
                  <w:right w:val="nil"/>
                </w:tcBorders>
                <w:shd w:val="clear" w:color="auto" w:fill="auto"/>
                <w:vAlign w:val="bottom"/>
              </w:tcPr>
            </w:tcPrChange>
          </w:tcPr>
          <w:p w14:paraId="10903763" w14:textId="77777777" w:rsidR="00427A72" w:rsidRPr="00604EDE" w:rsidRDefault="00427A72"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Change w:id="1441" w:author="Caitlin Jeffrey" w:date="2023-11-09T11:56:00Z">
              <w:tcPr>
                <w:tcW w:w="2506" w:type="dxa"/>
                <w:tcBorders>
                  <w:top w:val="nil"/>
                  <w:left w:val="nil"/>
                  <w:bottom w:val="nil"/>
                  <w:right w:val="nil"/>
                </w:tcBorders>
                <w:shd w:val="clear" w:color="auto" w:fill="auto"/>
                <w:noWrap/>
                <w:vAlign w:val="bottom"/>
              </w:tcPr>
            </w:tcPrChange>
          </w:tcPr>
          <w:p w14:paraId="07A98EDC" w14:textId="77777777" w:rsidR="00427A72" w:rsidRPr="00604EDE" w:rsidRDefault="00427A72"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Change w:id="1442" w:author="Caitlin Jeffrey" w:date="2023-11-09T11:56:00Z">
              <w:tcPr>
                <w:tcW w:w="3074" w:type="dxa"/>
                <w:gridSpan w:val="4"/>
                <w:tcBorders>
                  <w:top w:val="nil"/>
                  <w:left w:val="nil"/>
                  <w:bottom w:val="nil"/>
                  <w:right w:val="nil"/>
                </w:tcBorders>
                <w:shd w:val="clear" w:color="auto" w:fill="auto"/>
                <w:noWrap/>
                <w:vAlign w:val="bottom"/>
              </w:tcPr>
            </w:tcPrChange>
          </w:tcPr>
          <w:p w14:paraId="0EDA42C0" w14:textId="77777777" w:rsidR="00427A72" w:rsidRPr="00604EDE" w:rsidRDefault="00427A72"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Change w:id="1443" w:author="Caitlin Jeffrey" w:date="2023-11-09T11:56:00Z">
              <w:tcPr>
                <w:tcW w:w="900" w:type="dxa"/>
                <w:tcBorders>
                  <w:top w:val="nil"/>
                  <w:left w:val="nil"/>
                  <w:bottom w:val="nil"/>
                  <w:right w:val="nil"/>
                </w:tcBorders>
                <w:shd w:val="clear" w:color="auto" w:fill="auto"/>
                <w:noWrap/>
                <w:vAlign w:val="bottom"/>
              </w:tcPr>
            </w:tcPrChange>
          </w:tcPr>
          <w:p w14:paraId="663F7566" w14:textId="77777777" w:rsidR="00427A72" w:rsidRPr="00604EDE" w:rsidRDefault="00427A72" w:rsidP="00510A25">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Change w:id="1444" w:author="Caitlin Jeffrey" w:date="2023-11-09T11:56:00Z">
              <w:tcPr>
                <w:tcW w:w="1023" w:type="dxa"/>
                <w:tcBorders>
                  <w:top w:val="nil"/>
                  <w:left w:val="nil"/>
                  <w:bottom w:val="nil"/>
                  <w:right w:val="nil"/>
                </w:tcBorders>
                <w:vAlign w:val="bottom"/>
              </w:tcPr>
            </w:tcPrChange>
          </w:tcPr>
          <w:p w14:paraId="430F8E55" w14:textId="5182AD09" w:rsidR="00427A72" w:rsidRPr="00427A72" w:rsidRDefault="00427A72" w:rsidP="00510A25">
            <w:pPr>
              <w:spacing w:after="0" w:line="240" w:lineRule="auto"/>
              <w:jc w:val="center"/>
              <w:rPr>
                <w:rFonts w:ascii="Times New Roman" w:eastAsia="Times New Roman" w:hAnsi="Times New Roman" w:cs="Times New Roman"/>
                <w:color w:val="000000"/>
                <w:rPrChange w:id="1445" w:author="Caitlin Jeffrey" w:date="2023-11-09T11:51:00Z">
                  <w:rPr>
                    <w:rFonts w:ascii="Times New Roman" w:eastAsia="Times New Roman" w:hAnsi="Times New Roman" w:cs="Times New Roman"/>
                    <w:i/>
                    <w:iCs/>
                    <w:color w:val="000000"/>
                  </w:rPr>
                </w:rPrChange>
              </w:rPr>
            </w:pPr>
            <w:ins w:id="1446" w:author="Caitlin Jeffrey" w:date="2023-11-09T11:51:00Z">
              <w:r>
                <w:rPr>
                  <w:rFonts w:ascii="Times New Roman" w:eastAsia="Times New Roman" w:hAnsi="Times New Roman" w:cs="Times New Roman"/>
                  <w:color w:val="000000"/>
                </w:rPr>
                <w:t>Intercept</w:t>
              </w:r>
            </w:ins>
          </w:p>
        </w:tc>
      </w:tr>
      <w:tr w:rsidR="00164D39" w:rsidRPr="00604EDE" w14:paraId="3C202D64" w14:textId="612C5070" w:rsidTr="00E729D4">
        <w:tblPrEx>
          <w:tblPrExChange w:id="1447" w:author="Caitlin Jeffrey" w:date="2023-11-09T11:56:00Z">
            <w:tblPrEx>
              <w:tblW w:w="13623" w:type="dxa"/>
            </w:tblPrEx>
          </w:tblPrExChange>
        </w:tblPrEx>
        <w:trPr>
          <w:trHeight w:val="414"/>
          <w:trPrChange w:id="1448" w:author="Caitlin Jeffrey" w:date="2023-11-09T11:56:00Z">
            <w:trPr>
              <w:trHeight w:val="414"/>
            </w:trPr>
          </w:trPrChange>
        </w:trPr>
        <w:tc>
          <w:tcPr>
            <w:tcW w:w="6120" w:type="dxa"/>
            <w:gridSpan w:val="2"/>
            <w:tcBorders>
              <w:top w:val="nil"/>
              <w:left w:val="nil"/>
              <w:bottom w:val="nil"/>
              <w:right w:val="nil"/>
            </w:tcBorders>
            <w:shd w:val="clear" w:color="auto" w:fill="auto"/>
            <w:noWrap/>
            <w:vAlign w:val="bottom"/>
            <w:tcPrChange w:id="1449" w:author="Caitlin Jeffrey" w:date="2023-11-09T11:56:00Z">
              <w:tcPr>
                <w:tcW w:w="6120" w:type="dxa"/>
                <w:gridSpan w:val="2"/>
                <w:tcBorders>
                  <w:top w:val="nil"/>
                  <w:left w:val="nil"/>
                  <w:bottom w:val="nil"/>
                  <w:right w:val="nil"/>
                </w:tcBorders>
                <w:shd w:val="clear" w:color="auto" w:fill="auto"/>
                <w:noWrap/>
                <w:vAlign w:val="bottom"/>
              </w:tcPr>
            </w:tcPrChange>
          </w:tcPr>
          <w:p w14:paraId="0DF7D63F" w14:textId="77777777" w:rsidR="00427A72" w:rsidRPr="00D97993" w:rsidRDefault="00427A72" w:rsidP="00510A25">
            <w:pPr>
              <w:spacing w:after="0" w:line="240" w:lineRule="auto"/>
              <w:rPr>
                <w:rFonts w:ascii="Times New Roman" w:eastAsia="Times New Roman" w:hAnsi="Times New Roman" w:cs="Times New Roman"/>
                <w:rPrChange w:id="1450"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451" w:author="Caitlin Jeffrey" w:date="2023-11-09T13:43:00Z">
                  <w:rPr>
                    <w:rFonts w:ascii="Times New Roman" w:eastAsia="Times New Roman" w:hAnsi="Times New Roman" w:cs="Times New Roman"/>
                    <w:color w:val="FF0000"/>
                  </w:rPr>
                </w:rPrChange>
              </w:rPr>
              <w:t>BTSCC (log</w:t>
            </w:r>
            <w:r w:rsidRPr="00D97993">
              <w:rPr>
                <w:rFonts w:ascii="Times New Roman" w:eastAsia="Times New Roman" w:hAnsi="Times New Roman" w:cs="Times New Roman"/>
                <w:vertAlign w:val="subscript"/>
                <w:rPrChange w:id="1452" w:author="Caitlin Jeffrey" w:date="2023-11-09T13:43:00Z">
                  <w:rPr>
                    <w:rFonts w:ascii="Times New Roman" w:eastAsia="Times New Roman" w:hAnsi="Times New Roman" w:cs="Times New Roman"/>
                    <w:color w:val="FF0000"/>
                    <w:vertAlign w:val="subscript"/>
                  </w:rPr>
                </w:rPrChange>
              </w:rPr>
              <w:t>10</w:t>
            </w:r>
            <w:r w:rsidRPr="00D97993">
              <w:rPr>
                <w:rFonts w:ascii="Times New Roman" w:eastAsia="Times New Roman" w:hAnsi="Times New Roman" w:cs="Times New Roman"/>
                <w:rPrChange w:id="1453" w:author="Caitlin Jeffrey" w:date="2023-11-09T13:43:00Z">
                  <w:rPr>
                    <w:rFonts w:ascii="Times New Roman" w:eastAsia="Times New Roman" w:hAnsi="Times New Roman" w:cs="Times New Roman"/>
                    <w:color w:val="FF0000"/>
                  </w:rPr>
                </w:rPrChange>
              </w:rPr>
              <w:t>cells/mL)</w:t>
            </w:r>
          </w:p>
        </w:tc>
        <w:tc>
          <w:tcPr>
            <w:tcW w:w="3330" w:type="dxa"/>
            <w:tcBorders>
              <w:top w:val="nil"/>
              <w:left w:val="nil"/>
              <w:bottom w:val="nil"/>
              <w:right w:val="nil"/>
            </w:tcBorders>
            <w:shd w:val="clear" w:color="auto" w:fill="auto"/>
            <w:noWrap/>
            <w:vAlign w:val="bottom"/>
            <w:tcPrChange w:id="1454" w:author="Caitlin Jeffrey" w:date="2023-11-09T11:56:00Z">
              <w:tcPr>
                <w:tcW w:w="3330" w:type="dxa"/>
                <w:gridSpan w:val="2"/>
                <w:tcBorders>
                  <w:top w:val="nil"/>
                  <w:left w:val="nil"/>
                  <w:bottom w:val="nil"/>
                  <w:right w:val="nil"/>
                </w:tcBorders>
                <w:shd w:val="clear" w:color="auto" w:fill="auto"/>
                <w:noWrap/>
                <w:vAlign w:val="bottom"/>
              </w:tcPr>
            </w:tcPrChange>
          </w:tcPr>
          <w:p w14:paraId="77E2E19C" w14:textId="77777777" w:rsidR="00427A72" w:rsidRPr="00D97993" w:rsidRDefault="00427A72" w:rsidP="00510A25">
            <w:pPr>
              <w:spacing w:after="0" w:line="240" w:lineRule="auto"/>
              <w:rPr>
                <w:rFonts w:ascii="Times New Roman" w:eastAsia="Times New Roman" w:hAnsi="Times New Roman" w:cs="Times New Roman"/>
                <w:rPrChange w:id="1455" w:author="Caitlin Jeffrey" w:date="2023-11-09T13:43:00Z">
                  <w:rPr>
                    <w:rFonts w:ascii="Times New Roman" w:eastAsia="Times New Roman" w:hAnsi="Times New Roman" w:cs="Times New Roman"/>
                    <w:color w:val="FF0000"/>
                  </w:rPr>
                </w:rPrChange>
              </w:rPr>
            </w:pPr>
          </w:p>
        </w:tc>
        <w:tc>
          <w:tcPr>
            <w:tcW w:w="2160" w:type="dxa"/>
            <w:tcBorders>
              <w:top w:val="nil"/>
              <w:left w:val="nil"/>
              <w:bottom w:val="nil"/>
              <w:right w:val="nil"/>
            </w:tcBorders>
            <w:shd w:val="clear" w:color="auto" w:fill="auto"/>
            <w:noWrap/>
            <w:vAlign w:val="bottom"/>
            <w:tcPrChange w:id="1456" w:author="Caitlin Jeffrey" w:date="2023-11-09T11:56:00Z">
              <w:tcPr>
                <w:tcW w:w="2250" w:type="dxa"/>
                <w:gridSpan w:val="3"/>
                <w:tcBorders>
                  <w:top w:val="nil"/>
                  <w:left w:val="nil"/>
                  <w:bottom w:val="nil"/>
                  <w:right w:val="nil"/>
                </w:tcBorders>
                <w:shd w:val="clear" w:color="auto" w:fill="auto"/>
                <w:noWrap/>
                <w:vAlign w:val="bottom"/>
              </w:tcPr>
            </w:tcPrChange>
          </w:tcPr>
          <w:p w14:paraId="55F61CC0" w14:textId="77777777" w:rsidR="00427A72" w:rsidRPr="00D97993" w:rsidRDefault="00427A72" w:rsidP="00510A25">
            <w:pPr>
              <w:spacing w:after="0" w:line="240" w:lineRule="auto"/>
              <w:rPr>
                <w:rFonts w:ascii="Times New Roman" w:eastAsia="Times New Roman" w:hAnsi="Times New Roman" w:cs="Times New Roman"/>
                <w:rPrChange w:id="1457" w:author="Caitlin Jeffrey" w:date="2023-11-09T13:43:00Z">
                  <w:rPr>
                    <w:rFonts w:ascii="Times New Roman" w:eastAsia="Times New Roman" w:hAnsi="Times New Roman" w:cs="Times New Roman"/>
                    <w:color w:val="FF0000"/>
                  </w:rPr>
                </w:rPrChange>
              </w:rPr>
            </w:pPr>
          </w:p>
        </w:tc>
        <w:tc>
          <w:tcPr>
            <w:tcW w:w="990" w:type="dxa"/>
            <w:tcBorders>
              <w:top w:val="nil"/>
              <w:left w:val="nil"/>
              <w:bottom w:val="nil"/>
              <w:right w:val="nil"/>
            </w:tcBorders>
            <w:shd w:val="clear" w:color="auto" w:fill="auto"/>
            <w:noWrap/>
            <w:vAlign w:val="bottom"/>
            <w:tcPrChange w:id="1458" w:author="Caitlin Jeffrey" w:date="2023-11-09T11:56:00Z">
              <w:tcPr>
                <w:tcW w:w="900" w:type="dxa"/>
                <w:tcBorders>
                  <w:top w:val="nil"/>
                  <w:left w:val="nil"/>
                  <w:bottom w:val="nil"/>
                  <w:right w:val="nil"/>
                </w:tcBorders>
                <w:shd w:val="clear" w:color="auto" w:fill="auto"/>
                <w:noWrap/>
                <w:vAlign w:val="bottom"/>
              </w:tcPr>
            </w:tcPrChange>
          </w:tcPr>
          <w:p w14:paraId="5DB9CDFC" w14:textId="77777777" w:rsidR="00427A72" w:rsidRPr="00D97993" w:rsidRDefault="00427A72" w:rsidP="00510A25">
            <w:pPr>
              <w:spacing w:after="0" w:line="240" w:lineRule="auto"/>
              <w:jc w:val="right"/>
              <w:rPr>
                <w:rFonts w:ascii="Times New Roman" w:eastAsia="Times New Roman" w:hAnsi="Times New Roman" w:cs="Times New Roman"/>
                <w:rPrChange w:id="1459" w:author="Caitlin Jeffrey" w:date="2023-11-09T13:43:00Z">
                  <w:rPr>
                    <w:rFonts w:ascii="Times New Roman" w:eastAsia="Times New Roman" w:hAnsi="Times New Roman" w:cs="Times New Roman"/>
                    <w:color w:val="FF0000"/>
                  </w:rPr>
                </w:rPrChange>
              </w:rPr>
            </w:pPr>
          </w:p>
        </w:tc>
        <w:tc>
          <w:tcPr>
            <w:tcW w:w="1023" w:type="dxa"/>
            <w:tcBorders>
              <w:top w:val="nil"/>
              <w:left w:val="nil"/>
              <w:bottom w:val="nil"/>
              <w:right w:val="nil"/>
            </w:tcBorders>
            <w:vAlign w:val="bottom"/>
            <w:tcPrChange w:id="1460" w:author="Caitlin Jeffrey" w:date="2023-11-09T11:56:00Z">
              <w:tcPr>
                <w:tcW w:w="1023" w:type="dxa"/>
                <w:tcBorders>
                  <w:top w:val="nil"/>
                  <w:left w:val="nil"/>
                  <w:bottom w:val="nil"/>
                  <w:right w:val="nil"/>
                </w:tcBorders>
                <w:vAlign w:val="bottom"/>
              </w:tcPr>
            </w:tcPrChange>
          </w:tcPr>
          <w:p w14:paraId="7C16D31E" w14:textId="77777777" w:rsidR="00427A72" w:rsidRPr="00D97993" w:rsidRDefault="00427A72" w:rsidP="00510A25">
            <w:pPr>
              <w:spacing w:after="0" w:line="240" w:lineRule="auto"/>
              <w:jc w:val="right"/>
              <w:rPr>
                <w:rFonts w:ascii="Times New Roman" w:eastAsia="Times New Roman" w:hAnsi="Times New Roman" w:cs="Times New Roman"/>
                <w:rPrChange w:id="1461" w:author="Caitlin Jeffrey" w:date="2023-11-09T13:43:00Z">
                  <w:rPr>
                    <w:rFonts w:ascii="Times New Roman" w:eastAsia="Times New Roman" w:hAnsi="Times New Roman" w:cs="Times New Roman"/>
                    <w:color w:val="FF0000"/>
                  </w:rPr>
                </w:rPrChange>
              </w:rPr>
            </w:pPr>
          </w:p>
        </w:tc>
      </w:tr>
      <w:tr w:rsidR="00164D39" w:rsidRPr="00604EDE" w14:paraId="3C771755" w14:textId="120C5850" w:rsidTr="00E729D4">
        <w:tblPrEx>
          <w:tblPrExChange w:id="1462" w:author="Caitlin Jeffrey" w:date="2023-11-09T11:56:00Z">
            <w:tblPrEx>
              <w:tblW w:w="13623" w:type="dxa"/>
            </w:tblPrEx>
          </w:tblPrExChange>
        </w:tblPrEx>
        <w:trPr>
          <w:trHeight w:val="290"/>
          <w:trPrChange w:id="1463"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464" w:author="Caitlin Jeffrey" w:date="2023-11-09T11:56:00Z">
              <w:tcPr>
                <w:tcW w:w="1080" w:type="dxa"/>
                <w:tcBorders>
                  <w:top w:val="nil"/>
                  <w:left w:val="nil"/>
                  <w:bottom w:val="nil"/>
                  <w:right w:val="nil"/>
                </w:tcBorders>
                <w:shd w:val="clear" w:color="auto" w:fill="auto"/>
                <w:noWrap/>
                <w:vAlign w:val="bottom"/>
              </w:tcPr>
            </w:tcPrChange>
          </w:tcPr>
          <w:p w14:paraId="397A1DEF" w14:textId="77777777" w:rsidR="00427A72" w:rsidRPr="00D97993" w:rsidRDefault="00427A72" w:rsidP="00510A25">
            <w:pPr>
              <w:spacing w:after="0" w:line="240" w:lineRule="auto"/>
              <w:rPr>
                <w:rFonts w:ascii="Times New Roman" w:eastAsia="Times New Roman" w:hAnsi="Times New Roman" w:cs="Times New Roman"/>
                <w:rPrChange w:id="1465"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466" w:author="Caitlin Jeffrey" w:date="2023-11-09T13:43:00Z">
                  <w:rPr>
                    <w:rFonts w:ascii="Times New Roman" w:eastAsia="Times New Roman" w:hAnsi="Times New Roman" w:cs="Times New Roman"/>
                    <w:color w:val="FF0000"/>
                  </w:rPr>
                </w:rPrChange>
              </w:rPr>
              <w:t>Model 1</w:t>
            </w:r>
          </w:p>
        </w:tc>
        <w:tc>
          <w:tcPr>
            <w:tcW w:w="5040" w:type="dxa"/>
            <w:tcBorders>
              <w:top w:val="nil"/>
              <w:left w:val="nil"/>
              <w:bottom w:val="nil"/>
              <w:right w:val="nil"/>
            </w:tcBorders>
            <w:shd w:val="clear" w:color="auto" w:fill="auto"/>
            <w:noWrap/>
            <w:vAlign w:val="bottom"/>
            <w:hideMark/>
            <w:tcPrChange w:id="1467" w:author="Caitlin Jeffrey" w:date="2023-11-09T11:56:00Z">
              <w:tcPr>
                <w:tcW w:w="5040" w:type="dxa"/>
                <w:tcBorders>
                  <w:top w:val="nil"/>
                  <w:left w:val="nil"/>
                  <w:bottom w:val="nil"/>
                  <w:right w:val="nil"/>
                </w:tcBorders>
                <w:shd w:val="clear" w:color="auto" w:fill="auto"/>
                <w:noWrap/>
                <w:vAlign w:val="bottom"/>
                <w:hideMark/>
              </w:tcPr>
            </w:tcPrChange>
          </w:tcPr>
          <w:p w14:paraId="1CDB340A" w14:textId="77777777" w:rsidR="00427A72" w:rsidRPr="00D97993" w:rsidRDefault="00427A72" w:rsidP="00510A25">
            <w:pPr>
              <w:spacing w:after="0" w:line="240" w:lineRule="auto"/>
              <w:rPr>
                <w:rFonts w:ascii="Times New Roman" w:eastAsia="Times New Roman" w:hAnsi="Times New Roman" w:cs="Times New Roman"/>
                <w:rPrChange w:id="1468"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469" w:author="Caitlin Jeffrey" w:date="2023-11-09T13:43:00Z">
                  <w:rPr>
                    <w:rFonts w:ascii="Times New Roman" w:eastAsia="Times New Roman" w:hAnsi="Times New Roman" w:cs="Times New Roman"/>
                    <w:color w:val="FF0000"/>
                  </w:rPr>
                </w:rPrChange>
              </w:rPr>
              <w:t xml:space="preserve">Lying surface </w:t>
            </w:r>
          </w:p>
        </w:tc>
        <w:tc>
          <w:tcPr>
            <w:tcW w:w="3330" w:type="dxa"/>
            <w:tcBorders>
              <w:top w:val="nil"/>
              <w:left w:val="nil"/>
              <w:bottom w:val="nil"/>
              <w:right w:val="nil"/>
            </w:tcBorders>
            <w:shd w:val="clear" w:color="auto" w:fill="auto"/>
            <w:noWrap/>
            <w:vAlign w:val="bottom"/>
            <w:hideMark/>
            <w:tcPrChange w:id="1470" w:author="Caitlin Jeffrey" w:date="2023-11-09T11:56:00Z">
              <w:tcPr>
                <w:tcW w:w="3330" w:type="dxa"/>
                <w:gridSpan w:val="2"/>
                <w:tcBorders>
                  <w:top w:val="nil"/>
                  <w:left w:val="nil"/>
                  <w:bottom w:val="nil"/>
                  <w:right w:val="nil"/>
                </w:tcBorders>
                <w:shd w:val="clear" w:color="auto" w:fill="auto"/>
                <w:noWrap/>
                <w:vAlign w:val="bottom"/>
                <w:hideMark/>
              </w:tcPr>
            </w:tcPrChange>
          </w:tcPr>
          <w:p w14:paraId="206831C9" w14:textId="77777777" w:rsidR="00427A72" w:rsidRPr="00D97993" w:rsidRDefault="00427A72" w:rsidP="00510A25">
            <w:pPr>
              <w:spacing w:after="0" w:line="240" w:lineRule="auto"/>
              <w:rPr>
                <w:rFonts w:ascii="Times New Roman" w:eastAsia="Times New Roman" w:hAnsi="Times New Roman" w:cs="Times New Roman"/>
                <w:rPrChange w:id="1471"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472" w:author="Caitlin Jeffrey" w:date="2023-11-09T13:43:00Z">
                  <w:rPr>
                    <w:rFonts w:ascii="Times New Roman" w:eastAsia="Times New Roman" w:hAnsi="Times New Roman" w:cs="Times New Roman"/>
                    <w:color w:val="FF0000"/>
                  </w:rPr>
                </w:rPrChange>
              </w:rPr>
              <w:t>Mattress or concrete (n = 13)</w:t>
            </w:r>
          </w:p>
        </w:tc>
        <w:tc>
          <w:tcPr>
            <w:tcW w:w="2160" w:type="dxa"/>
            <w:tcBorders>
              <w:top w:val="nil"/>
              <w:left w:val="nil"/>
              <w:bottom w:val="nil"/>
              <w:right w:val="nil"/>
            </w:tcBorders>
            <w:shd w:val="clear" w:color="auto" w:fill="auto"/>
            <w:noWrap/>
            <w:vAlign w:val="bottom"/>
            <w:hideMark/>
            <w:tcPrChange w:id="1473" w:author="Caitlin Jeffrey" w:date="2023-11-09T11:56:00Z">
              <w:tcPr>
                <w:tcW w:w="2250" w:type="dxa"/>
                <w:gridSpan w:val="3"/>
                <w:tcBorders>
                  <w:top w:val="nil"/>
                  <w:left w:val="nil"/>
                  <w:bottom w:val="nil"/>
                  <w:right w:val="nil"/>
                </w:tcBorders>
                <w:shd w:val="clear" w:color="auto" w:fill="auto"/>
                <w:noWrap/>
                <w:vAlign w:val="bottom"/>
                <w:hideMark/>
              </w:tcPr>
            </w:tcPrChange>
          </w:tcPr>
          <w:p w14:paraId="584AB0CD" w14:textId="5CD9B8AE" w:rsidR="00427A72" w:rsidRPr="00D97993" w:rsidRDefault="00427A72" w:rsidP="00510A25">
            <w:pPr>
              <w:spacing w:after="0" w:line="240" w:lineRule="auto"/>
              <w:jc w:val="center"/>
              <w:rPr>
                <w:rFonts w:ascii="Times New Roman" w:eastAsia="Times New Roman" w:hAnsi="Times New Roman" w:cs="Times New Roman"/>
                <w:rPrChange w:id="1474" w:author="Caitlin Jeffrey" w:date="2023-11-09T13:43:00Z">
                  <w:rPr>
                    <w:rFonts w:ascii="Times New Roman" w:eastAsia="Times New Roman" w:hAnsi="Times New Roman" w:cs="Times New Roman"/>
                    <w:color w:val="FF0000"/>
                  </w:rPr>
                </w:rPrChange>
              </w:rPr>
            </w:pPr>
            <w:commentRangeStart w:id="1475"/>
            <w:del w:id="1476" w:author="Caitlin Jeffrey" w:date="2023-11-09T11:55:00Z">
              <w:r w:rsidRPr="00D97993" w:rsidDel="005D3B8B">
                <w:rPr>
                  <w:rFonts w:ascii="Times New Roman" w:eastAsia="Times New Roman" w:hAnsi="Times New Roman" w:cs="Times New Roman"/>
                  <w:rPrChange w:id="1477" w:author="Caitlin Jeffrey" w:date="2023-11-09T13:43:00Z">
                    <w:rPr>
                      <w:rFonts w:ascii="Times New Roman" w:eastAsia="Times New Roman" w:hAnsi="Times New Roman" w:cs="Times New Roman"/>
                      <w:color w:val="FF0000"/>
                    </w:rPr>
                  </w:rPrChange>
                </w:rPr>
                <w:delText>36,000</w:delText>
              </w:r>
            </w:del>
            <w:ins w:id="1478" w:author="Caitlin Jeffrey" w:date="2023-11-09T11:55:00Z">
              <w:r w:rsidR="005D3B8B" w:rsidRPr="00D97993">
                <w:rPr>
                  <w:rFonts w:ascii="Times New Roman" w:eastAsia="Times New Roman" w:hAnsi="Times New Roman" w:cs="Times New Roman"/>
                  <w:rPrChange w:id="1479" w:author="Caitlin Jeffrey" w:date="2023-11-09T13:43:00Z">
                    <w:rPr>
                      <w:rFonts w:ascii="Times New Roman" w:eastAsia="Times New Roman" w:hAnsi="Times New Roman" w:cs="Times New Roman"/>
                      <w:color w:val="FF0000"/>
                    </w:rPr>
                  </w:rPrChange>
                </w:rPr>
                <w:t>0.12</w:t>
              </w:r>
            </w:ins>
            <w:r w:rsidRPr="00D97993">
              <w:rPr>
                <w:rFonts w:ascii="Times New Roman" w:eastAsia="Times New Roman" w:hAnsi="Times New Roman" w:cs="Times New Roman"/>
                <w:rPrChange w:id="1480" w:author="Caitlin Jeffrey" w:date="2023-11-09T13:43:00Z">
                  <w:rPr>
                    <w:rFonts w:ascii="Times New Roman" w:eastAsia="Times New Roman" w:hAnsi="Times New Roman" w:cs="Times New Roman"/>
                    <w:color w:val="FF0000"/>
                  </w:rPr>
                </w:rPrChange>
              </w:rPr>
              <w:t xml:space="preserve"> </w:t>
            </w:r>
            <w:commentRangeEnd w:id="1475"/>
            <w:r w:rsidRPr="00D97993">
              <w:rPr>
                <w:rStyle w:val="CommentReference"/>
                <w:rFonts w:eastAsiaTheme="minorEastAsia"/>
                <w:rPrChange w:id="1481" w:author="Caitlin Jeffrey" w:date="2023-11-09T13:43:00Z">
                  <w:rPr>
                    <w:rStyle w:val="CommentReference"/>
                    <w:rFonts w:eastAsiaTheme="minorEastAsia"/>
                    <w:color w:val="FF0000"/>
                  </w:rPr>
                </w:rPrChange>
              </w:rPr>
              <w:commentReference w:id="1475"/>
            </w:r>
            <w:r w:rsidRPr="00D97993">
              <w:rPr>
                <w:rFonts w:ascii="Times New Roman" w:eastAsia="Times New Roman" w:hAnsi="Times New Roman" w:cs="Times New Roman"/>
                <w:rPrChange w:id="1482" w:author="Caitlin Jeffrey" w:date="2023-11-09T13:43:00Z">
                  <w:rPr>
                    <w:rFonts w:ascii="Times New Roman" w:eastAsia="Times New Roman" w:hAnsi="Times New Roman" w:cs="Times New Roman"/>
                    <w:color w:val="FF0000"/>
                  </w:rPr>
                </w:rPrChange>
              </w:rPr>
              <w:t>(</w:t>
            </w:r>
            <w:ins w:id="1483" w:author="Caitlin Jeffrey" w:date="2023-11-09T11:56:00Z">
              <w:r w:rsidR="00E729D4" w:rsidRPr="00D97993">
                <w:rPr>
                  <w:rFonts w:ascii="Times New Roman" w:eastAsia="Times New Roman" w:hAnsi="Times New Roman" w:cs="Times New Roman"/>
                  <w:rPrChange w:id="1484" w:author="Caitlin Jeffrey" w:date="2023-11-09T13:43:00Z">
                    <w:rPr>
                      <w:rFonts w:ascii="Times New Roman" w:eastAsia="Times New Roman" w:hAnsi="Times New Roman" w:cs="Times New Roman"/>
                      <w:color w:val="FF0000"/>
                    </w:rPr>
                  </w:rPrChange>
                </w:rPr>
                <w:t>0</w:t>
              </w:r>
            </w:ins>
            <w:del w:id="1485" w:author="Caitlin Jeffrey" w:date="2023-11-09T11:55:00Z">
              <w:r w:rsidRPr="00D97993" w:rsidDel="00640010">
                <w:rPr>
                  <w:rFonts w:ascii="Times New Roman" w:eastAsia="Times New Roman" w:hAnsi="Times New Roman" w:cs="Times New Roman"/>
                  <w:rPrChange w:id="1486" w:author="Caitlin Jeffrey" w:date="2023-11-09T13:43:00Z">
                    <w:rPr>
                      <w:rFonts w:ascii="Times New Roman" w:eastAsia="Times New Roman" w:hAnsi="Times New Roman" w:cs="Times New Roman"/>
                      <w:color w:val="FF0000"/>
                    </w:rPr>
                  </w:rPrChange>
                </w:rPr>
                <w:delText>23,454</w:delText>
              </w:r>
            </w:del>
            <w:ins w:id="1487" w:author="Caitlin Jeffrey" w:date="2023-11-09T11:55:00Z">
              <w:r w:rsidR="00640010" w:rsidRPr="00D97993">
                <w:rPr>
                  <w:rFonts w:ascii="Times New Roman" w:eastAsia="Times New Roman" w:hAnsi="Times New Roman" w:cs="Times New Roman"/>
                  <w:rPrChange w:id="1488" w:author="Caitlin Jeffrey" w:date="2023-11-09T13:43:00Z">
                    <w:rPr>
                      <w:rFonts w:ascii="Times New Roman" w:eastAsia="Times New Roman" w:hAnsi="Times New Roman" w:cs="Times New Roman"/>
                      <w:color w:val="FF0000"/>
                    </w:rPr>
                  </w:rPrChange>
                </w:rPr>
                <w:t>.07</w:t>
              </w:r>
            </w:ins>
            <w:r w:rsidRPr="00D97993">
              <w:rPr>
                <w:rFonts w:ascii="Times New Roman" w:eastAsia="Times New Roman" w:hAnsi="Times New Roman" w:cs="Times New Roman"/>
                <w:rPrChange w:id="1489" w:author="Caitlin Jeffrey" w:date="2023-11-09T13:43:00Z">
                  <w:rPr>
                    <w:rFonts w:ascii="Times New Roman" w:eastAsia="Times New Roman" w:hAnsi="Times New Roman" w:cs="Times New Roman"/>
                    <w:color w:val="FF0000"/>
                  </w:rPr>
                </w:rPrChange>
              </w:rPr>
              <w:t>)</w:t>
            </w:r>
          </w:p>
        </w:tc>
        <w:tc>
          <w:tcPr>
            <w:tcW w:w="990" w:type="dxa"/>
            <w:tcBorders>
              <w:top w:val="nil"/>
              <w:left w:val="nil"/>
              <w:bottom w:val="nil"/>
              <w:right w:val="nil"/>
            </w:tcBorders>
            <w:shd w:val="clear" w:color="auto" w:fill="auto"/>
            <w:noWrap/>
            <w:vAlign w:val="bottom"/>
            <w:hideMark/>
            <w:tcPrChange w:id="1490" w:author="Caitlin Jeffrey" w:date="2023-11-09T11:56:00Z">
              <w:tcPr>
                <w:tcW w:w="900" w:type="dxa"/>
                <w:tcBorders>
                  <w:top w:val="nil"/>
                  <w:left w:val="nil"/>
                  <w:bottom w:val="nil"/>
                  <w:right w:val="nil"/>
                </w:tcBorders>
                <w:shd w:val="clear" w:color="auto" w:fill="auto"/>
                <w:noWrap/>
                <w:vAlign w:val="bottom"/>
                <w:hideMark/>
              </w:tcPr>
            </w:tcPrChange>
          </w:tcPr>
          <w:p w14:paraId="446D9EEF" w14:textId="31A806FA" w:rsidR="00427A72" w:rsidRPr="00D97993" w:rsidRDefault="00427A72" w:rsidP="00510A25">
            <w:pPr>
              <w:spacing w:after="0" w:line="240" w:lineRule="auto"/>
              <w:jc w:val="center"/>
              <w:rPr>
                <w:rFonts w:ascii="Times New Roman" w:eastAsia="Times New Roman" w:hAnsi="Times New Roman" w:cs="Times New Roman"/>
                <w:rPrChange w:id="1491"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492" w:author="Caitlin Jeffrey" w:date="2023-11-09T13:43:00Z">
                  <w:rPr>
                    <w:rFonts w:ascii="Times New Roman" w:eastAsia="Times New Roman" w:hAnsi="Times New Roman" w:cs="Times New Roman"/>
                    <w:color w:val="FF0000"/>
                  </w:rPr>
                </w:rPrChange>
              </w:rPr>
              <w:t>0.1</w:t>
            </w:r>
            <w:ins w:id="1493" w:author="Caitlin Jeffrey" w:date="2023-11-09T11:41:00Z">
              <w:r w:rsidRPr="00D97993">
                <w:rPr>
                  <w:rFonts w:ascii="Times New Roman" w:eastAsia="Times New Roman" w:hAnsi="Times New Roman" w:cs="Times New Roman"/>
                  <w:rPrChange w:id="1494" w:author="Caitlin Jeffrey" w:date="2023-11-09T13:43:00Z">
                    <w:rPr>
                      <w:rFonts w:ascii="Times New Roman" w:eastAsia="Times New Roman" w:hAnsi="Times New Roman" w:cs="Times New Roman"/>
                      <w:color w:val="FF0000"/>
                    </w:rPr>
                  </w:rPrChange>
                </w:rPr>
                <w:t>2</w:t>
              </w:r>
            </w:ins>
            <w:del w:id="1495" w:author="Caitlin Jeffrey" w:date="2023-11-09T11:41:00Z">
              <w:r w:rsidRPr="00D97993" w:rsidDel="005672AE">
                <w:rPr>
                  <w:rFonts w:ascii="Times New Roman" w:eastAsia="Times New Roman" w:hAnsi="Times New Roman" w:cs="Times New Roman"/>
                  <w:rPrChange w:id="1496" w:author="Caitlin Jeffrey" w:date="2023-11-09T13:43:00Z">
                    <w:rPr>
                      <w:rFonts w:ascii="Times New Roman" w:eastAsia="Times New Roman" w:hAnsi="Times New Roman" w:cs="Times New Roman"/>
                      <w:color w:val="FF0000"/>
                    </w:rPr>
                  </w:rPrChange>
                </w:rPr>
                <w:delText>4</w:delText>
              </w:r>
            </w:del>
          </w:p>
        </w:tc>
        <w:tc>
          <w:tcPr>
            <w:tcW w:w="1023" w:type="dxa"/>
            <w:tcBorders>
              <w:top w:val="nil"/>
              <w:left w:val="nil"/>
              <w:bottom w:val="nil"/>
              <w:right w:val="nil"/>
            </w:tcBorders>
            <w:vAlign w:val="bottom"/>
            <w:tcPrChange w:id="1497" w:author="Caitlin Jeffrey" w:date="2023-11-09T11:56:00Z">
              <w:tcPr>
                <w:tcW w:w="1023" w:type="dxa"/>
                <w:tcBorders>
                  <w:top w:val="nil"/>
                  <w:left w:val="nil"/>
                  <w:bottom w:val="nil"/>
                  <w:right w:val="nil"/>
                </w:tcBorders>
                <w:vAlign w:val="bottom"/>
              </w:tcPr>
            </w:tcPrChange>
          </w:tcPr>
          <w:p w14:paraId="7EA4BF50" w14:textId="143AF196" w:rsidR="00427A72" w:rsidRPr="00D97993" w:rsidRDefault="00640010" w:rsidP="00510A25">
            <w:pPr>
              <w:spacing w:after="0" w:line="240" w:lineRule="auto"/>
              <w:jc w:val="center"/>
              <w:rPr>
                <w:rFonts w:ascii="Times New Roman" w:eastAsia="Times New Roman" w:hAnsi="Times New Roman" w:cs="Times New Roman"/>
                <w:rPrChange w:id="1498" w:author="Caitlin Jeffrey" w:date="2023-11-09T13:43:00Z">
                  <w:rPr>
                    <w:rFonts w:ascii="Times New Roman" w:eastAsia="Times New Roman" w:hAnsi="Times New Roman" w:cs="Times New Roman"/>
                    <w:color w:val="FF0000"/>
                  </w:rPr>
                </w:rPrChange>
              </w:rPr>
            </w:pPr>
            <w:ins w:id="1499" w:author="Caitlin Jeffrey" w:date="2023-11-09T11:55:00Z">
              <w:r w:rsidRPr="00D97993">
                <w:rPr>
                  <w:rFonts w:ascii="Times New Roman" w:eastAsia="Times New Roman" w:hAnsi="Times New Roman" w:cs="Times New Roman"/>
                  <w:rPrChange w:id="1500" w:author="Caitlin Jeffrey" w:date="2023-11-09T13:43:00Z">
                    <w:rPr>
                      <w:rFonts w:ascii="Times New Roman" w:eastAsia="Times New Roman" w:hAnsi="Times New Roman" w:cs="Times New Roman"/>
                      <w:color w:val="FF0000"/>
                    </w:rPr>
                  </w:rPrChange>
                </w:rPr>
                <w:t>5.1</w:t>
              </w:r>
            </w:ins>
          </w:p>
        </w:tc>
      </w:tr>
      <w:tr w:rsidR="00164D39" w:rsidRPr="00604EDE" w14:paraId="3B869698" w14:textId="3F7353AE" w:rsidTr="00E729D4">
        <w:tblPrEx>
          <w:tblPrExChange w:id="1501" w:author="Caitlin Jeffrey" w:date="2023-11-09T11:56:00Z">
            <w:tblPrEx>
              <w:tblW w:w="13623" w:type="dxa"/>
            </w:tblPrEx>
          </w:tblPrExChange>
        </w:tblPrEx>
        <w:trPr>
          <w:trHeight w:val="290"/>
          <w:trPrChange w:id="1502"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503" w:author="Caitlin Jeffrey" w:date="2023-11-09T11:56:00Z">
              <w:tcPr>
                <w:tcW w:w="1080" w:type="dxa"/>
                <w:tcBorders>
                  <w:top w:val="nil"/>
                  <w:left w:val="nil"/>
                  <w:bottom w:val="nil"/>
                  <w:right w:val="nil"/>
                </w:tcBorders>
                <w:shd w:val="clear" w:color="auto" w:fill="auto"/>
                <w:noWrap/>
                <w:vAlign w:val="bottom"/>
              </w:tcPr>
            </w:tcPrChange>
          </w:tcPr>
          <w:p w14:paraId="3FC6EFEC" w14:textId="77777777" w:rsidR="00427A72" w:rsidRPr="00D97993" w:rsidRDefault="00427A72" w:rsidP="00510A25">
            <w:pPr>
              <w:spacing w:after="0" w:line="240" w:lineRule="auto"/>
              <w:rPr>
                <w:rFonts w:ascii="Times New Roman" w:eastAsia="Times New Roman" w:hAnsi="Times New Roman" w:cs="Times New Roman"/>
                <w:rPrChange w:id="1504" w:author="Caitlin Jeffrey" w:date="2023-11-09T13:43:00Z">
                  <w:rPr>
                    <w:rFonts w:ascii="Times New Roman" w:eastAsia="Times New Roman" w:hAnsi="Times New Roman" w:cs="Times New Roman"/>
                    <w:color w:val="FF0000"/>
                  </w:rPr>
                </w:rPrChange>
              </w:rPr>
            </w:pPr>
          </w:p>
        </w:tc>
        <w:tc>
          <w:tcPr>
            <w:tcW w:w="5040" w:type="dxa"/>
            <w:tcBorders>
              <w:top w:val="nil"/>
              <w:left w:val="nil"/>
              <w:bottom w:val="nil"/>
              <w:right w:val="nil"/>
            </w:tcBorders>
            <w:shd w:val="clear" w:color="auto" w:fill="auto"/>
            <w:noWrap/>
            <w:vAlign w:val="bottom"/>
            <w:hideMark/>
            <w:tcPrChange w:id="1505" w:author="Caitlin Jeffrey" w:date="2023-11-09T11:56:00Z">
              <w:tcPr>
                <w:tcW w:w="5040" w:type="dxa"/>
                <w:tcBorders>
                  <w:top w:val="nil"/>
                  <w:left w:val="nil"/>
                  <w:bottom w:val="nil"/>
                  <w:right w:val="nil"/>
                </w:tcBorders>
                <w:shd w:val="clear" w:color="auto" w:fill="auto"/>
                <w:noWrap/>
                <w:vAlign w:val="bottom"/>
                <w:hideMark/>
              </w:tcPr>
            </w:tcPrChange>
          </w:tcPr>
          <w:p w14:paraId="4DEEF49E" w14:textId="77777777" w:rsidR="00427A72" w:rsidRPr="00D97993" w:rsidRDefault="00427A72" w:rsidP="00510A25">
            <w:pPr>
              <w:spacing w:after="0" w:line="240" w:lineRule="auto"/>
              <w:rPr>
                <w:rFonts w:ascii="Times New Roman" w:eastAsia="Times New Roman" w:hAnsi="Times New Roman" w:cs="Times New Roman"/>
                <w:rPrChange w:id="1506" w:author="Caitlin Jeffrey" w:date="2023-11-09T13:43:00Z">
                  <w:rPr>
                    <w:rFonts w:ascii="Times New Roman" w:eastAsia="Times New Roman" w:hAnsi="Times New Roman" w:cs="Times New Roman"/>
                    <w:color w:val="FF0000"/>
                  </w:rPr>
                </w:rPrChange>
              </w:rPr>
            </w:pPr>
          </w:p>
        </w:tc>
        <w:tc>
          <w:tcPr>
            <w:tcW w:w="3330" w:type="dxa"/>
            <w:tcBorders>
              <w:top w:val="nil"/>
              <w:left w:val="nil"/>
              <w:bottom w:val="nil"/>
              <w:right w:val="nil"/>
            </w:tcBorders>
            <w:shd w:val="clear" w:color="auto" w:fill="auto"/>
            <w:noWrap/>
            <w:vAlign w:val="bottom"/>
            <w:hideMark/>
            <w:tcPrChange w:id="1507" w:author="Caitlin Jeffrey" w:date="2023-11-09T11:56:00Z">
              <w:tcPr>
                <w:tcW w:w="3330" w:type="dxa"/>
                <w:gridSpan w:val="2"/>
                <w:tcBorders>
                  <w:top w:val="nil"/>
                  <w:left w:val="nil"/>
                  <w:bottom w:val="nil"/>
                  <w:right w:val="nil"/>
                </w:tcBorders>
                <w:shd w:val="clear" w:color="auto" w:fill="auto"/>
                <w:noWrap/>
                <w:vAlign w:val="bottom"/>
                <w:hideMark/>
              </w:tcPr>
            </w:tcPrChange>
          </w:tcPr>
          <w:p w14:paraId="632B40F7" w14:textId="77777777" w:rsidR="00427A72" w:rsidRPr="00D97993" w:rsidRDefault="00427A72" w:rsidP="00510A25">
            <w:pPr>
              <w:spacing w:after="0" w:line="240" w:lineRule="auto"/>
              <w:rPr>
                <w:rFonts w:ascii="Times New Roman" w:eastAsia="Times New Roman" w:hAnsi="Times New Roman" w:cs="Times New Roman"/>
                <w:rPrChange w:id="1508"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09" w:author="Caitlin Jeffrey" w:date="2023-11-09T13:43:00Z">
                  <w:rPr>
                    <w:rFonts w:ascii="Times New Roman" w:eastAsia="Times New Roman" w:hAnsi="Times New Roman" w:cs="Times New Roman"/>
                    <w:color w:val="FF0000"/>
                  </w:rPr>
                </w:rPrChange>
              </w:rPr>
              <w:t>Deep bedding (n = 8)</w:t>
            </w:r>
          </w:p>
        </w:tc>
        <w:tc>
          <w:tcPr>
            <w:tcW w:w="2160" w:type="dxa"/>
            <w:tcBorders>
              <w:top w:val="nil"/>
              <w:left w:val="nil"/>
              <w:bottom w:val="nil"/>
              <w:right w:val="nil"/>
            </w:tcBorders>
            <w:shd w:val="clear" w:color="auto" w:fill="auto"/>
            <w:noWrap/>
            <w:vAlign w:val="bottom"/>
            <w:hideMark/>
            <w:tcPrChange w:id="1510" w:author="Caitlin Jeffrey" w:date="2023-11-09T11:56:00Z">
              <w:tcPr>
                <w:tcW w:w="2250" w:type="dxa"/>
                <w:gridSpan w:val="3"/>
                <w:tcBorders>
                  <w:top w:val="nil"/>
                  <w:left w:val="nil"/>
                  <w:bottom w:val="nil"/>
                  <w:right w:val="nil"/>
                </w:tcBorders>
                <w:shd w:val="clear" w:color="auto" w:fill="auto"/>
                <w:noWrap/>
                <w:vAlign w:val="bottom"/>
                <w:hideMark/>
              </w:tcPr>
            </w:tcPrChange>
          </w:tcPr>
          <w:p w14:paraId="0D682F55" w14:textId="77777777" w:rsidR="00427A72" w:rsidRPr="00D97993" w:rsidRDefault="00427A72" w:rsidP="00510A25">
            <w:pPr>
              <w:spacing w:after="0" w:line="240" w:lineRule="auto"/>
              <w:jc w:val="center"/>
              <w:rPr>
                <w:rFonts w:ascii="Times New Roman" w:eastAsia="Times New Roman" w:hAnsi="Times New Roman" w:cs="Times New Roman"/>
                <w:rPrChange w:id="1511"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12" w:author="Caitlin Jeffrey" w:date="2023-11-09T13:43:00Z">
                  <w:rPr>
                    <w:rFonts w:ascii="Times New Roman" w:eastAsia="Times New Roman" w:hAnsi="Times New Roman" w:cs="Times New Roman"/>
                    <w:color w:val="FF0000"/>
                  </w:rPr>
                </w:rPrChange>
              </w:rPr>
              <w:t>Ref.</w:t>
            </w:r>
          </w:p>
        </w:tc>
        <w:tc>
          <w:tcPr>
            <w:tcW w:w="990" w:type="dxa"/>
            <w:tcBorders>
              <w:top w:val="nil"/>
              <w:left w:val="nil"/>
              <w:bottom w:val="nil"/>
              <w:right w:val="nil"/>
            </w:tcBorders>
            <w:shd w:val="clear" w:color="auto" w:fill="auto"/>
            <w:noWrap/>
            <w:vAlign w:val="bottom"/>
            <w:hideMark/>
            <w:tcPrChange w:id="1513" w:author="Caitlin Jeffrey" w:date="2023-11-09T11:56:00Z">
              <w:tcPr>
                <w:tcW w:w="900" w:type="dxa"/>
                <w:tcBorders>
                  <w:top w:val="nil"/>
                  <w:left w:val="nil"/>
                  <w:bottom w:val="nil"/>
                  <w:right w:val="nil"/>
                </w:tcBorders>
                <w:shd w:val="clear" w:color="auto" w:fill="auto"/>
                <w:noWrap/>
                <w:vAlign w:val="bottom"/>
                <w:hideMark/>
              </w:tcPr>
            </w:tcPrChange>
          </w:tcPr>
          <w:p w14:paraId="70EC7D0F" w14:textId="77777777" w:rsidR="00427A72" w:rsidRPr="00D97993" w:rsidRDefault="00427A72" w:rsidP="00510A25">
            <w:pPr>
              <w:spacing w:after="0" w:line="240" w:lineRule="auto"/>
              <w:jc w:val="center"/>
              <w:rPr>
                <w:rFonts w:ascii="Times New Roman" w:eastAsia="Times New Roman" w:hAnsi="Times New Roman" w:cs="Times New Roman"/>
                <w:rPrChange w:id="1514"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15" w:author="Caitlin Jeffrey" w:date="2023-11-09T13:43:00Z">
                  <w:rPr>
                    <w:rFonts w:ascii="Times New Roman" w:eastAsia="Times New Roman" w:hAnsi="Times New Roman" w:cs="Times New Roman"/>
                    <w:color w:val="FF0000"/>
                  </w:rPr>
                </w:rPrChange>
              </w:rPr>
              <w:t>Ref.</w:t>
            </w:r>
          </w:p>
        </w:tc>
        <w:tc>
          <w:tcPr>
            <w:tcW w:w="1023" w:type="dxa"/>
            <w:tcBorders>
              <w:top w:val="nil"/>
              <w:left w:val="nil"/>
              <w:bottom w:val="nil"/>
              <w:right w:val="nil"/>
            </w:tcBorders>
            <w:vAlign w:val="bottom"/>
            <w:tcPrChange w:id="1516" w:author="Caitlin Jeffrey" w:date="2023-11-09T11:56:00Z">
              <w:tcPr>
                <w:tcW w:w="1023" w:type="dxa"/>
                <w:tcBorders>
                  <w:top w:val="nil"/>
                  <w:left w:val="nil"/>
                  <w:bottom w:val="nil"/>
                  <w:right w:val="nil"/>
                </w:tcBorders>
                <w:vAlign w:val="bottom"/>
              </w:tcPr>
            </w:tcPrChange>
          </w:tcPr>
          <w:p w14:paraId="465E0151" w14:textId="77777777" w:rsidR="00427A72" w:rsidRPr="00D97993" w:rsidRDefault="00427A72" w:rsidP="00510A25">
            <w:pPr>
              <w:spacing w:after="0" w:line="240" w:lineRule="auto"/>
              <w:jc w:val="center"/>
              <w:rPr>
                <w:rFonts w:ascii="Times New Roman" w:eastAsia="Times New Roman" w:hAnsi="Times New Roman" w:cs="Times New Roman"/>
                <w:rPrChange w:id="1517" w:author="Caitlin Jeffrey" w:date="2023-11-09T13:43:00Z">
                  <w:rPr>
                    <w:rFonts w:ascii="Times New Roman" w:eastAsia="Times New Roman" w:hAnsi="Times New Roman" w:cs="Times New Roman"/>
                    <w:color w:val="FF0000"/>
                  </w:rPr>
                </w:rPrChange>
              </w:rPr>
            </w:pPr>
          </w:p>
        </w:tc>
      </w:tr>
      <w:tr w:rsidR="00164D39" w:rsidRPr="00604EDE" w14:paraId="4A07D125" w14:textId="1FDE752A" w:rsidTr="00E729D4">
        <w:tblPrEx>
          <w:tblPrExChange w:id="1518" w:author="Caitlin Jeffrey" w:date="2023-11-09T11:56:00Z">
            <w:tblPrEx>
              <w:tblW w:w="13623" w:type="dxa"/>
            </w:tblPrEx>
          </w:tblPrExChange>
        </w:tblPrEx>
        <w:trPr>
          <w:trHeight w:val="290"/>
          <w:trPrChange w:id="1519"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520" w:author="Caitlin Jeffrey" w:date="2023-11-09T11:56:00Z">
              <w:tcPr>
                <w:tcW w:w="1080" w:type="dxa"/>
                <w:tcBorders>
                  <w:top w:val="nil"/>
                  <w:left w:val="nil"/>
                  <w:bottom w:val="nil"/>
                  <w:right w:val="nil"/>
                </w:tcBorders>
                <w:shd w:val="clear" w:color="auto" w:fill="auto"/>
                <w:noWrap/>
                <w:vAlign w:val="bottom"/>
              </w:tcPr>
            </w:tcPrChange>
          </w:tcPr>
          <w:p w14:paraId="354C1FA8" w14:textId="77777777" w:rsidR="00427A72" w:rsidRPr="00D97993" w:rsidRDefault="00427A72" w:rsidP="00510A25">
            <w:pPr>
              <w:spacing w:after="0" w:line="240" w:lineRule="auto"/>
              <w:rPr>
                <w:rFonts w:ascii="Times New Roman" w:eastAsia="Times New Roman" w:hAnsi="Times New Roman" w:cs="Times New Roman"/>
                <w:rPrChange w:id="1521"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22" w:author="Caitlin Jeffrey" w:date="2023-11-09T13:43:00Z">
                  <w:rPr>
                    <w:rFonts w:ascii="Times New Roman" w:eastAsia="Times New Roman" w:hAnsi="Times New Roman" w:cs="Times New Roman"/>
                    <w:color w:val="FF0000"/>
                  </w:rPr>
                </w:rPrChange>
              </w:rPr>
              <w:t>Model 2</w:t>
            </w:r>
          </w:p>
        </w:tc>
        <w:tc>
          <w:tcPr>
            <w:tcW w:w="5040" w:type="dxa"/>
            <w:tcBorders>
              <w:top w:val="nil"/>
              <w:left w:val="nil"/>
              <w:bottom w:val="nil"/>
              <w:right w:val="nil"/>
            </w:tcBorders>
            <w:shd w:val="clear" w:color="auto" w:fill="auto"/>
            <w:noWrap/>
            <w:vAlign w:val="bottom"/>
            <w:hideMark/>
            <w:tcPrChange w:id="1523" w:author="Caitlin Jeffrey" w:date="2023-11-09T11:56:00Z">
              <w:tcPr>
                <w:tcW w:w="5040" w:type="dxa"/>
                <w:tcBorders>
                  <w:top w:val="nil"/>
                  <w:left w:val="nil"/>
                  <w:bottom w:val="nil"/>
                  <w:right w:val="nil"/>
                </w:tcBorders>
                <w:shd w:val="clear" w:color="auto" w:fill="auto"/>
                <w:noWrap/>
                <w:vAlign w:val="bottom"/>
                <w:hideMark/>
              </w:tcPr>
            </w:tcPrChange>
          </w:tcPr>
          <w:p w14:paraId="44675316" w14:textId="77777777" w:rsidR="00427A72" w:rsidRPr="00D97993" w:rsidRDefault="00427A72" w:rsidP="00510A25">
            <w:pPr>
              <w:spacing w:after="0" w:line="240" w:lineRule="auto"/>
              <w:rPr>
                <w:rFonts w:ascii="Times New Roman" w:eastAsia="Times New Roman" w:hAnsi="Times New Roman" w:cs="Times New Roman"/>
                <w:vertAlign w:val="superscript"/>
                <w:rPrChange w:id="1524" w:author="Caitlin Jeffrey" w:date="2023-11-09T13:43:00Z">
                  <w:rPr>
                    <w:rFonts w:ascii="Times New Roman" w:eastAsia="Times New Roman" w:hAnsi="Times New Roman" w:cs="Times New Roman"/>
                    <w:color w:val="FF0000"/>
                    <w:vertAlign w:val="superscript"/>
                  </w:rPr>
                </w:rPrChange>
              </w:rPr>
            </w:pPr>
            <w:commentRangeStart w:id="1525"/>
            <w:r w:rsidRPr="00D97993">
              <w:rPr>
                <w:rFonts w:ascii="Times New Roman" w:eastAsia="Times New Roman" w:hAnsi="Times New Roman" w:cs="Times New Roman"/>
                <w:rPrChange w:id="1526" w:author="Caitlin Jeffrey" w:date="2023-11-09T13:43:00Z">
                  <w:rPr>
                    <w:rFonts w:ascii="Times New Roman" w:eastAsia="Times New Roman" w:hAnsi="Times New Roman" w:cs="Times New Roman"/>
                    <w:color w:val="FF0000"/>
                  </w:rPr>
                </w:rPrChange>
              </w:rPr>
              <w:t>Depth of bedding in stalls (cm)</w:t>
            </w:r>
            <w:r w:rsidRPr="00D97993">
              <w:rPr>
                <w:rFonts w:ascii="Times New Roman" w:eastAsia="Times New Roman" w:hAnsi="Times New Roman" w:cs="Times New Roman"/>
                <w:vertAlign w:val="superscript"/>
                <w:rPrChange w:id="1527" w:author="Caitlin Jeffrey" w:date="2023-11-09T13:43:00Z">
                  <w:rPr>
                    <w:rFonts w:ascii="Times New Roman" w:eastAsia="Times New Roman" w:hAnsi="Times New Roman" w:cs="Times New Roman"/>
                    <w:color w:val="FF0000"/>
                    <w:vertAlign w:val="superscript"/>
                  </w:rPr>
                </w:rPrChange>
              </w:rPr>
              <w:t>1</w:t>
            </w:r>
          </w:p>
        </w:tc>
        <w:tc>
          <w:tcPr>
            <w:tcW w:w="3330" w:type="dxa"/>
            <w:tcBorders>
              <w:top w:val="nil"/>
              <w:left w:val="nil"/>
              <w:bottom w:val="nil"/>
              <w:right w:val="nil"/>
            </w:tcBorders>
            <w:shd w:val="clear" w:color="auto" w:fill="auto"/>
            <w:noWrap/>
            <w:vAlign w:val="bottom"/>
            <w:hideMark/>
            <w:tcPrChange w:id="1528" w:author="Caitlin Jeffrey" w:date="2023-11-09T11:56:00Z">
              <w:tcPr>
                <w:tcW w:w="3330" w:type="dxa"/>
                <w:gridSpan w:val="2"/>
                <w:tcBorders>
                  <w:top w:val="nil"/>
                  <w:left w:val="nil"/>
                  <w:bottom w:val="nil"/>
                  <w:right w:val="nil"/>
                </w:tcBorders>
                <w:shd w:val="clear" w:color="auto" w:fill="auto"/>
                <w:noWrap/>
                <w:vAlign w:val="bottom"/>
                <w:hideMark/>
              </w:tcPr>
            </w:tcPrChange>
          </w:tcPr>
          <w:p w14:paraId="4AEB51C7" w14:textId="77777777" w:rsidR="00427A72" w:rsidRPr="00D97993" w:rsidRDefault="00427A72" w:rsidP="00510A25">
            <w:pPr>
              <w:spacing w:after="0" w:line="240" w:lineRule="auto"/>
              <w:rPr>
                <w:rFonts w:ascii="Times New Roman" w:eastAsia="Times New Roman" w:hAnsi="Times New Roman" w:cs="Times New Roman"/>
                <w:rPrChange w:id="1529"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30" w:author="Caitlin Jeffrey" w:date="2023-11-09T13:43:00Z">
                  <w:rPr>
                    <w:rFonts w:ascii="Times New Roman" w:eastAsia="Times New Roman" w:hAnsi="Times New Roman" w:cs="Times New Roman"/>
                    <w:color w:val="FF0000"/>
                  </w:rPr>
                </w:rPrChange>
              </w:rPr>
              <w:t>Tiestalls and freestalls (n = 15)</w:t>
            </w:r>
            <w:commentRangeEnd w:id="1525"/>
            <w:r w:rsidRPr="00D97993">
              <w:rPr>
                <w:rStyle w:val="CommentReference"/>
                <w:rFonts w:eastAsiaTheme="minorEastAsia"/>
                <w:rPrChange w:id="1531" w:author="Caitlin Jeffrey" w:date="2023-11-09T13:43:00Z">
                  <w:rPr>
                    <w:rStyle w:val="CommentReference"/>
                    <w:rFonts w:eastAsiaTheme="minorEastAsia"/>
                    <w:color w:val="FF0000"/>
                  </w:rPr>
                </w:rPrChange>
              </w:rPr>
              <w:commentReference w:id="1525"/>
            </w:r>
          </w:p>
        </w:tc>
        <w:tc>
          <w:tcPr>
            <w:tcW w:w="2160" w:type="dxa"/>
            <w:tcBorders>
              <w:top w:val="nil"/>
              <w:left w:val="nil"/>
              <w:bottom w:val="nil"/>
              <w:right w:val="nil"/>
            </w:tcBorders>
            <w:shd w:val="clear" w:color="auto" w:fill="auto"/>
            <w:noWrap/>
            <w:vAlign w:val="bottom"/>
            <w:hideMark/>
            <w:tcPrChange w:id="1532" w:author="Caitlin Jeffrey" w:date="2023-11-09T11:56:00Z">
              <w:tcPr>
                <w:tcW w:w="2250" w:type="dxa"/>
                <w:gridSpan w:val="3"/>
                <w:tcBorders>
                  <w:top w:val="nil"/>
                  <w:left w:val="nil"/>
                  <w:bottom w:val="nil"/>
                  <w:right w:val="nil"/>
                </w:tcBorders>
                <w:shd w:val="clear" w:color="auto" w:fill="auto"/>
                <w:noWrap/>
                <w:vAlign w:val="bottom"/>
                <w:hideMark/>
              </w:tcPr>
            </w:tcPrChange>
          </w:tcPr>
          <w:p w14:paraId="40AD1084" w14:textId="189C11C9" w:rsidR="00427A72" w:rsidRPr="00D97993" w:rsidRDefault="00427A72" w:rsidP="00510A25">
            <w:pPr>
              <w:spacing w:after="0" w:line="240" w:lineRule="auto"/>
              <w:jc w:val="center"/>
              <w:rPr>
                <w:rFonts w:ascii="Times New Roman" w:eastAsia="Times New Roman" w:hAnsi="Times New Roman" w:cs="Times New Roman"/>
                <w:rPrChange w:id="1533"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34" w:author="Caitlin Jeffrey" w:date="2023-11-09T13:43:00Z">
                  <w:rPr>
                    <w:rFonts w:ascii="Times New Roman" w:eastAsia="Times New Roman" w:hAnsi="Times New Roman" w:cs="Times New Roman"/>
                    <w:color w:val="FF0000"/>
                  </w:rPr>
                </w:rPrChange>
              </w:rPr>
              <w:t>-</w:t>
            </w:r>
            <w:del w:id="1535" w:author="Caitlin Jeffrey" w:date="2023-11-09T11:58:00Z">
              <w:r w:rsidRPr="00D97993" w:rsidDel="00E8251A">
                <w:rPr>
                  <w:rFonts w:ascii="Times New Roman" w:eastAsia="Times New Roman" w:hAnsi="Times New Roman" w:cs="Times New Roman"/>
                  <w:rPrChange w:id="1536" w:author="Caitlin Jeffrey" w:date="2023-11-09T13:43:00Z">
                    <w:rPr>
                      <w:rFonts w:ascii="Times New Roman" w:eastAsia="Times New Roman" w:hAnsi="Times New Roman" w:cs="Times New Roman"/>
                      <w:color w:val="FF0000"/>
                    </w:rPr>
                  </w:rPrChange>
                </w:rPr>
                <w:delText>5,797</w:delText>
              </w:r>
            </w:del>
            <w:ins w:id="1537" w:author="Caitlin Jeffrey" w:date="2023-11-09T11:58:00Z">
              <w:r w:rsidR="00E8251A" w:rsidRPr="00D97993">
                <w:rPr>
                  <w:rFonts w:ascii="Times New Roman" w:eastAsia="Times New Roman" w:hAnsi="Times New Roman" w:cs="Times New Roman"/>
                  <w:rPrChange w:id="1538" w:author="Caitlin Jeffrey" w:date="2023-11-09T13:43:00Z">
                    <w:rPr>
                      <w:rFonts w:ascii="Times New Roman" w:eastAsia="Times New Roman" w:hAnsi="Times New Roman" w:cs="Times New Roman"/>
                      <w:color w:val="FF0000"/>
                    </w:rPr>
                  </w:rPrChange>
                </w:rPr>
                <w:t>0.02</w:t>
              </w:r>
            </w:ins>
            <w:r w:rsidRPr="00D97993">
              <w:rPr>
                <w:rFonts w:ascii="Times New Roman" w:eastAsia="Times New Roman" w:hAnsi="Times New Roman" w:cs="Times New Roman"/>
                <w:rPrChange w:id="1539" w:author="Caitlin Jeffrey" w:date="2023-11-09T13:43:00Z">
                  <w:rPr>
                    <w:rFonts w:ascii="Times New Roman" w:eastAsia="Times New Roman" w:hAnsi="Times New Roman" w:cs="Times New Roman"/>
                    <w:color w:val="FF0000"/>
                  </w:rPr>
                </w:rPrChange>
              </w:rPr>
              <w:t xml:space="preserve"> (</w:t>
            </w:r>
            <w:ins w:id="1540" w:author="Caitlin Jeffrey" w:date="2023-11-09T11:59:00Z">
              <w:r w:rsidR="0092396C" w:rsidRPr="00D97993">
                <w:rPr>
                  <w:rFonts w:ascii="Times New Roman" w:eastAsia="Times New Roman" w:hAnsi="Times New Roman" w:cs="Times New Roman"/>
                  <w:rPrChange w:id="1541" w:author="Caitlin Jeffrey" w:date="2023-11-09T13:43:00Z">
                    <w:rPr>
                      <w:rFonts w:ascii="Times New Roman" w:eastAsia="Times New Roman" w:hAnsi="Times New Roman" w:cs="Times New Roman"/>
                      <w:color w:val="FF0000"/>
                    </w:rPr>
                  </w:rPrChange>
                </w:rPr>
                <w:t>0.01</w:t>
              </w:r>
            </w:ins>
            <w:del w:id="1542" w:author="Caitlin Jeffrey" w:date="2023-11-09T11:59:00Z">
              <w:r w:rsidRPr="00D97993" w:rsidDel="0092396C">
                <w:rPr>
                  <w:rFonts w:ascii="Times New Roman" w:eastAsia="Times New Roman" w:hAnsi="Times New Roman" w:cs="Times New Roman"/>
                  <w:rPrChange w:id="1543" w:author="Caitlin Jeffrey" w:date="2023-11-09T13:43:00Z">
                    <w:rPr>
                      <w:rFonts w:ascii="Times New Roman" w:eastAsia="Times New Roman" w:hAnsi="Times New Roman" w:cs="Times New Roman"/>
                      <w:color w:val="FF0000"/>
                    </w:rPr>
                  </w:rPrChange>
                </w:rPr>
                <w:delText>3,970</w:delText>
              </w:r>
            </w:del>
            <w:r w:rsidRPr="00D97993">
              <w:rPr>
                <w:rFonts w:ascii="Times New Roman" w:eastAsia="Times New Roman" w:hAnsi="Times New Roman" w:cs="Times New Roman"/>
                <w:rPrChange w:id="1544" w:author="Caitlin Jeffrey" w:date="2023-11-09T13:43:00Z">
                  <w:rPr>
                    <w:rFonts w:ascii="Times New Roman" w:eastAsia="Times New Roman" w:hAnsi="Times New Roman" w:cs="Times New Roman"/>
                    <w:color w:val="FF0000"/>
                  </w:rPr>
                </w:rPrChange>
              </w:rPr>
              <w:t>)</w:t>
            </w:r>
          </w:p>
        </w:tc>
        <w:tc>
          <w:tcPr>
            <w:tcW w:w="990" w:type="dxa"/>
            <w:tcBorders>
              <w:top w:val="nil"/>
              <w:left w:val="nil"/>
              <w:bottom w:val="nil"/>
              <w:right w:val="nil"/>
            </w:tcBorders>
            <w:shd w:val="clear" w:color="auto" w:fill="auto"/>
            <w:noWrap/>
            <w:vAlign w:val="bottom"/>
            <w:hideMark/>
            <w:tcPrChange w:id="1545" w:author="Caitlin Jeffrey" w:date="2023-11-09T11:56:00Z">
              <w:tcPr>
                <w:tcW w:w="900" w:type="dxa"/>
                <w:tcBorders>
                  <w:top w:val="nil"/>
                  <w:left w:val="nil"/>
                  <w:bottom w:val="nil"/>
                  <w:right w:val="nil"/>
                </w:tcBorders>
                <w:shd w:val="clear" w:color="auto" w:fill="auto"/>
                <w:noWrap/>
                <w:vAlign w:val="bottom"/>
                <w:hideMark/>
              </w:tcPr>
            </w:tcPrChange>
          </w:tcPr>
          <w:p w14:paraId="4A5F6DE5" w14:textId="3CB601A4" w:rsidR="00427A72" w:rsidRPr="00D97993" w:rsidRDefault="00427A72" w:rsidP="00510A25">
            <w:pPr>
              <w:spacing w:after="0" w:line="240" w:lineRule="auto"/>
              <w:jc w:val="center"/>
              <w:rPr>
                <w:rFonts w:ascii="Times New Roman" w:eastAsia="Times New Roman" w:hAnsi="Times New Roman" w:cs="Times New Roman"/>
                <w:rPrChange w:id="1546" w:author="Caitlin Jeffrey" w:date="2023-11-09T13:43:00Z">
                  <w:rPr>
                    <w:rFonts w:ascii="Times New Roman" w:eastAsia="Times New Roman" w:hAnsi="Times New Roman" w:cs="Times New Roman"/>
                    <w:color w:val="FF0000"/>
                  </w:rPr>
                </w:rPrChange>
              </w:rPr>
            </w:pPr>
            <w:r w:rsidRPr="00D97993">
              <w:rPr>
                <w:rFonts w:ascii="Times New Roman" w:eastAsia="Times New Roman" w:hAnsi="Times New Roman" w:cs="Times New Roman"/>
                <w:rPrChange w:id="1547" w:author="Caitlin Jeffrey" w:date="2023-11-09T13:43:00Z">
                  <w:rPr>
                    <w:rFonts w:ascii="Times New Roman" w:eastAsia="Times New Roman" w:hAnsi="Times New Roman" w:cs="Times New Roman"/>
                    <w:color w:val="FF0000"/>
                  </w:rPr>
                </w:rPrChange>
              </w:rPr>
              <w:t>0.1</w:t>
            </w:r>
            <w:ins w:id="1548" w:author="Caitlin Jeffrey" w:date="2023-11-09T11:59:00Z">
              <w:r w:rsidR="0092396C" w:rsidRPr="00D97993">
                <w:rPr>
                  <w:rFonts w:ascii="Times New Roman" w:eastAsia="Times New Roman" w:hAnsi="Times New Roman" w:cs="Times New Roman"/>
                  <w:rPrChange w:id="1549" w:author="Caitlin Jeffrey" w:date="2023-11-09T13:43:00Z">
                    <w:rPr>
                      <w:rFonts w:ascii="Times New Roman" w:eastAsia="Times New Roman" w:hAnsi="Times New Roman" w:cs="Times New Roman"/>
                      <w:color w:val="FF0000"/>
                    </w:rPr>
                  </w:rPrChange>
                </w:rPr>
                <w:t>1</w:t>
              </w:r>
            </w:ins>
            <w:del w:id="1550" w:author="Caitlin Jeffrey" w:date="2023-11-09T11:59:00Z">
              <w:r w:rsidRPr="00D97993" w:rsidDel="0092396C">
                <w:rPr>
                  <w:rFonts w:ascii="Times New Roman" w:eastAsia="Times New Roman" w:hAnsi="Times New Roman" w:cs="Times New Roman"/>
                  <w:rPrChange w:id="1551" w:author="Caitlin Jeffrey" w:date="2023-11-09T13:43:00Z">
                    <w:rPr>
                      <w:rFonts w:ascii="Times New Roman" w:eastAsia="Times New Roman" w:hAnsi="Times New Roman" w:cs="Times New Roman"/>
                      <w:color w:val="FF0000"/>
                    </w:rPr>
                  </w:rPrChange>
                </w:rPr>
                <w:delText>7</w:delText>
              </w:r>
            </w:del>
          </w:p>
        </w:tc>
        <w:tc>
          <w:tcPr>
            <w:tcW w:w="1023" w:type="dxa"/>
            <w:tcBorders>
              <w:top w:val="nil"/>
              <w:left w:val="nil"/>
              <w:bottom w:val="nil"/>
              <w:right w:val="nil"/>
            </w:tcBorders>
            <w:vAlign w:val="bottom"/>
            <w:tcPrChange w:id="1552" w:author="Caitlin Jeffrey" w:date="2023-11-09T11:56:00Z">
              <w:tcPr>
                <w:tcW w:w="1023" w:type="dxa"/>
                <w:tcBorders>
                  <w:top w:val="nil"/>
                  <w:left w:val="nil"/>
                  <w:bottom w:val="nil"/>
                  <w:right w:val="nil"/>
                </w:tcBorders>
                <w:vAlign w:val="bottom"/>
              </w:tcPr>
            </w:tcPrChange>
          </w:tcPr>
          <w:p w14:paraId="34419610" w14:textId="216C7F08" w:rsidR="00427A72" w:rsidRPr="00D97993" w:rsidRDefault="0092396C" w:rsidP="00510A25">
            <w:pPr>
              <w:spacing w:after="0" w:line="240" w:lineRule="auto"/>
              <w:jc w:val="center"/>
              <w:rPr>
                <w:rFonts w:ascii="Times New Roman" w:eastAsia="Times New Roman" w:hAnsi="Times New Roman" w:cs="Times New Roman"/>
                <w:rPrChange w:id="1553" w:author="Caitlin Jeffrey" w:date="2023-11-09T13:43:00Z">
                  <w:rPr>
                    <w:rFonts w:ascii="Times New Roman" w:eastAsia="Times New Roman" w:hAnsi="Times New Roman" w:cs="Times New Roman"/>
                    <w:color w:val="FF0000"/>
                  </w:rPr>
                </w:rPrChange>
              </w:rPr>
            </w:pPr>
            <w:ins w:id="1554" w:author="Caitlin Jeffrey" w:date="2023-11-09T11:59:00Z">
              <w:r w:rsidRPr="00D97993">
                <w:rPr>
                  <w:rFonts w:ascii="Times New Roman" w:eastAsia="Times New Roman" w:hAnsi="Times New Roman" w:cs="Times New Roman"/>
                  <w:rPrChange w:id="1555" w:author="Caitlin Jeffrey" w:date="2023-11-09T13:43:00Z">
                    <w:rPr>
                      <w:rFonts w:ascii="Times New Roman" w:eastAsia="Times New Roman" w:hAnsi="Times New Roman" w:cs="Times New Roman"/>
                      <w:color w:val="FF0000"/>
                    </w:rPr>
                  </w:rPrChange>
                </w:rPr>
                <w:t>5.2</w:t>
              </w:r>
            </w:ins>
          </w:p>
        </w:tc>
      </w:tr>
      <w:tr w:rsidR="005321C7" w:rsidRPr="00604EDE" w14:paraId="2C25BCE5" w14:textId="77777777" w:rsidTr="00E729D4">
        <w:trPr>
          <w:trHeight w:val="290"/>
          <w:ins w:id="1556" w:author="Caitlin Jeffrey" w:date="2023-11-09T12:04:00Z"/>
        </w:trPr>
        <w:tc>
          <w:tcPr>
            <w:tcW w:w="1080" w:type="dxa"/>
            <w:tcBorders>
              <w:top w:val="nil"/>
              <w:left w:val="nil"/>
              <w:bottom w:val="nil"/>
              <w:right w:val="nil"/>
            </w:tcBorders>
            <w:shd w:val="clear" w:color="auto" w:fill="auto"/>
            <w:noWrap/>
            <w:vAlign w:val="bottom"/>
          </w:tcPr>
          <w:p w14:paraId="7541DB6D" w14:textId="4568418A" w:rsidR="005321C7" w:rsidRPr="00D97993" w:rsidRDefault="005321C7" w:rsidP="005321C7">
            <w:pPr>
              <w:spacing w:after="0" w:line="240" w:lineRule="auto"/>
              <w:rPr>
                <w:ins w:id="1557" w:author="Caitlin Jeffrey" w:date="2023-11-09T12:04:00Z"/>
                <w:rFonts w:ascii="Times New Roman" w:eastAsia="Times New Roman" w:hAnsi="Times New Roman" w:cs="Times New Roman"/>
                <w:rPrChange w:id="1558" w:author="Caitlin Jeffrey" w:date="2023-11-09T13:43:00Z">
                  <w:rPr>
                    <w:ins w:id="1559" w:author="Caitlin Jeffrey" w:date="2023-11-09T12:04:00Z"/>
                    <w:rFonts w:ascii="Times New Roman" w:eastAsia="Times New Roman" w:hAnsi="Times New Roman" w:cs="Times New Roman"/>
                    <w:color w:val="FF0000"/>
                  </w:rPr>
                </w:rPrChange>
              </w:rPr>
            </w:pPr>
            <w:ins w:id="1560" w:author="Caitlin Jeffrey" w:date="2023-11-09T12:05:00Z">
              <w:r w:rsidRPr="00D97993">
                <w:rPr>
                  <w:rFonts w:ascii="Times New Roman" w:eastAsia="Times New Roman" w:hAnsi="Times New Roman" w:cs="Times New Roman"/>
                  <w:rPrChange w:id="1561" w:author="Caitlin Jeffrey" w:date="2023-11-09T13:43:00Z">
                    <w:rPr>
                      <w:rFonts w:ascii="Times New Roman" w:eastAsia="Times New Roman" w:hAnsi="Times New Roman" w:cs="Times New Roman"/>
                      <w:color w:val="FF0000"/>
                    </w:rPr>
                  </w:rPrChange>
                </w:rPr>
                <w:t>Model 3</w:t>
              </w:r>
            </w:ins>
          </w:p>
        </w:tc>
        <w:tc>
          <w:tcPr>
            <w:tcW w:w="5040" w:type="dxa"/>
            <w:tcBorders>
              <w:top w:val="nil"/>
              <w:left w:val="nil"/>
              <w:bottom w:val="nil"/>
              <w:right w:val="nil"/>
            </w:tcBorders>
            <w:shd w:val="clear" w:color="auto" w:fill="auto"/>
            <w:noWrap/>
            <w:vAlign w:val="bottom"/>
          </w:tcPr>
          <w:p w14:paraId="7A8BE579" w14:textId="2F4BE27F" w:rsidR="005321C7" w:rsidRPr="00D97993" w:rsidRDefault="005321C7" w:rsidP="005321C7">
            <w:pPr>
              <w:spacing w:after="0" w:line="240" w:lineRule="auto"/>
              <w:rPr>
                <w:ins w:id="1562" w:author="Caitlin Jeffrey" w:date="2023-11-09T12:04:00Z"/>
                <w:rFonts w:ascii="Times New Roman" w:eastAsia="Times New Roman" w:hAnsi="Times New Roman" w:cs="Times New Roman"/>
                <w:vertAlign w:val="superscript"/>
                <w:rPrChange w:id="1563" w:author="Caitlin Jeffrey" w:date="2023-11-09T13:43:00Z">
                  <w:rPr>
                    <w:ins w:id="1564" w:author="Caitlin Jeffrey" w:date="2023-11-09T12:04:00Z"/>
                    <w:rFonts w:ascii="Times New Roman" w:eastAsia="Times New Roman" w:hAnsi="Times New Roman" w:cs="Times New Roman"/>
                    <w:color w:val="FF0000"/>
                  </w:rPr>
                </w:rPrChange>
              </w:rPr>
            </w:pPr>
            <w:ins w:id="1565" w:author="Caitlin Jeffrey" w:date="2023-11-09T12:06:00Z">
              <w:r w:rsidRPr="00D97993">
                <w:rPr>
                  <w:rFonts w:ascii="Times New Roman" w:eastAsia="Times New Roman" w:hAnsi="Times New Roman" w:cs="Times New Roman"/>
                  <w:rPrChange w:id="1566" w:author="Caitlin Jeffrey" w:date="2023-11-09T13:43:00Z">
                    <w:rPr>
                      <w:rFonts w:ascii="Times New Roman" w:eastAsia="Times New Roman" w:hAnsi="Times New Roman" w:cs="Times New Roman"/>
                      <w:color w:val="000000"/>
                    </w:rPr>
                  </w:rPrChange>
                </w:rPr>
                <w:t>Glove use at milking</w:t>
              </w:r>
              <w:r w:rsidR="00382D0B" w:rsidRPr="00D97993">
                <w:rPr>
                  <w:rFonts w:ascii="Times New Roman" w:eastAsia="Times New Roman" w:hAnsi="Times New Roman" w:cs="Times New Roman"/>
                  <w:vertAlign w:val="superscript"/>
                  <w:rPrChange w:id="1567" w:author="Caitlin Jeffrey" w:date="2023-11-09T13:43:00Z">
                    <w:rPr>
                      <w:rFonts w:ascii="Times New Roman" w:eastAsia="Times New Roman" w:hAnsi="Times New Roman" w:cs="Times New Roman"/>
                      <w:color w:val="000000"/>
                      <w:vertAlign w:val="superscript"/>
                    </w:rPr>
                  </w:rPrChange>
                </w:rPr>
                <w:t>2</w:t>
              </w:r>
            </w:ins>
          </w:p>
        </w:tc>
        <w:tc>
          <w:tcPr>
            <w:tcW w:w="3330" w:type="dxa"/>
            <w:tcBorders>
              <w:top w:val="nil"/>
              <w:left w:val="nil"/>
              <w:bottom w:val="nil"/>
              <w:right w:val="nil"/>
            </w:tcBorders>
            <w:shd w:val="clear" w:color="auto" w:fill="auto"/>
            <w:noWrap/>
            <w:vAlign w:val="bottom"/>
          </w:tcPr>
          <w:p w14:paraId="63EF3CFB" w14:textId="292FAAFC" w:rsidR="005321C7" w:rsidRPr="00D97993" w:rsidRDefault="005321C7" w:rsidP="005321C7">
            <w:pPr>
              <w:spacing w:after="0" w:line="240" w:lineRule="auto"/>
              <w:rPr>
                <w:ins w:id="1568" w:author="Caitlin Jeffrey" w:date="2023-11-09T12:04:00Z"/>
                <w:rFonts w:ascii="Times New Roman" w:eastAsia="Times New Roman" w:hAnsi="Times New Roman" w:cs="Times New Roman"/>
                <w:rPrChange w:id="1569" w:author="Caitlin Jeffrey" w:date="2023-11-09T13:43:00Z">
                  <w:rPr>
                    <w:ins w:id="1570" w:author="Caitlin Jeffrey" w:date="2023-11-09T12:04:00Z"/>
                    <w:rFonts w:ascii="Times New Roman" w:eastAsia="Times New Roman" w:hAnsi="Times New Roman" w:cs="Times New Roman"/>
                    <w:color w:val="FF0000"/>
                  </w:rPr>
                </w:rPrChange>
              </w:rPr>
            </w:pPr>
            <w:ins w:id="1571" w:author="Caitlin Jeffrey" w:date="2023-11-09T12:06:00Z">
              <w:r w:rsidRPr="00D97993">
                <w:rPr>
                  <w:rFonts w:ascii="Times New Roman" w:eastAsia="Times New Roman" w:hAnsi="Times New Roman" w:cs="Times New Roman"/>
                  <w:rPrChange w:id="1572" w:author="Caitlin Jeffrey" w:date="2023-11-09T13:43:00Z">
                    <w:rPr>
                      <w:rFonts w:ascii="Times New Roman" w:eastAsia="Times New Roman" w:hAnsi="Times New Roman" w:cs="Times New Roman"/>
                      <w:color w:val="000000"/>
                    </w:rPr>
                  </w:rPrChange>
                </w:rPr>
                <w:t>Never/Inconsistently (n = 9)</w:t>
              </w:r>
            </w:ins>
          </w:p>
        </w:tc>
        <w:tc>
          <w:tcPr>
            <w:tcW w:w="2160" w:type="dxa"/>
            <w:tcBorders>
              <w:top w:val="nil"/>
              <w:left w:val="nil"/>
              <w:bottom w:val="nil"/>
              <w:right w:val="nil"/>
            </w:tcBorders>
            <w:shd w:val="clear" w:color="auto" w:fill="auto"/>
            <w:noWrap/>
            <w:vAlign w:val="bottom"/>
          </w:tcPr>
          <w:p w14:paraId="6C0343EB" w14:textId="6E31AB25" w:rsidR="005321C7" w:rsidRPr="00D97993" w:rsidRDefault="00C32F60" w:rsidP="005321C7">
            <w:pPr>
              <w:spacing w:after="0" w:line="240" w:lineRule="auto"/>
              <w:jc w:val="center"/>
              <w:rPr>
                <w:ins w:id="1573" w:author="Caitlin Jeffrey" w:date="2023-11-09T12:04:00Z"/>
                <w:rFonts w:ascii="Times New Roman" w:eastAsia="Times New Roman" w:hAnsi="Times New Roman" w:cs="Times New Roman"/>
                <w:rPrChange w:id="1574" w:author="Caitlin Jeffrey" w:date="2023-11-09T13:43:00Z">
                  <w:rPr>
                    <w:ins w:id="1575" w:author="Caitlin Jeffrey" w:date="2023-11-09T12:04:00Z"/>
                    <w:rFonts w:ascii="Times New Roman" w:eastAsia="Times New Roman" w:hAnsi="Times New Roman" w:cs="Times New Roman"/>
                    <w:color w:val="FF0000"/>
                  </w:rPr>
                </w:rPrChange>
              </w:rPr>
            </w:pPr>
            <w:ins w:id="1576" w:author="Caitlin Jeffrey" w:date="2023-11-09T12:10:00Z">
              <w:r w:rsidRPr="00D97993">
                <w:rPr>
                  <w:rFonts w:ascii="Times New Roman" w:eastAsia="Times New Roman" w:hAnsi="Times New Roman" w:cs="Times New Roman"/>
                  <w:rPrChange w:id="1577" w:author="Caitlin Jeffrey" w:date="2023-11-09T13:43:00Z">
                    <w:rPr>
                      <w:rFonts w:ascii="Times New Roman" w:eastAsia="Times New Roman" w:hAnsi="Times New Roman" w:cs="Times New Roman"/>
                      <w:color w:val="FF0000"/>
                    </w:rPr>
                  </w:rPrChange>
                </w:rPr>
                <w:t>0.10 (</w:t>
              </w:r>
              <w:r w:rsidRPr="00D97993">
                <w:rPr>
                  <w:rFonts w:ascii="Times New Roman" w:eastAsia="Times New Roman" w:hAnsi="Times New Roman" w:cs="Times New Roman"/>
                  <w:rPrChange w:id="1578" w:author="Caitlin Jeffrey" w:date="2023-11-09T13:43:00Z">
                    <w:rPr>
                      <w:rFonts w:ascii="Times New Roman" w:eastAsia="Times New Roman" w:hAnsi="Times New Roman" w:cs="Times New Roman"/>
                      <w:color w:val="FF0000"/>
                    </w:rPr>
                  </w:rPrChange>
                </w:rPr>
                <w:t>0.07</w:t>
              </w:r>
              <w:r w:rsidRPr="00D97993">
                <w:rPr>
                  <w:rFonts w:ascii="Times New Roman" w:eastAsia="Times New Roman" w:hAnsi="Times New Roman" w:cs="Times New Roman"/>
                  <w:rPrChange w:id="1579" w:author="Caitlin Jeffrey" w:date="2023-11-09T13:43:00Z">
                    <w:rPr>
                      <w:rFonts w:ascii="Times New Roman" w:eastAsia="Times New Roman" w:hAnsi="Times New Roman" w:cs="Times New Roman"/>
                      <w:color w:val="FF0000"/>
                    </w:rPr>
                  </w:rPrChange>
                </w:rPr>
                <w:t>)</w:t>
              </w:r>
            </w:ins>
          </w:p>
        </w:tc>
        <w:tc>
          <w:tcPr>
            <w:tcW w:w="990" w:type="dxa"/>
            <w:tcBorders>
              <w:top w:val="nil"/>
              <w:left w:val="nil"/>
              <w:bottom w:val="nil"/>
              <w:right w:val="nil"/>
            </w:tcBorders>
            <w:shd w:val="clear" w:color="auto" w:fill="auto"/>
            <w:noWrap/>
            <w:vAlign w:val="bottom"/>
          </w:tcPr>
          <w:p w14:paraId="54518D4C" w14:textId="229D51D1" w:rsidR="005321C7" w:rsidRPr="00D97993" w:rsidRDefault="00C32F60" w:rsidP="005321C7">
            <w:pPr>
              <w:spacing w:after="0" w:line="240" w:lineRule="auto"/>
              <w:jc w:val="center"/>
              <w:rPr>
                <w:ins w:id="1580" w:author="Caitlin Jeffrey" w:date="2023-11-09T12:04:00Z"/>
                <w:rFonts w:ascii="Times New Roman" w:eastAsia="Times New Roman" w:hAnsi="Times New Roman" w:cs="Times New Roman"/>
                <w:rPrChange w:id="1581" w:author="Caitlin Jeffrey" w:date="2023-11-09T13:43:00Z">
                  <w:rPr>
                    <w:ins w:id="1582" w:author="Caitlin Jeffrey" w:date="2023-11-09T12:04:00Z"/>
                    <w:rFonts w:ascii="Times New Roman" w:eastAsia="Times New Roman" w:hAnsi="Times New Roman" w:cs="Times New Roman"/>
                    <w:color w:val="FF0000"/>
                  </w:rPr>
                </w:rPrChange>
              </w:rPr>
            </w:pPr>
            <w:ins w:id="1583" w:author="Caitlin Jeffrey" w:date="2023-11-09T12:10:00Z">
              <w:r w:rsidRPr="00D97993">
                <w:rPr>
                  <w:rFonts w:ascii="Times New Roman" w:eastAsia="Times New Roman" w:hAnsi="Times New Roman" w:cs="Times New Roman"/>
                  <w:rPrChange w:id="1584" w:author="Caitlin Jeffrey" w:date="2023-11-09T13:43:00Z">
                    <w:rPr>
                      <w:rFonts w:ascii="Times New Roman" w:eastAsia="Times New Roman" w:hAnsi="Times New Roman" w:cs="Times New Roman"/>
                      <w:color w:val="FF0000"/>
                    </w:rPr>
                  </w:rPrChange>
                </w:rPr>
                <w:t>0.19</w:t>
              </w:r>
            </w:ins>
          </w:p>
        </w:tc>
        <w:tc>
          <w:tcPr>
            <w:tcW w:w="1023" w:type="dxa"/>
            <w:tcBorders>
              <w:top w:val="nil"/>
              <w:left w:val="nil"/>
              <w:bottom w:val="nil"/>
              <w:right w:val="nil"/>
            </w:tcBorders>
            <w:vAlign w:val="bottom"/>
          </w:tcPr>
          <w:p w14:paraId="57A6916C" w14:textId="3C1C5967" w:rsidR="005321C7" w:rsidRPr="00D97993" w:rsidRDefault="001964B6" w:rsidP="005321C7">
            <w:pPr>
              <w:spacing w:after="0" w:line="240" w:lineRule="auto"/>
              <w:jc w:val="center"/>
              <w:rPr>
                <w:ins w:id="1585" w:author="Caitlin Jeffrey" w:date="2023-11-09T12:04:00Z"/>
                <w:rFonts w:ascii="Times New Roman" w:eastAsia="Times New Roman" w:hAnsi="Times New Roman" w:cs="Times New Roman"/>
                <w:rPrChange w:id="1586" w:author="Caitlin Jeffrey" w:date="2023-11-09T13:43:00Z">
                  <w:rPr>
                    <w:ins w:id="1587" w:author="Caitlin Jeffrey" w:date="2023-11-09T12:04:00Z"/>
                    <w:rFonts w:ascii="Times New Roman" w:eastAsia="Times New Roman" w:hAnsi="Times New Roman" w:cs="Times New Roman"/>
                    <w:color w:val="FF0000"/>
                  </w:rPr>
                </w:rPrChange>
              </w:rPr>
            </w:pPr>
            <w:ins w:id="1588" w:author="Caitlin Jeffrey" w:date="2023-11-09T12:10:00Z">
              <w:r w:rsidRPr="00D97993">
                <w:rPr>
                  <w:rFonts w:ascii="Times New Roman" w:eastAsia="Times New Roman" w:hAnsi="Times New Roman" w:cs="Times New Roman"/>
                  <w:rPrChange w:id="1589" w:author="Caitlin Jeffrey" w:date="2023-11-09T13:43:00Z">
                    <w:rPr>
                      <w:rFonts w:ascii="Times New Roman" w:eastAsia="Times New Roman" w:hAnsi="Times New Roman" w:cs="Times New Roman"/>
                      <w:color w:val="FF0000"/>
                    </w:rPr>
                  </w:rPrChange>
                </w:rPr>
                <w:t>5.1</w:t>
              </w:r>
            </w:ins>
          </w:p>
        </w:tc>
      </w:tr>
      <w:tr w:rsidR="00C32F60" w:rsidRPr="00604EDE" w14:paraId="0427DD18" w14:textId="77777777" w:rsidTr="00E729D4">
        <w:trPr>
          <w:trHeight w:val="290"/>
          <w:ins w:id="1590" w:author="Caitlin Jeffrey" w:date="2023-11-09T12:04:00Z"/>
        </w:trPr>
        <w:tc>
          <w:tcPr>
            <w:tcW w:w="1080" w:type="dxa"/>
            <w:tcBorders>
              <w:top w:val="nil"/>
              <w:left w:val="nil"/>
              <w:bottom w:val="nil"/>
              <w:right w:val="nil"/>
            </w:tcBorders>
            <w:shd w:val="clear" w:color="auto" w:fill="auto"/>
            <w:noWrap/>
            <w:vAlign w:val="bottom"/>
          </w:tcPr>
          <w:p w14:paraId="16058121" w14:textId="2AA1D3B4" w:rsidR="00C32F60" w:rsidRPr="00D97993" w:rsidRDefault="00C32F60" w:rsidP="00C32F60">
            <w:pPr>
              <w:spacing w:after="0" w:line="240" w:lineRule="auto"/>
              <w:rPr>
                <w:ins w:id="1591" w:author="Caitlin Jeffrey" w:date="2023-11-09T12:04:00Z"/>
                <w:rFonts w:ascii="Times New Roman" w:eastAsia="Times New Roman" w:hAnsi="Times New Roman" w:cs="Times New Roman"/>
                <w:rPrChange w:id="1592" w:author="Caitlin Jeffrey" w:date="2023-11-09T13:43:00Z">
                  <w:rPr>
                    <w:ins w:id="1593" w:author="Caitlin Jeffrey" w:date="2023-11-09T12:04:00Z"/>
                    <w:rFonts w:ascii="Times New Roman" w:eastAsia="Times New Roman" w:hAnsi="Times New Roman" w:cs="Times New Roman"/>
                    <w:color w:val="FF0000"/>
                  </w:rPr>
                </w:rPrChange>
              </w:rPr>
            </w:pPr>
          </w:p>
        </w:tc>
        <w:tc>
          <w:tcPr>
            <w:tcW w:w="5040" w:type="dxa"/>
            <w:tcBorders>
              <w:top w:val="nil"/>
              <w:left w:val="nil"/>
              <w:bottom w:val="nil"/>
              <w:right w:val="nil"/>
            </w:tcBorders>
            <w:shd w:val="clear" w:color="auto" w:fill="auto"/>
            <w:noWrap/>
            <w:vAlign w:val="bottom"/>
          </w:tcPr>
          <w:p w14:paraId="6C37804A" w14:textId="77777777" w:rsidR="00C32F60" w:rsidRPr="00D97993" w:rsidRDefault="00C32F60" w:rsidP="00C32F60">
            <w:pPr>
              <w:spacing w:after="0" w:line="240" w:lineRule="auto"/>
              <w:rPr>
                <w:ins w:id="1594" w:author="Caitlin Jeffrey" w:date="2023-11-09T12:04:00Z"/>
                <w:rFonts w:ascii="Times New Roman" w:eastAsia="Times New Roman" w:hAnsi="Times New Roman" w:cs="Times New Roman"/>
                <w:rPrChange w:id="1595" w:author="Caitlin Jeffrey" w:date="2023-11-09T13:43:00Z">
                  <w:rPr>
                    <w:ins w:id="1596" w:author="Caitlin Jeffrey" w:date="2023-11-09T12:04:00Z"/>
                    <w:rFonts w:ascii="Times New Roman" w:eastAsia="Times New Roman" w:hAnsi="Times New Roman" w:cs="Times New Roman"/>
                    <w:color w:val="FF0000"/>
                  </w:rPr>
                </w:rPrChange>
              </w:rPr>
            </w:pPr>
          </w:p>
        </w:tc>
        <w:tc>
          <w:tcPr>
            <w:tcW w:w="3330" w:type="dxa"/>
            <w:tcBorders>
              <w:top w:val="nil"/>
              <w:left w:val="nil"/>
              <w:bottom w:val="nil"/>
              <w:right w:val="nil"/>
            </w:tcBorders>
            <w:shd w:val="clear" w:color="auto" w:fill="auto"/>
            <w:noWrap/>
            <w:vAlign w:val="bottom"/>
          </w:tcPr>
          <w:p w14:paraId="284184A8" w14:textId="746545FE" w:rsidR="00C32F60" w:rsidRPr="00D97993" w:rsidRDefault="00C32F60" w:rsidP="00C32F60">
            <w:pPr>
              <w:spacing w:after="0" w:line="240" w:lineRule="auto"/>
              <w:rPr>
                <w:ins w:id="1597" w:author="Caitlin Jeffrey" w:date="2023-11-09T12:04:00Z"/>
                <w:rFonts w:ascii="Times New Roman" w:eastAsia="Times New Roman" w:hAnsi="Times New Roman" w:cs="Times New Roman"/>
                <w:rPrChange w:id="1598" w:author="Caitlin Jeffrey" w:date="2023-11-09T13:43:00Z">
                  <w:rPr>
                    <w:ins w:id="1599" w:author="Caitlin Jeffrey" w:date="2023-11-09T12:04:00Z"/>
                    <w:rFonts w:ascii="Times New Roman" w:eastAsia="Times New Roman" w:hAnsi="Times New Roman" w:cs="Times New Roman"/>
                    <w:color w:val="FF0000"/>
                  </w:rPr>
                </w:rPrChange>
              </w:rPr>
            </w:pPr>
            <w:ins w:id="1600" w:author="Caitlin Jeffrey" w:date="2023-11-09T12:06:00Z">
              <w:r w:rsidRPr="00D97993">
                <w:rPr>
                  <w:rFonts w:ascii="Times New Roman" w:eastAsia="Times New Roman" w:hAnsi="Times New Roman" w:cs="Times New Roman"/>
                  <w:rPrChange w:id="1601" w:author="Caitlin Jeffrey" w:date="2023-11-09T13:43:00Z">
                    <w:rPr>
                      <w:rFonts w:ascii="Times New Roman" w:eastAsia="Times New Roman" w:hAnsi="Times New Roman" w:cs="Times New Roman"/>
                      <w:color w:val="000000"/>
                    </w:rPr>
                  </w:rPrChange>
                </w:rPr>
                <w:t xml:space="preserve">Always (n = </w:t>
              </w:r>
              <w:r w:rsidRPr="00D97993">
                <w:rPr>
                  <w:rFonts w:ascii="Times New Roman" w:eastAsia="Times New Roman" w:hAnsi="Times New Roman" w:cs="Times New Roman"/>
                  <w:rPrChange w:id="1602" w:author="Caitlin Jeffrey" w:date="2023-11-09T13:43:00Z">
                    <w:rPr>
                      <w:rFonts w:ascii="Times New Roman" w:eastAsia="Times New Roman" w:hAnsi="Times New Roman" w:cs="Times New Roman"/>
                      <w:color w:val="000000"/>
                    </w:rPr>
                  </w:rPrChange>
                </w:rPr>
                <w:t>11</w:t>
              </w:r>
              <w:r w:rsidRPr="00D97993">
                <w:rPr>
                  <w:rFonts w:ascii="Times New Roman" w:eastAsia="Times New Roman" w:hAnsi="Times New Roman" w:cs="Times New Roman"/>
                  <w:rPrChange w:id="1603" w:author="Caitlin Jeffrey" w:date="2023-11-09T13:43:00Z">
                    <w:rPr>
                      <w:rFonts w:ascii="Times New Roman" w:eastAsia="Times New Roman" w:hAnsi="Times New Roman" w:cs="Times New Roman"/>
                      <w:color w:val="000000"/>
                    </w:rPr>
                  </w:rPrChange>
                </w:rPr>
                <w:t>)</w:t>
              </w:r>
            </w:ins>
          </w:p>
        </w:tc>
        <w:tc>
          <w:tcPr>
            <w:tcW w:w="2160" w:type="dxa"/>
            <w:tcBorders>
              <w:top w:val="nil"/>
              <w:left w:val="nil"/>
              <w:bottom w:val="nil"/>
              <w:right w:val="nil"/>
            </w:tcBorders>
            <w:shd w:val="clear" w:color="auto" w:fill="auto"/>
            <w:noWrap/>
            <w:vAlign w:val="bottom"/>
          </w:tcPr>
          <w:p w14:paraId="748AD88D" w14:textId="092A7250" w:rsidR="00C32F60" w:rsidRPr="00D97993" w:rsidRDefault="00C32F60" w:rsidP="00C32F60">
            <w:pPr>
              <w:spacing w:after="0" w:line="240" w:lineRule="auto"/>
              <w:jc w:val="center"/>
              <w:rPr>
                <w:ins w:id="1604" w:author="Caitlin Jeffrey" w:date="2023-11-09T12:04:00Z"/>
                <w:rFonts w:ascii="Times New Roman" w:eastAsia="Times New Roman" w:hAnsi="Times New Roman" w:cs="Times New Roman"/>
                <w:rPrChange w:id="1605" w:author="Caitlin Jeffrey" w:date="2023-11-09T13:43:00Z">
                  <w:rPr>
                    <w:ins w:id="1606" w:author="Caitlin Jeffrey" w:date="2023-11-09T12:04:00Z"/>
                    <w:rFonts w:ascii="Times New Roman" w:eastAsia="Times New Roman" w:hAnsi="Times New Roman" w:cs="Times New Roman"/>
                    <w:color w:val="FF0000"/>
                  </w:rPr>
                </w:rPrChange>
              </w:rPr>
            </w:pPr>
            <w:ins w:id="1607" w:author="Caitlin Jeffrey" w:date="2023-11-09T12:10:00Z">
              <w:r w:rsidRPr="00D97993">
                <w:rPr>
                  <w:rFonts w:ascii="Times New Roman" w:eastAsia="Times New Roman" w:hAnsi="Times New Roman" w:cs="Times New Roman"/>
                  <w:rPrChange w:id="1608" w:author="Caitlin Jeffrey" w:date="2023-11-09T13:43:00Z">
                    <w:rPr>
                      <w:rFonts w:ascii="Times New Roman" w:eastAsia="Times New Roman" w:hAnsi="Times New Roman" w:cs="Times New Roman"/>
                      <w:color w:val="000000"/>
                    </w:rPr>
                  </w:rPrChange>
                </w:rPr>
                <w:t>Ref.</w:t>
              </w:r>
            </w:ins>
          </w:p>
        </w:tc>
        <w:tc>
          <w:tcPr>
            <w:tcW w:w="990" w:type="dxa"/>
            <w:tcBorders>
              <w:top w:val="nil"/>
              <w:left w:val="nil"/>
              <w:bottom w:val="nil"/>
              <w:right w:val="nil"/>
            </w:tcBorders>
            <w:shd w:val="clear" w:color="auto" w:fill="auto"/>
            <w:noWrap/>
            <w:vAlign w:val="bottom"/>
          </w:tcPr>
          <w:p w14:paraId="0DA289EB" w14:textId="3C7028C6" w:rsidR="00C32F60" w:rsidRPr="00D97993" w:rsidRDefault="00C32F60" w:rsidP="00C32F60">
            <w:pPr>
              <w:spacing w:after="0" w:line="240" w:lineRule="auto"/>
              <w:jc w:val="center"/>
              <w:rPr>
                <w:ins w:id="1609" w:author="Caitlin Jeffrey" w:date="2023-11-09T12:04:00Z"/>
                <w:rFonts w:ascii="Times New Roman" w:eastAsia="Times New Roman" w:hAnsi="Times New Roman" w:cs="Times New Roman"/>
                <w:rPrChange w:id="1610" w:author="Caitlin Jeffrey" w:date="2023-11-09T13:43:00Z">
                  <w:rPr>
                    <w:ins w:id="1611" w:author="Caitlin Jeffrey" w:date="2023-11-09T12:04:00Z"/>
                    <w:rFonts w:ascii="Times New Roman" w:eastAsia="Times New Roman" w:hAnsi="Times New Roman" w:cs="Times New Roman"/>
                    <w:color w:val="FF0000"/>
                  </w:rPr>
                </w:rPrChange>
              </w:rPr>
            </w:pPr>
            <w:ins w:id="1612" w:author="Caitlin Jeffrey" w:date="2023-11-09T12:10:00Z">
              <w:r w:rsidRPr="00D97993">
                <w:rPr>
                  <w:rFonts w:ascii="Times New Roman" w:eastAsia="Times New Roman" w:hAnsi="Times New Roman" w:cs="Times New Roman"/>
                  <w:rPrChange w:id="1613" w:author="Caitlin Jeffrey" w:date="2023-11-09T13:43:00Z">
                    <w:rPr>
                      <w:rFonts w:ascii="Times New Roman" w:eastAsia="Times New Roman" w:hAnsi="Times New Roman" w:cs="Times New Roman"/>
                      <w:color w:val="000000"/>
                    </w:rPr>
                  </w:rPrChange>
                </w:rPr>
                <w:t>Ref.</w:t>
              </w:r>
            </w:ins>
          </w:p>
        </w:tc>
        <w:tc>
          <w:tcPr>
            <w:tcW w:w="1023" w:type="dxa"/>
            <w:tcBorders>
              <w:top w:val="nil"/>
              <w:left w:val="nil"/>
              <w:bottom w:val="nil"/>
              <w:right w:val="nil"/>
            </w:tcBorders>
            <w:vAlign w:val="bottom"/>
          </w:tcPr>
          <w:p w14:paraId="2F91B70B" w14:textId="77777777" w:rsidR="00C32F60" w:rsidRPr="00D97993" w:rsidRDefault="00C32F60" w:rsidP="00C32F60">
            <w:pPr>
              <w:spacing w:after="0" w:line="240" w:lineRule="auto"/>
              <w:jc w:val="center"/>
              <w:rPr>
                <w:ins w:id="1614" w:author="Caitlin Jeffrey" w:date="2023-11-09T12:04:00Z"/>
                <w:rFonts w:ascii="Times New Roman" w:eastAsia="Times New Roman" w:hAnsi="Times New Roman" w:cs="Times New Roman"/>
                <w:rPrChange w:id="1615" w:author="Caitlin Jeffrey" w:date="2023-11-09T13:43:00Z">
                  <w:rPr>
                    <w:ins w:id="1616" w:author="Caitlin Jeffrey" w:date="2023-11-09T12:04:00Z"/>
                    <w:rFonts w:ascii="Times New Roman" w:eastAsia="Times New Roman" w:hAnsi="Times New Roman" w:cs="Times New Roman"/>
                    <w:color w:val="FF0000"/>
                  </w:rPr>
                </w:rPrChange>
              </w:rPr>
            </w:pPr>
          </w:p>
        </w:tc>
      </w:tr>
      <w:tr w:rsidR="00C32F60" w:rsidRPr="00604EDE" w14:paraId="5DDCECE8" w14:textId="7608F6B2" w:rsidTr="00E729D4">
        <w:tblPrEx>
          <w:tblPrExChange w:id="1617" w:author="Caitlin Jeffrey" w:date="2023-11-09T11:56:00Z">
            <w:tblPrEx>
              <w:tblW w:w="13623" w:type="dxa"/>
            </w:tblPrEx>
          </w:tblPrExChange>
        </w:tblPrEx>
        <w:trPr>
          <w:trHeight w:val="414"/>
          <w:trPrChange w:id="1618" w:author="Caitlin Jeffrey" w:date="2023-11-09T11:56:00Z">
            <w:trPr>
              <w:trHeight w:val="414"/>
            </w:trPr>
          </w:trPrChange>
        </w:trPr>
        <w:tc>
          <w:tcPr>
            <w:tcW w:w="6120" w:type="dxa"/>
            <w:gridSpan w:val="2"/>
            <w:tcBorders>
              <w:top w:val="nil"/>
              <w:left w:val="nil"/>
              <w:bottom w:val="nil"/>
              <w:right w:val="nil"/>
            </w:tcBorders>
            <w:shd w:val="clear" w:color="auto" w:fill="auto"/>
            <w:noWrap/>
            <w:vAlign w:val="bottom"/>
            <w:tcPrChange w:id="1619" w:author="Caitlin Jeffrey" w:date="2023-11-09T11:56:00Z">
              <w:tcPr>
                <w:tcW w:w="6120" w:type="dxa"/>
                <w:gridSpan w:val="2"/>
                <w:tcBorders>
                  <w:top w:val="nil"/>
                  <w:left w:val="nil"/>
                  <w:bottom w:val="nil"/>
                  <w:right w:val="nil"/>
                </w:tcBorders>
                <w:shd w:val="clear" w:color="auto" w:fill="auto"/>
                <w:noWrap/>
                <w:vAlign w:val="bottom"/>
              </w:tcPr>
            </w:tcPrChange>
          </w:tcPr>
          <w:p w14:paraId="28EF41F3" w14:textId="356F9187" w:rsidR="00C32F60" w:rsidRPr="00604EDE" w:rsidRDefault="00C32F60" w:rsidP="00C32F6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del w:id="1620" w:author="Caitlin Jeffrey" w:date="2023-11-09T12:08:00Z">
              <w:r w:rsidDel="00A1374E">
                <w:rPr>
                  <w:rFonts w:ascii="Times New Roman" w:eastAsia="Times New Roman" w:hAnsi="Times New Roman" w:cs="Times New Roman"/>
                  <w:color w:val="000000"/>
                  <w:vertAlign w:val="superscript"/>
                </w:rPr>
                <w:delText>2</w:delText>
              </w:r>
            </w:del>
            <w:ins w:id="1621" w:author="Caitlin Jeffrey" w:date="2023-11-09T12:08:00Z">
              <w:r>
                <w:rPr>
                  <w:rFonts w:ascii="Times New Roman" w:eastAsia="Times New Roman" w:hAnsi="Times New Roman" w:cs="Times New Roman"/>
                  <w:color w:val="000000"/>
                  <w:vertAlign w:val="superscript"/>
                </w:rPr>
                <w:t>3</w:t>
              </w:r>
            </w:ins>
          </w:p>
        </w:tc>
        <w:tc>
          <w:tcPr>
            <w:tcW w:w="3330" w:type="dxa"/>
            <w:tcBorders>
              <w:top w:val="nil"/>
              <w:left w:val="nil"/>
              <w:bottom w:val="nil"/>
              <w:right w:val="nil"/>
            </w:tcBorders>
            <w:shd w:val="clear" w:color="auto" w:fill="auto"/>
            <w:noWrap/>
            <w:vAlign w:val="bottom"/>
            <w:tcPrChange w:id="1622" w:author="Caitlin Jeffrey" w:date="2023-11-09T11:56:00Z">
              <w:tcPr>
                <w:tcW w:w="3330" w:type="dxa"/>
                <w:gridSpan w:val="2"/>
                <w:tcBorders>
                  <w:top w:val="nil"/>
                  <w:left w:val="nil"/>
                  <w:bottom w:val="nil"/>
                  <w:right w:val="nil"/>
                </w:tcBorders>
                <w:shd w:val="clear" w:color="auto" w:fill="auto"/>
                <w:noWrap/>
                <w:vAlign w:val="bottom"/>
              </w:tcPr>
            </w:tcPrChange>
          </w:tcPr>
          <w:p w14:paraId="7DC1C205"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623" w:author="Caitlin Jeffrey" w:date="2023-11-09T11:56:00Z">
              <w:tcPr>
                <w:tcW w:w="2250" w:type="dxa"/>
                <w:gridSpan w:val="3"/>
                <w:tcBorders>
                  <w:top w:val="nil"/>
                  <w:left w:val="nil"/>
                  <w:bottom w:val="nil"/>
                  <w:right w:val="nil"/>
                </w:tcBorders>
                <w:shd w:val="clear" w:color="auto" w:fill="auto"/>
                <w:noWrap/>
                <w:vAlign w:val="bottom"/>
              </w:tcPr>
            </w:tcPrChange>
          </w:tcPr>
          <w:p w14:paraId="0D3D233E"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624" w:author="Caitlin Jeffrey" w:date="2023-11-09T11:56:00Z">
              <w:tcPr>
                <w:tcW w:w="900" w:type="dxa"/>
                <w:tcBorders>
                  <w:top w:val="nil"/>
                  <w:left w:val="nil"/>
                  <w:bottom w:val="nil"/>
                  <w:right w:val="nil"/>
                </w:tcBorders>
                <w:shd w:val="clear" w:color="auto" w:fill="auto"/>
                <w:noWrap/>
                <w:vAlign w:val="bottom"/>
              </w:tcPr>
            </w:tcPrChange>
          </w:tcPr>
          <w:p w14:paraId="7D7DCAE0"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625" w:author="Caitlin Jeffrey" w:date="2023-11-09T11:56:00Z">
              <w:tcPr>
                <w:tcW w:w="1023" w:type="dxa"/>
                <w:tcBorders>
                  <w:top w:val="nil"/>
                  <w:left w:val="nil"/>
                  <w:bottom w:val="nil"/>
                  <w:right w:val="nil"/>
                </w:tcBorders>
                <w:vAlign w:val="bottom"/>
              </w:tcPr>
            </w:tcPrChange>
          </w:tcPr>
          <w:p w14:paraId="50ECEF24"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13A7D437" w14:textId="224060CE" w:rsidTr="00E729D4">
        <w:tblPrEx>
          <w:tblPrExChange w:id="1626" w:author="Caitlin Jeffrey" w:date="2023-11-09T11:56:00Z">
            <w:tblPrEx>
              <w:tblW w:w="13623" w:type="dxa"/>
            </w:tblPrEx>
          </w:tblPrExChange>
        </w:tblPrEx>
        <w:trPr>
          <w:trHeight w:val="290"/>
          <w:trPrChange w:id="1627"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628" w:author="Caitlin Jeffrey" w:date="2023-11-09T11:56:00Z">
              <w:tcPr>
                <w:tcW w:w="1080" w:type="dxa"/>
                <w:tcBorders>
                  <w:top w:val="nil"/>
                  <w:left w:val="nil"/>
                  <w:bottom w:val="nil"/>
                  <w:right w:val="nil"/>
                </w:tcBorders>
                <w:shd w:val="clear" w:color="auto" w:fill="auto"/>
                <w:noWrap/>
                <w:vAlign w:val="bottom"/>
              </w:tcPr>
            </w:tcPrChange>
          </w:tcPr>
          <w:p w14:paraId="7F797218" w14:textId="17017BB0"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629" w:author="Caitlin Jeffrey" w:date="2023-11-09T12:04:00Z">
              <w:r>
                <w:rPr>
                  <w:rFonts w:ascii="Times New Roman" w:eastAsia="Times New Roman" w:hAnsi="Times New Roman" w:cs="Times New Roman"/>
                  <w:color w:val="000000"/>
                </w:rPr>
                <w:t>4</w:t>
              </w:r>
            </w:ins>
            <w:del w:id="1630" w:author="Caitlin Jeffrey" w:date="2023-11-09T12:04:00Z">
              <w:r w:rsidDel="00622F82">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Change w:id="1631" w:author="Caitlin Jeffrey" w:date="2023-11-09T11:56:00Z">
              <w:tcPr>
                <w:tcW w:w="5040" w:type="dxa"/>
                <w:tcBorders>
                  <w:top w:val="nil"/>
                  <w:left w:val="nil"/>
                  <w:bottom w:val="nil"/>
                  <w:right w:val="nil"/>
                </w:tcBorders>
                <w:shd w:val="clear" w:color="auto" w:fill="auto"/>
                <w:noWrap/>
                <w:vAlign w:val="bottom"/>
                <w:hideMark/>
              </w:tcPr>
            </w:tcPrChange>
          </w:tcPr>
          <w:p w14:paraId="711AFF8C"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Change w:id="1632" w:author="Caitlin Jeffrey" w:date="2023-11-09T11:56:00Z">
              <w:tcPr>
                <w:tcW w:w="3330" w:type="dxa"/>
                <w:gridSpan w:val="2"/>
                <w:tcBorders>
                  <w:top w:val="nil"/>
                  <w:left w:val="nil"/>
                  <w:bottom w:val="nil"/>
                  <w:right w:val="nil"/>
                </w:tcBorders>
                <w:shd w:val="clear" w:color="auto" w:fill="auto"/>
                <w:noWrap/>
                <w:vAlign w:val="bottom"/>
                <w:hideMark/>
              </w:tcPr>
            </w:tcPrChange>
          </w:tcPr>
          <w:p w14:paraId="33CA8F60" w14:textId="77777777" w:rsidR="00C32F60" w:rsidRPr="00604EDE" w:rsidRDefault="00C32F60" w:rsidP="00C32F6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Change w:id="1633" w:author="Caitlin Jeffrey" w:date="2023-11-09T11:56:00Z">
              <w:tcPr>
                <w:tcW w:w="2250" w:type="dxa"/>
                <w:gridSpan w:val="3"/>
                <w:tcBorders>
                  <w:top w:val="nil"/>
                  <w:left w:val="nil"/>
                  <w:bottom w:val="nil"/>
                  <w:right w:val="nil"/>
                </w:tcBorders>
                <w:shd w:val="clear" w:color="auto" w:fill="auto"/>
                <w:noWrap/>
                <w:vAlign w:val="bottom"/>
                <w:hideMark/>
              </w:tcPr>
            </w:tcPrChange>
          </w:tcPr>
          <w:p w14:paraId="7CEB36E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Change w:id="1634" w:author="Caitlin Jeffrey" w:date="2023-11-09T11:56:00Z">
              <w:tcPr>
                <w:tcW w:w="900" w:type="dxa"/>
                <w:tcBorders>
                  <w:top w:val="nil"/>
                  <w:left w:val="nil"/>
                  <w:bottom w:val="nil"/>
                  <w:right w:val="nil"/>
                </w:tcBorders>
                <w:shd w:val="clear" w:color="auto" w:fill="auto"/>
                <w:noWrap/>
                <w:vAlign w:val="bottom"/>
                <w:hideMark/>
              </w:tcPr>
            </w:tcPrChange>
          </w:tcPr>
          <w:p w14:paraId="66A644BC"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Change w:id="1635" w:author="Caitlin Jeffrey" w:date="2023-11-09T11:56:00Z">
              <w:tcPr>
                <w:tcW w:w="1023" w:type="dxa"/>
                <w:tcBorders>
                  <w:top w:val="nil"/>
                  <w:left w:val="nil"/>
                  <w:bottom w:val="nil"/>
                  <w:right w:val="nil"/>
                </w:tcBorders>
                <w:vAlign w:val="bottom"/>
              </w:tcPr>
            </w:tcPrChange>
          </w:tcPr>
          <w:p w14:paraId="1ACE89B1" w14:textId="5AF4D39B" w:rsidR="00C32F60" w:rsidRPr="00604EDE" w:rsidRDefault="00B735B4" w:rsidP="00C32F60">
            <w:pPr>
              <w:spacing w:after="0" w:line="240" w:lineRule="auto"/>
              <w:jc w:val="center"/>
              <w:rPr>
                <w:rFonts w:ascii="Times New Roman" w:eastAsia="Times New Roman" w:hAnsi="Times New Roman" w:cs="Times New Roman"/>
                <w:color w:val="000000"/>
              </w:rPr>
            </w:pPr>
            <w:ins w:id="1636" w:author="Caitlin Jeffrey" w:date="2023-11-09T13:15:00Z">
              <w:r>
                <w:rPr>
                  <w:rFonts w:ascii="Times New Roman" w:eastAsia="Times New Roman" w:hAnsi="Times New Roman" w:cs="Times New Roman"/>
                  <w:color w:val="000000"/>
                </w:rPr>
                <w:t>4.3</w:t>
              </w:r>
            </w:ins>
          </w:p>
        </w:tc>
      </w:tr>
      <w:tr w:rsidR="00C32F60" w:rsidRPr="00604EDE" w14:paraId="46D4DB6A" w14:textId="2275B66E" w:rsidTr="00E729D4">
        <w:tblPrEx>
          <w:tblPrExChange w:id="1637" w:author="Caitlin Jeffrey" w:date="2023-11-09T11:56:00Z">
            <w:tblPrEx>
              <w:tblW w:w="13623" w:type="dxa"/>
            </w:tblPrEx>
          </w:tblPrExChange>
        </w:tblPrEx>
        <w:trPr>
          <w:trHeight w:val="290"/>
          <w:trPrChange w:id="1638"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639" w:author="Caitlin Jeffrey" w:date="2023-11-09T11:56:00Z">
              <w:tcPr>
                <w:tcW w:w="1080" w:type="dxa"/>
                <w:tcBorders>
                  <w:top w:val="nil"/>
                  <w:left w:val="nil"/>
                  <w:bottom w:val="nil"/>
                  <w:right w:val="nil"/>
                </w:tcBorders>
                <w:shd w:val="clear" w:color="auto" w:fill="auto"/>
                <w:noWrap/>
                <w:vAlign w:val="bottom"/>
              </w:tcPr>
            </w:tcPrChange>
          </w:tcPr>
          <w:p w14:paraId="2884F562"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Change w:id="1640" w:author="Caitlin Jeffrey" w:date="2023-11-09T11:56:00Z">
              <w:tcPr>
                <w:tcW w:w="5040" w:type="dxa"/>
                <w:tcBorders>
                  <w:top w:val="nil"/>
                  <w:left w:val="nil"/>
                  <w:bottom w:val="nil"/>
                  <w:right w:val="nil"/>
                </w:tcBorders>
                <w:shd w:val="clear" w:color="auto" w:fill="auto"/>
                <w:noWrap/>
                <w:vAlign w:val="bottom"/>
                <w:hideMark/>
              </w:tcPr>
            </w:tcPrChange>
          </w:tcPr>
          <w:p w14:paraId="0FC67B4F"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Change w:id="1641" w:author="Caitlin Jeffrey" w:date="2023-11-09T11:56:00Z">
              <w:tcPr>
                <w:tcW w:w="3330" w:type="dxa"/>
                <w:gridSpan w:val="2"/>
                <w:tcBorders>
                  <w:top w:val="nil"/>
                  <w:left w:val="nil"/>
                  <w:bottom w:val="nil"/>
                  <w:right w:val="nil"/>
                </w:tcBorders>
                <w:shd w:val="clear" w:color="auto" w:fill="auto"/>
                <w:noWrap/>
                <w:vAlign w:val="bottom"/>
                <w:hideMark/>
              </w:tcPr>
            </w:tcPrChange>
          </w:tcPr>
          <w:p w14:paraId="4C753CD9" w14:textId="77777777" w:rsidR="00C32F60" w:rsidRPr="00604EDE" w:rsidRDefault="00C32F60" w:rsidP="00C32F6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Change w:id="1642" w:author="Caitlin Jeffrey" w:date="2023-11-09T11:56:00Z">
              <w:tcPr>
                <w:tcW w:w="2250" w:type="dxa"/>
                <w:gridSpan w:val="3"/>
                <w:tcBorders>
                  <w:top w:val="nil"/>
                  <w:left w:val="nil"/>
                  <w:bottom w:val="nil"/>
                  <w:right w:val="nil"/>
                </w:tcBorders>
                <w:shd w:val="clear" w:color="auto" w:fill="auto"/>
                <w:noWrap/>
                <w:vAlign w:val="bottom"/>
                <w:hideMark/>
              </w:tcPr>
            </w:tcPrChange>
          </w:tcPr>
          <w:p w14:paraId="48AC1EAF"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Change w:id="1643" w:author="Caitlin Jeffrey" w:date="2023-11-09T11:56:00Z">
              <w:tcPr>
                <w:tcW w:w="900" w:type="dxa"/>
                <w:tcBorders>
                  <w:top w:val="nil"/>
                  <w:left w:val="nil"/>
                  <w:bottom w:val="nil"/>
                  <w:right w:val="nil"/>
                </w:tcBorders>
                <w:shd w:val="clear" w:color="auto" w:fill="auto"/>
                <w:noWrap/>
                <w:vAlign w:val="bottom"/>
                <w:hideMark/>
              </w:tcPr>
            </w:tcPrChange>
          </w:tcPr>
          <w:p w14:paraId="0E21EEDA"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644" w:author="Caitlin Jeffrey" w:date="2023-11-09T11:56:00Z">
              <w:tcPr>
                <w:tcW w:w="1023" w:type="dxa"/>
                <w:tcBorders>
                  <w:top w:val="nil"/>
                  <w:left w:val="nil"/>
                  <w:bottom w:val="nil"/>
                  <w:right w:val="nil"/>
                </w:tcBorders>
                <w:vAlign w:val="bottom"/>
              </w:tcPr>
            </w:tcPrChange>
          </w:tcPr>
          <w:p w14:paraId="18E458A4"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595B76C2" w14:textId="6F831519" w:rsidTr="00E729D4">
        <w:tblPrEx>
          <w:tblPrExChange w:id="1645" w:author="Caitlin Jeffrey" w:date="2023-11-09T11:56:00Z">
            <w:tblPrEx>
              <w:tblW w:w="13623" w:type="dxa"/>
            </w:tblPrEx>
          </w:tblPrExChange>
        </w:tblPrEx>
        <w:trPr>
          <w:trHeight w:val="342"/>
          <w:trPrChange w:id="1646" w:author="Caitlin Jeffrey" w:date="2023-11-09T11:56:00Z">
            <w:trPr>
              <w:trHeight w:val="342"/>
            </w:trPr>
          </w:trPrChange>
        </w:trPr>
        <w:tc>
          <w:tcPr>
            <w:tcW w:w="1080" w:type="dxa"/>
            <w:tcBorders>
              <w:top w:val="nil"/>
              <w:left w:val="nil"/>
              <w:bottom w:val="nil"/>
              <w:right w:val="nil"/>
            </w:tcBorders>
            <w:shd w:val="clear" w:color="auto" w:fill="auto"/>
            <w:noWrap/>
            <w:vAlign w:val="bottom"/>
            <w:tcPrChange w:id="1647" w:author="Caitlin Jeffrey" w:date="2023-11-09T11:56:00Z">
              <w:tcPr>
                <w:tcW w:w="1080" w:type="dxa"/>
                <w:tcBorders>
                  <w:top w:val="nil"/>
                  <w:left w:val="nil"/>
                  <w:bottom w:val="nil"/>
                  <w:right w:val="nil"/>
                </w:tcBorders>
                <w:shd w:val="clear" w:color="auto" w:fill="auto"/>
                <w:noWrap/>
                <w:vAlign w:val="bottom"/>
              </w:tcPr>
            </w:tcPrChange>
          </w:tcPr>
          <w:p w14:paraId="6EF25084" w14:textId="43DF5FC5"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648" w:author="Caitlin Jeffrey" w:date="2023-11-09T12:04:00Z">
              <w:r>
                <w:rPr>
                  <w:rFonts w:ascii="Times New Roman" w:eastAsia="Times New Roman" w:hAnsi="Times New Roman" w:cs="Times New Roman"/>
                  <w:color w:val="000000"/>
                </w:rPr>
                <w:t>5</w:t>
              </w:r>
            </w:ins>
            <w:del w:id="1649" w:author="Caitlin Jeffrey" w:date="2023-11-09T12:04:00Z">
              <w:r w:rsidDel="00622F82">
                <w:rPr>
                  <w:rFonts w:ascii="Times New Roman" w:eastAsia="Times New Roman" w:hAnsi="Times New Roman" w:cs="Times New Roman"/>
                  <w:color w:val="000000"/>
                </w:rPr>
                <w:delText>4</w:delText>
              </w:r>
            </w:del>
          </w:p>
        </w:tc>
        <w:tc>
          <w:tcPr>
            <w:tcW w:w="5040" w:type="dxa"/>
            <w:tcBorders>
              <w:top w:val="nil"/>
              <w:left w:val="nil"/>
              <w:bottom w:val="nil"/>
              <w:right w:val="nil"/>
            </w:tcBorders>
            <w:shd w:val="clear" w:color="auto" w:fill="auto"/>
            <w:noWrap/>
            <w:vAlign w:val="bottom"/>
            <w:hideMark/>
            <w:tcPrChange w:id="1650" w:author="Caitlin Jeffrey" w:date="2023-11-09T11:56:00Z">
              <w:tcPr>
                <w:tcW w:w="5040" w:type="dxa"/>
                <w:tcBorders>
                  <w:top w:val="nil"/>
                  <w:left w:val="nil"/>
                  <w:bottom w:val="nil"/>
                  <w:right w:val="nil"/>
                </w:tcBorders>
                <w:shd w:val="clear" w:color="auto" w:fill="auto"/>
                <w:noWrap/>
                <w:vAlign w:val="bottom"/>
                <w:hideMark/>
              </w:tcPr>
            </w:tcPrChange>
          </w:tcPr>
          <w:p w14:paraId="6107BE14" w14:textId="77777777"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Change w:id="1651" w:author="Caitlin Jeffrey" w:date="2023-11-09T11:56:00Z">
              <w:tcPr>
                <w:tcW w:w="2506" w:type="dxa"/>
                <w:tcBorders>
                  <w:top w:val="nil"/>
                  <w:left w:val="nil"/>
                  <w:bottom w:val="nil"/>
                  <w:right w:val="nil"/>
                </w:tcBorders>
                <w:shd w:val="clear" w:color="auto" w:fill="auto"/>
                <w:noWrap/>
                <w:vAlign w:val="bottom"/>
                <w:hideMark/>
              </w:tcPr>
            </w:tcPrChange>
          </w:tcPr>
          <w:p w14:paraId="0113F54A"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Change w:id="1652" w:author="Caitlin Jeffrey" w:date="2023-11-09T11:56:00Z">
              <w:tcPr>
                <w:tcW w:w="3074" w:type="dxa"/>
                <w:gridSpan w:val="4"/>
                <w:tcBorders>
                  <w:top w:val="nil"/>
                  <w:left w:val="nil"/>
                  <w:bottom w:val="nil"/>
                  <w:right w:val="nil"/>
                </w:tcBorders>
                <w:shd w:val="clear" w:color="auto" w:fill="auto"/>
                <w:noWrap/>
                <w:vAlign w:val="bottom"/>
                <w:hideMark/>
              </w:tcPr>
            </w:tcPrChange>
          </w:tcPr>
          <w:p w14:paraId="75B5BA32"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Change w:id="1653" w:author="Caitlin Jeffrey" w:date="2023-11-09T11:56:00Z">
              <w:tcPr>
                <w:tcW w:w="900" w:type="dxa"/>
                <w:tcBorders>
                  <w:top w:val="nil"/>
                  <w:left w:val="nil"/>
                  <w:bottom w:val="nil"/>
                  <w:right w:val="nil"/>
                </w:tcBorders>
                <w:shd w:val="clear" w:color="auto" w:fill="auto"/>
                <w:noWrap/>
                <w:vAlign w:val="bottom"/>
                <w:hideMark/>
              </w:tcPr>
            </w:tcPrChange>
          </w:tcPr>
          <w:p w14:paraId="57B517B6"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Change w:id="1654" w:author="Caitlin Jeffrey" w:date="2023-11-09T11:56:00Z">
              <w:tcPr>
                <w:tcW w:w="1023" w:type="dxa"/>
                <w:tcBorders>
                  <w:top w:val="nil"/>
                  <w:left w:val="nil"/>
                  <w:bottom w:val="nil"/>
                  <w:right w:val="nil"/>
                </w:tcBorders>
                <w:vAlign w:val="bottom"/>
              </w:tcPr>
            </w:tcPrChange>
          </w:tcPr>
          <w:p w14:paraId="12CD5CC4" w14:textId="0D0BBFB0" w:rsidR="00C32F60" w:rsidRPr="00604EDE" w:rsidRDefault="00C73FC9" w:rsidP="00C32F60">
            <w:pPr>
              <w:spacing w:after="0" w:line="240" w:lineRule="auto"/>
              <w:jc w:val="center"/>
              <w:rPr>
                <w:rFonts w:ascii="Times New Roman" w:eastAsia="Times New Roman" w:hAnsi="Times New Roman" w:cs="Times New Roman"/>
                <w:color w:val="000000"/>
              </w:rPr>
            </w:pPr>
            <w:ins w:id="1655" w:author="Caitlin Jeffrey" w:date="2023-11-09T13:16:00Z">
              <w:r>
                <w:rPr>
                  <w:rFonts w:ascii="Times New Roman" w:eastAsia="Times New Roman" w:hAnsi="Times New Roman" w:cs="Times New Roman"/>
                  <w:color w:val="000000"/>
                </w:rPr>
                <w:t>8.3</w:t>
              </w:r>
            </w:ins>
          </w:p>
        </w:tc>
      </w:tr>
      <w:tr w:rsidR="00C32F60" w:rsidRPr="00604EDE" w14:paraId="36801310" w14:textId="54916BA5" w:rsidTr="00E729D4">
        <w:tblPrEx>
          <w:tblPrExChange w:id="1656" w:author="Caitlin Jeffrey" w:date="2023-11-09T11:56:00Z">
            <w:tblPrEx>
              <w:tblW w:w="13623" w:type="dxa"/>
            </w:tblPrEx>
          </w:tblPrExChange>
        </w:tblPrEx>
        <w:trPr>
          <w:trHeight w:val="396"/>
          <w:trPrChange w:id="1657" w:author="Caitlin Jeffrey" w:date="2023-11-09T11:56:00Z">
            <w:trPr>
              <w:trHeight w:val="396"/>
            </w:trPr>
          </w:trPrChange>
        </w:trPr>
        <w:tc>
          <w:tcPr>
            <w:tcW w:w="6120" w:type="dxa"/>
            <w:gridSpan w:val="2"/>
            <w:tcBorders>
              <w:top w:val="nil"/>
              <w:left w:val="nil"/>
              <w:bottom w:val="nil"/>
              <w:right w:val="nil"/>
            </w:tcBorders>
            <w:shd w:val="clear" w:color="auto" w:fill="auto"/>
            <w:noWrap/>
            <w:vAlign w:val="bottom"/>
            <w:tcPrChange w:id="1658" w:author="Caitlin Jeffrey" w:date="2023-11-09T11:56:00Z">
              <w:tcPr>
                <w:tcW w:w="6120" w:type="dxa"/>
                <w:gridSpan w:val="2"/>
                <w:tcBorders>
                  <w:top w:val="nil"/>
                  <w:left w:val="nil"/>
                  <w:bottom w:val="nil"/>
                  <w:right w:val="nil"/>
                </w:tcBorders>
                <w:shd w:val="clear" w:color="auto" w:fill="auto"/>
                <w:noWrap/>
                <w:vAlign w:val="bottom"/>
              </w:tcPr>
            </w:tcPrChange>
          </w:tcPr>
          <w:p w14:paraId="24E7E1EC" w14:textId="0FC018D8" w:rsidR="00C32F60" w:rsidRPr="00604EDE" w:rsidRDefault="00C32F60" w:rsidP="00C32F6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del w:id="1659" w:author="Caitlin Jeffrey" w:date="2023-11-09T12:08:00Z">
              <w:r w:rsidRPr="00604EDE" w:rsidDel="00A1374E">
                <w:rPr>
                  <w:rFonts w:ascii="Times New Roman" w:eastAsia="Times New Roman" w:hAnsi="Times New Roman" w:cs="Times New Roman"/>
                  <w:color w:val="000000"/>
                  <w:vertAlign w:val="superscript"/>
                </w:rPr>
                <w:delText>2</w:delText>
              </w:r>
            </w:del>
            <w:ins w:id="1660" w:author="Caitlin Jeffrey" w:date="2023-11-09T12:08:00Z">
              <w:r>
                <w:rPr>
                  <w:rFonts w:ascii="Times New Roman" w:eastAsia="Times New Roman" w:hAnsi="Times New Roman" w:cs="Times New Roman"/>
                  <w:color w:val="000000"/>
                  <w:vertAlign w:val="superscript"/>
                </w:rPr>
                <w:t>3</w:t>
              </w:r>
            </w:ins>
          </w:p>
        </w:tc>
        <w:tc>
          <w:tcPr>
            <w:tcW w:w="3330" w:type="dxa"/>
            <w:tcBorders>
              <w:top w:val="nil"/>
              <w:left w:val="nil"/>
              <w:bottom w:val="nil"/>
              <w:right w:val="nil"/>
            </w:tcBorders>
            <w:shd w:val="clear" w:color="auto" w:fill="auto"/>
            <w:noWrap/>
            <w:vAlign w:val="bottom"/>
            <w:tcPrChange w:id="1661" w:author="Caitlin Jeffrey" w:date="2023-11-09T11:56:00Z">
              <w:tcPr>
                <w:tcW w:w="3330" w:type="dxa"/>
                <w:gridSpan w:val="2"/>
                <w:tcBorders>
                  <w:top w:val="nil"/>
                  <w:left w:val="nil"/>
                  <w:bottom w:val="nil"/>
                  <w:right w:val="nil"/>
                </w:tcBorders>
                <w:shd w:val="clear" w:color="auto" w:fill="auto"/>
                <w:noWrap/>
                <w:vAlign w:val="bottom"/>
              </w:tcPr>
            </w:tcPrChange>
          </w:tcPr>
          <w:p w14:paraId="6ED2CE5C"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662" w:author="Caitlin Jeffrey" w:date="2023-11-09T11:56:00Z">
              <w:tcPr>
                <w:tcW w:w="2250" w:type="dxa"/>
                <w:gridSpan w:val="3"/>
                <w:tcBorders>
                  <w:top w:val="nil"/>
                  <w:left w:val="nil"/>
                  <w:bottom w:val="nil"/>
                  <w:right w:val="nil"/>
                </w:tcBorders>
                <w:shd w:val="clear" w:color="auto" w:fill="auto"/>
                <w:noWrap/>
                <w:vAlign w:val="bottom"/>
              </w:tcPr>
            </w:tcPrChange>
          </w:tcPr>
          <w:p w14:paraId="28437F08"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663" w:author="Caitlin Jeffrey" w:date="2023-11-09T11:56:00Z">
              <w:tcPr>
                <w:tcW w:w="900" w:type="dxa"/>
                <w:tcBorders>
                  <w:top w:val="nil"/>
                  <w:left w:val="nil"/>
                  <w:bottom w:val="nil"/>
                  <w:right w:val="nil"/>
                </w:tcBorders>
                <w:shd w:val="clear" w:color="auto" w:fill="auto"/>
                <w:noWrap/>
                <w:vAlign w:val="bottom"/>
              </w:tcPr>
            </w:tcPrChange>
          </w:tcPr>
          <w:p w14:paraId="406D270E"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664" w:author="Caitlin Jeffrey" w:date="2023-11-09T11:56:00Z">
              <w:tcPr>
                <w:tcW w:w="1023" w:type="dxa"/>
                <w:tcBorders>
                  <w:top w:val="nil"/>
                  <w:left w:val="nil"/>
                  <w:bottom w:val="nil"/>
                  <w:right w:val="nil"/>
                </w:tcBorders>
                <w:vAlign w:val="bottom"/>
              </w:tcPr>
            </w:tcPrChange>
          </w:tcPr>
          <w:p w14:paraId="69DB7EB1"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4806ADFE" w14:textId="606089BF" w:rsidTr="00E729D4">
        <w:tblPrEx>
          <w:tblPrExChange w:id="1665" w:author="Caitlin Jeffrey" w:date="2023-11-09T11:56:00Z">
            <w:tblPrEx>
              <w:tblW w:w="13623" w:type="dxa"/>
            </w:tblPrEx>
          </w:tblPrExChange>
        </w:tblPrEx>
        <w:trPr>
          <w:trHeight w:val="450"/>
          <w:trPrChange w:id="1666" w:author="Caitlin Jeffrey" w:date="2023-11-09T11:56:00Z">
            <w:trPr>
              <w:trHeight w:val="450"/>
            </w:trPr>
          </w:trPrChange>
        </w:trPr>
        <w:tc>
          <w:tcPr>
            <w:tcW w:w="1080" w:type="dxa"/>
            <w:tcBorders>
              <w:top w:val="nil"/>
              <w:left w:val="nil"/>
              <w:bottom w:val="nil"/>
              <w:right w:val="nil"/>
            </w:tcBorders>
            <w:shd w:val="clear" w:color="auto" w:fill="auto"/>
            <w:noWrap/>
            <w:vAlign w:val="bottom"/>
            <w:tcPrChange w:id="1667" w:author="Caitlin Jeffrey" w:date="2023-11-09T11:56:00Z">
              <w:tcPr>
                <w:tcW w:w="1080" w:type="dxa"/>
                <w:tcBorders>
                  <w:top w:val="nil"/>
                  <w:left w:val="nil"/>
                  <w:bottom w:val="nil"/>
                  <w:right w:val="nil"/>
                </w:tcBorders>
                <w:shd w:val="clear" w:color="auto" w:fill="auto"/>
                <w:noWrap/>
                <w:vAlign w:val="bottom"/>
              </w:tcPr>
            </w:tcPrChange>
          </w:tcPr>
          <w:p w14:paraId="6A681185" w14:textId="12141C71"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668" w:author="Caitlin Jeffrey" w:date="2023-11-09T12:04:00Z">
              <w:r>
                <w:rPr>
                  <w:rFonts w:ascii="Times New Roman" w:eastAsia="Times New Roman" w:hAnsi="Times New Roman" w:cs="Times New Roman"/>
                  <w:color w:val="000000"/>
                </w:rPr>
                <w:t>6</w:t>
              </w:r>
            </w:ins>
            <w:del w:id="1669" w:author="Caitlin Jeffrey" w:date="2023-11-09T12:04:00Z">
              <w:r w:rsidDel="00622F82">
                <w:rPr>
                  <w:rFonts w:ascii="Times New Roman" w:eastAsia="Times New Roman" w:hAnsi="Times New Roman" w:cs="Times New Roman"/>
                  <w:color w:val="000000"/>
                </w:rPr>
                <w:delText>5</w:delText>
              </w:r>
            </w:del>
          </w:p>
        </w:tc>
        <w:tc>
          <w:tcPr>
            <w:tcW w:w="5040" w:type="dxa"/>
            <w:tcBorders>
              <w:top w:val="nil"/>
              <w:left w:val="nil"/>
              <w:bottom w:val="nil"/>
              <w:right w:val="nil"/>
            </w:tcBorders>
            <w:shd w:val="clear" w:color="auto" w:fill="auto"/>
            <w:noWrap/>
            <w:vAlign w:val="bottom"/>
            <w:hideMark/>
            <w:tcPrChange w:id="1670" w:author="Caitlin Jeffrey" w:date="2023-11-09T11:56:00Z">
              <w:tcPr>
                <w:tcW w:w="5040" w:type="dxa"/>
                <w:tcBorders>
                  <w:top w:val="nil"/>
                  <w:left w:val="nil"/>
                  <w:bottom w:val="nil"/>
                  <w:right w:val="nil"/>
                </w:tcBorders>
                <w:shd w:val="clear" w:color="auto" w:fill="auto"/>
                <w:noWrap/>
                <w:vAlign w:val="bottom"/>
                <w:hideMark/>
              </w:tcPr>
            </w:tcPrChange>
          </w:tcPr>
          <w:p w14:paraId="35750AD0" w14:textId="77777777" w:rsidR="00C32F60" w:rsidRPr="00604EDE" w:rsidRDefault="00C32F60" w:rsidP="00C32F60">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Change w:id="1671" w:author="Caitlin Jeffrey" w:date="2023-11-09T11:56:00Z">
              <w:tcPr>
                <w:tcW w:w="3330" w:type="dxa"/>
                <w:gridSpan w:val="2"/>
                <w:tcBorders>
                  <w:top w:val="nil"/>
                  <w:left w:val="nil"/>
                  <w:bottom w:val="nil"/>
                  <w:right w:val="nil"/>
                </w:tcBorders>
                <w:shd w:val="clear" w:color="auto" w:fill="auto"/>
                <w:noWrap/>
                <w:vAlign w:val="bottom"/>
                <w:hideMark/>
              </w:tcPr>
            </w:tcPrChange>
          </w:tcPr>
          <w:p w14:paraId="662C8BD3"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Change w:id="1672" w:author="Caitlin Jeffrey" w:date="2023-11-09T11:56:00Z">
              <w:tcPr>
                <w:tcW w:w="2250" w:type="dxa"/>
                <w:gridSpan w:val="3"/>
                <w:tcBorders>
                  <w:top w:val="nil"/>
                  <w:left w:val="nil"/>
                  <w:bottom w:val="nil"/>
                  <w:right w:val="nil"/>
                </w:tcBorders>
                <w:shd w:val="clear" w:color="auto" w:fill="auto"/>
                <w:noWrap/>
                <w:vAlign w:val="bottom"/>
                <w:hideMark/>
              </w:tcPr>
            </w:tcPrChange>
          </w:tcPr>
          <w:p w14:paraId="55FD1BAE"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Change w:id="1673" w:author="Caitlin Jeffrey" w:date="2023-11-09T11:56:00Z">
              <w:tcPr>
                <w:tcW w:w="900" w:type="dxa"/>
                <w:tcBorders>
                  <w:top w:val="nil"/>
                  <w:left w:val="nil"/>
                  <w:bottom w:val="nil"/>
                  <w:right w:val="nil"/>
                </w:tcBorders>
                <w:shd w:val="clear" w:color="auto" w:fill="auto"/>
                <w:noWrap/>
                <w:vAlign w:val="bottom"/>
                <w:hideMark/>
              </w:tcPr>
            </w:tcPrChange>
          </w:tcPr>
          <w:p w14:paraId="6A1BCFFB"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Change w:id="1674" w:author="Caitlin Jeffrey" w:date="2023-11-09T11:56:00Z">
              <w:tcPr>
                <w:tcW w:w="1023" w:type="dxa"/>
                <w:tcBorders>
                  <w:top w:val="nil"/>
                  <w:left w:val="nil"/>
                  <w:bottom w:val="nil"/>
                  <w:right w:val="nil"/>
                </w:tcBorders>
                <w:vAlign w:val="bottom"/>
              </w:tcPr>
            </w:tcPrChange>
          </w:tcPr>
          <w:p w14:paraId="72913FB9" w14:textId="49A576B2" w:rsidR="00C32F60" w:rsidRPr="00604EDE" w:rsidRDefault="0073072D" w:rsidP="00C32F60">
            <w:pPr>
              <w:spacing w:after="0" w:line="240" w:lineRule="auto"/>
              <w:jc w:val="center"/>
              <w:rPr>
                <w:rFonts w:ascii="Times New Roman" w:eastAsia="Times New Roman" w:hAnsi="Times New Roman" w:cs="Times New Roman"/>
                <w:color w:val="000000"/>
              </w:rPr>
            </w:pPr>
            <w:ins w:id="1675" w:author="Caitlin Jeffrey" w:date="2023-11-09T13:18:00Z">
              <w:r>
                <w:rPr>
                  <w:rFonts w:ascii="Times New Roman" w:eastAsia="Times New Roman" w:hAnsi="Times New Roman" w:cs="Times New Roman"/>
                  <w:color w:val="000000"/>
                </w:rPr>
                <w:t>14</w:t>
              </w:r>
              <w:r w:rsidR="007E50EC">
                <w:rPr>
                  <w:rFonts w:ascii="Times New Roman" w:eastAsia="Times New Roman" w:hAnsi="Times New Roman" w:cs="Times New Roman"/>
                  <w:color w:val="000000"/>
                </w:rPr>
                <w:t>.8</w:t>
              </w:r>
            </w:ins>
          </w:p>
        </w:tc>
      </w:tr>
      <w:tr w:rsidR="00C32F60" w:rsidRPr="00604EDE" w14:paraId="37084B05" w14:textId="4F6AC687" w:rsidTr="00E729D4">
        <w:tblPrEx>
          <w:tblPrExChange w:id="1676" w:author="Caitlin Jeffrey" w:date="2023-11-09T11:56:00Z">
            <w:tblPrEx>
              <w:tblW w:w="13623" w:type="dxa"/>
            </w:tblPrEx>
          </w:tblPrExChange>
        </w:tblPrEx>
        <w:trPr>
          <w:trHeight w:val="290"/>
          <w:trPrChange w:id="1677"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678" w:author="Caitlin Jeffrey" w:date="2023-11-09T11:56:00Z">
              <w:tcPr>
                <w:tcW w:w="1080" w:type="dxa"/>
                <w:tcBorders>
                  <w:top w:val="nil"/>
                  <w:left w:val="nil"/>
                  <w:bottom w:val="nil"/>
                  <w:right w:val="nil"/>
                </w:tcBorders>
                <w:shd w:val="clear" w:color="auto" w:fill="auto"/>
                <w:noWrap/>
                <w:vAlign w:val="bottom"/>
              </w:tcPr>
            </w:tcPrChange>
          </w:tcPr>
          <w:p w14:paraId="434DD2FF"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Change w:id="1679" w:author="Caitlin Jeffrey" w:date="2023-11-09T11:56:00Z">
              <w:tcPr>
                <w:tcW w:w="5040" w:type="dxa"/>
                <w:tcBorders>
                  <w:top w:val="nil"/>
                  <w:left w:val="nil"/>
                  <w:bottom w:val="nil"/>
                  <w:right w:val="nil"/>
                </w:tcBorders>
                <w:shd w:val="clear" w:color="auto" w:fill="auto"/>
                <w:noWrap/>
                <w:vAlign w:val="bottom"/>
                <w:hideMark/>
              </w:tcPr>
            </w:tcPrChange>
          </w:tcPr>
          <w:p w14:paraId="1BA465CB"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Change w:id="1680" w:author="Caitlin Jeffrey" w:date="2023-11-09T11:56:00Z">
              <w:tcPr>
                <w:tcW w:w="3330" w:type="dxa"/>
                <w:gridSpan w:val="2"/>
                <w:tcBorders>
                  <w:top w:val="nil"/>
                  <w:left w:val="nil"/>
                  <w:bottom w:val="nil"/>
                  <w:right w:val="nil"/>
                </w:tcBorders>
                <w:shd w:val="clear" w:color="auto" w:fill="auto"/>
                <w:noWrap/>
                <w:vAlign w:val="bottom"/>
                <w:hideMark/>
              </w:tcPr>
            </w:tcPrChange>
          </w:tcPr>
          <w:p w14:paraId="0CE1D878"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Change w:id="1681" w:author="Caitlin Jeffrey" w:date="2023-11-09T11:56:00Z">
              <w:tcPr>
                <w:tcW w:w="2250" w:type="dxa"/>
                <w:gridSpan w:val="3"/>
                <w:tcBorders>
                  <w:top w:val="nil"/>
                  <w:left w:val="nil"/>
                  <w:bottom w:val="nil"/>
                  <w:right w:val="nil"/>
                </w:tcBorders>
                <w:shd w:val="clear" w:color="auto" w:fill="auto"/>
                <w:noWrap/>
                <w:vAlign w:val="bottom"/>
                <w:hideMark/>
              </w:tcPr>
            </w:tcPrChange>
          </w:tcPr>
          <w:p w14:paraId="4F3A1E2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Change w:id="1682" w:author="Caitlin Jeffrey" w:date="2023-11-09T11:56:00Z">
              <w:tcPr>
                <w:tcW w:w="900" w:type="dxa"/>
                <w:tcBorders>
                  <w:top w:val="nil"/>
                  <w:left w:val="nil"/>
                  <w:bottom w:val="nil"/>
                  <w:right w:val="nil"/>
                </w:tcBorders>
                <w:shd w:val="clear" w:color="auto" w:fill="auto"/>
                <w:noWrap/>
                <w:vAlign w:val="bottom"/>
                <w:hideMark/>
              </w:tcPr>
            </w:tcPrChange>
          </w:tcPr>
          <w:p w14:paraId="03A39E9B"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683" w:author="Caitlin Jeffrey" w:date="2023-11-09T11:56:00Z">
              <w:tcPr>
                <w:tcW w:w="1023" w:type="dxa"/>
                <w:tcBorders>
                  <w:top w:val="nil"/>
                  <w:left w:val="nil"/>
                  <w:bottom w:val="nil"/>
                  <w:right w:val="nil"/>
                </w:tcBorders>
                <w:vAlign w:val="bottom"/>
              </w:tcPr>
            </w:tcPrChange>
          </w:tcPr>
          <w:p w14:paraId="4E4F1936"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42A7B4CE" w14:textId="67143670" w:rsidTr="00E729D4">
        <w:tblPrEx>
          <w:tblPrExChange w:id="1684" w:author="Caitlin Jeffrey" w:date="2023-11-09T11:56:00Z">
            <w:tblPrEx>
              <w:tblW w:w="13623" w:type="dxa"/>
            </w:tblPrEx>
          </w:tblPrExChange>
        </w:tblPrEx>
        <w:trPr>
          <w:trHeight w:val="290"/>
          <w:trPrChange w:id="1685"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686" w:author="Caitlin Jeffrey" w:date="2023-11-09T11:56:00Z">
              <w:tcPr>
                <w:tcW w:w="1080" w:type="dxa"/>
                <w:tcBorders>
                  <w:top w:val="nil"/>
                  <w:left w:val="nil"/>
                  <w:bottom w:val="nil"/>
                  <w:right w:val="nil"/>
                </w:tcBorders>
                <w:shd w:val="clear" w:color="auto" w:fill="auto"/>
                <w:noWrap/>
                <w:vAlign w:val="bottom"/>
              </w:tcPr>
            </w:tcPrChange>
          </w:tcPr>
          <w:p w14:paraId="5432C6D2" w14:textId="39A518EE"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687" w:author="Caitlin Jeffrey" w:date="2023-11-09T12:04:00Z">
              <w:r>
                <w:rPr>
                  <w:rFonts w:ascii="Times New Roman" w:eastAsia="Times New Roman" w:hAnsi="Times New Roman" w:cs="Times New Roman"/>
                  <w:color w:val="000000"/>
                </w:rPr>
                <w:t>7</w:t>
              </w:r>
            </w:ins>
            <w:del w:id="1688" w:author="Caitlin Jeffrey" w:date="2023-11-09T12:04:00Z">
              <w:r w:rsidDel="00622F82">
                <w:rPr>
                  <w:rFonts w:ascii="Times New Roman" w:eastAsia="Times New Roman" w:hAnsi="Times New Roman" w:cs="Times New Roman"/>
                  <w:color w:val="000000"/>
                </w:rPr>
                <w:delText>6</w:delText>
              </w:r>
            </w:del>
          </w:p>
        </w:tc>
        <w:tc>
          <w:tcPr>
            <w:tcW w:w="5040" w:type="dxa"/>
            <w:tcBorders>
              <w:top w:val="nil"/>
              <w:left w:val="nil"/>
              <w:bottom w:val="nil"/>
              <w:right w:val="nil"/>
            </w:tcBorders>
            <w:shd w:val="clear" w:color="auto" w:fill="auto"/>
            <w:noWrap/>
            <w:vAlign w:val="bottom"/>
            <w:hideMark/>
            <w:tcPrChange w:id="1689" w:author="Caitlin Jeffrey" w:date="2023-11-09T11:56:00Z">
              <w:tcPr>
                <w:tcW w:w="5040" w:type="dxa"/>
                <w:tcBorders>
                  <w:top w:val="nil"/>
                  <w:left w:val="nil"/>
                  <w:bottom w:val="nil"/>
                  <w:right w:val="nil"/>
                </w:tcBorders>
                <w:shd w:val="clear" w:color="auto" w:fill="auto"/>
                <w:noWrap/>
                <w:vAlign w:val="bottom"/>
                <w:hideMark/>
              </w:tcPr>
            </w:tcPrChange>
          </w:tcPr>
          <w:p w14:paraId="3B02557C"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Change w:id="1690" w:author="Caitlin Jeffrey" w:date="2023-11-09T11:56:00Z">
              <w:tcPr>
                <w:tcW w:w="3330" w:type="dxa"/>
                <w:gridSpan w:val="2"/>
                <w:tcBorders>
                  <w:top w:val="nil"/>
                  <w:left w:val="nil"/>
                  <w:bottom w:val="nil"/>
                  <w:right w:val="nil"/>
                </w:tcBorders>
                <w:shd w:val="clear" w:color="auto" w:fill="auto"/>
                <w:noWrap/>
                <w:vAlign w:val="bottom"/>
                <w:hideMark/>
              </w:tcPr>
            </w:tcPrChange>
          </w:tcPr>
          <w:p w14:paraId="63963ECD"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Change w:id="1691" w:author="Caitlin Jeffrey" w:date="2023-11-09T11:56:00Z">
              <w:tcPr>
                <w:tcW w:w="2250" w:type="dxa"/>
                <w:gridSpan w:val="3"/>
                <w:tcBorders>
                  <w:top w:val="nil"/>
                  <w:left w:val="nil"/>
                  <w:bottom w:val="nil"/>
                  <w:right w:val="nil"/>
                </w:tcBorders>
                <w:shd w:val="clear" w:color="auto" w:fill="auto"/>
                <w:noWrap/>
                <w:vAlign w:val="bottom"/>
                <w:hideMark/>
              </w:tcPr>
            </w:tcPrChange>
          </w:tcPr>
          <w:p w14:paraId="15F426A0" w14:textId="5A1C5192"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ins w:id="1692" w:author="Caitlin Jeffrey" w:date="2023-11-09T13:20:00Z">
              <w:r w:rsidR="00D0205E">
                <w:rPr>
                  <w:rFonts w:ascii="Times New Roman" w:eastAsia="Times New Roman" w:hAnsi="Times New Roman" w:cs="Times New Roman"/>
                  <w:color w:val="000000"/>
                </w:rPr>
                <w:t>.1</w:t>
              </w:r>
            </w:ins>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Change w:id="1693" w:author="Caitlin Jeffrey" w:date="2023-11-09T11:56:00Z">
              <w:tcPr>
                <w:tcW w:w="900" w:type="dxa"/>
                <w:tcBorders>
                  <w:top w:val="nil"/>
                  <w:left w:val="nil"/>
                  <w:bottom w:val="nil"/>
                  <w:right w:val="nil"/>
                </w:tcBorders>
                <w:shd w:val="clear" w:color="auto" w:fill="auto"/>
                <w:noWrap/>
                <w:vAlign w:val="bottom"/>
                <w:hideMark/>
              </w:tcPr>
            </w:tcPrChange>
          </w:tcPr>
          <w:p w14:paraId="527A8E0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Change w:id="1694" w:author="Caitlin Jeffrey" w:date="2023-11-09T11:56:00Z">
              <w:tcPr>
                <w:tcW w:w="1023" w:type="dxa"/>
                <w:tcBorders>
                  <w:top w:val="nil"/>
                  <w:left w:val="nil"/>
                  <w:bottom w:val="nil"/>
                  <w:right w:val="nil"/>
                </w:tcBorders>
                <w:vAlign w:val="bottom"/>
              </w:tcPr>
            </w:tcPrChange>
          </w:tcPr>
          <w:p w14:paraId="0D794B2B" w14:textId="249BD347" w:rsidR="00C32F60" w:rsidRPr="00604EDE" w:rsidRDefault="00C005A0" w:rsidP="00C32F60">
            <w:pPr>
              <w:spacing w:after="0" w:line="240" w:lineRule="auto"/>
              <w:jc w:val="center"/>
              <w:rPr>
                <w:rFonts w:ascii="Times New Roman" w:eastAsia="Times New Roman" w:hAnsi="Times New Roman" w:cs="Times New Roman"/>
                <w:color w:val="000000"/>
              </w:rPr>
            </w:pPr>
            <w:ins w:id="1695" w:author="Caitlin Jeffrey" w:date="2023-11-09T13:20:00Z">
              <w:r>
                <w:rPr>
                  <w:rFonts w:ascii="Times New Roman" w:eastAsia="Times New Roman" w:hAnsi="Times New Roman" w:cs="Times New Roman"/>
                  <w:color w:val="000000"/>
                </w:rPr>
                <w:t>8.6</w:t>
              </w:r>
            </w:ins>
          </w:p>
        </w:tc>
      </w:tr>
      <w:tr w:rsidR="00C32F60" w:rsidRPr="00604EDE" w14:paraId="02310220" w14:textId="2B8E7308" w:rsidTr="00E729D4">
        <w:tblPrEx>
          <w:tblPrExChange w:id="1696" w:author="Caitlin Jeffrey" w:date="2023-11-09T11:56:00Z">
            <w:tblPrEx>
              <w:tblW w:w="13623" w:type="dxa"/>
            </w:tblPrEx>
          </w:tblPrExChange>
        </w:tblPrEx>
        <w:trPr>
          <w:trHeight w:val="423"/>
          <w:trPrChange w:id="1697" w:author="Caitlin Jeffrey" w:date="2023-11-09T11:56:00Z">
            <w:trPr>
              <w:trHeight w:val="423"/>
            </w:trPr>
          </w:trPrChange>
        </w:trPr>
        <w:tc>
          <w:tcPr>
            <w:tcW w:w="1080" w:type="dxa"/>
            <w:tcBorders>
              <w:top w:val="nil"/>
              <w:left w:val="nil"/>
              <w:bottom w:val="nil"/>
              <w:right w:val="nil"/>
            </w:tcBorders>
            <w:shd w:val="clear" w:color="auto" w:fill="auto"/>
            <w:noWrap/>
            <w:vAlign w:val="bottom"/>
            <w:tcPrChange w:id="1698" w:author="Caitlin Jeffrey" w:date="2023-11-09T11:56:00Z">
              <w:tcPr>
                <w:tcW w:w="1080" w:type="dxa"/>
                <w:tcBorders>
                  <w:top w:val="nil"/>
                  <w:left w:val="nil"/>
                  <w:bottom w:val="nil"/>
                  <w:right w:val="nil"/>
                </w:tcBorders>
                <w:shd w:val="clear" w:color="auto" w:fill="auto"/>
                <w:noWrap/>
                <w:vAlign w:val="bottom"/>
              </w:tcPr>
            </w:tcPrChange>
          </w:tcPr>
          <w:p w14:paraId="36D00BE4" w14:textId="1B06AAA3"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699" w:author="Caitlin Jeffrey" w:date="2023-11-09T12:04:00Z">
              <w:r>
                <w:rPr>
                  <w:rFonts w:ascii="Times New Roman" w:eastAsia="Times New Roman" w:hAnsi="Times New Roman" w:cs="Times New Roman"/>
                  <w:color w:val="000000"/>
                </w:rPr>
                <w:t>8</w:t>
              </w:r>
            </w:ins>
            <w:del w:id="1700" w:author="Caitlin Jeffrey" w:date="2023-11-09T12:04:00Z">
              <w:r w:rsidDel="00622F82">
                <w:rPr>
                  <w:rFonts w:ascii="Times New Roman" w:eastAsia="Times New Roman" w:hAnsi="Times New Roman" w:cs="Times New Roman"/>
                  <w:color w:val="000000"/>
                </w:rPr>
                <w:delText>7</w:delText>
              </w:r>
            </w:del>
          </w:p>
        </w:tc>
        <w:tc>
          <w:tcPr>
            <w:tcW w:w="5040" w:type="dxa"/>
            <w:tcBorders>
              <w:top w:val="nil"/>
              <w:left w:val="nil"/>
              <w:bottom w:val="nil"/>
              <w:right w:val="nil"/>
            </w:tcBorders>
            <w:shd w:val="clear" w:color="auto" w:fill="auto"/>
            <w:noWrap/>
            <w:vAlign w:val="bottom"/>
            <w:hideMark/>
            <w:tcPrChange w:id="1701" w:author="Caitlin Jeffrey" w:date="2023-11-09T11:56:00Z">
              <w:tcPr>
                <w:tcW w:w="5040" w:type="dxa"/>
                <w:tcBorders>
                  <w:top w:val="nil"/>
                  <w:left w:val="nil"/>
                  <w:bottom w:val="nil"/>
                  <w:right w:val="nil"/>
                </w:tcBorders>
                <w:shd w:val="clear" w:color="auto" w:fill="auto"/>
                <w:noWrap/>
                <w:vAlign w:val="bottom"/>
                <w:hideMark/>
              </w:tcPr>
            </w:tcPrChange>
          </w:tcPr>
          <w:p w14:paraId="6665077D"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Change w:id="1702" w:author="Caitlin Jeffrey" w:date="2023-11-09T11:56:00Z">
              <w:tcPr>
                <w:tcW w:w="3330" w:type="dxa"/>
                <w:gridSpan w:val="2"/>
                <w:tcBorders>
                  <w:top w:val="nil"/>
                  <w:left w:val="nil"/>
                  <w:bottom w:val="nil"/>
                  <w:right w:val="nil"/>
                </w:tcBorders>
                <w:shd w:val="clear" w:color="auto" w:fill="auto"/>
                <w:noWrap/>
                <w:vAlign w:val="bottom"/>
                <w:hideMark/>
              </w:tcPr>
            </w:tcPrChange>
          </w:tcPr>
          <w:p w14:paraId="4CDD2232"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Change w:id="1703" w:author="Caitlin Jeffrey" w:date="2023-11-09T11:56:00Z">
              <w:tcPr>
                <w:tcW w:w="2250" w:type="dxa"/>
                <w:gridSpan w:val="3"/>
                <w:tcBorders>
                  <w:top w:val="nil"/>
                  <w:left w:val="nil"/>
                  <w:bottom w:val="nil"/>
                  <w:right w:val="nil"/>
                </w:tcBorders>
                <w:shd w:val="clear" w:color="auto" w:fill="auto"/>
                <w:noWrap/>
                <w:vAlign w:val="bottom"/>
                <w:hideMark/>
              </w:tcPr>
            </w:tcPrChange>
          </w:tcPr>
          <w:p w14:paraId="5A75C58F"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Change w:id="1704" w:author="Caitlin Jeffrey" w:date="2023-11-09T11:56:00Z">
              <w:tcPr>
                <w:tcW w:w="900" w:type="dxa"/>
                <w:tcBorders>
                  <w:top w:val="nil"/>
                  <w:left w:val="nil"/>
                  <w:bottom w:val="nil"/>
                  <w:right w:val="nil"/>
                </w:tcBorders>
                <w:shd w:val="clear" w:color="auto" w:fill="auto"/>
                <w:noWrap/>
                <w:vAlign w:val="bottom"/>
                <w:hideMark/>
              </w:tcPr>
            </w:tcPrChange>
          </w:tcPr>
          <w:p w14:paraId="7328E04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Change w:id="1705" w:author="Caitlin Jeffrey" w:date="2023-11-09T11:56:00Z">
              <w:tcPr>
                <w:tcW w:w="1023" w:type="dxa"/>
                <w:tcBorders>
                  <w:top w:val="nil"/>
                  <w:left w:val="nil"/>
                  <w:bottom w:val="nil"/>
                  <w:right w:val="nil"/>
                </w:tcBorders>
                <w:vAlign w:val="bottom"/>
              </w:tcPr>
            </w:tcPrChange>
          </w:tcPr>
          <w:p w14:paraId="12DFCFC7" w14:textId="7DF7E90B" w:rsidR="00C32F60" w:rsidRPr="00604EDE" w:rsidRDefault="00813DB1" w:rsidP="00C32F60">
            <w:pPr>
              <w:spacing w:after="0" w:line="240" w:lineRule="auto"/>
              <w:jc w:val="center"/>
              <w:rPr>
                <w:rFonts w:ascii="Times New Roman" w:eastAsia="Times New Roman" w:hAnsi="Times New Roman" w:cs="Times New Roman"/>
                <w:color w:val="000000"/>
              </w:rPr>
            </w:pPr>
            <w:ins w:id="1706" w:author="Caitlin Jeffrey" w:date="2023-11-09T13:19:00Z">
              <w:r>
                <w:rPr>
                  <w:rFonts w:ascii="Times New Roman" w:eastAsia="Times New Roman" w:hAnsi="Times New Roman" w:cs="Times New Roman"/>
                  <w:color w:val="000000"/>
                </w:rPr>
                <w:t>-1.2</w:t>
              </w:r>
            </w:ins>
          </w:p>
        </w:tc>
      </w:tr>
      <w:tr w:rsidR="00C32F60" w:rsidRPr="00604EDE" w14:paraId="13B40EAB" w14:textId="5D99FB95" w:rsidTr="00E729D4">
        <w:tblPrEx>
          <w:tblPrExChange w:id="1707" w:author="Caitlin Jeffrey" w:date="2023-11-09T11:56:00Z">
            <w:tblPrEx>
              <w:tblW w:w="13623" w:type="dxa"/>
            </w:tblPrEx>
          </w:tblPrExChange>
        </w:tblPrEx>
        <w:trPr>
          <w:trHeight w:val="369"/>
          <w:trPrChange w:id="1708" w:author="Caitlin Jeffrey" w:date="2023-11-09T11:56:00Z">
            <w:trPr>
              <w:trHeight w:val="369"/>
            </w:trPr>
          </w:trPrChange>
        </w:trPr>
        <w:tc>
          <w:tcPr>
            <w:tcW w:w="6120" w:type="dxa"/>
            <w:gridSpan w:val="2"/>
            <w:tcBorders>
              <w:top w:val="nil"/>
              <w:left w:val="nil"/>
              <w:bottom w:val="nil"/>
              <w:right w:val="nil"/>
            </w:tcBorders>
            <w:shd w:val="clear" w:color="auto" w:fill="auto"/>
            <w:noWrap/>
            <w:vAlign w:val="bottom"/>
            <w:tcPrChange w:id="1709" w:author="Caitlin Jeffrey" w:date="2023-11-09T11:56:00Z">
              <w:tcPr>
                <w:tcW w:w="6120" w:type="dxa"/>
                <w:gridSpan w:val="2"/>
                <w:tcBorders>
                  <w:top w:val="nil"/>
                  <w:left w:val="nil"/>
                  <w:bottom w:val="nil"/>
                  <w:right w:val="nil"/>
                </w:tcBorders>
                <w:shd w:val="clear" w:color="auto" w:fill="auto"/>
                <w:noWrap/>
                <w:vAlign w:val="bottom"/>
              </w:tcPr>
            </w:tcPrChange>
          </w:tcPr>
          <w:p w14:paraId="2D2B42B1" w14:textId="288426FA" w:rsidR="00C32F60" w:rsidRPr="00604EDE" w:rsidRDefault="00C32F60" w:rsidP="00C32F60">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del w:id="1710" w:author="Caitlin Jeffrey" w:date="2023-11-09T12:08:00Z">
              <w:r w:rsidRPr="00604EDE" w:rsidDel="00A1374E">
                <w:rPr>
                  <w:rFonts w:ascii="Times New Roman" w:eastAsia="Times New Roman" w:hAnsi="Times New Roman" w:cs="Times New Roman"/>
                  <w:color w:val="000000"/>
                  <w:vertAlign w:val="superscript"/>
                </w:rPr>
                <w:delText>2</w:delText>
              </w:r>
            </w:del>
            <w:ins w:id="1711" w:author="Caitlin Jeffrey" w:date="2023-11-09T12:08:00Z">
              <w:r>
                <w:rPr>
                  <w:rFonts w:ascii="Times New Roman" w:eastAsia="Times New Roman" w:hAnsi="Times New Roman" w:cs="Times New Roman"/>
                  <w:color w:val="000000"/>
                  <w:vertAlign w:val="superscript"/>
                </w:rPr>
                <w:t>3</w:t>
              </w:r>
            </w:ins>
          </w:p>
        </w:tc>
        <w:tc>
          <w:tcPr>
            <w:tcW w:w="3330" w:type="dxa"/>
            <w:tcBorders>
              <w:top w:val="nil"/>
              <w:left w:val="nil"/>
              <w:bottom w:val="nil"/>
              <w:right w:val="nil"/>
            </w:tcBorders>
            <w:shd w:val="clear" w:color="auto" w:fill="auto"/>
            <w:noWrap/>
            <w:vAlign w:val="bottom"/>
            <w:tcPrChange w:id="1712" w:author="Caitlin Jeffrey" w:date="2023-11-09T11:56:00Z">
              <w:tcPr>
                <w:tcW w:w="2506" w:type="dxa"/>
                <w:tcBorders>
                  <w:top w:val="nil"/>
                  <w:left w:val="nil"/>
                  <w:bottom w:val="nil"/>
                  <w:right w:val="nil"/>
                </w:tcBorders>
                <w:shd w:val="clear" w:color="auto" w:fill="auto"/>
                <w:noWrap/>
                <w:vAlign w:val="bottom"/>
              </w:tcPr>
            </w:tcPrChange>
          </w:tcPr>
          <w:p w14:paraId="6FAA5B90"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713" w:author="Caitlin Jeffrey" w:date="2023-11-09T11:56:00Z">
              <w:tcPr>
                <w:tcW w:w="3074" w:type="dxa"/>
                <w:gridSpan w:val="4"/>
                <w:tcBorders>
                  <w:top w:val="nil"/>
                  <w:left w:val="nil"/>
                  <w:bottom w:val="nil"/>
                  <w:right w:val="nil"/>
                </w:tcBorders>
                <w:shd w:val="clear" w:color="auto" w:fill="auto"/>
                <w:noWrap/>
                <w:vAlign w:val="bottom"/>
              </w:tcPr>
            </w:tcPrChange>
          </w:tcPr>
          <w:p w14:paraId="75879D4B"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714" w:author="Caitlin Jeffrey" w:date="2023-11-09T11:56:00Z">
              <w:tcPr>
                <w:tcW w:w="900" w:type="dxa"/>
                <w:tcBorders>
                  <w:top w:val="nil"/>
                  <w:left w:val="nil"/>
                  <w:bottom w:val="nil"/>
                  <w:right w:val="nil"/>
                </w:tcBorders>
                <w:shd w:val="clear" w:color="auto" w:fill="auto"/>
                <w:noWrap/>
                <w:vAlign w:val="bottom"/>
              </w:tcPr>
            </w:tcPrChange>
          </w:tcPr>
          <w:p w14:paraId="6EAA3B5B"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715" w:author="Caitlin Jeffrey" w:date="2023-11-09T11:56:00Z">
              <w:tcPr>
                <w:tcW w:w="1023" w:type="dxa"/>
                <w:tcBorders>
                  <w:top w:val="nil"/>
                  <w:left w:val="nil"/>
                  <w:bottom w:val="nil"/>
                  <w:right w:val="nil"/>
                </w:tcBorders>
                <w:vAlign w:val="bottom"/>
              </w:tcPr>
            </w:tcPrChange>
          </w:tcPr>
          <w:p w14:paraId="77557012"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04E0E8E7" w14:textId="64E89005" w:rsidTr="00E729D4">
        <w:tblPrEx>
          <w:tblPrExChange w:id="1716" w:author="Caitlin Jeffrey" w:date="2023-11-09T11:56:00Z">
            <w:tblPrEx>
              <w:tblW w:w="13623" w:type="dxa"/>
            </w:tblPrEx>
          </w:tblPrExChange>
        </w:tblPrEx>
        <w:trPr>
          <w:trHeight w:val="290"/>
          <w:trPrChange w:id="1717"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18" w:author="Caitlin Jeffrey" w:date="2023-11-09T11:56:00Z">
              <w:tcPr>
                <w:tcW w:w="1080" w:type="dxa"/>
                <w:tcBorders>
                  <w:top w:val="nil"/>
                  <w:left w:val="nil"/>
                  <w:bottom w:val="nil"/>
                  <w:right w:val="nil"/>
                </w:tcBorders>
                <w:shd w:val="clear" w:color="auto" w:fill="auto"/>
                <w:noWrap/>
                <w:vAlign w:val="bottom"/>
              </w:tcPr>
            </w:tcPrChange>
          </w:tcPr>
          <w:p w14:paraId="7DA36C4A" w14:textId="3A765DE5"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719" w:author="Caitlin Jeffrey" w:date="2023-11-09T12:04:00Z">
              <w:r>
                <w:rPr>
                  <w:rFonts w:ascii="Times New Roman" w:eastAsia="Times New Roman" w:hAnsi="Times New Roman" w:cs="Times New Roman"/>
                  <w:color w:val="000000"/>
                </w:rPr>
                <w:t>9</w:t>
              </w:r>
            </w:ins>
            <w:del w:id="1720" w:author="Caitlin Jeffrey" w:date="2023-11-09T12:04:00Z">
              <w:r w:rsidDel="00622F82">
                <w:rPr>
                  <w:rFonts w:ascii="Times New Roman" w:eastAsia="Times New Roman" w:hAnsi="Times New Roman" w:cs="Times New Roman"/>
                  <w:color w:val="000000"/>
                </w:rPr>
                <w:delText>8</w:delText>
              </w:r>
            </w:del>
          </w:p>
        </w:tc>
        <w:tc>
          <w:tcPr>
            <w:tcW w:w="5040" w:type="dxa"/>
            <w:tcBorders>
              <w:top w:val="nil"/>
              <w:left w:val="nil"/>
              <w:bottom w:val="nil"/>
              <w:right w:val="nil"/>
            </w:tcBorders>
            <w:shd w:val="clear" w:color="auto" w:fill="auto"/>
            <w:noWrap/>
            <w:vAlign w:val="bottom"/>
            <w:hideMark/>
            <w:tcPrChange w:id="1721" w:author="Caitlin Jeffrey" w:date="2023-11-09T11:56:00Z">
              <w:tcPr>
                <w:tcW w:w="5040" w:type="dxa"/>
                <w:tcBorders>
                  <w:top w:val="nil"/>
                  <w:left w:val="nil"/>
                  <w:bottom w:val="nil"/>
                  <w:right w:val="nil"/>
                </w:tcBorders>
                <w:shd w:val="clear" w:color="auto" w:fill="auto"/>
                <w:noWrap/>
                <w:vAlign w:val="bottom"/>
                <w:hideMark/>
              </w:tcPr>
            </w:tcPrChange>
          </w:tcPr>
          <w:p w14:paraId="017E5F9A" w14:textId="77777777"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Change w:id="1722" w:author="Caitlin Jeffrey" w:date="2023-11-09T11:56:00Z">
              <w:tcPr>
                <w:tcW w:w="3330" w:type="dxa"/>
                <w:gridSpan w:val="2"/>
                <w:tcBorders>
                  <w:top w:val="nil"/>
                  <w:left w:val="nil"/>
                  <w:bottom w:val="nil"/>
                  <w:right w:val="nil"/>
                </w:tcBorders>
                <w:shd w:val="clear" w:color="auto" w:fill="auto"/>
                <w:noWrap/>
                <w:vAlign w:val="bottom"/>
                <w:hideMark/>
              </w:tcPr>
            </w:tcPrChange>
          </w:tcPr>
          <w:p w14:paraId="68264F37"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Change w:id="1723" w:author="Caitlin Jeffrey" w:date="2023-11-09T11:56:00Z">
              <w:tcPr>
                <w:tcW w:w="2250" w:type="dxa"/>
                <w:gridSpan w:val="3"/>
                <w:tcBorders>
                  <w:top w:val="nil"/>
                  <w:left w:val="nil"/>
                  <w:bottom w:val="nil"/>
                  <w:right w:val="nil"/>
                </w:tcBorders>
                <w:shd w:val="clear" w:color="auto" w:fill="auto"/>
                <w:noWrap/>
                <w:vAlign w:val="bottom"/>
                <w:hideMark/>
              </w:tcPr>
            </w:tcPrChange>
          </w:tcPr>
          <w:p w14:paraId="20B9DAA2"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Change w:id="1724" w:author="Caitlin Jeffrey" w:date="2023-11-09T11:56:00Z">
              <w:tcPr>
                <w:tcW w:w="900" w:type="dxa"/>
                <w:tcBorders>
                  <w:top w:val="nil"/>
                  <w:left w:val="nil"/>
                  <w:bottom w:val="nil"/>
                  <w:right w:val="nil"/>
                </w:tcBorders>
                <w:shd w:val="clear" w:color="auto" w:fill="auto"/>
                <w:noWrap/>
                <w:vAlign w:val="bottom"/>
                <w:hideMark/>
              </w:tcPr>
            </w:tcPrChange>
          </w:tcPr>
          <w:p w14:paraId="15053C24"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Change w:id="1725" w:author="Caitlin Jeffrey" w:date="2023-11-09T11:56:00Z">
              <w:tcPr>
                <w:tcW w:w="1023" w:type="dxa"/>
                <w:tcBorders>
                  <w:top w:val="nil"/>
                  <w:left w:val="nil"/>
                  <w:bottom w:val="nil"/>
                  <w:right w:val="nil"/>
                </w:tcBorders>
                <w:vAlign w:val="bottom"/>
              </w:tcPr>
            </w:tcPrChange>
          </w:tcPr>
          <w:p w14:paraId="48E9EE27" w14:textId="6F25AEA4" w:rsidR="00C32F60" w:rsidRPr="00604EDE" w:rsidRDefault="00457E2E" w:rsidP="00C32F60">
            <w:pPr>
              <w:spacing w:after="0" w:line="240" w:lineRule="auto"/>
              <w:jc w:val="center"/>
              <w:rPr>
                <w:rFonts w:ascii="Times New Roman" w:eastAsia="Times New Roman" w:hAnsi="Times New Roman" w:cs="Times New Roman"/>
                <w:color w:val="000000"/>
              </w:rPr>
            </w:pPr>
            <w:ins w:id="1726" w:author="Caitlin Jeffrey" w:date="2023-11-09T13:24:00Z">
              <w:r>
                <w:rPr>
                  <w:rFonts w:ascii="Times New Roman" w:eastAsia="Times New Roman" w:hAnsi="Times New Roman" w:cs="Times New Roman"/>
                  <w:color w:val="000000"/>
                </w:rPr>
                <w:t>30</w:t>
              </w:r>
            </w:ins>
          </w:p>
        </w:tc>
      </w:tr>
      <w:tr w:rsidR="00C32F60" w:rsidRPr="00604EDE" w14:paraId="048316DB" w14:textId="3CA4D80C" w:rsidTr="00E729D4">
        <w:tblPrEx>
          <w:tblPrExChange w:id="1727" w:author="Caitlin Jeffrey" w:date="2023-11-09T11:56:00Z">
            <w:tblPrEx>
              <w:tblW w:w="13623" w:type="dxa"/>
            </w:tblPrEx>
          </w:tblPrExChange>
        </w:tblPrEx>
        <w:trPr>
          <w:trHeight w:val="290"/>
          <w:trPrChange w:id="1728"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29" w:author="Caitlin Jeffrey" w:date="2023-11-09T11:56:00Z">
              <w:tcPr>
                <w:tcW w:w="1080" w:type="dxa"/>
                <w:tcBorders>
                  <w:top w:val="nil"/>
                  <w:left w:val="nil"/>
                  <w:bottom w:val="nil"/>
                  <w:right w:val="nil"/>
                </w:tcBorders>
                <w:shd w:val="clear" w:color="auto" w:fill="auto"/>
                <w:noWrap/>
                <w:vAlign w:val="bottom"/>
              </w:tcPr>
            </w:tcPrChange>
          </w:tcPr>
          <w:p w14:paraId="4353A5C2" w14:textId="58BEF621"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Model </w:t>
            </w:r>
            <w:ins w:id="1730" w:author="Caitlin Jeffrey" w:date="2023-11-09T12:04:00Z">
              <w:r>
                <w:rPr>
                  <w:rFonts w:ascii="Times New Roman" w:eastAsia="Times New Roman" w:hAnsi="Times New Roman" w:cs="Times New Roman"/>
                  <w:color w:val="000000"/>
                </w:rPr>
                <w:t>10</w:t>
              </w:r>
            </w:ins>
            <w:del w:id="1731" w:author="Caitlin Jeffrey" w:date="2023-11-09T12:04:00Z">
              <w:r w:rsidDel="00622F82">
                <w:rPr>
                  <w:rFonts w:ascii="Times New Roman" w:eastAsia="Times New Roman" w:hAnsi="Times New Roman" w:cs="Times New Roman"/>
                  <w:color w:val="000000"/>
                </w:rPr>
                <w:delText>9</w:delText>
              </w:r>
            </w:del>
          </w:p>
        </w:tc>
        <w:tc>
          <w:tcPr>
            <w:tcW w:w="5040" w:type="dxa"/>
            <w:tcBorders>
              <w:top w:val="nil"/>
              <w:left w:val="nil"/>
              <w:bottom w:val="nil"/>
              <w:right w:val="nil"/>
            </w:tcBorders>
            <w:shd w:val="clear" w:color="auto" w:fill="auto"/>
            <w:noWrap/>
            <w:vAlign w:val="bottom"/>
            <w:hideMark/>
            <w:tcPrChange w:id="1732" w:author="Caitlin Jeffrey" w:date="2023-11-09T11:56:00Z">
              <w:tcPr>
                <w:tcW w:w="5040" w:type="dxa"/>
                <w:tcBorders>
                  <w:top w:val="nil"/>
                  <w:left w:val="nil"/>
                  <w:bottom w:val="nil"/>
                  <w:right w:val="nil"/>
                </w:tcBorders>
                <w:shd w:val="clear" w:color="auto" w:fill="auto"/>
                <w:noWrap/>
                <w:vAlign w:val="bottom"/>
                <w:hideMark/>
              </w:tcPr>
            </w:tcPrChange>
          </w:tcPr>
          <w:p w14:paraId="7B0AD405"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Change w:id="1733" w:author="Caitlin Jeffrey" w:date="2023-11-09T11:56:00Z">
              <w:tcPr>
                <w:tcW w:w="3330" w:type="dxa"/>
                <w:gridSpan w:val="2"/>
                <w:tcBorders>
                  <w:top w:val="nil"/>
                  <w:left w:val="nil"/>
                  <w:bottom w:val="nil"/>
                  <w:right w:val="nil"/>
                </w:tcBorders>
                <w:shd w:val="clear" w:color="auto" w:fill="auto"/>
                <w:noWrap/>
                <w:vAlign w:val="bottom"/>
                <w:hideMark/>
              </w:tcPr>
            </w:tcPrChange>
          </w:tcPr>
          <w:p w14:paraId="6974CE22"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Change w:id="1734" w:author="Caitlin Jeffrey" w:date="2023-11-09T11:56:00Z">
              <w:tcPr>
                <w:tcW w:w="2250" w:type="dxa"/>
                <w:gridSpan w:val="3"/>
                <w:tcBorders>
                  <w:top w:val="nil"/>
                  <w:left w:val="nil"/>
                  <w:bottom w:val="nil"/>
                  <w:right w:val="nil"/>
                </w:tcBorders>
                <w:shd w:val="clear" w:color="auto" w:fill="auto"/>
                <w:noWrap/>
                <w:vAlign w:val="bottom"/>
                <w:hideMark/>
              </w:tcPr>
            </w:tcPrChange>
          </w:tcPr>
          <w:p w14:paraId="4114D42E"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Change w:id="1735" w:author="Caitlin Jeffrey" w:date="2023-11-09T11:56:00Z">
              <w:tcPr>
                <w:tcW w:w="900" w:type="dxa"/>
                <w:tcBorders>
                  <w:top w:val="nil"/>
                  <w:left w:val="nil"/>
                  <w:bottom w:val="nil"/>
                  <w:right w:val="nil"/>
                </w:tcBorders>
                <w:shd w:val="clear" w:color="auto" w:fill="auto"/>
                <w:noWrap/>
                <w:vAlign w:val="bottom"/>
                <w:hideMark/>
              </w:tcPr>
            </w:tcPrChange>
          </w:tcPr>
          <w:p w14:paraId="571CBCC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Change w:id="1736" w:author="Caitlin Jeffrey" w:date="2023-11-09T11:56:00Z">
              <w:tcPr>
                <w:tcW w:w="1023" w:type="dxa"/>
                <w:tcBorders>
                  <w:top w:val="nil"/>
                  <w:left w:val="nil"/>
                  <w:bottom w:val="nil"/>
                  <w:right w:val="nil"/>
                </w:tcBorders>
                <w:vAlign w:val="bottom"/>
              </w:tcPr>
            </w:tcPrChange>
          </w:tcPr>
          <w:p w14:paraId="1B0122FF" w14:textId="06631D6F" w:rsidR="00C32F60" w:rsidRPr="00604EDE" w:rsidRDefault="00C51038" w:rsidP="00C32F60">
            <w:pPr>
              <w:spacing w:after="0" w:line="240" w:lineRule="auto"/>
              <w:jc w:val="center"/>
              <w:rPr>
                <w:rFonts w:ascii="Times New Roman" w:eastAsia="Times New Roman" w:hAnsi="Times New Roman" w:cs="Times New Roman"/>
                <w:color w:val="000000"/>
              </w:rPr>
            </w:pPr>
            <w:ins w:id="1737" w:author="Caitlin Jeffrey" w:date="2023-11-09T13:24:00Z">
              <w:r>
                <w:rPr>
                  <w:rFonts w:ascii="Times New Roman" w:eastAsia="Times New Roman" w:hAnsi="Times New Roman" w:cs="Times New Roman"/>
                  <w:color w:val="000000"/>
                </w:rPr>
                <w:t>19.6</w:t>
              </w:r>
            </w:ins>
          </w:p>
        </w:tc>
      </w:tr>
      <w:tr w:rsidR="00C32F60" w:rsidRPr="00604EDE" w14:paraId="03AB76AE" w14:textId="57E7B792" w:rsidTr="00E729D4">
        <w:tblPrEx>
          <w:tblPrExChange w:id="1738" w:author="Caitlin Jeffrey" w:date="2023-11-09T11:56:00Z">
            <w:tblPrEx>
              <w:tblW w:w="13623" w:type="dxa"/>
            </w:tblPrEx>
          </w:tblPrExChange>
        </w:tblPrEx>
        <w:trPr>
          <w:trHeight w:val="290"/>
          <w:trPrChange w:id="1739"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40" w:author="Caitlin Jeffrey" w:date="2023-11-09T11:56:00Z">
              <w:tcPr>
                <w:tcW w:w="1080" w:type="dxa"/>
                <w:tcBorders>
                  <w:top w:val="nil"/>
                  <w:left w:val="nil"/>
                  <w:bottom w:val="nil"/>
                  <w:right w:val="nil"/>
                </w:tcBorders>
                <w:shd w:val="clear" w:color="auto" w:fill="auto"/>
                <w:noWrap/>
                <w:vAlign w:val="bottom"/>
              </w:tcPr>
            </w:tcPrChange>
          </w:tcPr>
          <w:p w14:paraId="34108D00" w14:textId="163E1188"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ins w:id="1741" w:author="Caitlin Jeffrey" w:date="2023-11-09T12:04:00Z">
              <w:r>
                <w:rPr>
                  <w:rFonts w:ascii="Times New Roman" w:eastAsia="Times New Roman" w:hAnsi="Times New Roman" w:cs="Times New Roman"/>
                  <w:color w:val="000000"/>
                </w:rPr>
                <w:t>1</w:t>
              </w:r>
            </w:ins>
            <w:del w:id="1742" w:author="Caitlin Jeffrey" w:date="2023-11-09T12:04:00Z">
              <w:r w:rsidDel="00622F82">
                <w:rPr>
                  <w:rFonts w:ascii="Times New Roman" w:eastAsia="Times New Roman" w:hAnsi="Times New Roman" w:cs="Times New Roman"/>
                  <w:color w:val="000000"/>
                </w:rPr>
                <w:delText>0</w:delText>
              </w:r>
            </w:del>
          </w:p>
        </w:tc>
        <w:tc>
          <w:tcPr>
            <w:tcW w:w="5040" w:type="dxa"/>
            <w:tcBorders>
              <w:top w:val="nil"/>
              <w:left w:val="nil"/>
              <w:bottom w:val="nil"/>
              <w:right w:val="nil"/>
            </w:tcBorders>
            <w:shd w:val="clear" w:color="auto" w:fill="auto"/>
            <w:noWrap/>
            <w:vAlign w:val="bottom"/>
            <w:hideMark/>
            <w:tcPrChange w:id="1743" w:author="Caitlin Jeffrey" w:date="2023-11-09T11:56:00Z">
              <w:tcPr>
                <w:tcW w:w="5040" w:type="dxa"/>
                <w:tcBorders>
                  <w:top w:val="nil"/>
                  <w:left w:val="nil"/>
                  <w:bottom w:val="nil"/>
                  <w:right w:val="nil"/>
                </w:tcBorders>
                <w:shd w:val="clear" w:color="auto" w:fill="auto"/>
                <w:noWrap/>
                <w:vAlign w:val="bottom"/>
                <w:hideMark/>
              </w:tcPr>
            </w:tcPrChange>
          </w:tcPr>
          <w:p w14:paraId="79FE10BD" w14:textId="77777777" w:rsidR="00C32F60" w:rsidRPr="00604EDE" w:rsidRDefault="00C32F60" w:rsidP="00C32F60">
            <w:pPr>
              <w:spacing w:after="0" w:line="240" w:lineRule="auto"/>
              <w:rPr>
                <w:rFonts w:ascii="Times New Roman" w:eastAsia="Times New Roman" w:hAnsi="Times New Roman" w:cs="Times New Roman"/>
                <w:color w:val="000000"/>
              </w:rPr>
            </w:pPr>
            <w:commentRangeStart w:id="1744"/>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1744"/>
            <w:r>
              <w:rPr>
                <w:rStyle w:val="CommentReference"/>
                <w:rFonts w:eastAsiaTheme="minorEastAsia"/>
              </w:rPr>
              <w:commentReference w:id="1744"/>
            </w:r>
          </w:p>
        </w:tc>
        <w:tc>
          <w:tcPr>
            <w:tcW w:w="3330" w:type="dxa"/>
            <w:tcBorders>
              <w:top w:val="nil"/>
              <w:left w:val="nil"/>
              <w:bottom w:val="nil"/>
              <w:right w:val="nil"/>
            </w:tcBorders>
            <w:shd w:val="clear" w:color="auto" w:fill="auto"/>
            <w:noWrap/>
            <w:vAlign w:val="bottom"/>
            <w:hideMark/>
            <w:tcPrChange w:id="1745" w:author="Caitlin Jeffrey" w:date="2023-11-09T11:56:00Z">
              <w:tcPr>
                <w:tcW w:w="3330" w:type="dxa"/>
                <w:gridSpan w:val="2"/>
                <w:tcBorders>
                  <w:top w:val="nil"/>
                  <w:left w:val="nil"/>
                  <w:bottom w:val="nil"/>
                  <w:right w:val="nil"/>
                </w:tcBorders>
                <w:shd w:val="clear" w:color="auto" w:fill="auto"/>
                <w:noWrap/>
                <w:vAlign w:val="bottom"/>
                <w:hideMark/>
              </w:tcPr>
            </w:tcPrChange>
          </w:tcPr>
          <w:p w14:paraId="22D51767"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Change w:id="1746" w:author="Caitlin Jeffrey" w:date="2023-11-09T11:56:00Z">
              <w:tcPr>
                <w:tcW w:w="2250" w:type="dxa"/>
                <w:gridSpan w:val="3"/>
                <w:tcBorders>
                  <w:top w:val="nil"/>
                  <w:left w:val="nil"/>
                  <w:bottom w:val="nil"/>
                  <w:right w:val="nil"/>
                </w:tcBorders>
                <w:shd w:val="clear" w:color="auto" w:fill="auto"/>
                <w:noWrap/>
                <w:vAlign w:val="bottom"/>
                <w:hideMark/>
              </w:tcPr>
            </w:tcPrChange>
          </w:tcPr>
          <w:p w14:paraId="63EF7DE4"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Change w:id="1747" w:author="Caitlin Jeffrey" w:date="2023-11-09T11:56:00Z">
              <w:tcPr>
                <w:tcW w:w="900" w:type="dxa"/>
                <w:tcBorders>
                  <w:top w:val="nil"/>
                  <w:left w:val="nil"/>
                  <w:bottom w:val="nil"/>
                  <w:right w:val="nil"/>
                </w:tcBorders>
                <w:shd w:val="clear" w:color="auto" w:fill="auto"/>
                <w:noWrap/>
                <w:vAlign w:val="bottom"/>
                <w:hideMark/>
              </w:tcPr>
            </w:tcPrChange>
          </w:tcPr>
          <w:p w14:paraId="75BD8BDC"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Change w:id="1748" w:author="Caitlin Jeffrey" w:date="2023-11-09T11:56:00Z">
              <w:tcPr>
                <w:tcW w:w="1023" w:type="dxa"/>
                <w:tcBorders>
                  <w:top w:val="nil"/>
                  <w:left w:val="nil"/>
                  <w:bottom w:val="nil"/>
                  <w:right w:val="nil"/>
                </w:tcBorders>
                <w:vAlign w:val="bottom"/>
              </w:tcPr>
            </w:tcPrChange>
          </w:tcPr>
          <w:p w14:paraId="6F7A52F3" w14:textId="4850739B" w:rsidR="00C32F60" w:rsidRPr="00604EDE" w:rsidRDefault="00C51038" w:rsidP="00C32F60">
            <w:pPr>
              <w:spacing w:after="0" w:line="240" w:lineRule="auto"/>
              <w:jc w:val="center"/>
              <w:rPr>
                <w:rFonts w:ascii="Times New Roman" w:eastAsia="Times New Roman" w:hAnsi="Times New Roman" w:cs="Times New Roman"/>
                <w:color w:val="000000"/>
              </w:rPr>
            </w:pPr>
            <w:ins w:id="1749" w:author="Caitlin Jeffrey" w:date="2023-11-09T13:25:00Z">
              <w:r>
                <w:rPr>
                  <w:rFonts w:ascii="Times New Roman" w:eastAsia="Times New Roman" w:hAnsi="Times New Roman" w:cs="Times New Roman"/>
                  <w:color w:val="000000"/>
                </w:rPr>
                <w:t>7.1</w:t>
              </w:r>
            </w:ins>
          </w:p>
        </w:tc>
      </w:tr>
      <w:tr w:rsidR="00C32F60" w:rsidRPr="00604EDE" w14:paraId="1A900390" w14:textId="71CA5F68" w:rsidTr="00E729D4">
        <w:tblPrEx>
          <w:tblPrExChange w:id="1750" w:author="Caitlin Jeffrey" w:date="2023-11-09T11:56:00Z">
            <w:tblPrEx>
              <w:tblW w:w="13623" w:type="dxa"/>
            </w:tblPrEx>
          </w:tblPrExChange>
        </w:tblPrEx>
        <w:trPr>
          <w:trHeight w:val="396"/>
          <w:trPrChange w:id="1751" w:author="Caitlin Jeffrey" w:date="2023-11-09T11:56:00Z">
            <w:trPr>
              <w:trHeight w:val="396"/>
            </w:trPr>
          </w:trPrChange>
        </w:trPr>
        <w:tc>
          <w:tcPr>
            <w:tcW w:w="6120" w:type="dxa"/>
            <w:gridSpan w:val="2"/>
            <w:tcBorders>
              <w:top w:val="nil"/>
              <w:left w:val="nil"/>
              <w:bottom w:val="nil"/>
              <w:right w:val="nil"/>
            </w:tcBorders>
            <w:shd w:val="clear" w:color="auto" w:fill="auto"/>
            <w:noWrap/>
            <w:vAlign w:val="bottom"/>
            <w:tcPrChange w:id="1752" w:author="Caitlin Jeffrey" w:date="2023-11-09T11:56:00Z">
              <w:tcPr>
                <w:tcW w:w="6120" w:type="dxa"/>
                <w:gridSpan w:val="2"/>
                <w:tcBorders>
                  <w:top w:val="nil"/>
                  <w:left w:val="nil"/>
                  <w:bottom w:val="nil"/>
                  <w:right w:val="nil"/>
                </w:tcBorders>
                <w:shd w:val="clear" w:color="auto" w:fill="auto"/>
                <w:noWrap/>
                <w:vAlign w:val="bottom"/>
              </w:tcPr>
            </w:tcPrChange>
          </w:tcPr>
          <w:p w14:paraId="63F49925" w14:textId="1E9A0DE7"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del w:id="1753" w:author="Caitlin Jeffrey" w:date="2023-11-09T12:08:00Z">
              <w:r w:rsidRPr="00604EDE" w:rsidDel="008B7BD0">
                <w:rPr>
                  <w:rFonts w:ascii="Times New Roman" w:eastAsia="Times New Roman" w:hAnsi="Times New Roman" w:cs="Times New Roman"/>
                  <w:color w:val="000000"/>
                  <w:vertAlign w:val="superscript"/>
                </w:rPr>
                <w:delText>3</w:delText>
              </w:r>
            </w:del>
            <w:ins w:id="1754" w:author="Caitlin Jeffrey" w:date="2023-11-09T12:08:00Z">
              <w:r>
                <w:rPr>
                  <w:rFonts w:ascii="Times New Roman" w:eastAsia="Times New Roman" w:hAnsi="Times New Roman" w:cs="Times New Roman"/>
                  <w:color w:val="000000"/>
                  <w:vertAlign w:val="superscript"/>
                </w:rPr>
                <w:t>4</w:t>
              </w:r>
            </w:ins>
          </w:p>
        </w:tc>
        <w:tc>
          <w:tcPr>
            <w:tcW w:w="3330" w:type="dxa"/>
            <w:tcBorders>
              <w:top w:val="nil"/>
              <w:left w:val="nil"/>
              <w:bottom w:val="nil"/>
              <w:right w:val="nil"/>
            </w:tcBorders>
            <w:shd w:val="clear" w:color="auto" w:fill="auto"/>
            <w:noWrap/>
            <w:vAlign w:val="bottom"/>
            <w:tcPrChange w:id="1755" w:author="Caitlin Jeffrey" w:date="2023-11-09T11:56:00Z">
              <w:tcPr>
                <w:tcW w:w="3330" w:type="dxa"/>
                <w:gridSpan w:val="2"/>
                <w:tcBorders>
                  <w:top w:val="nil"/>
                  <w:left w:val="nil"/>
                  <w:bottom w:val="nil"/>
                  <w:right w:val="nil"/>
                </w:tcBorders>
                <w:shd w:val="clear" w:color="auto" w:fill="auto"/>
                <w:noWrap/>
                <w:vAlign w:val="bottom"/>
              </w:tcPr>
            </w:tcPrChange>
          </w:tcPr>
          <w:p w14:paraId="39A41987"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756" w:author="Caitlin Jeffrey" w:date="2023-11-09T11:56:00Z">
              <w:tcPr>
                <w:tcW w:w="2250" w:type="dxa"/>
                <w:gridSpan w:val="3"/>
                <w:tcBorders>
                  <w:top w:val="nil"/>
                  <w:left w:val="nil"/>
                  <w:bottom w:val="nil"/>
                  <w:right w:val="nil"/>
                </w:tcBorders>
                <w:shd w:val="clear" w:color="auto" w:fill="auto"/>
                <w:noWrap/>
                <w:vAlign w:val="bottom"/>
              </w:tcPr>
            </w:tcPrChange>
          </w:tcPr>
          <w:p w14:paraId="677417E6"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757" w:author="Caitlin Jeffrey" w:date="2023-11-09T11:56:00Z">
              <w:tcPr>
                <w:tcW w:w="900" w:type="dxa"/>
                <w:tcBorders>
                  <w:top w:val="nil"/>
                  <w:left w:val="nil"/>
                  <w:bottom w:val="nil"/>
                  <w:right w:val="nil"/>
                </w:tcBorders>
                <w:shd w:val="clear" w:color="auto" w:fill="auto"/>
                <w:noWrap/>
                <w:vAlign w:val="bottom"/>
              </w:tcPr>
            </w:tcPrChange>
          </w:tcPr>
          <w:p w14:paraId="6BC5B3CF"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758" w:author="Caitlin Jeffrey" w:date="2023-11-09T11:56:00Z">
              <w:tcPr>
                <w:tcW w:w="1023" w:type="dxa"/>
                <w:tcBorders>
                  <w:top w:val="nil"/>
                  <w:left w:val="nil"/>
                  <w:bottom w:val="nil"/>
                  <w:right w:val="nil"/>
                </w:tcBorders>
                <w:vAlign w:val="bottom"/>
              </w:tcPr>
            </w:tcPrChange>
          </w:tcPr>
          <w:p w14:paraId="7BBB1156"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4E9708E0" w14:textId="71EEED99" w:rsidTr="00E729D4">
        <w:tblPrEx>
          <w:tblPrExChange w:id="1759" w:author="Caitlin Jeffrey" w:date="2023-11-09T11:56:00Z">
            <w:tblPrEx>
              <w:tblW w:w="13623" w:type="dxa"/>
            </w:tblPrEx>
          </w:tblPrExChange>
        </w:tblPrEx>
        <w:trPr>
          <w:trHeight w:val="290"/>
          <w:trPrChange w:id="1760"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61" w:author="Caitlin Jeffrey" w:date="2023-11-09T11:56:00Z">
              <w:tcPr>
                <w:tcW w:w="1080" w:type="dxa"/>
                <w:tcBorders>
                  <w:top w:val="nil"/>
                  <w:left w:val="nil"/>
                  <w:bottom w:val="nil"/>
                  <w:right w:val="nil"/>
                </w:tcBorders>
                <w:shd w:val="clear" w:color="auto" w:fill="auto"/>
                <w:noWrap/>
                <w:vAlign w:val="bottom"/>
              </w:tcPr>
            </w:tcPrChange>
          </w:tcPr>
          <w:p w14:paraId="21E56C6D" w14:textId="26D96206"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ins w:id="1762" w:author="Caitlin Jeffrey" w:date="2023-11-09T12:04:00Z">
              <w:r>
                <w:rPr>
                  <w:rFonts w:ascii="Times New Roman" w:eastAsia="Times New Roman" w:hAnsi="Times New Roman" w:cs="Times New Roman"/>
                  <w:color w:val="000000"/>
                </w:rPr>
                <w:t>2</w:t>
              </w:r>
            </w:ins>
            <w:del w:id="1763" w:author="Caitlin Jeffrey" w:date="2023-11-09T12:04:00Z">
              <w:r w:rsidDel="00622F82">
                <w:rPr>
                  <w:rFonts w:ascii="Times New Roman" w:eastAsia="Times New Roman" w:hAnsi="Times New Roman" w:cs="Times New Roman"/>
                  <w:color w:val="000000"/>
                </w:rPr>
                <w:delText>1</w:delText>
              </w:r>
            </w:del>
          </w:p>
        </w:tc>
        <w:tc>
          <w:tcPr>
            <w:tcW w:w="5040" w:type="dxa"/>
            <w:tcBorders>
              <w:top w:val="nil"/>
              <w:left w:val="nil"/>
              <w:bottom w:val="nil"/>
              <w:right w:val="nil"/>
            </w:tcBorders>
            <w:shd w:val="clear" w:color="auto" w:fill="auto"/>
            <w:noWrap/>
            <w:vAlign w:val="bottom"/>
            <w:hideMark/>
            <w:tcPrChange w:id="1764" w:author="Caitlin Jeffrey" w:date="2023-11-09T11:56:00Z">
              <w:tcPr>
                <w:tcW w:w="5040" w:type="dxa"/>
                <w:tcBorders>
                  <w:top w:val="nil"/>
                  <w:left w:val="nil"/>
                  <w:bottom w:val="nil"/>
                  <w:right w:val="nil"/>
                </w:tcBorders>
                <w:shd w:val="clear" w:color="auto" w:fill="auto"/>
                <w:noWrap/>
                <w:vAlign w:val="bottom"/>
                <w:hideMark/>
              </w:tcPr>
            </w:tcPrChange>
          </w:tcPr>
          <w:p w14:paraId="797D6584" w14:textId="77777777" w:rsidR="00C32F60" w:rsidRPr="00604EDE" w:rsidRDefault="00C32F60" w:rsidP="00C32F60">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Change w:id="1765" w:author="Caitlin Jeffrey" w:date="2023-11-09T11:56:00Z">
              <w:tcPr>
                <w:tcW w:w="3330" w:type="dxa"/>
                <w:gridSpan w:val="2"/>
                <w:tcBorders>
                  <w:top w:val="nil"/>
                  <w:left w:val="nil"/>
                  <w:bottom w:val="nil"/>
                  <w:right w:val="nil"/>
                </w:tcBorders>
                <w:shd w:val="clear" w:color="auto" w:fill="auto"/>
                <w:noWrap/>
                <w:vAlign w:val="bottom"/>
                <w:hideMark/>
              </w:tcPr>
            </w:tcPrChange>
          </w:tcPr>
          <w:p w14:paraId="5AAC6393"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Change w:id="1766" w:author="Caitlin Jeffrey" w:date="2023-11-09T11:56:00Z">
              <w:tcPr>
                <w:tcW w:w="2250" w:type="dxa"/>
                <w:gridSpan w:val="3"/>
                <w:tcBorders>
                  <w:top w:val="nil"/>
                  <w:left w:val="nil"/>
                  <w:bottom w:val="nil"/>
                  <w:right w:val="nil"/>
                </w:tcBorders>
                <w:shd w:val="clear" w:color="auto" w:fill="auto"/>
                <w:noWrap/>
                <w:vAlign w:val="bottom"/>
                <w:hideMark/>
              </w:tcPr>
            </w:tcPrChange>
          </w:tcPr>
          <w:p w14:paraId="2274EA8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Change w:id="1767" w:author="Caitlin Jeffrey" w:date="2023-11-09T11:56:00Z">
              <w:tcPr>
                <w:tcW w:w="900" w:type="dxa"/>
                <w:tcBorders>
                  <w:top w:val="nil"/>
                  <w:left w:val="nil"/>
                  <w:bottom w:val="nil"/>
                  <w:right w:val="nil"/>
                </w:tcBorders>
                <w:shd w:val="clear" w:color="auto" w:fill="auto"/>
                <w:noWrap/>
                <w:vAlign w:val="bottom"/>
                <w:hideMark/>
              </w:tcPr>
            </w:tcPrChange>
          </w:tcPr>
          <w:p w14:paraId="7A55F4A3"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Change w:id="1768" w:author="Caitlin Jeffrey" w:date="2023-11-09T11:56:00Z">
              <w:tcPr>
                <w:tcW w:w="1023" w:type="dxa"/>
                <w:tcBorders>
                  <w:top w:val="nil"/>
                  <w:left w:val="nil"/>
                  <w:bottom w:val="nil"/>
                  <w:right w:val="nil"/>
                </w:tcBorders>
                <w:vAlign w:val="bottom"/>
              </w:tcPr>
            </w:tcPrChange>
          </w:tcPr>
          <w:p w14:paraId="761E02E3" w14:textId="058A592E" w:rsidR="00C32F60" w:rsidRPr="00604EDE" w:rsidRDefault="002B2C7F" w:rsidP="00C32F60">
            <w:pPr>
              <w:spacing w:after="0" w:line="240" w:lineRule="auto"/>
              <w:jc w:val="center"/>
              <w:rPr>
                <w:rFonts w:ascii="Times New Roman" w:eastAsia="Times New Roman" w:hAnsi="Times New Roman" w:cs="Times New Roman"/>
                <w:color w:val="000000"/>
              </w:rPr>
            </w:pPr>
            <w:ins w:id="1769" w:author="Caitlin Jeffrey" w:date="2023-11-09T13:21:00Z">
              <w:r>
                <w:rPr>
                  <w:rFonts w:ascii="Times New Roman" w:eastAsia="Times New Roman" w:hAnsi="Times New Roman" w:cs="Times New Roman"/>
                  <w:color w:val="000000"/>
                </w:rPr>
                <w:t>2.6</w:t>
              </w:r>
            </w:ins>
          </w:p>
        </w:tc>
      </w:tr>
      <w:tr w:rsidR="00C32F60" w:rsidRPr="00604EDE" w14:paraId="607A5CFE" w14:textId="608464D1" w:rsidTr="00E729D4">
        <w:tblPrEx>
          <w:tblPrExChange w:id="1770" w:author="Caitlin Jeffrey" w:date="2023-11-09T11:56:00Z">
            <w:tblPrEx>
              <w:tblW w:w="13623" w:type="dxa"/>
            </w:tblPrEx>
          </w:tblPrExChange>
        </w:tblPrEx>
        <w:trPr>
          <w:trHeight w:val="290"/>
          <w:trPrChange w:id="1771"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72" w:author="Caitlin Jeffrey" w:date="2023-11-09T11:56:00Z">
              <w:tcPr>
                <w:tcW w:w="1080" w:type="dxa"/>
                <w:tcBorders>
                  <w:top w:val="nil"/>
                  <w:left w:val="nil"/>
                  <w:bottom w:val="nil"/>
                  <w:right w:val="nil"/>
                </w:tcBorders>
                <w:shd w:val="clear" w:color="auto" w:fill="auto"/>
                <w:noWrap/>
                <w:vAlign w:val="bottom"/>
              </w:tcPr>
            </w:tcPrChange>
          </w:tcPr>
          <w:p w14:paraId="133C565D"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Change w:id="1773" w:author="Caitlin Jeffrey" w:date="2023-11-09T11:56:00Z">
              <w:tcPr>
                <w:tcW w:w="5040" w:type="dxa"/>
                <w:tcBorders>
                  <w:top w:val="nil"/>
                  <w:left w:val="nil"/>
                  <w:bottom w:val="nil"/>
                  <w:right w:val="nil"/>
                </w:tcBorders>
                <w:shd w:val="clear" w:color="auto" w:fill="auto"/>
                <w:noWrap/>
                <w:vAlign w:val="bottom"/>
                <w:hideMark/>
              </w:tcPr>
            </w:tcPrChange>
          </w:tcPr>
          <w:p w14:paraId="0CC9F139"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Change w:id="1774" w:author="Caitlin Jeffrey" w:date="2023-11-09T11:56:00Z">
              <w:tcPr>
                <w:tcW w:w="3330" w:type="dxa"/>
                <w:gridSpan w:val="2"/>
                <w:tcBorders>
                  <w:top w:val="nil"/>
                  <w:left w:val="nil"/>
                  <w:bottom w:val="nil"/>
                  <w:right w:val="nil"/>
                </w:tcBorders>
                <w:shd w:val="clear" w:color="auto" w:fill="auto"/>
                <w:noWrap/>
                <w:vAlign w:val="bottom"/>
                <w:hideMark/>
              </w:tcPr>
            </w:tcPrChange>
          </w:tcPr>
          <w:p w14:paraId="3A37DD77"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Change w:id="1775" w:author="Caitlin Jeffrey" w:date="2023-11-09T11:56:00Z">
              <w:tcPr>
                <w:tcW w:w="2250" w:type="dxa"/>
                <w:gridSpan w:val="3"/>
                <w:tcBorders>
                  <w:top w:val="nil"/>
                  <w:left w:val="nil"/>
                  <w:bottom w:val="nil"/>
                  <w:right w:val="nil"/>
                </w:tcBorders>
                <w:shd w:val="clear" w:color="auto" w:fill="auto"/>
                <w:noWrap/>
                <w:vAlign w:val="bottom"/>
                <w:hideMark/>
              </w:tcPr>
            </w:tcPrChange>
          </w:tcPr>
          <w:p w14:paraId="0C37FC32"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Change w:id="1776" w:author="Caitlin Jeffrey" w:date="2023-11-09T11:56:00Z">
              <w:tcPr>
                <w:tcW w:w="900" w:type="dxa"/>
                <w:tcBorders>
                  <w:top w:val="nil"/>
                  <w:left w:val="nil"/>
                  <w:bottom w:val="nil"/>
                  <w:right w:val="nil"/>
                </w:tcBorders>
                <w:shd w:val="clear" w:color="auto" w:fill="auto"/>
                <w:noWrap/>
                <w:vAlign w:val="bottom"/>
                <w:hideMark/>
              </w:tcPr>
            </w:tcPrChange>
          </w:tcPr>
          <w:p w14:paraId="5AD2B519"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777" w:author="Caitlin Jeffrey" w:date="2023-11-09T11:56:00Z">
              <w:tcPr>
                <w:tcW w:w="1023" w:type="dxa"/>
                <w:tcBorders>
                  <w:top w:val="nil"/>
                  <w:left w:val="nil"/>
                  <w:bottom w:val="nil"/>
                  <w:right w:val="nil"/>
                </w:tcBorders>
                <w:vAlign w:val="bottom"/>
              </w:tcPr>
            </w:tcPrChange>
          </w:tcPr>
          <w:p w14:paraId="521C9292"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7EC4569F" w14:textId="6EEB7D52" w:rsidTr="00E729D4">
        <w:tblPrEx>
          <w:tblPrExChange w:id="1778" w:author="Caitlin Jeffrey" w:date="2023-11-09T11:56:00Z">
            <w:tblPrEx>
              <w:tblW w:w="13623" w:type="dxa"/>
            </w:tblPrEx>
          </w:tblPrExChange>
        </w:tblPrEx>
        <w:trPr>
          <w:trHeight w:val="290"/>
          <w:trPrChange w:id="1779"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80" w:author="Caitlin Jeffrey" w:date="2023-11-09T11:56:00Z">
              <w:tcPr>
                <w:tcW w:w="1080" w:type="dxa"/>
                <w:tcBorders>
                  <w:top w:val="nil"/>
                  <w:left w:val="nil"/>
                  <w:bottom w:val="nil"/>
                  <w:right w:val="nil"/>
                </w:tcBorders>
                <w:shd w:val="clear" w:color="auto" w:fill="auto"/>
                <w:noWrap/>
                <w:vAlign w:val="bottom"/>
              </w:tcPr>
            </w:tcPrChange>
          </w:tcPr>
          <w:p w14:paraId="514E5F1A" w14:textId="2DCC532E"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ins w:id="1781" w:author="Caitlin Jeffrey" w:date="2023-11-09T12:04:00Z">
              <w:r>
                <w:rPr>
                  <w:rFonts w:ascii="Times New Roman" w:eastAsia="Times New Roman" w:hAnsi="Times New Roman" w:cs="Times New Roman"/>
                  <w:color w:val="000000"/>
                </w:rPr>
                <w:t>3</w:t>
              </w:r>
            </w:ins>
            <w:del w:id="1782" w:author="Caitlin Jeffrey" w:date="2023-11-09T12:04:00Z">
              <w:r w:rsidDel="00622F82">
                <w:rPr>
                  <w:rFonts w:ascii="Times New Roman" w:eastAsia="Times New Roman" w:hAnsi="Times New Roman" w:cs="Times New Roman"/>
                  <w:color w:val="000000"/>
                </w:rPr>
                <w:delText>2</w:delText>
              </w:r>
            </w:del>
          </w:p>
        </w:tc>
        <w:tc>
          <w:tcPr>
            <w:tcW w:w="5040" w:type="dxa"/>
            <w:tcBorders>
              <w:top w:val="nil"/>
              <w:left w:val="nil"/>
              <w:bottom w:val="nil"/>
              <w:right w:val="nil"/>
            </w:tcBorders>
            <w:shd w:val="clear" w:color="auto" w:fill="auto"/>
            <w:noWrap/>
            <w:vAlign w:val="bottom"/>
            <w:hideMark/>
            <w:tcPrChange w:id="1783" w:author="Caitlin Jeffrey" w:date="2023-11-09T11:56:00Z">
              <w:tcPr>
                <w:tcW w:w="5040" w:type="dxa"/>
                <w:tcBorders>
                  <w:top w:val="nil"/>
                  <w:left w:val="nil"/>
                  <w:bottom w:val="nil"/>
                  <w:right w:val="nil"/>
                </w:tcBorders>
                <w:shd w:val="clear" w:color="auto" w:fill="auto"/>
                <w:noWrap/>
                <w:vAlign w:val="bottom"/>
                <w:hideMark/>
              </w:tcPr>
            </w:tcPrChange>
          </w:tcPr>
          <w:p w14:paraId="46A358B0" w14:textId="6114B768" w:rsidR="00C32F60" w:rsidRPr="00604EDE" w:rsidRDefault="00C32F60" w:rsidP="00C32F60">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del w:id="1784" w:author="Caitlin Jeffrey" w:date="2023-11-09T13:44:00Z">
              <w:r w:rsidRPr="00471AE7" w:rsidDel="00482477">
                <w:rPr>
                  <w:rFonts w:ascii="Times New Roman" w:eastAsia="Times New Roman" w:hAnsi="Times New Roman" w:cs="Times New Roman"/>
                  <w:color w:val="000000"/>
                </w:rPr>
                <w:delText>organic-approved, non-antibiotic</w:delText>
              </w:r>
            </w:del>
            <w:ins w:id="1785" w:author="Caitlin Jeffrey" w:date="2023-11-09T13:44:00Z">
              <w:r w:rsidR="00482477">
                <w:rPr>
                  <w:rFonts w:ascii="Times New Roman" w:eastAsia="Times New Roman" w:hAnsi="Times New Roman" w:cs="Times New Roman"/>
                  <w:color w:val="000000"/>
                </w:rPr>
                <w:t>OMRI</w:t>
              </w:r>
            </w:ins>
            <w:ins w:id="1786" w:author="Caitlin Jeffrey" w:date="2023-11-09T13:45:00Z">
              <w:r w:rsidR="00482477">
                <w:rPr>
                  <w:rFonts w:ascii="Times New Roman" w:eastAsia="Times New Roman" w:hAnsi="Times New Roman" w:cs="Times New Roman"/>
                  <w:color w:val="000000"/>
                </w:rPr>
                <w:t>-listed</w:t>
              </w:r>
            </w:ins>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Change w:id="1787" w:author="Caitlin Jeffrey" w:date="2023-11-09T11:56:00Z">
              <w:tcPr>
                <w:tcW w:w="3330" w:type="dxa"/>
                <w:gridSpan w:val="2"/>
                <w:tcBorders>
                  <w:top w:val="nil"/>
                  <w:left w:val="nil"/>
                  <w:bottom w:val="nil"/>
                  <w:right w:val="nil"/>
                </w:tcBorders>
                <w:shd w:val="clear" w:color="auto" w:fill="auto"/>
                <w:noWrap/>
                <w:vAlign w:val="bottom"/>
                <w:hideMark/>
              </w:tcPr>
            </w:tcPrChange>
          </w:tcPr>
          <w:p w14:paraId="038E3587"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Change w:id="1788" w:author="Caitlin Jeffrey" w:date="2023-11-09T11:56:00Z">
              <w:tcPr>
                <w:tcW w:w="2250" w:type="dxa"/>
                <w:gridSpan w:val="3"/>
                <w:tcBorders>
                  <w:top w:val="nil"/>
                  <w:left w:val="nil"/>
                  <w:bottom w:val="nil"/>
                  <w:right w:val="nil"/>
                </w:tcBorders>
                <w:shd w:val="clear" w:color="auto" w:fill="auto"/>
                <w:noWrap/>
                <w:vAlign w:val="bottom"/>
                <w:hideMark/>
              </w:tcPr>
            </w:tcPrChange>
          </w:tcPr>
          <w:p w14:paraId="01A82A81"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Change w:id="1789" w:author="Caitlin Jeffrey" w:date="2023-11-09T11:56:00Z">
              <w:tcPr>
                <w:tcW w:w="900" w:type="dxa"/>
                <w:tcBorders>
                  <w:top w:val="nil"/>
                  <w:left w:val="nil"/>
                  <w:bottom w:val="nil"/>
                  <w:right w:val="nil"/>
                </w:tcBorders>
                <w:shd w:val="clear" w:color="auto" w:fill="auto"/>
                <w:noWrap/>
                <w:vAlign w:val="bottom"/>
                <w:hideMark/>
              </w:tcPr>
            </w:tcPrChange>
          </w:tcPr>
          <w:p w14:paraId="2B733BA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Change w:id="1790" w:author="Caitlin Jeffrey" w:date="2023-11-09T11:56:00Z">
              <w:tcPr>
                <w:tcW w:w="1023" w:type="dxa"/>
                <w:tcBorders>
                  <w:top w:val="nil"/>
                  <w:left w:val="nil"/>
                  <w:bottom w:val="nil"/>
                  <w:right w:val="nil"/>
                </w:tcBorders>
                <w:vAlign w:val="bottom"/>
              </w:tcPr>
            </w:tcPrChange>
          </w:tcPr>
          <w:p w14:paraId="5B33A354" w14:textId="50D30986" w:rsidR="00C32F60" w:rsidRPr="00604EDE" w:rsidRDefault="00FE5D74" w:rsidP="00C32F60">
            <w:pPr>
              <w:spacing w:after="0" w:line="240" w:lineRule="auto"/>
              <w:jc w:val="center"/>
              <w:rPr>
                <w:rFonts w:ascii="Times New Roman" w:eastAsia="Times New Roman" w:hAnsi="Times New Roman" w:cs="Times New Roman"/>
                <w:color w:val="000000"/>
              </w:rPr>
            </w:pPr>
            <w:ins w:id="1791" w:author="Caitlin Jeffrey" w:date="2023-11-09T13:22:00Z">
              <w:r>
                <w:rPr>
                  <w:rFonts w:ascii="Times New Roman" w:eastAsia="Times New Roman" w:hAnsi="Times New Roman" w:cs="Times New Roman"/>
                  <w:color w:val="000000"/>
                </w:rPr>
                <w:t>2.5</w:t>
              </w:r>
            </w:ins>
          </w:p>
        </w:tc>
      </w:tr>
      <w:tr w:rsidR="00C32F60" w:rsidRPr="00604EDE" w14:paraId="14181BCF" w14:textId="1C9F83F7" w:rsidTr="00E729D4">
        <w:tblPrEx>
          <w:tblPrExChange w:id="1792" w:author="Caitlin Jeffrey" w:date="2023-11-09T11:56:00Z">
            <w:tblPrEx>
              <w:tblW w:w="13623" w:type="dxa"/>
            </w:tblPrEx>
          </w:tblPrExChange>
        </w:tblPrEx>
        <w:trPr>
          <w:trHeight w:val="290"/>
          <w:trPrChange w:id="1793"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794" w:author="Caitlin Jeffrey" w:date="2023-11-09T11:56:00Z">
              <w:tcPr>
                <w:tcW w:w="1080" w:type="dxa"/>
                <w:tcBorders>
                  <w:top w:val="nil"/>
                  <w:left w:val="nil"/>
                  <w:bottom w:val="nil"/>
                  <w:right w:val="nil"/>
                </w:tcBorders>
                <w:shd w:val="clear" w:color="auto" w:fill="auto"/>
                <w:noWrap/>
                <w:vAlign w:val="bottom"/>
              </w:tcPr>
            </w:tcPrChange>
          </w:tcPr>
          <w:p w14:paraId="4D3C1F1D"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Change w:id="1795" w:author="Caitlin Jeffrey" w:date="2023-11-09T11:56:00Z">
              <w:tcPr>
                <w:tcW w:w="5040" w:type="dxa"/>
                <w:tcBorders>
                  <w:top w:val="nil"/>
                  <w:left w:val="nil"/>
                  <w:bottom w:val="nil"/>
                  <w:right w:val="nil"/>
                </w:tcBorders>
                <w:shd w:val="clear" w:color="auto" w:fill="auto"/>
                <w:noWrap/>
                <w:vAlign w:val="bottom"/>
                <w:hideMark/>
              </w:tcPr>
            </w:tcPrChange>
          </w:tcPr>
          <w:p w14:paraId="16827BD2"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Change w:id="1796" w:author="Caitlin Jeffrey" w:date="2023-11-09T11:56:00Z">
              <w:tcPr>
                <w:tcW w:w="3330" w:type="dxa"/>
                <w:gridSpan w:val="2"/>
                <w:tcBorders>
                  <w:top w:val="nil"/>
                  <w:left w:val="nil"/>
                  <w:bottom w:val="nil"/>
                  <w:right w:val="nil"/>
                </w:tcBorders>
                <w:shd w:val="clear" w:color="auto" w:fill="auto"/>
                <w:noWrap/>
                <w:vAlign w:val="bottom"/>
                <w:hideMark/>
              </w:tcPr>
            </w:tcPrChange>
          </w:tcPr>
          <w:p w14:paraId="26D4EA6D"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Change w:id="1797" w:author="Caitlin Jeffrey" w:date="2023-11-09T11:56:00Z">
              <w:tcPr>
                <w:tcW w:w="2250" w:type="dxa"/>
                <w:gridSpan w:val="3"/>
                <w:tcBorders>
                  <w:top w:val="nil"/>
                  <w:left w:val="nil"/>
                  <w:bottom w:val="nil"/>
                  <w:right w:val="nil"/>
                </w:tcBorders>
                <w:shd w:val="clear" w:color="auto" w:fill="auto"/>
                <w:noWrap/>
                <w:vAlign w:val="bottom"/>
                <w:hideMark/>
              </w:tcPr>
            </w:tcPrChange>
          </w:tcPr>
          <w:p w14:paraId="513227D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Change w:id="1798" w:author="Caitlin Jeffrey" w:date="2023-11-09T11:56:00Z">
              <w:tcPr>
                <w:tcW w:w="900" w:type="dxa"/>
                <w:tcBorders>
                  <w:top w:val="nil"/>
                  <w:left w:val="nil"/>
                  <w:bottom w:val="nil"/>
                  <w:right w:val="nil"/>
                </w:tcBorders>
                <w:shd w:val="clear" w:color="auto" w:fill="auto"/>
                <w:noWrap/>
                <w:vAlign w:val="bottom"/>
                <w:hideMark/>
              </w:tcPr>
            </w:tcPrChange>
          </w:tcPr>
          <w:p w14:paraId="0C2F77EB"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799" w:author="Caitlin Jeffrey" w:date="2023-11-09T11:56:00Z">
              <w:tcPr>
                <w:tcW w:w="1023" w:type="dxa"/>
                <w:tcBorders>
                  <w:top w:val="nil"/>
                  <w:left w:val="nil"/>
                  <w:bottom w:val="nil"/>
                  <w:right w:val="nil"/>
                </w:tcBorders>
                <w:vAlign w:val="bottom"/>
              </w:tcPr>
            </w:tcPrChange>
          </w:tcPr>
          <w:p w14:paraId="2E966E5A"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6D1BC5F1" w14:textId="24C791A0" w:rsidTr="00E729D4">
        <w:tblPrEx>
          <w:tblPrExChange w:id="1800" w:author="Caitlin Jeffrey" w:date="2023-11-09T11:56:00Z">
            <w:tblPrEx>
              <w:tblW w:w="13623" w:type="dxa"/>
            </w:tblPrEx>
          </w:tblPrExChange>
        </w:tblPrEx>
        <w:trPr>
          <w:trHeight w:val="290"/>
          <w:trPrChange w:id="1801"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802" w:author="Caitlin Jeffrey" w:date="2023-11-09T11:56:00Z">
              <w:tcPr>
                <w:tcW w:w="1080" w:type="dxa"/>
                <w:tcBorders>
                  <w:top w:val="nil"/>
                  <w:left w:val="nil"/>
                  <w:bottom w:val="nil"/>
                  <w:right w:val="nil"/>
                </w:tcBorders>
                <w:shd w:val="clear" w:color="auto" w:fill="auto"/>
                <w:noWrap/>
                <w:vAlign w:val="bottom"/>
              </w:tcPr>
            </w:tcPrChange>
          </w:tcPr>
          <w:p w14:paraId="7BEF98D5" w14:textId="7DE08D8B"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w:t>
            </w:r>
            <w:ins w:id="1803" w:author="Caitlin Jeffrey" w:date="2023-11-09T12:04:00Z">
              <w:r>
                <w:rPr>
                  <w:rFonts w:ascii="Times New Roman" w:eastAsia="Times New Roman" w:hAnsi="Times New Roman" w:cs="Times New Roman"/>
                  <w:color w:val="000000"/>
                </w:rPr>
                <w:t>4</w:t>
              </w:r>
            </w:ins>
            <w:del w:id="1804" w:author="Caitlin Jeffrey" w:date="2023-11-09T12:04:00Z">
              <w:r w:rsidDel="00622F82">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Change w:id="1805" w:author="Caitlin Jeffrey" w:date="2023-11-09T11:56:00Z">
              <w:tcPr>
                <w:tcW w:w="5040" w:type="dxa"/>
                <w:tcBorders>
                  <w:top w:val="nil"/>
                  <w:left w:val="nil"/>
                  <w:bottom w:val="nil"/>
                  <w:right w:val="nil"/>
                </w:tcBorders>
                <w:shd w:val="clear" w:color="auto" w:fill="auto"/>
                <w:noWrap/>
                <w:vAlign w:val="bottom"/>
                <w:hideMark/>
              </w:tcPr>
            </w:tcPrChange>
          </w:tcPr>
          <w:p w14:paraId="31C70BE8" w14:textId="77777777"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Change w:id="1806" w:author="Caitlin Jeffrey" w:date="2023-11-09T11:56:00Z">
              <w:tcPr>
                <w:tcW w:w="3330" w:type="dxa"/>
                <w:gridSpan w:val="2"/>
                <w:tcBorders>
                  <w:top w:val="nil"/>
                  <w:left w:val="nil"/>
                  <w:bottom w:val="nil"/>
                  <w:right w:val="nil"/>
                </w:tcBorders>
                <w:shd w:val="clear" w:color="auto" w:fill="auto"/>
                <w:noWrap/>
                <w:vAlign w:val="bottom"/>
                <w:hideMark/>
              </w:tcPr>
            </w:tcPrChange>
          </w:tcPr>
          <w:p w14:paraId="3C2085BE"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Change w:id="1807" w:author="Caitlin Jeffrey" w:date="2023-11-09T11:56:00Z">
              <w:tcPr>
                <w:tcW w:w="2250" w:type="dxa"/>
                <w:gridSpan w:val="3"/>
                <w:tcBorders>
                  <w:top w:val="nil"/>
                  <w:left w:val="nil"/>
                  <w:bottom w:val="nil"/>
                  <w:right w:val="nil"/>
                </w:tcBorders>
                <w:shd w:val="clear" w:color="auto" w:fill="auto"/>
                <w:noWrap/>
                <w:vAlign w:val="bottom"/>
                <w:hideMark/>
              </w:tcPr>
            </w:tcPrChange>
          </w:tcPr>
          <w:p w14:paraId="46B7A84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Change w:id="1808" w:author="Caitlin Jeffrey" w:date="2023-11-09T11:56:00Z">
              <w:tcPr>
                <w:tcW w:w="900" w:type="dxa"/>
                <w:tcBorders>
                  <w:top w:val="nil"/>
                  <w:left w:val="nil"/>
                  <w:bottom w:val="nil"/>
                  <w:right w:val="nil"/>
                </w:tcBorders>
                <w:shd w:val="clear" w:color="auto" w:fill="auto"/>
                <w:noWrap/>
                <w:vAlign w:val="bottom"/>
                <w:hideMark/>
              </w:tcPr>
            </w:tcPrChange>
          </w:tcPr>
          <w:p w14:paraId="0EBFBF55" w14:textId="54A78759"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ins w:id="1809" w:author="Caitlin Jeffrey" w:date="2023-11-09T13:38:00Z">
              <w:r w:rsidR="00BA4D10">
                <w:rPr>
                  <w:rFonts w:ascii="Times New Roman" w:eastAsia="Times New Roman" w:hAnsi="Times New Roman" w:cs="Times New Roman"/>
                  <w:color w:val="000000"/>
                </w:rPr>
                <w:t>0</w:t>
              </w:r>
            </w:ins>
          </w:p>
        </w:tc>
        <w:tc>
          <w:tcPr>
            <w:tcW w:w="1023" w:type="dxa"/>
            <w:tcBorders>
              <w:top w:val="nil"/>
              <w:left w:val="nil"/>
              <w:bottom w:val="nil"/>
              <w:right w:val="nil"/>
            </w:tcBorders>
            <w:vAlign w:val="bottom"/>
            <w:tcPrChange w:id="1810" w:author="Caitlin Jeffrey" w:date="2023-11-09T11:56:00Z">
              <w:tcPr>
                <w:tcW w:w="1023" w:type="dxa"/>
                <w:tcBorders>
                  <w:top w:val="nil"/>
                  <w:left w:val="nil"/>
                  <w:bottom w:val="nil"/>
                  <w:right w:val="nil"/>
                </w:tcBorders>
                <w:vAlign w:val="bottom"/>
              </w:tcPr>
            </w:tcPrChange>
          </w:tcPr>
          <w:p w14:paraId="172A6445" w14:textId="2EA54776" w:rsidR="00C32F60" w:rsidRPr="00604EDE" w:rsidRDefault="006F4F43" w:rsidP="00C32F60">
            <w:pPr>
              <w:spacing w:after="0" w:line="240" w:lineRule="auto"/>
              <w:jc w:val="center"/>
              <w:rPr>
                <w:rFonts w:ascii="Times New Roman" w:eastAsia="Times New Roman" w:hAnsi="Times New Roman" w:cs="Times New Roman"/>
                <w:color w:val="000000"/>
              </w:rPr>
            </w:pPr>
            <w:ins w:id="1811" w:author="Caitlin Jeffrey" w:date="2023-11-09T13:21:00Z">
              <w:r>
                <w:rPr>
                  <w:rFonts w:ascii="Times New Roman" w:eastAsia="Times New Roman" w:hAnsi="Times New Roman" w:cs="Times New Roman"/>
                  <w:color w:val="000000"/>
                </w:rPr>
                <w:t>2.6</w:t>
              </w:r>
            </w:ins>
          </w:p>
        </w:tc>
      </w:tr>
      <w:tr w:rsidR="00C32F60" w:rsidRPr="00604EDE" w14:paraId="38AA17DB" w14:textId="6F2BBAC3" w:rsidTr="00E729D4">
        <w:tblPrEx>
          <w:tblPrExChange w:id="1812" w:author="Caitlin Jeffrey" w:date="2023-11-09T11:56:00Z">
            <w:tblPrEx>
              <w:tblW w:w="13623" w:type="dxa"/>
            </w:tblPrEx>
          </w:tblPrExChange>
        </w:tblPrEx>
        <w:trPr>
          <w:trHeight w:val="290"/>
          <w:trPrChange w:id="1813"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814" w:author="Caitlin Jeffrey" w:date="2023-11-09T11:56:00Z">
              <w:tcPr>
                <w:tcW w:w="1080" w:type="dxa"/>
                <w:tcBorders>
                  <w:top w:val="nil"/>
                  <w:left w:val="nil"/>
                  <w:bottom w:val="nil"/>
                  <w:right w:val="nil"/>
                </w:tcBorders>
                <w:shd w:val="clear" w:color="auto" w:fill="auto"/>
                <w:noWrap/>
                <w:vAlign w:val="bottom"/>
              </w:tcPr>
            </w:tcPrChange>
          </w:tcPr>
          <w:p w14:paraId="5D8592E1" w14:textId="5729E152"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ins w:id="1815" w:author="Caitlin Jeffrey" w:date="2023-11-09T12:04:00Z">
              <w:r>
                <w:rPr>
                  <w:rFonts w:ascii="Times New Roman" w:eastAsia="Times New Roman" w:hAnsi="Times New Roman" w:cs="Times New Roman"/>
                  <w:color w:val="000000"/>
                </w:rPr>
                <w:t>5</w:t>
              </w:r>
            </w:ins>
            <w:del w:id="1816" w:author="Caitlin Jeffrey" w:date="2023-11-09T12:04:00Z">
              <w:r w:rsidDel="00622F82">
                <w:rPr>
                  <w:rFonts w:ascii="Times New Roman" w:eastAsia="Times New Roman" w:hAnsi="Times New Roman" w:cs="Times New Roman"/>
                  <w:color w:val="000000"/>
                </w:rPr>
                <w:delText>4</w:delText>
              </w:r>
            </w:del>
          </w:p>
        </w:tc>
        <w:tc>
          <w:tcPr>
            <w:tcW w:w="5040" w:type="dxa"/>
            <w:tcBorders>
              <w:top w:val="nil"/>
              <w:left w:val="nil"/>
              <w:bottom w:val="nil"/>
              <w:right w:val="nil"/>
            </w:tcBorders>
            <w:shd w:val="clear" w:color="auto" w:fill="auto"/>
            <w:noWrap/>
            <w:vAlign w:val="bottom"/>
            <w:hideMark/>
            <w:tcPrChange w:id="1817" w:author="Caitlin Jeffrey" w:date="2023-11-09T11:56:00Z">
              <w:tcPr>
                <w:tcW w:w="5040" w:type="dxa"/>
                <w:tcBorders>
                  <w:top w:val="nil"/>
                  <w:left w:val="nil"/>
                  <w:bottom w:val="nil"/>
                  <w:right w:val="nil"/>
                </w:tcBorders>
                <w:shd w:val="clear" w:color="auto" w:fill="auto"/>
                <w:noWrap/>
                <w:vAlign w:val="bottom"/>
                <w:hideMark/>
              </w:tcPr>
            </w:tcPrChange>
          </w:tcPr>
          <w:p w14:paraId="6860A3F8"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Change w:id="1818" w:author="Caitlin Jeffrey" w:date="2023-11-09T11:56:00Z">
              <w:tcPr>
                <w:tcW w:w="3330" w:type="dxa"/>
                <w:gridSpan w:val="2"/>
                <w:tcBorders>
                  <w:top w:val="nil"/>
                  <w:left w:val="nil"/>
                  <w:bottom w:val="nil"/>
                  <w:right w:val="nil"/>
                </w:tcBorders>
                <w:shd w:val="clear" w:color="auto" w:fill="auto"/>
                <w:noWrap/>
                <w:vAlign w:val="bottom"/>
                <w:hideMark/>
              </w:tcPr>
            </w:tcPrChange>
          </w:tcPr>
          <w:p w14:paraId="5E7F3FF4"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Change w:id="1819" w:author="Caitlin Jeffrey" w:date="2023-11-09T11:56:00Z">
              <w:tcPr>
                <w:tcW w:w="2250" w:type="dxa"/>
                <w:gridSpan w:val="3"/>
                <w:tcBorders>
                  <w:top w:val="nil"/>
                  <w:left w:val="nil"/>
                  <w:bottom w:val="nil"/>
                  <w:right w:val="nil"/>
                </w:tcBorders>
                <w:shd w:val="clear" w:color="auto" w:fill="auto"/>
                <w:noWrap/>
                <w:vAlign w:val="bottom"/>
                <w:hideMark/>
              </w:tcPr>
            </w:tcPrChange>
          </w:tcPr>
          <w:p w14:paraId="52C54BD5"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Change w:id="1820" w:author="Caitlin Jeffrey" w:date="2023-11-09T11:56:00Z">
              <w:tcPr>
                <w:tcW w:w="900" w:type="dxa"/>
                <w:tcBorders>
                  <w:top w:val="nil"/>
                  <w:left w:val="nil"/>
                  <w:bottom w:val="nil"/>
                  <w:right w:val="nil"/>
                </w:tcBorders>
                <w:shd w:val="clear" w:color="auto" w:fill="auto"/>
                <w:noWrap/>
                <w:vAlign w:val="bottom"/>
                <w:hideMark/>
              </w:tcPr>
            </w:tcPrChange>
          </w:tcPr>
          <w:p w14:paraId="75FAFC33"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Change w:id="1821" w:author="Caitlin Jeffrey" w:date="2023-11-09T11:56:00Z">
              <w:tcPr>
                <w:tcW w:w="1023" w:type="dxa"/>
                <w:tcBorders>
                  <w:top w:val="nil"/>
                  <w:left w:val="nil"/>
                  <w:bottom w:val="nil"/>
                  <w:right w:val="nil"/>
                </w:tcBorders>
                <w:vAlign w:val="bottom"/>
              </w:tcPr>
            </w:tcPrChange>
          </w:tcPr>
          <w:p w14:paraId="7BA8C319" w14:textId="78C1E177" w:rsidR="00C32F60" w:rsidRPr="00604EDE" w:rsidRDefault="00C612CA" w:rsidP="00C32F60">
            <w:pPr>
              <w:spacing w:after="0" w:line="240" w:lineRule="auto"/>
              <w:jc w:val="center"/>
              <w:rPr>
                <w:rFonts w:ascii="Times New Roman" w:eastAsia="Times New Roman" w:hAnsi="Times New Roman" w:cs="Times New Roman"/>
                <w:color w:val="000000"/>
              </w:rPr>
            </w:pPr>
            <w:ins w:id="1822" w:author="Caitlin Jeffrey" w:date="2023-11-09T13:22:00Z">
              <w:r>
                <w:rPr>
                  <w:rFonts w:ascii="Times New Roman" w:eastAsia="Times New Roman" w:hAnsi="Times New Roman" w:cs="Times New Roman"/>
                  <w:color w:val="000000"/>
                </w:rPr>
                <w:t>2.1</w:t>
              </w:r>
            </w:ins>
          </w:p>
        </w:tc>
      </w:tr>
      <w:tr w:rsidR="00C32F60" w:rsidRPr="00604EDE" w14:paraId="6F8FB44C" w14:textId="0DDADF16" w:rsidTr="00E729D4">
        <w:tblPrEx>
          <w:tblPrExChange w:id="1823" w:author="Caitlin Jeffrey" w:date="2023-11-09T11:56:00Z">
            <w:tblPrEx>
              <w:tblW w:w="13623" w:type="dxa"/>
            </w:tblPrEx>
          </w:tblPrExChange>
        </w:tblPrEx>
        <w:trPr>
          <w:trHeight w:val="290"/>
          <w:trPrChange w:id="1824"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825" w:author="Caitlin Jeffrey" w:date="2023-11-09T11:56:00Z">
              <w:tcPr>
                <w:tcW w:w="1080" w:type="dxa"/>
                <w:tcBorders>
                  <w:top w:val="nil"/>
                  <w:left w:val="nil"/>
                  <w:bottom w:val="nil"/>
                  <w:right w:val="nil"/>
                </w:tcBorders>
                <w:shd w:val="clear" w:color="auto" w:fill="auto"/>
                <w:noWrap/>
                <w:vAlign w:val="bottom"/>
              </w:tcPr>
            </w:tcPrChange>
          </w:tcPr>
          <w:p w14:paraId="7061F29D" w14:textId="551D24E2"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ins w:id="1826" w:author="Caitlin Jeffrey" w:date="2023-11-09T12:05:00Z">
              <w:r>
                <w:rPr>
                  <w:rFonts w:ascii="Times New Roman" w:eastAsia="Times New Roman" w:hAnsi="Times New Roman" w:cs="Times New Roman"/>
                  <w:color w:val="000000"/>
                </w:rPr>
                <w:t>6</w:t>
              </w:r>
            </w:ins>
            <w:del w:id="1827" w:author="Caitlin Jeffrey" w:date="2023-11-09T12:05:00Z">
              <w:r w:rsidDel="00622F82">
                <w:rPr>
                  <w:rFonts w:ascii="Times New Roman" w:eastAsia="Times New Roman" w:hAnsi="Times New Roman" w:cs="Times New Roman"/>
                  <w:color w:val="000000"/>
                </w:rPr>
                <w:delText>5</w:delText>
              </w:r>
            </w:del>
          </w:p>
        </w:tc>
        <w:tc>
          <w:tcPr>
            <w:tcW w:w="5040" w:type="dxa"/>
            <w:tcBorders>
              <w:top w:val="nil"/>
              <w:left w:val="nil"/>
              <w:bottom w:val="nil"/>
              <w:right w:val="nil"/>
            </w:tcBorders>
            <w:shd w:val="clear" w:color="auto" w:fill="auto"/>
            <w:noWrap/>
            <w:vAlign w:val="bottom"/>
            <w:hideMark/>
            <w:tcPrChange w:id="1828" w:author="Caitlin Jeffrey" w:date="2023-11-09T11:56:00Z">
              <w:tcPr>
                <w:tcW w:w="5040" w:type="dxa"/>
                <w:tcBorders>
                  <w:top w:val="nil"/>
                  <w:left w:val="nil"/>
                  <w:bottom w:val="nil"/>
                  <w:right w:val="nil"/>
                </w:tcBorders>
                <w:shd w:val="clear" w:color="auto" w:fill="auto"/>
                <w:noWrap/>
                <w:vAlign w:val="bottom"/>
                <w:hideMark/>
              </w:tcPr>
            </w:tcPrChange>
          </w:tcPr>
          <w:p w14:paraId="78A56ADE"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Change w:id="1829" w:author="Caitlin Jeffrey" w:date="2023-11-09T11:56:00Z">
              <w:tcPr>
                <w:tcW w:w="3330" w:type="dxa"/>
                <w:gridSpan w:val="2"/>
                <w:tcBorders>
                  <w:top w:val="nil"/>
                  <w:left w:val="nil"/>
                  <w:bottom w:val="nil"/>
                  <w:right w:val="nil"/>
                </w:tcBorders>
                <w:shd w:val="clear" w:color="auto" w:fill="auto"/>
                <w:noWrap/>
                <w:vAlign w:val="bottom"/>
                <w:hideMark/>
              </w:tcPr>
            </w:tcPrChange>
          </w:tcPr>
          <w:p w14:paraId="7D01ADF9"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Change w:id="1830" w:author="Caitlin Jeffrey" w:date="2023-11-09T11:56:00Z">
              <w:tcPr>
                <w:tcW w:w="2250" w:type="dxa"/>
                <w:gridSpan w:val="3"/>
                <w:tcBorders>
                  <w:top w:val="nil"/>
                  <w:left w:val="nil"/>
                  <w:bottom w:val="nil"/>
                  <w:right w:val="nil"/>
                </w:tcBorders>
                <w:shd w:val="clear" w:color="auto" w:fill="auto"/>
                <w:noWrap/>
                <w:vAlign w:val="bottom"/>
                <w:hideMark/>
              </w:tcPr>
            </w:tcPrChange>
          </w:tcPr>
          <w:p w14:paraId="447C15E1"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Change w:id="1831" w:author="Caitlin Jeffrey" w:date="2023-11-09T11:56:00Z">
              <w:tcPr>
                <w:tcW w:w="900" w:type="dxa"/>
                <w:tcBorders>
                  <w:top w:val="nil"/>
                  <w:left w:val="nil"/>
                  <w:bottom w:val="nil"/>
                  <w:right w:val="nil"/>
                </w:tcBorders>
                <w:shd w:val="clear" w:color="auto" w:fill="auto"/>
                <w:noWrap/>
                <w:vAlign w:val="bottom"/>
                <w:hideMark/>
              </w:tcPr>
            </w:tcPrChange>
          </w:tcPr>
          <w:p w14:paraId="67602C48"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Change w:id="1832" w:author="Caitlin Jeffrey" w:date="2023-11-09T11:56:00Z">
              <w:tcPr>
                <w:tcW w:w="1023" w:type="dxa"/>
                <w:tcBorders>
                  <w:top w:val="nil"/>
                  <w:left w:val="nil"/>
                  <w:bottom w:val="nil"/>
                  <w:right w:val="nil"/>
                </w:tcBorders>
                <w:vAlign w:val="bottom"/>
              </w:tcPr>
            </w:tcPrChange>
          </w:tcPr>
          <w:p w14:paraId="20AD0CA9" w14:textId="594B003B" w:rsidR="00C32F60" w:rsidRPr="00604EDE" w:rsidRDefault="00AF7E02" w:rsidP="00C32F60">
            <w:pPr>
              <w:spacing w:after="0" w:line="240" w:lineRule="auto"/>
              <w:jc w:val="center"/>
              <w:rPr>
                <w:rFonts w:ascii="Times New Roman" w:eastAsia="Times New Roman" w:hAnsi="Times New Roman" w:cs="Times New Roman"/>
                <w:color w:val="000000"/>
              </w:rPr>
            </w:pPr>
            <w:ins w:id="1833" w:author="Caitlin Jeffrey" w:date="2023-11-09T13:22:00Z">
              <w:r>
                <w:rPr>
                  <w:rFonts w:ascii="Times New Roman" w:eastAsia="Times New Roman" w:hAnsi="Times New Roman" w:cs="Times New Roman"/>
                  <w:color w:val="000000"/>
                </w:rPr>
                <w:t>1.5</w:t>
              </w:r>
            </w:ins>
          </w:p>
        </w:tc>
      </w:tr>
      <w:tr w:rsidR="00C32F60" w:rsidRPr="00604EDE" w14:paraId="32F7E5D2" w14:textId="0CEEA386" w:rsidTr="00E729D4">
        <w:tblPrEx>
          <w:tblPrExChange w:id="1834" w:author="Caitlin Jeffrey" w:date="2023-11-09T11:56:00Z">
            <w:tblPrEx>
              <w:tblW w:w="13623" w:type="dxa"/>
            </w:tblPrEx>
          </w:tblPrExChange>
        </w:tblPrEx>
        <w:trPr>
          <w:trHeight w:val="378"/>
          <w:trPrChange w:id="1835" w:author="Caitlin Jeffrey" w:date="2023-11-09T11:56:00Z">
            <w:trPr>
              <w:trHeight w:val="378"/>
            </w:trPr>
          </w:trPrChange>
        </w:trPr>
        <w:tc>
          <w:tcPr>
            <w:tcW w:w="6120" w:type="dxa"/>
            <w:gridSpan w:val="2"/>
            <w:tcBorders>
              <w:top w:val="nil"/>
              <w:left w:val="nil"/>
              <w:bottom w:val="nil"/>
              <w:right w:val="nil"/>
            </w:tcBorders>
            <w:shd w:val="clear" w:color="auto" w:fill="auto"/>
            <w:noWrap/>
            <w:vAlign w:val="bottom"/>
            <w:tcPrChange w:id="1836" w:author="Caitlin Jeffrey" w:date="2023-11-09T11:56:00Z">
              <w:tcPr>
                <w:tcW w:w="6120" w:type="dxa"/>
                <w:gridSpan w:val="2"/>
                <w:tcBorders>
                  <w:top w:val="nil"/>
                  <w:left w:val="nil"/>
                  <w:bottom w:val="nil"/>
                  <w:right w:val="nil"/>
                </w:tcBorders>
                <w:shd w:val="clear" w:color="auto" w:fill="auto"/>
                <w:noWrap/>
                <w:vAlign w:val="bottom"/>
              </w:tcPr>
            </w:tcPrChange>
          </w:tcPr>
          <w:p w14:paraId="7704C842" w14:textId="7DEA8044" w:rsidR="00C32F60" w:rsidRPr="00E84769" w:rsidRDefault="00C32F60" w:rsidP="00C32F60">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1837"/>
            <w:r w:rsidRPr="00604EDE">
              <w:rPr>
                <w:rFonts w:ascii="Times New Roman" w:eastAsia="Times New Roman" w:hAnsi="Times New Roman" w:cs="Times New Roman"/>
                <w:color w:val="000000"/>
              </w:rPr>
              <w:t>(pounds)</w:t>
            </w:r>
            <w:commentRangeEnd w:id="1837"/>
            <w:r>
              <w:rPr>
                <w:rStyle w:val="CommentReference"/>
                <w:rFonts w:eastAsiaTheme="minorEastAsia"/>
              </w:rPr>
              <w:commentReference w:id="1837"/>
            </w:r>
            <w:del w:id="1838" w:author="Caitlin Jeffrey" w:date="2023-11-09T12:08:00Z">
              <w:r w:rsidDel="008B7BD0">
                <w:rPr>
                  <w:rFonts w:ascii="Times New Roman" w:eastAsia="Times New Roman" w:hAnsi="Times New Roman" w:cs="Times New Roman"/>
                  <w:color w:val="000000"/>
                  <w:vertAlign w:val="superscript"/>
                </w:rPr>
                <w:delText>4</w:delText>
              </w:r>
            </w:del>
            <w:ins w:id="1839" w:author="Caitlin Jeffrey" w:date="2023-11-09T12:08:00Z">
              <w:r>
                <w:rPr>
                  <w:rFonts w:ascii="Times New Roman" w:eastAsia="Times New Roman" w:hAnsi="Times New Roman" w:cs="Times New Roman"/>
                  <w:color w:val="000000"/>
                  <w:vertAlign w:val="superscript"/>
                </w:rPr>
                <w:t>5</w:t>
              </w:r>
            </w:ins>
          </w:p>
        </w:tc>
        <w:tc>
          <w:tcPr>
            <w:tcW w:w="3330" w:type="dxa"/>
            <w:tcBorders>
              <w:top w:val="nil"/>
              <w:left w:val="nil"/>
              <w:bottom w:val="nil"/>
              <w:right w:val="nil"/>
            </w:tcBorders>
            <w:shd w:val="clear" w:color="auto" w:fill="auto"/>
            <w:noWrap/>
            <w:vAlign w:val="bottom"/>
            <w:tcPrChange w:id="1840" w:author="Caitlin Jeffrey" w:date="2023-11-09T11:56:00Z">
              <w:tcPr>
                <w:tcW w:w="3330" w:type="dxa"/>
                <w:gridSpan w:val="2"/>
                <w:tcBorders>
                  <w:top w:val="nil"/>
                  <w:left w:val="nil"/>
                  <w:bottom w:val="nil"/>
                  <w:right w:val="nil"/>
                </w:tcBorders>
                <w:shd w:val="clear" w:color="auto" w:fill="auto"/>
                <w:noWrap/>
                <w:vAlign w:val="bottom"/>
              </w:tcPr>
            </w:tcPrChange>
          </w:tcPr>
          <w:p w14:paraId="0D838789"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841" w:author="Caitlin Jeffrey" w:date="2023-11-09T11:56:00Z">
              <w:tcPr>
                <w:tcW w:w="2250" w:type="dxa"/>
                <w:gridSpan w:val="3"/>
                <w:tcBorders>
                  <w:top w:val="nil"/>
                  <w:left w:val="nil"/>
                  <w:bottom w:val="nil"/>
                  <w:right w:val="nil"/>
                </w:tcBorders>
                <w:shd w:val="clear" w:color="auto" w:fill="auto"/>
                <w:noWrap/>
                <w:vAlign w:val="bottom"/>
              </w:tcPr>
            </w:tcPrChange>
          </w:tcPr>
          <w:p w14:paraId="09F35A7B"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842" w:author="Caitlin Jeffrey" w:date="2023-11-09T11:56:00Z">
              <w:tcPr>
                <w:tcW w:w="900" w:type="dxa"/>
                <w:tcBorders>
                  <w:top w:val="nil"/>
                  <w:left w:val="nil"/>
                  <w:bottom w:val="nil"/>
                  <w:right w:val="nil"/>
                </w:tcBorders>
                <w:shd w:val="clear" w:color="auto" w:fill="auto"/>
                <w:noWrap/>
                <w:vAlign w:val="bottom"/>
              </w:tcPr>
            </w:tcPrChange>
          </w:tcPr>
          <w:p w14:paraId="57E2CDA4"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843" w:author="Caitlin Jeffrey" w:date="2023-11-09T11:56:00Z">
              <w:tcPr>
                <w:tcW w:w="1023" w:type="dxa"/>
                <w:tcBorders>
                  <w:top w:val="nil"/>
                  <w:left w:val="nil"/>
                  <w:bottom w:val="nil"/>
                  <w:right w:val="nil"/>
                </w:tcBorders>
                <w:vAlign w:val="bottom"/>
              </w:tcPr>
            </w:tcPrChange>
          </w:tcPr>
          <w:p w14:paraId="3A0404DA"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23C3318E" w14:textId="403846CB" w:rsidTr="00E729D4">
        <w:tblPrEx>
          <w:tblPrExChange w:id="1844" w:author="Caitlin Jeffrey" w:date="2023-11-09T11:56:00Z">
            <w:tblPrEx>
              <w:tblW w:w="13623" w:type="dxa"/>
            </w:tblPrEx>
          </w:tblPrExChange>
        </w:tblPrEx>
        <w:trPr>
          <w:trHeight w:val="360"/>
          <w:trPrChange w:id="1845" w:author="Caitlin Jeffrey" w:date="2023-11-09T11:56:00Z">
            <w:trPr>
              <w:trHeight w:val="360"/>
            </w:trPr>
          </w:trPrChange>
        </w:trPr>
        <w:tc>
          <w:tcPr>
            <w:tcW w:w="1080" w:type="dxa"/>
            <w:tcBorders>
              <w:top w:val="nil"/>
              <w:left w:val="nil"/>
              <w:bottom w:val="nil"/>
              <w:right w:val="nil"/>
            </w:tcBorders>
            <w:shd w:val="clear" w:color="auto" w:fill="auto"/>
            <w:noWrap/>
            <w:vAlign w:val="bottom"/>
            <w:tcPrChange w:id="1846" w:author="Caitlin Jeffrey" w:date="2023-11-09T11:56:00Z">
              <w:tcPr>
                <w:tcW w:w="1080" w:type="dxa"/>
                <w:tcBorders>
                  <w:top w:val="nil"/>
                  <w:left w:val="nil"/>
                  <w:bottom w:val="nil"/>
                  <w:right w:val="nil"/>
                </w:tcBorders>
                <w:shd w:val="clear" w:color="auto" w:fill="auto"/>
                <w:noWrap/>
                <w:vAlign w:val="bottom"/>
              </w:tcPr>
            </w:tcPrChange>
          </w:tcPr>
          <w:p w14:paraId="6B386993" w14:textId="70F55099"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del w:id="1847" w:author="Caitlin Jeffrey" w:date="2023-11-09T12:05:00Z">
              <w:r w:rsidDel="00881880">
                <w:rPr>
                  <w:rFonts w:ascii="Times New Roman" w:eastAsia="Times New Roman" w:hAnsi="Times New Roman" w:cs="Times New Roman"/>
                  <w:color w:val="000000"/>
                </w:rPr>
                <w:delText>6</w:delText>
              </w:r>
            </w:del>
            <w:ins w:id="1848" w:author="Caitlin Jeffrey" w:date="2023-11-09T12:05:00Z">
              <w:r>
                <w:rPr>
                  <w:rFonts w:ascii="Times New Roman" w:eastAsia="Times New Roman" w:hAnsi="Times New Roman" w:cs="Times New Roman"/>
                  <w:color w:val="000000"/>
                </w:rPr>
                <w:t>7</w:t>
              </w:r>
            </w:ins>
          </w:p>
        </w:tc>
        <w:tc>
          <w:tcPr>
            <w:tcW w:w="5040" w:type="dxa"/>
            <w:tcBorders>
              <w:top w:val="nil"/>
              <w:left w:val="nil"/>
              <w:bottom w:val="nil"/>
              <w:right w:val="nil"/>
            </w:tcBorders>
            <w:shd w:val="clear" w:color="auto" w:fill="auto"/>
            <w:vAlign w:val="bottom"/>
            <w:tcPrChange w:id="1849" w:author="Caitlin Jeffrey" w:date="2023-11-09T11:56:00Z">
              <w:tcPr>
                <w:tcW w:w="5040" w:type="dxa"/>
                <w:tcBorders>
                  <w:top w:val="nil"/>
                  <w:left w:val="nil"/>
                  <w:bottom w:val="nil"/>
                  <w:right w:val="nil"/>
                </w:tcBorders>
                <w:shd w:val="clear" w:color="auto" w:fill="auto"/>
                <w:vAlign w:val="bottom"/>
              </w:tcPr>
            </w:tcPrChange>
          </w:tcPr>
          <w:p w14:paraId="6E3726C2" w14:textId="77777777" w:rsidR="00C32F60" w:rsidRPr="00604EDE" w:rsidRDefault="00C32F60" w:rsidP="00C32F60">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Change w:id="1850" w:author="Caitlin Jeffrey" w:date="2023-11-09T11:56:00Z">
              <w:tcPr>
                <w:tcW w:w="3330" w:type="dxa"/>
                <w:gridSpan w:val="2"/>
                <w:tcBorders>
                  <w:top w:val="nil"/>
                  <w:left w:val="nil"/>
                  <w:bottom w:val="nil"/>
                  <w:right w:val="nil"/>
                </w:tcBorders>
                <w:shd w:val="clear" w:color="auto" w:fill="auto"/>
                <w:noWrap/>
                <w:vAlign w:val="bottom"/>
              </w:tcPr>
            </w:tcPrChange>
          </w:tcPr>
          <w:p w14:paraId="54D6D224"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 xml:space="preserve">(n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Change w:id="1851" w:author="Caitlin Jeffrey" w:date="2023-11-09T11:56:00Z">
              <w:tcPr>
                <w:tcW w:w="2250" w:type="dxa"/>
                <w:gridSpan w:val="3"/>
                <w:tcBorders>
                  <w:top w:val="nil"/>
                  <w:left w:val="nil"/>
                  <w:bottom w:val="nil"/>
                  <w:right w:val="nil"/>
                </w:tcBorders>
                <w:shd w:val="clear" w:color="auto" w:fill="auto"/>
                <w:noWrap/>
                <w:vAlign w:val="bottom"/>
              </w:tcPr>
            </w:tcPrChange>
          </w:tcPr>
          <w:p w14:paraId="50489E0C"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Change w:id="1852" w:author="Caitlin Jeffrey" w:date="2023-11-09T11:56:00Z">
              <w:tcPr>
                <w:tcW w:w="900" w:type="dxa"/>
                <w:tcBorders>
                  <w:top w:val="nil"/>
                  <w:left w:val="nil"/>
                  <w:bottom w:val="nil"/>
                  <w:right w:val="nil"/>
                </w:tcBorders>
                <w:shd w:val="clear" w:color="auto" w:fill="auto"/>
                <w:noWrap/>
                <w:vAlign w:val="bottom"/>
              </w:tcPr>
            </w:tcPrChange>
          </w:tcPr>
          <w:p w14:paraId="0CE40C94"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Change w:id="1853" w:author="Caitlin Jeffrey" w:date="2023-11-09T11:56:00Z">
              <w:tcPr>
                <w:tcW w:w="1023" w:type="dxa"/>
                <w:tcBorders>
                  <w:top w:val="nil"/>
                  <w:left w:val="nil"/>
                  <w:bottom w:val="nil"/>
                  <w:right w:val="nil"/>
                </w:tcBorders>
                <w:vAlign w:val="bottom"/>
              </w:tcPr>
            </w:tcPrChange>
          </w:tcPr>
          <w:p w14:paraId="4A00A666" w14:textId="6FA06548" w:rsidR="00C32F60" w:rsidRDefault="00AA0C91" w:rsidP="00C32F60">
            <w:pPr>
              <w:spacing w:after="0" w:line="240" w:lineRule="auto"/>
              <w:jc w:val="center"/>
              <w:rPr>
                <w:rFonts w:ascii="Times New Roman" w:eastAsia="Times New Roman" w:hAnsi="Times New Roman" w:cs="Times New Roman"/>
                <w:color w:val="000000"/>
              </w:rPr>
            </w:pPr>
            <w:ins w:id="1854" w:author="Caitlin Jeffrey" w:date="2023-11-09T13:27:00Z">
              <w:r>
                <w:rPr>
                  <w:rFonts w:ascii="Times New Roman" w:eastAsia="Times New Roman" w:hAnsi="Times New Roman" w:cs="Times New Roman"/>
                  <w:color w:val="000000"/>
                </w:rPr>
                <w:t>46.5</w:t>
              </w:r>
            </w:ins>
          </w:p>
        </w:tc>
      </w:tr>
      <w:tr w:rsidR="00C32F60" w:rsidRPr="00604EDE" w14:paraId="043A2B28" w14:textId="1CA8C9D8" w:rsidTr="00E729D4">
        <w:tblPrEx>
          <w:tblPrExChange w:id="1855" w:author="Caitlin Jeffrey" w:date="2023-11-09T11:56:00Z">
            <w:tblPrEx>
              <w:tblW w:w="13623" w:type="dxa"/>
            </w:tblPrEx>
          </w:tblPrExChange>
        </w:tblPrEx>
        <w:trPr>
          <w:trHeight w:val="360"/>
          <w:trPrChange w:id="1856" w:author="Caitlin Jeffrey" w:date="2023-11-09T11:56:00Z">
            <w:trPr>
              <w:trHeight w:val="360"/>
            </w:trPr>
          </w:trPrChange>
        </w:trPr>
        <w:tc>
          <w:tcPr>
            <w:tcW w:w="1080" w:type="dxa"/>
            <w:tcBorders>
              <w:top w:val="nil"/>
              <w:left w:val="nil"/>
              <w:bottom w:val="nil"/>
              <w:right w:val="nil"/>
            </w:tcBorders>
            <w:shd w:val="clear" w:color="auto" w:fill="auto"/>
            <w:noWrap/>
            <w:vAlign w:val="bottom"/>
            <w:tcPrChange w:id="1857" w:author="Caitlin Jeffrey" w:date="2023-11-09T11:56:00Z">
              <w:tcPr>
                <w:tcW w:w="1080" w:type="dxa"/>
                <w:tcBorders>
                  <w:top w:val="nil"/>
                  <w:left w:val="nil"/>
                  <w:bottom w:val="nil"/>
                  <w:right w:val="nil"/>
                </w:tcBorders>
                <w:shd w:val="clear" w:color="auto" w:fill="auto"/>
                <w:noWrap/>
                <w:vAlign w:val="bottom"/>
              </w:tcPr>
            </w:tcPrChange>
          </w:tcPr>
          <w:p w14:paraId="1250D960"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Change w:id="1858" w:author="Caitlin Jeffrey" w:date="2023-11-09T11:56:00Z">
              <w:tcPr>
                <w:tcW w:w="5040" w:type="dxa"/>
                <w:tcBorders>
                  <w:top w:val="nil"/>
                  <w:left w:val="nil"/>
                  <w:bottom w:val="nil"/>
                  <w:right w:val="nil"/>
                </w:tcBorders>
                <w:shd w:val="clear" w:color="auto" w:fill="auto"/>
                <w:vAlign w:val="bottom"/>
              </w:tcPr>
            </w:tcPrChange>
          </w:tcPr>
          <w:p w14:paraId="42AFE19C"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Change w:id="1859" w:author="Caitlin Jeffrey" w:date="2023-11-09T11:56:00Z">
              <w:tcPr>
                <w:tcW w:w="3330" w:type="dxa"/>
                <w:gridSpan w:val="2"/>
                <w:tcBorders>
                  <w:top w:val="nil"/>
                  <w:left w:val="nil"/>
                  <w:bottom w:val="nil"/>
                  <w:right w:val="nil"/>
                </w:tcBorders>
                <w:shd w:val="clear" w:color="auto" w:fill="auto"/>
                <w:noWrap/>
                <w:vAlign w:val="bottom"/>
              </w:tcPr>
            </w:tcPrChange>
          </w:tcPr>
          <w:p w14:paraId="706EFE2D"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Change w:id="1860" w:author="Caitlin Jeffrey" w:date="2023-11-09T11:56:00Z">
              <w:tcPr>
                <w:tcW w:w="2250" w:type="dxa"/>
                <w:gridSpan w:val="3"/>
                <w:tcBorders>
                  <w:top w:val="nil"/>
                  <w:left w:val="nil"/>
                  <w:bottom w:val="nil"/>
                  <w:right w:val="nil"/>
                </w:tcBorders>
                <w:shd w:val="clear" w:color="auto" w:fill="auto"/>
                <w:noWrap/>
                <w:vAlign w:val="bottom"/>
              </w:tcPr>
            </w:tcPrChange>
          </w:tcPr>
          <w:p w14:paraId="6D1A02C0"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861" w:author="Caitlin Jeffrey" w:date="2023-11-09T11:56:00Z">
              <w:tcPr>
                <w:tcW w:w="900" w:type="dxa"/>
                <w:tcBorders>
                  <w:top w:val="nil"/>
                  <w:left w:val="nil"/>
                  <w:bottom w:val="nil"/>
                  <w:right w:val="nil"/>
                </w:tcBorders>
                <w:shd w:val="clear" w:color="auto" w:fill="auto"/>
                <w:noWrap/>
                <w:vAlign w:val="bottom"/>
              </w:tcPr>
            </w:tcPrChange>
          </w:tcPr>
          <w:p w14:paraId="19E86A13"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862" w:author="Caitlin Jeffrey" w:date="2023-11-09T11:56:00Z">
              <w:tcPr>
                <w:tcW w:w="1023" w:type="dxa"/>
                <w:tcBorders>
                  <w:top w:val="nil"/>
                  <w:left w:val="nil"/>
                  <w:bottom w:val="nil"/>
                  <w:right w:val="nil"/>
                </w:tcBorders>
                <w:vAlign w:val="bottom"/>
              </w:tcPr>
            </w:tcPrChange>
          </w:tcPr>
          <w:p w14:paraId="12543538"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24B27B2E" w14:textId="59A3503E" w:rsidTr="00E729D4">
        <w:tblPrEx>
          <w:tblPrExChange w:id="1863" w:author="Caitlin Jeffrey" w:date="2023-11-09T11:56:00Z">
            <w:tblPrEx>
              <w:tblW w:w="13623" w:type="dxa"/>
            </w:tblPrEx>
          </w:tblPrExChange>
        </w:tblPrEx>
        <w:trPr>
          <w:trHeight w:val="360"/>
          <w:trPrChange w:id="1864" w:author="Caitlin Jeffrey" w:date="2023-11-09T11:56:00Z">
            <w:trPr>
              <w:trHeight w:val="360"/>
            </w:trPr>
          </w:trPrChange>
        </w:trPr>
        <w:tc>
          <w:tcPr>
            <w:tcW w:w="1080" w:type="dxa"/>
            <w:tcBorders>
              <w:top w:val="nil"/>
              <w:left w:val="nil"/>
              <w:bottom w:val="nil"/>
              <w:right w:val="nil"/>
            </w:tcBorders>
            <w:shd w:val="clear" w:color="auto" w:fill="auto"/>
            <w:noWrap/>
            <w:vAlign w:val="bottom"/>
            <w:tcPrChange w:id="1865" w:author="Caitlin Jeffrey" w:date="2023-11-09T11:56:00Z">
              <w:tcPr>
                <w:tcW w:w="1080" w:type="dxa"/>
                <w:tcBorders>
                  <w:top w:val="nil"/>
                  <w:left w:val="nil"/>
                  <w:bottom w:val="nil"/>
                  <w:right w:val="nil"/>
                </w:tcBorders>
                <w:shd w:val="clear" w:color="auto" w:fill="auto"/>
                <w:noWrap/>
                <w:vAlign w:val="bottom"/>
              </w:tcPr>
            </w:tcPrChange>
          </w:tcPr>
          <w:p w14:paraId="46963F40" w14:textId="1BB593C2"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w:t>
            </w:r>
            <w:del w:id="1866" w:author="Caitlin Jeffrey" w:date="2023-11-09T12:05:00Z">
              <w:r w:rsidDel="00881880">
                <w:rPr>
                  <w:rFonts w:ascii="Times New Roman" w:eastAsia="Times New Roman" w:hAnsi="Times New Roman" w:cs="Times New Roman"/>
                  <w:color w:val="000000"/>
                </w:rPr>
                <w:delText>7</w:delText>
              </w:r>
            </w:del>
            <w:ins w:id="1867" w:author="Caitlin Jeffrey" w:date="2023-11-09T12:05:00Z">
              <w:r>
                <w:rPr>
                  <w:rFonts w:ascii="Times New Roman" w:eastAsia="Times New Roman" w:hAnsi="Times New Roman" w:cs="Times New Roman"/>
                  <w:color w:val="000000"/>
                </w:rPr>
                <w:t>8</w:t>
              </w:r>
            </w:ins>
          </w:p>
        </w:tc>
        <w:tc>
          <w:tcPr>
            <w:tcW w:w="5040" w:type="dxa"/>
            <w:tcBorders>
              <w:top w:val="nil"/>
              <w:left w:val="nil"/>
              <w:bottom w:val="nil"/>
              <w:right w:val="nil"/>
            </w:tcBorders>
            <w:shd w:val="clear" w:color="auto" w:fill="auto"/>
            <w:vAlign w:val="bottom"/>
            <w:tcPrChange w:id="1868" w:author="Caitlin Jeffrey" w:date="2023-11-09T11:56:00Z">
              <w:tcPr>
                <w:tcW w:w="5040" w:type="dxa"/>
                <w:tcBorders>
                  <w:top w:val="nil"/>
                  <w:left w:val="nil"/>
                  <w:bottom w:val="nil"/>
                  <w:right w:val="nil"/>
                </w:tcBorders>
                <w:shd w:val="clear" w:color="auto" w:fill="auto"/>
                <w:vAlign w:val="bottom"/>
              </w:tcPr>
            </w:tcPrChange>
          </w:tcPr>
          <w:p w14:paraId="0D054A0D"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Change w:id="1869" w:author="Caitlin Jeffrey" w:date="2023-11-09T11:56:00Z">
              <w:tcPr>
                <w:tcW w:w="3330" w:type="dxa"/>
                <w:gridSpan w:val="2"/>
                <w:tcBorders>
                  <w:top w:val="nil"/>
                  <w:left w:val="nil"/>
                  <w:bottom w:val="nil"/>
                  <w:right w:val="nil"/>
                </w:tcBorders>
                <w:shd w:val="clear" w:color="auto" w:fill="auto"/>
                <w:noWrap/>
                <w:vAlign w:val="bottom"/>
              </w:tcPr>
            </w:tcPrChange>
          </w:tcPr>
          <w:p w14:paraId="1EF6995C" w14:textId="77777777"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Change w:id="1870" w:author="Caitlin Jeffrey" w:date="2023-11-09T11:56:00Z">
              <w:tcPr>
                <w:tcW w:w="2250" w:type="dxa"/>
                <w:gridSpan w:val="3"/>
                <w:tcBorders>
                  <w:top w:val="nil"/>
                  <w:left w:val="nil"/>
                  <w:bottom w:val="nil"/>
                  <w:right w:val="nil"/>
                </w:tcBorders>
                <w:shd w:val="clear" w:color="auto" w:fill="auto"/>
                <w:noWrap/>
                <w:vAlign w:val="bottom"/>
              </w:tcPr>
            </w:tcPrChange>
          </w:tcPr>
          <w:p w14:paraId="75662095"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Change w:id="1871" w:author="Caitlin Jeffrey" w:date="2023-11-09T11:56:00Z">
              <w:tcPr>
                <w:tcW w:w="900" w:type="dxa"/>
                <w:tcBorders>
                  <w:top w:val="nil"/>
                  <w:left w:val="nil"/>
                  <w:bottom w:val="nil"/>
                  <w:right w:val="nil"/>
                </w:tcBorders>
                <w:shd w:val="clear" w:color="auto" w:fill="auto"/>
                <w:noWrap/>
                <w:vAlign w:val="bottom"/>
              </w:tcPr>
            </w:tcPrChange>
          </w:tcPr>
          <w:p w14:paraId="69FCDCE0"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Change w:id="1872" w:author="Caitlin Jeffrey" w:date="2023-11-09T11:56:00Z">
              <w:tcPr>
                <w:tcW w:w="1023" w:type="dxa"/>
                <w:tcBorders>
                  <w:top w:val="nil"/>
                  <w:left w:val="nil"/>
                  <w:bottom w:val="nil"/>
                  <w:right w:val="nil"/>
                </w:tcBorders>
                <w:vAlign w:val="bottom"/>
              </w:tcPr>
            </w:tcPrChange>
          </w:tcPr>
          <w:p w14:paraId="694A4957" w14:textId="50373291" w:rsidR="00C32F60" w:rsidRDefault="003167F2" w:rsidP="00C32F60">
            <w:pPr>
              <w:spacing w:after="0" w:line="240" w:lineRule="auto"/>
              <w:jc w:val="center"/>
              <w:rPr>
                <w:rFonts w:ascii="Times New Roman" w:eastAsia="Times New Roman" w:hAnsi="Times New Roman" w:cs="Times New Roman"/>
                <w:color w:val="000000"/>
              </w:rPr>
            </w:pPr>
            <w:ins w:id="1873" w:author="Caitlin Jeffrey" w:date="2023-11-09T13:28:00Z">
              <w:r>
                <w:rPr>
                  <w:rFonts w:ascii="Times New Roman" w:eastAsia="Times New Roman" w:hAnsi="Times New Roman" w:cs="Times New Roman"/>
                  <w:color w:val="000000"/>
                </w:rPr>
                <w:t>33.1</w:t>
              </w:r>
            </w:ins>
          </w:p>
        </w:tc>
      </w:tr>
      <w:tr w:rsidR="00C32F60" w:rsidRPr="00604EDE" w14:paraId="3AE8F3E8" w14:textId="7DA7A230" w:rsidTr="00E729D4">
        <w:tblPrEx>
          <w:tblPrExChange w:id="1874" w:author="Caitlin Jeffrey" w:date="2023-11-09T11:56:00Z">
            <w:tblPrEx>
              <w:tblW w:w="13623" w:type="dxa"/>
            </w:tblPrEx>
          </w:tblPrExChange>
        </w:tblPrEx>
        <w:trPr>
          <w:trHeight w:val="378"/>
          <w:trPrChange w:id="1875" w:author="Caitlin Jeffrey" w:date="2023-11-09T11:56:00Z">
            <w:trPr>
              <w:trHeight w:val="378"/>
            </w:trPr>
          </w:trPrChange>
        </w:trPr>
        <w:tc>
          <w:tcPr>
            <w:tcW w:w="6120" w:type="dxa"/>
            <w:gridSpan w:val="2"/>
            <w:tcBorders>
              <w:top w:val="nil"/>
              <w:left w:val="nil"/>
              <w:bottom w:val="nil"/>
              <w:right w:val="nil"/>
            </w:tcBorders>
            <w:shd w:val="clear" w:color="auto" w:fill="auto"/>
            <w:noWrap/>
            <w:vAlign w:val="bottom"/>
            <w:tcPrChange w:id="1876" w:author="Caitlin Jeffrey" w:date="2023-11-09T11:56:00Z">
              <w:tcPr>
                <w:tcW w:w="6120" w:type="dxa"/>
                <w:gridSpan w:val="2"/>
                <w:tcBorders>
                  <w:top w:val="nil"/>
                  <w:left w:val="nil"/>
                  <w:bottom w:val="nil"/>
                  <w:right w:val="nil"/>
                </w:tcBorders>
                <w:shd w:val="clear" w:color="auto" w:fill="auto"/>
                <w:noWrap/>
                <w:vAlign w:val="bottom"/>
              </w:tcPr>
            </w:tcPrChange>
          </w:tcPr>
          <w:p w14:paraId="6E2C6C93" w14:textId="77777777" w:rsidR="00C32F60" w:rsidRPr="006E592D" w:rsidRDefault="00C32F60" w:rsidP="00C32F60">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Change w:id="1877" w:author="Caitlin Jeffrey" w:date="2023-11-09T11:56:00Z">
              <w:tcPr>
                <w:tcW w:w="3330" w:type="dxa"/>
                <w:gridSpan w:val="2"/>
                <w:tcBorders>
                  <w:top w:val="nil"/>
                  <w:left w:val="nil"/>
                  <w:bottom w:val="nil"/>
                  <w:right w:val="nil"/>
                </w:tcBorders>
                <w:shd w:val="clear" w:color="auto" w:fill="auto"/>
                <w:noWrap/>
                <w:vAlign w:val="bottom"/>
              </w:tcPr>
            </w:tcPrChange>
          </w:tcPr>
          <w:p w14:paraId="394E2D94"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878" w:author="Caitlin Jeffrey" w:date="2023-11-09T11:56:00Z">
              <w:tcPr>
                <w:tcW w:w="2250" w:type="dxa"/>
                <w:gridSpan w:val="3"/>
                <w:tcBorders>
                  <w:top w:val="nil"/>
                  <w:left w:val="nil"/>
                  <w:bottom w:val="nil"/>
                  <w:right w:val="nil"/>
                </w:tcBorders>
                <w:shd w:val="clear" w:color="auto" w:fill="auto"/>
                <w:noWrap/>
                <w:vAlign w:val="bottom"/>
              </w:tcPr>
            </w:tcPrChange>
          </w:tcPr>
          <w:p w14:paraId="07374915"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879" w:author="Caitlin Jeffrey" w:date="2023-11-09T11:56:00Z">
              <w:tcPr>
                <w:tcW w:w="900" w:type="dxa"/>
                <w:tcBorders>
                  <w:top w:val="nil"/>
                  <w:left w:val="nil"/>
                  <w:bottom w:val="nil"/>
                  <w:right w:val="nil"/>
                </w:tcBorders>
                <w:shd w:val="clear" w:color="auto" w:fill="auto"/>
                <w:noWrap/>
                <w:vAlign w:val="bottom"/>
              </w:tcPr>
            </w:tcPrChange>
          </w:tcPr>
          <w:p w14:paraId="6EFB5496"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880" w:author="Caitlin Jeffrey" w:date="2023-11-09T11:56:00Z">
              <w:tcPr>
                <w:tcW w:w="1023" w:type="dxa"/>
                <w:tcBorders>
                  <w:top w:val="nil"/>
                  <w:left w:val="nil"/>
                  <w:bottom w:val="nil"/>
                  <w:right w:val="nil"/>
                </w:tcBorders>
                <w:vAlign w:val="bottom"/>
              </w:tcPr>
            </w:tcPrChange>
          </w:tcPr>
          <w:p w14:paraId="230608F2"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72B8B44A" w14:textId="7E1AB864" w:rsidTr="00E729D4">
        <w:tblPrEx>
          <w:tblPrExChange w:id="1881" w:author="Caitlin Jeffrey" w:date="2023-11-09T11:56:00Z">
            <w:tblPrEx>
              <w:tblW w:w="13623" w:type="dxa"/>
            </w:tblPrEx>
          </w:tblPrExChange>
        </w:tblPrEx>
        <w:trPr>
          <w:trHeight w:val="290"/>
          <w:trPrChange w:id="1882"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883" w:author="Caitlin Jeffrey" w:date="2023-11-09T11:56:00Z">
              <w:tcPr>
                <w:tcW w:w="1080" w:type="dxa"/>
                <w:tcBorders>
                  <w:top w:val="nil"/>
                  <w:left w:val="nil"/>
                  <w:bottom w:val="nil"/>
                  <w:right w:val="nil"/>
                </w:tcBorders>
                <w:shd w:val="clear" w:color="auto" w:fill="auto"/>
                <w:noWrap/>
                <w:vAlign w:val="bottom"/>
              </w:tcPr>
            </w:tcPrChange>
          </w:tcPr>
          <w:p w14:paraId="15E1D709" w14:textId="1BF9CD72" w:rsidR="00C32F60" w:rsidRPr="006E592D" w:rsidRDefault="00C32F60" w:rsidP="00C32F60">
            <w:pPr>
              <w:spacing w:after="0" w:line="240" w:lineRule="auto"/>
              <w:rPr>
                <w:rFonts w:ascii="Times New Roman" w:eastAsia="Times New Roman" w:hAnsi="Times New Roman" w:cs="Times New Roman"/>
              </w:rPr>
            </w:pPr>
            <w:r>
              <w:rPr>
                <w:rFonts w:ascii="Times New Roman" w:eastAsia="Times New Roman" w:hAnsi="Times New Roman" w:cs="Times New Roman"/>
              </w:rPr>
              <w:t>Model 1</w:t>
            </w:r>
            <w:del w:id="1884" w:author="Caitlin Jeffrey" w:date="2023-11-09T12:05:00Z">
              <w:r w:rsidDel="00881880">
                <w:rPr>
                  <w:rFonts w:ascii="Times New Roman" w:eastAsia="Times New Roman" w:hAnsi="Times New Roman" w:cs="Times New Roman"/>
                </w:rPr>
                <w:delText>8</w:delText>
              </w:r>
            </w:del>
            <w:ins w:id="1885" w:author="Caitlin Jeffrey" w:date="2023-11-09T12:05:00Z">
              <w:r>
                <w:rPr>
                  <w:rFonts w:ascii="Times New Roman" w:eastAsia="Times New Roman" w:hAnsi="Times New Roman" w:cs="Times New Roman"/>
                </w:rPr>
                <w:t>9</w:t>
              </w:r>
            </w:ins>
          </w:p>
        </w:tc>
        <w:tc>
          <w:tcPr>
            <w:tcW w:w="5040" w:type="dxa"/>
            <w:tcBorders>
              <w:top w:val="nil"/>
              <w:left w:val="nil"/>
              <w:bottom w:val="nil"/>
              <w:right w:val="nil"/>
            </w:tcBorders>
            <w:shd w:val="clear" w:color="auto" w:fill="auto"/>
            <w:noWrap/>
            <w:vAlign w:val="bottom"/>
            <w:hideMark/>
            <w:tcPrChange w:id="1886" w:author="Caitlin Jeffrey" w:date="2023-11-09T11:56:00Z">
              <w:tcPr>
                <w:tcW w:w="5040" w:type="dxa"/>
                <w:tcBorders>
                  <w:top w:val="nil"/>
                  <w:left w:val="nil"/>
                  <w:bottom w:val="nil"/>
                  <w:right w:val="nil"/>
                </w:tcBorders>
                <w:shd w:val="clear" w:color="auto" w:fill="auto"/>
                <w:noWrap/>
                <w:vAlign w:val="bottom"/>
                <w:hideMark/>
              </w:tcPr>
            </w:tcPrChange>
          </w:tcPr>
          <w:p w14:paraId="14034040" w14:textId="77777777" w:rsidR="00C32F60" w:rsidRPr="006E592D" w:rsidRDefault="00C32F60" w:rsidP="00C32F60">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Change w:id="1887" w:author="Caitlin Jeffrey" w:date="2023-11-09T11:56:00Z">
              <w:tcPr>
                <w:tcW w:w="3330" w:type="dxa"/>
                <w:gridSpan w:val="2"/>
                <w:tcBorders>
                  <w:top w:val="nil"/>
                  <w:left w:val="nil"/>
                  <w:bottom w:val="nil"/>
                  <w:right w:val="nil"/>
                </w:tcBorders>
                <w:shd w:val="clear" w:color="auto" w:fill="auto"/>
                <w:noWrap/>
                <w:vAlign w:val="bottom"/>
                <w:hideMark/>
              </w:tcPr>
            </w:tcPrChange>
          </w:tcPr>
          <w:p w14:paraId="5BC491C5"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Change w:id="1888" w:author="Caitlin Jeffrey" w:date="2023-11-09T11:56:00Z">
              <w:tcPr>
                <w:tcW w:w="2250" w:type="dxa"/>
                <w:gridSpan w:val="3"/>
                <w:tcBorders>
                  <w:top w:val="nil"/>
                  <w:left w:val="nil"/>
                  <w:bottom w:val="nil"/>
                  <w:right w:val="nil"/>
                </w:tcBorders>
                <w:shd w:val="clear" w:color="auto" w:fill="auto"/>
                <w:noWrap/>
                <w:vAlign w:val="bottom"/>
                <w:hideMark/>
              </w:tcPr>
            </w:tcPrChange>
          </w:tcPr>
          <w:p w14:paraId="1F190716"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Change w:id="1889" w:author="Caitlin Jeffrey" w:date="2023-11-09T11:56:00Z">
              <w:tcPr>
                <w:tcW w:w="900" w:type="dxa"/>
                <w:tcBorders>
                  <w:top w:val="nil"/>
                  <w:left w:val="nil"/>
                  <w:bottom w:val="nil"/>
                  <w:right w:val="nil"/>
                </w:tcBorders>
                <w:shd w:val="clear" w:color="auto" w:fill="auto"/>
                <w:noWrap/>
                <w:vAlign w:val="bottom"/>
                <w:hideMark/>
              </w:tcPr>
            </w:tcPrChange>
          </w:tcPr>
          <w:p w14:paraId="1E31ACA3"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Change w:id="1890" w:author="Caitlin Jeffrey" w:date="2023-11-09T11:56:00Z">
              <w:tcPr>
                <w:tcW w:w="1023" w:type="dxa"/>
                <w:tcBorders>
                  <w:top w:val="nil"/>
                  <w:left w:val="nil"/>
                  <w:bottom w:val="nil"/>
                  <w:right w:val="nil"/>
                </w:tcBorders>
                <w:vAlign w:val="bottom"/>
              </w:tcPr>
            </w:tcPrChange>
          </w:tcPr>
          <w:p w14:paraId="6220D281" w14:textId="29CA544B" w:rsidR="00C32F60" w:rsidRPr="00604EDE" w:rsidRDefault="004138A5" w:rsidP="00C32F60">
            <w:pPr>
              <w:spacing w:after="0" w:line="240" w:lineRule="auto"/>
              <w:jc w:val="center"/>
              <w:rPr>
                <w:rFonts w:ascii="Times New Roman" w:eastAsia="Times New Roman" w:hAnsi="Times New Roman" w:cs="Times New Roman"/>
                <w:color w:val="000000"/>
              </w:rPr>
            </w:pPr>
            <w:ins w:id="1891" w:author="Caitlin Jeffrey" w:date="2023-11-09T13:28:00Z">
              <w:r>
                <w:rPr>
                  <w:rFonts w:ascii="Times New Roman" w:eastAsia="Times New Roman" w:hAnsi="Times New Roman" w:cs="Times New Roman"/>
                  <w:color w:val="000000"/>
                </w:rPr>
                <w:t>0.97</w:t>
              </w:r>
            </w:ins>
          </w:p>
        </w:tc>
      </w:tr>
      <w:tr w:rsidR="00C32F60" w:rsidRPr="00604EDE" w14:paraId="4C486D8E" w14:textId="19E72CC9" w:rsidTr="00E729D4">
        <w:tblPrEx>
          <w:tblPrExChange w:id="1892" w:author="Caitlin Jeffrey" w:date="2023-11-09T11:56:00Z">
            <w:tblPrEx>
              <w:tblW w:w="13623" w:type="dxa"/>
            </w:tblPrEx>
          </w:tblPrExChange>
        </w:tblPrEx>
        <w:trPr>
          <w:trHeight w:val="290"/>
          <w:trPrChange w:id="1893"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894" w:author="Caitlin Jeffrey" w:date="2023-11-09T11:56:00Z">
              <w:tcPr>
                <w:tcW w:w="1080" w:type="dxa"/>
                <w:tcBorders>
                  <w:top w:val="nil"/>
                  <w:left w:val="nil"/>
                  <w:bottom w:val="nil"/>
                  <w:right w:val="nil"/>
                </w:tcBorders>
                <w:shd w:val="clear" w:color="auto" w:fill="auto"/>
                <w:noWrap/>
                <w:vAlign w:val="bottom"/>
              </w:tcPr>
            </w:tcPrChange>
          </w:tcPr>
          <w:p w14:paraId="32E97B3C" w14:textId="74998AD6" w:rsidR="00C32F60" w:rsidRPr="006E592D" w:rsidRDefault="00C32F60" w:rsidP="00C32F60">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Model </w:t>
            </w:r>
            <w:del w:id="1895" w:author="Caitlin Jeffrey" w:date="2023-11-09T12:05:00Z">
              <w:r w:rsidDel="00881880">
                <w:rPr>
                  <w:rFonts w:ascii="Times New Roman" w:eastAsia="Times New Roman" w:hAnsi="Times New Roman" w:cs="Times New Roman"/>
                </w:rPr>
                <w:delText>19</w:delText>
              </w:r>
            </w:del>
            <w:ins w:id="1896" w:author="Caitlin Jeffrey" w:date="2023-11-09T12:05:00Z">
              <w:r>
                <w:rPr>
                  <w:rFonts w:ascii="Times New Roman" w:eastAsia="Times New Roman" w:hAnsi="Times New Roman" w:cs="Times New Roman"/>
                </w:rPr>
                <w:t>20</w:t>
              </w:r>
            </w:ins>
          </w:p>
        </w:tc>
        <w:tc>
          <w:tcPr>
            <w:tcW w:w="5040" w:type="dxa"/>
            <w:tcBorders>
              <w:top w:val="nil"/>
              <w:left w:val="nil"/>
              <w:bottom w:val="nil"/>
              <w:right w:val="nil"/>
            </w:tcBorders>
            <w:shd w:val="clear" w:color="auto" w:fill="auto"/>
            <w:noWrap/>
            <w:vAlign w:val="bottom"/>
            <w:hideMark/>
            <w:tcPrChange w:id="1897" w:author="Caitlin Jeffrey" w:date="2023-11-09T11:56:00Z">
              <w:tcPr>
                <w:tcW w:w="5040" w:type="dxa"/>
                <w:tcBorders>
                  <w:top w:val="nil"/>
                  <w:left w:val="nil"/>
                  <w:bottom w:val="nil"/>
                  <w:right w:val="nil"/>
                </w:tcBorders>
                <w:shd w:val="clear" w:color="auto" w:fill="auto"/>
                <w:noWrap/>
                <w:vAlign w:val="bottom"/>
                <w:hideMark/>
              </w:tcPr>
            </w:tcPrChange>
          </w:tcPr>
          <w:p w14:paraId="42298C7B" w14:textId="77777777" w:rsidR="00C32F60" w:rsidRPr="006E592D" w:rsidRDefault="00C32F60" w:rsidP="00C32F60">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Change w:id="1898" w:author="Caitlin Jeffrey" w:date="2023-11-09T11:56:00Z">
              <w:tcPr>
                <w:tcW w:w="3330" w:type="dxa"/>
                <w:gridSpan w:val="2"/>
                <w:tcBorders>
                  <w:top w:val="nil"/>
                  <w:left w:val="nil"/>
                  <w:bottom w:val="nil"/>
                  <w:right w:val="nil"/>
                </w:tcBorders>
                <w:shd w:val="clear" w:color="auto" w:fill="auto"/>
                <w:noWrap/>
                <w:vAlign w:val="bottom"/>
                <w:hideMark/>
              </w:tcPr>
            </w:tcPrChange>
          </w:tcPr>
          <w:p w14:paraId="4EFF22CC"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Change w:id="1899" w:author="Caitlin Jeffrey" w:date="2023-11-09T11:56:00Z">
              <w:tcPr>
                <w:tcW w:w="2250" w:type="dxa"/>
                <w:gridSpan w:val="3"/>
                <w:tcBorders>
                  <w:top w:val="nil"/>
                  <w:left w:val="nil"/>
                  <w:bottom w:val="nil"/>
                  <w:right w:val="nil"/>
                </w:tcBorders>
                <w:shd w:val="clear" w:color="auto" w:fill="auto"/>
                <w:noWrap/>
                <w:vAlign w:val="bottom"/>
                <w:hideMark/>
              </w:tcPr>
            </w:tcPrChange>
          </w:tcPr>
          <w:p w14:paraId="2CE6DD54"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Change w:id="1900" w:author="Caitlin Jeffrey" w:date="2023-11-09T11:56:00Z">
              <w:tcPr>
                <w:tcW w:w="900" w:type="dxa"/>
                <w:tcBorders>
                  <w:top w:val="nil"/>
                  <w:left w:val="nil"/>
                  <w:bottom w:val="nil"/>
                  <w:right w:val="nil"/>
                </w:tcBorders>
                <w:shd w:val="clear" w:color="auto" w:fill="auto"/>
                <w:noWrap/>
                <w:vAlign w:val="bottom"/>
                <w:hideMark/>
              </w:tcPr>
            </w:tcPrChange>
          </w:tcPr>
          <w:p w14:paraId="2FC5A49A"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Change w:id="1901" w:author="Caitlin Jeffrey" w:date="2023-11-09T11:56:00Z">
              <w:tcPr>
                <w:tcW w:w="1023" w:type="dxa"/>
                <w:tcBorders>
                  <w:top w:val="nil"/>
                  <w:left w:val="nil"/>
                  <w:bottom w:val="nil"/>
                  <w:right w:val="nil"/>
                </w:tcBorders>
                <w:vAlign w:val="bottom"/>
              </w:tcPr>
            </w:tcPrChange>
          </w:tcPr>
          <w:p w14:paraId="54ADD2C4" w14:textId="7E74FFE0" w:rsidR="00C32F60" w:rsidRPr="00604EDE" w:rsidRDefault="00587778" w:rsidP="00C32F60">
            <w:pPr>
              <w:spacing w:after="0" w:line="240" w:lineRule="auto"/>
              <w:jc w:val="center"/>
              <w:rPr>
                <w:rFonts w:ascii="Times New Roman" w:eastAsia="Times New Roman" w:hAnsi="Times New Roman" w:cs="Times New Roman"/>
                <w:color w:val="000000"/>
              </w:rPr>
            </w:pPr>
            <w:ins w:id="1902" w:author="Caitlin Jeffrey" w:date="2023-11-09T13:29:00Z">
              <w:r>
                <w:rPr>
                  <w:rFonts w:ascii="Times New Roman" w:eastAsia="Times New Roman" w:hAnsi="Times New Roman" w:cs="Times New Roman"/>
                  <w:color w:val="000000"/>
                </w:rPr>
                <w:t>0.30</w:t>
              </w:r>
            </w:ins>
          </w:p>
        </w:tc>
      </w:tr>
      <w:tr w:rsidR="00C32F60" w:rsidRPr="00604EDE" w14:paraId="51E55B2C" w14:textId="299057A4" w:rsidTr="00E729D4">
        <w:tblPrEx>
          <w:tblPrExChange w:id="1903" w:author="Caitlin Jeffrey" w:date="2023-11-09T11:56:00Z">
            <w:tblPrEx>
              <w:tblW w:w="13623" w:type="dxa"/>
            </w:tblPrEx>
          </w:tblPrExChange>
        </w:tblPrEx>
        <w:trPr>
          <w:trHeight w:val="290"/>
          <w:trPrChange w:id="1904"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05" w:author="Caitlin Jeffrey" w:date="2023-11-09T11:56:00Z">
              <w:tcPr>
                <w:tcW w:w="1080" w:type="dxa"/>
                <w:tcBorders>
                  <w:top w:val="nil"/>
                  <w:left w:val="nil"/>
                  <w:bottom w:val="nil"/>
                  <w:right w:val="nil"/>
                </w:tcBorders>
                <w:shd w:val="clear" w:color="auto" w:fill="auto"/>
                <w:noWrap/>
                <w:vAlign w:val="bottom"/>
              </w:tcPr>
            </w:tcPrChange>
          </w:tcPr>
          <w:p w14:paraId="119FB09D" w14:textId="77777777" w:rsidR="00C32F60" w:rsidRPr="006E592D" w:rsidRDefault="00C32F60" w:rsidP="00C32F60">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Change w:id="1906" w:author="Caitlin Jeffrey" w:date="2023-11-09T11:56:00Z">
              <w:tcPr>
                <w:tcW w:w="5040" w:type="dxa"/>
                <w:tcBorders>
                  <w:top w:val="nil"/>
                  <w:left w:val="nil"/>
                  <w:bottom w:val="nil"/>
                  <w:right w:val="nil"/>
                </w:tcBorders>
                <w:shd w:val="clear" w:color="auto" w:fill="auto"/>
                <w:vAlign w:val="bottom"/>
              </w:tcPr>
            </w:tcPrChange>
          </w:tcPr>
          <w:p w14:paraId="36472A36" w14:textId="77777777" w:rsidR="00C32F60" w:rsidRPr="006E592D" w:rsidRDefault="00C32F60" w:rsidP="00C32F60">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Change w:id="1907" w:author="Caitlin Jeffrey" w:date="2023-11-09T11:56:00Z">
              <w:tcPr>
                <w:tcW w:w="3330" w:type="dxa"/>
                <w:gridSpan w:val="2"/>
                <w:tcBorders>
                  <w:top w:val="nil"/>
                  <w:left w:val="nil"/>
                  <w:bottom w:val="nil"/>
                  <w:right w:val="nil"/>
                </w:tcBorders>
                <w:shd w:val="clear" w:color="auto" w:fill="auto"/>
                <w:noWrap/>
                <w:vAlign w:val="bottom"/>
                <w:hideMark/>
              </w:tcPr>
            </w:tcPrChange>
          </w:tcPr>
          <w:p w14:paraId="632B35C7"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Change w:id="1908" w:author="Caitlin Jeffrey" w:date="2023-11-09T11:56:00Z">
              <w:tcPr>
                <w:tcW w:w="2250" w:type="dxa"/>
                <w:gridSpan w:val="3"/>
                <w:tcBorders>
                  <w:top w:val="nil"/>
                  <w:left w:val="nil"/>
                  <w:bottom w:val="nil"/>
                  <w:right w:val="nil"/>
                </w:tcBorders>
                <w:shd w:val="clear" w:color="auto" w:fill="auto"/>
                <w:noWrap/>
                <w:vAlign w:val="bottom"/>
                <w:hideMark/>
              </w:tcPr>
            </w:tcPrChange>
          </w:tcPr>
          <w:p w14:paraId="0BBAFD2C"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Change w:id="1909" w:author="Caitlin Jeffrey" w:date="2023-11-09T11:56:00Z">
              <w:tcPr>
                <w:tcW w:w="900" w:type="dxa"/>
                <w:tcBorders>
                  <w:top w:val="nil"/>
                  <w:left w:val="nil"/>
                  <w:bottom w:val="nil"/>
                  <w:right w:val="nil"/>
                </w:tcBorders>
                <w:shd w:val="clear" w:color="auto" w:fill="auto"/>
                <w:noWrap/>
                <w:vAlign w:val="bottom"/>
                <w:hideMark/>
              </w:tcPr>
            </w:tcPrChange>
          </w:tcPr>
          <w:p w14:paraId="1F8F275A"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910" w:author="Caitlin Jeffrey" w:date="2023-11-09T11:56:00Z">
              <w:tcPr>
                <w:tcW w:w="1023" w:type="dxa"/>
                <w:tcBorders>
                  <w:top w:val="nil"/>
                  <w:left w:val="nil"/>
                  <w:bottom w:val="nil"/>
                  <w:right w:val="nil"/>
                </w:tcBorders>
                <w:vAlign w:val="bottom"/>
              </w:tcPr>
            </w:tcPrChange>
          </w:tcPr>
          <w:p w14:paraId="217EF16B"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7328AF8A" w14:textId="3BE8CF71" w:rsidTr="00E729D4">
        <w:tblPrEx>
          <w:tblPrExChange w:id="1911" w:author="Caitlin Jeffrey" w:date="2023-11-09T11:56:00Z">
            <w:tblPrEx>
              <w:tblW w:w="13623" w:type="dxa"/>
            </w:tblPrEx>
          </w:tblPrExChange>
        </w:tblPrEx>
        <w:trPr>
          <w:trHeight w:val="290"/>
          <w:trPrChange w:id="1912"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13" w:author="Caitlin Jeffrey" w:date="2023-11-09T11:56:00Z">
              <w:tcPr>
                <w:tcW w:w="1080" w:type="dxa"/>
                <w:tcBorders>
                  <w:top w:val="nil"/>
                  <w:left w:val="nil"/>
                  <w:bottom w:val="nil"/>
                  <w:right w:val="nil"/>
                </w:tcBorders>
                <w:shd w:val="clear" w:color="auto" w:fill="auto"/>
                <w:noWrap/>
                <w:vAlign w:val="bottom"/>
              </w:tcPr>
            </w:tcPrChange>
          </w:tcPr>
          <w:p w14:paraId="66E778A7" w14:textId="3AB4D882" w:rsidR="00C32F60" w:rsidRPr="006E592D" w:rsidRDefault="00C32F60" w:rsidP="00C32F60">
            <w:pPr>
              <w:spacing w:after="0" w:line="240" w:lineRule="auto"/>
              <w:rPr>
                <w:rFonts w:ascii="Times New Roman" w:eastAsia="Times New Roman" w:hAnsi="Times New Roman" w:cs="Times New Roman"/>
              </w:rPr>
            </w:pPr>
            <w:r>
              <w:rPr>
                <w:rFonts w:ascii="Times New Roman" w:eastAsia="Times New Roman" w:hAnsi="Times New Roman" w:cs="Times New Roman"/>
              </w:rPr>
              <w:t>Model 2</w:t>
            </w:r>
            <w:ins w:id="1914" w:author="Caitlin Jeffrey" w:date="2023-11-09T12:05:00Z">
              <w:r>
                <w:rPr>
                  <w:rFonts w:ascii="Times New Roman" w:eastAsia="Times New Roman" w:hAnsi="Times New Roman" w:cs="Times New Roman"/>
                </w:rPr>
                <w:t>1</w:t>
              </w:r>
            </w:ins>
            <w:del w:id="1915" w:author="Caitlin Jeffrey" w:date="2023-11-09T12:05:00Z">
              <w:r w:rsidDel="00881880">
                <w:rPr>
                  <w:rFonts w:ascii="Times New Roman" w:eastAsia="Times New Roman" w:hAnsi="Times New Roman" w:cs="Times New Roman"/>
                </w:rPr>
                <w:delText>0</w:delText>
              </w:r>
            </w:del>
          </w:p>
        </w:tc>
        <w:tc>
          <w:tcPr>
            <w:tcW w:w="5040" w:type="dxa"/>
            <w:tcBorders>
              <w:top w:val="nil"/>
              <w:left w:val="nil"/>
              <w:bottom w:val="nil"/>
              <w:right w:val="nil"/>
            </w:tcBorders>
            <w:shd w:val="clear" w:color="auto" w:fill="auto"/>
            <w:noWrap/>
            <w:vAlign w:val="bottom"/>
            <w:hideMark/>
            <w:tcPrChange w:id="1916" w:author="Caitlin Jeffrey" w:date="2023-11-09T11:56:00Z">
              <w:tcPr>
                <w:tcW w:w="5040" w:type="dxa"/>
                <w:tcBorders>
                  <w:top w:val="nil"/>
                  <w:left w:val="nil"/>
                  <w:bottom w:val="nil"/>
                  <w:right w:val="nil"/>
                </w:tcBorders>
                <w:shd w:val="clear" w:color="auto" w:fill="auto"/>
                <w:noWrap/>
                <w:vAlign w:val="bottom"/>
                <w:hideMark/>
              </w:tcPr>
            </w:tcPrChange>
          </w:tcPr>
          <w:p w14:paraId="590C9E6B" w14:textId="77777777" w:rsidR="00C32F60" w:rsidRPr="006E592D" w:rsidRDefault="00C32F60" w:rsidP="00C32F60">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Change w:id="1917" w:author="Caitlin Jeffrey" w:date="2023-11-09T11:56:00Z">
              <w:tcPr>
                <w:tcW w:w="3330" w:type="dxa"/>
                <w:gridSpan w:val="2"/>
                <w:tcBorders>
                  <w:top w:val="nil"/>
                  <w:left w:val="nil"/>
                  <w:bottom w:val="nil"/>
                  <w:right w:val="nil"/>
                </w:tcBorders>
                <w:shd w:val="clear" w:color="auto" w:fill="auto"/>
                <w:noWrap/>
                <w:vAlign w:val="bottom"/>
                <w:hideMark/>
              </w:tcPr>
            </w:tcPrChange>
          </w:tcPr>
          <w:p w14:paraId="54266375"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Change w:id="1918" w:author="Caitlin Jeffrey" w:date="2023-11-09T11:56:00Z">
              <w:tcPr>
                <w:tcW w:w="2250" w:type="dxa"/>
                <w:gridSpan w:val="3"/>
                <w:tcBorders>
                  <w:top w:val="nil"/>
                  <w:left w:val="nil"/>
                  <w:bottom w:val="nil"/>
                  <w:right w:val="nil"/>
                </w:tcBorders>
                <w:shd w:val="clear" w:color="auto" w:fill="auto"/>
                <w:noWrap/>
                <w:vAlign w:val="bottom"/>
                <w:hideMark/>
              </w:tcPr>
            </w:tcPrChange>
          </w:tcPr>
          <w:p w14:paraId="5FC2719E"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Change w:id="1919" w:author="Caitlin Jeffrey" w:date="2023-11-09T11:56:00Z">
              <w:tcPr>
                <w:tcW w:w="900" w:type="dxa"/>
                <w:tcBorders>
                  <w:top w:val="nil"/>
                  <w:left w:val="nil"/>
                  <w:bottom w:val="nil"/>
                  <w:right w:val="nil"/>
                </w:tcBorders>
                <w:shd w:val="clear" w:color="auto" w:fill="auto"/>
                <w:noWrap/>
                <w:vAlign w:val="bottom"/>
                <w:hideMark/>
              </w:tcPr>
            </w:tcPrChange>
          </w:tcPr>
          <w:p w14:paraId="418DACBD"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Change w:id="1920" w:author="Caitlin Jeffrey" w:date="2023-11-09T11:56:00Z">
              <w:tcPr>
                <w:tcW w:w="1023" w:type="dxa"/>
                <w:tcBorders>
                  <w:top w:val="nil"/>
                  <w:left w:val="nil"/>
                  <w:bottom w:val="nil"/>
                  <w:right w:val="nil"/>
                </w:tcBorders>
                <w:vAlign w:val="bottom"/>
              </w:tcPr>
            </w:tcPrChange>
          </w:tcPr>
          <w:p w14:paraId="6D6AF4C5" w14:textId="2E521297" w:rsidR="00C32F60" w:rsidRPr="00604EDE" w:rsidRDefault="007B5D46" w:rsidP="00C32F60">
            <w:pPr>
              <w:spacing w:after="0" w:line="240" w:lineRule="auto"/>
              <w:jc w:val="center"/>
              <w:rPr>
                <w:rFonts w:ascii="Times New Roman" w:eastAsia="Times New Roman" w:hAnsi="Times New Roman" w:cs="Times New Roman"/>
                <w:color w:val="000000"/>
              </w:rPr>
            </w:pPr>
            <w:ins w:id="1921" w:author="Caitlin Jeffrey" w:date="2023-11-09T13:30:00Z">
              <w:r>
                <w:rPr>
                  <w:rFonts w:ascii="Times New Roman" w:eastAsia="Times New Roman" w:hAnsi="Times New Roman" w:cs="Times New Roman"/>
                  <w:color w:val="000000"/>
                </w:rPr>
                <w:t>0.54</w:t>
              </w:r>
            </w:ins>
          </w:p>
        </w:tc>
      </w:tr>
      <w:tr w:rsidR="00C32F60" w:rsidRPr="00604EDE" w14:paraId="6093CE8B" w14:textId="21AB63AA" w:rsidTr="00E729D4">
        <w:tblPrEx>
          <w:tblPrExChange w:id="1922" w:author="Caitlin Jeffrey" w:date="2023-11-09T11:56:00Z">
            <w:tblPrEx>
              <w:tblW w:w="13623" w:type="dxa"/>
            </w:tblPrEx>
          </w:tblPrExChange>
        </w:tblPrEx>
        <w:trPr>
          <w:trHeight w:val="387"/>
          <w:trPrChange w:id="1923" w:author="Caitlin Jeffrey" w:date="2023-11-09T11:56:00Z">
            <w:trPr>
              <w:trHeight w:val="450"/>
            </w:trPr>
          </w:trPrChange>
        </w:trPr>
        <w:tc>
          <w:tcPr>
            <w:tcW w:w="6120" w:type="dxa"/>
            <w:gridSpan w:val="2"/>
            <w:tcBorders>
              <w:top w:val="nil"/>
              <w:left w:val="nil"/>
              <w:bottom w:val="nil"/>
              <w:right w:val="nil"/>
            </w:tcBorders>
            <w:shd w:val="clear" w:color="auto" w:fill="auto"/>
            <w:noWrap/>
            <w:vAlign w:val="bottom"/>
            <w:tcPrChange w:id="1924" w:author="Caitlin Jeffrey" w:date="2023-11-09T11:56:00Z">
              <w:tcPr>
                <w:tcW w:w="6120" w:type="dxa"/>
                <w:gridSpan w:val="2"/>
                <w:tcBorders>
                  <w:top w:val="nil"/>
                  <w:left w:val="nil"/>
                  <w:bottom w:val="nil"/>
                  <w:right w:val="nil"/>
                </w:tcBorders>
                <w:shd w:val="clear" w:color="auto" w:fill="auto"/>
                <w:noWrap/>
                <w:vAlign w:val="bottom"/>
              </w:tcPr>
            </w:tcPrChange>
          </w:tcPr>
          <w:p w14:paraId="7AE33C03" w14:textId="77777777" w:rsidR="00C32F60" w:rsidRPr="006E592D" w:rsidRDefault="00C32F60" w:rsidP="00C32F60">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Change w:id="1925" w:author="Caitlin Jeffrey" w:date="2023-11-09T11:56:00Z">
              <w:tcPr>
                <w:tcW w:w="3330" w:type="dxa"/>
                <w:gridSpan w:val="2"/>
                <w:tcBorders>
                  <w:top w:val="nil"/>
                  <w:left w:val="nil"/>
                  <w:bottom w:val="nil"/>
                  <w:right w:val="nil"/>
                </w:tcBorders>
                <w:shd w:val="clear" w:color="auto" w:fill="auto"/>
                <w:noWrap/>
                <w:vAlign w:val="bottom"/>
              </w:tcPr>
            </w:tcPrChange>
          </w:tcPr>
          <w:p w14:paraId="7A823B18"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Change w:id="1926" w:author="Caitlin Jeffrey" w:date="2023-11-09T11:56:00Z">
              <w:tcPr>
                <w:tcW w:w="2250" w:type="dxa"/>
                <w:gridSpan w:val="3"/>
                <w:tcBorders>
                  <w:top w:val="nil"/>
                  <w:left w:val="nil"/>
                  <w:bottom w:val="nil"/>
                  <w:right w:val="nil"/>
                </w:tcBorders>
                <w:shd w:val="clear" w:color="auto" w:fill="auto"/>
                <w:noWrap/>
                <w:vAlign w:val="bottom"/>
              </w:tcPr>
            </w:tcPrChange>
          </w:tcPr>
          <w:p w14:paraId="7121F93C"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1927" w:author="Caitlin Jeffrey" w:date="2023-11-09T11:56:00Z">
              <w:tcPr>
                <w:tcW w:w="900" w:type="dxa"/>
                <w:tcBorders>
                  <w:top w:val="nil"/>
                  <w:left w:val="nil"/>
                  <w:bottom w:val="nil"/>
                  <w:right w:val="nil"/>
                </w:tcBorders>
                <w:shd w:val="clear" w:color="auto" w:fill="auto"/>
                <w:noWrap/>
                <w:vAlign w:val="bottom"/>
              </w:tcPr>
            </w:tcPrChange>
          </w:tcPr>
          <w:p w14:paraId="3F6353D4"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Change w:id="1928" w:author="Caitlin Jeffrey" w:date="2023-11-09T11:56:00Z">
              <w:tcPr>
                <w:tcW w:w="1023" w:type="dxa"/>
                <w:tcBorders>
                  <w:top w:val="nil"/>
                  <w:left w:val="nil"/>
                  <w:bottom w:val="nil"/>
                  <w:right w:val="nil"/>
                </w:tcBorders>
                <w:vAlign w:val="bottom"/>
              </w:tcPr>
            </w:tcPrChange>
          </w:tcPr>
          <w:p w14:paraId="471B2DAD"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3F31738D" w14:textId="3B074A65" w:rsidTr="00E729D4">
        <w:tblPrEx>
          <w:tblPrExChange w:id="1929" w:author="Caitlin Jeffrey" w:date="2023-11-09T11:56:00Z">
            <w:tblPrEx>
              <w:tblW w:w="13623" w:type="dxa"/>
            </w:tblPrEx>
          </w:tblPrExChange>
        </w:tblPrEx>
        <w:trPr>
          <w:trHeight w:val="290"/>
          <w:trPrChange w:id="1930"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31" w:author="Caitlin Jeffrey" w:date="2023-11-09T11:56:00Z">
              <w:tcPr>
                <w:tcW w:w="1080" w:type="dxa"/>
                <w:tcBorders>
                  <w:top w:val="nil"/>
                  <w:left w:val="nil"/>
                  <w:bottom w:val="nil"/>
                  <w:right w:val="nil"/>
                </w:tcBorders>
                <w:shd w:val="clear" w:color="auto" w:fill="auto"/>
                <w:noWrap/>
                <w:vAlign w:val="bottom"/>
              </w:tcPr>
            </w:tcPrChange>
          </w:tcPr>
          <w:p w14:paraId="2167A53B" w14:textId="6B36EBB0"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w:t>
            </w:r>
            <w:ins w:id="1932" w:author="Caitlin Jeffrey" w:date="2023-11-09T12:05:00Z">
              <w:r>
                <w:rPr>
                  <w:rFonts w:ascii="Times New Roman" w:eastAsia="Times New Roman" w:hAnsi="Times New Roman" w:cs="Times New Roman"/>
                  <w:color w:val="000000"/>
                </w:rPr>
                <w:t>2</w:t>
              </w:r>
            </w:ins>
            <w:del w:id="1933" w:author="Caitlin Jeffrey" w:date="2023-11-09T12:05:00Z">
              <w:r w:rsidDel="00881880">
                <w:rPr>
                  <w:rFonts w:ascii="Times New Roman" w:eastAsia="Times New Roman" w:hAnsi="Times New Roman" w:cs="Times New Roman"/>
                  <w:color w:val="000000"/>
                </w:rPr>
                <w:delText>1</w:delText>
              </w:r>
            </w:del>
          </w:p>
        </w:tc>
        <w:tc>
          <w:tcPr>
            <w:tcW w:w="5040" w:type="dxa"/>
            <w:tcBorders>
              <w:top w:val="nil"/>
              <w:left w:val="nil"/>
              <w:bottom w:val="nil"/>
              <w:right w:val="nil"/>
            </w:tcBorders>
            <w:shd w:val="clear" w:color="auto" w:fill="auto"/>
            <w:noWrap/>
            <w:vAlign w:val="bottom"/>
            <w:hideMark/>
            <w:tcPrChange w:id="1934" w:author="Caitlin Jeffrey" w:date="2023-11-09T11:56:00Z">
              <w:tcPr>
                <w:tcW w:w="5040" w:type="dxa"/>
                <w:tcBorders>
                  <w:top w:val="nil"/>
                  <w:left w:val="nil"/>
                  <w:bottom w:val="nil"/>
                  <w:right w:val="nil"/>
                </w:tcBorders>
                <w:shd w:val="clear" w:color="auto" w:fill="auto"/>
                <w:noWrap/>
                <w:vAlign w:val="bottom"/>
                <w:hideMark/>
              </w:tcPr>
            </w:tcPrChange>
          </w:tcPr>
          <w:p w14:paraId="203A9024"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Change w:id="1935" w:author="Caitlin Jeffrey" w:date="2023-11-09T11:56:00Z">
              <w:tcPr>
                <w:tcW w:w="3330" w:type="dxa"/>
                <w:gridSpan w:val="2"/>
                <w:tcBorders>
                  <w:top w:val="nil"/>
                  <w:left w:val="nil"/>
                  <w:bottom w:val="nil"/>
                  <w:right w:val="nil"/>
                </w:tcBorders>
                <w:shd w:val="clear" w:color="auto" w:fill="auto"/>
                <w:noWrap/>
                <w:vAlign w:val="bottom"/>
                <w:hideMark/>
              </w:tcPr>
            </w:tcPrChange>
          </w:tcPr>
          <w:p w14:paraId="01B88867"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Change w:id="1936" w:author="Caitlin Jeffrey" w:date="2023-11-09T11:56:00Z">
              <w:tcPr>
                <w:tcW w:w="2250" w:type="dxa"/>
                <w:gridSpan w:val="3"/>
                <w:tcBorders>
                  <w:top w:val="nil"/>
                  <w:left w:val="nil"/>
                  <w:bottom w:val="nil"/>
                  <w:right w:val="nil"/>
                </w:tcBorders>
                <w:shd w:val="clear" w:color="auto" w:fill="auto"/>
                <w:noWrap/>
                <w:vAlign w:val="bottom"/>
                <w:hideMark/>
              </w:tcPr>
            </w:tcPrChange>
          </w:tcPr>
          <w:p w14:paraId="1F558A4C"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Change w:id="1937" w:author="Caitlin Jeffrey" w:date="2023-11-09T11:56:00Z">
              <w:tcPr>
                <w:tcW w:w="900" w:type="dxa"/>
                <w:tcBorders>
                  <w:top w:val="nil"/>
                  <w:left w:val="nil"/>
                  <w:bottom w:val="nil"/>
                  <w:right w:val="nil"/>
                </w:tcBorders>
                <w:shd w:val="clear" w:color="auto" w:fill="auto"/>
                <w:noWrap/>
                <w:vAlign w:val="bottom"/>
                <w:hideMark/>
              </w:tcPr>
            </w:tcPrChange>
          </w:tcPr>
          <w:p w14:paraId="2FA745E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Change w:id="1938" w:author="Caitlin Jeffrey" w:date="2023-11-09T11:56:00Z">
              <w:tcPr>
                <w:tcW w:w="1023" w:type="dxa"/>
                <w:tcBorders>
                  <w:top w:val="nil"/>
                  <w:left w:val="nil"/>
                  <w:bottom w:val="nil"/>
                  <w:right w:val="nil"/>
                </w:tcBorders>
                <w:vAlign w:val="bottom"/>
              </w:tcPr>
            </w:tcPrChange>
          </w:tcPr>
          <w:p w14:paraId="21BDE80C" w14:textId="6C63BA1A" w:rsidR="00C32F60" w:rsidRPr="00604EDE" w:rsidRDefault="0048359F" w:rsidP="00C32F60">
            <w:pPr>
              <w:spacing w:after="0" w:line="240" w:lineRule="auto"/>
              <w:jc w:val="center"/>
              <w:rPr>
                <w:rFonts w:ascii="Times New Roman" w:eastAsia="Times New Roman" w:hAnsi="Times New Roman" w:cs="Times New Roman"/>
                <w:color w:val="000000"/>
              </w:rPr>
            </w:pPr>
            <w:ins w:id="1939" w:author="Caitlin Jeffrey" w:date="2023-11-09T13:31:00Z">
              <w:r>
                <w:rPr>
                  <w:rFonts w:ascii="Times New Roman" w:eastAsia="Times New Roman" w:hAnsi="Times New Roman" w:cs="Times New Roman"/>
                  <w:color w:val="000000"/>
                </w:rPr>
                <w:t>3.4</w:t>
              </w:r>
            </w:ins>
          </w:p>
        </w:tc>
      </w:tr>
      <w:tr w:rsidR="00C32F60" w:rsidRPr="00604EDE" w14:paraId="19E9E152" w14:textId="41B09E02" w:rsidTr="00E729D4">
        <w:tblPrEx>
          <w:tblPrExChange w:id="1940" w:author="Caitlin Jeffrey" w:date="2023-11-09T11:56:00Z">
            <w:tblPrEx>
              <w:tblW w:w="13623" w:type="dxa"/>
            </w:tblPrEx>
          </w:tblPrExChange>
        </w:tblPrEx>
        <w:trPr>
          <w:trHeight w:val="290"/>
          <w:trPrChange w:id="1941"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42" w:author="Caitlin Jeffrey" w:date="2023-11-09T11:56:00Z">
              <w:tcPr>
                <w:tcW w:w="1080" w:type="dxa"/>
                <w:tcBorders>
                  <w:top w:val="nil"/>
                  <w:left w:val="nil"/>
                  <w:bottom w:val="nil"/>
                  <w:right w:val="nil"/>
                </w:tcBorders>
                <w:shd w:val="clear" w:color="auto" w:fill="auto"/>
                <w:noWrap/>
                <w:vAlign w:val="bottom"/>
              </w:tcPr>
            </w:tcPrChange>
          </w:tcPr>
          <w:p w14:paraId="672AD0BF" w14:textId="6EA00F8D"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w:t>
            </w:r>
            <w:ins w:id="1943" w:author="Caitlin Jeffrey" w:date="2023-11-09T12:05:00Z">
              <w:r>
                <w:rPr>
                  <w:rFonts w:ascii="Times New Roman" w:eastAsia="Times New Roman" w:hAnsi="Times New Roman" w:cs="Times New Roman"/>
                  <w:color w:val="000000"/>
                </w:rPr>
                <w:t>3</w:t>
              </w:r>
            </w:ins>
            <w:del w:id="1944" w:author="Caitlin Jeffrey" w:date="2023-11-09T12:05:00Z">
              <w:r w:rsidDel="00881880">
                <w:rPr>
                  <w:rFonts w:ascii="Times New Roman" w:eastAsia="Times New Roman" w:hAnsi="Times New Roman" w:cs="Times New Roman"/>
                  <w:color w:val="000000"/>
                </w:rPr>
                <w:delText>2</w:delText>
              </w:r>
            </w:del>
          </w:p>
        </w:tc>
        <w:tc>
          <w:tcPr>
            <w:tcW w:w="5040" w:type="dxa"/>
            <w:tcBorders>
              <w:top w:val="nil"/>
              <w:left w:val="nil"/>
              <w:bottom w:val="nil"/>
              <w:right w:val="nil"/>
            </w:tcBorders>
            <w:shd w:val="clear" w:color="auto" w:fill="auto"/>
            <w:noWrap/>
            <w:vAlign w:val="bottom"/>
            <w:hideMark/>
            <w:tcPrChange w:id="1945" w:author="Caitlin Jeffrey" w:date="2023-11-09T11:56:00Z">
              <w:tcPr>
                <w:tcW w:w="5040" w:type="dxa"/>
                <w:tcBorders>
                  <w:top w:val="nil"/>
                  <w:left w:val="nil"/>
                  <w:bottom w:val="nil"/>
                  <w:right w:val="nil"/>
                </w:tcBorders>
                <w:shd w:val="clear" w:color="auto" w:fill="auto"/>
                <w:noWrap/>
                <w:vAlign w:val="bottom"/>
                <w:hideMark/>
              </w:tcPr>
            </w:tcPrChange>
          </w:tcPr>
          <w:p w14:paraId="70971822"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Change w:id="1946" w:author="Caitlin Jeffrey" w:date="2023-11-09T11:56:00Z">
              <w:tcPr>
                <w:tcW w:w="3330" w:type="dxa"/>
                <w:gridSpan w:val="2"/>
                <w:tcBorders>
                  <w:top w:val="nil"/>
                  <w:left w:val="nil"/>
                  <w:bottom w:val="nil"/>
                  <w:right w:val="nil"/>
                </w:tcBorders>
                <w:shd w:val="clear" w:color="auto" w:fill="auto"/>
                <w:noWrap/>
                <w:vAlign w:val="bottom"/>
                <w:hideMark/>
              </w:tcPr>
            </w:tcPrChange>
          </w:tcPr>
          <w:p w14:paraId="6F85CE01"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Change w:id="1947" w:author="Caitlin Jeffrey" w:date="2023-11-09T11:56:00Z">
              <w:tcPr>
                <w:tcW w:w="2250" w:type="dxa"/>
                <w:gridSpan w:val="3"/>
                <w:tcBorders>
                  <w:top w:val="nil"/>
                  <w:left w:val="nil"/>
                  <w:bottom w:val="nil"/>
                  <w:right w:val="nil"/>
                </w:tcBorders>
                <w:shd w:val="clear" w:color="auto" w:fill="auto"/>
                <w:noWrap/>
                <w:vAlign w:val="bottom"/>
                <w:hideMark/>
              </w:tcPr>
            </w:tcPrChange>
          </w:tcPr>
          <w:p w14:paraId="7B3CEDBA"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Change w:id="1948" w:author="Caitlin Jeffrey" w:date="2023-11-09T11:56:00Z">
              <w:tcPr>
                <w:tcW w:w="900" w:type="dxa"/>
                <w:tcBorders>
                  <w:top w:val="nil"/>
                  <w:left w:val="nil"/>
                  <w:bottom w:val="nil"/>
                  <w:right w:val="nil"/>
                </w:tcBorders>
                <w:shd w:val="clear" w:color="auto" w:fill="auto"/>
                <w:noWrap/>
                <w:vAlign w:val="bottom"/>
                <w:hideMark/>
              </w:tcPr>
            </w:tcPrChange>
          </w:tcPr>
          <w:p w14:paraId="6B78F207"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Change w:id="1949" w:author="Caitlin Jeffrey" w:date="2023-11-09T11:56:00Z">
              <w:tcPr>
                <w:tcW w:w="1023" w:type="dxa"/>
                <w:tcBorders>
                  <w:top w:val="nil"/>
                  <w:left w:val="nil"/>
                  <w:bottom w:val="nil"/>
                  <w:right w:val="nil"/>
                </w:tcBorders>
                <w:vAlign w:val="bottom"/>
              </w:tcPr>
            </w:tcPrChange>
          </w:tcPr>
          <w:p w14:paraId="2FAA8B98" w14:textId="59044BF5" w:rsidR="00C32F60" w:rsidRPr="00604EDE" w:rsidRDefault="00E33E9E" w:rsidP="00C32F60">
            <w:pPr>
              <w:spacing w:after="0" w:line="240" w:lineRule="auto"/>
              <w:jc w:val="center"/>
              <w:rPr>
                <w:rFonts w:ascii="Times New Roman" w:eastAsia="Times New Roman" w:hAnsi="Times New Roman" w:cs="Times New Roman"/>
                <w:color w:val="000000"/>
              </w:rPr>
            </w:pPr>
            <w:ins w:id="1950" w:author="Caitlin Jeffrey" w:date="2023-11-09T13:32:00Z">
              <w:r>
                <w:rPr>
                  <w:rFonts w:ascii="Times New Roman" w:eastAsia="Times New Roman" w:hAnsi="Times New Roman" w:cs="Times New Roman"/>
                  <w:color w:val="000000"/>
                </w:rPr>
                <w:t>2.1</w:t>
              </w:r>
            </w:ins>
          </w:p>
        </w:tc>
      </w:tr>
      <w:tr w:rsidR="00C32F60" w:rsidRPr="00604EDE" w14:paraId="7899E7A0" w14:textId="7EF62FCB" w:rsidTr="00E729D4">
        <w:tblPrEx>
          <w:tblPrExChange w:id="1951" w:author="Caitlin Jeffrey" w:date="2023-11-09T11:56:00Z">
            <w:tblPrEx>
              <w:tblW w:w="13623" w:type="dxa"/>
            </w:tblPrEx>
          </w:tblPrExChange>
        </w:tblPrEx>
        <w:trPr>
          <w:trHeight w:val="290"/>
          <w:trPrChange w:id="1952"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53" w:author="Caitlin Jeffrey" w:date="2023-11-09T11:56:00Z">
              <w:tcPr>
                <w:tcW w:w="1080" w:type="dxa"/>
                <w:tcBorders>
                  <w:top w:val="nil"/>
                  <w:left w:val="nil"/>
                  <w:bottom w:val="nil"/>
                  <w:right w:val="nil"/>
                </w:tcBorders>
                <w:shd w:val="clear" w:color="auto" w:fill="auto"/>
                <w:noWrap/>
                <w:vAlign w:val="bottom"/>
              </w:tcPr>
            </w:tcPrChange>
          </w:tcPr>
          <w:p w14:paraId="3C75B41F"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Change w:id="1954" w:author="Caitlin Jeffrey" w:date="2023-11-09T11:56:00Z">
              <w:tcPr>
                <w:tcW w:w="5040" w:type="dxa"/>
                <w:tcBorders>
                  <w:top w:val="nil"/>
                  <w:left w:val="nil"/>
                  <w:bottom w:val="nil"/>
                  <w:right w:val="nil"/>
                </w:tcBorders>
                <w:shd w:val="clear" w:color="auto" w:fill="auto"/>
                <w:noWrap/>
                <w:vAlign w:val="bottom"/>
              </w:tcPr>
            </w:tcPrChange>
          </w:tcPr>
          <w:p w14:paraId="0A8BDEFC" w14:textId="77777777" w:rsidR="00C32F60" w:rsidRPr="00604EDE" w:rsidRDefault="00C32F60" w:rsidP="00C32F60">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Change w:id="1955" w:author="Caitlin Jeffrey" w:date="2023-11-09T11:56:00Z">
              <w:tcPr>
                <w:tcW w:w="3330" w:type="dxa"/>
                <w:gridSpan w:val="2"/>
                <w:tcBorders>
                  <w:top w:val="nil"/>
                  <w:left w:val="nil"/>
                  <w:bottom w:val="nil"/>
                  <w:right w:val="nil"/>
                </w:tcBorders>
                <w:shd w:val="clear" w:color="auto" w:fill="auto"/>
                <w:noWrap/>
                <w:vAlign w:val="bottom"/>
              </w:tcPr>
            </w:tcPrChange>
          </w:tcPr>
          <w:p w14:paraId="32F6153B"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Change w:id="1956" w:author="Caitlin Jeffrey" w:date="2023-11-09T11:56:00Z">
              <w:tcPr>
                <w:tcW w:w="2250" w:type="dxa"/>
                <w:gridSpan w:val="3"/>
                <w:tcBorders>
                  <w:top w:val="nil"/>
                  <w:left w:val="nil"/>
                  <w:bottom w:val="nil"/>
                  <w:right w:val="nil"/>
                </w:tcBorders>
                <w:shd w:val="clear" w:color="auto" w:fill="auto"/>
                <w:noWrap/>
                <w:vAlign w:val="bottom"/>
              </w:tcPr>
            </w:tcPrChange>
          </w:tcPr>
          <w:p w14:paraId="25994E4E"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1957" w:author="Caitlin Jeffrey" w:date="2023-11-09T11:56:00Z">
              <w:tcPr>
                <w:tcW w:w="900" w:type="dxa"/>
                <w:tcBorders>
                  <w:top w:val="nil"/>
                  <w:left w:val="nil"/>
                  <w:bottom w:val="nil"/>
                  <w:right w:val="nil"/>
                </w:tcBorders>
                <w:shd w:val="clear" w:color="auto" w:fill="auto"/>
                <w:noWrap/>
                <w:vAlign w:val="bottom"/>
              </w:tcPr>
            </w:tcPrChange>
          </w:tcPr>
          <w:p w14:paraId="055DBFF6"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Change w:id="1958" w:author="Caitlin Jeffrey" w:date="2023-11-09T11:56:00Z">
              <w:tcPr>
                <w:tcW w:w="1023" w:type="dxa"/>
                <w:tcBorders>
                  <w:top w:val="nil"/>
                  <w:left w:val="nil"/>
                  <w:bottom w:val="nil"/>
                  <w:right w:val="nil"/>
                </w:tcBorders>
                <w:vAlign w:val="bottom"/>
              </w:tcPr>
            </w:tcPrChange>
          </w:tcPr>
          <w:p w14:paraId="45947848" w14:textId="77777777" w:rsidR="00C32F60" w:rsidRPr="00604EDE" w:rsidRDefault="00C32F60" w:rsidP="00C32F60">
            <w:pPr>
              <w:spacing w:after="0" w:line="240" w:lineRule="auto"/>
              <w:jc w:val="center"/>
              <w:rPr>
                <w:rFonts w:ascii="Times New Roman" w:eastAsia="Times New Roman" w:hAnsi="Times New Roman" w:cs="Times New Roman"/>
                <w:color w:val="000000"/>
              </w:rPr>
            </w:pPr>
          </w:p>
        </w:tc>
      </w:tr>
      <w:tr w:rsidR="00C32F60" w:rsidRPr="00604EDE" w14:paraId="00A0B668" w14:textId="728F803A" w:rsidTr="00E729D4">
        <w:tblPrEx>
          <w:tblPrExChange w:id="1959" w:author="Caitlin Jeffrey" w:date="2023-11-09T11:56:00Z">
            <w:tblPrEx>
              <w:tblW w:w="13623" w:type="dxa"/>
            </w:tblPrEx>
          </w:tblPrExChange>
        </w:tblPrEx>
        <w:trPr>
          <w:trHeight w:val="290"/>
          <w:trPrChange w:id="1960" w:author="Caitlin Jeffrey" w:date="2023-11-09T11:56:00Z">
            <w:trPr>
              <w:trHeight w:val="290"/>
            </w:trPr>
          </w:trPrChange>
        </w:trPr>
        <w:tc>
          <w:tcPr>
            <w:tcW w:w="1080" w:type="dxa"/>
            <w:tcBorders>
              <w:top w:val="nil"/>
              <w:left w:val="nil"/>
              <w:bottom w:val="nil"/>
              <w:right w:val="nil"/>
            </w:tcBorders>
            <w:shd w:val="clear" w:color="auto" w:fill="auto"/>
            <w:noWrap/>
            <w:vAlign w:val="bottom"/>
            <w:tcPrChange w:id="1961" w:author="Caitlin Jeffrey" w:date="2023-11-09T11:56:00Z">
              <w:tcPr>
                <w:tcW w:w="1080" w:type="dxa"/>
                <w:tcBorders>
                  <w:top w:val="nil"/>
                  <w:left w:val="nil"/>
                  <w:bottom w:val="nil"/>
                  <w:right w:val="nil"/>
                </w:tcBorders>
                <w:shd w:val="clear" w:color="auto" w:fill="auto"/>
                <w:noWrap/>
                <w:vAlign w:val="bottom"/>
              </w:tcPr>
            </w:tcPrChange>
          </w:tcPr>
          <w:p w14:paraId="4357EC39" w14:textId="39701B62" w:rsidR="00C32F60" w:rsidRPr="00604EDE" w:rsidRDefault="00C32F60" w:rsidP="00C32F6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w:t>
            </w:r>
            <w:ins w:id="1962" w:author="Caitlin Jeffrey" w:date="2023-11-09T12:05:00Z">
              <w:r>
                <w:rPr>
                  <w:rFonts w:ascii="Times New Roman" w:eastAsia="Times New Roman" w:hAnsi="Times New Roman" w:cs="Times New Roman"/>
                  <w:color w:val="000000"/>
                </w:rPr>
                <w:t>4</w:t>
              </w:r>
            </w:ins>
            <w:del w:id="1963" w:author="Caitlin Jeffrey" w:date="2023-11-09T12:05:00Z">
              <w:r w:rsidDel="00881880">
                <w:rPr>
                  <w:rFonts w:ascii="Times New Roman" w:eastAsia="Times New Roman" w:hAnsi="Times New Roman" w:cs="Times New Roman"/>
                  <w:color w:val="000000"/>
                </w:rPr>
                <w:delText>3</w:delText>
              </w:r>
            </w:del>
          </w:p>
        </w:tc>
        <w:tc>
          <w:tcPr>
            <w:tcW w:w="5040" w:type="dxa"/>
            <w:tcBorders>
              <w:top w:val="nil"/>
              <w:left w:val="nil"/>
              <w:bottom w:val="nil"/>
              <w:right w:val="nil"/>
            </w:tcBorders>
            <w:shd w:val="clear" w:color="auto" w:fill="auto"/>
            <w:noWrap/>
            <w:vAlign w:val="bottom"/>
            <w:hideMark/>
            <w:tcPrChange w:id="1964" w:author="Caitlin Jeffrey" w:date="2023-11-09T11:56:00Z">
              <w:tcPr>
                <w:tcW w:w="5040" w:type="dxa"/>
                <w:tcBorders>
                  <w:top w:val="nil"/>
                  <w:left w:val="nil"/>
                  <w:bottom w:val="nil"/>
                  <w:right w:val="nil"/>
                </w:tcBorders>
                <w:shd w:val="clear" w:color="auto" w:fill="auto"/>
                <w:noWrap/>
                <w:vAlign w:val="bottom"/>
                <w:hideMark/>
              </w:tcPr>
            </w:tcPrChange>
          </w:tcPr>
          <w:p w14:paraId="1F0E0D5E" w14:textId="77777777"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Change w:id="1965" w:author="Caitlin Jeffrey" w:date="2023-11-09T11:56:00Z">
              <w:tcPr>
                <w:tcW w:w="3330" w:type="dxa"/>
                <w:gridSpan w:val="2"/>
                <w:tcBorders>
                  <w:top w:val="nil"/>
                  <w:left w:val="nil"/>
                  <w:bottom w:val="nil"/>
                  <w:right w:val="nil"/>
                </w:tcBorders>
                <w:shd w:val="clear" w:color="auto" w:fill="auto"/>
                <w:noWrap/>
                <w:vAlign w:val="bottom"/>
                <w:hideMark/>
              </w:tcPr>
            </w:tcPrChange>
          </w:tcPr>
          <w:p w14:paraId="79238DA3" w14:textId="77777777" w:rsidR="00C32F60" w:rsidRPr="00604EDE" w:rsidRDefault="00C32F60" w:rsidP="00C32F6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Tiestalls and freestalls (n = 15)</w:t>
            </w:r>
          </w:p>
        </w:tc>
        <w:tc>
          <w:tcPr>
            <w:tcW w:w="2160" w:type="dxa"/>
            <w:tcBorders>
              <w:top w:val="nil"/>
              <w:left w:val="nil"/>
              <w:bottom w:val="nil"/>
              <w:right w:val="nil"/>
            </w:tcBorders>
            <w:shd w:val="clear" w:color="auto" w:fill="auto"/>
            <w:noWrap/>
            <w:vAlign w:val="bottom"/>
            <w:hideMark/>
            <w:tcPrChange w:id="1966" w:author="Caitlin Jeffrey" w:date="2023-11-09T11:56:00Z">
              <w:tcPr>
                <w:tcW w:w="2250" w:type="dxa"/>
                <w:gridSpan w:val="3"/>
                <w:tcBorders>
                  <w:top w:val="nil"/>
                  <w:left w:val="nil"/>
                  <w:bottom w:val="nil"/>
                  <w:right w:val="nil"/>
                </w:tcBorders>
                <w:shd w:val="clear" w:color="auto" w:fill="auto"/>
                <w:noWrap/>
                <w:vAlign w:val="bottom"/>
                <w:hideMark/>
              </w:tcPr>
            </w:tcPrChange>
          </w:tcPr>
          <w:p w14:paraId="63FD92C9"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Change w:id="1967" w:author="Caitlin Jeffrey" w:date="2023-11-09T11:56:00Z">
              <w:tcPr>
                <w:tcW w:w="900" w:type="dxa"/>
                <w:tcBorders>
                  <w:top w:val="nil"/>
                  <w:left w:val="nil"/>
                  <w:bottom w:val="nil"/>
                  <w:right w:val="nil"/>
                </w:tcBorders>
                <w:shd w:val="clear" w:color="auto" w:fill="auto"/>
                <w:noWrap/>
                <w:vAlign w:val="bottom"/>
                <w:hideMark/>
              </w:tcPr>
            </w:tcPrChange>
          </w:tcPr>
          <w:p w14:paraId="11F50A81" w14:textId="77777777" w:rsidR="00C32F60" w:rsidRPr="00604EDE" w:rsidRDefault="00C32F60" w:rsidP="00C32F60">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Change w:id="1968" w:author="Caitlin Jeffrey" w:date="2023-11-09T11:56:00Z">
              <w:tcPr>
                <w:tcW w:w="1023" w:type="dxa"/>
                <w:tcBorders>
                  <w:top w:val="nil"/>
                  <w:left w:val="nil"/>
                  <w:bottom w:val="nil"/>
                  <w:right w:val="nil"/>
                </w:tcBorders>
                <w:vAlign w:val="bottom"/>
              </w:tcPr>
            </w:tcPrChange>
          </w:tcPr>
          <w:p w14:paraId="06373865" w14:textId="21827778" w:rsidR="00C32F60" w:rsidRPr="00604EDE" w:rsidRDefault="00B8506F" w:rsidP="00C32F60">
            <w:pPr>
              <w:spacing w:after="0" w:line="240" w:lineRule="auto"/>
              <w:jc w:val="center"/>
              <w:rPr>
                <w:rFonts w:ascii="Times New Roman" w:eastAsia="Times New Roman" w:hAnsi="Times New Roman" w:cs="Times New Roman"/>
                <w:color w:val="000000"/>
              </w:rPr>
            </w:pPr>
            <w:ins w:id="1969" w:author="Caitlin Jeffrey" w:date="2023-11-09T13:32:00Z">
              <w:r>
                <w:rPr>
                  <w:rFonts w:ascii="Times New Roman" w:eastAsia="Times New Roman" w:hAnsi="Times New Roman" w:cs="Times New Roman"/>
                  <w:color w:val="000000"/>
                </w:rPr>
                <w:t>2.6</w:t>
              </w:r>
            </w:ins>
          </w:p>
        </w:tc>
      </w:tr>
      <w:tr w:rsidR="00C32F60" w:rsidRPr="00604EDE" w14:paraId="15EE1E95" w14:textId="0E507904" w:rsidTr="00766EED">
        <w:trPr>
          <w:trHeight w:val="290"/>
        </w:trPr>
        <w:tc>
          <w:tcPr>
            <w:tcW w:w="13623" w:type="dxa"/>
            <w:gridSpan w:val="6"/>
            <w:tcBorders>
              <w:top w:val="nil"/>
              <w:left w:val="nil"/>
              <w:bottom w:val="nil"/>
              <w:right w:val="nil"/>
            </w:tcBorders>
            <w:shd w:val="clear" w:color="auto" w:fill="auto"/>
            <w:noWrap/>
            <w:vAlign w:val="bottom"/>
          </w:tcPr>
          <w:p w14:paraId="403F3F4F" w14:textId="1978221E" w:rsidR="00C32F60" w:rsidRPr="00604EDE" w:rsidRDefault="00C32F60" w:rsidP="00C32F60">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Stall bedding depth for freestalls and tiestalls bedded with wood shavings or sawdust</w:t>
            </w:r>
          </w:p>
        </w:tc>
      </w:tr>
      <w:tr w:rsidR="00C32F60" w:rsidRPr="00604EDE" w14:paraId="3249866E" w14:textId="77777777" w:rsidTr="00DC66E6">
        <w:trPr>
          <w:trHeight w:val="290"/>
          <w:ins w:id="1970" w:author="Caitlin Jeffrey" w:date="2023-11-09T12:07:00Z"/>
        </w:trPr>
        <w:tc>
          <w:tcPr>
            <w:tcW w:w="13623" w:type="dxa"/>
            <w:gridSpan w:val="6"/>
            <w:tcBorders>
              <w:top w:val="nil"/>
              <w:left w:val="nil"/>
              <w:bottom w:val="nil"/>
              <w:right w:val="nil"/>
            </w:tcBorders>
            <w:shd w:val="clear" w:color="auto" w:fill="auto"/>
            <w:noWrap/>
            <w:vAlign w:val="bottom"/>
          </w:tcPr>
          <w:p w14:paraId="3CA21D44" w14:textId="38F935F6" w:rsidR="00C32F60" w:rsidRPr="00604EDE" w:rsidRDefault="00C32F60" w:rsidP="00C32F60">
            <w:pPr>
              <w:spacing w:after="0" w:line="240" w:lineRule="auto"/>
              <w:rPr>
                <w:ins w:id="1971" w:author="Caitlin Jeffrey" w:date="2023-11-09T12:07:00Z"/>
                <w:rFonts w:ascii="Times New Roman" w:eastAsia="Times New Roman" w:hAnsi="Times New Roman" w:cs="Times New Roman"/>
                <w:color w:val="000000"/>
                <w:vertAlign w:val="superscript"/>
              </w:rPr>
            </w:pPr>
            <w:ins w:id="1972" w:author="Caitlin Jeffrey" w:date="2023-11-09T12:07:00Z">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ins>
          </w:p>
        </w:tc>
      </w:tr>
      <w:tr w:rsidR="00C32F60" w:rsidRPr="00604EDE" w14:paraId="13490F49" w14:textId="0EA67E28" w:rsidTr="009F3D0E">
        <w:trPr>
          <w:trHeight w:val="290"/>
        </w:trPr>
        <w:tc>
          <w:tcPr>
            <w:tcW w:w="13623" w:type="dxa"/>
            <w:gridSpan w:val="6"/>
            <w:tcBorders>
              <w:top w:val="nil"/>
              <w:left w:val="nil"/>
              <w:bottom w:val="nil"/>
              <w:right w:val="nil"/>
            </w:tcBorders>
            <w:shd w:val="clear" w:color="auto" w:fill="auto"/>
            <w:noWrap/>
            <w:vAlign w:val="bottom"/>
          </w:tcPr>
          <w:p w14:paraId="24427217" w14:textId="3BF90B63" w:rsidR="00C32F60" w:rsidRPr="00604EDE" w:rsidRDefault="00C32F60" w:rsidP="00C32F60">
            <w:pPr>
              <w:spacing w:after="0" w:line="240" w:lineRule="auto"/>
              <w:rPr>
                <w:rFonts w:ascii="Times New Roman" w:eastAsia="Times New Roman" w:hAnsi="Times New Roman" w:cs="Times New Roman"/>
                <w:color w:val="000000"/>
                <w:vertAlign w:val="superscript"/>
              </w:rPr>
            </w:pPr>
            <w:del w:id="1973" w:author="Caitlin Jeffrey" w:date="2023-11-09T12:07:00Z">
              <w:r w:rsidRPr="00604EDE" w:rsidDel="001D34B1">
                <w:rPr>
                  <w:rFonts w:ascii="Times New Roman" w:eastAsia="Times New Roman" w:hAnsi="Times New Roman" w:cs="Times New Roman"/>
                  <w:color w:val="000000"/>
                  <w:vertAlign w:val="superscript"/>
                </w:rPr>
                <w:delText>2</w:delText>
              </w:r>
            </w:del>
            <w:ins w:id="1974" w:author="Caitlin Jeffrey" w:date="2023-11-09T12:07:00Z">
              <w:r>
                <w:rPr>
                  <w:rFonts w:ascii="Times New Roman" w:eastAsia="Times New Roman" w:hAnsi="Times New Roman" w:cs="Times New Roman"/>
                  <w:color w:val="000000"/>
                  <w:vertAlign w:val="superscript"/>
                </w:rPr>
                <w:t>3</w:t>
              </w:r>
            </w:ins>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C32F60" w:rsidRPr="00604EDE" w14:paraId="3B6DBAAB" w14:textId="7654639E" w:rsidTr="00EF3B9C">
        <w:trPr>
          <w:trHeight w:val="290"/>
        </w:trPr>
        <w:tc>
          <w:tcPr>
            <w:tcW w:w="13623" w:type="dxa"/>
            <w:gridSpan w:val="6"/>
            <w:tcBorders>
              <w:top w:val="nil"/>
              <w:left w:val="nil"/>
              <w:bottom w:val="nil"/>
              <w:right w:val="nil"/>
            </w:tcBorders>
            <w:shd w:val="clear" w:color="auto" w:fill="auto"/>
            <w:noWrap/>
            <w:vAlign w:val="bottom"/>
          </w:tcPr>
          <w:p w14:paraId="1E7EA042" w14:textId="6304ECA5" w:rsidR="00C32F60" w:rsidRPr="00604EDE" w:rsidRDefault="00C32F60" w:rsidP="00C32F60">
            <w:pPr>
              <w:spacing w:after="0" w:line="240" w:lineRule="auto"/>
              <w:rPr>
                <w:rFonts w:ascii="Times New Roman" w:eastAsia="Times New Roman" w:hAnsi="Times New Roman" w:cs="Times New Roman"/>
                <w:color w:val="000000"/>
                <w:vertAlign w:val="superscript"/>
              </w:rPr>
            </w:pPr>
            <w:del w:id="1975" w:author="Caitlin Jeffrey" w:date="2023-11-09T12:07:00Z">
              <w:r w:rsidRPr="00604EDE" w:rsidDel="001D34B1">
                <w:rPr>
                  <w:rFonts w:ascii="Times New Roman" w:eastAsia="Times New Roman" w:hAnsi="Times New Roman" w:cs="Times New Roman"/>
                  <w:color w:val="000000"/>
                  <w:vertAlign w:val="superscript"/>
                </w:rPr>
                <w:delText>3</w:delText>
              </w:r>
            </w:del>
            <w:ins w:id="1976" w:author="Caitlin Jeffrey" w:date="2023-11-09T12:07:00Z">
              <w:r>
                <w:rPr>
                  <w:rFonts w:ascii="Times New Roman" w:eastAsia="Times New Roman" w:hAnsi="Times New Roman" w:cs="Times New Roman"/>
                  <w:color w:val="000000"/>
                  <w:vertAlign w:val="superscript"/>
                </w:rPr>
                <w:t>4</w:t>
              </w:r>
            </w:ins>
            <w:r w:rsidRPr="00604EDE">
              <w:rPr>
                <w:rFonts w:ascii="Times New Roman" w:eastAsia="Times New Roman" w:hAnsi="Times New Roman" w:cs="Times New Roman"/>
                <w:color w:val="000000"/>
              </w:rPr>
              <w:t xml:space="preserve"> DHIA data available for n = 20 herds.</w:t>
            </w:r>
          </w:p>
        </w:tc>
      </w:tr>
      <w:tr w:rsidR="00C32F60" w:rsidRPr="00604EDE" w14:paraId="217218D5" w14:textId="712900BC" w:rsidTr="00DE3B16">
        <w:trPr>
          <w:trHeight w:val="290"/>
        </w:trPr>
        <w:tc>
          <w:tcPr>
            <w:tcW w:w="13623" w:type="dxa"/>
            <w:gridSpan w:val="6"/>
            <w:tcBorders>
              <w:top w:val="nil"/>
              <w:left w:val="nil"/>
              <w:bottom w:val="nil"/>
              <w:right w:val="nil"/>
            </w:tcBorders>
            <w:shd w:val="clear" w:color="auto" w:fill="auto"/>
            <w:noWrap/>
            <w:vAlign w:val="bottom"/>
          </w:tcPr>
          <w:p w14:paraId="4D0E2B3A" w14:textId="482A18ED" w:rsidR="00C32F60" w:rsidRPr="00510A25" w:rsidRDefault="00C32F60" w:rsidP="00C32F60">
            <w:pPr>
              <w:spacing w:after="0" w:line="240" w:lineRule="auto"/>
              <w:rPr>
                <w:rFonts w:ascii="Times New Roman" w:eastAsia="Times New Roman" w:hAnsi="Times New Roman" w:cs="Times New Roman"/>
                <w:color w:val="000000"/>
                <w:vertAlign w:val="superscript"/>
              </w:rPr>
            </w:pPr>
            <w:del w:id="1977" w:author="Caitlin Jeffrey" w:date="2023-11-09T12:08:00Z">
              <w:r w:rsidRPr="00510A25" w:rsidDel="001D34B1">
                <w:rPr>
                  <w:rFonts w:ascii="Times New Roman" w:eastAsia="Times New Roman" w:hAnsi="Times New Roman" w:cs="Times New Roman"/>
                  <w:color w:val="000000"/>
                  <w:vertAlign w:val="superscript"/>
                </w:rPr>
                <w:delText>4</w:delText>
              </w:r>
            </w:del>
            <w:ins w:id="1978" w:author="Caitlin Jeffrey" w:date="2023-11-09T12:08:00Z">
              <w:r>
                <w:rPr>
                  <w:rFonts w:ascii="Times New Roman" w:eastAsia="Times New Roman" w:hAnsi="Times New Roman" w:cs="Times New Roman"/>
                  <w:color w:val="000000"/>
                  <w:vertAlign w:val="superscript"/>
                </w:rPr>
                <w:t>5</w:t>
              </w:r>
            </w:ins>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162EDFA7" w14:textId="01756476" w:rsidR="008E0E61" w:rsidDel="00374909" w:rsidRDefault="008E0E61" w:rsidP="00374909">
      <w:pPr>
        <w:spacing w:line="480" w:lineRule="auto"/>
        <w:jc w:val="both"/>
        <w:rPr>
          <w:del w:id="1979" w:author="Caitlin Jeffrey" w:date="2023-11-09T14:06:00Z"/>
          <w:rFonts w:ascii="Times New Roman" w:hAnsi="Times New Roman" w:cs="Times New Roman"/>
          <w:sz w:val="24"/>
          <w:szCs w:val="24"/>
        </w:rPr>
        <w:pPrChange w:id="1980" w:author="Caitlin Jeffrey" w:date="2023-11-09T14:06:00Z">
          <w:pPr>
            <w:spacing w:line="480" w:lineRule="auto"/>
            <w:jc w:val="both"/>
          </w:pPr>
        </w:pPrChange>
      </w:pPr>
      <w:ins w:id="1981" w:author="Sandra Godden" w:date="2023-10-13T15:07:00Z">
        <w:del w:id="1982" w:author="Caitlin Jeffrey" w:date="2023-11-09T14:06:00Z">
          <w:r w:rsidDel="00374909">
            <w:rPr>
              <w:rFonts w:ascii="Times New Roman" w:hAnsi="Times New Roman" w:cs="Times New Roman"/>
              <w:sz w:val="24"/>
              <w:szCs w:val="24"/>
            </w:rPr>
            <w:delText>Example table format for Tables 1 and 2</w:delText>
          </w:r>
        </w:del>
      </w:ins>
      <w:del w:id="1983" w:author="Caitlin Jeffrey" w:date="2023-11-09T14:06:00Z">
        <w:r w:rsidDel="00374909">
          <w:rPr>
            <w:rFonts w:ascii="Times New Roman" w:hAnsi="Times New Roman" w:cs="Times New Roman"/>
            <w:sz w:val="24"/>
            <w:szCs w:val="24"/>
          </w:rPr>
          <w:delText xml:space="preserve"> – can landscape if you like</w:delText>
        </w:r>
        <w:r w:rsidDel="00374909">
          <w:rPr>
            <w:rFonts w:ascii="Times New Roman" w:hAnsi="Times New Roman" w:cs="Times New Roman"/>
            <w:sz w:val="24"/>
            <w:szCs w:val="24"/>
          </w:rPr>
          <w:br/>
        </w:r>
        <w:commentRangeStart w:id="1984"/>
        <w:r w:rsidDel="00374909">
          <w:rPr>
            <w:rFonts w:ascii="Times New Roman" w:hAnsi="Times New Roman" w:cs="Times New Roman"/>
            <w:sz w:val="24"/>
            <w:szCs w:val="24"/>
          </w:rPr>
          <w:delText>Table reports mean log</w:delText>
        </w:r>
        <w:r w:rsidRPr="008E0E61" w:rsidDel="00374909">
          <w:rPr>
            <w:rFonts w:ascii="Times New Roman" w:hAnsi="Times New Roman" w:cs="Times New Roman"/>
            <w:sz w:val="24"/>
            <w:szCs w:val="24"/>
            <w:vertAlign w:val="subscript"/>
          </w:rPr>
          <w:delText>10</w:delText>
        </w:r>
        <w:r w:rsidDel="00374909">
          <w:rPr>
            <w:rFonts w:ascii="Times New Roman" w:hAnsi="Times New Roman" w:cs="Times New Roman"/>
            <w:sz w:val="24"/>
            <w:szCs w:val="24"/>
          </w:rPr>
          <w:delText xml:space="preserve"> cfu/mL (95% CI)</w:delText>
        </w:r>
        <w:commentRangeEnd w:id="1984"/>
        <w:r w:rsidDel="00374909">
          <w:rPr>
            <w:rStyle w:val="CommentReference"/>
            <w:rFonts w:eastAsiaTheme="minorEastAsia"/>
          </w:rPr>
          <w:commentReference w:id="1984"/>
        </w:r>
      </w:del>
    </w:p>
    <w:tbl>
      <w:tblPr>
        <w:tblStyle w:val="TableGrid"/>
        <w:tblW w:w="0" w:type="auto"/>
        <w:tblLook w:val="04A0" w:firstRow="1" w:lastRow="0" w:firstColumn="1" w:lastColumn="0" w:noHBand="0" w:noVBand="1"/>
      </w:tblPr>
      <w:tblGrid>
        <w:gridCol w:w="1885"/>
        <w:gridCol w:w="1855"/>
        <w:gridCol w:w="1870"/>
        <w:gridCol w:w="1870"/>
        <w:gridCol w:w="1870"/>
      </w:tblGrid>
      <w:tr w:rsidR="008E0E61" w:rsidDel="00374909" w14:paraId="4B0CEAEC" w14:textId="2728501B" w:rsidTr="008E0E61">
        <w:trPr>
          <w:del w:id="1985" w:author="Caitlin Jeffrey" w:date="2023-11-09T14:06:00Z"/>
        </w:trPr>
        <w:tc>
          <w:tcPr>
            <w:tcW w:w="1885" w:type="dxa"/>
          </w:tcPr>
          <w:p w14:paraId="2F0B9E31" w14:textId="6524CED4" w:rsidR="008E0E61" w:rsidDel="00374909" w:rsidRDefault="008E0E61" w:rsidP="00374909">
            <w:pPr>
              <w:spacing w:line="480" w:lineRule="auto"/>
              <w:jc w:val="both"/>
              <w:rPr>
                <w:del w:id="1986" w:author="Caitlin Jeffrey" w:date="2023-11-09T14:06:00Z"/>
                <w:rFonts w:ascii="Times New Roman" w:hAnsi="Times New Roman" w:cs="Times New Roman"/>
                <w:sz w:val="24"/>
                <w:szCs w:val="24"/>
              </w:rPr>
              <w:pPrChange w:id="1987" w:author="Caitlin Jeffrey" w:date="2023-11-09T14:06:00Z">
                <w:pPr>
                  <w:jc w:val="both"/>
                </w:pPr>
              </w:pPrChange>
            </w:pPr>
            <w:del w:id="1988" w:author="Caitlin Jeffrey" w:date="2023-11-09T14:06:00Z">
              <w:r w:rsidDel="00374909">
                <w:rPr>
                  <w:rFonts w:ascii="Times New Roman" w:hAnsi="Times New Roman" w:cs="Times New Roman"/>
                  <w:sz w:val="24"/>
                  <w:szCs w:val="24"/>
                </w:rPr>
                <w:delText xml:space="preserve">Pathogen group </w:delText>
              </w:r>
            </w:del>
          </w:p>
        </w:tc>
        <w:tc>
          <w:tcPr>
            <w:tcW w:w="1855" w:type="dxa"/>
          </w:tcPr>
          <w:p w14:paraId="6BC093AB" w14:textId="63AE81DD" w:rsidR="008E0E61" w:rsidDel="00374909" w:rsidRDefault="008E0E61" w:rsidP="00374909">
            <w:pPr>
              <w:spacing w:line="480" w:lineRule="auto"/>
              <w:jc w:val="both"/>
              <w:rPr>
                <w:del w:id="1989" w:author="Caitlin Jeffrey" w:date="2023-11-09T14:06:00Z"/>
                <w:rFonts w:ascii="Times New Roman" w:hAnsi="Times New Roman" w:cs="Times New Roman"/>
                <w:sz w:val="24"/>
                <w:szCs w:val="24"/>
              </w:rPr>
              <w:pPrChange w:id="1990" w:author="Caitlin Jeffrey" w:date="2023-11-09T14:06:00Z">
                <w:pPr>
                  <w:jc w:val="both"/>
                </w:pPr>
              </w:pPrChange>
            </w:pPr>
            <w:del w:id="1991" w:author="Caitlin Jeffrey" w:date="2023-11-09T14:06:00Z">
              <w:r w:rsidDel="00374909">
                <w:rPr>
                  <w:rFonts w:ascii="Times New Roman" w:hAnsi="Times New Roman" w:cs="Times New Roman"/>
                  <w:sz w:val="24"/>
                  <w:szCs w:val="24"/>
                </w:rPr>
                <w:delText>Bedded Pack</w:delText>
              </w:r>
            </w:del>
          </w:p>
        </w:tc>
        <w:tc>
          <w:tcPr>
            <w:tcW w:w="1870" w:type="dxa"/>
          </w:tcPr>
          <w:p w14:paraId="55EDE71A" w14:textId="278FAA62" w:rsidR="008E0E61" w:rsidDel="00374909" w:rsidRDefault="008E0E61" w:rsidP="00374909">
            <w:pPr>
              <w:spacing w:line="480" w:lineRule="auto"/>
              <w:jc w:val="both"/>
              <w:rPr>
                <w:del w:id="1992" w:author="Caitlin Jeffrey" w:date="2023-11-09T14:06:00Z"/>
                <w:rFonts w:ascii="Times New Roman" w:hAnsi="Times New Roman" w:cs="Times New Roman"/>
                <w:sz w:val="24"/>
                <w:szCs w:val="24"/>
              </w:rPr>
              <w:pPrChange w:id="1993" w:author="Caitlin Jeffrey" w:date="2023-11-09T14:06:00Z">
                <w:pPr>
                  <w:jc w:val="both"/>
                </w:pPr>
              </w:pPrChange>
            </w:pPr>
            <w:del w:id="1994" w:author="Caitlin Jeffrey" w:date="2023-11-09T14:06:00Z">
              <w:r w:rsidDel="00374909">
                <w:rPr>
                  <w:rFonts w:ascii="Times New Roman" w:hAnsi="Times New Roman" w:cs="Times New Roman"/>
                  <w:sz w:val="24"/>
                  <w:szCs w:val="24"/>
                </w:rPr>
                <w:delText>Tie stall</w:delText>
              </w:r>
            </w:del>
          </w:p>
        </w:tc>
        <w:tc>
          <w:tcPr>
            <w:tcW w:w="1870" w:type="dxa"/>
          </w:tcPr>
          <w:p w14:paraId="22C7C483" w14:textId="7D92A473" w:rsidR="008E0E61" w:rsidDel="00374909" w:rsidRDefault="008E0E61" w:rsidP="00374909">
            <w:pPr>
              <w:spacing w:line="480" w:lineRule="auto"/>
              <w:jc w:val="both"/>
              <w:rPr>
                <w:del w:id="1995" w:author="Caitlin Jeffrey" w:date="2023-11-09T14:06:00Z"/>
                <w:rFonts w:ascii="Times New Roman" w:hAnsi="Times New Roman" w:cs="Times New Roman"/>
                <w:sz w:val="24"/>
                <w:szCs w:val="24"/>
              </w:rPr>
              <w:pPrChange w:id="1996" w:author="Caitlin Jeffrey" w:date="2023-11-09T14:06:00Z">
                <w:pPr>
                  <w:jc w:val="both"/>
                </w:pPr>
              </w:pPrChange>
            </w:pPr>
            <w:del w:id="1997" w:author="Caitlin Jeffrey" w:date="2023-11-09T14:06:00Z">
              <w:r w:rsidDel="00374909">
                <w:rPr>
                  <w:rFonts w:ascii="Times New Roman" w:hAnsi="Times New Roman" w:cs="Times New Roman"/>
                  <w:sz w:val="24"/>
                  <w:szCs w:val="24"/>
                </w:rPr>
                <w:delText>Free stall</w:delText>
              </w:r>
            </w:del>
          </w:p>
        </w:tc>
        <w:tc>
          <w:tcPr>
            <w:tcW w:w="1870" w:type="dxa"/>
          </w:tcPr>
          <w:p w14:paraId="64CA96ED" w14:textId="2641034C" w:rsidR="008E0E61" w:rsidDel="00374909" w:rsidRDefault="008E0E61" w:rsidP="00374909">
            <w:pPr>
              <w:spacing w:line="480" w:lineRule="auto"/>
              <w:jc w:val="both"/>
              <w:rPr>
                <w:del w:id="1998" w:author="Caitlin Jeffrey" w:date="2023-11-09T14:06:00Z"/>
                <w:rFonts w:ascii="Times New Roman" w:hAnsi="Times New Roman" w:cs="Times New Roman"/>
                <w:sz w:val="24"/>
                <w:szCs w:val="24"/>
              </w:rPr>
              <w:pPrChange w:id="1999" w:author="Caitlin Jeffrey" w:date="2023-11-09T14:06:00Z">
                <w:pPr>
                  <w:jc w:val="both"/>
                </w:pPr>
              </w:pPrChange>
            </w:pPr>
            <w:del w:id="2000" w:author="Caitlin Jeffrey" w:date="2023-11-09T14:06:00Z">
              <w:r w:rsidDel="00374909">
                <w:rPr>
                  <w:rFonts w:ascii="Times New Roman" w:hAnsi="Times New Roman" w:cs="Times New Roman"/>
                  <w:sz w:val="24"/>
                  <w:szCs w:val="24"/>
                </w:rPr>
                <w:delText>P value</w:delText>
              </w:r>
            </w:del>
          </w:p>
        </w:tc>
      </w:tr>
      <w:tr w:rsidR="008E0E61" w:rsidDel="00374909" w14:paraId="1EB08173" w14:textId="27B04BF1" w:rsidTr="008E0E61">
        <w:trPr>
          <w:del w:id="2001" w:author="Caitlin Jeffrey" w:date="2023-11-09T14:06:00Z"/>
        </w:trPr>
        <w:tc>
          <w:tcPr>
            <w:tcW w:w="1885" w:type="dxa"/>
          </w:tcPr>
          <w:p w14:paraId="499D3DFE" w14:textId="1FB0C483" w:rsidR="008E0E61" w:rsidDel="00374909" w:rsidRDefault="008E0E61" w:rsidP="00374909">
            <w:pPr>
              <w:spacing w:line="480" w:lineRule="auto"/>
              <w:jc w:val="both"/>
              <w:rPr>
                <w:del w:id="2002" w:author="Caitlin Jeffrey" w:date="2023-11-09T14:06:00Z"/>
                <w:rFonts w:ascii="Times New Roman" w:hAnsi="Times New Roman" w:cs="Times New Roman"/>
                <w:sz w:val="24"/>
                <w:szCs w:val="24"/>
              </w:rPr>
              <w:pPrChange w:id="2003" w:author="Caitlin Jeffrey" w:date="2023-11-09T14:06:00Z">
                <w:pPr>
                  <w:jc w:val="both"/>
                </w:pPr>
              </w:pPrChange>
            </w:pPr>
            <w:del w:id="2004" w:author="Caitlin Jeffrey" w:date="2023-11-09T14:06:00Z">
              <w:r w:rsidDel="00374909">
                <w:rPr>
                  <w:rFonts w:ascii="Times New Roman" w:hAnsi="Times New Roman" w:cs="Times New Roman"/>
                  <w:sz w:val="24"/>
                  <w:szCs w:val="24"/>
                </w:rPr>
                <w:delText>Count</w:delText>
              </w:r>
            </w:del>
          </w:p>
        </w:tc>
        <w:tc>
          <w:tcPr>
            <w:tcW w:w="1855" w:type="dxa"/>
          </w:tcPr>
          <w:p w14:paraId="30602672" w14:textId="61AABA2E" w:rsidR="008E0E61" w:rsidDel="00374909" w:rsidRDefault="008E0E61" w:rsidP="00374909">
            <w:pPr>
              <w:spacing w:line="480" w:lineRule="auto"/>
              <w:jc w:val="both"/>
              <w:rPr>
                <w:del w:id="2005" w:author="Caitlin Jeffrey" w:date="2023-11-09T14:06:00Z"/>
                <w:rFonts w:ascii="Times New Roman" w:hAnsi="Times New Roman" w:cs="Times New Roman"/>
                <w:sz w:val="24"/>
                <w:szCs w:val="24"/>
              </w:rPr>
              <w:pPrChange w:id="2006" w:author="Caitlin Jeffrey" w:date="2023-11-09T14:06:00Z">
                <w:pPr>
                  <w:jc w:val="both"/>
                </w:pPr>
              </w:pPrChange>
            </w:pPr>
            <w:del w:id="2007" w:author="Caitlin Jeffrey" w:date="2023-11-09T14:06:00Z">
              <w:r w:rsidDel="00374909">
                <w:rPr>
                  <w:rFonts w:ascii="Times New Roman" w:hAnsi="Times New Roman" w:cs="Times New Roman"/>
                  <w:sz w:val="24"/>
                  <w:szCs w:val="24"/>
                </w:rPr>
                <w:delText>5</w:delText>
              </w:r>
            </w:del>
          </w:p>
        </w:tc>
        <w:tc>
          <w:tcPr>
            <w:tcW w:w="1870" w:type="dxa"/>
          </w:tcPr>
          <w:p w14:paraId="73AFAFD7" w14:textId="646C2E84" w:rsidR="008E0E61" w:rsidDel="00374909" w:rsidRDefault="008E0E61" w:rsidP="00374909">
            <w:pPr>
              <w:spacing w:line="480" w:lineRule="auto"/>
              <w:jc w:val="both"/>
              <w:rPr>
                <w:del w:id="2008" w:author="Caitlin Jeffrey" w:date="2023-11-09T14:06:00Z"/>
                <w:rFonts w:ascii="Times New Roman" w:hAnsi="Times New Roman" w:cs="Times New Roman"/>
                <w:sz w:val="24"/>
                <w:szCs w:val="24"/>
              </w:rPr>
              <w:pPrChange w:id="2009" w:author="Caitlin Jeffrey" w:date="2023-11-09T14:06:00Z">
                <w:pPr>
                  <w:jc w:val="both"/>
                </w:pPr>
              </w:pPrChange>
            </w:pPr>
            <w:del w:id="2010" w:author="Caitlin Jeffrey" w:date="2023-11-09T14:06:00Z">
              <w:r w:rsidDel="00374909">
                <w:rPr>
                  <w:rFonts w:ascii="Times New Roman" w:hAnsi="Times New Roman" w:cs="Times New Roman"/>
                  <w:sz w:val="24"/>
                  <w:szCs w:val="24"/>
                </w:rPr>
                <w:delText>10</w:delText>
              </w:r>
            </w:del>
          </w:p>
        </w:tc>
        <w:tc>
          <w:tcPr>
            <w:tcW w:w="1870" w:type="dxa"/>
          </w:tcPr>
          <w:p w14:paraId="35F9AF6F" w14:textId="599AB858" w:rsidR="008E0E61" w:rsidDel="00374909" w:rsidRDefault="008E0E61" w:rsidP="00374909">
            <w:pPr>
              <w:spacing w:line="480" w:lineRule="auto"/>
              <w:jc w:val="both"/>
              <w:rPr>
                <w:del w:id="2011" w:author="Caitlin Jeffrey" w:date="2023-11-09T14:06:00Z"/>
                <w:rFonts w:ascii="Times New Roman" w:hAnsi="Times New Roman" w:cs="Times New Roman"/>
                <w:sz w:val="24"/>
                <w:szCs w:val="24"/>
              </w:rPr>
              <w:pPrChange w:id="2012" w:author="Caitlin Jeffrey" w:date="2023-11-09T14:06:00Z">
                <w:pPr>
                  <w:jc w:val="both"/>
                </w:pPr>
              </w:pPrChange>
            </w:pPr>
            <w:del w:id="2013" w:author="Caitlin Jeffrey" w:date="2023-11-09T14:06:00Z">
              <w:r w:rsidDel="00374909">
                <w:rPr>
                  <w:rFonts w:ascii="Times New Roman" w:hAnsi="Times New Roman" w:cs="Times New Roman"/>
                  <w:sz w:val="24"/>
                  <w:szCs w:val="24"/>
                </w:rPr>
                <w:delText>6</w:delText>
              </w:r>
            </w:del>
          </w:p>
        </w:tc>
        <w:tc>
          <w:tcPr>
            <w:tcW w:w="1870" w:type="dxa"/>
          </w:tcPr>
          <w:p w14:paraId="46CC178E" w14:textId="2F493CDA" w:rsidR="008E0E61" w:rsidDel="00374909" w:rsidRDefault="008E0E61" w:rsidP="00374909">
            <w:pPr>
              <w:spacing w:line="480" w:lineRule="auto"/>
              <w:jc w:val="both"/>
              <w:rPr>
                <w:del w:id="2014" w:author="Caitlin Jeffrey" w:date="2023-11-09T14:06:00Z"/>
                <w:rFonts w:ascii="Times New Roman" w:hAnsi="Times New Roman" w:cs="Times New Roman"/>
                <w:sz w:val="24"/>
                <w:szCs w:val="24"/>
              </w:rPr>
              <w:pPrChange w:id="2015" w:author="Caitlin Jeffrey" w:date="2023-11-09T14:06:00Z">
                <w:pPr>
                  <w:jc w:val="both"/>
                </w:pPr>
              </w:pPrChange>
            </w:pPr>
            <w:del w:id="2016" w:author="Caitlin Jeffrey" w:date="2023-11-09T14:06:00Z">
              <w:r w:rsidDel="00374909">
                <w:rPr>
                  <w:rFonts w:ascii="Times New Roman" w:hAnsi="Times New Roman" w:cs="Times New Roman"/>
                  <w:sz w:val="24"/>
                  <w:szCs w:val="24"/>
                </w:rPr>
                <w:delText>21</w:delText>
              </w:r>
            </w:del>
          </w:p>
        </w:tc>
      </w:tr>
      <w:tr w:rsidR="008E0E61" w:rsidDel="00374909" w14:paraId="4737093D" w14:textId="2A337A7F" w:rsidTr="008E0E61">
        <w:trPr>
          <w:del w:id="2017" w:author="Caitlin Jeffrey" w:date="2023-11-09T14:06:00Z"/>
        </w:trPr>
        <w:tc>
          <w:tcPr>
            <w:tcW w:w="1885" w:type="dxa"/>
          </w:tcPr>
          <w:p w14:paraId="7462CA9A" w14:textId="031AB161" w:rsidR="008E0E61" w:rsidDel="00374909" w:rsidRDefault="008E0E61" w:rsidP="00374909">
            <w:pPr>
              <w:spacing w:line="480" w:lineRule="auto"/>
              <w:jc w:val="both"/>
              <w:rPr>
                <w:del w:id="2018" w:author="Caitlin Jeffrey" w:date="2023-11-09T14:06:00Z"/>
                <w:rFonts w:ascii="Times New Roman" w:hAnsi="Times New Roman" w:cs="Times New Roman"/>
                <w:sz w:val="24"/>
                <w:szCs w:val="24"/>
              </w:rPr>
              <w:pPrChange w:id="2019" w:author="Caitlin Jeffrey" w:date="2023-11-09T14:06:00Z">
                <w:pPr>
                  <w:jc w:val="both"/>
                </w:pPr>
              </w:pPrChange>
            </w:pPr>
            <w:del w:id="2020" w:author="Caitlin Jeffrey" w:date="2023-11-09T14:06:00Z">
              <w:r w:rsidDel="00374909">
                <w:rPr>
                  <w:rFonts w:ascii="Times New Roman" w:hAnsi="Times New Roman" w:cs="Times New Roman"/>
                  <w:sz w:val="24"/>
                  <w:szCs w:val="24"/>
                </w:rPr>
                <w:delText>Staph. spp.</w:delText>
              </w:r>
            </w:del>
          </w:p>
        </w:tc>
        <w:tc>
          <w:tcPr>
            <w:tcW w:w="1855" w:type="dxa"/>
          </w:tcPr>
          <w:p w14:paraId="0D036E22" w14:textId="32C7E0F5" w:rsidR="008E0E61" w:rsidDel="00374909" w:rsidRDefault="008E0E61" w:rsidP="00374909">
            <w:pPr>
              <w:spacing w:line="480" w:lineRule="auto"/>
              <w:jc w:val="both"/>
              <w:rPr>
                <w:del w:id="2021" w:author="Caitlin Jeffrey" w:date="2023-11-09T14:06:00Z"/>
                <w:rFonts w:ascii="Times New Roman" w:hAnsi="Times New Roman" w:cs="Times New Roman"/>
                <w:sz w:val="24"/>
                <w:szCs w:val="24"/>
              </w:rPr>
              <w:pPrChange w:id="2022" w:author="Caitlin Jeffrey" w:date="2023-11-09T14:06:00Z">
                <w:pPr>
                  <w:jc w:val="both"/>
                </w:pPr>
              </w:pPrChange>
            </w:pPr>
            <w:del w:id="2023" w:author="Caitlin Jeffrey" w:date="2023-11-09T14:06:00Z">
              <w:r w:rsidDel="00374909">
                <w:rPr>
                  <w:rFonts w:ascii="Times New Roman" w:hAnsi="Times New Roman" w:cs="Times New Roman"/>
                  <w:sz w:val="24"/>
                  <w:szCs w:val="24"/>
                </w:rPr>
                <w:delText>Mean log value (95% CI)</w:delText>
              </w:r>
            </w:del>
          </w:p>
        </w:tc>
        <w:tc>
          <w:tcPr>
            <w:tcW w:w="1870" w:type="dxa"/>
          </w:tcPr>
          <w:p w14:paraId="57A4CF50" w14:textId="657EAFEB" w:rsidR="008E0E61" w:rsidDel="00374909" w:rsidRDefault="008E0E61" w:rsidP="00374909">
            <w:pPr>
              <w:spacing w:line="480" w:lineRule="auto"/>
              <w:jc w:val="both"/>
              <w:rPr>
                <w:del w:id="2024" w:author="Caitlin Jeffrey" w:date="2023-11-09T14:06:00Z"/>
                <w:rFonts w:ascii="Times New Roman" w:hAnsi="Times New Roman" w:cs="Times New Roman"/>
                <w:sz w:val="24"/>
                <w:szCs w:val="24"/>
              </w:rPr>
              <w:pPrChange w:id="2025" w:author="Caitlin Jeffrey" w:date="2023-11-09T14:06:00Z">
                <w:pPr>
                  <w:jc w:val="both"/>
                </w:pPr>
              </w:pPrChange>
            </w:pPr>
            <w:del w:id="2026" w:author="Caitlin Jeffrey" w:date="2023-11-09T14:06:00Z">
              <w:r w:rsidDel="00374909">
                <w:rPr>
                  <w:rFonts w:ascii="Times New Roman" w:hAnsi="Times New Roman" w:cs="Times New Roman"/>
                  <w:sz w:val="24"/>
                  <w:szCs w:val="24"/>
                </w:rPr>
                <w:delText>Mean log value (95% CI)</w:delText>
              </w:r>
            </w:del>
          </w:p>
        </w:tc>
        <w:tc>
          <w:tcPr>
            <w:tcW w:w="1870" w:type="dxa"/>
          </w:tcPr>
          <w:p w14:paraId="68B21C68" w14:textId="67457714" w:rsidR="008E0E61" w:rsidDel="00374909" w:rsidRDefault="008E0E61" w:rsidP="00374909">
            <w:pPr>
              <w:spacing w:line="480" w:lineRule="auto"/>
              <w:jc w:val="both"/>
              <w:rPr>
                <w:del w:id="2027" w:author="Caitlin Jeffrey" w:date="2023-11-09T14:06:00Z"/>
                <w:rFonts w:ascii="Times New Roman" w:hAnsi="Times New Roman" w:cs="Times New Roman"/>
                <w:sz w:val="24"/>
                <w:szCs w:val="24"/>
              </w:rPr>
              <w:pPrChange w:id="2028" w:author="Caitlin Jeffrey" w:date="2023-11-09T14:06:00Z">
                <w:pPr>
                  <w:jc w:val="both"/>
                </w:pPr>
              </w:pPrChange>
            </w:pPr>
            <w:del w:id="2029" w:author="Caitlin Jeffrey" w:date="2023-11-09T14:06:00Z">
              <w:r w:rsidDel="00374909">
                <w:rPr>
                  <w:rFonts w:ascii="Times New Roman" w:hAnsi="Times New Roman" w:cs="Times New Roman"/>
                  <w:sz w:val="24"/>
                  <w:szCs w:val="24"/>
                </w:rPr>
                <w:delText>Mean log value (95% CI)</w:delText>
              </w:r>
            </w:del>
          </w:p>
        </w:tc>
        <w:tc>
          <w:tcPr>
            <w:tcW w:w="1870" w:type="dxa"/>
          </w:tcPr>
          <w:p w14:paraId="13F8B4A6" w14:textId="7636AA62" w:rsidR="008E0E61" w:rsidDel="00374909" w:rsidRDefault="008E0E61" w:rsidP="00374909">
            <w:pPr>
              <w:spacing w:line="480" w:lineRule="auto"/>
              <w:jc w:val="both"/>
              <w:rPr>
                <w:del w:id="2030" w:author="Caitlin Jeffrey" w:date="2023-11-09T14:06:00Z"/>
                <w:rFonts w:ascii="Times New Roman" w:hAnsi="Times New Roman" w:cs="Times New Roman"/>
                <w:sz w:val="24"/>
                <w:szCs w:val="24"/>
              </w:rPr>
              <w:pPrChange w:id="2031" w:author="Caitlin Jeffrey" w:date="2023-11-09T14:06:00Z">
                <w:pPr>
                  <w:jc w:val="both"/>
                </w:pPr>
              </w:pPrChange>
            </w:pPr>
            <w:del w:id="2032" w:author="Caitlin Jeffrey" w:date="2023-11-09T14:06:00Z">
              <w:r w:rsidDel="00374909">
                <w:rPr>
                  <w:rFonts w:ascii="Times New Roman" w:hAnsi="Times New Roman" w:cs="Times New Roman"/>
                  <w:sz w:val="24"/>
                  <w:szCs w:val="24"/>
                </w:rPr>
                <w:delText xml:space="preserve">   X</w:delText>
              </w:r>
            </w:del>
          </w:p>
        </w:tc>
      </w:tr>
      <w:tr w:rsidR="008E0E61" w:rsidDel="00374909" w14:paraId="589508A8" w14:textId="27613223" w:rsidTr="008E0E61">
        <w:trPr>
          <w:del w:id="2033" w:author="Caitlin Jeffrey" w:date="2023-11-09T14:06:00Z"/>
        </w:trPr>
        <w:tc>
          <w:tcPr>
            <w:tcW w:w="1885" w:type="dxa"/>
          </w:tcPr>
          <w:p w14:paraId="256A4732" w14:textId="59DAD8CD" w:rsidR="008E0E61" w:rsidDel="00374909" w:rsidRDefault="008E0E61" w:rsidP="00374909">
            <w:pPr>
              <w:spacing w:line="480" w:lineRule="auto"/>
              <w:jc w:val="both"/>
              <w:rPr>
                <w:del w:id="2034" w:author="Caitlin Jeffrey" w:date="2023-11-09T14:06:00Z"/>
                <w:rFonts w:ascii="Times New Roman" w:hAnsi="Times New Roman" w:cs="Times New Roman"/>
                <w:sz w:val="24"/>
                <w:szCs w:val="24"/>
              </w:rPr>
              <w:pPrChange w:id="2035" w:author="Caitlin Jeffrey" w:date="2023-11-09T14:06:00Z">
                <w:pPr>
                  <w:jc w:val="both"/>
                </w:pPr>
              </w:pPrChange>
            </w:pPr>
            <w:del w:id="2036" w:author="Caitlin Jeffrey" w:date="2023-11-09T14:06:00Z">
              <w:r w:rsidDel="00374909">
                <w:rPr>
                  <w:rFonts w:ascii="Times New Roman" w:hAnsi="Times New Roman" w:cs="Times New Roman"/>
                  <w:sz w:val="24"/>
                  <w:szCs w:val="24"/>
                </w:rPr>
                <w:delText>Strep SLO spp.</w:delText>
              </w:r>
            </w:del>
          </w:p>
        </w:tc>
        <w:tc>
          <w:tcPr>
            <w:tcW w:w="1855" w:type="dxa"/>
          </w:tcPr>
          <w:p w14:paraId="793A216D" w14:textId="3C0C00E2" w:rsidR="008E0E61" w:rsidDel="00374909" w:rsidRDefault="008E0E61" w:rsidP="00374909">
            <w:pPr>
              <w:spacing w:line="480" w:lineRule="auto"/>
              <w:jc w:val="both"/>
              <w:rPr>
                <w:del w:id="2037" w:author="Caitlin Jeffrey" w:date="2023-11-09T14:06:00Z"/>
                <w:rFonts w:ascii="Times New Roman" w:hAnsi="Times New Roman" w:cs="Times New Roman"/>
                <w:sz w:val="24"/>
                <w:szCs w:val="24"/>
              </w:rPr>
              <w:pPrChange w:id="2038" w:author="Caitlin Jeffrey" w:date="2023-11-09T14:06:00Z">
                <w:pPr>
                  <w:jc w:val="both"/>
                </w:pPr>
              </w:pPrChange>
            </w:pPr>
            <w:del w:id="2039" w:author="Caitlin Jeffrey" w:date="2023-11-09T14:06:00Z">
              <w:r w:rsidDel="00374909">
                <w:rPr>
                  <w:rFonts w:ascii="Times New Roman" w:hAnsi="Times New Roman" w:cs="Times New Roman"/>
                  <w:sz w:val="24"/>
                  <w:szCs w:val="24"/>
                </w:rPr>
                <w:delText>Mean log value (95% CI)</w:delText>
              </w:r>
            </w:del>
          </w:p>
        </w:tc>
        <w:tc>
          <w:tcPr>
            <w:tcW w:w="1870" w:type="dxa"/>
          </w:tcPr>
          <w:p w14:paraId="462151C0" w14:textId="6D23DA2F" w:rsidR="008E0E61" w:rsidDel="00374909" w:rsidRDefault="008E0E61" w:rsidP="00374909">
            <w:pPr>
              <w:spacing w:line="480" w:lineRule="auto"/>
              <w:jc w:val="both"/>
              <w:rPr>
                <w:del w:id="2040" w:author="Caitlin Jeffrey" w:date="2023-11-09T14:06:00Z"/>
                <w:rFonts w:ascii="Times New Roman" w:hAnsi="Times New Roman" w:cs="Times New Roman"/>
                <w:sz w:val="24"/>
                <w:szCs w:val="24"/>
              </w:rPr>
              <w:pPrChange w:id="2041" w:author="Caitlin Jeffrey" w:date="2023-11-09T14:06:00Z">
                <w:pPr>
                  <w:jc w:val="both"/>
                </w:pPr>
              </w:pPrChange>
            </w:pPr>
            <w:del w:id="2042" w:author="Caitlin Jeffrey" w:date="2023-11-09T14:06:00Z">
              <w:r w:rsidDel="00374909">
                <w:rPr>
                  <w:rFonts w:ascii="Times New Roman" w:hAnsi="Times New Roman" w:cs="Times New Roman"/>
                  <w:sz w:val="24"/>
                  <w:szCs w:val="24"/>
                </w:rPr>
                <w:delText>Mean log value (95% CI)</w:delText>
              </w:r>
            </w:del>
          </w:p>
        </w:tc>
        <w:tc>
          <w:tcPr>
            <w:tcW w:w="1870" w:type="dxa"/>
          </w:tcPr>
          <w:p w14:paraId="074A1609" w14:textId="3830F487" w:rsidR="008E0E61" w:rsidDel="00374909" w:rsidRDefault="008E0E61" w:rsidP="00374909">
            <w:pPr>
              <w:spacing w:line="480" w:lineRule="auto"/>
              <w:jc w:val="both"/>
              <w:rPr>
                <w:del w:id="2043" w:author="Caitlin Jeffrey" w:date="2023-11-09T14:06:00Z"/>
                <w:rFonts w:ascii="Times New Roman" w:hAnsi="Times New Roman" w:cs="Times New Roman"/>
                <w:sz w:val="24"/>
                <w:szCs w:val="24"/>
              </w:rPr>
              <w:pPrChange w:id="2044" w:author="Caitlin Jeffrey" w:date="2023-11-09T14:06:00Z">
                <w:pPr>
                  <w:jc w:val="both"/>
                </w:pPr>
              </w:pPrChange>
            </w:pPr>
            <w:del w:id="2045" w:author="Caitlin Jeffrey" w:date="2023-11-09T14:06:00Z">
              <w:r w:rsidDel="00374909">
                <w:rPr>
                  <w:rFonts w:ascii="Times New Roman" w:hAnsi="Times New Roman" w:cs="Times New Roman"/>
                  <w:sz w:val="24"/>
                  <w:szCs w:val="24"/>
                </w:rPr>
                <w:delText>Mean log value (95% CI)</w:delText>
              </w:r>
            </w:del>
          </w:p>
        </w:tc>
        <w:tc>
          <w:tcPr>
            <w:tcW w:w="1870" w:type="dxa"/>
          </w:tcPr>
          <w:p w14:paraId="403BFE3C" w14:textId="2A7A0D69" w:rsidR="008E0E61" w:rsidDel="00374909" w:rsidRDefault="008E0E61" w:rsidP="00374909">
            <w:pPr>
              <w:spacing w:line="480" w:lineRule="auto"/>
              <w:jc w:val="both"/>
              <w:rPr>
                <w:del w:id="2046" w:author="Caitlin Jeffrey" w:date="2023-11-09T14:06:00Z"/>
                <w:rFonts w:ascii="Times New Roman" w:hAnsi="Times New Roman" w:cs="Times New Roman"/>
                <w:sz w:val="24"/>
                <w:szCs w:val="24"/>
              </w:rPr>
              <w:pPrChange w:id="2047" w:author="Caitlin Jeffrey" w:date="2023-11-09T14:06:00Z">
                <w:pPr>
                  <w:jc w:val="both"/>
                </w:pPr>
              </w:pPrChange>
            </w:pPr>
            <w:del w:id="2048" w:author="Caitlin Jeffrey" w:date="2023-11-09T14:06:00Z">
              <w:r w:rsidDel="00374909">
                <w:rPr>
                  <w:rFonts w:ascii="Times New Roman" w:hAnsi="Times New Roman" w:cs="Times New Roman"/>
                  <w:sz w:val="24"/>
                  <w:szCs w:val="24"/>
                </w:rPr>
                <w:delText xml:space="preserve">  X</w:delText>
              </w:r>
            </w:del>
          </w:p>
        </w:tc>
      </w:tr>
      <w:tr w:rsidR="008E0E61" w:rsidDel="00374909" w14:paraId="25743211" w14:textId="46DEE988" w:rsidTr="008E0E61">
        <w:trPr>
          <w:del w:id="2049" w:author="Caitlin Jeffrey" w:date="2023-11-09T14:06:00Z"/>
        </w:trPr>
        <w:tc>
          <w:tcPr>
            <w:tcW w:w="1885" w:type="dxa"/>
          </w:tcPr>
          <w:p w14:paraId="6879EC19" w14:textId="1AAA5CD5" w:rsidR="008E0E61" w:rsidDel="00374909" w:rsidRDefault="008E0E61" w:rsidP="00374909">
            <w:pPr>
              <w:spacing w:line="480" w:lineRule="auto"/>
              <w:jc w:val="both"/>
              <w:rPr>
                <w:del w:id="2050" w:author="Caitlin Jeffrey" w:date="2023-11-09T14:06:00Z"/>
                <w:rFonts w:ascii="Times New Roman" w:hAnsi="Times New Roman" w:cs="Times New Roman"/>
                <w:sz w:val="24"/>
                <w:szCs w:val="24"/>
              </w:rPr>
              <w:pPrChange w:id="2051" w:author="Caitlin Jeffrey" w:date="2023-11-09T14:06:00Z">
                <w:pPr>
                  <w:jc w:val="both"/>
                </w:pPr>
              </w:pPrChange>
            </w:pPr>
            <w:del w:id="2052" w:author="Caitlin Jeffrey" w:date="2023-11-09T14:06:00Z">
              <w:r w:rsidDel="00374909">
                <w:rPr>
                  <w:rFonts w:ascii="Times New Roman" w:hAnsi="Times New Roman" w:cs="Times New Roman"/>
                  <w:sz w:val="24"/>
                  <w:szCs w:val="24"/>
                </w:rPr>
                <w:delText>Staph. aureus</w:delText>
              </w:r>
            </w:del>
          </w:p>
        </w:tc>
        <w:tc>
          <w:tcPr>
            <w:tcW w:w="1855" w:type="dxa"/>
          </w:tcPr>
          <w:p w14:paraId="28635778" w14:textId="7329495E" w:rsidR="008E0E61" w:rsidDel="00374909" w:rsidRDefault="008E0E61" w:rsidP="00374909">
            <w:pPr>
              <w:spacing w:line="480" w:lineRule="auto"/>
              <w:jc w:val="both"/>
              <w:rPr>
                <w:del w:id="2053" w:author="Caitlin Jeffrey" w:date="2023-11-09T14:06:00Z"/>
                <w:rFonts w:ascii="Times New Roman" w:hAnsi="Times New Roman" w:cs="Times New Roman"/>
                <w:sz w:val="24"/>
                <w:szCs w:val="24"/>
              </w:rPr>
              <w:pPrChange w:id="2054" w:author="Caitlin Jeffrey" w:date="2023-11-09T14:06:00Z">
                <w:pPr>
                  <w:jc w:val="both"/>
                </w:pPr>
              </w:pPrChange>
            </w:pPr>
            <w:del w:id="2055" w:author="Caitlin Jeffrey" w:date="2023-11-09T14:06:00Z">
              <w:r w:rsidDel="00374909">
                <w:rPr>
                  <w:rFonts w:ascii="Times New Roman" w:hAnsi="Times New Roman" w:cs="Times New Roman"/>
                  <w:sz w:val="24"/>
                  <w:szCs w:val="24"/>
                </w:rPr>
                <w:delText>Mean log value (95% CI)</w:delText>
              </w:r>
            </w:del>
          </w:p>
        </w:tc>
        <w:tc>
          <w:tcPr>
            <w:tcW w:w="1870" w:type="dxa"/>
          </w:tcPr>
          <w:p w14:paraId="061F6F03" w14:textId="53378377" w:rsidR="008E0E61" w:rsidDel="00374909" w:rsidRDefault="008E0E61" w:rsidP="00374909">
            <w:pPr>
              <w:spacing w:line="480" w:lineRule="auto"/>
              <w:jc w:val="both"/>
              <w:rPr>
                <w:del w:id="2056" w:author="Caitlin Jeffrey" w:date="2023-11-09T14:06:00Z"/>
                <w:rFonts w:ascii="Times New Roman" w:hAnsi="Times New Roman" w:cs="Times New Roman"/>
                <w:sz w:val="24"/>
                <w:szCs w:val="24"/>
              </w:rPr>
              <w:pPrChange w:id="2057" w:author="Caitlin Jeffrey" w:date="2023-11-09T14:06:00Z">
                <w:pPr>
                  <w:jc w:val="both"/>
                </w:pPr>
              </w:pPrChange>
            </w:pPr>
            <w:del w:id="2058" w:author="Caitlin Jeffrey" w:date="2023-11-09T14:06:00Z">
              <w:r w:rsidDel="00374909">
                <w:rPr>
                  <w:rFonts w:ascii="Times New Roman" w:hAnsi="Times New Roman" w:cs="Times New Roman"/>
                  <w:sz w:val="24"/>
                  <w:szCs w:val="24"/>
                </w:rPr>
                <w:delText>Mean log value (95% CI)</w:delText>
              </w:r>
            </w:del>
          </w:p>
        </w:tc>
        <w:tc>
          <w:tcPr>
            <w:tcW w:w="1870" w:type="dxa"/>
          </w:tcPr>
          <w:p w14:paraId="7EF28673" w14:textId="110EE2A3" w:rsidR="008E0E61" w:rsidDel="00374909" w:rsidRDefault="008E0E61" w:rsidP="00374909">
            <w:pPr>
              <w:spacing w:line="480" w:lineRule="auto"/>
              <w:jc w:val="both"/>
              <w:rPr>
                <w:del w:id="2059" w:author="Caitlin Jeffrey" w:date="2023-11-09T14:06:00Z"/>
                <w:rFonts w:ascii="Times New Roman" w:hAnsi="Times New Roman" w:cs="Times New Roman"/>
                <w:sz w:val="24"/>
                <w:szCs w:val="24"/>
              </w:rPr>
              <w:pPrChange w:id="2060" w:author="Caitlin Jeffrey" w:date="2023-11-09T14:06:00Z">
                <w:pPr>
                  <w:jc w:val="both"/>
                </w:pPr>
              </w:pPrChange>
            </w:pPr>
            <w:del w:id="2061" w:author="Caitlin Jeffrey" w:date="2023-11-09T14:06:00Z">
              <w:r w:rsidDel="00374909">
                <w:rPr>
                  <w:rFonts w:ascii="Times New Roman" w:hAnsi="Times New Roman" w:cs="Times New Roman"/>
                  <w:sz w:val="24"/>
                  <w:szCs w:val="24"/>
                </w:rPr>
                <w:delText>Mean log value (95% CI)</w:delText>
              </w:r>
            </w:del>
          </w:p>
        </w:tc>
        <w:tc>
          <w:tcPr>
            <w:tcW w:w="1870" w:type="dxa"/>
          </w:tcPr>
          <w:p w14:paraId="391CEB1B" w14:textId="7D8DE032" w:rsidR="008E0E61" w:rsidDel="00374909" w:rsidRDefault="008E0E61" w:rsidP="00374909">
            <w:pPr>
              <w:spacing w:line="480" w:lineRule="auto"/>
              <w:jc w:val="both"/>
              <w:rPr>
                <w:del w:id="2062" w:author="Caitlin Jeffrey" w:date="2023-11-09T14:06:00Z"/>
                <w:rFonts w:ascii="Times New Roman" w:hAnsi="Times New Roman" w:cs="Times New Roman"/>
                <w:sz w:val="24"/>
                <w:szCs w:val="24"/>
              </w:rPr>
              <w:pPrChange w:id="2063" w:author="Caitlin Jeffrey" w:date="2023-11-09T14:06:00Z">
                <w:pPr>
                  <w:jc w:val="both"/>
                </w:pPr>
              </w:pPrChange>
            </w:pPr>
            <w:del w:id="2064" w:author="Caitlin Jeffrey" w:date="2023-11-09T14:06:00Z">
              <w:r w:rsidDel="00374909">
                <w:rPr>
                  <w:rFonts w:ascii="Times New Roman" w:hAnsi="Times New Roman" w:cs="Times New Roman"/>
                  <w:sz w:val="24"/>
                  <w:szCs w:val="24"/>
                </w:rPr>
                <w:delText xml:space="preserve">  X</w:delText>
              </w:r>
            </w:del>
          </w:p>
        </w:tc>
      </w:tr>
      <w:tr w:rsidR="008E0E61" w:rsidDel="00374909" w14:paraId="74566854" w14:textId="1E2E339F" w:rsidTr="008E0E61">
        <w:trPr>
          <w:del w:id="2065" w:author="Caitlin Jeffrey" w:date="2023-11-09T14:06:00Z"/>
        </w:trPr>
        <w:tc>
          <w:tcPr>
            <w:tcW w:w="1885" w:type="dxa"/>
          </w:tcPr>
          <w:p w14:paraId="485A38FB" w14:textId="758F848D" w:rsidR="008E0E61" w:rsidDel="00374909" w:rsidRDefault="008E0E61" w:rsidP="00374909">
            <w:pPr>
              <w:spacing w:line="480" w:lineRule="auto"/>
              <w:jc w:val="both"/>
              <w:rPr>
                <w:del w:id="2066" w:author="Caitlin Jeffrey" w:date="2023-11-09T14:06:00Z"/>
                <w:rFonts w:ascii="Times New Roman" w:hAnsi="Times New Roman" w:cs="Times New Roman"/>
                <w:sz w:val="24"/>
                <w:szCs w:val="24"/>
              </w:rPr>
              <w:pPrChange w:id="2067" w:author="Caitlin Jeffrey" w:date="2023-11-09T14:06:00Z">
                <w:pPr>
                  <w:jc w:val="both"/>
                </w:pPr>
              </w:pPrChange>
            </w:pPr>
            <w:del w:id="2068" w:author="Caitlin Jeffrey" w:date="2023-11-09T14:06:00Z">
              <w:r w:rsidDel="00374909">
                <w:rPr>
                  <w:rFonts w:ascii="Times New Roman" w:hAnsi="Times New Roman" w:cs="Times New Roman"/>
                  <w:sz w:val="24"/>
                  <w:szCs w:val="24"/>
                </w:rPr>
                <w:delText>coliforms</w:delText>
              </w:r>
            </w:del>
          </w:p>
        </w:tc>
        <w:tc>
          <w:tcPr>
            <w:tcW w:w="1855" w:type="dxa"/>
          </w:tcPr>
          <w:p w14:paraId="4848E37A" w14:textId="45F343B0" w:rsidR="008E0E61" w:rsidDel="00374909" w:rsidRDefault="008E0E61" w:rsidP="00374909">
            <w:pPr>
              <w:spacing w:line="480" w:lineRule="auto"/>
              <w:jc w:val="both"/>
              <w:rPr>
                <w:del w:id="2069" w:author="Caitlin Jeffrey" w:date="2023-11-09T14:06:00Z"/>
                <w:rFonts w:ascii="Times New Roman" w:hAnsi="Times New Roman" w:cs="Times New Roman"/>
                <w:sz w:val="24"/>
                <w:szCs w:val="24"/>
              </w:rPr>
              <w:pPrChange w:id="2070" w:author="Caitlin Jeffrey" w:date="2023-11-09T14:06:00Z">
                <w:pPr>
                  <w:jc w:val="both"/>
                </w:pPr>
              </w:pPrChange>
            </w:pPr>
            <w:del w:id="2071" w:author="Caitlin Jeffrey" w:date="2023-11-09T14:06:00Z">
              <w:r w:rsidDel="00374909">
                <w:rPr>
                  <w:rFonts w:ascii="Times New Roman" w:hAnsi="Times New Roman" w:cs="Times New Roman"/>
                  <w:sz w:val="24"/>
                  <w:szCs w:val="24"/>
                </w:rPr>
                <w:delText>Mean log value (95% CI)</w:delText>
              </w:r>
            </w:del>
          </w:p>
        </w:tc>
        <w:tc>
          <w:tcPr>
            <w:tcW w:w="1870" w:type="dxa"/>
          </w:tcPr>
          <w:p w14:paraId="2F4BA78C" w14:textId="4E147FEB" w:rsidR="008E0E61" w:rsidDel="00374909" w:rsidRDefault="008E0E61" w:rsidP="00374909">
            <w:pPr>
              <w:spacing w:line="480" w:lineRule="auto"/>
              <w:jc w:val="both"/>
              <w:rPr>
                <w:del w:id="2072" w:author="Caitlin Jeffrey" w:date="2023-11-09T14:06:00Z"/>
                <w:rFonts w:ascii="Times New Roman" w:hAnsi="Times New Roman" w:cs="Times New Roman"/>
                <w:sz w:val="24"/>
                <w:szCs w:val="24"/>
              </w:rPr>
              <w:pPrChange w:id="2073" w:author="Caitlin Jeffrey" w:date="2023-11-09T14:06:00Z">
                <w:pPr>
                  <w:jc w:val="both"/>
                </w:pPr>
              </w:pPrChange>
            </w:pPr>
            <w:del w:id="2074" w:author="Caitlin Jeffrey" w:date="2023-11-09T14:06:00Z">
              <w:r w:rsidDel="00374909">
                <w:rPr>
                  <w:rFonts w:ascii="Times New Roman" w:hAnsi="Times New Roman" w:cs="Times New Roman"/>
                  <w:sz w:val="24"/>
                  <w:szCs w:val="24"/>
                </w:rPr>
                <w:delText>Mean log value (95% CI)</w:delText>
              </w:r>
            </w:del>
          </w:p>
        </w:tc>
        <w:tc>
          <w:tcPr>
            <w:tcW w:w="1870" w:type="dxa"/>
          </w:tcPr>
          <w:p w14:paraId="046772BD" w14:textId="50DD16EA" w:rsidR="008E0E61" w:rsidDel="00374909" w:rsidRDefault="008E0E61" w:rsidP="00374909">
            <w:pPr>
              <w:spacing w:line="480" w:lineRule="auto"/>
              <w:jc w:val="both"/>
              <w:rPr>
                <w:del w:id="2075" w:author="Caitlin Jeffrey" w:date="2023-11-09T14:06:00Z"/>
                <w:rFonts w:ascii="Times New Roman" w:hAnsi="Times New Roman" w:cs="Times New Roman"/>
                <w:sz w:val="24"/>
                <w:szCs w:val="24"/>
              </w:rPr>
              <w:pPrChange w:id="2076" w:author="Caitlin Jeffrey" w:date="2023-11-09T14:06:00Z">
                <w:pPr>
                  <w:jc w:val="both"/>
                </w:pPr>
              </w:pPrChange>
            </w:pPr>
            <w:del w:id="2077" w:author="Caitlin Jeffrey" w:date="2023-11-09T14:06:00Z">
              <w:r w:rsidDel="00374909">
                <w:rPr>
                  <w:rFonts w:ascii="Times New Roman" w:hAnsi="Times New Roman" w:cs="Times New Roman"/>
                  <w:sz w:val="24"/>
                  <w:szCs w:val="24"/>
                </w:rPr>
                <w:delText>Mean log value (95% CI)</w:delText>
              </w:r>
            </w:del>
          </w:p>
        </w:tc>
        <w:tc>
          <w:tcPr>
            <w:tcW w:w="1870" w:type="dxa"/>
          </w:tcPr>
          <w:p w14:paraId="0FA97E13" w14:textId="3B78A3BC" w:rsidR="008E0E61" w:rsidDel="00374909" w:rsidRDefault="008E0E61" w:rsidP="00374909">
            <w:pPr>
              <w:spacing w:line="480" w:lineRule="auto"/>
              <w:jc w:val="both"/>
              <w:rPr>
                <w:del w:id="2078" w:author="Caitlin Jeffrey" w:date="2023-11-09T14:06:00Z"/>
                <w:rFonts w:ascii="Times New Roman" w:hAnsi="Times New Roman" w:cs="Times New Roman"/>
                <w:sz w:val="24"/>
                <w:szCs w:val="24"/>
              </w:rPr>
              <w:pPrChange w:id="2079" w:author="Caitlin Jeffrey" w:date="2023-11-09T14:06:00Z">
                <w:pPr>
                  <w:jc w:val="both"/>
                </w:pPr>
              </w:pPrChange>
            </w:pPr>
            <w:del w:id="2080" w:author="Caitlin Jeffrey" w:date="2023-11-09T14:06:00Z">
              <w:r w:rsidDel="00374909">
                <w:rPr>
                  <w:rFonts w:ascii="Times New Roman" w:hAnsi="Times New Roman" w:cs="Times New Roman"/>
                  <w:sz w:val="24"/>
                  <w:szCs w:val="24"/>
                </w:rPr>
                <w:delText xml:space="preserve">  X </w:delText>
              </w:r>
            </w:del>
          </w:p>
        </w:tc>
      </w:tr>
    </w:tbl>
    <w:p w14:paraId="75560755" w14:textId="6D7F29CF" w:rsidR="008E0E61" w:rsidRPr="00604EDE" w:rsidRDefault="008E0E61" w:rsidP="00374909">
      <w:pPr>
        <w:spacing w:line="480" w:lineRule="auto"/>
        <w:jc w:val="both"/>
        <w:rPr>
          <w:rFonts w:ascii="Times New Roman" w:hAnsi="Times New Roman" w:cs="Times New Roman"/>
          <w:sz w:val="24"/>
          <w:szCs w:val="24"/>
        </w:rPr>
      </w:pPr>
      <w:del w:id="2081" w:author="Caitlin Jeffrey" w:date="2023-11-09T14:06:00Z">
        <w:r w:rsidDel="00374909">
          <w:rPr>
            <w:rFonts w:ascii="Times New Roman" w:hAnsi="Times New Roman" w:cs="Times New Roman"/>
            <w:sz w:val="24"/>
            <w:szCs w:val="24"/>
          </w:rPr>
          <w:br/>
        </w:r>
      </w:del>
    </w:p>
    <w:sectPr w:rsidR="008E0E61" w:rsidRPr="00604EDE" w:rsidSect="001713B4">
      <w:pgSz w:w="15840" w:h="12240" w:orient="landscape"/>
      <w:pgMar w:top="1440" w:right="1440" w:bottom="1440" w:left="1440" w:header="720" w:footer="720" w:gutter="0"/>
      <w:lnNumType w:countBy="1" w:restart="continuous"/>
      <w:cols w:space="720"/>
      <w:docGrid w:linePitch="360"/>
      <w:sectPrChange w:id="2082" w:author="Caitlin Jeffrey" w:date="2023-11-09T11:48:00Z">
        <w:sectPr w:rsidR="008E0E61" w:rsidRPr="00604EDE" w:rsidSect="001713B4">
          <w:pgSz w:w="12240" w:h="15840" w:orient="portrait"/>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15"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19" w:author="Sandra Godden" w:date="2023-10-13T07:50:00Z" w:initials="SG">
    <w:p w14:paraId="6FEA2F95" w14:textId="1C51CB9A" w:rsidR="00D7652E" w:rsidRDefault="00D7652E">
      <w:pPr>
        <w:pStyle w:val="CommentText"/>
      </w:pPr>
      <w:r>
        <w:rPr>
          <w:rStyle w:val="CommentReference"/>
        </w:rPr>
        <w:annotationRef/>
      </w:r>
      <w:r>
        <w:t>Is this a survey?  No.  Your main objective was to complete an observational study designed to investigate relationships between housing type (pack/tiestall/freestall) and specific outcomes.  If the latter is true, then I would rewrite the title to reflect this.  It is not a survey.</w:t>
      </w:r>
    </w:p>
    <w:p w14:paraId="6C175125" w14:textId="03BA8623" w:rsidR="00D7652E" w:rsidRDefault="00D7652E">
      <w:pPr>
        <w:pStyle w:val="CommentText"/>
      </w:pPr>
    </w:p>
    <w:p w14:paraId="154D2965" w14:textId="24195951" w:rsidR="00D7652E" w:rsidRDefault="00D7652E">
      <w:pPr>
        <w:pStyle w:val="CommentText"/>
      </w:pPr>
      <w:r>
        <w:t xml:space="preserve">e.g. How about: ‘Relationship between facility type and milk quality, udder health, udder hygiene and milk production on Vermont organic dairy farms’.    The ‘survey’ aspect doesn’t need to be mentioned in the title.  </w:t>
      </w:r>
    </w:p>
  </w:comment>
  <w:comment w:id="20" w:author="Caitlin Jeffrey" w:date="2023-09-14T12:31:00Z" w:initials="CJ">
    <w:p w14:paraId="3E93110E" w14:textId="0B64F802" w:rsidR="00D7652E" w:rsidRDefault="00D7652E">
      <w:pPr>
        <w:pStyle w:val="CommentText"/>
      </w:pPr>
      <w:r>
        <w:rPr>
          <w:rStyle w:val="CommentReference"/>
        </w:rPr>
        <w:annotationRef/>
      </w:r>
      <w:r>
        <w:t>A descriptive title—one that describes the subject of the article but does not reveal the main conclusions— should be used. The title should be short and informative and contain words or phrases used for indexing</w:t>
      </w:r>
    </w:p>
  </w:comment>
  <w:comment w:id="22"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2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2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36"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2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56"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66" w:author="Caitlin Jeffrey" w:date="2023-10-18T13:59:00Z" w:initials="CJ">
    <w:p w14:paraId="53DD023E" w14:textId="5D0880A2" w:rsidR="002F300D" w:rsidRDefault="002F300D">
      <w:pPr>
        <w:pStyle w:val="CommentText"/>
      </w:pPr>
      <w:r>
        <w:rPr>
          <w:rStyle w:val="CommentReference"/>
        </w:rPr>
        <w:annotationRef/>
      </w:r>
      <w:r>
        <w:t>I struggled to find this- pounds?</w:t>
      </w:r>
    </w:p>
  </w:comment>
  <w:comment w:id="80"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84"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00"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01"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09" w:author="Sandra Godden" w:date="2023-10-13T08:10:00Z" w:initials="SG">
    <w:p w14:paraId="7268CEAF" w14:textId="5A6B35B7" w:rsidR="00D7652E" w:rsidRDefault="00D7652E">
      <w:pPr>
        <w:pStyle w:val="CommentText"/>
      </w:pPr>
      <w:r>
        <w:rPr>
          <w:rStyle w:val="CommentReference"/>
        </w:rPr>
        <w:annotationRef/>
      </w:r>
      <w:r>
        <w:t xml:space="preserve">This sentence is simply repeating the sentence on lines 51-52.  Delete it.  </w:t>
      </w:r>
    </w:p>
  </w:comment>
  <w:comment w:id="122"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23"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2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2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2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2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28"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29"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37"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44" w:author="Sandra Godden" w:date="2023-10-13T08:27:00Z" w:initials="SG">
    <w:p w14:paraId="5DFCFD66" w14:textId="4EFE123C"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45"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46"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47"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50"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93" w:author="Sandra Godden" w:date="2023-10-13T08:35:00Z" w:initials="SG">
    <w:p w14:paraId="503687D7" w14:textId="604F2AAB" w:rsidR="00D7652E" w:rsidRDefault="00D7652E">
      <w:pPr>
        <w:pStyle w:val="CommentText"/>
      </w:pPr>
      <w:r>
        <w:rPr>
          <w:rStyle w:val="CommentReference"/>
        </w:rPr>
        <w:annotationRef/>
      </w:r>
      <w:r>
        <w:t>Please state the number enrolled in each of your 4 categories of facilities.</w:t>
      </w:r>
    </w:p>
  </w:comment>
  <w:comment w:id="195"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04" w:author="Sandra Godden" w:date="2023-10-13T08:38:00Z" w:initials="SG">
    <w:p w14:paraId="192840F8" w14:textId="440D0DE6" w:rsidR="00D7652E" w:rsidRDefault="00D7652E">
      <w:pPr>
        <w:pStyle w:val="CommentText"/>
      </w:pPr>
      <w:r>
        <w:rPr>
          <w:rStyle w:val="CommentReference"/>
        </w:rPr>
        <w:annotationRef/>
      </w:r>
      <w:r>
        <w:t>Was it excluded?  If not – i.e. if it was kept – then state that it was lumped into the other freestall group</w:t>
      </w:r>
    </w:p>
  </w:comment>
  <w:comment w:id="223"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24"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25" w:author="Caitlin Jeffrey" w:date="2023-07-20T09:00:00Z" w:initials="CJ">
    <w:p w14:paraId="2AC99350" w14:textId="0928C066" w:rsidR="00D7652E" w:rsidRDefault="00D7652E">
      <w:pPr>
        <w:pStyle w:val="CommentText"/>
      </w:pPr>
      <w:r>
        <w:rPr>
          <w:rStyle w:val="CommentReference"/>
        </w:rPr>
        <w:annotationRef/>
      </w:r>
      <w:r>
        <w:t>Figure this out</w:t>
      </w:r>
    </w:p>
  </w:comment>
  <w:comment w:id="227"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46"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47"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48"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50"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49"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57"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58"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63"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87" w:author="Sandra Godden" w:date="2023-10-13T15:33:00Z" w:initials="SG">
    <w:p w14:paraId="0D6CA22D" w14:textId="5B8477B3"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330"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342"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343"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44"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46"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47"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51"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52"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“jersey_other” and “Holstein” not associated with facility type</w:t>
      </w:r>
    </w:p>
  </w:comment>
  <w:comment w:id="376"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75"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77"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93" w:author="Sandra Godden" w:date="2023-10-13T15:41:00Z" w:initials="SG">
    <w:p w14:paraId="145F5355" w14:textId="21DA797A" w:rsidR="00D7652E" w:rsidRDefault="00D7652E">
      <w:pPr>
        <w:pStyle w:val="CommentText"/>
      </w:pPr>
      <w:r>
        <w:rPr>
          <w:rStyle w:val="CommentReference"/>
        </w:rPr>
        <w:annotationRef/>
      </w:r>
      <w:r>
        <w:t xml:space="preserve">This is likely skewed data, so either report median (range) or else report log transformed data. </w:t>
      </w:r>
    </w:p>
  </w:comment>
  <w:comment w:id="436" w:author="Caitlin Jeffrey" w:date="2023-08-04T17:01:00Z" w:initials="CJ">
    <w:p w14:paraId="051BE990" w14:textId="0F9534CD" w:rsidR="00D7652E" w:rsidRDefault="00D7652E">
      <w:pPr>
        <w:pStyle w:val="CommentText"/>
      </w:pPr>
      <w:r>
        <w:rPr>
          <w:rStyle w:val="CommentReference"/>
        </w:rPr>
        <w:annotationRef/>
      </w:r>
      <w:r>
        <w:t>Presenting it like this won’t give directionality, or magnitude of any effects describe</w:t>
      </w:r>
    </w:p>
  </w:comment>
  <w:comment w:id="435"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446" w:author="Caitlin Jeffrey" w:date="2023-11-03T10:58:00Z" w:initials="CJ">
    <w:p w14:paraId="50939887" w14:textId="22941C95" w:rsidR="00C91850" w:rsidRDefault="00C91850">
      <w:pPr>
        <w:pStyle w:val="CommentText"/>
      </w:pPr>
      <w:r>
        <w:rPr>
          <w:rStyle w:val="CommentReference"/>
        </w:rPr>
        <w:annotationRef/>
      </w:r>
      <w:r>
        <w:t>Can come out</w:t>
      </w:r>
    </w:p>
  </w:comment>
  <w:comment w:id="447" w:author="Sandra Godden" w:date="2023-10-13T15:52:00Z" w:initials="SG">
    <w:p w14:paraId="6A62596D" w14:textId="00D9C360" w:rsidR="00911141" w:rsidRDefault="00911141">
      <w:pPr>
        <w:pStyle w:val="CommentText"/>
      </w:pPr>
      <w:r>
        <w:rPr>
          <w:rStyle w:val="CommentReference"/>
        </w:rPr>
        <w:annotationRef/>
      </w:r>
      <w:r>
        <w:t>These definitions belong in M&amp;M (when you describe &amp; define your terms offered into the models)</w:t>
      </w:r>
    </w:p>
  </w:comment>
  <w:comment w:id="451" w:author="Caitlin Jeffrey" w:date="2023-11-03T11:03:00Z" w:initials="CJ">
    <w:p w14:paraId="0E6164A3" w14:textId="6B75B2B5" w:rsidR="00F74380" w:rsidRDefault="00F74380">
      <w:pPr>
        <w:pStyle w:val="CommentText"/>
      </w:pPr>
      <w:r>
        <w:rPr>
          <w:rStyle w:val="CommentReference"/>
        </w:rPr>
        <w:annotationRef/>
      </w:r>
      <w:r>
        <w:t>Use this as example for all outcomes</w:t>
      </w:r>
    </w:p>
  </w:comment>
  <w:comment w:id="480"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472"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485" w:author="Caitlin Jeffrey" w:date="2023-11-07T19:42:00Z" w:initials="CJ">
    <w:p w14:paraId="0980FDFC" w14:textId="59296A9D" w:rsidR="009F174B" w:rsidRDefault="009F174B">
      <w:pPr>
        <w:pStyle w:val="CommentText"/>
      </w:pPr>
      <w:r>
        <w:rPr>
          <w:rStyle w:val="CommentReference"/>
        </w:rPr>
        <w:annotationRef/>
      </w:r>
      <w:r>
        <w:t>Need to add STD150 milk</w:t>
      </w:r>
    </w:p>
  </w:comment>
  <w:comment w:id="544"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543"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568"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572"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580"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584"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589"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595"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598"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607" w:author="Sandra Godden" w:date="2023-10-13T10:19:00Z" w:initials="SG">
    <w:p w14:paraId="1D429174" w14:textId="375392E6" w:rsidR="00D7652E" w:rsidRDefault="00D7652E">
      <w:pPr>
        <w:pStyle w:val="CommentText"/>
      </w:pPr>
      <w:r>
        <w:rPr>
          <w:rStyle w:val="CommentReference"/>
        </w:rPr>
        <w:annotationRef/>
      </w:r>
      <w:r>
        <w:t xml:space="preserve">You are implying there is a cost difference.  Did you cite sources that conclude this?  Or are you guessing?  Don’t guess.  </w:t>
      </w:r>
    </w:p>
  </w:comment>
  <w:comment w:id="612" w:author="Sandra Godden" w:date="2023-10-13T10:20:00Z" w:initials="SG">
    <w:p w14:paraId="3467081E" w14:textId="3A115C10" w:rsidR="00D7652E" w:rsidRDefault="00D7652E">
      <w:pPr>
        <w:pStyle w:val="CommentText"/>
      </w:pPr>
      <w:r>
        <w:rPr>
          <w:rStyle w:val="CommentReference"/>
        </w:rPr>
        <w:annotationRef/>
      </w:r>
      <w:r>
        <w:t>This model would be a valid secondary analysis.</w:t>
      </w:r>
    </w:p>
    <w:p w14:paraId="4276700C" w14:textId="6868BD33" w:rsidR="00D7652E" w:rsidRDefault="00D7652E">
      <w:pPr>
        <w:pStyle w:val="CommentText"/>
      </w:pPr>
      <w:r>
        <w:br/>
        <w:t>You want to think carefully about whether to control for udder hygiene in the facility type model, or vice versa, given that hygiene could be an intervening variable on the causal pathway between facility type and udder health outcome measure.</w:t>
      </w:r>
    </w:p>
    <w:p w14:paraId="3BA642EE" w14:textId="373EFCDB" w:rsidR="00D7652E" w:rsidRDefault="00D7652E">
      <w:pPr>
        <w:pStyle w:val="CommentText"/>
      </w:pPr>
    </w:p>
  </w:comment>
  <w:comment w:id="627" w:author="Sandra Godden" w:date="2023-10-13T10:31:00Z" w:initials="SG">
    <w:p w14:paraId="54345D7C" w14:textId="4901BD24" w:rsidR="00D7652E" w:rsidRDefault="00D7652E">
      <w:pPr>
        <w:pStyle w:val="CommentText"/>
      </w:pPr>
      <w:r>
        <w:rPr>
          <w:rStyle w:val="CommentReference"/>
        </w:rPr>
        <w:annotationRef/>
      </w:r>
      <w:r>
        <w:t>Shouldn’t these 2 sentences be up in your paragraph that talks about cow cleanliness?</w:t>
      </w:r>
    </w:p>
  </w:comment>
  <w:comment w:id="628" w:author="Sandra Godden" w:date="2023-10-13T10:31:00Z" w:initials="SG">
    <w:p w14:paraId="0B207462" w14:textId="771D8A85" w:rsidR="00D7652E" w:rsidRDefault="00D7652E">
      <w:pPr>
        <w:pStyle w:val="CommentText"/>
      </w:pPr>
      <w:r>
        <w:rPr>
          <w:rStyle w:val="CommentReference"/>
        </w:rPr>
        <w:annotationRef/>
      </w:r>
    </w:p>
  </w:comment>
  <w:comment w:id="629"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630"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631"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636"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637"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639" w:author="Sandra Godden" w:date="2023-10-13T10:37:00Z" w:initials="SG">
    <w:p w14:paraId="1E9EE715" w14:textId="110D3B8F" w:rsidR="00D7652E" w:rsidRDefault="00D7652E">
      <w:pPr>
        <w:pStyle w:val="CommentText"/>
      </w:pPr>
      <w:r>
        <w:rPr>
          <w:rStyle w:val="CommentReference"/>
        </w:rPr>
        <w:annotationRef/>
      </w:r>
      <w:r>
        <w:t>This is not a conclusion.  This could be mentioned in the discussion section as a ‘strength’ of the study.</w:t>
      </w:r>
    </w:p>
  </w:comment>
  <w:comment w:id="649"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650"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667"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820"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828"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829"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821" w:author="Sandra Godden" w:date="2023-10-13T14:46:00Z" w:initials="SG">
    <w:p w14:paraId="38DA7C5F" w14:textId="77777777" w:rsidR="006F68A4" w:rsidRDefault="006F68A4" w:rsidP="006F68A4">
      <w:pPr>
        <w:pStyle w:val="CommentText"/>
      </w:pPr>
      <w:r>
        <w:rPr>
          <w:rStyle w:val="CommentReference"/>
        </w:rPr>
        <w:annotationRef/>
      </w:r>
      <w:r>
        <w:t xml:space="preserve">Did you examine this data for normality? I seriously doubt this is normally distributed, in which case you should log transform the data prior to testing for differences in your model.  If you wish to report a measure of central tendency for non-normally distributed date, you should consider reporting the median (range).  Otherwise you could report the geometric mean.  </w:t>
      </w:r>
    </w:p>
  </w:comment>
  <w:comment w:id="822"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840"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841"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877"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878" w:author="Caitlin Jeffrey" w:date="2023-10-23T09:15:00Z" w:initials="CJ">
    <w:p w14:paraId="07C1D3E4" w14:textId="77777777" w:rsidR="005D17DE" w:rsidRDefault="005D17DE" w:rsidP="005D17DE">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880" w:author="Sandra Godden" w:date="2023-10-13T16:01:00Z" w:initials="SG">
    <w:p w14:paraId="31EA9424" w14:textId="77777777" w:rsidR="005D17DE" w:rsidRDefault="005D17DE" w:rsidP="005D17DE">
      <w:pPr>
        <w:pStyle w:val="CommentText"/>
      </w:pPr>
      <w:r>
        <w:rPr>
          <w:rStyle w:val="CommentReference"/>
        </w:rPr>
        <w:annotationRef/>
      </w:r>
      <w:r>
        <w:t>Report  as kg</w:t>
      </w:r>
    </w:p>
  </w:comment>
  <w:comment w:id="1475" w:author="Sandra Godden" w:date="2023-10-13T15:00:00Z" w:initials="SG">
    <w:p w14:paraId="312F653E" w14:textId="77777777" w:rsidR="00427A72" w:rsidRDefault="00427A72" w:rsidP="00534DB3">
      <w:pPr>
        <w:pStyle w:val="CommentText"/>
      </w:pPr>
      <w:r>
        <w:rPr>
          <w:rStyle w:val="CommentReference"/>
        </w:rPr>
        <w:annotationRef/>
      </w:r>
      <w:r>
        <w:t>Should report log value (SE)</w:t>
      </w:r>
    </w:p>
  </w:comment>
  <w:comment w:id="1525" w:author="Sandra Godden" w:date="2023-10-13T15:01:00Z" w:initials="SG">
    <w:p w14:paraId="024BC867" w14:textId="77777777" w:rsidR="00427A72" w:rsidRDefault="00427A72" w:rsidP="00534DB3">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1744" w:author="Sandra Godden" w:date="2023-10-13T15:04:00Z" w:initials="SG">
    <w:p w14:paraId="3053D8D5" w14:textId="77777777" w:rsidR="00C32F60" w:rsidRDefault="00C32F60" w:rsidP="00534DB3">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1837" w:author="Sandra Godden" w:date="2023-10-13T16:01:00Z" w:initials="SG">
    <w:p w14:paraId="1BB22CD0" w14:textId="77777777" w:rsidR="00C32F60" w:rsidRDefault="00C32F60" w:rsidP="00534DB3">
      <w:pPr>
        <w:pStyle w:val="CommentText"/>
      </w:pPr>
      <w:r>
        <w:rPr>
          <w:rStyle w:val="CommentReference"/>
        </w:rPr>
        <w:annotationRef/>
      </w:r>
      <w:r>
        <w:t>Report  as kg</w:t>
      </w:r>
    </w:p>
  </w:comment>
  <w:comment w:id="1984" w:author="Sandra Godden" w:date="2023-10-13T15:16:00Z" w:initials="SG">
    <w:p w14:paraId="61C2AC23" w14:textId="77777777" w:rsidR="00D7652E" w:rsidRDefault="00D7652E">
      <w:pPr>
        <w:pStyle w:val="CommentText"/>
      </w:pPr>
      <w:r>
        <w:rPr>
          <w:rStyle w:val="CommentReference"/>
        </w:rPr>
        <w:annotationRef/>
      </w:r>
      <w:r>
        <w:t>I don’t think you need to also report the % of herds positive for S. aureus, etc. in this table because:</w:t>
      </w:r>
    </w:p>
    <w:p w14:paraId="3E45FD0B" w14:textId="77777777" w:rsidR="00D7652E" w:rsidRDefault="00D7652E" w:rsidP="008E0E61">
      <w:pPr>
        <w:pStyle w:val="CommentText"/>
        <w:numPr>
          <w:ilvl w:val="0"/>
          <w:numId w:val="15"/>
        </w:numPr>
      </w:pPr>
      <w:r>
        <w:t>You already told us this in the text</w:t>
      </w:r>
    </w:p>
    <w:p w14:paraId="06F3B5FD" w14:textId="2ADB8FAE" w:rsidR="00D7652E" w:rsidRDefault="00D7652E" w:rsidP="008E0E61">
      <w:pPr>
        <w:pStyle w:val="CommentText"/>
        <w:numPr>
          <w:ilvl w:val="0"/>
          <w:numId w:val="15"/>
        </w:numPr>
      </w:pPr>
      <w:r>
        <w:t>You didn’t run your model on that outcome (Pos/neg).  You ran your model using the actual count as a continuous variable.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154D2965" w15:done="1"/>
  <w15:commentEx w15:paraId="3E93110E" w15:done="0"/>
  <w15:commentEx w15:paraId="6B05A5E1" w15:done="0"/>
  <w15:commentEx w15:paraId="48766D2E" w15:done="0"/>
  <w15:commentEx w15:paraId="4A2EF0B5" w15:done="0"/>
  <w15:commentEx w15:paraId="181FF8B0" w15:done="1"/>
  <w15:commentEx w15:paraId="68AA152A" w15:done="0"/>
  <w15:commentEx w15:paraId="2297EF69" w15:done="1"/>
  <w15:commentEx w15:paraId="53DD023E" w15:done="1"/>
  <w15:commentEx w15:paraId="717E4EDB" w15:done="1"/>
  <w15:commentEx w15:paraId="4929AEEE" w15:done="1"/>
  <w15:commentEx w15:paraId="59D54848" w15:done="0"/>
  <w15:commentEx w15:paraId="4DC87C9B" w15:paraIdParent="59D54848" w15:done="0"/>
  <w15:commentEx w15:paraId="7268CEAF"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192840F8" w15:done="1"/>
  <w15:commentEx w15:paraId="0A33E1CE" w15:done="1"/>
  <w15:commentEx w15:paraId="7F73D80B" w15:paraIdParent="0A33E1CE" w15:done="1"/>
  <w15:commentEx w15:paraId="2AC99350" w15:done="0"/>
  <w15:commentEx w15:paraId="41BBF57E"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0D6CA22D" w15:done="0"/>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0"/>
  <w15:commentEx w15:paraId="1541294E" w15:done="1"/>
  <w15:commentEx w15:paraId="145F5355" w15:done="0"/>
  <w15:commentEx w15:paraId="051BE990" w15:done="0"/>
  <w15:commentEx w15:paraId="0FBBE8D3" w15:done="1"/>
  <w15:commentEx w15:paraId="50939887" w15:done="0"/>
  <w15:commentEx w15:paraId="6A62596D" w15:done="1"/>
  <w15:commentEx w15:paraId="0E6164A3" w15:done="0"/>
  <w15:commentEx w15:paraId="3516E942" w15:done="1"/>
  <w15:commentEx w15:paraId="0D68EA71" w15:done="0"/>
  <w15:commentEx w15:paraId="0980FDFC"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1D429174" w15:done="1"/>
  <w15:commentEx w15:paraId="3BA642EE" w15:done="1"/>
  <w15:commentEx w15:paraId="54345D7C" w15:done="0"/>
  <w15:commentEx w15:paraId="0B207462" w15:done="0"/>
  <w15:commentEx w15:paraId="629322C3" w15:done="0"/>
  <w15:commentEx w15:paraId="3BA27D45" w15:done="1"/>
  <w15:commentEx w15:paraId="4E41687A" w15:paraIdParent="3BA27D45" w15:done="1"/>
  <w15:commentEx w15:paraId="01FF7025" w15:done="0"/>
  <w15:commentEx w15:paraId="4BF4B4BB" w15:done="0"/>
  <w15:commentEx w15:paraId="1E9EE715" w15:done="0"/>
  <w15:commentEx w15:paraId="5966DFFC" w15:done="0"/>
  <w15:commentEx w15:paraId="63F3090D" w15:done="0"/>
  <w15:commentEx w15:paraId="384CA652" w15:done="0"/>
  <w15:commentEx w15:paraId="5C41803A" w15:done="1"/>
  <w15:commentEx w15:paraId="57E118EB" w15:done="1"/>
  <w15:commentEx w15:paraId="7185E621" w15:paraIdParent="57E118EB" w15:done="1"/>
  <w15:commentEx w15:paraId="38DA7C5F"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312F653E" w15:done="0"/>
  <w15:commentEx w15:paraId="024BC867" w15:done="1"/>
  <w15:commentEx w15:paraId="3053D8D5" w15:done="1"/>
  <w15:commentEx w15:paraId="1BB22CD0" w15:done="0"/>
  <w15:commentEx w15:paraId="06F3B5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1C68C841" w16cex:dateUtc="2023-09-14T16:31: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02A3ABE" w16cex:dateUtc="2023-10-18T17:59: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63FFA165" w16cex:dateUtc="2023-10-25T11:00:00Z"/>
  <w16cex:commentExtensible w16cex:durableId="229DCF34" w16cex:dateUtc="2023-11-03T13:23:00Z"/>
  <w16cex:commentExtensible w16cex:durableId="282DA811" w16cex:dateUtc="2023-06-09T17:30:00Z"/>
  <w16cex:commentExtensible w16cex:durableId="74E1A6B9" w16cex:dateUtc="2023-10-26T19:36:00Z"/>
  <w16cex:commentExtensible w16cex:durableId="2877AD51" w16cex:dateUtc="2023-08-04T21:01:00Z"/>
  <w16cex:commentExtensible w16cex:durableId="39D25E16" w16cex:dateUtc="2023-11-03T14:58:00Z"/>
  <w16cex:commentExtensible w16cex:durableId="403CECE7" w16cex:dateUtc="2023-11-03T15:03:00Z"/>
  <w16cex:commentExtensible w16cex:durableId="7B2C8EA4" w16cex:dateUtc="2023-10-27T19:51:00Z"/>
  <w16cex:commentExtensible w16cex:durableId="39D7C102" w16cex:dateUtc="2023-11-08T00:42: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154D2965" w16cid:durableId="6579C8FC"/>
  <w16cid:commentId w16cid:paraId="3E93110E" w16cid:durableId="1C68C84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53DD023E" w16cid:durableId="102A3ABE"/>
  <w16cid:commentId w16cid:paraId="717E4EDB" w16cid:durableId="48BA6B4E"/>
  <w16cid:commentId w16cid:paraId="4929AEEE" w16cid:durableId="5DF9A479"/>
  <w16cid:commentId w16cid:paraId="59D54848" w16cid:durableId="25F4E825"/>
  <w16cid:commentId w16cid:paraId="4DC87C9B" w16cid:durableId="1B762C39"/>
  <w16cid:commentId w16cid:paraId="7268CEAF" w16cid:durableId="088A52D5"/>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192840F8" w16cid:durableId="689BC4DF"/>
  <w16cid:commentId w16cid:paraId="0A33E1CE" w16cid:durableId="05EB0DBB"/>
  <w16cid:commentId w16cid:paraId="7F73D80B" w16cid:durableId="51F5C3BA"/>
  <w16cid:commentId w16cid:paraId="2AC99350" w16cid:durableId="28637615"/>
  <w16cid:commentId w16cid:paraId="41BBF57E" w16cid:durableId="6917E0A0"/>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145F5355" w16cid:durableId="1C5C4D85"/>
  <w16cid:commentId w16cid:paraId="051BE990" w16cid:durableId="2877AD51"/>
  <w16cid:commentId w16cid:paraId="0FBBE8D3" w16cid:durableId="5C2B39DA"/>
  <w16cid:commentId w16cid:paraId="50939887" w16cid:durableId="39D25E16"/>
  <w16cid:commentId w16cid:paraId="6A62596D" w16cid:durableId="6579E82B"/>
  <w16cid:commentId w16cid:paraId="0E6164A3" w16cid:durableId="403CECE7"/>
  <w16cid:commentId w16cid:paraId="3516E942" w16cid:durableId="777365EB"/>
  <w16cid:commentId w16cid:paraId="0D68EA71" w16cid:durableId="7B2C8EA4"/>
  <w16cid:commentId w16cid:paraId="0980FDFC" w16cid:durableId="39D7C102"/>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1D429174" w16cid:durableId="214F56EB"/>
  <w16cid:commentId w16cid:paraId="3BA642EE" w16cid:durableId="1999EA07"/>
  <w16cid:commentId w16cid:paraId="54345D7C" w16cid:durableId="6D51444B"/>
  <w16cid:commentId w16cid:paraId="0B207462" w16cid:durableId="7B693B3C"/>
  <w16cid:commentId w16cid:paraId="629322C3" w16cid:durableId="64DB20F3"/>
  <w16cid:commentId w16cid:paraId="3BA27D45" w16cid:durableId="39CE8EBB"/>
  <w16cid:commentId w16cid:paraId="4E41687A" w16cid:durableId="5C7FC351"/>
  <w16cid:commentId w16cid:paraId="01FF7025" w16cid:durableId="58C28D85"/>
  <w16cid:commentId w16cid:paraId="4BF4B4BB" w16cid:durableId="27FA2DC6"/>
  <w16cid:commentId w16cid:paraId="1E9EE715" w16cid:durableId="11CF8E2D"/>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8DA7C5F" w16cid:durableId="0B730695"/>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312F653E" w16cid:durableId="34A99064"/>
  <w16cid:commentId w16cid:paraId="024BC867" w16cid:durableId="6ADD323C"/>
  <w16cid:commentId w16cid:paraId="3053D8D5" w16cid:durableId="4C90FD10"/>
  <w16cid:commentId w16cid:paraId="1BB22CD0" w16cid:durableId="05DDDBB4"/>
  <w16cid:commentId w16cid:paraId="06F3B5FD" w16cid:durableId="0F1CEE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CBCC8" w14:textId="77777777" w:rsidR="00254F2C" w:rsidRDefault="00254F2C">
      <w:pPr>
        <w:spacing w:after="0" w:line="240" w:lineRule="auto"/>
      </w:pPr>
      <w:r>
        <w:separator/>
      </w:r>
    </w:p>
  </w:endnote>
  <w:endnote w:type="continuationSeparator" w:id="0">
    <w:p w14:paraId="7906FAC7" w14:textId="77777777" w:rsidR="00254F2C" w:rsidRDefault="00254F2C">
      <w:pPr>
        <w:spacing w:after="0" w:line="240" w:lineRule="auto"/>
      </w:pPr>
      <w:r>
        <w:continuationSeparator/>
      </w:r>
    </w:p>
  </w:endnote>
  <w:endnote w:type="continuationNotice" w:id="1">
    <w:p w14:paraId="07BE46A0" w14:textId="77777777" w:rsidR="00254F2C" w:rsidRDefault="00254F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1BA8D" w14:textId="77777777" w:rsidR="00254F2C" w:rsidRDefault="00254F2C">
      <w:pPr>
        <w:spacing w:after="0" w:line="240" w:lineRule="auto"/>
      </w:pPr>
      <w:r>
        <w:separator/>
      </w:r>
    </w:p>
  </w:footnote>
  <w:footnote w:type="continuationSeparator" w:id="0">
    <w:p w14:paraId="58D7758B" w14:textId="77777777" w:rsidR="00254F2C" w:rsidRDefault="00254F2C">
      <w:pPr>
        <w:spacing w:after="0" w:line="240" w:lineRule="auto"/>
      </w:pPr>
      <w:r>
        <w:continuationSeparator/>
      </w:r>
    </w:p>
  </w:footnote>
  <w:footnote w:type="continuationNotice" w:id="1">
    <w:p w14:paraId="15BB30A3" w14:textId="77777777" w:rsidR="00254F2C" w:rsidRDefault="00254F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4&lt;/item&gt;&lt;item&gt;625&lt;/item&gt;&lt;item&gt;626&lt;/item&gt;&lt;item&gt;627&lt;/item&gt;&lt;item&gt;628&lt;/item&gt;&lt;item&gt;629&lt;/item&gt;&lt;item&gt;630&lt;/item&gt;&lt;item&gt;631&lt;/item&gt;&lt;item&gt;632&lt;/item&gt;&lt;item&gt;633&lt;/item&gt;&lt;item&gt;635&lt;/item&gt;&lt;item&gt;636&lt;/item&gt;&lt;item&gt;637&lt;/item&gt;&lt;item&gt;638&lt;/item&gt;&lt;/record-ids&gt;&lt;/item&gt;&lt;/Libraries&gt;"/>
  </w:docVars>
  <w:rsids>
    <w:rsidRoot w:val="00B91228"/>
    <w:rsid w:val="0000064B"/>
    <w:rsid w:val="000007CD"/>
    <w:rsid w:val="000018DC"/>
    <w:rsid w:val="00001C89"/>
    <w:rsid w:val="00002331"/>
    <w:rsid w:val="00003741"/>
    <w:rsid w:val="00003F36"/>
    <w:rsid w:val="00004563"/>
    <w:rsid w:val="0000478B"/>
    <w:rsid w:val="000048F2"/>
    <w:rsid w:val="0000738D"/>
    <w:rsid w:val="00007766"/>
    <w:rsid w:val="0001022B"/>
    <w:rsid w:val="00010324"/>
    <w:rsid w:val="0001071E"/>
    <w:rsid w:val="000108C1"/>
    <w:rsid w:val="0001163B"/>
    <w:rsid w:val="000122E7"/>
    <w:rsid w:val="00013FD4"/>
    <w:rsid w:val="0001480A"/>
    <w:rsid w:val="0001512D"/>
    <w:rsid w:val="00015405"/>
    <w:rsid w:val="0001638A"/>
    <w:rsid w:val="00016BD8"/>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30551"/>
    <w:rsid w:val="00030B71"/>
    <w:rsid w:val="00031872"/>
    <w:rsid w:val="000325A6"/>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40E01"/>
    <w:rsid w:val="00040E81"/>
    <w:rsid w:val="00041A20"/>
    <w:rsid w:val="00041AD2"/>
    <w:rsid w:val="00041D42"/>
    <w:rsid w:val="00042376"/>
    <w:rsid w:val="00043ED7"/>
    <w:rsid w:val="00045C42"/>
    <w:rsid w:val="00045E65"/>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FE4"/>
    <w:rsid w:val="00062957"/>
    <w:rsid w:val="00063C33"/>
    <w:rsid w:val="000640E6"/>
    <w:rsid w:val="000645A8"/>
    <w:rsid w:val="000651A8"/>
    <w:rsid w:val="000651E8"/>
    <w:rsid w:val="000667AE"/>
    <w:rsid w:val="00066E66"/>
    <w:rsid w:val="00066F4A"/>
    <w:rsid w:val="00067242"/>
    <w:rsid w:val="00067499"/>
    <w:rsid w:val="0006798B"/>
    <w:rsid w:val="00067A6B"/>
    <w:rsid w:val="00070A20"/>
    <w:rsid w:val="000726EA"/>
    <w:rsid w:val="00072C78"/>
    <w:rsid w:val="00072EAB"/>
    <w:rsid w:val="000745FE"/>
    <w:rsid w:val="0007563A"/>
    <w:rsid w:val="0007619B"/>
    <w:rsid w:val="00076C22"/>
    <w:rsid w:val="00077380"/>
    <w:rsid w:val="0007764E"/>
    <w:rsid w:val="00077AD0"/>
    <w:rsid w:val="00077F06"/>
    <w:rsid w:val="00080C3F"/>
    <w:rsid w:val="00081233"/>
    <w:rsid w:val="000829F6"/>
    <w:rsid w:val="00083901"/>
    <w:rsid w:val="00083D38"/>
    <w:rsid w:val="000840F1"/>
    <w:rsid w:val="000852C0"/>
    <w:rsid w:val="0008541E"/>
    <w:rsid w:val="00085515"/>
    <w:rsid w:val="00085C80"/>
    <w:rsid w:val="000861B6"/>
    <w:rsid w:val="000863CD"/>
    <w:rsid w:val="000865EB"/>
    <w:rsid w:val="0008729F"/>
    <w:rsid w:val="00087FBC"/>
    <w:rsid w:val="0009112F"/>
    <w:rsid w:val="00091211"/>
    <w:rsid w:val="000917AC"/>
    <w:rsid w:val="00091CAA"/>
    <w:rsid w:val="00092462"/>
    <w:rsid w:val="00092C15"/>
    <w:rsid w:val="00092F7B"/>
    <w:rsid w:val="00093337"/>
    <w:rsid w:val="00093737"/>
    <w:rsid w:val="00093CAD"/>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FE6"/>
    <w:rsid w:val="000A4286"/>
    <w:rsid w:val="000A4397"/>
    <w:rsid w:val="000A4E5E"/>
    <w:rsid w:val="000A52D2"/>
    <w:rsid w:val="000A60FF"/>
    <w:rsid w:val="000A7137"/>
    <w:rsid w:val="000A77F2"/>
    <w:rsid w:val="000A7DE6"/>
    <w:rsid w:val="000B0363"/>
    <w:rsid w:val="000B163A"/>
    <w:rsid w:val="000B1A57"/>
    <w:rsid w:val="000B300E"/>
    <w:rsid w:val="000B3143"/>
    <w:rsid w:val="000B3194"/>
    <w:rsid w:val="000B3223"/>
    <w:rsid w:val="000B330C"/>
    <w:rsid w:val="000B3518"/>
    <w:rsid w:val="000B4161"/>
    <w:rsid w:val="000B4F9B"/>
    <w:rsid w:val="000B6341"/>
    <w:rsid w:val="000B6384"/>
    <w:rsid w:val="000B6672"/>
    <w:rsid w:val="000B6B12"/>
    <w:rsid w:val="000B6DBE"/>
    <w:rsid w:val="000B7B61"/>
    <w:rsid w:val="000C05E2"/>
    <w:rsid w:val="000C1159"/>
    <w:rsid w:val="000C13FA"/>
    <w:rsid w:val="000C1F98"/>
    <w:rsid w:val="000C2369"/>
    <w:rsid w:val="000C26E4"/>
    <w:rsid w:val="000C305F"/>
    <w:rsid w:val="000C4272"/>
    <w:rsid w:val="000C43B5"/>
    <w:rsid w:val="000C4C15"/>
    <w:rsid w:val="000C57CC"/>
    <w:rsid w:val="000C5CB3"/>
    <w:rsid w:val="000C63AD"/>
    <w:rsid w:val="000C65A3"/>
    <w:rsid w:val="000C708D"/>
    <w:rsid w:val="000C7AA2"/>
    <w:rsid w:val="000C7E32"/>
    <w:rsid w:val="000D0165"/>
    <w:rsid w:val="000D0167"/>
    <w:rsid w:val="000D01C1"/>
    <w:rsid w:val="000D04C0"/>
    <w:rsid w:val="000D0BBE"/>
    <w:rsid w:val="000D34D1"/>
    <w:rsid w:val="000D352F"/>
    <w:rsid w:val="000D36C5"/>
    <w:rsid w:val="000D371C"/>
    <w:rsid w:val="000D4576"/>
    <w:rsid w:val="000D520E"/>
    <w:rsid w:val="000D540C"/>
    <w:rsid w:val="000D57B2"/>
    <w:rsid w:val="000D589C"/>
    <w:rsid w:val="000D62DF"/>
    <w:rsid w:val="000D6CEC"/>
    <w:rsid w:val="000D737C"/>
    <w:rsid w:val="000D773C"/>
    <w:rsid w:val="000D7A0B"/>
    <w:rsid w:val="000D7A85"/>
    <w:rsid w:val="000D7F39"/>
    <w:rsid w:val="000E0AFA"/>
    <w:rsid w:val="000E0ED0"/>
    <w:rsid w:val="000E1390"/>
    <w:rsid w:val="000E33AF"/>
    <w:rsid w:val="000E362D"/>
    <w:rsid w:val="000E3AC4"/>
    <w:rsid w:val="000E3D53"/>
    <w:rsid w:val="000E70C8"/>
    <w:rsid w:val="000E715F"/>
    <w:rsid w:val="000E72BB"/>
    <w:rsid w:val="000E7B9A"/>
    <w:rsid w:val="000F01BF"/>
    <w:rsid w:val="000F1225"/>
    <w:rsid w:val="000F1B83"/>
    <w:rsid w:val="000F1C15"/>
    <w:rsid w:val="000F1F78"/>
    <w:rsid w:val="000F26D0"/>
    <w:rsid w:val="000F3AB5"/>
    <w:rsid w:val="000F3D18"/>
    <w:rsid w:val="000F52EF"/>
    <w:rsid w:val="000F597F"/>
    <w:rsid w:val="000F63D9"/>
    <w:rsid w:val="000F6DBD"/>
    <w:rsid w:val="0010085C"/>
    <w:rsid w:val="00100B2B"/>
    <w:rsid w:val="00101B6B"/>
    <w:rsid w:val="00101BF3"/>
    <w:rsid w:val="00102256"/>
    <w:rsid w:val="001034A0"/>
    <w:rsid w:val="0010369E"/>
    <w:rsid w:val="001038E3"/>
    <w:rsid w:val="0010405F"/>
    <w:rsid w:val="00104F7F"/>
    <w:rsid w:val="00106324"/>
    <w:rsid w:val="00107FFE"/>
    <w:rsid w:val="00110A27"/>
    <w:rsid w:val="00110B17"/>
    <w:rsid w:val="001112C5"/>
    <w:rsid w:val="001115F8"/>
    <w:rsid w:val="00111E3F"/>
    <w:rsid w:val="0011258C"/>
    <w:rsid w:val="00112A3D"/>
    <w:rsid w:val="00113F27"/>
    <w:rsid w:val="0011401F"/>
    <w:rsid w:val="001140FA"/>
    <w:rsid w:val="0011622B"/>
    <w:rsid w:val="00116485"/>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84F"/>
    <w:rsid w:val="0013699F"/>
    <w:rsid w:val="00137584"/>
    <w:rsid w:val="00137765"/>
    <w:rsid w:val="00137CEA"/>
    <w:rsid w:val="00140669"/>
    <w:rsid w:val="0014099C"/>
    <w:rsid w:val="00140D19"/>
    <w:rsid w:val="00142ED8"/>
    <w:rsid w:val="00143304"/>
    <w:rsid w:val="0014349E"/>
    <w:rsid w:val="0014366B"/>
    <w:rsid w:val="001437C7"/>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A11"/>
    <w:rsid w:val="00154DD0"/>
    <w:rsid w:val="00155DBD"/>
    <w:rsid w:val="00155DF1"/>
    <w:rsid w:val="00156580"/>
    <w:rsid w:val="0015687F"/>
    <w:rsid w:val="001569F5"/>
    <w:rsid w:val="00156A22"/>
    <w:rsid w:val="00156A5B"/>
    <w:rsid w:val="00157F8A"/>
    <w:rsid w:val="0016055F"/>
    <w:rsid w:val="00160775"/>
    <w:rsid w:val="001609B9"/>
    <w:rsid w:val="001610D9"/>
    <w:rsid w:val="001611B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E4A"/>
    <w:rsid w:val="0017348A"/>
    <w:rsid w:val="001734D2"/>
    <w:rsid w:val="0017357C"/>
    <w:rsid w:val="00173A46"/>
    <w:rsid w:val="0017491E"/>
    <w:rsid w:val="00176167"/>
    <w:rsid w:val="00176329"/>
    <w:rsid w:val="00176480"/>
    <w:rsid w:val="001765B4"/>
    <w:rsid w:val="00176B80"/>
    <w:rsid w:val="00177A11"/>
    <w:rsid w:val="001803F0"/>
    <w:rsid w:val="001805A5"/>
    <w:rsid w:val="00180877"/>
    <w:rsid w:val="0018138D"/>
    <w:rsid w:val="00181659"/>
    <w:rsid w:val="001824C6"/>
    <w:rsid w:val="001836F4"/>
    <w:rsid w:val="00183A19"/>
    <w:rsid w:val="00183E5E"/>
    <w:rsid w:val="00184B8F"/>
    <w:rsid w:val="00184F80"/>
    <w:rsid w:val="00185854"/>
    <w:rsid w:val="00185A8E"/>
    <w:rsid w:val="0018692E"/>
    <w:rsid w:val="0018694C"/>
    <w:rsid w:val="00186C89"/>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DD3"/>
    <w:rsid w:val="001A345F"/>
    <w:rsid w:val="001A373C"/>
    <w:rsid w:val="001A37B3"/>
    <w:rsid w:val="001A45D7"/>
    <w:rsid w:val="001A4DDE"/>
    <w:rsid w:val="001A6561"/>
    <w:rsid w:val="001A6587"/>
    <w:rsid w:val="001A6936"/>
    <w:rsid w:val="001A6D91"/>
    <w:rsid w:val="001A7482"/>
    <w:rsid w:val="001A759F"/>
    <w:rsid w:val="001A7E4F"/>
    <w:rsid w:val="001B0CF2"/>
    <w:rsid w:val="001B14FA"/>
    <w:rsid w:val="001B16B4"/>
    <w:rsid w:val="001B25DA"/>
    <w:rsid w:val="001B27BA"/>
    <w:rsid w:val="001B2AE5"/>
    <w:rsid w:val="001B33DC"/>
    <w:rsid w:val="001B5708"/>
    <w:rsid w:val="001B5C19"/>
    <w:rsid w:val="001B5C4D"/>
    <w:rsid w:val="001B5E8A"/>
    <w:rsid w:val="001B6A85"/>
    <w:rsid w:val="001B7CB0"/>
    <w:rsid w:val="001C00E1"/>
    <w:rsid w:val="001C02E2"/>
    <w:rsid w:val="001C26B3"/>
    <w:rsid w:val="001C29D8"/>
    <w:rsid w:val="001C2A70"/>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BF0"/>
    <w:rsid w:val="001E03BB"/>
    <w:rsid w:val="001E03CB"/>
    <w:rsid w:val="001E0584"/>
    <w:rsid w:val="001E1026"/>
    <w:rsid w:val="001E17BD"/>
    <w:rsid w:val="001E1DEF"/>
    <w:rsid w:val="001E2C43"/>
    <w:rsid w:val="001E3E31"/>
    <w:rsid w:val="001E7624"/>
    <w:rsid w:val="001F0473"/>
    <w:rsid w:val="001F05D4"/>
    <w:rsid w:val="001F08C3"/>
    <w:rsid w:val="001F145A"/>
    <w:rsid w:val="001F193E"/>
    <w:rsid w:val="001F2342"/>
    <w:rsid w:val="001F2484"/>
    <w:rsid w:val="001F2CDE"/>
    <w:rsid w:val="001F3E07"/>
    <w:rsid w:val="001F3F92"/>
    <w:rsid w:val="001F4C30"/>
    <w:rsid w:val="001F4DDF"/>
    <w:rsid w:val="001F5D5B"/>
    <w:rsid w:val="001F6C16"/>
    <w:rsid w:val="001F723D"/>
    <w:rsid w:val="002017C5"/>
    <w:rsid w:val="00201EDE"/>
    <w:rsid w:val="00202154"/>
    <w:rsid w:val="00203A48"/>
    <w:rsid w:val="00203D25"/>
    <w:rsid w:val="00203EDA"/>
    <w:rsid w:val="0020464D"/>
    <w:rsid w:val="002048A9"/>
    <w:rsid w:val="00204B87"/>
    <w:rsid w:val="00204D89"/>
    <w:rsid w:val="00205421"/>
    <w:rsid w:val="00205920"/>
    <w:rsid w:val="00205EC3"/>
    <w:rsid w:val="00206018"/>
    <w:rsid w:val="00207E89"/>
    <w:rsid w:val="00207F03"/>
    <w:rsid w:val="00210888"/>
    <w:rsid w:val="00210F39"/>
    <w:rsid w:val="00211057"/>
    <w:rsid w:val="0021139B"/>
    <w:rsid w:val="00211561"/>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4DA"/>
    <w:rsid w:val="0024316E"/>
    <w:rsid w:val="002431E5"/>
    <w:rsid w:val="00244DED"/>
    <w:rsid w:val="00245187"/>
    <w:rsid w:val="002457E7"/>
    <w:rsid w:val="0024639D"/>
    <w:rsid w:val="00247358"/>
    <w:rsid w:val="002509B6"/>
    <w:rsid w:val="0025145F"/>
    <w:rsid w:val="00251AE5"/>
    <w:rsid w:val="00251D72"/>
    <w:rsid w:val="0025209A"/>
    <w:rsid w:val="00252532"/>
    <w:rsid w:val="00252ABD"/>
    <w:rsid w:val="00253E43"/>
    <w:rsid w:val="002540A3"/>
    <w:rsid w:val="00254ED0"/>
    <w:rsid w:val="00254F2C"/>
    <w:rsid w:val="00255582"/>
    <w:rsid w:val="002558F6"/>
    <w:rsid w:val="00255B43"/>
    <w:rsid w:val="00255E7A"/>
    <w:rsid w:val="00255F9B"/>
    <w:rsid w:val="00257E68"/>
    <w:rsid w:val="002600E5"/>
    <w:rsid w:val="00260B19"/>
    <w:rsid w:val="00262957"/>
    <w:rsid w:val="00262B25"/>
    <w:rsid w:val="0026335C"/>
    <w:rsid w:val="0026395E"/>
    <w:rsid w:val="0026413C"/>
    <w:rsid w:val="002646B4"/>
    <w:rsid w:val="002646B5"/>
    <w:rsid w:val="002651AF"/>
    <w:rsid w:val="0026527B"/>
    <w:rsid w:val="00265555"/>
    <w:rsid w:val="00265C03"/>
    <w:rsid w:val="00266AF0"/>
    <w:rsid w:val="00266E32"/>
    <w:rsid w:val="0027028D"/>
    <w:rsid w:val="00270409"/>
    <w:rsid w:val="002705B6"/>
    <w:rsid w:val="0027060D"/>
    <w:rsid w:val="002706BC"/>
    <w:rsid w:val="0027082F"/>
    <w:rsid w:val="00270C58"/>
    <w:rsid w:val="002715E6"/>
    <w:rsid w:val="00271681"/>
    <w:rsid w:val="00273F6C"/>
    <w:rsid w:val="0027467A"/>
    <w:rsid w:val="00274CAA"/>
    <w:rsid w:val="00275005"/>
    <w:rsid w:val="00275615"/>
    <w:rsid w:val="00275D2B"/>
    <w:rsid w:val="002760B4"/>
    <w:rsid w:val="00276D6E"/>
    <w:rsid w:val="00277118"/>
    <w:rsid w:val="002773F9"/>
    <w:rsid w:val="002776CC"/>
    <w:rsid w:val="0027790F"/>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EEA"/>
    <w:rsid w:val="0029374E"/>
    <w:rsid w:val="00293D6D"/>
    <w:rsid w:val="00293E5F"/>
    <w:rsid w:val="00294178"/>
    <w:rsid w:val="002943C3"/>
    <w:rsid w:val="00294B87"/>
    <w:rsid w:val="00294E13"/>
    <w:rsid w:val="00295744"/>
    <w:rsid w:val="002961A9"/>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7634"/>
    <w:rsid w:val="002D7D83"/>
    <w:rsid w:val="002E3817"/>
    <w:rsid w:val="002E3CD9"/>
    <w:rsid w:val="002E3E7A"/>
    <w:rsid w:val="002E43E3"/>
    <w:rsid w:val="002E53BC"/>
    <w:rsid w:val="002E68EC"/>
    <w:rsid w:val="002E6CA2"/>
    <w:rsid w:val="002E73E1"/>
    <w:rsid w:val="002F081C"/>
    <w:rsid w:val="002F08CC"/>
    <w:rsid w:val="002F0ADC"/>
    <w:rsid w:val="002F0C6D"/>
    <w:rsid w:val="002F19DA"/>
    <w:rsid w:val="002F2275"/>
    <w:rsid w:val="002F27CE"/>
    <w:rsid w:val="002F2D5A"/>
    <w:rsid w:val="002F300D"/>
    <w:rsid w:val="002F33EF"/>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660"/>
    <w:rsid w:val="00303A81"/>
    <w:rsid w:val="00303C23"/>
    <w:rsid w:val="00303E8F"/>
    <w:rsid w:val="00304311"/>
    <w:rsid w:val="003044C9"/>
    <w:rsid w:val="0030471A"/>
    <w:rsid w:val="003054BB"/>
    <w:rsid w:val="00305C14"/>
    <w:rsid w:val="0030670E"/>
    <w:rsid w:val="00306E7A"/>
    <w:rsid w:val="0030752B"/>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2440"/>
    <w:rsid w:val="003226E8"/>
    <w:rsid w:val="003243E3"/>
    <w:rsid w:val="00324685"/>
    <w:rsid w:val="003248A4"/>
    <w:rsid w:val="00324A4E"/>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7A0F"/>
    <w:rsid w:val="0034074B"/>
    <w:rsid w:val="00340B6F"/>
    <w:rsid w:val="0034102A"/>
    <w:rsid w:val="0034106D"/>
    <w:rsid w:val="00341E08"/>
    <w:rsid w:val="003429F7"/>
    <w:rsid w:val="00342DE8"/>
    <w:rsid w:val="00344239"/>
    <w:rsid w:val="00344694"/>
    <w:rsid w:val="00344830"/>
    <w:rsid w:val="00344F47"/>
    <w:rsid w:val="003450AC"/>
    <w:rsid w:val="003454BB"/>
    <w:rsid w:val="00345A6F"/>
    <w:rsid w:val="003464DF"/>
    <w:rsid w:val="003467F9"/>
    <w:rsid w:val="00346BB7"/>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7932"/>
    <w:rsid w:val="00357C79"/>
    <w:rsid w:val="00357CA1"/>
    <w:rsid w:val="00360073"/>
    <w:rsid w:val="00360076"/>
    <w:rsid w:val="003606DA"/>
    <w:rsid w:val="00360816"/>
    <w:rsid w:val="00361820"/>
    <w:rsid w:val="00361B2E"/>
    <w:rsid w:val="00361F3C"/>
    <w:rsid w:val="003625DC"/>
    <w:rsid w:val="00362604"/>
    <w:rsid w:val="00362A80"/>
    <w:rsid w:val="003641C9"/>
    <w:rsid w:val="00364323"/>
    <w:rsid w:val="00364B86"/>
    <w:rsid w:val="003653B9"/>
    <w:rsid w:val="00365CBD"/>
    <w:rsid w:val="00366934"/>
    <w:rsid w:val="003677AF"/>
    <w:rsid w:val="00367921"/>
    <w:rsid w:val="00367B0C"/>
    <w:rsid w:val="00367BB8"/>
    <w:rsid w:val="00370441"/>
    <w:rsid w:val="00370890"/>
    <w:rsid w:val="00371F1A"/>
    <w:rsid w:val="00372221"/>
    <w:rsid w:val="0037225F"/>
    <w:rsid w:val="00372882"/>
    <w:rsid w:val="00373AD7"/>
    <w:rsid w:val="003741C6"/>
    <w:rsid w:val="00374909"/>
    <w:rsid w:val="00374AE0"/>
    <w:rsid w:val="00374D16"/>
    <w:rsid w:val="00375EFE"/>
    <w:rsid w:val="003765ED"/>
    <w:rsid w:val="00377505"/>
    <w:rsid w:val="00377835"/>
    <w:rsid w:val="00377D79"/>
    <w:rsid w:val="00377DE6"/>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903BF"/>
    <w:rsid w:val="003906DA"/>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2777"/>
    <w:rsid w:val="003B2AF4"/>
    <w:rsid w:val="003B2C41"/>
    <w:rsid w:val="003B4754"/>
    <w:rsid w:val="003B49BB"/>
    <w:rsid w:val="003B5296"/>
    <w:rsid w:val="003B544C"/>
    <w:rsid w:val="003B5A9E"/>
    <w:rsid w:val="003B65B5"/>
    <w:rsid w:val="003B69F1"/>
    <w:rsid w:val="003C029F"/>
    <w:rsid w:val="003C0B04"/>
    <w:rsid w:val="003C1185"/>
    <w:rsid w:val="003C1B5C"/>
    <w:rsid w:val="003C1CA2"/>
    <w:rsid w:val="003C1E0B"/>
    <w:rsid w:val="003C2D6F"/>
    <w:rsid w:val="003C33A3"/>
    <w:rsid w:val="003C4BC4"/>
    <w:rsid w:val="003C5C34"/>
    <w:rsid w:val="003C6F06"/>
    <w:rsid w:val="003C79A5"/>
    <w:rsid w:val="003D120A"/>
    <w:rsid w:val="003D245C"/>
    <w:rsid w:val="003D268F"/>
    <w:rsid w:val="003D4084"/>
    <w:rsid w:val="003D481E"/>
    <w:rsid w:val="003D4AEA"/>
    <w:rsid w:val="003D4C64"/>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13C"/>
    <w:rsid w:val="003E500C"/>
    <w:rsid w:val="003E52D2"/>
    <w:rsid w:val="003E64D4"/>
    <w:rsid w:val="003E6E38"/>
    <w:rsid w:val="003E7A26"/>
    <w:rsid w:val="003E7A6C"/>
    <w:rsid w:val="003E7F96"/>
    <w:rsid w:val="003F124F"/>
    <w:rsid w:val="003F1280"/>
    <w:rsid w:val="003F1E5F"/>
    <w:rsid w:val="003F1E84"/>
    <w:rsid w:val="003F31A9"/>
    <w:rsid w:val="003F38AD"/>
    <w:rsid w:val="003F3BEC"/>
    <w:rsid w:val="003F481B"/>
    <w:rsid w:val="003F53D0"/>
    <w:rsid w:val="003F729C"/>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A88"/>
    <w:rsid w:val="00432EC1"/>
    <w:rsid w:val="004333F8"/>
    <w:rsid w:val="00433AE1"/>
    <w:rsid w:val="0043461E"/>
    <w:rsid w:val="00434826"/>
    <w:rsid w:val="00434D96"/>
    <w:rsid w:val="00435562"/>
    <w:rsid w:val="00435A03"/>
    <w:rsid w:val="0043631B"/>
    <w:rsid w:val="0043792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6494"/>
    <w:rsid w:val="004568EE"/>
    <w:rsid w:val="0045711B"/>
    <w:rsid w:val="004578D5"/>
    <w:rsid w:val="00457E2E"/>
    <w:rsid w:val="0046034D"/>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79B"/>
    <w:rsid w:val="00471A6A"/>
    <w:rsid w:val="00471F92"/>
    <w:rsid w:val="00472819"/>
    <w:rsid w:val="00472A46"/>
    <w:rsid w:val="00472F90"/>
    <w:rsid w:val="0047372A"/>
    <w:rsid w:val="00474075"/>
    <w:rsid w:val="00474426"/>
    <w:rsid w:val="00475B20"/>
    <w:rsid w:val="00476E51"/>
    <w:rsid w:val="00480F5B"/>
    <w:rsid w:val="00481415"/>
    <w:rsid w:val="00482477"/>
    <w:rsid w:val="004826DD"/>
    <w:rsid w:val="0048328B"/>
    <w:rsid w:val="004832D9"/>
    <w:rsid w:val="0048359F"/>
    <w:rsid w:val="004844F3"/>
    <w:rsid w:val="0048468B"/>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E55"/>
    <w:rsid w:val="004B4A21"/>
    <w:rsid w:val="004B4AC1"/>
    <w:rsid w:val="004B4DC0"/>
    <w:rsid w:val="004B546F"/>
    <w:rsid w:val="004B5EC0"/>
    <w:rsid w:val="004B61DA"/>
    <w:rsid w:val="004B69E0"/>
    <w:rsid w:val="004B7455"/>
    <w:rsid w:val="004B77F4"/>
    <w:rsid w:val="004C16CA"/>
    <w:rsid w:val="004C1B06"/>
    <w:rsid w:val="004C4277"/>
    <w:rsid w:val="004C4853"/>
    <w:rsid w:val="004C583B"/>
    <w:rsid w:val="004C673A"/>
    <w:rsid w:val="004C7629"/>
    <w:rsid w:val="004C7A16"/>
    <w:rsid w:val="004C7CC3"/>
    <w:rsid w:val="004D2BC4"/>
    <w:rsid w:val="004D3213"/>
    <w:rsid w:val="004D3CDF"/>
    <w:rsid w:val="004D3F9C"/>
    <w:rsid w:val="004D3FBC"/>
    <w:rsid w:val="004D476D"/>
    <w:rsid w:val="004D4FBD"/>
    <w:rsid w:val="004D56B6"/>
    <w:rsid w:val="004D73E8"/>
    <w:rsid w:val="004D754F"/>
    <w:rsid w:val="004D7584"/>
    <w:rsid w:val="004E0380"/>
    <w:rsid w:val="004E0BA3"/>
    <w:rsid w:val="004E1440"/>
    <w:rsid w:val="004E250C"/>
    <w:rsid w:val="004E2574"/>
    <w:rsid w:val="004E25DD"/>
    <w:rsid w:val="004E31F0"/>
    <w:rsid w:val="004E382B"/>
    <w:rsid w:val="004E39E9"/>
    <w:rsid w:val="004E5CBF"/>
    <w:rsid w:val="004E6100"/>
    <w:rsid w:val="004E61BE"/>
    <w:rsid w:val="004E63BC"/>
    <w:rsid w:val="004E64BD"/>
    <w:rsid w:val="004E6E4B"/>
    <w:rsid w:val="004E736B"/>
    <w:rsid w:val="004E766C"/>
    <w:rsid w:val="004E7B12"/>
    <w:rsid w:val="004F054F"/>
    <w:rsid w:val="004F0591"/>
    <w:rsid w:val="004F0926"/>
    <w:rsid w:val="004F1431"/>
    <w:rsid w:val="004F1722"/>
    <w:rsid w:val="004F1E66"/>
    <w:rsid w:val="004F2A53"/>
    <w:rsid w:val="004F2E8C"/>
    <w:rsid w:val="004F3302"/>
    <w:rsid w:val="004F568B"/>
    <w:rsid w:val="004F63C1"/>
    <w:rsid w:val="004F6870"/>
    <w:rsid w:val="004F71C6"/>
    <w:rsid w:val="004F7267"/>
    <w:rsid w:val="004F7384"/>
    <w:rsid w:val="004F7A9E"/>
    <w:rsid w:val="00500124"/>
    <w:rsid w:val="005002D5"/>
    <w:rsid w:val="00500695"/>
    <w:rsid w:val="00500ABB"/>
    <w:rsid w:val="00500FA7"/>
    <w:rsid w:val="00501F06"/>
    <w:rsid w:val="00502D17"/>
    <w:rsid w:val="00502E24"/>
    <w:rsid w:val="005031C1"/>
    <w:rsid w:val="00503350"/>
    <w:rsid w:val="00503616"/>
    <w:rsid w:val="00503BF3"/>
    <w:rsid w:val="00503F06"/>
    <w:rsid w:val="00504F75"/>
    <w:rsid w:val="005054AF"/>
    <w:rsid w:val="00505565"/>
    <w:rsid w:val="005059FE"/>
    <w:rsid w:val="00506746"/>
    <w:rsid w:val="005075BF"/>
    <w:rsid w:val="005100BE"/>
    <w:rsid w:val="005109A2"/>
    <w:rsid w:val="005121FA"/>
    <w:rsid w:val="00512350"/>
    <w:rsid w:val="005141FA"/>
    <w:rsid w:val="00514642"/>
    <w:rsid w:val="00514753"/>
    <w:rsid w:val="00514891"/>
    <w:rsid w:val="00514F5E"/>
    <w:rsid w:val="00515F52"/>
    <w:rsid w:val="00515F6B"/>
    <w:rsid w:val="00520001"/>
    <w:rsid w:val="00520DCD"/>
    <w:rsid w:val="0052149C"/>
    <w:rsid w:val="00521D67"/>
    <w:rsid w:val="005223BD"/>
    <w:rsid w:val="005227D8"/>
    <w:rsid w:val="00523264"/>
    <w:rsid w:val="00523F25"/>
    <w:rsid w:val="005240E2"/>
    <w:rsid w:val="00526A04"/>
    <w:rsid w:val="00527454"/>
    <w:rsid w:val="005301C8"/>
    <w:rsid w:val="00530A95"/>
    <w:rsid w:val="00531016"/>
    <w:rsid w:val="0053123E"/>
    <w:rsid w:val="00531A65"/>
    <w:rsid w:val="00531E0D"/>
    <w:rsid w:val="00531E14"/>
    <w:rsid w:val="005321C7"/>
    <w:rsid w:val="0053315B"/>
    <w:rsid w:val="005335E7"/>
    <w:rsid w:val="005345F8"/>
    <w:rsid w:val="00534DB3"/>
    <w:rsid w:val="00535446"/>
    <w:rsid w:val="00535996"/>
    <w:rsid w:val="00535BFF"/>
    <w:rsid w:val="00536068"/>
    <w:rsid w:val="005373BF"/>
    <w:rsid w:val="0053797F"/>
    <w:rsid w:val="00537CB3"/>
    <w:rsid w:val="00540A1E"/>
    <w:rsid w:val="00540B9D"/>
    <w:rsid w:val="00541438"/>
    <w:rsid w:val="00541943"/>
    <w:rsid w:val="00541FA3"/>
    <w:rsid w:val="005440C1"/>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945"/>
    <w:rsid w:val="005577AF"/>
    <w:rsid w:val="00557887"/>
    <w:rsid w:val="00557A82"/>
    <w:rsid w:val="0056024D"/>
    <w:rsid w:val="005613FF"/>
    <w:rsid w:val="005618BD"/>
    <w:rsid w:val="00561B94"/>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52D8"/>
    <w:rsid w:val="00585887"/>
    <w:rsid w:val="00585B59"/>
    <w:rsid w:val="00585CC2"/>
    <w:rsid w:val="00585F71"/>
    <w:rsid w:val="00586211"/>
    <w:rsid w:val="00586695"/>
    <w:rsid w:val="005866A9"/>
    <w:rsid w:val="00586BE6"/>
    <w:rsid w:val="00586EC6"/>
    <w:rsid w:val="00587284"/>
    <w:rsid w:val="00587778"/>
    <w:rsid w:val="00590231"/>
    <w:rsid w:val="0059230F"/>
    <w:rsid w:val="00593C05"/>
    <w:rsid w:val="0059460A"/>
    <w:rsid w:val="00594FFE"/>
    <w:rsid w:val="005951BA"/>
    <w:rsid w:val="005955E2"/>
    <w:rsid w:val="00596791"/>
    <w:rsid w:val="00596DCB"/>
    <w:rsid w:val="00596E79"/>
    <w:rsid w:val="005A008E"/>
    <w:rsid w:val="005A0489"/>
    <w:rsid w:val="005A0C76"/>
    <w:rsid w:val="005A0DE1"/>
    <w:rsid w:val="005A0EF2"/>
    <w:rsid w:val="005A1565"/>
    <w:rsid w:val="005A1578"/>
    <w:rsid w:val="005A1E16"/>
    <w:rsid w:val="005A2355"/>
    <w:rsid w:val="005A2433"/>
    <w:rsid w:val="005A33BB"/>
    <w:rsid w:val="005A37F4"/>
    <w:rsid w:val="005A392C"/>
    <w:rsid w:val="005A4409"/>
    <w:rsid w:val="005A4757"/>
    <w:rsid w:val="005A4DEC"/>
    <w:rsid w:val="005A6EB0"/>
    <w:rsid w:val="005A71F4"/>
    <w:rsid w:val="005A7B94"/>
    <w:rsid w:val="005B017D"/>
    <w:rsid w:val="005B06F9"/>
    <w:rsid w:val="005B108A"/>
    <w:rsid w:val="005B158F"/>
    <w:rsid w:val="005B1621"/>
    <w:rsid w:val="005B1C60"/>
    <w:rsid w:val="005B2266"/>
    <w:rsid w:val="005B2B4F"/>
    <w:rsid w:val="005B2BAD"/>
    <w:rsid w:val="005B2F51"/>
    <w:rsid w:val="005B3362"/>
    <w:rsid w:val="005B408F"/>
    <w:rsid w:val="005B44B6"/>
    <w:rsid w:val="005B464D"/>
    <w:rsid w:val="005B49B5"/>
    <w:rsid w:val="005B4B60"/>
    <w:rsid w:val="005B59E4"/>
    <w:rsid w:val="005B5A3C"/>
    <w:rsid w:val="005B5B89"/>
    <w:rsid w:val="005B725C"/>
    <w:rsid w:val="005C03F1"/>
    <w:rsid w:val="005C0A3D"/>
    <w:rsid w:val="005C0CC9"/>
    <w:rsid w:val="005C0F0F"/>
    <w:rsid w:val="005C140C"/>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36AC"/>
    <w:rsid w:val="005D3B8B"/>
    <w:rsid w:val="005D3E5D"/>
    <w:rsid w:val="005D3F9A"/>
    <w:rsid w:val="005D5924"/>
    <w:rsid w:val="005D6527"/>
    <w:rsid w:val="005D65D8"/>
    <w:rsid w:val="005D66A0"/>
    <w:rsid w:val="005D714B"/>
    <w:rsid w:val="005D7657"/>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2261"/>
    <w:rsid w:val="005F3326"/>
    <w:rsid w:val="005F3535"/>
    <w:rsid w:val="005F3D12"/>
    <w:rsid w:val="005F3DBF"/>
    <w:rsid w:val="005F4103"/>
    <w:rsid w:val="005F412C"/>
    <w:rsid w:val="005F454E"/>
    <w:rsid w:val="005F5183"/>
    <w:rsid w:val="005F544E"/>
    <w:rsid w:val="005F6118"/>
    <w:rsid w:val="005F647E"/>
    <w:rsid w:val="005F6520"/>
    <w:rsid w:val="005F6F84"/>
    <w:rsid w:val="005F7594"/>
    <w:rsid w:val="005F78BC"/>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EAC"/>
    <w:rsid w:val="006131B5"/>
    <w:rsid w:val="006151F1"/>
    <w:rsid w:val="0061562A"/>
    <w:rsid w:val="0061580E"/>
    <w:rsid w:val="00615AAD"/>
    <w:rsid w:val="00615B91"/>
    <w:rsid w:val="00615F5A"/>
    <w:rsid w:val="00617442"/>
    <w:rsid w:val="006202F2"/>
    <w:rsid w:val="00620753"/>
    <w:rsid w:val="00621437"/>
    <w:rsid w:val="006218B1"/>
    <w:rsid w:val="00621DFF"/>
    <w:rsid w:val="00621E0B"/>
    <w:rsid w:val="00622ECC"/>
    <w:rsid w:val="00622F82"/>
    <w:rsid w:val="00622F9D"/>
    <w:rsid w:val="00623275"/>
    <w:rsid w:val="0062353C"/>
    <w:rsid w:val="006238BB"/>
    <w:rsid w:val="006238F7"/>
    <w:rsid w:val="00623F32"/>
    <w:rsid w:val="006246D8"/>
    <w:rsid w:val="00624728"/>
    <w:rsid w:val="0062495D"/>
    <w:rsid w:val="00624BD7"/>
    <w:rsid w:val="006253B6"/>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1376"/>
    <w:rsid w:val="006316C9"/>
    <w:rsid w:val="00631D12"/>
    <w:rsid w:val="00632100"/>
    <w:rsid w:val="0063336F"/>
    <w:rsid w:val="00633863"/>
    <w:rsid w:val="0063521D"/>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D88"/>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535C"/>
    <w:rsid w:val="0065598B"/>
    <w:rsid w:val="00655E1E"/>
    <w:rsid w:val="00655FE3"/>
    <w:rsid w:val="00656523"/>
    <w:rsid w:val="0065721B"/>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785"/>
    <w:rsid w:val="00676368"/>
    <w:rsid w:val="00676A6D"/>
    <w:rsid w:val="00676DFA"/>
    <w:rsid w:val="00680315"/>
    <w:rsid w:val="00680400"/>
    <w:rsid w:val="00680A8C"/>
    <w:rsid w:val="00681702"/>
    <w:rsid w:val="00681CDA"/>
    <w:rsid w:val="00681F0C"/>
    <w:rsid w:val="00681FA3"/>
    <w:rsid w:val="0068228C"/>
    <w:rsid w:val="00682B43"/>
    <w:rsid w:val="00682F19"/>
    <w:rsid w:val="00683785"/>
    <w:rsid w:val="006841BB"/>
    <w:rsid w:val="0068449E"/>
    <w:rsid w:val="0068542E"/>
    <w:rsid w:val="00685BEF"/>
    <w:rsid w:val="00685F5F"/>
    <w:rsid w:val="006863F5"/>
    <w:rsid w:val="0068645B"/>
    <w:rsid w:val="006867F7"/>
    <w:rsid w:val="006870C8"/>
    <w:rsid w:val="00687503"/>
    <w:rsid w:val="00687938"/>
    <w:rsid w:val="00687D5A"/>
    <w:rsid w:val="00690F5E"/>
    <w:rsid w:val="006918EB"/>
    <w:rsid w:val="0069232B"/>
    <w:rsid w:val="00692DAA"/>
    <w:rsid w:val="00694B3E"/>
    <w:rsid w:val="00695588"/>
    <w:rsid w:val="00695763"/>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D85"/>
    <w:rsid w:val="006C5910"/>
    <w:rsid w:val="006C5D39"/>
    <w:rsid w:val="006C7336"/>
    <w:rsid w:val="006C76A5"/>
    <w:rsid w:val="006C7B8B"/>
    <w:rsid w:val="006C7FD8"/>
    <w:rsid w:val="006D0A02"/>
    <w:rsid w:val="006D12A9"/>
    <w:rsid w:val="006D168D"/>
    <w:rsid w:val="006D1EB2"/>
    <w:rsid w:val="006D3205"/>
    <w:rsid w:val="006D3B4F"/>
    <w:rsid w:val="006D3EB8"/>
    <w:rsid w:val="006D3F63"/>
    <w:rsid w:val="006D442C"/>
    <w:rsid w:val="006D4E55"/>
    <w:rsid w:val="006D4FBF"/>
    <w:rsid w:val="006D52DE"/>
    <w:rsid w:val="006D599A"/>
    <w:rsid w:val="006D5ADE"/>
    <w:rsid w:val="006D66BD"/>
    <w:rsid w:val="006D7503"/>
    <w:rsid w:val="006D788E"/>
    <w:rsid w:val="006D78C8"/>
    <w:rsid w:val="006D7EFC"/>
    <w:rsid w:val="006E0799"/>
    <w:rsid w:val="006E0838"/>
    <w:rsid w:val="006E0EFE"/>
    <w:rsid w:val="006E1097"/>
    <w:rsid w:val="006E1662"/>
    <w:rsid w:val="006E16D5"/>
    <w:rsid w:val="006E2486"/>
    <w:rsid w:val="006E24D4"/>
    <w:rsid w:val="006E26AF"/>
    <w:rsid w:val="006E28E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CA1"/>
    <w:rsid w:val="006F46EE"/>
    <w:rsid w:val="006F4E41"/>
    <w:rsid w:val="006F4EC7"/>
    <w:rsid w:val="006F4F43"/>
    <w:rsid w:val="006F61E6"/>
    <w:rsid w:val="006F68A4"/>
    <w:rsid w:val="006F6B52"/>
    <w:rsid w:val="006F7734"/>
    <w:rsid w:val="006F7C5E"/>
    <w:rsid w:val="006F7FE7"/>
    <w:rsid w:val="0070023E"/>
    <w:rsid w:val="00701E91"/>
    <w:rsid w:val="0070281F"/>
    <w:rsid w:val="00702A1C"/>
    <w:rsid w:val="00702DF1"/>
    <w:rsid w:val="007031BB"/>
    <w:rsid w:val="007032EA"/>
    <w:rsid w:val="007035AA"/>
    <w:rsid w:val="00703CAC"/>
    <w:rsid w:val="00704162"/>
    <w:rsid w:val="00705076"/>
    <w:rsid w:val="0070618C"/>
    <w:rsid w:val="00706DA1"/>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8C5"/>
    <w:rsid w:val="00717E3E"/>
    <w:rsid w:val="00717E57"/>
    <w:rsid w:val="00720F32"/>
    <w:rsid w:val="007216E1"/>
    <w:rsid w:val="007222D7"/>
    <w:rsid w:val="007227C4"/>
    <w:rsid w:val="00722B91"/>
    <w:rsid w:val="00722BBC"/>
    <w:rsid w:val="00722D0E"/>
    <w:rsid w:val="00724228"/>
    <w:rsid w:val="007242CB"/>
    <w:rsid w:val="00725358"/>
    <w:rsid w:val="007258E0"/>
    <w:rsid w:val="0072726D"/>
    <w:rsid w:val="0073047F"/>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3411"/>
    <w:rsid w:val="00753455"/>
    <w:rsid w:val="00753589"/>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6E60"/>
    <w:rsid w:val="00766FD9"/>
    <w:rsid w:val="007670F6"/>
    <w:rsid w:val="00767D14"/>
    <w:rsid w:val="00767FBB"/>
    <w:rsid w:val="007700A3"/>
    <w:rsid w:val="00772CA2"/>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51"/>
    <w:rsid w:val="00782E32"/>
    <w:rsid w:val="007836B6"/>
    <w:rsid w:val="007836CB"/>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9CB"/>
    <w:rsid w:val="00793682"/>
    <w:rsid w:val="00793756"/>
    <w:rsid w:val="00793D8B"/>
    <w:rsid w:val="00795481"/>
    <w:rsid w:val="00795B51"/>
    <w:rsid w:val="00795C5C"/>
    <w:rsid w:val="00796FF8"/>
    <w:rsid w:val="007977B4"/>
    <w:rsid w:val="00797FB4"/>
    <w:rsid w:val="007A11F8"/>
    <w:rsid w:val="007A2AB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582E"/>
    <w:rsid w:val="007B5894"/>
    <w:rsid w:val="007B5D46"/>
    <w:rsid w:val="007B6356"/>
    <w:rsid w:val="007B63F1"/>
    <w:rsid w:val="007B655C"/>
    <w:rsid w:val="007B67A3"/>
    <w:rsid w:val="007B67DF"/>
    <w:rsid w:val="007B779A"/>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B12"/>
    <w:rsid w:val="007D3F8A"/>
    <w:rsid w:val="007D4B70"/>
    <w:rsid w:val="007D51DA"/>
    <w:rsid w:val="007D5A3C"/>
    <w:rsid w:val="007D5F21"/>
    <w:rsid w:val="007D7A70"/>
    <w:rsid w:val="007E019A"/>
    <w:rsid w:val="007E01F0"/>
    <w:rsid w:val="007E03AE"/>
    <w:rsid w:val="007E0A3B"/>
    <w:rsid w:val="007E0F06"/>
    <w:rsid w:val="007E1CCE"/>
    <w:rsid w:val="007E26B5"/>
    <w:rsid w:val="007E4074"/>
    <w:rsid w:val="007E4A2D"/>
    <w:rsid w:val="007E4BDB"/>
    <w:rsid w:val="007E50EC"/>
    <w:rsid w:val="007E5183"/>
    <w:rsid w:val="007E52ED"/>
    <w:rsid w:val="007E63E8"/>
    <w:rsid w:val="007E66F7"/>
    <w:rsid w:val="007E784A"/>
    <w:rsid w:val="007F05B9"/>
    <w:rsid w:val="007F095B"/>
    <w:rsid w:val="007F0B59"/>
    <w:rsid w:val="007F1709"/>
    <w:rsid w:val="007F37AC"/>
    <w:rsid w:val="007F3ED3"/>
    <w:rsid w:val="007F3F64"/>
    <w:rsid w:val="007F492E"/>
    <w:rsid w:val="007F63E4"/>
    <w:rsid w:val="007F7D42"/>
    <w:rsid w:val="008014B8"/>
    <w:rsid w:val="00802582"/>
    <w:rsid w:val="008030E2"/>
    <w:rsid w:val="008031B4"/>
    <w:rsid w:val="008033FD"/>
    <w:rsid w:val="008034F5"/>
    <w:rsid w:val="00803603"/>
    <w:rsid w:val="00804E78"/>
    <w:rsid w:val="00804FDA"/>
    <w:rsid w:val="00805892"/>
    <w:rsid w:val="00806060"/>
    <w:rsid w:val="00806E14"/>
    <w:rsid w:val="00807493"/>
    <w:rsid w:val="008077B0"/>
    <w:rsid w:val="00807E42"/>
    <w:rsid w:val="00811465"/>
    <w:rsid w:val="00811483"/>
    <w:rsid w:val="00813074"/>
    <w:rsid w:val="00813341"/>
    <w:rsid w:val="008138F8"/>
    <w:rsid w:val="00813DB1"/>
    <w:rsid w:val="00814CB9"/>
    <w:rsid w:val="00815396"/>
    <w:rsid w:val="0081648B"/>
    <w:rsid w:val="0081685A"/>
    <w:rsid w:val="00816A74"/>
    <w:rsid w:val="00816A9A"/>
    <w:rsid w:val="008171FB"/>
    <w:rsid w:val="00817BC5"/>
    <w:rsid w:val="00817C7E"/>
    <w:rsid w:val="00820628"/>
    <w:rsid w:val="00821275"/>
    <w:rsid w:val="008212B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CB1"/>
    <w:rsid w:val="008623F2"/>
    <w:rsid w:val="00863046"/>
    <w:rsid w:val="008630D2"/>
    <w:rsid w:val="00863407"/>
    <w:rsid w:val="0086387E"/>
    <w:rsid w:val="00863C27"/>
    <w:rsid w:val="00863D99"/>
    <w:rsid w:val="00864696"/>
    <w:rsid w:val="00864901"/>
    <w:rsid w:val="008671B2"/>
    <w:rsid w:val="00867220"/>
    <w:rsid w:val="00870522"/>
    <w:rsid w:val="008716CA"/>
    <w:rsid w:val="00871B8C"/>
    <w:rsid w:val="0087215E"/>
    <w:rsid w:val="00872493"/>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7B"/>
    <w:rsid w:val="0088654B"/>
    <w:rsid w:val="00886A09"/>
    <w:rsid w:val="00886AD5"/>
    <w:rsid w:val="0088716D"/>
    <w:rsid w:val="00887650"/>
    <w:rsid w:val="008905A2"/>
    <w:rsid w:val="008907DD"/>
    <w:rsid w:val="00890A70"/>
    <w:rsid w:val="00891BA9"/>
    <w:rsid w:val="00891F31"/>
    <w:rsid w:val="0089283C"/>
    <w:rsid w:val="0089289E"/>
    <w:rsid w:val="0089310C"/>
    <w:rsid w:val="0089445B"/>
    <w:rsid w:val="00895B63"/>
    <w:rsid w:val="00895C61"/>
    <w:rsid w:val="0089626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2085"/>
    <w:rsid w:val="008B2384"/>
    <w:rsid w:val="008B2DFF"/>
    <w:rsid w:val="008B302E"/>
    <w:rsid w:val="008B4A1E"/>
    <w:rsid w:val="008B4D95"/>
    <w:rsid w:val="008B544E"/>
    <w:rsid w:val="008B5FA0"/>
    <w:rsid w:val="008B6200"/>
    <w:rsid w:val="008B666D"/>
    <w:rsid w:val="008B79B9"/>
    <w:rsid w:val="008B7BD0"/>
    <w:rsid w:val="008C0EBF"/>
    <w:rsid w:val="008C186C"/>
    <w:rsid w:val="008C37B1"/>
    <w:rsid w:val="008C48E3"/>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668E"/>
    <w:rsid w:val="008D6914"/>
    <w:rsid w:val="008D6EE3"/>
    <w:rsid w:val="008E033E"/>
    <w:rsid w:val="008E0E61"/>
    <w:rsid w:val="008E22FC"/>
    <w:rsid w:val="008E2EE4"/>
    <w:rsid w:val="008E337B"/>
    <w:rsid w:val="008E34B9"/>
    <w:rsid w:val="008E3701"/>
    <w:rsid w:val="008E3ADD"/>
    <w:rsid w:val="008E3BAC"/>
    <w:rsid w:val="008E40E6"/>
    <w:rsid w:val="008E5366"/>
    <w:rsid w:val="008E5871"/>
    <w:rsid w:val="008E5EC6"/>
    <w:rsid w:val="008E6871"/>
    <w:rsid w:val="008E74C7"/>
    <w:rsid w:val="008E782B"/>
    <w:rsid w:val="008F038F"/>
    <w:rsid w:val="008F07CA"/>
    <w:rsid w:val="008F0ECD"/>
    <w:rsid w:val="008F0FE0"/>
    <w:rsid w:val="008F1371"/>
    <w:rsid w:val="008F375A"/>
    <w:rsid w:val="008F3A2D"/>
    <w:rsid w:val="008F4ADE"/>
    <w:rsid w:val="008F5181"/>
    <w:rsid w:val="008F5E91"/>
    <w:rsid w:val="008F60C0"/>
    <w:rsid w:val="008F6311"/>
    <w:rsid w:val="008F6640"/>
    <w:rsid w:val="0090022E"/>
    <w:rsid w:val="009003FF"/>
    <w:rsid w:val="00900F26"/>
    <w:rsid w:val="00900F95"/>
    <w:rsid w:val="009014D7"/>
    <w:rsid w:val="00901A69"/>
    <w:rsid w:val="00901BD6"/>
    <w:rsid w:val="00901D88"/>
    <w:rsid w:val="00902265"/>
    <w:rsid w:val="00902811"/>
    <w:rsid w:val="0090310E"/>
    <w:rsid w:val="00903259"/>
    <w:rsid w:val="0090353D"/>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5044"/>
    <w:rsid w:val="009354A5"/>
    <w:rsid w:val="00935E58"/>
    <w:rsid w:val="0093607D"/>
    <w:rsid w:val="00936C61"/>
    <w:rsid w:val="009377AC"/>
    <w:rsid w:val="00937A47"/>
    <w:rsid w:val="00940043"/>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6145"/>
    <w:rsid w:val="0096685C"/>
    <w:rsid w:val="00966CCE"/>
    <w:rsid w:val="00966D01"/>
    <w:rsid w:val="00966D02"/>
    <w:rsid w:val="00970BB7"/>
    <w:rsid w:val="00971CF8"/>
    <w:rsid w:val="0097286B"/>
    <w:rsid w:val="0097380C"/>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9051D"/>
    <w:rsid w:val="009905FB"/>
    <w:rsid w:val="00990EC6"/>
    <w:rsid w:val="009910FE"/>
    <w:rsid w:val="00993936"/>
    <w:rsid w:val="00993C26"/>
    <w:rsid w:val="00993C75"/>
    <w:rsid w:val="00993F3D"/>
    <w:rsid w:val="00993FA3"/>
    <w:rsid w:val="00994B29"/>
    <w:rsid w:val="00995498"/>
    <w:rsid w:val="00995A2E"/>
    <w:rsid w:val="00995B3E"/>
    <w:rsid w:val="00996770"/>
    <w:rsid w:val="009975EB"/>
    <w:rsid w:val="00997914"/>
    <w:rsid w:val="009A173F"/>
    <w:rsid w:val="009A17D1"/>
    <w:rsid w:val="009A1DDE"/>
    <w:rsid w:val="009A31ED"/>
    <w:rsid w:val="009A33D9"/>
    <w:rsid w:val="009A3449"/>
    <w:rsid w:val="009A3475"/>
    <w:rsid w:val="009A3553"/>
    <w:rsid w:val="009A3A42"/>
    <w:rsid w:val="009A46BF"/>
    <w:rsid w:val="009A4CA8"/>
    <w:rsid w:val="009A5613"/>
    <w:rsid w:val="009A64D7"/>
    <w:rsid w:val="009A6C5D"/>
    <w:rsid w:val="009A7B73"/>
    <w:rsid w:val="009B03B4"/>
    <w:rsid w:val="009B058D"/>
    <w:rsid w:val="009B0942"/>
    <w:rsid w:val="009B1010"/>
    <w:rsid w:val="009B148C"/>
    <w:rsid w:val="009B1FB6"/>
    <w:rsid w:val="009B208E"/>
    <w:rsid w:val="009B260F"/>
    <w:rsid w:val="009B29DB"/>
    <w:rsid w:val="009B315E"/>
    <w:rsid w:val="009B3369"/>
    <w:rsid w:val="009B4195"/>
    <w:rsid w:val="009B6006"/>
    <w:rsid w:val="009B620F"/>
    <w:rsid w:val="009C0B6E"/>
    <w:rsid w:val="009C0C62"/>
    <w:rsid w:val="009C155C"/>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A50"/>
    <w:rsid w:val="009E3EC2"/>
    <w:rsid w:val="009E3F4C"/>
    <w:rsid w:val="009E44F2"/>
    <w:rsid w:val="009E4FFF"/>
    <w:rsid w:val="009E52CF"/>
    <w:rsid w:val="009E65D0"/>
    <w:rsid w:val="009E66B4"/>
    <w:rsid w:val="009E6C35"/>
    <w:rsid w:val="009E70B5"/>
    <w:rsid w:val="009E7EF3"/>
    <w:rsid w:val="009F07A6"/>
    <w:rsid w:val="009F0BE9"/>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313A"/>
    <w:rsid w:val="00A032FC"/>
    <w:rsid w:val="00A044AA"/>
    <w:rsid w:val="00A053C6"/>
    <w:rsid w:val="00A05DC0"/>
    <w:rsid w:val="00A05ED9"/>
    <w:rsid w:val="00A069D6"/>
    <w:rsid w:val="00A06E32"/>
    <w:rsid w:val="00A07232"/>
    <w:rsid w:val="00A073FF"/>
    <w:rsid w:val="00A075A5"/>
    <w:rsid w:val="00A07738"/>
    <w:rsid w:val="00A07F90"/>
    <w:rsid w:val="00A104DF"/>
    <w:rsid w:val="00A10659"/>
    <w:rsid w:val="00A10F85"/>
    <w:rsid w:val="00A10FD1"/>
    <w:rsid w:val="00A11381"/>
    <w:rsid w:val="00A1187F"/>
    <w:rsid w:val="00A12805"/>
    <w:rsid w:val="00A1374E"/>
    <w:rsid w:val="00A147D2"/>
    <w:rsid w:val="00A14BA5"/>
    <w:rsid w:val="00A158A3"/>
    <w:rsid w:val="00A15A46"/>
    <w:rsid w:val="00A15AB7"/>
    <w:rsid w:val="00A15BAF"/>
    <w:rsid w:val="00A16568"/>
    <w:rsid w:val="00A16D6F"/>
    <w:rsid w:val="00A17132"/>
    <w:rsid w:val="00A21424"/>
    <w:rsid w:val="00A21FB8"/>
    <w:rsid w:val="00A226D8"/>
    <w:rsid w:val="00A22F0A"/>
    <w:rsid w:val="00A22F57"/>
    <w:rsid w:val="00A245C9"/>
    <w:rsid w:val="00A25260"/>
    <w:rsid w:val="00A25493"/>
    <w:rsid w:val="00A2562E"/>
    <w:rsid w:val="00A260A1"/>
    <w:rsid w:val="00A26643"/>
    <w:rsid w:val="00A26E99"/>
    <w:rsid w:val="00A27BA0"/>
    <w:rsid w:val="00A27BDA"/>
    <w:rsid w:val="00A305CE"/>
    <w:rsid w:val="00A339A0"/>
    <w:rsid w:val="00A34473"/>
    <w:rsid w:val="00A348C4"/>
    <w:rsid w:val="00A34A34"/>
    <w:rsid w:val="00A358A0"/>
    <w:rsid w:val="00A369C3"/>
    <w:rsid w:val="00A36DEE"/>
    <w:rsid w:val="00A37047"/>
    <w:rsid w:val="00A37677"/>
    <w:rsid w:val="00A410D5"/>
    <w:rsid w:val="00A417D6"/>
    <w:rsid w:val="00A4182B"/>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3637"/>
    <w:rsid w:val="00A63B5D"/>
    <w:rsid w:val="00A63DEC"/>
    <w:rsid w:val="00A643F8"/>
    <w:rsid w:val="00A65934"/>
    <w:rsid w:val="00A664C7"/>
    <w:rsid w:val="00A66FC1"/>
    <w:rsid w:val="00A67FA9"/>
    <w:rsid w:val="00A70A09"/>
    <w:rsid w:val="00A70D4B"/>
    <w:rsid w:val="00A710E2"/>
    <w:rsid w:val="00A7141F"/>
    <w:rsid w:val="00A72050"/>
    <w:rsid w:val="00A7239A"/>
    <w:rsid w:val="00A727C5"/>
    <w:rsid w:val="00A740AE"/>
    <w:rsid w:val="00A742EC"/>
    <w:rsid w:val="00A74BF7"/>
    <w:rsid w:val="00A74C74"/>
    <w:rsid w:val="00A753F8"/>
    <w:rsid w:val="00A756EF"/>
    <w:rsid w:val="00A75916"/>
    <w:rsid w:val="00A761D9"/>
    <w:rsid w:val="00A766F3"/>
    <w:rsid w:val="00A77105"/>
    <w:rsid w:val="00A774DA"/>
    <w:rsid w:val="00A777D0"/>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79D4"/>
    <w:rsid w:val="00A909A6"/>
    <w:rsid w:val="00A90F3C"/>
    <w:rsid w:val="00A9137F"/>
    <w:rsid w:val="00A91D8D"/>
    <w:rsid w:val="00A91E9F"/>
    <w:rsid w:val="00A93B6C"/>
    <w:rsid w:val="00A93D4A"/>
    <w:rsid w:val="00A93F18"/>
    <w:rsid w:val="00A93F35"/>
    <w:rsid w:val="00A93FCF"/>
    <w:rsid w:val="00A942E8"/>
    <w:rsid w:val="00A94A13"/>
    <w:rsid w:val="00A94F49"/>
    <w:rsid w:val="00A9547E"/>
    <w:rsid w:val="00A95922"/>
    <w:rsid w:val="00A96A95"/>
    <w:rsid w:val="00A96AD0"/>
    <w:rsid w:val="00AA007E"/>
    <w:rsid w:val="00AA012D"/>
    <w:rsid w:val="00AA01AE"/>
    <w:rsid w:val="00AA04EF"/>
    <w:rsid w:val="00AA0C91"/>
    <w:rsid w:val="00AA0F56"/>
    <w:rsid w:val="00AA1765"/>
    <w:rsid w:val="00AA176D"/>
    <w:rsid w:val="00AA2399"/>
    <w:rsid w:val="00AA318D"/>
    <w:rsid w:val="00AA3BBB"/>
    <w:rsid w:val="00AA44CC"/>
    <w:rsid w:val="00AA52EA"/>
    <w:rsid w:val="00AA5799"/>
    <w:rsid w:val="00AA5C90"/>
    <w:rsid w:val="00AA5D6A"/>
    <w:rsid w:val="00AA6C3C"/>
    <w:rsid w:val="00AA6C87"/>
    <w:rsid w:val="00AA6F88"/>
    <w:rsid w:val="00AA7C5E"/>
    <w:rsid w:val="00AB1485"/>
    <w:rsid w:val="00AB2CB3"/>
    <w:rsid w:val="00AB4145"/>
    <w:rsid w:val="00AB4334"/>
    <w:rsid w:val="00AB46C3"/>
    <w:rsid w:val="00AB487D"/>
    <w:rsid w:val="00AB4D00"/>
    <w:rsid w:val="00AB6DC3"/>
    <w:rsid w:val="00AB7719"/>
    <w:rsid w:val="00AC2186"/>
    <w:rsid w:val="00AC2187"/>
    <w:rsid w:val="00AC23D1"/>
    <w:rsid w:val="00AC39AB"/>
    <w:rsid w:val="00AC4451"/>
    <w:rsid w:val="00AC58C8"/>
    <w:rsid w:val="00AC6386"/>
    <w:rsid w:val="00AC644D"/>
    <w:rsid w:val="00AC6572"/>
    <w:rsid w:val="00AC6E00"/>
    <w:rsid w:val="00AC75F4"/>
    <w:rsid w:val="00AC777B"/>
    <w:rsid w:val="00AC7A5A"/>
    <w:rsid w:val="00AC7AB3"/>
    <w:rsid w:val="00AD1691"/>
    <w:rsid w:val="00AD534E"/>
    <w:rsid w:val="00AD6E4B"/>
    <w:rsid w:val="00AD7149"/>
    <w:rsid w:val="00AD7B20"/>
    <w:rsid w:val="00AE14FD"/>
    <w:rsid w:val="00AE17D3"/>
    <w:rsid w:val="00AE2059"/>
    <w:rsid w:val="00AE232D"/>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D6"/>
    <w:rsid w:val="00AF7269"/>
    <w:rsid w:val="00AF781A"/>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968"/>
    <w:rsid w:val="00B12F4D"/>
    <w:rsid w:val="00B1302D"/>
    <w:rsid w:val="00B13062"/>
    <w:rsid w:val="00B131B2"/>
    <w:rsid w:val="00B1333D"/>
    <w:rsid w:val="00B1336B"/>
    <w:rsid w:val="00B135EF"/>
    <w:rsid w:val="00B13EFC"/>
    <w:rsid w:val="00B1416E"/>
    <w:rsid w:val="00B14D69"/>
    <w:rsid w:val="00B1516A"/>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40F"/>
    <w:rsid w:val="00B26597"/>
    <w:rsid w:val="00B26675"/>
    <w:rsid w:val="00B26838"/>
    <w:rsid w:val="00B2723A"/>
    <w:rsid w:val="00B27375"/>
    <w:rsid w:val="00B30501"/>
    <w:rsid w:val="00B3053B"/>
    <w:rsid w:val="00B307E9"/>
    <w:rsid w:val="00B31F49"/>
    <w:rsid w:val="00B321C8"/>
    <w:rsid w:val="00B32928"/>
    <w:rsid w:val="00B332D1"/>
    <w:rsid w:val="00B34A1E"/>
    <w:rsid w:val="00B35A00"/>
    <w:rsid w:val="00B35C82"/>
    <w:rsid w:val="00B35DA6"/>
    <w:rsid w:val="00B3689A"/>
    <w:rsid w:val="00B36C1F"/>
    <w:rsid w:val="00B37C58"/>
    <w:rsid w:val="00B40945"/>
    <w:rsid w:val="00B4146A"/>
    <w:rsid w:val="00B421D2"/>
    <w:rsid w:val="00B4296D"/>
    <w:rsid w:val="00B429BE"/>
    <w:rsid w:val="00B43AC9"/>
    <w:rsid w:val="00B43C0A"/>
    <w:rsid w:val="00B43D4B"/>
    <w:rsid w:val="00B44554"/>
    <w:rsid w:val="00B44B67"/>
    <w:rsid w:val="00B45D7C"/>
    <w:rsid w:val="00B45EF8"/>
    <w:rsid w:val="00B46A45"/>
    <w:rsid w:val="00B46B44"/>
    <w:rsid w:val="00B47829"/>
    <w:rsid w:val="00B47D78"/>
    <w:rsid w:val="00B5066B"/>
    <w:rsid w:val="00B509DD"/>
    <w:rsid w:val="00B51333"/>
    <w:rsid w:val="00B51AE7"/>
    <w:rsid w:val="00B52703"/>
    <w:rsid w:val="00B52758"/>
    <w:rsid w:val="00B544E9"/>
    <w:rsid w:val="00B551EB"/>
    <w:rsid w:val="00B55249"/>
    <w:rsid w:val="00B56688"/>
    <w:rsid w:val="00B60313"/>
    <w:rsid w:val="00B60FD7"/>
    <w:rsid w:val="00B619E6"/>
    <w:rsid w:val="00B62758"/>
    <w:rsid w:val="00B64116"/>
    <w:rsid w:val="00B65B3F"/>
    <w:rsid w:val="00B65E05"/>
    <w:rsid w:val="00B67084"/>
    <w:rsid w:val="00B67EA8"/>
    <w:rsid w:val="00B715A3"/>
    <w:rsid w:val="00B72B95"/>
    <w:rsid w:val="00B72EAC"/>
    <w:rsid w:val="00B73085"/>
    <w:rsid w:val="00B735B4"/>
    <w:rsid w:val="00B73F5D"/>
    <w:rsid w:val="00B74EE4"/>
    <w:rsid w:val="00B75CEC"/>
    <w:rsid w:val="00B7623A"/>
    <w:rsid w:val="00B765EC"/>
    <w:rsid w:val="00B7688B"/>
    <w:rsid w:val="00B77686"/>
    <w:rsid w:val="00B77B60"/>
    <w:rsid w:val="00B80D9B"/>
    <w:rsid w:val="00B80E18"/>
    <w:rsid w:val="00B80EB9"/>
    <w:rsid w:val="00B81594"/>
    <w:rsid w:val="00B8277B"/>
    <w:rsid w:val="00B82D00"/>
    <w:rsid w:val="00B82E9B"/>
    <w:rsid w:val="00B833C9"/>
    <w:rsid w:val="00B836B8"/>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62A7"/>
    <w:rsid w:val="00B97407"/>
    <w:rsid w:val="00B9770F"/>
    <w:rsid w:val="00B97B45"/>
    <w:rsid w:val="00BA06AF"/>
    <w:rsid w:val="00BA06FD"/>
    <w:rsid w:val="00BA0BDF"/>
    <w:rsid w:val="00BA0E19"/>
    <w:rsid w:val="00BA14BD"/>
    <w:rsid w:val="00BA159C"/>
    <w:rsid w:val="00BA18B1"/>
    <w:rsid w:val="00BA20A1"/>
    <w:rsid w:val="00BA261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42F3"/>
    <w:rsid w:val="00BB4389"/>
    <w:rsid w:val="00BB53BF"/>
    <w:rsid w:val="00BB553D"/>
    <w:rsid w:val="00BB57CD"/>
    <w:rsid w:val="00BB6585"/>
    <w:rsid w:val="00BB7444"/>
    <w:rsid w:val="00BB7471"/>
    <w:rsid w:val="00BC098E"/>
    <w:rsid w:val="00BC2903"/>
    <w:rsid w:val="00BC5123"/>
    <w:rsid w:val="00BC669C"/>
    <w:rsid w:val="00BC6708"/>
    <w:rsid w:val="00BC773A"/>
    <w:rsid w:val="00BD016E"/>
    <w:rsid w:val="00BD09AA"/>
    <w:rsid w:val="00BD09DA"/>
    <w:rsid w:val="00BD112C"/>
    <w:rsid w:val="00BD1858"/>
    <w:rsid w:val="00BD2835"/>
    <w:rsid w:val="00BD295A"/>
    <w:rsid w:val="00BD4709"/>
    <w:rsid w:val="00BD5153"/>
    <w:rsid w:val="00BD53FF"/>
    <w:rsid w:val="00BD54B2"/>
    <w:rsid w:val="00BD5F29"/>
    <w:rsid w:val="00BD6BD9"/>
    <w:rsid w:val="00BD6BFD"/>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6782"/>
    <w:rsid w:val="00BE7017"/>
    <w:rsid w:val="00BE71BC"/>
    <w:rsid w:val="00BE77C3"/>
    <w:rsid w:val="00BF001F"/>
    <w:rsid w:val="00BF0122"/>
    <w:rsid w:val="00BF11EA"/>
    <w:rsid w:val="00BF1712"/>
    <w:rsid w:val="00BF184A"/>
    <w:rsid w:val="00BF1C45"/>
    <w:rsid w:val="00BF21C6"/>
    <w:rsid w:val="00BF2790"/>
    <w:rsid w:val="00BF41D2"/>
    <w:rsid w:val="00BF5433"/>
    <w:rsid w:val="00BF5813"/>
    <w:rsid w:val="00BF7AAC"/>
    <w:rsid w:val="00BF7BE8"/>
    <w:rsid w:val="00BF7C8F"/>
    <w:rsid w:val="00BF7F8F"/>
    <w:rsid w:val="00C005A0"/>
    <w:rsid w:val="00C008DD"/>
    <w:rsid w:val="00C01258"/>
    <w:rsid w:val="00C01F03"/>
    <w:rsid w:val="00C02C7D"/>
    <w:rsid w:val="00C02CBC"/>
    <w:rsid w:val="00C037AC"/>
    <w:rsid w:val="00C042BE"/>
    <w:rsid w:val="00C046D8"/>
    <w:rsid w:val="00C05463"/>
    <w:rsid w:val="00C05760"/>
    <w:rsid w:val="00C06DAD"/>
    <w:rsid w:val="00C06DF6"/>
    <w:rsid w:val="00C0726D"/>
    <w:rsid w:val="00C07DD9"/>
    <w:rsid w:val="00C07E94"/>
    <w:rsid w:val="00C1049D"/>
    <w:rsid w:val="00C1093F"/>
    <w:rsid w:val="00C10C0B"/>
    <w:rsid w:val="00C10D0C"/>
    <w:rsid w:val="00C115B5"/>
    <w:rsid w:val="00C121AA"/>
    <w:rsid w:val="00C12920"/>
    <w:rsid w:val="00C1295D"/>
    <w:rsid w:val="00C12D49"/>
    <w:rsid w:val="00C130A9"/>
    <w:rsid w:val="00C144A3"/>
    <w:rsid w:val="00C145F3"/>
    <w:rsid w:val="00C15B57"/>
    <w:rsid w:val="00C15F86"/>
    <w:rsid w:val="00C16BF1"/>
    <w:rsid w:val="00C16CCD"/>
    <w:rsid w:val="00C17338"/>
    <w:rsid w:val="00C1782E"/>
    <w:rsid w:val="00C208CD"/>
    <w:rsid w:val="00C20AAF"/>
    <w:rsid w:val="00C21CC8"/>
    <w:rsid w:val="00C22D5B"/>
    <w:rsid w:val="00C2366A"/>
    <w:rsid w:val="00C23BE0"/>
    <w:rsid w:val="00C23D6A"/>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50AE"/>
    <w:rsid w:val="00C35893"/>
    <w:rsid w:val="00C35B74"/>
    <w:rsid w:val="00C3768A"/>
    <w:rsid w:val="00C40407"/>
    <w:rsid w:val="00C405CF"/>
    <w:rsid w:val="00C4092D"/>
    <w:rsid w:val="00C416BC"/>
    <w:rsid w:val="00C41832"/>
    <w:rsid w:val="00C41BD2"/>
    <w:rsid w:val="00C41E82"/>
    <w:rsid w:val="00C4315B"/>
    <w:rsid w:val="00C4574C"/>
    <w:rsid w:val="00C4581F"/>
    <w:rsid w:val="00C4639E"/>
    <w:rsid w:val="00C469A1"/>
    <w:rsid w:val="00C469DE"/>
    <w:rsid w:val="00C46CBA"/>
    <w:rsid w:val="00C47B96"/>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EA2"/>
    <w:rsid w:val="00C61169"/>
    <w:rsid w:val="00C612CA"/>
    <w:rsid w:val="00C61C9D"/>
    <w:rsid w:val="00C61E91"/>
    <w:rsid w:val="00C61F54"/>
    <w:rsid w:val="00C61F5E"/>
    <w:rsid w:val="00C634D7"/>
    <w:rsid w:val="00C63699"/>
    <w:rsid w:val="00C637B9"/>
    <w:rsid w:val="00C64CCF"/>
    <w:rsid w:val="00C657B5"/>
    <w:rsid w:val="00C66040"/>
    <w:rsid w:val="00C664AD"/>
    <w:rsid w:val="00C66B43"/>
    <w:rsid w:val="00C66F0C"/>
    <w:rsid w:val="00C70EC6"/>
    <w:rsid w:val="00C70F97"/>
    <w:rsid w:val="00C720D9"/>
    <w:rsid w:val="00C72A19"/>
    <w:rsid w:val="00C72F06"/>
    <w:rsid w:val="00C73158"/>
    <w:rsid w:val="00C73345"/>
    <w:rsid w:val="00C738A1"/>
    <w:rsid w:val="00C73CA4"/>
    <w:rsid w:val="00C73FC9"/>
    <w:rsid w:val="00C74EA7"/>
    <w:rsid w:val="00C75B3E"/>
    <w:rsid w:val="00C75B4D"/>
    <w:rsid w:val="00C75C12"/>
    <w:rsid w:val="00C767A8"/>
    <w:rsid w:val="00C77A96"/>
    <w:rsid w:val="00C80AB0"/>
    <w:rsid w:val="00C80F34"/>
    <w:rsid w:val="00C81761"/>
    <w:rsid w:val="00C81A31"/>
    <w:rsid w:val="00C81F19"/>
    <w:rsid w:val="00C81FD9"/>
    <w:rsid w:val="00C82225"/>
    <w:rsid w:val="00C82D17"/>
    <w:rsid w:val="00C82E0F"/>
    <w:rsid w:val="00C859F7"/>
    <w:rsid w:val="00C85F92"/>
    <w:rsid w:val="00C86086"/>
    <w:rsid w:val="00C868BF"/>
    <w:rsid w:val="00C87A72"/>
    <w:rsid w:val="00C909DA"/>
    <w:rsid w:val="00C90DE4"/>
    <w:rsid w:val="00C913BD"/>
    <w:rsid w:val="00C91850"/>
    <w:rsid w:val="00C91E49"/>
    <w:rsid w:val="00C91EF4"/>
    <w:rsid w:val="00C928F2"/>
    <w:rsid w:val="00C9308B"/>
    <w:rsid w:val="00C9315D"/>
    <w:rsid w:val="00C93447"/>
    <w:rsid w:val="00C94924"/>
    <w:rsid w:val="00C94D3A"/>
    <w:rsid w:val="00C95118"/>
    <w:rsid w:val="00C95B0B"/>
    <w:rsid w:val="00C96084"/>
    <w:rsid w:val="00C975AE"/>
    <w:rsid w:val="00CA059D"/>
    <w:rsid w:val="00CA121B"/>
    <w:rsid w:val="00CA1B82"/>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5416"/>
    <w:rsid w:val="00CC541F"/>
    <w:rsid w:val="00CC574C"/>
    <w:rsid w:val="00CC6616"/>
    <w:rsid w:val="00CC7C1C"/>
    <w:rsid w:val="00CD04C9"/>
    <w:rsid w:val="00CD0B13"/>
    <w:rsid w:val="00CD0C9D"/>
    <w:rsid w:val="00CD1963"/>
    <w:rsid w:val="00CD1A65"/>
    <w:rsid w:val="00CD1A8D"/>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CCB"/>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91A"/>
    <w:rsid w:val="00D20D07"/>
    <w:rsid w:val="00D21036"/>
    <w:rsid w:val="00D21124"/>
    <w:rsid w:val="00D219E4"/>
    <w:rsid w:val="00D21B04"/>
    <w:rsid w:val="00D21C9B"/>
    <w:rsid w:val="00D22BF9"/>
    <w:rsid w:val="00D23E3A"/>
    <w:rsid w:val="00D25226"/>
    <w:rsid w:val="00D26DE3"/>
    <w:rsid w:val="00D30055"/>
    <w:rsid w:val="00D30108"/>
    <w:rsid w:val="00D303DD"/>
    <w:rsid w:val="00D3068A"/>
    <w:rsid w:val="00D30A10"/>
    <w:rsid w:val="00D30D0F"/>
    <w:rsid w:val="00D31217"/>
    <w:rsid w:val="00D31CCB"/>
    <w:rsid w:val="00D326E8"/>
    <w:rsid w:val="00D33BAE"/>
    <w:rsid w:val="00D34419"/>
    <w:rsid w:val="00D34B6A"/>
    <w:rsid w:val="00D3629E"/>
    <w:rsid w:val="00D364AB"/>
    <w:rsid w:val="00D36914"/>
    <w:rsid w:val="00D36C33"/>
    <w:rsid w:val="00D4009A"/>
    <w:rsid w:val="00D40BB5"/>
    <w:rsid w:val="00D410E5"/>
    <w:rsid w:val="00D41522"/>
    <w:rsid w:val="00D41641"/>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F5"/>
    <w:rsid w:val="00D5242A"/>
    <w:rsid w:val="00D525B5"/>
    <w:rsid w:val="00D52BE6"/>
    <w:rsid w:val="00D52CCC"/>
    <w:rsid w:val="00D52EFE"/>
    <w:rsid w:val="00D53780"/>
    <w:rsid w:val="00D53DC9"/>
    <w:rsid w:val="00D548C6"/>
    <w:rsid w:val="00D54F0A"/>
    <w:rsid w:val="00D55600"/>
    <w:rsid w:val="00D55AA3"/>
    <w:rsid w:val="00D5730D"/>
    <w:rsid w:val="00D5759E"/>
    <w:rsid w:val="00D57687"/>
    <w:rsid w:val="00D577CC"/>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390"/>
    <w:rsid w:val="00D7650B"/>
    <w:rsid w:val="00D7652E"/>
    <w:rsid w:val="00D76674"/>
    <w:rsid w:val="00D76845"/>
    <w:rsid w:val="00D76889"/>
    <w:rsid w:val="00D76CA2"/>
    <w:rsid w:val="00D77470"/>
    <w:rsid w:val="00D77968"/>
    <w:rsid w:val="00D80F7B"/>
    <w:rsid w:val="00D81720"/>
    <w:rsid w:val="00D81912"/>
    <w:rsid w:val="00D81944"/>
    <w:rsid w:val="00D83189"/>
    <w:rsid w:val="00D841C1"/>
    <w:rsid w:val="00D8494F"/>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466"/>
    <w:rsid w:val="00DA172C"/>
    <w:rsid w:val="00DA2F6E"/>
    <w:rsid w:val="00DA46AC"/>
    <w:rsid w:val="00DA50C9"/>
    <w:rsid w:val="00DA5237"/>
    <w:rsid w:val="00DA531D"/>
    <w:rsid w:val="00DA683F"/>
    <w:rsid w:val="00DA6FDD"/>
    <w:rsid w:val="00DA7BA3"/>
    <w:rsid w:val="00DA7EFA"/>
    <w:rsid w:val="00DB01A2"/>
    <w:rsid w:val="00DB1381"/>
    <w:rsid w:val="00DB169E"/>
    <w:rsid w:val="00DB21AE"/>
    <w:rsid w:val="00DB48C8"/>
    <w:rsid w:val="00DB4A45"/>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1327"/>
    <w:rsid w:val="00DD1EF8"/>
    <w:rsid w:val="00DD27EC"/>
    <w:rsid w:val="00DD4BE9"/>
    <w:rsid w:val="00DD5439"/>
    <w:rsid w:val="00DD610B"/>
    <w:rsid w:val="00DD6C8F"/>
    <w:rsid w:val="00DE079B"/>
    <w:rsid w:val="00DE3BBB"/>
    <w:rsid w:val="00DE410C"/>
    <w:rsid w:val="00DE4813"/>
    <w:rsid w:val="00DE4E8F"/>
    <w:rsid w:val="00DE649E"/>
    <w:rsid w:val="00DE6985"/>
    <w:rsid w:val="00DF0010"/>
    <w:rsid w:val="00DF11BF"/>
    <w:rsid w:val="00DF2E3A"/>
    <w:rsid w:val="00DF32EA"/>
    <w:rsid w:val="00DF3E4A"/>
    <w:rsid w:val="00DF44CE"/>
    <w:rsid w:val="00DF4563"/>
    <w:rsid w:val="00DF4C79"/>
    <w:rsid w:val="00DF4F75"/>
    <w:rsid w:val="00DF680D"/>
    <w:rsid w:val="00DF7C3A"/>
    <w:rsid w:val="00DF7F5A"/>
    <w:rsid w:val="00DF7FC2"/>
    <w:rsid w:val="00E002D8"/>
    <w:rsid w:val="00E00F43"/>
    <w:rsid w:val="00E017C2"/>
    <w:rsid w:val="00E01BD6"/>
    <w:rsid w:val="00E02055"/>
    <w:rsid w:val="00E020EB"/>
    <w:rsid w:val="00E02F90"/>
    <w:rsid w:val="00E04157"/>
    <w:rsid w:val="00E043A4"/>
    <w:rsid w:val="00E044A8"/>
    <w:rsid w:val="00E04BD1"/>
    <w:rsid w:val="00E056C0"/>
    <w:rsid w:val="00E05DDE"/>
    <w:rsid w:val="00E06EEF"/>
    <w:rsid w:val="00E10BDE"/>
    <w:rsid w:val="00E10FBD"/>
    <w:rsid w:val="00E11797"/>
    <w:rsid w:val="00E131B0"/>
    <w:rsid w:val="00E134D7"/>
    <w:rsid w:val="00E13786"/>
    <w:rsid w:val="00E137B3"/>
    <w:rsid w:val="00E1421B"/>
    <w:rsid w:val="00E157EB"/>
    <w:rsid w:val="00E15915"/>
    <w:rsid w:val="00E15D2A"/>
    <w:rsid w:val="00E16CA5"/>
    <w:rsid w:val="00E1718F"/>
    <w:rsid w:val="00E175D8"/>
    <w:rsid w:val="00E17F71"/>
    <w:rsid w:val="00E20C3F"/>
    <w:rsid w:val="00E215BD"/>
    <w:rsid w:val="00E21A16"/>
    <w:rsid w:val="00E22F20"/>
    <w:rsid w:val="00E23686"/>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EA7"/>
    <w:rsid w:val="00E45342"/>
    <w:rsid w:val="00E45BA6"/>
    <w:rsid w:val="00E4638D"/>
    <w:rsid w:val="00E46AF2"/>
    <w:rsid w:val="00E46B5F"/>
    <w:rsid w:val="00E4734F"/>
    <w:rsid w:val="00E507D9"/>
    <w:rsid w:val="00E50D07"/>
    <w:rsid w:val="00E50E35"/>
    <w:rsid w:val="00E50E66"/>
    <w:rsid w:val="00E5149B"/>
    <w:rsid w:val="00E5251E"/>
    <w:rsid w:val="00E5261C"/>
    <w:rsid w:val="00E53089"/>
    <w:rsid w:val="00E577B9"/>
    <w:rsid w:val="00E57ACF"/>
    <w:rsid w:val="00E609AD"/>
    <w:rsid w:val="00E61EE5"/>
    <w:rsid w:val="00E624D8"/>
    <w:rsid w:val="00E6279E"/>
    <w:rsid w:val="00E63136"/>
    <w:rsid w:val="00E634F7"/>
    <w:rsid w:val="00E635F0"/>
    <w:rsid w:val="00E6490C"/>
    <w:rsid w:val="00E65121"/>
    <w:rsid w:val="00E65E3B"/>
    <w:rsid w:val="00E66367"/>
    <w:rsid w:val="00E663EB"/>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C14"/>
    <w:rsid w:val="00E85EDC"/>
    <w:rsid w:val="00E861BF"/>
    <w:rsid w:val="00E86567"/>
    <w:rsid w:val="00E867E8"/>
    <w:rsid w:val="00E87037"/>
    <w:rsid w:val="00E870FF"/>
    <w:rsid w:val="00E90883"/>
    <w:rsid w:val="00E91E5B"/>
    <w:rsid w:val="00E9343E"/>
    <w:rsid w:val="00E934D5"/>
    <w:rsid w:val="00E93B28"/>
    <w:rsid w:val="00E941C2"/>
    <w:rsid w:val="00E942FF"/>
    <w:rsid w:val="00E94302"/>
    <w:rsid w:val="00E94876"/>
    <w:rsid w:val="00E94ECE"/>
    <w:rsid w:val="00E9637A"/>
    <w:rsid w:val="00E966EF"/>
    <w:rsid w:val="00E97D13"/>
    <w:rsid w:val="00E97D78"/>
    <w:rsid w:val="00EA01E8"/>
    <w:rsid w:val="00EA042A"/>
    <w:rsid w:val="00EA2757"/>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2457"/>
    <w:rsid w:val="00EB2EF0"/>
    <w:rsid w:val="00EB324F"/>
    <w:rsid w:val="00EB346A"/>
    <w:rsid w:val="00EB3D9B"/>
    <w:rsid w:val="00EB491A"/>
    <w:rsid w:val="00EB5D74"/>
    <w:rsid w:val="00EB6151"/>
    <w:rsid w:val="00EB6192"/>
    <w:rsid w:val="00EB712A"/>
    <w:rsid w:val="00EB7405"/>
    <w:rsid w:val="00EB7520"/>
    <w:rsid w:val="00EB7839"/>
    <w:rsid w:val="00EB7D90"/>
    <w:rsid w:val="00EB7EFB"/>
    <w:rsid w:val="00EC0169"/>
    <w:rsid w:val="00EC11BB"/>
    <w:rsid w:val="00EC12A2"/>
    <w:rsid w:val="00EC1674"/>
    <w:rsid w:val="00EC19E8"/>
    <w:rsid w:val="00EC21DC"/>
    <w:rsid w:val="00EC283C"/>
    <w:rsid w:val="00EC32F3"/>
    <w:rsid w:val="00EC4759"/>
    <w:rsid w:val="00EC4B9B"/>
    <w:rsid w:val="00EC54E5"/>
    <w:rsid w:val="00EC5893"/>
    <w:rsid w:val="00EC693F"/>
    <w:rsid w:val="00EC6E74"/>
    <w:rsid w:val="00EC71B1"/>
    <w:rsid w:val="00EC7456"/>
    <w:rsid w:val="00ED0830"/>
    <w:rsid w:val="00ED0B0A"/>
    <w:rsid w:val="00ED0B23"/>
    <w:rsid w:val="00ED0C7B"/>
    <w:rsid w:val="00ED1396"/>
    <w:rsid w:val="00ED1679"/>
    <w:rsid w:val="00ED1DEB"/>
    <w:rsid w:val="00ED21AB"/>
    <w:rsid w:val="00ED2326"/>
    <w:rsid w:val="00ED241B"/>
    <w:rsid w:val="00ED2E67"/>
    <w:rsid w:val="00ED33E6"/>
    <w:rsid w:val="00ED3936"/>
    <w:rsid w:val="00ED3B3F"/>
    <w:rsid w:val="00ED421D"/>
    <w:rsid w:val="00ED5A96"/>
    <w:rsid w:val="00ED5B22"/>
    <w:rsid w:val="00ED650F"/>
    <w:rsid w:val="00ED6E62"/>
    <w:rsid w:val="00ED72B7"/>
    <w:rsid w:val="00ED763D"/>
    <w:rsid w:val="00ED7F63"/>
    <w:rsid w:val="00EE005C"/>
    <w:rsid w:val="00EE07B9"/>
    <w:rsid w:val="00EE0CF0"/>
    <w:rsid w:val="00EE10F8"/>
    <w:rsid w:val="00EE122C"/>
    <w:rsid w:val="00EE2251"/>
    <w:rsid w:val="00EE3434"/>
    <w:rsid w:val="00EE3672"/>
    <w:rsid w:val="00EE37C6"/>
    <w:rsid w:val="00EE3CF3"/>
    <w:rsid w:val="00EE3F43"/>
    <w:rsid w:val="00EE432E"/>
    <w:rsid w:val="00EE5530"/>
    <w:rsid w:val="00EE5727"/>
    <w:rsid w:val="00EE5761"/>
    <w:rsid w:val="00EE5B55"/>
    <w:rsid w:val="00EE62A7"/>
    <w:rsid w:val="00EE6C37"/>
    <w:rsid w:val="00EE7129"/>
    <w:rsid w:val="00EE712C"/>
    <w:rsid w:val="00EF04DE"/>
    <w:rsid w:val="00EF0680"/>
    <w:rsid w:val="00EF0AED"/>
    <w:rsid w:val="00EF1639"/>
    <w:rsid w:val="00EF1709"/>
    <w:rsid w:val="00EF1BFC"/>
    <w:rsid w:val="00EF2166"/>
    <w:rsid w:val="00EF30D3"/>
    <w:rsid w:val="00EF3192"/>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600"/>
    <w:rsid w:val="00F05813"/>
    <w:rsid w:val="00F06245"/>
    <w:rsid w:val="00F07150"/>
    <w:rsid w:val="00F07493"/>
    <w:rsid w:val="00F07B1C"/>
    <w:rsid w:val="00F10127"/>
    <w:rsid w:val="00F1119C"/>
    <w:rsid w:val="00F11814"/>
    <w:rsid w:val="00F12140"/>
    <w:rsid w:val="00F12B22"/>
    <w:rsid w:val="00F1343B"/>
    <w:rsid w:val="00F138CE"/>
    <w:rsid w:val="00F13F98"/>
    <w:rsid w:val="00F14FC1"/>
    <w:rsid w:val="00F15510"/>
    <w:rsid w:val="00F16DD7"/>
    <w:rsid w:val="00F179D2"/>
    <w:rsid w:val="00F204DF"/>
    <w:rsid w:val="00F20594"/>
    <w:rsid w:val="00F20606"/>
    <w:rsid w:val="00F209D5"/>
    <w:rsid w:val="00F211F3"/>
    <w:rsid w:val="00F22574"/>
    <w:rsid w:val="00F22832"/>
    <w:rsid w:val="00F22A61"/>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F60"/>
    <w:rsid w:val="00F41267"/>
    <w:rsid w:val="00F4278C"/>
    <w:rsid w:val="00F431C5"/>
    <w:rsid w:val="00F43E98"/>
    <w:rsid w:val="00F43F1A"/>
    <w:rsid w:val="00F441A9"/>
    <w:rsid w:val="00F448C4"/>
    <w:rsid w:val="00F44FD3"/>
    <w:rsid w:val="00F45E95"/>
    <w:rsid w:val="00F460EF"/>
    <w:rsid w:val="00F46690"/>
    <w:rsid w:val="00F506C8"/>
    <w:rsid w:val="00F5137E"/>
    <w:rsid w:val="00F5159D"/>
    <w:rsid w:val="00F515E7"/>
    <w:rsid w:val="00F51DF4"/>
    <w:rsid w:val="00F5229F"/>
    <w:rsid w:val="00F5253E"/>
    <w:rsid w:val="00F534A5"/>
    <w:rsid w:val="00F54A09"/>
    <w:rsid w:val="00F55073"/>
    <w:rsid w:val="00F5696D"/>
    <w:rsid w:val="00F573F8"/>
    <w:rsid w:val="00F607CA"/>
    <w:rsid w:val="00F60C6B"/>
    <w:rsid w:val="00F60DA6"/>
    <w:rsid w:val="00F618DF"/>
    <w:rsid w:val="00F61CBE"/>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380"/>
    <w:rsid w:val="00F748D2"/>
    <w:rsid w:val="00F7512C"/>
    <w:rsid w:val="00F75FB8"/>
    <w:rsid w:val="00F76386"/>
    <w:rsid w:val="00F768BB"/>
    <w:rsid w:val="00F76BBD"/>
    <w:rsid w:val="00F80884"/>
    <w:rsid w:val="00F81BD0"/>
    <w:rsid w:val="00F81D2F"/>
    <w:rsid w:val="00F822C5"/>
    <w:rsid w:val="00F83169"/>
    <w:rsid w:val="00F837A0"/>
    <w:rsid w:val="00F83D38"/>
    <w:rsid w:val="00F83DC2"/>
    <w:rsid w:val="00F8553C"/>
    <w:rsid w:val="00F85A3E"/>
    <w:rsid w:val="00F86251"/>
    <w:rsid w:val="00F87995"/>
    <w:rsid w:val="00F879F3"/>
    <w:rsid w:val="00F9154B"/>
    <w:rsid w:val="00F915B1"/>
    <w:rsid w:val="00F91DF7"/>
    <w:rsid w:val="00F92221"/>
    <w:rsid w:val="00F92285"/>
    <w:rsid w:val="00F931D1"/>
    <w:rsid w:val="00F93FD4"/>
    <w:rsid w:val="00F94706"/>
    <w:rsid w:val="00F94ADA"/>
    <w:rsid w:val="00F95518"/>
    <w:rsid w:val="00F95DC2"/>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630E"/>
    <w:rsid w:val="00FC6413"/>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6C4"/>
    <w:rsid w:val="00FD684B"/>
    <w:rsid w:val="00FD77E9"/>
    <w:rsid w:val="00FD7820"/>
    <w:rsid w:val="00FE07C8"/>
    <w:rsid w:val="00FE1546"/>
    <w:rsid w:val="00FE1DBD"/>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48</Pages>
  <Words>23734</Words>
  <Characters>135290</Characters>
  <Application>Microsoft Office Word</Application>
  <DocSecurity>0</DocSecurity>
  <Lines>1127</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218</cp:revision>
  <dcterms:created xsi:type="dcterms:W3CDTF">2023-11-09T13:05:00Z</dcterms:created>
  <dcterms:modified xsi:type="dcterms:W3CDTF">2023-11-09T20:56:00Z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