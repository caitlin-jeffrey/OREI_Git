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r w:rsidRPr="00604EDE">
        <w:rPr>
          <w:rFonts w:ascii="Times New Roman" w:hAnsi="Times New Roman" w:cs="Times New Roman"/>
          <w:b/>
          <w:sz w:val="24"/>
          <w:szCs w:val="24"/>
        </w:rPr>
        <w:t>Interpretive summary</w:t>
      </w:r>
    </w:p>
    <w:p w14:paraId="4A47BC4A" w14:textId="18E93BEC" w:rsidR="00211B48" w:rsidRDefault="00F837A0" w:rsidP="009028A5">
      <w:pPr>
        <w:spacing w:line="480" w:lineRule="auto"/>
        <w:ind w:firstLine="720"/>
        <w:rPr>
          <w:ins w:id="0" w:author="Caitlin Jeffrey" w:date="2023-11-20T11:49:00Z"/>
          <w:rFonts w:ascii="Times New Roman" w:hAnsi="Times New Roman" w:cs="Times New Roman"/>
          <w:sz w:val="24"/>
          <w:szCs w:val="24"/>
        </w:rPr>
      </w:pPr>
      <w:r>
        <w:rPr>
          <w:rFonts w:ascii="Times New Roman" w:hAnsi="Times New Roman" w:cs="Times New Roman"/>
          <w:sz w:val="24"/>
          <w:szCs w:val="24"/>
        </w:rPr>
        <w:t xml:space="preserve">Previous studies </w:t>
      </w:r>
      <w:ins w:id="1" w:author="Caitlin Jeffrey" w:date="2023-11-21T12:02:00Z">
        <w:r w:rsidR="007D2DC5">
          <w:rPr>
            <w:rFonts w:ascii="Times New Roman" w:hAnsi="Times New Roman" w:cs="Times New Roman"/>
            <w:sz w:val="24"/>
            <w:szCs w:val="24"/>
          </w:rPr>
          <w:t xml:space="preserve">have </w:t>
        </w:r>
      </w:ins>
      <w:del w:id="2" w:author="Caitlin Jeffrey" w:date="2023-11-20T11:46:00Z">
        <w:r w:rsidDel="007A2AF8">
          <w:rPr>
            <w:rFonts w:ascii="Times New Roman" w:hAnsi="Times New Roman" w:cs="Times New Roman"/>
            <w:sz w:val="24"/>
            <w:szCs w:val="24"/>
          </w:rPr>
          <w:delText xml:space="preserve">have </w:delText>
        </w:r>
      </w:del>
      <w:r>
        <w:rPr>
          <w:rFonts w:ascii="Times New Roman" w:hAnsi="Times New Roman" w:cs="Times New Roman"/>
          <w:sz w:val="24"/>
          <w:szCs w:val="24"/>
        </w:rPr>
        <w:t>reported bedded pack</w:t>
      </w:r>
      <w:r w:rsidR="00B91A04">
        <w:rPr>
          <w:rFonts w:ascii="Times New Roman" w:hAnsi="Times New Roman" w:cs="Times New Roman"/>
          <w:sz w:val="24"/>
          <w:szCs w:val="24"/>
        </w:rPr>
        <w:t>s</w:t>
      </w:r>
      <w:r>
        <w:rPr>
          <w:rFonts w:ascii="Times New Roman" w:hAnsi="Times New Roman" w:cs="Times New Roman"/>
          <w:sz w:val="24"/>
          <w:szCs w:val="24"/>
        </w:rPr>
        <w:t xml:space="preserve"> can improve cow welfare and comfort</w:t>
      </w:r>
      <w:ins w:id="3" w:author="Caitlin Jeffrey" w:date="2023-11-21T12:02:00Z">
        <w:r w:rsidR="007D2DC5">
          <w:rPr>
            <w:rFonts w:ascii="Times New Roman" w:hAnsi="Times New Roman" w:cs="Times New Roman"/>
            <w:sz w:val="24"/>
            <w:szCs w:val="24"/>
          </w:rPr>
          <w:t xml:space="preserve"> </w:t>
        </w:r>
      </w:ins>
      <w:del w:id="4" w:author="Caitlin Jeffrey" w:date="2023-11-21T12:02:00Z">
        <w:r w:rsidDel="007D2DC5">
          <w:rPr>
            <w:rFonts w:ascii="Times New Roman" w:hAnsi="Times New Roman" w:cs="Times New Roman"/>
            <w:sz w:val="24"/>
            <w:szCs w:val="24"/>
          </w:rPr>
          <w:delText xml:space="preserve">, </w:delText>
        </w:r>
      </w:del>
      <w:r>
        <w:rPr>
          <w:rFonts w:ascii="Times New Roman" w:hAnsi="Times New Roman" w:cs="Times New Roman"/>
          <w:sz w:val="24"/>
          <w:szCs w:val="24"/>
        </w:rPr>
        <w:t xml:space="preserve">and have advantages for manure management, soil health, and water quality. </w:t>
      </w:r>
      <w:ins w:id="5" w:author="Caitlin Jeffrey" w:date="2023-11-20T11:46:00Z">
        <w:r w:rsidR="007A2AF8">
          <w:rPr>
            <w:rFonts w:ascii="Times New Roman" w:hAnsi="Times New Roman" w:cs="Times New Roman"/>
            <w:sz w:val="24"/>
            <w:szCs w:val="24"/>
          </w:rPr>
          <w:t>C</w:t>
        </w:r>
      </w:ins>
      <w:ins w:id="6" w:author="Caitlin Jeffrey" w:date="2023-11-20T11:44:00Z">
        <w:r w:rsidR="00A323E5">
          <w:rPr>
            <w:rFonts w:ascii="Times New Roman" w:hAnsi="Times New Roman" w:cs="Times New Roman"/>
            <w:sz w:val="24"/>
            <w:szCs w:val="24"/>
          </w:rPr>
          <w:t xml:space="preserve">onsensus is </w:t>
        </w:r>
      </w:ins>
      <w:ins w:id="7" w:author="Caitlin Jeffrey" w:date="2023-11-20T11:45:00Z">
        <w:r w:rsidR="00211B48">
          <w:rPr>
            <w:rFonts w:ascii="Times New Roman" w:hAnsi="Times New Roman" w:cs="Times New Roman"/>
            <w:sz w:val="24"/>
            <w:szCs w:val="24"/>
          </w:rPr>
          <w:t>lacking on</w:t>
        </w:r>
      </w:ins>
      <w:ins w:id="8" w:author="Caitlin Jeffrey" w:date="2023-11-20T11:43:00Z">
        <w:r w:rsidR="00A80A97">
          <w:rPr>
            <w:rFonts w:ascii="Times New Roman" w:hAnsi="Times New Roman" w:cs="Times New Roman"/>
            <w:sz w:val="24"/>
            <w:szCs w:val="24"/>
          </w:rPr>
          <w:t xml:space="preserve"> </w:t>
        </w:r>
      </w:ins>
      <w:ins w:id="9" w:author="Caitlin Jeffrey" w:date="2023-11-20T11:44:00Z">
        <w:r w:rsidR="00A323E5">
          <w:rPr>
            <w:rFonts w:ascii="Times New Roman" w:hAnsi="Times New Roman" w:cs="Times New Roman"/>
            <w:sz w:val="24"/>
            <w:szCs w:val="24"/>
          </w:rPr>
          <w:t xml:space="preserve">whether bulk tank milk quality, </w:t>
        </w:r>
        <w:r w:rsidR="00A323E5" w:rsidRPr="006E3AEC">
          <w:rPr>
            <w:rFonts w:ascii="Times New Roman" w:hAnsi="Times New Roman" w:cs="Times New Roman"/>
            <w:sz w:val="24"/>
            <w:szCs w:val="24"/>
          </w:rPr>
          <w:t>udder health</w:t>
        </w:r>
        <w:r w:rsidR="00A323E5">
          <w:rPr>
            <w:rFonts w:ascii="Times New Roman" w:hAnsi="Times New Roman" w:cs="Times New Roman"/>
            <w:sz w:val="24"/>
            <w:szCs w:val="24"/>
          </w:rPr>
          <w:t>,</w:t>
        </w:r>
        <w:r w:rsidR="00A323E5" w:rsidRPr="006E3AEC">
          <w:rPr>
            <w:rFonts w:ascii="Times New Roman" w:hAnsi="Times New Roman" w:cs="Times New Roman"/>
            <w:sz w:val="24"/>
            <w:szCs w:val="24"/>
          </w:rPr>
          <w:t xml:space="preserve"> </w:t>
        </w:r>
        <w:r w:rsidR="00A323E5">
          <w:rPr>
            <w:rFonts w:ascii="Times New Roman" w:hAnsi="Times New Roman" w:cs="Times New Roman"/>
            <w:sz w:val="24"/>
            <w:szCs w:val="24"/>
          </w:rPr>
          <w:t>udder</w:t>
        </w:r>
        <w:r w:rsidR="00A323E5" w:rsidRPr="006E3AEC">
          <w:rPr>
            <w:rFonts w:ascii="Times New Roman" w:hAnsi="Times New Roman" w:cs="Times New Roman"/>
            <w:sz w:val="24"/>
            <w:szCs w:val="24"/>
          </w:rPr>
          <w:t xml:space="preserve"> hygiene</w:t>
        </w:r>
        <w:r w:rsidR="00A323E5">
          <w:rPr>
            <w:rFonts w:ascii="Times New Roman" w:hAnsi="Times New Roman" w:cs="Times New Roman"/>
            <w:sz w:val="24"/>
            <w:szCs w:val="24"/>
          </w:rPr>
          <w:t xml:space="preserve"> and milk production </w:t>
        </w:r>
        <w:r w:rsidR="00211B48">
          <w:rPr>
            <w:rFonts w:ascii="Times New Roman" w:hAnsi="Times New Roman" w:cs="Times New Roman"/>
            <w:sz w:val="24"/>
            <w:szCs w:val="24"/>
          </w:rPr>
          <w:t xml:space="preserve">are </w:t>
        </w:r>
      </w:ins>
      <w:ins w:id="10" w:author="Caitlin Jeffrey" w:date="2023-11-20T11:49:00Z">
        <w:r w:rsidR="00116A53">
          <w:rPr>
            <w:rFonts w:ascii="Times New Roman" w:hAnsi="Times New Roman" w:cs="Times New Roman"/>
            <w:sz w:val="24"/>
            <w:szCs w:val="24"/>
          </w:rPr>
          <w:t>compromised</w:t>
        </w:r>
      </w:ins>
      <w:ins w:id="11" w:author="Caitlin Jeffrey" w:date="2023-11-20T11:48:00Z">
        <w:r w:rsidR="00116A53">
          <w:rPr>
            <w:rFonts w:ascii="Times New Roman" w:hAnsi="Times New Roman" w:cs="Times New Roman"/>
            <w:sz w:val="24"/>
            <w:szCs w:val="24"/>
          </w:rPr>
          <w:t xml:space="preserve"> on</w:t>
        </w:r>
      </w:ins>
      <w:ins w:id="12" w:author="Caitlin Jeffrey" w:date="2023-11-20T11:47:00Z">
        <w:r w:rsidR="007E050A">
          <w:rPr>
            <w:rFonts w:ascii="Times New Roman" w:hAnsi="Times New Roman" w:cs="Times New Roman"/>
            <w:sz w:val="24"/>
            <w:szCs w:val="24"/>
          </w:rPr>
          <w:t xml:space="preserve"> bedded packs.</w:t>
        </w:r>
      </w:ins>
      <w:ins w:id="13" w:author="Caitlin Jeffrey" w:date="2023-11-20T11:49:00Z">
        <w:r w:rsidR="00116A53">
          <w:rPr>
            <w:rFonts w:ascii="Times New Roman" w:hAnsi="Times New Roman" w:cs="Times New Roman"/>
            <w:sz w:val="24"/>
            <w:szCs w:val="24"/>
          </w:rPr>
          <w:t xml:space="preserve"> </w:t>
        </w:r>
      </w:ins>
      <w:del w:id="14" w:author="Caitlin Jeffrey" w:date="2023-11-20T11:43:00Z">
        <w:r w:rsidR="00DE079B" w:rsidDel="00A80A97">
          <w:rPr>
            <w:rFonts w:ascii="Times New Roman" w:hAnsi="Times New Roman" w:cs="Times New Roman"/>
            <w:sz w:val="24"/>
            <w:szCs w:val="24"/>
          </w:rPr>
          <w:delText>This</w:delText>
        </w:r>
        <w:r w:rsidR="00546D0C" w:rsidRPr="006E3AEC" w:rsidDel="00A80A97">
          <w:rPr>
            <w:rFonts w:ascii="Times New Roman" w:hAnsi="Times New Roman" w:cs="Times New Roman"/>
            <w:sz w:val="24"/>
            <w:szCs w:val="24"/>
          </w:rPr>
          <w:delText xml:space="preserve"> observational study </w:delText>
        </w:r>
      </w:del>
      <w:del w:id="15" w:author="Caitlin Jeffrey" w:date="2023-11-18T12:32:00Z">
        <w:r w:rsidR="00546D0C" w:rsidRPr="006E3AEC" w:rsidDel="00ED605D">
          <w:rPr>
            <w:rFonts w:ascii="Times New Roman" w:hAnsi="Times New Roman" w:cs="Times New Roman"/>
            <w:sz w:val="24"/>
            <w:szCs w:val="24"/>
          </w:rPr>
          <w:delText>explor</w:delText>
        </w:r>
        <w:r w:rsidR="00DE079B" w:rsidDel="00ED605D">
          <w:rPr>
            <w:rFonts w:ascii="Times New Roman" w:hAnsi="Times New Roman" w:cs="Times New Roman"/>
            <w:sz w:val="24"/>
            <w:szCs w:val="24"/>
          </w:rPr>
          <w:delText>ed</w:delText>
        </w:r>
      </w:del>
      <w:del w:id="16" w:author="Caitlin Jeffrey" w:date="2023-11-20T11:43:00Z">
        <w:r w:rsidR="00546D0C" w:rsidRPr="006E3AEC" w:rsidDel="00A80A97">
          <w:rPr>
            <w:rFonts w:ascii="Times New Roman" w:hAnsi="Times New Roman" w:cs="Times New Roman"/>
            <w:sz w:val="24"/>
            <w:szCs w:val="24"/>
          </w:rPr>
          <w:delText xml:space="preserve"> </w:delText>
        </w:r>
        <w:r w:rsidR="009A4CA8" w:rsidDel="00A80A97">
          <w:rPr>
            <w:rFonts w:ascii="Times New Roman" w:hAnsi="Times New Roman" w:cs="Times New Roman"/>
            <w:sz w:val="24"/>
            <w:szCs w:val="24"/>
          </w:rPr>
          <w:delText xml:space="preserve">whether </w:delText>
        </w:r>
      </w:del>
      <w:del w:id="17" w:author="Caitlin Jeffrey" w:date="2023-11-20T11:45:00Z">
        <w:r w:rsidR="009A4CA8" w:rsidDel="00211B48">
          <w:rPr>
            <w:rFonts w:ascii="Times New Roman" w:hAnsi="Times New Roman" w:cs="Times New Roman"/>
            <w:sz w:val="24"/>
            <w:szCs w:val="24"/>
          </w:rPr>
          <w:delText xml:space="preserve">facility type was associated with </w:delText>
        </w:r>
      </w:del>
      <w:del w:id="18" w:author="Caitlin Jeffrey" w:date="2023-11-20T11:44:00Z">
        <w:r w:rsidR="00C868BF" w:rsidDel="00A323E5">
          <w:rPr>
            <w:rFonts w:ascii="Times New Roman" w:hAnsi="Times New Roman" w:cs="Times New Roman"/>
            <w:sz w:val="24"/>
            <w:szCs w:val="24"/>
          </w:rPr>
          <w:delText xml:space="preserve">bulk tank milk quality, </w:delText>
        </w:r>
        <w:r w:rsidR="00546D0C" w:rsidRPr="006E3AEC" w:rsidDel="00A323E5">
          <w:rPr>
            <w:rFonts w:ascii="Times New Roman" w:hAnsi="Times New Roman" w:cs="Times New Roman"/>
            <w:sz w:val="24"/>
            <w:szCs w:val="24"/>
          </w:rPr>
          <w:delText>udder health</w:delText>
        </w:r>
        <w:r w:rsidR="009A4CA8" w:rsidDel="00A323E5">
          <w:rPr>
            <w:rFonts w:ascii="Times New Roman" w:hAnsi="Times New Roman" w:cs="Times New Roman"/>
            <w:sz w:val="24"/>
            <w:szCs w:val="24"/>
          </w:rPr>
          <w:delText>,</w:delText>
        </w:r>
        <w:r w:rsidR="00546D0C" w:rsidRPr="006E3AEC" w:rsidDel="00A323E5">
          <w:rPr>
            <w:rFonts w:ascii="Times New Roman" w:hAnsi="Times New Roman" w:cs="Times New Roman"/>
            <w:sz w:val="24"/>
            <w:szCs w:val="24"/>
          </w:rPr>
          <w:delText xml:space="preserve"> </w:delText>
        </w:r>
        <w:r w:rsidR="009A4CA8" w:rsidDel="00A323E5">
          <w:rPr>
            <w:rFonts w:ascii="Times New Roman" w:hAnsi="Times New Roman" w:cs="Times New Roman"/>
            <w:sz w:val="24"/>
            <w:szCs w:val="24"/>
          </w:rPr>
          <w:delText>udder</w:delText>
        </w:r>
        <w:r w:rsidR="00546D0C" w:rsidRPr="006E3AEC" w:rsidDel="00A323E5">
          <w:rPr>
            <w:rFonts w:ascii="Times New Roman" w:hAnsi="Times New Roman" w:cs="Times New Roman"/>
            <w:sz w:val="24"/>
            <w:szCs w:val="24"/>
          </w:rPr>
          <w:delText xml:space="preserve"> hygiene</w:delText>
        </w:r>
        <w:r w:rsidR="009A4CA8" w:rsidDel="00A323E5">
          <w:rPr>
            <w:rFonts w:ascii="Times New Roman" w:hAnsi="Times New Roman" w:cs="Times New Roman"/>
            <w:sz w:val="24"/>
            <w:szCs w:val="24"/>
          </w:rPr>
          <w:delText xml:space="preserve"> and milk production</w:delText>
        </w:r>
        <w:r w:rsidR="00546D0C" w:rsidRPr="006E3AEC" w:rsidDel="00A323E5">
          <w:rPr>
            <w:rFonts w:ascii="Times New Roman" w:hAnsi="Times New Roman" w:cs="Times New Roman"/>
            <w:sz w:val="24"/>
            <w:szCs w:val="24"/>
          </w:rPr>
          <w:delText xml:space="preserve"> </w:delText>
        </w:r>
      </w:del>
      <w:del w:id="19" w:author="Caitlin Jeffrey" w:date="2023-11-20T11:45:00Z">
        <w:r w:rsidR="004C7A16" w:rsidDel="00211B48">
          <w:rPr>
            <w:rFonts w:ascii="Times New Roman" w:hAnsi="Times New Roman" w:cs="Times New Roman"/>
            <w:sz w:val="24"/>
            <w:szCs w:val="24"/>
          </w:rPr>
          <w:delText xml:space="preserve">during </w:delText>
        </w:r>
        <w:r w:rsidR="0012786C" w:rsidDel="00211B48">
          <w:rPr>
            <w:rFonts w:ascii="Times New Roman" w:hAnsi="Times New Roman" w:cs="Times New Roman"/>
            <w:sz w:val="24"/>
            <w:szCs w:val="24"/>
          </w:rPr>
          <w:delText xml:space="preserve">the non-grazing season </w:delText>
        </w:r>
        <w:r w:rsidR="00546D0C" w:rsidDel="00211B48">
          <w:rPr>
            <w:rFonts w:ascii="Times New Roman" w:hAnsi="Times New Roman" w:cs="Times New Roman"/>
            <w:sz w:val="24"/>
            <w:szCs w:val="24"/>
          </w:rPr>
          <w:delText>on small</w:delText>
        </w:r>
        <w:r w:rsidR="00C868BF" w:rsidDel="00211B48">
          <w:rPr>
            <w:rFonts w:ascii="Times New Roman" w:hAnsi="Times New Roman" w:cs="Times New Roman"/>
            <w:sz w:val="24"/>
            <w:szCs w:val="24"/>
          </w:rPr>
          <w:delText>-</w:delText>
        </w:r>
        <w:r w:rsidR="00546D0C" w:rsidDel="00211B48">
          <w:rPr>
            <w:rFonts w:ascii="Times New Roman" w:hAnsi="Times New Roman" w:cs="Times New Roman"/>
            <w:sz w:val="24"/>
            <w:szCs w:val="24"/>
          </w:rPr>
          <w:delText xml:space="preserve">midsize organic </w:delText>
        </w:r>
        <w:r w:rsidR="00406BC3" w:rsidDel="00211B48">
          <w:rPr>
            <w:rFonts w:ascii="Times New Roman" w:hAnsi="Times New Roman" w:cs="Times New Roman"/>
            <w:sz w:val="24"/>
            <w:szCs w:val="24"/>
          </w:rPr>
          <w:delText>dairies</w:delText>
        </w:r>
        <w:r w:rsidR="00546D0C" w:rsidDel="00211B48">
          <w:rPr>
            <w:rFonts w:ascii="Times New Roman" w:hAnsi="Times New Roman" w:cs="Times New Roman"/>
            <w:sz w:val="24"/>
            <w:szCs w:val="24"/>
          </w:rPr>
          <w:delText xml:space="preserve"> in Vermont.</w:delText>
        </w:r>
        <w:r w:rsidR="00546D0C" w:rsidRPr="005F4103" w:rsidDel="00211B48">
          <w:rPr>
            <w:rFonts w:ascii="Times New Roman" w:hAnsi="Times New Roman" w:cs="Times New Roman"/>
            <w:color w:val="FF0000"/>
            <w:sz w:val="24"/>
            <w:szCs w:val="24"/>
          </w:rPr>
          <w:delText xml:space="preserve"> </w:delText>
        </w:r>
      </w:del>
      <w:del w:id="20" w:author="Caitlin Jeffrey" w:date="2023-11-20T11:33:00Z">
        <w:r w:rsidR="00635686" w:rsidDel="00695CD0">
          <w:rPr>
            <w:rFonts w:ascii="Times New Roman" w:hAnsi="Times New Roman" w:cs="Times New Roman"/>
            <w:sz w:val="24"/>
            <w:szCs w:val="24"/>
          </w:rPr>
          <w:delText>The measured</w:delText>
        </w:r>
      </w:del>
      <w:ins w:id="21" w:author="Caitlin Jeffrey" w:date="2023-11-20T11:42:00Z">
        <w:r w:rsidR="00ED7086">
          <w:rPr>
            <w:rFonts w:ascii="Times New Roman" w:hAnsi="Times New Roman" w:cs="Times New Roman"/>
            <w:sz w:val="24"/>
            <w:szCs w:val="24"/>
          </w:rPr>
          <w:t>In an observational study measuring these outcomes</w:t>
        </w:r>
      </w:ins>
      <w:ins w:id="22" w:author="Caitlin Jeffrey" w:date="2023-11-20T11:45:00Z">
        <w:r w:rsidR="00211B48">
          <w:rPr>
            <w:rFonts w:ascii="Times New Roman" w:hAnsi="Times New Roman" w:cs="Times New Roman"/>
            <w:sz w:val="24"/>
            <w:szCs w:val="24"/>
          </w:rPr>
          <w:t xml:space="preserve"> during the non-grazing season on </w:t>
        </w:r>
      </w:ins>
      <w:ins w:id="23" w:author="Caitlin Jeffrey" w:date="2023-11-20T11:49:00Z">
        <w:r w:rsidR="00753E80">
          <w:rPr>
            <w:rFonts w:ascii="Times New Roman" w:hAnsi="Times New Roman" w:cs="Times New Roman"/>
            <w:sz w:val="24"/>
            <w:szCs w:val="24"/>
          </w:rPr>
          <w:t>21</w:t>
        </w:r>
      </w:ins>
      <w:ins w:id="24" w:author="Caitlin Jeffrey" w:date="2023-11-20T11:50:00Z">
        <w:r w:rsidR="00753E80">
          <w:rPr>
            <w:rFonts w:ascii="Times New Roman" w:hAnsi="Times New Roman" w:cs="Times New Roman"/>
            <w:sz w:val="24"/>
            <w:szCs w:val="24"/>
          </w:rPr>
          <w:t xml:space="preserve"> </w:t>
        </w:r>
      </w:ins>
      <w:ins w:id="25" w:author="Caitlin Jeffrey" w:date="2023-11-20T11:45:00Z">
        <w:r w:rsidR="00211B48">
          <w:rPr>
            <w:rFonts w:ascii="Times New Roman" w:hAnsi="Times New Roman" w:cs="Times New Roman"/>
            <w:sz w:val="24"/>
            <w:szCs w:val="24"/>
          </w:rPr>
          <w:t>organic dairies in Vermont</w:t>
        </w:r>
      </w:ins>
      <w:ins w:id="26" w:author="Caitlin Jeffrey" w:date="2023-11-20T11:42:00Z">
        <w:r w:rsidR="00ED7086">
          <w:rPr>
            <w:rFonts w:ascii="Times New Roman" w:hAnsi="Times New Roman" w:cs="Times New Roman"/>
            <w:sz w:val="24"/>
            <w:szCs w:val="24"/>
          </w:rPr>
          <w:t xml:space="preserve">, </w:t>
        </w:r>
      </w:ins>
      <w:del w:id="27" w:author="Caitlin Jeffrey" w:date="2023-11-20T11:42:00Z">
        <w:r w:rsidR="00635686" w:rsidDel="00ED7086">
          <w:rPr>
            <w:rFonts w:ascii="Times New Roman" w:hAnsi="Times New Roman" w:cs="Times New Roman"/>
            <w:sz w:val="24"/>
            <w:szCs w:val="24"/>
          </w:rPr>
          <w:delText xml:space="preserve"> outcomes</w:delText>
        </w:r>
      </w:del>
      <w:del w:id="28" w:author="Caitlin Jeffrey" w:date="2023-11-20T11:33:00Z">
        <w:r w:rsidR="00546D0C" w:rsidRPr="00604EDE" w:rsidDel="00695CD0">
          <w:rPr>
            <w:rFonts w:ascii="Times New Roman" w:hAnsi="Times New Roman" w:cs="Times New Roman"/>
            <w:sz w:val="24"/>
            <w:szCs w:val="24"/>
          </w:rPr>
          <w:delText xml:space="preserve"> for</w:delText>
        </w:r>
      </w:del>
      <w:del w:id="29" w:author="Caitlin Jeffrey" w:date="2023-11-20T11:42:00Z">
        <w:r w:rsidR="00546D0C" w:rsidRPr="00604EDE" w:rsidDel="00ED7086">
          <w:rPr>
            <w:rFonts w:ascii="Times New Roman" w:hAnsi="Times New Roman" w:cs="Times New Roman"/>
            <w:sz w:val="24"/>
            <w:szCs w:val="24"/>
          </w:rPr>
          <w:delText xml:space="preserve"> </w:delText>
        </w:r>
      </w:del>
      <w:r w:rsidR="00546D0C" w:rsidRPr="00604EDE">
        <w:rPr>
          <w:rFonts w:ascii="Times New Roman" w:hAnsi="Times New Roman" w:cs="Times New Roman"/>
          <w:sz w:val="24"/>
          <w:szCs w:val="24"/>
        </w:rPr>
        <w:t>bedded packs</w:t>
      </w:r>
      <w:r w:rsidR="00546D0C">
        <w:rPr>
          <w:rFonts w:ascii="Times New Roman" w:hAnsi="Times New Roman" w:cs="Times New Roman"/>
          <w:sz w:val="24"/>
          <w:szCs w:val="24"/>
        </w:rPr>
        <w:t xml:space="preserve"> </w:t>
      </w:r>
      <w:ins w:id="30" w:author="Caitlin Jeffrey" w:date="2023-11-18T12:33:00Z">
        <w:r w:rsidR="002F38AA">
          <w:rPr>
            <w:rFonts w:ascii="Times New Roman" w:hAnsi="Times New Roman" w:cs="Times New Roman"/>
            <w:sz w:val="24"/>
            <w:szCs w:val="24"/>
          </w:rPr>
          <w:t>were similar</w:t>
        </w:r>
        <w:r w:rsidR="002F38AA" w:rsidRPr="00604EDE">
          <w:rPr>
            <w:rFonts w:ascii="Times New Roman" w:hAnsi="Times New Roman" w:cs="Times New Roman"/>
            <w:sz w:val="24"/>
            <w:szCs w:val="24"/>
          </w:rPr>
          <w:t xml:space="preserve"> </w:t>
        </w:r>
      </w:ins>
      <w:del w:id="31" w:author="Caitlin Jeffrey" w:date="2023-11-18T12:33:00Z">
        <w:r w:rsidR="00546D0C" w:rsidDel="002F38AA">
          <w:rPr>
            <w:rFonts w:ascii="Times New Roman" w:hAnsi="Times New Roman" w:cs="Times New Roman"/>
            <w:sz w:val="24"/>
            <w:szCs w:val="24"/>
          </w:rPr>
          <w:delText>did not differ</w:delText>
        </w:r>
        <w:r w:rsidR="00546D0C" w:rsidRPr="00604EDE" w:rsidDel="002F38AA">
          <w:rPr>
            <w:rFonts w:ascii="Times New Roman" w:hAnsi="Times New Roman" w:cs="Times New Roman"/>
            <w:sz w:val="24"/>
            <w:szCs w:val="24"/>
          </w:rPr>
          <w:delText xml:space="preserve"> </w:delText>
        </w:r>
      </w:del>
      <w:del w:id="32" w:author="Caitlin Jeffrey" w:date="2023-11-20T11:43:00Z">
        <w:r w:rsidR="00546D0C" w:rsidRPr="00604EDE" w:rsidDel="00ED7086">
          <w:rPr>
            <w:rFonts w:ascii="Times New Roman" w:hAnsi="Times New Roman" w:cs="Times New Roman"/>
            <w:sz w:val="24"/>
            <w:szCs w:val="24"/>
          </w:rPr>
          <w:delText xml:space="preserve">compared </w:delText>
        </w:r>
      </w:del>
      <w:r w:rsidR="00546D0C" w:rsidRPr="00604EDE">
        <w:rPr>
          <w:rFonts w:ascii="Times New Roman" w:hAnsi="Times New Roman" w:cs="Times New Roman"/>
          <w:sz w:val="24"/>
          <w:szCs w:val="24"/>
        </w:rPr>
        <w:t xml:space="preserve">to </w:t>
      </w:r>
      <w:proofErr w:type="spellStart"/>
      <w:r w:rsidR="00546D0C" w:rsidRPr="00604EDE">
        <w:rPr>
          <w:rFonts w:ascii="Times New Roman" w:hAnsi="Times New Roman" w:cs="Times New Roman"/>
          <w:sz w:val="24"/>
          <w:szCs w:val="24"/>
        </w:rPr>
        <w:t>tiestall</w:t>
      </w:r>
      <w:r w:rsidR="00635686">
        <w:rPr>
          <w:rFonts w:ascii="Times New Roman" w:hAnsi="Times New Roman" w:cs="Times New Roman"/>
          <w:sz w:val="24"/>
          <w:szCs w:val="24"/>
        </w:rPr>
        <w:t>s</w:t>
      </w:r>
      <w:proofErr w:type="spellEnd"/>
      <w:r w:rsidR="00546D0C" w:rsidRPr="00604EDE">
        <w:rPr>
          <w:rFonts w:ascii="Times New Roman" w:hAnsi="Times New Roman" w:cs="Times New Roman"/>
          <w:sz w:val="24"/>
          <w:szCs w:val="24"/>
        </w:rPr>
        <w:t xml:space="preserve"> and </w:t>
      </w:r>
      <w:proofErr w:type="spellStart"/>
      <w:r w:rsidR="00546D0C" w:rsidRPr="00604EDE">
        <w:rPr>
          <w:rFonts w:ascii="Times New Roman" w:hAnsi="Times New Roman" w:cs="Times New Roman"/>
          <w:sz w:val="24"/>
          <w:szCs w:val="24"/>
        </w:rPr>
        <w:t>freestall</w:t>
      </w:r>
      <w:r w:rsidR="00635686">
        <w:rPr>
          <w:rFonts w:ascii="Times New Roman" w:hAnsi="Times New Roman" w:cs="Times New Roman"/>
          <w:sz w:val="24"/>
          <w:szCs w:val="24"/>
        </w:rPr>
        <w:t>s</w:t>
      </w:r>
      <w:proofErr w:type="spellEnd"/>
      <w:ins w:id="33" w:author="Caitlin Jeffrey" w:date="2023-11-20T11:51:00Z">
        <w:r w:rsidR="009028A5">
          <w:rPr>
            <w:rFonts w:ascii="Times New Roman" w:hAnsi="Times New Roman" w:cs="Times New Roman"/>
            <w:sz w:val="24"/>
            <w:szCs w:val="24"/>
          </w:rPr>
          <w:t xml:space="preserve"> the most commonly-used housing types for organic dairies in Vermont</w:t>
        </w:r>
      </w:ins>
      <w:del w:id="34" w:author="Caitlin Jeffrey" w:date="2023-11-20T11:49:00Z">
        <w:r w:rsidR="00CD77DC" w:rsidDel="00753E80">
          <w:rPr>
            <w:rFonts w:ascii="Times New Roman" w:hAnsi="Times New Roman" w:cs="Times New Roman"/>
            <w:sz w:val="24"/>
            <w:szCs w:val="24"/>
          </w:rPr>
          <w:delText>, the most commonly-used housing types</w:delText>
        </w:r>
        <w:r w:rsidR="00B836B8" w:rsidDel="00753E80">
          <w:rPr>
            <w:rFonts w:ascii="Times New Roman" w:hAnsi="Times New Roman" w:cs="Times New Roman"/>
            <w:sz w:val="24"/>
            <w:szCs w:val="24"/>
          </w:rPr>
          <w:delText xml:space="preserve"> for organic dairies</w:delText>
        </w:r>
        <w:r w:rsidR="00530A95" w:rsidDel="00753E80">
          <w:rPr>
            <w:rFonts w:ascii="Times New Roman" w:hAnsi="Times New Roman" w:cs="Times New Roman"/>
            <w:sz w:val="24"/>
            <w:szCs w:val="24"/>
          </w:rPr>
          <w:delText xml:space="preserve"> in Vermont</w:delText>
        </w:r>
      </w:del>
      <w:r w:rsidR="00057217">
        <w:rPr>
          <w:rFonts w:ascii="Times New Roman" w:hAnsi="Times New Roman" w:cs="Times New Roman"/>
          <w:sz w:val="24"/>
          <w:szCs w:val="24"/>
        </w:rPr>
        <w:t xml:space="preserve">. </w:t>
      </w:r>
      <w:del w:id="35" w:author="Caitlin Jeffrey" w:date="2023-11-20T11:30:00Z">
        <w:r w:rsidR="00057217" w:rsidDel="00A61CFE">
          <w:rPr>
            <w:rFonts w:ascii="Times New Roman" w:hAnsi="Times New Roman" w:cs="Times New Roman"/>
            <w:sz w:val="24"/>
            <w:szCs w:val="24"/>
          </w:rPr>
          <w:delText>We</w:delText>
        </w:r>
      </w:del>
      <w:del w:id="36" w:author="Caitlin Jeffrey" w:date="2023-11-18T12:34:00Z">
        <w:r w:rsidR="00057217" w:rsidDel="00987727">
          <w:rPr>
            <w:rFonts w:ascii="Times New Roman" w:hAnsi="Times New Roman" w:cs="Times New Roman"/>
            <w:sz w:val="24"/>
            <w:szCs w:val="24"/>
          </w:rPr>
          <w:delText xml:space="preserve"> </w:delText>
        </w:r>
        <w:r w:rsidR="00546D0C" w:rsidDel="00987727">
          <w:rPr>
            <w:rFonts w:ascii="Times New Roman" w:hAnsi="Times New Roman" w:cs="Times New Roman"/>
            <w:sz w:val="24"/>
            <w:szCs w:val="24"/>
          </w:rPr>
          <w:delText>therefore</w:delText>
        </w:r>
      </w:del>
      <w:del w:id="37" w:author="Caitlin Jeffrey" w:date="2023-11-20T11:30:00Z">
        <w:r w:rsidR="00546D0C" w:rsidDel="00A61CFE">
          <w:rPr>
            <w:rFonts w:ascii="Times New Roman" w:hAnsi="Times New Roman" w:cs="Times New Roman"/>
            <w:sz w:val="24"/>
            <w:szCs w:val="24"/>
          </w:rPr>
          <w:delText xml:space="preserve"> </w:delText>
        </w:r>
      </w:del>
      <w:del w:id="38" w:author="Caitlin Jeffrey" w:date="2023-11-18T12:33:00Z">
        <w:r w:rsidR="00546D0C" w:rsidRPr="00604EDE" w:rsidDel="002F38AA">
          <w:rPr>
            <w:rFonts w:ascii="Times New Roman" w:hAnsi="Times New Roman" w:cs="Times New Roman"/>
            <w:sz w:val="24"/>
            <w:szCs w:val="24"/>
          </w:rPr>
          <w:delText>feel</w:delText>
        </w:r>
      </w:del>
      <w:del w:id="39" w:author="Caitlin Jeffrey" w:date="2023-11-20T11:30:00Z">
        <w:r w:rsidR="00546D0C" w:rsidRPr="00604EDE" w:rsidDel="00A61CFE">
          <w:rPr>
            <w:rFonts w:ascii="Times New Roman" w:hAnsi="Times New Roman" w:cs="Times New Roman"/>
            <w:sz w:val="24"/>
            <w:szCs w:val="24"/>
          </w:rPr>
          <w:delText xml:space="preserve"> that</w:delText>
        </w:r>
      </w:del>
      <w:ins w:id="40" w:author="Caitlin Jeffrey" w:date="2023-11-20T11:50:00Z">
        <w:r w:rsidR="008E10BB">
          <w:rPr>
            <w:rFonts w:ascii="Times New Roman" w:hAnsi="Times New Roman" w:cs="Times New Roman"/>
            <w:sz w:val="24"/>
            <w:szCs w:val="24"/>
          </w:rPr>
          <w:t xml:space="preserve">We conclude that </w:t>
        </w:r>
      </w:ins>
      <w:del w:id="41" w:author="Caitlin Jeffrey" w:date="2023-11-20T11:50:00Z">
        <w:r w:rsidR="00546D0C" w:rsidRPr="00604EDE" w:rsidDel="008E10BB">
          <w:rPr>
            <w:rFonts w:ascii="Times New Roman" w:hAnsi="Times New Roman" w:cs="Times New Roman"/>
            <w:sz w:val="24"/>
            <w:szCs w:val="24"/>
          </w:rPr>
          <w:delText xml:space="preserve"> </w:delText>
        </w:r>
      </w:del>
      <w:ins w:id="42" w:author="Caitlin Jeffrey" w:date="2023-11-20T11:50:00Z">
        <w:r w:rsidR="008E10BB">
          <w:rPr>
            <w:rFonts w:ascii="Times New Roman" w:hAnsi="Times New Roman" w:cs="Times New Roman"/>
            <w:sz w:val="24"/>
            <w:szCs w:val="24"/>
          </w:rPr>
          <w:t>b</w:t>
        </w:r>
      </w:ins>
      <w:del w:id="43" w:author="Caitlin Jeffrey" w:date="2023-11-20T11:46:00Z">
        <w:r w:rsidR="00546D0C" w:rsidRPr="00604EDE" w:rsidDel="00211B48">
          <w:rPr>
            <w:rFonts w:ascii="Times New Roman" w:hAnsi="Times New Roman" w:cs="Times New Roman"/>
            <w:sz w:val="24"/>
            <w:szCs w:val="24"/>
          </w:rPr>
          <w:delText>b</w:delText>
        </w:r>
      </w:del>
      <w:r w:rsidR="00546D0C" w:rsidRPr="00604EDE">
        <w:rPr>
          <w:rFonts w:ascii="Times New Roman" w:hAnsi="Times New Roman" w:cs="Times New Roman"/>
          <w:sz w:val="24"/>
          <w:szCs w:val="24"/>
        </w:rPr>
        <w:t>edded pack</w:t>
      </w:r>
      <w:r w:rsidR="009C0B6E">
        <w:rPr>
          <w:rFonts w:ascii="Times New Roman" w:hAnsi="Times New Roman" w:cs="Times New Roman"/>
          <w:sz w:val="24"/>
          <w:szCs w:val="24"/>
        </w:rPr>
        <w:t>s</w:t>
      </w:r>
      <w:r w:rsidR="00541FA3">
        <w:rPr>
          <w:rFonts w:ascii="Times New Roman" w:hAnsi="Times New Roman" w:cs="Times New Roman"/>
          <w:sz w:val="24"/>
          <w:szCs w:val="24"/>
        </w:rPr>
        <w:t xml:space="preserve"> </w:t>
      </w:r>
      <w:del w:id="44" w:author="Caitlin Jeffrey" w:date="2023-11-18T12:34:00Z">
        <w:r w:rsidR="00546D0C" w:rsidRPr="00604EDE" w:rsidDel="000D5E92">
          <w:rPr>
            <w:rFonts w:ascii="Times New Roman" w:hAnsi="Times New Roman" w:cs="Times New Roman"/>
            <w:sz w:val="24"/>
            <w:szCs w:val="24"/>
          </w:rPr>
          <w:delText>can be</w:delText>
        </w:r>
      </w:del>
      <w:ins w:id="45" w:author="Caitlin Jeffrey" w:date="2023-11-18T12:34:00Z">
        <w:r w:rsidR="000D5E92">
          <w:rPr>
            <w:rFonts w:ascii="Times New Roman" w:hAnsi="Times New Roman" w:cs="Times New Roman"/>
            <w:sz w:val="24"/>
            <w:szCs w:val="24"/>
          </w:rPr>
          <w:t>are</w:t>
        </w:r>
      </w:ins>
      <w:r w:rsidR="00546D0C" w:rsidRPr="00604EDE">
        <w:rPr>
          <w:rFonts w:ascii="Times New Roman" w:hAnsi="Times New Roman" w:cs="Times New Roman"/>
          <w:sz w:val="24"/>
          <w:szCs w:val="24"/>
        </w:rPr>
        <w:t xml:space="preserve">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t>
      </w:r>
      <w:r w:rsidR="001247FA">
        <w:rPr>
          <w:rFonts w:ascii="Times New Roman" w:hAnsi="Times New Roman" w:cs="Times New Roman"/>
          <w:sz w:val="24"/>
          <w:szCs w:val="24"/>
        </w:rPr>
        <w:t xml:space="preserve">the non-grazing season </w:t>
      </w:r>
      <w:r w:rsidR="00546D0C" w:rsidRPr="00604EDE">
        <w:rPr>
          <w:rFonts w:ascii="Times New Roman" w:hAnsi="Times New Roman" w:cs="Times New Roman"/>
          <w:sz w:val="24"/>
          <w:szCs w:val="24"/>
        </w:rPr>
        <w:t>in the Northeast</w:t>
      </w:r>
      <w:ins w:id="46" w:author="Caitlin Jeffrey" w:date="2023-11-21T12:03:00Z">
        <w:r w:rsidR="008D6301">
          <w:rPr>
            <w:rFonts w:ascii="Times New Roman" w:hAnsi="Times New Roman" w:cs="Times New Roman"/>
            <w:sz w:val="24"/>
            <w:szCs w:val="24"/>
          </w:rPr>
          <w:t>ern US</w:t>
        </w:r>
      </w:ins>
      <w:r w:rsidR="00FF7F85">
        <w:rPr>
          <w:rFonts w:ascii="Times New Roman" w:hAnsi="Times New Roman" w:cs="Times New Roman"/>
          <w:sz w:val="24"/>
          <w:szCs w:val="24"/>
        </w:rPr>
        <w:t xml:space="preserve">. </w:t>
      </w:r>
    </w:p>
    <w:p w14:paraId="64FCB783" w14:textId="570242C8" w:rsidR="00211B48" w:rsidRPr="006E592D" w:rsidDel="00211B48" w:rsidRDefault="00211B48" w:rsidP="00B836B8">
      <w:pPr>
        <w:spacing w:line="480" w:lineRule="auto"/>
        <w:ind w:firstLine="720"/>
        <w:rPr>
          <w:del w:id="47" w:author="Caitlin Jeffrey" w:date="2023-11-20T11:45:00Z"/>
          <w:rFonts w:ascii="Times New Roman" w:hAnsi="Times New Roman" w:cs="Times New Roman"/>
          <w:sz w:val="24"/>
          <w:szCs w:val="24"/>
        </w:rPr>
      </w:pPr>
    </w:p>
    <w:p w14:paraId="3BC8133E" w14:textId="77777777" w:rsidR="002D3803" w:rsidRPr="00604EDE" w:rsidRDefault="002D3803" w:rsidP="00B91228">
      <w:pPr>
        <w:spacing w:line="480" w:lineRule="auto"/>
        <w:jc w:val="both"/>
        <w:rPr>
          <w:rFonts w:ascii="Times New Roman" w:hAnsi="Times New Roman" w:cs="Times New Roman"/>
          <w:b/>
          <w:sz w:val="24"/>
          <w:szCs w:val="24"/>
        </w:rPr>
      </w:pPr>
    </w:p>
    <w:p w14:paraId="28ADA5B9" w14:textId="0F565D8A" w:rsidR="00092F7B" w:rsidRDefault="00092F7B" w:rsidP="00B91228">
      <w:pPr>
        <w:spacing w:line="480" w:lineRule="auto"/>
        <w:jc w:val="both"/>
        <w:rPr>
          <w:rFonts w:ascii="Times New Roman" w:hAnsi="Times New Roman" w:cs="Times New Roman"/>
          <w:b/>
          <w:sz w:val="24"/>
          <w:szCs w:val="24"/>
        </w:rPr>
      </w:pPr>
      <w:r w:rsidRPr="00604EDE">
        <w:rPr>
          <w:rFonts w:ascii="Times New Roman" w:hAnsi="Times New Roman" w:cs="Times New Roman"/>
          <w:b/>
          <w:sz w:val="24"/>
          <w:szCs w:val="24"/>
        </w:rPr>
        <w:t>Running head:</w:t>
      </w:r>
    </w:p>
    <w:p w14:paraId="53979090" w14:textId="2D19EE44"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0172F905" w:rsidR="00B91228" w:rsidRPr="00604EDE" w:rsidRDefault="0000478B" w:rsidP="00B91228">
      <w:pPr>
        <w:spacing w:after="0" w:line="480" w:lineRule="auto"/>
        <w:jc w:val="both"/>
        <w:rPr>
          <w:rFonts w:ascii="Times New Roman" w:hAnsi="Times New Roman" w:cs="Times New Roman"/>
          <w:bCs/>
          <w:sz w:val="24"/>
          <w:szCs w:val="24"/>
        </w:rPr>
      </w:pPr>
      <w:r w:rsidRPr="00604EDE">
        <w:rPr>
          <w:rFonts w:ascii="Times New Roman" w:hAnsi="Times New Roman" w:cs="Times New Roman"/>
          <w:bCs/>
          <w:sz w:val="24"/>
          <w:szCs w:val="24"/>
        </w:rPr>
        <w:lastRenderedPageBreak/>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p>
    <w:p w14:paraId="3C7CF9A3" w14:textId="42305E67"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w:t>
      </w:r>
      <w:ins w:id="48" w:author="Caitlin Jeffrey" w:date="2023-11-18T12:35:00Z">
        <w:r w:rsidR="003F72CD">
          <w:rPr>
            <w:rFonts w:ascii="Times New Roman" w:hAnsi="Times New Roman" w:cs="Times New Roman"/>
            <w:sz w:val="24"/>
            <w:szCs w:val="24"/>
          </w:rPr>
          <w:t>, VT</w:t>
        </w:r>
      </w:ins>
      <w:r w:rsidR="008B544E" w:rsidRPr="008B544E">
        <w:rPr>
          <w:rFonts w:ascii="Times New Roman" w:hAnsi="Times New Roman" w:cs="Times New Roman"/>
          <w:sz w:val="24"/>
          <w:szCs w:val="24"/>
        </w:rPr>
        <w:t xml:space="preserve"> 05405</w:t>
      </w:r>
    </w:p>
    <w:p w14:paraId="54AFAA00" w14:textId="38F42030" w:rsidR="001207D5" w:rsidRPr="00024CE6" w:rsidRDefault="00024CE6">
      <w:pPr>
        <w:spacing w:after="0" w:line="480" w:lineRule="auto"/>
        <w:ind w:left="180" w:hanging="180"/>
        <w:jc w:val="both"/>
        <w:rPr>
          <w:rFonts w:ascii="Times New Roman" w:hAnsi="Times New Roman" w:cs="Times New Roman"/>
          <w:sz w:val="24"/>
          <w:szCs w:val="24"/>
        </w:rPr>
        <w:pPrChange w:id="49" w:author="Caitlin Jeffrey" w:date="2023-12-06T09:34:00Z">
          <w:pPr>
            <w:spacing w:after="0" w:line="480" w:lineRule="auto"/>
            <w:jc w:val="both"/>
          </w:pPr>
        </w:pPrChange>
      </w:pPr>
      <w:r>
        <w:rPr>
          <w:rFonts w:ascii="Times New Roman" w:hAnsi="Times New Roman" w:cs="Times New Roman"/>
          <w:sz w:val="24"/>
          <w:szCs w:val="24"/>
          <w:vertAlign w:val="superscript"/>
        </w:rPr>
        <w:t xml:space="preserve">3 </w:t>
      </w:r>
      <w:ins w:id="50" w:author="Caitlin Jeffrey" w:date="2023-12-06T09:33:00Z">
        <w:r w:rsidR="00D212A9" w:rsidRPr="00D212A9">
          <w:rPr>
            <w:rFonts w:ascii="Times New Roman" w:hAnsi="Times New Roman" w:cs="Times New Roman"/>
            <w:sz w:val="24"/>
            <w:szCs w:val="24"/>
          </w:rPr>
          <w:t>Department of Veterinary Population Medicine</w:t>
        </w:r>
        <w:r w:rsidR="00D212A9">
          <w:rPr>
            <w:rFonts w:ascii="Times New Roman" w:hAnsi="Times New Roman" w:cs="Times New Roman"/>
            <w:sz w:val="24"/>
            <w:szCs w:val="24"/>
          </w:rPr>
          <w:t xml:space="preserve">, </w:t>
        </w:r>
      </w:ins>
      <w:r w:rsidR="00673C74" w:rsidRPr="00024CE6">
        <w:rPr>
          <w:rFonts w:ascii="Times New Roman" w:hAnsi="Times New Roman" w:cs="Times New Roman"/>
          <w:sz w:val="24"/>
          <w:szCs w:val="24"/>
        </w:rPr>
        <w:t>College of Veterinary Medicine, University of Minnesota, St. Paul</w:t>
      </w:r>
      <w:ins w:id="51" w:author="Caitlin Jeffrey" w:date="2023-11-18T12:35:00Z">
        <w:r w:rsidR="005A19F5">
          <w:rPr>
            <w:rFonts w:ascii="Times New Roman" w:hAnsi="Times New Roman" w:cs="Times New Roman"/>
            <w:sz w:val="24"/>
            <w:szCs w:val="24"/>
          </w:rPr>
          <w:t>, MN</w:t>
        </w:r>
      </w:ins>
      <w:r w:rsidR="00673C74" w:rsidRPr="00024CE6">
        <w:rPr>
          <w:rFonts w:ascii="Times New Roman" w:hAnsi="Times New Roman" w:cs="Times New Roman"/>
          <w:sz w:val="24"/>
          <w:szCs w:val="24"/>
        </w:rPr>
        <w:t xml:space="preserve">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8" w:history="1">
        <w:r w:rsidRPr="00604EDE">
          <w:rPr>
            <w:rStyle w:val="Hyperlink"/>
            <w:rFonts w:ascii="Times New Roman" w:hAnsi="Times New Roman" w:cs="Times New Roman"/>
            <w:sz w:val="24"/>
            <w:szCs w:val="24"/>
          </w:rPr>
          <w:t>john.barlow@uvm.edu</w:t>
        </w:r>
      </w:hyperlink>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Abstract</w:t>
      </w:r>
    </w:p>
    <w:p w14:paraId="7FE6D4AB" w14:textId="755899BB"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commentRangeStart w:id="52"/>
      <w:r>
        <w:rPr>
          <w:rFonts w:ascii="Times New Roman" w:hAnsi="Times New Roman" w:cs="Times New Roman"/>
          <w:sz w:val="24"/>
          <w:szCs w:val="24"/>
        </w:rPr>
        <w:t>Th</w:t>
      </w:r>
      <w:r w:rsidR="004C7A16">
        <w:rPr>
          <w:rFonts w:ascii="Times New Roman" w:hAnsi="Times New Roman" w:cs="Times New Roman"/>
          <w:sz w:val="24"/>
          <w:szCs w:val="24"/>
        </w:rPr>
        <w:t xml:space="preserve">e </w:t>
      </w:r>
      <w:r w:rsidR="009A4CA8">
        <w:rPr>
          <w:rFonts w:ascii="Times New Roman" w:hAnsi="Times New Roman" w:cs="Times New Roman"/>
          <w:sz w:val="24"/>
          <w:szCs w:val="24"/>
        </w:rPr>
        <w:t xml:space="preserve">primary </w:t>
      </w:r>
      <w:r w:rsidR="004C7A16">
        <w:rPr>
          <w:rFonts w:ascii="Times New Roman" w:hAnsi="Times New Roman" w:cs="Times New Roman"/>
          <w:sz w:val="24"/>
          <w:szCs w:val="24"/>
        </w:rPr>
        <w:t>objective of th</w:t>
      </w:r>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on organic dairies </w:t>
      </w:r>
      <w:r w:rsidR="004C7A16">
        <w:rPr>
          <w:rFonts w:ascii="Times New Roman" w:hAnsi="Times New Roman" w:cs="Times New Roman"/>
          <w:sz w:val="24"/>
          <w:szCs w:val="24"/>
        </w:rPr>
        <w:t xml:space="preserve">was to </w:t>
      </w:r>
      <w:del w:id="53" w:author="Caitlin Jeffrey" w:date="2023-11-18T12:36:00Z">
        <w:r w:rsidR="004C7A16" w:rsidDel="000D556E">
          <w:rPr>
            <w:rFonts w:ascii="Times New Roman" w:hAnsi="Times New Roman" w:cs="Times New Roman"/>
            <w:sz w:val="24"/>
            <w:szCs w:val="24"/>
          </w:rPr>
          <w:delText>describe</w:delText>
        </w:r>
        <w:r w:rsidR="00185A8E" w:rsidRPr="00604EDE" w:rsidDel="000D556E">
          <w:rPr>
            <w:rFonts w:ascii="Times New Roman" w:hAnsi="Times New Roman" w:cs="Times New Roman"/>
            <w:sz w:val="24"/>
            <w:szCs w:val="24"/>
          </w:rPr>
          <w:delText xml:space="preserve"> </w:delText>
        </w:r>
      </w:del>
      <w:ins w:id="54" w:author="Caitlin Jeffrey" w:date="2023-11-18T12:36:00Z">
        <w:r w:rsidR="000D556E">
          <w:rPr>
            <w:rFonts w:ascii="Times New Roman" w:hAnsi="Times New Roman" w:cs="Times New Roman"/>
            <w:sz w:val="24"/>
            <w:szCs w:val="24"/>
          </w:rPr>
          <w:t>determine</w:t>
        </w:r>
        <w:r w:rsidR="000D556E" w:rsidRPr="00604EDE">
          <w:rPr>
            <w:rFonts w:ascii="Times New Roman" w:hAnsi="Times New Roman" w:cs="Times New Roman"/>
            <w:sz w:val="24"/>
            <w:szCs w:val="24"/>
          </w:rPr>
          <w:t xml:space="preserve"> </w:t>
        </w:r>
      </w:ins>
      <w:r w:rsidR="00185A8E" w:rsidRPr="00604EDE">
        <w:rPr>
          <w:rFonts w:ascii="Times New Roman" w:hAnsi="Times New Roman" w:cs="Times New Roman"/>
          <w:sz w:val="24"/>
          <w:szCs w:val="24"/>
        </w:rPr>
        <w:t>whether bulk tank milk quality, udder health</w:t>
      </w:r>
      <w:r w:rsidR="009A4CA8">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r w:rsidR="00185A8E" w:rsidRPr="00604EDE">
        <w:rPr>
          <w:rFonts w:ascii="Times New Roman" w:hAnsi="Times New Roman" w:cs="Times New Roman"/>
          <w:sz w:val="24"/>
          <w:szCs w:val="24"/>
        </w:rPr>
        <w:t>hygiene</w:t>
      </w:r>
      <w:r w:rsidR="009A4CA8">
        <w:rPr>
          <w:rFonts w:ascii="Times New Roman" w:hAnsi="Times New Roman" w:cs="Times New Roman"/>
          <w:sz w:val="24"/>
          <w:szCs w:val="24"/>
        </w:rPr>
        <w:t xml:space="preserve"> and milk production</w:t>
      </w:r>
      <w:r w:rsidR="00185A8E" w:rsidRPr="00604EDE">
        <w:rPr>
          <w:rFonts w:ascii="Times New Roman" w:hAnsi="Times New Roman" w:cs="Times New Roman"/>
          <w:sz w:val="24"/>
          <w:szCs w:val="24"/>
        </w:rPr>
        <w:t xml:space="preserve"> outcomes were associated with facility type. </w:t>
      </w:r>
      <w:r w:rsidR="0073047F">
        <w:rPr>
          <w:rFonts w:ascii="Times New Roman" w:hAnsi="Times New Roman" w:cs="Times New Roman"/>
          <w:sz w:val="24"/>
          <w:szCs w:val="24"/>
        </w:rPr>
        <w:t>A secondary objective was to identify other management-related risk factors associated with bulk tank milk quality, udder health,</w:t>
      </w:r>
      <w:r w:rsidR="00485C2E">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C350AE">
        <w:rPr>
          <w:rFonts w:ascii="Times New Roman" w:hAnsi="Times New Roman" w:cs="Times New Roman"/>
          <w:sz w:val="24"/>
          <w:szCs w:val="24"/>
        </w:rPr>
        <w:t>o</w:t>
      </w:r>
      <w:r w:rsidR="0073047F">
        <w:rPr>
          <w:rFonts w:ascii="Times New Roman" w:hAnsi="Times New Roman" w:cs="Times New Roman"/>
          <w:sz w:val="24"/>
          <w:szCs w:val="24"/>
        </w:rPr>
        <w:t>n organic dairy herds</w:t>
      </w:r>
      <w:r w:rsidR="00EC7456">
        <w:rPr>
          <w:rFonts w:ascii="Times New Roman" w:hAnsi="Times New Roman" w:cs="Times New Roman"/>
          <w:sz w:val="24"/>
          <w:szCs w:val="24"/>
        </w:rPr>
        <w:t xml:space="preserve"> in Vermont</w:t>
      </w:r>
      <w:commentRangeEnd w:id="52"/>
      <w:r w:rsidR="008B4A1E">
        <w:rPr>
          <w:rStyle w:val="CommentReference"/>
          <w:rFonts w:eastAsiaTheme="minorEastAsia"/>
        </w:rPr>
        <w:commentReference w:id="52"/>
      </w:r>
      <w:r w:rsidR="0073047F">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We aimed to collect bulk tank milk samples, udder hygiene scores, and complete a </w:t>
      </w:r>
      <w:del w:id="55" w:author="Caitlin Jeffrey" w:date="2023-11-18T13:12:00Z">
        <w:r w:rsidR="00185A8E" w:rsidRPr="00604EDE" w:rsidDel="003E797C">
          <w:rPr>
            <w:rFonts w:ascii="Times New Roman" w:hAnsi="Times New Roman" w:cs="Times New Roman"/>
            <w:sz w:val="24"/>
            <w:szCs w:val="24"/>
          </w:rPr>
          <w:delText xml:space="preserve">survey </w:delText>
        </w:r>
      </w:del>
      <w:ins w:id="56" w:author="Caitlin Jeffrey" w:date="2023-11-18T13:12:00Z">
        <w:r w:rsidR="003E797C">
          <w:rPr>
            <w:rFonts w:ascii="Times New Roman" w:hAnsi="Times New Roman" w:cs="Times New Roman"/>
            <w:sz w:val="24"/>
            <w:szCs w:val="24"/>
          </w:rPr>
          <w:t>questionnaire</w:t>
        </w:r>
        <w:r w:rsidR="003E797C" w:rsidRPr="00604EDE">
          <w:rPr>
            <w:rFonts w:ascii="Times New Roman" w:hAnsi="Times New Roman" w:cs="Times New Roman"/>
            <w:sz w:val="24"/>
            <w:szCs w:val="24"/>
          </w:rPr>
          <w:t xml:space="preserve"> </w:t>
        </w:r>
      </w:ins>
      <w:r w:rsidR="00185A8E" w:rsidRPr="00604EDE">
        <w:rPr>
          <w:rFonts w:ascii="Times New Roman" w:hAnsi="Times New Roman" w:cs="Times New Roman"/>
          <w:sz w:val="24"/>
          <w:szCs w:val="24"/>
        </w:rPr>
        <w:t xml:space="preserve">on mastitis risk and bedding management </w:t>
      </w:r>
      <w:r w:rsidR="003A51F3">
        <w:rPr>
          <w:rFonts w:ascii="Times New Roman" w:hAnsi="Times New Roman" w:cs="Times New Roman"/>
          <w:sz w:val="24"/>
          <w:szCs w:val="24"/>
        </w:rPr>
        <w:t xml:space="preserve">practices </w:t>
      </w:r>
      <w:r w:rsidR="00185A8E" w:rsidRPr="00604EDE">
        <w:rPr>
          <w:rFonts w:ascii="Times New Roman" w:hAnsi="Times New Roman" w:cs="Times New Roman"/>
          <w:sz w:val="24"/>
          <w:szCs w:val="24"/>
        </w:rPr>
        <w:t>on 40 farms</w:t>
      </w:r>
      <w:ins w:id="57" w:author="Caitlin Jeffrey" w:date="2023-11-18T12:48:00Z">
        <w:r w:rsidR="000C6284">
          <w:rPr>
            <w:rFonts w:ascii="Times New Roman" w:hAnsi="Times New Roman" w:cs="Times New Roman"/>
            <w:sz w:val="24"/>
            <w:szCs w:val="24"/>
          </w:rPr>
          <w:t>, in order</w:t>
        </w:r>
      </w:ins>
      <w:del w:id="58" w:author="Caitlin Jeffrey" w:date="2023-11-18T12:37:00Z">
        <w:r w:rsidR="00185A8E" w:rsidRPr="00604EDE" w:rsidDel="00DE4380">
          <w:rPr>
            <w:rFonts w:ascii="Times New Roman" w:hAnsi="Times New Roman" w:cs="Times New Roman"/>
            <w:sz w:val="24"/>
            <w:szCs w:val="24"/>
          </w:rPr>
          <w:delText>,</w:delText>
        </w:r>
      </w:del>
      <w:r w:rsidR="00185A8E" w:rsidRPr="00604EDE">
        <w:rPr>
          <w:rFonts w:ascii="Times New Roman" w:hAnsi="Times New Roman" w:cs="Times New Roman"/>
          <w:sz w:val="24"/>
          <w:szCs w:val="24"/>
        </w:rPr>
        <w:t xml:space="preserve"> </w:t>
      </w:r>
      <w:del w:id="59" w:author="Caitlin Jeffrey" w:date="2023-11-18T12:37:00Z">
        <w:r w:rsidR="00185A8E" w:rsidRPr="00604EDE" w:rsidDel="00DE4380">
          <w:rPr>
            <w:rFonts w:ascii="Times New Roman" w:hAnsi="Times New Roman" w:cs="Times New Roman"/>
            <w:sz w:val="24"/>
            <w:szCs w:val="24"/>
          </w:rPr>
          <w:delText>in order to</w:delText>
        </w:r>
      </w:del>
      <w:ins w:id="60" w:author="Caitlin Jeffrey" w:date="2023-11-18T12:37:00Z">
        <w:r w:rsidR="00DE4380" w:rsidRPr="00604EDE">
          <w:rPr>
            <w:rFonts w:ascii="Times New Roman" w:hAnsi="Times New Roman" w:cs="Times New Roman"/>
            <w:sz w:val="24"/>
            <w:szCs w:val="24"/>
          </w:rPr>
          <w:t>to</w:t>
        </w:r>
      </w:ins>
      <w:r w:rsidR="00185A8E" w:rsidRPr="00604EDE">
        <w:rPr>
          <w:rFonts w:ascii="Times New Roman" w:hAnsi="Times New Roman" w:cs="Times New Roman"/>
          <w:sz w:val="24"/>
          <w:szCs w:val="24"/>
        </w:rPr>
        <w:t xml:space="preserve"> compare </w:t>
      </w:r>
      <w:ins w:id="61" w:author="Caitlin Jeffrey" w:date="2023-11-18T13:00:00Z">
        <w:r w:rsidR="00075CD0">
          <w:rPr>
            <w:rFonts w:ascii="Times New Roman" w:hAnsi="Times New Roman" w:cs="Times New Roman"/>
            <w:sz w:val="24"/>
            <w:szCs w:val="24"/>
          </w:rPr>
          <w:t xml:space="preserve">herds using </w:t>
        </w:r>
      </w:ins>
      <w:r w:rsidR="00185A8E" w:rsidRPr="00604EDE">
        <w:rPr>
          <w:rFonts w:ascii="Times New Roman" w:hAnsi="Times New Roman" w:cs="Times New Roman"/>
          <w:sz w:val="24"/>
          <w:szCs w:val="24"/>
        </w:rPr>
        <w:t xml:space="preserve">the two </w:t>
      </w:r>
      <w:r w:rsidR="00185A8E" w:rsidRPr="00604EDE">
        <w:rPr>
          <w:rFonts w:ascii="Times New Roman" w:hAnsi="Times New Roman" w:cs="Times New Roman"/>
          <w:sz w:val="24"/>
          <w:szCs w:val="24"/>
        </w:rPr>
        <w:lastRenderedPageBreak/>
        <w:t>most common housing systems</w:t>
      </w:r>
      <w:r w:rsidR="004578D5">
        <w:rPr>
          <w:rFonts w:ascii="Times New Roman" w:hAnsi="Times New Roman" w:cs="Times New Roman"/>
          <w:sz w:val="24"/>
          <w:szCs w:val="24"/>
        </w:rPr>
        <w:t xml:space="preserve"> </w:t>
      </w:r>
      <w:ins w:id="62" w:author="Caitlin Jeffrey" w:date="2023-11-18T12:37:00Z">
        <w:r w:rsidR="001551E1" w:rsidRPr="00604EDE">
          <w:rPr>
            <w:rFonts w:ascii="Times New Roman" w:hAnsi="Times New Roman" w:cs="Times New Roman"/>
            <w:sz w:val="24"/>
            <w:szCs w:val="24"/>
          </w:rPr>
          <w:t>(</w:t>
        </w:r>
        <w:proofErr w:type="spellStart"/>
        <w:r w:rsidR="001551E1" w:rsidRPr="00604EDE">
          <w:rPr>
            <w:rFonts w:ascii="Times New Roman" w:hAnsi="Times New Roman" w:cs="Times New Roman"/>
            <w:sz w:val="24"/>
            <w:szCs w:val="24"/>
          </w:rPr>
          <w:t>freestalls</w:t>
        </w:r>
        <w:proofErr w:type="spellEnd"/>
        <w:r w:rsidR="001551E1" w:rsidRPr="00604EDE">
          <w:rPr>
            <w:rFonts w:ascii="Times New Roman" w:hAnsi="Times New Roman" w:cs="Times New Roman"/>
            <w:sz w:val="24"/>
            <w:szCs w:val="24"/>
          </w:rPr>
          <w:t xml:space="preserve">, </w:t>
        </w:r>
        <w:proofErr w:type="spellStart"/>
        <w:r w:rsidR="001551E1" w:rsidRPr="00604EDE">
          <w:rPr>
            <w:rFonts w:ascii="Times New Roman" w:hAnsi="Times New Roman" w:cs="Times New Roman"/>
            <w:sz w:val="24"/>
            <w:szCs w:val="24"/>
          </w:rPr>
          <w:t>tiestalls</w:t>
        </w:r>
        <w:proofErr w:type="spellEnd"/>
        <w:r w:rsidR="001551E1" w:rsidRPr="00604EDE">
          <w:rPr>
            <w:rFonts w:ascii="Times New Roman" w:hAnsi="Times New Roman" w:cs="Times New Roman"/>
            <w:sz w:val="24"/>
            <w:szCs w:val="24"/>
          </w:rPr>
          <w:t>)</w:t>
        </w:r>
      </w:ins>
      <w:ins w:id="63" w:author="Caitlin Jeffrey" w:date="2023-11-18T13:13:00Z">
        <w:r w:rsidR="00387E17">
          <w:rPr>
            <w:rFonts w:ascii="Times New Roman" w:hAnsi="Times New Roman" w:cs="Times New Roman"/>
            <w:sz w:val="24"/>
            <w:szCs w:val="24"/>
          </w:rPr>
          <w:t xml:space="preserve"> for</w:t>
        </w:r>
      </w:ins>
      <w:ins w:id="64" w:author="Caitlin Jeffrey" w:date="2023-11-18T13:14:00Z">
        <w:r w:rsidR="006C4720">
          <w:rPr>
            <w:rFonts w:ascii="Times New Roman" w:hAnsi="Times New Roman" w:cs="Times New Roman"/>
            <w:sz w:val="24"/>
            <w:szCs w:val="24"/>
          </w:rPr>
          <w:t xml:space="preserve"> organic</w:t>
        </w:r>
      </w:ins>
      <w:ins w:id="65" w:author="Caitlin Jeffrey" w:date="2023-11-18T13:13:00Z">
        <w:r w:rsidR="00387E17">
          <w:rPr>
            <w:rFonts w:ascii="Times New Roman" w:hAnsi="Times New Roman" w:cs="Times New Roman"/>
            <w:sz w:val="24"/>
            <w:szCs w:val="24"/>
          </w:rPr>
          <w:t xml:space="preserve"> dairy cattle</w:t>
        </w:r>
        <w:r w:rsidR="00387E17" w:rsidRPr="00604EDE">
          <w:rPr>
            <w:rFonts w:ascii="Times New Roman" w:hAnsi="Times New Roman" w:cs="Times New Roman"/>
            <w:sz w:val="24"/>
            <w:szCs w:val="24"/>
          </w:rPr>
          <w:t xml:space="preserve"> in the state</w:t>
        </w:r>
      </w:ins>
      <w:ins w:id="66" w:author="Caitlin Jeffrey" w:date="2023-11-18T12:37:00Z">
        <w:r w:rsidR="001551E1" w:rsidRPr="00604EDE">
          <w:rPr>
            <w:rFonts w:ascii="Times New Roman" w:hAnsi="Times New Roman" w:cs="Times New Roman"/>
            <w:sz w:val="24"/>
            <w:szCs w:val="24"/>
          </w:rPr>
          <w:t xml:space="preserve"> </w:t>
        </w:r>
      </w:ins>
      <w:del w:id="67" w:author="Caitlin Jeffrey" w:date="2023-11-18T13:14:00Z">
        <w:r w:rsidR="008B05BA" w:rsidDel="00724C90">
          <w:rPr>
            <w:rFonts w:ascii="Times New Roman" w:hAnsi="Times New Roman" w:cs="Times New Roman"/>
            <w:sz w:val="24"/>
            <w:szCs w:val="24"/>
          </w:rPr>
          <w:delText xml:space="preserve">used </w:delText>
        </w:r>
      </w:del>
      <w:r w:rsidR="008B05BA">
        <w:rPr>
          <w:rFonts w:ascii="Times New Roman" w:hAnsi="Times New Roman" w:cs="Times New Roman"/>
          <w:sz w:val="24"/>
          <w:szCs w:val="24"/>
        </w:rPr>
        <w:t xml:space="preserve">during the non-grazing season </w:t>
      </w:r>
      <w:del w:id="68" w:author="Caitlin Jeffrey" w:date="2023-11-18T13:13:00Z">
        <w:r w:rsidR="004578D5" w:rsidDel="00387E17">
          <w:rPr>
            <w:rFonts w:ascii="Times New Roman" w:hAnsi="Times New Roman" w:cs="Times New Roman"/>
            <w:sz w:val="24"/>
            <w:szCs w:val="24"/>
          </w:rPr>
          <w:delText>for dairy cattle</w:delText>
        </w:r>
        <w:r w:rsidR="00185A8E" w:rsidRPr="00604EDE" w:rsidDel="00387E17">
          <w:rPr>
            <w:rFonts w:ascii="Times New Roman" w:hAnsi="Times New Roman" w:cs="Times New Roman"/>
            <w:sz w:val="24"/>
            <w:szCs w:val="24"/>
          </w:rPr>
          <w:delText xml:space="preserve"> in the state </w:delText>
        </w:r>
      </w:del>
      <w:del w:id="69" w:author="Caitlin Jeffrey" w:date="2023-11-18T12:37:00Z">
        <w:r w:rsidR="00185A8E" w:rsidRPr="00604EDE" w:rsidDel="001551E1">
          <w:rPr>
            <w:rFonts w:ascii="Times New Roman" w:hAnsi="Times New Roman" w:cs="Times New Roman"/>
            <w:sz w:val="24"/>
            <w:szCs w:val="24"/>
          </w:rPr>
          <w:delText xml:space="preserve">(freestalls, tiestalls) </w:delText>
        </w:r>
      </w:del>
      <w:r w:rsidR="00185A8E" w:rsidRPr="00604EDE">
        <w:rPr>
          <w:rFonts w:ascii="Times New Roman" w:hAnsi="Times New Roman" w:cs="Times New Roman"/>
          <w:sz w:val="24"/>
          <w:szCs w:val="24"/>
        </w:rPr>
        <w:t>with those using a bedded pack. The s</w:t>
      </w:r>
      <w:r w:rsidR="009A4CA8">
        <w:rPr>
          <w:rFonts w:ascii="Times New Roman" w:hAnsi="Times New Roman" w:cs="Times New Roman"/>
          <w:sz w:val="24"/>
          <w:szCs w:val="24"/>
        </w:rPr>
        <w:t>tudy</w:t>
      </w:r>
      <w:r w:rsidR="00185A8E" w:rsidRPr="00604EDE">
        <w:rPr>
          <w:rFonts w:ascii="Times New Roman" w:hAnsi="Times New Roman" w:cs="Times New Roman"/>
          <w:sz w:val="24"/>
          <w:szCs w:val="24"/>
        </w:rPr>
        <w:t xml:space="preserve"> was completed on 21 farms (5 bedded packs, 6 </w:t>
      </w:r>
      <w:proofErr w:type="spellStart"/>
      <w:r w:rsidR="00185A8E" w:rsidRPr="00604EDE">
        <w:rPr>
          <w:rFonts w:ascii="Times New Roman" w:hAnsi="Times New Roman" w:cs="Times New Roman"/>
          <w:sz w:val="24"/>
          <w:szCs w:val="24"/>
        </w:rPr>
        <w:t>freestalls</w:t>
      </w:r>
      <w:proofErr w:type="spellEnd"/>
      <w:r w:rsidR="00185A8E" w:rsidRPr="00604EDE">
        <w:rPr>
          <w:rFonts w:ascii="Times New Roman" w:hAnsi="Times New Roman" w:cs="Times New Roman"/>
          <w:sz w:val="24"/>
          <w:szCs w:val="24"/>
        </w:rPr>
        <w:t xml:space="preserve">, 10 </w:t>
      </w:r>
      <w:proofErr w:type="spellStart"/>
      <w:r w:rsidR="00185A8E" w:rsidRPr="00604EDE">
        <w:rPr>
          <w:rFonts w:ascii="Times New Roman" w:hAnsi="Times New Roman" w:cs="Times New Roman"/>
          <w:sz w:val="24"/>
          <w:szCs w:val="24"/>
        </w:rPr>
        <w:t>tiestalls</w:t>
      </w:r>
      <w:proofErr w:type="spellEnd"/>
      <w:r w:rsidR="00185A8E" w:rsidRPr="00604EDE">
        <w:rPr>
          <w:rFonts w:ascii="Times New Roman" w:hAnsi="Times New Roman" w:cs="Times New Roman"/>
          <w:sz w:val="24"/>
          <w:szCs w:val="24"/>
        </w:rPr>
        <w:t>)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70"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70"/>
      <w:r w:rsidR="003A51F3">
        <w:rPr>
          <w:rFonts w:ascii="Times New Roman" w:hAnsi="Times New Roman" w:cs="Times New Roman"/>
          <w:sz w:val="24"/>
          <w:szCs w:val="24"/>
        </w:rPr>
        <w:t xml:space="preserve">from the test </w:t>
      </w:r>
      <w:r w:rsidR="00B64116">
        <w:rPr>
          <w:rFonts w:ascii="Times New Roman" w:hAnsi="Times New Roman" w:cs="Times New Roman"/>
          <w:sz w:val="24"/>
          <w:szCs w:val="24"/>
        </w:rPr>
        <w:t>closest</w:t>
      </w:r>
      <w:r w:rsidR="0000064B">
        <w:rPr>
          <w:rFonts w:ascii="Times New Roman" w:hAnsi="Times New Roman" w:cs="Times New Roman"/>
          <w:sz w:val="24"/>
          <w:szCs w:val="24"/>
        </w:rPr>
        <w:t xml:space="preserve"> to the date of</w:t>
      </w:r>
      <w:r w:rsidR="003A51F3">
        <w:rPr>
          <w:rFonts w:ascii="Times New Roman" w:hAnsi="Times New Roman" w:cs="Times New Roman"/>
          <w:sz w:val="24"/>
          <w:szCs w:val="24"/>
        </w:rPr>
        <w:t xml:space="preserve"> the farm visit </w:t>
      </w:r>
      <w:r w:rsidR="00185A8E" w:rsidRPr="00604EDE">
        <w:rPr>
          <w:rFonts w:ascii="Times New Roman" w:hAnsi="Times New Roman" w:cs="Times New Roman"/>
          <w:sz w:val="24"/>
          <w:szCs w:val="24"/>
        </w:rPr>
        <w:t xml:space="preserve">included </w:t>
      </w:r>
      <w:del w:id="71" w:author="Caitlin Jeffrey" w:date="2023-11-18T12:38:00Z">
        <w:r w:rsidR="00185A8E" w:rsidRPr="00604EDE" w:rsidDel="00103B00">
          <w:rPr>
            <w:rFonts w:ascii="Times New Roman" w:hAnsi="Times New Roman" w:cs="Times New Roman"/>
            <w:sz w:val="24"/>
            <w:szCs w:val="24"/>
          </w:rPr>
          <w:delText>avg</w:delText>
        </w:r>
      </w:del>
      <w:ins w:id="72" w:author="Caitlin Jeffrey" w:date="2023-11-18T12:58:00Z">
        <w:r w:rsidR="00510635">
          <w:rPr>
            <w:rFonts w:ascii="Times New Roman" w:hAnsi="Times New Roman" w:cs="Times New Roman"/>
            <w:sz w:val="24"/>
            <w:szCs w:val="24"/>
          </w:rPr>
          <w:t>avg.</w:t>
        </w:r>
      </w:ins>
      <w:del w:id="73" w:author="Caitlin Jeffrey" w:date="2023-11-18T12:38:00Z">
        <w:r w:rsidR="00185A8E" w:rsidRPr="00604EDE" w:rsidDel="00103B00">
          <w:rPr>
            <w:rFonts w:ascii="Times New Roman" w:hAnsi="Times New Roman" w:cs="Times New Roman"/>
            <w:sz w:val="24"/>
            <w:szCs w:val="24"/>
          </w:rPr>
          <w:delText>.</w:delText>
        </w:r>
      </w:del>
      <w:r w:rsidR="00185A8E" w:rsidRPr="00604EDE">
        <w:rPr>
          <w:rFonts w:ascii="Times New Roman" w:hAnsi="Times New Roman" w:cs="Times New Roman"/>
          <w:sz w:val="24"/>
          <w:szCs w:val="24"/>
        </w:rPr>
        <w:t xml:space="preserve">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r w:rsidR="003A51F3">
        <w:rPr>
          <w:rFonts w:ascii="Times New Roman" w:hAnsi="Times New Roman" w:cs="Times New Roman"/>
          <w:sz w:val="24"/>
          <w:szCs w:val="24"/>
        </w:rPr>
        <w:t xml:space="preserve"> </w:t>
      </w:r>
      <w:r w:rsidR="005E2F49">
        <w:rPr>
          <w:rFonts w:ascii="Times New Roman" w:hAnsi="Times New Roman" w:cs="Times New Roman"/>
          <w:sz w:val="24"/>
          <w:szCs w:val="24"/>
        </w:rPr>
        <w:t>(</w:t>
      </w:r>
      <w:r w:rsidR="002F300D">
        <w:rPr>
          <w:rFonts w:ascii="Times New Roman" w:hAnsi="Times New Roman" w:cs="Times New Roman"/>
          <w:sz w:val="24"/>
          <w:szCs w:val="24"/>
        </w:rPr>
        <w:t>pounds</w:t>
      </w:r>
      <w:r w:rsidR="003A51F3">
        <w:rPr>
          <w:rFonts w:ascii="Times New Roman" w:hAnsi="Times New Roman" w:cs="Times New Roman"/>
          <w:sz w:val="24"/>
          <w:szCs w:val="24"/>
        </w:rPr>
        <w:t>)</w:t>
      </w:r>
      <w:r w:rsidR="00564837" w:rsidRPr="00604EDE">
        <w:rPr>
          <w:rFonts w:ascii="Times New Roman" w:hAnsi="Times New Roman" w:cs="Times New Roman"/>
          <w:sz w:val="24"/>
          <w:szCs w:val="24"/>
        </w:rPr>
        <w:t xml:space="preserve">, </w:t>
      </w:r>
      <w:ins w:id="74" w:author="Caitlin Jeffrey" w:date="2023-11-18T13:16:00Z">
        <w:r w:rsidR="00206491" w:rsidRPr="00604EDE">
          <w:rPr>
            <w:rFonts w:ascii="Times New Roman" w:hAnsi="Times New Roman" w:cs="Times New Roman"/>
            <w:sz w:val="24"/>
            <w:szCs w:val="24"/>
          </w:rPr>
          <w:t xml:space="preserve">% cows with </w:t>
        </w:r>
        <w:r w:rsidR="00206491">
          <w:rPr>
            <w:rFonts w:ascii="Times New Roman" w:hAnsi="Times New Roman" w:cs="Times New Roman"/>
            <w:sz w:val="24"/>
            <w:szCs w:val="24"/>
          </w:rPr>
          <w:t xml:space="preserve">current </w:t>
        </w:r>
        <w:r w:rsidR="00206491" w:rsidRPr="00604EDE">
          <w:rPr>
            <w:rFonts w:ascii="Times New Roman" w:hAnsi="Times New Roman" w:cs="Times New Roman"/>
            <w:sz w:val="24"/>
            <w:szCs w:val="24"/>
          </w:rPr>
          <w:t xml:space="preserve">high </w:t>
        </w:r>
        <w:r w:rsidR="00206491">
          <w:rPr>
            <w:rFonts w:ascii="Times New Roman" w:hAnsi="Times New Roman" w:cs="Times New Roman"/>
            <w:sz w:val="24"/>
            <w:szCs w:val="24"/>
          </w:rPr>
          <w:t>SCS</w:t>
        </w:r>
        <w:r w:rsidR="00206491" w:rsidRPr="00604EDE">
          <w:rPr>
            <w:rFonts w:ascii="Times New Roman" w:hAnsi="Times New Roman" w:cs="Times New Roman"/>
            <w:sz w:val="24"/>
            <w:szCs w:val="24"/>
          </w:rPr>
          <w:t xml:space="preserve"> (</w:t>
        </w:r>
        <w:r w:rsidR="00206491">
          <w:rPr>
            <w:rFonts w:ascii="Times New Roman" w:hAnsi="Times New Roman" w:cs="Times New Roman"/>
            <w:sz w:val="24"/>
            <w:szCs w:val="24"/>
          </w:rPr>
          <w:t>“</w:t>
        </w:r>
        <w:proofErr w:type="spellStart"/>
        <w:r w:rsidR="00206491">
          <w:rPr>
            <w:rFonts w:ascii="Times New Roman" w:hAnsi="Times New Roman" w:cs="Times New Roman"/>
            <w:sz w:val="24"/>
            <w:szCs w:val="24"/>
          </w:rPr>
          <w:t>elevSCS</w:t>
        </w:r>
        <w:proofErr w:type="spellEnd"/>
        <w:r w:rsidR="00206491">
          <w:rPr>
            <w:rFonts w:ascii="Times New Roman" w:hAnsi="Times New Roman" w:cs="Times New Roman"/>
            <w:sz w:val="24"/>
            <w:szCs w:val="24"/>
          </w:rPr>
          <w:t xml:space="preserve">,” </w:t>
        </w:r>
        <w:r w:rsidR="00206491" w:rsidRPr="00604EDE">
          <w:rPr>
            <w:rFonts w:ascii="Times New Roman" w:hAnsi="Times New Roman" w:cs="Times New Roman"/>
            <w:sz w:val="24"/>
            <w:szCs w:val="24"/>
          </w:rPr>
          <w:t>≥4.0</w:t>
        </w:r>
      </w:ins>
      <w:ins w:id="75" w:author="Caitlin Jeffrey" w:date="2023-11-18T13:17:00Z">
        <w:r w:rsidR="00A126EB">
          <w:rPr>
            <w:rFonts w:ascii="Times New Roman" w:hAnsi="Times New Roman" w:cs="Times New Roman"/>
            <w:sz w:val="24"/>
            <w:szCs w:val="24"/>
          </w:rPr>
          <w:t xml:space="preserve">), </w:t>
        </w:r>
        <w:r w:rsidR="00093F17" w:rsidRPr="00604EDE">
          <w:rPr>
            <w:rFonts w:ascii="Times New Roman" w:hAnsi="Times New Roman" w:cs="Times New Roman"/>
            <w:sz w:val="24"/>
            <w:szCs w:val="24"/>
          </w:rPr>
          <w:t>% cows with new</w:t>
        </w:r>
        <w:r w:rsidR="00093F17">
          <w:rPr>
            <w:rFonts w:ascii="Times New Roman" w:hAnsi="Times New Roman" w:cs="Times New Roman"/>
            <w:sz w:val="24"/>
            <w:szCs w:val="24"/>
          </w:rPr>
          <w:t>ly</w:t>
        </w:r>
        <w:r w:rsidR="00A126EB">
          <w:rPr>
            <w:rFonts w:ascii="Times New Roman" w:hAnsi="Times New Roman" w:cs="Times New Roman"/>
            <w:sz w:val="24"/>
            <w:szCs w:val="24"/>
          </w:rPr>
          <w:t xml:space="preserve"> </w:t>
        </w:r>
        <w:r w:rsidR="00093F17">
          <w:rPr>
            <w:rFonts w:ascii="Times New Roman" w:hAnsi="Times New Roman" w:cs="Times New Roman"/>
            <w:sz w:val="24"/>
            <w:szCs w:val="24"/>
          </w:rPr>
          <w:t>elevated 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w:t>
        </w:r>
        <w:proofErr w:type="spellStart"/>
        <w:r w:rsidR="00093F17">
          <w:rPr>
            <w:rFonts w:ascii="Times New Roman" w:hAnsi="Times New Roman" w:cs="Times New Roman"/>
            <w:sz w:val="24"/>
            <w:szCs w:val="24"/>
          </w:rPr>
          <w:t>newSCS</w:t>
        </w:r>
        <w:proofErr w:type="spellEnd"/>
        <w:r w:rsidR="00093F17">
          <w:rPr>
            <w:rFonts w:ascii="Times New Roman" w:hAnsi="Times New Roman" w:cs="Times New Roman"/>
            <w:sz w:val="24"/>
            <w:szCs w:val="24"/>
          </w:rPr>
          <w:t>,” previous SCS</w:t>
        </w:r>
        <w:r w:rsidR="00093F17" w:rsidRPr="00604EDE">
          <w:rPr>
            <w:rFonts w:ascii="Times New Roman" w:hAnsi="Times New Roman" w:cs="Times New Roman"/>
            <w:sz w:val="24"/>
            <w:szCs w:val="24"/>
          </w:rPr>
          <w:t xml:space="preserve"> &lt;4.0 to</w:t>
        </w:r>
        <w:r w:rsidR="00093F17">
          <w:rPr>
            <w:rFonts w:ascii="Times New Roman" w:hAnsi="Times New Roman" w:cs="Times New Roman"/>
            <w:sz w:val="24"/>
            <w:szCs w:val="24"/>
          </w:rPr>
          <w:t xml:space="preserve"> current </w:t>
        </w:r>
        <w:r w:rsidR="00093F17" w:rsidRPr="00604EDE">
          <w:rPr>
            <w:rFonts w:ascii="Times New Roman" w:hAnsi="Times New Roman" w:cs="Times New Roman"/>
            <w:sz w:val="24"/>
            <w:szCs w:val="24"/>
          </w:rPr>
          <w:t>≥4.0), and % cows with chronically</w:t>
        </w:r>
      </w:ins>
      <w:ins w:id="76" w:author="Caitlin Jeffrey" w:date="2023-11-18T13:18:00Z">
        <w:r w:rsidR="004D4299">
          <w:rPr>
            <w:rFonts w:ascii="Times New Roman" w:hAnsi="Times New Roman" w:cs="Times New Roman"/>
            <w:sz w:val="24"/>
            <w:szCs w:val="24"/>
          </w:rPr>
          <w:t xml:space="preserve"> </w:t>
        </w:r>
      </w:ins>
      <w:ins w:id="77" w:author="Caitlin Jeffrey" w:date="2023-11-18T13:17:00Z">
        <w:r w:rsidR="00093F17" w:rsidRPr="00604EDE">
          <w:rPr>
            <w:rFonts w:ascii="Times New Roman" w:hAnsi="Times New Roman" w:cs="Times New Roman"/>
            <w:sz w:val="24"/>
            <w:szCs w:val="24"/>
          </w:rPr>
          <w:t xml:space="preserve">elevated </w:t>
        </w:r>
        <w:r w:rsidR="00093F17">
          <w:rPr>
            <w:rFonts w:ascii="Times New Roman" w:hAnsi="Times New Roman" w:cs="Times New Roman"/>
            <w:sz w:val="24"/>
            <w:szCs w:val="24"/>
          </w:rPr>
          <w:t>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w:t>
        </w:r>
        <w:proofErr w:type="spellStart"/>
        <w:r w:rsidR="00093F17">
          <w:rPr>
            <w:rFonts w:ascii="Times New Roman" w:hAnsi="Times New Roman" w:cs="Times New Roman"/>
            <w:sz w:val="24"/>
            <w:szCs w:val="24"/>
          </w:rPr>
          <w:t>chronSCS</w:t>
        </w:r>
        <w:proofErr w:type="spellEnd"/>
        <w:r w:rsidR="00093F17">
          <w:rPr>
            <w:rFonts w:ascii="Times New Roman" w:hAnsi="Times New Roman" w:cs="Times New Roman"/>
            <w:sz w:val="24"/>
            <w:szCs w:val="24"/>
          </w:rPr>
          <w:t xml:space="preserve">,” </w:t>
        </w:r>
        <w:r w:rsidR="00093F17" w:rsidRPr="00604EDE">
          <w:rPr>
            <w:rFonts w:ascii="Times New Roman" w:hAnsi="Times New Roman" w:cs="Times New Roman"/>
            <w:sz w:val="24"/>
            <w:szCs w:val="24"/>
          </w:rPr>
          <w:t xml:space="preserve">≥4.0 last </w:t>
        </w:r>
        <w:r w:rsidR="00093F17">
          <w:rPr>
            <w:rFonts w:ascii="Times New Roman" w:hAnsi="Times New Roman" w:cs="Times New Roman"/>
            <w:sz w:val="24"/>
            <w:szCs w:val="24"/>
          </w:rPr>
          <w:t>two</w:t>
        </w:r>
        <w:r w:rsidR="00093F17" w:rsidRPr="00604EDE">
          <w:rPr>
            <w:rFonts w:ascii="Times New Roman" w:hAnsi="Times New Roman" w:cs="Times New Roman"/>
            <w:sz w:val="24"/>
            <w:szCs w:val="24"/>
          </w:rPr>
          <w:t xml:space="preserve"> tests).</w:t>
        </w:r>
      </w:ins>
      <w:ins w:id="78" w:author="Caitlin Jeffrey" w:date="2023-11-18T13:18:00Z">
        <w:r w:rsidR="004D4299">
          <w:rPr>
            <w:rFonts w:ascii="Times New Roman" w:hAnsi="Times New Roman" w:cs="Times New Roman"/>
            <w:sz w:val="24"/>
            <w:szCs w:val="24"/>
          </w:rPr>
          <w:t xml:space="preserve"> </w:t>
        </w:r>
      </w:ins>
      <w:del w:id="79" w:author="Caitlin Jeffrey" w:date="2023-11-18T13:16:00Z">
        <w:r w:rsidR="00185A8E" w:rsidRPr="00604EDE" w:rsidDel="00206491">
          <w:rPr>
            <w:rFonts w:ascii="Times New Roman" w:hAnsi="Times New Roman" w:cs="Times New Roman"/>
            <w:sz w:val="24"/>
            <w:szCs w:val="24"/>
          </w:rPr>
          <w:delText xml:space="preserve">% cows with </w:delText>
        </w:r>
        <w:r w:rsidR="00CF6895" w:rsidDel="00206491">
          <w:rPr>
            <w:rFonts w:ascii="Times New Roman" w:hAnsi="Times New Roman" w:cs="Times New Roman"/>
            <w:sz w:val="24"/>
            <w:szCs w:val="24"/>
          </w:rPr>
          <w:delText>current</w:delText>
        </w:r>
      </w:del>
      <w:del w:id="80" w:author="Caitlin Jeffrey" w:date="2023-11-18T13:03:00Z">
        <w:r w:rsidR="00CF6895" w:rsidDel="005205F4">
          <w:rPr>
            <w:rFonts w:ascii="Times New Roman" w:hAnsi="Times New Roman" w:cs="Times New Roman"/>
            <w:sz w:val="24"/>
            <w:szCs w:val="24"/>
          </w:rPr>
          <w:delText xml:space="preserve"> </w:delText>
        </w:r>
        <w:r w:rsidR="00081233" w:rsidRPr="00604EDE" w:rsidDel="005205F4">
          <w:rPr>
            <w:rFonts w:ascii="Times New Roman" w:hAnsi="Times New Roman" w:cs="Times New Roman"/>
            <w:sz w:val="24"/>
            <w:szCs w:val="24"/>
          </w:rPr>
          <w:delText>high</w:delText>
        </w:r>
      </w:del>
      <w:del w:id="81" w:author="Caitlin Jeffrey" w:date="2023-11-18T13:16:00Z">
        <w:r w:rsidR="00265C03" w:rsidRPr="00604EDE" w:rsidDel="00206491">
          <w:rPr>
            <w:rFonts w:ascii="Times New Roman" w:hAnsi="Times New Roman" w:cs="Times New Roman"/>
            <w:sz w:val="24"/>
            <w:szCs w:val="24"/>
          </w:rPr>
          <w:delText xml:space="preserve"> </w:delText>
        </w:r>
        <w:r w:rsidR="00E05DDE" w:rsidDel="00206491">
          <w:rPr>
            <w:rFonts w:ascii="Times New Roman" w:hAnsi="Times New Roman" w:cs="Times New Roman"/>
            <w:sz w:val="24"/>
            <w:szCs w:val="24"/>
          </w:rPr>
          <w:delText>SCS</w:delText>
        </w:r>
        <w:r w:rsidR="00E05DDE" w:rsidRPr="00604EDE" w:rsidDel="00206491">
          <w:rPr>
            <w:rFonts w:ascii="Times New Roman" w:hAnsi="Times New Roman" w:cs="Times New Roman"/>
            <w:sz w:val="24"/>
            <w:szCs w:val="24"/>
          </w:rPr>
          <w:delText xml:space="preserve"> </w:delText>
        </w:r>
        <w:r w:rsidR="00C95B0B" w:rsidRPr="00604EDE" w:rsidDel="00206491">
          <w:rPr>
            <w:rFonts w:ascii="Times New Roman" w:hAnsi="Times New Roman" w:cs="Times New Roman"/>
            <w:sz w:val="24"/>
            <w:szCs w:val="24"/>
          </w:rPr>
          <w:delText>≥</w:delText>
        </w:r>
        <w:r w:rsidR="00185A8E" w:rsidRPr="00604EDE" w:rsidDel="00206491">
          <w:rPr>
            <w:rFonts w:ascii="Times New Roman" w:hAnsi="Times New Roman" w:cs="Times New Roman"/>
            <w:sz w:val="24"/>
            <w:szCs w:val="24"/>
          </w:rPr>
          <w:delText>4.0</w:delText>
        </w:r>
      </w:del>
      <w:del w:id="82" w:author="Caitlin Jeffrey" w:date="2023-11-18T13:17:00Z">
        <w:r w:rsidR="00185A8E" w:rsidRPr="00604EDE" w:rsidDel="00093F17">
          <w:rPr>
            <w:rFonts w:ascii="Times New Roman" w:hAnsi="Times New Roman" w:cs="Times New Roman"/>
            <w:sz w:val="24"/>
            <w:szCs w:val="24"/>
          </w:rPr>
          <w:delText xml:space="preserve">, % cows with </w:delText>
        </w:r>
        <w:r w:rsidR="00593C05" w:rsidDel="00093F17">
          <w:rPr>
            <w:rFonts w:ascii="Times New Roman" w:hAnsi="Times New Roman" w:cs="Times New Roman"/>
            <w:sz w:val="24"/>
            <w:szCs w:val="24"/>
          </w:rPr>
          <w:delText>newly elevated</w:delText>
        </w:r>
        <w:r w:rsidR="00444F91" w:rsidDel="00093F17">
          <w:rPr>
            <w:rFonts w:ascii="Times New Roman" w:hAnsi="Times New Roman" w:cs="Times New Roman"/>
            <w:sz w:val="24"/>
            <w:szCs w:val="24"/>
          </w:rPr>
          <w:delText xml:space="preserve"> </w:delText>
        </w:r>
        <w:r w:rsidR="00E05DDE" w:rsidDel="00093F17">
          <w:rPr>
            <w:rFonts w:ascii="Times New Roman" w:hAnsi="Times New Roman" w:cs="Times New Roman"/>
            <w:sz w:val="24"/>
            <w:szCs w:val="24"/>
          </w:rPr>
          <w:delText>SCS</w:delText>
        </w:r>
        <w:r w:rsidR="00E05DDE" w:rsidRPr="00604EDE" w:rsidDel="00093F17">
          <w:rPr>
            <w:rFonts w:ascii="Times New Roman" w:hAnsi="Times New Roman" w:cs="Times New Roman"/>
            <w:sz w:val="24"/>
            <w:szCs w:val="24"/>
          </w:rPr>
          <w:delText xml:space="preserve"> </w:delText>
        </w:r>
        <w:r w:rsidR="00185A8E" w:rsidRPr="00604EDE" w:rsidDel="00093F17">
          <w:rPr>
            <w:rFonts w:ascii="Times New Roman" w:hAnsi="Times New Roman" w:cs="Times New Roman"/>
            <w:sz w:val="24"/>
            <w:szCs w:val="24"/>
          </w:rPr>
          <w:delText>(</w:delText>
        </w:r>
        <w:r w:rsidR="00C17338" w:rsidDel="00093F17">
          <w:rPr>
            <w:rFonts w:ascii="Times New Roman" w:hAnsi="Times New Roman" w:cs="Times New Roman"/>
            <w:sz w:val="24"/>
            <w:szCs w:val="24"/>
          </w:rPr>
          <w:delText xml:space="preserve">i.e., </w:delText>
        </w:r>
        <w:r w:rsidR="00CF6895" w:rsidDel="00093F17">
          <w:rPr>
            <w:rFonts w:ascii="Times New Roman" w:hAnsi="Times New Roman" w:cs="Times New Roman"/>
            <w:sz w:val="24"/>
            <w:szCs w:val="24"/>
          </w:rPr>
          <w:delText xml:space="preserve">previous </w:delText>
        </w:r>
        <w:r w:rsidR="00C17338" w:rsidDel="00093F17">
          <w:rPr>
            <w:rFonts w:ascii="Times New Roman" w:hAnsi="Times New Roman" w:cs="Times New Roman"/>
            <w:sz w:val="24"/>
            <w:szCs w:val="24"/>
          </w:rPr>
          <w:delText xml:space="preserve">test </w:delText>
        </w:r>
        <w:r w:rsidR="00E05DDE" w:rsidDel="00093F17">
          <w:rPr>
            <w:rFonts w:ascii="Times New Roman" w:hAnsi="Times New Roman" w:cs="Times New Roman"/>
            <w:sz w:val="24"/>
            <w:szCs w:val="24"/>
          </w:rPr>
          <w:delText>SCS</w:delText>
        </w:r>
        <w:r w:rsidR="00E05DDE" w:rsidRPr="00604EDE" w:rsidDel="00093F17">
          <w:rPr>
            <w:rFonts w:ascii="Times New Roman" w:hAnsi="Times New Roman" w:cs="Times New Roman"/>
            <w:sz w:val="24"/>
            <w:szCs w:val="24"/>
          </w:rPr>
          <w:delText xml:space="preserve"> </w:delText>
        </w:r>
        <w:r w:rsidR="00185A8E" w:rsidRPr="00604EDE" w:rsidDel="00093F17">
          <w:rPr>
            <w:rFonts w:ascii="Times New Roman" w:hAnsi="Times New Roman" w:cs="Times New Roman"/>
            <w:sz w:val="24"/>
            <w:szCs w:val="24"/>
          </w:rPr>
          <w:delText>&lt;4.0 to</w:delText>
        </w:r>
        <w:r w:rsidR="00DE3BBB" w:rsidDel="00093F17">
          <w:rPr>
            <w:rFonts w:ascii="Times New Roman" w:hAnsi="Times New Roman" w:cs="Times New Roman"/>
            <w:sz w:val="24"/>
            <w:szCs w:val="24"/>
          </w:rPr>
          <w:delText xml:space="preserve"> </w:delText>
        </w:r>
        <w:r w:rsidR="00891BA9" w:rsidDel="00093F17">
          <w:rPr>
            <w:rFonts w:ascii="Times New Roman" w:hAnsi="Times New Roman" w:cs="Times New Roman"/>
            <w:sz w:val="24"/>
            <w:szCs w:val="24"/>
          </w:rPr>
          <w:delText xml:space="preserve">current </w:delText>
        </w:r>
        <w:r w:rsidR="00891BA9" w:rsidRPr="00604EDE" w:rsidDel="00093F17">
          <w:rPr>
            <w:rFonts w:ascii="Times New Roman" w:hAnsi="Times New Roman" w:cs="Times New Roman"/>
            <w:sz w:val="24"/>
            <w:szCs w:val="24"/>
          </w:rPr>
          <w:delText>≥</w:delText>
        </w:r>
        <w:r w:rsidR="00185A8E" w:rsidRPr="00604EDE" w:rsidDel="00093F17">
          <w:rPr>
            <w:rFonts w:ascii="Times New Roman" w:hAnsi="Times New Roman" w:cs="Times New Roman"/>
            <w:sz w:val="24"/>
            <w:szCs w:val="24"/>
          </w:rPr>
          <w:delText>4.0), and % cows with chronic</w:delText>
        </w:r>
        <w:r w:rsidR="003C029F" w:rsidRPr="00604EDE" w:rsidDel="00093F17">
          <w:rPr>
            <w:rFonts w:ascii="Times New Roman" w:hAnsi="Times New Roman" w:cs="Times New Roman"/>
            <w:sz w:val="24"/>
            <w:szCs w:val="24"/>
          </w:rPr>
          <w:delText>ally</w:delText>
        </w:r>
        <w:r w:rsidR="00737613" w:rsidDel="00093F17">
          <w:rPr>
            <w:rFonts w:ascii="Times New Roman" w:hAnsi="Times New Roman" w:cs="Times New Roman"/>
            <w:sz w:val="24"/>
            <w:szCs w:val="24"/>
          </w:rPr>
          <w:delText xml:space="preserve"> </w:delText>
        </w:r>
        <w:r w:rsidR="003C029F" w:rsidRPr="00604EDE" w:rsidDel="00093F17">
          <w:rPr>
            <w:rFonts w:ascii="Times New Roman" w:hAnsi="Times New Roman" w:cs="Times New Roman"/>
            <w:sz w:val="24"/>
            <w:szCs w:val="24"/>
          </w:rPr>
          <w:delText xml:space="preserve">elevated </w:delText>
        </w:r>
        <w:r w:rsidR="00E05DDE" w:rsidDel="00093F17">
          <w:rPr>
            <w:rFonts w:ascii="Times New Roman" w:hAnsi="Times New Roman" w:cs="Times New Roman"/>
            <w:sz w:val="24"/>
            <w:szCs w:val="24"/>
          </w:rPr>
          <w:delText>SCS</w:delText>
        </w:r>
        <w:r w:rsidR="00E05DDE" w:rsidRPr="00604EDE" w:rsidDel="00093F17">
          <w:rPr>
            <w:rFonts w:ascii="Times New Roman" w:hAnsi="Times New Roman" w:cs="Times New Roman"/>
            <w:sz w:val="24"/>
            <w:szCs w:val="24"/>
          </w:rPr>
          <w:delText xml:space="preserve"> </w:delText>
        </w:r>
        <w:r w:rsidR="00185A8E" w:rsidRPr="00604EDE" w:rsidDel="00093F17">
          <w:rPr>
            <w:rFonts w:ascii="Times New Roman" w:hAnsi="Times New Roman" w:cs="Times New Roman"/>
            <w:sz w:val="24"/>
            <w:szCs w:val="24"/>
          </w:rPr>
          <w:delText xml:space="preserve">≥4.0 last </w:delText>
        </w:r>
        <w:r w:rsidR="00DE3BBB" w:rsidDel="00093F17">
          <w:rPr>
            <w:rFonts w:ascii="Times New Roman" w:hAnsi="Times New Roman" w:cs="Times New Roman"/>
            <w:sz w:val="24"/>
            <w:szCs w:val="24"/>
          </w:rPr>
          <w:delText>two</w:delText>
        </w:r>
        <w:r w:rsidR="00185A8E" w:rsidRPr="00604EDE" w:rsidDel="00093F17">
          <w:rPr>
            <w:rFonts w:ascii="Times New Roman" w:hAnsi="Times New Roman" w:cs="Times New Roman"/>
            <w:sz w:val="24"/>
            <w:szCs w:val="24"/>
          </w:rPr>
          <w:delText xml:space="preserve"> tests.</w:delText>
        </w:r>
        <w:r w:rsidR="009A4CA8" w:rsidRPr="00604EDE" w:rsidDel="00093F17">
          <w:rPr>
            <w:rFonts w:ascii="Times New Roman" w:hAnsi="Times New Roman" w:cs="Times New Roman"/>
            <w:sz w:val="24"/>
            <w:szCs w:val="24"/>
          </w:rPr>
          <w:delText xml:space="preserve"> </w:delText>
        </w:r>
      </w:del>
      <w:r w:rsidR="009A4CA8">
        <w:rPr>
          <w:rFonts w:ascii="Times New Roman" w:hAnsi="Times New Roman" w:cs="Times New Roman"/>
          <w:sz w:val="24"/>
          <w:szCs w:val="24"/>
        </w:rPr>
        <w:t>M</w:t>
      </w:r>
      <w:r w:rsidR="009A4CA8" w:rsidRPr="00604EDE">
        <w:rPr>
          <w:rFonts w:ascii="Times New Roman" w:hAnsi="Times New Roman" w:cs="Times New Roman"/>
          <w:sz w:val="24"/>
          <w:szCs w:val="24"/>
        </w:rPr>
        <w:t xml:space="preserve">ultivariable </w:t>
      </w:r>
      <w:r w:rsidR="009A4CA8">
        <w:rPr>
          <w:rFonts w:ascii="Times New Roman" w:hAnsi="Times New Roman" w:cs="Times New Roman"/>
          <w:sz w:val="24"/>
          <w:szCs w:val="24"/>
        </w:rPr>
        <w:t xml:space="preserve">linear regression </w:t>
      </w:r>
      <w:r w:rsidR="009A4CA8" w:rsidRPr="00604EDE">
        <w:rPr>
          <w:rFonts w:ascii="Times New Roman" w:hAnsi="Times New Roman" w:cs="Times New Roman"/>
          <w:sz w:val="24"/>
          <w:szCs w:val="24"/>
        </w:rPr>
        <w:t>model</w:t>
      </w:r>
      <w:r w:rsidR="009A4CA8">
        <w:rPr>
          <w:rFonts w:ascii="Times New Roman" w:hAnsi="Times New Roman" w:cs="Times New Roman"/>
          <w:sz w:val="24"/>
          <w:szCs w:val="24"/>
        </w:rPr>
        <w:t>s</w:t>
      </w:r>
      <w:ins w:id="83" w:author="Caitlin Jeffrey" w:date="2023-11-18T12:38:00Z">
        <w:r w:rsidR="00A10588">
          <w:rPr>
            <w:rFonts w:ascii="Times New Roman" w:hAnsi="Times New Roman" w:cs="Times New Roman"/>
            <w:sz w:val="24"/>
            <w:szCs w:val="24"/>
          </w:rPr>
          <w:t xml:space="preserve"> were </w:t>
        </w:r>
      </w:ins>
      <w:ins w:id="84" w:author="Caitlin Jeffrey" w:date="2023-11-18T12:39:00Z">
        <w:r w:rsidR="00A10588">
          <w:rPr>
            <w:rFonts w:ascii="Times New Roman" w:hAnsi="Times New Roman" w:cs="Times New Roman"/>
            <w:sz w:val="24"/>
            <w:szCs w:val="24"/>
          </w:rPr>
          <w:t>performed</w:t>
        </w:r>
      </w:ins>
      <w:r w:rsidR="009A4CA8" w:rsidRPr="00604EDE">
        <w:rPr>
          <w:rFonts w:ascii="Times New Roman" w:hAnsi="Times New Roman" w:cs="Times New Roman"/>
          <w:sz w:val="24"/>
          <w:szCs w:val="24"/>
        </w:rPr>
        <w:t xml:space="preserve"> to describe outcomes by facility type</w:t>
      </w:r>
      <w:del w:id="85" w:author="Caitlin Jeffrey" w:date="2023-11-18T12:39:00Z">
        <w:r w:rsidR="009A4CA8" w:rsidRPr="00604EDE" w:rsidDel="00E04428">
          <w:rPr>
            <w:rFonts w:ascii="Times New Roman" w:hAnsi="Times New Roman" w:cs="Times New Roman"/>
            <w:sz w:val="24"/>
            <w:szCs w:val="24"/>
          </w:rPr>
          <w:delText xml:space="preserve"> was </w:delText>
        </w:r>
        <w:r w:rsidR="009A4CA8" w:rsidDel="00E04428">
          <w:rPr>
            <w:rFonts w:ascii="Times New Roman" w:hAnsi="Times New Roman" w:cs="Times New Roman"/>
            <w:sz w:val="24"/>
            <w:szCs w:val="24"/>
          </w:rPr>
          <w:delText>completed</w:delText>
        </w:r>
      </w:del>
      <w:r w:rsidR="009A4CA8">
        <w:rPr>
          <w:rFonts w:ascii="Times New Roman" w:hAnsi="Times New Roman" w:cs="Times New Roman"/>
          <w:sz w:val="24"/>
          <w:szCs w:val="24"/>
        </w:rPr>
        <w:t xml:space="preserve">, but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r w:rsidR="009A4CA8">
        <w:rPr>
          <w:rFonts w:ascii="Times New Roman" w:hAnsi="Times New Roman" w:cs="Times New Roman"/>
          <w:sz w:val="24"/>
          <w:szCs w:val="24"/>
        </w:rPr>
        <w:t>Final results</w:t>
      </w:r>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r w:rsidR="009A4CA8">
        <w:rPr>
          <w:rFonts w:ascii="Times New Roman" w:hAnsi="Times New Roman" w:cs="Times New Roman"/>
          <w:sz w:val="24"/>
          <w:szCs w:val="24"/>
        </w:rPr>
        <w:t xml:space="preserve"> showed that f</w:t>
      </w:r>
      <w:r w:rsidR="008764DA">
        <w:rPr>
          <w:rFonts w:ascii="Times New Roman" w:hAnsi="Times New Roman" w:cs="Times New Roman"/>
          <w:sz w:val="24"/>
          <w:szCs w:val="24"/>
        </w:rPr>
        <w:t xml:space="preserve">arms using each of the </w:t>
      </w:r>
      <w:r w:rsidR="003A51F3">
        <w:rPr>
          <w:rFonts w:ascii="Times New Roman" w:hAnsi="Times New Roman" w:cs="Times New Roman"/>
          <w:sz w:val="24"/>
          <w:szCs w:val="24"/>
        </w:rPr>
        <w:t xml:space="preserve">three </w:t>
      </w:r>
      <w:r w:rsidR="008764DA">
        <w:rPr>
          <w:rFonts w:ascii="Times New Roman" w:hAnsi="Times New Roman" w:cs="Times New Roman"/>
          <w:sz w:val="24"/>
          <w:szCs w:val="24"/>
        </w:rPr>
        <w:t xml:space="preserve">facility types did not differ in </w:t>
      </w:r>
      <w:del w:id="86" w:author="Caitlin Jeffrey" w:date="2023-11-18T12:41:00Z">
        <w:r w:rsidR="003054BB" w:rsidDel="002729EA">
          <w:rPr>
            <w:rFonts w:ascii="Times New Roman" w:hAnsi="Times New Roman" w:cs="Times New Roman"/>
            <w:sz w:val="24"/>
            <w:szCs w:val="24"/>
          </w:rPr>
          <w:delText xml:space="preserve">cow-level </w:delText>
        </w:r>
        <w:r w:rsidR="00185A8E" w:rsidRPr="00604EDE" w:rsidDel="002729EA">
          <w:rPr>
            <w:rFonts w:ascii="Times New Roman" w:hAnsi="Times New Roman" w:cs="Times New Roman"/>
            <w:sz w:val="24"/>
            <w:szCs w:val="24"/>
          </w:rPr>
          <w:delText>udder health measures</w:delText>
        </w:r>
        <w:r w:rsidR="003054BB" w:rsidDel="002729EA">
          <w:rPr>
            <w:rFonts w:ascii="Times New Roman" w:hAnsi="Times New Roman" w:cs="Times New Roman"/>
            <w:sz w:val="24"/>
            <w:szCs w:val="24"/>
          </w:rPr>
          <w:delText xml:space="preserve"> captured</w:delText>
        </w:r>
      </w:del>
      <w:ins w:id="87" w:author="Caitlin Jeffrey" w:date="2023-11-18T12:41:00Z">
        <w:r w:rsidR="002729EA">
          <w:rPr>
            <w:rFonts w:ascii="Times New Roman" w:hAnsi="Times New Roman" w:cs="Times New Roman"/>
            <w:sz w:val="24"/>
            <w:szCs w:val="24"/>
          </w:rPr>
          <w:t>metrics captured</w:t>
        </w:r>
      </w:ins>
      <w:r w:rsidR="003054BB">
        <w:rPr>
          <w:rFonts w:ascii="Times New Roman" w:hAnsi="Times New Roman" w:cs="Times New Roman"/>
          <w:sz w:val="24"/>
          <w:szCs w:val="24"/>
        </w:rPr>
        <w:t xml:space="preserve">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r w:rsidR="009A4CA8">
        <w:rPr>
          <w:rFonts w:ascii="Times New Roman" w:hAnsi="Times New Roman" w:cs="Times New Roman"/>
          <w:sz w:val="24"/>
          <w:szCs w:val="24"/>
        </w:rPr>
        <w:t>test da</w:t>
      </w:r>
      <w:ins w:id="88" w:author="Caitlin Jeffrey" w:date="2023-11-18T12:41:00Z">
        <w:r w:rsidR="00346E3B">
          <w:rPr>
            <w:rFonts w:ascii="Times New Roman" w:hAnsi="Times New Roman" w:cs="Times New Roman"/>
            <w:sz w:val="24"/>
            <w:szCs w:val="24"/>
          </w:rPr>
          <w:t>ta</w:t>
        </w:r>
      </w:ins>
      <w:del w:id="89" w:author="Caitlin Jeffrey" w:date="2023-11-18T12:41:00Z">
        <w:r w:rsidR="009A4CA8" w:rsidDel="00346E3B">
          <w:rPr>
            <w:rFonts w:ascii="Times New Roman" w:hAnsi="Times New Roman" w:cs="Times New Roman"/>
            <w:sz w:val="24"/>
            <w:szCs w:val="24"/>
          </w:rPr>
          <w:delText>y</w:delText>
        </w:r>
      </w:del>
      <w:r w:rsidR="009A4CA8">
        <w:rPr>
          <w:rFonts w:ascii="Times New Roman" w:hAnsi="Times New Roman" w:cs="Times New Roman"/>
          <w:sz w:val="24"/>
          <w:szCs w:val="24"/>
        </w:rPr>
        <w:t xml:space="preserve"> </w:t>
      </w:r>
      <w:ins w:id="90" w:author="Caitlin Jeffrey" w:date="2023-11-18T12:42:00Z">
        <w:r w:rsidR="0073067A">
          <w:rPr>
            <w:rFonts w:ascii="Times New Roman" w:hAnsi="Times New Roman" w:cs="Times New Roman"/>
            <w:sz w:val="24"/>
            <w:szCs w:val="24"/>
          </w:rPr>
          <w:t>(</w:t>
        </w:r>
        <w:r w:rsidR="00657A32">
          <w:rPr>
            <w:rFonts w:ascii="Times New Roman" w:hAnsi="Times New Roman" w:cs="Times New Roman"/>
            <w:sz w:val="24"/>
            <w:szCs w:val="24"/>
          </w:rPr>
          <w:t xml:space="preserve">cow-level </w:t>
        </w:r>
        <w:r w:rsidR="00657A32" w:rsidRPr="00604EDE">
          <w:rPr>
            <w:rFonts w:ascii="Times New Roman" w:hAnsi="Times New Roman" w:cs="Times New Roman"/>
            <w:sz w:val="24"/>
            <w:szCs w:val="24"/>
          </w:rPr>
          <w:t>udder health measures</w:t>
        </w:r>
      </w:ins>
      <w:del w:id="91" w:author="Caitlin Jeffrey" w:date="2023-11-18T12:42:00Z">
        <w:r w:rsidR="009A4CA8" w:rsidDel="00657A32">
          <w:rPr>
            <w:rFonts w:ascii="Times New Roman" w:hAnsi="Times New Roman" w:cs="Times New Roman"/>
            <w:sz w:val="24"/>
            <w:szCs w:val="24"/>
          </w:rPr>
          <w:delText xml:space="preserve">somatic cell count </w:delText>
        </w:r>
        <w:r w:rsidR="002F19DA" w:rsidRPr="002F19DA" w:rsidDel="00657A32">
          <w:rPr>
            <w:rFonts w:ascii="Times New Roman" w:hAnsi="Times New Roman" w:cs="Times New Roman"/>
            <w:sz w:val="24"/>
            <w:szCs w:val="24"/>
          </w:rPr>
          <w:delText>record</w:delText>
        </w:r>
      </w:del>
      <w:ins w:id="92" w:author="Caitlin Jeffrey" w:date="2023-11-18T12:43:00Z">
        <w:r w:rsidR="00657A32">
          <w:rPr>
            <w:rFonts w:ascii="Times New Roman" w:hAnsi="Times New Roman" w:cs="Times New Roman"/>
            <w:sz w:val="24"/>
            <w:szCs w:val="24"/>
          </w:rPr>
          <w:t>,</w:t>
        </w:r>
      </w:ins>
      <w:del w:id="93" w:author="Caitlin Jeffrey" w:date="2023-11-18T12:42:00Z">
        <w:r w:rsidR="002F19DA" w:rsidRPr="002F19DA" w:rsidDel="00657A32">
          <w:rPr>
            <w:rFonts w:ascii="Times New Roman" w:hAnsi="Times New Roman" w:cs="Times New Roman"/>
            <w:sz w:val="24"/>
            <w:szCs w:val="24"/>
          </w:rPr>
          <w:delText>s</w:delText>
        </w:r>
        <w:r w:rsidR="00185A8E" w:rsidRPr="00604EDE" w:rsidDel="00657A32">
          <w:rPr>
            <w:rFonts w:ascii="Times New Roman" w:hAnsi="Times New Roman" w:cs="Times New Roman"/>
            <w:sz w:val="24"/>
            <w:szCs w:val="24"/>
          </w:rPr>
          <w:delText>,</w:delText>
        </w:r>
      </w:del>
      <w:r w:rsidR="00185A8E" w:rsidRPr="00604EDE">
        <w:rPr>
          <w:rFonts w:ascii="Times New Roman" w:hAnsi="Times New Roman" w:cs="Times New Roman"/>
          <w:sz w:val="24"/>
          <w:szCs w:val="24"/>
        </w:rPr>
        <w:t xml:space="preserve"> </w:t>
      </w:r>
      <w:del w:id="94" w:author="Caitlin Jeffrey" w:date="2023-11-18T13:19:00Z">
        <w:r w:rsidR="001A283D" w:rsidDel="009C78D7">
          <w:rPr>
            <w:rFonts w:ascii="Times New Roman" w:hAnsi="Times New Roman" w:cs="Times New Roman"/>
            <w:sz w:val="24"/>
            <w:szCs w:val="24"/>
          </w:rPr>
          <w:delText xml:space="preserve">bulk </w:delText>
        </w:r>
        <w:r w:rsidR="00D20D07" w:rsidDel="009C78D7">
          <w:rPr>
            <w:rFonts w:ascii="Times New Roman" w:hAnsi="Times New Roman" w:cs="Times New Roman"/>
            <w:sz w:val="24"/>
            <w:szCs w:val="24"/>
          </w:rPr>
          <w:delText>tank</w:delText>
        </w:r>
        <w:r w:rsidR="001A283D" w:rsidDel="009C78D7">
          <w:rPr>
            <w:rFonts w:ascii="Times New Roman" w:hAnsi="Times New Roman" w:cs="Times New Roman"/>
            <w:sz w:val="24"/>
            <w:szCs w:val="24"/>
          </w:rPr>
          <w:delText xml:space="preserve"> milk </w:delText>
        </w:r>
        <w:r w:rsidR="00D20D07" w:rsidDel="009C78D7">
          <w:rPr>
            <w:rFonts w:ascii="Times New Roman" w:hAnsi="Times New Roman" w:cs="Times New Roman"/>
            <w:sz w:val="24"/>
            <w:szCs w:val="24"/>
          </w:rPr>
          <w:delText>somatic cell count</w:delText>
        </w:r>
      </w:del>
      <w:ins w:id="95" w:author="Caitlin Jeffrey" w:date="2023-11-18T12:42:00Z">
        <w:r w:rsidR="00657A32" w:rsidRPr="00604EDE">
          <w:rPr>
            <w:rFonts w:ascii="Times New Roman" w:hAnsi="Times New Roman" w:cs="Times New Roman"/>
            <w:sz w:val="24"/>
            <w:szCs w:val="24"/>
          </w:rPr>
          <w:t>milk production</w:t>
        </w:r>
        <w:r w:rsidR="00657A32">
          <w:rPr>
            <w:rFonts w:ascii="Times New Roman" w:hAnsi="Times New Roman" w:cs="Times New Roman"/>
            <w:sz w:val="24"/>
            <w:szCs w:val="24"/>
          </w:rPr>
          <w:t>)</w:t>
        </w:r>
      </w:ins>
      <w:del w:id="96" w:author="Caitlin Jeffrey" w:date="2023-11-18T12:43:00Z">
        <w:r w:rsidR="00EE6C37" w:rsidDel="007D4609">
          <w:rPr>
            <w:rFonts w:ascii="Times New Roman" w:hAnsi="Times New Roman" w:cs="Times New Roman"/>
            <w:sz w:val="24"/>
            <w:szCs w:val="24"/>
          </w:rPr>
          <w:delText xml:space="preserve"> </w:delText>
        </w:r>
      </w:del>
      <w:del w:id="97" w:author="Caitlin Jeffrey" w:date="2023-11-18T12:42:00Z">
        <w:r w:rsidR="00EE6C37" w:rsidDel="0073067A">
          <w:rPr>
            <w:rFonts w:ascii="Times New Roman" w:hAnsi="Times New Roman" w:cs="Times New Roman"/>
            <w:sz w:val="24"/>
            <w:szCs w:val="24"/>
          </w:rPr>
          <w:delText>(BTSCC)</w:delText>
        </w:r>
      </w:del>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ins w:id="98" w:author="Caitlin Jeffrey" w:date="2023-11-18T13:19:00Z">
        <w:r w:rsidR="009C78D7">
          <w:rPr>
            <w:rFonts w:ascii="Times New Roman" w:hAnsi="Times New Roman" w:cs="Times New Roman"/>
            <w:sz w:val="24"/>
            <w:szCs w:val="24"/>
          </w:rPr>
          <w:t>milk somatic cell count</w:t>
        </w:r>
      </w:ins>
      <w:ins w:id="99" w:author="Caitlin Jeffrey" w:date="2023-11-18T13:26:00Z">
        <w:r w:rsidR="000C65B6">
          <w:rPr>
            <w:rFonts w:ascii="Times New Roman" w:hAnsi="Times New Roman" w:cs="Times New Roman"/>
            <w:sz w:val="24"/>
            <w:szCs w:val="24"/>
          </w:rPr>
          <w:t xml:space="preserve"> (BT</w:t>
        </w:r>
        <w:r w:rsidR="000C65B6" w:rsidRPr="00604EDE">
          <w:rPr>
            <w:rFonts w:ascii="Times New Roman" w:hAnsi="Times New Roman" w:cs="Times New Roman"/>
            <w:sz w:val="24"/>
            <w:szCs w:val="24"/>
          </w:rPr>
          <w:t>SCC</w:t>
        </w:r>
        <w:r w:rsidR="000C65B6">
          <w:rPr>
            <w:rFonts w:ascii="Times New Roman" w:hAnsi="Times New Roman" w:cs="Times New Roman"/>
            <w:sz w:val="24"/>
            <w:szCs w:val="24"/>
          </w:rPr>
          <w:t>)</w:t>
        </w:r>
      </w:ins>
      <w:ins w:id="100" w:author="Caitlin Jeffrey" w:date="2023-11-18T13:19:00Z">
        <w:r w:rsidR="009C78D7">
          <w:rPr>
            <w:rFonts w:ascii="Times New Roman" w:hAnsi="Times New Roman" w:cs="Times New Roman"/>
            <w:sz w:val="24"/>
            <w:szCs w:val="24"/>
          </w:rPr>
          <w:t xml:space="preserve"> and </w:t>
        </w:r>
      </w:ins>
      <w:r w:rsidR="00185A8E" w:rsidRPr="00604EDE">
        <w:rPr>
          <w:rFonts w:ascii="Times New Roman" w:hAnsi="Times New Roman" w:cs="Times New Roman"/>
          <w:sz w:val="24"/>
          <w:szCs w:val="24"/>
        </w:rPr>
        <w:t xml:space="preserve">aerobic culture data, </w:t>
      </w:r>
      <w:del w:id="101" w:author="Caitlin Jeffrey" w:date="2023-11-18T12:42:00Z">
        <w:r w:rsidR="007C3870" w:rsidRPr="00604EDE" w:rsidDel="0073067A">
          <w:rPr>
            <w:rFonts w:ascii="Times New Roman" w:hAnsi="Times New Roman" w:cs="Times New Roman"/>
            <w:sz w:val="24"/>
            <w:szCs w:val="24"/>
          </w:rPr>
          <w:delText>milk production</w:delText>
        </w:r>
      </w:del>
      <w:ins w:id="102" w:author="Caitlin Jeffrey" w:date="2023-11-18T12:43:00Z">
        <w:r w:rsidR="00772D53">
          <w:rPr>
            <w:rFonts w:ascii="Times New Roman" w:hAnsi="Times New Roman" w:cs="Times New Roman"/>
            <w:sz w:val="24"/>
            <w:szCs w:val="24"/>
          </w:rPr>
          <w:t>or</w:t>
        </w:r>
      </w:ins>
      <w:del w:id="103" w:author="Caitlin Jeffrey" w:date="2023-11-18T12:43:00Z">
        <w:r w:rsidR="00BA5071" w:rsidRPr="00604EDE" w:rsidDel="00772D53">
          <w:rPr>
            <w:rFonts w:ascii="Times New Roman" w:hAnsi="Times New Roman" w:cs="Times New Roman"/>
            <w:sz w:val="24"/>
            <w:szCs w:val="24"/>
          </w:rPr>
          <w:delText>,</w:delText>
        </w:r>
        <w:r w:rsidR="007C3870" w:rsidRPr="00604EDE" w:rsidDel="00772D53">
          <w:rPr>
            <w:rFonts w:ascii="Times New Roman" w:hAnsi="Times New Roman" w:cs="Times New Roman"/>
            <w:sz w:val="24"/>
            <w:szCs w:val="24"/>
          </w:rPr>
          <w:delText xml:space="preserve"> </w:delText>
        </w:r>
        <w:r w:rsidR="00185A8E" w:rsidRPr="00604EDE" w:rsidDel="00772D53">
          <w:rPr>
            <w:rFonts w:ascii="Times New Roman" w:hAnsi="Times New Roman" w:cs="Times New Roman"/>
            <w:sz w:val="24"/>
            <w:szCs w:val="24"/>
          </w:rPr>
          <w:delText>and</w:delText>
        </w:r>
      </w:del>
      <w:r w:rsidR="00185A8E" w:rsidRPr="00604EDE">
        <w:rPr>
          <w:rFonts w:ascii="Times New Roman" w:hAnsi="Times New Roman" w:cs="Times New Roman"/>
          <w:sz w:val="24"/>
          <w:szCs w:val="24"/>
        </w:rPr>
        <w:t xml:space="preserve">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del w:id="104" w:author="Caitlin Jeffrey" w:date="2023-11-22T12:08:00Z">
        <w:r w:rsidR="002E73E1" w:rsidRPr="002E73E1" w:rsidDel="00E56D82">
          <w:rPr>
            <w:rFonts w:ascii="Times New Roman" w:hAnsi="Times New Roman" w:cs="Times New Roman"/>
            <w:sz w:val="24"/>
            <w:szCs w:val="24"/>
          </w:rPr>
          <w:delText xml:space="preserve"> </w:delText>
        </w:r>
      </w:del>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r w:rsidR="009A4CA8">
        <w:rPr>
          <w:rFonts w:ascii="Times New Roman" w:hAnsi="Times New Roman" w:cs="Times New Roman"/>
          <w:sz w:val="24"/>
          <w:szCs w:val="24"/>
        </w:rPr>
        <w:t>a secondary analysis was conducted using</w:t>
      </w:r>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r w:rsidR="009A4CA8">
        <w:rPr>
          <w:rFonts w:ascii="Times New Roman" w:hAnsi="Times New Roman" w:cs="Times New Roman"/>
          <w:sz w:val="24"/>
          <w:szCs w:val="24"/>
        </w:rPr>
        <w:t xml:space="preserve">herd </w:t>
      </w:r>
      <w:r w:rsidR="00185A8E" w:rsidRPr="00604EDE">
        <w:rPr>
          <w:rFonts w:ascii="Times New Roman" w:hAnsi="Times New Roman" w:cs="Times New Roman"/>
          <w:sz w:val="24"/>
          <w:szCs w:val="24"/>
        </w:rPr>
        <w:t xml:space="preserve">management factors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r w:rsidR="00EE07B9">
        <w:rPr>
          <w:rFonts w:ascii="Times New Roman" w:hAnsi="Times New Roman" w:cs="Times New Roman"/>
          <w:sz w:val="24"/>
          <w:szCs w:val="24"/>
        </w:rPr>
        <w:t xml:space="preserve">t all differences found were statistically significant, </w:t>
      </w:r>
      <w:r w:rsidR="00085515">
        <w:rPr>
          <w:rFonts w:ascii="Times New Roman" w:hAnsi="Times New Roman" w:cs="Times New Roman"/>
          <w:sz w:val="24"/>
          <w:szCs w:val="24"/>
        </w:rPr>
        <w:t>numeric differences</w:t>
      </w:r>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important</w:t>
      </w:r>
      <w:r w:rsidR="00085515">
        <w:rPr>
          <w:rFonts w:ascii="Times New Roman" w:hAnsi="Times New Roman" w:cs="Times New Roman"/>
          <w:sz w:val="24"/>
          <w:szCs w:val="24"/>
        </w:rPr>
        <w:t xml:space="preserve"> </w:t>
      </w:r>
      <w:r w:rsidR="00106324">
        <w:rPr>
          <w:rFonts w:ascii="Times New Roman" w:hAnsi="Times New Roman" w:cs="Times New Roman"/>
          <w:sz w:val="24"/>
          <w:szCs w:val="24"/>
        </w:rPr>
        <w:t>are reported</w:t>
      </w:r>
      <w:r w:rsidR="00085515">
        <w:rPr>
          <w:rFonts w:ascii="Times New Roman" w:hAnsi="Times New Roman" w:cs="Times New Roman"/>
          <w:sz w:val="24"/>
          <w:szCs w:val="24"/>
        </w:rPr>
        <w:t xml:space="preserve"> showing f</w:t>
      </w:r>
      <w:r w:rsidR="00185A8E" w:rsidRPr="00604EDE">
        <w:rPr>
          <w:rFonts w:ascii="Times New Roman" w:hAnsi="Times New Roman" w:cs="Times New Roman"/>
          <w:sz w:val="24"/>
          <w:szCs w:val="24"/>
        </w:rPr>
        <w:t xml:space="preserve">arms with deeper bedding </w:t>
      </w:r>
      <w:r w:rsidR="00DA46AC">
        <w:rPr>
          <w:rFonts w:ascii="Times New Roman" w:hAnsi="Times New Roman" w:cs="Times New Roman"/>
          <w:sz w:val="24"/>
          <w:szCs w:val="24"/>
        </w:rPr>
        <w:t>had</w:t>
      </w:r>
      <w:r w:rsidR="00185A8E" w:rsidRPr="00604EDE">
        <w:rPr>
          <w:rFonts w:ascii="Times New Roman" w:hAnsi="Times New Roman" w:cs="Times New Roman"/>
          <w:sz w:val="24"/>
          <w:szCs w:val="24"/>
        </w:rPr>
        <w:t xml:space="preserve"> 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w:t>
      </w:r>
      <w:ins w:id="105" w:author="Caitlin Jeffrey" w:date="2023-11-18T13:20:00Z">
        <w:r w:rsidR="00685A88" w:rsidRPr="00604EDE">
          <w:rPr>
            <w:rFonts w:ascii="Times New Roman" w:hAnsi="Times New Roman" w:cs="Times New Roman"/>
            <w:sz w:val="24"/>
            <w:szCs w:val="24"/>
          </w:rPr>
          <w:t xml:space="preserve">lower </w:t>
        </w:r>
        <w:proofErr w:type="spellStart"/>
        <w:r w:rsidR="00685A88">
          <w:rPr>
            <w:rFonts w:ascii="Times New Roman" w:hAnsi="Times New Roman" w:cs="Times New Roman"/>
            <w:sz w:val="24"/>
            <w:szCs w:val="24"/>
          </w:rPr>
          <w:t>newSCS</w:t>
        </w:r>
        <w:proofErr w:type="spellEnd"/>
        <w:r w:rsidR="00685A88" w:rsidRPr="00604EDE">
          <w:rPr>
            <w:rFonts w:ascii="Times New Roman" w:hAnsi="Times New Roman" w:cs="Times New Roman"/>
            <w:sz w:val="24"/>
            <w:szCs w:val="24"/>
          </w:rPr>
          <w:t xml:space="preserve">, lower </w:t>
        </w:r>
        <w:proofErr w:type="spellStart"/>
        <w:r w:rsidR="00685A88">
          <w:rPr>
            <w:rFonts w:ascii="Times New Roman" w:hAnsi="Times New Roman" w:cs="Times New Roman"/>
            <w:sz w:val="24"/>
            <w:szCs w:val="24"/>
          </w:rPr>
          <w:t>elevSCS</w:t>
        </w:r>
        <w:proofErr w:type="spellEnd"/>
        <w:r w:rsidR="00685A88" w:rsidRPr="00604EDE">
          <w:rPr>
            <w:rFonts w:ascii="Times New Roman" w:hAnsi="Times New Roman" w:cs="Times New Roman"/>
            <w:sz w:val="24"/>
            <w:szCs w:val="24"/>
          </w:rPr>
          <w:t>, lower av</w:t>
        </w:r>
        <w:r w:rsidR="00685A88">
          <w:rPr>
            <w:rFonts w:ascii="Times New Roman" w:hAnsi="Times New Roman" w:cs="Times New Roman"/>
            <w:sz w:val="24"/>
            <w:szCs w:val="24"/>
          </w:rPr>
          <w:t>g.</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and </w:t>
        </w:r>
      </w:ins>
      <w:ins w:id="106" w:author="Caitlin Jeffrey" w:date="2023-11-18T13:27:00Z">
        <w:r w:rsidR="00086AB3">
          <w:rPr>
            <w:rFonts w:ascii="Times New Roman" w:hAnsi="Times New Roman" w:cs="Times New Roman"/>
            <w:sz w:val="24"/>
            <w:szCs w:val="24"/>
          </w:rPr>
          <w:t>better</w:t>
        </w:r>
      </w:ins>
      <w:ins w:id="107" w:author="Caitlin Jeffrey" w:date="2023-11-18T13:20:00Z">
        <w:r w:rsidR="00685A88" w:rsidRPr="00604EDE">
          <w:rPr>
            <w:rFonts w:ascii="Times New Roman" w:hAnsi="Times New Roman" w:cs="Times New Roman"/>
            <w:sz w:val="24"/>
            <w:szCs w:val="24"/>
          </w:rPr>
          <w:t xml:space="preserve"> </w:t>
        </w:r>
      </w:ins>
      <w:ins w:id="108" w:author="Caitlin Jeffrey" w:date="2023-11-18T13:21:00Z">
        <w:r w:rsidR="00685A88">
          <w:rPr>
            <w:rFonts w:ascii="Times New Roman" w:hAnsi="Times New Roman" w:cs="Times New Roman"/>
            <w:sz w:val="24"/>
            <w:szCs w:val="24"/>
          </w:rPr>
          <w:t xml:space="preserve">udder </w:t>
        </w:r>
      </w:ins>
      <w:ins w:id="109" w:author="Caitlin Jeffrey" w:date="2023-11-18T13:20:00Z">
        <w:r w:rsidR="00685A88" w:rsidRPr="00604EDE">
          <w:rPr>
            <w:rFonts w:ascii="Times New Roman" w:hAnsi="Times New Roman" w:cs="Times New Roman"/>
            <w:sz w:val="24"/>
            <w:szCs w:val="24"/>
          </w:rPr>
          <w:t>hygiene metrics.</w:t>
        </w:r>
      </w:ins>
      <w:del w:id="110" w:author="Caitlin Jeffrey" w:date="2023-11-18T13:20:00Z">
        <w:r w:rsidR="00185A8E" w:rsidRPr="00604EDE" w:rsidDel="00685A88">
          <w:rPr>
            <w:rFonts w:ascii="Times New Roman" w:hAnsi="Times New Roman" w:cs="Times New Roman"/>
            <w:sz w:val="24"/>
            <w:szCs w:val="24"/>
          </w:rPr>
          <w:delText xml:space="preserve">lower </w:delText>
        </w:r>
        <w:r w:rsidR="008F1371" w:rsidDel="00685A88">
          <w:rPr>
            <w:rFonts w:ascii="Times New Roman" w:hAnsi="Times New Roman" w:cs="Times New Roman"/>
            <w:sz w:val="24"/>
            <w:szCs w:val="24"/>
          </w:rPr>
          <w:delText>newly elevated</w:delText>
        </w:r>
        <w:r w:rsidR="00A83068" w:rsidDel="00685A88">
          <w:rPr>
            <w:rFonts w:ascii="Times New Roman" w:hAnsi="Times New Roman" w:cs="Times New Roman"/>
            <w:sz w:val="24"/>
            <w:szCs w:val="24"/>
          </w:rPr>
          <w:delText xml:space="preserve"> </w:delText>
        </w:r>
        <w:r w:rsidR="009B3369" w:rsidDel="00685A88">
          <w:rPr>
            <w:rFonts w:ascii="Times New Roman" w:hAnsi="Times New Roman" w:cs="Times New Roman"/>
            <w:sz w:val="24"/>
            <w:szCs w:val="24"/>
          </w:rPr>
          <w:delText>SC</w:delText>
        </w:r>
        <w:r w:rsidR="00695588" w:rsidDel="00685A88">
          <w:rPr>
            <w:rFonts w:ascii="Times New Roman" w:hAnsi="Times New Roman" w:cs="Times New Roman"/>
            <w:sz w:val="24"/>
            <w:szCs w:val="24"/>
          </w:rPr>
          <w:delText>S</w:delText>
        </w:r>
        <w:r w:rsidR="00185A8E" w:rsidRPr="00604EDE" w:rsidDel="00685A88">
          <w:rPr>
            <w:rFonts w:ascii="Times New Roman" w:hAnsi="Times New Roman" w:cs="Times New Roman"/>
            <w:sz w:val="24"/>
            <w:szCs w:val="24"/>
          </w:rPr>
          <w:delText xml:space="preserve">, lower </w:delText>
        </w:r>
        <w:r w:rsidR="00535BFF" w:rsidDel="00685A88">
          <w:rPr>
            <w:rFonts w:ascii="Times New Roman" w:hAnsi="Times New Roman" w:cs="Times New Roman"/>
            <w:sz w:val="24"/>
            <w:szCs w:val="24"/>
          </w:rPr>
          <w:delText xml:space="preserve">current </w:delText>
        </w:r>
        <w:r w:rsidR="009B3369" w:rsidDel="00685A88">
          <w:rPr>
            <w:rFonts w:ascii="Times New Roman" w:hAnsi="Times New Roman" w:cs="Times New Roman"/>
            <w:sz w:val="24"/>
            <w:szCs w:val="24"/>
          </w:rPr>
          <w:delText>SC</w:delText>
        </w:r>
        <w:r w:rsidR="00891BA9" w:rsidDel="00685A88">
          <w:rPr>
            <w:rFonts w:ascii="Times New Roman" w:hAnsi="Times New Roman" w:cs="Times New Roman"/>
            <w:sz w:val="24"/>
            <w:szCs w:val="24"/>
          </w:rPr>
          <w:delText>S</w:delText>
        </w:r>
        <w:r w:rsidR="00185A8E" w:rsidRPr="00604EDE" w:rsidDel="00685A88">
          <w:rPr>
            <w:rFonts w:ascii="Times New Roman" w:hAnsi="Times New Roman" w:cs="Times New Roman"/>
            <w:sz w:val="24"/>
            <w:szCs w:val="24"/>
          </w:rPr>
          <w:delText xml:space="preserve">, lower </w:delText>
        </w:r>
        <w:r w:rsidR="00A83068" w:rsidDel="00685A88">
          <w:rPr>
            <w:rFonts w:ascii="Times New Roman" w:hAnsi="Times New Roman" w:cs="Times New Roman"/>
            <w:sz w:val="24"/>
            <w:szCs w:val="24"/>
          </w:rPr>
          <w:delText>av</w:delText>
        </w:r>
      </w:del>
      <w:del w:id="111" w:author="Caitlin Jeffrey" w:date="2023-11-18T12:58:00Z">
        <w:r w:rsidR="00A83068" w:rsidDel="00A30C5E">
          <w:rPr>
            <w:rFonts w:ascii="Times New Roman" w:hAnsi="Times New Roman" w:cs="Times New Roman"/>
            <w:sz w:val="24"/>
            <w:szCs w:val="24"/>
          </w:rPr>
          <w:delText>erage</w:delText>
        </w:r>
      </w:del>
      <w:del w:id="112" w:author="Caitlin Jeffrey" w:date="2023-11-18T13:20:00Z">
        <w:r w:rsidR="00185A8E" w:rsidRPr="00604EDE" w:rsidDel="00685A88">
          <w:rPr>
            <w:rFonts w:ascii="Times New Roman" w:hAnsi="Times New Roman" w:cs="Times New Roman"/>
            <w:sz w:val="24"/>
            <w:szCs w:val="24"/>
          </w:rPr>
          <w:delText xml:space="preserve"> </w:delText>
        </w:r>
        <w:r w:rsidR="005C7542" w:rsidDel="00685A88">
          <w:rPr>
            <w:rFonts w:ascii="Times New Roman" w:hAnsi="Times New Roman" w:cs="Times New Roman"/>
            <w:sz w:val="24"/>
            <w:szCs w:val="24"/>
          </w:rPr>
          <w:delText>SCS</w:delText>
        </w:r>
      </w:del>
      <w:del w:id="113" w:author="Caitlin Jeffrey" w:date="2023-11-18T13:21:00Z">
        <w:r w:rsidR="00185A8E" w:rsidRPr="00604EDE" w:rsidDel="00685A88">
          <w:rPr>
            <w:rFonts w:ascii="Times New Roman" w:hAnsi="Times New Roman" w:cs="Times New Roman"/>
            <w:sz w:val="24"/>
            <w:szCs w:val="24"/>
          </w:rPr>
          <w:delText>, and improved hygiene metrics.</w:delText>
        </w:r>
      </w:del>
      <w:r w:rsidR="00185A8E" w:rsidRPr="00604EDE">
        <w:rPr>
          <w:rFonts w:ascii="Times New Roman" w:hAnsi="Times New Roman" w:cs="Times New Roman"/>
          <w:sz w:val="24"/>
          <w:szCs w:val="24"/>
        </w:rPr>
        <w:t xml:space="preserve"> Farms with lower mean </w:t>
      </w:r>
      <w:r w:rsidR="00185A8E" w:rsidRPr="00604EDE">
        <w:rPr>
          <w:rFonts w:ascii="Times New Roman" w:hAnsi="Times New Roman" w:cs="Times New Roman"/>
          <w:sz w:val="24"/>
          <w:szCs w:val="24"/>
        </w:rPr>
        <w:lastRenderedPageBreak/>
        <w:t xml:space="preserve">udder hygiene scores </w:t>
      </w:r>
      <w:r w:rsidR="009E70B5">
        <w:rPr>
          <w:rFonts w:ascii="Times New Roman" w:hAnsi="Times New Roman" w:cs="Times New Roman"/>
          <w:sz w:val="24"/>
          <w:szCs w:val="24"/>
        </w:rPr>
        <w:t>had numerically</w:t>
      </w:r>
      <w:del w:id="114" w:author="Caitlin Jeffrey" w:date="2023-11-18T13:22:00Z">
        <w:r w:rsidR="009E70B5" w:rsidDel="00BB415C">
          <w:rPr>
            <w:rFonts w:ascii="Times New Roman" w:hAnsi="Times New Roman" w:cs="Times New Roman"/>
            <w:sz w:val="24"/>
            <w:szCs w:val="24"/>
          </w:rPr>
          <w:delText xml:space="preserve"> </w:delText>
        </w:r>
        <w:r w:rsidR="00185A8E" w:rsidRPr="00604EDE" w:rsidDel="00BB415C">
          <w:rPr>
            <w:rFonts w:ascii="Times New Roman" w:hAnsi="Times New Roman" w:cs="Times New Roman"/>
            <w:sz w:val="24"/>
            <w:szCs w:val="24"/>
          </w:rPr>
          <w:delText>lower</w:delText>
        </w:r>
      </w:del>
      <w:r w:rsidR="00185A8E" w:rsidRPr="00604EDE">
        <w:rPr>
          <w:rFonts w:ascii="Times New Roman" w:hAnsi="Times New Roman" w:cs="Times New Roman"/>
          <w:sz w:val="24"/>
          <w:szCs w:val="24"/>
        </w:rPr>
        <w:t xml:space="preserve"> </w:t>
      </w:r>
      <w:del w:id="115" w:author="Caitlin Jeffrey" w:date="2023-11-18T12:53:00Z">
        <w:r w:rsidR="00A07738" w:rsidDel="00AC6C5C">
          <w:rPr>
            <w:rFonts w:ascii="Times New Roman" w:hAnsi="Times New Roman" w:cs="Times New Roman"/>
            <w:sz w:val="24"/>
            <w:szCs w:val="24"/>
          </w:rPr>
          <w:delText xml:space="preserve">percent </w:delText>
        </w:r>
      </w:del>
      <w:ins w:id="116" w:author="Caitlin Jeffrey" w:date="2023-11-18T13:21:00Z">
        <w:r w:rsidR="00BB415C" w:rsidRPr="00604EDE">
          <w:rPr>
            <w:rFonts w:ascii="Times New Roman" w:hAnsi="Times New Roman" w:cs="Times New Roman"/>
            <w:sz w:val="24"/>
            <w:szCs w:val="24"/>
          </w:rPr>
          <w:t xml:space="preserve">lower </w:t>
        </w:r>
        <w:proofErr w:type="spellStart"/>
        <w:r w:rsidR="00BB415C">
          <w:rPr>
            <w:rFonts w:ascii="Times New Roman" w:hAnsi="Times New Roman" w:cs="Times New Roman"/>
            <w:sz w:val="24"/>
            <w:szCs w:val="24"/>
          </w:rPr>
          <w:t>chron</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proofErr w:type="spellEnd"/>
        <w:r w:rsidR="00BB415C" w:rsidRPr="00604EDE">
          <w:rPr>
            <w:rFonts w:ascii="Times New Roman" w:hAnsi="Times New Roman" w:cs="Times New Roman"/>
            <w:sz w:val="24"/>
            <w:szCs w:val="24"/>
          </w:rPr>
          <w:t xml:space="preserve">, lower </w:t>
        </w:r>
        <w:proofErr w:type="spellStart"/>
        <w:r w:rsidR="00BB415C" w:rsidRPr="00604EDE">
          <w:rPr>
            <w:rFonts w:ascii="Times New Roman" w:hAnsi="Times New Roman" w:cs="Times New Roman"/>
            <w:sz w:val="24"/>
            <w:szCs w:val="24"/>
          </w:rPr>
          <w:t>elevSC</w:t>
        </w:r>
        <w:r w:rsidR="00BB415C">
          <w:rPr>
            <w:rFonts w:ascii="Times New Roman" w:hAnsi="Times New Roman" w:cs="Times New Roman"/>
            <w:sz w:val="24"/>
            <w:szCs w:val="24"/>
          </w:rPr>
          <w:t>S</w:t>
        </w:r>
        <w:proofErr w:type="spellEnd"/>
        <w:r w:rsidR="00BB415C" w:rsidRPr="00604EDE">
          <w:rPr>
            <w:rFonts w:ascii="Times New Roman" w:hAnsi="Times New Roman" w:cs="Times New Roman"/>
            <w:sz w:val="24"/>
            <w:szCs w:val="24"/>
          </w:rPr>
          <w:t>, and lower av</w:t>
        </w:r>
        <w:r w:rsidR="00BB415C">
          <w:rPr>
            <w:rFonts w:ascii="Times New Roman" w:hAnsi="Times New Roman" w:cs="Times New Roman"/>
            <w:sz w:val="24"/>
            <w:szCs w:val="24"/>
          </w:rPr>
          <w:t>g.</w:t>
        </w:r>
        <w:r w:rsidR="00BB415C" w:rsidRPr="00604EDE">
          <w:rPr>
            <w:rFonts w:ascii="Times New Roman" w:hAnsi="Times New Roman" w:cs="Times New Roman"/>
            <w:sz w:val="24"/>
            <w:szCs w:val="24"/>
          </w:rPr>
          <w:t xml:space="preserve"> </w:t>
        </w:r>
        <w:r w:rsidR="00BB415C">
          <w:rPr>
            <w:rFonts w:ascii="Times New Roman" w:hAnsi="Times New Roman" w:cs="Times New Roman"/>
            <w:sz w:val="24"/>
            <w:szCs w:val="24"/>
          </w:rPr>
          <w:t>SCS</w:t>
        </w:r>
        <w:r w:rsidR="00BB415C" w:rsidRPr="00604EDE">
          <w:rPr>
            <w:rFonts w:ascii="Times New Roman" w:hAnsi="Times New Roman" w:cs="Times New Roman"/>
            <w:sz w:val="24"/>
            <w:szCs w:val="24"/>
          </w:rPr>
          <w:t>.</w:t>
        </w:r>
      </w:ins>
      <w:del w:id="117" w:author="Caitlin Jeffrey" w:date="2023-11-18T13:21:00Z">
        <w:r w:rsidR="00A07738" w:rsidDel="00BB415C">
          <w:rPr>
            <w:rFonts w:ascii="Times New Roman" w:hAnsi="Times New Roman" w:cs="Times New Roman"/>
            <w:sz w:val="24"/>
            <w:szCs w:val="24"/>
          </w:rPr>
          <w:delText xml:space="preserve">cows with chronic </w:delText>
        </w:r>
        <w:r w:rsidR="0027467A" w:rsidRPr="00604EDE" w:rsidDel="00BB415C">
          <w:rPr>
            <w:rFonts w:ascii="Times New Roman" w:hAnsi="Times New Roman" w:cs="Times New Roman"/>
            <w:sz w:val="24"/>
            <w:szCs w:val="24"/>
          </w:rPr>
          <w:delText>SC</w:delText>
        </w:r>
        <w:r w:rsidR="005C7542" w:rsidDel="00BB415C">
          <w:rPr>
            <w:rFonts w:ascii="Times New Roman" w:hAnsi="Times New Roman" w:cs="Times New Roman"/>
            <w:sz w:val="24"/>
            <w:szCs w:val="24"/>
          </w:rPr>
          <w:delText>S</w:delText>
        </w:r>
      </w:del>
      <w:del w:id="118" w:author="Caitlin Jeffrey" w:date="2023-11-18T12:55:00Z">
        <w:r w:rsidR="00185A8E" w:rsidRPr="00604EDE" w:rsidDel="00DF30CF">
          <w:rPr>
            <w:rFonts w:ascii="Times New Roman" w:hAnsi="Times New Roman" w:cs="Times New Roman"/>
            <w:sz w:val="24"/>
            <w:szCs w:val="24"/>
          </w:rPr>
          <w:delText xml:space="preserve">, </w:delText>
        </w:r>
      </w:del>
      <w:del w:id="119" w:author="Caitlin Jeffrey" w:date="2023-11-18T13:21:00Z">
        <w:r w:rsidR="00A07738" w:rsidDel="00BB415C">
          <w:rPr>
            <w:rFonts w:ascii="Times New Roman" w:hAnsi="Times New Roman" w:cs="Times New Roman"/>
            <w:sz w:val="24"/>
            <w:szCs w:val="24"/>
          </w:rPr>
          <w:delText>current</w:delText>
        </w:r>
      </w:del>
      <w:del w:id="120" w:author="Caitlin Jeffrey" w:date="2023-11-18T12:55:00Z">
        <w:r w:rsidR="00A07738" w:rsidDel="004D6F9C">
          <w:rPr>
            <w:rFonts w:ascii="Times New Roman" w:hAnsi="Times New Roman" w:cs="Times New Roman"/>
            <w:sz w:val="24"/>
            <w:szCs w:val="24"/>
          </w:rPr>
          <w:delText xml:space="preserve"> </w:delText>
        </w:r>
      </w:del>
      <w:del w:id="121" w:author="Caitlin Jeffrey" w:date="2023-11-18T13:21:00Z">
        <w:r w:rsidR="001B27BA" w:rsidRPr="00604EDE" w:rsidDel="00BB415C">
          <w:rPr>
            <w:rFonts w:ascii="Times New Roman" w:hAnsi="Times New Roman" w:cs="Times New Roman"/>
            <w:sz w:val="24"/>
            <w:szCs w:val="24"/>
          </w:rPr>
          <w:delText>SC</w:delText>
        </w:r>
        <w:r w:rsidR="008F5181" w:rsidDel="00BB415C">
          <w:rPr>
            <w:rFonts w:ascii="Times New Roman" w:hAnsi="Times New Roman" w:cs="Times New Roman"/>
            <w:sz w:val="24"/>
            <w:szCs w:val="24"/>
          </w:rPr>
          <w:delText>S</w:delText>
        </w:r>
        <w:r w:rsidR="00185A8E" w:rsidRPr="00604EDE" w:rsidDel="00BB415C">
          <w:rPr>
            <w:rFonts w:ascii="Times New Roman" w:hAnsi="Times New Roman" w:cs="Times New Roman"/>
            <w:sz w:val="24"/>
            <w:szCs w:val="24"/>
          </w:rPr>
          <w:delText>, and av</w:delText>
        </w:r>
        <w:r w:rsidR="00873C80" w:rsidDel="00BB415C">
          <w:rPr>
            <w:rFonts w:ascii="Times New Roman" w:hAnsi="Times New Roman" w:cs="Times New Roman"/>
            <w:sz w:val="24"/>
            <w:szCs w:val="24"/>
          </w:rPr>
          <w:delText>erage</w:delText>
        </w:r>
        <w:r w:rsidR="00185A8E" w:rsidRPr="00604EDE" w:rsidDel="00BB415C">
          <w:rPr>
            <w:rFonts w:ascii="Times New Roman" w:hAnsi="Times New Roman" w:cs="Times New Roman"/>
            <w:sz w:val="24"/>
            <w:szCs w:val="24"/>
          </w:rPr>
          <w:delText xml:space="preserve"> </w:delText>
        </w:r>
        <w:r w:rsidR="008F5181" w:rsidDel="00BB415C">
          <w:rPr>
            <w:rFonts w:ascii="Times New Roman" w:hAnsi="Times New Roman" w:cs="Times New Roman"/>
            <w:sz w:val="24"/>
            <w:szCs w:val="24"/>
          </w:rPr>
          <w:delText>SCS</w:delText>
        </w:r>
        <w:r w:rsidR="00185A8E" w:rsidRPr="00604EDE" w:rsidDel="00BB415C">
          <w:rPr>
            <w:rFonts w:ascii="Times New Roman" w:hAnsi="Times New Roman" w:cs="Times New Roman"/>
            <w:sz w:val="24"/>
            <w:szCs w:val="24"/>
          </w:rPr>
          <w:delText>.</w:delText>
        </w:r>
      </w:del>
      <w:r w:rsidR="00185A8E" w:rsidRPr="00604EDE">
        <w:rPr>
          <w:rFonts w:ascii="Times New Roman" w:hAnsi="Times New Roman" w:cs="Times New Roman"/>
          <w:sz w:val="24"/>
          <w:szCs w:val="24"/>
        </w:rPr>
        <w:t xml:space="preserve"> Although statistical power was limited, the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r w:rsidR="0073047F">
        <w:rPr>
          <w:rFonts w:ascii="Times New Roman" w:hAnsi="Times New Roman" w:cs="Times New Roman"/>
          <w:sz w:val="24"/>
          <w:szCs w:val="24"/>
        </w:rPr>
        <w:t>Because</w:t>
      </w:r>
      <w:r w:rsidR="00185A8E" w:rsidRPr="00604EDE">
        <w:rPr>
          <w:rFonts w:ascii="Times New Roman" w:hAnsi="Times New Roman" w:cs="Times New Roman"/>
          <w:sz w:val="24"/>
          <w:szCs w:val="24"/>
        </w:rPr>
        <w:t xml:space="preserve"> outcomes for bedded packs were comparable to more commonly used</w:t>
      </w:r>
      <w:r w:rsidR="00D06D71">
        <w:rPr>
          <w:rFonts w:ascii="Times New Roman" w:hAnsi="Times New Roman" w:cs="Times New Roman"/>
          <w:sz w:val="24"/>
          <w:szCs w:val="24"/>
        </w:rPr>
        <w:t xml:space="preserve"> indoor</w:t>
      </w:r>
      <w:r w:rsidR="00185A8E" w:rsidRPr="00604EDE">
        <w:rPr>
          <w:rFonts w:ascii="Times New Roman" w:hAnsi="Times New Roman" w:cs="Times New Roman"/>
          <w:sz w:val="24"/>
          <w:szCs w:val="24"/>
        </w:rPr>
        <w:t xml:space="preserve"> housing systems, </w:t>
      </w:r>
      <w:r w:rsidR="00885044">
        <w:rPr>
          <w:rFonts w:ascii="Times New Roman" w:hAnsi="Times New Roman" w:cs="Times New Roman"/>
          <w:sz w:val="24"/>
          <w:szCs w:val="24"/>
        </w:rPr>
        <w:t xml:space="preserve">we conclude that bedded pack facilities </w:t>
      </w:r>
      <w:r w:rsidR="00F92285">
        <w:rPr>
          <w:rFonts w:ascii="Times New Roman" w:hAnsi="Times New Roman" w:cs="Times New Roman"/>
          <w:sz w:val="24"/>
          <w:szCs w:val="24"/>
        </w:rPr>
        <w:t xml:space="preserve">are </w:t>
      </w:r>
      <w:r w:rsidR="00185A8E" w:rsidRPr="00604EDE">
        <w:rPr>
          <w:rFonts w:ascii="Times New Roman" w:hAnsi="Times New Roman" w:cs="Times New Roman"/>
          <w:sz w:val="24"/>
          <w:szCs w:val="24"/>
        </w:rPr>
        <w:t>a viable option for</w:t>
      </w:r>
      <w:r w:rsidR="002848F4">
        <w:rPr>
          <w:rFonts w:ascii="Times New Roman" w:hAnsi="Times New Roman" w:cs="Times New Roman"/>
          <w:sz w:val="24"/>
          <w:szCs w:val="24"/>
        </w:rPr>
        <w:t xml:space="preserve"> confinement during the non-grazing season for</w:t>
      </w:r>
      <w:r w:rsidR="00185A8E" w:rsidRPr="00604EDE">
        <w:rPr>
          <w:rFonts w:ascii="Times New Roman" w:hAnsi="Times New Roman" w:cs="Times New Roman"/>
          <w:sz w:val="24"/>
          <w:szCs w:val="24"/>
        </w:rPr>
        <w:t xml:space="preserve"> pasture-based herds interested in a loose-housing system in </w:t>
      </w:r>
      <w:r w:rsidR="00372221">
        <w:rPr>
          <w:rFonts w:ascii="Times New Roman" w:hAnsi="Times New Roman" w:cs="Times New Roman"/>
          <w:sz w:val="24"/>
          <w:szCs w:val="24"/>
        </w:rPr>
        <w:t>the Northeast</w:t>
      </w:r>
      <w:ins w:id="122" w:author="Caitlin Jeffrey" w:date="2023-11-22T15:20:00Z">
        <w:r w:rsidR="00A26B22">
          <w:rPr>
            <w:rFonts w:ascii="Times New Roman" w:hAnsi="Times New Roman" w:cs="Times New Roman"/>
            <w:sz w:val="24"/>
            <w:szCs w:val="24"/>
          </w:rPr>
          <w:t>ern US</w:t>
        </w:r>
      </w:ins>
      <w:r w:rsidR="00185A8E"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r w:rsidRPr="00604EDE">
        <w:rPr>
          <w:rStyle w:val="Emphasis"/>
          <w:rFonts w:ascii="Times New Roman" w:eastAsia="ComputerModern-Regular" w:hAnsi="Times New Roman" w:cs="Times New Roman"/>
          <w:b/>
          <w:bCs/>
          <w:i w:val="0"/>
          <w:iCs w:val="0"/>
          <w:sz w:val="24"/>
          <w:szCs w:val="24"/>
        </w:rPr>
        <w:t xml:space="preserve">Keywords: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Introduction</w:t>
      </w:r>
    </w:p>
    <w:p w14:paraId="263F70AF" w14:textId="3C239C89" w:rsidR="00EB7520" w:rsidRDefault="00EB7520" w:rsidP="00EB7520">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(Klaas and Zadoks, 2018)</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Teats of dairy cattle may be in direct contact with bedding 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TnVtPjYxMDwvUmVjTnVtPjxEaXNwbGF5VGV4dD4oVHVja2VyIGFuZCBXZWFyeSwgMjAwNDsgQ29v
ayBldCBhbC4sIDIwMDU7IEhvZ2FuIGFuZCBTbWl0aCwgMjAxMik8L0Rpc3BsYXlUZXh0PjxyZWNv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sidR="001F325E">
        <w:rPr>
          <w:rFonts w:ascii="Times New Roman" w:eastAsia="Times New Roman" w:hAnsi="Times New Roman" w:cs="Times New Roman"/>
          <w:color w:val="0E101A"/>
          <w:sz w:val="24"/>
          <w:szCs w:val="24"/>
        </w:rPr>
        <w:instrText xml:space="preserve"> ADDIN EN.CITE </w:instrText>
      </w:r>
      <w:r w:rsidR="001F325E">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TnVtPjYxMDwvUmVjTnVtPjxEaXNwbGF5VGV4dD4oVHVja2VyIGFuZCBXZWFyeSwgMjAwNDsgQ29v
ayBldCBhbC4sIDIwMDU7IEhvZ2FuIGFuZCBTbWl0aCwgMjAxMik8L0Rpc3BsYXlUZXh0PjxyZWNv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sidR="001F325E">
        <w:rPr>
          <w:rFonts w:ascii="Times New Roman" w:eastAsia="Times New Roman" w:hAnsi="Times New Roman" w:cs="Times New Roman"/>
          <w:color w:val="0E101A"/>
          <w:sz w:val="24"/>
          <w:szCs w:val="24"/>
        </w:rPr>
        <w:instrText xml:space="preserve"> ADDIN EN.CITE.DATA </w:instrText>
      </w:r>
      <w:r w:rsidR="001F325E">
        <w:rPr>
          <w:rFonts w:ascii="Times New Roman" w:eastAsia="Times New Roman" w:hAnsi="Times New Roman" w:cs="Times New Roman"/>
          <w:color w:val="0E101A"/>
          <w:sz w:val="24"/>
          <w:szCs w:val="24"/>
        </w:rPr>
      </w:r>
      <w:r w:rsidR="001F325E">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sidR="001F325E">
        <w:rPr>
          <w:rFonts w:ascii="Times New Roman" w:eastAsia="Times New Roman" w:hAnsi="Times New Roman" w:cs="Times New Roman"/>
          <w:noProof/>
          <w:color w:val="0E101A"/>
          <w:sz w:val="24"/>
          <w:szCs w:val="24"/>
        </w:rPr>
        <w:t>(Tucker and Weary, 2004; Cook et al., 2005; Hogan and Smith, 2012)</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Work exploring how bedding materials relate to a cow’s risk of </w:t>
      </w:r>
      <w:del w:id="123" w:author="Caitlin Jeffrey" w:date="2023-11-20T08:56:00Z">
        <w:r w:rsidRPr="00604EDE" w:rsidDel="00295826">
          <w:rPr>
            <w:rFonts w:ascii="Times New Roman" w:eastAsia="Times New Roman" w:hAnsi="Times New Roman" w:cs="Times New Roman"/>
            <w:color w:val="0E101A"/>
            <w:sz w:val="24"/>
            <w:szCs w:val="24"/>
          </w:rPr>
          <w:delText xml:space="preserve">getting </w:delText>
        </w:r>
      </w:del>
      <w:ins w:id="124" w:author="Caitlin Jeffrey" w:date="2023-11-20T08:56:00Z">
        <w:r w:rsidR="00295826">
          <w:rPr>
            <w:rFonts w:ascii="Times New Roman" w:eastAsia="Times New Roman" w:hAnsi="Times New Roman" w:cs="Times New Roman"/>
            <w:color w:val="0E101A"/>
            <w:sz w:val="24"/>
            <w:szCs w:val="24"/>
          </w:rPr>
          <w:t>contracting</w:t>
        </w:r>
        <w:r w:rsidR="00295826" w:rsidRPr="00604EDE">
          <w:rPr>
            <w:rFonts w:ascii="Times New Roman" w:eastAsia="Times New Roman" w:hAnsi="Times New Roman" w:cs="Times New Roman"/>
            <w:color w:val="0E101A"/>
            <w:sz w:val="24"/>
            <w:szCs w:val="24"/>
          </w:rPr>
          <w:t xml:space="preserve"> </w:t>
        </w:r>
      </w:ins>
      <w:r w:rsidRPr="00604EDE">
        <w:rPr>
          <w:rFonts w:ascii="Times New Roman" w:eastAsia="Times New Roman" w:hAnsi="Times New Roman" w:cs="Times New Roman"/>
          <w:color w:val="0E101A"/>
          <w:sz w:val="24"/>
          <w:szCs w:val="24"/>
        </w:rPr>
        <w:t xml:space="preserve">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w:t>
      </w:r>
      <w:proofErr w:type="spellStart"/>
      <w:r w:rsidRPr="00604EDE">
        <w:rPr>
          <w:rFonts w:ascii="Times New Roman" w:eastAsia="Times New Roman" w:hAnsi="Times New Roman" w:cs="Times New Roman"/>
          <w:color w:val="0E101A"/>
          <w:sz w:val="24"/>
          <w:szCs w:val="24"/>
        </w:rPr>
        <w:t>tiestall</w:t>
      </w:r>
      <w:proofErr w:type="spellEnd"/>
      <w:r w:rsidRPr="00604EDE">
        <w:rPr>
          <w:rFonts w:ascii="Times New Roman" w:eastAsia="Times New Roman" w:hAnsi="Times New Roman" w:cs="Times New Roman"/>
          <w:color w:val="0E101A"/>
          <w:sz w:val="24"/>
          <w:szCs w:val="24"/>
        </w:rPr>
        <w:t xml:space="preserve">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w:t>
      </w:r>
      <w:proofErr w:type="spellStart"/>
      <w:r w:rsidRPr="00604EDE">
        <w:rPr>
          <w:rFonts w:ascii="Times New Roman" w:eastAsia="Times New Roman" w:hAnsi="Times New Roman" w:cs="Times New Roman"/>
          <w:color w:val="0E101A"/>
          <w:sz w:val="24"/>
          <w:szCs w:val="24"/>
        </w:rPr>
        <w:t>freestall</w:t>
      </w:r>
      <w:proofErr w:type="spellEnd"/>
      <w:r w:rsidRPr="00604EDE">
        <w:rPr>
          <w:rFonts w:ascii="Times New Roman" w:eastAsia="Times New Roman" w:hAnsi="Times New Roman" w:cs="Times New Roman"/>
          <w:color w:val="0E101A"/>
          <w:sz w:val="24"/>
          <w:szCs w:val="24"/>
        </w:rPr>
        <w:t xml:space="preserve"> barns a distant second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(Andrews et al., 2021)</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r>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(Barkema et al., 2015)</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Many </w:t>
      </w:r>
      <w:r>
        <w:rPr>
          <w:rFonts w:ascii="Times New Roman" w:eastAsia="Times New Roman" w:hAnsi="Times New Roman" w:cs="Times New Roman"/>
          <w:color w:val="0E101A"/>
          <w:sz w:val="24"/>
          <w:szCs w:val="24"/>
        </w:rPr>
        <w:lastRenderedPageBreak/>
        <w:t>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xml:space="preserve">, and especially </w:t>
      </w:r>
      <w:proofErr w:type="spellStart"/>
      <w:r>
        <w:rPr>
          <w:rFonts w:ascii="Times New Roman" w:eastAsia="Times New Roman" w:hAnsi="Times New Roman" w:cs="Times New Roman"/>
          <w:color w:val="0E101A"/>
          <w:sz w:val="24"/>
          <w:szCs w:val="24"/>
        </w:rPr>
        <w:t>tiestall</w:t>
      </w:r>
      <w:proofErr w:type="spellEnd"/>
      <w:r>
        <w:rPr>
          <w:rFonts w:ascii="Times New Roman" w:eastAsia="Times New Roman" w:hAnsi="Times New Roman" w:cs="Times New Roman"/>
          <w:color w:val="0E101A"/>
          <w:sz w:val="24"/>
          <w:szCs w:val="24"/>
        </w:rPr>
        <w:t xml:space="preserve">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 T</w:t>
      </w:r>
      <w:r w:rsidRPr="00604EDE">
        <w:rPr>
          <w:rFonts w:ascii="Times New Roman" w:eastAsia="Times New Roman" w:hAnsi="Times New Roman" w:cs="Times New Roman"/>
          <w:color w:val="0E101A"/>
          <w:sz w:val="24"/>
          <w:szCs w:val="24"/>
        </w:rPr>
        <w:t xml:space="preserve">hese loose-housing structures </w:t>
      </w:r>
      <w:r>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Pr>
          <w:rFonts w:ascii="Times New Roman" w:eastAsia="Times New Roman" w:hAnsi="Times New Roman" w:cs="Times New Roman"/>
          <w:color w:val="0E101A"/>
          <w:sz w:val="24"/>
          <w:szCs w:val="24"/>
        </w:rPr>
        <w:t>pasture-based</w:t>
      </w:r>
      <w:r w:rsidRPr="00604EDE">
        <w:rPr>
          <w:rFonts w:ascii="Times New Roman" w:eastAsia="Times New Roman" w:hAnsi="Times New Roman" w:cs="Times New Roman"/>
          <w:color w:val="0E101A"/>
          <w:sz w:val="24"/>
          <w:szCs w:val="24"/>
        </w:rPr>
        <w:t xml:space="preserve"> farm systems</w:t>
      </w:r>
      <w:r>
        <w:rPr>
          <w:rFonts w:ascii="Times New Roman" w:eastAsia="Times New Roman" w:hAnsi="Times New Roman" w:cs="Times New Roman"/>
          <w:color w:val="0E101A"/>
          <w:sz w:val="24"/>
          <w:szCs w:val="24"/>
        </w:rPr>
        <w:t>, and state and federal agencies in the U.S. are providing financial incentives for dairies to build these structures as part of manure management practices which improve water quality and contribute to soil conservation (Andrews et al., 2021)</w:t>
      </w:r>
      <w:r w:rsidRPr="00604EDE">
        <w:rPr>
          <w:rFonts w:ascii="Times New Roman" w:eastAsia="Times New Roman" w:hAnsi="Times New Roman" w:cs="Times New Roman"/>
          <w:color w:val="0E101A"/>
          <w:sz w:val="24"/>
          <w:szCs w:val="24"/>
        </w:rPr>
        <w:t xml:space="preserve">. </w:t>
      </w:r>
    </w:p>
    <w:p w14:paraId="4D0ADAE3" w14:textId="39D5D53C" w:rsidR="008D58E9" w:rsidRDefault="00EB7520" w:rsidP="008D58E9">
      <w:pPr>
        <w:spacing w:line="480" w:lineRule="auto"/>
        <w:ind w:firstLine="720"/>
        <w:rPr>
          <w:ins w:id="125" w:author="Caitlin Jeffrey" w:date="2023-12-06T09:07:00Z"/>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r>
        <w:rPr>
          <w:rFonts w:ascii="Times New Roman" w:eastAsia="Times New Roman" w:hAnsi="Times New Roman" w:cs="Times New Roman"/>
          <w:color w:val="0E101A"/>
          <w:sz w:val="24"/>
          <w:szCs w:val="24"/>
        </w:rPr>
        <w:t xml:space="preserve">bedded packs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t>
      </w:r>
      <w:del w:id="126" w:author="Caitlin Jeffrey" w:date="2023-11-20T08:57:00Z">
        <w:r w:rsidRPr="00604EDE" w:rsidDel="00077510">
          <w:rPr>
            <w:rFonts w:ascii="Times New Roman" w:eastAsia="Times New Roman" w:hAnsi="Times New Roman" w:cs="Times New Roman"/>
            <w:color w:val="0E101A"/>
            <w:sz w:val="24"/>
            <w:szCs w:val="24"/>
          </w:rPr>
          <w:delText>will be</w:delText>
        </w:r>
      </w:del>
      <w:ins w:id="127" w:author="Caitlin Jeffrey" w:date="2023-11-20T08:57:00Z">
        <w:r w:rsidR="00077510">
          <w:rPr>
            <w:rFonts w:ascii="Times New Roman" w:eastAsia="Times New Roman" w:hAnsi="Times New Roman" w:cs="Times New Roman"/>
            <w:color w:val="0E101A"/>
            <w:sz w:val="24"/>
            <w:szCs w:val="24"/>
          </w:rPr>
          <w:t>is</w:t>
        </w:r>
      </w:ins>
      <w:r w:rsidRPr="00604EDE">
        <w:rPr>
          <w:rFonts w:ascii="Times New Roman" w:eastAsia="Times New Roman" w:hAnsi="Times New Roman" w:cs="Times New Roman"/>
          <w:color w:val="0E101A"/>
          <w:sz w:val="24"/>
          <w:szCs w:val="24"/>
        </w:rPr>
        <w:t xml:space="preserv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r w:rsidRPr="00604EDE">
        <w:rPr>
          <w:rFonts w:ascii="Times New Roman" w:eastAsia="Times New Roman" w:hAnsi="Times New Roman" w:cs="Times New Roman"/>
          <w:color w:val="0E101A"/>
          <w:sz w:val="24"/>
          <w:szCs w:val="24"/>
        </w:rPr>
        <w:t xml:space="preserve">bedded packs </w:t>
      </w:r>
      <w:del w:id="128" w:author="Caitlin Jeffrey" w:date="2023-11-20T08:57:00Z">
        <w:r w:rsidRPr="00604EDE" w:rsidDel="000C4970">
          <w:rPr>
            <w:rFonts w:ascii="Times New Roman" w:eastAsia="Times New Roman" w:hAnsi="Times New Roman" w:cs="Times New Roman"/>
            <w:color w:val="0E101A"/>
            <w:sz w:val="24"/>
            <w:szCs w:val="24"/>
          </w:rPr>
          <w:delText>will be</w:delText>
        </w:r>
      </w:del>
      <w:ins w:id="129" w:author="Caitlin Jeffrey" w:date="2023-11-20T08:57:00Z">
        <w:r w:rsidR="000C4970">
          <w:rPr>
            <w:rFonts w:ascii="Times New Roman" w:eastAsia="Times New Roman" w:hAnsi="Times New Roman" w:cs="Times New Roman"/>
            <w:color w:val="0E101A"/>
            <w:sz w:val="24"/>
            <w:szCs w:val="24"/>
          </w:rPr>
          <w:t>is</w:t>
        </w:r>
      </w:ins>
      <w:r w:rsidRPr="00604EDE">
        <w:rPr>
          <w:rFonts w:ascii="Times New Roman" w:eastAsia="Times New Roman" w:hAnsi="Times New Roman" w:cs="Times New Roman"/>
          <w:color w:val="0E101A"/>
          <w:sz w:val="24"/>
          <w:szCs w:val="24"/>
        </w:rPr>
        <w:t xml:space="preserv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sidRPr="00C2693F">
        <w:rPr>
          <w:rFonts w:ascii="Times New Roman" w:eastAsia="Times New Roman" w:hAnsi="Times New Roman" w:cs="Times New Roman"/>
          <w:color w:val="FF0000"/>
          <w:sz w:val="24"/>
          <w:szCs w:val="24"/>
          <w:rPrChange w:id="130" w:author="Caitlin Jeffrey" w:date="2023-12-12T12:58:00Z">
            <w:rPr>
              <w:rFonts w:ascii="Times New Roman" w:eastAsia="Times New Roman" w:hAnsi="Times New Roman" w:cs="Times New Roman"/>
              <w:color w:val="0E101A"/>
              <w:sz w:val="24"/>
              <w:szCs w:val="24"/>
            </w:rPr>
          </w:rPrChange>
        </w:rPr>
        <w:fldChar w:fldCharType="begin"/>
      </w:r>
      <w:r w:rsidRPr="00C2693F">
        <w:rPr>
          <w:rFonts w:ascii="Times New Roman" w:eastAsia="Times New Roman" w:hAnsi="Times New Roman" w:cs="Times New Roman"/>
          <w:color w:val="FF0000"/>
          <w:sz w:val="24"/>
          <w:szCs w:val="24"/>
          <w:rPrChange w:id="131" w:author="Caitlin Jeffrey" w:date="2023-12-12T12:58:00Z">
            <w:rPr>
              <w:rFonts w:ascii="Times New Roman" w:eastAsia="Times New Roman" w:hAnsi="Times New Roman" w:cs="Times New Roman"/>
              <w:color w:val="0E101A"/>
              <w:sz w:val="24"/>
              <w:szCs w:val="24"/>
            </w:rPr>
          </w:rPrChange>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Pr="00C2693F">
        <w:rPr>
          <w:rFonts w:ascii="Times New Roman" w:eastAsia="Times New Roman" w:hAnsi="Times New Roman" w:cs="Times New Roman"/>
          <w:color w:val="FF0000"/>
          <w:sz w:val="24"/>
          <w:szCs w:val="24"/>
          <w:rPrChange w:id="132" w:author="Caitlin Jeffrey" w:date="2023-12-12T12:58:00Z">
            <w:rPr>
              <w:rFonts w:ascii="Times New Roman" w:eastAsia="Times New Roman" w:hAnsi="Times New Roman" w:cs="Times New Roman"/>
              <w:color w:val="0E101A"/>
              <w:sz w:val="24"/>
              <w:szCs w:val="24"/>
            </w:rPr>
          </w:rPrChange>
        </w:rPr>
        <w:fldChar w:fldCharType="separate"/>
      </w:r>
      <w:r w:rsidRPr="00C2693F">
        <w:rPr>
          <w:rFonts w:ascii="Times New Roman" w:eastAsia="Times New Roman" w:hAnsi="Times New Roman" w:cs="Times New Roman"/>
          <w:noProof/>
          <w:color w:val="FF0000"/>
          <w:sz w:val="24"/>
          <w:szCs w:val="24"/>
          <w:rPrChange w:id="133" w:author="Caitlin Jeffrey" w:date="2023-12-12T12:58:00Z">
            <w:rPr>
              <w:rFonts w:ascii="Times New Roman" w:eastAsia="Times New Roman" w:hAnsi="Times New Roman" w:cs="Times New Roman"/>
              <w:noProof/>
              <w:color w:val="0E101A"/>
              <w:sz w:val="24"/>
              <w:szCs w:val="24"/>
            </w:rPr>
          </w:rPrChange>
        </w:rPr>
        <w:t>(Ruegg, 2009)</w:t>
      </w:r>
      <w:r w:rsidRPr="00C2693F">
        <w:rPr>
          <w:rFonts w:ascii="Times New Roman" w:eastAsia="Times New Roman" w:hAnsi="Times New Roman" w:cs="Times New Roman"/>
          <w:color w:val="FF0000"/>
          <w:sz w:val="24"/>
          <w:szCs w:val="24"/>
          <w:rPrChange w:id="134" w:author="Caitlin Jeffrey" w:date="2023-12-12T12:58:00Z">
            <w:rPr>
              <w:rFonts w:ascii="Times New Roman" w:eastAsia="Times New Roman" w:hAnsi="Times New Roman" w:cs="Times New Roman"/>
              <w:color w:val="0E101A"/>
              <w:sz w:val="24"/>
              <w:szCs w:val="24"/>
            </w:rPr>
          </w:rPrChange>
        </w:rPr>
        <w:fldChar w:fldCharType="end"/>
      </w:r>
      <w:r w:rsidRPr="00C2693F">
        <w:rPr>
          <w:rFonts w:ascii="Times New Roman" w:eastAsia="Times New Roman" w:hAnsi="Times New Roman" w:cs="Times New Roman"/>
          <w:color w:val="FF0000"/>
          <w:sz w:val="24"/>
          <w:szCs w:val="24"/>
          <w:rPrChange w:id="135" w:author="Caitlin Jeffrey" w:date="2023-12-12T12:58:00Z">
            <w:rPr>
              <w:rFonts w:ascii="Times New Roman" w:eastAsia="Times New Roman" w:hAnsi="Times New Roman" w:cs="Times New Roman"/>
              <w:color w:val="0E101A"/>
              <w:sz w:val="24"/>
              <w:szCs w:val="24"/>
            </w:rPr>
          </w:rPrChange>
        </w:rPr>
        <w:t xml:space="preserve">. </w:t>
      </w:r>
      <w:commentRangeStart w:id="136"/>
      <w:del w:id="137" w:author="Caitlin Jeffrey" w:date="2023-12-05T17:51:00Z">
        <w:r w:rsidR="00D2091A" w:rsidRPr="00C2693F" w:rsidDel="000D70D2">
          <w:rPr>
            <w:rFonts w:ascii="Times New Roman" w:eastAsia="Times New Roman" w:hAnsi="Times New Roman" w:cs="Times New Roman"/>
            <w:color w:val="FF0000"/>
            <w:sz w:val="24"/>
            <w:szCs w:val="24"/>
            <w:rPrChange w:id="138" w:author="Caitlin Jeffrey" w:date="2023-12-12T12:58:00Z">
              <w:rPr>
                <w:rFonts w:ascii="Times New Roman" w:eastAsia="Times New Roman" w:hAnsi="Times New Roman" w:cs="Times New Roman"/>
                <w:color w:val="0E101A"/>
                <w:sz w:val="24"/>
                <w:szCs w:val="24"/>
              </w:rPr>
            </w:rPrChange>
          </w:rPr>
          <w:delText>Traditionally, bedded packs have been thought to increase risk of mastitis due to the presence of pathogenic bacteria</w:delText>
        </w:r>
      </w:del>
      <w:ins w:id="139" w:author="Caitlin Jeffrey" w:date="2023-12-05T17:51:00Z">
        <w:r w:rsidR="00D50B9C" w:rsidRPr="00C2693F">
          <w:rPr>
            <w:rFonts w:ascii="Times New Roman" w:eastAsia="Times New Roman" w:hAnsi="Times New Roman" w:cs="Times New Roman"/>
            <w:color w:val="FF0000"/>
            <w:sz w:val="24"/>
            <w:szCs w:val="24"/>
            <w:rPrChange w:id="140" w:author="Caitlin Jeffrey" w:date="2023-12-12T12:58:00Z">
              <w:rPr>
                <w:rFonts w:ascii="Times New Roman" w:eastAsia="Times New Roman" w:hAnsi="Times New Roman" w:cs="Times New Roman"/>
                <w:color w:val="0E101A"/>
                <w:sz w:val="24"/>
                <w:szCs w:val="24"/>
              </w:rPr>
            </w:rPrChange>
          </w:rPr>
          <w:t>As mastitis-causing bacteria</w:t>
        </w:r>
      </w:ins>
      <w:ins w:id="141" w:author="Caitlin Jeffrey" w:date="2023-12-12T12:56:00Z">
        <w:r w:rsidR="003B3868" w:rsidRPr="00C2693F">
          <w:rPr>
            <w:rFonts w:ascii="Times New Roman" w:eastAsia="Times New Roman" w:hAnsi="Times New Roman" w:cs="Times New Roman"/>
            <w:color w:val="FF0000"/>
            <w:sz w:val="24"/>
            <w:szCs w:val="24"/>
            <w:rPrChange w:id="142" w:author="Caitlin Jeffrey" w:date="2023-12-12T12:58:00Z">
              <w:rPr>
                <w:rFonts w:ascii="Times New Roman" w:eastAsia="Times New Roman" w:hAnsi="Times New Roman" w:cs="Times New Roman"/>
                <w:color w:val="0E101A"/>
                <w:sz w:val="24"/>
                <w:szCs w:val="24"/>
              </w:rPr>
            </w:rPrChange>
          </w:rPr>
          <w:t xml:space="preserve"> may</w:t>
        </w:r>
      </w:ins>
      <w:ins w:id="143" w:author="Caitlin Jeffrey" w:date="2023-12-05T17:51:00Z">
        <w:r w:rsidR="00D50B9C" w:rsidRPr="00C2693F">
          <w:rPr>
            <w:rFonts w:ascii="Times New Roman" w:eastAsia="Times New Roman" w:hAnsi="Times New Roman" w:cs="Times New Roman"/>
            <w:color w:val="FF0000"/>
            <w:sz w:val="24"/>
            <w:szCs w:val="24"/>
            <w:rPrChange w:id="144" w:author="Caitlin Jeffrey" w:date="2023-12-12T12:58:00Z">
              <w:rPr>
                <w:rFonts w:ascii="Times New Roman" w:eastAsia="Times New Roman" w:hAnsi="Times New Roman" w:cs="Times New Roman"/>
                <w:color w:val="0E101A"/>
                <w:sz w:val="24"/>
                <w:szCs w:val="24"/>
              </w:rPr>
            </w:rPrChange>
          </w:rPr>
          <w:t xml:space="preserve"> thrive in </w:t>
        </w:r>
      </w:ins>
      <w:ins w:id="145" w:author="Caitlin Jeffrey" w:date="2023-12-12T12:56:00Z">
        <w:r w:rsidR="008C6833" w:rsidRPr="00C2693F">
          <w:rPr>
            <w:rFonts w:ascii="Times New Roman" w:eastAsia="Times New Roman" w:hAnsi="Times New Roman" w:cs="Times New Roman"/>
            <w:color w:val="FF0000"/>
            <w:sz w:val="24"/>
            <w:szCs w:val="24"/>
            <w:rPrChange w:id="146" w:author="Caitlin Jeffrey" w:date="2023-12-12T12:58:00Z">
              <w:rPr>
                <w:rFonts w:ascii="Times New Roman" w:eastAsia="Times New Roman" w:hAnsi="Times New Roman" w:cs="Times New Roman"/>
                <w:color w:val="0E101A"/>
                <w:sz w:val="24"/>
                <w:szCs w:val="24"/>
              </w:rPr>
            </w:rPrChange>
          </w:rPr>
          <w:t>the conditions found in composting bedded packs</w:t>
        </w:r>
      </w:ins>
      <w:ins w:id="147" w:author="Caitlin Jeffrey" w:date="2023-12-05T17:51:00Z">
        <w:r w:rsidR="00D50B9C" w:rsidRPr="00C2693F">
          <w:rPr>
            <w:rFonts w:ascii="Times New Roman" w:eastAsia="Times New Roman" w:hAnsi="Times New Roman" w:cs="Times New Roman"/>
            <w:color w:val="FF0000"/>
            <w:sz w:val="24"/>
            <w:szCs w:val="24"/>
            <w:rPrChange w:id="148" w:author="Caitlin Jeffrey" w:date="2023-12-12T12:58:00Z">
              <w:rPr>
                <w:rFonts w:ascii="Times New Roman" w:eastAsia="Times New Roman" w:hAnsi="Times New Roman" w:cs="Times New Roman"/>
                <w:color w:val="0E101A"/>
                <w:sz w:val="24"/>
                <w:szCs w:val="24"/>
              </w:rPr>
            </w:rPrChange>
          </w:rPr>
          <w:t xml:space="preserve"> </w:t>
        </w:r>
      </w:ins>
      <w:r w:rsidR="00515E33" w:rsidRPr="00C2693F">
        <w:rPr>
          <w:rFonts w:ascii="Times New Roman" w:eastAsia="Times New Roman" w:hAnsi="Times New Roman" w:cs="Times New Roman"/>
          <w:color w:val="FF0000"/>
          <w:sz w:val="24"/>
          <w:szCs w:val="24"/>
          <w:rPrChange w:id="149" w:author="Caitlin Jeffrey" w:date="2023-12-12T12:58:00Z">
            <w:rPr>
              <w:rFonts w:ascii="Times New Roman" w:eastAsia="Times New Roman" w:hAnsi="Times New Roman" w:cs="Times New Roman"/>
              <w:color w:val="0E101A"/>
              <w:sz w:val="24"/>
              <w:szCs w:val="24"/>
            </w:rPr>
          </w:rPrChange>
        </w:rPr>
        <w:fldChar w:fldCharType="begin">
          <w:fldData xml:space="preserve">PEVuZE5vdGU+PENpdGU+PEF1dGhvcj5CbGFjazwvQXV0aG9yPjxZZWFyPjIwMTQ8L1llYXI+PFJl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</w:fldData>
        </w:fldChar>
      </w:r>
      <w:r w:rsidR="00515E33" w:rsidRPr="00C2693F">
        <w:rPr>
          <w:rFonts w:ascii="Times New Roman" w:eastAsia="Times New Roman" w:hAnsi="Times New Roman" w:cs="Times New Roman"/>
          <w:color w:val="FF0000"/>
          <w:sz w:val="24"/>
          <w:szCs w:val="24"/>
          <w:rPrChange w:id="150" w:author="Caitlin Jeffrey" w:date="2023-12-12T12:58:00Z">
            <w:rPr>
              <w:rFonts w:ascii="Times New Roman" w:eastAsia="Times New Roman" w:hAnsi="Times New Roman" w:cs="Times New Roman"/>
              <w:color w:val="0E101A"/>
              <w:sz w:val="24"/>
              <w:szCs w:val="24"/>
            </w:rPr>
          </w:rPrChange>
        </w:rPr>
        <w:instrText xml:space="preserve"> ADDIN EN.CITE </w:instrText>
      </w:r>
      <w:r w:rsidR="00515E33" w:rsidRPr="00C2693F">
        <w:rPr>
          <w:rFonts w:ascii="Times New Roman" w:eastAsia="Times New Roman" w:hAnsi="Times New Roman" w:cs="Times New Roman"/>
          <w:color w:val="FF0000"/>
          <w:sz w:val="24"/>
          <w:szCs w:val="24"/>
          <w:rPrChange w:id="151" w:author="Caitlin Jeffrey" w:date="2023-12-12T12:58:00Z">
            <w:rPr>
              <w:rFonts w:ascii="Times New Roman" w:eastAsia="Times New Roman" w:hAnsi="Times New Roman" w:cs="Times New Roman"/>
              <w:color w:val="0E101A"/>
              <w:sz w:val="24"/>
              <w:szCs w:val="24"/>
            </w:rPr>
          </w:rPrChange>
        </w:rPr>
        <w:fldChar w:fldCharType="begin">
          <w:fldData xml:space="preserve">PEVuZE5vdGU+PENpdGU+PEF1dGhvcj5CbGFjazwvQXV0aG9yPjxZZWFyPjIwMTQ8L1llYXI+PFJl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</w:fldData>
        </w:fldChar>
      </w:r>
      <w:r w:rsidR="00515E33" w:rsidRPr="00C2693F">
        <w:rPr>
          <w:rFonts w:ascii="Times New Roman" w:eastAsia="Times New Roman" w:hAnsi="Times New Roman" w:cs="Times New Roman"/>
          <w:color w:val="FF0000"/>
          <w:sz w:val="24"/>
          <w:szCs w:val="24"/>
          <w:rPrChange w:id="152" w:author="Caitlin Jeffrey" w:date="2023-12-12T12:58:00Z">
            <w:rPr>
              <w:rFonts w:ascii="Times New Roman" w:eastAsia="Times New Roman" w:hAnsi="Times New Roman" w:cs="Times New Roman"/>
              <w:color w:val="0E101A"/>
              <w:sz w:val="24"/>
              <w:szCs w:val="24"/>
            </w:rPr>
          </w:rPrChange>
        </w:rPr>
        <w:instrText xml:space="preserve"> ADDIN EN.CITE.DATA </w:instrText>
      </w:r>
      <w:r w:rsidR="00515E33" w:rsidRPr="006B343A">
        <w:rPr>
          <w:rFonts w:ascii="Times New Roman" w:eastAsia="Times New Roman" w:hAnsi="Times New Roman" w:cs="Times New Roman"/>
          <w:color w:val="FF0000"/>
          <w:sz w:val="24"/>
          <w:szCs w:val="24"/>
        </w:rPr>
      </w:r>
      <w:r w:rsidR="00515E33" w:rsidRPr="00C2693F">
        <w:rPr>
          <w:rFonts w:ascii="Times New Roman" w:eastAsia="Times New Roman" w:hAnsi="Times New Roman" w:cs="Times New Roman"/>
          <w:color w:val="FF0000"/>
          <w:sz w:val="24"/>
          <w:szCs w:val="24"/>
          <w:rPrChange w:id="153" w:author="Caitlin Jeffrey" w:date="2023-12-12T12:58:00Z">
            <w:rPr>
              <w:rFonts w:ascii="Times New Roman" w:eastAsia="Times New Roman" w:hAnsi="Times New Roman" w:cs="Times New Roman"/>
              <w:color w:val="0E101A"/>
              <w:sz w:val="24"/>
              <w:szCs w:val="24"/>
            </w:rPr>
          </w:rPrChange>
        </w:rPr>
        <w:fldChar w:fldCharType="end"/>
      </w:r>
      <w:r w:rsidR="00515E33" w:rsidRPr="006B343A">
        <w:rPr>
          <w:rFonts w:ascii="Times New Roman" w:eastAsia="Times New Roman" w:hAnsi="Times New Roman" w:cs="Times New Roman"/>
          <w:color w:val="FF0000"/>
          <w:sz w:val="24"/>
          <w:szCs w:val="24"/>
        </w:rPr>
      </w:r>
      <w:r w:rsidR="00515E33" w:rsidRPr="00C2693F">
        <w:rPr>
          <w:rFonts w:ascii="Times New Roman" w:eastAsia="Times New Roman" w:hAnsi="Times New Roman" w:cs="Times New Roman"/>
          <w:color w:val="FF0000"/>
          <w:sz w:val="24"/>
          <w:szCs w:val="24"/>
          <w:rPrChange w:id="154" w:author="Caitlin Jeffrey" w:date="2023-12-12T12:58:00Z">
            <w:rPr>
              <w:rFonts w:ascii="Times New Roman" w:eastAsia="Times New Roman" w:hAnsi="Times New Roman" w:cs="Times New Roman"/>
              <w:color w:val="0E101A"/>
              <w:sz w:val="24"/>
              <w:szCs w:val="24"/>
            </w:rPr>
          </w:rPrChange>
        </w:rPr>
        <w:fldChar w:fldCharType="separate"/>
      </w:r>
      <w:r w:rsidR="00515E33" w:rsidRPr="00C2693F">
        <w:rPr>
          <w:rFonts w:ascii="Times New Roman" w:eastAsia="Times New Roman" w:hAnsi="Times New Roman" w:cs="Times New Roman"/>
          <w:noProof/>
          <w:color w:val="FF0000"/>
          <w:sz w:val="24"/>
          <w:szCs w:val="24"/>
          <w:rPrChange w:id="155" w:author="Caitlin Jeffrey" w:date="2023-12-12T12:58:00Z">
            <w:rPr>
              <w:rFonts w:ascii="Times New Roman" w:eastAsia="Times New Roman" w:hAnsi="Times New Roman" w:cs="Times New Roman"/>
              <w:noProof/>
              <w:color w:val="0E101A"/>
              <w:sz w:val="24"/>
              <w:szCs w:val="24"/>
            </w:rPr>
          </w:rPrChange>
        </w:rPr>
        <w:t>(Black et al., 2014)</w:t>
      </w:r>
      <w:r w:rsidR="00515E33" w:rsidRPr="00C2693F">
        <w:rPr>
          <w:rFonts w:ascii="Times New Roman" w:eastAsia="Times New Roman" w:hAnsi="Times New Roman" w:cs="Times New Roman"/>
          <w:color w:val="FF0000"/>
          <w:sz w:val="24"/>
          <w:szCs w:val="24"/>
          <w:rPrChange w:id="156" w:author="Caitlin Jeffrey" w:date="2023-12-12T12:58:00Z">
            <w:rPr>
              <w:rFonts w:ascii="Times New Roman" w:eastAsia="Times New Roman" w:hAnsi="Times New Roman" w:cs="Times New Roman"/>
              <w:color w:val="0E101A"/>
              <w:sz w:val="24"/>
              <w:szCs w:val="24"/>
            </w:rPr>
          </w:rPrChange>
        </w:rPr>
        <w:fldChar w:fldCharType="end"/>
      </w:r>
      <w:ins w:id="157" w:author="Caitlin Jeffrey" w:date="2023-12-06T09:17:00Z">
        <w:r w:rsidR="00515E33" w:rsidRPr="00C2693F">
          <w:rPr>
            <w:rFonts w:ascii="Times New Roman" w:eastAsia="Times New Roman" w:hAnsi="Times New Roman" w:cs="Times New Roman"/>
            <w:color w:val="FF0000"/>
            <w:sz w:val="24"/>
            <w:szCs w:val="24"/>
            <w:rPrChange w:id="158" w:author="Caitlin Jeffrey" w:date="2023-12-12T12:58:00Z">
              <w:rPr>
                <w:rFonts w:ascii="Times New Roman" w:eastAsia="Times New Roman" w:hAnsi="Times New Roman" w:cs="Times New Roman"/>
                <w:color w:val="0E101A"/>
                <w:sz w:val="24"/>
                <w:szCs w:val="24"/>
              </w:rPr>
            </w:rPrChange>
          </w:rPr>
          <w:t xml:space="preserve">, </w:t>
        </w:r>
      </w:ins>
      <w:ins w:id="159" w:author="Caitlin Jeffrey" w:date="2023-12-05T17:51:00Z">
        <w:r w:rsidR="00D50B9C">
          <w:rPr>
            <w:rFonts w:ascii="Times New Roman" w:eastAsia="Times New Roman" w:hAnsi="Times New Roman" w:cs="Times New Roman"/>
            <w:color w:val="0E101A"/>
            <w:sz w:val="24"/>
            <w:szCs w:val="24"/>
          </w:rPr>
          <w:t xml:space="preserve">previous work studying mastitis risk and bedding would suggest bedded packs </w:t>
        </w:r>
      </w:ins>
      <w:ins w:id="160" w:author="Caitlin Jeffrey" w:date="2023-12-06T08:16:00Z">
        <w:r w:rsidR="00C75865" w:rsidRPr="00C75865">
          <w:rPr>
            <w:color w:val="0E101A"/>
            <w:rPrChange w:id="161" w:author="Caitlin Jeffrey" w:date="2023-12-06T08:16:00Z">
              <w:rPr>
                <w:rStyle w:val="Hyperlink"/>
                <w:rFonts w:ascii="Times New Roman" w:eastAsia="Times New Roman" w:hAnsi="Times New Roman" w:cs="Times New Roman"/>
                <w:sz w:val="24"/>
                <w:szCs w:val="24"/>
              </w:rPr>
            </w:rPrChange>
          </w:rPr>
          <w:t>could</w:t>
        </w:r>
      </w:ins>
      <w:ins w:id="162" w:author="Caitlin Jeffrey" w:date="2023-12-05T17:51:00Z">
        <w:r w:rsidR="00D50B9C">
          <w:rPr>
            <w:rFonts w:ascii="Times New Roman" w:eastAsia="Times New Roman" w:hAnsi="Times New Roman" w:cs="Times New Roman"/>
            <w:color w:val="0E101A"/>
            <w:sz w:val="24"/>
            <w:szCs w:val="24"/>
          </w:rPr>
          <w:t xml:space="preserve"> pose a relatively higher risk for intramammary infections. </w:t>
        </w:r>
        <w:r w:rsidR="00D50B9C" w:rsidRPr="00B67475">
          <w:rPr>
            <w:rFonts w:ascii="Times New Roman" w:eastAsia="Times New Roman" w:hAnsi="Times New Roman" w:cs="Times New Roman"/>
            <w:sz w:val="24"/>
            <w:szCs w:val="24"/>
            <w:rPrChange w:id="163" w:author="Caitlin Jeffrey" w:date="2023-12-06T08:04:00Z">
              <w:rPr>
                <w:rFonts w:ascii="Times New Roman" w:eastAsia="Times New Roman" w:hAnsi="Times New Roman" w:cs="Times New Roman"/>
                <w:color w:val="0E101A"/>
                <w:sz w:val="24"/>
                <w:szCs w:val="24"/>
              </w:rPr>
            </w:rPrChange>
          </w:rPr>
          <w:t>Loose-housed cows continually add manure to the bedded pack, contributing both pathogenic bacteria (non-</w:t>
        </w:r>
        <w:r w:rsidR="00D50B9C" w:rsidRPr="00B67475">
          <w:rPr>
            <w:rFonts w:ascii="Times New Roman" w:eastAsia="Times New Roman" w:hAnsi="Times New Roman" w:cs="Times New Roman"/>
            <w:i/>
            <w:iCs/>
            <w:sz w:val="24"/>
            <w:szCs w:val="24"/>
            <w:rPrChange w:id="164" w:author="Caitlin Jeffrey" w:date="2023-12-06T08:04:00Z">
              <w:rPr>
                <w:rFonts w:ascii="Times New Roman" w:eastAsia="Times New Roman" w:hAnsi="Times New Roman" w:cs="Times New Roman"/>
                <w:i/>
                <w:iCs/>
                <w:color w:val="0E101A"/>
                <w:sz w:val="24"/>
                <w:szCs w:val="24"/>
              </w:rPr>
            </w:rPrChange>
          </w:rPr>
          <w:t>aureus</w:t>
        </w:r>
        <w:r w:rsidR="00D50B9C" w:rsidRPr="00B67475">
          <w:rPr>
            <w:rFonts w:ascii="Times New Roman" w:eastAsia="Times New Roman" w:hAnsi="Times New Roman" w:cs="Times New Roman"/>
            <w:sz w:val="24"/>
            <w:szCs w:val="24"/>
            <w:rPrChange w:id="165" w:author="Caitlin Jeffrey" w:date="2023-12-06T08:04:00Z">
              <w:rPr>
                <w:rFonts w:ascii="Times New Roman" w:eastAsia="Times New Roman" w:hAnsi="Times New Roman" w:cs="Times New Roman"/>
                <w:color w:val="0E101A"/>
                <w:sz w:val="24"/>
                <w:szCs w:val="24"/>
              </w:rPr>
            </w:rPrChange>
          </w:rPr>
          <w:t xml:space="preserve"> staphyloc</w:t>
        </w:r>
      </w:ins>
      <w:ins w:id="166" w:author="Caitlin Jeffrey" w:date="2023-12-06T08:22:00Z">
        <w:r w:rsidR="006947F1">
          <w:rPr>
            <w:rFonts w:ascii="Times New Roman" w:eastAsia="Times New Roman" w:hAnsi="Times New Roman" w:cs="Times New Roman"/>
            <w:sz w:val="24"/>
            <w:szCs w:val="24"/>
          </w:rPr>
          <w:t>o</w:t>
        </w:r>
      </w:ins>
      <w:ins w:id="167" w:author="Caitlin Jeffrey" w:date="2023-12-05T17:51:00Z">
        <w:r w:rsidR="00D50B9C" w:rsidRPr="00B67475">
          <w:rPr>
            <w:rFonts w:ascii="Times New Roman" w:eastAsia="Times New Roman" w:hAnsi="Times New Roman" w:cs="Times New Roman"/>
            <w:sz w:val="24"/>
            <w:szCs w:val="24"/>
            <w:rPrChange w:id="168" w:author="Caitlin Jeffrey" w:date="2023-12-06T08:04:00Z">
              <w:rPr>
                <w:rFonts w:ascii="Times New Roman" w:eastAsia="Times New Roman" w:hAnsi="Times New Roman" w:cs="Times New Roman"/>
                <w:color w:val="0E101A"/>
                <w:sz w:val="24"/>
                <w:szCs w:val="24"/>
              </w:rPr>
            </w:rPrChange>
          </w:rPr>
          <w:t xml:space="preserve">cci, </w:t>
        </w:r>
        <w:r w:rsidR="00D50B9C" w:rsidRPr="00B67475">
          <w:rPr>
            <w:rFonts w:ascii="Times New Roman" w:eastAsia="Times New Roman" w:hAnsi="Times New Roman" w:cs="Times New Roman"/>
            <w:sz w:val="24"/>
            <w:szCs w:val="24"/>
            <w:rPrChange w:id="169" w:author="Caitlin Jeffrey" w:date="2023-12-06T08:04:00Z">
              <w:rPr>
                <w:rFonts w:ascii="Times New Roman" w:eastAsia="Times New Roman" w:hAnsi="Times New Roman" w:cs="Times New Roman"/>
                <w:color w:val="0E101A"/>
                <w:sz w:val="24"/>
                <w:szCs w:val="24"/>
              </w:rPr>
            </w:rPrChange>
          </w:rPr>
          <w:fldChar w:fldCharType="begin">
            <w:fldData xml:space="preserve">PEVuZE5vdGU+PENpdGUgRXhjbHVkZUF1dGg9IjEiIEV4Y2x1ZGVZZWFyPSIxIiBIaWRkZW49IjEi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</w:fldData>
          </w:fldChar>
        </w:r>
        <w:r w:rsidR="00D50B9C" w:rsidRPr="00B67475">
          <w:rPr>
            <w:rFonts w:ascii="Times New Roman" w:eastAsia="Times New Roman" w:hAnsi="Times New Roman" w:cs="Times New Roman"/>
            <w:sz w:val="24"/>
            <w:szCs w:val="24"/>
            <w:rPrChange w:id="170" w:author="Caitlin Jeffrey" w:date="2023-12-06T08:04:00Z">
              <w:rPr>
                <w:rFonts w:ascii="Times New Roman" w:eastAsia="Times New Roman" w:hAnsi="Times New Roman" w:cs="Times New Roman"/>
                <w:color w:val="0E101A"/>
                <w:sz w:val="24"/>
                <w:szCs w:val="24"/>
              </w:rPr>
            </w:rPrChange>
          </w:rPr>
          <w:instrText xml:space="preserve"> ADDIN EN.CITE </w:instrText>
        </w:r>
        <w:r w:rsidR="00D50B9C" w:rsidRPr="00B67475">
          <w:rPr>
            <w:rFonts w:ascii="Times New Roman" w:eastAsia="Times New Roman" w:hAnsi="Times New Roman" w:cs="Times New Roman"/>
            <w:sz w:val="24"/>
            <w:szCs w:val="24"/>
            <w:rPrChange w:id="171" w:author="Caitlin Jeffrey" w:date="2023-12-06T08:04:00Z">
              <w:rPr>
                <w:rFonts w:ascii="Times New Roman" w:eastAsia="Times New Roman" w:hAnsi="Times New Roman" w:cs="Times New Roman"/>
                <w:color w:val="0E101A"/>
                <w:sz w:val="24"/>
                <w:szCs w:val="24"/>
              </w:rPr>
            </w:rPrChange>
          </w:rPr>
          <w:fldChar w:fldCharType="begin">
            <w:fldData xml:space="preserve">PEVuZE5vdGU+PENpdGUgRXhjbHVkZUF1dGg9IjEiIEV4Y2x1ZGVZZWFyPSIxIiBIaWRkZW49IjEi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</w:fldData>
          </w:fldChar>
        </w:r>
        <w:r w:rsidR="00D50B9C" w:rsidRPr="00B67475">
          <w:rPr>
            <w:rFonts w:ascii="Times New Roman" w:eastAsia="Times New Roman" w:hAnsi="Times New Roman" w:cs="Times New Roman"/>
            <w:sz w:val="24"/>
            <w:szCs w:val="24"/>
            <w:rPrChange w:id="172" w:author="Caitlin Jeffrey" w:date="2023-12-06T08:04:00Z">
              <w:rPr>
                <w:rFonts w:ascii="Times New Roman" w:eastAsia="Times New Roman" w:hAnsi="Times New Roman" w:cs="Times New Roman"/>
                <w:color w:val="0E101A"/>
                <w:sz w:val="24"/>
                <w:szCs w:val="24"/>
              </w:rPr>
            </w:rPrChange>
          </w:rPr>
          <w:instrText xml:space="preserve"> ADDIN EN.CITE.DATA </w:instrText>
        </w:r>
        <w:r w:rsidR="00D50B9C" w:rsidRPr="006B343A">
          <w:rPr>
            <w:rFonts w:ascii="Times New Roman" w:eastAsia="Times New Roman" w:hAnsi="Times New Roman" w:cs="Times New Roman"/>
            <w:sz w:val="24"/>
            <w:szCs w:val="24"/>
          </w:rPr>
        </w:r>
        <w:r w:rsidR="00D50B9C" w:rsidRPr="00B67475">
          <w:rPr>
            <w:rFonts w:ascii="Times New Roman" w:eastAsia="Times New Roman" w:hAnsi="Times New Roman" w:cs="Times New Roman"/>
            <w:sz w:val="24"/>
            <w:szCs w:val="24"/>
            <w:rPrChange w:id="173" w:author="Caitlin Jeffrey" w:date="2023-12-06T08:04:00Z">
              <w:rPr>
                <w:rFonts w:ascii="Times New Roman" w:eastAsia="Times New Roman" w:hAnsi="Times New Roman" w:cs="Times New Roman"/>
                <w:color w:val="0E101A"/>
                <w:sz w:val="24"/>
                <w:szCs w:val="24"/>
              </w:rPr>
            </w:rPrChange>
          </w:rPr>
          <w:fldChar w:fldCharType="end"/>
        </w:r>
        <w:r w:rsidR="00000000">
          <w:rPr>
            <w:rFonts w:ascii="Times New Roman" w:eastAsia="Times New Roman" w:hAnsi="Times New Roman" w:cs="Times New Roman"/>
            <w:sz w:val="24"/>
            <w:szCs w:val="24"/>
          </w:rPr>
        </w:r>
        <w:r w:rsidR="00000000">
          <w:rPr>
            <w:rFonts w:ascii="Times New Roman" w:eastAsia="Times New Roman" w:hAnsi="Times New Roman" w:cs="Times New Roman"/>
            <w:sz w:val="24"/>
            <w:szCs w:val="24"/>
          </w:rPr>
          <w:fldChar w:fldCharType="separate"/>
        </w:r>
        <w:r w:rsidR="00D50B9C" w:rsidRPr="00B67475">
          <w:rPr>
            <w:rFonts w:ascii="Times New Roman" w:eastAsia="Times New Roman" w:hAnsi="Times New Roman" w:cs="Times New Roman"/>
            <w:sz w:val="24"/>
            <w:szCs w:val="24"/>
            <w:rPrChange w:id="174" w:author="Caitlin Jeffrey" w:date="2023-12-06T08:04:00Z">
              <w:rPr>
                <w:rFonts w:ascii="Times New Roman" w:eastAsia="Times New Roman" w:hAnsi="Times New Roman" w:cs="Times New Roman"/>
                <w:color w:val="0E101A"/>
                <w:sz w:val="24"/>
                <w:szCs w:val="24"/>
              </w:rPr>
            </w:rPrChange>
          </w:rPr>
          <w:fldChar w:fldCharType="end"/>
        </w:r>
        <w:proofErr w:type="spellStart"/>
        <w:r w:rsidR="00D50B9C" w:rsidRPr="00B67475">
          <w:rPr>
            <w:rFonts w:ascii="Times New Roman" w:eastAsia="Times New Roman" w:hAnsi="Times New Roman" w:cs="Times New Roman"/>
            <w:sz w:val="24"/>
            <w:szCs w:val="24"/>
            <w:rPrChange w:id="175" w:author="Caitlin Jeffrey" w:date="2023-12-06T08:04:00Z">
              <w:rPr>
                <w:rFonts w:ascii="Times New Roman" w:eastAsia="Times New Roman" w:hAnsi="Times New Roman" w:cs="Times New Roman"/>
                <w:color w:val="0E101A"/>
                <w:sz w:val="24"/>
                <w:szCs w:val="24"/>
              </w:rPr>
            </w:rPrChange>
          </w:rPr>
          <w:t>Wuytak</w:t>
        </w:r>
        <w:proofErr w:type="spellEnd"/>
        <w:r w:rsidR="00D50B9C" w:rsidRPr="00B67475">
          <w:rPr>
            <w:rFonts w:ascii="Times New Roman" w:eastAsia="Times New Roman" w:hAnsi="Times New Roman" w:cs="Times New Roman"/>
            <w:sz w:val="24"/>
            <w:szCs w:val="24"/>
            <w:rPrChange w:id="176" w:author="Caitlin Jeffrey" w:date="2023-12-06T08:04:00Z">
              <w:rPr>
                <w:rFonts w:ascii="Times New Roman" w:eastAsia="Times New Roman" w:hAnsi="Times New Roman" w:cs="Times New Roman"/>
                <w:color w:val="0E101A"/>
                <w:sz w:val="24"/>
                <w:szCs w:val="24"/>
              </w:rPr>
            </w:rPrChange>
          </w:rPr>
          <w:t xml:space="preserve"> et. al., 2020; </w:t>
        </w:r>
        <w:r w:rsidR="00D50B9C" w:rsidRPr="00B67475">
          <w:rPr>
            <w:rFonts w:ascii="Times New Roman" w:eastAsia="Times New Roman" w:hAnsi="Times New Roman" w:cs="Times New Roman"/>
            <w:i/>
            <w:iCs/>
            <w:sz w:val="24"/>
            <w:szCs w:val="24"/>
            <w:rPrChange w:id="177" w:author="Caitlin Jeffrey" w:date="2023-12-06T08:04:00Z">
              <w:rPr>
                <w:rFonts w:ascii="Times New Roman" w:eastAsia="Times New Roman" w:hAnsi="Times New Roman" w:cs="Times New Roman"/>
                <w:i/>
                <w:iCs/>
                <w:color w:val="0E101A"/>
                <w:sz w:val="24"/>
                <w:szCs w:val="24"/>
              </w:rPr>
            </w:rPrChange>
          </w:rPr>
          <w:t>E. coli</w:t>
        </w:r>
        <w:r w:rsidR="00D50B9C" w:rsidRPr="00B67475">
          <w:rPr>
            <w:rFonts w:ascii="Times New Roman" w:eastAsia="Times New Roman" w:hAnsi="Times New Roman" w:cs="Times New Roman"/>
            <w:sz w:val="24"/>
            <w:szCs w:val="24"/>
            <w:rPrChange w:id="178" w:author="Caitlin Jeffrey" w:date="2023-12-06T08:04:00Z">
              <w:rPr>
                <w:rFonts w:ascii="Times New Roman" w:eastAsia="Times New Roman" w:hAnsi="Times New Roman" w:cs="Times New Roman"/>
                <w:color w:val="0E101A"/>
                <w:sz w:val="24"/>
                <w:szCs w:val="24"/>
              </w:rPr>
            </w:rPrChange>
          </w:rPr>
          <w:t xml:space="preserve">, </w:t>
        </w:r>
        <w:r w:rsidR="00D50B9C" w:rsidRPr="00B67475">
          <w:rPr>
            <w:rFonts w:ascii="Times New Roman" w:eastAsia="Times New Roman" w:hAnsi="Times New Roman" w:cs="Times New Roman"/>
            <w:i/>
            <w:iCs/>
            <w:sz w:val="24"/>
            <w:szCs w:val="24"/>
            <w:rPrChange w:id="179" w:author="Caitlin Jeffrey" w:date="2023-12-06T08:04:00Z">
              <w:rPr>
                <w:rFonts w:ascii="Times New Roman" w:eastAsia="Times New Roman" w:hAnsi="Times New Roman" w:cs="Times New Roman"/>
                <w:i/>
                <w:iCs/>
                <w:color w:val="0E101A"/>
                <w:sz w:val="24"/>
                <w:szCs w:val="24"/>
              </w:rPr>
            </w:rPrChange>
          </w:rPr>
          <w:t>Klebsiella</w:t>
        </w:r>
        <w:r w:rsidR="00D50B9C" w:rsidRPr="00B67475">
          <w:rPr>
            <w:rFonts w:ascii="Times New Roman" w:eastAsia="Times New Roman" w:hAnsi="Times New Roman" w:cs="Times New Roman"/>
            <w:sz w:val="24"/>
            <w:szCs w:val="24"/>
            <w:rPrChange w:id="180" w:author="Caitlin Jeffrey" w:date="2023-12-06T08:04:00Z">
              <w:rPr>
                <w:rFonts w:ascii="Times New Roman" w:eastAsia="Times New Roman" w:hAnsi="Times New Roman" w:cs="Times New Roman"/>
                <w:color w:val="0E101A"/>
                <w:sz w:val="24"/>
                <w:szCs w:val="24"/>
              </w:rPr>
            </w:rPrChange>
          </w:rPr>
          <w:t xml:space="preserve"> spp., and </w:t>
        </w:r>
        <w:r w:rsidR="00D50B9C" w:rsidRPr="00B67475">
          <w:rPr>
            <w:rFonts w:ascii="Times New Roman" w:eastAsia="Times New Roman" w:hAnsi="Times New Roman" w:cs="Times New Roman"/>
            <w:i/>
            <w:iCs/>
            <w:sz w:val="24"/>
            <w:szCs w:val="24"/>
            <w:rPrChange w:id="181" w:author="Caitlin Jeffrey" w:date="2023-12-06T08:04:00Z">
              <w:rPr>
                <w:rFonts w:ascii="Times New Roman" w:eastAsia="Times New Roman" w:hAnsi="Times New Roman" w:cs="Times New Roman"/>
                <w:i/>
                <w:iCs/>
                <w:color w:val="0E101A"/>
                <w:sz w:val="24"/>
                <w:szCs w:val="24"/>
              </w:rPr>
            </w:rPrChange>
          </w:rPr>
          <w:t xml:space="preserve">Enterobacter </w:t>
        </w:r>
        <w:r w:rsidR="00D50B9C" w:rsidRPr="00B67475">
          <w:rPr>
            <w:rFonts w:ascii="Times New Roman" w:eastAsia="Times New Roman" w:hAnsi="Times New Roman" w:cs="Times New Roman"/>
            <w:sz w:val="24"/>
            <w:szCs w:val="24"/>
            <w:rPrChange w:id="182" w:author="Caitlin Jeffrey" w:date="2023-12-06T08:04:00Z">
              <w:rPr>
                <w:rFonts w:ascii="Times New Roman" w:eastAsia="Times New Roman" w:hAnsi="Times New Roman" w:cs="Times New Roman"/>
                <w:color w:val="0E101A"/>
                <w:sz w:val="24"/>
                <w:szCs w:val="24"/>
              </w:rPr>
            </w:rPrChange>
          </w:rPr>
          <w:t xml:space="preserve">spp., </w:t>
        </w:r>
        <w:r w:rsidR="00D50B9C" w:rsidRPr="00B67475">
          <w:rPr>
            <w:rFonts w:ascii="Times New Roman" w:eastAsia="Times New Roman" w:hAnsi="Times New Roman" w:cs="Times New Roman"/>
            <w:sz w:val="24"/>
            <w:szCs w:val="24"/>
            <w:rPrChange w:id="183" w:author="Caitlin Jeffrey" w:date="2023-12-06T08:04:00Z">
              <w:rPr>
                <w:rFonts w:ascii="Times New Roman" w:eastAsia="Times New Roman" w:hAnsi="Times New Roman" w:cs="Times New Roman"/>
                <w:color w:val="0E101A"/>
                <w:sz w:val="24"/>
                <w:szCs w:val="24"/>
              </w:rPr>
            </w:rPrChange>
          </w:rPr>
          <w:fldChar w:fldCharType="begin"/>
        </w:r>
        <w:r w:rsidR="00D50B9C" w:rsidRPr="00B67475">
          <w:rPr>
            <w:rFonts w:ascii="Times New Roman" w:eastAsia="Times New Roman" w:hAnsi="Times New Roman" w:cs="Times New Roman"/>
            <w:sz w:val="24"/>
            <w:szCs w:val="24"/>
            <w:rPrChange w:id="184" w:author="Caitlin Jeffrey" w:date="2023-12-06T08:04:00Z">
              <w:rPr>
                <w:rFonts w:ascii="Times New Roman" w:eastAsia="Times New Roman" w:hAnsi="Times New Roman" w:cs="Times New Roman"/>
                <w:color w:val="0E101A"/>
                <w:sz w:val="24"/>
                <w:szCs w:val="24"/>
              </w:rPr>
            </w:rPrChange>
          </w:rPr>
          <w:instrText xml:space="preserve"> ADDIN EN.CITE &lt;EndNote&gt;&lt;Cite ExcludeAuth="1" ExcludeYear="1" Hidden="1"&gt;&lt;Author&gt;Eberhart&lt;/Author&gt;&lt;Year&gt;1984&lt;/Year&gt;&lt;RecNum&gt;645&lt;/RecNum&gt;&lt;record&gt;&lt;rec-number&gt;645&lt;/rec-number&gt;&lt;foreign-keys&gt;&lt;key app="EN" db-id="pss5de0wasp2t9es5tu5evzpa2svsdrveax9" timestamp="1701815368"&gt;645&lt;/key&gt;&lt;/foreign-keys&gt;&lt;ref-type name="Journal Article"&gt;17&lt;/ref-type&gt;&lt;contributors&gt;&lt;authors&gt;&lt;author&gt;Eberhart, R. J.&lt;/author&gt;&lt;/authors&gt;&lt;/contributors&gt;&lt;titles&gt;&lt;title&gt;Coliform Mastitis&lt;/title&gt;&lt;secondary-title&gt;Veterinary Clinics of North America: Large Animal Practice&lt;/secondary-title&gt;&lt;/titles&gt;&lt;periodical&gt;&lt;full-title&gt;Veterinary Clinics of North America: Large Animal Practice&lt;/full-title&gt;&lt;/periodical&gt;&lt;pages&gt;287-300&lt;/pages&gt;&lt;volume&gt;6&lt;/volume&gt;&lt;number&gt;2&lt;/number&gt;&lt;dates&gt;&lt;year&gt;1984&lt;/year&gt;&lt;pub-dates&gt;&lt;date&gt;1984/07/01/&lt;/date&gt;&lt;/pub-dates&gt;&lt;/dates&gt;&lt;isbn&gt;0196-9846&lt;/isbn&gt;&lt;urls&gt;&lt;related-urls&gt;&lt;url&gt;https://www.sciencedirect.com/science/article/pii/S019698461730023X&lt;/url&gt;&lt;/related-urls&gt;&lt;/urls&gt;&lt;electronic-resource-num&gt;https://doi.org/10.1016/S0196-9846(17)30023-X&lt;/electronic-resource-num&gt;&lt;/record&gt;&lt;/Cite&gt;&lt;/EndNote&gt;</w:instrText>
        </w:r>
        <w:r w:rsidR="00000000">
          <w:rPr>
            <w:rFonts w:ascii="Times New Roman" w:eastAsia="Times New Roman" w:hAnsi="Times New Roman" w:cs="Times New Roman"/>
            <w:sz w:val="24"/>
            <w:szCs w:val="24"/>
          </w:rPr>
          <w:fldChar w:fldCharType="separate"/>
        </w:r>
        <w:r w:rsidR="00D50B9C" w:rsidRPr="00B67475">
          <w:rPr>
            <w:rFonts w:ascii="Times New Roman" w:eastAsia="Times New Roman" w:hAnsi="Times New Roman" w:cs="Times New Roman"/>
            <w:sz w:val="24"/>
            <w:szCs w:val="24"/>
            <w:rPrChange w:id="185" w:author="Caitlin Jeffrey" w:date="2023-12-06T08:04:00Z">
              <w:rPr>
                <w:rFonts w:ascii="Times New Roman" w:eastAsia="Times New Roman" w:hAnsi="Times New Roman" w:cs="Times New Roman"/>
                <w:color w:val="0E101A"/>
                <w:sz w:val="24"/>
                <w:szCs w:val="24"/>
              </w:rPr>
            </w:rPrChange>
          </w:rPr>
          <w:fldChar w:fldCharType="end"/>
        </w:r>
        <w:r w:rsidR="00D50B9C" w:rsidRPr="00B67475">
          <w:rPr>
            <w:rFonts w:ascii="Times New Roman" w:eastAsia="Times New Roman" w:hAnsi="Times New Roman" w:cs="Times New Roman"/>
            <w:sz w:val="24"/>
            <w:szCs w:val="24"/>
            <w:rPrChange w:id="186" w:author="Caitlin Jeffrey" w:date="2023-12-06T08:04:00Z">
              <w:rPr>
                <w:rFonts w:ascii="Times New Roman" w:eastAsia="Times New Roman" w:hAnsi="Times New Roman" w:cs="Times New Roman"/>
                <w:color w:val="0E101A"/>
                <w:sz w:val="24"/>
                <w:szCs w:val="24"/>
              </w:rPr>
            </w:rPrChange>
          </w:rPr>
          <w:t xml:space="preserve">Eberhart, 1984; streptococci, </w:t>
        </w:r>
        <w:proofErr w:type="spellStart"/>
        <w:r w:rsidR="00D50B9C" w:rsidRPr="00B67475">
          <w:rPr>
            <w:rFonts w:ascii="Times New Roman" w:eastAsia="Times New Roman" w:hAnsi="Times New Roman" w:cs="Times New Roman"/>
            <w:sz w:val="24"/>
            <w:szCs w:val="24"/>
            <w:rPrChange w:id="187" w:author="Caitlin Jeffrey" w:date="2023-12-06T08:04:00Z">
              <w:rPr>
                <w:rFonts w:ascii="Times New Roman" w:eastAsia="Times New Roman" w:hAnsi="Times New Roman" w:cs="Times New Roman"/>
                <w:color w:val="0E101A"/>
                <w:sz w:val="24"/>
                <w:szCs w:val="24"/>
              </w:rPr>
            </w:rPrChange>
          </w:rPr>
          <w:t>Zadoks</w:t>
        </w:r>
        <w:proofErr w:type="spellEnd"/>
        <w:r w:rsidR="00D50B9C" w:rsidRPr="00B67475">
          <w:rPr>
            <w:rFonts w:ascii="Times New Roman" w:eastAsia="Times New Roman" w:hAnsi="Times New Roman" w:cs="Times New Roman"/>
            <w:sz w:val="24"/>
            <w:szCs w:val="24"/>
            <w:rPrChange w:id="188" w:author="Caitlin Jeffrey" w:date="2023-12-06T08:04:00Z">
              <w:rPr>
                <w:rFonts w:ascii="Times New Roman" w:eastAsia="Times New Roman" w:hAnsi="Times New Roman" w:cs="Times New Roman"/>
                <w:color w:val="0E101A"/>
                <w:sz w:val="24"/>
                <w:szCs w:val="24"/>
              </w:rPr>
            </w:rPrChange>
          </w:rPr>
          <w:t xml:space="preserve"> et al., 2005</w:t>
        </w:r>
      </w:ins>
      <w:r w:rsidR="00543213">
        <w:rPr>
          <w:rFonts w:ascii="Times New Roman" w:eastAsia="Times New Roman" w:hAnsi="Times New Roman" w:cs="Times New Roman"/>
          <w:sz w:val="24"/>
          <w:szCs w:val="24"/>
        </w:rPr>
        <w:fldChar w:fldCharType="begin"/>
      </w:r>
      <w:r w:rsidR="00543213">
        <w:rPr>
          <w:rFonts w:ascii="Times New Roman" w:eastAsia="Times New Roman" w:hAnsi="Times New Roman" w:cs="Times New Roman"/>
          <w:sz w:val="24"/>
          <w:szCs w:val="24"/>
        </w:rPr>
        <w:instrText xml:space="preserve"> ADDIN EN.CITE &lt;EndNote&gt;&lt;Cite ExcludeAuth="1" ExcludeYear="1" Hidden="1"&gt;&lt;Author&gt;Zadoks&lt;/Author&gt;&lt;Year&gt;2005&lt;/Year&gt;&lt;RecNum&gt;646&lt;/RecNum&gt;&lt;record&gt;&lt;rec-number&gt;646&lt;/rec-number&gt;&lt;foreign-keys&gt;&lt;key app="EN" db-id="pss5de0wasp2t9es5tu5evzpa2svsdrveax9" timestamp="1701815785"&gt;646&lt;/key&gt;&lt;/foreign-keys&gt;&lt;ref-type name="Journal Article"&gt;17&lt;/ref-type&gt;&lt;contributors&gt;&lt;authors&gt;&lt;author&gt;Zadoks, Ruth N.&lt;/author&gt;&lt;author&gt;Tikofsky, Linda L.&lt;/author&gt;&lt;author&gt;Boor, Kathryn J.&lt;/author&gt;&lt;/authors&gt;&lt;/contributors&gt;&lt;titles&gt;&lt;title&gt;Ribotyping of Streptococcus uberis from a dairy&amp;apos;s environment, bovine feces and milk&lt;/title&gt;&lt;secondary-title&gt;Veterinary Microbiology&lt;/secondary-title&gt;&lt;/titles&gt;&lt;periodical&gt;&lt;full-title&gt;Veterinary Microbiology&lt;/full-title&gt;&lt;/periodical&gt;&lt;pages&gt;257-265&lt;/pages&gt;&lt;volume&gt;109&lt;/volume&gt;&lt;number&gt;3&lt;/number&gt;&lt;keywords&gt;&lt;keyword&gt;Mastitis&lt;/keyword&gt;&lt;keyword&gt;Environment&lt;/keyword&gt;&lt;keyword&gt;Soil&lt;/keyword&gt;&lt;keyword&gt;Fecal&lt;/keyword&gt;&lt;/keywords&gt;&lt;dates&gt;&lt;year&gt;2005&lt;/year&gt;&lt;pub-dates&gt;&lt;date&gt;2005/08/30/&lt;/date&gt;&lt;/pub-dates&gt;&lt;/dates&gt;&lt;isbn&gt;0378-1135&lt;/isbn&gt;&lt;urls&gt;&lt;related-urls&gt;&lt;url&gt;https://www.sciencedirect.com/science/article/pii/S0378113505001847&lt;/url&gt;&lt;/related-urls&gt;&lt;/urls&gt;&lt;electronic-resource-num&gt;https://doi.org/10.1016/j.vetmic.2005.05.008&lt;/electronic-resource-num&gt;&lt;/record&gt;&lt;/Cite&gt;&lt;/EndNote&gt;</w:instrText>
      </w:r>
      <w:r w:rsidR="00000000">
        <w:rPr>
          <w:rFonts w:ascii="Times New Roman" w:eastAsia="Times New Roman" w:hAnsi="Times New Roman" w:cs="Times New Roman"/>
          <w:sz w:val="24"/>
          <w:szCs w:val="24"/>
        </w:rPr>
        <w:fldChar w:fldCharType="separate"/>
      </w:r>
      <w:r w:rsidR="00543213">
        <w:rPr>
          <w:rFonts w:ascii="Times New Roman" w:eastAsia="Times New Roman" w:hAnsi="Times New Roman" w:cs="Times New Roman"/>
          <w:sz w:val="24"/>
          <w:szCs w:val="24"/>
        </w:rPr>
        <w:fldChar w:fldCharType="end"/>
      </w:r>
      <w:ins w:id="189" w:author="Caitlin Jeffrey" w:date="2023-12-05T17:51:00Z">
        <w:r w:rsidR="00D50B9C" w:rsidRPr="00B67475">
          <w:rPr>
            <w:rFonts w:ascii="Times New Roman" w:eastAsia="Times New Roman" w:hAnsi="Times New Roman" w:cs="Times New Roman"/>
            <w:sz w:val="24"/>
            <w:szCs w:val="24"/>
            <w:rPrChange w:id="190" w:author="Caitlin Jeffrey" w:date="2023-12-06T08:04:00Z">
              <w:rPr>
                <w:rFonts w:ascii="Times New Roman" w:eastAsia="Times New Roman" w:hAnsi="Times New Roman" w:cs="Times New Roman"/>
                <w:color w:val="0E101A"/>
                <w:sz w:val="24"/>
                <w:szCs w:val="24"/>
              </w:rPr>
            </w:rPrChange>
          </w:rPr>
          <w:t xml:space="preserve">) and nutrients to the organic bedding material. </w:t>
        </w:r>
        <w:r w:rsidR="00D50B9C" w:rsidRPr="00B67475">
          <w:rPr>
            <w:rFonts w:ascii="Times New Roman" w:hAnsi="Times New Roman" w:cs="Times New Roman"/>
            <w:sz w:val="24"/>
            <w:szCs w:val="24"/>
          </w:rPr>
          <w:t xml:space="preserve">Organic bedding alone is more likely to have a higher bacteria count than inorganic bedding </w:t>
        </w:r>
      </w:ins>
      <w:r w:rsidR="00CF5FF7">
        <w:rPr>
          <w:rFonts w:ascii="Times New Roman" w:hAnsi="Times New Roman" w:cs="Times New Roman"/>
          <w:sz w:val="24"/>
          <w:szCs w:val="24"/>
        </w:rPr>
        <w:fldChar w:fldCharType="begin">
          <w:fldData xml:space="preserve">PEVuZE5vdGU+PENpdGU+PEF1dGhvcj5Ib2dhbjwvQXV0aG9yPjxZZWFyPjE5ODk8L1llYXI+PFJl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</w:fldData>
        </w:fldChar>
      </w:r>
      <w:r w:rsidR="00D20835">
        <w:rPr>
          <w:rFonts w:ascii="Times New Roman" w:hAnsi="Times New Roman" w:cs="Times New Roman"/>
          <w:sz w:val="24"/>
          <w:szCs w:val="24"/>
        </w:rPr>
        <w:instrText xml:space="preserve"> ADDIN EN.CITE </w:instrText>
      </w:r>
      <w:r w:rsidR="00D20835">
        <w:rPr>
          <w:rFonts w:ascii="Times New Roman" w:hAnsi="Times New Roman" w:cs="Times New Roman"/>
          <w:sz w:val="24"/>
          <w:szCs w:val="24"/>
        </w:rPr>
        <w:fldChar w:fldCharType="begin">
          <w:fldData xml:space="preserve">PEVuZE5vdGU+PENpdGU+PEF1dGhvcj5Ib2dhbjwvQXV0aG9yPjxZZWFyPjE5ODk8L1llYXI+PFJl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</w:fldData>
        </w:fldChar>
      </w:r>
      <w:r w:rsidR="00D20835">
        <w:rPr>
          <w:rFonts w:ascii="Times New Roman" w:hAnsi="Times New Roman" w:cs="Times New Roman"/>
          <w:sz w:val="24"/>
          <w:szCs w:val="24"/>
        </w:rPr>
        <w:instrText xml:space="preserve"> ADDIN EN.CITE.DATA </w:instrText>
      </w:r>
      <w:r w:rsidR="00D20835">
        <w:rPr>
          <w:rFonts w:ascii="Times New Roman" w:hAnsi="Times New Roman" w:cs="Times New Roman"/>
          <w:sz w:val="24"/>
          <w:szCs w:val="24"/>
        </w:rPr>
      </w:r>
      <w:r w:rsidR="00D20835">
        <w:rPr>
          <w:rFonts w:ascii="Times New Roman" w:hAnsi="Times New Roman" w:cs="Times New Roman"/>
          <w:sz w:val="24"/>
          <w:szCs w:val="24"/>
        </w:rPr>
        <w:fldChar w:fldCharType="end"/>
      </w:r>
      <w:r w:rsidR="00CF5FF7">
        <w:rPr>
          <w:rFonts w:ascii="Times New Roman" w:hAnsi="Times New Roman" w:cs="Times New Roman"/>
          <w:sz w:val="24"/>
          <w:szCs w:val="24"/>
        </w:rPr>
      </w:r>
      <w:r w:rsidR="00CF5FF7">
        <w:rPr>
          <w:rFonts w:ascii="Times New Roman" w:hAnsi="Times New Roman" w:cs="Times New Roman"/>
          <w:sz w:val="24"/>
          <w:szCs w:val="24"/>
        </w:rPr>
        <w:fldChar w:fldCharType="separate"/>
      </w:r>
      <w:r w:rsidR="00D20835">
        <w:rPr>
          <w:rFonts w:ascii="Times New Roman" w:hAnsi="Times New Roman" w:cs="Times New Roman"/>
          <w:noProof/>
          <w:sz w:val="24"/>
          <w:szCs w:val="24"/>
        </w:rPr>
        <w:t>(Hogan et al., 1989; Rowbotham and Ruegg, 2016)</w:t>
      </w:r>
      <w:r w:rsidR="00CF5FF7">
        <w:rPr>
          <w:rFonts w:ascii="Times New Roman" w:hAnsi="Times New Roman" w:cs="Times New Roman"/>
          <w:sz w:val="24"/>
          <w:szCs w:val="24"/>
        </w:rPr>
        <w:fldChar w:fldCharType="end"/>
      </w:r>
      <w:ins w:id="191" w:author="Caitlin Jeffrey" w:date="2023-12-05T17:51:00Z">
        <w:r w:rsidR="00D50B9C" w:rsidRPr="00B67475">
          <w:rPr>
            <w:rFonts w:ascii="Times New Roman" w:hAnsi="Times New Roman" w:cs="Times New Roman"/>
            <w:sz w:val="24"/>
            <w:szCs w:val="24"/>
          </w:rPr>
          <w:t xml:space="preserve">, as it supplies nutrients and moisture which encourages bacterial growth. This could lead to higher concentrations of bacteria on teat skin for cows on bedded packs, because: 1) organic bedding is inherently associated with </w:t>
        </w:r>
      </w:ins>
      <w:ins w:id="192" w:author="Caitlin Jeffrey" w:date="2023-12-06T09:05:00Z">
        <w:r w:rsidR="001505BD">
          <w:rPr>
            <w:rFonts w:ascii="Times New Roman" w:hAnsi="Times New Roman" w:cs="Times New Roman"/>
            <w:sz w:val="24"/>
            <w:szCs w:val="24"/>
          </w:rPr>
          <w:t xml:space="preserve">a </w:t>
        </w:r>
      </w:ins>
      <w:ins w:id="193" w:author="Caitlin Jeffrey" w:date="2023-12-05T17:51:00Z">
        <w:r w:rsidR="00D50B9C" w:rsidRPr="00B67475">
          <w:rPr>
            <w:rFonts w:ascii="Times New Roman" w:hAnsi="Times New Roman" w:cs="Times New Roman"/>
            <w:sz w:val="24"/>
            <w:szCs w:val="24"/>
          </w:rPr>
          <w:t>higher number of bacteria on teat ends</w:t>
        </w:r>
      </w:ins>
      <w:ins w:id="194" w:author="Caitlin Jeffrey" w:date="2023-12-06T08:29:00Z">
        <w:r w:rsidR="006D762F">
          <w:rPr>
            <w:rFonts w:ascii="Times New Roman" w:hAnsi="Times New Roman" w:cs="Times New Roman"/>
            <w:sz w:val="24"/>
            <w:szCs w:val="24"/>
          </w:rPr>
          <w:t xml:space="preserve"> </w:t>
        </w:r>
      </w:ins>
      <w:r w:rsidR="006D762F">
        <w:rPr>
          <w:rFonts w:ascii="Times New Roman" w:hAnsi="Times New Roman" w:cs="Times New Roman"/>
          <w:sz w:val="24"/>
          <w:szCs w:val="24"/>
        </w:rPr>
        <w:fldChar w:fldCharType="begin">
          <w:fldData xml:space="preserve">PEVuZE5vdGU+PENpdGU+PEF1dGhvcj5GYWlyY2hpbGQ8L0F1dGhvcj48WWVhcj4xOTgyPC9ZZWFy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</w:fldData>
        </w:fldChar>
      </w:r>
      <w:r w:rsidR="006D762F">
        <w:rPr>
          <w:rFonts w:ascii="Times New Roman" w:hAnsi="Times New Roman" w:cs="Times New Roman"/>
          <w:sz w:val="24"/>
          <w:szCs w:val="24"/>
        </w:rPr>
        <w:instrText xml:space="preserve"> ADDIN EN.CITE </w:instrText>
      </w:r>
      <w:r w:rsidR="006D762F">
        <w:rPr>
          <w:rFonts w:ascii="Times New Roman" w:hAnsi="Times New Roman" w:cs="Times New Roman"/>
          <w:sz w:val="24"/>
          <w:szCs w:val="24"/>
        </w:rPr>
        <w:fldChar w:fldCharType="begin">
          <w:fldData xml:space="preserve">PEVuZE5vdGU+PENpdGU+PEF1dGhvcj5GYWlyY2hpbGQ8L0F1dGhvcj48WWVhcj4xOTgyPC9ZZWFy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</w:fldData>
        </w:fldChar>
      </w:r>
      <w:r w:rsidR="006D762F">
        <w:rPr>
          <w:rFonts w:ascii="Times New Roman" w:hAnsi="Times New Roman" w:cs="Times New Roman"/>
          <w:sz w:val="24"/>
          <w:szCs w:val="24"/>
        </w:rPr>
        <w:instrText xml:space="preserve"> ADDIN EN.CITE.DATA </w:instrText>
      </w:r>
      <w:r w:rsidR="006D762F">
        <w:rPr>
          <w:rFonts w:ascii="Times New Roman" w:hAnsi="Times New Roman" w:cs="Times New Roman"/>
          <w:sz w:val="24"/>
          <w:szCs w:val="24"/>
        </w:rPr>
      </w:r>
      <w:r w:rsidR="006D762F">
        <w:rPr>
          <w:rFonts w:ascii="Times New Roman" w:hAnsi="Times New Roman" w:cs="Times New Roman"/>
          <w:sz w:val="24"/>
          <w:szCs w:val="24"/>
        </w:rPr>
        <w:fldChar w:fldCharType="end"/>
      </w:r>
      <w:r w:rsidR="006D762F">
        <w:rPr>
          <w:rFonts w:ascii="Times New Roman" w:hAnsi="Times New Roman" w:cs="Times New Roman"/>
          <w:sz w:val="24"/>
          <w:szCs w:val="24"/>
        </w:rPr>
      </w:r>
      <w:r w:rsidR="006D762F">
        <w:rPr>
          <w:rFonts w:ascii="Times New Roman" w:hAnsi="Times New Roman" w:cs="Times New Roman"/>
          <w:sz w:val="24"/>
          <w:szCs w:val="24"/>
        </w:rPr>
        <w:fldChar w:fldCharType="separate"/>
      </w:r>
      <w:r w:rsidR="006D762F">
        <w:rPr>
          <w:rFonts w:ascii="Times New Roman" w:hAnsi="Times New Roman" w:cs="Times New Roman"/>
          <w:noProof/>
          <w:sz w:val="24"/>
          <w:szCs w:val="24"/>
        </w:rPr>
        <w:t>(Fairchild et al., 1982; Rowbotham and Ruegg, 2016)</w:t>
      </w:r>
      <w:r w:rsidR="006D762F">
        <w:rPr>
          <w:rFonts w:ascii="Times New Roman" w:hAnsi="Times New Roman" w:cs="Times New Roman"/>
          <w:sz w:val="24"/>
          <w:szCs w:val="24"/>
        </w:rPr>
        <w:fldChar w:fldCharType="end"/>
      </w:r>
      <w:ins w:id="195" w:author="Caitlin Jeffrey" w:date="2023-12-06T08:29:00Z">
        <w:r w:rsidR="006D762F">
          <w:rPr>
            <w:rFonts w:ascii="Times New Roman" w:hAnsi="Times New Roman" w:cs="Times New Roman"/>
            <w:sz w:val="24"/>
            <w:szCs w:val="24"/>
          </w:rPr>
          <w:t xml:space="preserve">, </w:t>
        </w:r>
      </w:ins>
      <w:ins w:id="196" w:author="Caitlin Jeffrey" w:date="2023-12-05T17:51:00Z">
        <w:r w:rsidR="00D50B9C" w:rsidRPr="00B67475">
          <w:rPr>
            <w:rFonts w:ascii="Times New Roman" w:hAnsi="Times New Roman" w:cs="Times New Roman"/>
            <w:sz w:val="24"/>
            <w:szCs w:val="24"/>
          </w:rPr>
          <w:t xml:space="preserve">and 2) a higher concentration of bacteria in bedding </w:t>
        </w:r>
      </w:ins>
      <w:ins w:id="197" w:author="Caitlin Jeffrey" w:date="2023-12-06T09:05:00Z">
        <w:r w:rsidR="00CC33C4">
          <w:rPr>
            <w:rFonts w:ascii="Times New Roman" w:hAnsi="Times New Roman" w:cs="Times New Roman"/>
            <w:sz w:val="24"/>
            <w:szCs w:val="24"/>
          </w:rPr>
          <w:t>is related to</w:t>
        </w:r>
      </w:ins>
      <w:ins w:id="198" w:author="Caitlin Jeffrey" w:date="2023-12-05T17:51:00Z">
        <w:r w:rsidR="00D50B9C" w:rsidRPr="00B67475">
          <w:rPr>
            <w:rFonts w:ascii="Times New Roman" w:hAnsi="Times New Roman" w:cs="Times New Roman"/>
            <w:sz w:val="24"/>
            <w:szCs w:val="24"/>
          </w:rPr>
          <w:t xml:space="preserve"> a higher </w:t>
        </w:r>
        <w:r w:rsidR="00D50B9C" w:rsidRPr="00B67475">
          <w:rPr>
            <w:rFonts w:ascii="Times New Roman" w:hAnsi="Times New Roman" w:cs="Times New Roman"/>
            <w:sz w:val="24"/>
            <w:szCs w:val="24"/>
          </w:rPr>
          <w:lastRenderedPageBreak/>
          <w:t>concentration of bacteria on teat ends</w:t>
        </w:r>
      </w:ins>
      <w:ins w:id="199" w:author="Caitlin Jeffrey" w:date="2023-12-06T08:49:00Z">
        <w:r w:rsidR="003E3752">
          <w:rPr>
            <w:rFonts w:ascii="Times New Roman" w:hAnsi="Times New Roman" w:cs="Times New Roman"/>
            <w:sz w:val="24"/>
            <w:szCs w:val="24"/>
          </w:rPr>
          <w:t xml:space="preserve"> </w:t>
        </w:r>
      </w:ins>
      <w:r w:rsidR="003E3752">
        <w:rPr>
          <w:rFonts w:ascii="Times New Roman" w:hAnsi="Times New Roman" w:cs="Times New Roman"/>
          <w:sz w:val="24"/>
          <w:szCs w:val="24"/>
        </w:rPr>
        <w:fldChar w:fldCharType="begin">
          <w:fldData xml:space="preserve">PEVuZE5vdGU+PENpdGU+PEF1dGhvcj5aZGFub3dpY3o8L0F1dGhvcj48WWVhcj4yMDA0PC9ZZWFy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</w:fldData>
        </w:fldChar>
      </w:r>
      <w:r w:rsidR="003E3752">
        <w:rPr>
          <w:rFonts w:ascii="Times New Roman" w:hAnsi="Times New Roman" w:cs="Times New Roman"/>
          <w:sz w:val="24"/>
          <w:szCs w:val="24"/>
        </w:rPr>
        <w:instrText xml:space="preserve"> ADDIN EN.CITE </w:instrText>
      </w:r>
      <w:r w:rsidR="003E3752">
        <w:rPr>
          <w:rFonts w:ascii="Times New Roman" w:hAnsi="Times New Roman" w:cs="Times New Roman"/>
          <w:sz w:val="24"/>
          <w:szCs w:val="24"/>
        </w:rPr>
        <w:fldChar w:fldCharType="begin">
          <w:fldData xml:space="preserve">PEVuZE5vdGU+PENpdGU+PEF1dGhvcj5aZGFub3dpY3o8L0F1dGhvcj48WWVhcj4yMDA0PC9ZZWFy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</w:fldData>
        </w:fldChar>
      </w:r>
      <w:r w:rsidR="003E3752">
        <w:rPr>
          <w:rFonts w:ascii="Times New Roman" w:hAnsi="Times New Roman" w:cs="Times New Roman"/>
          <w:sz w:val="24"/>
          <w:szCs w:val="24"/>
        </w:rPr>
        <w:instrText xml:space="preserve"> ADDIN EN.CITE.DATA </w:instrText>
      </w:r>
      <w:r w:rsidR="003E3752">
        <w:rPr>
          <w:rFonts w:ascii="Times New Roman" w:hAnsi="Times New Roman" w:cs="Times New Roman"/>
          <w:sz w:val="24"/>
          <w:szCs w:val="24"/>
        </w:rPr>
      </w:r>
      <w:r w:rsidR="003E3752">
        <w:rPr>
          <w:rFonts w:ascii="Times New Roman" w:hAnsi="Times New Roman" w:cs="Times New Roman"/>
          <w:sz w:val="24"/>
          <w:szCs w:val="24"/>
        </w:rPr>
        <w:fldChar w:fldCharType="end"/>
      </w:r>
      <w:r w:rsidR="003E3752">
        <w:rPr>
          <w:rFonts w:ascii="Times New Roman" w:hAnsi="Times New Roman" w:cs="Times New Roman"/>
          <w:sz w:val="24"/>
          <w:szCs w:val="24"/>
        </w:rPr>
      </w:r>
      <w:r w:rsidR="003E3752">
        <w:rPr>
          <w:rFonts w:ascii="Times New Roman" w:hAnsi="Times New Roman" w:cs="Times New Roman"/>
          <w:sz w:val="24"/>
          <w:szCs w:val="24"/>
        </w:rPr>
        <w:fldChar w:fldCharType="separate"/>
      </w:r>
      <w:r w:rsidR="003E3752">
        <w:rPr>
          <w:rFonts w:ascii="Times New Roman" w:hAnsi="Times New Roman" w:cs="Times New Roman"/>
          <w:noProof/>
          <w:sz w:val="24"/>
          <w:szCs w:val="24"/>
        </w:rPr>
        <w:t>(Hogan and Smith, 1997; Zdanowicz et al., 2004; Rowbotham and Ruegg, 2016)</w:t>
      </w:r>
      <w:r w:rsidR="003E3752">
        <w:rPr>
          <w:rFonts w:ascii="Times New Roman" w:hAnsi="Times New Roman" w:cs="Times New Roman"/>
          <w:sz w:val="24"/>
          <w:szCs w:val="24"/>
        </w:rPr>
        <w:fldChar w:fldCharType="end"/>
      </w:r>
      <w:ins w:id="200" w:author="Caitlin Jeffrey" w:date="2023-12-06T08:50:00Z">
        <w:r w:rsidR="003E3752">
          <w:rPr>
            <w:rFonts w:ascii="Times New Roman" w:hAnsi="Times New Roman" w:cs="Times New Roman"/>
            <w:sz w:val="24"/>
            <w:szCs w:val="24"/>
          </w:rPr>
          <w:t xml:space="preserve">. </w:t>
        </w:r>
      </w:ins>
      <w:ins w:id="201" w:author="Caitlin Jeffrey" w:date="2023-12-05T17:51:00Z">
        <w:r w:rsidR="00D50B9C" w:rsidRPr="00B67475">
          <w:rPr>
            <w:rFonts w:ascii="Times New Roman" w:hAnsi="Times New Roman" w:cs="Times New Roman"/>
            <w:sz w:val="24"/>
            <w:szCs w:val="24"/>
          </w:rPr>
          <w:t>This higher concentration of bacteria on teat ends may put</w:t>
        </w:r>
      </w:ins>
      <w:ins w:id="202" w:author="Caitlin Jeffrey" w:date="2023-12-06T09:06:00Z">
        <w:r w:rsidR="00CC33C4">
          <w:rPr>
            <w:rFonts w:ascii="Times New Roman" w:hAnsi="Times New Roman" w:cs="Times New Roman"/>
            <w:sz w:val="24"/>
            <w:szCs w:val="24"/>
          </w:rPr>
          <w:t xml:space="preserve"> the</w:t>
        </w:r>
      </w:ins>
      <w:ins w:id="203" w:author="Caitlin Jeffrey" w:date="2023-12-05T17:51:00Z">
        <w:r w:rsidR="00D50B9C" w:rsidRPr="00B67475">
          <w:rPr>
            <w:rFonts w:ascii="Times New Roman" w:hAnsi="Times New Roman" w:cs="Times New Roman"/>
            <w:sz w:val="24"/>
            <w:szCs w:val="24"/>
          </w:rPr>
          <w:t xml:space="preserve"> mammary gland at an increased risk of infection, although limited evidence exists </w:t>
        </w:r>
      </w:ins>
      <w:ins w:id="204" w:author="Caitlin Jeffrey" w:date="2023-12-06T09:06:00Z">
        <w:r w:rsidR="000E4AEA">
          <w:rPr>
            <w:rFonts w:ascii="Times New Roman" w:hAnsi="Times New Roman" w:cs="Times New Roman"/>
            <w:sz w:val="24"/>
            <w:szCs w:val="24"/>
          </w:rPr>
          <w:t>for this relationship</w:t>
        </w:r>
      </w:ins>
      <w:ins w:id="205" w:author="Caitlin Jeffrey" w:date="2023-12-05T17:51:00Z">
        <w:r w:rsidR="00D50B9C" w:rsidRPr="00B67475">
          <w:rPr>
            <w:rFonts w:ascii="Times New Roman" w:hAnsi="Times New Roman" w:cs="Times New Roman"/>
            <w:sz w:val="24"/>
            <w:szCs w:val="24"/>
          </w:rPr>
          <w:t xml:space="preserve"> </w:t>
        </w:r>
      </w:ins>
      <w:r w:rsidR="00744C36">
        <w:rPr>
          <w:rFonts w:ascii="Times New Roman" w:hAnsi="Times New Roman" w:cs="Times New Roman"/>
          <w:sz w:val="24"/>
          <w:szCs w:val="24"/>
        </w:rPr>
        <w:fldChar w:fldCharType="begin"/>
      </w:r>
      <w:r w:rsidR="00744C36">
        <w:rPr>
          <w:rFonts w:ascii="Times New Roman" w:hAnsi="Times New Roman" w:cs="Times New Roman"/>
          <w:sz w:val="24"/>
          <w:szCs w:val="24"/>
        </w:rPr>
        <w:instrText xml:space="preserve"> ADDIN EN.CITE &lt;EndNote&gt;&lt;Cite&gt;&lt;Author&gt;Neave&lt;/Author&gt;&lt;Year&gt;1966&lt;/Year&gt;&lt;RecNum&gt;651&lt;/RecNum&gt;&lt;DisplayText&gt;(Neave et al., 1966)&lt;/DisplayText&gt;&lt;record&gt;&lt;rec-number&gt;651&lt;/rec-number&gt;&lt;foreign-keys&gt;&lt;key app="EN" db-id="pss5de0wasp2t9es5tu5evzpa2svsdrveax9" timestamp="1701870888"&gt;651&lt;/key&gt;&lt;/foreign-keys&gt;&lt;ref-type name="Journal Article"&gt;17&lt;/ref-type&gt;&lt;contributors&gt;&lt;authors&gt;&lt;author&gt;Neave, F. K.&lt;/author&gt;&lt;author&gt;Dodd, F. H.&lt;/author&gt;&lt;author&gt;Kingwill, R. G.&lt;/author&gt;&lt;/authors&gt;&lt;/contributors&gt;&lt;titles&gt;&lt;title&gt;A method of controlling udder disease&lt;/title&gt;&lt;secondary-title&gt;Vet Rec&lt;/secondary-title&gt;&lt;/titles&gt;&lt;periodical&gt;&lt;full-title&gt;Vet Rec&lt;/full-title&gt;&lt;/periodical&gt;&lt;pages&gt;521-3&lt;/pages&gt;&lt;volume&gt;78&lt;/volume&gt;&lt;number&gt;15&lt;/number&gt;&lt;edition&gt;1966/04/09&lt;/edition&gt;&lt;keywords&gt;&lt;keyword&gt;Animals&lt;/keyword&gt;&lt;keyword&gt;Cattle&lt;/keyword&gt;&lt;keyword&gt;Mammary Glands, Animal&lt;/keyword&gt;&lt;keyword&gt;Mastitis, Bovine/ prevention &amp;amp; control&lt;/keyword&gt;&lt;/keywords&gt;&lt;dates&gt;&lt;year&gt;1966&lt;/year&gt;&lt;pub-dates&gt;&lt;date&gt;Apr 9&lt;/date&gt;&lt;/pub-dates&gt;&lt;/dates&gt;&lt;isbn&gt;0042-4900 (Print)&amp;#xD;0042-4900 (Linking)&lt;/isbn&gt;&lt;accession-num&gt;6006045&lt;/accession-num&gt;&lt;urls&gt;&lt;/urls&gt;&lt;electronic-resource-num&gt;10.1136/vr.78.15.521&lt;/electronic-resource-num&gt;&lt;remote-database-provider&gt;NLM&lt;/remote-database-provider&gt;&lt;language&gt;eng&lt;/language&gt;&lt;/record&gt;&lt;/Cite&gt;&lt;/EndNote&gt;</w:instrText>
      </w:r>
      <w:r w:rsidR="00744C36">
        <w:rPr>
          <w:rFonts w:ascii="Times New Roman" w:hAnsi="Times New Roman" w:cs="Times New Roman"/>
          <w:sz w:val="24"/>
          <w:szCs w:val="24"/>
        </w:rPr>
        <w:fldChar w:fldCharType="separate"/>
      </w:r>
      <w:r w:rsidR="00744C36">
        <w:rPr>
          <w:rFonts w:ascii="Times New Roman" w:hAnsi="Times New Roman" w:cs="Times New Roman"/>
          <w:noProof/>
          <w:sz w:val="24"/>
          <w:szCs w:val="24"/>
        </w:rPr>
        <w:t>(Neave et al., 1966)</w:t>
      </w:r>
      <w:r w:rsidR="00744C36">
        <w:rPr>
          <w:rFonts w:ascii="Times New Roman" w:hAnsi="Times New Roman" w:cs="Times New Roman"/>
          <w:sz w:val="24"/>
          <w:szCs w:val="24"/>
        </w:rPr>
        <w:fldChar w:fldCharType="end"/>
      </w:r>
      <w:ins w:id="206" w:author="Caitlin Jeffrey" w:date="2023-12-06T08:56:00Z">
        <w:r w:rsidR="00744C36">
          <w:rPr>
            <w:rFonts w:ascii="Times New Roman" w:hAnsi="Times New Roman" w:cs="Times New Roman"/>
            <w:sz w:val="24"/>
            <w:szCs w:val="24"/>
          </w:rPr>
          <w:t>.</w:t>
        </w:r>
      </w:ins>
      <w:commentRangeEnd w:id="136"/>
      <w:ins w:id="207" w:author="Caitlin Jeffrey" w:date="2023-12-06T10:03:00Z">
        <w:r w:rsidR="009B3E2B">
          <w:rPr>
            <w:rStyle w:val="CommentReference"/>
            <w:rFonts w:eastAsiaTheme="minorEastAsia"/>
          </w:rPr>
          <w:commentReference w:id="136"/>
        </w:r>
      </w:ins>
    </w:p>
    <w:p w14:paraId="6AD2A9DC" w14:textId="7694FF16" w:rsidR="00EB7520" w:rsidRPr="00604EDE" w:rsidRDefault="00D2091A" w:rsidP="008D58E9">
      <w:pPr>
        <w:spacing w:line="480" w:lineRule="auto"/>
        <w:ind w:firstLine="720"/>
        <w:rPr>
          <w:rFonts w:ascii="Times New Roman" w:eastAsia="Times New Roman" w:hAnsi="Times New Roman" w:cs="Times New Roman"/>
          <w:color w:val="0E101A"/>
          <w:sz w:val="24"/>
          <w:szCs w:val="24"/>
        </w:rPr>
      </w:pPr>
      <w:del w:id="208" w:author="Caitlin Jeffrey" w:date="2023-12-06T09:07:00Z">
        <w:r w:rsidDel="008D58E9">
          <w:rPr>
            <w:rFonts w:ascii="Times New Roman" w:eastAsia="Times New Roman" w:hAnsi="Times New Roman" w:cs="Times New Roman"/>
            <w:color w:val="0E101A"/>
            <w:sz w:val="24"/>
            <w:szCs w:val="24"/>
          </w:rPr>
          <w:delText xml:space="preserve"> </w:delText>
        </w:r>
      </w:del>
      <w:del w:id="209" w:author="Caitlin Jeffrey" w:date="2023-12-06T09:06:00Z">
        <w:r w:rsidRPr="00D2091A" w:rsidDel="008D58E9">
          <w:rPr>
            <w:rFonts w:ascii="Times New Roman" w:eastAsia="Times New Roman" w:hAnsi="Times New Roman" w:cs="Times New Roman"/>
            <w:color w:val="0E101A"/>
            <w:sz w:val="24"/>
            <w:szCs w:val="24"/>
          </w:rPr>
          <w:delText>(Black et al.</w:delText>
        </w:r>
        <w:r w:rsidR="00A51457" w:rsidDel="008D58E9">
          <w:rPr>
            <w:rFonts w:ascii="Times New Roman" w:eastAsia="Times New Roman" w:hAnsi="Times New Roman" w:cs="Times New Roman"/>
            <w:color w:val="0E101A"/>
            <w:sz w:val="24"/>
            <w:szCs w:val="24"/>
          </w:rPr>
          <w:delText>,</w:delText>
        </w:r>
        <w:r w:rsidRPr="00D2091A" w:rsidDel="008D58E9">
          <w:rPr>
            <w:rFonts w:ascii="Times New Roman" w:eastAsia="Times New Roman" w:hAnsi="Times New Roman" w:cs="Times New Roman"/>
            <w:color w:val="0E101A"/>
            <w:sz w:val="24"/>
            <w:szCs w:val="24"/>
          </w:rPr>
          <w:delText xml:space="preserve"> 2014) and the favorable moisture and</w:delText>
        </w:r>
        <w:r w:rsidDel="008D58E9">
          <w:rPr>
            <w:rFonts w:ascii="Times New Roman" w:eastAsia="Times New Roman" w:hAnsi="Times New Roman" w:cs="Times New Roman"/>
            <w:color w:val="0E101A"/>
            <w:sz w:val="24"/>
            <w:szCs w:val="24"/>
          </w:rPr>
          <w:delText xml:space="preserve"> </w:delText>
        </w:r>
        <w:r w:rsidRPr="00D2091A" w:rsidDel="008D58E9">
          <w:rPr>
            <w:rFonts w:ascii="Times New Roman" w:eastAsia="Times New Roman" w:hAnsi="Times New Roman" w:cs="Times New Roman"/>
            <w:color w:val="0E101A"/>
            <w:sz w:val="24"/>
            <w:szCs w:val="24"/>
          </w:rPr>
          <w:delText>temperature for the growth of these pathogens</w:delText>
        </w:r>
        <w:r w:rsidDel="008D58E9">
          <w:rPr>
            <w:rFonts w:ascii="Times New Roman" w:eastAsia="Times New Roman" w:hAnsi="Times New Roman" w:cs="Times New Roman"/>
            <w:color w:val="0E101A"/>
            <w:sz w:val="24"/>
            <w:szCs w:val="24"/>
          </w:rPr>
          <w:delText xml:space="preserve"> </w:delText>
        </w:r>
        <w:r w:rsidRPr="00D2091A" w:rsidDel="008D58E9">
          <w:rPr>
            <w:rFonts w:ascii="Times New Roman" w:eastAsia="Times New Roman" w:hAnsi="Times New Roman" w:cs="Times New Roman"/>
            <w:color w:val="0E101A"/>
            <w:sz w:val="24"/>
            <w:szCs w:val="24"/>
          </w:rPr>
          <w:delText>(Favero et al.</w:delText>
        </w:r>
        <w:r w:rsidR="005A392C" w:rsidDel="008D58E9">
          <w:rPr>
            <w:rFonts w:ascii="Times New Roman" w:eastAsia="Times New Roman" w:hAnsi="Times New Roman" w:cs="Times New Roman"/>
            <w:color w:val="0E101A"/>
            <w:sz w:val="24"/>
            <w:szCs w:val="24"/>
          </w:rPr>
          <w:delText>,</w:delText>
        </w:r>
        <w:r w:rsidRPr="00D2091A" w:rsidDel="008D58E9">
          <w:rPr>
            <w:rFonts w:ascii="Times New Roman" w:eastAsia="Times New Roman" w:hAnsi="Times New Roman" w:cs="Times New Roman"/>
            <w:color w:val="0E101A"/>
            <w:sz w:val="24"/>
            <w:szCs w:val="24"/>
          </w:rPr>
          <w:delText xml:space="preserve"> 2015).</w:delText>
        </w:r>
        <w:r w:rsidDel="008D58E9">
          <w:rPr>
            <w:rFonts w:ascii="Times New Roman" w:eastAsia="Times New Roman" w:hAnsi="Times New Roman" w:cs="Times New Roman"/>
            <w:color w:val="0E101A"/>
            <w:sz w:val="24"/>
            <w:szCs w:val="24"/>
          </w:rPr>
          <w:delText xml:space="preserve"> </w:delText>
        </w:r>
      </w:del>
      <w:r w:rsidR="00EB7520">
        <w:rPr>
          <w:rFonts w:ascii="Times New Roman" w:eastAsia="Times New Roman" w:hAnsi="Times New Roman" w:cs="Times New Roman"/>
          <w:color w:val="0E101A"/>
          <w:sz w:val="24"/>
          <w:szCs w:val="24"/>
        </w:rPr>
        <w:t>P</w:t>
      </w:r>
      <w:r w:rsidR="00EB7520" w:rsidRPr="00604EDE">
        <w:rPr>
          <w:rFonts w:ascii="Times New Roman" w:eastAsia="Times New Roman" w:hAnsi="Times New Roman" w:cs="Times New Roman"/>
          <w:color w:val="0E101A"/>
          <w:sz w:val="24"/>
          <w:szCs w:val="24"/>
        </w:rPr>
        <w:t xml:space="preserve">revious work describing mastitis risk and </w:t>
      </w:r>
      <w:r w:rsidR="00EB7520">
        <w:rPr>
          <w:rFonts w:ascii="Times New Roman" w:eastAsia="Times New Roman" w:hAnsi="Times New Roman" w:cs="Times New Roman"/>
          <w:color w:val="0E101A"/>
          <w:sz w:val="24"/>
          <w:szCs w:val="24"/>
        </w:rPr>
        <w:t xml:space="preserve">cow </w:t>
      </w:r>
      <w:r w:rsidR="00EB7520" w:rsidRPr="00604EDE">
        <w:rPr>
          <w:rFonts w:ascii="Times New Roman" w:eastAsia="Times New Roman" w:hAnsi="Times New Roman" w:cs="Times New Roman"/>
          <w:color w:val="0E101A"/>
          <w:sz w:val="24"/>
          <w:szCs w:val="24"/>
        </w:rPr>
        <w:t xml:space="preserve">hygiene </w:t>
      </w:r>
      <w:r w:rsidR="00EB7520">
        <w:rPr>
          <w:rFonts w:ascii="Times New Roman" w:eastAsia="Times New Roman" w:hAnsi="Times New Roman" w:cs="Times New Roman"/>
          <w:color w:val="0E101A"/>
          <w:sz w:val="24"/>
          <w:szCs w:val="24"/>
        </w:rPr>
        <w:t>on bedded pack systems</w:t>
      </w:r>
      <w:r w:rsidR="00EB7520" w:rsidRPr="00604EDE">
        <w:rPr>
          <w:rFonts w:ascii="Times New Roman" w:eastAsia="Times New Roman" w:hAnsi="Times New Roman" w:cs="Times New Roman"/>
          <w:color w:val="0E101A"/>
          <w:sz w:val="24"/>
          <w:szCs w:val="24"/>
        </w:rPr>
        <w:t xml:space="preserve"> </w:t>
      </w:r>
      <w:r w:rsidR="00EB7520">
        <w:rPr>
          <w:rFonts w:ascii="Times New Roman" w:eastAsia="Times New Roman" w:hAnsi="Times New Roman" w:cs="Times New Roman"/>
          <w:color w:val="0E101A"/>
          <w:sz w:val="24"/>
          <w:szCs w:val="24"/>
        </w:rPr>
        <w:t xml:space="preserve">includes descriptive studies of </w:t>
      </w:r>
      <w:r w:rsidR="00EB7520" w:rsidRPr="00604EDE">
        <w:rPr>
          <w:rFonts w:ascii="Times New Roman" w:eastAsia="Times New Roman" w:hAnsi="Times New Roman" w:cs="Times New Roman"/>
          <w:color w:val="0E101A"/>
          <w:sz w:val="24"/>
          <w:szCs w:val="24"/>
        </w:rPr>
        <w:t>actively-managed composting bedded packs</w:t>
      </w:r>
      <w:r w:rsidR="00EB7520">
        <w:rPr>
          <w:rFonts w:ascii="Times New Roman" w:eastAsia="Times New Roman" w:hAnsi="Times New Roman" w:cs="Times New Roman"/>
          <w:color w:val="0E101A"/>
          <w:sz w:val="24"/>
          <w:szCs w:val="24"/>
        </w:rPr>
        <w:t xml:space="preserve"> </w:t>
      </w:r>
      <w:r w:rsidR="00EB7520">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UmVjTnVtPjU4NzwvUmVjTnVtPjxEaXNwbGF5VGV4dD4oQmFyYmVyZyBldCBhbC4sIDIwMDdiOyBC
bGFjayBldCBhbC4sIDIwMTM7IEbDoXZlcm8gZXQgYWwuLCAyMDE1OyBFY2tlbGthbXAgZXQgYWwu
LCAyMDE2YjsgQWxiaW5vIGV0IGFsLiwgMjAxODsgSGVpbnMgZXQgYWwuLCAyMDE5KTwvRGlzcGxh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sidR="001F325E">
        <w:rPr>
          <w:rFonts w:ascii="Times New Roman" w:eastAsia="Times New Roman" w:hAnsi="Times New Roman" w:cs="Times New Roman"/>
          <w:color w:val="0E101A"/>
          <w:sz w:val="24"/>
          <w:szCs w:val="24"/>
        </w:rPr>
        <w:instrText xml:space="preserve"> ADDIN EN.CITE </w:instrText>
      </w:r>
      <w:r w:rsidR="001F325E">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UmVjTnVtPjU4NzwvUmVjTnVtPjxEaXNwbGF5VGV4dD4oQmFyYmVyZyBldCBhbC4sIDIwMDdiOyBC
bGFjayBldCBhbC4sIDIwMTM7IEbDoXZlcm8gZXQgYWwuLCAyMDE1OyBFY2tlbGthbXAgZXQgYWwu
LCAyMDE2YjsgQWxiaW5vIGV0IGFsLiwgMjAxODsgSGVpbnMgZXQgYWwuLCAyMDE5KTwvRGlzcGxh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sidR="001F325E">
        <w:rPr>
          <w:rFonts w:ascii="Times New Roman" w:eastAsia="Times New Roman" w:hAnsi="Times New Roman" w:cs="Times New Roman"/>
          <w:color w:val="0E101A"/>
          <w:sz w:val="24"/>
          <w:szCs w:val="24"/>
        </w:rPr>
        <w:instrText xml:space="preserve"> ADDIN EN.CITE.DATA </w:instrText>
      </w:r>
      <w:r w:rsidR="001F325E">
        <w:rPr>
          <w:rFonts w:ascii="Times New Roman" w:eastAsia="Times New Roman" w:hAnsi="Times New Roman" w:cs="Times New Roman"/>
          <w:color w:val="0E101A"/>
          <w:sz w:val="24"/>
          <w:szCs w:val="24"/>
        </w:rPr>
      </w:r>
      <w:r w:rsidR="001F325E">
        <w:rPr>
          <w:rFonts w:ascii="Times New Roman" w:eastAsia="Times New Roman" w:hAnsi="Times New Roman" w:cs="Times New Roman"/>
          <w:color w:val="0E101A"/>
          <w:sz w:val="24"/>
          <w:szCs w:val="24"/>
        </w:rPr>
        <w:fldChar w:fldCharType="end"/>
      </w:r>
      <w:r w:rsidR="00EB7520">
        <w:rPr>
          <w:rFonts w:ascii="Times New Roman" w:eastAsia="Times New Roman" w:hAnsi="Times New Roman" w:cs="Times New Roman"/>
          <w:color w:val="0E101A"/>
          <w:sz w:val="24"/>
          <w:szCs w:val="24"/>
        </w:rPr>
      </w:r>
      <w:r w:rsidR="00EB7520">
        <w:rPr>
          <w:rFonts w:ascii="Times New Roman" w:eastAsia="Times New Roman" w:hAnsi="Times New Roman" w:cs="Times New Roman"/>
          <w:color w:val="0E101A"/>
          <w:sz w:val="24"/>
          <w:szCs w:val="24"/>
        </w:rPr>
        <w:fldChar w:fldCharType="separate"/>
      </w:r>
      <w:r w:rsidR="001F325E">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00EB7520">
        <w:rPr>
          <w:rFonts w:ascii="Times New Roman" w:eastAsia="Times New Roman" w:hAnsi="Times New Roman" w:cs="Times New Roman"/>
          <w:color w:val="0E101A"/>
          <w:sz w:val="24"/>
          <w:szCs w:val="24"/>
        </w:rPr>
        <w:fldChar w:fldCharType="end"/>
      </w:r>
      <w:r w:rsidR="00EB7520" w:rsidRPr="00604EDE">
        <w:rPr>
          <w:rFonts w:ascii="Times New Roman" w:eastAsia="Times New Roman" w:hAnsi="Times New Roman" w:cs="Times New Roman"/>
          <w:color w:val="0E101A"/>
          <w:sz w:val="24"/>
          <w:szCs w:val="24"/>
        </w:rPr>
        <w:t xml:space="preserve">. </w:t>
      </w:r>
      <w:r w:rsidR="00EB7520">
        <w:rPr>
          <w:rFonts w:ascii="Times New Roman" w:eastAsia="Times New Roman" w:hAnsi="Times New Roman" w:cs="Times New Roman"/>
          <w:color w:val="0E101A"/>
          <w:sz w:val="24"/>
          <w:szCs w:val="24"/>
        </w:rPr>
        <w:t xml:space="preserve">However, research </w:t>
      </w:r>
      <w:r w:rsidR="00EB7520" w:rsidRPr="00604EDE">
        <w:rPr>
          <w:rFonts w:ascii="Times New Roman" w:eastAsia="Times New Roman" w:hAnsi="Times New Roman" w:cs="Times New Roman"/>
          <w:color w:val="0E101A"/>
          <w:sz w:val="24"/>
          <w:szCs w:val="24"/>
        </w:rPr>
        <w:t>compar</w:t>
      </w:r>
      <w:r w:rsidR="00EB7520">
        <w:rPr>
          <w:rFonts w:ascii="Times New Roman" w:eastAsia="Times New Roman" w:hAnsi="Times New Roman" w:cs="Times New Roman"/>
          <w:color w:val="0E101A"/>
          <w:sz w:val="24"/>
          <w:szCs w:val="24"/>
        </w:rPr>
        <w:t xml:space="preserve">ing milk quality and cow hygiene between bedded pack systems and more traditional housing types has so far been </w:t>
      </w:r>
      <w:r w:rsidR="00EB7520" w:rsidRPr="00604EDE">
        <w:rPr>
          <w:rFonts w:ascii="Times New Roman" w:eastAsia="Times New Roman" w:hAnsi="Times New Roman" w:cs="Times New Roman"/>
          <w:color w:val="0E101A"/>
          <w:sz w:val="24"/>
          <w:szCs w:val="24"/>
        </w:rPr>
        <w:t xml:space="preserve">limited to </w:t>
      </w:r>
      <w:proofErr w:type="spellStart"/>
      <w:r w:rsidR="00EB7520" w:rsidRPr="00604EDE">
        <w:rPr>
          <w:rFonts w:ascii="Times New Roman" w:eastAsia="Times New Roman" w:hAnsi="Times New Roman" w:cs="Times New Roman"/>
          <w:color w:val="0E101A"/>
          <w:sz w:val="24"/>
          <w:szCs w:val="24"/>
        </w:rPr>
        <w:t>freestalls</w:t>
      </w:r>
      <w:proofErr w:type="spellEnd"/>
      <w:r w:rsidR="00EB7520" w:rsidRPr="00604EDE">
        <w:rPr>
          <w:rFonts w:ascii="Times New Roman" w:eastAsia="Times New Roman" w:hAnsi="Times New Roman" w:cs="Times New Roman"/>
          <w:color w:val="0E101A"/>
          <w:sz w:val="24"/>
          <w:szCs w:val="24"/>
        </w:rPr>
        <w:t xml:space="preserve"> with sand</w:t>
      </w:r>
      <w:r w:rsidR="00EB7520">
        <w:rPr>
          <w:rFonts w:ascii="Times New Roman" w:eastAsia="Times New Roman" w:hAnsi="Times New Roman" w:cs="Times New Roman"/>
          <w:color w:val="0E101A"/>
          <w:sz w:val="24"/>
          <w:szCs w:val="24"/>
        </w:rPr>
        <w:t xml:space="preserve">, which is </w:t>
      </w:r>
      <w:r w:rsidR="00EB7520" w:rsidRPr="00604EDE">
        <w:rPr>
          <w:rFonts w:ascii="Times New Roman" w:eastAsia="Times New Roman" w:hAnsi="Times New Roman" w:cs="Times New Roman"/>
          <w:color w:val="0E101A"/>
          <w:sz w:val="24"/>
          <w:szCs w:val="24"/>
        </w:rPr>
        <w:t xml:space="preserve">an uncommon housing type </w:t>
      </w:r>
      <w:r w:rsidR="00EB7520">
        <w:rPr>
          <w:rFonts w:ascii="Times New Roman" w:eastAsia="Times New Roman" w:hAnsi="Times New Roman" w:cs="Times New Roman"/>
          <w:color w:val="0E101A"/>
          <w:sz w:val="24"/>
          <w:szCs w:val="24"/>
        </w:rPr>
        <w:t>for</w:t>
      </w:r>
      <w:r w:rsidR="00EB7520" w:rsidRPr="00604EDE">
        <w:rPr>
          <w:rFonts w:ascii="Times New Roman" w:eastAsia="Times New Roman" w:hAnsi="Times New Roman" w:cs="Times New Roman"/>
          <w:color w:val="0E101A"/>
          <w:sz w:val="24"/>
          <w:szCs w:val="24"/>
        </w:rPr>
        <w:t xml:space="preserve"> organic farms in </w:t>
      </w:r>
      <w:r w:rsidR="00EB7520">
        <w:rPr>
          <w:rFonts w:ascii="Times New Roman" w:eastAsia="Times New Roman" w:hAnsi="Times New Roman" w:cs="Times New Roman"/>
          <w:color w:val="0E101A"/>
          <w:sz w:val="24"/>
          <w:szCs w:val="24"/>
        </w:rPr>
        <w:t>Vermont (Andrews et al. 2021</w:t>
      </w:r>
      <w:r w:rsidR="00EB7520">
        <w:rPr>
          <w:rFonts w:ascii="Times New Roman" w:eastAsia="Times New Roman" w:hAnsi="Times New Roman" w:cs="Times New Roman"/>
          <w:color w:val="0E101A"/>
          <w:sz w:val="24"/>
          <w:szCs w:val="24"/>
        </w:rPr>
        <w:fldChar w:fldCharType="begin"/>
      </w:r>
      <w:r w:rsidR="00EB7520">
        <w:rPr>
          <w:rFonts w:ascii="Times New Roman" w:eastAsia="Times New Roman" w:hAnsi="Times New Roman" w:cs="Times New Roman"/>
          <w:color w:val="0E101A"/>
          <w:sz w:val="24"/>
          <w:szCs w:val="24"/>
        </w:rPr>
        <w:instrText xml:space="preserve"> ADDIN EN.CITE &lt;EndNote&gt;&lt;Cite ExcludeAuth="1" ExcludeYear="1" Hidden="1"&gt;&lt;Author&gt;Andrews&lt;/Author&gt;&lt;Year&gt;2021&lt;/Year&gt;&lt;RecNum&gt;561&lt;/RecNum&gt;&lt;record&gt;&lt;rec-number&gt;561&lt;/rec-number&gt;&lt;foreign-keys&gt;&lt;key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EB7520">
        <w:rPr>
          <w:rFonts w:ascii="Times New Roman" w:eastAsia="Times New Roman" w:hAnsi="Times New Roman" w:cs="Times New Roman"/>
          <w:color w:val="0E101A"/>
          <w:sz w:val="24"/>
          <w:szCs w:val="24"/>
        </w:rPr>
        <w:fldChar w:fldCharType="end"/>
      </w:r>
      <w:r w:rsidR="00EB7520" w:rsidRPr="00604EDE">
        <w:rPr>
          <w:rFonts w:ascii="Times New Roman" w:eastAsia="Times New Roman" w:hAnsi="Times New Roman" w:cs="Times New Roman"/>
          <w:color w:val="0E101A"/>
          <w:sz w:val="24"/>
          <w:szCs w:val="24"/>
        </w:rPr>
        <w:t>)</w:t>
      </w:r>
      <w:r w:rsidR="00EB7520">
        <w:rPr>
          <w:rFonts w:ascii="Times New Roman" w:eastAsia="Times New Roman" w:hAnsi="Times New Roman" w:cs="Times New Roman"/>
          <w:color w:val="0E101A"/>
          <w:sz w:val="24"/>
          <w:szCs w:val="24"/>
        </w:rPr>
        <w:t xml:space="preserve">. These include a study comparing </w:t>
      </w:r>
      <w:r w:rsidR="00EB7520" w:rsidRPr="00604EDE">
        <w:rPr>
          <w:rFonts w:ascii="Times New Roman" w:eastAsia="Times New Roman" w:hAnsi="Times New Roman" w:cs="Times New Roman"/>
          <w:color w:val="0E101A"/>
          <w:sz w:val="24"/>
          <w:szCs w:val="24"/>
        </w:rPr>
        <w:t>actively-managed composting bedded packs</w:t>
      </w:r>
      <w:r w:rsidR="00EB7520">
        <w:rPr>
          <w:rFonts w:ascii="Times New Roman" w:eastAsia="Times New Roman" w:hAnsi="Times New Roman" w:cs="Times New Roman"/>
          <w:color w:val="0E101A"/>
          <w:sz w:val="24"/>
          <w:szCs w:val="24"/>
        </w:rPr>
        <w:t xml:space="preserve"> (CBP)</w:t>
      </w:r>
      <w:r w:rsidR="00EB7520" w:rsidRPr="00604EDE">
        <w:rPr>
          <w:rFonts w:ascii="Times New Roman" w:eastAsia="Times New Roman" w:hAnsi="Times New Roman" w:cs="Times New Roman"/>
          <w:color w:val="0E101A"/>
          <w:sz w:val="24"/>
          <w:szCs w:val="24"/>
        </w:rPr>
        <w:t xml:space="preserve"> </w:t>
      </w:r>
      <w:r w:rsidR="00EB7520">
        <w:rPr>
          <w:rFonts w:ascii="Times New Roman" w:eastAsia="Times New Roman" w:hAnsi="Times New Roman" w:cs="Times New Roman"/>
          <w:color w:val="0E101A"/>
          <w:sz w:val="24"/>
          <w:szCs w:val="24"/>
        </w:rPr>
        <w:t>and</w:t>
      </w:r>
      <w:r w:rsidR="00EB7520" w:rsidRPr="00604EDE">
        <w:rPr>
          <w:rFonts w:ascii="Times New Roman" w:eastAsia="Times New Roman" w:hAnsi="Times New Roman" w:cs="Times New Roman"/>
          <w:color w:val="0E101A"/>
          <w:sz w:val="24"/>
          <w:szCs w:val="24"/>
        </w:rPr>
        <w:t xml:space="preserve"> sand-bedded </w:t>
      </w:r>
      <w:proofErr w:type="spellStart"/>
      <w:r w:rsidR="00EB7520" w:rsidRPr="00604EDE">
        <w:rPr>
          <w:rFonts w:ascii="Times New Roman" w:eastAsia="Times New Roman" w:hAnsi="Times New Roman" w:cs="Times New Roman"/>
          <w:color w:val="0E101A"/>
          <w:sz w:val="24"/>
          <w:szCs w:val="24"/>
        </w:rPr>
        <w:t>freestalls</w:t>
      </w:r>
      <w:proofErr w:type="spellEnd"/>
      <w:r w:rsidR="00EB7520">
        <w:rPr>
          <w:rFonts w:ascii="Times New Roman" w:eastAsia="Times New Roman" w:hAnsi="Times New Roman" w:cs="Times New Roman"/>
          <w:color w:val="0E101A"/>
          <w:sz w:val="24"/>
          <w:szCs w:val="24"/>
        </w:rPr>
        <w:t xml:space="preserve"> for farms with a history of low bulk tank somatic cell counts </w:t>
      </w:r>
      <w:r w:rsidR="00EB7520">
        <w:rPr>
          <w:rFonts w:ascii="Times New Roman" w:eastAsia="Times New Roman" w:hAnsi="Times New Roman" w:cs="Times New Roman"/>
          <w:color w:val="0E101A"/>
          <w:sz w:val="24"/>
          <w:szCs w:val="24"/>
        </w:rPr>
        <w:fldChar w:fldCharType="begin"/>
      </w:r>
      <w:r w:rsidR="00EB7520">
        <w:rPr>
          <w:rFonts w:ascii="Times New Roman" w:eastAsia="Times New Roman" w:hAnsi="Times New Roman" w:cs="Times New Roman"/>
          <w:color w:val="0E101A"/>
          <w:sz w:val="24"/>
          <w:szCs w:val="24"/>
        </w:rPr>
        <w:instrText xml:space="preserve"> ADDIN EN.CITE &lt;EndNote&gt;&lt;Cite&gt;&lt;Author&gt;Eckelkamp&lt;/Author&gt;&lt;Year&gt;2016&lt;/Year&gt;&lt;RecNum&gt;2&lt;/RecNum&gt;&lt;DisplayText&gt;(Eckelkamp et al., 2016a)&lt;/DisplayText&gt;&lt;record&gt;&lt;rec-number&gt;2&lt;/rec-number&gt;&lt;foreign-keys&gt;&lt;key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sidR="00EB7520">
        <w:rPr>
          <w:rFonts w:ascii="Times New Roman" w:eastAsia="Times New Roman" w:hAnsi="Times New Roman" w:cs="Times New Roman"/>
          <w:color w:val="0E101A"/>
          <w:sz w:val="24"/>
          <w:szCs w:val="24"/>
        </w:rPr>
        <w:fldChar w:fldCharType="separate"/>
      </w:r>
      <w:r w:rsidR="00EB7520">
        <w:rPr>
          <w:rFonts w:ascii="Times New Roman" w:eastAsia="Times New Roman" w:hAnsi="Times New Roman" w:cs="Times New Roman"/>
          <w:noProof/>
          <w:color w:val="0E101A"/>
          <w:sz w:val="24"/>
          <w:szCs w:val="24"/>
        </w:rPr>
        <w:t>(Eckelkamp et al., 2016a)</w:t>
      </w:r>
      <w:r w:rsidR="00EB7520">
        <w:rPr>
          <w:rFonts w:ascii="Times New Roman" w:eastAsia="Times New Roman" w:hAnsi="Times New Roman" w:cs="Times New Roman"/>
          <w:color w:val="0E101A"/>
          <w:sz w:val="24"/>
          <w:szCs w:val="24"/>
        </w:rPr>
        <w:fldChar w:fldCharType="end"/>
      </w:r>
      <w:r w:rsidR="00EB7520">
        <w:rPr>
          <w:rFonts w:ascii="Times New Roman" w:eastAsia="Times New Roman" w:hAnsi="Times New Roman" w:cs="Times New Roman"/>
          <w:color w:val="0E101A"/>
          <w:sz w:val="24"/>
          <w:szCs w:val="24"/>
        </w:rPr>
        <w:t>,</w:t>
      </w:r>
      <w:r w:rsidR="00EB7520" w:rsidRPr="00604EDE">
        <w:rPr>
          <w:rFonts w:ascii="Times New Roman" w:eastAsia="Times New Roman" w:hAnsi="Times New Roman" w:cs="Times New Roman"/>
          <w:color w:val="0E101A"/>
          <w:sz w:val="24"/>
          <w:szCs w:val="24"/>
        </w:rPr>
        <w:t xml:space="preserve"> </w:t>
      </w:r>
      <w:r w:rsidR="00EB7520">
        <w:rPr>
          <w:rFonts w:ascii="Times New Roman" w:eastAsia="Times New Roman" w:hAnsi="Times New Roman" w:cs="Times New Roman"/>
          <w:color w:val="0E101A"/>
          <w:sz w:val="24"/>
          <w:szCs w:val="24"/>
        </w:rPr>
        <w:t xml:space="preserve">work describing hygiene and </w:t>
      </w:r>
      <w:r w:rsidR="00EB7520">
        <w:rPr>
          <w:rFonts w:ascii="Times New Roman" w:hAnsi="Times New Roman" w:cs="Times New Roman"/>
          <w:sz w:val="24"/>
          <w:szCs w:val="24"/>
        </w:rPr>
        <w:t>bulk tank milk somatic cell count</w:t>
      </w:r>
      <w:r w:rsidR="00EB7520">
        <w:rPr>
          <w:rFonts w:ascii="Times New Roman" w:eastAsia="Times New Roman" w:hAnsi="Times New Roman" w:cs="Times New Roman"/>
          <w:color w:val="0E101A"/>
          <w:sz w:val="24"/>
          <w:szCs w:val="24"/>
        </w:rPr>
        <w:t xml:space="preserve"> (BTSCC) for </w:t>
      </w:r>
      <w:r w:rsidR="00EB7520" w:rsidRPr="00604EDE">
        <w:rPr>
          <w:rFonts w:ascii="Times New Roman" w:eastAsia="Times New Roman" w:hAnsi="Times New Roman" w:cs="Times New Roman"/>
          <w:color w:val="0E101A"/>
          <w:sz w:val="24"/>
          <w:szCs w:val="24"/>
        </w:rPr>
        <w:t xml:space="preserve">sand-bedded </w:t>
      </w:r>
      <w:proofErr w:type="spellStart"/>
      <w:r w:rsidR="00EB7520" w:rsidRPr="00604EDE">
        <w:rPr>
          <w:rFonts w:ascii="Times New Roman" w:eastAsia="Times New Roman" w:hAnsi="Times New Roman" w:cs="Times New Roman"/>
          <w:color w:val="0E101A"/>
          <w:sz w:val="24"/>
          <w:szCs w:val="24"/>
        </w:rPr>
        <w:t>freestalls</w:t>
      </w:r>
      <w:proofErr w:type="spellEnd"/>
      <w:r w:rsidR="00EB7520">
        <w:rPr>
          <w:rFonts w:ascii="Times New Roman" w:eastAsia="Times New Roman" w:hAnsi="Times New Roman" w:cs="Times New Roman"/>
          <w:color w:val="0E101A"/>
          <w:sz w:val="24"/>
          <w:szCs w:val="24"/>
        </w:rPr>
        <w:t xml:space="preserve"> and CBP </w:t>
      </w:r>
      <w:r w:rsidR="00EB7520">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EB7520">
        <w:rPr>
          <w:rFonts w:ascii="Times New Roman" w:eastAsia="Times New Roman" w:hAnsi="Times New Roman" w:cs="Times New Roman"/>
          <w:color w:val="0E101A"/>
          <w:sz w:val="24"/>
          <w:szCs w:val="24"/>
        </w:rPr>
        <w:instrText xml:space="preserve"> ADDIN EN.CITE </w:instrText>
      </w:r>
      <w:r w:rsidR="00EB7520">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EB7520">
        <w:rPr>
          <w:rFonts w:ascii="Times New Roman" w:eastAsia="Times New Roman" w:hAnsi="Times New Roman" w:cs="Times New Roman"/>
          <w:color w:val="0E101A"/>
          <w:sz w:val="24"/>
          <w:szCs w:val="24"/>
        </w:rPr>
        <w:instrText xml:space="preserve"> ADDIN EN.CITE.DATA </w:instrText>
      </w:r>
      <w:r w:rsidR="00EB7520">
        <w:rPr>
          <w:rFonts w:ascii="Times New Roman" w:eastAsia="Times New Roman" w:hAnsi="Times New Roman" w:cs="Times New Roman"/>
          <w:color w:val="0E101A"/>
          <w:sz w:val="24"/>
          <w:szCs w:val="24"/>
        </w:rPr>
      </w:r>
      <w:r w:rsidR="00EB7520">
        <w:rPr>
          <w:rFonts w:ascii="Times New Roman" w:eastAsia="Times New Roman" w:hAnsi="Times New Roman" w:cs="Times New Roman"/>
          <w:color w:val="0E101A"/>
          <w:sz w:val="24"/>
          <w:szCs w:val="24"/>
        </w:rPr>
        <w:fldChar w:fldCharType="end"/>
      </w:r>
      <w:r w:rsidR="00EB7520">
        <w:rPr>
          <w:rFonts w:ascii="Times New Roman" w:eastAsia="Times New Roman" w:hAnsi="Times New Roman" w:cs="Times New Roman"/>
          <w:color w:val="0E101A"/>
          <w:sz w:val="24"/>
          <w:szCs w:val="24"/>
        </w:rPr>
      </w:r>
      <w:r w:rsidR="00EB7520">
        <w:rPr>
          <w:rFonts w:ascii="Times New Roman" w:eastAsia="Times New Roman" w:hAnsi="Times New Roman" w:cs="Times New Roman"/>
          <w:color w:val="0E101A"/>
          <w:sz w:val="24"/>
          <w:szCs w:val="24"/>
        </w:rPr>
        <w:fldChar w:fldCharType="separate"/>
      </w:r>
      <w:r w:rsidR="00EB7520">
        <w:rPr>
          <w:rFonts w:ascii="Times New Roman" w:eastAsia="Times New Roman" w:hAnsi="Times New Roman" w:cs="Times New Roman"/>
          <w:noProof/>
          <w:color w:val="0E101A"/>
          <w:sz w:val="24"/>
          <w:szCs w:val="24"/>
        </w:rPr>
        <w:t>(Adkins et al., 2022)</w:t>
      </w:r>
      <w:r w:rsidR="00EB7520">
        <w:rPr>
          <w:rFonts w:ascii="Times New Roman" w:eastAsia="Times New Roman" w:hAnsi="Times New Roman" w:cs="Times New Roman"/>
          <w:color w:val="0E101A"/>
          <w:sz w:val="24"/>
          <w:szCs w:val="24"/>
        </w:rPr>
        <w:fldChar w:fldCharType="end"/>
      </w:r>
      <w:r w:rsidR="00EB7520">
        <w:rPr>
          <w:rFonts w:ascii="Times New Roman" w:eastAsia="Times New Roman" w:hAnsi="Times New Roman" w:cs="Times New Roman"/>
          <w:color w:val="0E101A"/>
          <w:sz w:val="24"/>
          <w:szCs w:val="24"/>
        </w:rPr>
        <w:t xml:space="preserve">, </w:t>
      </w:r>
      <w:r w:rsidR="00EB7520" w:rsidRPr="00604EDE">
        <w:rPr>
          <w:rFonts w:ascii="Times New Roman" w:eastAsia="Times New Roman" w:hAnsi="Times New Roman" w:cs="Times New Roman"/>
          <w:color w:val="0E101A"/>
          <w:sz w:val="24"/>
          <w:szCs w:val="24"/>
        </w:rPr>
        <w:t xml:space="preserve">and </w:t>
      </w:r>
      <w:r w:rsidR="00EB7520">
        <w:rPr>
          <w:rFonts w:ascii="Times New Roman" w:eastAsia="Times New Roman" w:hAnsi="Times New Roman" w:cs="Times New Roman"/>
          <w:color w:val="0E101A"/>
          <w:sz w:val="24"/>
          <w:szCs w:val="24"/>
        </w:rPr>
        <w:t xml:space="preserve">a comparison of CBP and two types of </w:t>
      </w:r>
      <w:proofErr w:type="spellStart"/>
      <w:r w:rsidR="00EB7520">
        <w:rPr>
          <w:rFonts w:ascii="Times New Roman" w:eastAsia="Times New Roman" w:hAnsi="Times New Roman" w:cs="Times New Roman"/>
          <w:color w:val="0E101A"/>
          <w:sz w:val="24"/>
          <w:szCs w:val="24"/>
        </w:rPr>
        <w:t>freestall</w:t>
      </w:r>
      <w:proofErr w:type="spellEnd"/>
      <w:r w:rsidR="00EB7520">
        <w:rPr>
          <w:rFonts w:ascii="Times New Roman" w:eastAsia="Times New Roman" w:hAnsi="Times New Roman" w:cs="Times New Roman"/>
          <w:color w:val="0E101A"/>
          <w:sz w:val="24"/>
          <w:szCs w:val="24"/>
        </w:rPr>
        <w:t xml:space="preserve"> barns </w:t>
      </w:r>
      <w:r w:rsidR="00EB7520">
        <w:rPr>
          <w:rFonts w:ascii="Times New Roman" w:eastAsia="Times New Roman" w:hAnsi="Times New Roman" w:cs="Times New Roman"/>
          <w:color w:val="0E101A"/>
          <w:sz w:val="24"/>
          <w:szCs w:val="24"/>
        </w:rPr>
        <w:fldChar w:fldCharType="begin"/>
      </w:r>
      <w:r w:rsidR="00EB7520">
        <w:rPr>
          <w:rFonts w:ascii="Times New Roman" w:eastAsia="Times New Roman" w:hAnsi="Times New Roman" w:cs="Times New Roman"/>
          <w:color w:val="0E101A"/>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sidR="00EB7520">
        <w:rPr>
          <w:rFonts w:ascii="Times New Roman" w:eastAsia="Times New Roman" w:hAnsi="Times New Roman" w:cs="Times New Roman"/>
          <w:color w:val="0E101A"/>
          <w:sz w:val="24"/>
          <w:szCs w:val="24"/>
        </w:rPr>
        <w:fldChar w:fldCharType="separate"/>
      </w:r>
      <w:r w:rsidR="00EB7520">
        <w:rPr>
          <w:rFonts w:ascii="Times New Roman" w:eastAsia="Times New Roman" w:hAnsi="Times New Roman" w:cs="Times New Roman"/>
          <w:noProof/>
          <w:color w:val="0E101A"/>
          <w:sz w:val="24"/>
          <w:szCs w:val="24"/>
        </w:rPr>
        <w:t>(Lobeck et al., 2011)</w:t>
      </w:r>
      <w:r w:rsidR="00EB7520">
        <w:rPr>
          <w:rFonts w:ascii="Times New Roman" w:eastAsia="Times New Roman" w:hAnsi="Times New Roman" w:cs="Times New Roman"/>
          <w:color w:val="0E101A"/>
          <w:sz w:val="24"/>
          <w:szCs w:val="24"/>
        </w:rPr>
        <w:fldChar w:fldCharType="end"/>
      </w:r>
      <w:r w:rsidR="00EB7520">
        <w:rPr>
          <w:rFonts w:ascii="Times New Roman" w:eastAsia="Times New Roman" w:hAnsi="Times New Roman" w:cs="Times New Roman"/>
          <w:color w:val="0E101A"/>
          <w:sz w:val="24"/>
          <w:szCs w:val="24"/>
        </w:rPr>
        <w:t xml:space="preserve">. It is unclear whether the herds included in these prior studies were </w:t>
      </w:r>
      <w:proofErr w:type="gramStart"/>
      <w:r w:rsidR="00EB7520">
        <w:rPr>
          <w:rFonts w:ascii="Times New Roman" w:eastAsia="Times New Roman" w:hAnsi="Times New Roman" w:cs="Times New Roman"/>
          <w:color w:val="0E101A"/>
          <w:sz w:val="24"/>
          <w:szCs w:val="24"/>
        </w:rPr>
        <w:t>conventionally-managed</w:t>
      </w:r>
      <w:proofErr w:type="gramEnd"/>
      <w:r w:rsidR="00EB7520">
        <w:rPr>
          <w:rFonts w:ascii="Times New Roman" w:eastAsia="Times New Roman" w:hAnsi="Times New Roman" w:cs="Times New Roman"/>
          <w:color w:val="0E101A"/>
          <w:sz w:val="24"/>
          <w:szCs w:val="24"/>
        </w:rPr>
        <w:t xml:space="preserve"> or organic dairies. To the best of our knowledge, no studies describe and compare bulk tank</w:t>
      </w:r>
      <w:r w:rsidR="00EB7520" w:rsidRPr="00604EDE">
        <w:rPr>
          <w:rFonts w:ascii="Times New Roman" w:eastAsia="Times New Roman" w:hAnsi="Times New Roman" w:cs="Times New Roman"/>
          <w:color w:val="0E101A"/>
          <w:sz w:val="24"/>
          <w:szCs w:val="24"/>
        </w:rPr>
        <w:t xml:space="preserve"> milk quality, udder health and hygiene on bedded pack farms</w:t>
      </w:r>
      <w:r w:rsidR="00EB7520">
        <w:rPr>
          <w:rFonts w:ascii="Times New Roman" w:eastAsia="Times New Roman" w:hAnsi="Times New Roman" w:cs="Times New Roman"/>
          <w:color w:val="0E101A"/>
          <w:sz w:val="24"/>
          <w:szCs w:val="24"/>
        </w:rPr>
        <w:t xml:space="preserve"> and</w:t>
      </w:r>
      <w:r w:rsidR="00EB7520" w:rsidRPr="00604EDE">
        <w:rPr>
          <w:rFonts w:ascii="Times New Roman" w:eastAsia="Times New Roman" w:hAnsi="Times New Roman" w:cs="Times New Roman"/>
          <w:color w:val="0E101A"/>
          <w:sz w:val="24"/>
          <w:szCs w:val="24"/>
        </w:rPr>
        <w:t xml:space="preserve"> </w:t>
      </w:r>
      <w:proofErr w:type="spellStart"/>
      <w:r w:rsidR="00EB7520">
        <w:rPr>
          <w:rFonts w:ascii="Times New Roman" w:eastAsia="Times New Roman" w:hAnsi="Times New Roman" w:cs="Times New Roman"/>
          <w:color w:val="0E101A"/>
          <w:sz w:val="24"/>
          <w:szCs w:val="24"/>
        </w:rPr>
        <w:t>tiestall</w:t>
      </w:r>
      <w:proofErr w:type="spellEnd"/>
      <w:r w:rsidR="00EB7520">
        <w:rPr>
          <w:rFonts w:ascii="Times New Roman" w:eastAsia="Times New Roman" w:hAnsi="Times New Roman" w:cs="Times New Roman"/>
          <w:color w:val="0E101A"/>
          <w:sz w:val="24"/>
          <w:szCs w:val="24"/>
        </w:rPr>
        <w:t xml:space="preserve"> barns of</w:t>
      </w:r>
      <w:r w:rsidR="00EB7520" w:rsidRPr="00604EDE">
        <w:rPr>
          <w:rFonts w:ascii="Times New Roman" w:eastAsia="Times New Roman" w:hAnsi="Times New Roman" w:cs="Times New Roman"/>
          <w:color w:val="0E101A"/>
          <w:sz w:val="24"/>
          <w:szCs w:val="24"/>
        </w:rPr>
        <w:t xml:space="preserve"> similar size and management style.</w:t>
      </w:r>
    </w:p>
    <w:p w14:paraId="4E846C00" w14:textId="145162C4"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r>
      <w:r w:rsidR="003C0693" w:rsidRPr="00604EDE">
        <w:rPr>
          <w:rFonts w:ascii="Times New Roman" w:eastAsia="Times New Roman" w:hAnsi="Times New Roman" w:cs="Times New Roman"/>
          <w:color w:val="0E101A"/>
          <w:sz w:val="24"/>
          <w:szCs w:val="24"/>
        </w:rPr>
        <w:t>To</w:t>
      </w:r>
      <w:r w:rsidRPr="00604EDE">
        <w:rPr>
          <w:rFonts w:ascii="Times New Roman" w:eastAsia="Times New Roman" w:hAnsi="Times New Roman" w:cs="Times New Roman"/>
          <w:color w:val="0E101A"/>
          <w:sz w:val="24"/>
          <w:szCs w:val="24"/>
        </w:rPr>
        <w:t xml:space="preserve"> better inform organic dairy producers in the Northeast</w:t>
      </w:r>
      <w:ins w:id="210" w:author="Caitlin Jeffrey" w:date="2023-11-22T15:20:00Z">
        <w:r w:rsidR="00DA5579">
          <w:rPr>
            <w:rFonts w:ascii="Times New Roman" w:eastAsia="Times New Roman" w:hAnsi="Times New Roman" w:cs="Times New Roman"/>
            <w:color w:val="0E101A"/>
            <w:sz w:val="24"/>
            <w:szCs w:val="24"/>
          </w:rPr>
          <w:t>ern US</w:t>
        </w:r>
      </w:ins>
      <w:r w:rsidRPr="00604EDE">
        <w:rPr>
          <w:rFonts w:ascii="Times New Roman" w:eastAsia="Times New Roman" w:hAnsi="Times New Roman" w:cs="Times New Roman"/>
          <w:color w:val="0E101A"/>
          <w:sz w:val="24"/>
          <w:szCs w:val="24"/>
        </w:rPr>
        <w:t xml:space="preserve"> who may be interested in using a bedded pack barn</w:t>
      </w:r>
      <w:r w:rsidR="00995B3E">
        <w:rPr>
          <w:rFonts w:ascii="Times New Roman" w:eastAsia="Times New Roman" w:hAnsi="Times New Roman" w:cs="Times New Roman"/>
          <w:color w:val="0E101A"/>
          <w:sz w:val="24"/>
          <w:szCs w:val="24"/>
        </w:rPr>
        <w:t xml:space="preserve"> for housing their cattle</w:t>
      </w:r>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r w:rsidRPr="00604EDE">
        <w:rPr>
          <w:rFonts w:ascii="Times New Roman" w:eastAsia="Times New Roman" w:hAnsi="Times New Roman" w:cs="Times New Roman"/>
          <w:color w:val="0E101A"/>
          <w:sz w:val="24"/>
          <w:szCs w:val="24"/>
        </w:rPr>
        <w:t xml:space="preserve">, we </w:t>
      </w:r>
      <w:del w:id="211" w:author="Caitlin Jeffrey" w:date="2023-11-20T08:58:00Z">
        <w:r w:rsidRPr="00604EDE" w:rsidDel="00AB7145">
          <w:rPr>
            <w:rFonts w:ascii="Times New Roman" w:eastAsia="Times New Roman" w:hAnsi="Times New Roman" w:cs="Times New Roman"/>
            <w:color w:val="0E101A"/>
            <w:sz w:val="24"/>
            <w:szCs w:val="24"/>
          </w:rPr>
          <w:delText>carried out</w:delText>
        </w:r>
      </w:del>
      <w:ins w:id="212" w:author="Caitlin Jeffrey" w:date="2023-11-20T08:58:00Z">
        <w:r w:rsidR="00AB7145">
          <w:rPr>
            <w:rFonts w:ascii="Times New Roman" w:eastAsia="Times New Roman" w:hAnsi="Times New Roman" w:cs="Times New Roman"/>
            <w:color w:val="0E101A"/>
            <w:sz w:val="24"/>
            <w:szCs w:val="24"/>
          </w:rPr>
          <w:t>conducted</w:t>
        </w:r>
      </w:ins>
      <w:r w:rsidRPr="00604EDE">
        <w:rPr>
          <w:rFonts w:ascii="Times New Roman" w:eastAsia="Times New Roman" w:hAnsi="Times New Roman" w:cs="Times New Roman"/>
          <w:color w:val="0E101A"/>
          <w:sz w:val="24"/>
          <w:szCs w:val="24"/>
        </w:rPr>
        <w:t xml:space="preserve">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hygiene measures for the two </w:t>
      </w:r>
      <w:r w:rsidRPr="00604EDE">
        <w:rPr>
          <w:rFonts w:ascii="Times New Roman" w:eastAsia="Times New Roman" w:hAnsi="Times New Roman" w:cs="Times New Roman"/>
          <w:color w:val="0E101A"/>
          <w:sz w:val="24"/>
          <w:szCs w:val="24"/>
        </w:rPr>
        <w:lastRenderedPageBreak/>
        <w:t xml:space="preserve">most common </w:t>
      </w:r>
      <w:r w:rsidR="005522B8">
        <w:rPr>
          <w:rFonts w:ascii="Times New Roman" w:eastAsia="Times New Roman" w:hAnsi="Times New Roman" w:cs="Times New Roman"/>
          <w:color w:val="0E101A"/>
          <w:sz w:val="24"/>
          <w:szCs w:val="24"/>
        </w:rPr>
        <w:t xml:space="preserve">indoor </w:t>
      </w:r>
      <w:r w:rsidRPr="00604EDE">
        <w:rPr>
          <w:rFonts w:ascii="Times New Roman" w:eastAsia="Times New Roman" w:hAnsi="Times New Roman" w:cs="Times New Roman"/>
          <w:color w:val="0E101A"/>
          <w:sz w:val="24"/>
          <w:szCs w:val="24"/>
        </w:rPr>
        <w:t>housing systems</w:t>
      </w:r>
      <w:ins w:id="213" w:author="Caitlin Jeffrey" w:date="2023-11-20T08:59:00Z">
        <w:r w:rsidR="000A3903">
          <w:rPr>
            <w:rFonts w:ascii="Times New Roman" w:eastAsia="Times New Roman" w:hAnsi="Times New Roman" w:cs="Times New Roman"/>
            <w:color w:val="0E101A"/>
            <w:sz w:val="24"/>
            <w:szCs w:val="24"/>
          </w:rPr>
          <w:t xml:space="preserve"> </w:t>
        </w:r>
        <w:r w:rsidR="000A3903" w:rsidRPr="00604EDE">
          <w:rPr>
            <w:rFonts w:ascii="Times New Roman" w:eastAsia="Times New Roman" w:hAnsi="Times New Roman" w:cs="Times New Roman"/>
            <w:color w:val="0E101A"/>
            <w:sz w:val="24"/>
            <w:szCs w:val="24"/>
          </w:rPr>
          <w:t>(</w:t>
        </w:r>
        <w:proofErr w:type="spellStart"/>
        <w:r w:rsidR="000A3903" w:rsidRPr="00604EDE">
          <w:rPr>
            <w:rFonts w:ascii="Times New Roman" w:eastAsia="Times New Roman" w:hAnsi="Times New Roman" w:cs="Times New Roman"/>
            <w:color w:val="0E101A"/>
            <w:sz w:val="24"/>
            <w:szCs w:val="24"/>
          </w:rPr>
          <w:t>freestalls</w:t>
        </w:r>
        <w:proofErr w:type="spellEnd"/>
        <w:r w:rsidR="000A3903" w:rsidRPr="00604EDE">
          <w:rPr>
            <w:rFonts w:ascii="Times New Roman" w:eastAsia="Times New Roman" w:hAnsi="Times New Roman" w:cs="Times New Roman"/>
            <w:color w:val="0E101A"/>
            <w:sz w:val="24"/>
            <w:szCs w:val="24"/>
          </w:rPr>
          <w:t xml:space="preserve">, </w:t>
        </w:r>
        <w:proofErr w:type="spellStart"/>
        <w:r w:rsidR="000A3903" w:rsidRPr="00604EDE">
          <w:rPr>
            <w:rFonts w:ascii="Times New Roman" w:eastAsia="Times New Roman" w:hAnsi="Times New Roman" w:cs="Times New Roman"/>
            <w:color w:val="0E101A"/>
            <w:sz w:val="24"/>
            <w:szCs w:val="24"/>
          </w:rPr>
          <w:t>tiestalls</w:t>
        </w:r>
        <w:proofErr w:type="spellEnd"/>
        <w:r w:rsidR="000A3903" w:rsidRPr="00604EDE">
          <w:rPr>
            <w:rFonts w:ascii="Times New Roman" w:eastAsia="Times New Roman" w:hAnsi="Times New Roman" w:cs="Times New Roman"/>
            <w:color w:val="0E101A"/>
            <w:sz w:val="24"/>
            <w:szCs w:val="24"/>
          </w:rPr>
          <w:t xml:space="preserve">) </w:t>
        </w:r>
      </w:ins>
      <w:del w:id="214" w:author="Caitlin Jeffrey" w:date="2023-11-20T08:59:00Z">
        <w:r w:rsidRPr="00604EDE" w:rsidDel="000A3903">
          <w:rPr>
            <w:rFonts w:ascii="Times New Roman" w:eastAsia="Times New Roman" w:hAnsi="Times New Roman" w:cs="Times New Roman"/>
            <w:color w:val="0E101A"/>
            <w:sz w:val="24"/>
            <w:szCs w:val="24"/>
          </w:rPr>
          <w:delText xml:space="preserve"> </w:delText>
        </w:r>
      </w:del>
      <w:r w:rsidRPr="00604EDE">
        <w:rPr>
          <w:rFonts w:ascii="Times New Roman" w:eastAsia="Times New Roman" w:hAnsi="Times New Roman" w:cs="Times New Roman"/>
          <w:color w:val="0E101A"/>
          <w:sz w:val="24"/>
          <w:szCs w:val="24"/>
        </w:rPr>
        <w:t>in the state</w:t>
      </w:r>
      <w:r w:rsidR="00653D17">
        <w:rPr>
          <w:rFonts w:ascii="Times New Roman" w:eastAsia="Times New Roman" w:hAnsi="Times New Roman" w:cs="Times New Roman"/>
          <w:color w:val="0E101A"/>
          <w:sz w:val="24"/>
          <w:szCs w:val="24"/>
        </w:rPr>
        <w:t xml:space="preserve"> for organic farms</w:t>
      </w:r>
      <w:r w:rsidRPr="00604EDE">
        <w:rPr>
          <w:rFonts w:ascii="Times New Roman" w:eastAsia="Times New Roman" w:hAnsi="Times New Roman" w:cs="Times New Roman"/>
          <w:color w:val="0E101A"/>
          <w:sz w:val="24"/>
          <w:szCs w:val="24"/>
        </w:rPr>
        <w:t xml:space="preserve"> </w:t>
      </w:r>
      <w:del w:id="215" w:author="Caitlin Jeffrey" w:date="2023-11-20T08:59:00Z">
        <w:r w:rsidRPr="00604EDE" w:rsidDel="000A3903">
          <w:rPr>
            <w:rFonts w:ascii="Times New Roman" w:eastAsia="Times New Roman" w:hAnsi="Times New Roman" w:cs="Times New Roman"/>
            <w:color w:val="0E101A"/>
            <w:sz w:val="24"/>
            <w:szCs w:val="24"/>
          </w:rPr>
          <w:delText xml:space="preserve">(freestalls, tiestalls) </w:delText>
        </w:r>
      </w:del>
      <w:r w:rsidR="00CF16E1">
        <w:rPr>
          <w:rFonts w:ascii="Times New Roman" w:eastAsia="Times New Roman" w:hAnsi="Times New Roman" w:cs="Times New Roman"/>
          <w:color w:val="0E101A"/>
          <w:sz w:val="24"/>
          <w:szCs w:val="24"/>
        </w:rPr>
        <w:t>and for</w:t>
      </w:r>
      <w:r w:rsidRPr="00604EDE">
        <w:rPr>
          <w:rFonts w:ascii="Times New Roman" w:eastAsia="Times New Roman" w:hAnsi="Times New Roman" w:cs="Times New Roman"/>
          <w:color w:val="0E101A"/>
          <w:sz w:val="24"/>
          <w:szCs w:val="24"/>
        </w:rPr>
        <w:t xml:space="preserve"> farms using a bedded pack. The objectives of this project were to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r w:rsidR="00DC63C2">
        <w:rPr>
          <w:rFonts w:ascii="Times New Roman" w:eastAsia="Times New Roman" w:hAnsi="Times New Roman" w:cs="Times New Roman"/>
          <w:color w:val="0E101A"/>
          <w:sz w:val="24"/>
          <w:szCs w:val="24"/>
        </w:rPr>
        <w:t xml:space="preserve">, with a view to </w:t>
      </w:r>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r w:rsidR="00DC63C2">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if bedded pack systems are a viable option for </w:t>
      </w:r>
      <w:r w:rsidR="008E6871">
        <w:rPr>
          <w:rFonts w:ascii="Times New Roman" w:eastAsia="Times New Roman" w:hAnsi="Times New Roman" w:cs="Times New Roman"/>
          <w:color w:val="0E101A"/>
          <w:sz w:val="24"/>
          <w:szCs w:val="24"/>
        </w:rPr>
        <w:t>indoor</w:t>
      </w:r>
      <w:r w:rsidR="008E6871"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housing in VT</w:t>
      </w:r>
      <w:r w:rsidR="008E6871">
        <w:rPr>
          <w:rFonts w:ascii="Times New Roman" w:eastAsia="Times New Roman" w:hAnsi="Times New Roman" w:cs="Times New Roman"/>
          <w:color w:val="0E101A"/>
          <w:sz w:val="24"/>
          <w:szCs w:val="24"/>
        </w:rPr>
        <w:t xml:space="preserve"> during the non-grazing season</w:t>
      </w:r>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We hypothesized that udder health, hygiene, and bulk tank milk bacteriology</w:t>
      </w:r>
      <w:r w:rsidR="00AC6572">
        <w:rPr>
          <w:rFonts w:ascii="Times New Roman" w:eastAsia="Times New Roman" w:hAnsi="Times New Roman" w:cs="Times New Roman"/>
          <w:color w:val="0E101A"/>
          <w:sz w:val="24"/>
          <w:szCs w:val="24"/>
        </w:rPr>
        <w:t xml:space="preserve"> of bedded pack herds</w:t>
      </w:r>
      <w:r w:rsidR="009A31ED">
        <w:rPr>
          <w:rFonts w:ascii="Times New Roman" w:eastAsia="Times New Roman" w:hAnsi="Times New Roman" w:cs="Times New Roman"/>
          <w:color w:val="0E101A"/>
          <w:sz w:val="24"/>
          <w:szCs w:val="24"/>
        </w:rPr>
        <w:t xml:space="preserve"> </w:t>
      </w:r>
      <w:r w:rsidR="00466AA8">
        <w:rPr>
          <w:rFonts w:ascii="Times New Roman" w:eastAsia="Times New Roman" w:hAnsi="Times New Roman" w:cs="Times New Roman"/>
          <w:color w:val="0E101A"/>
          <w:sz w:val="24"/>
          <w:szCs w:val="24"/>
        </w:rPr>
        <w:t xml:space="preserve">may </w:t>
      </w:r>
      <w:r w:rsidR="005955E2">
        <w:rPr>
          <w:rFonts w:ascii="Times New Roman" w:eastAsia="Times New Roman" w:hAnsi="Times New Roman" w:cs="Times New Roman"/>
          <w:color w:val="0E101A"/>
          <w:sz w:val="24"/>
          <w:szCs w:val="24"/>
        </w:rPr>
        <w:t xml:space="preserve">be inferior to that of more traditional housing types, </w:t>
      </w:r>
      <w:r w:rsidR="00466AA8">
        <w:rPr>
          <w:rFonts w:ascii="Times New Roman" w:eastAsia="Times New Roman" w:hAnsi="Times New Roman" w:cs="Times New Roman"/>
          <w:color w:val="0E101A"/>
          <w:sz w:val="24"/>
          <w:szCs w:val="24"/>
        </w:rPr>
        <w:t>as has been suggested by some previous research</w:t>
      </w:r>
      <w:ins w:id="216" w:author="Caitlin Jeffrey" w:date="2023-11-22T10:38:00Z">
        <w:r w:rsidR="00612B99">
          <w:rPr>
            <w:rFonts w:ascii="Times New Roman" w:eastAsia="Times New Roman" w:hAnsi="Times New Roman" w:cs="Times New Roman"/>
            <w:color w:val="0E101A"/>
            <w:sz w:val="24"/>
            <w:szCs w:val="24"/>
          </w:rPr>
          <w:t xml:space="preserve"> </w:t>
        </w:r>
      </w:ins>
      <w:r w:rsidR="00612B99">
        <w:rPr>
          <w:rFonts w:ascii="Times New Roman" w:eastAsia="Times New Roman" w:hAnsi="Times New Roman" w:cs="Times New Roman"/>
          <w:color w:val="0E101A"/>
          <w:sz w:val="24"/>
          <w:szCs w:val="24"/>
        </w:rPr>
        <w:fldChar w:fldCharType="begin">
          <w:fldData xml:space="preserve">PEVuZE5vdGU+PENpdGU+PEF1dGhvcj5GcmVnb25lc2k8L0F1dGhvcj48WWVhcj4yMDAxPC9ZZWFy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aXRlPjwvRW5kTm90ZT5=
</w:fldData>
        </w:fldChar>
      </w:r>
      <w:r w:rsidR="001F325E">
        <w:rPr>
          <w:rFonts w:ascii="Times New Roman" w:eastAsia="Times New Roman" w:hAnsi="Times New Roman" w:cs="Times New Roman"/>
          <w:color w:val="0E101A"/>
          <w:sz w:val="24"/>
          <w:szCs w:val="24"/>
        </w:rPr>
        <w:instrText xml:space="preserve"> ADDIN EN.CITE </w:instrText>
      </w:r>
      <w:r w:rsidR="001F325E">
        <w:rPr>
          <w:rFonts w:ascii="Times New Roman" w:eastAsia="Times New Roman" w:hAnsi="Times New Roman" w:cs="Times New Roman"/>
          <w:color w:val="0E101A"/>
          <w:sz w:val="24"/>
          <w:szCs w:val="24"/>
        </w:rPr>
        <w:fldChar w:fldCharType="begin">
          <w:fldData xml:space="preserve">PEVuZE5vdGU+PENpdGU+PEF1dGhvcj5GcmVnb25lc2k8L0F1dGhvcj48WWVhcj4yMDAxPC9ZZWFy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aXRlPjwvRW5kTm90ZT5=
</w:fldData>
        </w:fldChar>
      </w:r>
      <w:r w:rsidR="001F325E">
        <w:rPr>
          <w:rFonts w:ascii="Times New Roman" w:eastAsia="Times New Roman" w:hAnsi="Times New Roman" w:cs="Times New Roman"/>
          <w:color w:val="0E101A"/>
          <w:sz w:val="24"/>
          <w:szCs w:val="24"/>
        </w:rPr>
        <w:instrText xml:space="preserve"> ADDIN EN.CITE.DATA </w:instrText>
      </w:r>
      <w:r w:rsidR="001F325E">
        <w:rPr>
          <w:rFonts w:ascii="Times New Roman" w:eastAsia="Times New Roman" w:hAnsi="Times New Roman" w:cs="Times New Roman"/>
          <w:color w:val="0E101A"/>
          <w:sz w:val="24"/>
          <w:szCs w:val="24"/>
        </w:rPr>
      </w:r>
      <w:r w:rsidR="001F325E">
        <w:rPr>
          <w:rFonts w:ascii="Times New Roman" w:eastAsia="Times New Roman" w:hAnsi="Times New Roman" w:cs="Times New Roman"/>
          <w:color w:val="0E101A"/>
          <w:sz w:val="24"/>
          <w:szCs w:val="24"/>
        </w:rPr>
        <w:fldChar w:fldCharType="end"/>
      </w:r>
      <w:r w:rsidR="00612B99">
        <w:rPr>
          <w:rFonts w:ascii="Times New Roman" w:eastAsia="Times New Roman" w:hAnsi="Times New Roman" w:cs="Times New Roman"/>
          <w:color w:val="0E101A"/>
          <w:sz w:val="24"/>
          <w:szCs w:val="24"/>
        </w:rPr>
      </w:r>
      <w:r w:rsidR="00612B99">
        <w:rPr>
          <w:rFonts w:ascii="Times New Roman" w:eastAsia="Times New Roman" w:hAnsi="Times New Roman" w:cs="Times New Roman"/>
          <w:color w:val="0E101A"/>
          <w:sz w:val="24"/>
          <w:szCs w:val="24"/>
        </w:rPr>
        <w:fldChar w:fldCharType="separate"/>
      </w:r>
      <w:r w:rsidR="001F325E">
        <w:rPr>
          <w:rFonts w:ascii="Times New Roman" w:eastAsia="Times New Roman" w:hAnsi="Times New Roman" w:cs="Times New Roman"/>
          <w:noProof/>
          <w:color w:val="0E101A"/>
          <w:sz w:val="24"/>
          <w:szCs w:val="24"/>
        </w:rPr>
        <w:t>(Peeler et al., 2000; Fregonesi and Leaver, 2001; Barberg et al., 2007b; Lobeck et al., 2011)</w:t>
      </w:r>
      <w:r w:rsidR="00612B99">
        <w:rPr>
          <w:rFonts w:ascii="Times New Roman" w:eastAsia="Times New Roman" w:hAnsi="Times New Roman" w:cs="Times New Roman"/>
          <w:color w:val="0E101A"/>
          <w:sz w:val="24"/>
          <w:szCs w:val="24"/>
        </w:rPr>
        <w:fldChar w:fldCharType="end"/>
      </w:r>
      <w:r w:rsidR="00466AA8">
        <w:rPr>
          <w:rFonts w:ascii="Times New Roman" w:eastAsia="Times New Roman" w:hAnsi="Times New Roman" w:cs="Times New Roman"/>
          <w:color w:val="0E101A"/>
          <w:sz w:val="24"/>
          <w:szCs w:val="24"/>
        </w:rPr>
        <w:t>.</w:t>
      </w:r>
      <w:r w:rsidR="005955E2">
        <w:rPr>
          <w:rFonts w:ascii="Times New Roman" w:eastAsia="Times New Roman" w:hAnsi="Times New Roman" w:cs="Times New Roman"/>
          <w:color w:val="0E101A"/>
          <w:sz w:val="24"/>
          <w:szCs w:val="24"/>
        </w:rPr>
        <w:t xml:space="preserve"> </w:t>
      </w:r>
      <w:r w:rsidR="0073047F">
        <w:rPr>
          <w:rFonts w:ascii="Times New Roman" w:hAnsi="Times New Roman" w:cs="Times New Roman"/>
          <w:sz w:val="24"/>
          <w:szCs w:val="24"/>
        </w:rPr>
        <w:t>A secondary objective was to identify other (non-facility) management-related risk factors associated with bulk tank milk quality, udder health,</w:t>
      </w:r>
      <w:r w:rsidR="00F95518">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in organic VT dairy herds.</w:t>
      </w:r>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5F0EC1">
      <w:pPr>
        <w:autoSpaceDE w:val="0"/>
        <w:autoSpaceDN w:val="0"/>
        <w:adjustRightInd w:val="0"/>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707FE2F3" w:rsidR="00D616C1" w:rsidRDefault="000B6384" w:rsidP="00D616C1">
      <w:pPr>
        <w:autoSpaceDE w:val="0"/>
        <w:autoSpaceDN w:val="0"/>
        <w:adjustRightInd w:val="0"/>
        <w:spacing w:line="480" w:lineRule="auto"/>
        <w:ind w:firstLine="360"/>
        <w:jc w:val="both"/>
        <w:rPr>
          <w:rFonts w:ascii="Times New Roman" w:hAnsi="Times New Roman" w:cs="Times New Roman"/>
          <w:sz w:val="24"/>
          <w:szCs w:val="24"/>
        </w:rPr>
      </w:pPr>
      <w:r w:rsidRPr="00A221B6">
        <w:rPr>
          <w:rFonts w:ascii="Times New Roman" w:hAnsi="Times New Roman" w:cs="Times New Roman"/>
          <w:sz w:val="24"/>
          <w:szCs w:val="24"/>
        </w:rPr>
        <w:t>STROBE-VET</w:t>
      </w:r>
      <w:r>
        <w:rPr>
          <w:rFonts w:ascii="Times New Roman" w:hAnsi="Times New Roman" w:cs="Times New Roman"/>
          <w:sz w:val="24"/>
          <w:szCs w:val="24"/>
        </w:rPr>
        <w:t xml:space="preserve"> (</w:t>
      </w:r>
      <w:r w:rsidRPr="006E592D">
        <w:rPr>
          <w:rFonts w:ascii="Times New Roman" w:hAnsi="Times New Roman" w:cs="Times New Roman"/>
          <w:sz w:val="24"/>
          <w:szCs w:val="24"/>
        </w:rPr>
        <w:t>Strengthening the Reporting of Observational</w:t>
      </w:r>
      <w:r>
        <w:rPr>
          <w:rFonts w:ascii="Times New Roman" w:hAnsi="Times New Roman" w:cs="Times New Roman"/>
          <w:sz w:val="24"/>
          <w:szCs w:val="24"/>
        </w:rPr>
        <w:t xml:space="preserve"> </w:t>
      </w:r>
      <w:r w:rsidRPr="006E592D">
        <w:rPr>
          <w:rFonts w:ascii="Times New Roman" w:hAnsi="Times New Roman" w:cs="Times New Roman"/>
          <w:sz w:val="24"/>
          <w:szCs w:val="24"/>
        </w:rPr>
        <w:t>Studies in Epidemiology–Veterinary Extension</w:t>
      </w:r>
      <w:r>
        <w:rPr>
          <w:rFonts w:ascii="Times New Roman" w:hAnsi="Times New Roman" w:cs="Times New Roman"/>
          <w:sz w:val="24"/>
          <w:szCs w:val="24"/>
        </w:rPr>
        <w:t xml:space="preserve">) </w:t>
      </w:r>
      <w:r w:rsidRPr="006E592D">
        <w:rPr>
          <w:rFonts w:ascii="Times New Roman" w:hAnsi="Times New Roman" w:cs="Times New Roman"/>
          <w:sz w:val="24"/>
          <w:szCs w:val="24"/>
        </w:rPr>
        <w:t>statement guidelines were followed in</w:t>
      </w:r>
      <w:r>
        <w:rPr>
          <w:rFonts w:ascii="Times New Roman" w:hAnsi="Times New Roman" w:cs="Times New Roman"/>
          <w:sz w:val="24"/>
          <w:szCs w:val="24"/>
        </w:rPr>
        <w:t xml:space="preserve"> </w:t>
      </w:r>
      <w:r w:rsidRPr="006E592D">
        <w:rPr>
          <w:rFonts w:ascii="Times New Roman" w:hAnsi="Times New Roman" w:cs="Times New Roman"/>
          <w:sz w:val="24"/>
          <w:szCs w:val="24"/>
        </w:rPr>
        <w:t xml:space="preserve">the reporting of this study </w:t>
      </w:r>
      <w:r w:rsidR="00DB562C">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B562C">
        <w:rPr>
          <w:rFonts w:ascii="Times New Roman" w:hAnsi="Times New Roman" w:cs="Times New Roman"/>
          <w:sz w:val="24"/>
          <w:szCs w:val="24"/>
        </w:rPr>
      </w:r>
      <w:r w:rsidR="00DB562C">
        <w:rPr>
          <w:rFonts w:ascii="Times New Roman" w:hAnsi="Times New Roman" w:cs="Times New Roman"/>
          <w:sz w:val="24"/>
          <w:szCs w:val="24"/>
        </w:rPr>
        <w:fldChar w:fldCharType="separate"/>
      </w:r>
      <w:r w:rsidR="009470D2">
        <w:rPr>
          <w:rFonts w:ascii="Times New Roman" w:hAnsi="Times New Roman" w:cs="Times New Roman"/>
          <w:noProof/>
          <w:sz w:val="24"/>
          <w:szCs w:val="24"/>
        </w:rPr>
        <w:t>(O'Connor et al., 2016)</w:t>
      </w:r>
      <w:r w:rsidR="00DB562C">
        <w:rPr>
          <w:rFonts w:ascii="Times New Roman" w:hAnsi="Times New Roman" w:cs="Times New Roman"/>
          <w:sz w:val="24"/>
          <w:szCs w:val="24"/>
        </w:rPr>
        <w:fldChar w:fldCharType="end"/>
      </w:r>
      <w:r w:rsidRPr="006E592D">
        <w:rPr>
          <w:rFonts w:ascii="Times New Roman" w:hAnsi="Times New Roman" w:cs="Times New Roman"/>
          <w:sz w:val="24"/>
          <w:szCs w:val="24"/>
        </w:rPr>
        <w:t>.</w:t>
      </w:r>
      <w:r w:rsidR="007D3F8A">
        <w:rPr>
          <w:rFonts w:ascii="Times New Roman" w:hAnsi="Times New Roman" w:cs="Times New Roman"/>
          <w:sz w:val="24"/>
          <w:szCs w:val="24"/>
        </w:rPr>
        <w:t xml:space="preserve"> </w:t>
      </w:r>
    </w:p>
    <w:p w14:paraId="2BCB032B" w14:textId="438A0209" w:rsidR="006238BB" w:rsidRPr="00604EDE" w:rsidRDefault="006238BB" w:rsidP="00361820">
      <w:pPr>
        <w:pStyle w:val="ListParagraph"/>
        <w:numPr>
          <w:ilvl w:val="0"/>
          <w:numId w:val="12"/>
        </w:numPr>
        <w:spacing w:line="480" w:lineRule="auto"/>
        <w:rPr>
          <w:b/>
          <w:bCs/>
        </w:rPr>
      </w:pPr>
      <w:bookmarkStart w:id="217" w:name="_Hlk137445543"/>
      <w:r w:rsidRPr="00604EDE">
        <w:rPr>
          <w:b/>
          <w:bCs/>
        </w:rPr>
        <w:t>Herd enrollment and selection</w:t>
      </w:r>
    </w:p>
    <w:p w14:paraId="26454AB6" w14:textId="2A6A6C27"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r w:rsidR="00DC63C2">
        <w:rPr>
          <w:rFonts w:ascii="Times New Roman" w:hAnsi="Times New Roman" w:cs="Times New Roman"/>
          <w:sz w:val="24"/>
          <w:szCs w:val="24"/>
        </w:rPr>
        <w:t xml:space="preserve">in </w:t>
      </w:r>
      <w:r w:rsidR="00344F47">
        <w:rPr>
          <w:rFonts w:ascii="Times New Roman" w:hAnsi="Times New Roman" w:cs="Times New Roman"/>
          <w:sz w:val="24"/>
          <w:szCs w:val="24"/>
        </w:rPr>
        <w:t>Winter</w:t>
      </w:r>
      <w:r w:rsidR="004E1440">
        <w:rPr>
          <w:rFonts w:ascii="Times New Roman" w:hAnsi="Times New Roman" w:cs="Times New Roman"/>
          <w:sz w:val="24"/>
          <w:szCs w:val="24"/>
        </w:rPr>
        <w:t xml:space="preserve"> 2018</w:t>
      </w:r>
      <w:r w:rsidR="00344F47">
        <w:rPr>
          <w:rFonts w:ascii="Times New Roman" w:hAnsi="Times New Roman" w:cs="Times New Roman"/>
          <w:sz w:val="24"/>
          <w:szCs w:val="24"/>
        </w:rPr>
        <w:t>-2019</w:t>
      </w:r>
      <w:r w:rsidR="00DC63C2">
        <w:rPr>
          <w:rFonts w:ascii="Times New Roman" w:hAnsi="Times New Roman" w:cs="Times New Roman"/>
          <w:sz w:val="24"/>
          <w:szCs w:val="24"/>
        </w:rPr>
        <w:t xml:space="preserve"> </w:t>
      </w:r>
      <w:r w:rsidRPr="00604EDE">
        <w:rPr>
          <w:rFonts w:ascii="Times New Roman" w:hAnsi="Times New Roman" w:cs="Times New Roman"/>
          <w:sz w:val="24"/>
          <w:szCs w:val="24"/>
        </w:rPr>
        <w:t>(</w:t>
      </w:r>
      <w:r w:rsidR="008371EE">
        <w:rPr>
          <w:rFonts w:ascii="Times New Roman" w:hAnsi="Times New Roman" w:cs="Times New Roman"/>
          <w:sz w:val="24"/>
          <w:szCs w:val="24"/>
        </w:rPr>
        <w:t xml:space="preserve">all farms, </w:t>
      </w:r>
      <w:r w:rsidRPr="00604EDE">
        <w:rPr>
          <w:rFonts w:ascii="Times New Roman" w:hAnsi="Times New Roman" w:cs="Times New Roman"/>
          <w:sz w:val="24"/>
          <w:szCs w:val="24"/>
        </w:rPr>
        <w:t>n = 177)</w:t>
      </w:r>
      <w:r w:rsidR="006863F5">
        <w:rPr>
          <w:rFonts w:ascii="Times New Roman" w:hAnsi="Times New Roman" w:cs="Times New Roman"/>
          <w:sz w:val="24"/>
          <w:szCs w:val="24"/>
        </w:rPr>
        <w:t>.</w:t>
      </w:r>
      <w:r w:rsidRPr="00604EDE">
        <w:rPr>
          <w:rFonts w:ascii="Times New Roman" w:hAnsi="Times New Roman" w:cs="Times New Roman"/>
          <w:sz w:val="24"/>
          <w:szCs w:val="24"/>
        </w:rPr>
        <w:t xml:space="preserve"> </w:t>
      </w:r>
      <w:r w:rsidR="00C56291">
        <w:rPr>
          <w:rFonts w:ascii="Times New Roman" w:hAnsi="Times New Roman" w:cs="Times New Roman"/>
          <w:sz w:val="24"/>
          <w:szCs w:val="24"/>
        </w:rPr>
        <w:t xml:space="preserve">Certified </w:t>
      </w:r>
      <w:r w:rsidR="00C80AB0">
        <w:rPr>
          <w:rFonts w:ascii="Times New Roman" w:hAnsi="Times New Roman" w:cs="Times New Roman"/>
          <w:sz w:val="24"/>
          <w:szCs w:val="24"/>
        </w:rPr>
        <w:t xml:space="preserve">organic dairy farms in the United States </w:t>
      </w:r>
      <w:r w:rsidR="00EB1C2F">
        <w:rPr>
          <w:rFonts w:ascii="Times New Roman" w:hAnsi="Times New Roman" w:cs="Times New Roman"/>
          <w:sz w:val="24"/>
          <w:szCs w:val="24"/>
        </w:rPr>
        <w:t xml:space="preserve">are required to allow their cows daily access to pasture during the grazing season, and cows must </w:t>
      </w:r>
      <w:del w:id="218" w:author="Caitlin Jeffrey" w:date="2023-11-20T09:02:00Z">
        <w:r w:rsidR="00EB1C2F" w:rsidDel="009A38D7">
          <w:rPr>
            <w:rFonts w:ascii="Times New Roman" w:hAnsi="Times New Roman" w:cs="Times New Roman"/>
            <w:sz w:val="24"/>
            <w:szCs w:val="24"/>
          </w:rPr>
          <w:delText xml:space="preserve">get </w:delText>
        </w:r>
      </w:del>
      <w:ins w:id="219" w:author="Caitlin Jeffrey" w:date="2023-11-20T09:02:00Z">
        <w:r w:rsidR="009A38D7">
          <w:rPr>
            <w:rFonts w:ascii="Times New Roman" w:hAnsi="Times New Roman" w:cs="Times New Roman"/>
            <w:sz w:val="24"/>
            <w:szCs w:val="24"/>
          </w:rPr>
          <w:t xml:space="preserve">obtain </w:t>
        </w:r>
      </w:ins>
      <w:r w:rsidR="00EB1C2F">
        <w:rPr>
          <w:rFonts w:ascii="Times New Roman" w:hAnsi="Times New Roman" w:cs="Times New Roman"/>
          <w:sz w:val="24"/>
          <w:szCs w:val="24"/>
        </w:rPr>
        <w:t xml:space="preserve">30% of their dry matter intake from grazing </w:t>
      </w:r>
      <w:r w:rsidR="00CD7CC4">
        <w:rPr>
          <w:rFonts w:ascii="Times New Roman" w:hAnsi="Times New Roman" w:cs="Times New Roman"/>
          <w:sz w:val="24"/>
          <w:szCs w:val="24"/>
        </w:rPr>
        <w:fldChar w:fldCharType="begin"/>
      </w:r>
      <w:r w:rsidR="001C5BD8">
        <w:rPr>
          <w:rFonts w:ascii="Times New Roman" w:hAnsi="Times New Roman" w:cs="Times New Roman"/>
          <w:sz w:val="24"/>
          <w:szCs w:val="24"/>
        </w:rPr>
        <w:instrText xml:space="preserve"> ADDIN EN.CITE &lt;EndNote&gt;&lt;Cite&gt;&lt;Author&gt;Rinehart&lt;/Author&gt;&lt;Year&gt;2011&lt;/Year&gt;&lt;RecNum&gt;638&lt;/RecNum&gt;&lt;DisplayText&gt;(Rinehart and Baier, 2011)&lt;/DisplayText&gt;&lt;record&gt;&lt;rec-number&gt;638&lt;/rec-number&gt;&lt;foreign-keys&gt;&lt;key app="EN" db-id="pss5de0wasp2t9es5tu5evzpa2svsdrveax9" timestamp="1698757908"&gt;638&lt;/key&gt;&lt;/foreign-keys&gt;&lt;ref-type name="Journal Article"&gt;17&lt;/ref-type&gt;&lt;contributors&gt;&lt;authors&gt;&lt;author&gt;Rinehart, Lee&lt;/author&gt;&lt;author&gt;Baier, Ann&lt;/author&gt;&lt;/authors&gt;&lt;/contributors&gt;&lt;titles&gt;&lt;title&gt;U.S. Department of Agriculture; National Center for Appropriate Technology (NCAT), National Organic Program. Pasture for Organic Ruminant Livestock: Understanding and Implementing the National Organic Program (NOP) Pasture Rule. Accessed Oct. 30, 2023. https://www.ams.usda.gov/sites/default/files/media/NOP-UnderstandingOrganicPastureRule.pdf&lt;/title&gt;&lt;/titles&gt;&lt;dates&gt;&lt;year&gt;2011&lt;/year&gt;&lt;/dates&gt;&lt;urls&gt;&lt;/urls&gt;&lt;/record&gt;&lt;/Cite&gt;&lt;/EndNote&gt;</w:instrText>
      </w:r>
      <w:r w:rsidR="00CD7CC4">
        <w:rPr>
          <w:rFonts w:ascii="Times New Roman" w:hAnsi="Times New Roman" w:cs="Times New Roman"/>
          <w:sz w:val="24"/>
          <w:szCs w:val="24"/>
        </w:rPr>
        <w:fldChar w:fldCharType="separate"/>
      </w:r>
      <w:r w:rsidR="001C5BD8">
        <w:rPr>
          <w:rFonts w:ascii="Times New Roman" w:hAnsi="Times New Roman" w:cs="Times New Roman"/>
          <w:noProof/>
          <w:sz w:val="24"/>
          <w:szCs w:val="24"/>
        </w:rPr>
        <w:t>(Rinehart and Baier, 2011)</w:t>
      </w:r>
      <w:r w:rsidR="00CD7CC4">
        <w:rPr>
          <w:rFonts w:ascii="Times New Roman" w:hAnsi="Times New Roman" w:cs="Times New Roman"/>
          <w:sz w:val="24"/>
          <w:szCs w:val="24"/>
        </w:rPr>
        <w:fldChar w:fldCharType="end"/>
      </w:r>
      <w:r w:rsidR="00EB1C2F">
        <w:rPr>
          <w:rFonts w:ascii="Times New Roman" w:hAnsi="Times New Roman" w:cs="Times New Roman"/>
          <w:sz w:val="24"/>
          <w:szCs w:val="24"/>
        </w:rPr>
        <w:t xml:space="preserve">. </w:t>
      </w:r>
      <w:r w:rsidR="007A7FB6">
        <w:rPr>
          <w:rFonts w:ascii="Times New Roman" w:hAnsi="Times New Roman" w:cs="Times New Roman"/>
          <w:sz w:val="24"/>
          <w:szCs w:val="24"/>
        </w:rPr>
        <w:t>D</w:t>
      </w:r>
      <w:r w:rsidR="00DF4C79">
        <w:rPr>
          <w:rFonts w:ascii="Times New Roman" w:hAnsi="Times New Roman" w:cs="Times New Roman"/>
          <w:sz w:val="24"/>
          <w:szCs w:val="24"/>
        </w:rPr>
        <w:t xml:space="preserve">uring </w:t>
      </w:r>
      <w:r w:rsidR="00993C75">
        <w:rPr>
          <w:rFonts w:ascii="Times New Roman" w:hAnsi="Times New Roman" w:cs="Times New Roman"/>
          <w:sz w:val="24"/>
          <w:szCs w:val="24"/>
        </w:rPr>
        <w:t xml:space="preserve">the </w:t>
      </w:r>
      <w:r w:rsidR="00DF4C79">
        <w:rPr>
          <w:rFonts w:ascii="Times New Roman" w:hAnsi="Times New Roman" w:cs="Times New Roman"/>
          <w:sz w:val="24"/>
          <w:szCs w:val="24"/>
        </w:rPr>
        <w:t xml:space="preserve">non-grazing </w:t>
      </w:r>
      <w:r w:rsidR="00993C75">
        <w:rPr>
          <w:rFonts w:ascii="Times New Roman" w:hAnsi="Times New Roman" w:cs="Times New Roman"/>
          <w:sz w:val="24"/>
          <w:szCs w:val="24"/>
        </w:rPr>
        <w:t>season</w:t>
      </w:r>
      <w:r w:rsidR="000B300E">
        <w:rPr>
          <w:rFonts w:ascii="Times New Roman" w:hAnsi="Times New Roman" w:cs="Times New Roman"/>
          <w:sz w:val="24"/>
          <w:szCs w:val="24"/>
        </w:rPr>
        <w:t xml:space="preserve"> (typically November-May in Vermont),</w:t>
      </w:r>
      <w:r w:rsidR="00EB1C2F">
        <w:rPr>
          <w:rFonts w:ascii="Times New Roman" w:hAnsi="Times New Roman" w:cs="Times New Roman"/>
          <w:sz w:val="24"/>
          <w:szCs w:val="24"/>
        </w:rPr>
        <w:t xml:space="preserve"> </w:t>
      </w:r>
      <w:r w:rsidR="007A7FB6">
        <w:rPr>
          <w:rFonts w:ascii="Times New Roman" w:hAnsi="Times New Roman" w:cs="Times New Roman"/>
          <w:sz w:val="24"/>
          <w:szCs w:val="24"/>
        </w:rPr>
        <w:t xml:space="preserve">organic farms house cows </w:t>
      </w:r>
      <w:del w:id="220" w:author="Caitlin Jeffrey" w:date="2023-11-20T09:03:00Z">
        <w:r w:rsidR="007A7FB6" w:rsidDel="00B4569B">
          <w:rPr>
            <w:rFonts w:ascii="Times New Roman" w:hAnsi="Times New Roman" w:cs="Times New Roman"/>
            <w:sz w:val="24"/>
            <w:szCs w:val="24"/>
          </w:rPr>
          <w:delText xml:space="preserve">indoors </w:delText>
        </w:r>
      </w:del>
      <w:r w:rsidR="007A7FB6">
        <w:rPr>
          <w:rFonts w:ascii="Times New Roman" w:hAnsi="Times New Roman" w:cs="Times New Roman"/>
          <w:sz w:val="24"/>
          <w:szCs w:val="24"/>
        </w:rPr>
        <w:t xml:space="preserve">in a variety of </w:t>
      </w:r>
      <w:ins w:id="221" w:author="Caitlin Jeffrey" w:date="2023-11-20T09:03:00Z">
        <w:r w:rsidR="00A12BE4">
          <w:rPr>
            <w:rFonts w:ascii="Times New Roman" w:hAnsi="Times New Roman" w:cs="Times New Roman"/>
            <w:sz w:val="24"/>
            <w:szCs w:val="24"/>
          </w:rPr>
          <w:t xml:space="preserve">indoor </w:t>
        </w:r>
      </w:ins>
      <w:r w:rsidR="007A7FB6">
        <w:rPr>
          <w:rFonts w:ascii="Times New Roman" w:hAnsi="Times New Roman" w:cs="Times New Roman"/>
          <w:sz w:val="24"/>
          <w:szCs w:val="24"/>
        </w:rPr>
        <w:t xml:space="preserve">facility </w:t>
      </w:r>
      <w:r w:rsidR="007A7FB6">
        <w:rPr>
          <w:rFonts w:ascii="Times New Roman" w:hAnsi="Times New Roman" w:cs="Times New Roman"/>
          <w:sz w:val="24"/>
          <w:szCs w:val="24"/>
        </w:rPr>
        <w:lastRenderedPageBreak/>
        <w:t xml:space="preserve">types. </w:t>
      </w:r>
      <w:r w:rsidR="001A45D7">
        <w:rPr>
          <w:rFonts w:ascii="Times New Roman" w:hAnsi="Times New Roman" w:cs="Times New Roman"/>
          <w:sz w:val="24"/>
          <w:szCs w:val="24"/>
        </w:rPr>
        <w:t xml:space="preserve">The </w:t>
      </w:r>
      <w:r w:rsidR="001265C4">
        <w:rPr>
          <w:rFonts w:ascii="Times New Roman" w:hAnsi="Times New Roman" w:cs="Times New Roman"/>
          <w:sz w:val="24"/>
          <w:szCs w:val="24"/>
        </w:rPr>
        <w:t xml:space="preserve">Winter 2018-2019 </w:t>
      </w:r>
      <w:r w:rsidR="001A45D7">
        <w:rPr>
          <w:rFonts w:ascii="Times New Roman" w:hAnsi="Times New Roman" w:cs="Times New Roman"/>
          <w:sz w:val="24"/>
          <w:szCs w:val="24"/>
        </w:rPr>
        <w:t>survey</w:t>
      </w:r>
      <w:r w:rsidR="001A45D7" w:rsidRPr="00604EDE">
        <w:rPr>
          <w:rFonts w:ascii="Times New Roman" w:hAnsi="Times New Roman" w:cs="Times New Roman"/>
          <w:sz w:val="24"/>
          <w:szCs w:val="24"/>
        </w:rPr>
        <w:t xml:space="preserve"> aimed to quantify the frequency and diversity of </w:t>
      </w:r>
      <w:r w:rsidR="00D45BBF">
        <w:rPr>
          <w:rFonts w:ascii="Times New Roman" w:hAnsi="Times New Roman" w:cs="Times New Roman"/>
          <w:sz w:val="24"/>
          <w:szCs w:val="24"/>
        </w:rPr>
        <w:t>indoor</w:t>
      </w:r>
      <w:r w:rsidR="00D45BBF" w:rsidRPr="00604EDE">
        <w:rPr>
          <w:rFonts w:ascii="Times New Roman" w:hAnsi="Times New Roman" w:cs="Times New Roman"/>
          <w:sz w:val="24"/>
          <w:szCs w:val="24"/>
        </w:rPr>
        <w:t xml:space="preserve"> </w:t>
      </w:r>
      <w:r w:rsidR="001A45D7" w:rsidRPr="00604EDE">
        <w:rPr>
          <w:rFonts w:ascii="Times New Roman" w:hAnsi="Times New Roman" w:cs="Times New Roman"/>
          <w:sz w:val="24"/>
          <w:szCs w:val="24"/>
        </w:rPr>
        <w:t>housing and bedding types used by organic dairy farmers in the state</w:t>
      </w:r>
      <w:r w:rsidR="00D45BBF">
        <w:rPr>
          <w:rFonts w:ascii="Times New Roman" w:hAnsi="Times New Roman" w:cs="Times New Roman"/>
          <w:sz w:val="24"/>
          <w:szCs w:val="24"/>
        </w:rPr>
        <w:t xml:space="preserve"> when cows were not </w:t>
      </w:r>
      <w:r w:rsidR="009D5995">
        <w:rPr>
          <w:rFonts w:ascii="Times New Roman" w:hAnsi="Times New Roman" w:cs="Times New Roman"/>
          <w:sz w:val="24"/>
          <w:szCs w:val="24"/>
        </w:rPr>
        <w:t>on pasture</w:t>
      </w:r>
      <w:r w:rsidR="001A45D7" w:rsidRPr="00604EDE">
        <w:rPr>
          <w:rFonts w:ascii="Times New Roman" w:hAnsi="Times New Roman" w:cs="Times New Roman"/>
          <w:sz w:val="24"/>
          <w:szCs w:val="24"/>
        </w:rPr>
        <w:t xml:space="preserve"> </w:t>
      </w:r>
      <w:r w:rsidR="001A45D7" w:rsidRPr="00604EDE">
        <w:rPr>
          <w:rFonts w:ascii="Times New Roman" w:hAnsi="Times New Roman" w:cs="Times New Roman"/>
          <w:sz w:val="24"/>
          <w:szCs w:val="24"/>
        </w:rPr>
        <w:fldChar w:fldCharType="begin"/>
      </w:r>
      <w:r w:rsidR="001A45D7">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A45D7" w:rsidRPr="00604EDE">
        <w:rPr>
          <w:rFonts w:ascii="Times New Roman" w:hAnsi="Times New Roman" w:cs="Times New Roman"/>
          <w:sz w:val="24"/>
          <w:szCs w:val="24"/>
        </w:rPr>
        <w:fldChar w:fldCharType="separate"/>
      </w:r>
      <w:r w:rsidR="001A45D7">
        <w:rPr>
          <w:rFonts w:ascii="Times New Roman" w:hAnsi="Times New Roman" w:cs="Times New Roman"/>
          <w:noProof/>
          <w:sz w:val="24"/>
          <w:szCs w:val="24"/>
        </w:rPr>
        <w:t>(Andrews et al., 2021)</w:t>
      </w:r>
      <w:r w:rsidR="001A45D7" w:rsidRPr="00604EDE">
        <w:rPr>
          <w:rFonts w:ascii="Times New Roman" w:hAnsi="Times New Roman" w:cs="Times New Roman"/>
          <w:sz w:val="24"/>
          <w:szCs w:val="24"/>
        </w:rPr>
        <w:fldChar w:fldCharType="end"/>
      </w:r>
      <w:r w:rsidR="001A45D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Dairy farms were eligible for enrollment in the current study if they: 1) responded to the initial survey in the </w:t>
      </w:r>
      <w:r w:rsidR="00481415">
        <w:rPr>
          <w:rFonts w:ascii="Times New Roman" w:hAnsi="Times New Roman" w:cs="Times New Roman"/>
          <w:sz w:val="24"/>
          <w:szCs w:val="24"/>
        </w:rPr>
        <w:t>Winter</w:t>
      </w:r>
      <w:r w:rsidRPr="00604EDE">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Pr>
          <w:rFonts w:ascii="Times New Roman" w:hAnsi="Times New Roman" w:cs="Times New Roman"/>
          <w:sz w:val="24"/>
          <w:szCs w:val="24"/>
        </w:rPr>
        <w:t>, 3)</w:t>
      </w:r>
      <w:r w:rsidRPr="00604EDE">
        <w:rPr>
          <w:rFonts w:ascii="Times New Roman" w:hAnsi="Times New Roman" w:cs="Times New Roman"/>
          <w:sz w:val="24"/>
          <w:szCs w:val="24"/>
        </w:rPr>
        <w:t xml:space="preserve"> </w:t>
      </w:r>
      <w:r w:rsidR="00572773">
        <w:rPr>
          <w:rFonts w:ascii="Times New Roman" w:hAnsi="Times New Roman" w:cs="Times New Roman"/>
          <w:sz w:val="24"/>
          <w:szCs w:val="24"/>
        </w:rPr>
        <w:t>milked</w:t>
      </w:r>
      <w:r w:rsidRPr="00604EDE">
        <w:rPr>
          <w:rFonts w:ascii="Times New Roman" w:hAnsi="Times New Roman" w:cs="Times New Roman"/>
          <w:sz w:val="24"/>
          <w:szCs w:val="24"/>
        </w:rPr>
        <w:t xml:space="preserve"> between 35 and 120 cows, and </w:t>
      </w:r>
      <w:r w:rsidR="00572773">
        <w:rPr>
          <w:rFonts w:ascii="Times New Roman" w:hAnsi="Times New Roman" w:cs="Times New Roman"/>
          <w:sz w:val="24"/>
          <w:szCs w:val="24"/>
        </w:rPr>
        <w:t>4</w:t>
      </w:r>
      <w:r w:rsidRPr="00604EDE">
        <w:rPr>
          <w:rFonts w:ascii="Times New Roman" w:hAnsi="Times New Roman" w:cs="Times New Roman"/>
          <w:sz w:val="24"/>
          <w:szCs w:val="24"/>
        </w:rPr>
        <w:t>) indicated they would be interested in further participation. Eligible farms were contacted from this source population</w:t>
      </w:r>
      <w:ins w:id="222" w:author="Caitlin Jeffrey" w:date="2023-11-22T15:30:00Z">
        <w:r w:rsidR="0007355E">
          <w:rPr>
            <w:rFonts w:ascii="Times New Roman" w:hAnsi="Times New Roman" w:cs="Times New Roman"/>
            <w:sz w:val="24"/>
            <w:szCs w:val="24"/>
          </w:rPr>
          <w:t xml:space="preserve"> in Spring 2019</w:t>
        </w:r>
      </w:ins>
      <w:r w:rsidRPr="00604EDE">
        <w:rPr>
          <w:rFonts w:ascii="Times New Roman" w:hAnsi="Times New Roman" w:cs="Times New Roman"/>
          <w:sz w:val="24"/>
          <w:szCs w:val="24"/>
        </w:rPr>
        <w:t xml:space="preserve"> if they responded that they were using </w:t>
      </w:r>
      <w:r w:rsidR="00425B0E">
        <w:rPr>
          <w:rFonts w:ascii="Times New Roman" w:hAnsi="Times New Roman" w:cs="Times New Roman"/>
          <w:sz w:val="24"/>
          <w:szCs w:val="24"/>
        </w:rPr>
        <w:t>one</w:t>
      </w:r>
      <w:r w:rsidRPr="00604EDE">
        <w:rPr>
          <w:rFonts w:ascii="Times New Roman" w:hAnsi="Times New Roman" w:cs="Times New Roman"/>
          <w:sz w:val="24"/>
          <w:szCs w:val="24"/>
        </w:rPr>
        <w:t xml:space="preserve"> of </w:t>
      </w:r>
      <w:r w:rsidR="00425B0E">
        <w:rPr>
          <w:rFonts w:ascii="Times New Roman" w:hAnsi="Times New Roman" w:cs="Times New Roman"/>
          <w:sz w:val="24"/>
          <w:szCs w:val="24"/>
        </w:rPr>
        <w:t>four</w:t>
      </w:r>
      <w:r w:rsidRPr="00604EDE">
        <w:rPr>
          <w:rFonts w:ascii="Times New Roman" w:hAnsi="Times New Roman" w:cs="Times New Roman"/>
          <w:sz w:val="24"/>
          <w:szCs w:val="24"/>
        </w:rPr>
        <w:t xml:space="preserve"> categories of bedding/housing combinations for their </w:t>
      </w:r>
      <w:r w:rsidR="009D5995">
        <w:rPr>
          <w:rFonts w:ascii="Times New Roman" w:hAnsi="Times New Roman" w:cs="Times New Roman"/>
          <w:sz w:val="24"/>
          <w:szCs w:val="24"/>
        </w:rPr>
        <w:t>indoor</w:t>
      </w:r>
      <w:r w:rsidR="009D599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housing system: 1)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bedded with sand, 2)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 xml:space="preserve">sawdust, 3)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sawdust, or 4) a</w:t>
      </w:r>
      <w:r w:rsidR="00255582">
        <w:rPr>
          <w:rFonts w:ascii="Times New Roman" w:hAnsi="Times New Roman" w:cs="Times New Roman"/>
          <w:sz w:val="24"/>
          <w:szCs w:val="24"/>
        </w:rPr>
        <w:t>n enclosed</w:t>
      </w:r>
      <w:r w:rsidRPr="00604EDE">
        <w:rPr>
          <w:rFonts w:ascii="Times New Roman" w:hAnsi="Times New Roman" w:cs="Times New Roman"/>
          <w:sz w:val="24"/>
          <w:szCs w:val="24"/>
        </w:rPr>
        <w:t xml:space="preserve"> loose housing </w:t>
      </w:r>
      <w:r w:rsidR="00255582">
        <w:rPr>
          <w:rFonts w:ascii="Times New Roman" w:hAnsi="Times New Roman" w:cs="Times New Roman"/>
          <w:sz w:val="24"/>
          <w:szCs w:val="24"/>
        </w:rPr>
        <w:t>facility</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deeply bedded with organic material (hereafter, “bedded pack”). The first three housing and bedding combinations </w:t>
      </w:r>
      <w:del w:id="223" w:author="Caitlin Jeffrey" w:date="2023-11-20T09:04:00Z">
        <w:r w:rsidRPr="00604EDE" w:rsidDel="003D2991">
          <w:rPr>
            <w:rFonts w:ascii="Times New Roman" w:hAnsi="Times New Roman" w:cs="Times New Roman"/>
            <w:sz w:val="24"/>
            <w:szCs w:val="24"/>
          </w:rPr>
          <w:delText xml:space="preserve">were found to be the top three used </w:delText>
        </w:r>
      </w:del>
      <w:ins w:id="224" w:author="Caitlin Jeffrey" w:date="2023-11-20T09:04:00Z">
        <w:r w:rsidR="003D2991">
          <w:rPr>
            <w:rFonts w:ascii="Times New Roman" w:hAnsi="Times New Roman" w:cs="Times New Roman"/>
            <w:sz w:val="24"/>
            <w:szCs w:val="24"/>
          </w:rPr>
          <w:t xml:space="preserve">ranked most common </w:t>
        </w:r>
      </w:ins>
      <w:r w:rsidRPr="00604EDE">
        <w:rPr>
          <w:rFonts w:ascii="Times New Roman" w:hAnsi="Times New Roman" w:cs="Times New Roman"/>
          <w:sz w:val="24"/>
          <w:szCs w:val="24"/>
        </w:rPr>
        <w:t xml:space="preserve">by organic dairies </w:t>
      </w:r>
      <w:r w:rsidR="00E44EA7">
        <w:rPr>
          <w:rFonts w:ascii="Times New Roman" w:hAnsi="Times New Roman" w:cs="Times New Roman"/>
          <w:sz w:val="24"/>
          <w:szCs w:val="24"/>
        </w:rPr>
        <w:t xml:space="preserve">in </w:t>
      </w:r>
      <w:r w:rsidR="006D788E">
        <w:rPr>
          <w:rFonts w:ascii="Times New Roman" w:hAnsi="Times New Roman" w:cs="Times New Roman"/>
          <w:sz w:val="24"/>
          <w:szCs w:val="24"/>
        </w:rPr>
        <w:t>Vermont</w:t>
      </w:r>
      <w:r w:rsidRPr="00604EDE">
        <w:rPr>
          <w:rFonts w:ascii="Times New Roman" w:hAnsi="Times New Roman" w:cs="Times New Roman"/>
          <w:sz w:val="24"/>
          <w:szCs w:val="24"/>
        </w:rPr>
        <w:t xml:space="preserve"> to house cows </w:t>
      </w:r>
      <w:r w:rsidR="00B05194">
        <w:rPr>
          <w:rFonts w:ascii="Times New Roman" w:hAnsi="Times New Roman" w:cs="Times New Roman"/>
          <w:sz w:val="24"/>
          <w:szCs w:val="24"/>
        </w:rPr>
        <w:t>during</w:t>
      </w:r>
      <w:r w:rsidRPr="00604EDE">
        <w:rPr>
          <w:rFonts w:ascii="Times New Roman" w:hAnsi="Times New Roman" w:cs="Times New Roman"/>
          <w:sz w:val="24"/>
          <w:szCs w:val="24"/>
        </w:rPr>
        <w:t xml:space="preserve"> the non-grazing season, and</w:t>
      </w:r>
      <w:ins w:id="225" w:author="Caitlin Jeffrey" w:date="2023-11-20T09:04:00Z">
        <w:r w:rsidR="00DD0E19">
          <w:rPr>
            <w:rFonts w:ascii="Times New Roman" w:hAnsi="Times New Roman" w:cs="Times New Roman"/>
            <w:sz w:val="24"/>
            <w:szCs w:val="24"/>
          </w:rPr>
          <w:t xml:space="preserve"> were compared </w:t>
        </w:r>
      </w:ins>
      <w:ins w:id="226" w:author="Caitlin Jeffrey" w:date="2023-11-20T09:05:00Z">
        <w:r w:rsidR="00DD0E19">
          <w:rPr>
            <w:rFonts w:ascii="Times New Roman" w:hAnsi="Times New Roman" w:cs="Times New Roman"/>
            <w:sz w:val="24"/>
            <w:szCs w:val="24"/>
          </w:rPr>
          <w:t>to</w:t>
        </w:r>
      </w:ins>
      <w:r w:rsidRPr="00604EDE">
        <w:rPr>
          <w:rFonts w:ascii="Times New Roman" w:hAnsi="Times New Roman" w:cs="Times New Roman"/>
          <w:sz w:val="24"/>
          <w:szCs w:val="24"/>
        </w:rPr>
        <w:t xml:space="preserve"> bedded packs </w:t>
      </w:r>
      <w:del w:id="227" w:author="Caitlin Jeffrey" w:date="2023-11-20T09:05:00Z">
        <w:r w:rsidRPr="00604EDE" w:rsidDel="00DD0E19">
          <w:rPr>
            <w:rFonts w:ascii="Times New Roman" w:hAnsi="Times New Roman" w:cs="Times New Roman"/>
            <w:sz w:val="24"/>
            <w:szCs w:val="24"/>
          </w:rPr>
          <w:delText>were</w:delText>
        </w:r>
        <w:r w:rsidR="006506E3" w:rsidDel="00DD0E19">
          <w:rPr>
            <w:rFonts w:ascii="Times New Roman" w:hAnsi="Times New Roman" w:cs="Times New Roman"/>
            <w:sz w:val="24"/>
            <w:szCs w:val="24"/>
          </w:rPr>
          <w:delText xml:space="preserve"> included </w:delText>
        </w:r>
      </w:del>
      <w:r w:rsidR="006506E3">
        <w:rPr>
          <w:rFonts w:ascii="Times New Roman" w:hAnsi="Times New Roman" w:cs="Times New Roman"/>
          <w:sz w:val="24"/>
          <w:szCs w:val="24"/>
        </w:rPr>
        <w:t>as they were</w:t>
      </w:r>
      <w:r w:rsidRPr="00604EDE">
        <w:rPr>
          <w:rFonts w:ascii="Times New Roman" w:hAnsi="Times New Roman" w:cs="Times New Roman"/>
          <w:sz w:val="24"/>
          <w:szCs w:val="24"/>
        </w:rPr>
        <w:t xml:space="preserve"> the housing </w:t>
      </w:r>
      <w:r w:rsidR="00B9409A">
        <w:rPr>
          <w:rFonts w:ascii="Times New Roman" w:hAnsi="Times New Roman" w:cs="Times New Roman"/>
          <w:sz w:val="24"/>
          <w:szCs w:val="24"/>
        </w:rPr>
        <w:t>type</w:t>
      </w:r>
      <w:r w:rsidRPr="00604EDE">
        <w:rPr>
          <w:rFonts w:ascii="Times New Roman" w:hAnsi="Times New Roman" w:cs="Times New Roman"/>
          <w:sz w:val="24"/>
          <w:szCs w:val="24"/>
        </w:rPr>
        <w:t xml:space="preserve"> of interest for this project. </w:t>
      </w:r>
    </w:p>
    <w:p w14:paraId="2E2C7B10" w14:textId="75383FE7" w:rsidR="006238BB" w:rsidRPr="00604EDE" w:rsidRDefault="006A1FB2" w:rsidP="00255582">
      <w:pPr>
        <w:spacing w:line="480" w:lineRule="auto"/>
        <w:rPr>
          <w:rFonts w:ascii="Times New Roman" w:hAnsi="Times New Roman" w:cs="Times New Roman"/>
          <w:sz w:val="24"/>
          <w:szCs w:val="24"/>
        </w:rPr>
      </w:pPr>
      <w:r>
        <w:rPr>
          <w:rFonts w:ascii="Times New Roman" w:hAnsi="Times New Roman" w:cs="Times New Roman"/>
          <w:sz w:val="24"/>
          <w:szCs w:val="24"/>
        </w:rPr>
        <w:tab/>
      </w:r>
      <w:r w:rsidR="006238BB" w:rsidRPr="00604EDE">
        <w:rPr>
          <w:rFonts w:ascii="Times New Roman" w:hAnsi="Times New Roman" w:cs="Times New Roman"/>
          <w:sz w:val="24"/>
          <w:szCs w:val="24"/>
        </w:rPr>
        <w:t xml:space="preserve">A convenience sample </w:t>
      </w:r>
      <w:r w:rsidR="00DC63C2">
        <w:rPr>
          <w:rFonts w:ascii="Times New Roman" w:hAnsi="Times New Roman" w:cs="Times New Roman"/>
          <w:sz w:val="24"/>
          <w:szCs w:val="24"/>
        </w:rPr>
        <w:t xml:space="preserve">of farms </w:t>
      </w:r>
      <w:r w:rsidR="006238BB" w:rsidRPr="00604EDE">
        <w:rPr>
          <w:rFonts w:ascii="Times New Roman" w:hAnsi="Times New Roman" w:cs="Times New Roman"/>
          <w:sz w:val="24"/>
          <w:szCs w:val="24"/>
        </w:rPr>
        <w:t xml:space="preserve">was enrolled </w:t>
      </w:r>
      <w:r w:rsidR="00AD7149" w:rsidRPr="00604EDE">
        <w:rPr>
          <w:rFonts w:ascii="Times New Roman" w:hAnsi="Times New Roman" w:cs="Times New Roman"/>
          <w:sz w:val="24"/>
          <w:szCs w:val="24"/>
        </w:rPr>
        <w:t>in Spring 2019</w:t>
      </w:r>
      <w:r w:rsidR="00AD7149">
        <w:rPr>
          <w:rFonts w:ascii="Times New Roman" w:hAnsi="Times New Roman" w:cs="Times New Roman"/>
          <w:sz w:val="24"/>
          <w:szCs w:val="24"/>
        </w:rPr>
        <w:t xml:space="preserve"> </w:t>
      </w:r>
      <w:r w:rsidR="006238BB" w:rsidRPr="00604EDE">
        <w:rPr>
          <w:rFonts w:ascii="Times New Roman" w:hAnsi="Times New Roman" w:cs="Times New Roman"/>
          <w:sz w:val="24"/>
          <w:szCs w:val="24"/>
        </w:rPr>
        <w:t>from a list of eligible farms (grouped by housing/bedding combination) using the phone number or email address provided in the</w:t>
      </w:r>
      <w:r w:rsidR="00ED1DEB">
        <w:rPr>
          <w:rFonts w:ascii="Times New Roman" w:hAnsi="Times New Roman" w:cs="Times New Roman"/>
          <w:sz w:val="24"/>
          <w:szCs w:val="24"/>
        </w:rPr>
        <w:t xml:space="preserve"> 2018-2019</w:t>
      </w:r>
      <w:r w:rsidR="006238BB" w:rsidRPr="00604EDE">
        <w:rPr>
          <w:rFonts w:ascii="Times New Roman" w:hAnsi="Times New Roman" w:cs="Times New Roman"/>
          <w:sz w:val="24"/>
          <w:szCs w:val="24"/>
        </w:rPr>
        <w:t xml:space="preserve"> survey. </w:t>
      </w:r>
      <w:r w:rsidR="00255582">
        <w:rPr>
          <w:rFonts w:ascii="Times New Roman" w:hAnsi="Times New Roman" w:cs="Times New Roman"/>
          <w:sz w:val="24"/>
          <w:szCs w:val="24"/>
        </w:rPr>
        <w:t>Our</w:t>
      </w:r>
      <w:r w:rsidR="00255582"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aim was to </w:t>
      </w:r>
      <w:ins w:id="228" w:author="Caitlin Jeffrey" w:date="2023-11-22T11:31:00Z">
        <w:r w:rsidR="00EC74BE">
          <w:rPr>
            <w:rFonts w:ascii="Times New Roman" w:hAnsi="Times New Roman" w:cs="Times New Roman"/>
            <w:sz w:val="24"/>
            <w:szCs w:val="24"/>
          </w:rPr>
          <w:t xml:space="preserve">include </w:t>
        </w:r>
        <w:r w:rsidR="00EC74BE" w:rsidRPr="00604EDE">
          <w:rPr>
            <w:rFonts w:ascii="Times New Roman" w:hAnsi="Times New Roman" w:cs="Times New Roman"/>
            <w:sz w:val="24"/>
            <w:szCs w:val="24"/>
          </w:rPr>
          <w:t>40 farms</w:t>
        </w:r>
      </w:ins>
      <w:ins w:id="229" w:author="Caitlin Jeffrey" w:date="2023-11-22T11:32:00Z">
        <w:r w:rsidR="00EC74BE">
          <w:rPr>
            <w:rFonts w:ascii="Times New Roman" w:hAnsi="Times New Roman" w:cs="Times New Roman"/>
            <w:sz w:val="24"/>
            <w:szCs w:val="24"/>
          </w:rPr>
          <w:t xml:space="preserve"> for the</w:t>
        </w:r>
      </w:ins>
      <w:ins w:id="230" w:author="Caitlin Jeffrey" w:date="2023-11-22T11:31:00Z">
        <w:r w:rsidR="00EC74BE">
          <w:rPr>
            <w:rFonts w:ascii="Times New Roman" w:hAnsi="Times New Roman" w:cs="Times New Roman"/>
            <w:sz w:val="24"/>
            <w:szCs w:val="24"/>
          </w:rPr>
          <w:t xml:space="preserve"> </w:t>
        </w:r>
      </w:ins>
      <w:del w:id="231" w:author="Caitlin Jeffrey" w:date="2023-11-22T11:31:00Z">
        <w:r w:rsidR="006238BB" w:rsidRPr="00604EDE" w:rsidDel="00EC74BE">
          <w:rPr>
            <w:rFonts w:ascii="Times New Roman" w:hAnsi="Times New Roman" w:cs="Times New Roman"/>
            <w:sz w:val="24"/>
            <w:szCs w:val="24"/>
          </w:rPr>
          <w:delText xml:space="preserve">complete the </w:delText>
        </w:r>
      </w:del>
      <w:r w:rsidR="00060FE4">
        <w:rPr>
          <w:rFonts w:ascii="Times New Roman" w:hAnsi="Times New Roman" w:cs="Times New Roman"/>
          <w:sz w:val="24"/>
          <w:szCs w:val="24"/>
        </w:rPr>
        <w:t xml:space="preserve">current </w:t>
      </w:r>
      <w:del w:id="232" w:author="Caitlin Jeffrey" w:date="2023-11-22T11:31:00Z">
        <w:r w:rsidR="006238BB" w:rsidRPr="00604EDE" w:rsidDel="008E1263">
          <w:rPr>
            <w:rFonts w:ascii="Times New Roman" w:hAnsi="Times New Roman" w:cs="Times New Roman"/>
            <w:sz w:val="24"/>
            <w:szCs w:val="24"/>
          </w:rPr>
          <w:delText>survey and sampling at</w:delText>
        </w:r>
      </w:del>
      <w:ins w:id="233" w:author="Caitlin Jeffrey" w:date="2023-11-22T11:31:00Z">
        <w:r w:rsidR="008E1263">
          <w:rPr>
            <w:rFonts w:ascii="Times New Roman" w:hAnsi="Times New Roman" w:cs="Times New Roman"/>
            <w:sz w:val="24"/>
            <w:szCs w:val="24"/>
          </w:rPr>
          <w:t>study</w:t>
        </w:r>
      </w:ins>
      <w:del w:id="234" w:author="Caitlin Jeffrey" w:date="2023-11-22T11:31:00Z">
        <w:r w:rsidR="006238BB" w:rsidRPr="00604EDE" w:rsidDel="00EC74BE">
          <w:rPr>
            <w:rFonts w:ascii="Times New Roman" w:hAnsi="Times New Roman" w:cs="Times New Roman"/>
            <w:sz w:val="24"/>
            <w:szCs w:val="24"/>
          </w:rPr>
          <w:delText xml:space="preserve"> 40 farms</w:delText>
        </w:r>
      </w:del>
      <w:r w:rsidR="006238BB" w:rsidRPr="00604EDE">
        <w:rPr>
          <w:rFonts w:ascii="Times New Roman" w:hAnsi="Times New Roman" w:cs="Times New Roman"/>
          <w:sz w:val="24"/>
          <w:szCs w:val="24"/>
        </w:rPr>
        <w:t>, with 10 farms from each</w:t>
      </w:r>
      <w:r w:rsidR="00BB53BF">
        <w:rPr>
          <w:rFonts w:ascii="Times New Roman" w:hAnsi="Times New Roman" w:cs="Times New Roman"/>
          <w:sz w:val="24"/>
          <w:szCs w:val="24"/>
        </w:rPr>
        <w:t xml:space="preserve"> of the four</w:t>
      </w:r>
      <w:r w:rsidR="006238BB" w:rsidRPr="00604EDE">
        <w:rPr>
          <w:rFonts w:ascii="Times New Roman" w:hAnsi="Times New Roman" w:cs="Times New Roman"/>
          <w:sz w:val="24"/>
          <w:szCs w:val="24"/>
        </w:rPr>
        <w:t xml:space="preserve"> housing/bedding </w:t>
      </w:r>
      <w:r w:rsidR="00212A32">
        <w:rPr>
          <w:rFonts w:ascii="Times New Roman" w:hAnsi="Times New Roman" w:cs="Times New Roman"/>
          <w:sz w:val="24"/>
          <w:szCs w:val="24"/>
        </w:rPr>
        <w:t xml:space="preserve">categories </w:t>
      </w:r>
      <w:r w:rsidR="00BB53BF">
        <w:rPr>
          <w:rFonts w:ascii="Times New Roman" w:hAnsi="Times New Roman" w:cs="Times New Roman"/>
          <w:sz w:val="24"/>
          <w:szCs w:val="24"/>
        </w:rPr>
        <w:t>described above</w:t>
      </w:r>
      <w:r w:rsidR="006238BB" w:rsidRPr="00604EDE">
        <w:rPr>
          <w:rFonts w:ascii="Times New Roman" w:hAnsi="Times New Roman" w:cs="Times New Roman"/>
          <w:sz w:val="24"/>
          <w:szCs w:val="24"/>
        </w:rPr>
        <w:t xml:space="preserve">. </w:t>
      </w:r>
      <w:ins w:id="235" w:author="Caitlin Jeffrey" w:date="2023-11-20T09:06:00Z">
        <w:r w:rsidR="00AE280F">
          <w:rPr>
            <w:rFonts w:ascii="Times New Roman" w:hAnsi="Times New Roman" w:cs="Times New Roman"/>
            <w:sz w:val="24"/>
            <w:szCs w:val="24"/>
          </w:rPr>
          <w:t>I</w:t>
        </w:r>
        <w:r w:rsidR="00AE280F" w:rsidRPr="00604EDE">
          <w:rPr>
            <w:rFonts w:ascii="Times New Roman" w:hAnsi="Times New Roman" w:cs="Times New Roman"/>
            <w:sz w:val="24"/>
            <w:szCs w:val="24"/>
          </w:rPr>
          <w:t xml:space="preserve">t was anticipated that it would be possible to </w:t>
        </w:r>
        <w:r w:rsidR="00AE280F">
          <w:rPr>
            <w:rFonts w:ascii="Times New Roman" w:hAnsi="Times New Roman" w:cs="Times New Roman"/>
            <w:sz w:val="24"/>
            <w:szCs w:val="24"/>
          </w:rPr>
          <w:t>enroll</w:t>
        </w:r>
        <w:r w:rsidR="00AE280F" w:rsidRPr="00604EDE">
          <w:rPr>
            <w:rFonts w:ascii="Times New Roman" w:hAnsi="Times New Roman" w:cs="Times New Roman"/>
            <w:sz w:val="24"/>
            <w:szCs w:val="24"/>
          </w:rPr>
          <w:t xml:space="preserve"> </w:t>
        </w:r>
        <w:r w:rsidR="00AE280F">
          <w:rPr>
            <w:rFonts w:ascii="Times New Roman" w:hAnsi="Times New Roman" w:cs="Times New Roman"/>
            <w:sz w:val="24"/>
            <w:szCs w:val="24"/>
          </w:rPr>
          <w:t>10</w:t>
        </w:r>
        <w:r w:rsidR="00AE280F" w:rsidRPr="00604EDE">
          <w:rPr>
            <w:rFonts w:ascii="Times New Roman" w:hAnsi="Times New Roman" w:cs="Times New Roman"/>
            <w:sz w:val="24"/>
            <w:szCs w:val="24"/>
          </w:rPr>
          <w:t xml:space="preserve"> organic </w:t>
        </w:r>
        <w:r w:rsidR="00AE280F">
          <w:rPr>
            <w:rFonts w:ascii="Times New Roman" w:hAnsi="Times New Roman" w:cs="Times New Roman"/>
            <w:sz w:val="24"/>
            <w:szCs w:val="24"/>
          </w:rPr>
          <w:t xml:space="preserve">Vermont </w:t>
        </w:r>
        <w:r w:rsidR="00AE280F" w:rsidRPr="00604EDE">
          <w:rPr>
            <w:rFonts w:ascii="Times New Roman" w:hAnsi="Times New Roman" w:cs="Times New Roman"/>
            <w:sz w:val="24"/>
            <w:szCs w:val="24"/>
          </w:rPr>
          <w:t xml:space="preserve">dairies using a bedded pack system as their primary </w:t>
        </w:r>
        <w:r w:rsidR="00AE280F">
          <w:rPr>
            <w:rFonts w:ascii="Times New Roman" w:hAnsi="Times New Roman" w:cs="Times New Roman"/>
            <w:sz w:val="24"/>
            <w:szCs w:val="24"/>
          </w:rPr>
          <w:t>indoor</w:t>
        </w:r>
        <w:r w:rsidR="00AE280F" w:rsidRPr="00604EDE">
          <w:rPr>
            <w:rFonts w:ascii="Times New Roman" w:hAnsi="Times New Roman" w:cs="Times New Roman"/>
            <w:sz w:val="24"/>
            <w:szCs w:val="24"/>
          </w:rPr>
          <w:t xml:space="preserve"> housing system</w:t>
        </w:r>
        <w:r w:rsidR="00AE280F">
          <w:rPr>
            <w:rFonts w:ascii="Times New Roman" w:hAnsi="Times New Roman" w:cs="Times New Roman"/>
            <w:sz w:val="24"/>
            <w:szCs w:val="24"/>
          </w:rPr>
          <w:t xml:space="preserve"> based on preliminary data collected by the University of Vermont Center for Sustainable Agriculture Extension group. </w:t>
        </w:r>
      </w:ins>
      <w:del w:id="236" w:author="Caitlin Jeffrey" w:date="2023-11-20T09:06:00Z">
        <w:r w:rsidR="006238BB" w:rsidRPr="00604EDE" w:rsidDel="00AE280F">
          <w:rPr>
            <w:rFonts w:ascii="Times New Roman" w:hAnsi="Times New Roman" w:cs="Times New Roman"/>
            <w:sz w:val="24"/>
            <w:szCs w:val="24"/>
          </w:rPr>
          <w:delText xml:space="preserve">As this study design was outlined before getting the full results from the </w:delText>
        </w:r>
        <w:r w:rsidR="00255582" w:rsidRPr="00255582" w:rsidDel="00AE280F">
          <w:rPr>
            <w:rFonts w:ascii="Times New Roman" w:hAnsi="Times New Roman" w:cs="Times New Roman"/>
            <w:sz w:val="24"/>
            <w:szCs w:val="24"/>
          </w:rPr>
          <w:delText xml:space="preserve">2018-2019 </w:delText>
        </w:r>
        <w:r w:rsidR="006238BB" w:rsidRPr="00604EDE" w:rsidDel="00AE280F">
          <w:rPr>
            <w:rFonts w:ascii="Times New Roman" w:hAnsi="Times New Roman" w:cs="Times New Roman"/>
            <w:sz w:val="24"/>
            <w:szCs w:val="24"/>
          </w:rPr>
          <w:delText xml:space="preserve">survey, </w:delText>
        </w:r>
        <w:r w:rsidR="00255582" w:rsidDel="00AE280F">
          <w:rPr>
            <w:rFonts w:ascii="Times New Roman" w:hAnsi="Times New Roman" w:cs="Times New Roman"/>
            <w:sz w:val="24"/>
            <w:szCs w:val="24"/>
          </w:rPr>
          <w:delText xml:space="preserve">and the University of Vermont Sustainable Agriculture Extension group had been promoting adoption of </w:delText>
        </w:r>
        <w:r w:rsidR="00255582" w:rsidDel="00AE280F">
          <w:rPr>
            <w:rFonts w:ascii="Times New Roman" w:hAnsi="Times New Roman" w:cs="Times New Roman"/>
            <w:sz w:val="24"/>
            <w:szCs w:val="24"/>
          </w:rPr>
          <w:lastRenderedPageBreak/>
          <w:delText xml:space="preserve">bedded-pack systems, </w:delText>
        </w:r>
        <w:r w:rsidR="006238BB" w:rsidRPr="00604EDE" w:rsidDel="00AE280F">
          <w:rPr>
            <w:rFonts w:ascii="Times New Roman" w:hAnsi="Times New Roman" w:cs="Times New Roman"/>
            <w:sz w:val="24"/>
            <w:szCs w:val="24"/>
          </w:rPr>
          <w:delText xml:space="preserve">it was anticipated that it would be possible to </w:delText>
        </w:r>
        <w:r w:rsidR="00255582" w:rsidDel="00AE280F">
          <w:rPr>
            <w:rFonts w:ascii="Times New Roman" w:hAnsi="Times New Roman" w:cs="Times New Roman"/>
            <w:sz w:val="24"/>
            <w:szCs w:val="24"/>
          </w:rPr>
          <w:delText>enroll</w:delText>
        </w:r>
        <w:r w:rsidR="00255582" w:rsidRPr="00604EDE" w:rsidDel="00AE280F">
          <w:rPr>
            <w:rFonts w:ascii="Times New Roman" w:hAnsi="Times New Roman" w:cs="Times New Roman"/>
            <w:sz w:val="24"/>
            <w:szCs w:val="24"/>
          </w:rPr>
          <w:delText xml:space="preserve"> </w:delText>
        </w:r>
        <w:r w:rsidR="00791B13" w:rsidDel="00AE280F">
          <w:rPr>
            <w:rFonts w:ascii="Times New Roman" w:hAnsi="Times New Roman" w:cs="Times New Roman"/>
            <w:sz w:val="24"/>
            <w:szCs w:val="24"/>
          </w:rPr>
          <w:delText>10</w:delText>
        </w:r>
        <w:r w:rsidR="00791B13" w:rsidRPr="00604EDE" w:rsidDel="00AE280F">
          <w:rPr>
            <w:rFonts w:ascii="Times New Roman" w:hAnsi="Times New Roman" w:cs="Times New Roman"/>
            <w:sz w:val="24"/>
            <w:szCs w:val="24"/>
          </w:rPr>
          <w:delText xml:space="preserve"> </w:delText>
        </w:r>
        <w:r w:rsidR="006238BB" w:rsidRPr="00604EDE" w:rsidDel="00AE280F">
          <w:rPr>
            <w:rFonts w:ascii="Times New Roman" w:hAnsi="Times New Roman" w:cs="Times New Roman"/>
            <w:sz w:val="24"/>
            <w:szCs w:val="24"/>
          </w:rPr>
          <w:delText xml:space="preserve">organic </w:delText>
        </w:r>
        <w:r w:rsidR="00255582" w:rsidDel="00AE280F">
          <w:rPr>
            <w:rFonts w:ascii="Times New Roman" w:hAnsi="Times New Roman" w:cs="Times New Roman"/>
            <w:sz w:val="24"/>
            <w:szCs w:val="24"/>
          </w:rPr>
          <w:delText xml:space="preserve">Vermont </w:delText>
        </w:r>
        <w:r w:rsidR="006238BB" w:rsidRPr="00604EDE" w:rsidDel="00AE280F">
          <w:rPr>
            <w:rFonts w:ascii="Times New Roman" w:hAnsi="Times New Roman" w:cs="Times New Roman"/>
            <w:sz w:val="24"/>
            <w:szCs w:val="24"/>
          </w:rPr>
          <w:delText xml:space="preserve">dairies using a bedded pack system as their primary </w:delText>
        </w:r>
        <w:r w:rsidR="0021422E" w:rsidDel="00AE280F">
          <w:rPr>
            <w:rFonts w:ascii="Times New Roman" w:hAnsi="Times New Roman" w:cs="Times New Roman"/>
            <w:sz w:val="24"/>
            <w:szCs w:val="24"/>
          </w:rPr>
          <w:delText>indoor</w:delText>
        </w:r>
        <w:r w:rsidR="0021422E" w:rsidRPr="00604EDE" w:rsidDel="00AE280F">
          <w:rPr>
            <w:rFonts w:ascii="Times New Roman" w:hAnsi="Times New Roman" w:cs="Times New Roman"/>
            <w:sz w:val="24"/>
            <w:szCs w:val="24"/>
          </w:rPr>
          <w:delText xml:space="preserve"> </w:delText>
        </w:r>
        <w:r w:rsidR="006238BB" w:rsidRPr="00604EDE" w:rsidDel="00AE280F">
          <w:rPr>
            <w:rFonts w:ascii="Times New Roman" w:hAnsi="Times New Roman" w:cs="Times New Roman"/>
            <w:sz w:val="24"/>
            <w:szCs w:val="24"/>
          </w:rPr>
          <w:delText xml:space="preserve">housing system. </w:delText>
        </w:r>
      </w:del>
      <w:r w:rsidR="006238BB" w:rsidRPr="00604EDE">
        <w:rPr>
          <w:rFonts w:ascii="Times New Roman" w:hAnsi="Times New Roman" w:cs="Times New Roman"/>
          <w:sz w:val="24"/>
          <w:szCs w:val="24"/>
        </w:rPr>
        <w:t xml:space="preserve">However, out of the 17 farms from 2018-2019 survey </w:t>
      </w:r>
      <w:r w:rsidR="00607940">
        <w:rPr>
          <w:rFonts w:ascii="Times New Roman" w:hAnsi="Times New Roman" w:cs="Times New Roman"/>
          <w:sz w:val="24"/>
          <w:szCs w:val="24"/>
        </w:rPr>
        <w:t>which</w:t>
      </w:r>
      <w:r w:rsidR="006238BB" w:rsidRPr="00604EDE">
        <w:rPr>
          <w:rFonts w:ascii="Times New Roman" w:hAnsi="Times New Roman" w:cs="Times New Roman"/>
          <w:sz w:val="24"/>
          <w:szCs w:val="24"/>
        </w:rPr>
        <w:t xml:space="preserve"> indicated at least some use of a bedded pack system,</w:t>
      </w:r>
      <w:r w:rsidR="00A37047">
        <w:rPr>
          <w:rFonts w:ascii="Times New Roman" w:hAnsi="Times New Roman" w:cs="Times New Roman"/>
          <w:sz w:val="24"/>
          <w:szCs w:val="24"/>
        </w:rPr>
        <w:t xml:space="preserve"> one</w:t>
      </w:r>
      <w:r w:rsidR="006238BB" w:rsidRPr="00604EDE">
        <w:rPr>
          <w:rFonts w:ascii="Times New Roman" w:hAnsi="Times New Roman" w:cs="Times New Roman"/>
          <w:sz w:val="24"/>
          <w:szCs w:val="24"/>
        </w:rPr>
        <w:t xml:space="preserve"> farm was not interested in any further participation, </w:t>
      </w:r>
      <w:r w:rsidR="00A37047">
        <w:rPr>
          <w:rFonts w:ascii="Times New Roman" w:hAnsi="Times New Roman" w:cs="Times New Roman"/>
          <w:sz w:val="24"/>
          <w:szCs w:val="24"/>
        </w:rPr>
        <w:t xml:space="preserve">five </w:t>
      </w:r>
      <w:r w:rsidR="006238BB" w:rsidRPr="00604EDE">
        <w:rPr>
          <w:rFonts w:ascii="Times New Roman" w:hAnsi="Times New Roman" w:cs="Times New Roman"/>
          <w:sz w:val="24"/>
          <w:szCs w:val="24"/>
        </w:rPr>
        <w:t xml:space="preserve">did not use DHIA testing, and </w:t>
      </w:r>
      <w:r w:rsidR="00A37047">
        <w:rPr>
          <w:rFonts w:ascii="Times New Roman" w:hAnsi="Times New Roman" w:cs="Times New Roman"/>
          <w:sz w:val="24"/>
          <w:szCs w:val="24"/>
        </w:rPr>
        <w:t>six</w:t>
      </w:r>
      <w:r w:rsidR="006238BB" w:rsidRPr="00604EDE">
        <w:rPr>
          <w:rFonts w:ascii="Times New Roman" w:hAnsi="Times New Roman" w:cs="Times New Roman"/>
          <w:sz w:val="24"/>
          <w:szCs w:val="24"/>
        </w:rPr>
        <w:t xml:space="preserve"> only used a bedded pack system as a secondary housing system in conjunction with a </w:t>
      </w:r>
      <w:proofErr w:type="spellStart"/>
      <w:r w:rsidR="006238BB" w:rsidRPr="00604EDE">
        <w:rPr>
          <w:rFonts w:ascii="Times New Roman" w:hAnsi="Times New Roman" w:cs="Times New Roman"/>
          <w:sz w:val="24"/>
          <w:szCs w:val="24"/>
        </w:rPr>
        <w:t>tiestall</w:t>
      </w:r>
      <w:proofErr w:type="spellEnd"/>
      <w:r w:rsidR="006238BB" w:rsidRPr="00604EDE">
        <w:rPr>
          <w:rFonts w:ascii="Times New Roman" w:hAnsi="Times New Roman" w:cs="Times New Roman"/>
          <w:sz w:val="24"/>
          <w:szCs w:val="24"/>
        </w:rPr>
        <w:t xml:space="preserve"> barn, or cows were only on the pack a few hours a day. </w:t>
      </w:r>
      <w:r w:rsidR="00211057">
        <w:rPr>
          <w:rFonts w:ascii="Times New Roman" w:hAnsi="Times New Roman" w:cs="Times New Roman"/>
          <w:sz w:val="24"/>
          <w:szCs w:val="24"/>
        </w:rPr>
        <w:t>Because</w:t>
      </w:r>
      <w:r w:rsidR="00211057"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the number of farms using </w:t>
      </w:r>
      <w:r w:rsidR="00DF7C3A">
        <w:rPr>
          <w:rFonts w:ascii="Times New Roman" w:hAnsi="Times New Roman" w:cs="Times New Roman"/>
          <w:sz w:val="24"/>
          <w:szCs w:val="24"/>
        </w:rPr>
        <w:t>bedded packs</w:t>
      </w:r>
      <w:r w:rsidR="006238BB" w:rsidRPr="00604EDE">
        <w:rPr>
          <w:rFonts w:ascii="Times New Roman" w:hAnsi="Times New Roman" w:cs="Times New Roman"/>
          <w:sz w:val="24"/>
          <w:szCs w:val="24"/>
        </w:rPr>
        <w:t xml:space="preserve"> was </w:t>
      </w:r>
      <w:del w:id="237" w:author="Caitlin Jeffrey" w:date="2023-11-20T09:07:00Z">
        <w:r w:rsidR="006238BB" w:rsidRPr="00604EDE" w:rsidDel="004C3AEF">
          <w:rPr>
            <w:rFonts w:ascii="Times New Roman" w:hAnsi="Times New Roman" w:cs="Times New Roman"/>
            <w:sz w:val="24"/>
            <w:szCs w:val="24"/>
          </w:rPr>
          <w:delText>significantly smaller</w:delText>
        </w:r>
      </w:del>
      <w:ins w:id="238" w:author="Caitlin Jeffrey" w:date="2023-11-20T09:07:00Z">
        <w:r w:rsidR="004C3AEF">
          <w:rPr>
            <w:rFonts w:ascii="Times New Roman" w:hAnsi="Times New Roman" w:cs="Times New Roman"/>
            <w:sz w:val="24"/>
            <w:szCs w:val="24"/>
          </w:rPr>
          <w:t>fewer</w:t>
        </w:r>
      </w:ins>
      <w:r w:rsidR="006238BB" w:rsidRPr="00604EDE">
        <w:rPr>
          <w:rFonts w:ascii="Times New Roman" w:hAnsi="Times New Roman" w:cs="Times New Roman"/>
          <w:sz w:val="24"/>
          <w:szCs w:val="24"/>
        </w:rPr>
        <w:t xml:space="preserve"> than anticipated, the eligibility requirements were relaxed to include </w:t>
      </w:r>
      <w:r w:rsidR="000A3713">
        <w:rPr>
          <w:rFonts w:ascii="Times New Roman" w:hAnsi="Times New Roman" w:cs="Times New Roman"/>
          <w:sz w:val="24"/>
          <w:szCs w:val="24"/>
        </w:rPr>
        <w:t>one</w:t>
      </w:r>
      <w:r w:rsidR="006238BB" w:rsidRPr="00604EDE">
        <w:rPr>
          <w:rFonts w:ascii="Times New Roman" w:hAnsi="Times New Roman" w:cs="Times New Roman"/>
          <w:sz w:val="24"/>
          <w:szCs w:val="24"/>
        </w:rPr>
        <w:t xml:space="preserve"> farm where cows spend the majority (two-thirds) of their time in a bedded pack, with the remaining time in a </w:t>
      </w:r>
      <w:proofErr w:type="spellStart"/>
      <w:r w:rsidR="006238BB" w:rsidRPr="00604EDE">
        <w:rPr>
          <w:rFonts w:ascii="Times New Roman" w:hAnsi="Times New Roman" w:cs="Times New Roman"/>
          <w:sz w:val="24"/>
          <w:szCs w:val="24"/>
        </w:rPr>
        <w:t>tiestall</w:t>
      </w:r>
      <w:proofErr w:type="spellEnd"/>
      <w:r w:rsidR="006238BB" w:rsidRPr="00604EDE">
        <w:rPr>
          <w:rFonts w:ascii="Times New Roman" w:hAnsi="Times New Roman" w:cs="Times New Roman"/>
          <w:sz w:val="24"/>
          <w:szCs w:val="24"/>
        </w:rPr>
        <w:t xml:space="preserve"> with wood shavings. </w:t>
      </w:r>
      <w:r w:rsidR="003836E0">
        <w:rPr>
          <w:rFonts w:ascii="Times New Roman" w:hAnsi="Times New Roman" w:cs="Times New Roman"/>
          <w:sz w:val="24"/>
          <w:szCs w:val="24"/>
        </w:rPr>
        <w:t xml:space="preserve">Additionally, two bedded pack farms </w:t>
      </w:r>
      <w:r w:rsidR="00CA5ADE">
        <w:rPr>
          <w:rFonts w:ascii="Times New Roman" w:hAnsi="Times New Roman" w:cs="Times New Roman"/>
          <w:sz w:val="24"/>
          <w:szCs w:val="24"/>
        </w:rPr>
        <w:t xml:space="preserve">were included that had limited DHIA information: one farm did not utilize cow-level testing, and </w:t>
      </w:r>
      <w:r w:rsidR="006C4D85">
        <w:rPr>
          <w:rFonts w:ascii="Times New Roman" w:hAnsi="Times New Roman" w:cs="Times New Roman"/>
          <w:sz w:val="24"/>
          <w:szCs w:val="24"/>
        </w:rPr>
        <w:t xml:space="preserve">cow-level data for </w:t>
      </w:r>
      <w:r w:rsidR="00A8557C">
        <w:rPr>
          <w:rFonts w:ascii="Times New Roman" w:hAnsi="Times New Roman" w:cs="Times New Roman"/>
          <w:sz w:val="24"/>
          <w:szCs w:val="24"/>
        </w:rPr>
        <w:t>a</w:t>
      </w:r>
      <w:r w:rsidR="006C4D85">
        <w:rPr>
          <w:rFonts w:ascii="Times New Roman" w:hAnsi="Times New Roman" w:cs="Times New Roman"/>
          <w:sz w:val="24"/>
          <w:szCs w:val="24"/>
        </w:rPr>
        <w:t xml:space="preserve"> second farm was limited due to their seasonal lactation</w:t>
      </w:r>
      <w:r w:rsidR="00640F77">
        <w:rPr>
          <w:rFonts w:ascii="Times New Roman" w:hAnsi="Times New Roman" w:cs="Times New Roman"/>
          <w:sz w:val="24"/>
          <w:szCs w:val="24"/>
        </w:rPr>
        <w:t xml:space="preserve"> schedule</w:t>
      </w:r>
      <w:r w:rsidR="00C77A96">
        <w:rPr>
          <w:rFonts w:ascii="Times New Roman" w:hAnsi="Times New Roman" w:cs="Times New Roman"/>
          <w:sz w:val="24"/>
          <w:szCs w:val="24"/>
        </w:rPr>
        <w:t>.</w:t>
      </w:r>
      <w:r w:rsidR="00EC1674">
        <w:rPr>
          <w:rFonts w:ascii="Times New Roman" w:hAnsi="Times New Roman" w:cs="Times New Roman"/>
          <w:sz w:val="24"/>
          <w:szCs w:val="24"/>
        </w:rPr>
        <w:t xml:space="preserve"> </w:t>
      </w:r>
      <w:r w:rsidR="00EC1674" w:rsidRPr="00604EDE">
        <w:rPr>
          <w:rFonts w:ascii="Times New Roman" w:hAnsi="Times New Roman" w:cs="Times New Roman"/>
          <w:sz w:val="24"/>
          <w:szCs w:val="24"/>
        </w:rPr>
        <w:t xml:space="preserve">The </w:t>
      </w:r>
      <w:del w:id="239" w:author="Caitlin Jeffrey" w:date="2023-11-22T11:32:00Z">
        <w:r w:rsidR="00EC1674" w:rsidRPr="00604EDE" w:rsidDel="008153D2">
          <w:rPr>
            <w:rFonts w:ascii="Times New Roman" w:hAnsi="Times New Roman" w:cs="Times New Roman"/>
            <w:sz w:val="24"/>
            <w:szCs w:val="24"/>
          </w:rPr>
          <w:delText xml:space="preserve">survey </w:delText>
        </w:r>
      </w:del>
      <w:ins w:id="240" w:author="Caitlin Jeffrey" w:date="2023-11-22T11:32:00Z">
        <w:r w:rsidR="008153D2">
          <w:rPr>
            <w:rFonts w:ascii="Times New Roman" w:hAnsi="Times New Roman" w:cs="Times New Roman"/>
            <w:sz w:val="24"/>
            <w:szCs w:val="24"/>
          </w:rPr>
          <w:t>study</w:t>
        </w:r>
        <w:r w:rsidR="008153D2" w:rsidRPr="00604EDE">
          <w:rPr>
            <w:rFonts w:ascii="Times New Roman" w:hAnsi="Times New Roman" w:cs="Times New Roman"/>
            <w:sz w:val="24"/>
            <w:szCs w:val="24"/>
          </w:rPr>
          <w:t xml:space="preserve"> </w:t>
        </w:r>
      </w:ins>
      <w:r w:rsidR="00EC1674" w:rsidRPr="00604EDE">
        <w:rPr>
          <w:rFonts w:ascii="Times New Roman" w:hAnsi="Times New Roman" w:cs="Times New Roman"/>
          <w:sz w:val="24"/>
          <w:szCs w:val="24"/>
        </w:rPr>
        <w:t xml:space="preserve">was intended to study cows while they were in their </w:t>
      </w:r>
      <w:r w:rsidR="0021422E">
        <w:rPr>
          <w:rFonts w:ascii="Times New Roman" w:hAnsi="Times New Roman" w:cs="Times New Roman"/>
          <w:sz w:val="24"/>
          <w:szCs w:val="24"/>
        </w:rPr>
        <w:t xml:space="preserve">indoor </w:t>
      </w:r>
      <w:r w:rsidR="00EC1674" w:rsidRPr="00604EDE">
        <w:rPr>
          <w:rFonts w:ascii="Times New Roman" w:hAnsi="Times New Roman" w:cs="Times New Roman"/>
          <w:sz w:val="24"/>
          <w:szCs w:val="24"/>
        </w:rPr>
        <w:t>housing system, so all herds visits were completed before any grazing had begun for the season.</w:t>
      </w:r>
    </w:p>
    <w:p w14:paraId="7B79EAE7" w14:textId="30B70BBB"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Of the intended 40 herds to be recruited in the study</w:t>
      </w:r>
      <w:r w:rsidR="00C87A72">
        <w:rPr>
          <w:rFonts w:ascii="Times New Roman" w:hAnsi="Times New Roman" w:cs="Times New Roman"/>
          <w:sz w:val="24"/>
          <w:szCs w:val="24"/>
        </w:rPr>
        <w:t>,</w:t>
      </w:r>
      <w:r w:rsidRPr="00604EDE">
        <w:rPr>
          <w:rFonts w:ascii="Times New Roman" w:hAnsi="Times New Roman" w:cs="Times New Roman"/>
          <w:sz w:val="24"/>
          <w:szCs w:val="24"/>
        </w:rPr>
        <w:t xml:space="preserve"> 21 herds </w:t>
      </w:r>
      <w:r w:rsidR="008A3C9B">
        <w:rPr>
          <w:rFonts w:ascii="Times New Roman" w:hAnsi="Times New Roman" w:cs="Times New Roman"/>
          <w:sz w:val="24"/>
          <w:szCs w:val="24"/>
        </w:rPr>
        <w:t xml:space="preserve">(1 </w:t>
      </w:r>
      <w:proofErr w:type="spellStart"/>
      <w:r w:rsidR="008A3C9B">
        <w:rPr>
          <w:rFonts w:ascii="Times New Roman" w:hAnsi="Times New Roman" w:cs="Times New Roman"/>
          <w:sz w:val="24"/>
          <w:szCs w:val="24"/>
        </w:rPr>
        <w:t>freestall</w:t>
      </w:r>
      <w:proofErr w:type="spellEnd"/>
      <w:r w:rsidR="008A3C9B">
        <w:rPr>
          <w:rFonts w:ascii="Times New Roman" w:hAnsi="Times New Roman" w:cs="Times New Roman"/>
          <w:sz w:val="24"/>
          <w:szCs w:val="24"/>
        </w:rPr>
        <w:t xml:space="preserve"> bedded with sand, 5 </w:t>
      </w:r>
      <w:proofErr w:type="spellStart"/>
      <w:r w:rsidR="008A3C9B">
        <w:rPr>
          <w:rFonts w:ascii="Times New Roman" w:hAnsi="Times New Roman" w:cs="Times New Roman"/>
          <w:sz w:val="24"/>
          <w:szCs w:val="24"/>
        </w:rPr>
        <w:t>freestalls</w:t>
      </w:r>
      <w:proofErr w:type="spellEnd"/>
      <w:r w:rsidR="008A3C9B">
        <w:rPr>
          <w:rFonts w:ascii="Times New Roman" w:hAnsi="Times New Roman" w:cs="Times New Roman"/>
          <w:sz w:val="24"/>
          <w:szCs w:val="24"/>
        </w:rPr>
        <w:t xml:space="preserve"> bedded with wood shaving</w:t>
      </w:r>
      <w:r w:rsidR="00ED5B22">
        <w:rPr>
          <w:rFonts w:ascii="Times New Roman" w:hAnsi="Times New Roman" w:cs="Times New Roman"/>
          <w:sz w:val="24"/>
          <w:szCs w:val="24"/>
        </w:rPr>
        <w:t>s/</w:t>
      </w:r>
      <w:r w:rsidR="008A3C9B">
        <w:rPr>
          <w:rFonts w:ascii="Times New Roman" w:hAnsi="Times New Roman" w:cs="Times New Roman"/>
          <w:sz w:val="24"/>
          <w:szCs w:val="24"/>
        </w:rPr>
        <w:t xml:space="preserve">sawdust, 10 </w:t>
      </w:r>
      <w:proofErr w:type="spellStart"/>
      <w:r w:rsidR="008A3C9B">
        <w:rPr>
          <w:rFonts w:ascii="Times New Roman" w:hAnsi="Times New Roman" w:cs="Times New Roman"/>
          <w:sz w:val="24"/>
          <w:szCs w:val="24"/>
        </w:rPr>
        <w:t>tiestalls</w:t>
      </w:r>
      <w:proofErr w:type="spellEnd"/>
      <w:r w:rsidR="008A3C9B">
        <w:rPr>
          <w:rFonts w:ascii="Times New Roman" w:hAnsi="Times New Roman" w:cs="Times New Roman"/>
          <w:sz w:val="24"/>
          <w:szCs w:val="24"/>
        </w:rPr>
        <w:t xml:space="preserve"> bedded with wood shavings</w:t>
      </w:r>
      <w:r w:rsidR="00ED5B22">
        <w:rPr>
          <w:rFonts w:ascii="Times New Roman" w:hAnsi="Times New Roman" w:cs="Times New Roman"/>
          <w:sz w:val="24"/>
          <w:szCs w:val="24"/>
        </w:rPr>
        <w:t>/</w:t>
      </w:r>
      <w:r w:rsidR="008A3C9B">
        <w:rPr>
          <w:rFonts w:ascii="Times New Roman" w:hAnsi="Times New Roman" w:cs="Times New Roman"/>
          <w:sz w:val="24"/>
          <w:szCs w:val="24"/>
        </w:rPr>
        <w:t xml:space="preserve">sawdust, 5 bedded packs) </w:t>
      </w:r>
      <w:del w:id="241" w:author="Caitlin Jeffrey" w:date="2023-11-20T09:08:00Z">
        <w:r w:rsidRPr="00604EDE" w:rsidDel="00390E17">
          <w:rPr>
            <w:rFonts w:ascii="Times New Roman" w:hAnsi="Times New Roman" w:cs="Times New Roman"/>
            <w:sz w:val="24"/>
            <w:szCs w:val="24"/>
          </w:rPr>
          <w:delText xml:space="preserve">that were contacted </w:delText>
        </w:r>
      </w:del>
      <w:r w:rsidRPr="00604EDE">
        <w:rPr>
          <w:rFonts w:ascii="Times New Roman" w:hAnsi="Times New Roman" w:cs="Times New Roman"/>
          <w:sz w:val="24"/>
          <w:szCs w:val="24"/>
        </w:rPr>
        <w:t xml:space="preserve">agreed </w:t>
      </w:r>
      <w:r w:rsidR="00FA1A35">
        <w:rPr>
          <w:rFonts w:ascii="Times New Roman" w:hAnsi="Times New Roman" w:cs="Times New Roman"/>
          <w:sz w:val="24"/>
          <w:szCs w:val="24"/>
        </w:rPr>
        <w:t xml:space="preserve">to participate </w:t>
      </w:r>
      <w:r w:rsidRPr="00604EDE">
        <w:rPr>
          <w:rFonts w:ascii="Times New Roman" w:hAnsi="Times New Roman" w:cs="Times New Roman"/>
          <w:sz w:val="24"/>
          <w:szCs w:val="24"/>
        </w:rPr>
        <w:t xml:space="preserve">and the </w:t>
      </w:r>
      <w:del w:id="242" w:author="Caitlin Jeffrey" w:date="2023-11-22T11:32:00Z">
        <w:r w:rsidRPr="00604EDE" w:rsidDel="00136449">
          <w:rPr>
            <w:rFonts w:ascii="Times New Roman" w:hAnsi="Times New Roman" w:cs="Times New Roman"/>
            <w:sz w:val="24"/>
            <w:szCs w:val="24"/>
          </w:rPr>
          <w:delText>survey and sampling</w:delText>
        </w:r>
      </w:del>
      <w:ins w:id="243" w:author="Caitlin Jeffrey" w:date="2023-11-22T11:32:00Z">
        <w:r w:rsidR="00136449">
          <w:rPr>
            <w:rFonts w:ascii="Times New Roman" w:hAnsi="Times New Roman" w:cs="Times New Roman"/>
            <w:sz w:val="24"/>
            <w:szCs w:val="24"/>
          </w:rPr>
          <w:t>farm visits</w:t>
        </w:r>
      </w:ins>
      <w:r w:rsidRPr="00604EDE">
        <w:rPr>
          <w:rFonts w:ascii="Times New Roman" w:hAnsi="Times New Roman" w:cs="Times New Roman"/>
          <w:sz w:val="24"/>
          <w:szCs w:val="24"/>
        </w:rPr>
        <w:t xml:space="preserve"> were completed April</w:t>
      </w:r>
      <w:r w:rsidR="00620753">
        <w:rPr>
          <w:rFonts w:ascii="Times New Roman" w:hAnsi="Times New Roman" w:cs="Times New Roman"/>
          <w:sz w:val="24"/>
          <w:szCs w:val="24"/>
        </w:rPr>
        <w:t>-</w:t>
      </w:r>
      <w:r w:rsidRPr="00604EDE">
        <w:rPr>
          <w:rFonts w:ascii="Times New Roman" w:hAnsi="Times New Roman" w:cs="Times New Roman"/>
          <w:sz w:val="24"/>
          <w:szCs w:val="24"/>
        </w:rPr>
        <w:t xml:space="preserve">May 2019. All herds sampled during this period were housing their cows as they would in the </w:t>
      </w:r>
      <w:r w:rsidR="00937A47">
        <w:rPr>
          <w:rFonts w:ascii="Times New Roman" w:hAnsi="Times New Roman" w:cs="Times New Roman"/>
          <w:sz w:val="24"/>
          <w:szCs w:val="24"/>
        </w:rPr>
        <w:t>non-grazing season</w:t>
      </w:r>
      <w:r w:rsidRPr="00604EDE">
        <w:rPr>
          <w:rFonts w:ascii="Times New Roman" w:hAnsi="Times New Roman" w:cs="Times New Roman"/>
          <w:sz w:val="24"/>
          <w:szCs w:val="24"/>
        </w:rPr>
        <w:t>.</w:t>
      </w:r>
      <w:r w:rsidR="00B8488E">
        <w:rPr>
          <w:rFonts w:ascii="Times New Roman" w:hAnsi="Times New Roman" w:cs="Times New Roman"/>
          <w:sz w:val="24"/>
          <w:szCs w:val="24"/>
        </w:rPr>
        <w:t xml:space="preserve"> </w:t>
      </w:r>
      <w:del w:id="244" w:author="Caitlin Jeffrey" w:date="2023-11-22T11:33:00Z">
        <w:r w:rsidRPr="00604EDE" w:rsidDel="00136449">
          <w:rPr>
            <w:rFonts w:ascii="Times New Roman" w:hAnsi="Times New Roman" w:cs="Times New Roman"/>
            <w:sz w:val="24"/>
            <w:szCs w:val="24"/>
          </w:rPr>
          <w:delText>Completion of the survey and sampling was</w:delText>
        </w:r>
      </w:del>
      <w:ins w:id="245" w:author="Caitlin Jeffrey" w:date="2023-11-22T11:33:00Z">
        <w:r w:rsidR="00136449">
          <w:rPr>
            <w:rFonts w:ascii="Times New Roman" w:hAnsi="Times New Roman" w:cs="Times New Roman"/>
            <w:sz w:val="24"/>
            <w:szCs w:val="24"/>
          </w:rPr>
          <w:t>Farm visits were</w:t>
        </w:r>
      </w:ins>
      <w:r w:rsidRPr="00604EDE">
        <w:rPr>
          <w:rFonts w:ascii="Times New Roman" w:hAnsi="Times New Roman" w:cs="Times New Roman"/>
          <w:sz w:val="24"/>
          <w:szCs w:val="24"/>
        </w:rPr>
        <w:t xml:space="preserve"> suspended in mid-May</w:t>
      </w:r>
      <w:ins w:id="246" w:author="Caitlin Jeffrey" w:date="2023-11-20T09:08:00Z">
        <w:r w:rsidR="002E7FE3">
          <w:rPr>
            <w:rFonts w:ascii="Times New Roman" w:hAnsi="Times New Roman" w:cs="Times New Roman"/>
            <w:sz w:val="24"/>
            <w:szCs w:val="24"/>
          </w:rPr>
          <w:t xml:space="preserve"> 2019</w:t>
        </w:r>
      </w:ins>
      <w:r w:rsidRPr="00604EDE">
        <w:rPr>
          <w:rFonts w:ascii="Times New Roman" w:hAnsi="Times New Roman" w:cs="Times New Roman"/>
          <w:sz w:val="24"/>
          <w:szCs w:val="24"/>
        </w:rPr>
        <w:t xml:space="preserve"> as farms began turning their cows out to pasture</w:t>
      </w:r>
      <w:r w:rsidR="00230E58">
        <w:rPr>
          <w:rFonts w:ascii="Times New Roman" w:hAnsi="Times New Roman" w:cs="Times New Roman"/>
          <w:sz w:val="24"/>
          <w:szCs w:val="24"/>
        </w:rPr>
        <w:t xml:space="preserve"> for the grazing season</w:t>
      </w:r>
      <w:r w:rsidRPr="00604EDE">
        <w:rPr>
          <w:rFonts w:ascii="Times New Roman" w:hAnsi="Times New Roman" w:cs="Times New Roman"/>
          <w:sz w:val="24"/>
          <w:szCs w:val="24"/>
        </w:rPr>
        <w:t xml:space="preserve">, with the intention of resuming in </w:t>
      </w:r>
      <w:r w:rsidR="00ED21AB">
        <w:rPr>
          <w:rFonts w:ascii="Times New Roman" w:hAnsi="Times New Roman" w:cs="Times New Roman"/>
          <w:sz w:val="24"/>
          <w:szCs w:val="24"/>
        </w:rPr>
        <w:t>April</w:t>
      </w:r>
      <w:r w:rsidRPr="00604EDE">
        <w:rPr>
          <w:rFonts w:ascii="Times New Roman" w:hAnsi="Times New Roman" w:cs="Times New Roman"/>
          <w:sz w:val="24"/>
          <w:szCs w:val="24"/>
        </w:rPr>
        <w:t xml:space="preserve"> 2020 to complete the remaining 19 herds. </w:t>
      </w:r>
      <w:r w:rsidR="006D66BD">
        <w:rPr>
          <w:rFonts w:ascii="Times New Roman" w:hAnsi="Times New Roman" w:cs="Times New Roman"/>
          <w:sz w:val="24"/>
          <w:szCs w:val="24"/>
        </w:rPr>
        <w:t>D</w:t>
      </w:r>
      <w:r w:rsidRPr="00604EDE">
        <w:rPr>
          <w:rFonts w:ascii="Times New Roman" w:hAnsi="Times New Roman" w:cs="Times New Roman"/>
          <w:sz w:val="24"/>
          <w:szCs w:val="24"/>
        </w:rPr>
        <w:t>ue to COVID-19 pandemic</w:t>
      </w:r>
      <w:r w:rsidR="00370890">
        <w:rPr>
          <w:rFonts w:ascii="Times New Roman" w:hAnsi="Times New Roman" w:cs="Times New Roman"/>
          <w:sz w:val="24"/>
          <w:szCs w:val="24"/>
        </w:rPr>
        <w:t xml:space="preserve"> </w:t>
      </w:r>
      <w:r w:rsidR="00D97CB8">
        <w:rPr>
          <w:rFonts w:ascii="Times New Roman" w:hAnsi="Times New Roman" w:cs="Times New Roman"/>
          <w:sz w:val="24"/>
          <w:szCs w:val="24"/>
        </w:rPr>
        <w:t>activity restrictions</w:t>
      </w:r>
      <w:r w:rsidRPr="00604EDE">
        <w:rPr>
          <w:rFonts w:ascii="Times New Roman" w:hAnsi="Times New Roman" w:cs="Times New Roman"/>
          <w:sz w:val="24"/>
          <w:szCs w:val="24"/>
        </w:rPr>
        <w:t xml:space="preserve">, the decision was made to not resume </w:t>
      </w:r>
      <w:del w:id="247" w:author="Caitlin Jeffrey" w:date="2023-11-22T11:33:00Z">
        <w:r w:rsidRPr="00604EDE" w:rsidDel="001C2C14">
          <w:rPr>
            <w:rFonts w:ascii="Times New Roman" w:hAnsi="Times New Roman" w:cs="Times New Roman"/>
            <w:sz w:val="24"/>
            <w:szCs w:val="24"/>
          </w:rPr>
          <w:delText>th</w:delText>
        </w:r>
      </w:del>
      <w:ins w:id="248" w:author="Caitlin Jeffrey" w:date="2023-11-22T11:33:00Z">
        <w:r w:rsidR="001C2C14">
          <w:rPr>
            <w:rFonts w:ascii="Times New Roman" w:hAnsi="Times New Roman" w:cs="Times New Roman"/>
            <w:sz w:val="24"/>
            <w:szCs w:val="24"/>
          </w:rPr>
          <w:t>the study</w:t>
        </w:r>
      </w:ins>
      <w:del w:id="249" w:author="Caitlin Jeffrey" w:date="2023-11-22T11:33:00Z">
        <w:r w:rsidRPr="00604EDE" w:rsidDel="001C2C14">
          <w:rPr>
            <w:rFonts w:ascii="Times New Roman" w:hAnsi="Times New Roman" w:cs="Times New Roman"/>
            <w:sz w:val="24"/>
            <w:szCs w:val="24"/>
          </w:rPr>
          <w:delText>e survey and sampling</w:delText>
        </w:r>
      </w:del>
      <w:r w:rsidRPr="00604EDE">
        <w:rPr>
          <w:rFonts w:ascii="Times New Roman" w:hAnsi="Times New Roman" w:cs="Times New Roman"/>
          <w:sz w:val="24"/>
          <w:szCs w:val="24"/>
        </w:rPr>
        <w:t xml:space="preserve">, and the final analysis included </w:t>
      </w:r>
      <w:r w:rsidR="00F43F1A">
        <w:rPr>
          <w:rFonts w:ascii="Times New Roman" w:hAnsi="Times New Roman" w:cs="Times New Roman"/>
          <w:sz w:val="24"/>
          <w:szCs w:val="24"/>
        </w:rPr>
        <w:t xml:space="preserve">the 21 </w:t>
      </w:r>
      <w:r w:rsidRPr="00604EDE">
        <w:rPr>
          <w:rFonts w:ascii="Times New Roman" w:hAnsi="Times New Roman" w:cs="Times New Roman"/>
          <w:sz w:val="24"/>
          <w:szCs w:val="24"/>
        </w:rPr>
        <w:t xml:space="preserve">herds </w:t>
      </w:r>
      <w:r w:rsidR="00F43F1A">
        <w:rPr>
          <w:rFonts w:ascii="Times New Roman" w:hAnsi="Times New Roman" w:cs="Times New Roman"/>
          <w:sz w:val="24"/>
          <w:szCs w:val="24"/>
        </w:rPr>
        <w:t>sampled</w:t>
      </w:r>
      <w:r w:rsidRPr="00604EDE">
        <w:rPr>
          <w:rFonts w:ascii="Times New Roman" w:hAnsi="Times New Roman" w:cs="Times New Roman"/>
          <w:sz w:val="24"/>
          <w:szCs w:val="24"/>
        </w:rPr>
        <w:t xml:space="preserve"> in 2019. As there was only </w:t>
      </w:r>
      <w:r w:rsidR="00336622">
        <w:rPr>
          <w:rFonts w:ascii="Times New Roman" w:hAnsi="Times New Roman" w:cs="Times New Roman"/>
          <w:sz w:val="24"/>
          <w:szCs w:val="24"/>
        </w:rPr>
        <w:t>one</w:t>
      </w:r>
      <w:r w:rsidRPr="00604EDE">
        <w:rPr>
          <w:rFonts w:ascii="Times New Roman" w:hAnsi="Times New Roman" w:cs="Times New Roman"/>
          <w:sz w:val="24"/>
          <w:szCs w:val="24"/>
        </w:rPr>
        <w:t xml:space="preserve"> farm sampled using a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facility bedded with sand</w:t>
      </w:r>
      <w:r w:rsidR="009656D9">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the initial plan to group farms by the four housing/bedding combinations specified was abandoned in favor of grouping farms by the three facility types used</w:t>
      </w:r>
      <w:r w:rsidR="00E86567">
        <w:rPr>
          <w:rFonts w:ascii="Times New Roman" w:hAnsi="Times New Roman" w:cs="Times New Roman"/>
          <w:sz w:val="24"/>
          <w:szCs w:val="24"/>
        </w:rPr>
        <w:t>.</w:t>
      </w:r>
      <w:r w:rsidR="00AA01AE">
        <w:rPr>
          <w:rFonts w:ascii="Times New Roman" w:hAnsi="Times New Roman" w:cs="Times New Roman"/>
          <w:sz w:val="24"/>
          <w:szCs w:val="24"/>
        </w:rPr>
        <w:t xml:space="preserve"> </w:t>
      </w:r>
      <w:r w:rsidR="00E86567">
        <w:rPr>
          <w:rFonts w:ascii="Times New Roman" w:hAnsi="Times New Roman" w:cs="Times New Roman"/>
          <w:sz w:val="24"/>
          <w:szCs w:val="24"/>
        </w:rPr>
        <w:t xml:space="preserve">The </w:t>
      </w:r>
      <w:r w:rsidR="008A62FC">
        <w:rPr>
          <w:rFonts w:ascii="Times New Roman" w:hAnsi="Times New Roman" w:cs="Times New Roman"/>
          <w:sz w:val="24"/>
          <w:szCs w:val="24"/>
        </w:rPr>
        <w:t xml:space="preserve">single </w:t>
      </w:r>
      <w:r w:rsidR="00D30108">
        <w:rPr>
          <w:rFonts w:ascii="Times New Roman" w:hAnsi="Times New Roman" w:cs="Times New Roman"/>
          <w:sz w:val="24"/>
          <w:szCs w:val="24"/>
        </w:rPr>
        <w:t xml:space="preserve">sand </w:t>
      </w:r>
      <w:proofErr w:type="spellStart"/>
      <w:r w:rsidR="008A62FC">
        <w:rPr>
          <w:rFonts w:ascii="Times New Roman" w:hAnsi="Times New Roman" w:cs="Times New Roman"/>
          <w:sz w:val="24"/>
          <w:szCs w:val="24"/>
        </w:rPr>
        <w:t>freestall</w:t>
      </w:r>
      <w:proofErr w:type="spellEnd"/>
      <w:r w:rsidR="008A62FC">
        <w:rPr>
          <w:rFonts w:ascii="Times New Roman" w:hAnsi="Times New Roman" w:cs="Times New Roman"/>
          <w:sz w:val="24"/>
          <w:szCs w:val="24"/>
        </w:rPr>
        <w:t xml:space="preserve"> was combined wit</w:t>
      </w:r>
      <w:r w:rsidR="00D30108">
        <w:rPr>
          <w:rFonts w:ascii="Times New Roman" w:hAnsi="Times New Roman" w:cs="Times New Roman"/>
          <w:sz w:val="24"/>
          <w:szCs w:val="24"/>
        </w:rPr>
        <w:t>h</w:t>
      </w:r>
      <w:r w:rsidR="008A62FC">
        <w:rPr>
          <w:rFonts w:ascii="Times New Roman" w:hAnsi="Times New Roman" w:cs="Times New Roman"/>
          <w:sz w:val="24"/>
          <w:szCs w:val="24"/>
        </w:rPr>
        <w:t xml:space="preserve"> </w:t>
      </w:r>
      <w:proofErr w:type="spellStart"/>
      <w:r w:rsidR="008A62FC">
        <w:rPr>
          <w:rFonts w:ascii="Times New Roman" w:hAnsi="Times New Roman" w:cs="Times New Roman"/>
          <w:sz w:val="24"/>
          <w:szCs w:val="24"/>
        </w:rPr>
        <w:t>freestalls</w:t>
      </w:r>
      <w:proofErr w:type="spellEnd"/>
      <w:r w:rsidR="008A62FC">
        <w:rPr>
          <w:rFonts w:ascii="Times New Roman" w:hAnsi="Times New Roman" w:cs="Times New Roman"/>
          <w:sz w:val="24"/>
          <w:szCs w:val="24"/>
        </w:rPr>
        <w:t xml:space="preserve"> bedded with wood shavings/sawdust</w:t>
      </w:r>
      <w:r w:rsidR="00C0726D">
        <w:rPr>
          <w:rFonts w:ascii="Times New Roman" w:hAnsi="Times New Roman" w:cs="Times New Roman"/>
          <w:sz w:val="24"/>
          <w:szCs w:val="24"/>
        </w:rPr>
        <w:t xml:space="preserve"> (FS; n = 6)</w:t>
      </w:r>
      <w:r w:rsidR="00293E5F">
        <w:rPr>
          <w:rFonts w:ascii="Times New Roman" w:hAnsi="Times New Roman" w:cs="Times New Roman"/>
          <w:sz w:val="24"/>
          <w:szCs w:val="24"/>
        </w:rPr>
        <w:t xml:space="preserve">, there were </w:t>
      </w:r>
      <w:r w:rsidR="0031593F">
        <w:rPr>
          <w:rFonts w:ascii="Times New Roman" w:hAnsi="Times New Roman" w:cs="Times New Roman"/>
          <w:sz w:val="24"/>
          <w:szCs w:val="24"/>
        </w:rPr>
        <w:t xml:space="preserve">10 </w:t>
      </w:r>
      <w:proofErr w:type="spellStart"/>
      <w:r w:rsidR="0031593F">
        <w:rPr>
          <w:rFonts w:ascii="Times New Roman" w:hAnsi="Times New Roman" w:cs="Times New Roman"/>
          <w:sz w:val="24"/>
          <w:szCs w:val="24"/>
        </w:rPr>
        <w:t>tiestalls</w:t>
      </w:r>
      <w:proofErr w:type="spellEnd"/>
      <w:r w:rsidR="0031593F">
        <w:rPr>
          <w:rFonts w:ascii="Times New Roman" w:hAnsi="Times New Roman" w:cs="Times New Roman"/>
          <w:sz w:val="24"/>
          <w:szCs w:val="24"/>
        </w:rPr>
        <w:t xml:space="preserve"> bedded with wood shavings/sawdust (TS),</w:t>
      </w:r>
      <w:r w:rsidRPr="00604EDE">
        <w:rPr>
          <w:rFonts w:ascii="Times New Roman" w:hAnsi="Times New Roman" w:cs="Times New Roman"/>
          <w:sz w:val="24"/>
          <w:szCs w:val="24"/>
        </w:rPr>
        <w:t xml:space="preserve"> </w:t>
      </w:r>
      <w:r w:rsidR="00293E5F">
        <w:rPr>
          <w:rFonts w:ascii="Times New Roman" w:hAnsi="Times New Roman" w:cs="Times New Roman"/>
          <w:sz w:val="24"/>
          <w:szCs w:val="24"/>
        </w:rPr>
        <w:t>and 5 bedded packs (BP).</w:t>
      </w:r>
    </w:p>
    <w:p w14:paraId="0F3594CF" w14:textId="5212876A" w:rsidR="006238BB" w:rsidRPr="00604EDE" w:rsidRDefault="006238BB" w:rsidP="00361820">
      <w:pPr>
        <w:pStyle w:val="ListParagraph"/>
        <w:numPr>
          <w:ilvl w:val="0"/>
          <w:numId w:val="12"/>
        </w:numPr>
        <w:spacing w:line="480" w:lineRule="auto"/>
        <w:rPr>
          <w:b/>
          <w:bCs/>
        </w:rPr>
      </w:pPr>
      <w:del w:id="250" w:author="Caitlin Jeffrey" w:date="2023-11-22T11:33:00Z">
        <w:r w:rsidRPr="00604EDE" w:rsidDel="00012125">
          <w:rPr>
            <w:b/>
            <w:bCs/>
          </w:rPr>
          <w:delText xml:space="preserve">Survey </w:delText>
        </w:r>
      </w:del>
      <w:ins w:id="251" w:author="Caitlin Jeffrey" w:date="2023-11-22T11:33:00Z">
        <w:r w:rsidR="00012125">
          <w:rPr>
            <w:b/>
            <w:bCs/>
          </w:rPr>
          <w:t>Questionnaire</w:t>
        </w:r>
        <w:r w:rsidR="00012125" w:rsidRPr="00604EDE">
          <w:rPr>
            <w:b/>
            <w:bCs/>
          </w:rPr>
          <w:t xml:space="preserve"> </w:t>
        </w:r>
      </w:ins>
      <w:r w:rsidRPr="00604EDE">
        <w:rPr>
          <w:b/>
          <w:bCs/>
        </w:rPr>
        <w:t>administration, sampling, and udder hygiene scoring</w:t>
      </w:r>
    </w:p>
    <w:p w14:paraId="159A8A77" w14:textId="0D6CB817" w:rsidR="006238BB" w:rsidRPr="00604EDE" w:rsidRDefault="006238BB" w:rsidP="00F1590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At each farm visit, a </w:t>
      </w:r>
      <w:r w:rsidR="009E65D0">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was administered </w:t>
      </w:r>
      <w:del w:id="252" w:author="Caitlin Jeffrey" w:date="2023-11-20T09:10:00Z">
        <w:r w:rsidRPr="00604EDE" w:rsidDel="006E0C5B">
          <w:rPr>
            <w:rFonts w:ascii="Times New Roman" w:hAnsi="Times New Roman" w:cs="Times New Roman"/>
            <w:sz w:val="24"/>
            <w:szCs w:val="24"/>
          </w:rPr>
          <w:delText xml:space="preserve">by the </w:delText>
        </w:r>
        <w:r w:rsidR="00870522" w:rsidDel="006E0C5B">
          <w:rPr>
            <w:rFonts w:ascii="Times New Roman" w:hAnsi="Times New Roman" w:cs="Times New Roman"/>
            <w:sz w:val="24"/>
            <w:szCs w:val="24"/>
          </w:rPr>
          <w:delText>first author</w:delText>
        </w:r>
        <w:r w:rsidR="000B163A" w:rsidDel="006E0C5B">
          <w:rPr>
            <w:rFonts w:ascii="Times New Roman" w:hAnsi="Times New Roman" w:cs="Times New Roman"/>
            <w:sz w:val="24"/>
            <w:szCs w:val="24"/>
          </w:rPr>
          <w:delText xml:space="preserve"> (CJ</w:delText>
        </w:r>
        <w:r w:rsidR="009E65D0" w:rsidDel="006E0C5B">
          <w:rPr>
            <w:rFonts w:ascii="Times New Roman" w:hAnsi="Times New Roman" w:cs="Times New Roman"/>
            <w:sz w:val="24"/>
            <w:szCs w:val="24"/>
          </w:rPr>
          <w:delText xml:space="preserve">). The interview </w:delText>
        </w:r>
        <w:bookmarkStart w:id="253" w:name="_Hlk146796950"/>
        <w:r w:rsidR="00B34A1E" w:rsidDel="006E0C5B">
          <w:rPr>
            <w:rFonts w:ascii="Times New Roman" w:hAnsi="Times New Roman" w:cs="Times New Roman"/>
            <w:sz w:val="24"/>
            <w:szCs w:val="24"/>
          </w:rPr>
          <w:delText>questionnaire</w:delText>
        </w:r>
        <w:bookmarkEnd w:id="253"/>
        <w:r w:rsidR="00551A65" w:rsidDel="006E0C5B">
          <w:rPr>
            <w:rFonts w:ascii="Times New Roman" w:hAnsi="Times New Roman" w:cs="Times New Roman"/>
            <w:sz w:val="24"/>
            <w:szCs w:val="24"/>
          </w:rPr>
          <w:delText xml:space="preserve"> </w:delText>
        </w:r>
        <w:r w:rsidRPr="00604EDE" w:rsidDel="006E0C5B">
          <w:rPr>
            <w:rFonts w:ascii="Times New Roman" w:hAnsi="Times New Roman" w:cs="Times New Roman"/>
            <w:sz w:val="24"/>
            <w:szCs w:val="24"/>
          </w:rPr>
          <w:delText xml:space="preserve">collected information </w:delText>
        </w:r>
        <w:r w:rsidR="00DF0010" w:rsidDel="006E0C5B">
          <w:rPr>
            <w:rFonts w:ascii="Times New Roman" w:hAnsi="Times New Roman" w:cs="Times New Roman"/>
            <w:sz w:val="24"/>
            <w:szCs w:val="24"/>
          </w:rPr>
          <w:delText xml:space="preserve">which </w:delText>
        </w:r>
        <w:r w:rsidR="00336622" w:rsidDel="006E0C5B">
          <w:rPr>
            <w:rFonts w:ascii="Times New Roman" w:hAnsi="Times New Roman" w:cs="Times New Roman"/>
            <w:sz w:val="24"/>
            <w:szCs w:val="24"/>
          </w:rPr>
          <w:delText>aim</w:delText>
        </w:r>
        <w:r w:rsidR="00DF0010" w:rsidDel="006E0C5B">
          <w:rPr>
            <w:rFonts w:ascii="Times New Roman" w:hAnsi="Times New Roman" w:cs="Times New Roman"/>
            <w:sz w:val="24"/>
            <w:szCs w:val="24"/>
          </w:rPr>
          <w:delText>ed</w:delText>
        </w:r>
        <w:r w:rsidRPr="00604EDE" w:rsidDel="006E0C5B">
          <w:rPr>
            <w:rFonts w:ascii="Times New Roman" w:hAnsi="Times New Roman" w:cs="Times New Roman"/>
            <w:sz w:val="24"/>
            <w:szCs w:val="24"/>
          </w:rPr>
          <w:delText xml:space="preserve"> </w:delText>
        </w:r>
        <w:r w:rsidRPr="00604EDE" w:rsidDel="00D27311">
          <w:rPr>
            <w:rFonts w:ascii="Times New Roman" w:hAnsi="Times New Roman" w:cs="Times New Roman"/>
            <w:sz w:val="24"/>
            <w:szCs w:val="24"/>
          </w:rPr>
          <w:delText>to acquire a comprehensive understanding of</w:delText>
        </w:r>
      </w:del>
      <w:ins w:id="254" w:author="Caitlin Jeffrey" w:date="2023-11-20T09:10:00Z">
        <w:r w:rsidR="00D27311">
          <w:rPr>
            <w:rFonts w:ascii="Times New Roman" w:hAnsi="Times New Roman" w:cs="Times New Roman"/>
            <w:sz w:val="24"/>
            <w:szCs w:val="24"/>
          </w:rPr>
          <w:t>which collected information about</w:t>
        </w:r>
      </w:ins>
      <w:r w:rsidRPr="00604EDE">
        <w:rPr>
          <w:rFonts w:ascii="Times New Roman" w:hAnsi="Times New Roman" w:cs="Times New Roman"/>
          <w:sz w:val="24"/>
          <w:szCs w:val="24"/>
        </w:rPr>
        <w:t xml:space="preserve"> housing and bedding management</w:t>
      </w:r>
      <w:r w:rsidR="004F71C6">
        <w:rPr>
          <w:rFonts w:ascii="Times New Roman" w:hAnsi="Times New Roman" w:cs="Times New Roman"/>
          <w:sz w:val="24"/>
          <w:szCs w:val="24"/>
        </w:rPr>
        <w:t>, as well as</w:t>
      </w:r>
      <w:r w:rsidRPr="00604EDE">
        <w:rPr>
          <w:rFonts w:ascii="Times New Roman" w:hAnsi="Times New Roman" w:cs="Times New Roman"/>
          <w:sz w:val="24"/>
          <w:szCs w:val="24"/>
        </w:rPr>
        <w:t xml:space="preserve"> </w:t>
      </w:r>
      <w:r w:rsidR="004F71C6">
        <w:rPr>
          <w:rFonts w:ascii="Times New Roman" w:hAnsi="Times New Roman" w:cs="Times New Roman"/>
          <w:sz w:val="24"/>
          <w:szCs w:val="24"/>
        </w:rPr>
        <w:t>other</w:t>
      </w:r>
      <w:r w:rsidR="004F71C6" w:rsidRPr="00604EDE">
        <w:rPr>
          <w:rFonts w:ascii="Times New Roman" w:hAnsi="Times New Roman" w:cs="Times New Roman"/>
          <w:sz w:val="24"/>
          <w:szCs w:val="24"/>
        </w:rPr>
        <w:t xml:space="preserve"> </w:t>
      </w:r>
      <w:r w:rsidRPr="00604EDE">
        <w:rPr>
          <w:rFonts w:ascii="Times New Roman" w:hAnsi="Times New Roman" w:cs="Times New Roman"/>
          <w:sz w:val="24"/>
          <w:szCs w:val="24"/>
        </w:rPr>
        <w:t>practices on the farm</w:t>
      </w:r>
      <w:r w:rsidR="009656D9">
        <w:rPr>
          <w:rFonts w:ascii="Times New Roman" w:hAnsi="Times New Roman" w:cs="Times New Roman"/>
          <w:sz w:val="24"/>
          <w:szCs w:val="24"/>
        </w:rPr>
        <w:t xml:space="preserve"> that could impact mastitis risk</w:t>
      </w:r>
      <w:ins w:id="255" w:author="Caitlin Jeffrey" w:date="2023-11-20T09:10:00Z">
        <w:r w:rsidR="00D27311">
          <w:rPr>
            <w:rFonts w:ascii="Times New Roman" w:hAnsi="Times New Roman" w:cs="Times New Roman"/>
            <w:sz w:val="24"/>
            <w:szCs w:val="24"/>
          </w:rPr>
          <w:t xml:space="preserve"> (</w:t>
        </w:r>
      </w:ins>
      <w:del w:id="256" w:author="Caitlin Jeffrey" w:date="2023-11-20T09:10:00Z">
        <w:r w:rsidRPr="00604EDE" w:rsidDel="00D27311">
          <w:rPr>
            <w:rFonts w:ascii="Times New Roman" w:hAnsi="Times New Roman" w:cs="Times New Roman"/>
            <w:sz w:val="24"/>
            <w:szCs w:val="24"/>
          </w:rPr>
          <w:delText>. The</w:delText>
        </w:r>
        <w:r w:rsidR="001610D9" w:rsidDel="00D27311">
          <w:rPr>
            <w:rFonts w:ascii="Times New Roman" w:hAnsi="Times New Roman" w:cs="Times New Roman"/>
            <w:sz w:val="24"/>
            <w:szCs w:val="24"/>
          </w:rPr>
          <w:delText xml:space="preserve"> </w:delText>
        </w:r>
        <w:r w:rsidR="00E816F6" w:rsidRPr="00E816F6" w:rsidDel="00D27311">
          <w:rPr>
            <w:rFonts w:ascii="Times New Roman" w:hAnsi="Times New Roman" w:cs="Times New Roman"/>
            <w:sz w:val="24"/>
            <w:szCs w:val="24"/>
          </w:rPr>
          <w:delText xml:space="preserve">questionnaire </w:delText>
        </w:r>
        <w:r w:rsidRPr="00604EDE" w:rsidDel="00D27311">
          <w:rPr>
            <w:rFonts w:ascii="Times New Roman" w:hAnsi="Times New Roman" w:cs="Times New Roman"/>
            <w:sz w:val="24"/>
            <w:szCs w:val="24"/>
          </w:rPr>
          <w:delText xml:space="preserve">is included in </w:delText>
        </w:r>
      </w:del>
      <w:r w:rsidRPr="00604EDE">
        <w:rPr>
          <w:rFonts w:ascii="Times New Roman" w:hAnsi="Times New Roman" w:cs="Times New Roman"/>
          <w:sz w:val="24"/>
          <w:szCs w:val="24"/>
        </w:rPr>
        <w:t xml:space="preserve">Supplemental Data </w:t>
      </w:r>
      <w:del w:id="257" w:author="Caitlin Jeffrey" w:date="2023-11-20T09:10:00Z">
        <w:r w:rsidRPr="00604EDE" w:rsidDel="00D27311">
          <w:rPr>
            <w:rFonts w:ascii="Times New Roman" w:hAnsi="Times New Roman" w:cs="Times New Roman"/>
            <w:sz w:val="24"/>
            <w:szCs w:val="24"/>
          </w:rPr>
          <w:delText>(</w:delText>
        </w:r>
      </w:del>
      <w:r w:rsidRPr="00604EDE">
        <w:rPr>
          <w:rFonts w:ascii="Times New Roman" w:hAnsi="Times New Roman" w:cs="Times New Roman"/>
          <w:sz w:val="24"/>
          <w:szCs w:val="24"/>
        </w:rPr>
        <w:t>XXX).</w:t>
      </w:r>
      <w:r w:rsidR="00D616C1">
        <w:rPr>
          <w:rFonts w:ascii="Times New Roman" w:hAnsi="Times New Roman" w:cs="Times New Roman"/>
          <w:sz w:val="24"/>
          <w:szCs w:val="24"/>
        </w:rPr>
        <w:t xml:space="preserve"> </w:t>
      </w:r>
      <w:ins w:id="258" w:author="Caitlin Jeffrey" w:date="2023-12-05T13:21:00Z">
        <w:r w:rsidR="004E16CE">
          <w:rPr>
            <w:rFonts w:ascii="Times New Roman" w:hAnsi="Times New Roman" w:cs="Times New Roman"/>
            <w:sz w:val="24"/>
            <w:szCs w:val="24"/>
          </w:rPr>
          <w:t xml:space="preserve"> </w:t>
        </w:r>
        <w:r w:rsidR="004E16CE" w:rsidRPr="004E16CE">
          <w:rPr>
            <w:rFonts w:ascii="Times New Roman" w:hAnsi="Times New Roman" w:cs="Times New Roman"/>
            <w:sz w:val="24"/>
            <w:szCs w:val="24"/>
          </w:rPr>
          <w:t xml:space="preserve">The study questionnaire was </w:t>
        </w:r>
      </w:ins>
      <w:ins w:id="259" w:author="Caitlin Jeffrey" w:date="2023-12-05T13:22:00Z">
        <w:r w:rsidR="00771338">
          <w:rPr>
            <w:rFonts w:ascii="Times New Roman" w:hAnsi="Times New Roman" w:cs="Times New Roman"/>
            <w:sz w:val="24"/>
            <w:szCs w:val="24"/>
          </w:rPr>
          <w:t xml:space="preserve">largely </w:t>
        </w:r>
      </w:ins>
      <w:ins w:id="260" w:author="Caitlin Jeffrey" w:date="2023-12-05T13:21:00Z">
        <w:r w:rsidR="004E16CE" w:rsidRPr="004E16CE">
          <w:rPr>
            <w:rFonts w:ascii="Times New Roman" w:hAnsi="Times New Roman" w:cs="Times New Roman"/>
            <w:sz w:val="24"/>
            <w:szCs w:val="24"/>
          </w:rPr>
          <w:t xml:space="preserve">adapted from </w:t>
        </w:r>
      </w:ins>
      <w:ins w:id="261" w:author="Caitlin Jeffrey" w:date="2023-12-05T13:22:00Z">
        <w:r w:rsidR="00771338">
          <w:rPr>
            <w:rFonts w:ascii="Times New Roman" w:hAnsi="Times New Roman" w:cs="Times New Roman"/>
            <w:sz w:val="24"/>
            <w:szCs w:val="24"/>
          </w:rPr>
          <w:t xml:space="preserve">a </w:t>
        </w:r>
      </w:ins>
      <w:ins w:id="262" w:author="Caitlin Jeffrey" w:date="2023-12-05T13:21:00Z">
        <w:r w:rsidR="004E16CE" w:rsidRPr="004E16CE">
          <w:rPr>
            <w:rFonts w:ascii="Times New Roman" w:hAnsi="Times New Roman" w:cs="Times New Roman"/>
            <w:sz w:val="24"/>
            <w:szCs w:val="24"/>
          </w:rPr>
          <w:t>previously published survey</w:t>
        </w:r>
      </w:ins>
      <w:ins w:id="263" w:author="Caitlin Jeffrey" w:date="2023-12-05T13:24:00Z">
        <w:r w:rsidR="004B78F5">
          <w:rPr>
            <w:rFonts w:ascii="Times New Roman" w:hAnsi="Times New Roman" w:cs="Times New Roman"/>
            <w:sz w:val="24"/>
            <w:szCs w:val="24"/>
          </w:rPr>
          <w:t xml:space="preserve"> </w:t>
        </w:r>
      </w:ins>
      <w:r w:rsidR="004B78F5">
        <w:rPr>
          <w:rFonts w:ascii="Times New Roman" w:hAnsi="Times New Roman" w:cs="Times New Roman"/>
          <w:sz w:val="24"/>
          <w:szCs w:val="24"/>
        </w:rPr>
        <w:fldChar w:fldCharType="begin"/>
      </w:r>
      <w:r w:rsidR="004B78F5">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4B78F5">
        <w:rPr>
          <w:rFonts w:ascii="Times New Roman" w:hAnsi="Times New Roman" w:cs="Times New Roman"/>
          <w:sz w:val="24"/>
          <w:szCs w:val="24"/>
        </w:rPr>
        <w:fldChar w:fldCharType="separate"/>
      </w:r>
      <w:r w:rsidR="004B78F5">
        <w:rPr>
          <w:rFonts w:ascii="Times New Roman" w:hAnsi="Times New Roman" w:cs="Times New Roman"/>
          <w:noProof/>
          <w:sz w:val="24"/>
          <w:szCs w:val="24"/>
        </w:rPr>
        <w:t>(Stiglbauer et al., 2013)</w:t>
      </w:r>
      <w:r w:rsidR="004B78F5">
        <w:rPr>
          <w:rFonts w:ascii="Times New Roman" w:hAnsi="Times New Roman" w:cs="Times New Roman"/>
          <w:sz w:val="24"/>
          <w:szCs w:val="24"/>
        </w:rPr>
        <w:fldChar w:fldCharType="end"/>
      </w:r>
      <w:ins w:id="264" w:author="Caitlin Jeffrey" w:date="2023-12-05T13:24:00Z">
        <w:r w:rsidR="004B78F5">
          <w:rPr>
            <w:rFonts w:ascii="Times New Roman" w:hAnsi="Times New Roman" w:cs="Times New Roman"/>
            <w:sz w:val="24"/>
            <w:szCs w:val="24"/>
          </w:rPr>
          <w:t>,</w:t>
        </w:r>
      </w:ins>
      <w:ins w:id="265" w:author="Caitlin Jeffrey" w:date="2023-12-05T13:23:00Z">
        <w:r w:rsidR="003C4865">
          <w:rPr>
            <w:rFonts w:ascii="Times New Roman" w:hAnsi="Times New Roman" w:cs="Times New Roman"/>
            <w:sz w:val="24"/>
            <w:szCs w:val="24"/>
          </w:rPr>
          <w:t xml:space="preserve"> with additional questions </w:t>
        </w:r>
      </w:ins>
      <w:ins w:id="266" w:author="Caitlin Jeffrey" w:date="2023-12-05T13:24:00Z">
        <w:r w:rsidR="004B78F5">
          <w:rPr>
            <w:rFonts w:ascii="Times New Roman" w:hAnsi="Times New Roman" w:cs="Times New Roman"/>
            <w:sz w:val="24"/>
            <w:szCs w:val="24"/>
          </w:rPr>
          <w:t>specific to the current study.</w:t>
        </w:r>
      </w:ins>
      <w:ins w:id="267" w:author="Caitlin Jeffrey" w:date="2023-12-05T13:25:00Z">
        <w:r w:rsidR="00E1148F">
          <w:rPr>
            <w:rFonts w:ascii="Times New Roman" w:hAnsi="Times New Roman" w:cs="Times New Roman"/>
            <w:sz w:val="24"/>
            <w:szCs w:val="24"/>
          </w:rPr>
          <w:t xml:space="preserve"> </w:t>
        </w:r>
      </w:ins>
      <w:ins w:id="268" w:author="Caitlin Jeffrey" w:date="2023-12-05T13:26:00Z">
        <w:r w:rsidR="001F3DF7">
          <w:rPr>
            <w:rFonts w:ascii="Times New Roman" w:hAnsi="Times New Roman" w:cs="Times New Roman"/>
            <w:sz w:val="24"/>
            <w:szCs w:val="24"/>
          </w:rPr>
          <w:t>The questionnaire</w:t>
        </w:r>
      </w:ins>
      <w:ins w:id="269" w:author="Caitlin Jeffrey" w:date="2023-12-05T13:21:00Z">
        <w:r w:rsidR="004E16CE" w:rsidRPr="004E16CE">
          <w:rPr>
            <w:rFonts w:ascii="Times New Roman" w:hAnsi="Times New Roman" w:cs="Times New Roman"/>
            <w:sz w:val="24"/>
            <w:szCs w:val="24"/>
          </w:rPr>
          <w:t xml:space="preserve"> was reviewed by </w:t>
        </w:r>
      </w:ins>
      <w:ins w:id="270" w:author="Caitlin Jeffrey" w:date="2023-12-05T13:26:00Z">
        <w:r w:rsidR="001F3DF7">
          <w:rPr>
            <w:rFonts w:ascii="Times New Roman" w:hAnsi="Times New Roman" w:cs="Times New Roman"/>
            <w:sz w:val="24"/>
            <w:szCs w:val="24"/>
          </w:rPr>
          <w:t>a social scientist</w:t>
        </w:r>
      </w:ins>
      <w:ins w:id="271" w:author="Caitlin Jeffrey" w:date="2023-12-05T13:27:00Z">
        <w:r w:rsidR="00C72A0C">
          <w:rPr>
            <w:rFonts w:ascii="Times New Roman" w:hAnsi="Times New Roman" w:cs="Times New Roman"/>
            <w:sz w:val="24"/>
            <w:szCs w:val="24"/>
          </w:rPr>
          <w:t xml:space="preserve"> experience</w:t>
        </w:r>
        <w:r w:rsidR="00F15903">
          <w:rPr>
            <w:rFonts w:ascii="Times New Roman" w:hAnsi="Times New Roman" w:cs="Times New Roman"/>
            <w:sz w:val="24"/>
            <w:szCs w:val="24"/>
          </w:rPr>
          <w:t>d</w:t>
        </w:r>
        <w:r w:rsidR="00C72A0C">
          <w:rPr>
            <w:rFonts w:ascii="Times New Roman" w:hAnsi="Times New Roman" w:cs="Times New Roman"/>
            <w:sz w:val="24"/>
            <w:szCs w:val="24"/>
          </w:rPr>
          <w:t xml:space="preserve"> </w:t>
        </w:r>
        <w:r w:rsidR="00F15903">
          <w:rPr>
            <w:rFonts w:ascii="Times New Roman" w:hAnsi="Times New Roman" w:cs="Times New Roman"/>
            <w:sz w:val="24"/>
            <w:szCs w:val="24"/>
          </w:rPr>
          <w:t>in</w:t>
        </w:r>
        <w:r w:rsidR="00C72A0C">
          <w:rPr>
            <w:rFonts w:ascii="Times New Roman" w:hAnsi="Times New Roman" w:cs="Times New Roman"/>
            <w:sz w:val="24"/>
            <w:szCs w:val="24"/>
          </w:rPr>
          <w:t xml:space="preserve"> gathering qualitative data</w:t>
        </w:r>
      </w:ins>
      <w:ins w:id="272" w:author="Caitlin Jeffrey" w:date="2023-12-05T13:28:00Z">
        <w:r w:rsidR="00F15903">
          <w:rPr>
            <w:rFonts w:ascii="Times New Roman" w:hAnsi="Times New Roman" w:cs="Times New Roman"/>
            <w:sz w:val="24"/>
            <w:szCs w:val="24"/>
          </w:rPr>
          <w:t xml:space="preserve"> and </w:t>
        </w:r>
      </w:ins>
      <w:ins w:id="273" w:author="Caitlin Jeffrey" w:date="2023-12-05T13:21:00Z">
        <w:r w:rsidR="004E16CE" w:rsidRPr="004E16CE">
          <w:rPr>
            <w:rFonts w:ascii="Times New Roman" w:hAnsi="Times New Roman" w:cs="Times New Roman"/>
            <w:sz w:val="24"/>
            <w:szCs w:val="24"/>
          </w:rPr>
          <w:t xml:space="preserve">tested before use with </w:t>
        </w:r>
      </w:ins>
      <w:ins w:id="274" w:author="Caitlin Jeffrey" w:date="2023-12-05T13:30:00Z">
        <w:r w:rsidR="00644E45">
          <w:rPr>
            <w:rFonts w:ascii="Times New Roman" w:hAnsi="Times New Roman" w:cs="Times New Roman"/>
            <w:sz w:val="24"/>
            <w:szCs w:val="24"/>
          </w:rPr>
          <w:t>herd managers</w:t>
        </w:r>
      </w:ins>
      <w:ins w:id="275" w:author="Caitlin Jeffrey" w:date="2023-12-05T13:21:00Z">
        <w:r w:rsidR="004E16CE" w:rsidRPr="004E16CE">
          <w:rPr>
            <w:rFonts w:ascii="Times New Roman" w:hAnsi="Times New Roman" w:cs="Times New Roman"/>
            <w:sz w:val="24"/>
            <w:szCs w:val="24"/>
          </w:rPr>
          <w:t xml:space="preserve"> </w:t>
        </w:r>
      </w:ins>
      <w:ins w:id="276" w:author="Caitlin Jeffrey" w:date="2023-12-05T13:28:00Z">
        <w:r w:rsidR="00890FF1">
          <w:rPr>
            <w:rFonts w:ascii="Times New Roman" w:hAnsi="Times New Roman" w:cs="Times New Roman"/>
            <w:sz w:val="24"/>
            <w:szCs w:val="24"/>
          </w:rPr>
          <w:t xml:space="preserve">at the </w:t>
        </w:r>
      </w:ins>
      <w:ins w:id="277" w:author="Caitlin Jeffrey" w:date="2023-12-05T13:29:00Z">
        <w:r w:rsidR="00526EF5">
          <w:rPr>
            <w:rFonts w:ascii="Times New Roman" w:hAnsi="Times New Roman" w:cs="Times New Roman"/>
            <w:sz w:val="24"/>
            <w:szCs w:val="24"/>
          </w:rPr>
          <w:t>University of Vermont teaching</w:t>
        </w:r>
      </w:ins>
      <w:ins w:id="278" w:author="Caitlin Jeffrey" w:date="2023-12-05T13:28:00Z">
        <w:r w:rsidR="00890FF1">
          <w:rPr>
            <w:rFonts w:ascii="Times New Roman" w:hAnsi="Times New Roman" w:cs="Times New Roman"/>
            <w:sz w:val="24"/>
            <w:szCs w:val="24"/>
          </w:rPr>
          <w:t xml:space="preserve"> </w:t>
        </w:r>
      </w:ins>
      <w:ins w:id="279" w:author="Caitlin Jeffrey" w:date="2023-12-05T13:30:00Z">
        <w:r w:rsidR="00967786">
          <w:rPr>
            <w:rFonts w:ascii="Times New Roman" w:hAnsi="Times New Roman" w:cs="Times New Roman"/>
            <w:sz w:val="24"/>
            <w:szCs w:val="24"/>
          </w:rPr>
          <w:t>dairy</w:t>
        </w:r>
      </w:ins>
      <w:ins w:id="280" w:author="Caitlin Jeffrey" w:date="2023-12-05T13:21:00Z">
        <w:r w:rsidR="004E16CE" w:rsidRPr="004E16CE">
          <w:rPr>
            <w:rFonts w:ascii="Times New Roman" w:hAnsi="Times New Roman" w:cs="Times New Roman"/>
            <w:sz w:val="24"/>
            <w:szCs w:val="24"/>
          </w:rPr>
          <w:t xml:space="preserve">. </w:t>
        </w:r>
      </w:ins>
      <w:del w:id="281" w:author="Caitlin Jeffrey" w:date="2023-11-20T09:10:00Z">
        <w:r w:rsidR="00C16CCD" w:rsidDel="00115309">
          <w:rPr>
            <w:rFonts w:ascii="Times New Roman" w:hAnsi="Times New Roman" w:cs="Times New Roman"/>
            <w:sz w:val="24"/>
            <w:szCs w:val="24"/>
          </w:rPr>
          <w:delText>Survey and interview pro</w:delText>
        </w:r>
        <w:r w:rsidR="001A6936" w:rsidDel="00115309">
          <w:rPr>
            <w:rFonts w:ascii="Times New Roman" w:hAnsi="Times New Roman" w:cs="Times New Roman"/>
            <w:sz w:val="24"/>
            <w:szCs w:val="24"/>
          </w:rPr>
          <w:delText>tocols were registered with the University of Vermont Institutional Review Board (IRB certification</w:delText>
        </w:r>
        <w:r w:rsidR="00FC1A8F" w:rsidDel="00115309">
          <w:rPr>
            <w:rFonts w:ascii="Times New Roman" w:hAnsi="Times New Roman" w:cs="Times New Roman"/>
            <w:sz w:val="24"/>
            <w:szCs w:val="24"/>
          </w:rPr>
          <w:delText xml:space="preserve"> </w:delText>
        </w:r>
        <w:r w:rsidR="001A6936" w:rsidRPr="00D616C1" w:rsidDel="00115309">
          <w:rPr>
            <w:rFonts w:ascii="Times New Roman" w:hAnsi="Times New Roman" w:cs="Times New Roman"/>
            <w:sz w:val="24"/>
            <w:szCs w:val="24"/>
          </w:rPr>
          <w:delText>19-0057</w:delText>
        </w:r>
        <w:r w:rsidR="001A6936" w:rsidDel="00115309">
          <w:rPr>
            <w:rFonts w:ascii="Times New Roman" w:hAnsi="Times New Roman" w:cs="Times New Roman"/>
            <w:sz w:val="24"/>
            <w:szCs w:val="24"/>
          </w:rPr>
          <w:delText>)</w:delText>
        </w:r>
        <w:r w:rsidR="003A3E61" w:rsidDel="00115309">
          <w:rPr>
            <w:rFonts w:ascii="Times New Roman" w:hAnsi="Times New Roman" w:cs="Times New Roman"/>
            <w:sz w:val="24"/>
            <w:szCs w:val="24"/>
          </w:rPr>
          <w:delText>.</w:delText>
        </w:r>
        <w:r w:rsidRPr="00604EDE" w:rsidDel="00115309">
          <w:rPr>
            <w:rFonts w:ascii="Times New Roman" w:hAnsi="Times New Roman" w:cs="Times New Roman"/>
            <w:sz w:val="24"/>
            <w:szCs w:val="24"/>
          </w:rPr>
          <w:delText xml:space="preserve"> </w:delText>
        </w:r>
      </w:del>
      <w:moveFromRangeStart w:id="282" w:author="Caitlin Jeffrey" w:date="2023-11-20T09:11:00Z" w:name="move151363893"/>
      <w:moveFrom w:id="283" w:author="Caitlin Jeffrey" w:date="2023-11-20T09:11:00Z">
        <w:r w:rsidRPr="00604EDE" w:rsidDel="00115309">
          <w:rPr>
            <w:rFonts w:ascii="Times New Roman" w:hAnsi="Times New Roman" w:cs="Times New Roman"/>
            <w:sz w:val="24"/>
            <w:szCs w:val="24"/>
          </w:rPr>
          <w:t xml:space="preserve">The </w:t>
        </w:r>
        <w:r w:rsidR="00E816F6" w:rsidRPr="00E816F6" w:rsidDel="00115309">
          <w:rPr>
            <w:rFonts w:ascii="Times New Roman" w:hAnsi="Times New Roman" w:cs="Times New Roman"/>
            <w:sz w:val="24"/>
            <w:szCs w:val="24"/>
          </w:rPr>
          <w:t>questionnaire</w:t>
        </w:r>
        <w:r w:rsidRPr="00604EDE" w:rsidDel="00115309">
          <w:rPr>
            <w:rFonts w:ascii="Times New Roman" w:hAnsi="Times New Roman" w:cs="Times New Roman"/>
            <w:sz w:val="24"/>
            <w:szCs w:val="24"/>
          </w:rPr>
          <w:t xml:space="preserve"> was created and administered on a tablet using KoboCollect software</w:t>
        </w:r>
        <w:r w:rsidR="00B97B45" w:rsidDel="00115309">
          <w:rPr>
            <w:rFonts w:ascii="Times New Roman" w:hAnsi="Times New Roman" w:cs="Times New Roman"/>
            <w:sz w:val="24"/>
            <w:szCs w:val="24"/>
          </w:rPr>
          <w:t xml:space="preserve"> </w:t>
        </w:r>
        <w:r w:rsidRPr="00604EDE" w:rsidDel="00115309">
          <w:rPr>
            <w:rFonts w:ascii="Times New Roman" w:hAnsi="Times New Roman" w:cs="Times New Roman"/>
            <w:sz w:val="24"/>
            <w:szCs w:val="24"/>
          </w:rPr>
          <w:t xml:space="preserve">(http://www.kobotoolbox.org). </w:t>
        </w:r>
      </w:moveFrom>
      <w:moveFromRangeEnd w:id="282"/>
      <w:r w:rsidR="006C7B8B">
        <w:rPr>
          <w:rFonts w:ascii="Times New Roman" w:hAnsi="Times New Roman" w:cs="Times New Roman"/>
          <w:sz w:val="24"/>
          <w:szCs w:val="24"/>
        </w:rPr>
        <w:t>Questions</w:t>
      </w:r>
      <w:r w:rsidRPr="00604EDE">
        <w:rPr>
          <w:rFonts w:ascii="Times New Roman" w:hAnsi="Times New Roman" w:cs="Times New Roman"/>
          <w:sz w:val="24"/>
          <w:szCs w:val="24"/>
        </w:rPr>
        <w:t xml:space="preserve"> about mastitis risk </w:t>
      </w:r>
      <w:r w:rsidR="006C7B8B">
        <w:rPr>
          <w:rFonts w:ascii="Times New Roman" w:hAnsi="Times New Roman" w:cs="Times New Roman"/>
          <w:sz w:val="24"/>
          <w:szCs w:val="24"/>
        </w:rPr>
        <w:t xml:space="preserve">explored </w:t>
      </w:r>
      <w:r w:rsidRPr="00604EDE">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Pr>
          <w:rFonts w:ascii="Times New Roman" w:hAnsi="Times New Roman" w:cs="Times New Roman"/>
          <w:sz w:val="24"/>
          <w:szCs w:val="24"/>
        </w:rPr>
        <w:t>Questions</w:t>
      </w:r>
      <w:r w:rsidRPr="00604EDE">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EC21DC">
        <w:rPr>
          <w:rFonts w:ascii="Times New Roman" w:hAnsi="Times New Roman" w:cs="Times New Roman"/>
          <w:sz w:val="24"/>
          <w:szCs w:val="24"/>
        </w:rPr>
        <w:t>questionnaire</w:t>
      </w:r>
      <w:r w:rsidRPr="00604EDE">
        <w:rPr>
          <w:rFonts w:ascii="Times New Roman" w:hAnsi="Times New Roman" w:cs="Times New Roman"/>
          <w:sz w:val="24"/>
          <w:szCs w:val="24"/>
        </w:rPr>
        <w:t xml:space="preserve"> also collected some basic herd information (production numbers; number of </w:t>
      </w:r>
      <w:r w:rsidRPr="00604EDE">
        <w:rPr>
          <w:rFonts w:ascii="Times New Roman" w:hAnsi="Times New Roman" w:cs="Times New Roman"/>
          <w:sz w:val="24"/>
          <w:szCs w:val="24"/>
        </w:rPr>
        <w:lastRenderedPageBreak/>
        <w:t xml:space="preserve">lactating, dry, and youngstock; breed; record-keeping systems). </w:t>
      </w:r>
      <w:ins w:id="284" w:author="Caitlin Jeffrey" w:date="2023-11-20T09:12:00Z">
        <w:r w:rsidR="00115309">
          <w:rPr>
            <w:rFonts w:ascii="Times New Roman" w:hAnsi="Times New Roman" w:cs="Times New Roman"/>
            <w:sz w:val="24"/>
            <w:szCs w:val="24"/>
          </w:rPr>
          <w:t xml:space="preserve">Farms </w:t>
        </w:r>
        <w:r w:rsidR="00115309" w:rsidRPr="00604EDE">
          <w:rPr>
            <w:rFonts w:ascii="Times New Roman" w:hAnsi="Times New Roman" w:cs="Times New Roman"/>
            <w:sz w:val="24"/>
            <w:szCs w:val="24"/>
          </w:rPr>
          <w:t>us</w:t>
        </w:r>
        <w:r w:rsidR="00115309">
          <w:rPr>
            <w:rFonts w:ascii="Times New Roman" w:hAnsi="Times New Roman" w:cs="Times New Roman"/>
            <w:sz w:val="24"/>
            <w:szCs w:val="24"/>
          </w:rPr>
          <w:t xml:space="preserve">ing </w:t>
        </w:r>
        <w:r w:rsidR="00115309" w:rsidRPr="00604EDE">
          <w:rPr>
            <w:rFonts w:ascii="Times New Roman" w:hAnsi="Times New Roman" w:cs="Times New Roman"/>
            <w:sz w:val="24"/>
            <w:szCs w:val="24"/>
          </w:rPr>
          <w:t xml:space="preserve">bedded pack systems </w:t>
        </w:r>
        <w:r w:rsidR="00115309">
          <w:rPr>
            <w:rFonts w:ascii="Times New Roman" w:hAnsi="Times New Roman" w:cs="Times New Roman"/>
            <w:sz w:val="24"/>
            <w:szCs w:val="24"/>
          </w:rPr>
          <w:t>were asked</w:t>
        </w:r>
        <w:r w:rsidR="00115309" w:rsidRPr="00604EDE">
          <w:rPr>
            <w:rFonts w:ascii="Times New Roman" w:hAnsi="Times New Roman" w:cs="Times New Roman"/>
            <w:sz w:val="24"/>
            <w:szCs w:val="24"/>
          </w:rPr>
          <w:t xml:space="preserve"> additional questions to gather detailed information about </w:t>
        </w:r>
        <w:r w:rsidR="00115309">
          <w:rPr>
            <w:rFonts w:ascii="Times New Roman" w:hAnsi="Times New Roman" w:cs="Times New Roman"/>
            <w:sz w:val="24"/>
            <w:szCs w:val="24"/>
          </w:rPr>
          <w:t xml:space="preserve">bedded pack construction, </w:t>
        </w:r>
        <w:r w:rsidR="00115309" w:rsidRPr="00604EDE">
          <w:rPr>
            <w:rFonts w:ascii="Times New Roman" w:hAnsi="Times New Roman" w:cs="Times New Roman"/>
            <w:sz w:val="24"/>
            <w:szCs w:val="24"/>
          </w:rPr>
          <w:t>management, monitoring</w:t>
        </w:r>
        <w:r w:rsidR="00115309">
          <w:rPr>
            <w:rFonts w:ascii="Times New Roman" w:hAnsi="Times New Roman" w:cs="Times New Roman"/>
            <w:sz w:val="24"/>
            <w:szCs w:val="24"/>
          </w:rPr>
          <w:t xml:space="preserve"> practices</w:t>
        </w:r>
        <w:r w:rsidR="00115309" w:rsidRPr="00604EDE">
          <w:rPr>
            <w:rFonts w:ascii="Times New Roman" w:hAnsi="Times New Roman" w:cs="Times New Roman"/>
            <w:sz w:val="24"/>
            <w:szCs w:val="24"/>
          </w:rPr>
          <w:t xml:space="preserve">, </w:t>
        </w:r>
        <w:r w:rsidR="00115309">
          <w:rPr>
            <w:rFonts w:ascii="Times New Roman" w:hAnsi="Times New Roman" w:cs="Times New Roman"/>
            <w:sz w:val="24"/>
            <w:szCs w:val="24"/>
          </w:rPr>
          <w:t>and perceptions</w:t>
        </w:r>
        <w:r w:rsidR="00115309" w:rsidRPr="00604EDE">
          <w:rPr>
            <w:rFonts w:ascii="Times New Roman" w:hAnsi="Times New Roman" w:cs="Times New Roman"/>
            <w:sz w:val="24"/>
            <w:szCs w:val="24"/>
          </w:rPr>
          <w:t xml:space="preserve"> comparing </w:t>
        </w:r>
        <w:r w:rsidR="00115309">
          <w:rPr>
            <w:rFonts w:ascii="Times New Roman" w:hAnsi="Times New Roman" w:cs="Times New Roman"/>
            <w:sz w:val="24"/>
            <w:szCs w:val="24"/>
          </w:rPr>
          <w:t>bedded packs</w:t>
        </w:r>
        <w:r w:rsidR="00115309" w:rsidRPr="00604EDE">
          <w:rPr>
            <w:rFonts w:ascii="Times New Roman" w:hAnsi="Times New Roman" w:cs="Times New Roman"/>
            <w:sz w:val="24"/>
            <w:szCs w:val="24"/>
          </w:rPr>
          <w:t xml:space="preserve"> to </w:t>
        </w:r>
        <w:r w:rsidR="00115309">
          <w:rPr>
            <w:rFonts w:ascii="Times New Roman" w:hAnsi="Times New Roman" w:cs="Times New Roman"/>
            <w:sz w:val="24"/>
            <w:szCs w:val="24"/>
          </w:rPr>
          <w:t xml:space="preserve">any </w:t>
        </w:r>
        <w:r w:rsidR="00115309" w:rsidRPr="00604EDE">
          <w:rPr>
            <w:rFonts w:ascii="Times New Roman" w:hAnsi="Times New Roman" w:cs="Times New Roman"/>
            <w:sz w:val="24"/>
            <w:szCs w:val="24"/>
          </w:rPr>
          <w:t>previously used systems.</w:t>
        </w:r>
      </w:ins>
      <w:del w:id="285" w:author="Caitlin Jeffrey" w:date="2023-11-20T09:12:00Z">
        <w:r w:rsidRPr="00604EDE" w:rsidDel="00115309">
          <w:rPr>
            <w:rFonts w:ascii="Times New Roman" w:hAnsi="Times New Roman" w:cs="Times New Roman"/>
            <w:sz w:val="24"/>
            <w:szCs w:val="24"/>
          </w:rPr>
          <w:delText xml:space="preserve">As the focus of this study was the use of bedded pack systems by organic dairy producers in Vermont, additional questions were asked of these farms to gather more detailed information about </w:delText>
        </w:r>
        <w:r w:rsidR="00743EFC" w:rsidDel="00115309">
          <w:rPr>
            <w:rFonts w:ascii="Times New Roman" w:hAnsi="Times New Roman" w:cs="Times New Roman"/>
            <w:sz w:val="24"/>
            <w:szCs w:val="24"/>
          </w:rPr>
          <w:delText xml:space="preserve">bedded pack construction, </w:delText>
        </w:r>
        <w:r w:rsidRPr="00604EDE" w:rsidDel="00115309">
          <w:rPr>
            <w:rFonts w:ascii="Times New Roman" w:hAnsi="Times New Roman" w:cs="Times New Roman"/>
            <w:sz w:val="24"/>
            <w:szCs w:val="24"/>
          </w:rPr>
          <w:delText>management, monitoring</w:delText>
        </w:r>
        <w:r w:rsidR="0083590B" w:rsidDel="00115309">
          <w:rPr>
            <w:rFonts w:ascii="Times New Roman" w:hAnsi="Times New Roman" w:cs="Times New Roman"/>
            <w:sz w:val="24"/>
            <w:szCs w:val="24"/>
          </w:rPr>
          <w:delText xml:space="preserve"> practices</w:delText>
        </w:r>
        <w:r w:rsidRPr="00604EDE" w:rsidDel="00115309">
          <w:rPr>
            <w:rFonts w:ascii="Times New Roman" w:hAnsi="Times New Roman" w:cs="Times New Roman"/>
            <w:sz w:val="24"/>
            <w:szCs w:val="24"/>
          </w:rPr>
          <w:delText xml:space="preserve">, </w:delText>
        </w:r>
        <w:r w:rsidR="00400FAB" w:rsidDel="00115309">
          <w:rPr>
            <w:rFonts w:ascii="Times New Roman" w:hAnsi="Times New Roman" w:cs="Times New Roman"/>
            <w:sz w:val="24"/>
            <w:szCs w:val="24"/>
          </w:rPr>
          <w:delText xml:space="preserve">and </w:delText>
        </w:r>
        <w:r w:rsidR="00D632A8" w:rsidDel="00115309">
          <w:rPr>
            <w:rFonts w:ascii="Times New Roman" w:hAnsi="Times New Roman" w:cs="Times New Roman"/>
            <w:sz w:val="24"/>
            <w:szCs w:val="24"/>
          </w:rPr>
          <w:delText>per</w:delText>
        </w:r>
        <w:r w:rsidR="004703C3" w:rsidDel="00115309">
          <w:rPr>
            <w:rFonts w:ascii="Times New Roman" w:hAnsi="Times New Roman" w:cs="Times New Roman"/>
            <w:sz w:val="24"/>
            <w:szCs w:val="24"/>
          </w:rPr>
          <w:delText>ceptions</w:delText>
        </w:r>
        <w:r w:rsidR="00D632A8" w:rsidRPr="00604EDE" w:rsidDel="00115309">
          <w:rPr>
            <w:rFonts w:ascii="Times New Roman" w:hAnsi="Times New Roman" w:cs="Times New Roman"/>
            <w:sz w:val="24"/>
            <w:szCs w:val="24"/>
          </w:rPr>
          <w:delText xml:space="preserve"> </w:delText>
        </w:r>
        <w:r w:rsidRPr="00604EDE" w:rsidDel="00115309">
          <w:rPr>
            <w:rFonts w:ascii="Times New Roman" w:hAnsi="Times New Roman" w:cs="Times New Roman"/>
            <w:sz w:val="24"/>
            <w:szCs w:val="24"/>
          </w:rPr>
          <w:delText xml:space="preserve">comparing </w:delText>
        </w:r>
        <w:r w:rsidR="004703C3" w:rsidDel="00115309">
          <w:rPr>
            <w:rFonts w:ascii="Times New Roman" w:hAnsi="Times New Roman" w:cs="Times New Roman"/>
            <w:sz w:val="24"/>
            <w:szCs w:val="24"/>
          </w:rPr>
          <w:delText>bedded packs</w:delText>
        </w:r>
        <w:r w:rsidR="004703C3" w:rsidRPr="00604EDE" w:rsidDel="00115309">
          <w:rPr>
            <w:rFonts w:ascii="Times New Roman" w:hAnsi="Times New Roman" w:cs="Times New Roman"/>
            <w:sz w:val="24"/>
            <w:szCs w:val="24"/>
          </w:rPr>
          <w:delText xml:space="preserve"> </w:delText>
        </w:r>
        <w:r w:rsidRPr="00604EDE" w:rsidDel="00115309">
          <w:rPr>
            <w:rFonts w:ascii="Times New Roman" w:hAnsi="Times New Roman" w:cs="Times New Roman"/>
            <w:sz w:val="24"/>
            <w:szCs w:val="24"/>
          </w:rPr>
          <w:delText xml:space="preserve">to </w:delText>
        </w:r>
        <w:r w:rsidR="0083590B" w:rsidDel="00115309">
          <w:rPr>
            <w:rFonts w:ascii="Times New Roman" w:hAnsi="Times New Roman" w:cs="Times New Roman"/>
            <w:sz w:val="24"/>
            <w:szCs w:val="24"/>
          </w:rPr>
          <w:delText xml:space="preserve">any </w:delText>
        </w:r>
        <w:r w:rsidRPr="00604EDE" w:rsidDel="00115309">
          <w:rPr>
            <w:rFonts w:ascii="Times New Roman" w:hAnsi="Times New Roman" w:cs="Times New Roman"/>
            <w:sz w:val="24"/>
            <w:szCs w:val="24"/>
          </w:rPr>
          <w:delText>previously used systems.</w:delText>
        </w:r>
      </w:del>
      <w:r w:rsidRPr="00604EDE">
        <w:rPr>
          <w:rFonts w:ascii="Times New Roman" w:hAnsi="Times New Roman" w:cs="Times New Roman"/>
          <w:sz w:val="24"/>
          <w:szCs w:val="24"/>
        </w:rPr>
        <w:t xml:space="preserve"> </w:t>
      </w:r>
      <w:ins w:id="286" w:author="Caitlin Jeffrey" w:date="2023-11-20T09:13:00Z">
        <w:r w:rsidR="00DB4BAB" w:rsidRPr="00604EDE">
          <w:rPr>
            <w:rFonts w:ascii="Times New Roman" w:hAnsi="Times New Roman" w:cs="Times New Roman"/>
            <w:sz w:val="24"/>
            <w:szCs w:val="24"/>
          </w:rPr>
          <w:t xml:space="preserve">Completion of the </w:t>
        </w:r>
      </w:ins>
      <w:ins w:id="287" w:author="Caitlin Jeffrey" w:date="2023-11-22T11:34:00Z">
        <w:r w:rsidR="00012125">
          <w:rPr>
            <w:rFonts w:ascii="Times New Roman" w:hAnsi="Times New Roman" w:cs="Times New Roman"/>
            <w:sz w:val="24"/>
            <w:szCs w:val="24"/>
          </w:rPr>
          <w:t>questionnaire</w:t>
        </w:r>
      </w:ins>
      <w:ins w:id="288" w:author="Caitlin Jeffrey" w:date="2023-11-20T09:13:00Z">
        <w:r w:rsidR="00DB4BAB" w:rsidRPr="00604EDE">
          <w:rPr>
            <w:rFonts w:ascii="Times New Roman" w:hAnsi="Times New Roman" w:cs="Times New Roman"/>
            <w:sz w:val="24"/>
            <w:szCs w:val="24"/>
          </w:rPr>
          <w:t xml:space="preserve"> </w:t>
        </w:r>
        <w:r w:rsidR="00DB4BAB">
          <w:rPr>
            <w:rFonts w:ascii="Times New Roman" w:hAnsi="Times New Roman" w:cs="Times New Roman"/>
            <w:sz w:val="24"/>
            <w:szCs w:val="24"/>
          </w:rPr>
          <w:t>required</w:t>
        </w:r>
        <w:r w:rsidR="00DB4BAB" w:rsidRPr="00604EDE">
          <w:rPr>
            <w:rFonts w:ascii="Times New Roman" w:hAnsi="Times New Roman" w:cs="Times New Roman"/>
            <w:sz w:val="24"/>
            <w:szCs w:val="24"/>
          </w:rPr>
          <w:t xml:space="preserve"> 45 minutes on average, rang</w:t>
        </w:r>
        <w:r w:rsidR="00DB4BAB">
          <w:rPr>
            <w:rFonts w:ascii="Times New Roman" w:hAnsi="Times New Roman" w:cs="Times New Roman"/>
            <w:sz w:val="24"/>
            <w:szCs w:val="24"/>
          </w:rPr>
          <w:t>ing</w:t>
        </w:r>
        <w:r w:rsidR="00DB4BAB" w:rsidRPr="00604EDE">
          <w:rPr>
            <w:rFonts w:ascii="Times New Roman" w:hAnsi="Times New Roman" w:cs="Times New Roman"/>
            <w:sz w:val="24"/>
            <w:szCs w:val="24"/>
          </w:rPr>
          <w:t xml:space="preserve"> from</w:t>
        </w:r>
        <w:r w:rsidR="00DB4BAB">
          <w:rPr>
            <w:rFonts w:ascii="Times New Roman" w:hAnsi="Times New Roman" w:cs="Times New Roman"/>
            <w:sz w:val="24"/>
            <w:szCs w:val="24"/>
          </w:rPr>
          <w:t xml:space="preserve"> about</w:t>
        </w:r>
        <w:r w:rsidR="00DB4BAB" w:rsidRPr="00604EDE">
          <w:rPr>
            <w:rFonts w:ascii="Times New Roman" w:hAnsi="Times New Roman" w:cs="Times New Roman"/>
            <w:sz w:val="24"/>
            <w:szCs w:val="24"/>
          </w:rPr>
          <w:t xml:space="preserve"> 30 minutes to 1.5 hours. </w:t>
        </w:r>
      </w:ins>
      <w:ins w:id="289" w:author="Caitlin Jeffrey" w:date="2023-11-22T11:34:00Z">
        <w:r w:rsidR="00DF4DEF">
          <w:rPr>
            <w:rFonts w:ascii="Times New Roman" w:hAnsi="Times New Roman" w:cs="Times New Roman"/>
            <w:sz w:val="24"/>
            <w:szCs w:val="24"/>
          </w:rPr>
          <w:t>The questionnaire</w:t>
        </w:r>
      </w:ins>
      <w:ins w:id="290" w:author="Caitlin Jeffrey" w:date="2023-11-20T09:13:00Z">
        <w:r w:rsidR="00DB4BAB">
          <w:rPr>
            <w:rFonts w:ascii="Times New Roman" w:hAnsi="Times New Roman" w:cs="Times New Roman"/>
            <w:sz w:val="24"/>
            <w:szCs w:val="24"/>
          </w:rPr>
          <w:t xml:space="preserve"> and interview protocols were registered with the University of Vermont Institutional Review Board (IRB certification </w:t>
        </w:r>
        <w:r w:rsidR="00DB4BAB" w:rsidRPr="00D616C1">
          <w:rPr>
            <w:rFonts w:ascii="Times New Roman" w:hAnsi="Times New Roman" w:cs="Times New Roman"/>
            <w:sz w:val="24"/>
            <w:szCs w:val="24"/>
          </w:rPr>
          <w:t>19-0057</w:t>
        </w:r>
        <w:r w:rsidR="00DB4BAB">
          <w:rPr>
            <w:rFonts w:ascii="Times New Roman" w:hAnsi="Times New Roman" w:cs="Times New Roman"/>
            <w:sz w:val="24"/>
            <w:szCs w:val="24"/>
          </w:rPr>
          <w:t>).</w:t>
        </w:r>
        <w:r w:rsidR="00DB4BAB" w:rsidRPr="00604EDE">
          <w:rPr>
            <w:rFonts w:ascii="Times New Roman" w:hAnsi="Times New Roman" w:cs="Times New Roman"/>
            <w:sz w:val="24"/>
            <w:szCs w:val="24"/>
          </w:rPr>
          <w:t xml:space="preserve"> The </w:t>
        </w:r>
        <w:r w:rsidR="00DB4BAB" w:rsidRPr="00E816F6">
          <w:rPr>
            <w:rFonts w:ascii="Times New Roman" w:hAnsi="Times New Roman" w:cs="Times New Roman"/>
            <w:sz w:val="24"/>
            <w:szCs w:val="24"/>
          </w:rPr>
          <w:t>questionnaire</w:t>
        </w:r>
        <w:r w:rsidR="00DB4BAB" w:rsidRPr="00604EDE">
          <w:rPr>
            <w:rFonts w:ascii="Times New Roman" w:hAnsi="Times New Roman" w:cs="Times New Roman"/>
            <w:sz w:val="24"/>
            <w:szCs w:val="24"/>
          </w:rPr>
          <w:t xml:space="preserve"> was created and administered on a tablet using </w:t>
        </w:r>
        <w:proofErr w:type="spellStart"/>
        <w:r w:rsidR="00DB4BAB" w:rsidRPr="00604EDE">
          <w:rPr>
            <w:rFonts w:ascii="Times New Roman" w:hAnsi="Times New Roman" w:cs="Times New Roman"/>
            <w:sz w:val="24"/>
            <w:szCs w:val="24"/>
          </w:rPr>
          <w:t>KoboCollect</w:t>
        </w:r>
        <w:proofErr w:type="spellEnd"/>
        <w:r w:rsidR="00DB4BAB" w:rsidRPr="00604EDE">
          <w:rPr>
            <w:rFonts w:ascii="Times New Roman" w:hAnsi="Times New Roman" w:cs="Times New Roman"/>
            <w:sz w:val="24"/>
            <w:szCs w:val="24"/>
          </w:rPr>
          <w:t xml:space="preserve"> software</w:t>
        </w:r>
        <w:r w:rsidR="00DB4BAB">
          <w:rPr>
            <w:rFonts w:ascii="Times New Roman" w:hAnsi="Times New Roman" w:cs="Times New Roman"/>
            <w:sz w:val="24"/>
            <w:szCs w:val="24"/>
          </w:rPr>
          <w:t xml:space="preserve"> </w:t>
        </w:r>
      </w:ins>
      <w:ins w:id="291" w:author="Caitlin Jeffrey" w:date="2023-11-21T12:12:00Z">
        <w:r w:rsidR="0063522C">
          <w:rPr>
            <w:rFonts w:ascii="Times New Roman" w:hAnsi="Times New Roman" w:cs="Times New Roman"/>
            <w:sz w:val="24"/>
            <w:szCs w:val="24"/>
          </w:rPr>
          <w:t>(</w:t>
        </w:r>
        <w:proofErr w:type="spellStart"/>
        <w:r w:rsidR="0063522C">
          <w:rPr>
            <w:rFonts w:ascii="Times New Roman" w:hAnsi="Times New Roman" w:cs="Times New Roman"/>
            <w:sz w:val="24"/>
            <w:szCs w:val="24"/>
          </w:rPr>
          <w:t>Kobo</w:t>
        </w:r>
      </w:ins>
      <w:ins w:id="292" w:author="Caitlin Jeffrey" w:date="2023-11-21T12:13:00Z">
        <w:r w:rsidR="00E8726D">
          <w:rPr>
            <w:rFonts w:ascii="Times New Roman" w:hAnsi="Times New Roman" w:cs="Times New Roman"/>
            <w:sz w:val="24"/>
            <w:szCs w:val="24"/>
          </w:rPr>
          <w:t>Collect</w:t>
        </w:r>
        <w:proofErr w:type="spellEnd"/>
        <w:r w:rsidR="00E8726D">
          <w:rPr>
            <w:rFonts w:ascii="Times New Roman" w:hAnsi="Times New Roman" w:cs="Times New Roman"/>
            <w:sz w:val="24"/>
            <w:szCs w:val="24"/>
          </w:rPr>
          <w:t>, 2019)</w:t>
        </w:r>
      </w:ins>
      <w:r w:rsidR="00974340">
        <w:rPr>
          <w:rFonts w:ascii="Times New Roman" w:hAnsi="Times New Roman" w:cs="Times New Roman"/>
          <w:sz w:val="24"/>
          <w:szCs w:val="24"/>
        </w:rPr>
        <w:t xml:space="preserve"> </w:t>
      </w:r>
      <w:r w:rsidR="00974340">
        <w:rPr>
          <w:rFonts w:ascii="Times New Roman" w:hAnsi="Times New Roman" w:cs="Times New Roman"/>
          <w:sz w:val="24"/>
          <w:szCs w:val="24"/>
        </w:rPr>
        <w:fldChar w:fldCharType="begin"/>
      </w:r>
      <w:r w:rsidR="00974340">
        <w:rPr>
          <w:rFonts w:ascii="Times New Roman" w:hAnsi="Times New Roman" w:cs="Times New Roman"/>
          <w:sz w:val="24"/>
          <w:szCs w:val="24"/>
        </w:rPr>
        <w:instrText xml:space="preserve"> ADDIN EN.CITE &lt;EndNote&gt;&lt;Cite ExcludeAuth="1" ExcludeYear="1" Hidden="1"&gt;&lt;RecNum&gt;564&lt;/RecNum&gt;&lt;record&gt;&lt;rec-number&gt;564&lt;/rec-number&gt;&lt;foreign-keys&gt;&lt;key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instrText>
      </w:r>
      <w:r w:rsidR="00000000">
        <w:rPr>
          <w:rFonts w:ascii="Times New Roman" w:hAnsi="Times New Roman" w:cs="Times New Roman"/>
          <w:sz w:val="24"/>
          <w:szCs w:val="24"/>
        </w:rPr>
        <w:fldChar w:fldCharType="separate"/>
      </w:r>
      <w:r w:rsidR="00974340">
        <w:rPr>
          <w:rFonts w:ascii="Times New Roman" w:hAnsi="Times New Roman" w:cs="Times New Roman"/>
          <w:sz w:val="24"/>
          <w:szCs w:val="24"/>
        </w:rPr>
        <w:fldChar w:fldCharType="end"/>
      </w:r>
      <w:ins w:id="293" w:author="Caitlin Jeffrey" w:date="2023-11-21T13:20:00Z">
        <w:r w:rsidR="00251480">
          <w:rPr>
            <w:rFonts w:ascii="Times New Roman" w:hAnsi="Times New Roman" w:cs="Times New Roman"/>
            <w:sz w:val="24"/>
            <w:szCs w:val="24"/>
          </w:rPr>
          <w:t>.</w:t>
        </w:r>
      </w:ins>
      <w:del w:id="294" w:author="Caitlin Jeffrey" w:date="2023-11-21T13:20:00Z">
        <w:r w:rsidR="00251480" w:rsidDel="00251480">
          <w:rPr>
            <w:rFonts w:ascii="Times New Roman" w:hAnsi="Times New Roman" w:cs="Times New Roman"/>
            <w:sz w:val="24"/>
            <w:szCs w:val="24"/>
          </w:rPr>
          <w:fldChar w:fldCharType="begin"/>
        </w:r>
        <w:r w:rsidR="00251480" w:rsidDel="00251480">
          <w:rPr>
            <w:rFonts w:ascii="Times New Roman" w:hAnsi="Times New Roman" w:cs="Times New Roman"/>
            <w:sz w:val="24"/>
            <w:szCs w:val="24"/>
          </w:rPr>
          <w:delInstrText xml:space="preserve"> ADDIN EN.CITE &lt;EndNote&gt;&lt;Cite ExcludeAuth="1" ExcludeYear="1" Hidden="1"&gt;&lt;RecNum&gt;564&lt;/RecNum&gt;&lt;record&gt;&lt;rec-number&gt;564&lt;/rec-number&gt;&lt;foreign-keys&gt;&lt;key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delInstrText>
        </w:r>
        <w:r w:rsidR="00000000">
          <w:rPr>
            <w:rFonts w:ascii="Times New Roman" w:hAnsi="Times New Roman" w:cs="Times New Roman"/>
            <w:sz w:val="24"/>
            <w:szCs w:val="24"/>
          </w:rPr>
          <w:fldChar w:fldCharType="separate"/>
        </w:r>
        <w:r w:rsidR="00251480" w:rsidDel="00251480">
          <w:rPr>
            <w:rFonts w:ascii="Times New Roman" w:hAnsi="Times New Roman" w:cs="Times New Roman"/>
            <w:sz w:val="24"/>
            <w:szCs w:val="24"/>
          </w:rPr>
          <w:fldChar w:fldCharType="end"/>
        </w:r>
      </w:del>
      <w:del w:id="295" w:author="Caitlin Jeffrey" w:date="2023-11-20T09:13:00Z">
        <w:r w:rsidRPr="00604EDE" w:rsidDel="00DB4BAB">
          <w:rPr>
            <w:rFonts w:ascii="Times New Roman" w:hAnsi="Times New Roman" w:cs="Times New Roman"/>
            <w:sz w:val="24"/>
            <w:szCs w:val="24"/>
          </w:rPr>
          <w:delText xml:space="preserve">Completion of the survey took about 45 minutes on average, </w:delText>
        </w:r>
        <w:r w:rsidR="00420CCD" w:rsidRPr="00604EDE" w:rsidDel="00DB4BAB">
          <w:rPr>
            <w:rFonts w:ascii="Times New Roman" w:hAnsi="Times New Roman" w:cs="Times New Roman"/>
            <w:sz w:val="24"/>
            <w:szCs w:val="24"/>
          </w:rPr>
          <w:delText>rang</w:delText>
        </w:r>
        <w:r w:rsidR="00420CCD" w:rsidDel="00DB4BAB">
          <w:rPr>
            <w:rFonts w:ascii="Times New Roman" w:hAnsi="Times New Roman" w:cs="Times New Roman"/>
            <w:sz w:val="24"/>
            <w:szCs w:val="24"/>
          </w:rPr>
          <w:delText>ing</w:delText>
        </w:r>
        <w:r w:rsidR="00420CCD" w:rsidRPr="00604EDE" w:rsidDel="00DB4BAB">
          <w:rPr>
            <w:rFonts w:ascii="Times New Roman" w:hAnsi="Times New Roman" w:cs="Times New Roman"/>
            <w:sz w:val="24"/>
            <w:szCs w:val="24"/>
          </w:rPr>
          <w:delText xml:space="preserve"> </w:delText>
        </w:r>
        <w:r w:rsidRPr="00604EDE" w:rsidDel="00DB4BAB">
          <w:rPr>
            <w:rFonts w:ascii="Times New Roman" w:hAnsi="Times New Roman" w:cs="Times New Roman"/>
            <w:sz w:val="24"/>
            <w:szCs w:val="24"/>
          </w:rPr>
          <w:delText>from</w:delText>
        </w:r>
        <w:r w:rsidR="002C7316" w:rsidDel="00DB4BAB">
          <w:rPr>
            <w:rFonts w:ascii="Times New Roman" w:hAnsi="Times New Roman" w:cs="Times New Roman"/>
            <w:sz w:val="24"/>
            <w:szCs w:val="24"/>
          </w:rPr>
          <w:delText xml:space="preserve"> about</w:delText>
        </w:r>
        <w:r w:rsidRPr="00604EDE" w:rsidDel="00DB4BAB">
          <w:rPr>
            <w:rFonts w:ascii="Times New Roman" w:hAnsi="Times New Roman" w:cs="Times New Roman"/>
            <w:sz w:val="24"/>
            <w:szCs w:val="24"/>
          </w:rPr>
          <w:delText xml:space="preserve"> 30 minutes to 1.5 hours. </w:delText>
        </w:r>
      </w:del>
      <w:moveToRangeStart w:id="296" w:author="Caitlin Jeffrey" w:date="2023-11-20T09:11:00Z" w:name="move151363893"/>
      <w:moveTo w:id="297" w:author="Caitlin Jeffrey" w:date="2023-11-20T09:11:00Z">
        <w:del w:id="298" w:author="Caitlin Jeffrey" w:date="2023-11-20T09:13:00Z">
          <w:r w:rsidR="00115309" w:rsidRPr="00604EDE" w:rsidDel="00DB4BAB">
            <w:rPr>
              <w:rFonts w:ascii="Times New Roman" w:hAnsi="Times New Roman" w:cs="Times New Roman"/>
              <w:sz w:val="24"/>
              <w:szCs w:val="24"/>
            </w:rPr>
            <w:delText xml:space="preserve">The </w:delText>
          </w:r>
          <w:r w:rsidR="00115309" w:rsidRPr="00E816F6" w:rsidDel="00DB4BAB">
            <w:rPr>
              <w:rFonts w:ascii="Times New Roman" w:hAnsi="Times New Roman" w:cs="Times New Roman"/>
              <w:sz w:val="24"/>
              <w:szCs w:val="24"/>
            </w:rPr>
            <w:delText>questionnaire</w:delText>
          </w:r>
          <w:r w:rsidR="00115309" w:rsidRPr="00604EDE" w:rsidDel="00DB4BAB">
            <w:rPr>
              <w:rFonts w:ascii="Times New Roman" w:hAnsi="Times New Roman" w:cs="Times New Roman"/>
              <w:sz w:val="24"/>
              <w:szCs w:val="24"/>
            </w:rPr>
            <w:delText xml:space="preserve"> was created and administered on a tablet using KoboCollect software</w:delText>
          </w:r>
          <w:r w:rsidR="00115309" w:rsidDel="00DB4BAB">
            <w:rPr>
              <w:rFonts w:ascii="Times New Roman" w:hAnsi="Times New Roman" w:cs="Times New Roman"/>
              <w:sz w:val="24"/>
              <w:szCs w:val="24"/>
            </w:rPr>
            <w:delText xml:space="preserve"> </w:delText>
          </w:r>
          <w:r w:rsidR="00115309" w:rsidRPr="00604EDE" w:rsidDel="00DB4BAB">
            <w:rPr>
              <w:rFonts w:ascii="Times New Roman" w:hAnsi="Times New Roman" w:cs="Times New Roman"/>
              <w:sz w:val="24"/>
              <w:szCs w:val="24"/>
            </w:rPr>
            <w:delText>(http://www.kobotoolbox.org).</w:delText>
          </w:r>
        </w:del>
      </w:moveTo>
      <w:moveToRangeEnd w:id="296"/>
    </w:p>
    <w:p w14:paraId="02DB4598" w14:textId="47519F21" w:rsidR="006238BB" w:rsidRDefault="005B06F9" w:rsidP="00361820">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each farm visit</w:t>
      </w:r>
      <w:r w:rsidR="006238BB" w:rsidRPr="00604EDE">
        <w:rPr>
          <w:rFonts w:ascii="Times New Roman" w:hAnsi="Times New Roman" w:cs="Times New Roman"/>
          <w:sz w:val="24"/>
          <w:szCs w:val="24"/>
        </w:rPr>
        <w:t xml:space="preserve">, </w:t>
      </w:r>
      <w:del w:id="299" w:author="Caitlin Jeffrey" w:date="2023-11-20T09:13:00Z">
        <w:r w:rsidR="00F27966" w:rsidDel="00F42DA4">
          <w:rPr>
            <w:rFonts w:ascii="Times New Roman" w:hAnsi="Times New Roman" w:cs="Times New Roman"/>
            <w:sz w:val="24"/>
            <w:szCs w:val="24"/>
          </w:rPr>
          <w:delText>a co-author (TA)</w:delText>
        </w:r>
        <w:r w:rsidR="006238BB" w:rsidRPr="00604EDE" w:rsidDel="00F42DA4">
          <w:rPr>
            <w:rFonts w:ascii="Times New Roman" w:hAnsi="Times New Roman" w:cs="Times New Roman"/>
            <w:sz w:val="24"/>
            <w:szCs w:val="24"/>
          </w:rPr>
          <w:delText xml:space="preserve"> collected </w:delText>
        </w:r>
      </w:del>
      <w:r w:rsidR="006238BB" w:rsidRPr="00604EDE">
        <w:rPr>
          <w:rFonts w:ascii="Times New Roman" w:hAnsi="Times New Roman" w:cs="Times New Roman"/>
          <w:sz w:val="24"/>
          <w:szCs w:val="24"/>
        </w:rPr>
        <w:t xml:space="preserve">a </w:t>
      </w:r>
      <w:r w:rsidR="004636D7">
        <w:rPr>
          <w:rFonts w:ascii="Times New Roman" w:hAnsi="Times New Roman" w:cs="Times New Roman"/>
          <w:sz w:val="24"/>
          <w:szCs w:val="24"/>
        </w:rPr>
        <w:t xml:space="preserve">bulk tank </w:t>
      </w:r>
      <w:r w:rsidR="006238BB" w:rsidRPr="00604EDE">
        <w:rPr>
          <w:rFonts w:ascii="Times New Roman" w:hAnsi="Times New Roman" w:cs="Times New Roman"/>
          <w:sz w:val="24"/>
          <w:szCs w:val="24"/>
        </w:rPr>
        <w:t>milk sample</w:t>
      </w:r>
      <w:ins w:id="300" w:author="Caitlin Jeffrey" w:date="2023-11-20T09:13:00Z">
        <w:r w:rsidR="00F42DA4">
          <w:rPr>
            <w:rFonts w:ascii="Times New Roman" w:hAnsi="Times New Roman" w:cs="Times New Roman"/>
            <w:sz w:val="24"/>
            <w:szCs w:val="24"/>
          </w:rPr>
          <w:t xml:space="preserve"> and </w:t>
        </w:r>
      </w:ins>
      <w:del w:id="301" w:author="Caitlin Jeffrey" w:date="2023-11-20T09:13:00Z">
        <w:r w:rsidR="009C254A" w:rsidDel="00F42DA4">
          <w:rPr>
            <w:rFonts w:ascii="Times New Roman" w:hAnsi="Times New Roman" w:cs="Times New Roman"/>
            <w:sz w:val="24"/>
            <w:szCs w:val="24"/>
          </w:rPr>
          <w:delText xml:space="preserve">, </w:delText>
        </w:r>
      </w:del>
      <w:r w:rsidR="009C254A">
        <w:rPr>
          <w:rFonts w:ascii="Times New Roman" w:hAnsi="Times New Roman" w:cs="Times New Roman"/>
          <w:sz w:val="24"/>
          <w:szCs w:val="24"/>
        </w:rPr>
        <w:t>bedding</w:t>
      </w:r>
      <w:ins w:id="302" w:author="Caitlin Jeffrey" w:date="2023-11-20T09:14:00Z">
        <w:r w:rsidR="00F42DA4">
          <w:rPr>
            <w:rFonts w:ascii="Times New Roman" w:hAnsi="Times New Roman" w:cs="Times New Roman"/>
            <w:sz w:val="24"/>
            <w:szCs w:val="24"/>
          </w:rPr>
          <w:t xml:space="preserve"> samples</w:t>
        </w:r>
      </w:ins>
      <w:r w:rsidR="009C254A">
        <w:rPr>
          <w:rFonts w:ascii="Times New Roman" w:hAnsi="Times New Roman" w:cs="Times New Roman"/>
          <w:sz w:val="24"/>
          <w:szCs w:val="24"/>
        </w:rPr>
        <w:t xml:space="preserve"> </w:t>
      </w:r>
      <w:ins w:id="303" w:author="Caitlin Jeffrey" w:date="2023-11-20T09:13:00Z">
        <w:r w:rsidR="00F42DA4">
          <w:rPr>
            <w:rFonts w:ascii="Times New Roman" w:hAnsi="Times New Roman" w:cs="Times New Roman"/>
            <w:sz w:val="24"/>
            <w:szCs w:val="24"/>
          </w:rPr>
          <w:t>were collected</w:t>
        </w:r>
      </w:ins>
      <w:del w:id="304" w:author="Caitlin Jeffrey" w:date="2023-11-20T09:14:00Z">
        <w:r w:rsidR="009C254A" w:rsidDel="00F42DA4">
          <w:rPr>
            <w:rFonts w:ascii="Times New Roman" w:hAnsi="Times New Roman" w:cs="Times New Roman"/>
            <w:sz w:val="24"/>
            <w:szCs w:val="24"/>
          </w:rPr>
          <w:delText>samples</w:delText>
        </w:r>
        <w:r w:rsidR="009444CC" w:rsidDel="00F42DA4">
          <w:rPr>
            <w:rFonts w:ascii="Times New Roman" w:hAnsi="Times New Roman" w:cs="Times New Roman"/>
            <w:sz w:val="24"/>
            <w:szCs w:val="24"/>
          </w:rPr>
          <w:delText>,</w:delText>
        </w:r>
        <w:r w:rsidR="00AE4E78" w:rsidDel="00F42DA4">
          <w:rPr>
            <w:rFonts w:ascii="Times New Roman" w:hAnsi="Times New Roman" w:cs="Times New Roman"/>
            <w:sz w:val="24"/>
            <w:szCs w:val="24"/>
          </w:rPr>
          <w:delText xml:space="preserve"> and co</w:delText>
        </w:r>
        <w:r w:rsidDel="00F42DA4">
          <w:rPr>
            <w:rFonts w:ascii="Times New Roman" w:hAnsi="Times New Roman" w:cs="Times New Roman"/>
            <w:sz w:val="24"/>
            <w:szCs w:val="24"/>
          </w:rPr>
          <w:delText>nducted</w:delText>
        </w:r>
        <w:r w:rsidR="00AE4E78" w:rsidDel="00F42DA4">
          <w:rPr>
            <w:rFonts w:ascii="Times New Roman" w:hAnsi="Times New Roman" w:cs="Times New Roman"/>
            <w:sz w:val="24"/>
            <w:szCs w:val="24"/>
          </w:rPr>
          <w:delText xml:space="preserve"> </w:delText>
        </w:r>
        <w:r w:rsidR="00EF6376" w:rsidDel="00F42DA4">
          <w:rPr>
            <w:rFonts w:ascii="Times New Roman" w:hAnsi="Times New Roman" w:cs="Times New Roman"/>
            <w:sz w:val="24"/>
            <w:szCs w:val="24"/>
          </w:rPr>
          <w:delText xml:space="preserve">a facility </w:delText>
        </w:r>
        <w:r w:rsidR="00655E1E" w:rsidDel="00F42DA4">
          <w:rPr>
            <w:rFonts w:ascii="Times New Roman" w:hAnsi="Times New Roman" w:cs="Times New Roman"/>
            <w:sz w:val="24"/>
            <w:szCs w:val="24"/>
          </w:rPr>
          <w:delText>inspection</w:delText>
        </w:r>
      </w:del>
      <w:r w:rsidR="00655E1E">
        <w:rPr>
          <w:rFonts w:ascii="Times New Roman" w:hAnsi="Times New Roman" w:cs="Times New Roman"/>
          <w:sz w:val="24"/>
          <w:szCs w:val="24"/>
        </w:rPr>
        <w:t>.</w:t>
      </w:r>
      <w:r w:rsidR="002845E6">
        <w:rPr>
          <w:rFonts w:ascii="Times New Roman" w:hAnsi="Times New Roman" w:cs="Times New Roman"/>
          <w:sz w:val="24"/>
          <w:szCs w:val="24"/>
        </w:rPr>
        <w:t xml:space="preserve"> </w:t>
      </w:r>
      <w:r w:rsidR="004636D7">
        <w:rPr>
          <w:rFonts w:ascii="Times New Roman" w:hAnsi="Times New Roman" w:cs="Times New Roman"/>
          <w:sz w:val="24"/>
          <w:szCs w:val="24"/>
        </w:rPr>
        <w:t xml:space="preserve">The bulk tank milk sample was </w:t>
      </w:r>
      <w:r w:rsidR="00E90883">
        <w:rPr>
          <w:rFonts w:ascii="Times New Roman" w:hAnsi="Times New Roman" w:cs="Times New Roman"/>
          <w:sz w:val="24"/>
          <w:szCs w:val="24"/>
        </w:rPr>
        <w:t xml:space="preserve">collected </w:t>
      </w:r>
      <w:r w:rsidR="006238BB" w:rsidRPr="00604EDE">
        <w:rPr>
          <w:rFonts w:ascii="Times New Roman" w:hAnsi="Times New Roman" w:cs="Times New Roman"/>
          <w:sz w:val="24"/>
          <w:szCs w:val="24"/>
        </w:rPr>
        <w:t>directly from the top of the bulk tank after at least 5 minutes</w:t>
      </w:r>
      <w:r w:rsidR="006316C9">
        <w:rPr>
          <w:rFonts w:ascii="Times New Roman" w:hAnsi="Times New Roman" w:cs="Times New Roman"/>
          <w:sz w:val="24"/>
          <w:szCs w:val="24"/>
        </w:rPr>
        <w:t xml:space="preserve"> of agitation</w:t>
      </w:r>
      <w:r w:rsidR="006238BB" w:rsidRPr="00604EDE">
        <w:rPr>
          <w:rFonts w:ascii="Times New Roman" w:hAnsi="Times New Roman" w:cs="Times New Roman"/>
          <w:sz w:val="24"/>
          <w:szCs w:val="24"/>
        </w:rPr>
        <w:t xml:space="preserve"> using a 250-mL sterile single-use vial (Blue </w:t>
      </w:r>
      <w:proofErr w:type="spellStart"/>
      <w:r w:rsidR="006238BB" w:rsidRPr="00604EDE">
        <w:rPr>
          <w:rFonts w:ascii="Times New Roman" w:hAnsi="Times New Roman" w:cs="Times New Roman"/>
          <w:sz w:val="24"/>
          <w:szCs w:val="24"/>
        </w:rPr>
        <w:t>Dippas</w:t>
      </w:r>
      <w:proofErr w:type="spellEnd"/>
      <w:r w:rsidR="006238BB" w:rsidRPr="00604EDE">
        <w:rPr>
          <w:rFonts w:ascii="Times New Roman" w:hAnsi="Times New Roman" w:cs="Times New Roman"/>
          <w:sz w:val="24"/>
          <w:szCs w:val="24"/>
        </w:rPr>
        <w:t xml:space="preserve">™, </w:t>
      </w:r>
      <w:proofErr w:type="spellStart"/>
      <w:r w:rsidR="006238BB" w:rsidRPr="00604EDE">
        <w:rPr>
          <w:rFonts w:ascii="Times New Roman" w:hAnsi="Times New Roman" w:cs="Times New Roman"/>
          <w:sz w:val="24"/>
          <w:szCs w:val="24"/>
        </w:rPr>
        <w:t>Dynalon</w:t>
      </w:r>
      <w:proofErr w:type="spellEnd"/>
      <w:r w:rsidR="006238BB" w:rsidRPr="00604EDE">
        <w:rPr>
          <w:rFonts w:ascii="Times New Roman" w:hAnsi="Times New Roman" w:cs="Times New Roman"/>
          <w:sz w:val="24"/>
          <w:szCs w:val="24"/>
        </w:rPr>
        <w:t xml:space="preserve"> Products, England). Samples were kept on ice in a cooler until they could be frozen and stored at −20°C in the laboratory</w:t>
      </w:r>
      <w:r w:rsidR="00B31F49">
        <w:rPr>
          <w:rFonts w:ascii="Times New Roman" w:hAnsi="Times New Roman" w:cs="Times New Roman"/>
          <w:sz w:val="24"/>
          <w:szCs w:val="24"/>
        </w:rPr>
        <w:t>,</w:t>
      </w:r>
      <w:r w:rsidR="006238BB" w:rsidRPr="00604EDE">
        <w:rPr>
          <w:rFonts w:ascii="Times New Roman" w:hAnsi="Times New Roman" w:cs="Times New Roman"/>
          <w:sz w:val="24"/>
          <w:szCs w:val="24"/>
        </w:rPr>
        <w:t xml:space="preserve"> before being sent to a diagnostic lab for analysis. </w:t>
      </w:r>
      <w:del w:id="305" w:author="Caitlin Jeffrey" w:date="2023-11-20T09:15:00Z">
        <w:r w:rsidR="00E90883" w:rsidDel="00C679CF">
          <w:rPr>
            <w:rFonts w:ascii="Times New Roman" w:hAnsi="Times New Roman" w:cs="Times New Roman"/>
            <w:sz w:val="24"/>
            <w:szCs w:val="24"/>
          </w:rPr>
          <w:delText xml:space="preserve">The facility inspection </w:delText>
        </w:r>
        <w:r w:rsidR="006238BB" w:rsidRPr="00604EDE" w:rsidDel="00C679CF">
          <w:rPr>
            <w:rFonts w:ascii="Times New Roman" w:hAnsi="Times New Roman" w:cs="Times New Roman"/>
            <w:sz w:val="24"/>
            <w:szCs w:val="24"/>
          </w:rPr>
          <w:delText>collected i</w:delText>
        </w:r>
        <w:r w:rsidR="006238BB" w:rsidRPr="00604EDE" w:rsidDel="0078391C">
          <w:rPr>
            <w:rFonts w:ascii="Times New Roman" w:hAnsi="Times New Roman" w:cs="Times New Roman"/>
            <w:sz w:val="24"/>
            <w:szCs w:val="24"/>
          </w:rPr>
          <w:delText>nformation about the bulk tank, cow identification,</w:delText>
        </w:r>
        <w:r w:rsidR="000007CD" w:rsidDel="0078391C">
          <w:rPr>
            <w:rFonts w:ascii="Times New Roman" w:hAnsi="Times New Roman" w:cs="Times New Roman"/>
            <w:sz w:val="24"/>
            <w:szCs w:val="24"/>
          </w:rPr>
          <w:delText xml:space="preserve"> a subjective assessment of</w:delText>
        </w:r>
        <w:r w:rsidR="006238BB" w:rsidRPr="00604EDE" w:rsidDel="0078391C">
          <w:rPr>
            <w:rFonts w:ascii="Times New Roman" w:hAnsi="Times New Roman" w:cs="Times New Roman"/>
            <w:sz w:val="24"/>
            <w:szCs w:val="24"/>
          </w:rPr>
          <w:delText xml:space="preserve"> air quality, and any outdoor exercise area</w:delText>
        </w:r>
        <w:r w:rsidR="006023F9" w:rsidDel="0078391C">
          <w:rPr>
            <w:rFonts w:ascii="Times New Roman" w:hAnsi="Times New Roman" w:cs="Times New Roman"/>
            <w:sz w:val="24"/>
            <w:szCs w:val="24"/>
          </w:rPr>
          <w:delText>.</w:delText>
        </w:r>
        <w:r w:rsidR="0038193C" w:rsidDel="0078391C">
          <w:rPr>
            <w:rFonts w:ascii="Times New Roman" w:hAnsi="Times New Roman" w:cs="Times New Roman"/>
            <w:sz w:val="24"/>
            <w:szCs w:val="24"/>
          </w:rPr>
          <w:delText xml:space="preserve"> </w:delText>
        </w:r>
      </w:del>
      <w:ins w:id="306" w:author="Caitlin Jeffrey" w:date="2023-11-20T09:15:00Z">
        <w:r w:rsidR="0078391C">
          <w:rPr>
            <w:rFonts w:ascii="Times New Roman" w:hAnsi="Times New Roman" w:cs="Times New Roman"/>
            <w:sz w:val="24"/>
            <w:szCs w:val="24"/>
          </w:rPr>
          <w:t>A</w:t>
        </w:r>
      </w:ins>
      <w:del w:id="307" w:author="Caitlin Jeffrey" w:date="2023-11-20T09:15:00Z">
        <w:r w:rsidR="006023F9" w:rsidRPr="00604EDE" w:rsidDel="0078391C">
          <w:rPr>
            <w:rFonts w:ascii="Times New Roman" w:hAnsi="Times New Roman" w:cs="Times New Roman"/>
            <w:sz w:val="24"/>
            <w:szCs w:val="24"/>
          </w:rPr>
          <w:delText>The</w:delText>
        </w:r>
        <w:r w:rsidR="006023F9" w:rsidDel="0078391C">
          <w:rPr>
            <w:rFonts w:ascii="Times New Roman" w:hAnsi="Times New Roman" w:cs="Times New Roman"/>
            <w:sz w:val="24"/>
            <w:szCs w:val="24"/>
          </w:rPr>
          <w:delText xml:space="preserve"> o</w:delText>
        </w:r>
      </w:del>
      <w:r w:rsidR="006023F9">
        <w:rPr>
          <w:rFonts w:ascii="Times New Roman" w:hAnsi="Times New Roman" w:cs="Times New Roman"/>
          <w:sz w:val="24"/>
          <w:szCs w:val="24"/>
        </w:rPr>
        <w:t>n-farm observation sheet</w:t>
      </w:r>
      <w:ins w:id="308" w:author="Caitlin Jeffrey" w:date="2023-11-20T09:15:00Z">
        <w:r w:rsidR="0078391C">
          <w:rPr>
            <w:rFonts w:ascii="Times New Roman" w:hAnsi="Times New Roman" w:cs="Times New Roman"/>
            <w:sz w:val="24"/>
            <w:szCs w:val="24"/>
          </w:rPr>
          <w:t xml:space="preserve"> was completed, which collected information </w:t>
        </w:r>
      </w:ins>
      <w:del w:id="309" w:author="Caitlin Jeffrey" w:date="2023-11-20T09:16:00Z">
        <w:r w:rsidR="006023F9" w:rsidDel="003374FB">
          <w:rPr>
            <w:rFonts w:ascii="Times New Roman" w:hAnsi="Times New Roman" w:cs="Times New Roman"/>
            <w:sz w:val="24"/>
            <w:szCs w:val="24"/>
          </w:rPr>
          <w:delText xml:space="preserve"> </w:delText>
        </w:r>
      </w:del>
      <w:del w:id="310" w:author="Caitlin Jeffrey" w:date="2023-11-20T09:15:00Z">
        <w:r w:rsidR="006023F9" w:rsidDel="0078391C">
          <w:rPr>
            <w:rFonts w:ascii="Times New Roman" w:hAnsi="Times New Roman" w:cs="Times New Roman"/>
            <w:sz w:val="24"/>
            <w:szCs w:val="24"/>
          </w:rPr>
          <w:delText xml:space="preserve">is </w:delText>
        </w:r>
        <w:r w:rsidR="006023F9" w:rsidRPr="00604EDE" w:rsidDel="0078391C">
          <w:rPr>
            <w:rFonts w:ascii="Times New Roman" w:hAnsi="Times New Roman" w:cs="Times New Roman"/>
            <w:sz w:val="24"/>
            <w:szCs w:val="24"/>
          </w:rPr>
          <w:delText>included in Supplemental Data (XXX).</w:delText>
        </w:r>
        <w:r w:rsidR="006023F9" w:rsidDel="0078391C">
          <w:rPr>
            <w:rFonts w:ascii="Times New Roman" w:hAnsi="Times New Roman" w:cs="Times New Roman"/>
            <w:sz w:val="24"/>
            <w:szCs w:val="24"/>
          </w:rPr>
          <w:delText xml:space="preserve"> </w:delText>
        </w:r>
      </w:del>
      <w:ins w:id="311" w:author="Caitlin Jeffrey" w:date="2023-11-20T09:15:00Z">
        <w:r w:rsidR="0078391C" w:rsidRPr="00604EDE">
          <w:rPr>
            <w:rFonts w:ascii="Times New Roman" w:hAnsi="Times New Roman" w:cs="Times New Roman"/>
            <w:sz w:val="24"/>
            <w:szCs w:val="24"/>
          </w:rPr>
          <w:t>about the bulk tank, cow identification,</w:t>
        </w:r>
        <w:r w:rsidR="0078391C">
          <w:rPr>
            <w:rFonts w:ascii="Times New Roman" w:hAnsi="Times New Roman" w:cs="Times New Roman"/>
            <w:sz w:val="24"/>
            <w:szCs w:val="24"/>
          </w:rPr>
          <w:t xml:space="preserve"> a subjective assessment of</w:t>
        </w:r>
        <w:r w:rsidR="0078391C" w:rsidRPr="00604EDE">
          <w:rPr>
            <w:rFonts w:ascii="Times New Roman" w:hAnsi="Times New Roman" w:cs="Times New Roman"/>
            <w:sz w:val="24"/>
            <w:szCs w:val="24"/>
          </w:rPr>
          <w:t xml:space="preserve"> air </w:t>
        </w:r>
        <w:r w:rsidR="0078391C" w:rsidRPr="00604EDE">
          <w:rPr>
            <w:rFonts w:ascii="Times New Roman" w:hAnsi="Times New Roman" w:cs="Times New Roman"/>
            <w:sz w:val="24"/>
            <w:szCs w:val="24"/>
          </w:rPr>
          <w:lastRenderedPageBreak/>
          <w:t>quality, and any outdoor exercise area</w:t>
        </w:r>
        <w:r w:rsidR="0078391C">
          <w:rPr>
            <w:rFonts w:ascii="Times New Roman" w:hAnsi="Times New Roman" w:cs="Times New Roman"/>
            <w:sz w:val="24"/>
            <w:szCs w:val="24"/>
          </w:rPr>
          <w:t xml:space="preserve"> </w:t>
        </w:r>
      </w:ins>
      <w:ins w:id="312" w:author="Caitlin Jeffrey" w:date="2023-11-20T09:16:00Z">
        <w:r w:rsidR="0078391C">
          <w:rPr>
            <w:rFonts w:ascii="Times New Roman" w:hAnsi="Times New Roman" w:cs="Times New Roman"/>
            <w:sz w:val="24"/>
            <w:szCs w:val="24"/>
          </w:rPr>
          <w:t>(</w:t>
        </w:r>
      </w:ins>
      <w:ins w:id="313" w:author="Caitlin Jeffrey" w:date="2023-11-20T09:15:00Z">
        <w:r w:rsidR="0078391C" w:rsidRPr="00604EDE">
          <w:rPr>
            <w:rFonts w:ascii="Times New Roman" w:hAnsi="Times New Roman" w:cs="Times New Roman"/>
            <w:sz w:val="24"/>
            <w:szCs w:val="24"/>
          </w:rPr>
          <w:t>Supplemental Data XXX)</w:t>
        </w:r>
        <w:r w:rsidR="0078391C">
          <w:rPr>
            <w:rFonts w:ascii="Times New Roman" w:hAnsi="Times New Roman" w:cs="Times New Roman"/>
            <w:sz w:val="24"/>
            <w:szCs w:val="24"/>
          </w:rPr>
          <w:t xml:space="preserve">. </w:t>
        </w:r>
      </w:ins>
      <w:ins w:id="314" w:author="Caitlin Jeffrey" w:date="2023-11-20T09:16:00Z">
        <w:r w:rsidR="003374FB">
          <w:rPr>
            <w:rFonts w:ascii="Times New Roman" w:hAnsi="Times New Roman" w:cs="Times New Roman"/>
            <w:sz w:val="24"/>
            <w:szCs w:val="24"/>
          </w:rPr>
          <w:t xml:space="preserve">Additionally, </w:t>
        </w:r>
      </w:ins>
      <w:del w:id="315" w:author="Caitlin Jeffrey" w:date="2023-11-20T09:16:00Z">
        <w:r w:rsidR="002C7316" w:rsidDel="003374FB">
          <w:rPr>
            <w:rFonts w:ascii="Times New Roman" w:hAnsi="Times New Roman" w:cs="Times New Roman"/>
            <w:sz w:val="24"/>
            <w:szCs w:val="24"/>
          </w:rPr>
          <w:delText>M</w:delText>
        </w:r>
      </w:del>
      <w:ins w:id="316" w:author="Caitlin Jeffrey" w:date="2023-11-20T09:16:00Z">
        <w:r w:rsidR="003374FB">
          <w:rPr>
            <w:rFonts w:ascii="Times New Roman" w:hAnsi="Times New Roman" w:cs="Times New Roman"/>
            <w:sz w:val="24"/>
            <w:szCs w:val="24"/>
          </w:rPr>
          <w:t>m</w:t>
        </w:r>
      </w:ins>
      <w:r w:rsidR="006238BB" w:rsidRPr="00604EDE">
        <w:rPr>
          <w:rFonts w:ascii="Times New Roman" w:hAnsi="Times New Roman" w:cs="Times New Roman"/>
          <w:sz w:val="24"/>
          <w:szCs w:val="24"/>
        </w:rPr>
        <w:t xml:space="preserve">easurements of the housing facilities were recorded for </w:t>
      </w:r>
      <w:proofErr w:type="spellStart"/>
      <w:r w:rsidR="006238BB" w:rsidRPr="00604EDE">
        <w:rPr>
          <w:rFonts w:ascii="Times New Roman" w:hAnsi="Times New Roman" w:cs="Times New Roman"/>
          <w:sz w:val="24"/>
          <w:szCs w:val="24"/>
        </w:rPr>
        <w:t>freestalls</w:t>
      </w:r>
      <w:proofErr w:type="spellEnd"/>
      <w:r w:rsidR="006238BB" w:rsidRPr="00604EDE">
        <w:rPr>
          <w:rFonts w:ascii="Times New Roman" w:hAnsi="Times New Roman" w:cs="Times New Roman"/>
          <w:sz w:val="24"/>
          <w:szCs w:val="24"/>
        </w:rPr>
        <w:t xml:space="preserve"> and </w:t>
      </w:r>
      <w:proofErr w:type="spellStart"/>
      <w:r w:rsidR="006238BB" w:rsidRPr="00604EDE">
        <w:rPr>
          <w:rFonts w:ascii="Times New Roman" w:hAnsi="Times New Roman" w:cs="Times New Roman"/>
          <w:sz w:val="24"/>
          <w:szCs w:val="24"/>
        </w:rPr>
        <w:t>tiestalls</w:t>
      </w:r>
      <w:proofErr w:type="spellEnd"/>
      <w:r w:rsidR="0087602B">
        <w:rPr>
          <w:rFonts w:ascii="Times New Roman" w:hAnsi="Times New Roman" w:cs="Times New Roman"/>
          <w:sz w:val="24"/>
          <w:szCs w:val="24"/>
        </w:rPr>
        <w:t xml:space="preserve"> where appropriate</w:t>
      </w:r>
      <w:r w:rsidR="006238BB" w:rsidRPr="00604EDE">
        <w:rPr>
          <w:rFonts w:ascii="Times New Roman" w:hAnsi="Times New Roman" w:cs="Times New Roman"/>
          <w:sz w:val="24"/>
          <w:szCs w:val="24"/>
        </w:rPr>
        <w:t xml:space="preserve"> (stall sizes, pen sizes, </w:t>
      </w:r>
      <w:r w:rsidR="00C664AD">
        <w:rPr>
          <w:rFonts w:ascii="Times New Roman" w:hAnsi="Times New Roman" w:cs="Times New Roman"/>
          <w:sz w:val="24"/>
          <w:szCs w:val="24"/>
        </w:rPr>
        <w:t xml:space="preserve">bedding depth, </w:t>
      </w:r>
      <w:r w:rsidR="006238BB" w:rsidRPr="00604EDE">
        <w:rPr>
          <w:rFonts w:ascii="Times New Roman" w:hAnsi="Times New Roman" w:cs="Times New Roman"/>
          <w:sz w:val="24"/>
          <w:szCs w:val="24"/>
        </w:rPr>
        <w:t xml:space="preserve">stocking density, trainer use), as well as observations about bedded packs when applicable (temperature, depth, </w:t>
      </w:r>
      <w:r w:rsidR="00435A03">
        <w:rPr>
          <w:rFonts w:ascii="Times New Roman" w:hAnsi="Times New Roman" w:cs="Times New Roman"/>
          <w:sz w:val="24"/>
          <w:szCs w:val="24"/>
        </w:rPr>
        <w:t xml:space="preserve">pen size, </w:t>
      </w:r>
      <w:r w:rsidR="00C23D6A">
        <w:rPr>
          <w:rFonts w:ascii="Times New Roman" w:hAnsi="Times New Roman" w:cs="Times New Roman"/>
          <w:sz w:val="24"/>
          <w:szCs w:val="24"/>
        </w:rPr>
        <w:t xml:space="preserve">and </w:t>
      </w:r>
      <w:r w:rsidR="00435A03">
        <w:rPr>
          <w:rFonts w:ascii="Times New Roman" w:hAnsi="Times New Roman" w:cs="Times New Roman"/>
          <w:sz w:val="24"/>
          <w:szCs w:val="24"/>
        </w:rPr>
        <w:t>stocking density</w:t>
      </w:r>
      <w:r w:rsidR="0087602B">
        <w:rPr>
          <w:rFonts w:ascii="Times New Roman" w:hAnsi="Times New Roman" w:cs="Times New Roman"/>
          <w:sz w:val="24"/>
          <w:szCs w:val="24"/>
        </w:rPr>
        <w:t xml:space="preserve"> in</w:t>
      </w:r>
      <w:r w:rsidR="00435A03">
        <w:rPr>
          <w:rFonts w:ascii="Times New Roman" w:hAnsi="Times New Roman" w:cs="Times New Roman"/>
          <w:sz w:val="24"/>
          <w:szCs w:val="24"/>
        </w:rPr>
        <w:t xml:space="preserve"> </w:t>
      </w:r>
      <w:r w:rsidR="00E76969">
        <w:rPr>
          <w:rFonts w:ascii="Times New Roman" w:hAnsi="Times New Roman" w:cs="Times New Roman"/>
          <w:sz w:val="24"/>
          <w:szCs w:val="24"/>
        </w:rPr>
        <w:t>m</w:t>
      </w:r>
      <w:r w:rsidR="00E76969">
        <w:rPr>
          <w:rFonts w:ascii="Times New Roman" w:hAnsi="Times New Roman" w:cs="Times New Roman"/>
          <w:sz w:val="24"/>
          <w:szCs w:val="24"/>
          <w:vertAlign w:val="superscript"/>
        </w:rPr>
        <w:t>2</w:t>
      </w:r>
      <w:r w:rsidR="006238BB" w:rsidRPr="00604EDE">
        <w:rPr>
          <w:rFonts w:ascii="Times New Roman" w:hAnsi="Times New Roman" w:cs="Times New Roman"/>
          <w:sz w:val="24"/>
          <w:szCs w:val="24"/>
        </w:rPr>
        <w:t xml:space="preserve"> per animal).</w:t>
      </w:r>
      <w:r w:rsidR="00B0578E">
        <w:rPr>
          <w:rFonts w:ascii="Times New Roman" w:hAnsi="Times New Roman" w:cs="Times New Roman"/>
          <w:sz w:val="24"/>
          <w:szCs w:val="24"/>
        </w:rPr>
        <w:t xml:space="preserve"> </w:t>
      </w:r>
      <w:r w:rsidR="00EC4B9B">
        <w:rPr>
          <w:rFonts w:ascii="Times New Roman" w:hAnsi="Times New Roman" w:cs="Times New Roman"/>
          <w:sz w:val="24"/>
          <w:szCs w:val="24"/>
        </w:rPr>
        <w:t xml:space="preserve">If multiple pens were present (e.g. </w:t>
      </w:r>
      <w:proofErr w:type="spellStart"/>
      <w:r w:rsidR="00EC4B9B">
        <w:rPr>
          <w:rFonts w:ascii="Times New Roman" w:hAnsi="Times New Roman" w:cs="Times New Roman"/>
          <w:sz w:val="24"/>
          <w:szCs w:val="24"/>
        </w:rPr>
        <w:t>freestall</w:t>
      </w:r>
      <w:proofErr w:type="spellEnd"/>
      <w:r w:rsidR="00EC4B9B">
        <w:rPr>
          <w:rFonts w:ascii="Times New Roman" w:hAnsi="Times New Roman" w:cs="Times New Roman"/>
          <w:sz w:val="24"/>
          <w:szCs w:val="24"/>
        </w:rPr>
        <w:t xml:space="preserve"> barn),</w:t>
      </w:r>
      <w:r w:rsidR="00C61F54">
        <w:rPr>
          <w:rFonts w:ascii="Times New Roman" w:hAnsi="Times New Roman" w:cs="Times New Roman"/>
          <w:sz w:val="24"/>
          <w:szCs w:val="24"/>
        </w:rPr>
        <w:t xml:space="preserve"> used</w:t>
      </w:r>
      <w:r w:rsidR="00EC4B9B">
        <w:rPr>
          <w:rFonts w:ascii="Times New Roman" w:hAnsi="Times New Roman" w:cs="Times New Roman"/>
          <w:sz w:val="24"/>
          <w:szCs w:val="24"/>
        </w:rPr>
        <w:t xml:space="preserve"> bedding </w:t>
      </w:r>
      <w:r w:rsidR="00B0578E" w:rsidRPr="00B0578E">
        <w:rPr>
          <w:rFonts w:ascii="Times New Roman" w:hAnsi="Times New Roman" w:cs="Times New Roman"/>
          <w:sz w:val="24"/>
          <w:szCs w:val="24"/>
        </w:rPr>
        <w:t>sample</w:t>
      </w:r>
      <w:r w:rsidR="00EC4B9B">
        <w:rPr>
          <w:rFonts w:ascii="Times New Roman" w:hAnsi="Times New Roman" w:cs="Times New Roman"/>
          <w:sz w:val="24"/>
          <w:szCs w:val="24"/>
        </w:rPr>
        <w:t>s were collected</w:t>
      </w:r>
      <w:r w:rsidR="00B0578E" w:rsidRPr="00B0578E">
        <w:rPr>
          <w:rFonts w:ascii="Times New Roman" w:hAnsi="Times New Roman" w:cs="Times New Roman"/>
          <w:sz w:val="24"/>
          <w:szCs w:val="24"/>
        </w:rPr>
        <w:t xml:space="preserve"> from </w:t>
      </w:r>
      <w:r w:rsidR="00F45E95">
        <w:rPr>
          <w:rFonts w:ascii="Times New Roman" w:hAnsi="Times New Roman" w:cs="Times New Roman"/>
          <w:sz w:val="24"/>
          <w:szCs w:val="24"/>
        </w:rPr>
        <w:t xml:space="preserve">the </w:t>
      </w:r>
      <w:r w:rsidR="00B0578E" w:rsidRPr="00B0578E">
        <w:rPr>
          <w:rFonts w:ascii="Times New Roman" w:hAnsi="Times New Roman" w:cs="Times New Roman"/>
          <w:sz w:val="24"/>
          <w:szCs w:val="24"/>
        </w:rPr>
        <w:t>pen containing</w:t>
      </w:r>
      <w:r w:rsidR="00F45E95">
        <w:rPr>
          <w:rFonts w:ascii="Times New Roman" w:hAnsi="Times New Roman" w:cs="Times New Roman"/>
          <w:sz w:val="24"/>
          <w:szCs w:val="24"/>
        </w:rPr>
        <w:t xml:space="preserve"> the</w:t>
      </w:r>
      <w:r w:rsidR="00B0578E" w:rsidRPr="00B0578E">
        <w:rPr>
          <w:rFonts w:ascii="Times New Roman" w:hAnsi="Times New Roman" w:cs="Times New Roman"/>
          <w:sz w:val="24"/>
          <w:szCs w:val="24"/>
        </w:rPr>
        <w:t xml:space="preserve"> largest group of lactating cows, or from</w:t>
      </w:r>
      <w:r w:rsidR="00C61F54">
        <w:rPr>
          <w:rFonts w:ascii="Times New Roman" w:hAnsi="Times New Roman" w:cs="Times New Roman"/>
          <w:sz w:val="24"/>
          <w:szCs w:val="24"/>
        </w:rPr>
        <w:t xml:space="preserve"> the</w:t>
      </w:r>
      <w:r w:rsidR="00B0578E" w:rsidRPr="00B0578E">
        <w:rPr>
          <w:rFonts w:ascii="Times New Roman" w:hAnsi="Times New Roman" w:cs="Times New Roman"/>
          <w:sz w:val="24"/>
          <w:szCs w:val="24"/>
        </w:rPr>
        <w:t xml:space="preserve"> high</w:t>
      </w:r>
      <w:r w:rsidR="00C61F54">
        <w:rPr>
          <w:rFonts w:ascii="Times New Roman" w:hAnsi="Times New Roman" w:cs="Times New Roman"/>
          <w:sz w:val="24"/>
          <w:szCs w:val="24"/>
        </w:rPr>
        <w:t>est</w:t>
      </w:r>
      <w:r w:rsidR="00B0578E" w:rsidRPr="00B0578E">
        <w:rPr>
          <w:rFonts w:ascii="Times New Roman" w:hAnsi="Times New Roman" w:cs="Times New Roman"/>
          <w:sz w:val="24"/>
          <w:szCs w:val="24"/>
        </w:rPr>
        <w:t xml:space="preserve"> producing group</w:t>
      </w:r>
      <w:r w:rsidR="00C61F54">
        <w:rPr>
          <w:rFonts w:ascii="Times New Roman" w:hAnsi="Times New Roman" w:cs="Times New Roman"/>
          <w:sz w:val="24"/>
          <w:szCs w:val="24"/>
        </w:rPr>
        <w:t xml:space="preserve"> </w:t>
      </w:r>
      <w:r w:rsidR="000B6B12">
        <w:rPr>
          <w:rFonts w:ascii="Times New Roman" w:hAnsi="Times New Roman" w:cs="Times New Roman"/>
          <w:sz w:val="24"/>
          <w:szCs w:val="24"/>
        </w:rPr>
        <w:t>o</w:t>
      </w:r>
      <w:r w:rsidR="00C61F54">
        <w:rPr>
          <w:rFonts w:ascii="Times New Roman" w:hAnsi="Times New Roman" w:cs="Times New Roman"/>
          <w:sz w:val="24"/>
          <w:szCs w:val="24"/>
        </w:rPr>
        <w:t>f animals</w:t>
      </w:r>
      <w:r w:rsidR="000122E7">
        <w:rPr>
          <w:rFonts w:ascii="Times New Roman" w:hAnsi="Times New Roman" w:cs="Times New Roman"/>
          <w:sz w:val="24"/>
          <w:szCs w:val="24"/>
        </w:rPr>
        <w:t xml:space="preserve"> </w:t>
      </w:r>
      <w:r w:rsidR="000122E7" w:rsidRPr="00B0578E">
        <w:rPr>
          <w:rFonts w:ascii="Times New Roman" w:hAnsi="Times New Roman" w:cs="Times New Roman"/>
          <w:sz w:val="24"/>
          <w:szCs w:val="24"/>
        </w:rPr>
        <w:t xml:space="preserve">if </w:t>
      </w:r>
      <w:r w:rsidR="000122E7">
        <w:rPr>
          <w:rFonts w:ascii="Times New Roman" w:hAnsi="Times New Roman" w:cs="Times New Roman"/>
          <w:sz w:val="24"/>
          <w:szCs w:val="24"/>
        </w:rPr>
        <w:t xml:space="preserve">there were </w:t>
      </w:r>
      <w:r w:rsidR="000122E7" w:rsidRPr="00B0578E">
        <w:rPr>
          <w:rFonts w:ascii="Times New Roman" w:hAnsi="Times New Roman" w:cs="Times New Roman"/>
          <w:sz w:val="24"/>
          <w:szCs w:val="24"/>
        </w:rPr>
        <w:t>multiple pens of equal size</w:t>
      </w:r>
      <w:r w:rsidR="00C61F54">
        <w:rPr>
          <w:rFonts w:ascii="Times New Roman" w:hAnsi="Times New Roman" w:cs="Times New Roman"/>
          <w:sz w:val="24"/>
          <w:szCs w:val="24"/>
        </w:rPr>
        <w:t>.</w:t>
      </w:r>
      <w:r w:rsidR="006238BB" w:rsidRPr="00604EDE">
        <w:rPr>
          <w:rFonts w:ascii="Times New Roman" w:hAnsi="Times New Roman" w:cs="Times New Roman"/>
          <w:sz w:val="24"/>
          <w:szCs w:val="24"/>
        </w:rPr>
        <w:t xml:space="preserve"> </w:t>
      </w:r>
      <w:r w:rsidR="00753411">
        <w:rPr>
          <w:rFonts w:ascii="Times New Roman" w:hAnsi="Times New Roman" w:cs="Times New Roman"/>
          <w:sz w:val="24"/>
          <w:szCs w:val="24"/>
        </w:rPr>
        <w:t>Bedding depth</w:t>
      </w:r>
      <w:r w:rsidR="0068449E">
        <w:rPr>
          <w:rFonts w:ascii="Times New Roman" w:hAnsi="Times New Roman" w:cs="Times New Roman"/>
          <w:sz w:val="24"/>
          <w:szCs w:val="24"/>
        </w:rPr>
        <w:t xml:space="preserve"> of </w:t>
      </w:r>
      <w:proofErr w:type="spellStart"/>
      <w:r w:rsidR="0068449E">
        <w:rPr>
          <w:rFonts w:ascii="Times New Roman" w:hAnsi="Times New Roman" w:cs="Times New Roman"/>
          <w:sz w:val="24"/>
          <w:szCs w:val="24"/>
        </w:rPr>
        <w:t>freestalls</w:t>
      </w:r>
      <w:proofErr w:type="spellEnd"/>
      <w:r w:rsidR="0068449E">
        <w:rPr>
          <w:rFonts w:ascii="Times New Roman" w:hAnsi="Times New Roman" w:cs="Times New Roman"/>
          <w:sz w:val="24"/>
          <w:szCs w:val="24"/>
        </w:rPr>
        <w:t xml:space="preserve"> and </w:t>
      </w:r>
      <w:proofErr w:type="spellStart"/>
      <w:r w:rsidR="0068449E">
        <w:rPr>
          <w:rFonts w:ascii="Times New Roman" w:hAnsi="Times New Roman" w:cs="Times New Roman"/>
          <w:sz w:val="24"/>
          <w:szCs w:val="24"/>
        </w:rPr>
        <w:t>tiestalls</w:t>
      </w:r>
      <w:proofErr w:type="spellEnd"/>
      <w:r w:rsidR="0068449E">
        <w:rPr>
          <w:rFonts w:ascii="Times New Roman" w:hAnsi="Times New Roman" w:cs="Times New Roman"/>
          <w:sz w:val="24"/>
          <w:szCs w:val="24"/>
        </w:rPr>
        <w:t xml:space="preserve"> was </w:t>
      </w:r>
      <w:r w:rsidR="00C4639E">
        <w:rPr>
          <w:rFonts w:ascii="Times New Roman" w:hAnsi="Times New Roman" w:cs="Times New Roman"/>
          <w:sz w:val="24"/>
          <w:szCs w:val="24"/>
        </w:rPr>
        <w:t xml:space="preserve">included as a producer reported value </w:t>
      </w:r>
      <w:r w:rsidR="00970BB7">
        <w:rPr>
          <w:rFonts w:ascii="Times New Roman" w:hAnsi="Times New Roman" w:cs="Times New Roman"/>
          <w:sz w:val="24"/>
          <w:szCs w:val="24"/>
        </w:rPr>
        <w:t xml:space="preserve">in the questionnaire. Bedding depth of bedded pack facilities was </w:t>
      </w:r>
      <w:r w:rsidR="00BF1C45">
        <w:rPr>
          <w:rFonts w:ascii="Times New Roman" w:hAnsi="Times New Roman" w:cs="Times New Roman"/>
          <w:sz w:val="24"/>
          <w:szCs w:val="24"/>
        </w:rPr>
        <w:t xml:space="preserve">measured where the pack met a </w:t>
      </w:r>
      <w:r w:rsidR="00A06E32">
        <w:rPr>
          <w:rFonts w:ascii="Times New Roman" w:hAnsi="Times New Roman" w:cs="Times New Roman"/>
          <w:sz w:val="24"/>
          <w:szCs w:val="24"/>
        </w:rPr>
        <w:t xml:space="preserve">cement knee wall. </w:t>
      </w:r>
      <w:r w:rsidR="00191F17">
        <w:rPr>
          <w:rFonts w:ascii="Times New Roman" w:hAnsi="Times New Roman" w:cs="Times New Roman"/>
          <w:sz w:val="24"/>
          <w:szCs w:val="24"/>
        </w:rPr>
        <w:t>Udder h</w:t>
      </w:r>
      <w:r w:rsidR="006238BB" w:rsidRPr="00604EDE">
        <w:rPr>
          <w:rFonts w:ascii="Times New Roman" w:hAnsi="Times New Roman" w:cs="Times New Roman"/>
          <w:sz w:val="24"/>
          <w:szCs w:val="24"/>
        </w:rPr>
        <w:t>ygiene scoring was completed by</w:t>
      </w:r>
      <w:r w:rsidR="00776F2D">
        <w:rPr>
          <w:rFonts w:ascii="Times New Roman" w:hAnsi="Times New Roman" w:cs="Times New Roman"/>
          <w:sz w:val="24"/>
          <w:szCs w:val="24"/>
        </w:rPr>
        <w:t xml:space="preserve"> </w:t>
      </w:r>
      <w:ins w:id="317" w:author="Caitlin Jeffrey" w:date="2023-11-20T09:18:00Z">
        <w:r w:rsidR="00896F2C">
          <w:rPr>
            <w:rFonts w:ascii="Times New Roman" w:hAnsi="Times New Roman" w:cs="Times New Roman"/>
            <w:sz w:val="24"/>
            <w:szCs w:val="24"/>
          </w:rPr>
          <w:t xml:space="preserve">the same researcher at all farms </w:t>
        </w:r>
      </w:ins>
      <w:del w:id="318" w:author="Caitlin Jeffrey" w:date="2023-11-20T09:17:00Z">
        <w:r w:rsidR="00776F2D" w:rsidDel="000B13AD">
          <w:rPr>
            <w:rFonts w:ascii="Times New Roman" w:hAnsi="Times New Roman" w:cs="Times New Roman"/>
            <w:sz w:val="24"/>
            <w:szCs w:val="24"/>
          </w:rPr>
          <w:delText>co-author</w:delText>
        </w:r>
        <w:r w:rsidR="006238BB" w:rsidRPr="00604EDE" w:rsidDel="000B13AD">
          <w:rPr>
            <w:rFonts w:ascii="Times New Roman" w:hAnsi="Times New Roman" w:cs="Times New Roman"/>
            <w:sz w:val="24"/>
            <w:szCs w:val="24"/>
          </w:rPr>
          <w:delText xml:space="preserve"> </w:delText>
        </w:r>
        <w:r w:rsidR="007820F8" w:rsidDel="000B13AD">
          <w:rPr>
            <w:rFonts w:ascii="Times New Roman" w:hAnsi="Times New Roman" w:cs="Times New Roman"/>
            <w:sz w:val="24"/>
            <w:szCs w:val="24"/>
          </w:rPr>
          <w:delText xml:space="preserve">(TA) </w:delText>
        </w:r>
      </w:del>
      <w:r w:rsidR="00B36C1F">
        <w:rPr>
          <w:rFonts w:ascii="Times New Roman" w:hAnsi="Times New Roman" w:cs="Times New Roman"/>
          <w:sz w:val="24"/>
          <w:szCs w:val="24"/>
        </w:rPr>
        <w:t>for</w:t>
      </w:r>
      <w:r w:rsidR="006238BB" w:rsidRPr="00604EDE">
        <w:rPr>
          <w:rFonts w:ascii="Times New Roman" w:hAnsi="Times New Roman" w:cs="Times New Roman"/>
          <w:sz w:val="24"/>
          <w:szCs w:val="24"/>
        </w:rPr>
        <w:t xml:space="preserve"> a minimum of 30 randomly selected cows</w:t>
      </w:r>
      <w:ins w:id="319" w:author="Caitlin Jeffrey" w:date="2023-11-20T09:18:00Z">
        <w:r w:rsidR="009328A8">
          <w:rPr>
            <w:rFonts w:ascii="Times New Roman" w:hAnsi="Times New Roman" w:cs="Times New Roman"/>
            <w:sz w:val="24"/>
            <w:szCs w:val="24"/>
          </w:rPr>
          <w:t>.</w:t>
        </w:r>
      </w:ins>
      <w:ins w:id="320" w:author="Caitlin Jeffrey" w:date="2023-11-20T09:19:00Z">
        <w:r w:rsidR="009328A8">
          <w:rPr>
            <w:rFonts w:ascii="Times New Roman" w:hAnsi="Times New Roman" w:cs="Times New Roman"/>
            <w:sz w:val="24"/>
            <w:szCs w:val="24"/>
          </w:rPr>
          <w:t xml:space="preserve"> Udder hygiene </w:t>
        </w:r>
        <w:r w:rsidR="008638B7">
          <w:rPr>
            <w:rFonts w:ascii="Times New Roman" w:hAnsi="Times New Roman" w:cs="Times New Roman"/>
            <w:sz w:val="24"/>
            <w:szCs w:val="24"/>
          </w:rPr>
          <w:t>scores were taken from cows</w:t>
        </w:r>
      </w:ins>
      <w:r w:rsidR="006238BB" w:rsidRPr="00604EDE">
        <w:rPr>
          <w:rFonts w:ascii="Times New Roman" w:hAnsi="Times New Roman" w:cs="Times New Roman"/>
          <w:sz w:val="24"/>
          <w:szCs w:val="24"/>
        </w:rPr>
        <w:t xml:space="preserve"> housed in the same pens from which used bedding samples were collected. A </w:t>
      </w:r>
      <w:r w:rsidR="00627663">
        <w:rPr>
          <w:rFonts w:ascii="Times New Roman" w:hAnsi="Times New Roman" w:cs="Times New Roman"/>
          <w:sz w:val="24"/>
          <w:szCs w:val="24"/>
        </w:rPr>
        <w:t>four</w:t>
      </w:r>
      <w:r w:rsidR="006238BB" w:rsidRPr="00604EDE">
        <w:rPr>
          <w:rFonts w:ascii="Times New Roman" w:hAnsi="Times New Roman" w:cs="Times New Roman"/>
          <w:sz w:val="24"/>
          <w:szCs w:val="24"/>
        </w:rPr>
        <w:t xml:space="preserve">-point </w:t>
      </w:r>
      <w:r w:rsidR="00007766">
        <w:rPr>
          <w:rFonts w:ascii="Times New Roman" w:hAnsi="Times New Roman" w:cs="Times New Roman"/>
          <w:sz w:val="24"/>
          <w:szCs w:val="24"/>
        </w:rPr>
        <w:t xml:space="preserve">udder hygiene </w:t>
      </w:r>
      <w:r w:rsidR="006238BB" w:rsidRPr="00604EDE">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6238BB"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&lt;EndNote&gt;&lt;Cite&gt;&lt;Author&gt;Schreiner&lt;/Author&gt;&lt;Year&gt;2002&lt;/Year&gt;&lt;RecNum&gt;563&lt;/RecNum&gt;&lt;DisplayText&gt;(Schreiner and Ruegg, 2002)&lt;/DisplayText&gt;&lt;record&gt;&lt;rec-number&gt;563&lt;/rec-number&gt;&lt;foreign-keys&gt;&lt;key app="EN" db-id="pss5de0wasp2t9es5tu5evzpa2svsdrveax9" timestamp="1682705539"&gt;563&lt;/key&gt;&lt;/foreign-keys&gt;&lt;ref-type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USA.&lt;/auth-address&gt;&lt;titles&gt;&lt;title&gt;Effects of tail docking on milk quality and cow cleanliness&lt;/title&gt;&lt;secondary-title&gt;J Dairy Sci&lt;/secondary-title&gt;&lt;/titles&gt;&lt;periodical&gt;&lt;full-title&gt;J Dairy Sci&lt;/full-title&gt;&lt;/periodical&gt;&lt;pages&gt;2503-11&lt;/pages&gt;&lt;volume&gt;85&lt;/volume&gt;&lt;number&gt;10&lt;/number&gt;&lt;edition&gt;2002/11/06&lt;/edition&gt;&lt;keywords&gt;&lt;keyword&gt;Amputation, Surgical/instrumentation/methods/*veterinary&lt;/keyword&gt;&lt;keyword&gt;Animals&lt;/keyword&gt;&lt;keyword&gt;*Cattle&lt;/keyword&gt;&lt;keyword&gt;Cell Count&lt;/keyword&gt;&lt;keyword&gt;Dairying/*methods&lt;/keyword&gt;&lt;keyword&gt;Extremities&lt;/keyword&gt;&lt;keyword&gt;Female&lt;/keyword&gt;&lt;keyword&gt;*Hygiene&lt;/keyword&gt;&lt;keyword&gt;Lactation&lt;/keyword&gt;&lt;keyword&gt;Mammary Glands, Animal&lt;/keyword&gt;&lt;keyword&gt;Mastitis, Bovine/epidemiology/microbiology/prevention &amp;amp; control&lt;/keyword&gt;&lt;keyword&gt;*Milk/cytology&lt;/keyword&gt;&lt;keyword&gt;Quality Control&lt;/keyword&gt;&lt;keyword&gt;*Tail&lt;/keyword&gt;&lt;/keywords&gt;&lt;dates&gt;&lt;year&gt;2002&lt;/year&gt;&lt;pub-dates&gt;&lt;date&gt;Oct&lt;/date&gt;&lt;/pub-dates&gt;&lt;/dates&gt;&lt;isbn&gt;0022-0302 (Print)&amp;#xD;0022-0302&lt;/isbn&gt;&lt;accession-num&gt;12416802&lt;/accession-num&gt;&lt;urls&gt;&lt;/urls&gt;&lt;electronic-resource-num&gt;10.3168/jds.S0022-0302(02)74333-6&lt;/electronic-resource-num&gt;&lt;remote-database-provider&gt;NLM&lt;/remote-database-provider&gt;&lt;language&gt;eng&lt;/language&gt;&lt;/record&gt;&lt;/Cite&gt;&lt;/EndNote&gt;</w:instrText>
      </w:r>
      <w:r w:rsidR="006238BB"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(Schreiner and Ruegg, 2002)</w:t>
      </w:r>
      <w:r w:rsidR="006238BB" w:rsidRPr="00604EDE">
        <w:rPr>
          <w:rFonts w:ascii="Times New Roman" w:hAnsi="Times New Roman" w:cs="Times New Roman"/>
          <w:sz w:val="24"/>
          <w:szCs w:val="24"/>
        </w:rPr>
        <w:fldChar w:fldCharType="end"/>
      </w:r>
      <w:r w:rsidR="006238BB" w:rsidRPr="00604EDE">
        <w:rPr>
          <w:rFonts w:ascii="Times New Roman" w:hAnsi="Times New Roman" w:cs="Times New Roman"/>
          <w:sz w:val="24"/>
          <w:szCs w:val="24"/>
        </w:rPr>
        <w:t xml:space="preserve">. </w:t>
      </w:r>
      <w:del w:id="321" w:author="Caitlin Jeffrey" w:date="2023-11-20T12:10:00Z">
        <w:r w:rsidR="006238BB" w:rsidRPr="00604EDE" w:rsidDel="00C82BCF">
          <w:rPr>
            <w:rFonts w:ascii="Times New Roman" w:hAnsi="Times New Roman" w:cs="Times New Roman"/>
            <w:sz w:val="24"/>
            <w:szCs w:val="24"/>
          </w:rPr>
          <w:delText xml:space="preserve">Materials were left with producers to record and collect milk samples of cows with clinical mastitis in the 30 days following the farm visit, but </w:delText>
        </w:r>
        <w:r w:rsidR="008F4ADE" w:rsidDel="00C82BCF">
          <w:rPr>
            <w:rFonts w:ascii="Times New Roman" w:hAnsi="Times New Roman" w:cs="Times New Roman"/>
            <w:sz w:val="24"/>
            <w:szCs w:val="24"/>
          </w:rPr>
          <w:delText>producer compliance</w:delText>
        </w:r>
        <w:r w:rsidR="008F4ADE" w:rsidRPr="00604EDE" w:rsidDel="00C82BCF">
          <w:rPr>
            <w:rFonts w:ascii="Times New Roman" w:hAnsi="Times New Roman" w:cs="Times New Roman"/>
            <w:sz w:val="24"/>
            <w:szCs w:val="24"/>
          </w:rPr>
          <w:delText xml:space="preserve"> </w:delText>
        </w:r>
        <w:r w:rsidR="006238BB" w:rsidRPr="00604EDE" w:rsidDel="00C82BCF">
          <w:rPr>
            <w:rFonts w:ascii="Times New Roman" w:hAnsi="Times New Roman" w:cs="Times New Roman"/>
            <w:sz w:val="24"/>
            <w:szCs w:val="24"/>
          </w:rPr>
          <w:delText xml:space="preserve">in this aspect of the study was </w:delText>
        </w:r>
        <w:r w:rsidR="00557A82" w:rsidDel="00C82BCF">
          <w:rPr>
            <w:rFonts w:ascii="Times New Roman" w:hAnsi="Times New Roman" w:cs="Times New Roman"/>
            <w:sz w:val="24"/>
            <w:szCs w:val="24"/>
          </w:rPr>
          <w:delText>inconsistent and not</w:delText>
        </w:r>
        <w:r w:rsidR="006238BB" w:rsidRPr="00604EDE" w:rsidDel="00C82BCF">
          <w:rPr>
            <w:rFonts w:ascii="Times New Roman" w:hAnsi="Times New Roman" w:cs="Times New Roman"/>
            <w:sz w:val="24"/>
            <w:szCs w:val="24"/>
          </w:rPr>
          <w:delText xml:space="preserve"> include</w:delText>
        </w:r>
        <w:r w:rsidR="00557A82" w:rsidDel="00C82BCF">
          <w:rPr>
            <w:rFonts w:ascii="Times New Roman" w:hAnsi="Times New Roman" w:cs="Times New Roman"/>
            <w:sz w:val="24"/>
            <w:szCs w:val="24"/>
          </w:rPr>
          <w:delText>d</w:delText>
        </w:r>
        <w:r w:rsidR="006238BB" w:rsidRPr="00604EDE" w:rsidDel="00C82BCF">
          <w:rPr>
            <w:rFonts w:ascii="Times New Roman" w:hAnsi="Times New Roman" w:cs="Times New Roman"/>
            <w:sz w:val="24"/>
            <w:szCs w:val="24"/>
          </w:rPr>
          <w:delText xml:space="preserve"> in any analyses.</w:delText>
        </w:r>
        <w:r w:rsidR="00122B6A" w:rsidDel="00C82BCF">
          <w:rPr>
            <w:rFonts w:ascii="Times New Roman" w:hAnsi="Times New Roman" w:cs="Times New Roman"/>
            <w:sz w:val="24"/>
            <w:szCs w:val="24"/>
          </w:rPr>
          <w:delText xml:space="preserve"> </w:delText>
        </w:r>
      </w:del>
      <w:r w:rsidR="00122B6A">
        <w:rPr>
          <w:rFonts w:ascii="Times New Roman" w:hAnsi="Times New Roman" w:cs="Times New Roman"/>
          <w:sz w:val="24"/>
          <w:szCs w:val="24"/>
        </w:rPr>
        <w:t xml:space="preserve">Animal use </w:t>
      </w:r>
      <w:r w:rsidR="00687938">
        <w:rPr>
          <w:rFonts w:ascii="Times New Roman" w:hAnsi="Times New Roman" w:cs="Times New Roman"/>
          <w:sz w:val="24"/>
          <w:szCs w:val="24"/>
        </w:rPr>
        <w:t>for this project was approved by the University of Vermont Institution</w:t>
      </w:r>
      <w:r w:rsidR="00D65A73">
        <w:rPr>
          <w:rFonts w:ascii="Times New Roman" w:hAnsi="Times New Roman" w:cs="Times New Roman"/>
          <w:sz w:val="24"/>
          <w:szCs w:val="24"/>
        </w:rPr>
        <w:t xml:space="preserve">al </w:t>
      </w:r>
      <w:r w:rsidR="00687938">
        <w:rPr>
          <w:rFonts w:ascii="Times New Roman" w:hAnsi="Times New Roman" w:cs="Times New Roman"/>
          <w:sz w:val="24"/>
          <w:szCs w:val="24"/>
        </w:rPr>
        <w:t>Animal Care and Use Committee (</w:t>
      </w:r>
      <w:r w:rsidR="00122B6A" w:rsidRPr="00D616C1">
        <w:rPr>
          <w:rFonts w:ascii="Times New Roman" w:hAnsi="Times New Roman" w:cs="Times New Roman"/>
          <w:sz w:val="24"/>
          <w:szCs w:val="24"/>
        </w:rPr>
        <w:t>IACU</w:t>
      </w:r>
      <w:r w:rsidR="00D65A73">
        <w:rPr>
          <w:rFonts w:ascii="Times New Roman" w:hAnsi="Times New Roman" w:cs="Times New Roman"/>
          <w:sz w:val="24"/>
          <w:szCs w:val="24"/>
        </w:rPr>
        <w:t>C</w:t>
      </w:r>
      <w:r w:rsidR="00687938">
        <w:rPr>
          <w:rFonts w:ascii="Times New Roman" w:hAnsi="Times New Roman" w:cs="Times New Roman"/>
          <w:sz w:val="24"/>
          <w:szCs w:val="24"/>
        </w:rPr>
        <w:t>;</w:t>
      </w:r>
      <w:r w:rsidR="00122B6A" w:rsidRPr="00D616C1">
        <w:rPr>
          <w:rFonts w:ascii="Times New Roman" w:hAnsi="Times New Roman" w:cs="Times New Roman"/>
          <w:sz w:val="24"/>
          <w:szCs w:val="24"/>
        </w:rPr>
        <w:t xml:space="preserve"> </w:t>
      </w:r>
      <w:r w:rsidR="00AE726D">
        <w:rPr>
          <w:rFonts w:ascii="Times New Roman" w:hAnsi="Times New Roman" w:cs="Times New Roman"/>
          <w:sz w:val="24"/>
          <w:szCs w:val="24"/>
        </w:rPr>
        <w:t>protocol #</w:t>
      </w:r>
      <w:r w:rsidR="00122B6A" w:rsidRPr="00D616C1">
        <w:rPr>
          <w:rFonts w:ascii="Times New Roman" w:hAnsi="Times New Roman" w:cs="Times New Roman"/>
          <w:sz w:val="24"/>
          <w:szCs w:val="24"/>
        </w:rPr>
        <w:t>PROTO202000089</w:t>
      </w:r>
      <w:r w:rsidR="00687938">
        <w:rPr>
          <w:rFonts w:ascii="Times New Roman" w:hAnsi="Times New Roman" w:cs="Times New Roman"/>
          <w:sz w:val="24"/>
          <w:szCs w:val="24"/>
        </w:rPr>
        <w:t>).</w:t>
      </w:r>
    </w:p>
    <w:p w14:paraId="4067BD75" w14:textId="77777777" w:rsidR="00554C53" w:rsidRPr="00604EDE" w:rsidRDefault="00554C53" w:rsidP="00554C53">
      <w:pPr>
        <w:pStyle w:val="ListParagraph"/>
        <w:numPr>
          <w:ilvl w:val="0"/>
          <w:numId w:val="12"/>
        </w:numPr>
        <w:spacing w:line="480" w:lineRule="auto"/>
        <w:rPr>
          <w:b/>
          <w:bCs/>
        </w:rPr>
      </w:pPr>
      <w:r w:rsidRPr="00604EDE">
        <w:rPr>
          <w:b/>
          <w:bCs/>
        </w:rPr>
        <w:t>Herd-level udder health measurements</w:t>
      </w:r>
    </w:p>
    <w:p w14:paraId="4DFF2C89" w14:textId="506E7CB8" w:rsidR="00554C53" w:rsidRPr="00604EDE" w:rsidRDefault="00554C53" w:rsidP="004C1B0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 Herd-level DHIA test results for the test day closest in </w:t>
      </w:r>
      <w:r>
        <w:rPr>
          <w:rFonts w:ascii="Times New Roman" w:hAnsi="Times New Roman" w:cs="Times New Roman"/>
          <w:sz w:val="24"/>
          <w:szCs w:val="24"/>
        </w:rPr>
        <w:t>time</w:t>
      </w:r>
      <w:r w:rsidRPr="00604EDE">
        <w:rPr>
          <w:rFonts w:ascii="Times New Roman" w:hAnsi="Times New Roman" w:cs="Times New Roman"/>
          <w:sz w:val="24"/>
          <w:szCs w:val="24"/>
        </w:rPr>
        <w:t xml:space="preserve"> to the farm visit </w:t>
      </w:r>
      <w:r w:rsidR="00A4182B">
        <w:rPr>
          <w:rFonts w:ascii="Times New Roman" w:hAnsi="Times New Roman" w:cs="Times New Roman"/>
          <w:sz w:val="24"/>
          <w:szCs w:val="24"/>
        </w:rPr>
        <w:t>(</w:t>
      </w:r>
      <w:r w:rsidR="00B10474">
        <w:rPr>
          <w:rFonts w:ascii="Times New Roman" w:hAnsi="Times New Roman" w:cs="Times New Roman"/>
          <w:sz w:val="24"/>
          <w:szCs w:val="24"/>
        </w:rPr>
        <w:t>either preceding or following</w:t>
      </w:r>
      <w:r w:rsidR="00470E98">
        <w:rPr>
          <w:rFonts w:ascii="Times New Roman" w:hAnsi="Times New Roman" w:cs="Times New Roman"/>
          <w:sz w:val="24"/>
          <w:szCs w:val="24"/>
        </w:rPr>
        <w:t xml:space="preserve"> day of farm visit, whichever was shorter</w:t>
      </w:r>
      <w:r w:rsidRPr="00604EDE">
        <w:rPr>
          <w:rFonts w:ascii="Times New Roman" w:hAnsi="Times New Roman" w:cs="Times New Roman"/>
          <w:sz w:val="24"/>
          <w:szCs w:val="24"/>
        </w:rPr>
        <w:t xml:space="preserve">) were captured from the record processing center working with each herd (Lancaster DHIA, Manheim, PA; Dairy One Co-Op. </w:t>
      </w:r>
      <w:r w:rsidRPr="00604EDE">
        <w:rPr>
          <w:rFonts w:ascii="Times New Roman" w:hAnsi="Times New Roman" w:cs="Times New Roman"/>
          <w:sz w:val="24"/>
          <w:szCs w:val="24"/>
        </w:rPr>
        <w:lastRenderedPageBreak/>
        <w:t>Inc., Ithaca, NY). Information captured included test date, number of lactating cows, standardized 150-day milk production</w:t>
      </w:r>
      <w:r>
        <w:rPr>
          <w:rFonts w:ascii="Times New Roman" w:hAnsi="Times New Roman" w:cs="Times New Roman"/>
          <w:sz w:val="24"/>
          <w:szCs w:val="24"/>
        </w:rPr>
        <w:t xml:space="preserve"> (STD 150-day milk)</w:t>
      </w:r>
      <w:r w:rsidRPr="00604EDE">
        <w:rPr>
          <w:rFonts w:ascii="Times New Roman" w:hAnsi="Times New Roman" w:cs="Times New Roman"/>
          <w:sz w:val="24"/>
          <w:szCs w:val="24"/>
        </w:rPr>
        <w:t xml:space="preserve">, and test-day average cow-level </w:t>
      </w:r>
      <w:r>
        <w:rPr>
          <w:rFonts w:ascii="Times New Roman" w:hAnsi="Times New Roman" w:cs="Times New Roman"/>
          <w:sz w:val="24"/>
          <w:szCs w:val="24"/>
        </w:rPr>
        <w:t>somatic cell</w:t>
      </w:r>
      <w:r w:rsidRPr="00604EDE">
        <w:rPr>
          <w:rFonts w:ascii="Times New Roman" w:hAnsi="Times New Roman" w:cs="Times New Roman"/>
          <w:sz w:val="24"/>
          <w:szCs w:val="24"/>
        </w:rPr>
        <w:t xml:space="preserve"> score (</w:t>
      </w:r>
      <w:r>
        <w:rPr>
          <w:rFonts w:ascii="Times New Roman" w:hAnsi="Times New Roman" w:cs="Times New Roman"/>
          <w:sz w:val="24"/>
          <w:szCs w:val="24"/>
        </w:rPr>
        <w:t>SCS</w:t>
      </w:r>
      <w:r w:rsidRPr="00604EDE">
        <w:rPr>
          <w:rFonts w:ascii="Times New Roman" w:hAnsi="Times New Roman" w:cs="Times New Roman"/>
          <w:sz w:val="24"/>
          <w:szCs w:val="24"/>
        </w:rPr>
        <w:t>). The following udder health measures were also captured from DHIA records: proportion of cows with an SCC ≥200,000 cells/mL on most recent test day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where </w:t>
      </w:r>
      <w:r>
        <w:rPr>
          <w:rFonts w:ascii="Times New Roman" w:hAnsi="Times New Roman" w:cs="Times New Roman"/>
          <w:sz w:val="24"/>
          <w:szCs w:val="24"/>
        </w:rPr>
        <w:t xml:space="preserve">elevated SCS </w:t>
      </w:r>
      <w:r w:rsidRPr="00604EDE">
        <w:rPr>
          <w:rFonts w:ascii="Times New Roman" w:hAnsi="Times New Roman" w:cs="Times New Roman"/>
          <w:sz w:val="24"/>
          <w:szCs w:val="24"/>
        </w:rPr>
        <w:t xml:space="preserve">was defined as a </w:t>
      </w:r>
      <w:r>
        <w:rPr>
          <w:rFonts w:ascii="Times New Roman" w:hAnsi="Times New Roman" w:cs="Times New Roman"/>
          <w:sz w:val="24"/>
          <w:szCs w:val="24"/>
        </w:rPr>
        <w:t xml:space="preserve">somatic cell </w:t>
      </w:r>
      <w:r w:rsidRPr="00604EDE">
        <w:rPr>
          <w:rFonts w:ascii="Times New Roman" w:hAnsi="Times New Roman" w:cs="Times New Roman"/>
          <w:sz w:val="24"/>
          <w:szCs w:val="24"/>
        </w:rPr>
        <w:t xml:space="preserve">score of </w:t>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≥4.0; the proportion of cows with a </w:t>
      </w:r>
      <w:r>
        <w:rPr>
          <w:rFonts w:ascii="Times New Roman" w:hAnsi="Times New Roman" w:cs="Times New Roman"/>
          <w:sz w:val="24"/>
          <w:szCs w:val="24"/>
        </w:rPr>
        <w:t>newly elevated</w:t>
      </w:r>
      <w:r w:rsidRPr="00604EDE">
        <w:rPr>
          <w:rFonts w:ascii="Times New Roman" w:hAnsi="Times New Roman" w:cs="Times New Roman"/>
          <w:sz w:val="24"/>
          <w:szCs w:val="24"/>
        </w:rPr>
        <w:t xml:space="preserve"> SC</w:t>
      </w:r>
      <w:r>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which was defined as a </w:t>
      </w:r>
      <w:r>
        <w:rPr>
          <w:rFonts w:ascii="Times New Roman" w:hAnsi="Times New Roman" w:cs="Times New Roman"/>
          <w:sz w:val="24"/>
          <w:szCs w:val="24"/>
        </w:rPr>
        <w:t>SCS</w:t>
      </w:r>
      <w:r w:rsidRPr="00604EDE">
        <w:rPr>
          <w:rFonts w:ascii="Times New Roman" w:hAnsi="Times New Roman" w:cs="Times New Roman"/>
          <w:sz w:val="24"/>
          <w:szCs w:val="24"/>
        </w:rPr>
        <w:t xml:space="preserve"> changing from &lt;4.0 to </w:t>
      </w:r>
      <w:r>
        <w:rPr>
          <w:rFonts w:ascii="Times New Roman" w:hAnsi="Times New Roman" w:cs="Times New Roman"/>
          <w:sz w:val="24"/>
          <w:szCs w:val="24"/>
        </w:rPr>
        <w:t xml:space="preserve"> </w:t>
      </w:r>
      <w:r w:rsidRPr="00604EDE">
        <w:rPr>
          <w:rFonts w:ascii="Times New Roman" w:hAnsi="Times New Roman" w:cs="Times New Roman"/>
          <w:sz w:val="24"/>
          <w:szCs w:val="24"/>
        </w:rPr>
        <w:t>≥4.0 over the last 2 tests; and the proportion of cows with a chronically</w:t>
      </w:r>
      <w:r w:rsidR="00737613">
        <w:rPr>
          <w:rFonts w:ascii="Times New Roman" w:hAnsi="Times New Roman" w:cs="Times New Roman"/>
          <w:sz w:val="24"/>
          <w:szCs w:val="24"/>
        </w:rPr>
        <w:t xml:space="preserve"> </w:t>
      </w:r>
      <w:r w:rsidRPr="00604EDE">
        <w:rPr>
          <w:rFonts w:ascii="Times New Roman" w:hAnsi="Times New Roman" w:cs="Times New Roman"/>
          <w:sz w:val="24"/>
          <w:szCs w:val="24"/>
        </w:rPr>
        <w:t>elevated SC</w:t>
      </w:r>
      <w:r>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which was defined as having a </w:t>
      </w:r>
      <w:r>
        <w:rPr>
          <w:rFonts w:ascii="Times New Roman" w:hAnsi="Times New Roman" w:cs="Times New Roman"/>
          <w:sz w:val="24"/>
          <w:szCs w:val="24"/>
        </w:rPr>
        <w:t xml:space="preserve">SCS </w:t>
      </w:r>
      <w:r w:rsidRPr="00604EDE">
        <w:rPr>
          <w:rFonts w:ascii="Times New Roman" w:hAnsi="Times New Roman" w:cs="Times New Roman"/>
          <w:sz w:val="24"/>
          <w:szCs w:val="24"/>
        </w:rPr>
        <w:t xml:space="preserve"> ≥4.0 on the last two tests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&lt;EndNote&gt;&lt;Cite&gt;&lt;Author&gt;Schukken&lt;/Author&gt;&lt;Year&gt;2003&lt;/Year&gt;&lt;RecNum&gt;581&lt;/RecNum&gt;&lt;DisplayText&gt;(Schukken et al., 2003)&lt;/DisplayText&gt;&lt;record&gt;&lt;rec-number&gt;581&lt;/rec-number&gt;&lt;foreign-keys&gt;&lt;key app="EN" db-id="pss5de0wasp2t9es5tu5evzpa2svsdrveax9" timestamp="1690980841"&gt;581&lt;/key&gt;&lt;/foreign-keys&gt;&lt;ref-type name="Journal Article"&gt;17&lt;/ref-type&gt;&lt;contributors&gt;&lt;authors&gt;&lt;author&gt;Schukken, Y. H.&lt;/author&gt;&lt;author&gt;Wilson, D. J.&lt;/author&gt;&lt;author&gt;Welcome, F.&lt;/author&gt;&lt;author&gt;Garrison-Tikofsky, L.&lt;/author&gt;&lt;author&gt;Gonzalez, R. N.&lt;/author&gt;&lt;/authors&gt;&lt;/contributors&gt;&lt;auth-address&gt;Quality Milk Production Services, Cornell Veterinary Medicine, Cornell University, 22 Thornwood Drive, Ithaca, NY 14850, USA. yhs2@cornell.edu&lt;/auth-address&gt;&lt;titles&gt;&lt;title&gt;Monitoring udder health and milk quality using somatic cell counts&lt;/title&gt;&lt;secondary-title&gt;Vet Res&lt;/secondary-title&gt;&lt;/titles&gt;&lt;periodical&gt;&lt;full-title&gt;Vet Res&lt;/full-title&gt;&lt;/periodical&gt;&lt;pages&gt;579-96&lt;/pages&gt;&lt;volume&gt;34&lt;/volume&gt;&lt;number&gt;5&lt;/number&gt;&lt;edition&gt;2003/10/15&lt;/edition&gt;&lt;keywords&gt;&lt;keyword&gt;Animals&lt;/keyword&gt;&lt;keyword&gt;Cattle&lt;/keyword&gt;&lt;keyword&gt;Cell Count/veterinary&lt;/keyword&gt;&lt;keyword&gt;Female&lt;/keyword&gt;&lt;keyword&gt;Health Status&lt;/keyword&gt;&lt;keyword&gt;Mammary Glands, Animal/immunology/microbiology/*physiology&lt;/keyword&gt;&lt;keyword&gt;Mastitis, Bovine/*diagnosis&lt;/keyword&gt;&lt;keyword&gt;Milk/*cytology/microbiology/*standards&lt;/keyword&gt;&lt;keyword&gt;Risk Assessment&lt;/keyword&gt;&lt;/keywords&gt;&lt;dates&gt;&lt;year&gt;2003&lt;/year&gt;&lt;pub-dates&gt;&lt;date&gt;Sep-Oct&lt;/date&gt;&lt;/pub-dates&gt;&lt;/dates&gt;&lt;isbn&gt;0928-4249 (Print)&amp;#xD;0928-4249&lt;/isbn&gt;&lt;accession-num&gt;14556696&lt;/accession-num&gt;&lt;urls&gt;&lt;/urls&gt;&lt;electronic-resource-num&gt;10.1051/vetres:2003028&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(Schukken et al., 2003)</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75C9811F" w14:textId="39B37B9B" w:rsidR="00026EE6" w:rsidRPr="00604EDE" w:rsidRDefault="00026EE6" w:rsidP="00026EE6">
      <w:pPr>
        <w:pStyle w:val="ListParagraph"/>
        <w:numPr>
          <w:ilvl w:val="0"/>
          <w:numId w:val="12"/>
        </w:numPr>
        <w:spacing w:line="480" w:lineRule="auto"/>
        <w:rPr>
          <w:b/>
          <w:bCs/>
        </w:rPr>
      </w:pPr>
      <w:r w:rsidRPr="00604EDE">
        <w:rPr>
          <w:b/>
          <w:bCs/>
        </w:rPr>
        <w:t>Bulk tank milk culture</w:t>
      </w:r>
      <w:r w:rsidR="00BE349A">
        <w:rPr>
          <w:b/>
          <w:bCs/>
        </w:rPr>
        <w:t xml:space="preserve"> and </w:t>
      </w:r>
      <w:r w:rsidR="00A053C6">
        <w:rPr>
          <w:b/>
          <w:bCs/>
        </w:rPr>
        <w:t xml:space="preserve">bulk tank </w:t>
      </w:r>
      <w:r w:rsidR="00BE349A">
        <w:rPr>
          <w:b/>
          <w:bCs/>
        </w:rPr>
        <w:t xml:space="preserve">somatic cell count </w:t>
      </w:r>
      <w:proofErr w:type="gramStart"/>
      <w:r w:rsidR="00A053C6">
        <w:rPr>
          <w:b/>
          <w:bCs/>
        </w:rPr>
        <w:t>measures</w:t>
      </w:r>
      <w:proofErr w:type="gramEnd"/>
    </w:p>
    <w:p w14:paraId="12B0BADB" w14:textId="3599BE34" w:rsidR="00BE349A" w:rsidRPr="00503350" w:rsidRDefault="0028139A" w:rsidP="00503350">
      <w:pPr>
        <w:pStyle w:val="ListParagraph"/>
        <w:spacing w:line="480" w:lineRule="auto"/>
        <w:ind w:left="0" w:firstLine="720"/>
        <w:rPr>
          <w:i/>
          <w:iCs/>
        </w:rPr>
      </w:pPr>
      <w:r>
        <w:t>A</w:t>
      </w:r>
      <w:r w:rsidR="006F46EE">
        <w:t xml:space="preserve">n aliquot of </w:t>
      </w:r>
      <w:r w:rsidR="00D609B5">
        <w:t xml:space="preserve">the </w:t>
      </w:r>
      <w:r w:rsidR="006F46EE">
        <w:t xml:space="preserve">bulk tank milk </w:t>
      </w:r>
      <w:r w:rsidR="00D609B5">
        <w:t xml:space="preserve">sample </w:t>
      </w:r>
      <w:r w:rsidR="006F46EE">
        <w:t xml:space="preserve">was stored </w:t>
      </w:r>
      <w:r w:rsidR="000645A8">
        <w:t>at -4</w:t>
      </w:r>
      <w:r w:rsidR="000645A8" w:rsidRPr="00604EDE">
        <w:t>°C</w:t>
      </w:r>
      <w:r w:rsidR="00537CB3">
        <w:t xml:space="preserve"> until it could be </w:t>
      </w:r>
      <w:r w:rsidR="00A053C6">
        <w:t xml:space="preserve">transported </w:t>
      </w:r>
      <w:r w:rsidR="00537CB3">
        <w:t xml:space="preserve">to </w:t>
      </w:r>
      <w:r w:rsidR="00303088">
        <w:t xml:space="preserve">the laboratory </w:t>
      </w:r>
      <w:r w:rsidR="00386941">
        <w:t>of</w:t>
      </w:r>
      <w:r w:rsidR="00303088">
        <w:t xml:space="preserve"> </w:t>
      </w:r>
      <w:r w:rsidR="004E61BE">
        <w:t>a dairy processing plant (</w:t>
      </w:r>
      <w:r w:rsidR="00724228">
        <w:t>St. Alban’s Cooperative/</w:t>
      </w:r>
      <w:r w:rsidR="004E61BE">
        <w:t>Dairy Farmers of America, St. Albans, VT)</w:t>
      </w:r>
      <w:r>
        <w:t xml:space="preserve"> within 48 hours of collection</w:t>
      </w:r>
      <w:r w:rsidR="0063776E">
        <w:t xml:space="preserve"> for determination of the </w:t>
      </w:r>
      <w:r w:rsidR="00E1421B">
        <w:t xml:space="preserve">bulk tank </w:t>
      </w:r>
      <w:r w:rsidR="0063776E">
        <w:t>somatic cell count</w:t>
      </w:r>
      <w:r w:rsidR="00E1421B">
        <w:t xml:space="preserve"> (BTSCC)</w:t>
      </w:r>
      <w:r w:rsidR="0063776E">
        <w:t>.</w:t>
      </w:r>
    </w:p>
    <w:p w14:paraId="03E3B506" w14:textId="3F41FDD6" w:rsidR="00026EE6" w:rsidRDefault="00026EE6" w:rsidP="00026EE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Frozen bulk tank milk samples were shipped on ice to the Laboratory for Udder Health (University of Minnesota Veterinary Diagnostic Laboratory, St. Paul) for analysis. Methodology for bulk tank milk cultures at the Laboratory of Udder Health </w:t>
      </w:r>
      <w:r w:rsidR="00056205">
        <w:rPr>
          <w:rFonts w:ascii="Times New Roman" w:hAnsi="Times New Roman" w:cs="Times New Roman"/>
          <w:sz w:val="24"/>
          <w:szCs w:val="24"/>
        </w:rPr>
        <w:t>are</w:t>
      </w:r>
      <w:r w:rsidRPr="00604EDE">
        <w:rPr>
          <w:rFonts w:ascii="Times New Roman" w:hAnsi="Times New Roman" w:cs="Times New Roman"/>
          <w:sz w:val="24"/>
          <w:szCs w:val="24"/>
        </w:rPr>
        <w:t xml:space="preserve"> described elsewhere </w:t>
      </w:r>
      <w:r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&lt;EndNote&gt;&lt;Cite&gt;&lt;Author&gt;Patel&lt;/Author&gt;&lt;Year&gt;2019&lt;/Year&gt;&lt;RecNum&gt;562&lt;/RecNum&gt;&lt;DisplayText&gt;(Patel et al., 2019)&lt;/DisplayText&gt;&lt;record&gt;&lt;rec-number&gt;562&lt;/rec-number&gt;&lt;foreign-keys&gt;&lt;key app="EN" db-id="pss5de0wasp2t9es5tu5evzpa2svsdrveax9" timestamp="1682705225"&gt;562&lt;/key&gt;&lt;/foreign-keys&gt;&lt;ref-type name="Journal Article"&gt;17&lt;/ref-type&gt;&lt;contributors&gt;&lt;authors&gt;&lt;author&gt;Patel, K.&lt;/author&gt;&lt;author&gt;Godden, S. M.&lt;/author&gt;&lt;author&gt;Royster, E.&lt;/author&gt;&lt;author&gt;Crooker, B. A.&lt;/author&gt;&lt;author&gt;Timmerman, J.&lt;/author&gt;&lt;author&gt;Fox, L.&lt;/author&gt;&lt;/authors&gt;&lt;/contributors&gt;&lt;titles&gt;&lt;title&gt;Relationships among bedding materials, bedding bacteria counts, udder hygiene, milk quality, and udder health in US dairy herds&lt;/title&gt;&lt;secondary-title&gt;Journal of Dairy Science&lt;/secondary-title&gt;&lt;/titles&gt;&lt;periodical&gt;&lt;full-title&gt;Journal of Dairy Science&lt;/full-title&gt;&lt;abbr-1&gt;J. Dairy Sci.&lt;/abbr-1&gt;&lt;/periodical&gt;&lt;pages&gt;10213-10234&lt;/pages&gt;&lt;volume&gt;102&lt;/volume&gt;&lt;number&gt;11&lt;/number&gt;&lt;dates&gt;&lt;year&gt;2019&lt;/year&gt;&lt;/dates&gt;&lt;publisher&gt;American Dairy Science Association&lt;/publisher&gt;&lt;isbn&gt;0022-0302&lt;/isbn&gt;&lt;urls&gt;&lt;related-urls&gt;&lt;url&gt;https://dx.doi.org/10.3168/jds.2019-16692&lt;/url&gt;&lt;/related-urls&gt;&lt;/urls&gt;&lt;electronic-resource-num&gt;10.3168/jds.2019-16692&lt;/electronic-resource-num&gt;&lt;/record&gt;&lt;/Cite&gt;&lt;/EndNote&gt;</w:instrText>
      </w:r>
      <w:r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(Patel et al., 2019)</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604EDE">
        <w:rPr>
          <w:rFonts w:ascii="Times New Roman" w:hAnsi="Times New Roman" w:cs="Times New Roman"/>
          <w:sz w:val="24"/>
          <w:szCs w:val="24"/>
        </w:rPr>
        <w:t>selective for SSLO bacteria</w:t>
      </w:r>
      <w:r w:rsidR="00B51AE7">
        <w:rPr>
          <w:rFonts w:ascii="Times New Roman" w:hAnsi="Times New Roman" w:cs="Times New Roman"/>
          <w:sz w:val="24"/>
          <w:szCs w:val="24"/>
        </w:rPr>
        <w:t>;</w:t>
      </w:r>
      <w:r w:rsidR="00B51AE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University of Minnesota) media plates and incubated for </w:t>
      </w:r>
      <w:r w:rsidR="00036D10">
        <w:rPr>
          <w:rFonts w:ascii="Times New Roman" w:hAnsi="Times New Roman" w:cs="Times New Roman"/>
          <w:sz w:val="24"/>
          <w:szCs w:val="24"/>
        </w:rPr>
        <w:t xml:space="preserve">two </w:t>
      </w:r>
      <w:r w:rsidRPr="00604EDE">
        <w:rPr>
          <w:rFonts w:ascii="Times New Roman" w:hAnsi="Times New Roman" w:cs="Times New Roman"/>
          <w:sz w:val="24"/>
          <w:szCs w:val="24"/>
        </w:rPr>
        <w:t>days at 37°C.</w:t>
      </w:r>
      <w:r w:rsidR="00437F7F">
        <w:rPr>
          <w:rFonts w:ascii="Times New Roman" w:hAnsi="Times New Roman" w:cs="Times New Roman"/>
          <w:sz w:val="24"/>
          <w:szCs w:val="24"/>
        </w:rPr>
        <w:t xml:space="preserve"> </w:t>
      </w:r>
      <w:r w:rsidRPr="00604EDE">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 xml:space="preserve">Streptococcus </w:t>
      </w:r>
      <w:r w:rsidRPr="00604EDE">
        <w:rPr>
          <w:rFonts w:ascii="Times New Roman" w:hAnsi="Times New Roman" w:cs="Times New Roman"/>
          <w:i/>
          <w:iCs/>
          <w:sz w:val="24"/>
          <w:szCs w:val="24"/>
        </w:rPr>
        <w:lastRenderedPageBreak/>
        <w:t>agalactiae</w:t>
      </w:r>
      <w:r w:rsidRPr="00604EDE">
        <w:rPr>
          <w:rFonts w:ascii="Times New Roman" w:hAnsi="Times New Roman" w:cs="Times New Roman"/>
          <w:sz w:val="24"/>
          <w:szCs w:val="24"/>
        </w:rPr>
        <w:t>)</w:t>
      </w:r>
      <w:r w:rsidR="00575DC8">
        <w:rPr>
          <w:rFonts w:ascii="Times New Roman" w:hAnsi="Times New Roman" w:cs="Times New Roman"/>
          <w:sz w:val="24"/>
          <w:szCs w:val="24"/>
        </w:rPr>
        <w:t>. A</w:t>
      </w:r>
      <w:r w:rsidR="00575DC8" w:rsidRPr="00604EDE">
        <w:rPr>
          <w:rFonts w:ascii="Times New Roman" w:hAnsi="Times New Roman" w:cs="Times New Roman"/>
          <w:sz w:val="24"/>
          <w:szCs w:val="24"/>
        </w:rPr>
        <w:t xml:space="preserve">ll remaining colonies on Focus medium that were not identified as </w:t>
      </w:r>
      <w:r w:rsidR="00575DC8" w:rsidRPr="00604EDE">
        <w:rPr>
          <w:rFonts w:ascii="Times New Roman" w:hAnsi="Times New Roman" w:cs="Times New Roman"/>
          <w:i/>
          <w:iCs/>
          <w:sz w:val="24"/>
          <w:szCs w:val="24"/>
        </w:rPr>
        <w:t>Strep. agalactiae</w:t>
      </w:r>
      <w:r w:rsidR="00575DC8" w:rsidRPr="00604EDE">
        <w:rPr>
          <w:rFonts w:ascii="Times New Roman" w:hAnsi="Times New Roman" w:cs="Times New Roman"/>
          <w:sz w:val="24"/>
          <w:szCs w:val="24"/>
        </w:rPr>
        <w:t xml:space="preserve"> were counted and recorded as streptococci or strep-like organisms</w:t>
      </w:r>
      <w:r w:rsidR="0088654B">
        <w:rPr>
          <w:rFonts w:ascii="Times New Roman" w:hAnsi="Times New Roman" w:cs="Times New Roman"/>
          <w:sz w:val="24"/>
          <w:szCs w:val="24"/>
        </w:rPr>
        <w:t xml:space="preserve"> (SSLO)</w:t>
      </w:r>
      <w:r w:rsidR="00575DC8">
        <w:rPr>
          <w:rFonts w:ascii="Times New Roman" w:hAnsi="Times New Roman" w:cs="Times New Roman"/>
          <w:sz w:val="24"/>
          <w:szCs w:val="24"/>
        </w:rPr>
        <w:t>.</w:t>
      </w:r>
      <w:r w:rsidR="00575DC8" w:rsidRPr="00604EDE">
        <w:rPr>
          <w:rFonts w:ascii="Times New Roman" w:hAnsi="Times New Roman" w:cs="Times New Roman"/>
          <w:sz w:val="24"/>
          <w:szCs w:val="24"/>
        </w:rPr>
        <w:t xml:space="preserve"> </w:t>
      </w:r>
      <w:r w:rsidR="00575DC8">
        <w:rPr>
          <w:rFonts w:ascii="Times New Roman" w:hAnsi="Times New Roman" w:cs="Times New Roman"/>
          <w:sz w:val="24"/>
          <w:szCs w:val="24"/>
        </w:rPr>
        <w:t>H</w:t>
      </w:r>
      <w:r w:rsidRPr="00604EDE">
        <w:rPr>
          <w:rFonts w:ascii="Times New Roman" w:hAnsi="Times New Roman" w:cs="Times New Roman"/>
          <w:sz w:val="24"/>
          <w:szCs w:val="24"/>
        </w:rPr>
        <w:t xml:space="preserve">emolytic colonies on Factor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Any</w:t>
      </w:r>
      <w:r w:rsidR="0043461E">
        <w:rPr>
          <w:rFonts w:ascii="Times New Roman" w:hAnsi="Times New Roman" w:cs="Times New Roman"/>
          <w:sz w:val="24"/>
          <w:szCs w:val="24"/>
        </w:rPr>
        <w:t xml:space="preserve"> </w:t>
      </w:r>
      <w:r w:rsidR="00E97D13">
        <w:rPr>
          <w:rFonts w:ascii="Times New Roman" w:hAnsi="Times New Roman" w:cs="Times New Roman"/>
          <w:sz w:val="24"/>
          <w:szCs w:val="24"/>
        </w:rPr>
        <w:t>h</w:t>
      </w:r>
      <w:r w:rsidRPr="00604EDE">
        <w:rPr>
          <w:rFonts w:ascii="Times New Roman" w:hAnsi="Times New Roman" w:cs="Times New Roman"/>
          <w:sz w:val="24"/>
          <w:szCs w:val="24"/>
        </w:rPr>
        <w:t xml:space="preserve">emolytic colonies with a confidence score ≥2.0 for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were</w:t>
      </w:r>
      <w:proofErr w:type="gramEnd"/>
      <w:r w:rsidRPr="00604EDE">
        <w:rPr>
          <w:rFonts w:ascii="Times New Roman" w:hAnsi="Times New Roman" w:cs="Times New Roman"/>
          <w:sz w:val="24"/>
          <w:szCs w:val="24"/>
        </w:rPr>
        <w:t xml:space="preserve"> counted and reported as such</w:t>
      </w:r>
      <w:r w:rsidR="00E36496">
        <w:rPr>
          <w:rFonts w:ascii="Times New Roman" w:hAnsi="Times New Roman" w:cs="Times New Roman"/>
          <w:sz w:val="24"/>
          <w:szCs w:val="24"/>
        </w:rPr>
        <w:t>. R</w:t>
      </w:r>
      <w:r w:rsidR="008D21B5">
        <w:rPr>
          <w:rFonts w:ascii="Times New Roman" w:hAnsi="Times New Roman" w:cs="Times New Roman"/>
          <w:sz w:val="24"/>
          <w:szCs w:val="24"/>
        </w:rPr>
        <w:t>emaining</w:t>
      </w:r>
      <w:r w:rsidRPr="00604EDE">
        <w:rPr>
          <w:rFonts w:ascii="Times New Roman" w:hAnsi="Times New Roman" w:cs="Times New Roman"/>
          <w:sz w:val="24"/>
          <w:szCs w:val="24"/>
        </w:rPr>
        <w:t xml:space="preserve"> colonies o</w:t>
      </w:r>
      <w:r w:rsidR="00450D44">
        <w:rPr>
          <w:rFonts w:ascii="Times New Roman" w:hAnsi="Times New Roman" w:cs="Times New Roman"/>
          <w:sz w:val="24"/>
          <w:szCs w:val="24"/>
        </w:rPr>
        <w:t xml:space="preserve">f staphylococci on </w:t>
      </w:r>
      <w:r w:rsidRPr="00604EDE">
        <w:rPr>
          <w:rFonts w:ascii="Times New Roman" w:hAnsi="Times New Roman" w:cs="Times New Roman"/>
          <w:sz w:val="24"/>
          <w:szCs w:val="24"/>
        </w:rPr>
        <w:t xml:space="preserve">Factor </w:t>
      </w:r>
      <w:r w:rsidR="00450D44">
        <w:rPr>
          <w:rFonts w:ascii="Times New Roman" w:hAnsi="Times New Roman" w:cs="Times New Roman"/>
          <w:sz w:val="24"/>
          <w:szCs w:val="24"/>
        </w:rPr>
        <w:t>media</w:t>
      </w:r>
      <w:r w:rsidRPr="00604EDE">
        <w:rPr>
          <w:rFonts w:ascii="Times New Roman" w:hAnsi="Times New Roman" w:cs="Times New Roman"/>
          <w:sz w:val="24"/>
          <w:szCs w:val="24"/>
        </w:rPr>
        <w:t xml:space="preserve"> (based on colony morphology, catalase reaction, or Gram stain) were counted and reported as</w:t>
      </w:r>
      <w:r w:rsidR="008E5871">
        <w:rPr>
          <w:rFonts w:ascii="Times New Roman" w:hAnsi="Times New Roman" w:cs="Times New Roman"/>
          <w:sz w:val="24"/>
          <w:szCs w:val="24"/>
        </w:rPr>
        <w:t xml:space="preserve">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0063582D">
        <w:rPr>
          <w:rFonts w:ascii="Times New Roman" w:hAnsi="Times New Roman" w:cs="Times New Roman"/>
          <w:sz w:val="24"/>
          <w:szCs w:val="24"/>
        </w:rPr>
        <w:t>.</w:t>
      </w:r>
      <w:r w:rsidRPr="00604EDE">
        <w:rPr>
          <w:rFonts w:ascii="Times New Roman" w:hAnsi="Times New Roman" w:cs="Times New Roman"/>
          <w:sz w:val="24"/>
          <w:szCs w:val="24"/>
        </w:rPr>
        <w:t xml:space="preserve"> Bulk tank samples were also cultured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by a trained microbiology technician). For each bulk tank milk sample, </w:t>
      </w:r>
      <w:r w:rsidR="00596791" w:rsidRPr="00604EDE">
        <w:rPr>
          <w:rFonts w:ascii="Times New Roman" w:hAnsi="Times New Roman" w:cs="Times New Roman"/>
          <w:sz w:val="24"/>
          <w:szCs w:val="24"/>
        </w:rPr>
        <w:t xml:space="preserve">total colony-forming units </w:t>
      </w:r>
      <w:r w:rsidR="00835780">
        <w:rPr>
          <w:rFonts w:ascii="Times New Roman" w:hAnsi="Times New Roman" w:cs="Times New Roman"/>
          <w:sz w:val="24"/>
          <w:szCs w:val="24"/>
        </w:rPr>
        <w:t>(</w:t>
      </w:r>
      <w:proofErr w:type="spellStart"/>
      <w:r w:rsidR="00367BB8">
        <w:rPr>
          <w:rFonts w:ascii="Times New Roman" w:hAnsi="Times New Roman" w:cs="Times New Roman"/>
          <w:sz w:val="24"/>
          <w:szCs w:val="24"/>
        </w:rPr>
        <w:t>cfu</w:t>
      </w:r>
      <w:proofErr w:type="spellEnd"/>
      <w:r w:rsidR="00835780">
        <w:rPr>
          <w:rFonts w:ascii="Times New Roman" w:hAnsi="Times New Roman" w:cs="Times New Roman"/>
          <w:sz w:val="24"/>
          <w:szCs w:val="24"/>
        </w:rPr>
        <w:t xml:space="preserve">) </w:t>
      </w:r>
      <w:r w:rsidR="00596791" w:rsidRPr="00604EDE">
        <w:rPr>
          <w:rFonts w:ascii="Times New Roman" w:hAnsi="Times New Roman" w:cs="Times New Roman"/>
          <w:sz w:val="24"/>
          <w:szCs w:val="24"/>
        </w:rPr>
        <w:t>per mL</w:t>
      </w:r>
      <w:r w:rsidR="00596791" w:rsidRPr="00604EDE" w:rsidDel="00596791">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w:t>
      </w:r>
      <w:r w:rsidR="00596791">
        <w:rPr>
          <w:rFonts w:ascii="Times New Roman" w:hAnsi="Times New Roman" w:cs="Times New Roman"/>
          <w:sz w:val="24"/>
          <w:szCs w:val="24"/>
        </w:rPr>
        <w:t>calcula</w:t>
      </w:r>
      <w:r w:rsidR="00E966EF">
        <w:rPr>
          <w:rFonts w:ascii="Times New Roman" w:hAnsi="Times New Roman" w:cs="Times New Roman"/>
          <w:sz w:val="24"/>
          <w:szCs w:val="24"/>
        </w:rPr>
        <w:t>ted</w:t>
      </w:r>
      <w:r w:rsidR="0059679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coliform organisms,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streptococci</w:t>
      </w:r>
      <w:proofErr w:type="gramEnd"/>
      <w:r w:rsidRPr="00604EDE">
        <w:rPr>
          <w:rFonts w:ascii="Times New Roman" w:hAnsi="Times New Roman" w:cs="Times New Roman"/>
          <w:sz w:val="24"/>
          <w:szCs w:val="24"/>
        </w:rPr>
        <w:t xml:space="preserve"> and strep-like organisms (SSLO),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r w:rsidRPr="00604EDE">
        <w:rPr>
          <w:rFonts w:ascii="Times New Roman" w:hAnsi="Times New Roman" w:cs="Times New Roman"/>
          <w:i/>
          <w:iCs/>
          <w:sz w:val="24"/>
          <w:szCs w:val="24"/>
        </w:rPr>
        <w:t>Strep. agalactiae</w:t>
      </w:r>
      <w:r w:rsidRPr="00604EDE">
        <w:rPr>
          <w:rFonts w:ascii="Times New Roman" w:hAnsi="Times New Roman" w:cs="Times New Roman"/>
          <w:sz w:val="24"/>
          <w:szCs w:val="24"/>
        </w:rPr>
        <w:t xml:space="preserve">, and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The lower threshold of detection for </w:t>
      </w:r>
      <w:r w:rsidR="00680400">
        <w:rPr>
          <w:rFonts w:ascii="Times New Roman" w:hAnsi="Times New Roman" w:cs="Times New Roman"/>
          <w:sz w:val="24"/>
          <w:szCs w:val="24"/>
        </w:rPr>
        <w:t xml:space="preserve">bacteria in </w:t>
      </w:r>
      <w:r w:rsidRPr="00604EDE">
        <w:rPr>
          <w:rFonts w:ascii="Times New Roman" w:hAnsi="Times New Roman" w:cs="Times New Roman"/>
          <w:sz w:val="24"/>
          <w:szCs w:val="24"/>
        </w:rPr>
        <w:t xml:space="preserve">this bulk tank milk culture protocol was 5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and the upper threshold was 62,500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w:t>
      </w:r>
      <w:proofErr w:type="spellStart"/>
      <w:r w:rsidRPr="00604EDE">
        <w:rPr>
          <w:rFonts w:ascii="Times New Roman" w:hAnsi="Times New Roman" w:cs="Times New Roman"/>
          <w:sz w:val="24"/>
          <w:szCs w:val="24"/>
        </w:rPr>
        <w:t>mL.</w:t>
      </w:r>
      <w:proofErr w:type="spellEnd"/>
    </w:p>
    <w:p w14:paraId="0FA02AE9" w14:textId="42A12F5B" w:rsidR="006238BB" w:rsidRPr="00604EDE" w:rsidRDefault="006238BB" w:rsidP="00361820">
      <w:pPr>
        <w:pStyle w:val="ListParagraph"/>
        <w:numPr>
          <w:ilvl w:val="0"/>
          <w:numId w:val="12"/>
        </w:numPr>
        <w:spacing w:line="480" w:lineRule="auto"/>
        <w:rPr>
          <w:b/>
          <w:bCs/>
        </w:rPr>
      </w:pPr>
      <w:r w:rsidRPr="00604EDE">
        <w:rPr>
          <w:b/>
          <w:bCs/>
        </w:rPr>
        <w:t xml:space="preserve">Data management and </w:t>
      </w:r>
      <w:commentRangeStart w:id="322"/>
      <w:r w:rsidRPr="00604EDE">
        <w:rPr>
          <w:b/>
          <w:bCs/>
        </w:rPr>
        <w:t>analysis</w:t>
      </w:r>
      <w:commentRangeEnd w:id="322"/>
      <w:r w:rsidR="000C26E4">
        <w:rPr>
          <w:rStyle w:val="CommentReference"/>
          <w:rFonts w:asciiTheme="minorHAnsi" w:eastAsiaTheme="minorEastAsia" w:hAnsiTheme="minorHAnsi" w:cstheme="minorBidi"/>
        </w:rPr>
        <w:commentReference w:id="322"/>
      </w:r>
    </w:p>
    <w:p w14:paraId="3641F7EB" w14:textId="682B0FF5" w:rsidR="0011401F" w:rsidRPr="00604EDE" w:rsidRDefault="006238BB" w:rsidP="00F04247">
      <w:pPr>
        <w:spacing w:line="480" w:lineRule="auto"/>
        <w:ind w:firstLine="720"/>
        <w:rPr>
          <w:rFonts w:ascii="Times New Roman" w:hAnsi="Times New Roman" w:cs="Times New Roman"/>
          <w:sz w:val="24"/>
          <w:szCs w:val="24"/>
        </w:rPr>
      </w:pPr>
      <w:del w:id="323" w:author="Caitlin Jeffrey" w:date="2023-11-20T12:14:00Z">
        <w:r w:rsidRPr="00604EDE" w:rsidDel="00557A03">
          <w:rPr>
            <w:rFonts w:ascii="Times New Roman" w:hAnsi="Times New Roman" w:cs="Times New Roman"/>
            <w:sz w:val="24"/>
            <w:szCs w:val="24"/>
          </w:rPr>
          <w:delText xml:space="preserve">Survey </w:delText>
        </w:r>
      </w:del>
      <w:del w:id="324" w:author="Caitlin Jeffrey" w:date="2023-11-20T12:20:00Z">
        <w:r w:rsidRPr="00604EDE" w:rsidDel="00FB3762">
          <w:rPr>
            <w:rFonts w:ascii="Times New Roman" w:hAnsi="Times New Roman" w:cs="Times New Roman"/>
            <w:sz w:val="24"/>
            <w:szCs w:val="24"/>
          </w:rPr>
          <w:delText xml:space="preserve">data collected through KoboCollect software </w:delText>
        </w:r>
        <w:r w:rsidRPr="00604EDE" w:rsidDel="00FB3762">
          <w:rPr>
            <w:rFonts w:ascii="Times New Roman" w:hAnsi="Times New Roman" w:cs="Times New Roman"/>
            <w:sz w:val="24"/>
            <w:szCs w:val="24"/>
          </w:rPr>
          <w:fldChar w:fldCharType="begin"/>
        </w:r>
        <w:r w:rsidR="0095120C" w:rsidDel="00FB3762">
          <w:rPr>
            <w:rFonts w:ascii="Times New Roman" w:hAnsi="Times New Roman" w:cs="Times New Roman"/>
            <w:sz w:val="24"/>
            <w:szCs w:val="24"/>
          </w:rPr>
          <w:delInstrText xml:space="preserve"> ADDIN EN.CITE &lt;EndNote&gt;&lt;Cite&gt;&lt;RecNum&gt;564&lt;/RecNum&gt;&lt;DisplayText&gt;(KoboCollect: Simple, Robust and Powerful Tools for Data Collection. 2019 http://www.kobotoolbox.org)&lt;/DisplayText&gt;&lt;record&gt;&lt;rec-number&gt;564&lt;/rec-number&gt;&lt;foreign-keys&gt;&lt;key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delInstrText>
        </w:r>
        <w:r w:rsidRPr="00604EDE" w:rsidDel="00FB3762">
          <w:rPr>
            <w:rFonts w:ascii="Times New Roman" w:hAnsi="Times New Roman" w:cs="Times New Roman"/>
            <w:sz w:val="24"/>
            <w:szCs w:val="24"/>
          </w:rPr>
          <w:fldChar w:fldCharType="separate"/>
        </w:r>
        <w:r w:rsidR="0095120C" w:rsidDel="00FB3762">
          <w:rPr>
            <w:rFonts w:ascii="Times New Roman" w:hAnsi="Times New Roman" w:cs="Times New Roman"/>
            <w:noProof/>
            <w:sz w:val="24"/>
            <w:szCs w:val="24"/>
          </w:rPr>
          <w:delText>(KoboCollect: Simple, Robust and Powerful Tools for Data Collection. 2019 http://www.kobotoolbox.org)</w:delText>
        </w:r>
        <w:r w:rsidRPr="00604EDE" w:rsidDel="00FB3762">
          <w:rPr>
            <w:rFonts w:ascii="Times New Roman" w:hAnsi="Times New Roman" w:cs="Times New Roman"/>
            <w:sz w:val="24"/>
            <w:szCs w:val="24"/>
          </w:rPr>
          <w:fldChar w:fldCharType="end"/>
        </w:r>
        <w:r w:rsidRPr="00604EDE" w:rsidDel="00FB3762">
          <w:rPr>
            <w:rFonts w:ascii="Times New Roman" w:hAnsi="Times New Roman" w:cs="Times New Roman"/>
            <w:sz w:val="24"/>
            <w:szCs w:val="24"/>
          </w:rPr>
          <w:delText xml:space="preserve"> was downloaded as an Excel worksheet (Microsoft Corp., Redmond, WA), </w:delText>
        </w:r>
      </w:del>
      <w:del w:id="325" w:author="Caitlin Jeffrey" w:date="2023-11-20T12:15:00Z">
        <w:r w:rsidRPr="00604EDE" w:rsidDel="00557A03">
          <w:rPr>
            <w:rFonts w:ascii="Times New Roman" w:hAnsi="Times New Roman" w:cs="Times New Roman"/>
            <w:sz w:val="24"/>
            <w:szCs w:val="24"/>
          </w:rPr>
          <w:delText xml:space="preserve">which </w:delText>
        </w:r>
      </w:del>
      <w:del w:id="326" w:author="Caitlin Jeffrey" w:date="2023-11-20T12:20:00Z">
        <w:r w:rsidRPr="00604EDE" w:rsidDel="00FB3762">
          <w:rPr>
            <w:rFonts w:ascii="Times New Roman" w:hAnsi="Times New Roman" w:cs="Times New Roman"/>
            <w:sz w:val="24"/>
            <w:szCs w:val="24"/>
          </w:rPr>
          <w:delText>contain</w:delText>
        </w:r>
      </w:del>
      <w:del w:id="327" w:author="Caitlin Jeffrey" w:date="2023-11-20T12:15:00Z">
        <w:r w:rsidRPr="00604EDE" w:rsidDel="00557A03">
          <w:rPr>
            <w:rFonts w:ascii="Times New Roman" w:hAnsi="Times New Roman" w:cs="Times New Roman"/>
            <w:sz w:val="24"/>
            <w:szCs w:val="24"/>
          </w:rPr>
          <w:delText>ed the</w:delText>
        </w:r>
      </w:del>
      <w:del w:id="328" w:author="Caitlin Jeffrey" w:date="2023-11-20T12:20:00Z">
        <w:r w:rsidRPr="00604EDE" w:rsidDel="00FB3762">
          <w:rPr>
            <w:rFonts w:ascii="Times New Roman" w:hAnsi="Times New Roman" w:cs="Times New Roman"/>
            <w:sz w:val="24"/>
            <w:szCs w:val="24"/>
          </w:rPr>
          <w:delText xml:space="preserve"> information </w:delText>
        </w:r>
      </w:del>
      <w:del w:id="329" w:author="Caitlin Jeffrey" w:date="2023-11-20T12:15:00Z">
        <w:r w:rsidRPr="00604EDE" w:rsidDel="00557A03">
          <w:rPr>
            <w:rFonts w:ascii="Times New Roman" w:hAnsi="Times New Roman" w:cs="Times New Roman"/>
            <w:sz w:val="24"/>
            <w:szCs w:val="24"/>
          </w:rPr>
          <w:delText xml:space="preserve">from the questionnaire covering </w:delText>
        </w:r>
      </w:del>
      <w:del w:id="330" w:author="Caitlin Jeffrey" w:date="2023-11-20T12:20:00Z">
        <w:r w:rsidRPr="00604EDE" w:rsidDel="00FB3762">
          <w:rPr>
            <w:rFonts w:ascii="Times New Roman" w:hAnsi="Times New Roman" w:cs="Times New Roman"/>
            <w:sz w:val="24"/>
            <w:szCs w:val="24"/>
          </w:rPr>
          <w:delText xml:space="preserve">herd </w:delText>
        </w:r>
      </w:del>
      <w:del w:id="331" w:author="Caitlin Jeffrey" w:date="2023-11-20T12:13:00Z">
        <w:r w:rsidRPr="00604EDE" w:rsidDel="00BE5FAE">
          <w:rPr>
            <w:rFonts w:ascii="Times New Roman" w:hAnsi="Times New Roman" w:cs="Times New Roman"/>
            <w:sz w:val="24"/>
            <w:szCs w:val="24"/>
          </w:rPr>
          <w:delText>information</w:delText>
        </w:r>
      </w:del>
      <w:del w:id="332" w:author="Caitlin Jeffrey" w:date="2023-11-20T12:20:00Z">
        <w:r w:rsidRPr="00604EDE" w:rsidDel="00FB3762">
          <w:rPr>
            <w:rFonts w:ascii="Times New Roman" w:hAnsi="Times New Roman" w:cs="Times New Roman"/>
            <w:sz w:val="24"/>
            <w:szCs w:val="24"/>
          </w:rPr>
          <w:delText>, description of housing</w:delText>
        </w:r>
        <w:r w:rsidR="00772CA2" w:rsidDel="00FB3762">
          <w:rPr>
            <w:rFonts w:ascii="Times New Roman" w:hAnsi="Times New Roman" w:cs="Times New Roman"/>
            <w:sz w:val="24"/>
            <w:szCs w:val="24"/>
          </w:rPr>
          <w:delText xml:space="preserve"> </w:delText>
        </w:r>
        <w:r w:rsidRPr="00604EDE" w:rsidDel="00FB3762">
          <w:rPr>
            <w:rFonts w:ascii="Times New Roman" w:hAnsi="Times New Roman" w:cs="Times New Roman"/>
            <w:sz w:val="24"/>
            <w:szCs w:val="24"/>
          </w:rPr>
          <w:delText>and bedding management, milking hygiene</w:delText>
        </w:r>
        <w:r w:rsidR="00D12C7D" w:rsidDel="00FB3762">
          <w:rPr>
            <w:rFonts w:ascii="Times New Roman" w:hAnsi="Times New Roman" w:cs="Times New Roman"/>
            <w:sz w:val="24"/>
            <w:szCs w:val="24"/>
          </w:rPr>
          <w:delText>,</w:delText>
        </w:r>
        <w:r w:rsidRPr="00604EDE" w:rsidDel="00FB3762">
          <w:rPr>
            <w:rFonts w:ascii="Times New Roman" w:hAnsi="Times New Roman" w:cs="Times New Roman"/>
            <w:sz w:val="24"/>
            <w:szCs w:val="24"/>
          </w:rPr>
          <w:delText xml:space="preserve"> and mastitis control practices. </w:delText>
        </w:r>
      </w:del>
      <w:moveFromRangeStart w:id="333" w:author="Caitlin Jeffrey" w:date="2023-11-20T12:18:00Z" w:name="move151375151"/>
      <w:moveFrom w:id="334" w:author="Caitlin Jeffrey" w:date="2023-11-20T12:18:00Z">
        <w:r w:rsidRPr="00604EDE" w:rsidDel="008506B9">
          <w:rPr>
            <w:rFonts w:ascii="Times New Roman" w:hAnsi="Times New Roman" w:cs="Times New Roman"/>
            <w:sz w:val="24"/>
            <w:szCs w:val="24"/>
          </w:rPr>
          <w:t xml:space="preserve">Udder hygiene scores for individual cows </w:t>
        </w:r>
        <w:r w:rsidR="00E65121" w:rsidRPr="00604EDE" w:rsidDel="008506B9">
          <w:rPr>
            <w:rFonts w:ascii="Times New Roman" w:hAnsi="Times New Roman" w:cs="Times New Roman"/>
            <w:sz w:val="24"/>
            <w:szCs w:val="24"/>
          </w:rPr>
          <w:t>were used to calculate two farm-level udder hygiene measures:</w:t>
        </w:r>
        <w:r w:rsidR="00806E14" w:rsidRPr="00604EDE" w:rsidDel="008506B9">
          <w:rPr>
            <w:rFonts w:ascii="Times New Roman" w:hAnsi="Times New Roman" w:cs="Times New Roman"/>
            <w:sz w:val="24"/>
            <w:szCs w:val="24"/>
          </w:rPr>
          <w:t xml:space="preserve"> 1)</w:t>
        </w:r>
        <w:r w:rsidRPr="00604EDE" w:rsidDel="008506B9">
          <w:rPr>
            <w:rFonts w:ascii="Times New Roman" w:hAnsi="Times New Roman" w:cs="Times New Roman"/>
            <w:sz w:val="24"/>
            <w:szCs w:val="24"/>
          </w:rPr>
          <w:t xml:space="preserve"> mean udder hygiene score</w:t>
        </w:r>
        <w:r w:rsidR="00806E14" w:rsidRPr="00604EDE" w:rsidDel="008506B9">
          <w:rPr>
            <w:rFonts w:ascii="Times New Roman" w:hAnsi="Times New Roman" w:cs="Times New Roman"/>
            <w:sz w:val="24"/>
            <w:szCs w:val="24"/>
          </w:rPr>
          <w:t>,</w:t>
        </w:r>
        <w:r w:rsidR="009A7B73" w:rsidDel="008506B9">
          <w:rPr>
            <w:rFonts w:ascii="Times New Roman" w:hAnsi="Times New Roman" w:cs="Times New Roman"/>
            <w:sz w:val="24"/>
            <w:szCs w:val="24"/>
          </w:rPr>
          <w:t xml:space="preserve"> and</w:t>
        </w:r>
        <w:r w:rsidRPr="00604EDE" w:rsidDel="008506B9">
          <w:rPr>
            <w:rFonts w:ascii="Times New Roman" w:hAnsi="Times New Roman" w:cs="Times New Roman"/>
            <w:sz w:val="24"/>
            <w:szCs w:val="24"/>
          </w:rPr>
          <w:t xml:space="preserve"> </w:t>
        </w:r>
        <w:r w:rsidR="00806E14" w:rsidRPr="00604EDE" w:rsidDel="008506B9">
          <w:rPr>
            <w:rFonts w:ascii="Times New Roman" w:hAnsi="Times New Roman" w:cs="Times New Roman"/>
            <w:sz w:val="24"/>
            <w:szCs w:val="24"/>
          </w:rPr>
          <w:t xml:space="preserve">2) </w:t>
        </w:r>
        <w:r w:rsidRPr="00604EDE" w:rsidDel="008506B9">
          <w:rPr>
            <w:rFonts w:ascii="Times New Roman" w:hAnsi="Times New Roman" w:cs="Times New Roman"/>
            <w:sz w:val="24"/>
            <w:szCs w:val="24"/>
          </w:rPr>
          <w:t xml:space="preserve">proportion of cows with dirty udders (udder hygiene score ≥3). </w:t>
        </w:r>
      </w:moveFrom>
      <w:moveFromRangeEnd w:id="333"/>
      <w:r w:rsidRPr="00604EDE">
        <w:rPr>
          <w:rFonts w:ascii="Times New Roman" w:hAnsi="Times New Roman" w:cs="Times New Roman"/>
          <w:sz w:val="24"/>
          <w:szCs w:val="24"/>
        </w:rPr>
        <w:t xml:space="preserve">Bulk tank milk culture </w:t>
      </w:r>
      <w:r w:rsidR="003D6923">
        <w:rPr>
          <w:rFonts w:ascii="Times New Roman" w:hAnsi="Times New Roman" w:cs="Times New Roman"/>
          <w:sz w:val="24"/>
          <w:szCs w:val="24"/>
        </w:rPr>
        <w:t>results</w:t>
      </w:r>
      <w:r w:rsidRPr="00604EDE">
        <w:rPr>
          <w:rFonts w:ascii="Times New Roman" w:hAnsi="Times New Roman" w:cs="Times New Roman"/>
          <w:sz w:val="24"/>
          <w:szCs w:val="24"/>
        </w:rPr>
        <w:t xml:space="preserve">, </w:t>
      </w:r>
      <w:r w:rsidR="009418CE">
        <w:rPr>
          <w:rFonts w:ascii="Times New Roman" w:hAnsi="Times New Roman" w:cs="Times New Roman"/>
          <w:sz w:val="24"/>
          <w:szCs w:val="24"/>
        </w:rPr>
        <w:t xml:space="preserve">BTSCC, </w:t>
      </w:r>
      <w:r w:rsidRPr="00604EDE">
        <w:rPr>
          <w:rFonts w:ascii="Times New Roman" w:hAnsi="Times New Roman" w:cs="Times New Roman"/>
          <w:sz w:val="24"/>
          <w:szCs w:val="24"/>
        </w:rPr>
        <w:t xml:space="preserve">DHIA test results, </w:t>
      </w:r>
      <w:del w:id="335" w:author="Caitlin Jeffrey" w:date="2023-11-20T12:21:00Z">
        <w:r w:rsidRPr="00604EDE" w:rsidDel="00270064">
          <w:rPr>
            <w:rFonts w:ascii="Times New Roman" w:hAnsi="Times New Roman" w:cs="Times New Roman"/>
            <w:sz w:val="24"/>
            <w:szCs w:val="24"/>
          </w:rPr>
          <w:delText xml:space="preserve">and </w:delText>
        </w:r>
      </w:del>
      <w:r w:rsidRPr="00604EDE">
        <w:rPr>
          <w:rFonts w:ascii="Times New Roman" w:hAnsi="Times New Roman" w:cs="Times New Roman"/>
          <w:sz w:val="24"/>
          <w:szCs w:val="24"/>
        </w:rPr>
        <w:t>farm-level udder hygiene outcomes</w:t>
      </w:r>
      <w:ins w:id="336" w:author="Caitlin Jeffrey" w:date="2023-11-20T12:21:00Z">
        <w:r w:rsidR="00270064">
          <w:rPr>
            <w:rFonts w:ascii="Times New Roman" w:hAnsi="Times New Roman" w:cs="Times New Roman"/>
            <w:sz w:val="24"/>
            <w:szCs w:val="24"/>
          </w:rPr>
          <w:t xml:space="preserve">, </w:t>
        </w:r>
      </w:ins>
      <w:ins w:id="337" w:author="Caitlin Jeffrey" w:date="2023-11-20T12:26:00Z">
        <w:r w:rsidR="00E4740C">
          <w:rPr>
            <w:rFonts w:ascii="Times New Roman" w:hAnsi="Times New Roman" w:cs="Times New Roman"/>
            <w:sz w:val="24"/>
            <w:szCs w:val="24"/>
          </w:rPr>
          <w:t xml:space="preserve">questionnaire </w:t>
        </w:r>
        <w:r w:rsidR="00E4740C" w:rsidRPr="00604EDE">
          <w:rPr>
            <w:rFonts w:ascii="Times New Roman" w:hAnsi="Times New Roman" w:cs="Times New Roman"/>
            <w:sz w:val="24"/>
            <w:szCs w:val="24"/>
          </w:rPr>
          <w:t>data</w:t>
        </w:r>
        <w:r w:rsidR="00E4740C">
          <w:rPr>
            <w:rFonts w:ascii="Times New Roman" w:hAnsi="Times New Roman" w:cs="Times New Roman"/>
            <w:sz w:val="24"/>
            <w:szCs w:val="24"/>
          </w:rPr>
          <w:t>,</w:t>
        </w:r>
        <w:r w:rsidR="00E4740C" w:rsidRPr="00604EDE">
          <w:rPr>
            <w:rFonts w:ascii="Times New Roman" w:hAnsi="Times New Roman" w:cs="Times New Roman"/>
            <w:sz w:val="24"/>
            <w:szCs w:val="24"/>
          </w:rPr>
          <w:t xml:space="preserve"> </w:t>
        </w:r>
      </w:ins>
      <w:ins w:id="338" w:author="Caitlin Jeffrey" w:date="2023-11-20T12:21:00Z">
        <w:r w:rsidR="00270064">
          <w:rPr>
            <w:rFonts w:ascii="Times New Roman" w:hAnsi="Times New Roman" w:cs="Times New Roman"/>
            <w:sz w:val="24"/>
            <w:szCs w:val="24"/>
          </w:rPr>
          <w:t xml:space="preserve">and farm </w:t>
        </w:r>
        <w:r w:rsidR="00270064">
          <w:rPr>
            <w:rFonts w:ascii="Times New Roman" w:hAnsi="Times New Roman" w:cs="Times New Roman"/>
            <w:sz w:val="24"/>
            <w:szCs w:val="24"/>
          </w:rPr>
          <w:lastRenderedPageBreak/>
          <w:t>observations</w:t>
        </w:r>
      </w:ins>
      <w:r w:rsidRPr="00604EDE">
        <w:rPr>
          <w:rFonts w:ascii="Times New Roman" w:hAnsi="Times New Roman" w:cs="Times New Roman"/>
          <w:sz w:val="24"/>
          <w:szCs w:val="24"/>
        </w:rPr>
        <w:t xml:space="preserve"> were </w:t>
      </w:r>
      <w:del w:id="339" w:author="Caitlin Jeffrey" w:date="2023-11-20T12:19:00Z">
        <w:r w:rsidRPr="00604EDE" w:rsidDel="00A95DE5">
          <w:rPr>
            <w:rFonts w:ascii="Times New Roman" w:hAnsi="Times New Roman" w:cs="Times New Roman"/>
            <w:sz w:val="24"/>
            <w:szCs w:val="24"/>
          </w:rPr>
          <w:delText xml:space="preserve">entered </w:delText>
        </w:r>
      </w:del>
      <w:ins w:id="340" w:author="Caitlin Jeffrey" w:date="2023-11-20T12:20:00Z">
        <w:r w:rsidR="00FB3762">
          <w:rPr>
            <w:rFonts w:ascii="Times New Roman" w:hAnsi="Times New Roman" w:cs="Times New Roman"/>
            <w:sz w:val="24"/>
            <w:szCs w:val="24"/>
          </w:rPr>
          <w:t>entered</w:t>
        </w:r>
      </w:ins>
      <w:ins w:id="341" w:author="Caitlin Jeffrey" w:date="2023-11-20T12:19:00Z">
        <w:r w:rsidR="00A95DE5"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 xml:space="preserve">into </w:t>
      </w:r>
      <w:ins w:id="342" w:author="Caitlin Jeffrey" w:date="2023-11-20T12:20:00Z">
        <w:r w:rsidR="00FB3762">
          <w:rPr>
            <w:rFonts w:ascii="Times New Roman" w:hAnsi="Times New Roman" w:cs="Times New Roman"/>
            <w:sz w:val="24"/>
            <w:szCs w:val="24"/>
          </w:rPr>
          <w:t>an</w:t>
        </w:r>
      </w:ins>
      <w:del w:id="343" w:author="Caitlin Jeffrey" w:date="2023-11-20T12:19:00Z">
        <w:r w:rsidRPr="00604EDE" w:rsidDel="000D746A">
          <w:rPr>
            <w:rFonts w:ascii="Times New Roman" w:hAnsi="Times New Roman" w:cs="Times New Roman"/>
            <w:sz w:val="24"/>
            <w:szCs w:val="24"/>
          </w:rPr>
          <w:delText>an</w:delText>
        </w:r>
      </w:del>
      <w:r w:rsidRPr="00604EDE">
        <w:rPr>
          <w:rFonts w:ascii="Times New Roman" w:hAnsi="Times New Roman" w:cs="Times New Roman"/>
          <w:sz w:val="24"/>
          <w:szCs w:val="24"/>
        </w:rPr>
        <w:t xml:space="preserve"> Excel database</w:t>
      </w:r>
      <w:ins w:id="344" w:author="Caitlin Jeffrey" w:date="2023-11-20T12:26:00Z">
        <w:r w:rsidR="0051428C">
          <w:rPr>
            <w:rFonts w:ascii="Times New Roman" w:hAnsi="Times New Roman" w:cs="Times New Roman"/>
            <w:sz w:val="24"/>
            <w:szCs w:val="24"/>
          </w:rPr>
          <w:t xml:space="preserve"> </w:t>
        </w:r>
        <w:r w:rsidR="0051428C" w:rsidRPr="00604EDE">
          <w:rPr>
            <w:rFonts w:ascii="Times New Roman" w:hAnsi="Times New Roman" w:cs="Times New Roman"/>
            <w:sz w:val="24"/>
            <w:szCs w:val="24"/>
          </w:rPr>
          <w:t>(Microsoft Corp., Redmond, WA)</w:t>
        </w:r>
      </w:ins>
      <w:del w:id="345" w:author="Caitlin Jeffrey" w:date="2023-11-20T12:21:00Z">
        <w:r w:rsidR="00995498" w:rsidDel="00270064">
          <w:rPr>
            <w:rFonts w:ascii="Times New Roman" w:hAnsi="Times New Roman" w:cs="Times New Roman"/>
            <w:sz w:val="24"/>
            <w:szCs w:val="24"/>
          </w:rPr>
          <w:delText xml:space="preserve"> that included the </w:delText>
        </w:r>
        <w:r w:rsidRPr="00604EDE" w:rsidDel="00270064">
          <w:rPr>
            <w:rFonts w:ascii="Times New Roman" w:hAnsi="Times New Roman" w:cs="Times New Roman"/>
            <w:sz w:val="24"/>
            <w:szCs w:val="24"/>
          </w:rPr>
          <w:delText>accompanying data for each farm from the questionnaire</w:delText>
        </w:r>
        <w:r w:rsidR="00995498" w:rsidDel="00270064">
          <w:rPr>
            <w:rFonts w:ascii="Times New Roman" w:hAnsi="Times New Roman" w:cs="Times New Roman"/>
            <w:sz w:val="24"/>
            <w:szCs w:val="24"/>
          </w:rPr>
          <w:delText xml:space="preserve"> and</w:delText>
        </w:r>
      </w:del>
      <w:del w:id="346" w:author="Caitlin Jeffrey" w:date="2023-11-20T12:20:00Z">
        <w:r w:rsidR="00995498" w:rsidDel="00270064">
          <w:rPr>
            <w:rFonts w:ascii="Times New Roman" w:hAnsi="Times New Roman" w:cs="Times New Roman"/>
            <w:sz w:val="24"/>
            <w:szCs w:val="24"/>
          </w:rPr>
          <w:delText xml:space="preserve"> farm </w:delText>
        </w:r>
        <w:r w:rsidR="001A4DDE" w:rsidDel="00270064">
          <w:rPr>
            <w:rFonts w:ascii="Times New Roman" w:hAnsi="Times New Roman" w:cs="Times New Roman"/>
            <w:sz w:val="24"/>
            <w:szCs w:val="24"/>
          </w:rPr>
          <w:delText>observations</w:delText>
        </w:r>
      </w:del>
      <w:r w:rsidR="00995498">
        <w:rPr>
          <w:rFonts w:ascii="Times New Roman" w:hAnsi="Times New Roman" w:cs="Times New Roman"/>
          <w:sz w:val="24"/>
          <w:szCs w:val="24"/>
        </w:rPr>
        <w:t xml:space="preserve">. </w:t>
      </w:r>
      <w:moveToRangeStart w:id="347" w:author="Caitlin Jeffrey" w:date="2023-11-20T12:18:00Z" w:name="move151375151"/>
      <w:moveTo w:id="348" w:author="Caitlin Jeffrey" w:date="2023-11-20T12:18:00Z">
        <w:r w:rsidR="008506B9" w:rsidRPr="00604EDE">
          <w:rPr>
            <w:rFonts w:ascii="Times New Roman" w:hAnsi="Times New Roman" w:cs="Times New Roman"/>
            <w:sz w:val="24"/>
            <w:szCs w:val="24"/>
          </w:rPr>
          <w:t>Udder hygiene scores for individual cows were used to calculate two farm-level udder hygiene measures: 1) mean udder hygiene score,</w:t>
        </w:r>
        <w:r w:rsidR="008506B9">
          <w:rPr>
            <w:rFonts w:ascii="Times New Roman" w:hAnsi="Times New Roman" w:cs="Times New Roman"/>
            <w:sz w:val="24"/>
            <w:szCs w:val="24"/>
          </w:rPr>
          <w:t xml:space="preserve"> and</w:t>
        </w:r>
        <w:r w:rsidR="008506B9" w:rsidRPr="00604EDE">
          <w:rPr>
            <w:rFonts w:ascii="Times New Roman" w:hAnsi="Times New Roman" w:cs="Times New Roman"/>
            <w:sz w:val="24"/>
            <w:szCs w:val="24"/>
          </w:rPr>
          <w:t xml:space="preserve"> 2) proportion of cows with dirty udders (udder hygiene score ≥3)</w:t>
        </w:r>
      </w:moveTo>
      <w:ins w:id="349" w:author="Caitlin Jeffrey" w:date="2023-11-20T12:22:00Z">
        <w:r w:rsidR="00895B31">
          <w:rPr>
            <w:rFonts w:ascii="Times New Roman" w:hAnsi="Times New Roman" w:cs="Times New Roman"/>
            <w:sz w:val="24"/>
            <w:szCs w:val="24"/>
          </w:rPr>
          <w:t xml:space="preserve">, </w:t>
        </w:r>
      </w:ins>
      <w:ins w:id="350" w:author="Caitlin Jeffrey" w:date="2023-11-20T12:24:00Z">
        <w:r w:rsidR="00060D04">
          <w:rPr>
            <w:rFonts w:ascii="Times New Roman" w:hAnsi="Times New Roman" w:cs="Times New Roman"/>
            <w:sz w:val="24"/>
            <w:szCs w:val="24"/>
          </w:rPr>
          <w:t>which were</w:t>
        </w:r>
      </w:ins>
      <w:ins w:id="351" w:author="Caitlin Jeffrey" w:date="2023-11-20T12:23:00Z">
        <w:r w:rsidR="00F425CA">
          <w:rPr>
            <w:rFonts w:ascii="Times New Roman" w:hAnsi="Times New Roman" w:cs="Times New Roman"/>
            <w:sz w:val="24"/>
            <w:szCs w:val="24"/>
          </w:rPr>
          <w:t xml:space="preserve"> incorporated</w:t>
        </w:r>
      </w:ins>
      <w:ins w:id="352" w:author="Caitlin Jeffrey" w:date="2023-11-20T12:24:00Z">
        <w:r w:rsidR="00060D04">
          <w:rPr>
            <w:rFonts w:ascii="Times New Roman" w:hAnsi="Times New Roman" w:cs="Times New Roman"/>
            <w:sz w:val="24"/>
            <w:szCs w:val="24"/>
          </w:rPr>
          <w:t xml:space="preserve"> into the database</w:t>
        </w:r>
      </w:ins>
      <w:moveTo w:id="353" w:author="Caitlin Jeffrey" w:date="2023-11-20T12:18:00Z">
        <w:r w:rsidR="008506B9" w:rsidRPr="00604EDE">
          <w:rPr>
            <w:rFonts w:ascii="Times New Roman" w:hAnsi="Times New Roman" w:cs="Times New Roman"/>
            <w:sz w:val="24"/>
            <w:szCs w:val="24"/>
          </w:rPr>
          <w:t xml:space="preserve">. </w:t>
        </w:r>
      </w:moveTo>
      <w:moveToRangeEnd w:id="347"/>
      <w:r w:rsidRPr="00604EDE">
        <w:rPr>
          <w:rFonts w:ascii="Times New Roman" w:hAnsi="Times New Roman" w:cs="Times New Roman"/>
          <w:sz w:val="24"/>
          <w:szCs w:val="24"/>
        </w:rPr>
        <w:t>This Excel database was then imported into the R Statistical Programming Environment</w:t>
      </w:r>
      <w:ins w:id="354" w:author="Caitlin Jeffrey" w:date="2023-12-06T09:46:00Z">
        <w:r w:rsidR="006775A5">
          <w:rPr>
            <w:rFonts w:ascii="Times New Roman" w:hAnsi="Times New Roman" w:cs="Times New Roman"/>
            <w:sz w:val="24"/>
            <w:szCs w:val="24"/>
          </w:rPr>
          <w:t xml:space="preserve"> </w:t>
        </w:r>
      </w:ins>
      <w:r w:rsidR="00EF5F2E">
        <w:rPr>
          <w:rFonts w:ascii="Times New Roman" w:hAnsi="Times New Roman" w:cs="Times New Roman"/>
          <w:sz w:val="24"/>
          <w:szCs w:val="24"/>
        </w:rPr>
        <w:fldChar w:fldCharType="begin"/>
      </w:r>
      <w:r w:rsidR="00B82F79">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EF5F2E">
        <w:rPr>
          <w:rFonts w:ascii="Times New Roman" w:hAnsi="Times New Roman" w:cs="Times New Roman"/>
          <w:sz w:val="24"/>
          <w:szCs w:val="24"/>
        </w:rPr>
        <w:fldChar w:fldCharType="separate"/>
      </w:r>
      <w:r w:rsidR="00B82F79">
        <w:rPr>
          <w:rFonts w:ascii="Times New Roman" w:hAnsi="Times New Roman" w:cs="Times New Roman"/>
          <w:noProof/>
          <w:sz w:val="24"/>
          <w:szCs w:val="24"/>
        </w:rPr>
        <w:t>(R Development Core Team, 2023)</w:t>
      </w:r>
      <w:r w:rsidR="00EF5F2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del w:id="355" w:author="Caitlin Jeffrey" w:date="2023-12-06T09:50:00Z">
        <w:r w:rsidRPr="00604EDE" w:rsidDel="00B82F79">
          <w:rPr>
            <w:rFonts w:ascii="Times New Roman" w:hAnsi="Times New Roman" w:cs="Times New Roman"/>
            <w:sz w:val="24"/>
            <w:szCs w:val="24"/>
          </w:rPr>
          <w:delText xml:space="preserve">(R Core Team, 2023) </w:delText>
        </w:r>
      </w:del>
      <w:r w:rsidRPr="00604EDE">
        <w:rPr>
          <w:rFonts w:ascii="Times New Roman" w:hAnsi="Times New Roman" w:cs="Times New Roman"/>
          <w:sz w:val="24"/>
          <w:szCs w:val="24"/>
        </w:rPr>
        <w:t>for data cleaning, checking, and statistical analysis. The distribution of outcome variables was assessed to check for normality</w:t>
      </w:r>
      <w:r w:rsidR="00091211">
        <w:rPr>
          <w:rFonts w:ascii="Times New Roman" w:hAnsi="Times New Roman" w:cs="Times New Roman"/>
          <w:sz w:val="24"/>
          <w:szCs w:val="24"/>
        </w:rPr>
        <w:t xml:space="preserve"> </w:t>
      </w:r>
      <w:r w:rsidR="003B08B4">
        <w:rPr>
          <w:rFonts w:ascii="Times New Roman" w:hAnsi="Times New Roman" w:cs="Times New Roman"/>
          <w:sz w:val="24"/>
          <w:szCs w:val="24"/>
        </w:rPr>
        <w:t xml:space="preserve">using a </w:t>
      </w:r>
      <w:r w:rsidR="00091211" w:rsidRPr="00604EDE">
        <w:rPr>
          <w:rFonts w:ascii="Times New Roman" w:hAnsi="Times New Roman" w:cs="Times New Roman"/>
          <w:sz w:val="24"/>
          <w:szCs w:val="24"/>
        </w:rPr>
        <w:t>Shapiro-Wilk test</w:t>
      </w:r>
      <w:r w:rsidR="00091211">
        <w:rPr>
          <w:rFonts w:ascii="Times New Roman" w:hAnsi="Times New Roman" w:cs="Times New Roman"/>
          <w:sz w:val="24"/>
          <w:szCs w:val="24"/>
        </w:rPr>
        <w:t xml:space="preserve"> with </w:t>
      </w:r>
      <w:r w:rsidR="008E2EE4">
        <w:rPr>
          <w:rFonts w:ascii="Times New Roman" w:hAnsi="Times New Roman" w:cs="Times New Roman"/>
          <w:sz w:val="24"/>
          <w:szCs w:val="24"/>
        </w:rPr>
        <w:t xml:space="preserve">significance set at </w:t>
      </w:r>
      <w:r w:rsidR="008E2EE4">
        <w:rPr>
          <w:rFonts w:ascii="Times New Roman" w:hAnsi="Times New Roman" w:cs="Times New Roman"/>
          <w:i/>
          <w:iCs/>
          <w:sz w:val="24"/>
          <w:szCs w:val="24"/>
        </w:rPr>
        <w:t>P</w:t>
      </w:r>
      <w:r w:rsidR="008E2EE4" w:rsidRPr="00604EDE">
        <w:rPr>
          <w:rFonts w:ascii="Times New Roman" w:hAnsi="Times New Roman" w:cs="Times New Roman"/>
          <w:sz w:val="24"/>
          <w:szCs w:val="24"/>
        </w:rPr>
        <w:t xml:space="preserve"> ≤0.05</w:t>
      </w:r>
      <w:r w:rsidRPr="00604EDE">
        <w:rPr>
          <w:rFonts w:ascii="Times New Roman" w:hAnsi="Times New Roman" w:cs="Times New Roman"/>
          <w:sz w:val="24"/>
          <w:szCs w:val="24"/>
        </w:rPr>
        <w:t>,</w:t>
      </w:r>
      <w:r w:rsidR="00CF3D74">
        <w:rPr>
          <w:rFonts w:ascii="Times New Roman" w:hAnsi="Times New Roman" w:cs="Times New Roman"/>
          <w:sz w:val="24"/>
          <w:szCs w:val="24"/>
        </w:rPr>
        <w:t xml:space="preserve"> </w:t>
      </w:r>
      <w:r w:rsidR="00CF3D74" w:rsidRPr="00604EDE">
        <w:rPr>
          <w:rFonts w:ascii="Times New Roman" w:hAnsi="Times New Roman" w:cs="Times New Roman"/>
          <w:sz w:val="24"/>
          <w:szCs w:val="24"/>
        </w:rPr>
        <w:t xml:space="preserve">visual assessment of </w:t>
      </w:r>
      <w:r w:rsidR="00CF3D74">
        <w:rPr>
          <w:rFonts w:ascii="Times New Roman" w:hAnsi="Times New Roman" w:cs="Times New Roman"/>
          <w:sz w:val="24"/>
          <w:szCs w:val="24"/>
        </w:rPr>
        <w:t xml:space="preserve">distribution and </w:t>
      </w:r>
      <w:r w:rsidR="00CF3D74" w:rsidRPr="00604EDE">
        <w:rPr>
          <w:rFonts w:ascii="Times New Roman" w:hAnsi="Times New Roman" w:cs="Times New Roman"/>
          <w:sz w:val="24"/>
          <w:szCs w:val="24"/>
        </w:rPr>
        <w:t>residuals</w:t>
      </w:r>
      <w:r w:rsidR="003B08B4">
        <w:rPr>
          <w:rFonts w:ascii="Times New Roman" w:hAnsi="Times New Roman" w:cs="Times New Roman"/>
          <w:sz w:val="24"/>
          <w:szCs w:val="24"/>
        </w:rPr>
        <w:t xml:space="preserve">, </w:t>
      </w:r>
      <w:r w:rsidR="000D04C0">
        <w:rPr>
          <w:rFonts w:ascii="Times New Roman" w:hAnsi="Times New Roman" w:cs="Times New Roman"/>
          <w:sz w:val="24"/>
          <w:szCs w:val="24"/>
        </w:rPr>
        <w:t>skewness</w:t>
      </w:r>
      <w:r w:rsidR="000C4272">
        <w:rPr>
          <w:rFonts w:ascii="Times New Roman" w:hAnsi="Times New Roman" w:cs="Times New Roman"/>
          <w:sz w:val="24"/>
          <w:szCs w:val="24"/>
        </w:rPr>
        <w:t>, and comparison of the median and mean values.</w:t>
      </w:r>
      <w:ins w:id="356" w:author="Caitlin Jeffrey" w:date="2023-11-20T12:28:00Z">
        <w:r w:rsidR="00186F37">
          <w:rPr>
            <w:rFonts w:ascii="Times New Roman" w:hAnsi="Times New Roman" w:cs="Times New Roman"/>
            <w:sz w:val="24"/>
            <w:szCs w:val="24"/>
          </w:rPr>
          <w:t xml:space="preserve"> </w:t>
        </w:r>
      </w:ins>
      <w:moveToRangeStart w:id="357" w:author="Caitlin Jeffrey" w:date="2023-11-20T12:28:00Z" w:name="move151375722"/>
      <w:moveTo w:id="358" w:author="Caitlin Jeffrey" w:date="2023-11-20T12:28:00Z">
        <w:r w:rsidR="00186F37">
          <w:rPr>
            <w:rFonts w:ascii="Times New Roman" w:hAnsi="Times New Roman" w:cs="Times New Roman"/>
            <w:sz w:val="24"/>
            <w:szCs w:val="24"/>
          </w:rPr>
          <w:t>R</w:t>
        </w:r>
        <w:r w:rsidR="00186F37" w:rsidRPr="00604EDE">
          <w:rPr>
            <w:rFonts w:ascii="Times New Roman" w:hAnsi="Times New Roman" w:cs="Times New Roman"/>
            <w:sz w:val="24"/>
            <w:szCs w:val="24"/>
          </w:rPr>
          <w:t xml:space="preserve">aw </w:t>
        </w:r>
        <w:r w:rsidR="00186F37">
          <w:rPr>
            <w:rFonts w:ascii="Times New Roman" w:hAnsi="Times New Roman" w:cs="Times New Roman"/>
            <w:sz w:val="24"/>
            <w:szCs w:val="24"/>
          </w:rPr>
          <w:t xml:space="preserve">bulk tank </w:t>
        </w:r>
        <w:r w:rsidR="00186F37" w:rsidRPr="00604EDE">
          <w:rPr>
            <w:rFonts w:ascii="Times New Roman" w:hAnsi="Times New Roman" w:cs="Times New Roman"/>
            <w:sz w:val="24"/>
            <w:szCs w:val="24"/>
          </w:rPr>
          <w:t>somatic cell count (</w:t>
        </w:r>
        <w:r w:rsidR="00186F37">
          <w:rPr>
            <w:rFonts w:ascii="Times New Roman" w:hAnsi="Times New Roman" w:cs="Times New Roman"/>
            <w:sz w:val="24"/>
            <w:szCs w:val="24"/>
          </w:rPr>
          <w:t>BT</w:t>
        </w:r>
        <w:r w:rsidR="00186F37" w:rsidRPr="00604EDE">
          <w:rPr>
            <w:rFonts w:ascii="Times New Roman" w:hAnsi="Times New Roman" w:cs="Times New Roman"/>
            <w:sz w:val="24"/>
            <w:szCs w:val="24"/>
          </w:rPr>
          <w:t>SCC) data</w:t>
        </w:r>
        <w:r w:rsidR="00186F37">
          <w:rPr>
            <w:rFonts w:ascii="Times New Roman" w:hAnsi="Times New Roman" w:cs="Times New Roman"/>
            <w:sz w:val="24"/>
            <w:szCs w:val="24"/>
          </w:rPr>
          <w:t xml:space="preserve"> was</w:t>
        </w:r>
        <w:r w:rsidR="00186F37" w:rsidRPr="00604EDE">
          <w:rPr>
            <w:rFonts w:ascii="Times New Roman" w:hAnsi="Times New Roman" w:cs="Times New Roman"/>
            <w:sz w:val="24"/>
            <w:szCs w:val="24"/>
          </w:rPr>
          <w:t xml:space="preserve"> log</w:t>
        </w:r>
        <w:r w:rsidR="00186F37" w:rsidRPr="008D649A">
          <w:rPr>
            <w:rFonts w:ascii="Times New Roman" w:hAnsi="Times New Roman" w:cs="Times New Roman"/>
            <w:sz w:val="24"/>
            <w:szCs w:val="24"/>
            <w:vertAlign w:val="subscript"/>
          </w:rPr>
          <w:t>10</w:t>
        </w:r>
        <w:r w:rsidR="00186F37" w:rsidRPr="00604EDE">
          <w:rPr>
            <w:rFonts w:ascii="Times New Roman" w:hAnsi="Times New Roman" w:cs="Times New Roman"/>
            <w:sz w:val="24"/>
            <w:szCs w:val="24"/>
          </w:rPr>
          <w:t xml:space="preserve"> transformed</w:t>
        </w:r>
        <w:r w:rsidR="00186F37">
          <w:rPr>
            <w:rFonts w:ascii="Times New Roman" w:hAnsi="Times New Roman" w:cs="Times New Roman"/>
            <w:sz w:val="24"/>
            <w:szCs w:val="24"/>
          </w:rPr>
          <w:t xml:space="preserve"> for analyses.</w:t>
        </w:r>
        <w:r w:rsidR="00186F37" w:rsidRPr="00604EDE">
          <w:rPr>
            <w:rFonts w:ascii="Times New Roman" w:hAnsi="Times New Roman" w:cs="Times New Roman"/>
            <w:sz w:val="24"/>
            <w:szCs w:val="24"/>
          </w:rPr>
          <w:t xml:space="preserve"> </w:t>
        </w:r>
      </w:moveTo>
      <w:moveToRangeEnd w:id="357"/>
      <w:del w:id="359" w:author="Caitlin Jeffrey" w:date="2023-11-20T12:28:00Z">
        <w:r w:rsidRPr="00604EDE" w:rsidDel="00186F37">
          <w:rPr>
            <w:rFonts w:ascii="Times New Roman" w:hAnsi="Times New Roman" w:cs="Times New Roman"/>
            <w:sz w:val="24"/>
            <w:szCs w:val="24"/>
          </w:rPr>
          <w:delText xml:space="preserve"> </w:delText>
        </w:r>
      </w:del>
      <w:r w:rsidR="000C4272">
        <w:rPr>
          <w:rFonts w:ascii="Times New Roman" w:hAnsi="Times New Roman" w:cs="Times New Roman"/>
          <w:sz w:val="24"/>
          <w:szCs w:val="24"/>
        </w:rPr>
        <w:t>D</w:t>
      </w:r>
      <w:r w:rsidRPr="00604EDE">
        <w:rPr>
          <w:rFonts w:ascii="Times New Roman" w:hAnsi="Times New Roman" w:cs="Times New Roman"/>
          <w:sz w:val="24"/>
          <w:szCs w:val="24"/>
        </w:rPr>
        <w:t xml:space="preserve">escriptive statistics </w:t>
      </w:r>
      <w:del w:id="360" w:author="Caitlin Jeffrey" w:date="2023-11-20T12:29:00Z">
        <w:r w:rsidRPr="00604EDE" w:rsidDel="00406624">
          <w:rPr>
            <w:rFonts w:ascii="Times New Roman" w:hAnsi="Times New Roman" w:cs="Times New Roman"/>
            <w:sz w:val="24"/>
            <w:szCs w:val="24"/>
          </w:rPr>
          <w:delText xml:space="preserve">(means, variances, </w:delText>
        </w:r>
        <w:r w:rsidR="00E3023B" w:rsidDel="00406624">
          <w:rPr>
            <w:rFonts w:ascii="Times New Roman" w:hAnsi="Times New Roman" w:cs="Times New Roman"/>
            <w:sz w:val="24"/>
            <w:szCs w:val="24"/>
          </w:rPr>
          <w:delText xml:space="preserve">and </w:delText>
        </w:r>
        <w:r w:rsidRPr="00604EDE" w:rsidDel="00406624">
          <w:rPr>
            <w:rFonts w:ascii="Times New Roman" w:hAnsi="Times New Roman" w:cs="Times New Roman"/>
            <w:sz w:val="24"/>
            <w:szCs w:val="24"/>
          </w:rPr>
          <w:delText>percentiles for numeric continuous variables</w:delText>
        </w:r>
        <w:r w:rsidR="00E3023B" w:rsidDel="00406624">
          <w:rPr>
            <w:rFonts w:ascii="Times New Roman" w:hAnsi="Times New Roman" w:cs="Times New Roman"/>
            <w:sz w:val="24"/>
            <w:szCs w:val="24"/>
          </w:rPr>
          <w:delText>;</w:delText>
        </w:r>
        <w:r w:rsidRPr="00604EDE" w:rsidDel="00406624">
          <w:rPr>
            <w:rFonts w:ascii="Times New Roman" w:hAnsi="Times New Roman" w:cs="Times New Roman"/>
            <w:sz w:val="24"/>
            <w:szCs w:val="24"/>
          </w:rPr>
          <w:delText xml:space="preserve"> frequencies tabulations and percentages for categorical variables)</w:delText>
        </w:r>
        <w:r w:rsidR="00780F76" w:rsidRPr="00780F76" w:rsidDel="00406624">
          <w:delText xml:space="preserve"> </w:delText>
        </w:r>
      </w:del>
      <w:r w:rsidR="00780F76" w:rsidRPr="00780F76">
        <w:rPr>
          <w:rFonts w:ascii="Times New Roman" w:hAnsi="Times New Roman" w:cs="Times New Roman"/>
          <w:sz w:val="24"/>
          <w:szCs w:val="24"/>
        </w:rPr>
        <w:t xml:space="preserve">were calculated to evaluate the distribution </w:t>
      </w:r>
      <w:ins w:id="361" w:author="Caitlin Jeffrey" w:date="2023-12-05T12:01:00Z">
        <w:r w:rsidR="003B1C2C">
          <w:rPr>
            <w:rFonts w:ascii="Times New Roman" w:hAnsi="Times New Roman" w:cs="Times New Roman"/>
            <w:sz w:val="24"/>
            <w:szCs w:val="24"/>
          </w:rPr>
          <w:t>of data,</w:t>
        </w:r>
      </w:ins>
      <w:del w:id="362" w:author="Caitlin Jeffrey" w:date="2023-12-05T12:01:00Z">
        <w:r w:rsidR="00780F76" w:rsidRPr="00780F76" w:rsidDel="003B1C2C">
          <w:rPr>
            <w:rFonts w:ascii="Times New Roman" w:hAnsi="Times New Roman" w:cs="Times New Roman"/>
            <w:sz w:val="24"/>
            <w:szCs w:val="24"/>
          </w:rPr>
          <w:delText>and</w:delText>
        </w:r>
      </w:del>
      <w:r w:rsidR="00780F76" w:rsidRPr="00780F76">
        <w:rPr>
          <w:rFonts w:ascii="Times New Roman" w:hAnsi="Times New Roman" w:cs="Times New Roman"/>
          <w:sz w:val="24"/>
          <w:szCs w:val="24"/>
        </w:rPr>
        <w:t xml:space="preserve"> data integrity</w:t>
      </w:r>
      <w:ins w:id="363" w:author="Caitlin Jeffrey" w:date="2023-12-05T12:01:00Z">
        <w:r w:rsidR="009E391A">
          <w:rPr>
            <w:rFonts w:ascii="Times New Roman" w:hAnsi="Times New Roman" w:cs="Times New Roman"/>
            <w:sz w:val="24"/>
            <w:szCs w:val="24"/>
          </w:rPr>
          <w:t>,</w:t>
        </w:r>
      </w:ins>
      <w:r w:rsidR="00780F76" w:rsidRPr="00780F76">
        <w:rPr>
          <w:rFonts w:ascii="Times New Roman" w:hAnsi="Times New Roman" w:cs="Times New Roman"/>
          <w:sz w:val="24"/>
          <w:szCs w:val="24"/>
        </w:rPr>
        <w:t xml:space="preserve"> and to identify missing data</w:t>
      </w:r>
      <w:r w:rsidRPr="00604EDE">
        <w:rPr>
          <w:rFonts w:ascii="Times New Roman" w:hAnsi="Times New Roman" w:cs="Times New Roman"/>
          <w:sz w:val="24"/>
          <w:szCs w:val="24"/>
        </w:rPr>
        <w:t xml:space="preserve">. </w:t>
      </w:r>
      <w:moveFromRangeStart w:id="364" w:author="Caitlin Jeffrey" w:date="2023-11-20T12:28:00Z" w:name="move151375722"/>
      <w:moveFrom w:id="365" w:author="Caitlin Jeffrey" w:date="2023-11-20T12:28:00Z">
        <w:r w:rsidR="00C94924" w:rsidDel="00186F37">
          <w:rPr>
            <w:rFonts w:ascii="Times New Roman" w:hAnsi="Times New Roman" w:cs="Times New Roman"/>
            <w:sz w:val="24"/>
            <w:szCs w:val="24"/>
          </w:rPr>
          <w:t>R</w:t>
        </w:r>
        <w:r w:rsidR="00C94924" w:rsidRPr="00604EDE" w:rsidDel="00186F37">
          <w:rPr>
            <w:rFonts w:ascii="Times New Roman" w:hAnsi="Times New Roman" w:cs="Times New Roman"/>
            <w:sz w:val="24"/>
            <w:szCs w:val="24"/>
          </w:rPr>
          <w:t xml:space="preserve">aw </w:t>
        </w:r>
        <w:r w:rsidR="00C94924" w:rsidDel="00186F37">
          <w:rPr>
            <w:rFonts w:ascii="Times New Roman" w:hAnsi="Times New Roman" w:cs="Times New Roman"/>
            <w:sz w:val="24"/>
            <w:szCs w:val="24"/>
          </w:rPr>
          <w:t xml:space="preserve">bulk tank </w:t>
        </w:r>
        <w:r w:rsidR="00C94924" w:rsidRPr="00604EDE" w:rsidDel="00186F37">
          <w:rPr>
            <w:rFonts w:ascii="Times New Roman" w:hAnsi="Times New Roman" w:cs="Times New Roman"/>
            <w:sz w:val="24"/>
            <w:szCs w:val="24"/>
          </w:rPr>
          <w:t>somatic cell count (</w:t>
        </w:r>
        <w:r w:rsidR="00C94924" w:rsidDel="00186F37">
          <w:rPr>
            <w:rFonts w:ascii="Times New Roman" w:hAnsi="Times New Roman" w:cs="Times New Roman"/>
            <w:sz w:val="24"/>
            <w:szCs w:val="24"/>
          </w:rPr>
          <w:t>BT</w:t>
        </w:r>
        <w:r w:rsidR="00C94924" w:rsidRPr="00604EDE" w:rsidDel="00186F37">
          <w:rPr>
            <w:rFonts w:ascii="Times New Roman" w:hAnsi="Times New Roman" w:cs="Times New Roman"/>
            <w:sz w:val="24"/>
            <w:szCs w:val="24"/>
          </w:rPr>
          <w:t>SCC) data</w:t>
        </w:r>
        <w:r w:rsidR="00C94924" w:rsidDel="00186F37">
          <w:rPr>
            <w:rFonts w:ascii="Times New Roman" w:hAnsi="Times New Roman" w:cs="Times New Roman"/>
            <w:sz w:val="24"/>
            <w:szCs w:val="24"/>
          </w:rPr>
          <w:t xml:space="preserve"> was</w:t>
        </w:r>
        <w:r w:rsidR="00C94924" w:rsidRPr="00604EDE" w:rsidDel="00186F37">
          <w:rPr>
            <w:rFonts w:ascii="Times New Roman" w:hAnsi="Times New Roman" w:cs="Times New Roman"/>
            <w:sz w:val="24"/>
            <w:szCs w:val="24"/>
          </w:rPr>
          <w:t xml:space="preserve"> log</w:t>
        </w:r>
        <w:r w:rsidR="00C94924" w:rsidRPr="008D649A" w:rsidDel="00186F37">
          <w:rPr>
            <w:rFonts w:ascii="Times New Roman" w:hAnsi="Times New Roman" w:cs="Times New Roman"/>
            <w:sz w:val="24"/>
            <w:szCs w:val="24"/>
            <w:vertAlign w:val="subscript"/>
          </w:rPr>
          <w:t>10</w:t>
        </w:r>
        <w:r w:rsidR="00C94924" w:rsidRPr="00604EDE" w:rsidDel="00186F37">
          <w:rPr>
            <w:rFonts w:ascii="Times New Roman" w:hAnsi="Times New Roman" w:cs="Times New Roman"/>
            <w:sz w:val="24"/>
            <w:szCs w:val="24"/>
          </w:rPr>
          <w:t xml:space="preserve"> transformed</w:t>
        </w:r>
        <w:r w:rsidR="006B0A50" w:rsidDel="00186F37">
          <w:rPr>
            <w:rFonts w:ascii="Times New Roman" w:hAnsi="Times New Roman" w:cs="Times New Roman"/>
            <w:sz w:val="24"/>
            <w:szCs w:val="24"/>
          </w:rPr>
          <w:t xml:space="preserve"> </w:t>
        </w:r>
        <w:r w:rsidR="009453A8" w:rsidDel="00186F37">
          <w:rPr>
            <w:rFonts w:ascii="Times New Roman" w:hAnsi="Times New Roman" w:cs="Times New Roman"/>
            <w:sz w:val="24"/>
            <w:szCs w:val="24"/>
          </w:rPr>
          <w:t>for analyses.</w:t>
        </w:r>
        <w:r w:rsidR="00C94924" w:rsidRPr="00604EDE" w:rsidDel="00186F37">
          <w:rPr>
            <w:rFonts w:ascii="Times New Roman" w:hAnsi="Times New Roman" w:cs="Times New Roman"/>
            <w:sz w:val="24"/>
            <w:szCs w:val="24"/>
          </w:rPr>
          <w:t xml:space="preserve"> </w:t>
        </w:r>
      </w:moveFrom>
      <w:moveFromRangeEnd w:id="364"/>
      <w:r w:rsidRPr="00604EDE">
        <w:rPr>
          <w:rFonts w:ascii="Times New Roman" w:hAnsi="Times New Roman" w:cs="Times New Roman"/>
          <w:sz w:val="24"/>
          <w:szCs w:val="24"/>
        </w:rPr>
        <w:t xml:space="preserve">Descriptive statistics </w:t>
      </w:r>
      <w:r w:rsidR="008505E7">
        <w:rPr>
          <w:rFonts w:ascii="Times New Roman" w:hAnsi="Times New Roman" w:cs="Times New Roman"/>
          <w:sz w:val="24"/>
          <w:szCs w:val="24"/>
        </w:rPr>
        <w:t xml:space="preserve">generated </w:t>
      </w:r>
      <w:r w:rsidRPr="00604EDE">
        <w:rPr>
          <w:rFonts w:ascii="Times New Roman" w:hAnsi="Times New Roman" w:cs="Times New Roman"/>
          <w:sz w:val="24"/>
          <w:szCs w:val="24"/>
        </w:rPr>
        <w:t>included description of general herd characteristics</w:t>
      </w:r>
      <w:r w:rsidR="00A17124">
        <w:rPr>
          <w:rFonts w:ascii="Times New Roman" w:hAnsi="Times New Roman" w:cs="Times New Roman"/>
          <w:sz w:val="24"/>
          <w:szCs w:val="24"/>
        </w:rPr>
        <w:t xml:space="preserve"> and</w:t>
      </w:r>
      <w:ins w:id="366" w:author="Caitlin Jeffrey" w:date="2023-11-10T18:51:00Z">
        <w:r w:rsidR="00A17124">
          <w:rPr>
            <w:rFonts w:ascii="Times New Roman" w:hAnsi="Times New Roman" w:cs="Times New Roman"/>
            <w:sz w:val="24"/>
            <w:szCs w:val="24"/>
          </w:rPr>
          <w:t xml:space="preserve"> </w:t>
        </w:r>
      </w:ins>
      <w:r w:rsidRPr="00604EDE">
        <w:rPr>
          <w:rFonts w:ascii="Times New Roman" w:hAnsi="Times New Roman" w:cs="Times New Roman"/>
          <w:sz w:val="24"/>
          <w:szCs w:val="24"/>
        </w:rPr>
        <w:t>farm traits, lactating cow housing/facilities, lactating cow bedding</w:t>
      </w:r>
      <w:r w:rsidR="00C81761">
        <w:rPr>
          <w:rFonts w:ascii="Times New Roman" w:hAnsi="Times New Roman" w:cs="Times New Roman"/>
          <w:sz w:val="24"/>
          <w:szCs w:val="24"/>
        </w:rPr>
        <w:t xml:space="preserve"> material</w:t>
      </w:r>
      <w:r w:rsidRPr="00604EDE">
        <w:rPr>
          <w:rFonts w:ascii="Times New Roman" w:hAnsi="Times New Roman" w:cs="Times New Roman"/>
          <w:sz w:val="24"/>
          <w:szCs w:val="24"/>
        </w:rPr>
        <w:t>/bedding management practices, milking hygiene procedures</w:t>
      </w:r>
      <w:r w:rsidR="00C4092D">
        <w:rPr>
          <w:rFonts w:ascii="Times New Roman" w:hAnsi="Times New Roman" w:cs="Times New Roman"/>
          <w:sz w:val="24"/>
          <w:szCs w:val="24"/>
        </w:rPr>
        <w:t>, and</w:t>
      </w:r>
      <w:r w:rsidRPr="00604EDE">
        <w:rPr>
          <w:rFonts w:ascii="Times New Roman" w:hAnsi="Times New Roman" w:cs="Times New Roman"/>
          <w:sz w:val="24"/>
          <w:szCs w:val="24"/>
        </w:rPr>
        <w:t xml:space="preserve"> mastitis control practices for all 21 herds included in the study.</w:t>
      </w:r>
      <w:del w:id="367" w:author="Caitlin Jeffrey" w:date="2023-11-20T12:40:00Z">
        <w:r w:rsidRPr="00604EDE" w:rsidDel="003F1F42">
          <w:rPr>
            <w:rFonts w:ascii="Times New Roman" w:hAnsi="Times New Roman" w:cs="Times New Roman"/>
            <w:sz w:val="24"/>
            <w:szCs w:val="24"/>
          </w:rPr>
          <w:delText xml:space="preserve"> </w:delText>
        </w:r>
      </w:del>
      <w:del w:id="368" w:author="Caitlin Jeffrey" w:date="2023-11-20T12:37:00Z">
        <w:r w:rsidRPr="00604EDE" w:rsidDel="00932168">
          <w:rPr>
            <w:rFonts w:ascii="Times New Roman" w:hAnsi="Times New Roman" w:cs="Times New Roman"/>
            <w:sz w:val="24"/>
            <w:szCs w:val="24"/>
          </w:rPr>
          <w:delText>Additionally, d</w:delText>
        </w:r>
      </w:del>
      <w:del w:id="369" w:author="Caitlin Jeffrey" w:date="2023-11-20T12:40:00Z">
        <w:r w:rsidRPr="00604EDE" w:rsidDel="003F1F42">
          <w:rPr>
            <w:rFonts w:ascii="Times New Roman" w:hAnsi="Times New Roman" w:cs="Times New Roman"/>
            <w:sz w:val="24"/>
            <w:szCs w:val="24"/>
          </w:rPr>
          <w:delText xml:space="preserve">escriptive statistics were </w:delText>
        </w:r>
      </w:del>
      <w:del w:id="370" w:author="Caitlin Jeffrey" w:date="2023-11-20T12:38:00Z">
        <w:r w:rsidRPr="00604EDE" w:rsidDel="0067521A">
          <w:rPr>
            <w:rFonts w:ascii="Times New Roman" w:hAnsi="Times New Roman" w:cs="Times New Roman"/>
            <w:sz w:val="24"/>
            <w:szCs w:val="24"/>
          </w:rPr>
          <w:delText xml:space="preserve">also </w:delText>
        </w:r>
      </w:del>
      <w:del w:id="371" w:author="Caitlin Jeffrey" w:date="2023-11-20T12:40:00Z">
        <w:r w:rsidRPr="00604EDE" w:rsidDel="003F1F42">
          <w:rPr>
            <w:rFonts w:ascii="Times New Roman" w:hAnsi="Times New Roman" w:cs="Times New Roman"/>
            <w:sz w:val="24"/>
            <w:szCs w:val="24"/>
          </w:rPr>
          <w:delText xml:space="preserve">produced to describe udder hygiene, bulk tank milk </w:delText>
        </w:r>
        <w:r w:rsidR="00FE1E78" w:rsidDel="003F1F42">
          <w:rPr>
            <w:rFonts w:ascii="Times New Roman" w:hAnsi="Times New Roman" w:cs="Times New Roman"/>
            <w:sz w:val="24"/>
            <w:szCs w:val="24"/>
          </w:rPr>
          <w:delText xml:space="preserve">quality and </w:delText>
        </w:r>
        <w:r w:rsidR="00C4092D" w:rsidDel="003F1F42">
          <w:rPr>
            <w:rFonts w:ascii="Times New Roman" w:hAnsi="Times New Roman" w:cs="Times New Roman"/>
            <w:sz w:val="24"/>
            <w:szCs w:val="24"/>
          </w:rPr>
          <w:delText>bacteriology</w:delText>
        </w:r>
        <w:r w:rsidRPr="00604EDE" w:rsidDel="003F1F42">
          <w:rPr>
            <w:rFonts w:ascii="Times New Roman" w:hAnsi="Times New Roman" w:cs="Times New Roman"/>
            <w:sz w:val="24"/>
            <w:szCs w:val="24"/>
          </w:rPr>
          <w:delText>, and DHIA udder health outcomes</w:delText>
        </w:r>
      </w:del>
      <w:del w:id="372" w:author="Caitlin Jeffrey" w:date="2023-11-20T12:38:00Z">
        <w:r w:rsidRPr="00604EDE" w:rsidDel="0067521A">
          <w:rPr>
            <w:rFonts w:ascii="Times New Roman" w:hAnsi="Times New Roman" w:cs="Times New Roman"/>
            <w:sz w:val="24"/>
            <w:szCs w:val="24"/>
          </w:rPr>
          <w:delText>,</w:delText>
        </w:r>
        <w:r w:rsidR="00610D32" w:rsidDel="0067521A">
          <w:rPr>
            <w:rFonts w:ascii="Times New Roman" w:hAnsi="Times New Roman" w:cs="Times New Roman"/>
            <w:sz w:val="24"/>
            <w:szCs w:val="24"/>
          </w:rPr>
          <w:delText xml:space="preserve"> both</w:delText>
        </w:r>
        <w:r w:rsidRPr="00604EDE" w:rsidDel="0067521A">
          <w:rPr>
            <w:rFonts w:ascii="Times New Roman" w:hAnsi="Times New Roman" w:cs="Times New Roman"/>
            <w:sz w:val="24"/>
            <w:szCs w:val="24"/>
          </w:rPr>
          <w:delText xml:space="preserve"> </w:delText>
        </w:r>
        <w:r w:rsidRPr="00604EDE" w:rsidDel="00F04247">
          <w:rPr>
            <w:rFonts w:ascii="Times New Roman" w:hAnsi="Times New Roman" w:cs="Times New Roman"/>
            <w:sz w:val="24"/>
            <w:szCs w:val="24"/>
          </w:rPr>
          <w:delText xml:space="preserve">for all herds (n = 21) and </w:delText>
        </w:r>
        <w:r w:rsidR="00BE26BE" w:rsidDel="00F04247">
          <w:rPr>
            <w:rFonts w:ascii="Times New Roman" w:hAnsi="Times New Roman" w:cs="Times New Roman"/>
            <w:sz w:val="24"/>
            <w:szCs w:val="24"/>
          </w:rPr>
          <w:delText xml:space="preserve">for herds </w:delText>
        </w:r>
        <w:r w:rsidRPr="00604EDE" w:rsidDel="00F04247">
          <w:rPr>
            <w:rFonts w:ascii="Times New Roman" w:hAnsi="Times New Roman" w:cs="Times New Roman"/>
            <w:sz w:val="24"/>
            <w:szCs w:val="24"/>
          </w:rPr>
          <w:delText xml:space="preserve">stratified by facility type (freestall, bedded pack, tiestall). </w:delText>
        </w:r>
      </w:del>
    </w:p>
    <w:p w14:paraId="1C9857B1" w14:textId="70C413D7" w:rsidR="0011401F" w:rsidRPr="00604EDE" w:rsidRDefault="003641C9" w:rsidP="0011401F">
      <w:pPr>
        <w:spacing w:line="480" w:lineRule="auto"/>
        <w:ind w:firstLine="720"/>
        <w:rPr>
          <w:rFonts w:ascii="Times New Roman" w:hAnsi="Times New Roman" w:cs="Times New Roman"/>
          <w:sz w:val="24"/>
          <w:szCs w:val="24"/>
        </w:rPr>
      </w:pPr>
      <w:r w:rsidRPr="008D649A">
        <w:rPr>
          <w:rFonts w:ascii="Times New Roman" w:hAnsi="Times New Roman" w:cs="Times New Roman"/>
          <w:i/>
          <w:iCs/>
          <w:sz w:val="24"/>
          <w:szCs w:val="24"/>
        </w:rPr>
        <w:t>Objective 1. Evaluation of relationships between housing system and measures of milk quality, udder health</w:t>
      </w:r>
      <w:r w:rsidR="0073047F" w:rsidRPr="008D649A">
        <w:rPr>
          <w:rFonts w:ascii="Times New Roman" w:hAnsi="Times New Roman" w:cs="Times New Roman"/>
          <w:i/>
          <w:iCs/>
          <w:sz w:val="24"/>
          <w:szCs w:val="24"/>
        </w:rPr>
        <w:t>,</w:t>
      </w:r>
      <w:r w:rsidRPr="008D649A">
        <w:rPr>
          <w:rFonts w:ascii="Times New Roman" w:hAnsi="Times New Roman" w:cs="Times New Roman"/>
          <w:i/>
          <w:iCs/>
          <w:sz w:val="24"/>
          <w:szCs w:val="24"/>
        </w:rPr>
        <w:t xml:space="preserve"> udder hygiene</w:t>
      </w:r>
      <w:r w:rsidR="0073047F" w:rsidRPr="008D649A">
        <w:rPr>
          <w:rFonts w:ascii="Times New Roman" w:hAnsi="Times New Roman" w:cs="Times New Roman"/>
          <w:i/>
          <w:iCs/>
          <w:sz w:val="24"/>
          <w:szCs w:val="24"/>
        </w:rPr>
        <w:t xml:space="preserve"> and milk production</w:t>
      </w:r>
      <w:r w:rsidRPr="008D649A">
        <w:rPr>
          <w:rFonts w:ascii="Times New Roman" w:hAnsi="Times New Roman" w:cs="Times New Roman"/>
          <w:i/>
          <w:iCs/>
          <w:sz w:val="24"/>
          <w:szCs w:val="24"/>
        </w:rPr>
        <w:t>.</w:t>
      </w:r>
      <w:r>
        <w:rPr>
          <w:rFonts w:ascii="Times New Roman" w:hAnsi="Times New Roman" w:cs="Times New Roman"/>
          <w:sz w:val="24"/>
          <w:szCs w:val="24"/>
        </w:rPr>
        <w:t xml:space="preserve"> </w:t>
      </w:r>
      <w:r w:rsidR="0011401F" w:rsidRPr="00604EDE">
        <w:rPr>
          <w:rFonts w:ascii="Times New Roman" w:hAnsi="Times New Roman" w:cs="Times New Roman"/>
          <w:sz w:val="24"/>
          <w:szCs w:val="24"/>
        </w:rPr>
        <w:t>As most measures of aerobic culture data were not normally distributed even after log transformation, a Kruskal-</w:t>
      </w:r>
      <w:proofErr w:type="gramStart"/>
      <w:r w:rsidR="0011401F" w:rsidRPr="00604EDE">
        <w:rPr>
          <w:rFonts w:ascii="Times New Roman" w:hAnsi="Times New Roman" w:cs="Times New Roman"/>
          <w:sz w:val="24"/>
          <w:szCs w:val="24"/>
        </w:rPr>
        <w:t>Wallis</w:t>
      </w:r>
      <w:proofErr w:type="gramEnd"/>
      <w:r w:rsidR="0011401F" w:rsidRPr="00604EDE">
        <w:rPr>
          <w:rFonts w:ascii="Times New Roman" w:hAnsi="Times New Roman" w:cs="Times New Roman"/>
          <w:sz w:val="24"/>
          <w:szCs w:val="24"/>
        </w:rPr>
        <w:t xml:space="preserve"> test was used </w:t>
      </w:r>
      <w:r w:rsidR="0011401F" w:rsidRPr="00604EDE">
        <w:rPr>
          <w:rFonts w:ascii="Times New Roman" w:hAnsi="Times New Roman" w:cs="Times New Roman"/>
          <w:sz w:val="24"/>
          <w:szCs w:val="24"/>
        </w:rPr>
        <w:lastRenderedPageBreak/>
        <w:t xml:space="preserve">to compare </w:t>
      </w:r>
      <w:proofErr w:type="spellStart"/>
      <w:r w:rsidR="00367BB8">
        <w:rPr>
          <w:rFonts w:ascii="Times New Roman" w:hAnsi="Times New Roman" w:cs="Times New Roman"/>
          <w:sz w:val="24"/>
          <w:szCs w:val="24"/>
        </w:rPr>
        <w:t>cfu</w:t>
      </w:r>
      <w:proofErr w:type="spellEnd"/>
      <w:r w:rsidR="0011401F" w:rsidRPr="00604EDE">
        <w:rPr>
          <w:rFonts w:ascii="Times New Roman" w:hAnsi="Times New Roman" w:cs="Times New Roman"/>
          <w:sz w:val="24"/>
          <w:szCs w:val="24"/>
        </w:rPr>
        <w:t xml:space="preserve"> counts between the three facility types. Statistical significance w</w:t>
      </w:r>
      <w:r w:rsidR="00D64DF7">
        <w:rPr>
          <w:rFonts w:ascii="Times New Roman" w:hAnsi="Times New Roman" w:cs="Times New Roman"/>
          <w:sz w:val="24"/>
          <w:szCs w:val="24"/>
        </w:rPr>
        <w:t>as</w:t>
      </w:r>
      <w:r w:rsidR="0011401F" w:rsidRPr="00604EDE">
        <w:rPr>
          <w:rFonts w:ascii="Times New Roman" w:hAnsi="Times New Roman" w:cs="Times New Roman"/>
          <w:sz w:val="24"/>
          <w:szCs w:val="24"/>
        </w:rPr>
        <w:t xml:space="preserve"> declared at </w:t>
      </w:r>
      <w:r w:rsidR="000E70C8">
        <w:rPr>
          <w:rFonts w:ascii="Times New Roman" w:hAnsi="Times New Roman" w:cs="Times New Roman"/>
          <w:i/>
          <w:iCs/>
          <w:sz w:val="24"/>
          <w:szCs w:val="24"/>
        </w:rPr>
        <w:t>P</w:t>
      </w:r>
      <w:r w:rsidR="0011401F" w:rsidRPr="00604EDE">
        <w:rPr>
          <w:rFonts w:ascii="Times New Roman" w:hAnsi="Times New Roman" w:cs="Times New Roman"/>
          <w:sz w:val="24"/>
          <w:szCs w:val="24"/>
        </w:rPr>
        <w:t xml:space="preserve"> ≤0.05.</w:t>
      </w:r>
    </w:p>
    <w:p w14:paraId="0E9ADA34" w14:textId="0D205FB5" w:rsidR="006238BB" w:rsidRPr="00604EDE" w:rsidRDefault="00515F52" w:rsidP="00806E14">
      <w:pPr>
        <w:spacing w:line="480" w:lineRule="auto"/>
        <w:ind w:firstLine="720"/>
        <w:rPr>
          <w:rFonts w:ascii="Times New Roman" w:hAnsi="Times New Roman" w:cs="Times New Roman"/>
          <w:sz w:val="24"/>
          <w:szCs w:val="24"/>
        </w:rPr>
      </w:pPr>
      <w:r w:rsidRPr="008D649A">
        <w:rPr>
          <w:rFonts w:ascii="Times New Roman" w:eastAsia="Times New Roman" w:hAnsi="Times New Roman" w:cs="Times New Roman"/>
          <w:color w:val="000000"/>
          <w:sz w:val="24"/>
          <w:szCs w:val="24"/>
        </w:rPr>
        <w:t>Independent</w:t>
      </w:r>
      <w:r w:rsidR="005A0DE1" w:rsidRPr="008D649A">
        <w:rPr>
          <w:rFonts w:ascii="Times New Roman" w:eastAsia="Times New Roman" w:hAnsi="Times New Roman" w:cs="Times New Roman"/>
          <w:color w:val="000000"/>
          <w:sz w:val="24"/>
          <w:szCs w:val="24"/>
        </w:rPr>
        <w:t xml:space="preserve"> </w:t>
      </w:r>
      <w:r w:rsidR="00F41267" w:rsidRPr="008D649A">
        <w:rPr>
          <w:rFonts w:ascii="Times New Roman" w:eastAsia="Times New Roman" w:hAnsi="Times New Roman" w:cs="Times New Roman"/>
          <w:color w:val="000000"/>
          <w:sz w:val="24"/>
          <w:szCs w:val="24"/>
        </w:rPr>
        <w:t>farm</w:t>
      </w:r>
      <w:r w:rsidR="005A0DE1" w:rsidRPr="008D649A">
        <w:rPr>
          <w:rFonts w:ascii="Times New Roman" w:eastAsia="Times New Roman" w:hAnsi="Times New Roman" w:cs="Times New Roman"/>
          <w:color w:val="000000"/>
          <w:sz w:val="24"/>
          <w:szCs w:val="24"/>
        </w:rPr>
        <w:t>-level</w:t>
      </w:r>
      <w:r w:rsidRPr="008D649A">
        <w:rPr>
          <w:rFonts w:ascii="Times New Roman" w:eastAsia="Times New Roman" w:hAnsi="Times New Roman" w:cs="Times New Roman"/>
          <w:color w:val="000000"/>
          <w:sz w:val="24"/>
          <w:szCs w:val="24"/>
        </w:rPr>
        <w:t xml:space="preserve"> p</w:t>
      </w:r>
      <w:r w:rsidR="0000738D" w:rsidRPr="008D649A">
        <w:rPr>
          <w:rFonts w:ascii="Times New Roman" w:eastAsia="Times New Roman" w:hAnsi="Times New Roman" w:cs="Times New Roman"/>
          <w:color w:val="000000"/>
          <w:sz w:val="24"/>
          <w:szCs w:val="24"/>
        </w:rPr>
        <w:t xml:space="preserve">redictors </w:t>
      </w:r>
      <w:r w:rsidR="005A0DE1" w:rsidRPr="008D649A">
        <w:rPr>
          <w:rFonts w:ascii="Times New Roman" w:eastAsia="Times New Roman" w:hAnsi="Times New Roman" w:cs="Times New Roman"/>
          <w:color w:val="000000"/>
          <w:sz w:val="24"/>
          <w:szCs w:val="24"/>
        </w:rPr>
        <w:t xml:space="preserve">from the </w:t>
      </w:r>
      <w:r w:rsidR="009762F0" w:rsidRPr="008D649A">
        <w:rPr>
          <w:rFonts w:ascii="Times New Roman" w:eastAsia="Times New Roman" w:hAnsi="Times New Roman" w:cs="Times New Roman"/>
          <w:color w:val="000000"/>
          <w:sz w:val="24"/>
          <w:szCs w:val="24"/>
        </w:rPr>
        <w:t xml:space="preserve">herd-management questionnaire </w:t>
      </w:r>
      <w:r w:rsidR="0000738D" w:rsidRPr="008D649A">
        <w:rPr>
          <w:rFonts w:ascii="Times New Roman" w:eastAsia="Times New Roman" w:hAnsi="Times New Roman" w:cs="Times New Roman"/>
          <w:color w:val="000000"/>
          <w:sz w:val="24"/>
          <w:szCs w:val="24"/>
        </w:rPr>
        <w:t>offered to</w:t>
      </w:r>
      <w:r w:rsidR="00230D3A" w:rsidRPr="008D649A">
        <w:rPr>
          <w:rFonts w:ascii="Times New Roman" w:eastAsia="Times New Roman" w:hAnsi="Times New Roman" w:cs="Times New Roman"/>
          <w:color w:val="000000"/>
          <w:sz w:val="24"/>
          <w:szCs w:val="24"/>
        </w:rPr>
        <w:t xml:space="preserve"> the</w:t>
      </w:r>
      <w:r w:rsidR="0000738D" w:rsidRPr="008D649A">
        <w:rPr>
          <w:rFonts w:ascii="Times New Roman" w:eastAsia="Times New Roman" w:hAnsi="Times New Roman" w:cs="Times New Roman"/>
          <w:color w:val="000000"/>
          <w:sz w:val="24"/>
          <w:szCs w:val="24"/>
        </w:rPr>
        <w:t xml:space="preserve"> multivariable models </w:t>
      </w:r>
      <w:r w:rsidR="00230D3A" w:rsidRPr="008D649A">
        <w:rPr>
          <w:rFonts w:ascii="Times New Roman" w:eastAsia="Times New Roman" w:hAnsi="Times New Roman" w:cs="Times New Roman"/>
          <w:color w:val="000000"/>
          <w:sz w:val="24"/>
          <w:szCs w:val="24"/>
        </w:rPr>
        <w:t>are described in Table 1.</w:t>
      </w:r>
      <w:r w:rsidR="00230D3A">
        <w:rPr>
          <w:rFonts w:ascii="Times New Roman" w:eastAsia="Times New Roman" w:hAnsi="Times New Roman" w:cs="Times New Roman"/>
          <w:color w:val="000000"/>
        </w:rPr>
        <w:t xml:space="preserve"> </w:t>
      </w:r>
      <w:r w:rsidR="006238BB" w:rsidRPr="00604EDE">
        <w:rPr>
          <w:rFonts w:ascii="Times New Roman" w:hAnsi="Times New Roman" w:cs="Times New Roman"/>
          <w:sz w:val="24"/>
          <w:szCs w:val="24"/>
        </w:rPr>
        <w:t xml:space="preserve">Continuous variables underwent correlation analysis to identify </w:t>
      </w:r>
      <w:r w:rsidR="0062683C">
        <w:rPr>
          <w:rFonts w:ascii="Times New Roman" w:hAnsi="Times New Roman" w:cs="Times New Roman"/>
          <w:sz w:val="24"/>
          <w:szCs w:val="24"/>
        </w:rPr>
        <w:t xml:space="preserve">predictor </w:t>
      </w:r>
      <w:r w:rsidR="006238BB" w:rsidRPr="00604EDE">
        <w:rPr>
          <w:rFonts w:ascii="Times New Roman" w:hAnsi="Times New Roman" w:cs="Times New Roman"/>
          <w:sz w:val="24"/>
          <w:szCs w:val="24"/>
        </w:rPr>
        <w:t xml:space="preserve">variables that were highly </w:t>
      </w:r>
      <w:r w:rsidR="003641C9">
        <w:rPr>
          <w:rFonts w:ascii="Times New Roman" w:hAnsi="Times New Roman" w:cs="Times New Roman"/>
          <w:sz w:val="24"/>
          <w:szCs w:val="24"/>
        </w:rPr>
        <w:t>correlated</w:t>
      </w:r>
      <w:r w:rsidR="003641C9"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w:t>
      </w:r>
      <w:r w:rsidR="006238F7">
        <w:rPr>
          <w:rFonts w:ascii="Times New Roman" w:hAnsi="Times New Roman" w:cs="Times New Roman"/>
          <w:sz w:val="24"/>
          <w:szCs w:val="24"/>
        </w:rPr>
        <w:t>correlation coefficient</w:t>
      </w:r>
      <w:r w:rsidR="00E736FF">
        <w:rPr>
          <w:rFonts w:ascii="Times New Roman" w:hAnsi="Times New Roman" w:cs="Times New Roman"/>
          <w:sz w:val="24"/>
          <w:szCs w:val="24"/>
        </w:rPr>
        <w:t xml:space="preserve"> </w:t>
      </w:r>
      <w:r w:rsidR="006238BB" w:rsidRPr="00604EDE">
        <w:rPr>
          <w:rFonts w:ascii="Times New Roman" w:hAnsi="Times New Roman" w:cs="Times New Roman"/>
          <w:sz w:val="24"/>
          <w:szCs w:val="24"/>
        </w:rPr>
        <w:t>≥0.60), and unconditional associations among categorical variables were evaluated using a Pearson’s chi-squared or Fischer’s Exact test as appropriate (</w:t>
      </w:r>
      <w:r w:rsidR="0014533F">
        <w:rPr>
          <w:rFonts w:ascii="Times New Roman" w:hAnsi="Times New Roman" w:cs="Times New Roman"/>
          <w:i/>
          <w:iCs/>
          <w:sz w:val="24"/>
          <w:szCs w:val="24"/>
        </w:rPr>
        <w:t>P</w:t>
      </w:r>
      <w:r w:rsidR="006238BB" w:rsidRPr="00604EDE">
        <w:rPr>
          <w:rFonts w:ascii="Times New Roman" w:hAnsi="Times New Roman" w:cs="Times New Roman"/>
          <w:sz w:val="24"/>
          <w:szCs w:val="24"/>
        </w:rPr>
        <w:t xml:space="preserve"> ≤0.05). An ANOVA was used to check for correlation between numeric continuous variables and categorical variables (</w:t>
      </w:r>
      <w:r w:rsidR="0014533F">
        <w:rPr>
          <w:rFonts w:ascii="Times New Roman" w:hAnsi="Times New Roman" w:cs="Times New Roman"/>
          <w:i/>
          <w:iCs/>
          <w:sz w:val="24"/>
          <w:szCs w:val="24"/>
        </w:rPr>
        <w:t>P</w:t>
      </w:r>
      <w:r w:rsidR="006238BB" w:rsidRPr="00604EDE">
        <w:rPr>
          <w:rFonts w:ascii="Times New Roman" w:hAnsi="Times New Roman" w:cs="Times New Roman"/>
          <w:sz w:val="24"/>
          <w:szCs w:val="24"/>
        </w:rPr>
        <w:t xml:space="preserve"> ≤0.05). When a categorical variable had m</w:t>
      </w:r>
      <w:r w:rsidR="00444476">
        <w:rPr>
          <w:rFonts w:ascii="Times New Roman" w:hAnsi="Times New Roman" w:cs="Times New Roman"/>
          <w:sz w:val="24"/>
          <w:szCs w:val="24"/>
        </w:rPr>
        <w:t>ultiple</w:t>
      </w:r>
      <w:r w:rsidR="006238BB" w:rsidRPr="00604EDE">
        <w:rPr>
          <w:rFonts w:ascii="Times New Roman" w:hAnsi="Times New Roman" w:cs="Times New Roman"/>
          <w:sz w:val="24"/>
          <w:szCs w:val="24"/>
        </w:rPr>
        <w:t xml:space="preserve">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with a small number of observations in each,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were combined when biologically reasonable </w:t>
      </w:r>
      <w:r w:rsidR="00706DA1" w:rsidRPr="00604EDE">
        <w:rPr>
          <w:rFonts w:ascii="Times New Roman" w:hAnsi="Times New Roman" w:cs="Times New Roman"/>
          <w:sz w:val="24"/>
          <w:szCs w:val="24"/>
        </w:rPr>
        <w:t>to</w:t>
      </w:r>
      <w:r w:rsidR="006238BB" w:rsidRPr="00604EDE">
        <w:rPr>
          <w:rFonts w:ascii="Times New Roman" w:hAnsi="Times New Roman" w:cs="Times New Roman"/>
          <w:sz w:val="24"/>
          <w:szCs w:val="24"/>
        </w:rPr>
        <w:t xml:space="preserve"> have all categories of predictor variables contain at least </w:t>
      </w:r>
      <w:r w:rsidR="00706DA1">
        <w:rPr>
          <w:rFonts w:ascii="Times New Roman" w:hAnsi="Times New Roman" w:cs="Times New Roman"/>
          <w:sz w:val="24"/>
          <w:szCs w:val="24"/>
        </w:rPr>
        <w:t>five</w:t>
      </w:r>
      <w:r w:rsidR="006238BB" w:rsidRPr="00604EDE">
        <w:rPr>
          <w:rFonts w:ascii="Times New Roman" w:hAnsi="Times New Roman" w:cs="Times New Roman"/>
          <w:sz w:val="24"/>
          <w:szCs w:val="24"/>
        </w:rPr>
        <w:t xml:space="preserve"> observations. If any predictor had only </w:t>
      </w:r>
      <w:r w:rsidR="00706DA1">
        <w:rPr>
          <w:rFonts w:ascii="Times New Roman" w:hAnsi="Times New Roman" w:cs="Times New Roman"/>
          <w:sz w:val="24"/>
          <w:szCs w:val="24"/>
        </w:rPr>
        <w:t>one</w:t>
      </w:r>
      <w:r w:rsidR="006238BB" w:rsidRPr="00604EDE">
        <w:rPr>
          <w:rFonts w:ascii="Times New Roman" w:hAnsi="Times New Roman" w:cs="Times New Roman"/>
          <w:sz w:val="24"/>
          <w:szCs w:val="24"/>
        </w:rPr>
        <w:t xml:space="preserve"> observation in a group and there was no way to combine groups in a logical way, it was </w:t>
      </w:r>
      <w:r w:rsidR="00FF2D96">
        <w:rPr>
          <w:rFonts w:ascii="Times New Roman" w:hAnsi="Times New Roman" w:cs="Times New Roman"/>
          <w:sz w:val="24"/>
          <w:szCs w:val="24"/>
        </w:rPr>
        <w:t>ex</w:t>
      </w:r>
      <w:r w:rsidR="006238BB" w:rsidRPr="00604EDE">
        <w:rPr>
          <w:rFonts w:ascii="Times New Roman" w:hAnsi="Times New Roman" w:cs="Times New Roman"/>
          <w:sz w:val="24"/>
          <w:szCs w:val="24"/>
        </w:rPr>
        <w:t>cluded from further analysis (but listed in descriptive statistic tables</w:t>
      </w:r>
      <w:r w:rsidR="008E782B">
        <w:rPr>
          <w:rFonts w:ascii="Times New Roman" w:hAnsi="Times New Roman" w:cs="Times New Roman"/>
          <w:sz w:val="24"/>
          <w:szCs w:val="24"/>
        </w:rPr>
        <w:t>, Supplemental Data</w:t>
      </w:r>
      <w:r w:rsidR="006238BB" w:rsidRPr="00604EDE">
        <w:rPr>
          <w:rFonts w:ascii="Times New Roman" w:hAnsi="Times New Roman" w:cs="Times New Roman"/>
          <w:sz w:val="24"/>
          <w:szCs w:val="24"/>
        </w:rPr>
        <w:t>).</w:t>
      </w:r>
    </w:p>
    <w:p w14:paraId="679FCC64" w14:textId="0217941F" w:rsidR="00131683" w:rsidRPr="00604EDE" w:rsidDel="0093607D" w:rsidRDefault="006238BB" w:rsidP="00E03E0C">
      <w:pPr>
        <w:spacing w:line="480" w:lineRule="auto"/>
        <w:ind w:firstLine="720"/>
        <w:rPr>
          <w:del w:id="373" w:author="Caitlin Jeffrey" w:date="2023-11-03T09:23:00Z"/>
          <w:rFonts w:ascii="Times New Roman" w:hAnsi="Times New Roman" w:cs="Times New Roman"/>
          <w:sz w:val="24"/>
          <w:szCs w:val="24"/>
        </w:rPr>
      </w:pPr>
      <w:r w:rsidRPr="00604EDE">
        <w:rPr>
          <w:rFonts w:ascii="Times New Roman" w:hAnsi="Times New Roman" w:cs="Times New Roman"/>
          <w:sz w:val="24"/>
          <w:szCs w:val="24"/>
        </w:rPr>
        <w:t xml:space="preserve">Univariate linear regression was performed in R using the “lme4” package to investigate the unconditional relationship between the </w:t>
      </w:r>
      <w:proofErr w:type="gramStart"/>
      <w:r w:rsidRPr="00604EDE">
        <w:rPr>
          <w:rFonts w:ascii="Times New Roman" w:hAnsi="Times New Roman" w:cs="Times New Roman"/>
          <w:sz w:val="24"/>
          <w:szCs w:val="24"/>
        </w:rPr>
        <w:t>six udder</w:t>
      </w:r>
      <w:proofErr w:type="gramEnd"/>
      <w:r w:rsidRPr="00604EDE">
        <w:rPr>
          <w:rFonts w:ascii="Times New Roman" w:hAnsi="Times New Roman" w:cs="Times New Roman"/>
          <w:sz w:val="24"/>
          <w:szCs w:val="24"/>
        </w:rPr>
        <w:t xml:space="preserve"> healt</w:t>
      </w:r>
      <w:r w:rsidR="00F61CBE" w:rsidRPr="00604EDE">
        <w:rPr>
          <w:rFonts w:ascii="Times New Roman" w:hAnsi="Times New Roman" w:cs="Times New Roman"/>
          <w:sz w:val="24"/>
          <w:szCs w:val="24"/>
        </w:rPr>
        <w:t>h</w:t>
      </w:r>
      <w:r w:rsidRPr="00604EDE">
        <w:rPr>
          <w:rFonts w:ascii="Times New Roman" w:hAnsi="Times New Roman" w:cs="Times New Roman"/>
          <w:sz w:val="24"/>
          <w:szCs w:val="24"/>
        </w:rPr>
        <w:t xml:space="preserve"> and production</w:t>
      </w:r>
      <w:r w:rsidR="008031B4">
        <w:rPr>
          <w:rFonts w:ascii="Times New Roman" w:hAnsi="Times New Roman" w:cs="Times New Roman"/>
          <w:sz w:val="24"/>
          <w:szCs w:val="24"/>
        </w:rPr>
        <w:t xml:space="preserve"> outcomes</w:t>
      </w:r>
      <w:r w:rsidR="00F61CB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(BTSCC, avg. </w:t>
      </w:r>
      <w:r w:rsidR="00CB3A93">
        <w:rPr>
          <w:rFonts w:ascii="Times New Roman" w:hAnsi="Times New Roman" w:cs="Times New Roman"/>
          <w:sz w:val="24"/>
          <w:szCs w:val="24"/>
        </w:rPr>
        <w:t>SCS</w:t>
      </w:r>
      <w:r w:rsidR="005A1E16">
        <w:rPr>
          <w:rFonts w:ascii="Times New Roman" w:hAnsi="Times New Roman" w:cs="Times New Roman"/>
          <w:sz w:val="24"/>
          <w:szCs w:val="24"/>
        </w:rPr>
        <w:t>,</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newSC</w:t>
      </w:r>
      <w:r w:rsidR="00CB3A93">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chronSCS</w:t>
      </w:r>
      <w:proofErr w:type="spellEnd"/>
      <w:r w:rsidR="00F61CBE" w:rsidRPr="00604EDE">
        <w:rPr>
          <w:rFonts w:ascii="Times New Roman" w:hAnsi="Times New Roman" w:cs="Times New Roman"/>
          <w:sz w:val="24"/>
          <w:szCs w:val="24"/>
        </w:rPr>
        <w:t>, STD 150-day</w:t>
      </w:r>
      <w:r w:rsidR="004C16CA">
        <w:rPr>
          <w:rFonts w:ascii="Times New Roman" w:hAnsi="Times New Roman" w:cs="Times New Roman"/>
          <w:sz w:val="24"/>
          <w:szCs w:val="24"/>
        </w:rPr>
        <w:t xml:space="preserve"> milk</w:t>
      </w:r>
      <w:r w:rsidRPr="00604EDE">
        <w:rPr>
          <w:rFonts w:ascii="Times New Roman" w:hAnsi="Times New Roman" w:cs="Times New Roman"/>
          <w:sz w:val="24"/>
          <w:szCs w:val="24"/>
        </w:rPr>
        <w:t>) and two hygiene outcomes (mean hygiene score</w:t>
      </w:r>
      <w:r w:rsidR="00EF04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proportion of dirty udders) </w:t>
      </w:r>
      <w:r w:rsidR="00C41832">
        <w:rPr>
          <w:rFonts w:ascii="Times New Roman" w:hAnsi="Times New Roman" w:cs="Times New Roman"/>
          <w:sz w:val="24"/>
          <w:szCs w:val="24"/>
        </w:rPr>
        <w:t xml:space="preserve">for each farm </w:t>
      </w:r>
      <w:r w:rsidRPr="00604EDE">
        <w:rPr>
          <w:rFonts w:ascii="Times New Roman" w:hAnsi="Times New Roman" w:cs="Times New Roman"/>
          <w:sz w:val="24"/>
          <w:szCs w:val="24"/>
        </w:rPr>
        <w:t xml:space="preserve">and the previously-described herd-level independent variables. </w:t>
      </w:r>
      <w:r w:rsidR="008E5EC6">
        <w:rPr>
          <w:rFonts w:ascii="Times New Roman" w:hAnsi="Times New Roman" w:cs="Times New Roman"/>
          <w:sz w:val="24"/>
          <w:szCs w:val="24"/>
        </w:rPr>
        <w:t>The</w:t>
      </w:r>
      <w:r w:rsidR="008E5EC6" w:rsidRPr="00ED3B3F">
        <w:rPr>
          <w:rFonts w:ascii="Times New Roman" w:hAnsi="Times New Roman" w:cs="Times New Roman"/>
          <w:sz w:val="24"/>
          <w:szCs w:val="24"/>
        </w:rPr>
        <w:t xml:space="preserve"> two udder hygiene </w:t>
      </w:r>
      <w:r w:rsidR="008E5EC6">
        <w:rPr>
          <w:rFonts w:ascii="Times New Roman" w:hAnsi="Times New Roman" w:cs="Times New Roman"/>
          <w:sz w:val="24"/>
          <w:szCs w:val="24"/>
        </w:rPr>
        <w:t>metrics</w:t>
      </w:r>
      <w:r w:rsidR="008E5EC6" w:rsidRPr="00ED3B3F">
        <w:rPr>
          <w:rFonts w:ascii="Times New Roman" w:hAnsi="Times New Roman" w:cs="Times New Roman"/>
          <w:sz w:val="24"/>
          <w:szCs w:val="24"/>
        </w:rPr>
        <w:t xml:space="preserve"> (proportion dirty udders and average udder hygiene score) </w:t>
      </w:r>
      <w:r w:rsidR="008E5EC6">
        <w:rPr>
          <w:rFonts w:ascii="Times New Roman" w:hAnsi="Times New Roman" w:cs="Times New Roman"/>
          <w:sz w:val="24"/>
          <w:szCs w:val="24"/>
        </w:rPr>
        <w:t xml:space="preserve">were used as both predictor variables (in models for other outcome variables) and outcome variables in models of their own. </w:t>
      </w:r>
      <w:r w:rsidRPr="00604EDE">
        <w:rPr>
          <w:rFonts w:ascii="Times New Roman" w:hAnsi="Times New Roman" w:cs="Times New Roman"/>
          <w:sz w:val="24"/>
          <w:szCs w:val="24"/>
        </w:rPr>
        <w:t xml:space="preserve">Any explanatory variable that was unconditionally associated with 1 or more of the outcomes of interest at </w:t>
      </w:r>
      <w:r w:rsidR="00FB2229" w:rsidRPr="00F07B1C">
        <w:rPr>
          <w:rFonts w:ascii="Times New Roman" w:hAnsi="Times New Roman" w:cs="Times New Roman"/>
          <w:i/>
          <w:iCs/>
          <w:sz w:val="24"/>
          <w:szCs w:val="24"/>
        </w:rPr>
        <w:t xml:space="preserve">P </w:t>
      </w:r>
      <w:r w:rsidRPr="00604EDE">
        <w:rPr>
          <w:rFonts w:ascii="Times New Roman" w:hAnsi="Times New Roman" w:cs="Times New Roman"/>
          <w:sz w:val="24"/>
          <w:szCs w:val="24"/>
        </w:rPr>
        <w:t>&lt;0.20 was then offered into a multivariable model investigating the relationship between the udder health</w:t>
      </w:r>
      <w:r w:rsidR="00F460EF">
        <w:rPr>
          <w:rFonts w:ascii="Times New Roman" w:hAnsi="Times New Roman" w:cs="Times New Roman"/>
          <w:sz w:val="24"/>
          <w:szCs w:val="24"/>
        </w:rPr>
        <w:t xml:space="preserve"> and production</w:t>
      </w:r>
      <w:r w:rsidRPr="00604EDE">
        <w:rPr>
          <w:rFonts w:ascii="Times New Roman" w:hAnsi="Times New Roman" w:cs="Times New Roman"/>
          <w:sz w:val="24"/>
          <w:szCs w:val="24"/>
        </w:rPr>
        <w:t xml:space="preserve"> or hygiene outcome and the herd-level predictor variables.</w:t>
      </w:r>
      <w:r w:rsidR="000D737C">
        <w:rPr>
          <w:rFonts w:ascii="Times New Roman" w:hAnsi="Times New Roman" w:cs="Times New Roman"/>
          <w:sz w:val="24"/>
          <w:szCs w:val="24"/>
        </w:rPr>
        <w:t xml:space="preserve"> </w:t>
      </w:r>
      <w:r w:rsidR="00DB01A2">
        <w:rPr>
          <w:rFonts w:ascii="Times New Roman" w:hAnsi="Times New Roman" w:cs="Times New Roman"/>
          <w:sz w:val="24"/>
          <w:szCs w:val="24"/>
        </w:rPr>
        <w:t xml:space="preserve">If any </w:t>
      </w:r>
      <w:r w:rsidR="00DB01A2" w:rsidRPr="00DB01A2">
        <w:rPr>
          <w:rFonts w:ascii="Times New Roman" w:hAnsi="Times New Roman" w:cs="Times New Roman"/>
          <w:sz w:val="24"/>
          <w:szCs w:val="24"/>
        </w:rPr>
        <w:t>predictor</w:t>
      </w:r>
      <w:r w:rsidR="006655EC">
        <w:rPr>
          <w:rFonts w:ascii="Times New Roman" w:hAnsi="Times New Roman" w:cs="Times New Roman"/>
          <w:sz w:val="24"/>
          <w:szCs w:val="24"/>
        </w:rPr>
        <w:t xml:space="preserve"> variables </w:t>
      </w:r>
      <w:r w:rsidR="006655EC">
        <w:rPr>
          <w:rFonts w:ascii="Times New Roman" w:hAnsi="Times New Roman" w:cs="Times New Roman"/>
          <w:sz w:val="24"/>
          <w:szCs w:val="24"/>
        </w:rPr>
        <w:lastRenderedPageBreak/>
        <w:t>were</w:t>
      </w:r>
      <w:r w:rsidR="007B3C31">
        <w:rPr>
          <w:rFonts w:ascii="Times New Roman" w:hAnsi="Times New Roman" w:cs="Times New Roman"/>
          <w:sz w:val="24"/>
          <w:szCs w:val="24"/>
        </w:rPr>
        <w:t xml:space="preserve"> found to be</w:t>
      </w:r>
      <w:r w:rsidR="006655EC">
        <w:rPr>
          <w:rFonts w:ascii="Times New Roman" w:hAnsi="Times New Roman" w:cs="Times New Roman"/>
          <w:sz w:val="24"/>
          <w:szCs w:val="24"/>
        </w:rPr>
        <w:t xml:space="preserve"> correlated with each other, the one</w:t>
      </w:r>
      <w:r w:rsidR="00DB01A2" w:rsidRPr="00DB01A2">
        <w:rPr>
          <w:rFonts w:ascii="Times New Roman" w:hAnsi="Times New Roman" w:cs="Times New Roman"/>
          <w:sz w:val="24"/>
          <w:szCs w:val="24"/>
        </w:rPr>
        <w:t xml:space="preserve"> with </w:t>
      </w:r>
      <w:r w:rsidR="004A0383">
        <w:rPr>
          <w:rFonts w:ascii="Times New Roman" w:hAnsi="Times New Roman" w:cs="Times New Roman"/>
          <w:sz w:val="24"/>
          <w:szCs w:val="24"/>
        </w:rPr>
        <w:t>the</w:t>
      </w:r>
      <w:r w:rsidR="00DB01A2" w:rsidRPr="00DB01A2">
        <w:rPr>
          <w:rFonts w:ascii="Times New Roman" w:hAnsi="Times New Roman" w:cs="Times New Roman"/>
          <w:sz w:val="24"/>
          <w:szCs w:val="24"/>
        </w:rPr>
        <w:t xml:space="preserve"> more highly significant relationship </w:t>
      </w:r>
      <w:r w:rsidR="007B3C31">
        <w:rPr>
          <w:rFonts w:ascii="Times New Roman" w:hAnsi="Times New Roman" w:cs="Times New Roman"/>
          <w:sz w:val="24"/>
          <w:szCs w:val="24"/>
        </w:rPr>
        <w:t>from</w:t>
      </w:r>
      <w:r w:rsidR="00DB01A2" w:rsidRPr="00DB01A2">
        <w:rPr>
          <w:rFonts w:ascii="Times New Roman" w:hAnsi="Times New Roman" w:cs="Times New Roman"/>
          <w:sz w:val="24"/>
          <w:szCs w:val="24"/>
        </w:rPr>
        <w:t xml:space="preserve"> univariate analysis was </w:t>
      </w:r>
      <w:r w:rsidR="004A0383">
        <w:rPr>
          <w:rFonts w:ascii="Times New Roman" w:hAnsi="Times New Roman" w:cs="Times New Roman"/>
          <w:sz w:val="24"/>
          <w:szCs w:val="24"/>
        </w:rPr>
        <w:t>offered to</w:t>
      </w:r>
      <w:r w:rsidR="00DB01A2" w:rsidRPr="00DB01A2">
        <w:rPr>
          <w:rFonts w:ascii="Times New Roman" w:hAnsi="Times New Roman" w:cs="Times New Roman"/>
          <w:sz w:val="24"/>
          <w:szCs w:val="24"/>
        </w:rPr>
        <w:t xml:space="preserve"> the multivariable model</w:t>
      </w:r>
      <w:r w:rsidR="00B44B67">
        <w:rPr>
          <w:rFonts w:ascii="Times New Roman" w:hAnsi="Times New Roman" w:cs="Times New Roman"/>
          <w:sz w:val="24"/>
          <w:szCs w:val="24"/>
        </w:rPr>
        <w:t xml:space="preserve"> when appropriate</w:t>
      </w:r>
      <w:r w:rsidR="004A0383">
        <w:rPr>
          <w:rFonts w:ascii="Times New Roman" w:hAnsi="Times New Roman" w:cs="Times New Roman"/>
          <w:sz w:val="24"/>
          <w:szCs w:val="24"/>
        </w:rPr>
        <w:t>.</w:t>
      </w:r>
      <w:r w:rsidR="00604C6C">
        <w:rPr>
          <w:rFonts w:ascii="Times New Roman" w:hAnsi="Times New Roman" w:cs="Times New Roman"/>
          <w:sz w:val="24"/>
          <w:szCs w:val="24"/>
        </w:rPr>
        <w:t xml:space="preserve"> </w:t>
      </w:r>
      <w:r w:rsidR="00AB487D">
        <w:rPr>
          <w:rFonts w:ascii="Times New Roman" w:hAnsi="Times New Roman" w:cs="Times New Roman"/>
          <w:sz w:val="24"/>
          <w:szCs w:val="24"/>
        </w:rPr>
        <w:t>The</w:t>
      </w:r>
      <w:r w:rsidR="00AB487D" w:rsidRPr="00ED3B3F">
        <w:rPr>
          <w:rFonts w:ascii="Times New Roman" w:hAnsi="Times New Roman" w:cs="Times New Roman"/>
          <w:sz w:val="24"/>
          <w:szCs w:val="24"/>
        </w:rPr>
        <w:t xml:space="preserve"> two udder hygiene </w:t>
      </w:r>
      <w:r w:rsidR="00AB487D">
        <w:rPr>
          <w:rFonts w:ascii="Times New Roman" w:hAnsi="Times New Roman" w:cs="Times New Roman"/>
          <w:sz w:val="24"/>
          <w:szCs w:val="24"/>
        </w:rPr>
        <w:t>metrics</w:t>
      </w:r>
      <w:r w:rsidR="00AB487D" w:rsidRPr="00ED3B3F">
        <w:rPr>
          <w:rFonts w:ascii="Times New Roman" w:hAnsi="Times New Roman" w:cs="Times New Roman"/>
          <w:sz w:val="24"/>
          <w:szCs w:val="24"/>
        </w:rPr>
        <w:t xml:space="preserve"> </w:t>
      </w:r>
      <w:r w:rsidR="00604C6C">
        <w:rPr>
          <w:rFonts w:ascii="Times New Roman" w:hAnsi="Times New Roman" w:cs="Times New Roman"/>
          <w:sz w:val="24"/>
          <w:szCs w:val="24"/>
        </w:rPr>
        <w:t>we</w:t>
      </w:r>
      <w:r w:rsidR="00AB487D" w:rsidRPr="00ED3B3F">
        <w:rPr>
          <w:rFonts w:ascii="Times New Roman" w:hAnsi="Times New Roman" w:cs="Times New Roman"/>
          <w:sz w:val="24"/>
          <w:szCs w:val="24"/>
        </w:rPr>
        <w:t>re highly correlated</w:t>
      </w:r>
      <w:r w:rsidR="00AB487D">
        <w:rPr>
          <w:rFonts w:ascii="Times New Roman" w:hAnsi="Times New Roman" w:cs="Times New Roman"/>
          <w:sz w:val="24"/>
          <w:szCs w:val="24"/>
        </w:rPr>
        <w:t xml:space="preserve"> (</w:t>
      </w:r>
      <w:r w:rsidR="00AB487D" w:rsidRPr="00ED3B3F">
        <w:rPr>
          <w:rFonts w:ascii="Times New Roman" w:hAnsi="Times New Roman" w:cs="Times New Roman"/>
          <w:sz w:val="24"/>
          <w:szCs w:val="24"/>
        </w:rPr>
        <w:t>derived from the same data</w:t>
      </w:r>
      <w:r w:rsidR="00AB487D">
        <w:rPr>
          <w:rFonts w:ascii="Times New Roman" w:hAnsi="Times New Roman" w:cs="Times New Roman"/>
          <w:sz w:val="24"/>
          <w:szCs w:val="24"/>
        </w:rPr>
        <w:t xml:space="preserve">), </w:t>
      </w:r>
      <w:r w:rsidR="00604C6C">
        <w:rPr>
          <w:rFonts w:ascii="Times New Roman" w:hAnsi="Times New Roman" w:cs="Times New Roman"/>
          <w:sz w:val="24"/>
          <w:szCs w:val="24"/>
        </w:rPr>
        <w:t xml:space="preserve">so </w:t>
      </w:r>
      <w:r w:rsidR="00901D88">
        <w:rPr>
          <w:rFonts w:ascii="Times New Roman" w:hAnsi="Times New Roman" w:cs="Times New Roman"/>
          <w:sz w:val="24"/>
          <w:szCs w:val="24"/>
        </w:rPr>
        <w:t xml:space="preserve">whichever </w:t>
      </w:r>
      <w:r w:rsidR="00803603">
        <w:rPr>
          <w:rFonts w:ascii="Times New Roman" w:hAnsi="Times New Roman" w:cs="Times New Roman"/>
          <w:sz w:val="24"/>
          <w:szCs w:val="24"/>
        </w:rPr>
        <w:t xml:space="preserve">one </w:t>
      </w:r>
      <w:r w:rsidR="00901D88">
        <w:rPr>
          <w:rFonts w:ascii="Times New Roman" w:hAnsi="Times New Roman" w:cs="Times New Roman"/>
          <w:sz w:val="24"/>
          <w:szCs w:val="24"/>
        </w:rPr>
        <w:t>had</w:t>
      </w:r>
      <w:r w:rsidR="00803603">
        <w:rPr>
          <w:rFonts w:ascii="Times New Roman" w:hAnsi="Times New Roman" w:cs="Times New Roman"/>
          <w:sz w:val="24"/>
          <w:szCs w:val="24"/>
        </w:rPr>
        <w:t xml:space="preserve"> a smaller </w:t>
      </w:r>
      <w:r w:rsidR="00803603">
        <w:rPr>
          <w:rFonts w:ascii="Times New Roman" w:hAnsi="Times New Roman" w:cs="Times New Roman"/>
          <w:i/>
          <w:iCs/>
          <w:sz w:val="24"/>
          <w:szCs w:val="24"/>
        </w:rPr>
        <w:t>P-</w:t>
      </w:r>
      <w:r w:rsidR="00803603">
        <w:rPr>
          <w:rFonts w:ascii="Times New Roman" w:hAnsi="Times New Roman" w:cs="Times New Roman"/>
          <w:sz w:val="24"/>
          <w:szCs w:val="24"/>
        </w:rPr>
        <w:t xml:space="preserve">value </w:t>
      </w:r>
      <w:r w:rsidR="00CC1D0D">
        <w:rPr>
          <w:rFonts w:ascii="Times New Roman" w:hAnsi="Times New Roman" w:cs="Times New Roman"/>
          <w:sz w:val="24"/>
          <w:szCs w:val="24"/>
        </w:rPr>
        <w:t>from the</w:t>
      </w:r>
      <w:r w:rsidR="00803603">
        <w:rPr>
          <w:rFonts w:ascii="Times New Roman" w:hAnsi="Times New Roman" w:cs="Times New Roman"/>
          <w:sz w:val="24"/>
          <w:szCs w:val="24"/>
        </w:rPr>
        <w:t xml:space="preserve"> univariate analysis was chosen for inclusion in the model-building process.</w:t>
      </w:r>
      <w:r w:rsidR="00A26E99">
        <w:rPr>
          <w:rFonts w:ascii="Times New Roman" w:hAnsi="Times New Roman" w:cs="Times New Roman"/>
          <w:sz w:val="24"/>
          <w:szCs w:val="24"/>
        </w:rPr>
        <w:t xml:space="preserve"> </w:t>
      </w:r>
      <w:r w:rsidRPr="00604EDE">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Pr>
          <w:rFonts w:ascii="Times New Roman" w:hAnsi="Times New Roman" w:cs="Times New Roman"/>
          <w:sz w:val="24"/>
          <w:szCs w:val="24"/>
        </w:rPr>
        <w:t xml:space="preserve">then </w:t>
      </w:r>
      <w:r w:rsidRPr="00604EDE">
        <w:rPr>
          <w:rFonts w:ascii="Times New Roman" w:hAnsi="Times New Roman" w:cs="Times New Roman"/>
          <w:sz w:val="24"/>
          <w:szCs w:val="24"/>
        </w:rPr>
        <w:t xml:space="preserve">used, with the least significant variables being removed one by one until all remaining predictors had </w:t>
      </w:r>
      <w:r w:rsidRPr="00F07B1C">
        <w:rPr>
          <w:rFonts w:ascii="Times New Roman" w:hAnsi="Times New Roman" w:cs="Times New Roman"/>
          <w:i/>
          <w:iCs/>
          <w:sz w:val="24"/>
          <w:szCs w:val="24"/>
        </w:rPr>
        <w:t>P</w:t>
      </w:r>
      <w:r w:rsidRPr="00604EDE">
        <w:rPr>
          <w:rFonts w:ascii="Times New Roman" w:hAnsi="Times New Roman" w:cs="Times New Roman"/>
          <w:sz w:val="24"/>
          <w:szCs w:val="24"/>
        </w:rPr>
        <w:t xml:space="preserve"> ≤0.10.</w:t>
      </w:r>
      <w:r w:rsidR="00514753">
        <w:rPr>
          <w:rFonts w:ascii="Times New Roman" w:hAnsi="Times New Roman" w:cs="Times New Roman"/>
          <w:sz w:val="24"/>
          <w:szCs w:val="24"/>
        </w:rPr>
        <w:t xml:space="preserve"> </w:t>
      </w:r>
      <w:r w:rsidR="00E03E0C" w:rsidRPr="00E03E0C">
        <w:rPr>
          <w:rFonts w:ascii="Times New Roman" w:hAnsi="Times New Roman" w:cs="Times New Roman"/>
          <w:sz w:val="24"/>
          <w:szCs w:val="24"/>
        </w:rPr>
        <w:t>Final models were</w:t>
      </w:r>
      <w:r w:rsidR="00E03E0C">
        <w:rPr>
          <w:rFonts w:ascii="Times New Roman" w:hAnsi="Times New Roman" w:cs="Times New Roman"/>
          <w:sz w:val="24"/>
          <w:szCs w:val="24"/>
        </w:rPr>
        <w:t xml:space="preserve"> </w:t>
      </w:r>
      <w:r w:rsidR="00E03E0C" w:rsidRPr="00E03E0C">
        <w:rPr>
          <w:rFonts w:ascii="Times New Roman" w:hAnsi="Times New Roman" w:cs="Times New Roman"/>
          <w:sz w:val="24"/>
          <w:szCs w:val="24"/>
        </w:rPr>
        <w:t>selected based on lowest Akaike information criteria,</w:t>
      </w:r>
      <w:r w:rsidR="00E03E0C">
        <w:rPr>
          <w:rFonts w:ascii="Times New Roman" w:hAnsi="Times New Roman" w:cs="Times New Roman"/>
          <w:sz w:val="24"/>
          <w:szCs w:val="24"/>
        </w:rPr>
        <w:t xml:space="preserve"> </w:t>
      </w:r>
      <w:r w:rsidR="00E03E0C" w:rsidRPr="00E03E0C">
        <w:rPr>
          <w:rFonts w:ascii="Times New Roman" w:hAnsi="Times New Roman" w:cs="Times New Roman"/>
          <w:sz w:val="24"/>
          <w:szCs w:val="24"/>
        </w:rPr>
        <w:t xml:space="preserve">and </w:t>
      </w:r>
      <w:r w:rsidR="00E24A97">
        <w:rPr>
          <w:rFonts w:ascii="Times New Roman" w:hAnsi="Times New Roman" w:cs="Times New Roman"/>
          <w:sz w:val="24"/>
          <w:szCs w:val="24"/>
        </w:rPr>
        <w:t>an</w:t>
      </w:r>
      <w:r w:rsidR="00E03E0C" w:rsidRPr="00E03E0C">
        <w:rPr>
          <w:rFonts w:ascii="Times New Roman" w:hAnsi="Times New Roman" w:cs="Times New Roman"/>
          <w:sz w:val="24"/>
          <w:szCs w:val="24"/>
        </w:rPr>
        <w:t xml:space="preserve"> </w:t>
      </w:r>
      <w:r w:rsidR="005A5DA4">
        <w:rPr>
          <w:rFonts w:ascii="Times New Roman" w:hAnsi="Times New Roman" w:cs="Times New Roman"/>
          <w:i/>
          <w:iCs/>
          <w:sz w:val="24"/>
          <w:szCs w:val="24"/>
        </w:rPr>
        <w:t>F-</w:t>
      </w:r>
      <w:r w:rsidR="00E24A97" w:rsidRPr="00E24A97">
        <w:rPr>
          <w:rFonts w:ascii="Times New Roman" w:hAnsi="Times New Roman" w:cs="Times New Roman"/>
          <w:sz w:val="24"/>
          <w:szCs w:val="24"/>
        </w:rPr>
        <w:t xml:space="preserve">test to compare </w:t>
      </w:r>
      <w:r w:rsidR="005A5DA4">
        <w:rPr>
          <w:rFonts w:ascii="Times New Roman" w:hAnsi="Times New Roman" w:cs="Times New Roman"/>
          <w:sz w:val="24"/>
          <w:szCs w:val="24"/>
        </w:rPr>
        <w:t>the final model to the model with facility type as the only predictor.</w:t>
      </w:r>
      <w:ins w:id="374" w:author="Caitlin Jeffrey" w:date="2023-11-10T12:18:00Z">
        <w:r w:rsidR="005A5DA4">
          <w:rPr>
            <w:rFonts w:ascii="Times New Roman" w:hAnsi="Times New Roman" w:cs="Times New Roman"/>
            <w:sz w:val="24"/>
            <w:szCs w:val="24"/>
          </w:rPr>
          <w:t xml:space="preserve"> </w:t>
        </w:r>
      </w:ins>
    </w:p>
    <w:p w14:paraId="2D0988C3" w14:textId="27092A8C" w:rsidR="0073047F" w:rsidRDefault="003F1E5F" w:rsidP="0093607D">
      <w:pPr>
        <w:spacing w:line="480" w:lineRule="auto"/>
        <w:ind w:firstLine="720"/>
        <w:rPr>
          <w:ins w:id="375" w:author="Sandra Godden" w:date="2023-10-13T15:34:00Z"/>
          <w:rFonts w:ascii="Times New Roman" w:hAnsi="Times New Roman" w:cs="Times New Roman"/>
          <w:sz w:val="24"/>
          <w:szCs w:val="24"/>
        </w:rPr>
      </w:pPr>
      <w:r w:rsidRPr="00604EDE">
        <w:rPr>
          <w:rFonts w:ascii="Times New Roman" w:hAnsi="Times New Roman" w:cs="Times New Roman"/>
          <w:sz w:val="24"/>
          <w:szCs w:val="24"/>
        </w:rPr>
        <w:t>T</w:t>
      </w:r>
      <w:r w:rsidR="006238BB" w:rsidRPr="00604EDE">
        <w:rPr>
          <w:rFonts w:ascii="Times New Roman" w:hAnsi="Times New Roman" w:cs="Times New Roman"/>
          <w:sz w:val="24"/>
          <w:szCs w:val="24"/>
        </w:rPr>
        <w:t>he multivariable modelling approach</w:t>
      </w:r>
      <w:ins w:id="376" w:author="Sandra Godden" w:date="2023-10-13T09:25:00Z">
        <w:r w:rsidR="00762D02">
          <w:rPr>
            <w:rFonts w:ascii="Times New Roman" w:hAnsi="Times New Roman" w:cs="Times New Roman"/>
            <w:sz w:val="24"/>
            <w:szCs w:val="24"/>
          </w:rPr>
          <w:t xml:space="preserve"> described above</w:t>
        </w:r>
      </w:ins>
      <w:r w:rsidR="006238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aimed </w:t>
      </w:r>
      <w:r w:rsidR="006238BB" w:rsidRPr="00604EDE">
        <w:rPr>
          <w:rFonts w:ascii="Times New Roman" w:hAnsi="Times New Roman" w:cs="Times New Roman"/>
          <w:sz w:val="24"/>
          <w:szCs w:val="24"/>
        </w:rPr>
        <w:t xml:space="preserve">to investigate the conditional relationship between facility type and </w:t>
      </w:r>
      <w:r w:rsidR="00805892" w:rsidRPr="00604EDE">
        <w:rPr>
          <w:rFonts w:ascii="Times New Roman" w:hAnsi="Times New Roman" w:cs="Times New Roman"/>
          <w:sz w:val="24"/>
          <w:szCs w:val="24"/>
        </w:rPr>
        <w:t xml:space="preserve">the </w:t>
      </w:r>
      <w:r w:rsidR="00F61CBE" w:rsidRPr="00604EDE">
        <w:rPr>
          <w:rFonts w:ascii="Times New Roman" w:hAnsi="Times New Roman" w:cs="Times New Roman"/>
          <w:sz w:val="24"/>
          <w:szCs w:val="24"/>
        </w:rPr>
        <w:t xml:space="preserve">eight </w:t>
      </w:r>
      <w:r w:rsidR="006238BB" w:rsidRPr="00604EDE">
        <w:rPr>
          <w:rFonts w:ascii="Times New Roman" w:hAnsi="Times New Roman" w:cs="Times New Roman"/>
          <w:sz w:val="24"/>
          <w:szCs w:val="24"/>
        </w:rPr>
        <w:t>outcome</w:t>
      </w:r>
      <w:r w:rsidR="00805892" w:rsidRPr="00604EDE">
        <w:rPr>
          <w:rFonts w:ascii="Times New Roman" w:hAnsi="Times New Roman" w:cs="Times New Roman"/>
          <w:sz w:val="24"/>
          <w:szCs w:val="24"/>
        </w:rPr>
        <w:t>s</w:t>
      </w:r>
      <w:r w:rsidR="006238BB" w:rsidRPr="00604EDE">
        <w:rPr>
          <w:rFonts w:ascii="Times New Roman" w:hAnsi="Times New Roman" w:cs="Times New Roman"/>
          <w:sz w:val="24"/>
          <w:szCs w:val="24"/>
        </w:rPr>
        <w:t xml:space="preserve"> of interest</w:t>
      </w:r>
      <w:r w:rsidR="004832D9" w:rsidRPr="00604EDE">
        <w:rPr>
          <w:rFonts w:ascii="Times New Roman" w:hAnsi="Times New Roman" w:cs="Times New Roman"/>
          <w:sz w:val="24"/>
          <w:szCs w:val="24"/>
        </w:rPr>
        <w:t xml:space="preserve"> while controlling for different farm management practices, housing characteristics, milking procedures and mastitis control practices</w:t>
      </w:r>
      <w:r w:rsidRPr="00604EDE">
        <w:rPr>
          <w:rFonts w:ascii="Times New Roman" w:hAnsi="Times New Roman" w:cs="Times New Roman"/>
          <w:sz w:val="24"/>
          <w:szCs w:val="24"/>
        </w:rPr>
        <w:t xml:space="preserve">. </w:t>
      </w:r>
    </w:p>
    <w:p w14:paraId="63DFC1B4" w14:textId="2EFB1000" w:rsidR="00B56688" w:rsidRPr="00604EDE" w:rsidRDefault="0073047F" w:rsidP="0093607D">
      <w:pPr>
        <w:spacing w:line="480" w:lineRule="auto"/>
        <w:ind w:firstLine="720"/>
        <w:rPr>
          <w:b/>
        </w:rPr>
      </w:pPr>
      <w:r w:rsidRPr="00694B3E">
        <w:rPr>
          <w:rFonts w:ascii="Times New Roman" w:hAnsi="Times New Roman" w:cs="Times New Roman"/>
          <w:i/>
          <w:iCs/>
          <w:sz w:val="24"/>
          <w:szCs w:val="24"/>
        </w:rPr>
        <w:t>Objective 2. Identify other (non-facility) management-related risk factors associated with bulk tank milk quality, udder health, and milk production in organic dairy herds.</w:t>
      </w:r>
      <w:r>
        <w:rPr>
          <w:rFonts w:ascii="Times New Roman" w:hAnsi="Times New Roman" w:cs="Times New Roman"/>
          <w:sz w:val="24"/>
          <w:szCs w:val="24"/>
        </w:rPr>
        <w:t xml:space="preserve"> After </w:t>
      </w:r>
      <w:r w:rsidR="006C012B">
        <w:rPr>
          <w:rFonts w:ascii="Times New Roman" w:hAnsi="Times New Roman" w:cs="Times New Roman"/>
          <w:sz w:val="24"/>
          <w:szCs w:val="24"/>
        </w:rPr>
        <w:t>grouping all 21 farms together</w:t>
      </w:r>
      <w:r>
        <w:rPr>
          <w:rFonts w:ascii="Times New Roman" w:hAnsi="Times New Roman" w:cs="Times New Roman"/>
          <w:sz w:val="24"/>
          <w:szCs w:val="24"/>
        </w:rPr>
        <w:t>, we</w:t>
      </w:r>
      <w:r w:rsidR="00F31F64">
        <w:rPr>
          <w:rFonts w:ascii="Times New Roman" w:hAnsi="Times New Roman" w:cs="Times New Roman"/>
          <w:sz w:val="24"/>
          <w:szCs w:val="24"/>
        </w:rPr>
        <w:t xml:space="preserve"> </w:t>
      </w:r>
      <w:r w:rsidR="00F31F64" w:rsidRPr="00604EDE">
        <w:rPr>
          <w:rFonts w:ascii="Times New Roman" w:hAnsi="Times New Roman" w:cs="Times New Roman"/>
          <w:sz w:val="24"/>
          <w:szCs w:val="24"/>
        </w:rPr>
        <w:t>us</w:t>
      </w:r>
      <w:r>
        <w:rPr>
          <w:rFonts w:ascii="Times New Roman" w:hAnsi="Times New Roman" w:cs="Times New Roman"/>
          <w:sz w:val="24"/>
          <w:szCs w:val="24"/>
        </w:rPr>
        <w:t>ed</w:t>
      </w:r>
      <w:r w:rsidR="00F31F64" w:rsidRPr="00604EDE">
        <w:rPr>
          <w:rFonts w:ascii="Times New Roman" w:hAnsi="Times New Roman" w:cs="Times New Roman"/>
          <w:sz w:val="24"/>
          <w:szCs w:val="24"/>
        </w:rPr>
        <w:t xml:space="preserve"> linear regression</w:t>
      </w:r>
      <w:r w:rsidR="00131683" w:rsidRPr="00604EDE">
        <w:rPr>
          <w:rFonts w:ascii="Times New Roman" w:hAnsi="Times New Roman" w:cs="Times New Roman"/>
          <w:sz w:val="24"/>
          <w:szCs w:val="24"/>
        </w:rPr>
        <w:t xml:space="preserve"> </w:t>
      </w:r>
      <w:r w:rsidR="00930E8B">
        <w:rPr>
          <w:rFonts w:ascii="Times New Roman" w:hAnsi="Times New Roman" w:cs="Times New Roman"/>
          <w:sz w:val="24"/>
          <w:szCs w:val="24"/>
        </w:rPr>
        <w:t>to explore associations</w:t>
      </w:r>
      <w:ins w:id="377" w:author="Caitlin Jeffrey" w:date="2023-11-09T10:17:00Z">
        <w:r w:rsidR="00930E8B">
          <w:rPr>
            <w:rFonts w:ascii="Times New Roman" w:hAnsi="Times New Roman" w:cs="Times New Roman"/>
            <w:sz w:val="24"/>
            <w:szCs w:val="24"/>
          </w:rPr>
          <w:t xml:space="preserve"> </w:t>
        </w:r>
      </w:ins>
      <w:r w:rsidR="00F31F64">
        <w:rPr>
          <w:rFonts w:ascii="Times New Roman" w:hAnsi="Times New Roman" w:cs="Times New Roman"/>
          <w:sz w:val="24"/>
          <w:szCs w:val="24"/>
        </w:rPr>
        <w:t xml:space="preserve">between </w:t>
      </w:r>
      <w:r w:rsidR="00C20AAF">
        <w:rPr>
          <w:rFonts w:ascii="Times New Roman" w:hAnsi="Times New Roman" w:cs="Times New Roman"/>
          <w:sz w:val="24"/>
          <w:szCs w:val="24"/>
        </w:rPr>
        <w:t xml:space="preserve">the </w:t>
      </w:r>
      <w:r w:rsidR="00F31F64">
        <w:rPr>
          <w:rFonts w:ascii="Times New Roman" w:hAnsi="Times New Roman" w:cs="Times New Roman"/>
          <w:sz w:val="24"/>
          <w:szCs w:val="24"/>
        </w:rPr>
        <w:t>independent predictors</w:t>
      </w:r>
      <w:r w:rsidR="004E766C">
        <w:rPr>
          <w:rFonts w:ascii="Times New Roman" w:hAnsi="Times New Roman" w:cs="Times New Roman"/>
          <w:sz w:val="24"/>
          <w:szCs w:val="24"/>
        </w:rPr>
        <w:t xml:space="preserve"> described in Table 1</w:t>
      </w:r>
      <w:r w:rsidR="00F31F64">
        <w:rPr>
          <w:rFonts w:ascii="Times New Roman" w:hAnsi="Times New Roman" w:cs="Times New Roman"/>
          <w:sz w:val="24"/>
          <w:szCs w:val="24"/>
        </w:rPr>
        <w:t xml:space="preserve"> and </w:t>
      </w:r>
      <w:r w:rsidR="000745FE">
        <w:rPr>
          <w:rFonts w:ascii="Times New Roman" w:hAnsi="Times New Roman" w:cs="Times New Roman"/>
          <w:sz w:val="24"/>
          <w:szCs w:val="24"/>
        </w:rPr>
        <w:t xml:space="preserve">the </w:t>
      </w:r>
      <w:proofErr w:type="gramStart"/>
      <w:r w:rsidR="000745FE" w:rsidRPr="00604EDE">
        <w:rPr>
          <w:rFonts w:ascii="Times New Roman" w:hAnsi="Times New Roman" w:cs="Times New Roman"/>
          <w:sz w:val="24"/>
          <w:szCs w:val="24"/>
        </w:rPr>
        <w:t>six udder</w:t>
      </w:r>
      <w:proofErr w:type="gramEnd"/>
      <w:r w:rsidR="000745FE" w:rsidRPr="00604EDE">
        <w:rPr>
          <w:rFonts w:ascii="Times New Roman" w:hAnsi="Times New Roman" w:cs="Times New Roman"/>
          <w:sz w:val="24"/>
          <w:szCs w:val="24"/>
        </w:rPr>
        <w:t xml:space="preserve"> health and production</w:t>
      </w:r>
      <w:r w:rsidR="000745FE">
        <w:rPr>
          <w:rFonts w:ascii="Times New Roman" w:hAnsi="Times New Roman" w:cs="Times New Roman"/>
          <w:sz w:val="24"/>
          <w:szCs w:val="24"/>
        </w:rPr>
        <w:t xml:space="preserve"> outcomes</w:t>
      </w:r>
      <w:r w:rsidR="000745FE" w:rsidRPr="00604EDE">
        <w:rPr>
          <w:rFonts w:ascii="Times New Roman" w:hAnsi="Times New Roman" w:cs="Times New Roman"/>
          <w:sz w:val="24"/>
          <w:szCs w:val="24"/>
        </w:rPr>
        <w:t xml:space="preserve"> (BTSCC, avg. </w:t>
      </w:r>
      <w:r w:rsidR="000745FE">
        <w:rPr>
          <w:rFonts w:ascii="Times New Roman" w:hAnsi="Times New Roman" w:cs="Times New Roman"/>
          <w:sz w:val="24"/>
          <w:szCs w:val="24"/>
        </w:rPr>
        <w:t>SCS,</w:t>
      </w:r>
      <w:r w:rsidR="000745FE" w:rsidRPr="00604EDE">
        <w:rPr>
          <w:rFonts w:ascii="Times New Roman" w:hAnsi="Times New Roman" w:cs="Times New Roman"/>
          <w:sz w:val="24"/>
          <w:szCs w:val="24"/>
        </w:rPr>
        <w:t xml:space="preserve"> </w:t>
      </w:r>
      <w:proofErr w:type="spellStart"/>
      <w:r w:rsidR="000745FE">
        <w:rPr>
          <w:rFonts w:ascii="Times New Roman" w:hAnsi="Times New Roman" w:cs="Times New Roman"/>
          <w:sz w:val="24"/>
          <w:szCs w:val="24"/>
        </w:rPr>
        <w:t>newSCS</w:t>
      </w:r>
      <w:proofErr w:type="spellEnd"/>
      <w:r w:rsidR="000745FE" w:rsidRPr="00604EDE">
        <w:rPr>
          <w:rFonts w:ascii="Times New Roman" w:hAnsi="Times New Roman" w:cs="Times New Roman"/>
          <w:sz w:val="24"/>
          <w:szCs w:val="24"/>
        </w:rPr>
        <w:t xml:space="preserve">, </w:t>
      </w:r>
      <w:proofErr w:type="spellStart"/>
      <w:r w:rsidR="000745FE">
        <w:rPr>
          <w:rFonts w:ascii="Times New Roman" w:hAnsi="Times New Roman" w:cs="Times New Roman"/>
          <w:sz w:val="24"/>
          <w:szCs w:val="24"/>
        </w:rPr>
        <w:t>elevSCS</w:t>
      </w:r>
      <w:proofErr w:type="spellEnd"/>
      <w:r w:rsidR="000745FE" w:rsidRPr="00604EDE">
        <w:rPr>
          <w:rFonts w:ascii="Times New Roman" w:hAnsi="Times New Roman" w:cs="Times New Roman"/>
          <w:sz w:val="24"/>
          <w:szCs w:val="24"/>
        </w:rPr>
        <w:t xml:space="preserve">, </w:t>
      </w:r>
      <w:proofErr w:type="spellStart"/>
      <w:r w:rsidR="000745FE">
        <w:rPr>
          <w:rFonts w:ascii="Times New Roman" w:hAnsi="Times New Roman" w:cs="Times New Roman"/>
          <w:sz w:val="24"/>
          <w:szCs w:val="24"/>
        </w:rPr>
        <w:t>chronSCS</w:t>
      </w:r>
      <w:proofErr w:type="spellEnd"/>
      <w:r w:rsidR="000745FE" w:rsidRPr="00604EDE">
        <w:rPr>
          <w:rFonts w:ascii="Times New Roman" w:hAnsi="Times New Roman" w:cs="Times New Roman"/>
          <w:sz w:val="24"/>
          <w:szCs w:val="24"/>
        </w:rPr>
        <w:t>, STD 150-day</w:t>
      </w:r>
      <w:r w:rsidR="000745FE">
        <w:rPr>
          <w:rFonts w:ascii="Times New Roman" w:hAnsi="Times New Roman" w:cs="Times New Roman"/>
          <w:sz w:val="24"/>
          <w:szCs w:val="24"/>
        </w:rPr>
        <w:t xml:space="preserve"> milk</w:t>
      </w:r>
      <w:r w:rsidR="000745FE" w:rsidRPr="00604EDE">
        <w:rPr>
          <w:rFonts w:ascii="Times New Roman" w:hAnsi="Times New Roman" w:cs="Times New Roman"/>
          <w:sz w:val="24"/>
          <w:szCs w:val="24"/>
        </w:rPr>
        <w:t>) and two hygiene outcomes (mean hygiene score</w:t>
      </w:r>
      <w:r w:rsidR="000745FE">
        <w:rPr>
          <w:rFonts w:ascii="Times New Roman" w:hAnsi="Times New Roman" w:cs="Times New Roman"/>
          <w:sz w:val="24"/>
          <w:szCs w:val="24"/>
        </w:rPr>
        <w:t xml:space="preserve">, </w:t>
      </w:r>
      <w:r w:rsidR="000745FE" w:rsidRPr="00604EDE">
        <w:rPr>
          <w:rFonts w:ascii="Times New Roman" w:hAnsi="Times New Roman" w:cs="Times New Roman"/>
          <w:sz w:val="24"/>
          <w:szCs w:val="24"/>
        </w:rPr>
        <w:t>proportion of dirty udders)</w:t>
      </w:r>
      <w:r w:rsidR="00F31F64">
        <w:rPr>
          <w:rFonts w:ascii="Times New Roman" w:hAnsi="Times New Roman" w:cs="Times New Roman"/>
          <w:sz w:val="24"/>
          <w:szCs w:val="24"/>
        </w:rPr>
        <w:t xml:space="preserve">. </w:t>
      </w:r>
      <w:r w:rsidR="00703CAC">
        <w:rPr>
          <w:rFonts w:ascii="Times New Roman" w:hAnsi="Times New Roman" w:cs="Times New Roman"/>
          <w:sz w:val="24"/>
          <w:szCs w:val="24"/>
        </w:rPr>
        <w:t>Uncond</w:t>
      </w:r>
      <w:r w:rsidR="009D083E">
        <w:rPr>
          <w:rFonts w:ascii="Times New Roman" w:hAnsi="Times New Roman" w:cs="Times New Roman"/>
          <w:sz w:val="24"/>
          <w:szCs w:val="24"/>
        </w:rPr>
        <w:t>itional r</w:t>
      </w:r>
      <w:r w:rsidR="00F31F64">
        <w:rPr>
          <w:rFonts w:ascii="Times New Roman" w:hAnsi="Times New Roman" w:cs="Times New Roman"/>
          <w:sz w:val="24"/>
          <w:szCs w:val="24"/>
        </w:rPr>
        <w:t>elationships between</w:t>
      </w:r>
      <w:r w:rsidR="009D083E">
        <w:rPr>
          <w:rFonts w:ascii="Times New Roman" w:hAnsi="Times New Roman" w:cs="Times New Roman"/>
          <w:sz w:val="24"/>
          <w:szCs w:val="24"/>
        </w:rPr>
        <w:t xml:space="preserve"> the eight</w:t>
      </w:r>
      <w:r w:rsidR="00F31F64">
        <w:rPr>
          <w:rFonts w:ascii="Times New Roman" w:hAnsi="Times New Roman" w:cs="Times New Roman"/>
          <w:sz w:val="24"/>
          <w:szCs w:val="24"/>
        </w:rPr>
        <w:t xml:space="preserve"> outcome variables and independent predictors are reported for a significance level </w:t>
      </w:r>
      <w:r w:rsidR="002A5273" w:rsidRPr="00604EDE">
        <w:rPr>
          <w:rFonts w:ascii="Times New Roman" w:hAnsi="Times New Roman" w:cs="Times New Roman"/>
          <w:sz w:val="24"/>
          <w:szCs w:val="24"/>
        </w:rPr>
        <w:t xml:space="preserve">of </w:t>
      </w:r>
      <w:r w:rsidR="00057FF4" w:rsidRPr="006E592D">
        <w:rPr>
          <w:rFonts w:ascii="Times New Roman" w:hAnsi="Times New Roman" w:cs="Times New Roman"/>
          <w:i/>
          <w:iCs/>
          <w:sz w:val="24"/>
          <w:szCs w:val="24"/>
        </w:rPr>
        <w:t>P</w:t>
      </w:r>
      <w:r w:rsidR="00057FF4" w:rsidRPr="00604EDE">
        <w:rPr>
          <w:rFonts w:ascii="Times New Roman" w:hAnsi="Times New Roman" w:cs="Times New Roman"/>
          <w:sz w:val="24"/>
          <w:szCs w:val="24"/>
        </w:rPr>
        <w:t xml:space="preserve"> </w:t>
      </w:r>
      <w:r w:rsidR="002A5273" w:rsidRPr="00604EDE">
        <w:rPr>
          <w:rFonts w:ascii="Times New Roman" w:hAnsi="Times New Roman" w:cs="Times New Roman"/>
          <w:sz w:val="24"/>
          <w:szCs w:val="24"/>
        </w:rPr>
        <w:t>≤0.20</w:t>
      </w:r>
      <w:r w:rsidR="00E21A16">
        <w:rPr>
          <w:rFonts w:ascii="Times New Roman" w:hAnsi="Times New Roman" w:cs="Times New Roman"/>
          <w:sz w:val="24"/>
          <w:szCs w:val="24"/>
        </w:rPr>
        <w:t xml:space="preserve">, and only </w:t>
      </w:r>
      <w:r w:rsidR="009D083E">
        <w:rPr>
          <w:rFonts w:ascii="Times New Roman" w:hAnsi="Times New Roman" w:cs="Times New Roman"/>
          <w:sz w:val="24"/>
          <w:szCs w:val="24"/>
        </w:rPr>
        <w:t xml:space="preserve">for </w:t>
      </w:r>
      <w:r w:rsidR="00E21A16">
        <w:rPr>
          <w:rFonts w:ascii="Times New Roman" w:hAnsi="Times New Roman" w:cs="Times New Roman"/>
          <w:sz w:val="24"/>
          <w:szCs w:val="24"/>
        </w:rPr>
        <w:t xml:space="preserve">predictor variables </w:t>
      </w:r>
      <w:r w:rsidR="00F31F64" w:rsidRPr="00604EDE">
        <w:rPr>
          <w:rFonts w:ascii="Times New Roman" w:hAnsi="Times New Roman" w:cs="Times New Roman"/>
          <w:sz w:val="24"/>
          <w:szCs w:val="24"/>
        </w:rPr>
        <w:t>with group sizes of at least n = 5.</w:t>
      </w:r>
      <w:bookmarkEnd w:id="217"/>
      <w:r w:rsidR="00C05760">
        <w:rPr>
          <w:rFonts w:ascii="Times New Roman" w:hAnsi="Times New Roman" w:cs="Times New Roman"/>
          <w:sz w:val="24"/>
          <w:szCs w:val="24"/>
        </w:rPr>
        <w:t xml:space="preserve"> </w:t>
      </w:r>
    </w:p>
    <w:p w14:paraId="3CDA93B6" w14:textId="77777777" w:rsidR="00C26B53" w:rsidRDefault="00C26B53" w:rsidP="005F0EC1">
      <w:pPr>
        <w:rPr>
          <w:rFonts w:ascii="Times New Roman" w:hAnsi="Times New Roman" w:cs="Times New Roman"/>
          <w:b/>
          <w:sz w:val="24"/>
          <w:szCs w:val="24"/>
        </w:rPr>
      </w:pPr>
    </w:p>
    <w:p w14:paraId="131CC2CD" w14:textId="03F082E7" w:rsidR="003E52D2" w:rsidRPr="00604EDE" w:rsidRDefault="00B91228" w:rsidP="005F0EC1">
      <w:pPr>
        <w:rPr>
          <w:rFonts w:ascii="Times New Roman" w:hAnsi="Times New Roman" w:cs="Times New Roman"/>
          <w:b/>
          <w:sz w:val="24"/>
          <w:szCs w:val="24"/>
        </w:rPr>
      </w:pPr>
      <w:r w:rsidRPr="00604EDE">
        <w:rPr>
          <w:rFonts w:ascii="Times New Roman" w:hAnsi="Times New Roman" w:cs="Times New Roman"/>
          <w:b/>
          <w:sz w:val="24"/>
          <w:szCs w:val="24"/>
        </w:rPr>
        <w:t>Results</w:t>
      </w:r>
    </w:p>
    <w:p w14:paraId="0422E7E4" w14:textId="12227C04" w:rsidR="00CA29EB" w:rsidRPr="00604EDE" w:rsidRDefault="00CA29EB" w:rsidP="005059FE">
      <w:pPr>
        <w:pStyle w:val="ListParagraph"/>
        <w:spacing w:line="480" w:lineRule="auto"/>
        <w:ind w:left="360"/>
        <w:rPr>
          <w:b/>
          <w:bCs/>
        </w:rPr>
      </w:pPr>
      <w:r w:rsidRPr="00604EDE">
        <w:rPr>
          <w:b/>
          <w:bCs/>
        </w:rPr>
        <w:lastRenderedPageBreak/>
        <w:t>Description of study herds</w:t>
      </w:r>
    </w:p>
    <w:p w14:paraId="4AC0E122" w14:textId="65FAC9D4" w:rsidR="00CA29EB" w:rsidRPr="00604EDE" w:rsidRDefault="00CA29EB" w:rsidP="003E076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r w:rsidR="00594FFE">
        <w:rPr>
          <w:rFonts w:ascii="Times New Roman" w:hAnsi="Times New Roman" w:cs="Times New Roman"/>
          <w:sz w:val="24"/>
          <w:szCs w:val="24"/>
        </w:rPr>
        <w:t>bedded pack</w:t>
      </w:r>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bedded with sand, 5 used a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bedded with shavings/sawdust, and 10 used a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bedded with shavings/sawdust (Supplemental Table S</w:t>
      </w:r>
      <w:ins w:id="378" w:author="Caitlin Jeffrey" w:date="2023-11-09T10:20:00Z">
        <w:r w:rsidR="008840FF">
          <w:rPr>
            <w:rFonts w:ascii="Times New Roman" w:hAnsi="Times New Roman" w:cs="Times New Roman"/>
            <w:sz w:val="24"/>
            <w:szCs w:val="24"/>
          </w:rPr>
          <w:t>1</w:t>
        </w:r>
      </w:ins>
      <w:del w:id="379" w:author="Caitlin Jeffrey" w:date="2023-11-09T10:20:00Z">
        <w:r w:rsidR="0067488A" w:rsidDel="008840FF">
          <w:rPr>
            <w:rFonts w:ascii="Times New Roman" w:hAnsi="Times New Roman" w:cs="Times New Roman"/>
            <w:sz w:val="24"/>
            <w:szCs w:val="24"/>
          </w:rPr>
          <w:delText>2</w:delText>
        </w:r>
      </w:del>
      <w:r w:rsidRPr="00604EDE">
        <w:rPr>
          <w:rFonts w:ascii="Times New Roman" w:hAnsi="Times New Roman" w:cs="Times New Roman"/>
          <w:sz w:val="24"/>
          <w:szCs w:val="24"/>
        </w:rPr>
        <w:t xml:space="preserve">). </w:t>
      </w:r>
      <w:r w:rsidR="00762D02">
        <w:rPr>
          <w:rFonts w:ascii="Times New Roman" w:hAnsi="Times New Roman" w:cs="Times New Roman"/>
          <w:sz w:val="24"/>
          <w:szCs w:val="24"/>
        </w:rPr>
        <w:t>Of the 5 BP farms, two</w:t>
      </w:r>
      <w:r w:rsidR="00EB2457" w:rsidRPr="00604EDE">
        <w:rPr>
          <w:rFonts w:ascii="Times New Roman" w:hAnsi="Times New Roman" w:cs="Times New Roman"/>
          <w:sz w:val="24"/>
          <w:szCs w:val="24"/>
        </w:rPr>
        <w:t xml:space="preserve"> bedded with shavings/sawdust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w:t>
      </w:r>
      <w:r w:rsidR="00EB2457" w:rsidRPr="00604EDE">
        <w:rPr>
          <w:rFonts w:ascii="Times New Roman" w:hAnsi="Times New Roman" w:cs="Times New Roman"/>
          <w:sz w:val="24"/>
          <w:szCs w:val="24"/>
        </w:rPr>
        <w:t xml:space="preserve"> times a day to promote aerobic composting, 1 bedded with straw and woodchips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 times</w:t>
      </w:r>
      <w:r w:rsidR="006F2DD6">
        <w:rPr>
          <w:rFonts w:ascii="Times New Roman" w:hAnsi="Times New Roman" w:cs="Times New Roman"/>
          <w:sz w:val="24"/>
          <w:szCs w:val="24"/>
        </w:rPr>
        <w:t>/</w:t>
      </w:r>
      <w:r w:rsidR="00FE3DC9" w:rsidRPr="00604EDE">
        <w:rPr>
          <w:rFonts w:ascii="Times New Roman" w:hAnsi="Times New Roman" w:cs="Times New Roman"/>
          <w:sz w:val="24"/>
          <w:szCs w:val="24"/>
        </w:rPr>
        <w:t>week</w:t>
      </w:r>
      <w:r w:rsidR="00EB2457" w:rsidRPr="00604EDE">
        <w:rPr>
          <w:rFonts w:ascii="Times New Roman" w:hAnsi="Times New Roman" w:cs="Times New Roman"/>
          <w:sz w:val="24"/>
          <w:szCs w:val="24"/>
        </w:rPr>
        <w:t xml:space="preserve">, and 2 </w:t>
      </w:r>
      <w:del w:id="380" w:author="Sandra Godden" w:date="2023-10-13T09:30:00Z">
        <w:r w:rsidR="00EB2457" w:rsidRPr="00604EDE" w:rsidDel="00762D02">
          <w:rPr>
            <w:rFonts w:ascii="Times New Roman" w:hAnsi="Times New Roman" w:cs="Times New Roman"/>
            <w:sz w:val="24"/>
            <w:szCs w:val="24"/>
          </w:rPr>
          <w:delText xml:space="preserve"> </w:delText>
        </w:r>
      </w:del>
      <w:r w:rsidR="00EB2457" w:rsidRPr="00604EDE">
        <w:rPr>
          <w:rFonts w:ascii="Times New Roman" w:hAnsi="Times New Roman" w:cs="Times New Roman"/>
          <w:sz w:val="24"/>
          <w:szCs w:val="24"/>
        </w:rPr>
        <w:t xml:space="preserve">bedded mainly with straw, adding woodchips as needed, and did not </w:t>
      </w:r>
      <w:r w:rsidR="00D33BAE">
        <w:rPr>
          <w:rFonts w:ascii="Times New Roman" w:hAnsi="Times New Roman" w:cs="Times New Roman"/>
          <w:sz w:val="24"/>
          <w:szCs w:val="24"/>
        </w:rPr>
        <w:t>cultivate</w:t>
      </w:r>
      <w:r w:rsidR="00EB2457" w:rsidRPr="00604EDE">
        <w:rPr>
          <w:rFonts w:ascii="Times New Roman" w:hAnsi="Times New Roman" w:cs="Times New Roman"/>
          <w:sz w:val="24"/>
          <w:szCs w:val="24"/>
        </w:rPr>
        <w:t xml:space="preserve"> the pack at all. </w:t>
      </w:r>
      <w:r w:rsidRPr="00604EDE">
        <w:rPr>
          <w:rFonts w:ascii="Times New Roman" w:hAnsi="Times New Roman" w:cs="Times New Roman"/>
          <w:sz w:val="24"/>
          <w:szCs w:val="24"/>
        </w:rPr>
        <w:t xml:space="preserve">The predominant breeds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xml:space="preserve">. Nineteen of the 21 farms tested with DHIA monthly while their cows were in milk, </w:t>
      </w:r>
      <w:r w:rsidR="00942B4D">
        <w:rPr>
          <w:rFonts w:ascii="Times New Roman" w:hAnsi="Times New Roman" w:cs="Times New Roman"/>
          <w:sz w:val="24"/>
          <w:szCs w:val="24"/>
        </w:rPr>
        <w:t>1</w:t>
      </w:r>
      <w:r w:rsidRPr="00604EDE">
        <w:rPr>
          <w:rFonts w:ascii="Times New Roman" w:hAnsi="Times New Roman" w:cs="Times New Roman"/>
          <w:sz w:val="24"/>
          <w:szCs w:val="24"/>
        </w:rPr>
        <w:t xml:space="preserve"> farm 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5-8 times/year</w:t>
      </w:r>
      <w:r w:rsidR="00681FA3">
        <w:rPr>
          <w:rFonts w:ascii="Times New Roman" w:hAnsi="Times New Roman" w:cs="Times New Roman"/>
          <w:sz w:val="24"/>
          <w:szCs w:val="24"/>
        </w:rPr>
        <w:t>,</w:t>
      </w:r>
      <w:r w:rsidRPr="00604EDE">
        <w:rPr>
          <w:rFonts w:ascii="Times New Roman" w:hAnsi="Times New Roman" w:cs="Times New Roman"/>
          <w:sz w:val="24"/>
          <w:szCs w:val="24"/>
        </w:rPr>
        <w:t xml:space="preserve"> and </w:t>
      </w:r>
      <w:r w:rsidR="00942B4D">
        <w:rPr>
          <w:rFonts w:ascii="Times New Roman" w:hAnsi="Times New Roman" w:cs="Times New Roman"/>
          <w:sz w:val="24"/>
          <w:szCs w:val="24"/>
        </w:rPr>
        <w:t>1</w:t>
      </w:r>
      <w:r w:rsidR="00942B4D" w:rsidRPr="00604EDE">
        <w:rPr>
          <w:rFonts w:ascii="Times New Roman" w:hAnsi="Times New Roman" w:cs="Times New Roman"/>
          <w:sz w:val="24"/>
          <w:szCs w:val="24"/>
        </w:rPr>
        <w:t xml:space="preserve"> </w:t>
      </w:r>
      <w:r w:rsidRPr="00604EDE">
        <w:rPr>
          <w:rFonts w:ascii="Times New Roman" w:hAnsi="Times New Roman" w:cs="Times New Roman"/>
          <w:sz w:val="24"/>
          <w:szCs w:val="24"/>
        </w:rPr>
        <w:t>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every other month.</w:t>
      </w:r>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r w:rsidR="004D7584">
        <w:rPr>
          <w:rFonts w:ascii="Times New Roman" w:hAnsi="Times New Roman" w:cs="Times New Roman"/>
          <w:sz w:val="24"/>
          <w:szCs w:val="24"/>
        </w:rPr>
        <w:t xml:space="preserve">day </w:t>
      </w:r>
      <w:r w:rsidR="008D668E">
        <w:rPr>
          <w:rFonts w:ascii="Times New Roman" w:hAnsi="Times New Roman" w:cs="Times New Roman"/>
          <w:sz w:val="24"/>
          <w:szCs w:val="24"/>
        </w:rPr>
        <w:t xml:space="preserve">4 days </w:t>
      </w:r>
      <w:r w:rsidR="004D7584">
        <w:rPr>
          <w:rFonts w:ascii="Times New Roman" w:hAnsi="Times New Roman" w:cs="Times New Roman"/>
          <w:sz w:val="24"/>
          <w:szCs w:val="24"/>
        </w:rPr>
        <w:t>before</w:t>
      </w:r>
      <w:r w:rsidR="008D668E">
        <w:rPr>
          <w:rFonts w:ascii="Times New Roman" w:hAnsi="Times New Roman" w:cs="Times New Roman"/>
          <w:sz w:val="24"/>
          <w:szCs w:val="24"/>
        </w:rPr>
        <w:t xml:space="preserve"> the farm visit (</w:t>
      </w:r>
      <w:r w:rsidR="00A942E8" w:rsidRPr="00A942E8">
        <w:rPr>
          <w:rFonts w:ascii="Times New Roman" w:hAnsi="Times New Roman" w:cs="Times New Roman"/>
          <w:sz w:val="24"/>
          <w:szCs w:val="24"/>
        </w:rPr>
        <w:t xml:space="preserve">range: </w:t>
      </w:r>
      <w:r w:rsidR="005B2B4F">
        <w:rPr>
          <w:rFonts w:ascii="Times New Roman" w:hAnsi="Times New Roman" w:cs="Times New Roman"/>
          <w:sz w:val="24"/>
          <w:szCs w:val="24"/>
        </w:rPr>
        <w:t>-</w:t>
      </w:r>
      <w:r w:rsidR="00A942E8" w:rsidRPr="00A942E8">
        <w:rPr>
          <w:rFonts w:ascii="Times New Roman" w:hAnsi="Times New Roman" w:cs="Times New Roman"/>
          <w:sz w:val="24"/>
          <w:szCs w:val="24"/>
        </w:rPr>
        <w:t xml:space="preserve">28 days </w:t>
      </w:r>
      <w:r w:rsidR="005B2B4F">
        <w:rPr>
          <w:rFonts w:ascii="Times New Roman" w:hAnsi="Times New Roman" w:cs="Times New Roman"/>
          <w:sz w:val="24"/>
          <w:szCs w:val="24"/>
        </w:rPr>
        <w:t>to +</w:t>
      </w:r>
      <w:r w:rsidR="00A942E8" w:rsidRPr="00A942E8">
        <w:rPr>
          <w:rFonts w:ascii="Times New Roman" w:hAnsi="Times New Roman" w:cs="Times New Roman"/>
          <w:sz w:val="24"/>
          <w:szCs w:val="24"/>
        </w:rPr>
        <w:t>33</w:t>
      </w:r>
      <w:r w:rsidR="008D668E">
        <w:rPr>
          <w:rFonts w:ascii="Times New Roman" w:hAnsi="Times New Roman" w:cs="Times New Roman"/>
          <w:sz w:val="24"/>
          <w:szCs w:val="24"/>
        </w:rPr>
        <w:t>).</w:t>
      </w:r>
      <w:r w:rsidRPr="00604EDE">
        <w:rPr>
          <w:rFonts w:ascii="Times New Roman" w:hAnsi="Times New Roman" w:cs="Times New Roman"/>
          <w:sz w:val="24"/>
          <w:szCs w:val="24"/>
        </w:rPr>
        <w:t xml:space="preserve"> 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3</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67488A">
        <w:rPr>
          <w:rFonts w:ascii="Times New Roman" w:hAnsi="Times New Roman" w:cs="Times New Roman"/>
          <w:sz w:val="24"/>
          <w:szCs w:val="24"/>
        </w:rPr>
        <w:t>4</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5</w:t>
      </w:r>
      <w:r w:rsidRPr="00604EDE">
        <w:rPr>
          <w:rFonts w:ascii="Times New Roman" w:hAnsi="Times New Roman" w:cs="Times New Roman"/>
          <w:sz w:val="24"/>
          <w:szCs w:val="24"/>
        </w:rPr>
        <w:t xml:space="preserve">, respectively. </w:t>
      </w:r>
    </w:p>
    <w:p w14:paraId="6489A333" w14:textId="4537A083" w:rsidR="00CA29EB" w:rsidRPr="00236B5F" w:rsidRDefault="00D7652E" w:rsidP="00236B5F">
      <w:pPr>
        <w:spacing w:line="480" w:lineRule="auto"/>
        <w:ind w:left="720" w:hanging="360"/>
        <w:rPr>
          <w:rFonts w:ascii="Times New Roman" w:hAnsi="Times New Roman" w:cs="Times New Roman"/>
          <w:b/>
          <w:bCs/>
          <w:sz w:val="24"/>
          <w:szCs w:val="24"/>
        </w:rPr>
      </w:pPr>
      <w:r w:rsidRPr="00236B5F">
        <w:rPr>
          <w:rFonts w:ascii="Times New Roman" w:hAnsi="Times New Roman" w:cs="Times New Roman"/>
          <w:b/>
          <w:bCs/>
          <w:sz w:val="24"/>
          <w:szCs w:val="24"/>
        </w:rPr>
        <w:t xml:space="preserve">Description of </w:t>
      </w:r>
      <w:r w:rsidR="00CA29EB" w:rsidRPr="00236B5F">
        <w:rPr>
          <w:rFonts w:ascii="Times New Roman" w:hAnsi="Times New Roman" w:cs="Times New Roman"/>
          <w:b/>
          <w:bCs/>
          <w:sz w:val="24"/>
          <w:szCs w:val="24"/>
        </w:rPr>
        <w:t xml:space="preserve">bulk tank milk </w:t>
      </w:r>
      <w:r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12E7EC02" w:rsidR="00692DAA" w:rsidRPr="00F76386" w:rsidRDefault="00EA28EE" w:rsidP="00676DFA">
      <w:pPr>
        <w:spacing w:line="480" w:lineRule="auto"/>
        <w:ind w:firstLine="720"/>
        <w:rPr>
          <w:b/>
          <w:bCs/>
        </w:rPr>
      </w:pPr>
      <w:ins w:id="381" w:author="Caitlin Jeffrey" w:date="2023-11-22T12:20:00Z">
        <w:r>
          <w:rPr>
            <w:rFonts w:ascii="Times New Roman" w:hAnsi="Times New Roman" w:cs="Times New Roman"/>
            <w:sz w:val="24"/>
            <w:szCs w:val="24"/>
          </w:rPr>
          <w:t>T</w:t>
        </w:r>
      </w:ins>
      <w:ins w:id="382" w:author="Caitlin Jeffrey" w:date="2023-11-22T12:19:00Z">
        <w:r>
          <w:rPr>
            <w:rFonts w:ascii="Times New Roman" w:hAnsi="Times New Roman" w:cs="Times New Roman"/>
            <w:sz w:val="24"/>
            <w:szCs w:val="24"/>
          </w:rPr>
          <w:t xml:space="preserve">he four </w:t>
        </w:r>
      </w:ins>
      <w:ins w:id="383" w:author="Caitlin Jeffrey" w:date="2023-11-22T12:20:00Z">
        <w:r>
          <w:rPr>
            <w:rFonts w:ascii="Times New Roman" w:hAnsi="Times New Roman" w:cs="Times New Roman"/>
            <w:sz w:val="24"/>
            <w:szCs w:val="24"/>
          </w:rPr>
          <w:t>bacterial groups</w:t>
        </w:r>
      </w:ins>
      <w:ins w:id="384" w:author="Caitlin Jeffrey" w:date="2023-11-22T12:21:00Z">
        <w:r w:rsidR="00E205B9">
          <w:rPr>
            <w:rFonts w:ascii="Times New Roman" w:hAnsi="Times New Roman" w:cs="Times New Roman"/>
            <w:sz w:val="24"/>
            <w:szCs w:val="24"/>
          </w:rPr>
          <w:t xml:space="preserve"> </w:t>
        </w:r>
      </w:ins>
      <w:ins w:id="385" w:author="Caitlin Jeffrey" w:date="2023-11-22T12:20:00Z">
        <w:r>
          <w:rPr>
            <w:rFonts w:ascii="Times New Roman" w:hAnsi="Times New Roman" w:cs="Times New Roman"/>
            <w:sz w:val="24"/>
            <w:szCs w:val="24"/>
          </w:rPr>
          <w:t>measured</w:t>
        </w:r>
      </w:ins>
      <w:ins w:id="386" w:author="Caitlin Jeffrey" w:date="2023-11-22T12:21:00Z">
        <w:r w:rsidR="00E205B9">
          <w:rPr>
            <w:rFonts w:ascii="Times New Roman" w:hAnsi="Times New Roman" w:cs="Times New Roman"/>
            <w:sz w:val="24"/>
            <w:szCs w:val="24"/>
          </w:rPr>
          <w:t xml:space="preserve"> for</w:t>
        </w:r>
      </w:ins>
      <w:ins w:id="387" w:author="Caitlin Jeffrey" w:date="2023-11-22T12:20:00Z">
        <w:r>
          <w:rPr>
            <w:rFonts w:ascii="Times New Roman" w:hAnsi="Times New Roman" w:cs="Times New Roman"/>
            <w:sz w:val="24"/>
            <w:szCs w:val="24"/>
          </w:rPr>
          <w:t xml:space="preserve"> </w:t>
        </w:r>
      </w:ins>
      <w:ins w:id="388" w:author="Caitlin Jeffrey" w:date="2023-11-22T12:21:00Z">
        <w:r w:rsidR="00E205B9">
          <w:rPr>
            <w:rFonts w:ascii="Times New Roman" w:hAnsi="Times New Roman" w:cs="Times New Roman"/>
            <w:sz w:val="24"/>
            <w:szCs w:val="24"/>
          </w:rPr>
          <w:t xml:space="preserve">bulk tank milk </w:t>
        </w:r>
      </w:ins>
      <w:del w:id="389" w:author="Caitlin Jeffrey" w:date="2023-11-22T12:19:00Z">
        <w:r w:rsidR="009F29CE" w:rsidDel="00743354">
          <w:rPr>
            <w:rFonts w:ascii="Times New Roman" w:hAnsi="Times New Roman" w:cs="Times New Roman"/>
            <w:sz w:val="24"/>
            <w:szCs w:val="24"/>
          </w:rPr>
          <w:delText>Descriptive r</w:delText>
        </w:r>
        <w:r w:rsidR="009F07A6" w:rsidRPr="00604EDE" w:rsidDel="00743354">
          <w:rPr>
            <w:rFonts w:ascii="Times New Roman" w:hAnsi="Times New Roman" w:cs="Times New Roman"/>
            <w:sz w:val="24"/>
            <w:szCs w:val="24"/>
          </w:rPr>
          <w:delText xml:space="preserve">esults </w:delText>
        </w:r>
        <w:r w:rsidR="00EE5530" w:rsidRPr="00604EDE" w:rsidDel="00743354">
          <w:rPr>
            <w:rFonts w:ascii="Times New Roman" w:hAnsi="Times New Roman" w:cs="Times New Roman"/>
            <w:sz w:val="24"/>
            <w:szCs w:val="24"/>
          </w:rPr>
          <w:delText>of</w:delText>
        </w:r>
        <w:r w:rsidR="00EE5530" w:rsidDel="00743354">
          <w:rPr>
            <w:rFonts w:ascii="Times New Roman" w:hAnsi="Times New Roman" w:cs="Times New Roman"/>
            <w:sz w:val="24"/>
            <w:szCs w:val="24"/>
          </w:rPr>
          <w:delText xml:space="preserve"> </w:delText>
        </w:r>
      </w:del>
      <w:ins w:id="390" w:author="Caitlin Jeffrey" w:date="2023-11-22T12:20:00Z">
        <w:r w:rsidR="00E205B9">
          <w:rPr>
            <w:rFonts w:ascii="Times New Roman" w:hAnsi="Times New Roman" w:cs="Times New Roman"/>
            <w:sz w:val="24"/>
            <w:szCs w:val="24"/>
          </w:rPr>
          <w:t>did not differ</w:t>
        </w:r>
      </w:ins>
      <w:del w:id="391" w:author="Caitlin Jeffrey" w:date="2023-11-22T12:20:00Z">
        <w:r w:rsidR="00EE5530" w:rsidDel="00EA28EE">
          <w:rPr>
            <w:rFonts w:ascii="Times New Roman" w:hAnsi="Times New Roman" w:cs="Times New Roman"/>
            <w:sz w:val="24"/>
            <w:szCs w:val="24"/>
          </w:rPr>
          <w:delText>bulk tank milk</w:delText>
        </w:r>
        <w:r w:rsidR="00EE5530" w:rsidRPr="00604EDE" w:rsidDel="00EA28EE">
          <w:rPr>
            <w:rFonts w:ascii="Times New Roman" w:hAnsi="Times New Roman" w:cs="Times New Roman"/>
            <w:sz w:val="24"/>
            <w:szCs w:val="24"/>
          </w:rPr>
          <w:delText xml:space="preserve"> aerobic culture</w:delText>
        </w:r>
        <w:r w:rsidR="00EE5530" w:rsidDel="00EA28EE">
          <w:rPr>
            <w:rFonts w:ascii="Times New Roman" w:hAnsi="Times New Roman" w:cs="Times New Roman"/>
            <w:sz w:val="24"/>
            <w:szCs w:val="24"/>
          </w:rPr>
          <w:delText>s</w:delText>
        </w:r>
        <w:r w:rsidR="00EE5530" w:rsidRPr="00604EDE" w:rsidDel="00EA28EE">
          <w:rPr>
            <w:rFonts w:ascii="Times New Roman" w:hAnsi="Times New Roman" w:cs="Times New Roman"/>
            <w:sz w:val="24"/>
            <w:szCs w:val="24"/>
          </w:rPr>
          <w:delText xml:space="preserve"> </w:delText>
        </w:r>
        <w:r w:rsidR="00EE5530" w:rsidDel="00EA28EE">
          <w:rPr>
            <w:rFonts w:ascii="Times New Roman" w:hAnsi="Times New Roman" w:cs="Times New Roman"/>
            <w:sz w:val="24"/>
            <w:szCs w:val="24"/>
          </w:rPr>
          <w:delText xml:space="preserve">and comparison </w:delText>
        </w:r>
        <w:r w:rsidR="00EE5530" w:rsidDel="00E205B9">
          <w:rPr>
            <w:rFonts w:ascii="Times New Roman" w:hAnsi="Times New Roman" w:cs="Times New Roman"/>
            <w:sz w:val="24"/>
            <w:szCs w:val="24"/>
          </w:rPr>
          <w:delText>by</w:delText>
        </w:r>
      </w:del>
      <w:r w:rsidR="00EE5530">
        <w:rPr>
          <w:rFonts w:ascii="Times New Roman" w:hAnsi="Times New Roman" w:cs="Times New Roman"/>
          <w:sz w:val="24"/>
          <w:szCs w:val="24"/>
        </w:rPr>
        <w:t xml:space="preserve"> facility type </w:t>
      </w:r>
      <w:ins w:id="392" w:author="Caitlin Jeffrey" w:date="2023-11-22T12:20:00Z">
        <w:r>
          <w:rPr>
            <w:rFonts w:ascii="Times New Roman" w:hAnsi="Times New Roman" w:cs="Times New Roman"/>
            <w:sz w:val="24"/>
            <w:szCs w:val="24"/>
          </w:rPr>
          <w:t>(</w:t>
        </w:r>
      </w:ins>
      <w:del w:id="393" w:author="Caitlin Jeffrey" w:date="2023-11-22T12:20:00Z">
        <w:r w:rsidR="00EE5530" w:rsidDel="00EA28EE">
          <w:rPr>
            <w:rFonts w:ascii="Times New Roman" w:hAnsi="Times New Roman" w:cs="Times New Roman"/>
            <w:sz w:val="24"/>
            <w:szCs w:val="24"/>
          </w:rPr>
          <w:delText xml:space="preserve">group </w:delText>
        </w:r>
        <w:r w:rsidR="009F07A6" w:rsidRPr="00604EDE" w:rsidDel="00EA28EE">
          <w:rPr>
            <w:rFonts w:ascii="Times New Roman" w:hAnsi="Times New Roman" w:cs="Times New Roman"/>
            <w:sz w:val="24"/>
            <w:szCs w:val="24"/>
          </w:rPr>
          <w:delText xml:space="preserve">are presented in </w:delText>
        </w:r>
      </w:del>
      <w:r w:rsidR="009F07A6" w:rsidRPr="00604EDE">
        <w:rPr>
          <w:rFonts w:ascii="Times New Roman" w:hAnsi="Times New Roman" w:cs="Times New Roman"/>
          <w:sz w:val="24"/>
          <w:szCs w:val="24"/>
        </w:rPr>
        <w:lastRenderedPageBreak/>
        <w:t xml:space="preserve">Table </w:t>
      </w:r>
      <w:r w:rsidR="009F07A6">
        <w:rPr>
          <w:rFonts w:ascii="Times New Roman" w:hAnsi="Times New Roman" w:cs="Times New Roman"/>
          <w:sz w:val="24"/>
          <w:szCs w:val="24"/>
        </w:rPr>
        <w:t>2</w:t>
      </w:r>
      <w:ins w:id="394" w:author="Caitlin Jeffrey" w:date="2023-11-22T12:20:00Z">
        <w:r>
          <w:rPr>
            <w:rFonts w:ascii="Times New Roman" w:hAnsi="Times New Roman" w:cs="Times New Roman"/>
            <w:sz w:val="24"/>
            <w:szCs w:val="24"/>
          </w:rPr>
          <w:t>)</w:t>
        </w:r>
      </w:ins>
      <w:r w:rsidR="009F07A6" w:rsidRPr="00604EDE">
        <w:rPr>
          <w:rFonts w:ascii="Times New Roman" w:hAnsi="Times New Roman" w:cs="Times New Roman"/>
          <w:sz w:val="24"/>
          <w:szCs w:val="24"/>
        </w:rPr>
        <w:t xml:space="preserve">. </w:t>
      </w:r>
      <w:r w:rsidR="001803F0"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001803F0"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Sixteen of the 21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(15-320) when present. </w:t>
      </w:r>
    </w:p>
    <w:p w14:paraId="44F47B11" w14:textId="56A7026D" w:rsidR="00F81BD0" w:rsidRPr="00604EDE" w:rsidRDefault="006F2C5B" w:rsidP="005C62DE">
      <w:pPr>
        <w:spacing w:line="480" w:lineRule="auto"/>
        <w:ind w:firstLine="720"/>
      </w:pPr>
      <w:del w:id="395" w:author="Caitlin Jeffrey" w:date="2023-11-22T12:22:00Z">
        <w:r w:rsidDel="007042E6">
          <w:rPr>
            <w:rFonts w:ascii="Times New Roman" w:hAnsi="Times New Roman" w:cs="Times New Roman"/>
            <w:sz w:val="24"/>
            <w:szCs w:val="24"/>
          </w:rPr>
          <w:delText xml:space="preserve">Descriptive results </w:delText>
        </w:r>
        <w:r w:rsidR="004D73E8" w:rsidDel="007042E6">
          <w:rPr>
            <w:rFonts w:ascii="Times New Roman" w:hAnsi="Times New Roman" w:cs="Times New Roman"/>
            <w:sz w:val="24"/>
            <w:szCs w:val="24"/>
          </w:rPr>
          <w:delText xml:space="preserve">of </w:delText>
        </w:r>
      </w:del>
      <w:r w:rsidR="004D73E8">
        <w:rPr>
          <w:rFonts w:ascii="Times New Roman" w:hAnsi="Times New Roman" w:cs="Times New Roman"/>
          <w:sz w:val="24"/>
          <w:szCs w:val="24"/>
        </w:rPr>
        <w:t xml:space="preserve">BTSCC, </w:t>
      </w:r>
      <w:ins w:id="396" w:author="Caitlin Jeffrey" w:date="2023-11-22T12:22:00Z">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w:t>
        </w:r>
        <w:r w:rsidR="00DA4AB1">
          <w:rPr>
            <w:rFonts w:ascii="Times New Roman" w:hAnsi="Times New Roman" w:cs="Times New Roman"/>
            <w:sz w:val="24"/>
            <w:szCs w:val="24"/>
          </w:rPr>
          <w:t>newly elevated</w:t>
        </w:r>
        <w:r w:rsidR="00DA4AB1" w:rsidRPr="00604EDE">
          <w:rPr>
            <w:rFonts w:ascii="Times New Roman" w:hAnsi="Times New Roman" w:cs="Times New Roman"/>
            <w:sz w:val="24"/>
            <w:szCs w:val="24"/>
          </w:rPr>
          <w:t xml:space="preserve">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chronically</w:t>
        </w:r>
        <w:r w:rsidR="00DA4AB1">
          <w:rPr>
            <w:rFonts w:ascii="Times New Roman" w:hAnsi="Times New Roman" w:cs="Times New Roman"/>
            <w:sz w:val="24"/>
            <w:szCs w:val="24"/>
          </w:rPr>
          <w:t xml:space="preserve"> </w:t>
        </w:r>
        <w:r w:rsidR="00DA4AB1" w:rsidRPr="00604EDE">
          <w:rPr>
            <w:rFonts w:ascii="Times New Roman" w:hAnsi="Times New Roman" w:cs="Times New Roman"/>
            <w:sz w:val="24"/>
            <w:szCs w:val="24"/>
          </w:rPr>
          <w:t>elevated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elevated SC</w:t>
        </w:r>
        <w:r w:rsidR="00DA4AB1">
          <w:rPr>
            <w:rFonts w:ascii="Times New Roman" w:hAnsi="Times New Roman" w:cs="Times New Roman"/>
            <w:sz w:val="24"/>
            <w:szCs w:val="24"/>
          </w:rPr>
          <w:t>S</w:t>
        </w:r>
      </w:ins>
      <w:ins w:id="397" w:author="Caitlin Jeffrey" w:date="2023-11-22T12:23:00Z">
        <w:r w:rsidR="00DA4AB1">
          <w:rPr>
            <w:rFonts w:ascii="Times New Roman" w:hAnsi="Times New Roman" w:cs="Times New Roman"/>
            <w:sz w:val="24"/>
            <w:szCs w:val="24"/>
          </w:rPr>
          <w:t>, avg. SCS, and STD</w:t>
        </w:r>
        <w:r w:rsidR="00437988">
          <w:rPr>
            <w:rFonts w:ascii="Times New Roman" w:hAnsi="Times New Roman" w:cs="Times New Roman"/>
            <w:sz w:val="24"/>
            <w:szCs w:val="24"/>
          </w:rPr>
          <w:t xml:space="preserve"> 150-day milk </w:t>
        </w:r>
      </w:ins>
      <w:del w:id="398" w:author="Caitlin Jeffrey" w:date="2023-11-22T12:22:00Z">
        <w:r w:rsidR="004D73E8" w:rsidDel="00DA4AB1">
          <w:rPr>
            <w:rFonts w:ascii="Times New Roman" w:hAnsi="Times New Roman" w:cs="Times New Roman"/>
            <w:sz w:val="24"/>
            <w:szCs w:val="24"/>
          </w:rPr>
          <w:delText xml:space="preserve">udder health measures, </w:delText>
        </w:r>
      </w:del>
      <w:del w:id="399" w:author="Caitlin Jeffrey" w:date="2023-11-22T12:23:00Z">
        <w:r w:rsidR="005C62B7" w:rsidDel="00437988">
          <w:rPr>
            <w:rFonts w:ascii="Times New Roman" w:hAnsi="Times New Roman" w:cs="Times New Roman"/>
            <w:sz w:val="24"/>
            <w:szCs w:val="24"/>
          </w:rPr>
          <w:delText xml:space="preserve">and </w:delText>
        </w:r>
        <w:r w:rsidR="004D73E8" w:rsidDel="00437988">
          <w:rPr>
            <w:rFonts w:ascii="Times New Roman" w:hAnsi="Times New Roman" w:cs="Times New Roman"/>
            <w:sz w:val="24"/>
            <w:szCs w:val="24"/>
          </w:rPr>
          <w:delText xml:space="preserve">milk </w:delText>
        </w:r>
      </w:del>
      <w:r w:rsidR="004D73E8">
        <w:rPr>
          <w:rFonts w:ascii="Times New Roman" w:hAnsi="Times New Roman" w:cs="Times New Roman"/>
          <w:sz w:val="24"/>
          <w:szCs w:val="24"/>
        </w:rPr>
        <w:t xml:space="preserve">production </w:t>
      </w:r>
      <w:del w:id="400" w:author="Caitlin Jeffrey" w:date="2023-11-22T12:23:00Z">
        <w:r w:rsidR="004D73E8" w:rsidDel="00437988">
          <w:rPr>
            <w:rFonts w:ascii="Times New Roman" w:hAnsi="Times New Roman" w:cs="Times New Roman"/>
            <w:sz w:val="24"/>
            <w:szCs w:val="24"/>
          </w:rPr>
          <w:delText>are presented in</w:delText>
        </w:r>
      </w:del>
      <w:ins w:id="401" w:author="Caitlin Jeffrey" w:date="2023-11-22T12:23:00Z">
        <w:r w:rsidR="00437988">
          <w:rPr>
            <w:rFonts w:ascii="Times New Roman" w:hAnsi="Times New Roman" w:cs="Times New Roman"/>
            <w:sz w:val="24"/>
            <w:szCs w:val="24"/>
          </w:rPr>
          <w:t>did not d</w:t>
        </w:r>
      </w:ins>
      <w:ins w:id="402" w:author="Caitlin Jeffrey" w:date="2023-11-22T12:24:00Z">
        <w:r w:rsidR="00437988">
          <w:rPr>
            <w:rFonts w:ascii="Times New Roman" w:hAnsi="Times New Roman" w:cs="Times New Roman"/>
            <w:sz w:val="24"/>
            <w:szCs w:val="24"/>
          </w:rPr>
          <w:t>iffer by facility type</w:t>
        </w:r>
      </w:ins>
      <w:r w:rsidR="004D73E8">
        <w:rPr>
          <w:rFonts w:ascii="Times New Roman" w:hAnsi="Times New Roman" w:cs="Times New Roman"/>
          <w:sz w:val="24"/>
          <w:szCs w:val="24"/>
        </w:rPr>
        <w:t xml:space="preserve"> </w:t>
      </w:r>
      <w:ins w:id="403" w:author="Caitlin Jeffrey" w:date="2023-11-22T12:23:00Z">
        <w:r w:rsidR="00437988">
          <w:rPr>
            <w:rFonts w:ascii="Times New Roman" w:hAnsi="Times New Roman" w:cs="Times New Roman"/>
            <w:sz w:val="24"/>
            <w:szCs w:val="24"/>
          </w:rPr>
          <w:t>(</w:t>
        </w:r>
      </w:ins>
      <w:r w:rsidR="004D73E8">
        <w:rPr>
          <w:rFonts w:ascii="Times New Roman" w:hAnsi="Times New Roman" w:cs="Times New Roman"/>
          <w:sz w:val="24"/>
          <w:szCs w:val="24"/>
        </w:rPr>
        <w:t>Table 3</w:t>
      </w:r>
      <w:ins w:id="404" w:author="Caitlin Jeffrey" w:date="2023-11-22T12:23:00Z">
        <w:r w:rsidR="00437988">
          <w:rPr>
            <w:rFonts w:ascii="Times New Roman" w:hAnsi="Times New Roman" w:cs="Times New Roman"/>
            <w:sz w:val="24"/>
            <w:szCs w:val="24"/>
          </w:rPr>
          <w:t>)</w:t>
        </w:r>
      </w:ins>
      <w:r w:rsidR="004D73E8">
        <w:rPr>
          <w:rFonts w:ascii="Times New Roman" w:hAnsi="Times New Roman" w:cs="Times New Roman"/>
          <w:sz w:val="24"/>
          <w:szCs w:val="24"/>
        </w:rPr>
        <w:t>.</w:t>
      </w:r>
      <w:del w:id="405" w:author="Caitlin Jeffrey" w:date="2023-11-22T12:23:00Z">
        <w:r w:rsidR="0082647E" w:rsidDel="00437988">
          <w:rPr>
            <w:rFonts w:ascii="Times New Roman" w:hAnsi="Times New Roman" w:cs="Times New Roman"/>
            <w:sz w:val="24"/>
            <w:szCs w:val="24"/>
          </w:rPr>
          <w:delText xml:space="preserve"> </w:delText>
        </w:r>
        <w:r w:rsidR="00895B63" w:rsidRPr="00604EDE" w:rsidDel="00437988">
          <w:rPr>
            <w:rFonts w:ascii="Times New Roman" w:hAnsi="Times New Roman" w:cs="Times New Roman"/>
            <w:sz w:val="24"/>
            <w:szCs w:val="24"/>
          </w:rPr>
          <w:delText>The mean (</w:delText>
        </w:r>
        <w:r w:rsidR="00C54D4F" w:rsidRPr="00086443" w:rsidDel="00437988">
          <w:rPr>
            <w:rFonts w:ascii="Times New Roman" w:eastAsia="Times New Roman" w:hAnsi="Times New Roman" w:cs="Times New Roman"/>
          </w:rPr>
          <w:delText>95%CI</w:delText>
        </w:r>
        <w:r w:rsidR="00895B63" w:rsidRPr="00604EDE" w:rsidDel="00437988">
          <w:rPr>
            <w:rFonts w:ascii="Times New Roman" w:hAnsi="Times New Roman" w:cs="Times New Roman"/>
            <w:sz w:val="24"/>
            <w:szCs w:val="24"/>
          </w:rPr>
          <w:delText xml:space="preserve">) </w:delText>
        </w:r>
        <w:r w:rsidR="00E056C0" w:rsidDel="00437988">
          <w:rPr>
            <w:rFonts w:ascii="Times New Roman" w:hAnsi="Times New Roman" w:cs="Times New Roman"/>
            <w:sz w:val="24"/>
            <w:szCs w:val="24"/>
          </w:rPr>
          <w:delText>back-transformed (from log</w:delText>
        </w:r>
        <w:r w:rsidR="00E056C0" w:rsidDel="00437988">
          <w:rPr>
            <w:rFonts w:ascii="Times New Roman" w:hAnsi="Times New Roman" w:cs="Times New Roman"/>
            <w:sz w:val="24"/>
            <w:szCs w:val="24"/>
            <w:vertAlign w:val="subscript"/>
          </w:rPr>
          <w:delText>10</w:delText>
        </w:r>
        <w:r w:rsidR="00E056C0" w:rsidDel="00437988">
          <w:rPr>
            <w:rFonts w:ascii="Times New Roman" w:hAnsi="Times New Roman" w:cs="Times New Roman"/>
            <w:sz w:val="24"/>
            <w:szCs w:val="24"/>
          </w:rPr>
          <w:delText>)</w:delText>
        </w:r>
        <w:r w:rsidR="00F726AA" w:rsidRPr="00604EDE" w:rsidDel="00437988">
          <w:rPr>
            <w:rFonts w:ascii="Times New Roman" w:hAnsi="Times New Roman" w:cs="Times New Roman"/>
            <w:sz w:val="24"/>
            <w:szCs w:val="24"/>
          </w:rPr>
          <w:delText xml:space="preserve"> </w:delText>
        </w:r>
        <w:r w:rsidR="00895B63" w:rsidRPr="00604EDE" w:rsidDel="00437988">
          <w:rPr>
            <w:rFonts w:ascii="Times New Roman" w:hAnsi="Times New Roman" w:cs="Times New Roman"/>
            <w:sz w:val="24"/>
            <w:szCs w:val="24"/>
          </w:rPr>
          <w:delText xml:space="preserve">somatic cell count for the 21 bulk tank milk samples was </w:delText>
        </w:r>
        <w:r w:rsidR="002145CB" w:rsidRPr="002145CB" w:rsidDel="00437988">
          <w:rPr>
            <w:rFonts w:ascii="Times New Roman" w:hAnsi="Times New Roman" w:cs="Times New Roman"/>
            <w:sz w:val="24"/>
            <w:szCs w:val="24"/>
          </w:rPr>
          <w:delText>134</w:delText>
        </w:r>
        <w:r w:rsidR="002145CB" w:rsidDel="00437988">
          <w:rPr>
            <w:rFonts w:ascii="Times New Roman" w:hAnsi="Times New Roman" w:cs="Times New Roman"/>
            <w:sz w:val="24"/>
            <w:szCs w:val="24"/>
          </w:rPr>
          <w:delText>,</w:delText>
        </w:r>
        <w:r w:rsidR="002145CB" w:rsidRPr="002145CB" w:rsidDel="00437988">
          <w:rPr>
            <w:rFonts w:ascii="Times New Roman" w:hAnsi="Times New Roman" w:cs="Times New Roman"/>
            <w:sz w:val="24"/>
            <w:szCs w:val="24"/>
          </w:rPr>
          <w:delText>896</w:delText>
        </w:r>
        <w:r w:rsidR="002145CB" w:rsidDel="00437988">
          <w:rPr>
            <w:rFonts w:ascii="Times New Roman" w:hAnsi="Times New Roman" w:cs="Times New Roman"/>
            <w:sz w:val="24"/>
            <w:szCs w:val="24"/>
          </w:rPr>
          <w:delText xml:space="preserve"> </w:delText>
        </w:r>
        <w:r w:rsidR="00895B63" w:rsidRPr="00604EDE" w:rsidDel="00437988">
          <w:rPr>
            <w:rFonts w:ascii="Times New Roman" w:hAnsi="Times New Roman" w:cs="Times New Roman"/>
            <w:sz w:val="24"/>
            <w:szCs w:val="24"/>
          </w:rPr>
          <w:delText>cells/mL (</w:delText>
        </w:r>
        <w:r w:rsidR="007B63F1" w:rsidRPr="007B63F1" w:rsidDel="00437988">
          <w:rPr>
            <w:rFonts w:ascii="Times New Roman" w:hAnsi="Times New Roman" w:cs="Times New Roman"/>
            <w:sz w:val="24"/>
            <w:szCs w:val="24"/>
          </w:rPr>
          <w:delText>114</w:delText>
        </w:r>
        <w:r w:rsidR="007B63F1" w:rsidDel="00437988">
          <w:rPr>
            <w:rFonts w:ascii="Times New Roman" w:hAnsi="Times New Roman" w:cs="Times New Roman"/>
            <w:sz w:val="24"/>
            <w:szCs w:val="24"/>
          </w:rPr>
          <w:delText>,</w:delText>
        </w:r>
        <w:r w:rsidR="007B63F1" w:rsidRPr="007B63F1" w:rsidDel="00437988">
          <w:rPr>
            <w:rFonts w:ascii="Times New Roman" w:hAnsi="Times New Roman" w:cs="Times New Roman"/>
            <w:sz w:val="24"/>
            <w:szCs w:val="24"/>
          </w:rPr>
          <w:delText>815</w:delText>
        </w:r>
        <w:r w:rsidR="007B63F1" w:rsidDel="00437988">
          <w:rPr>
            <w:rFonts w:ascii="Times New Roman" w:hAnsi="Times New Roman" w:cs="Times New Roman"/>
            <w:sz w:val="24"/>
            <w:szCs w:val="24"/>
          </w:rPr>
          <w:delText>-</w:delText>
        </w:r>
        <w:r w:rsidR="0082647E" w:rsidRPr="0082647E" w:rsidDel="00437988">
          <w:rPr>
            <w:rFonts w:ascii="Times New Roman" w:hAnsi="Times New Roman" w:cs="Times New Roman"/>
            <w:sz w:val="24"/>
            <w:szCs w:val="24"/>
          </w:rPr>
          <w:delText>158</w:delText>
        </w:r>
        <w:r w:rsidR="0082647E" w:rsidDel="00437988">
          <w:rPr>
            <w:rFonts w:ascii="Times New Roman" w:hAnsi="Times New Roman" w:cs="Times New Roman"/>
            <w:sz w:val="24"/>
            <w:szCs w:val="24"/>
          </w:rPr>
          <w:delText>,</w:delText>
        </w:r>
        <w:r w:rsidR="0082647E" w:rsidRPr="0082647E" w:rsidDel="00437988">
          <w:rPr>
            <w:rFonts w:ascii="Times New Roman" w:hAnsi="Times New Roman" w:cs="Times New Roman"/>
            <w:sz w:val="24"/>
            <w:szCs w:val="24"/>
          </w:rPr>
          <w:delText>489</w:delText>
        </w:r>
        <w:r w:rsidR="00895B63" w:rsidRPr="00604EDE" w:rsidDel="00437988">
          <w:rPr>
            <w:rFonts w:ascii="Times New Roman" w:hAnsi="Times New Roman" w:cs="Times New Roman"/>
            <w:sz w:val="24"/>
            <w:szCs w:val="24"/>
          </w:rPr>
          <w:delText xml:space="preserve">). For the 19 herds with available DHIA test-day data, the mean </w:delText>
        </w:r>
        <w:r w:rsidR="00C53F25" w:rsidDel="00437988">
          <w:rPr>
            <w:rFonts w:ascii="Times New Roman" w:hAnsi="Times New Roman" w:cs="Times New Roman"/>
            <w:sz w:val="24"/>
            <w:szCs w:val="24"/>
          </w:rPr>
          <w:delText>%</w:delText>
        </w:r>
        <w:r w:rsidR="00895B63" w:rsidRPr="00604EDE" w:rsidDel="00437988">
          <w:rPr>
            <w:rFonts w:ascii="Times New Roman" w:hAnsi="Times New Roman" w:cs="Times New Roman"/>
            <w:sz w:val="24"/>
            <w:szCs w:val="24"/>
          </w:rPr>
          <w:delText xml:space="preserve"> cows with </w:delText>
        </w:r>
        <w:r w:rsidR="00593C05" w:rsidDel="00437988">
          <w:rPr>
            <w:rFonts w:ascii="Times New Roman" w:hAnsi="Times New Roman" w:cs="Times New Roman"/>
            <w:sz w:val="24"/>
            <w:szCs w:val="24"/>
          </w:rPr>
          <w:delText>newly elevated</w:delText>
        </w:r>
        <w:r w:rsidR="00AA176D" w:rsidRPr="00604EDE" w:rsidDel="00437988">
          <w:rPr>
            <w:rFonts w:ascii="Times New Roman" w:hAnsi="Times New Roman" w:cs="Times New Roman"/>
            <w:sz w:val="24"/>
            <w:szCs w:val="24"/>
          </w:rPr>
          <w:delText xml:space="preserve"> SC</w:delText>
        </w:r>
        <w:r w:rsidR="001E0584" w:rsidDel="00437988">
          <w:rPr>
            <w:rFonts w:ascii="Times New Roman" w:hAnsi="Times New Roman" w:cs="Times New Roman"/>
            <w:sz w:val="24"/>
            <w:szCs w:val="24"/>
          </w:rPr>
          <w:delText>S</w:delText>
        </w:r>
        <w:r w:rsidR="00895B63" w:rsidRPr="00604EDE" w:rsidDel="00437988">
          <w:rPr>
            <w:rFonts w:ascii="Times New Roman" w:hAnsi="Times New Roman" w:cs="Times New Roman"/>
            <w:sz w:val="24"/>
            <w:szCs w:val="24"/>
          </w:rPr>
          <w:delText xml:space="preserve"> was 5.7 (</w:delText>
        </w:r>
        <w:r w:rsidR="0005019B" w:rsidRPr="00086443" w:rsidDel="00437988">
          <w:rPr>
            <w:rFonts w:ascii="Times New Roman" w:hAnsi="Times New Roman" w:cs="Times New Roman"/>
            <w:color w:val="000000"/>
          </w:rPr>
          <w:delText>4.2-7.3</w:delText>
        </w:r>
        <w:r w:rsidR="00895B63" w:rsidRPr="00604EDE" w:rsidDel="00437988">
          <w:rPr>
            <w:rFonts w:ascii="Times New Roman" w:hAnsi="Times New Roman" w:cs="Times New Roman"/>
            <w:sz w:val="24"/>
            <w:szCs w:val="24"/>
          </w:rPr>
          <w:delText xml:space="preserve">), mean </w:delText>
        </w:r>
        <w:r w:rsidR="00432A88" w:rsidDel="00437988">
          <w:rPr>
            <w:rFonts w:ascii="Times New Roman" w:hAnsi="Times New Roman" w:cs="Times New Roman"/>
            <w:sz w:val="24"/>
            <w:szCs w:val="24"/>
          </w:rPr>
          <w:delText>%</w:delText>
        </w:r>
        <w:r w:rsidR="00895B63" w:rsidRPr="00604EDE" w:rsidDel="00437988">
          <w:rPr>
            <w:rFonts w:ascii="Times New Roman" w:hAnsi="Times New Roman" w:cs="Times New Roman"/>
            <w:sz w:val="24"/>
            <w:szCs w:val="24"/>
          </w:rPr>
          <w:delText xml:space="preserve"> cows with chronic</w:delText>
        </w:r>
        <w:r w:rsidR="007D51DA" w:rsidRPr="00604EDE" w:rsidDel="00437988">
          <w:rPr>
            <w:rFonts w:ascii="Times New Roman" w:hAnsi="Times New Roman" w:cs="Times New Roman"/>
            <w:sz w:val="24"/>
            <w:szCs w:val="24"/>
          </w:rPr>
          <w:delText>ally</w:delText>
        </w:r>
        <w:r w:rsidR="00CA664F" w:rsidDel="00437988">
          <w:rPr>
            <w:rFonts w:ascii="Times New Roman" w:hAnsi="Times New Roman" w:cs="Times New Roman"/>
            <w:sz w:val="24"/>
            <w:szCs w:val="24"/>
          </w:rPr>
          <w:delText xml:space="preserve"> </w:delText>
        </w:r>
        <w:r w:rsidR="007D51DA" w:rsidRPr="00604EDE" w:rsidDel="00437988">
          <w:rPr>
            <w:rFonts w:ascii="Times New Roman" w:hAnsi="Times New Roman" w:cs="Times New Roman"/>
            <w:sz w:val="24"/>
            <w:szCs w:val="24"/>
          </w:rPr>
          <w:delText>elevated SC</w:delText>
        </w:r>
        <w:r w:rsidR="001E0584" w:rsidDel="00437988">
          <w:rPr>
            <w:rFonts w:ascii="Times New Roman" w:hAnsi="Times New Roman" w:cs="Times New Roman"/>
            <w:sz w:val="24"/>
            <w:szCs w:val="24"/>
          </w:rPr>
          <w:delText>S</w:delText>
        </w:r>
        <w:r w:rsidR="00895B63" w:rsidRPr="00604EDE" w:rsidDel="00437988">
          <w:rPr>
            <w:rFonts w:ascii="Times New Roman" w:hAnsi="Times New Roman" w:cs="Times New Roman"/>
            <w:sz w:val="24"/>
            <w:szCs w:val="24"/>
          </w:rPr>
          <w:delText xml:space="preserve"> was 13.6 (</w:delText>
        </w:r>
        <w:r w:rsidR="0005019B" w:rsidRPr="00086443" w:rsidDel="00437988">
          <w:rPr>
            <w:rFonts w:ascii="Times New Roman" w:hAnsi="Times New Roman" w:cs="Times New Roman"/>
            <w:color w:val="000000"/>
          </w:rPr>
          <w:delText>11.2-16.1</w:delText>
        </w:r>
        <w:r w:rsidR="00895B63" w:rsidRPr="00604EDE" w:rsidDel="00437988">
          <w:rPr>
            <w:rFonts w:ascii="Times New Roman" w:hAnsi="Times New Roman" w:cs="Times New Roman"/>
            <w:sz w:val="24"/>
            <w:szCs w:val="24"/>
          </w:rPr>
          <w:delText xml:space="preserve">), and mean </w:delText>
        </w:r>
        <w:r w:rsidR="00432A88" w:rsidDel="00437988">
          <w:rPr>
            <w:rFonts w:ascii="Times New Roman" w:hAnsi="Times New Roman" w:cs="Times New Roman"/>
            <w:sz w:val="24"/>
            <w:szCs w:val="24"/>
          </w:rPr>
          <w:delText>%</w:delText>
        </w:r>
        <w:r w:rsidR="00895B63" w:rsidRPr="00604EDE" w:rsidDel="00437988">
          <w:rPr>
            <w:rFonts w:ascii="Times New Roman" w:hAnsi="Times New Roman" w:cs="Times New Roman"/>
            <w:sz w:val="24"/>
            <w:szCs w:val="24"/>
          </w:rPr>
          <w:delText xml:space="preserve"> cows with </w:delText>
        </w:r>
        <w:r w:rsidR="007D51DA" w:rsidRPr="00604EDE" w:rsidDel="00437988">
          <w:rPr>
            <w:rFonts w:ascii="Times New Roman" w:hAnsi="Times New Roman" w:cs="Times New Roman"/>
            <w:sz w:val="24"/>
            <w:szCs w:val="24"/>
          </w:rPr>
          <w:delText>elevated SC</w:delText>
        </w:r>
        <w:r w:rsidR="001E0584" w:rsidDel="00437988">
          <w:rPr>
            <w:rFonts w:ascii="Times New Roman" w:hAnsi="Times New Roman" w:cs="Times New Roman"/>
            <w:sz w:val="24"/>
            <w:szCs w:val="24"/>
          </w:rPr>
          <w:delText>S</w:delText>
        </w:r>
        <w:r w:rsidR="00895B63" w:rsidRPr="00604EDE" w:rsidDel="00437988">
          <w:rPr>
            <w:rFonts w:ascii="Times New Roman" w:hAnsi="Times New Roman" w:cs="Times New Roman"/>
            <w:sz w:val="24"/>
            <w:szCs w:val="24"/>
          </w:rPr>
          <w:delText xml:space="preserve"> was 2</w:delText>
        </w:r>
        <w:r w:rsidR="00296614" w:rsidDel="00437988">
          <w:rPr>
            <w:rFonts w:ascii="Times New Roman" w:hAnsi="Times New Roman" w:cs="Times New Roman"/>
            <w:sz w:val="24"/>
            <w:szCs w:val="24"/>
          </w:rPr>
          <w:delText>4.9</w:delText>
        </w:r>
        <w:r w:rsidR="00895B63" w:rsidRPr="00604EDE" w:rsidDel="00437988">
          <w:rPr>
            <w:rFonts w:ascii="Times New Roman" w:hAnsi="Times New Roman" w:cs="Times New Roman"/>
            <w:sz w:val="24"/>
            <w:szCs w:val="24"/>
          </w:rPr>
          <w:delText xml:space="preserve"> (</w:delText>
        </w:r>
        <w:r w:rsidR="00296614" w:rsidRPr="00086443" w:rsidDel="00437988">
          <w:rPr>
            <w:rFonts w:ascii="Times New Roman" w:hAnsi="Times New Roman" w:cs="Times New Roman"/>
            <w:color w:val="000000"/>
          </w:rPr>
          <w:delText>21.6-28.3</w:delText>
        </w:r>
        <w:r w:rsidR="00895B63" w:rsidRPr="00604EDE" w:rsidDel="00437988">
          <w:rPr>
            <w:rFonts w:ascii="Times New Roman" w:hAnsi="Times New Roman" w:cs="Times New Roman"/>
            <w:sz w:val="24"/>
            <w:szCs w:val="24"/>
          </w:rPr>
          <w:delText>). For the 18 herds with available data, mean standardized 150-day milk was 50 pounds (</w:delText>
        </w:r>
        <w:r w:rsidR="00296614" w:rsidRPr="00086443" w:rsidDel="00437988">
          <w:rPr>
            <w:rFonts w:ascii="Times New Roman" w:hAnsi="Times New Roman" w:cs="Times New Roman"/>
            <w:color w:val="000000"/>
          </w:rPr>
          <w:delText>45.7-54.3</w:delText>
        </w:r>
        <w:r w:rsidR="00895B63" w:rsidRPr="00604EDE" w:rsidDel="00437988">
          <w:rPr>
            <w:rFonts w:ascii="Times New Roman" w:hAnsi="Times New Roman" w:cs="Times New Roman"/>
            <w:sz w:val="24"/>
            <w:szCs w:val="24"/>
          </w:rPr>
          <w:delText xml:space="preserve">). </w:delText>
        </w:r>
        <w:r w:rsidR="0053123E" w:rsidDel="00437988">
          <w:rPr>
            <w:rFonts w:ascii="Times New Roman" w:hAnsi="Times New Roman" w:cs="Times New Roman"/>
            <w:sz w:val="24"/>
            <w:szCs w:val="24"/>
          </w:rPr>
          <w:delText>A</w:delText>
        </w:r>
        <w:r w:rsidR="0053123E" w:rsidRPr="00604EDE" w:rsidDel="00437988">
          <w:rPr>
            <w:rFonts w:ascii="Times New Roman" w:hAnsi="Times New Roman" w:cs="Times New Roman"/>
            <w:sz w:val="24"/>
            <w:szCs w:val="24"/>
          </w:rPr>
          <w:delText xml:space="preserve">verage </w:delText>
        </w:r>
        <w:r w:rsidR="0053123E" w:rsidDel="00437988">
          <w:rPr>
            <w:rFonts w:ascii="Times New Roman" w:hAnsi="Times New Roman" w:cs="Times New Roman"/>
            <w:sz w:val="24"/>
            <w:szCs w:val="24"/>
          </w:rPr>
          <w:delText>SCS</w:delText>
        </w:r>
        <w:r w:rsidR="0053123E" w:rsidRPr="00604EDE" w:rsidDel="00437988">
          <w:rPr>
            <w:rFonts w:ascii="Times New Roman" w:hAnsi="Times New Roman" w:cs="Times New Roman"/>
            <w:sz w:val="24"/>
            <w:szCs w:val="24"/>
          </w:rPr>
          <w:delText xml:space="preserve"> was 2.44 (</w:delText>
        </w:r>
        <w:r w:rsidR="0053123E" w:rsidRPr="00086443" w:rsidDel="00437988">
          <w:rPr>
            <w:rFonts w:ascii="Times New Roman" w:hAnsi="Times New Roman" w:cs="Times New Roman"/>
            <w:color w:val="000000"/>
          </w:rPr>
          <w:delText>2.26-2.62</w:delText>
        </w:r>
        <w:r w:rsidR="0053123E" w:rsidRPr="00604EDE" w:rsidDel="00437988">
          <w:rPr>
            <w:rFonts w:ascii="Times New Roman" w:hAnsi="Times New Roman" w:cs="Times New Roman"/>
            <w:sz w:val="24"/>
            <w:szCs w:val="24"/>
          </w:rPr>
          <w:delText>)</w:delText>
        </w:r>
        <w:r w:rsidR="0053123E" w:rsidDel="00437988">
          <w:rPr>
            <w:rFonts w:ascii="Times New Roman" w:hAnsi="Times New Roman" w:cs="Times New Roman"/>
            <w:sz w:val="24"/>
            <w:szCs w:val="24"/>
          </w:rPr>
          <w:delText xml:space="preserve"> f</w:delText>
        </w:r>
        <w:r w:rsidR="00895B63" w:rsidRPr="00604EDE" w:rsidDel="00437988">
          <w:rPr>
            <w:rFonts w:ascii="Times New Roman" w:hAnsi="Times New Roman" w:cs="Times New Roman"/>
            <w:sz w:val="24"/>
            <w:szCs w:val="24"/>
          </w:rPr>
          <w:delText>or the 20 herds with available</w:delText>
        </w:r>
        <w:r w:rsidR="0010405F" w:rsidRPr="00604EDE" w:rsidDel="00437988">
          <w:rPr>
            <w:rFonts w:ascii="Times New Roman" w:hAnsi="Times New Roman" w:cs="Times New Roman"/>
            <w:sz w:val="24"/>
            <w:szCs w:val="24"/>
          </w:rPr>
          <w:delText xml:space="preserve"> cow-level test</w:delText>
        </w:r>
        <w:r w:rsidR="00895B63" w:rsidRPr="00604EDE" w:rsidDel="00437988">
          <w:rPr>
            <w:rFonts w:ascii="Times New Roman" w:hAnsi="Times New Roman" w:cs="Times New Roman"/>
            <w:sz w:val="24"/>
            <w:szCs w:val="24"/>
          </w:rPr>
          <w:delText xml:space="preserve"> data</w:delText>
        </w:r>
        <w:r w:rsidR="005A4757" w:rsidDel="00437988">
          <w:rPr>
            <w:rFonts w:ascii="Times New Roman" w:hAnsi="Times New Roman" w:cs="Times New Roman"/>
            <w:sz w:val="24"/>
            <w:szCs w:val="24"/>
          </w:rPr>
          <w:delText>.</w:delText>
        </w:r>
      </w:del>
    </w:p>
    <w:p w14:paraId="04C5B6FE" w14:textId="53E8D821"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hygiene score was 2.2 (1.91-2.44) for bedded pack farms (n = 5), 2.5 (2.24-2.76) for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farms (n = 10), and 2.15 (1.93-2.37) for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farms (n = 6).</w:t>
      </w:r>
      <w:ins w:id="406" w:author="Caitlin Jeffrey" w:date="2023-11-22T12:24:00Z">
        <w:r w:rsidR="00FF56B5">
          <w:rPr>
            <w:rFonts w:ascii="Times New Roman" w:hAnsi="Times New Roman" w:cs="Times New Roman"/>
            <w:sz w:val="24"/>
            <w:szCs w:val="24"/>
          </w:rPr>
          <w:t xml:space="preserve"> </w:t>
        </w:r>
      </w:ins>
      <w:ins w:id="407" w:author="Caitlin Jeffrey" w:date="2023-11-22T12:25:00Z">
        <w:r w:rsidR="00FF56B5">
          <w:rPr>
            <w:rFonts w:ascii="Times New Roman" w:hAnsi="Times New Roman" w:cs="Times New Roman"/>
            <w:sz w:val="24"/>
            <w:szCs w:val="24"/>
          </w:rPr>
          <w:t>Mean udder hygiene score did not differ by facility</w:t>
        </w:r>
        <w:r w:rsidR="00103676">
          <w:rPr>
            <w:rFonts w:ascii="Times New Roman" w:hAnsi="Times New Roman" w:cs="Times New Roman"/>
            <w:sz w:val="24"/>
            <w:szCs w:val="24"/>
          </w:rPr>
          <w:t xml:space="preserve"> type. </w:t>
        </w:r>
      </w:ins>
      <w:r w:rsidRPr="00604EDE">
        <w:rPr>
          <w:rFonts w:ascii="Times New Roman" w:hAnsi="Times New Roman" w:cs="Times New Roman"/>
          <w:sz w:val="24"/>
          <w:szCs w:val="24"/>
        </w:rPr>
        <w:t>The overall mean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49% (35-62) for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farms, and 32% (20-44) for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farms. </w:t>
      </w:r>
      <w:ins w:id="408" w:author="Caitlin Jeffrey" w:date="2023-11-22T12:25:00Z">
        <w:r w:rsidR="00103676">
          <w:rPr>
            <w:rFonts w:ascii="Times New Roman" w:hAnsi="Times New Roman" w:cs="Times New Roman"/>
            <w:sz w:val="24"/>
            <w:szCs w:val="24"/>
          </w:rPr>
          <w:t>The proportion of cows with dirty udders did not differ by facility type.</w:t>
        </w:r>
      </w:ins>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1. Analysis of </w:t>
      </w:r>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p>
    <w:p w14:paraId="48EBE274" w14:textId="72AF91F4" w:rsidR="0046483C" w:rsidRDefault="0012513F" w:rsidP="00A305CE">
      <w:pPr>
        <w:pStyle w:val="ListParagraph"/>
        <w:spacing w:line="480" w:lineRule="auto"/>
        <w:ind w:left="0" w:firstLine="720"/>
      </w:pPr>
      <w:r>
        <w:rPr>
          <w:color w:val="000000"/>
        </w:rPr>
        <w:lastRenderedPageBreak/>
        <w:t xml:space="preserve">Final multivariable models are summarized in Table </w:t>
      </w:r>
      <w:r w:rsidR="00BA0EBA">
        <w:rPr>
          <w:color w:val="000000"/>
        </w:rPr>
        <w:t>4</w:t>
      </w:r>
      <w:r>
        <w:rPr>
          <w:color w:val="000000"/>
        </w:rPr>
        <w:t xml:space="preserve">. </w:t>
      </w:r>
      <w:r w:rsidR="008D461B">
        <w:t>All 21 farms were able to be included in the models for BTSCC, average hygiene score, and proportion of dirty udders.</w:t>
      </w:r>
      <w:r w:rsidR="00176B80">
        <w:t xml:space="preserve"> </w:t>
      </w:r>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bedded pack farms did not have available DHIA data (</w:t>
      </w:r>
      <w:r w:rsidR="004B041D">
        <w:t xml:space="preserve">n = 19; </w:t>
      </w:r>
      <w:r w:rsidR="00254ED0">
        <w:t>group sizes: FS =6, TS = 10, BP = 3).</w:t>
      </w:r>
      <w:r w:rsidR="00A94A13">
        <w:t xml:space="preserve"> One bedded pack farm did not have average cow-level SCS data (</w:t>
      </w:r>
      <w:r w:rsidR="004B041D">
        <w:t>n =</w:t>
      </w:r>
      <w:r w:rsidR="00661870">
        <w:t xml:space="preserve"> 20; </w:t>
      </w:r>
      <w:r w:rsidR="00A94A13">
        <w:t xml:space="preserve">group sizes: FS = 6, TS = </w:t>
      </w:r>
      <w:r w:rsidR="00556945">
        <w:t>10</w:t>
      </w:r>
      <w:r w:rsidR="00A94A13">
        <w:t xml:space="preserve">, BP = 4). </w:t>
      </w:r>
      <w:r w:rsidR="00B2723A">
        <w:t>For STD 150</w:t>
      </w:r>
      <w:r w:rsidR="00550D75">
        <w:t>-day</w:t>
      </w:r>
      <w:r w:rsidR="00B2723A">
        <w:t xml:space="preserve"> milk, </w:t>
      </w:r>
      <w:r w:rsidR="00EC283C">
        <w:t>one</w:t>
      </w:r>
      <w:r w:rsidR="00B2723A">
        <w:t xml:space="preserve"> bedded pack farm and </w:t>
      </w:r>
      <w:r w:rsidR="00EC283C">
        <w:t>two</w:t>
      </w:r>
      <w:r w:rsidR="00B2723A">
        <w:t xml:space="preserve"> </w:t>
      </w:r>
      <w:proofErr w:type="spellStart"/>
      <w:r w:rsidR="00B2723A">
        <w:t>tiestall</w:t>
      </w:r>
      <w:proofErr w:type="spellEnd"/>
      <w:r w:rsidR="00DC0FB6">
        <w:t xml:space="preserve"> farm</w:t>
      </w:r>
      <w:r w:rsidR="00B2723A">
        <w:t>s were missing DHIA data (</w:t>
      </w:r>
      <w:r w:rsidR="00661870">
        <w:t xml:space="preserve">n = 18; </w:t>
      </w:r>
      <w:r w:rsidR="00195FCA">
        <w:t>group sizes: FS = 6, TS = 8, BP = 4).</w:t>
      </w:r>
      <w:r w:rsidR="00B07D3A">
        <w:t xml:space="preserve"> </w:t>
      </w:r>
      <w:ins w:id="409" w:author="Caitlin Jeffrey" w:date="2023-12-05T12:23:00Z">
        <w:r w:rsidR="000D0C31">
          <w:t xml:space="preserve">Farms </w:t>
        </w:r>
      </w:ins>
      <w:ins w:id="410" w:author="Caitlin Jeffrey" w:date="2023-12-05T12:24:00Z">
        <w:r w:rsidR="00124565">
          <w:t xml:space="preserve">with </w:t>
        </w:r>
      </w:ins>
      <w:ins w:id="411" w:author="Caitlin Jeffrey" w:date="2023-12-05T12:23:00Z">
        <w:r w:rsidR="000D0C31">
          <w:t>missing data</w:t>
        </w:r>
        <w:r w:rsidR="00BC156E">
          <w:t xml:space="preserve"> for a</w:t>
        </w:r>
        <w:r w:rsidR="00124565">
          <w:t xml:space="preserve"> particular outcome</w:t>
        </w:r>
        <w:r w:rsidR="000D0C31">
          <w:t xml:space="preserve"> were excluded for the analyse</w:t>
        </w:r>
        <w:r w:rsidR="00BC156E">
          <w:t>s of that outcome.</w:t>
        </w:r>
      </w:ins>
    </w:p>
    <w:p w14:paraId="1F5322C0" w14:textId="00488F4F" w:rsidR="00AE3695" w:rsidRPr="004C763A" w:rsidRDefault="00AE3695" w:rsidP="00AE3695">
      <w:pPr>
        <w:pStyle w:val="ListParagraph"/>
        <w:spacing w:line="480" w:lineRule="auto"/>
        <w:ind w:left="0" w:firstLine="720"/>
        <w:rPr>
          <w:i/>
          <w:iCs/>
          <w:color w:val="FF0000"/>
          <w:rPrChange w:id="412" w:author="Caitlin Jeffrey" w:date="2023-12-12T12:59:00Z">
            <w:rPr>
              <w:i/>
              <w:iCs/>
            </w:rPr>
          </w:rPrChange>
        </w:rPr>
      </w:pPr>
      <w:r w:rsidRPr="004C763A">
        <w:rPr>
          <w:i/>
          <w:iCs/>
          <w:color w:val="FF0000"/>
          <w:rPrChange w:id="413" w:author="Caitlin Jeffrey" w:date="2023-12-12T12:59:00Z">
            <w:rPr>
              <w:i/>
              <w:iCs/>
            </w:rPr>
          </w:rPrChange>
        </w:rPr>
        <w:t>Bulk tank milk quality</w:t>
      </w:r>
      <w:r w:rsidR="00A21FB8" w:rsidRPr="004C763A">
        <w:rPr>
          <w:i/>
          <w:iCs/>
          <w:color w:val="FF0000"/>
          <w:rPrChange w:id="414" w:author="Caitlin Jeffrey" w:date="2023-12-12T12:59:00Z">
            <w:rPr>
              <w:i/>
              <w:iCs/>
            </w:rPr>
          </w:rPrChange>
        </w:rPr>
        <w:t xml:space="preserve"> outcomes</w:t>
      </w:r>
    </w:p>
    <w:p w14:paraId="1B8CABA6" w14:textId="49870614" w:rsidR="00AE3695" w:rsidRDefault="0027084B" w:rsidP="00A305CE">
      <w:pPr>
        <w:pStyle w:val="ListParagraph"/>
        <w:spacing w:line="480" w:lineRule="auto"/>
        <w:ind w:left="0" w:firstLine="720"/>
      </w:pPr>
      <w:r w:rsidRPr="004C763A">
        <w:rPr>
          <w:color w:val="FF0000"/>
          <w:rPrChange w:id="415" w:author="Caitlin Jeffrey" w:date="2023-12-12T12:59:00Z">
            <w:rPr/>
          </w:rPrChange>
        </w:rPr>
        <w:t>There was n</w:t>
      </w:r>
      <w:r w:rsidR="00AB2CB3" w:rsidRPr="004C763A">
        <w:rPr>
          <w:color w:val="FF0000"/>
          <w:rPrChange w:id="416" w:author="Caitlin Jeffrey" w:date="2023-12-12T12:59:00Z">
            <w:rPr/>
          </w:rPrChange>
        </w:rPr>
        <w:t xml:space="preserve">o difference in </w:t>
      </w:r>
      <w:proofErr w:type="spellStart"/>
      <w:r w:rsidR="00AB2CB3" w:rsidRPr="004C763A">
        <w:rPr>
          <w:color w:val="FF0000"/>
          <w:rPrChange w:id="417" w:author="Caitlin Jeffrey" w:date="2023-12-12T12:59:00Z">
            <w:rPr/>
          </w:rPrChange>
        </w:rPr>
        <w:t>cfu</w:t>
      </w:r>
      <w:proofErr w:type="spellEnd"/>
      <w:r w:rsidR="00AB2CB3" w:rsidRPr="004C763A">
        <w:rPr>
          <w:color w:val="FF0000"/>
          <w:rPrChange w:id="418" w:author="Caitlin Jeffrey" w:date="2023-12-12T12:59:00Z">
            <w:rPr/>
          </w:rPrChange>
        </w:rPr>
        <w:t xml:space="preserve"> count between the three facility types</w:t>
      </w:r>
      <w:r w:rsidRPr="004C763A">
        <w:rPr>
          <w:color w:val="FF0000"/>
          <w:rPrChange w:id="419" w:author="Caitlin Jeffrey" w:date="2023-12-12T12:59:00Z">
            <w:rPr/>
          </w:rPrChange>
        </w:rPr>
        <w:t xml:space="preserve"> for any of the four</w:t>
      </w:r>
      <w:r w:rsidR="004E48AE" w:rsidRPr="004C763A">
        <w:rPr>
          <w:color w:val="FF0000"/>
          <w:rPrChange w:id="420" w:author="Caitlin Jeffrey" w:date="2023-12-12T12:59:00Z">
            <w:rPr/>
          </w:rPrChange>
        </w:rPr>
        <w:t xml:space="preserve"> bacteria</w:t>
      </w:r>
      <w:r w:rsidR="005116BD" w:rsidRPr="004C763A">
        <w:rPr>
          <w:color w:val="FF0000"/>
          <w:rPrChange w:id="421" w:author="Caitlin Jeffrey" w:date="2023-12-12T12:59:00Z">
            <w:rPr/>
          </w:rPrChange>
        </w:rPr>
        <w:t>l</w:t>
      </w:r>
      <w:r w:rsidR="004E48AE" w:rsidRPr="004C763A">
        <w:rPr>
          <w:color w:val="FF0000"/>
          <w:rPrChange w:id="422" w:author="Caitlin Jeffrey" w:date="2023-12-12T12:59:00Z">
            <w:rPr/>
          </w:rPrChange>
        </w:rPr>
        <w:t xml:space="preserve"> group</w:t>
      </w:r>
      <w:r w:rsidR="005116BD" w:rsidRPr="004C763A">
        <w:rPr>
          <w:color w:val="FF0000"/>
          <w:rPrChange w:id="423" w:author="Caitlin Jeffrey" w:date="2023-12-12T12:59:00Z">
            <w:rPr/>
          </w:rPrChange>
        </w:rPr>
        <w:t xml:space="preserve">s measured </w:t>
      </w:r>
      <w:ins w:id="424" w:author="Caitlin Jeffrey" w:date="2023-12-12T12:36:00Z">
        <w:r w:rsidR="00C073D7" w:rsidRPr="004C763A">
          <w:rPr>
            <w:color w:val="FF0000"/>
            <w:rPrChange w:id="425" w:author="Caitlin Jeffrey" w:date="2023-12-12T12:59:00Z">
              <w:rPr/>
            </w:rPrChange>
          </w:rPr>
          <w:t>using a</w:t>
        </w:r>
      </w:ins>
      <w:ins w:id="426" w:author="Caitlin Jeffrey" w:date="2023-12-12T12:38:00Z">
        <w:r w:rsidR="009402DA" w:rsidRPr="004C763A">
          <w:rPr>
            <w:color w:val="FF0000"/>
            <w:rPrChange w:id="427" w:author="Caitlin Jeffrey" w:date="2023-12-12T12:59:00Z">
              <w:rPr/>
            </w:rPrChange>
          </w:rPr>
          <w:t xml:space="preserve"> nonparametric </w:t>
        </w:r>
      </w:ins>
      <w:ins w:id="428" w:author="Caitlin Jeffrey" w:date="2023-12-12T12:28:00Z">
        <w:r w:rsidR="00EF0BCA" w:rsidRPr="004C763A">
          <w:rPr>
            <w:color w:val="FF0000"/>
            <w:rPrChange w:id="429" w:author="Caitlin Jeffrey" w:date="2023-12-12T12:59:00Z">
              <w:rPr/>
            </w:rPrChange>
          </w:rPr>
          <w:t xml:space="preserve">unconditional comparison </w:t>
        </w:r>
      </w:ins>
      <w:r w:rsidR="00AB2CB3" w:rsidRPr="004C763A">
        <w:rPr>
          <w:color w:val="FF0000"/>
          <w:rPrChange w:id="430" w:author="Caitlin Jeffrey" w:date="2023-12-12T12:59:00Z">
            <w:rPr/>
          </w:rPrChange>
        </w:rPr>
        <w:t xml:space="preserve">(Table </w:t>
      </w:r>
      <w:r w:rsidR="000969AB" w:rsidRPr="004C763A">
        <w:rPr>
          <w:color w:val="FF0000"/>
          <w:rPrChange w:id="431" w:author="Caitlin Jeffrey" w:date="2023-12-12T12:59:00Z">
            <w:rPr/>
          </w:rPrChange>
        </w:rPr>
        <w:t>2</w:t>
      </w:r>
      <w:r w:rsidR="00AB2CB3" w:rsidRPr="004C763A">
        <w:rPr>
          <w:color w:val="FF0000"/>
          <w:rPrChange w:id="432" w:author="Caitlin Jeffrey" w:date="2023-12-12T12:59:00Z">
            <w:rPr/>
          </w:rPrChange>
        </w:rPr>
        <w:t xml:space="preserve">). </w:t>
      </w:r>
      <w:r w:rsidR="00ED241B" w:rsidRPr="004C763A">
        <w:rPr>
          <w:color w:val="FF0000"/>
          <w:rPrChange w:id="433" w:author="Caitlin Jeffrey" w:date="2023-12-12T12:59:00Z">
            <w:rPr/>
          </w:rPrChange>
        </w:rPr>
        <w:t xml:space="preserve">Multiple attempts were made </w:t>
      </w:r>
      <w:ins w:id="434" w:author="Caitlin Jeffrey" w:date="2023-12-12T12:38:00Z">
        <w:r w:rsidR="009F4118" w:rsidRPr="004C763A">
          <w:rPr>
            <w:color w:val="FF0000"/>
            <w:rPrChange w:id="435" w:author="Caitlin Jeffrey" w:date="2023-12-12T12:59:00Z">
              <w:rPr/>
            </w:rPrChange>
          </w:rPr>
          <w:t xml:space="preserve">using </w:t>
        </w:r>
      </w:ins>
      <w:ins w:id="436" w:author="Caitlin Jeffrey" w:date="2023-12-12T12:39:00Z">
        <w:r w:rsidR="009F4118" w:rsidRPr="004C763A">
          <w:rPr>
            <w:color w:val="FF0000"/>
            <w:rPrChange w:id="437" w:author="Caitlin Jeffrey" w:date="2023-12-12T12:59:00Z">
              <w:rPr/>
            </w:rPrChange>
          </w:rPr>
          <w:t>multivariable</w:t>
        </w:r>
      </w:ins>
      <w:ins w:id="438" w:author="Caitlin Jeffrey" w:date="2023-12-12T12:38:00Z">
        <w:r w:rsidR="009F4118" w:rsidRPr="004C763A">
          <w:rPr>
            <w:color w:val="FF0000"/>
            <w:rPrChange w:id="439" w:author="Caitlin Jeffrey" w:date="2023-12-12T12:59:00Z">
              <w:rPr/>
            </w:rPrChange>
          </w:rPr>
          <w:t xml:space="preserve"> analys</w:t>
        </w:r>
      </w:ins>
      <w:ins w:id="440" w:author="Caitlin Jeffrey" w:date="2023-12-12T12:39:00Z">
        <w:r w:rsidR="009F4118" w:rsidRPr="004C763A">
          <w:rPr>
            <w:color w:val="FF0000"/>
            <w:rPrChange w:id="441" w:author="Caitlin Jeffrey" w:date="2023-12-12T12:59:00Z">
              <w:rPr/>
            </w:rPrChange>
          </w:rPr>
          <w:t xml:space="preserve">is to compare </w:t>
        </w:r>
      </w:ins>
      <w:del w:id="442" w:author="Caitlin Jeffrey" w:date="2023-12-12T12:38:00Z">
        <w:r w:rsidR="00ED241B" w:rsidRPr="004C763A" w:rsidDel="009F4118">
          <w:rPr>
            <w:color w:val="FF0000"/>
            <w:rPrChange w:id="443" w:author="Caitlin Jeffrey" w:date="2023-12-12T12:59:00Z">
              <w:rPr/>
            </w:rPrChange>
          </w:rPr>
          <w:delText xml:space="preserve">to model </w:delText>
        </w:r>
      </w:del>
      <w:r w:rsidR="00FC630E" w:rsidRPr="004C763A">
        <w:rPr>
          <w:color w:val="FF0000"/>
          <w:rPrChange w:id="444" w:author="Caitlin Jeffrey" w:date="2023-12-12T12:59:00Z">
            <w:rPr/>
          </w:rPrChange>
        </w:rPr>
        <w:t xml:space="preserve">the four </w:t>
      </w:r>
      <w:r w:rsidR="00ED241B" w:rsidRPr="004C763A">
        <w:rPr>
          <w:color w:val="FF0000"/>
          <w:rPrChange w:id="445" w:author="Caitlin Jeffrey" w:date="2023-12-12T12:59:00Z">
            <w:rPr/>
          </w:rPrChange>
        </w:rPr>
        <w:t xml:space="preserve">aerobic </w:t>
      </w:r>
      <w:r w:rsidR="00FC630E" w:rsidRPr="004C763A">
        <w:rPr>
          <w:color w:val="FF0000"/>
          <w:rPrChange w:id="446" w:author="Caitlin Jeffrey" w:date="2023-12-12T12:59:00Z">
            <w:rPr/>
          </w:rPrChange>
        </w:rPr>
        <w:t xml:space="preserve">culture outcomes </w:t>
      </w:r>
      <w:r w:rsidR="008D6EE3" w:rsidRPr="004C763A">
        <w:rPr>
          <w:color w:val="FF0000"/>
          <w:rPrChange w:id="447" w:author="Caitlin Jeffrey" w:date="2023-12-12T12:59:00Z">
            <w:rPr/>
          </w:rPrChange>
        </w:rPr>
        <w:t xml:space="preserve">for bulk tank milk, but </w:t>
      </w:r>
      <w:r w:rsidR="004F0926" w:rsidRPr="004C763A">
        <w:rPr>
          <w:color w:val="FF0000"/>
          <w:rPrChange w:id="448" w:author="Caitlin Jeffrey" w:date="2023-12-12T12:59:00Z">
            <w:rPr/>
          </w:rPrChange>
        </w:rPr>
        <w:t xml:space="preserve">all </w:t>
      </w:r>
      <w:ins w:id="449" w:author="Caitlin Jeffrey" w:date="2023-12-12T12:39:00Z">
        <w:r w:rsidR="00AE3C2B" w:rsidRPr="004C763A">
          <w:rPr>
            <w:color w:val="FF0000"/>
            <w:rPrChange w:id="450" w:author="Caitlin Jeffrey" w:date="2023-12-12T12:59:00Z">
              <w:rPr/>
            </w:rPrChange>
          </w:rPr>
          <w:t xml:space="preserve">modeling approaches </w:t>
        </w:r>
      </w:ins>
      <w:r w:rsidR="008D6EE3" w:rsidRPr="004C763A">
        <w:rPr>
          <w:color w:val="FF0000"/>
          <w:rPrChange w:id="451" w:author="Caitlin Jeffrey" w:date="2023-12-12T12:59:00Z">
            <w:rPr/>
          </w:rPrChange>
        </w:rPr>
        <w:t>suffered from over-parametrization</w:t>
      </w:r>
      <w:r w:rsidR="00EC4A02" w:rsidRPr="004C763A">
        <w:rPr>
          <w:color w:val="FF0000"/>
          <w:rPrChange w:id="452" w:author="Caitlin Jeffrey" w:date="2023-12-12T12:59:00Z">
            <w:rPr/>
          </w:rPrChange>
        </w:rPr>
        <w:t xml:space="preserve"> even when data was log transformed</w:t>
      </w:r>
      <w:r w:rsidR="00B833C9" w:rsidRPr="004C763A">
        <w:rPr>
          <w:color w:val="FF0000"/>
          <w:rPrChange w:id="453" w:author="Caitlin Jeffrey" w:date="2023-12-12T12:59:00Z">
            <w:rPr/>
          </w:rPrChange>
        </w:rPr>
        <w:t xml:space="preserve"> and were not pursued further</w:t>
      </w:r>
      <w:r w:rsidR="00B833C9">
        <w:t xml:space="preserve">. </w:t>
      </w:r>
    </w:p>
    <w:p w14:paraId="307763EB" w14:textId="6E5CFE6F" w:rsidR="0076306B" w:rsidRDefault="00AD290A" w:rsidP="00525F1C">
      <w:pPr>
        <w:pStyle w:val="ListParagraph"/>
        <w:spacing w:line="480" w:lineRule="auto"/>
        <w:ind w:left="0" w:firstLine="720"/>
      </w:pPr>
      <w:r>
        <w:t xml:space="preserve">Variables that were associated </w:t>
      </w:r>
      <w:r w:rsidR="00D417A4">
        <w:t xml:space="preserve">at </w:t>
      </w:r>
      <w:r w:rsidR="00D417A4">
        <w:rPr>
          <w:i/>
          <w:iCs/>
        </w:rPr>
        <w:t xml:space="preserve">P </w:t>
      </w:r>
      <w:r w:rsidR="00D417A4">
        <w:t xml:space="preserve">&lt;0.20 with BTSCC in univariate analysis </w:t>
      </w:r>
      <w:r w:rsidR="00F40A47">
        <w:t>included</w:t>
      </w:r>
      <w:r w:rsidR="008726DC">
        <w:t xml:space="preserve"> predominant breed, if herds ever </w:t>
      </w:r>
      <w:r w:rsidR="00C64A42">
        <w:t xml:space="preserve">performed culture of </w:t>
      </w:r>
      <w:proofErr w:type="spellStart"/>
      <w:r w:rsidR="00C64A42">
        <w:t>mastitic</w:t>
      </w:r>
      <w:proofErr w:type="spellEnd"/>
      <w:r w:rsidR="00C64A42">
        <w:t xml:space="preserve"> milk, glove use, and herd size.</w:t>
      </w:r>
      <w:r w:rsidR="0007696F">
        <w:t xml:space="preserve"> The final multivariable included</w:t>
      </w:r>
      <w:r w:rsidR="00142515">
        <w:t xml:space="preserve"> facility type (forced)</w:t>
      </w:r>
      <w:r w:rsidR="00C02DB2">
        <w:t xml:space="preserve"> and</w:t>
      </w:r>
      <w:r w:rsidR="0007696F">
        <w:t xml:space="preserve"> herd size.</w:t>
      </w:r>
      <w:r w:rsidR="00525F1C">
        <w:t xml:space="preserve"> </w:t>
      </w:r>
      <w:r w:rsidR="007251B5">
        <w:t>Fac</w:t>
      </w:r>
      <w:r w:rsidR="00525F1C">
        <w:t>ility</w:t>
      </w:r>
      <w:r w:rsidR="007251B5">
        <w:t xml:space="preserve"> type </w:t>
      </w:r>
      <w:r w:rsidR="00274FF8">
        <w:t xml:space="preserve">was </w:t>
      </w:r>
      <w:r w:rsidR="007251B5">
        <w:t xml:space="preserve">not </w:t>
      </w:r>
      <w:r w:rsidR="00142515">
        <w:t>associated</w:t>
      </w:r>
      <w:r w:rsidR="007251B5">
        <w:t xml:space="preserve"> with </w:t>
      </w:r>
      <w:r w:rsidR="00142515">
        <w:t xml:space="preserve">BTSCC </w:t>
      </w:r>
      <w:r w:rsidR="007251B5">
        <w:t xml:space="preserve">in </w:t>
      </w:r>
      <w:r w:rsidR="00142515">
        <w:t xml:space="preserve">the </w:t>
      </w:r>
      <w:r w:rsidR="007251B5">
        <w:t>final model</w:t>
      </w:r>
      <w:r w:rsidR="001A2C7F">
        <w:t xml:space="preserve"> (Table 4)</w:t>
      </w:r>
      <w:r w:rsidR="00142515">
        <w:t>.</w:t>
      </w:r>
    </w:p>
    <w:p w14:paraId="3599CB2C" w14:textId="21831A71" w:rsidR="00271681" w:rsidRPr="00D36C33" w:rsidRDefault="00271681" w:rsidP="00271681">
      <w:pPr>
        <w:pStyle w:val="ListParagraph"/>
        <w:spacing w:line="480" w:lineRule="auto"/>
        <w:ind w:left="0" w:firstLine="720"/>
        <w:rPr>
          <w:i/>
          <w:iCs/>
        </w:rPr>
      </w:pPr>
      <w:r>
        <w:rPr>
          <w:i/>
          <w:iCs/>
        </w:rPr>
        <w:t>Udder health outcomes</w:t>
      </w:r>
    </w:p>
    <w:p w14:paraId="7B388B6A" w14:textId="3BCDF202" w:rsidR="0076306B" w:rsidRDefault="00177A11" w:rsidP="007F63E4">
      <w:pPr>
        <w:pStyle w:val="ListParagraph"/>
        <w:spacing w:line="480" w:lineRule="auto"/>
        <w:ind w:left="0" w:firstLine="720"/>
      </w:pPr>
      <w:r>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6E3A6C">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multivariable model for </w:t>
      </w:r>
      <w:proofErr w:type="spellStart"/>
      <w:r w:rsidR="003E1DD5">
        <w:t>newSC</w:t>
      </w:r>
      <w:r w:rsidR="0038544D">
        <w:t>S</w:t>
      </w:r>
      <w:proofErr w:type="spellEnd"/>
      <w:r w:rsidR="00B14D69">
        <w:t>.</w:t>
      </w:r>
      <w:r w:rsidR="003E1DD5">
        <w:t xml:space="preserve"> </w:t>
      </w:r>
      <w:r w:rsidR="00512350">
        <w:t xml:space="preserve">The </w:t>
      </w:r>
      <w:r w:rsidR="0001598A">
        <w:t xml:space="preserve">final </w:t>
      </w:r>
      <w:r w:rsidR="007B4FBA">
        <w:t xml:space="preserve">multivariable </w:t>
      </w:r>
      <w:r w:rsidR="00512350">
        <w:t xml:space="preserve">model included </w:t>
      </w:r>
      <w:r w:rsidR="0001598A">
        <w:t xml:space="preserve">facility type (forced), </w:t>
      </w:r>
      <w:r w:rsidR="007E66F7">
        <w:lastRenderedPageBreak/>
        <w:t xml:space="preserve">bedding </w:t>
      </w:r>
      <w:r w:rsidR="00E624D8">
        <w:t>amendment</w:t>
      </w:r>
      <w:r w:rsidR="007E66F7">
        <w:t xml:space="preserve"> use, air quality, glove use, and mastitis record keeping practices</w:t>
      </w:r>
      <w:r w:rsidR="00F4278C">
        <w:t>.</w:t>
      </w:r>
      <w:r w:rsidR="00D91689">
        <w:t xml:space="preserve"> </w:t>
      </w:r>
      <w:r w:rsidR="008D5430">
        <w:t>F</w:t>
      </w:r>
      <w:r w:rsidR="00CB7DE6">
        <w:t>acility type was not</w:t>
      </w:r>
      <w:r w:rsidR="008D5430">
        <w:t xml:space="preserve"> associated </w:t>
      </w:r>
      <w:r w:rsidR="004848E5">
        <w:t xml:space="preserve">with </w:t>
      </w:r>
      <w:proofErr w:type="spellStart"/>
      <w:r w:rsidR="004848E5">
        <w:t>newSCS</w:t>
      </w:r>
      <w:proofErr w:type="spellEnd"/>
      <w:r w:rsidR="004848E5">
        <w:t xml:space="preserve"> in the final model (Table 4)</w:t>
      </w:r>
      <w:r w:rsidR="008C63A1">
        <w:t>.</w:t>
      </w:r>
      <w:r w:rsidR="006E774A">
        <w:t xml:space="preserve"> </w:t>
      </w:r>
    </w:p>
    <w:p w14:paraId="02639534" w14:textId="63317CAF" w:rsidR="0076306B" w:rsidRDefault="007D24CC" w:rsidP="007F63E4">
      <w:pPr>
        <w:pStyle w:val="ListParagraph"/>
        <w:spacing w:line="480" w:lineRule="auto"/>
        <w:ind w:left="0" w:firstLine="720"/>
      </w:pPr>
      <w:r>
        <w:t xml:space="preserve">Variables that were associated at </w:t>
      </w:r>
      <w:r>
        <w:rPr>
          <w:i/>
          <w:iCs/>
        </w:rPr>
        <w:t xml:space="preserve">P </w:t>
      </w:r>
      <w:r>
        <w:t xml:space="preserve">&lt;0.20 with </w:t>
      </w:r>
      <w:proofErr w:type="spellStart"/>
      <w:r>
        <w:t>chronSCS</w:t>
      </w:r>
      <w:proofErr w:type="spellEnd"/>
      <w:r>
        <w:t xml:space="preserve"> in univariate analysis included f</w:t>
      </w:r>
      <w:r w:rsidR="0039673F">
        <w:t>eeding additional supplemental selenium, use of</w:t>
      </w:r>
      <w:r w:rsidR="00357932">
        <w:t xml:space="preserve"> </w:t>
      </w:r>
      <w:r w:rsidR="00CE19FA">
        <w:t xml:space="preserve">a </w:t>
      </w:r>
      <w:r w:rsidR="00357932">
        <w:t>bedding amendment</w:t>
      </w:r>
      <w:r w:rsidR="0039673F">
        <w:t xml:space="preserve">, </w:t>
      </w:r>
      <w:r>
        <w:t>clipping/flaming udder hair</w:t>
      </w:r>
      <w:r w:rsidR="00BA14BD">
        <w:t>, and proportion of dirty udders</w:t>
      </w:r>
      <w:r w:rsidR="0039673F">
        <w:t xml:space="preserve">. The </w:t>
      </w:r>
      <w:r w:rsidR="0083665E">
        <w:t xml:space="preserve">final </w:t>
      </w:r>
      <w:r w:rsidR="007B4FBA">
        <w:t xml:space="preserve">multivariable </w:t>
      </w:r>
      <w:r w:rsidR="0083665E">
        <w:t>model included all four variables from univariate analysis, as well as facility type (forced)</w:t>
      </w:r>
      <w:r w:rsidR="007B4FBA">
        <w:t>.</w:t>
      </w:r>
      <w:r w:rsidR="0083665E">
        <w:t xml:space="preserve"> </w:t>
      </w:r>
      <w:r w:rsidR="00935044">
        <w:t>Facility type was not found to be a significant predictor of</w:t>
      </w:r>
      <w:r w:rsidR="00292969">
        <w:t xml:space="preserve"> the outcome</w:t>
      </w:r>
      <w:r w:rsidR="00935044">
        <w:t xml:space="preserve"> </w:t>
      </w:r>
      <w:proofErr w:type="spellStart"/>
      <w:r w:rsidR="00935044">
        <w:t>chronSCS</w:t>
      </w:r>
      <w:proofErr w:type="spellEnd"/>
      <w:r w:rsidR="0083665E">
        <w:t xml:space="preserve"> (Table 4)</w:t>
      </w:r>
      <w:r w:rsidR="00935044">
        <w:t>.</w:t>
      </w:r>
    </w:p>
    <w:p w14:paraId="44E9D069" w14:textId="09DAD2A5" w:rsidR="002E43E3" w:rsidRDefault="00292969" w:rsidP="007F63E4">
      <w:pPr>
        <w:pStyle w:val="ListParagraph"/>
        <w:spacing w:line="480" w:lineRule="auto"/>
        <w:ind w:left="0" w:firstLine="720"/>
      </w:pPr>
      <w:r>
        <w:t>B</w:t>
      </w:r>
      <w:r w:rsidR="00F83D38">
        <w:t xml:space="preserve">edding </w:t>
      </w:r>
      <w:r w:rsidR="00E624D8">
        <w:t>amendment</w:t>
      </w:r>
      <w:r w:rsidR="00F83D38">
        <w:t xml:space="preserve"> use and mean hygiene</w:t>
      </w:r>
      <w:r w:rsidR="0088716D">
        <w:t xml:space="preserve"> </w:t>
      </w:r>
      <w:r w:rsidR="00F83D38">
        <w:t xml:space="preserve">were </w:t>
      </w:r>
      <w:r w:rsidR="00B45D7C">
        <w:t>offered</w:t>
      </w:r>
      <w:r>
        <w:t xml:space="preserve"> </w:t>
      </w:r>
      <w:r w:rsidR="00AB241D">
        <w:t>to a multivariable</w:t>
      </w:r>
      <w:r>
        <w:t xml:space="preserve"> model</w:t>
      </w:r>
      <w:r w:rsidR="00AB241D">
        <w:t xml:space="preserve"> for </w:t>
      </w:r>
      <w:proofErr w:type="spellStart"/>
      <w:r>
        <w:t>elevSCS</w:t>
      </w:r>
      <w:proofErr w:type="spellEnd"/>
      <w:r w:rsidR="00AB241D">
        <w:t>.</w:t>
      </w:r>
      <w:r w:rsidR="00540B9D">
        <w:t xml:space="preserve"> </w:t>
      </w:r>
      <w:r w:rsidR="00AB7494">
        <w:t>Facility type (forced), bedding amendment, and mean hygiene were retained in the final mul</w:t>
      </w:r>
      <w:r w:rsidR="007B4FBA">
        <w:t xml:space="preserve">tivariable model. </w:t>
      </w:r>
      <w:r w:rsidR="00367DD9">
        <w:t xml:space="preserve">Facility type was not associated with </w:t>
      </w:r>
      <w:proofErr w:type="spellStart"/>
      <w:r w:rsidR="00367DD9">
        <w:t>elevSCS</w:t>
      </w:r>
      <w:proofErr w:type="spellEnd"/>
      <w:r w:rsidR="00367DD9">
        <w:t xml:space="preserve"> in the final model (Table 4).</w:t>
      </w:r>
    </w:p>
    <w:p w14:paraId="33AB436D" w14:textId="6ECAB9F6" w:rsidR="00A21FB8" w:rsidRDefault="002321EF" w:rsidP="00E30C63">
      <w:pPr>
        <w:spacing w:line="480" w:lineRule="auto"/>
        <w:ind w:firstLine="720"/>
      </w:pPr>
      <w:r w:rsidRPr="00E663EB">
        <w:rPr>
          <w:rFonts w:ascii="Times New Roman" w:hAnsi="Times New Roman" w:cs="Times New Roman"/>
          <w:sz w:val="24"/>
          <w:szCs w:val="24"/>
        </w:rPr>
        <w:t xml:space="preserve">Feeding additional supplemental selenium, use of </w:t>
      </w:r>
      <w:r w:rsidR="00E934D5" w:rsidRPr="00E663EB">
        <w:rPr>
          <w:rFonts w:ascii="Times New Roman" w:hAnsi="Times New Roman" w:cs="Times New Roman"/>
          <w:sz w:val="24"/>
          <w:szCs w:val="24"/>
        </w:rPr>
        <w:t>bedding amendment</w:t>
      </w:r>
      <w:r w:rsidRPr="00E663EB">
        <w:rPr>
          <w:rFonts w:ascii="Times New Roman" w:hAnsi="Times New Roman" w:cs="Times New Roman"/>
          <w:sz w:val="24"/>
          <w:szCs w:val="24"/>
        </w:rPr>
        <w:t xml:space="preserve">, </w:t>
      </w:r>
      <w:r w:rsidR="0007563A">
        <w:rPr>
          <w:rFonts w:ascii="Times New Roman" w:hAnsi="Times New Roman" w:cs="Times New Roman"/>
          <w:sz w:val="24"/>
          <w:szCs w:val="24"/>
        </w:rPr>
        <w:t>OMRI-listed</w:t>
      </w:r>
      <w:r w:rsidRPr="00E663EB">
        <w:rPr>
          <w:rFonts w:ascii="Times New Roman" w:hAnsi="Times New Roman" w:cs="Times New Roman"/>
          <w:sz w:val="24"/>
          <w:szCs w:val="24"/>
        </w:rPr>
        <w:t xml:space="preserve"> intramammary product at dry-off,</w:t>
      </w:r>
      <w:r w:rsidR="0046034D" w:rsidRPr="00E663EB">
        <w:rPr>
          <w:rFonts w:ascii="Times New Roman" w:hAnsi="Times New Roman" w:cs="Times New Roman"/>
          <w:sz w:val="24"/>
          <w:szCs w:val="24"/>
        </w:rPr>
        <w:t xml:space="preserve">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w:t>
      </w:r>
      <w:r w:rsidR="001C47D6">
        <w:rPr>
          <w:rFonts w:ascii="Times New Roman" w:hAnsi="Times New Roman" w:cs="Times New Roman"/>
          <w:sz w:val="24"/>
          <w:szCs w:val="24"/>
        </w:rPr>
        <w:t xml:space="preserve"> final multivariable</w:t>
      </w:r>
      <w:r w:rsidR="006F20CC" w:rsidRPr="00E663EB">
        <w:rPr>
          <w:rFonts w:ascii="Times New Roman" w:hAnsi="Times New Roman" w:cs="Times New Roman"/>
          <w:sz w:val="24"/>
          <w:szCs w:val="24"/>
        </w:rPr>
        <w:t xml:space="preserve">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1C47D6">
        <w:rPr>
          <w:rFonts w:ascii="Times New Roman" w:hAnsi="Times New Roman" w:cs="Times New Roman"/>
          <w:sz w:val="24"/>
          <w:szCs w:val="24"/>
        </w:rPr>
        <w:t xml:space="preserve">facility type (forced),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dry product, injectable selenium, and mean hygiene score</w:t>
      </w:r>
      <w:r w:rsidR="001C47D6">
        <w:rPr>
          <w:rFonts w:ascii="Times New Roman" w:hAnsi="Times New Roman" w:cs="Times New Roman"/>
          <w:sz w:val="24"/>
          <w:szCs w:val="24"/>
        </w:rPr>
        <w:t xml:space="preserve">. </w:t>
      </w:r>
      <w:r w:rsidR="00A727C5" w:rsidRPr="00E663EB">
        <w:rPr>
          <w:rFonts w:ascii="Times New Roman" w:hAnsi="Times New Roman" w:cs="Times New Roman"/>
          <w:sz w:val="24"/>
          <w:szCs w:val="24"/>
        </w:rPr>
        <w:t xml:space="preserve">Facility type was not found to be a significant predictor </w:t>
      </w:r>
      <w:r w:rsidR="001C47D6">
        <w:rPr>
          <w:rFonts w:ascii="Times New Roman" w:hAnsi="Times New Roman" w:cs="Times New Roman"/>
          <w:sz w:val="24"/>
          <w:szCs w:val="24"/>
        </w:rPr>
        <w:t>of</w:t>
      </w:r>
      <w:r w:rsidR="003D5753">
        <w:rPr>
          <w:rFonts w:ascii="Times New Roman" w:hAnsi="Times New Roman" w:cs="Times New Roman"/>
          <w:sz w:val="24"/>
          <w:szCs w:val="24"/>
        </w:rPr>
        <w:t xml:space="preserve"> avg. SCS (Table 4).</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t>Milk production outcome</w:t>
      </w:r>
    </w:p>
    <w:p w14:paraId="4FA719DA" w14:textId="6F661607" w:rsidR="00201EDE" w:rsidRDefault="00A671DD" w:rsidP="00764AA4">
      <w:pPr>
        <w:pStyle w:val="ListParagraph"/>
        <w:spacing w:line="480" w:lineRule="auto"/>
        <w:ind w:left="0" w:firstLine="720"/>
      </w:pPr>
      <w:r>
        <w:t xml:space="preserve">Variables that were associated at </w:t>
      </w:r>
      <w:r>
        <w:rPr>
          <w:i/>
          <w:iCs/>
        </w:rPr>
        <w:t xml:space="preserve">P </w:t>
      </w:r>
      <w:r>
        <w:t xml:space="preserve">&lt;0.20 with </w:t>
      </w:r>
      <w:r w:rsidR="00201EDE">
        <w:t>STD 150-day milk</w:t>
      </w:r>
      <w:r>
        <w:t xml:space="preserve"> included</w:t>
      </w:r>
      <w:r w:rsidR="00201EDE">
        <w:t xml:space="preserve"> use of injectable selenium and vitamin E product, whether producers cultured high SCC cows, and herd size </w:t>
      </w:r>
      <w:r w:rsidR="004B3949">
        <w:t>group</w:t>
      </w:r>
      <w:r>
        <w:t>.</w:t>
      </w:r>
      <w:r w:rsidR="00201EDE">
        <w:t xml:space="preserve"> </w:t>
      </w:r>
      <w:r w:rsidR="008151A1">
        <w:t xml:space="preserve">All three variables and facility type (forced) remained in the final multivariable model (Table 4). </w:t>
      </w:r>
      <w:r w:rsidR="004B3949">
        <w:t>Facility type was not associated with STD 150-day milk in the final model (Table 4).</w:t>
      </w:r>
    </w:p>
    <w:p w14:paraId="4F423046" w14:textId="28591E4E" w:rsidR="00A21FB8" w:rsidRPr="00D36C33" w:rsidRDefault="00A21FB8" w:rsidP="00A21FB8">
      <w:pPr>
        <w:pStyle w:val="ListParagraph"/>
        <w:spacing w:line="480" w:lineRule="auto"/>
        <w:ind w:left="0" w:firstLine="720"/>
        <w:rPr>
          <w:i/>
          <w:iCs/>
        </w:rPr>
      </w:pPr>
      <w:r>
        <w:rPr>
          <w:i/>
          <w:iCs/>
        </w:rPr>
        <w:lastRenderedPageBreak/>
        <w:t>Udder hygiene outcomes</w:t>
      </w:r>
    </w:p>
    <w:p w14:paraId="25511347" w14:textId="1D409006" w:rsidR="00B14D69" w:rsidRDefault="00BB2664" w:rsidP="006E592D">
      <w:pPr>
        <w:pStyle w:val="ListParagraph"/>
        <w:spacing w:line="480" w:lineRule="auto"/>
        <w:ind w:left="0" w:firstLine="720"/>
      </w:pPr>
      <w:r>
        <w:t>A</w:t>
      </w:r>
      <w:r w:rsidR="00222F94">
        <w:t>ir quality assessed by researcher</w:t>
      </w:r>
      <w:r>
        <w:t xml:space="preserve"> was offered to the multivariable model for proportion of dirty udders</w:t>
      </w:r>
      <w:r w:rsidR="00222F94">
        <w:t xml:space="preserve">. The </w:t>
      </w:r>
      <w:r>
        <w:t>final multivariable model included only facility type (forced),</w:t>
      </w:r>
      <w:r w:rsidR="00222F94">
        <w:t xml:space="preserve"> </w:t>
      </w:r>
      <w:r>
        <w:t xml:space="preserve">which </w:t>
      </w:r>
      <w:r w:rsidR="00A43F25">
        <w:t xml:space="preserve">was not </w:t>
      </w:r>
      <w:r>
        <w:t>associated with proportion of dirty udders.</w:t>
      </w:r>
      <w:r w:rsidR="00957203">
        <w:t xml:space="preserve"> </w:t>
      </w:r>
    </w:p>
    <w:p w14:paraId="0425B32F" w14:textId="15495362" w:rsidR="00D30D0F" w:rsidRDefault="001E05C0" w:rsidP="00224F3C">
      <w:pPr>
        <w:pStyle w:val="ListParagraph"/>
        <w:spacing w:line="480" w:lineRule="auto"/>
        <w:ind w:left="0" w:firstLine="720"/>
      </w:pPr>
      <w:r>
        <w:t xml:space="preserve">Variables that were associated at </w:t>
      </w:r>
      <w:r>
        <w:rPr>
          <w:i/>
          <w:iCs/>
        </w:rPr>
        <w:t xml:space="preserve">P </w:t>
      </w:r>
      <w:r>
        <w:t xml:space="preserve">&lt;0.20 with </w:t>
      </w:r>
      <w:r w:rsidR="00C26355">
        <w:t>average hygiene score</w:t>
      </w:r>
      <w:r>
        <w:t xml:space="preserve"> included</w:t>
      </w:r>
      <w:r w:rsidR="00BF41D2">
        <w:t xml:space="preserve"> whether </w:t>
      </w:r>
      <w:r w:rsidR="00C26355">
        <w:t>the producer ever cultured</w:t>
      </w:r>
      <w:r w:rsidR="00813074">
        <w:t xml:space="preserve"> </w:t>
      </w:r>
      <w:r w:rsidR="0021453E">
        <w:t>quarter milk</w:t>
      </w:r>
      <w:r w:rsidR="00C26355">
        <w:t xml:space="preserve"> samples and whether the</w:t>
      </w:r>
      <w:r>
        <w:t>y</w:t>
      </w:r>
      <w:r w:rsidR="00C26355">
        <w:t xml:space="preserve"> </w:t>
      </w:r>
      <w:r w:rsidR="0004660F">
        <w:t xml:space="preserve">checked for cases of clinical mastitis by both examining the udder and </w:t>
      </w:r>
      <w:proofErr w:type="spellStart"/>
      <w:r w:rsidR="0004660F">
        <w:t>forestripping</w:t>
      </w:r>
      <w:proofErr w:type="spellEnd"/>
      <w:r w:rsidR="00C26355">
        <w:t xml:space="preserve">. </w:t>
      </w:r>
      <w:r>
        <w:t xml:space="preserve">The final multivariable model included facility type (forced), and </w:t>
      </w:r>
      <w:r w:rsidR="004A1260">
        <w:t>how the producer checked for clinical mastitis.</w:t>
      </w:r>
      <w:r>
        <w:t xml:space="preserve"> </w:t>
      </w:r>
      <w:r w:rsidR="00CD72D5">
        <w:t xml:space="preserve">Facility type was not </w:t>
      </w:r>
      <w:r w:rsidR="004A1260">
        <w:t>associated with the outcome of mean udder hygiene (Table 4)</w:t>
      </w:r>
      <w:r w:rsidR="00CD72D5">
        <w:t>.</w:t>
      </w:r>
      <w:r w:rsidR="002C50A3">
        <w:t xml:space="preserve"> </w:t>
      </w:r>
    </w:p>
    <w:p w14:paraId="7ED825B7" w14:textId="78F60677" w:rsidR="001E03CB" w:rsidRPr="000E1F84" w:rsidRDefault="004E31F0" w:rsidP="000667AE">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r w:rsidR="00911902" w:rsidRPr="00911902">
        <w:rPr>
          <w:rFonts w:ascii="Times New Roman" w:hAnsi="Times New Roman" w:cs="Times New Roman"/>
          <w:b/>
          <w:bCs/>
          <w:sz w:val="24"/>
          <w:szCs w:val="24"/>
        </w:rPr>
        <w:t xml:space="preserve"> farm management factors</w:t>
      </w:r>
      <w:r w:rsidR="00377D79">
        <w:rPr>
          <w:rFonts w:ascii="Times New Roman" w:hAnsi="Times New Roman" w:cs="Times New Roman"/>
          <w:b/>
          <w:bCs/>
          <w:sz w:val="24"/>
          <w:szCs w:val="24"/>
        </w:rPr>
        <w:t xml:space="preserve"> (</w:t>
      </w:r>
      <w:r w:rsidR="00D518EF">
        <w:rPr>
          <w:rFonts w:ascii="Times New Roman" w:hAnsi="Times New Roman" w:cs="Times New Roman"/>
          <w:b/>
          <w:bCs/>
          <w:sz w:val="24"/>
          <w:szCs w:val="24"/>
        </w:rPr>
        <w:t>non-</w:t>
      </w:r>
      <w:r w:rsidR="00377D79">
        <w:rPr>
          <w:rFonts w:ascii="Times New Roman" w:hAnsi="Times New Roman" w:cs="Times New Roman"/>
          <w:b/>
          <w:bCs/>
          <w:sz w:val="24"/>
          <w:szCs w:val="24"/>
        </w:rPr>
        <w:t>facility)</w:t>
      </w:r>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w:t>
      </w:r>
      <w:proofErr w:type="gramStart"/>
      <w:r w:rsidR="00377D79">
        <w:rPr>
          <w:rFonts w:ascii="Times New Roman" w:hAnsi="Times New Roman" w:cs="Times New Roman"/>
          <w:b/>
          <w:bCs/>
          <w:sz w:val="24"/>
          <w:szCs w:val="24"/>
        </w:rPr>
        <w:t>combined</w:t>
      </w:r>
      <w:proofErr w:type="gramEnd"/>
      <w:r w:rsidR="008034F5" w:rsidRPr="003C6F06">
        <w:rPr>
          <w:rFonts w:ascii="Times New Roman" w:hAnsi="Times New Roman" w:cs="Times New Roman"/>
          <w:b/>
          <w:bCs/>
          <w:sz w:val="24"/>
          <w:szCs w:val="24"/>
        </w:rPr>
        <w:t xml:space="preserve"> </w:t>
      </w:r>
    </w:p>
    <w:p w14:paraId="645F1745" w14:textId="3476E99F" w:rsidR="00251AE5"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w:t>
      </w:r>
      <w:r w:rsidR="00DA09E4">
        <w:rPr>
          <w:rFonts w:ascii="Times New Roman" w:hAnsi="Times New Roman" w:cs="Times New Roman"/>
          <w:sz w:val="24"/>
          <w:szCs w:val="24"/>
        </w:rPr>
        <w:t xml:space="preserve">linear regression models </w:t>
      </w:r>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w:t>
      </w:r>
      <w:r w:rsidR="00A96A95">
        <w:rPr>
          <w:rFonts w:ascii="Times New Roman" w:hAnsi="Times New Roman" w:cs="Times New Roman"/>
          <w:sz w:val="24"/>
          <w:szCs w:val="24"/>
        </w:rPr>
        <w:t>5</w:t>
      </w:r>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may be 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significance</w:t>
      </w:r>
      <w:r w:rsidR="000A0FE4">
        <w:rPr>
          <w:rFonts w:ascii="Times New Roman" w:hAnsi="Times New Roman" w:cs="Times New Roman"/>
          <w:sz w:val="24"/>
          <w:szCs w:val="24"/>
        </w:rPr>
        <w:t xml:space="preserve"> at </w:t>
      </w:r>
      <w:r w:rsidR="000A0FE4">
        <w:rPr>
          <w:rFonts w:ascii="Times New Roman" w:hAnsi="Times New Roman" w:cs="Times New Roman"/>
          <w:i/>
          <w:iCs/>
          <w:sz w:val="24"/>
          <w:szCs w:val="24"/>
        </w:rPr>
        <w:t>P</w:t>
      </w:r>
      <w:r w:rsidR="00A11381">
        <w:rPr>
          <w:rFonts w:ascii="Times New Roman" w:hAnsi="Times New Roman" w:cs="Times New Roman"/>
          <w:i/>
          <w:iCs/>
          <w:sz w:val="24"/>
          <w:szCs w:val="24"/>
        </w:rPr>
        <w:t xml:space="preserve"> </w:t>
      </w:r>
      <w:r w:rsidR="00A11381" w:rsidRPr="00BF65EE">
        <w:rPr>
          <w:rFonts w:ascii="Times New Roman" w:hAnsi="Times New Roman" w:cs="Times New Roman"/>
          <w:sz w:val="24"/>
          <w:szCs w:val="24"/>
        </w:rPr>
        <w:t>≤0.05</w:t>
      </w:r>
      <w:r w:rsidR="004B3E55" w:rsidRPr="004B3E55">
        <w:rPr>
          <w:rFonts w:ascii="Times New Roman" w:hAnsi="Times New Roman" w:cs="Times New Roman"/>
          <w:sz w:val="24"/>
          <w:szCs w:val="24"/>
        </w:rPr>
        <w:t xml:space="preserve">, possibly due to small sample size. </w:t>
      </w:r>
    </w:p>
    <w:p w14:paraId="190C8447" w14:textId="1EBBBFFC"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depth of bedding in stalls for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and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herds was unconditionally associated with multiple udder health outcomes</w:t>
      </w:r>
      <w:r w:rsidR="00480F5B" w:rsidRPr="00604EDE">
        <w:rPr>
          <w:rFonts w:ascii="Times New Roman" w:hAnsi="Times New Roman" w:cs="Times New Roman"/>
          <w:sz w:val="24"/>
          <w:szCs w:val="24"/>
        </w:rPr>
        <w:t xml:space="preserve">. </w:t>
      </w:r>
      <w:r w:rsidR="00215413">
        <w:rPr>
          <w:rFonts w:ascii="Times New Roman" w:hAnsi="Times New Roman" w:cs="Times New Roman"/>
          <w:sz w:val="24"/>
          <w:szCs w:val="24"/>
        </w:rPr>
        <w:t>A</w:t>
      </w:r>
      <w:r w:rsidRPr="00604EDE">
        <w:rPr>
          <w:rFonts w:ascii="Times New Roman" w:hAnsi="Times New Roman" w:cs="Times New Roman"/>
          <w:sz w:val="24"/>
          <w:szCs w:val="24"/>
        </w:rPr>
        <w:t>s the depth of bedding in</w:t>
      </w:r>
      <w:r w:rsidR="00215413">
        <w:rPr>
          <w:rFonts w:ascii="Times New Roman" w:hAnsi="Times New Roman" w:cs="Times New Roman"/>
          <w:sz w:val="24"/>
          <w:szCs w:val="24"/>
        </w:rPr>
        <w:t xml:space="preserve"> </w:t>
      </w:r>
      <w:proofErr w:type="spellStart"/>
      <w:r w:rsidR="00215413">
        <w:rPr>
          <w:rFonts w:ascii="Times New Roman" w:hAnsi="Times New Roman" w:cs="Times New Roman"/>
          <w:sz w:val="24"/>
          <w:szCs w:val="24"/>
        </w:rPr>
        <w:t>freestall</w:t>
      </w:r>
      <w:proofErr w:type="spellEnd"/>
      <w:r w:rsidR="00215413">
        <w:rPr>
          <w:rFonts w:ascii="Times New Roman" w:hAnsi="Times New Roman" w:cs="Times New Roman"/>
          <w:sz w:val="24"/>
          <w:szCs w:val="24"/>
        </w:rPr>
        <w:t xml:space="preserve"> and </w:t>
      </w:r>
      <w:proofErr w:type="spellStart"/>
      <w:r w:rsidR="00215413">
        <w:rPr>
          <w:rFonts w:ascii="Times New Roman" w:hAnsi="Times New Roman" w:cs="Times New Roman"/>
          <w:sz w:val="24"/>
          <w:szCs w:val="24"/>
        </w:rPr>
        <w:t>tiestall</w:t>
      </w:r>
      <w:proofErr w:type="spellEnd"/>
      <w:r w:rsidR="00215413">
        <w:rPr>
          <w:rFonts w:ascii="Times New Roman" w:hAnsi="Times New Roman" w:cs="Times New Roman"/>
          <w:sz w:val="24"/>
          <w:szCs w:val="24"/>
        </w:rPr>
        <w:t xml:space="preserve"> herds </w:t>
      </w:r>
      <w:r w:rsidRPr="00604EDE">
        <w:rPr>
          <w:rFonts w:ascii="Times New Roman" w:hAnsi="Times New Roman" w:cs="Times New Roman"/>
          <w:sz w:val="24"/>
          <w:szCs w:val="24"/>
        </w:rPr>
        <w:t>increased,</w:t>
      </w:r>
      <w:r w:rsidR="00CE219F">
        <w:rPr>
          <w:rFonts w:ascii="Times New Roman" w:hAnsi="Times New Roman" w:cs="Times New Roman"/>
          <w:sz w:val="24"/>
          <w:szCs w:val="24"/>
        </w:rPr>
        <w:t xml:space="preserve"> multiple</w:t>
      </w:r>
      <w:r w:rsidRPr="00604EDE">
        <w:rPr>
          <w:rFonts w:ascii="Times New Roman" w:hAnsi="Times New Roman" w:cs="Times New Roman"/>
          <w:sz w:val="24"/>
          <w:szCs w:val="24"/>
        </w:rPr>
        <w:t xml:space="preserve"> udder health measures improved</w:t>
      </w:r>
      <w:r w:rsidR="00CE219F">
        <w:rPr>
          <w:rFonts w:ascii="Times New Roman" w:hAnsi="Times New Roman" w:cs="Times New Roman"/>
          <w:sz w:val="24"/>
          <w:szCs w:val="24"/>
        </w:rPr>
        <w:t>, including</w:t>
      </w:r>
      <w:r w:rsidRPr="00604EDE">
        <w:rPr>
          <w:rFonts w:ascii="Times New Roman" w:hAnsi="Times New Roman" w:cs="Times New Roman"/>
          <w:sz w:val="24"/>
          <w:szCs w:val="24"/>
        </w:rPr>
        <w:t xml:space="preserve"> 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r w:rsidR="00651DC6">
        <w:rPr>
          <w:rFonts w:ascii="Times New Roman" w:hAnsi="Times New Roman" w:cs="Times New Roman"/>
          <w:sz w:val="24"/>
          <w:szCs w:val="24"/>
        </w:rPr>
        <w:t>BT</w:t>
      </w:r>
      <w:r w:rsidRPr="00BA7C1B">
        <w:rPr>
          <w:rFonts w:ascii="Times New Roman" w:hAnsi="Times New Roman" w:cs="Times New Roman"/>
          <w:sz w:val="24"/>
          <w:szCs w:val="24"/>
        </w:rPr>
        <w:t>SCC</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proofErr w:type="gramStart"/>
      <w:r w:rsidR="00331826" w:rsidRPr="0090022E">
        <w:rPr>
          <w:rFonts w:ascii="Times New Roman" w:hAnsi="Times New Roman" w:cs="Times New Roman"/>
          <w:sz w:val="24"/>
          <w:szCs w:val="24"/>
        </w:rPr>
        <w:t>deeply-bedded</w:t>
      </w:r>
      <w:proofErr w:type="gramEnd"/>
      <w:r w:rsidR="00331826" w:rsidRPr="0090022E">
        <w:rPr>
          <w:rFonts w:ascii="Times New Roman" w:hAnsi="Times New Roman" w:cs="Times New Roman"/>
          <w:sz w:val="24"/>
          <w:szCs w:val="24"/>
        </w:rPr>
        <w:t xml:space="preserve"> stalls</w:t>
      </w:r>
      <w:r w:rsidR="00331826">
        <w:rPr>
          <w:rFonts w:ascii="Times New Roman" w:hAnsi="Times New Roman" w:cs="Times New Roman"/>
          <w:sz w:val="24"/>
          <w:szCs w:val="24"/>
        </w:rPr>
        <w:t xml:space="preserve"> plus </w:t>
      </w:r>
      <w:r w:rsidR="00331826" w:rsidRPr="0090022E">
        <w:rPr>
          <w:rFonts w:ascii="Times New Roman" w:hAnsi="Times New Roman" w:cs="Times New Roman"/>
          <w:sz w:val="24"/>
          <w:szCs w:val="24"/>
        </w:rPr>
        <w:t>bedded pack</w:t>
      </w:r>
      <w:r w:rsidR="00331826">
        <w:rPr>
          <w:rFonts w:ascii="Times New Roman" w:hAnsi="Times New Roman" w:cs="Times New Roman"/>
          <w:sz w:val="24"/>
          <w:szCs w:val="24"/>
        </w:rPr>
        <w:t xml:space="preserve"> 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 xml:space="preserve">to herds that had stalls </w:t>
      </w:r>
      <w:r w:rsidR="003F124F" w:rsidRPr="00604EDE">
        <w:rPr>
          <w:rFonts w:ascii="Times New Roman" w:hAnsi="Times New Roman" w:cs="Times New Roman"/>
          <w:sz w:val="24"/>
          <w:szCs w:val="24"/>
        </w:rPr>
        <w:lastRenderedPageBreak/>
        <w:t>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w:t>
      </w:r>
      <w:r w:rsidR="00651DC6">
        <w:rPr>
          <w:rFonts w:ascii="Times New Roman" w:hAnsi="Times New Roman" w:cs="Times New Roman"/>
          <w:sz w:val="24"/>
          <w:szCs w:val="24"/>
        </w:rPr>
        <w:t>BT</w:t>
      </w:r>
      <w:r w:rsidR="002C1134" w:rsidRPr="00BA7C1B">
        <w:rPr>
          <w:rFonts w:ascii="Times New Roman" w:hAnsi="Times New Roman" w:cs="Times New Roman"/>
          <w:sz w:val="24"/>
          <w:szCs w:val="24"/>
        </w:rPr>
        <w:t>SCC</w:t>
      </w:r>
      <w:r w:rsidR="002C1134">
        <w:rPr>
          <w:rFonts w:ascii="Times New Roman" w:hAnsi="Times New Roman" w:cs="Times New Roman"/>
          <w:sz w:val="24"/>
          <w:szCs w:val="24"/>
        </w:rPr>
        <w:t>.</w:t>
      </w:r>
    </w:p>
    <w:p w14:paraId="7415AC25" w14:textId="2159C3FF"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proofErr w:type="gramStart"/>
      <w:r w:rsidR="00541943">
        <w:rPr>
          <w:rFonts w:ascii="Times New Roman" w:hAnsi="Times New Roman" w:cs="Times New Roman"/>
          <w:sz w:val="24"/>
          <w:szCs w:val="24"/>
        </w:rPr>
        <w:t>were</w:t>
      </w:r>
      <w:proofErr w:type="gramEnd"/>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0062353C">
        <w:rPr>
          <w:rFonts w:ascii="Times New Roman" w:hAnsi="Times New Roman" w:cs="Times New Roman"/>
          <w:sz w:val="24"/>
          <w:szCs w:val="24"/>
        </w:rPr>
        <w:t xml:space="preserve"> </w:t>
      </w:r>
      <w:r w:rsidR="008229C9">
        <w:rPr>
          <w:rFonts w:ascii="Times New Roman" w:hAnsi="Times New Roman" w:cs="Times New Roman"/>
          <w:sz w:val="24"/>
          <w:szCs w:val="24"/>
        </w:rPr>
        <w:t xml:space="preserve">and </w:t>
      </w:r>
      <w:r w:rsidR="001E1DEF">
        <w:rPr>
          <w:rFonts w:ascii="Times New Roman" w:hAnsi="Times New Roman" w:cs="Times New Roman"/>
          <w:sz w:val="24"/>
          <w:szCs w:val="24"/>
        </w:rPr>
        <w:t>BT</w:t>
      </w:r>
      <w:r w:rsidR="008229C9" w:rsidRPr="00BA7C1B">
        <w:rPr>
          <w:rFonts w:ascii="Times New Roman" w:hAnsi="Times New Roman" w:cs="Times New Roman"/>
          <w:sz w:val="24"/>
          <w:szCs w:val="24"/>
        </w:rPr>
        <w:t>SCC</w:t>
      </w:r>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t>chronSC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both parenteral supplementation of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a</w:t>
      </w:r>
      <w:r w:rsidR="007E03AE">
        <w:rPr>
          <w:rFonts w:ascii="Times New Roman" w:hAnsi="Times New Roman" w:cs="Times New Roman"/>
          <w:sz w:val="24"/>
          <w:szCs w:val="24"/>
        </w:rPr>
        <w:t>n OMRI-listed</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3A6F20">
        <w:rPr>
          <w:rFonts w:ascii="Times New Roman" w:hAnsi="Times New Roman" w:cs="Times New Roman"/>
          <w:sz w:val="24"/>
          <w:szCs w:val="24"/>
        </w:rPr>
        <w:t xml:space="preserve"> and higher STD</w:t>
      </w:r>
      <w:r w:rsidR="0005166A">
        <w:rPr>
          <w:rFonts w:ascii="Times New Roman" w:hAnsi="Times New Roman" w:cs="Times New Roman"/>
          <w:sz w:val="24"/>
          <w:szCs w:val="24"/>
        </w:rPr>
        <w:t xml:space="preserve"> </w:t>
      </w:r>
      <w:r w:rsidR="003A6F20">
        <w:rPr>
          <w:rFonts w:ascii="Times New Roman" w:hAnsi="Times New Roman" w:cs="Times New Roman"/>
          <w:sz w:val="24"/>
          <w:szCs w:val="24"/>
        </w:rPr>
        <w:t>150-</w:t>
      </w:r>
      <w:r w:rsidR="0005166A">
        <w:rPr>
          <w:rFonts w:ascii="Times New Roman" w:hAnsi="Times New Roman" w:cs="Times New Roman"/>
          <w:sz w:val="24"/>
          <w:szCs w:val="24"/>
        </w:rPr>
        <w:t xml:space="preserve">day </w:t>
      </w:r>
      <w:r w:rsidR="003A6F20">
        <w:rPr>
          <w:rFonts w:ascii="Times New Roman" w:hAnsi="Times New Roman" w:cs="Times New Roman"/>
          <w:sz w:val="24"/>
          <w:szCs w:val="24"/>
        </w:rPr>
        <w:t>milk</w:t>
      </w:r>
      <w:r w:rsidR="003E7A6C">
        <w:rPr>
          <w:rFonts w:ascii="Times New Roman" w:hAnsi="Times New Roman" w:cs="Times New Roman"/>
          <w:sz w:val="24"/>
          <w:szCs w:val="24"/>
        </w:rPr>
        <w:t>.</w:t>
      </w:r>
    </w:p>
    <w:p w14:paraId="00E24436" w14:textId="48CE3160" w:rsidR="004E382B" w:rsidRPr="00604EDE" w:rsidRDefault="008A5E20" w:rsidP="006E592D">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Both udder hygiene outcomes were unconditionally associated with the same predictors, </w:t>
      </w:r>
      <w:r w:rsidR="00191CBB">
        <w:rPr>
          <w:rFonts w:ascii="Times New Roman" w:hAnsi="Times New Roman" w:cs="Times New Roman"/>
          <w:sz w:val="24"/>
          <w:szCs w:val="24"/>
        </w:rPr>
        <w:t>most</w:t>
      </w:r>
      <w:r w:rsidR="00191C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of which were related to the depth of bedding for cows. For herds using a bedded pack, deeper bedding was </w:t>
      </w:r>
      <w:r w:rsidR="00D715F3" w:rsidRPr="00604EDE">
        <w:rPr>
          <w:rFonts w:ascii="Times New Roman" w:hAnsi="Times New Roman" w:cs="Times New Roman"/>
          <w:sz w:val="24"/>
          <w:szCs w:val="24"/>
        </w:rPr>
        <w:t xml:space="preserve">associated with </w:t>
      </w:r>
      <w:r w:rsidR="003033F3">
        <w:rPr>
          <w:rFonts w:ascii="Times New Roman" w:hAnsi="Times New Roman" w:cs="Times New Roman"/>
          <w:sz w:val="24"/>
          <w:szCs w:val="24"/>
        </w:rPr>
        <w:t>lower average hygiene scores</w:t>
      </w:r>
      <w:r w:rsidR="0014452C">
        <w:rPr>
          <w:rFonts w:ascii="Times New Roman" w:hAnsi="Times New Roman" w:cs="Times New Roman"/>
          <w:sz w:val="24"/>
          <w:szCs w:val="24"/>
        </w:rPr>
        <w:t xml:space="preserve"> </w:t>
      </w:r>
      <w:r w:rsidR="003033F3">
        <w:rPr>
          <w:rFonts w:ascii="Times New Roman" w:hAnsi="Times New Roman" w:cs="Times New Roman"/>
          <w:sz w:val="24"/>
          <w:szCs w:val="24"/>
        </w:rPr>
        <w:t xml:space="preserve">and </w:t>
      </w:r>
      <w:r w:rsidR="00CD0C9D">
        <w:rPr>
          <w:rFonts w:ascii="Times New Roman" w:hAnsi="Times New Roman" w:cs="Times New Roman"/>
          <w:sz w:val="24"/>
          <w:szCs w:val="24"/>
        </w:rPr>
        <w:t>lower</w:t>
      </w:r>
      <w:r w:rsidR="00CD0C9D" w:rsidRPr="00CD0C9D">
        <w:t xml:space="preserve"> </w:t>
      </w:r>
      <w:r w:rsidR="00CD0C9D" w:rsidRPr="00CD0C9D">
        <w:rPr>
          <w:rFonts w:ascii="Times New Roman" w:hAnsi="Times New Roman" w:cs="Times New Roman"/>
          <w:sz w:val="24"/>
          <w:szCs w:val="24"/>
        </w:rPr>
        <w:t>proportion of dirty udders</w:t>
      </w:r>
      <w:r w:rsidRPr="00604EDE">
        <w:rPr>
          <w:rFonts w:ascii="Times New Roman" w:hAnsi="Times New Roman" w:cs="Times New Roman"/>
          <w:sz w:val="24"/>
          <w:szCs w:val="24"/>
        </w:rPr>
        <w:t xml:space="preserve">. </w:t>
      </w:r>
      <w:r w:rsidR="0090022E" w:rsidRPr="0090022E">
        <w:rPr>
          <w:rFonts w:ascii="Times New Roman" w:hAnsi="Times New Roman" w:cs="Times New Roman"/>
          <w:sz w:val="24"/>
          <w:szCs w:val="24"/>
        </w:rPr>
        <w:t>Farms with cows housed on some type of deep bedding (</w:t>
      </w:r>
      <w:r w:rsidR="00CD0C9D">
        <w:rPr>
          <w:rFonts w:ascii="Times New Roman" w:hAnsi="Times New Roman" w:cs="Times New Roman"/>
          <w:sz w:val="24"/>
          <w:szCs w:val="24"/>
        </w:rPr>
        <w:t>i.e.</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grouping</w:t>
      </w:r>
      <w:r w:rsidR="00B81594">
        <w:rPr>
          <w:rFonts w:ascii="Times New Roman" w:hAnsi="Times New Roman" w:cs="Times New Roman"/>
          <w:sz w:val="24"/>
          <w:szCs w:val="24"/>
        </w:rPr>
        <w:t xml:space="preserve"> all herds reporting </w:t>
      </w:r>
      <w:proofErr w:type="gramStart"/>
      <w:r w:rsidR="0090022E" w:rsidRPr="0090022E">
        <w:rPr>
          <w:rFonts w:ascii="Times New Roman" w:hAnsi="Times New Roman" w:cs="Times New Roman"/>
          <w:sz w:val="24"/>
          <w:szCs w:val="24"/>
        </w:rPr>
        <w:t>deeply-bedded</w:t>
      </w:r>
      <w:proofErr w:type="gramEnd"/>
      <w:r w:rsidR="0090022E" w:rsidRPr="0090022E">
        <w:rPr>
          <w:rFonts w:ascii="Times New Roman" w:hAnsi="Times New Roman" w:cs="Times New Roman"/>
          <w:sz w:val="24"/>
          <w:szCs w:val="24"/>
        </w:rPr>
        <w:t xml:space="preserve"> stalls</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 xml:space="preserve">plus </w:t>
      </w:r>
      <w:r w:rsidR="0090022E" w:rsidRPr="0090022E">
        <w:rPr>
          <w:rFonts w:ascii="Times New Roman" w:hAnsi="Times New Roman" w:cs="Times New Roman"/>
          <w:sz w:val="24"/>
          <w:szCs w:val="24"/>
        </w:rPr>
        <w:t>bedded pack</w:t>
      </w:r>
      <w:r w:rsidR="009D1552">
        <w:rPr>
          <w:rFonts w:ascii="Times New Roman" w:hAnsi="Times New Roman" w:cs="Times New Roman"/>
          <w:sz w:val="24"/>
          <w:szCs w:val="24"/>
        </w:rPr>
        <w:t xml:space="preserve"> herds</w:t>
      </w:r>
      <w:r w:rsidR="0090022E" w:rsidRPr="0090022E">
        <w:rPr>
          <w:rFonts w:ascii="Times New Roman" w:hAnsi="Times New Roman" w:cs="Times New Roman"/>
          <w:sz w:val="24"/>
          <w:szCs w:val="24"/>
        </w:rPr>
        <w:t xml:space="preserve">) </w:t>
      </w:r>
      <w:r w:rsidR="001274F2">
        <w:rPr>
          <w:rFonts w:ascii="Times New Roman" w:hAnsi="Times New Roman" w:cs="Times New Roman"/>
          <w:sz w:val="24"/>
          <w:szCs w:val="24"/>
        </w:rPr>
        <w:t xml:space="preserve">had numerically </w:t>
      </w:r>
      <w:r w:rsidR="0090022E" w:rsidRPr="0090022E">
        <w:rPr>
          <w:rFonts w:ascii="Times New Roman" w:hAnsi="Times New Roman" w:cs="Times New Roman"/>
          <w:sz w:val="24"/>
          <w:szCs w:val="24"/>
        </w:rPr>
        <w:t>lower av</w:t>
      </w:r>
      <w:ins w:id="454" w:author="Caitlin Jeffrey" w:date="2023-11-20T09:33:00Z">
        <w:r w:rsidR="00654C63">
          <w:rPr>
            <w:rFonts w:ascii="Times New Roman" w:hAnsi="Times New Roman" w:cs="Times New Roman"/>
            <w:sz w:val="24"/>
            <w:szCs w:val="24"/>
          </w:rPr>
          <w:t>erage</w:t>
        </w:r>
      </w:ins>
      <w:del w:id="455" w:author="Caitlin Jeffrey" w:date="2023-11-20T09:33:00Z">
        <w:r w:rsidR="00066F4A" w:rsidDel="00654C63">
          <w:rPr>
            <w:rFonts w:ascii="Times New Roman" w:hAnsi="Times New Roman" w:cs="Times New Roman"/>
            <w:sz w:val="24"/>
            <w:szCs w:val="24"/>
          </w:rPr>
          <w:delText>g.</w:delText>
        </w:r>
      </w:del>
      <w:r w:rsidR="00066F4A">
        <w:rPr>
          <w:rFonts w:ascii="Times New Roman" w:hAnsi="Times New Roman" w:cs="Times New Roman"/>
          <w:sz w:val="24"/>
          <w:szCs w:val="24"/>
        </w:rPr>
        <w:t xml:space="preserve"> udder</w:t>
      </w:r>
      <w:r w:rsidR="0090022E" w:rsidRPr="0090022E">
        <w:rPr>
          <w:rFonts w:ascii="Times New Roman" w:hAnsi="Times New Roman" w:cs="Times New Roman"/>
          <w:sz w:val="24"/>
          <w:szCs w:val="24"/>
        </w:rPr>
        <w:t xml:space="preserve"> hygiene scores and prop</w:t>
      </w:r>
      <w:r w:rsidR="00066F4A">
        <w:rPr>
          <w:rFonts w:ascii="Times New Roman" w:hAnsi="Times New Roman" w:cs="Times New Roman"/>
          <w:sz w:val="24"/>
          <w:szCs w:val="24"/>
        </w:rPr>
        <w:t xml:space="preserve">. </w:t>
      </w:r>
      <w:r w:rsidR="0090022E" w:rsidRPr="0090022E">
        <w:rPr>
          <w:rFonts w:ascii="Times New Roman" w:hAnsi="Times New Roman" w:cs="Times New Roman"/>
          <w:sz w:val="24"/>
          <w:szCs w:val="24"/>
        </w:rPr>
        <w:t>dirty udders</w:t>
      </w:r>
      <w:r w:rsidR="00BF5433">
        <w:rPr>
          <w:rFonts w:ascii="Times New Roman" w:hAnsi="Times New Roman" w:cs="Times New Roman"/>
          <w:sz w:val="24"/>
          <w:szCs w:val="24"/>
        </w:rPr>
        <w:t xml:space="preserve"> compared to</w:t>
      </w:r>
      <w:r w:rsidR="0090022E" w:rsidRPr="0090022E">
        <w:rPr>
          <w:rFonts w:ascii="Times New Roman" w:hAnsi="Times New Roman" w:cs="Times New Roman"/>
          <w:sz w:val="24"/>
          <w:szCs w:val="24"/>
        </w:rPr>
        <w:t xml:space="preserve"> cows on stalls with bedding o</w:t>
      </w:r>
      <w:r w:rsidR="00C40407">
        <w:rPr>
          <w:rFonts w:ascii="Times New Roman" w:hAnsi="Times New Roman" w:cs="Times New Roman"/>
          <w:sz w:val="24"/>
          <w:szCs w:val="24"/>
        </w:rPr>
        <w:t>ver</w:t>
      </w:r>
      <w:r w:rsidR="0090022E" w:rsidRPr="0090022E">
        <w:rPr>
          <w:rFonts w:ascii="Times New Roman" w:hAnsi="Times New Roman" w:cs="Times New Roman"/>
          <w:sz w:val="24"/>
          <w:szCs w:val="24"/>
        </w:rPr>
        <w:t xml:space="preserve"> a mattress or concrete surface. </w:t>
      </w:r>
      <w:r w:rsidR="005B49B5">
        <w:rPr>
          <w:rFonts w:ascii="Times New Roman" w:hAnsi="Times New Roman" w:cs="Times New Roman"/>
          <w:sz w:val="24"/>
          <w:szCs w:val="24"/>
        </w:rPr>
        <w:t xml:space="preserve">For the fifteen </w:t>
      </w:r>
      <w:r w:rsidR="0057302D">
        <w:rPr>
          <w:rFonts w:ascii="Times New Roman" w:hAnsi="Times New Roman" w:cs="Times New Roman"/>
          <w:sz w:val="24"/>
          <w:szCs w:val="24"/>
        </w:rPr>
        <w:t>farms reporting bedding depth in stalls, i</w:t>
      </w:r>
      <w:r w:rsidR="00DA02AB" w:rsidRPr="00DA02AB">
        <w:rPr>
          <w:rFonts w:ascii="Times New Roman" w:hAnsi="Times New Roman" w:cs="Times New Roman"/>
          <w:sz w:val="24"/>
          <w:szCs w:val="24"/>
        </w:rPr>
        <w:t>ncreas</w:t>
      </w:r>
      <w:r w:rsidR="0057302D">
        <w:rPr>
          <w:rFonts w:ascii="Times New Roman" w:hAnsi="Times New Roman" w:cs="Times New Roman"/>
          <w:sz w:val="24"/>
          <w:szCs w:val="24"/>
        </w:rPr>
        <w:t xml:space="preserve">ed </w:t>
      </w:r>
      <w:r w:rsidR="00DA02AB" w:rsidRPr="00DA02AB">
        <w:rPr>
          <w:rFonts w:ascii="Times New Roman" w:hAnsi="Times New Roman" w:cs="Times New Roman"/>
          <w:sz w:val="24"/>
          <w:szCs w:val="24"/>
        </w:rPr>
        <w:t xml:space="preserve">bedding depth </w:t>
      </w:r>
      <w:r w:rsidR="000556EC">
        <w:rPr>
          <w:rFonts w:ascii="Times New Roman" w:hAnsi="Times New Roman" w:cs="Times New Roman"/>
          <w:sz w:val="24"/>
          <w:szCs w:val="24"/>
        </w:rPr>
        <w:t xml:space="preserve">was associated with </w:t>
      </w:r>
      <w:r w:rsidR="00DA02AB" w:rsidRPr="00DA02AB">
        <w:rPr>
          <w:rFonts w:ascii="Times New Roman" w:hAnsi="Times New Roman" w:cs="Times New Roman"/>
          <w:sz w:val="24"/>
          <w:szCs w:val="24"/>
        </w:rPr>
        <w:t xml:space="preserve">lower mean udder hygiene score and </w:t>
      </w:r>
      <w:r w:rsidR="000556EC">
        <w:rPr>
          <w:rFonts w:ascii="Times New Roman" w:hAnsi="Times New Roman" w:cs="Times New Roman"/>
          <w:sz w:val="24"/>
          <w:szCs w:val="24"/>
        </w:rPr>
        <w:t xml:space="preserve">a numerically </w:t>
      </w:r>
      <w:r w:rsidR="00F97D44">
        <w:rPr>
          <w:rFonts w:ascii="Times New Roman" w:hAnsi="Times New Roman" w:cs="Times New Roman"/>
          <w:sz w:val="24"/>
          <w:szCs w:val="24"/>
        </w:rPr>
        <w:t xml:space="preserve">lower </w:t>
      </w:r>
      <w:r w:rsidR="00DA02AB" w:rsidRPr="00DA02AB">
        <w:rPr>
          <w:rFonts w:ascii="Times New Roman" w:hAnsi="Times New Roman" w:cs="Times New Roman"/>
          <w:sz w:val="24"/>
          <w:szCs w:val="24"/>
        </w:rPr>
        <w:t>proportion of dirty udders.</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r w:rsidRPr="00604EDE">
        <w:rPr>
          <w:rFonts w:ascii="Times New Roman" w:hAnsi="Times New Roman" w:cs="Times New Roman"/>
          <w:b/>
          <w:sz w:val="24"/>
          <w:szCs w:val="24"/>
        </w:rPr>
        <w:t>Discussion</w:t>
      </w:r>
    </w:p>
    <w:p w14:paraId="2E422F1C" w14:textId="767725AC" w:rsidR="00162E2E" w:rsidRDefault="00D9305D" w:rsidP="00506016">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w:t>
      </w:r>
      <w:ins w:id="456" w:author="Caitlin Jeffrey" w:date="2023-11-22T15:10:00Z">
        <w:r w:rsidR="00C2408B">
          <w:rPr>
            <w:rFonts w:ascii="Times New Roman" w:hAnsi="Times New Roman" w:cs="Times New Roman"/>
            <w:sz w:val="24"/>
            <w:szCs w:val="24"/>
          </w:rPr>
          <w:t xml:space="preserve">is </w:t>
        </w:r>
      </w:ins>
      <w:del w:id="457" w:author="Caitlin Jeffrey" w:date="2023-11-22T15:10:00Z">
        <w:r w:rsidRPr="006E3AEC" w:rsidDel="00C2408B">
          <w:rPr>
            <w:rFonts w:ascii="Times New Roman" w:hAnsi="Times New Roman" w:cs="Times New Roman"/>
            <w:sz w:val="24"/>
            <w:szCs w:val="24"/>
          </w:rPr>
          <w:delText xml:space="preserve">e current </w:delText>
        </w:r>
      </w:del>
      <w:r w:rsidRPr="006E3AEC">
        <w:rPr>
          <w:rFonts w:ascii="Times New Roman" w:hAnsi="Times New Roman" w:cs="Times New Roman"/>
          <w:sz w:val="24"/>
          <w:szCs w:val="24"/>
        </w:rPr>
        <w:t>work presents the results of our observational study exploring</w:t>
      </w:r>
      <w:r w:rsidR="00E26D7C">
        <w:rPr>
          <w:rFonts w:ascii="Times New Roman" w:hAnsi="Times New Roman" w:cs="Times New Roman"/>
          <w:sz w:val="24"/>
          <w:szCs w:val="24"/>
        </w:rPr>
        <w:t xml:space="preserve"> the relationship between facility type and</w:t>
      </w:r>
      <w:r w:rsidRPr="006E3AEC">
        <w:rPr>
          <w:rFonts w:ascii="Times New Roman" w:hAnsi="Times New Roman" w:cs="Times New Roman"/>
          <w:sz w:val="24"/>
          <w:szCs w:val="24"/>
        </w:rPr>
        <w:t xml:space="preserve"> udder health and hygiene metrics, </w:t>
      </w:r>
      <w:r w:rsidR="00E26D7C">
        <w:rPr>
          <w:rFonts w:ascii="Times New Roman" w:hAnsi="Times New Roman" w:cs="Times New Roman"/>
          <w:sz w:val="24"/>
          <w:szCs w:val="24"/>
        </w:rPr>
        <w:t xml:space="preserve">BTM </w:t>
      </w:r>
      <w:r w:rsidRPr="006E3AEC">
        <w:rPr>
          <w:rFonts w:ascii="Times New Roman" w:hAnsi="Times New Roman" w:cs="Times New Roman"/>
          <w:sz w:val="24"/>
          <w:szCs w:val="24"/>
        </w:rPr>
        <w:t>quality</w:t>
      </w:r>
      <w:r w:rsidR="00E26D7C">
        <w:rPr>
          <w:rFonts w:ascii="Times New Roman" w:hAnsi="Times New Roman" w:cs="Times New Roman"/>
          <w:sz w:val="24"/>
          <w:szCs w:val="24"/>
        </w:rPr>
        <w:t xml:space="preserve"> (SCC</w:t>
      </w:r>
      <w:r w:rsidRPr="006E3AEC">
        <w:rPr>
          <w:rFonts w:ascii="Times New Roman" w:hAnsi="Times New Roman" w:cs="Times New Roman"/>
          <w:sz w:val="24"/>
          <w:szCs w:val="24"/>
        </w:rPr>
        <w:t xml:space="preserve"> and </w:t>
      </w:r>
      <w:r w:rsidR="00E26D7C">
        <w:rPr>
          <w:rFonts w:ascii="Times New Roman" w:hAnsi="Times New Roman" w:cs="Times New Roman"/>
          <w:sz w:val="24"/>
          <w:szCs w:val="24"/>
        </w:rPr>
        <w:lastRenderedPageBreak/>
        <w:t>microbiology), and milk production</w:t>
      </w:r>
      <w:r>
        <w:rPr>
          <w:rFonts w:ascii="Times New Roman" w:hAnsi="Times New Roman" w:cs="Times New Roman"/>
          <w:sz w:val="24"/>
          <w:szCs w:val="24"/>
        </w:rPr>
        <w:t xml:space="preserve"> on organic dairy farms in Vermont.</w:t>
      </w:r>
      <w:r w:rsidR="00D51C10" w:rsidRP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The current study is to the authors’ knowledge the first direct comparison of </w:t>
      </w:r>
      <w:r w:rsidR="00D51C10">
        <w:rPr>
          <w:rFonts w:ascii="Times New Roman" w:hAnsi="Times New Roman" w:cs="Times New Roman"/>
          <w:sz w:val="24"/>
          <w:szCs w:val="24"/>
        </w:rPr>
        <w:t>milk quality</w:t>
      </w:r>
      <w:r w:rsidR="009C1BB6">
        <w:rPr>
          <w:rFonts w:ascii="Times New Roman" w:hAnsi="Times New Roman" w:cs="Times New Roman"/>
          <w:sz w:val="24"/>
          <w:szCs w:val="24"/>
        </w:rPr>
        <w:t>, udder health</w:t>
      </w:r>
      <w:r w:rsidR="00D51C10">
        <w:rPr>
          <w:rFonts w:ascii="Times New Roman" w:hAnsi="Times New Roman" w:cs="Times New Roman"/>
          <w:sz w:val="24"/>
          <w:szCs w:val="24"/>
        </w:rPr>
        <w:t xml:space="preserve"> and udder hygiene on </w:t>
      </w:r>
      <w:r w:rsidR="00D51C10" w:rsidRPr="00C30348">
        <w:rPr>
          <w:rFonts w:ascii="Times New Roman" w:hAnsi="Times New Roman" w:cs="Times New Roman"/>
          <w:sz w:val="24"/>
          <w:szCs w:val="24"/>
        </w:rPr>
        <w:t>bedded pack</w:t>
      </w:r>
      <w:r w:rsidR="00D51C10">
        <w:rPr>
          <w:rFonts w:ascii="Times New Roman" w:hAnsi="Times New Roman" w:cs="Times New Roman"/>
          <w:sz w:val="24"/>
          <w:szCs w:val="24"/>
        </w:rPr>
        <w:t xml:space="preserve"> farms</w:t>
      </w:r>
      <w:r w:rsidR="00D51C10" w:rsidRPr="00C30348">
        <w:rPr>
          <w:rFonts w:ascii="Times New Roman" w:hAnsi="Times New Roman" w:cs="Times New Roman"/>
          <w:sz w:val="24"/>
          <w:szCs w:val="24"/>
        </w:rPr>
        <w:t xml:space="preserve"> to both </w:t>
      </w:r>
      <w:proofErr w:type="spellStart"/>
      <w:r w:rsidR="00D51C10" w:rsidRPr="00C30348">
        <w:rPr>
          <w:rFonts w:ascii="Times New Roman" w:hAnsi="Times New Roman" w:cs="Times New Roman"/>
          <w:sz w:val="24"/>
          <w:szCs w:val="24"/>
        </w:rPr>
        <w:t>tiestall</w:t>
      </w:r>
      <w:proofErr w:type="spellEnd"/>
      <w:r w:rsid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and </w:t>
      </w:r>
      <w:proofErr w:type="spellStart"/>
      <w:r w:rsidR="00D51C10" w:rsidRPr="00C30348">
        <w:rPr>
          <w:rFonts w:ascii="Times New Roman" w:hAnsi="Times New Roman" w:cs="Times New Roman"/>
          <w:sz w:val="24"/>
          <w:szCs w:val="24"/>
        </w:rPr>
        <w:t>freestall</w:t>
      </w:r>
      <w:proofErr w:type="spellEnd"/>
      <w:r w:rsidR="00D51C10" w:rsidRPr="00C30348">
        <w:rPr>
          <w:rFonts w:ascii="Times New Roman" w:hAnsi="Times New Roman" w:cs="Times New Roman"/>
          <w:sz w:val="24"/>
          <w:szCs w:val="24"/>
        </w:rPr>
        <w:t xml:space="preserve"> </w:t>
      </w:r>
      <w:r w:rsidR="00D51C10">
        <w:rPr>
          <w:rFonts w:ascii="Times New Roman" w:hAnsi="Times New Roman" w:cs="Times New Roman"/>
          <w:sz w:val="24"/>
          <w:szCs w:val="24"/>
        </w:rPr>
        <w:t xml:space="preserve">herds </w:t>
      </w:r>
      <w:r w:rsidR="00D51C10" w:rsidRPr="00C30348">
        <w:rPr>
          <w:rFonts w:ascii="Times New Roman" w:hAnsi="Times New Roman" w:cs="Times New Roman"/>
          <w:sz w:val="24"/>
          <w:szCs w:val="24"/>
        </w:rPr>
        <w:t>of similar size and management styles, for a population of entirely small to midsize organic dairy farms.</w:t>
      </w:r>
      <w:r>
        <w:rPr>
          <w:rFonts w:ascii="Times New Roman" w:hAnsi="Times New Roman" w:cs="Times New Roman"/>
          <w:sz w:val="24"/>
          <w:szCs w:val="24"/>
        </w:rPr>
        <w:t xml:space="preserve"> The </w:t>
      </w:r>
      <w:r w:rsidR="00E26D7C">
        <w:rPr>
          <w:rFonts w:ascii="Times New Roman" w:hAnsi="Times New Roman" w:cs="Times New Roman"/>
          <w:sz w:val="24"/>
          <w:szCs w:val="24"/>
        </w:rPr>
        <w:t xml:space="preserve">major </w:t>
      </w:r>
      <w:r>
        <w:rPr>
          <w:rFonts w:ascii="Times New Roman" w:hAnsi="Times New Roman" w:cs="Times New Roman"/>
          <w:sz w:val="24"/>
          <w:szCs w:val="24"/>
        </w:rPr>
        <w:t>objective w</w:t>
      </w:r>
      <w:r w:rsidR="0047169F">
        <w:rPr>
          <w:rFonts w:ascii="Times New Roman" w:hAnsi="Times New Roman" w:cs="Times New Roman"/>
          <w:sz w:val="24"/>
          <w:szCs w:val="24"/>
        </w:rPr>
        <w:t>as</w:t>
      </w:r>
      <w:r>
        <w:rPr>
          <w:rFonts w:ascii="Times New Roman" w:hAnsi="Times New Roman" w:cs="Times New Roman"/>
          <w:sz w:val="24"/>
          <w:szCs w:val="24"/>
        </w:rPr>
        <w:t xml:space="preserve">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008B6C38">
        <w:rPr>
          <w:rFonts w:ascii="Times New Roman" w:hAnsi="Times New Roman" w:cs="Times New Roman"/>
          <w:sz w:val="24"/>
          <w:szCs w:val="24"/>
        </w:rPr>
        <w:t>if</w:t>
      </w:r>
      <w:r w:rsidR="009C1BB6">
        <w:rPr>
          <w:rFonts w:ascii="Times New Roman" w:hAnsi="Times New Roman" w:cs="Times New Roman"/>
          <w:sz w:val="24"/>
          <w:szCs w:val="24"/>
        </w:rPr>
        <w:t xml:space="preserve"> milk quality,</w:t>
      </w:r>
      <w:r>
        <w:rPr>
          <w:rFonts w:ascii="Times New Roman" w:hAnsi="Times New Roman" w:cs="Times New Roman"/>
          <w:sz w:val="24"/>
          <w:szCs w:val="24"/>
        </w:rPr>
        <w:t xml:space="preserve"> </w:t>
      </w:r>
      <w:r w:rsidR="008B6C38">
        <w:rPr>
          <w:rFonts w:ascii="Times New Roman" w:hAnsi="Times New Roman" w:cs="Times New Roman"/>
          <w:sz w:val="24"/>
          <w:szCs w:val="24"/>
        </w:rPr>
        <w:t xml:space="preserve">udder health and hygiene </w:t>
      </w:r>
      <w:r w:rsidRPr="00604EDE">
        <w:rPr>
          <w:rFonts w:ascii="Times New Roman" w:hAnsi="Times New Roman" w:cs="Times New Roman"/>
          <w:sz w:val="24"/>
          <w:szCs w:val="24"/>
        </w:rPr>
        <w:t xml:space="preserve">outcomes were associated with facility type, </w:t>
      </w:r>
      <w:r w:rsidR="00BA27DA">
        <w:rPr>
          <w:rFonts w:ascii="Times New Roman" w:hAnsi="Times New Roman" w:cs="Times New Roman"/>
          <w:sz w:val="24"/>
          <w:szCs w:val="24"/>
        </w:rPr>
        <w:t>thereby exploring if</w:t>
      </w:r>
      <w:r w:rsidRPr="00604EDE">
        <w:rPr>
          <w:rFonts w:ascii="Times New Roman" w:hAnsi="Times New Roman" w:cs="Times New Roman"/>
          <w:sz w:val="24"/>
          <w:szCs w:val="24"/>
        </w:rPr>
        <w:t xml:space="preserve"> bedded pack systems are a viable option for housing in V</w:t>
      </w:r>
      <w:r>
        <w:rPr>
          <w:rFonts w:ascii="Times New Roman" w:hAnsi="Times New Roman" w:cs="Times New Roman"/>
          <w:sz w:val="24"/>
          <w:szCs w:val="24"/>
        </w:rPr>
        <w:t>ermont</w:t>
      </w:r>
      <w:r w:rsidR="00CC6616">
        <w:rPr>
          <w:rFonts w:ascii="Times New Roman" w:hAnsi="Times New Roman" w:cs="Times New Roman"/>
          <w:sz w:val="24"/>
          <w:szCs w:val="24"/>
        </w:rPr>
        <w:t xml:space="preserve"> during the non-grazing season</w:t>
      </w:r>
      <w:r>
        <w:rPr>
          <w:rFonts w:ascii="Times New Roman" w:hAnsi="Times New Roman" w:cs="Times New Roman"/>
          <w:sz w:val="24"/>
          <w:szCs w:val="24"/>
        </w:rPr>
        <w:t xml:space="preserve"> compared to</w:t>
      </w:r>
      <w:r w:rsidRPr="00604EDE">
        <w:rPr>
          <w:rFonts w:ascii="Times New Roman" w:hAnsi="Times New Roman" w:cs="Times New Roman"/>
          <w:sz w:val="24"/>
          <w:szCs w:val="24"/>
        </w:rPr>
        <w:t xml:space="preserve"> the two most common </w:t>
      </w:r>
      <w:r w:rsidR="00CC6616">
        <w:rPr>
          <w:rFonts w:ascii="Times New Roman" w:hAnsi="Times New Roman" w:cs="Times New Roman"/>
          <w:sz w:val="24"/>
          <w:szCs w:val="24"/>
        </w:rPr>
        <w:t xml:space="preserve">indoor </w:t>
      </w:r>
      <w:r w:rsidRPr="00604EDE">
        <w:rPr>
          <w:rFonts w:ascii="Times New Roman" w:hAnsi="Times New Roman" w:cs="Times New Roman"/>
          <w:sz w:val="24"/>
          <w:szCs w:val="24"/>
        </w:rPr>
        <w:t>housing systems in the state (</w:t>
      </w:r>
      <w:proofErr w:type="spellStart"/>
      <w:r w:rsidRPr="00604EDE">
        <w:rPr>
          <w:rFonts w:ascii="Times New Roman" w:hAnsi="Times New Roman" w:cs="Times New Roman"/>
          <w:sz w:val="24"/>
          <w:szCs w:val="24"/>
        </w:rPr>
        <w:t>freestalls</w:t>
      </w:r>
      <w:proofErr w:type="spellEnd"/>
      <w:r w:rsidRPr="00604EDE">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tiestalls</w:t>
      </w:r>
      <w:proofErr w:type="spellEnd"/>
      <w:r w:rsidRPr="00604EDE">
        <w:rPr>
          <w:rFonts w:ascii="Times New Roman" w:hAnsi="Times New Roman" w:cs="Times New Roman"/>
          <w:sz w:val="24"/>
          <w:szCs w:val="24"/>
        </w:rPr>
        <w:t>).</w:t>
      </w:r>
      <w:r w:rsidR="005F4103" w:rsidRPr="005F4103">
        <w:rPr>
          <w:rFonts w:ascii="Times New Roman" w:hAnsi="Times New Roman" w:cs="Times New Roman"/>
          <w:color w:val="FF0000"/>
          <w:sz w:val="24"/>
          <w:szCs w:val="24"/>
        </w:rPr>
        <w:t xml:space="preserve"> </w:t>
      </w:r>
      <w:r w:rsidR="00506016">
        <w:rPr>
          <w:rFonts w:ascii="Times New Roman" w:hAnsi="Times New Roman" w:cs="Times New Roman"/>
          <w:sz w:val="24"/>
          <w:szCs w:val="24"/>
        </w:rPr>
        <w:t xml:space="preserve">This study is also the first to </w:t>
      </w:r>
      <w:r w:rsidR="00506016" w:rsidRPr="00C30348">
        <w:rPr>
          <w:rFonts w:ascii="Times New Roman" w:hAnsi="Times New Roman" w:cs="Times New Roman"/>
          <w:sz w:val="24"/>
          <w:szCs w:val="24"/>
        </w:rPr>
        <w:t>describ</w:t>
      </w:r>
      <w:r w:rsidR="00506016">
        <w:rPr>
          <w:rFonts w:ascii="Times New Roman" w:hAnsi="Times New Roman" w:cs="Times New Roman"/>
          <w:sz w:val="24"/>
          <w:szCs w:val="24"/>
        </w:rPr>
        <w:t>e</w:t>
      </w:r>
      <w:r w:rsidR="00506016" w:rsidRPr="00C30348">
        <w:rPr>
          <w:rFonts w:ascii="Times New Roman" w:hAnsi="Times New Roman" w:cs="Times New Roman"/>
          <w:sz w:val="24"/>
          <w:szCs w:val="24"/>
        </w:rPr>
        <w:t xml:space="preserve"> udder health and hygiene on bedded pack</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in the Northeast</w:t>
      </w:r>
      <w:ins w:id="458" w:author="Caitlin Jeffrey" w:date="2023-11-22T15:20:00Z">
        <w:r w:rsidR="00CF4AC3">
          <w:rPr>
            <w:rFonts w:ascii="Times New Roman" w:hAnsi="Times New Roman" w:cs="Times New Roman"/>
            <w:sz w:val="24"/>
            <w:szCs w:val="24"/>
          </w:rPr>
          <w:t>ern</w:t>
        </w:r>
      </w:ins>
      <w:r w:rsidR="00506016">
        <w:rPr>
          <w:rFonts w:ascii="Times New Roman" w:hAnsi="Times New Roman" w:cs="Times New Roman"/>
          <w:sz w:val="24"/>
          <w:szCs w:val="24"/>
        </w:rPr>
        <w:t xml:space="preserve"> US</w:t>
      </w:r>
      <w:r w:rsidR="00506016" w:rsidRPr="00C30348">
        <w:rPr>
          <w:rFonts w:ascii="Times New Roman" w:hAnsi="Times New Roman" w:cs="Times New Roman"/>
          <w:sz w:val="24"/>
          <w:szCs w:val="24"/>
        </w:rPr>
        <w:t xml:space="preserve">, which is significant as the performance of </w:t>
      </w:r>
      <w:r w:rsidR="00506016">
        <w:rPr>
          <w:rFonts w:ascii="Times New Roman" w:hAnsi="Times New Roman" w:cs="Times New Roman"/>
          <w:sz w:val="24"/>
          <w:szCs w:val="24"/>
        </w:rPr>
        <w:t>these</w:t>
      </w:r>
      <w:r w:rsidR="00506016" w:rsidRPr="00C30348">
        <w:rPr>
          <w:rFonts w:ascii="Times New Roman" w:hAnsi="Times New Roman" w:cs="Times New Roman"/>
          <w:sz w:val="24"/>
          <w:szCs w:val="24"/>
        </w:rPr>
        <w:t xml:space="preserve"> system</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can be greatly influenced by climatic factors. </w:t>
      </w:r>
      <w:r w:rsidRPr="00604EDE">
        <w:rPr>
          <w:rFonts w:ascii="Times New Roman" w:hAnsi="Times New Roman" w:cs="Times New Roman"/>
          <w:sz w:val="24"/>
          <w:szCs w:val="24"/>
        </w:rPr>
        <w:t xml:space="preserve">As </w:t>
      </w:r>
      <w:r w:rsidR="00E26D7C">
        <w:rPr>
          <w:rFonts w:ascii="Times New Roman" w:hAnsi="Times New Roman" w:cs="Times New Roman"/>
          <w:sz w:val="24"/>
          <w:szCs w:val="24"/>
        </w:rPr>
        <w:t xml:space="preserve">BTM </w:t>
      </w:r>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r w:rsidR="00E26D7C">
        <w:rPr>
          <w:rFonts w:ascii="Times New Roman" w:hAnsi="Times New Roman" w:cs="Times New Roman"/>
          <w:sz w:val="24"/>
          <w:szCs w:val="24"/>
        </w:rPr>
        <w:t>, and milk yield</w:t>
      </w:r>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r w:rsidR="00E26D7C">
        <w:rPr>
          <w:rFonts w:ascii="Times New Roman" w:hAnsi="Times New Roman" w:cs="Times New Roman"/>
          <w:sz w:val="24"/>
          <w:szCs w:val="24"/>
        </w:rPr>
        <w:t xml:space="preserve">for BP herds </w:t>
      </w:r>
      <w:r w:rsidRPr="00604EDE">
        <w:rPr>
          <w:rFonts w:ascii="Times New Roman" w:hAnsi="Times New Roman" w:cs="Times New Roman"/>
          <w:sz w:val="24"/>
          <w:szCs w:val="24"/>
        </w:rPr>
        <w:t xml:space="preserve">compared to </w:t>
      </w:r>
      <w:del w:id="459" w:author="Caitlin Jeffrey" w:date="2023-11-22T15:11:00Z">
        <w:r w:rsidRPr="00604EDE" w:rsidDel="006C4C35">
          <w:rPr>
            <w:rFonts w:ascii="Times New Roman" w:hAnsi="Times New Roman" w:cs="Times New Roman"/>
            <w:sz w:val="24"/>
            <w:szCs w:val="24"/>
          </w:rPr>
          <w:delText xml:space="preserve">tiestall </w:delText>
        </w:r>
      </w:del>
      <w:ins w:id="460" w:author="Caitlin Jeffrey" w:date="2023-11-22T15:11:00Z">
        <w:r w:rsidR="006C4C35">
          <w:rPr>
            <w:rFonts w:ascii="Times New Roman" w:hAnsi="Times New Roman" w:cs="Times New Roman"/>
            <w:sz w:val="24"/>
            <w:szCs w:val="24"/>
          </w:rPr>
          <w:t>TS</w:t>
        </w:r>
        <w:r w:rsidR="006C4C35"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 xml:space="preserve">and </w:t>
      </w:r>
      <w:del w:id="461" w:author="Caitlin Jeffrey" w:date="2023-11-22T15:11:00Z">
        <w:r w:rsidRPr="00604EDE" w:rsidDel="006C4C35">
          <w:rPr>
            <w:rFonts w:ascii="Times New Roman" w:hAnsi="Times New Roman" w:cs="Times New Roman"/>
            <w:sz w:val="24"/>
            <w:szCs w:val="24"/>
          </w:rPr>
          <w:delText>freestall</w:delText>
        </w:r>
        <w:r w:rsidDel="006C4C35">
          <w:rPr>
            <w:rFonts w:ascii="Times New Roman" w:hAnsi="Times New Roman" w:cs="Times New Roman"/>
            <w:sz w:val="24"/>
            <w:szCs w:val="24"/>
          </w:rPr>
          <w:delText xml:space="preserve"> </w:delText>
        </w:r>
      </w:del>
      <w:ins w:id="462" w:author="Caitlin Jeffrey" w:date="2023-11-22T15:11:00Z">
        <w:r w:rsidR="006C4C35">
          <w:rPr>
            <w:rFonts w:ascii="Times New Roman" w:hAnsi="Times New Roman" w:cs="Times New Roman"/>
            <w:sz w:val="24"/>
            <w:szCs w:val="24"/>
          </w:rPr>
          <w:t xml:space="preserve">TS </w:t>
        </w:r>
      </w:ins>
      <w:r>
        <w:rPr>
          <w:rFonts w:ascii="Times New Roman" w:hAnsi="Times New Roman" w:cs="Times New Roman"/>
          <w:sz w:val="24"/>
          <w:szCs w:val="24"/>
        </w:rPr>
        <w:t>herds</w:t>
      </w:r>
      <w:del w:id="463" w:author="Caitlin Jeffrey" w:date="2023-11-22T15:11:00Z">
        <w:r w:rsidRPr="00604EDE" w:rsidDel="006C4C35">
          <w:rPr>
            <w:rFonts w:ascii="Times New Roman" w:hAnsi="Times New Roman" w:cs="Times New Roman"/>
            <w:sz w:val="24"/>
            <w:szCs w:val="24"/>
          </w:rPr>
          <w:delText xml:space="preserve"> included in the current study</w:delText>
        </w:r>
      </w:del>
      <w:r w:rsidRPr="00604EDE">
        <w:rPr>
          <w:rFonts w:ascii="Times New Roman" w:hAnsi="Times New Roman" w:cs="Times New Roman"/>
          <w:sz w:val="24"/>
          <w:szCs w:val="24"/>
        </w:rPr>
        <w:t xml:space="preserve">,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 xml:space="preserve">these metrics would vary by facility type. We </w:t>
      </w:r>
      <w:del w:id="464" w:author="Caitlin Jeffrey" w:date="2023-11-22T15:11:00Z">
        <w:r w:rsidR="009A173F" w:rsidDel="003B0D8A">
          <w:rPr>
            <w:rFonts w:ascii="Times New Roman" w:hAnsi="Times New Roman" w:cs="Times New Roman"/>
            <w:sz w:val="24"/>
            <w:szCs w:val="24"/>
          </w:rPr>
          <w:delText>therefore</w:delText>
        </w:r>
        <w:r w:rsidR="00FF2C2C" w:rsidDel="003B0D8A">
          <w:rPr>
            <w:rFonts w:ascii="Times New Roman" w:hAnsi="Times New Roman" w:cs="Times New Roman"/>
            <w:sz w:val="24"/>
            <w:szCs w:val="24"/>
          </w:rPr>
          <w:delText xml:space="preserve"> </w:delText>
        </w:r>
        <w:r w:rsidRPr="00604EDE" w:rsidDel="003B0D8A">
          <w:rPr>
            <w:rFonts w:ascii="Times New Roman" w:hAnsi="Times New Roman" w:cs="Times New Roman"/>
            <w:sz w:val="24"/>
            <w:szCs w:val="24"/>
          </w:rPr>
          <w:delText>feel</w:delText>
        </w:r>
      </w:del>
      <w:ins w:id="465" w:author="Caitlin Jeffrey" w:date="2023-11-22T15:11:00Z">
        <w:r w:rsidR="003B0D8A">
          <w:rPr>
            <w:rFonts w:ascii="Times New Roman" w:hAnsi="Times New Roman" w:cs="Times New Roman"/>
            <w:sz w:val="24"/>
            <w:szCs w:val="24"/>
          </w:rPr>
          <w:t>conclude</w:t>
        </w:r>
      </w:ins>
      <w:r w:rsidRPr="00604EDE">
        <w:rPr>
          <w:rFonts w:ascii="Times New Roman" w:hAnsi="Times New Roman" w:cs="Times New Roman"/>
          <w:sz w:val="24"/>
          <w:szCs w:val="24"/>
        </w:rPr>
        <w:t xml:space="preserve"> that bedded pack systems can be considered a viable loose-housing option for</w:t>
      </w:r>
      <w:r w:rsidR="00184F80">
        <w:rPr>
          <w:rFonts w:ascii="Times New Roman" w:hAnsi="Times New Roman" w:cs="Times New Roman"/>
          <w:sz w:val="24"/>
          <w:szCs w:val="24"/>
        </w:rPr>
        <w:t xml:space="preserve"> </w:t>
      </w:r>
      <w:r w:rsidR="000C26E4">
        <w:rPr>
          <w:rFonts w:ascii="Times New Roman" w:hAnsi="Times New Roman" w:cs="Times New Roman"/>
          <w:sz w:val="24"/>
          <w:szCs w:val="24"/>
        </w:rPr>
        <w:t xml:space="preserve">organic </w:t>
      </w:r>
      <w:r w:rsidR="00184F80">
        <w:rPr>
          <w:rFonts w:ascii="Times New Roman" w:hAnsi="Times New Roman" w:cs="Times New Roman"/>
          <w:sz w:val="24"/>
          <w:szCs w:val="24"/>
        </w:rPr>
        <w:t>dairy cattle during</w:t>
      </w:r>
      <w:r w:rsidRPr="00604EDE">
        <w:rPr>
          <w:rFonts w:ascii="Times New Roman" w:hAnsi="Times New Roman" w:cs="Times New Roman"/>
          <w:sz w:val="24"/>
          <w:szCs w:val="24"/>
        </w:rPr>
        <w:t xml:space="preserve"> </w:t>
      </w:r>
      <w:r w:rsidR="004055C1">
        <w:rPr>
          <w:rFonts w:ascii="Times New Roman" w:hAnsi="Times New Roman" w:cs="Times New Roman"/>
          <w:sz w:val="24"/>
          <w:szCs w:val="24"/>
        </w:rPr>
        <w:t>the non-grazing season</w:t>
      </w:r>
      <w:r w:rsidR="004055C1" w:rsidRPr="00604EDE">
        <w:rPr>
          <w:rFonts w:ascii="Times New Roman" w:hAnsi="Times New Roman" w:cs="Times New Roman"/>
          <w:sz w:val="24"/>
          <w:szCs w:val="24"/>
        </w:rPr>
        <w:t xml:space="preserve"> </w:t>
      </w:r>
      <w:r w:rsidRPr="00604EDE">
        <w:rPr>
          <w:rFonts w:ascii="Times New Roman" w:hAnsi="Times New Roman" w:cs="Times New Roman"/>
          <w:sz w:val="24"/>
          <w:szCs w:val="24"/>
        </w:rPr>
        <w:t>in the Northeast</w:t>
      </w:r>
      <w:ins w:id="466" w:author="Caitlin Jeffrey" w:date="2023-11-22T15:20:00Z">
        <w:r w:rsidR="00CF4AC3">
          <w:rPr>
            <w:rFonts w:ascii="Times New Roman" w:hAnsi="Times New Roman" w:cs="Times New Roman"/>
            <w:sz w:val="24"/>
            <w:szCs w:val="24"/>
          </w:rPr>
          <w:t>ern US</w:t>
        </w:r>
      </w:ins>
      <w:r w:rsidRPr="00604EDE">
        <w:rPr>
          <w:rFonts w:ascii="Times New Roman" w:hAnsi="Times New Roman" w:cs="Times New Roman"/>
          <w:sz w:val="24"/>
          <w:szCs w:val="24"/>
        </w:rPr>
        <w:t>.</w:t>
      </w:r>
      <w:r>
        <w:rPr>
          <w:rFonts w:ascii="Times New Roman" w:hAnsi="Times New Roman" w:cs="Times New Roman"/>
          <w:sz w:val="24"/>
          <w:szCs w:val="24"/>
        </w:rPr>
        <w:t xml:space="preserve"> </w:t>
      </w:r>
    </w:p>
    <w:p w14:paraId="7CD80632" w14:textId="7B4BFAAE" w:rsidR="00C3036E" w:rsidRPr="00604EDE" w:rsidRDefault="000D7A85" w:rsidP="000D7A85">
      <w:pPr>
        <w:pStyle w:val="ListParagraph"/>
        <w:autoSpaceDE w:val="0"/>
        <w:autoSpaceDN w:val="0"/>
        <w:adjustRightInd w:val="0"/>
        <w:spacing w:line="480" w:lineRule="auto"/>
        <w:ind w:hanging="360"/>
        <w:rPr>
          <w:b/>
          <w:bCs/>
        </w:rPr>
      </w:pPr>
      <w:r>
        <w:rPr>
          <w:b/>
          <w:bCs/>
        </w:rPr>
        <w:t>Objective 1:</w:t>
      </w:r>
      <w:r w:rsidR="00C3036E">
        <w:rPr>
          <w:b/>
          <w:bCs/>
        </w:rPr>
        <w:t xml:space="preserve"> </w:t>
      </w:r>
      <w:r>
        <w:rPr>
          <w:b/>
          <w:bCs/>
        </w:rPr>
        <w:t>C</w:t>
      </w:r>
      <w:r w:rsidR="00C3036E">
        <w:rPr>
          <w:b/>
          <w:bCs/>
        </w:rPr>
        <w:t>omparison of b</w:t>
      </w:r>
      <w:r w:rsidR="00C3036E" w:rsidRPr="00604EDE">
        <w:rPr>
          <w:b/>
          <w:bCs/>
        </w:rPr>
        <w:t xml:space="preserve">ulk tank milk </w:t>
      </w:r>
      <w:r w:rsidR="00C3036E">
        <w:rPr>
          <w:b/>
          <w:bCs/>
        </w:rPr>
        <w:t xml:space="preserve">quality, </w:t>
      </w:r>
      <w:r w:rsidR="00C3036E" w:rsidRPr="00604EDE">
        <w:rPr>
          <w:b/>
          <w:bCs/>
        </w:rPr>
        <w:t>udder health</w:t>
      </w:r>
      <w:r w:rsidR="00C3036E">
        <w:rPr>
          <w:b/>
          <w:bCs/>
        </w:rPr>
        <w:t xml:space="preserve">, milk production, and udder </w:t>
      </w:r>
      <w:r w:rsidR="00C3036E" w:rsidRPr="00604EDE">
        <w:rPr>
          <w:b/>
          <w:bCs/>
        </w:rPr>
        <w:t>hygiene measures</w:t>
      </w:r>
      <w:r w:rsidR="00C3036E">
        <w:rPr>
          <w:b/>
          <w:bCs/>
        </w:rPr>
        <w:t xml:space="preserve"> by facility type</w:t>
      </w:r>
    </w:p>
    <w:p w14:paraId="3F0B3B7A" w14:textId="0B3A4949"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 xml:space="preserve">composting bedded pack herds </w:t>
      </w:r>
      <w:r w:rsidR="00716087">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716087">
        <w:rPr>
          <w:rFonts w:ascii="Times New Roman" w:hAnsi="Times New Roman" w:cs="Times New Roman"/>
          <w:sz w:val="24"/>
          <w:szCs w:val="24"/>
        </w:rPr>
      </w:r>
      <w:r w:rsidR="00716087">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2007b; Shane et al., 2010)</w:t>
      </w:r>
      <w:r w:rsidR="00716087">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composting bedded packs and </w:t>
      </w:r>
      <w:proofErr w:type="spellStart"/>
      <w:r w:rsidR="00A2562E">
        <w:rPr>
          <w:rFonts w:ascii="Times New Roman" w:hAnsi="Times New Roman" w:cs="Times New Roman"/>
          <w:sz w:val="24"/>
          <w:szCs w:val="24"/>
        </w:rPr>
        <w:t>freestall</w:t>
      </w:r>
      <w:proofErr w:type="spellEnd"/>
      <w:r w:rsidR="00A2562E">
        <w:rPr>
          <w:rFonts w:ascii="Times New Roman" w:hAnsi="Times New Roman" w:cs="Times New Roman"/>
          <w:sz w:val="24"/>
          <w:szCs w:val="24"/>
        </w:rPr>
        <w:t xml:space="preserve"> barns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C70E9">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644D88">
        <w:rPr>
          <w:rFonts w:ascii="Times New Roman" w:hAnsi="Times New Roman" w:cs="Times New Roman"/>
          <w:sz w:val="24"/>
          <w:szCs w:val="24"/>
        </w:rPr>
        <w:t>The current</w:t>
      </w:r>
      <w:r w:rsidR="00A2562E">
        <w:rPr>
          <w:rFonts w:ascii="Times New Roman" w:hAnsi="Times New Roman" w:cs="Times New Roman"/>
          <w:sz w:val="24"/>
          <w:szCs w:val="24"/>
        </w:rPr>
        <w:t xml:space="preserve"> study </w:t>
      </w:r>
      <w:r w:rsidR="00644D88">
        <w:rPr>
          <w:rFonts w:ascii="Times New Roman" w:hAnsi="Times New Roman" w:cs="Times New Roman"/>
          <w:sz w:val="24"/>
          <w:szCs w:val="24"/>
        </w:rPr>
        <w:t xml:space="preserve">is the first </w:t>
      </w:r>
      <w:r w:rsidR="00A2562E">
        <w:rPr>
          <w:rFonts w:ascii="Times New Roman" w:hAnsi="Times New Roman" w:cs="Times New Roman"/>
          <w:sz w:val="24"/>
          <w:szCs w:val="24"/>
        </w:rPr>
        <w:t xml:space="preserve">the authors are aware of directly </w:t>
      </w:r>
      <w:r w:rsidR="00A5532B">
        <w:rPr>
          <w:rFonts w:ascii="Times New Roman" w:hAnsi="Times New Roman" w:cs="Times New Roman"/>
          <w:sz w:val="24"/>
          <w:szCs w:val="24"/>
        </w:rPr>
        <w:t>comparing</w:t>
      </w:r>
      <w:r w:rsidR="00A2562E">
        <w:rPr>
          <w:rFonts w:ascii="Times New Roman" w:hAnsi="Times New Roman" w:cs="Times New Roman"/>
          <w:sz w:val="24"/>
          <w:szCs w:val="24"/>
        </w:rPr>
        <w:t xml:space="preserve"> </w:t>
      </w:r>
      <w:r w:rsidR="00FA5FC2">
        <w:rPr>
          <w:rFonts w:ascii="Times New Roman" w:hAnsi="Times New Roman" w:cs="Times New Roman"/>
          <w:sz w:val="24"/>
          <w:szCs w:val="24"/>
        </w:rPr>
        <w:t xml:space="preserve">bacterial counts of bulk tank milk between bedded packs </w:t>
      </w:r>
      <w:r w:rsidR="00644D88">
        <w:rPr>
          <w:rFonts w:ascii="Times New Roman" w:hAnsi="Times New Roman" w:cs="Times New Roman"/>
          <w:sz w:val="24"/>
          <w:szCs w:val="24"/>
        </w:rPr>
        <w:t xml:space="preserve">(both composting and static) </w:t>
      </w:r>
      <w:r w:rsidR="00FA5FC2">
        <w:rPr>
          <w:rFonts w:ascii="Times New Roman" w:hAnsi="Times New Roman" w:cs="Times New Roman"/>
          <w:sz w:val="24"/>
          <w:szCs w:val="24"/>
        </w:rPr>
        <w:t xml:space="preserve">and </w:t>
      </w:r>
      <w:proofErr w:type="spellStart"/>
      <w:r w:rsidR="00FA5FC2">
        <w:rPr>
          <w:rFonts w:ascii="Times New Roman" w:hAnsi="Times New Roman" w:cs="Times New Roman"/>
          <w:sz w:val="24"/>
          <w:szCs w:val="24"/>
        </w:rPr>
        <w:t>tiestall</w:t>
      </w:r>
      <w:proofErr w:type="spellEnd"/>
      <w:r w:rsidR="00FA5FC2">
        <w:rPr>
          <w:rFonts w:ascii="Times New Roman" w:hAnsi="Times New Roman" w:cs="Times New Roman"/>
          <w:sz w:val="24"/>
          <w:szCs w:val="24"/>
        </w:rPr>
        <w:t xml:space="preserve"> barns, and </w:t>
      </w:r>
      <w:r w:rsidR="00A5532B">
        <w:rPr>
          <w:rFonts w:ascii="Times New Roman" w:hAnsi="Times New Roman" w:cs="Times New Roman"/>
          <w:sz w:val="24"/>
          <w:szCs w:val="24"/>
        </w:rPr>
        <w:t>the first one to</w:t>
      </w:r>
      <w:r w:rsidR="00CD1A8D">
        <w:rPr>
          <w:rFonts w:ascii="Times New Roman" w:hAnsi="Times New Roman" w:cs="Times New Roman"/>
          <w:sz w:val="24"/>
          <w:szCs w:val="24"/>
        </w:rPr>
        <w:t xml:space="preserve"> </w:t>
      </w:r>
      <w:r w:rsidR="00CD1A8D">
        <w:rPr>
          <w:rFonts w:ascii="Times New Roman" w:hAnsi="Times New Roman" w:cs="Times New Roman"/>
          <w:sz w:val="24"/>
          <w:szCs w:val="24"/>
        </w:rPr>
        <w:lastRenderedPageBreak/>
        <w:t xml:space="preserve">describe a population of </w:t>
      </w:r>
      <w:r w:rsidR="00A5532B">
        <w:rPr>
          <w:rFonts w:ascii="Times New Roman" w:hAnsi="Times New Roman" w:cs="Times New Roman"/>
          <w:sz w:val="24"/>
          <w:szCs w:val="24"/>
        </w:rPr>
        <w:t>exclusively organic dairies.</w:t>
      </w:r>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as did the 12 farms in </w:t>
      </w:r>
      <w:proofErr w:type="spellStart"/>
      <w:r w:rsidR="00113F27">
        <w:rPr>
          <w:rFonts w:ascii="Times New Roman" w:hAnsi="Times New Roman" w:cs="Times New Roman"/>
          <w:sz w:val="24"/>
          <w:szCs w:val="24"/>
        </w:rPr>
        <w:t>Barberg</w:t>
      </w:r>
      <w:proofErr w:type="spellEnd"/>
      <w:r w:rsidR="00113F27">
        <w:rPr>
          <w:rFonts w:ascii="Times New Roman" w:hAnsi="Times New Roman" w:cs="Times New Roman"/>
          <w:sz w:val="24"/>
          <w:szCs w:val="24"/>
        </w:rPr>
        <w:t xml:space="preserve"> et al. (2007). This </w:t>
      </w:r>
      <w:r w:rsidR="00B917D5">
        <w:rPr>
          <w:rFonts w:ascii="Times New Roman" w:hAnsi="Times New Roman" w:cs="Times New Roman"/>
          <w:sz w:val="24"/>
          <w:szCs w:val="24"/>
        </w:rPr>
        <w:t xml:space="preserve">is </w:t>
      </w:r>
      <w:proofErr w:type="gramStart"/>
      <w:r w:rsidR="00B80E18" w:rsidRPr="00604EDE">
        <w:rPr>
          <w:rFonts w:ascii="Times New Roman" w:hAnsi="Times New Roman" w:cs="Times New Roman"/>
          <w:sz w:val="24"/>
          <w:szCs w:val="24"/>
        </w:rPr>
        <w:t>similar to</w:t>
      </w:r>
      <w:proofErr w:type="gramEnd"/>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r w:rsidR="00B80E18">
        <w:rPr>
          <w:rFonts w:ascii="Times New Roman" w:hAnsi="Times New Roman" w:cs="Times New Roman"/>
          <w:sz w:val="24"/>
          <w:szCs w:val="24"/>
        </w:rPr>
        <w:t xml:space="preserve">bedded packs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&lt;EndNote&gt;&lt;Cite&gt;&lt;Author&gt;Barberg&lt;/Author&gt;&lt;Year&gt;2007&lt;/Year&gt;&lt;RecNum&gt;603&lt;/RecNum&gt;&lt;DisplayText&gt;(Barberg et al., 2007b)&lt;/DisplayText&gt;&lt;record&gt;&lt;rec-number&gt;603&lt;/rec-number&gt;&lt;foreign-keys&gt;&lt;key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w:t>
      </w:r>
      <w:r w:rsidR="00FC70E9">
        <w:rPr>
          <w:rFonts w:ascii="Times New Roman" w:hAnsi="Times New Roman" w:cs="Times New Roman"/>
          <w:sz w:val="24"/>
          <w:szCs w:val="24"/>
        </w:rPr>
        <w:fldChar w:fldCharType="end"/>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F431C5">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431C5">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431C5">
        <w:rPr>
          <w:rFonts w:ascii="Times New Roman" w:hAnsi="Times New Roman" w:cs="Times New Roman"/>
          <w:sz w:val="24"/>
          <w:szCs w:val="24"/>
        </w:rPr>
        <w:fldChar w:fldCharType="end"/>
      </w:r>
      <w:r w:rsidR="00762290">
        <w:rPr>
          <w:rFonts w:ascii="Times New Roman" w:hAnsi="Times New Roman" w:cs="Times New Roman"/>
          <w:sz w:val="24"/>
          <w:szCs w:val="24"/>
        </w:rPr>
        <w:t xml:space="preserve">, the current study focused solely on sampling during </w:t>
      </w:r>
      <w:r w:rsidR="00F30940">
        <w:rPr>
          <w:rFonts w:ascii="Times New Roman" w:hAnsi="Times New Roman" w:cs="Times New Roman"/>
          <w:sz w:val="24"/>
          <w:szCs w:val="24"/>
        </w:rPr>
        <w:t>the period when animals are primarily housed inside</w:t>
      </w:r>
      <w:r w:rsidR="0059230F">
        <w:rPr>
          <w:rFonts w:ascii="Times New Roman" w:hAnsi="Times New Roman" w:cs="Times New Roman"/>
          <w:sz w:val="24"/>
          <w:szCs w:val="24"/>
        </w:rPr>
        <w:t xml:space="preserve"> in Vermont</w:t>
      </w:r>
      <w:r w:rsidR="00F30940">
        <w:rPr>
          <w:rFonts w:ascii="Times New Roman" w:hAnsi="Times New Roman" w:cs="Times New Roman"/>
          <w:sz w:val="24"/>
          <w:szCs w:val="24"/>
        </w:rPr>
        <w:t>.</w:t>
      </w:r>
      <w:r w:rsidR="00762290">
        <w:rPr>
          <w:rFonts w:ascii="Times New Roman" w:hAnsi="Times New Roman" w:cs="Times New Roman"/>
          <w:sz w:val="24"/>
          <w:szCs w:val="24"/>
        </w:rPr>
        <w:t xml:space="preserve"> </w:t>
      </w:r>
      <w:r w:rsidR="00846DD9">
        <w:rPr>
          <w:rFonts w:ascii="Times New Roman" w:hAnsi="Times New Roman" w:cs="Times New Roman"/>
          <w:sz w:val="24"/>
          <w:szCs w:val="24"/>
        </w:rPr>
        <w:t xml:space="preserve">The authors 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t>
      </w:r>
      <w:r w:rsidR="005B5A3C">
        <w:rPr>
          <w:rFonts w:ascii="Times New Roman" w:hAnsi="Times New Roman" w:cs="Times New Roman"/>
          <w:sz w:val="24"/>
          <w:szCs w:val="24"/>
        </w:rPr>
        <w:t>non-grazing season</w:t>
      </w:r>
      <w:r w:rsidR="00846DD9">
        <w:rPr>
          <w:rFonts w:ascii="Times New Roman" w:hAnsi="Times New Roman" w:cs="Times New Roman"/>
          <w:sz w:val="24"/>
          <w:szCs w:val="24"/>
        </w:rPr>
        <w:t xml:space="preserve">,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t xml:space="preserve">“low BTSCC” category as defined by </w:t>
      </w:r>
      <w:proofErr w:type="spellStart"/>
      <w:r w:rsidR="0038164C" w:rsidRPr="0038164C">
        <w:rPr>
          <w:rFonts w:ascii="Times New Roman" w:hAnsi="Times New Roman" w:cs="Times New Roman"/>
          <w:sz w:val="24"/>
          <w:szCs w:val="24"/>
        </w:rPr>
        <w:t>Jayarao</w:t>
      </w:r>
      <w:proofErr w:type="spellEnd"/>
      <w:r w:rsidR="0038164C" w:rsidRPr="0038164C">
        <w:rPr>
          <w:rFonts w:ascii="Times New Roman" w:hAnsi="Times New Roman" w:cs="Times New Roman"/>
          <w:sz w:val="24"/>
          <w:szCs w:val="24"/>
        </w:rPr>
        <w:t xml:space="preserve"> et al. 2004</w:t>
      </w:r>
      <w:r w:rsidR="00431D52">
        <w:rPr>
          <w:rFonts w:ascii="Times New Roman" w:hAnsi="Times New Roman" w:cs="Times New Roman"/>
          <w:sz w:val="24"/>
          <w:szCs w:val="24"/>
        </w:rPr>
        <w:fldChar w:fldCharType="begin"/>
      </w:r>
      <w:r w:rsidR="00431D52">
        <w:rPr>
          <w:rFonts w:ascii="Times New Roman" w:hAnsi="Times New Roman" w:cs="Times New Roman"/>
          <w:sz w:val="24"/>
          <w:szCs w:val="24"/>
        </w:rPr>
        <w:instrText xml:space="preserve"> ADDIN EN.CITE &lt;EndNote&gt;&lt;Cite Hidden="1"&gt;&lt;Author&gt;Jayarao&lt;/Author&gt;&lt;Year&gt;2004&lt;/Year&gt;&lt;RecNum&gt;635&lt;/RecNum&gt;&lt;record&gt;&lt;rec-number&gt;635&lt;/rec-number&gt;&lt;foreign-keys&gt;&lt;key app="EN" db-id="pss5de0wasp2t9es5tu5evzpa2svsdrveax9" timestamp="1694720984"&gt;635&lt;/key&gt;&lt;/foreign-keys&gt;&lt;ref-type name="Journal Article"&gt;17&lt;/ref-type&gt;&lt;contributors&gt;&lt;authors&gt;&lt;author&gt;Jayarao, B. M.&lt;/author&gt;&lt;author&gt;Pillai, S. R.&lt;/author&gt;&lt;author&gt;Sawant, A. A.&lt;/author&gt;&lt;author&gt;Wolfgang, D. R.&lt;/author&gt;&lt;author&gt;Hegde, N. V.&lt;/author&gt;&lt;/authors&gt;&lt;/contributors&gt;&lt;auth-address&gt;Department of Veterinary Science, The Pennsylvania State University, University Park 16802, USA. bmj3@psu.edu&lt;/auth-address&gt;&lt;titles&gt;&lt;title&gt;Guidelines for monitoring bulk tank milk somatic cell and bacterial counts&lt;/title&gt;&lt;secondary-title&gt;J Dairy Sci&lt;/secondary-title&gt;&lt;/titles&gt;&lt;periodical&gt;&lt;full-title&gt;J Dairy Sci&lt;/full-title&gt;&lt;/periodical&gt;&lt;pages&gt;3561-73&lt;/pages&gt;&lt;volume&gt;87&lt;/volume&gt;&lt;number&gt;10&lt;/number&gt;&lt;edition&gt;2004/09/21&lt;/edition&gt;&lt;keywords&gt;&lt;keyword&gt;Animals&lt;/keyword&gt;&lt;keyword&gt;Cattle&lt;/keyword&gt;&lt;keyword&gt;*Cell Count&lt;/keyword&gt;&lt;keyword&gt;Coagulase/analysis&lt;/keyword&gt;&lt;keyword&gt;*Colony Count, Microbial&lt;/keyword&gt;&lt;keyword&gt;Dairying/instrumentation/*methods&lt;/keyword&gt;&lt;keyword&gt;Enterobacteriaceae/isolation &amp;amp; purification&lt;/keyword&gt;&lt;keyword&gt;Female&lt;/keyword&gt;&lt;keyword&gt;Gram-Negative Bacteria/isolation &amp;amp; purification&lt;/keyword&gt;&lt;keyword&gt;Mastitis, Bovine/microbiology&lt;/keyword&gt;&lt;keyword&gt;Milk/*cytology/*microbiology&lt;/keyword&gt;&lt;keyword&gt;Mycoplasma/isolation &amp;amp; purification&lt;/keyword&gt;&lt;keyword&gt;Pennsylvania&lt;/keyword&gt;&lt;keyword&gt;Staphylococcus aureus/enzymology/isolation &amp;amp; purification&lt;/keyword&gt;&lt;keyword&gt;Streptococcus agalactiae/isolation &amp;amp; purification&lt;/keyword&gt;&lt;/keywords&gt;&lt;dates&gt;&lt;year&gt;2004&lt;/year&gt;&lt;pub-dates&gt;&lt;date&gt;Oct&lt;/date&gt;&lt;/pub-dates&gt;&lt;/dates&gt;&lt;isbn&gt;0022-0302 (Print)&amp;#xD;0022-0302&lt;/isbn&gt;&lt;accession-num&gt;15377636&lt;/accession-num&gt;&lt;urls&gt;&lt;/urls&gt;&lt;electronic-resource-num&gt;10.3168/jds.S0022-0302(04)73493-1&lt;/electronic-resource-num&gt;&lt;remote-database-provider&gt;NLM&lt;/remote-database-provider&gt;&lt;language&gt;eng&lt;/language&gt;&lt;/record&gt;&lt;/Cite&gt;&lt;/EndNote&gt;</w:instrText>
      </w:r>
      <w:r w:rsidR="00431D52">
        <w:rPr>
          <w:rFonts w:ascii="Times New Roman" w:hAnsi="Times New Roman" w:cs="Times New Roman"/>
          <w:sz w:val="24"/>
          <w:szCs w:val="24"/>
        </w:rPr>
        <w:fldChar w:fldCharType="end"/>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52052853" w:rsidR="00A21424" w:rsidRPr="000C5CB3" w:rsidRDefault="00A21424" w:rsidP="00FD2A1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count for the five bedded pack farms included in this study (53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10-96) was </w:t>
      </w:r>
      <w:r w:rsidR="008819C3">
        <w:rPr>
          <w:rFonts w:ascii="Times New Roman" w:hAnsi="Times New Roman" w:cs="Times New Roman"/>
          <w:sz w:val="24"/>
          <w:szCs w:val="24"/>
        </w:rPr>
        <w:t xml:space="preserve">comparable </w:t>
      </w:r>
      <w:r w:rsidRPr="00604EDE">
        <w:rPr>
          <w:rFonts w:ascii="Times New Roman" w:hAnsi="Times New Roman" w:cs="Times New Roman"/>
          <w:sz w:val="24"/>
          <w:szCs w:val="24"/>
        </w:rPr>
        <w:t xml:space="preserve">to previous work describing bulk tank milk quality for </w:t>
      </w:r>
      <w:r w:rsidR="00AC644D">
        <w:rPr>
          <w:rFonts w:ascii="Times New Roman" w:hAnsi="Times New Roman" w:cs="Times New Roman"/>
          <w:sz w:val="24"/>
          <w:szCs w:val="24"/>
        </w:rPr>
        <w:t>CBP</w:t>
      </w:r>
      <w:r w:rsidRPr="00604EDE">
        <w:rPr>
          <w:rFonts w:ascii="Times New Roman" w:hAnsi="Times New Roman" w:cs="Times New Roman"/>
          <w:sz w:val="24"/>
          <w:szCs w:val="24"/>
        </w:rPr>
        <w:t xml:space="preserve"> in Minnesota</w:t>
      </w:r>
      <w:r w:rsidR="008E3BAC">
        <w:rPr>
          <w:rFonts w:ascii="Times New Roman" w:hAnsi="Times New Roman" w:cs="Times New Roman"/>
          <w:sz w:val="24"/>
          <w:szCs w:val="24"/>
        </w:rPr>
        <w:t xml:space="preserve"> during the winter months</w:t>
      </w:r>
      <w:r w:rsidRPr="00604EDE">
        <w:rPr>
          <w:rFonts w:ascii="Times New Roman" w:hAnsi="Times New Roman" w:cs="Times New Roman"/>
          <w:sz w:val="24"/>
          <w:szCs w:val="24"/>
        </w:rPr>
        <w:t xml:space="preserve">. Lobeck et al. 2012 found a mean of 26.1 </w:t>
      </w:r>
      <w:proofErr w:type="spellStart"/>
      <w:r w:rsidR="00367BB8">
        <w:rPr>
          <w:rFonts w:ascii="Times New Roman" w:hAnsi="Times New Roman" w:cs="Times New Roman"/>
          <w:sz w:val="24"/>
          <w:szCs w:val="24"/>
        </w:rPr>
        <w:t>cfu</w:t>
      </w:r>
      <w:proofErr w:type="spellEnd"/>
      <w:r w:rsidR="009D0CE9">
        <w:rPr>
          <w:rFonts w:ascii="Times New Roman" w:hAnsi="Times New Roman" w:cs="Times New Roman"/>
          <w:sz w:val="24"/>
          <w:szCs w:val="24"/>
        </w:rPr>
        <w:t>/mL</w:t>
      </w:r>
      <w:r w:rsidRPr="00604EDE">
        <w:rPr>
          <w:rFonts w:ascii="Times New Roman" w:hAnsi="Times New Roman" w:cs="Times New Roman"/>
          <w:sz w:val="24"/>
          <w:szCs w:val="24"/>
        </w:rPr>
        <w:t xml:space="preserve"> (95% CI: 2-443) and Shane et al. </w:t>
      </w:r>
      <w:r w:rsidR="00514642">
        <w:rPr>
          <w:rFonts w:ascii="Times New Roman" w:hAnsi="Times New Roman" w:cs="Times New Roman"/>
          <w:sz w:val="24"/>
          <w:szCs w:val="24"/>
        </w:rPr>
        <w:t xml:space="preserve">(2010) </w:t>
      </w:r>
      <w:r w:rsidRPr="00604EDE">
        <w:rPr>
          <w:rFonts w:ascii="Times New Roman" w:hAnsi="Times New Roman" w:cs="Times New Roman"/>
          <w:sz w:val="24"/>
          <w:szCs w:val="24"/>
        </w:rPr>
        <w:t xml:space="preserve">found a range of 0-108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for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from BTM collected </w:t>
      </w:r>
      <w:r w:rsidR="001B5708">
        <w:rPr>
          <w:rFonts w:ascii="Times New Roman" w:hAnsi="Times New Roman" w:cs="Times New Roman"/>
          <w:sz w:val="24"/>
          <w:szCs w:val="24"/>
        </w:rPr>
        <w:t>just over</w:t>
      </w:r>
      <w:r w:rsidRPr="00604EDE">
        <w:rPr>
          <w:rFonts w:ascii="Times New Roman" w:hAnsi="Times New Roman" w:cs="Times New Roman"/>
          <w:sz w:val="24"/>
          <w:szCs w:val="24"/>
        </w:rPr>
        <w:t xml:space="preserve"> the winter</w:t>
      </w:r>
      <w:r w:rsidR="008033FD">
        <w:rPr>
          <w:rFonts w:ascii="Times New Roman" w:hAnsi="Times New Roman" w:cs="Times New Roman"/>
          <w:sz w:val="24"/>
          <w:szCs w:val="24"/>
        </w:rPr>
        <w:t xml:space="preserve"> months</w:t>
      </w:r>
      <w:r w:rsidRPr="00604EDE">
        <w:rPr>
          <w:rFonts w:ascii="Times New Roman" w:hAnsi="Times New Roman" w:cs="Times New Roman"/>
          <w:sz w:val="24"/>
          <w:szCs w:val="24"/>
        </w:rPr>
        <w:t xml:space="preserve"> from six composting bedded pack farms.</w:t>
      </w:r>
      <w:r w:rsidR="00EB5D74">
        <w:rPr>
          <w:rFonts w:ascii="Times New Roman" w:hAnsi="Times New Roman" w:cs="Times New Roman"/>
          <w:sz w:val="24"/>
          <w:szCs w:val="24"/>
        </w:rPr>
        <w:t xml:space="preserve"> </w:t>
      </w:r>
      <w:r w:rsidR="00A015F7">
        <w:rPr>
          <w:rFonts w:ascii="Times New Roman" w:hAnsi="Times New Roman" w:cs="Times New Roman"/>
          <w:sz w:val="24"/>
          <w:szCs w:val="24"/>
        </w:rPr>
        <w:t>“</w:t>
      </w:r>
      <w:r w:rsidR="00716B49">
        <w:rPr>
          <w:rFonts w:ascii="Times New Roman" w:hAnsi="Times New Roman" w:cs="Times New Roman"/>
          <w:i/>
          <w:iCs/>
          <w:sz w:val="24"/>
          <w:szCs w:val="24"/>
        </w:rPr>
        <w:t xml:space="preserve">Staph. </w:t>
      </w:r>
      <w:r w:rsidR="00716B49">
        <w:rPr>
          <w:rFonts w:ascii="Times New Roman" w:hAnsi="Times New Roman" w:cs="Times New Roman"/>
          <w:sz w:val="24"/>
          <w:szCs w:val="24"/>
        </w:rPr>
        <w:t>spp.</w:t>
      </w:r>
      <w:r w:rsidR="00A015F7">
        <w:rPr>
          <w:rFonts w:ascii="Times New Roman" w:hAnsi="Times New Roman" w:cs="Times New Roman"/>
          <w:sz w:val="24"/>
          <w:szCs w:val="24"/>
        </w:rPr>
        <w:t>”</w:t>
      </w:r>
      <w:r w:rsidR="00716B49">
        <w:rPr>
          <w:rFonts w:ascii="Times New Roman" w:hAnsi="Times New Roman" w:cs="Times New Roman"/>
          <w:sz w:val="24"/>
          <w:szCs w:val="24"/>
        </w:rPr>
        <w:t xml:space="preserve"> </w:t>
      </w:r>
      <w:r w:rsidR="00EB5D74" w:rsidRPr="00EB5D74">
        <w:rPr>
          <w:rFonts w:ascii="Times New Roman" w:hAnsi="Times New Roman" w:cs="Times New Roman"/>
          <w:sz w:val="24"/>
          <w:szCs w:val="24"/>
        </w:rPr>
        <w:t xml:space="preserve">is comprised of a diverse group of different species, </w:t>
      </w:r>
      <w:r w:rsidR="00EE3672">
        <w:rPr>
          <w:rFonts w:ascii="Times New Roman" w:hAnsi="Times New Roman" w:cs="Times New Roman"/>
          <w:sz w:val="24"/>
          <w:szCs w:val="24"/>
        </w:rPr>
        <w:t xml:space="preserve">with 23 </w:t>
      </w:r>
      <w:r w:rsidR="00903259">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or 25 </w:t>
      </w:r>
      <w:r w:rsidR="00903259">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different species </w:t>
      </w:r>
      <w:r w:rsidR="00903259">
        <w:rPr>
          <w:rFonts w:ascii="Times New Roman" w:hAnsi="Times New Roman" w:cs="Times New Roman"/>
          <w:sz w:val="24"/>
          <w:szCs w:val="24"/>
        </w:rPr>
        <w:t>isolated from</w:t>
      </w:r>
      <w:r w:rsidR="000D0167">
        <w:rPr>
          <w:rFonts w:ascii="Times New Roman" w:hAnsi="Times New Roman" w:cs="Times New Roman"/>
          <w:sz w:val="24"/>
          <w:szCs w:val="24"/>
        </w:rPr>
        <w:t xml:space="preserve"> intramammary infections in dairy cattle</w:t>
      </w:r>
      <w:r w:rsidR="001112C5">
        <w:rPr>
          <w:rFonts w:ascii="Times New Roman" w:hAnsi="Times New Roman" w:cs="Times New Roman"/>
          <w:sz w:val="24"/>
          <w:szCs w:val="24"/>
        </w:rPr>
        <w:t>.</w:t>
      </w:r>
      <w:r w:rsidR="005100BE">
        <w:rPr>
          <w:rFonts w:ascii="Times New Roman" w:hAnsi="Times New Roman" w:cs="Times New Roman"/>
          <w:sz w:val="24"/>
          <w:szCs w:val="24"/>
        </w:rPr>
        <w:t xml:space="preserve"> W</w:t>
      </w:r>
      <w:r w:rsidR="00EB5D74" w:rsidRPr="00EB5D74">
        <w:rPr>
          <w:rFonts w:ascii="Times New Roman" w:hAnsi="Times New Roman" w:cs="Times New Roman"/>
          <w:sz w:val="24"/>
          <w:szCs w:val="24"/>
        </w:rPr>
        <w:t xml:space="preserve">ithin this </w:t>
      </w:r>
      <w:r w:rsidR="005100BE">
        <w:rPr>
          <w:rFonts w:ascii="Times New Roman" w:hAnsi="Times New Roman" w:cs="Times New Roman"/>
          <w:sz w:val="24"/>
          <w:szCs w:val="24"/>
        </w:rPr>
        <w:t xml:space="preserve">highly </w:t>
      </w:r>
      <w:r w:rsidR="00EB5D74" w:rsidRPr="00EB5D74">
        <w:rPr>
          <w:rFonts w:ascii="Times New Roman" w:hAnsi="Times New Roman" w:cs="Times New Roman"/>
          <w:sz w:val="24"/>
          <w:szCs w:val="24"/>
        </w:rPr>
        <w:t>heterogenous group</w:t>
      </w:r>
      <w:r w:rsidR="005100BE">
        <w:rPr>
          <w:rFonts w:ascii="Times New Roman" w:hAnsi="Times New Roman" w:cs="Times New Roman"/>
          <w:sz w:val="24"/>
          <w:szCs w:val="24"/>
        </w:rPr>
        <w:t>,</w:t>
      </w:r>
      <w:r w:rsidR="008C37B1">
        <w:rPr>
          <w:rFonts w:ascii="Times New Roman" w:hAnsi="Times New Roman" w:cs="Times New Roman"/>
          <w:sz w:val="24"/>
          <w:szCs w:val="24"/>
        </w:rPr>
        <w:t xml:space="preserve"> some species are </w:t>
      </w:r>
      <w:r w:rsidR="002E6CA2">
        <w:rPr>
          <w:rFonts w:ascii="Times New Roman" w:hAnsi="Times New Roman" w:cs="Times New Roman"/>
          <w:sz w:val="24"/>
          <w:szCs w:val="24"/>
        </w:rPr>
        <w:t>considered primarily host-adapted</w:t>
      </w:r>
      <w:r w:rsidR="005A33BB">
        <w:rPr>
          <w:rFonts w:ascii="Times New Roman" w:hAnsi="Times New Roman" w:cs="Times New Roman"/>
          <w:sz w:val="24"/>
          <w:szCs w:val="24"/>
        </w:rPr>
        <w:t xml:space="preserve"> (</w:t>
      </w:r>
      <w:r w:rsidR="004534A8">
        <w:rPr>
          <w:rFonts w:ascii="Times New Roman" w:hAnsi="Times New Roman" w:cs="Times New Roman"/>
          <w:sz w:val="24"/>
          <w:szCs w:val="24"/>
        </w:rPr>
        <w:t>colonizing the skin or udder)</w:t>
      </w:r>
      <w:r w:rsidR="002E6CA2">
        <w:rPr>
          <w:rFonts w:ascii="Times New Roman" w:hAnsi="Times New Roman" w:cs="Times New Roman"/>
          <w:sz w:val="24"/>
          <w:szCs w:val="24"/>
        </w:rPr>
        <w:t xml:space="preserve">, while </w:t>
      </w:r>
      <w:r w:rsidR="005A71F4">
        <w:rPr>
          <w:rFonts w:ascii="Times New Roman" w:hAnsi="Times New Roman" w:cs="Times New Roman"/>
          <w:sz w:val="24"/>
          <w:szCs w:val="24"/>
        </w:rPr>
        <w:t xml:space="preserve">others are primarily found in the cow’s environment </w:t>
      </w:r>
      <w:r w:rsidR="00A54381">
        <w:rPr>
          <w:rFonts w:ascii="Times New Roman" w:hAnsi="Times New Roman" w:cs="Times New Roman"/>
          <w:sz w:val="24"/>
          <w:szCs w:val="24"/>
        </w:rPr>
        <w:lastRenderedPageBreak/>
        <w:t xml:space="preserve">(reviewed in </w:t>
      </w:r>
      <w:r w:rsidR="008737A7">
        <w:rPr>
          <w:rFonts w:ascii="Times New Roman" w:hAnsi="Times New Roman" w:cs="Times New Roman"/>
          <w:sz w:val="24"/>
          <w:szCs w:val="24"/>
        </w:rPr>
        <w:t>De Buck et al., 2021).</w:t>
      </w:r>
      <w:r w:rsidR="00E04157">
        <w:rPr>
          <w:rFonts w:ascii="Times New Roman" w:hAnsi="Times New Roman" w:cs="Times New Roman"/>
          <w:sz w:val="24"/>
          <w:szCs w:val="24"/>
        </w:rPr>
        <w:t xml:space="preserve"> Certain species have </w:t>
      </w:r>
      <w:r w:rsidR="00AC4451">
        <w:rPr>
          <w:rFonts w:ascii="Times New Roman" w:hAnsi="Times New Roman" w:cs="Times New Roman"/>
          <w:sz w:val="24"/>
          <w:szCs w:val="24"/>
        </w:rPr>
        <w:t xml:space="preserve">been associated with </w:t>
      </w:r>
      <w:r w:rsidR="001E7624">
        <w:rPr>
          <w:rFonts w:ascii="Times New Roman" w:hAnsi="Times New Roman" w:cs="Times New Roman"/>
          <w:sz w:val="24"/>
          <w:szCs w:val="24"/>
        </w:rPr>
        <w:t>stall surfaces</w:t>
      </w:r>
      <w:r w:rsidR="00A664C7">
        <w:rPr>
          <w:rFonts w:ascii="Times New Roman" w:hAnsi="Times New Roman" w:cs="Times New Roman"/>
          <w:sz w:val="24"/>
          <w:szCs w:val="24"/>
        </w:rPr>
        <w:t xml:space="preserve">, air, and </w:t>
      </w:r>
      <w:r w:rsidR="001E7624">
        <w:rPr>
          <w:rFonts w:ascii="Times New Roman" w:hAnsi="Times New Roman" w:cs="Times New Roman"/>
          <w:sz w:val="24"/>
          <w:szCs w:val="24"/>
        </w:rPr>
        <w:t xml:space="preserve">unused </w:t>
      </w:r>
      <w:r w:rsidR="00A664C7">
        <w:rPr>
          <w:rFonts w:ascii="Times New Roman" w:hAnsi="Times New Roman" w:cs="Times New Roman"/>
          <w:sz w:val="24"/>
          <w:szCs w:val="24"/>
        </w:rPr>
        <w:t>sawdust bedding material</w:t>
      </w:r>
      <w:r w:rsidR="00B0352C">
        <w:rPr>
          <w:rFonts w:ascii="Times New Roman" w:hAnsi="Times New Roman" w:cs="Times New Roman"/>
          <w:sz w:val="24"/>
          <w:szCs w:val="24"/>
        </w:rPr>
        <w:t xml:space="preserve"> </w:t>
      </w:r>
      <w:r w:rsidR="00B0352C">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B0352C">
        <w:rPr>
          <w:rFonts w:ascii="Times New Roman" w:hAnsi="Times New Roman" w:cs="Times New Roman"/>
          <w:sz w:val="24"/>
          <w:szCs w:val="24"/>
        </w:rPr>
      </w:r>
      <w:r w:rsidR="00B0352C">
        <w:rPr>
          <w:rFonts w:ascii="Times New Roman" w:hAnsi="Times New Roman" w:cs="Times New Roman"/>
          <w:sz w:val="24"/>
          <w:szCs w:val="24"/>
        </w:rPr>
        <w:fldChar w:fldCharType="separate"/>
      </w:r>
      <w:r w:rsidR="009470D2">
        <w:rPr>
          <w:rFonts w:ascii="Times New Roman" w:hAnsi="Times New Roman" w:cs="Times New Roman"/>
          <w:noProof/>
          <w:sz w:val="24"/>
          <w:szCs w:val="24"/>
        </w:rPr>
        <w:t>(Piessens et al., 2011)</w:t>
      </w:r>
      <w:r w:rsidR="00B0352C">
        <w:rPr>
          <w:rFonts w:ascii="Times New Roman" w:hAnsi="Times New Roman" w:cs="Times New Roman"/>
          <w:sz w:val="24"/>
          <w:szCs w:val="24"/>
        </w:rPr>
        <w:fldChar w:fldCharType="end"/>
      </w:r>
      <w:r w:rsidR="00A7141F">
        <w:rPr>
          <w:rFonts w:ascii="Times New Roman" w:hAnsi="Times New Roman" w:cs="Times New Roman"/>
          <w:sz w:val="24"/>
          <w:szCs w:val="24"/>
        </w:rPr>
        <w:t xml:space="preserve">, </w:t>
      </w:r>
      <w:r w:rsidR="0075717F">
        <w:rPr>
          <w:rFonts w:ascii="Times New Roman" w:hAnsi="Times New Roman" w:cs="Times New Roman"/>
          <w:sz w:val="24"/>
          <w:szCs w:val="24"/>
        </w:rPr>
        <w:t xml:space="preserve">some with </w:t>
      </w:r>
      <w:r w:rsidR="00030551">
        <w:rPr>
          <w:rFonts w:ascii="Times New Roman" w:hAnsi="Times New Roman" w:cs="Times New Roman"/>
          <w:sz w:val="24"/>
          <w:szCs w:val="24"/>
        </w:rPr>
        <w:t xml:space="preserve">different facility types </w:t>
      </w:r>
      <w:r w:rsidR="00030551">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30551">
        <w:rPr>
          <w:rFonts w:ascii="Times New Roman" w:hAnsi="Times New Roman" w:cs="Times New Roman"/>
          <w:sz w:val="24"/>
          <w:szCs w:val="24"/>
        </w:rPr>
      </w:r>
      <w:r w:rsidR="00030551">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030551">
        <w:rPr>
          <w:rFonts w:ascii="Times New Roman" w:hAnsi="Times New Roman" w:cs="Times New Roman"/>
          <w:sz w:val="24"/>
          <w:szCs w:val="24"/>
        </w:rPr>
        <w:fldChar w:fldCharType="end"/>
      </w:r>
      <w:r w:rsidR="0075717F">
        <w:rPr>
          <w:rFonts w:ascii="Times New Roman" w:hAnsi="Times New Roman" w:cs="Times New Roman"/>
          <w:sz w:val="24"/>
          <w:szCs w:val="24"/>
        </w:rPr>
        <w:t>,</w:t>
      </w:r>
      <w:r w:rsidR="00030551">
        <w:rPr>
          <w:rFonts w:ascii="Times New Roman" w:hAnsi="Times New Roman" w:cs="Times New Roman"/>
          <w:sz w:val="24"/>
          <w:szCs w:val="24"/>
        </w:rPr>
        <w:t xml:space="preserve"> </w:t>
      </w:r>
      <w:r w:rsidR="00722BBC">
        <w:rPr>
          <w:rFonts w:ascii="Times New Roman" w:hAnsi="Times New Roman" w:cs="Times New Roman"/>
          <w:sz w:val="24"/>
          <w:szCs w:val="24"/>
        </w:rPr>
        <w:t xml:space="preserve">and others </w:t>
      </w:r>
      <w:r w:rsidR="00D17E5B">
        <w:rPr>
          <w:rFonts w:ascii="Times New Roman" w:hAnsi="Times New Roman" w:cs="Times New Roman"/>
          <w:sz w:val="24"/>
          <w:szCs w:val="24"/>
        </w:rPr>
        <w:t>with environmental contamination and</w:t>
      </w:r>
      <w:r w:rsidR="00722BBC">
        <w:rPr>
          <w:rFonts w:ascii="Times New Roman" w:hAnsi="Times New Roman" w:cs="Times New Roman"/>
          <w:sz w:val="24"/>
          <w:szCs w:val="24"/>
        </w:rPr>
        <w:t xml:space="preserve"> poor teat hygiene at milking time </w:t>
      </w:r>
      <w:r w:rsidR="00D17E5B">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D17E5B">
        <w:rPr>
          <w:rFonts w:ascii="Times New Roman" w:hAnsi="Times New Roman" w:cs="Times New Roman"/>
          <w:sz w:val="24"/>
          <w:szCs w:val="24"/>
        </w:rPr>
      </w:r>
      <w:r w:rsidR="00D17E5B">
        <w:rPr>
          <w:rFonts w:ascii="Times New Roman" w:hAnsi="Times New Roman" w:cs="Times New Roman"/>
          <w:sz w:val="24"/>
          <w:szCs w:val="24"/>
        </w:rPr>
        <w:fldChar w:fldCharType="separate"/>
      </w:r>
      <w:r w:rsidR="001F325E">
        <w:rPr>
          <w:rFonts w:ascii="Times New Roman" w:hAnsi="Times New Roman" w:cs="Times New Roman"/>
          <w:noProof/>
          <w:sz w:val="24"/>
          <w:szCs w:val="24"/>
        </w:rPr>
        <w:t>(De Visscher et al., 2016; De Visscher et al., 2017)</w:t>
      </w:r>
      <w:r w:rsidR="00D17E5B">
        <w:rPr>
          <w:rFonts w:ascii="Times New Roman" w:hAnsi="Times New Roman" w:cs="Times New Roman"/>
          <w:sz w:val="24"/>
          <w:szCs w:val="24"/>
        </w:rPr>
        <w:fldChar w:fldCharType="end"/>
      </w:r>
      <w:r w:rsidR="006F3CA1">
        <w:rPr>
          <w:rFonts w:ascii="Times New Roman" w:hAnsi="Times New Roman" w:cs="Times New Roman"/>
          <w:sz w:val="24"/>
          <w:szCs w:val="24"/>
        </w:rPr>
        <w:t xml:space="preserve">. </w:t>
      </w:r>
      <w:r w:rsidR="006260D5">
        <w:rPr>
          <w:rFonts w:ascii="Times New Roman" w:hAnsi="Times New Roman" w:cs="Times New Roman"/>
          <w:sz w:val="24"/>
          <w:szCs w:val="24"/>
        </w:rPr>
        <w:t xml:space="preserve">Although the </w:t>
      </w:r>
      <w:r w:rsidR="00BB4389">
        <w:rPr>
          <w:rFonts w:ascii="Times New Roman" w:hAnsi="Times New Roman" w:cs="Times New Roman"/>
          <w:sz w:val="24"/>
          <w:szCs w:val="24"/>
        </w:rPr>
        <w:t>specific source and route</w:t>
      </w:r>
      <w:r w:rsidR="002F525E">
        <w:rPr>
          <w:rFonts w:ascii="Times New Roman" w:hAnsi="Times New Roman" w:cs="Times New Roman"/>
          <w:sz w:val="24"/>
          <w:szCs w:val="24"/>
        </w:rPr>
        <w:t>s</w:t>
      </w:r>
      <w:r w:rsidR="00BB4389">
        <w:rPr>
          <w:rFonts w:ascii="Times New Roman" w:hAnsi="Times New Roman" w:cs="Times New Roman"/>
          <w:sz w:val="24"/>
          <w:szCs w:val="24"/>
        </w:rPr>
        <w:t xml:space="preserve"> of transmission for many </w:t>
      </w:r>
      <w:proofErr w:type="gramStart"/>
      <w:r w:rsidR="00BB4389">
        <w:rPr>
          <w:rFonts w:ascii="Times New Roman" w:hAnsi="Times New Roman" w:cs="Times New Roman"/>
          <w:i/>
          <w:iCs/>
          <w:sz w:val="24"/>
          <w:szCs w:val="24"/>
        </w:rPr>
        <w:t>Staph</w:t>
      </w:r>
      <w:proofErr w:type="gramEnd"/>
      <w:r w:rsidR="00BB4389">
        <w:rPr>
          <w:rFonts w:ascii="Times New Roman" w:hAnsi="Times New Roman" w:cs="Times New Roman"/>
          <w:i/>
          <w:iCs/>
          <w:sz w:val="24"/>
          <w:szCs w:val="24"/>
        </w:rPr>
        <w:t xml:space="preserve">. </w:t>
      </w:r>
      <w:r w:rsidR="00BB4389">
        <w:rPr>
          <w:rFonts w:ascii="Times New Roman" w:hAnsi="Times New Roman" w:cs="Times New Roman"/>
          <w:sz w:val="24"/>
          <w:szCs w:val="24"/>
        </w:rPr>
        <w:t xml:space="preserve">spp. </w:t>
      </w:r>
      <w:r w:rsidR="002F525E">
        <w:rPr>
          <w:rFonts w:ascii="Times New Roman" w:hAnsi="Times New Roman" w:cs="Times New Roman"/>
          <w:sz w:val="24"/>
          <w:szCs w:val="24"/>
        </w:rPr>
        <w:t>are</w:t>
      </w:r>
      <w:r w:rsidR="00BB4389">
        <w:rPr>
          <w:rFonts w:ascii="Times New Roman" w:hAnsi="Times New Roman" w:cs="Times New Roman"/>
          <w:sz w:val="24"/>
          <w:szCs w:val="24"/>
        </w:rPr>
        <w:t xml:space="preserve"> still being elucidated, </w:t>
      </w:r>
      <w:r w:rsidR="004179C4">
        <w:rPr>
          <w:rFonts w:ascii="Times New Roman" w:hAnsi="Times New Roman" w:cs="Times New Roman"/>
          <w:sz w:val="24"/>
          <w:szCs w:val="24"/>
        </w:rPr>
        <w:t>the importance of teat-dipping to control this group of bacteria is well-established</w:t>
      </w:r>
      <w:r w:rsidR="00886A09">
        <w:rPr>
          <w:rFonts w:ascii="Times New Roman" w:hAnsi="Times New Roman" w:cs="Times New Roman"/>
          <w:sz w:val="24"/>
          <w:szCs w:val="24"/>
        </w:rPr>
        <w:t xml:space="preserve"> </w:t>
      </w:r>
      <w:r w:rsidR="00886A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886A09">
        <w:rPr>
          <w:rFonts w:ascii="Times New Roman" w:hAnsi="Times New Roman" w:cs="Times New Roman"/>
          <w:sz w:val="24"/>
          <w:szCs w:val="24"/>
        </w:rPr>
        <w:fldChar w:fldCharType="separate"/>
      </w:r>
      <w:r w:rsidR="009470D2">
        <w:rPr>
          <w:rFonts w:ascii="Times New Roman" w:hAnsi="Times New Roman" w:cs="Times New Roman"/>
          <w:noProof/>
          <w:sz w:val="24"/>
          <w:szCs w:val="24"/>
        </w:rPr>
        <w:t>(Hogan et al., 1987)</w:t>
      </w:r>
      <w:r w:rsidR="00886A09">
        <w:rPr>
          <w:rFonts w:ascii="Times New Roman" w:hAnsi="Times New Roman" w:cs="Times New Roman"/>
          <w:sz w:val="24"/>
          <w:szCs w:val="24"/>
        </w:rPr>
        <w:fldChar w:fldCharType="end"/>
      </w:r>
      <w:r w:rsidR="00886A09">
        <w:rPr>
          <w:rFonts w:ascii="Times New Roman" w:hAnsi="Times New Roman" w:cs="Times New Roman"/>
          <w:sz w:val="24"/>
          <w:szCs w:val="24"/>
        </w:rPr>
        <w:t>;</w:t>
      </w:r>
      <w:r w:rsidR="004179C4">
        <w:rPr>
          <w:rFonts w:ascii="Times New Roman" w:hAnsi="Times New Roman" w:cs="Times New Roman"/>
          <w:sz w:val="24"/>
          <w:szCs w:val="24"/>
        </w:rPr>
        <w:t xml:space="preserve"> </w:t>
      </w:r>
      <w:r w:rsidR="00365CBD">
        <w:rPr>
          <w:rFonts w:ascii="Times New Roman" w:hAnsi="Times New Roman" w:cs="Times New Roman"/>
          <w:sz w:val="24"/>
          <w:szCs w:val="24"/>
        </w:rPr>
        <w:t xml:space="preserve">in general, </w:t>
      </w:r>
      <w:r w:rsidR="00501F06">
        <w:rPr>
          <w:rFonts w:ascii="Times New Roman" w:hAnsi="Times New Roman" w:cs="Times New Roman"/>
          <w:sz w:val="24"/>
          <w:szCs w:val="24"/>
        </w:rPr>
        <w:t xml:space="preserve">the use of pre- and post- milking </w:t>
      </w:r>
      <w:r w:rsidR="00886A09">
        <w:rPr>
          <w:rFonts w:ascii="Times New Roman" w:hAnsi="Times New Roman" w:cs="Times New Roman"/>
          <w:sz w:val="24"/>
          <w:szCs w:val="24"/>
        </w:rPr>
        <w:t>t</w:t>
      </w:r>
      <w:r w:rsidR="00F81D2F">
        <w:rPr>
          <w:rFonts w:ascii="Times New Roman" w:hAnsi="Times New Roman" w:cs="Times New Roman"/>
          <w:sz w:val="24"/>
          <w:szCs w:val="24"/>
        </w:rPr>
        <w:t>eat</w:t>
      </w:r>
      <w:r w:rsidR="00501F06">
        <w:rPr>
          <w:rFonts w:ascii="Times New Roman" w:hAnsi="Times New Roman" w:cs="Times New Roman"/>
          <w:sz w:val="24"/>
          <w:szCs w:val="24"/>
        </w:rPr>
        <w:t xml:space="preserve"> </w:t>
      </w:r>
      <w:r w:rsidR="00F81D2F">
        <w:rPr>
          <w:rFonts w:ascii="Times New Roman" w:hAnsi="Times New Roman" w:cs="Times New Roman"/>
          <w:sz w:val="24"/>
          <w:szCs w:val="24"/>
        </w:rPr>
        <w:t>dip decreases contamination of</w:t>
      </w:r>
      <w:r w:rsidR="00886A09">
        <w:rPr>
          <w:rFonts w:ascii="Times New Roman" w:hAnsi="Times New Roman" w:cs="Times New Roman"/>
          <w:sz w:val="24"/>
          <w:szCs w:val="24"/>
        </w:rPr>
        <w:t xml:space="preserve"> bulk tank</w:t>
      </w:r>
      <w:r w:rsidR="00F81D2F">
        <w:rPr>
          <w:rFonts w:ascii="Times New Roman" w:hAnsi="Times New Roman" w:cs="Times New Roman"/>
          <w:sz w:val="24"/>
          <w:szCs w:val="24"/>
        </w:rPr>
        <w:t xml:space="preserve"> milk both by commensal skin organisms and environmental contamination at milking time</w:t>
      </w:r>
      <w:r w:rsidR="005F3326">
        <w:rPr>
          <w:rFonts w:ascii="Times New Roman" w:hAnsi="Times New Roman" w:cs="Times New Roman"/>
          <w:sz w:val="24"/>
          <w:szCs w:val="24"/>
        </w:rPr>
        <w:t xml:space="preserve"> </w:t>
      </w:r>
      <w:r w:rsidR="005F3326">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Y051bT42MzA8L1JlY051bT48RGlzcGxheVRleHQ+KFBhbmtleSBldCBhbC4sIDE5ODU7IFBhbmtl
eSBldCBhbC4sIDE5ODc7IFF1aXJrIGV0IGFsLiwgMjAxMik8L0Rpc3BsYXlUZXh0PjxyZWNvcmQ+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Y051bT42MzA8L1JlY051bT48RGlzcGxheVRleHQ+KFBhbmtleSBldCBhbC4sIDE5ODU7IFBhbmtl
eSBldCBhbC4sIDE5ODc7IFF1aXJrIGV0IGFsLiwgMjAxMik8L0Rpc3BsYXlUZXh0PjxyZWNvcmQ+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5F3326">
        <w:rPr>
          <w:rFonts w:ascii="Times New Roman" w:hAnsi="Times New Roman" w:cs="Times New Roman"/>
          <w:sz w:val="24"/>
          <w:szCs w:val="24"/>
        </w:rPr>
      </w:r>
      <w:r w:rsidR="005F3326">
        <w:rPr>
          <w:rFonts w:ascii="Times New Roman" w:hAnsi="Times New Roman" w:cs="Times New Roman"/>
          <w:sz w:val="24"/>
          <w:szCs w:val="24"/>
        </w:rPr>
        <w:fldChar w:fldCharType="separate"/>
      </w:r>
      <w:r w:rsidR="001F325E">
        <w:rPr>
          <w:rFonts w:ascii="Times New Roman" w:hAnsi="Times New Roman" w:cs="Times New Roman"/>
          <w:noProof/>
          <w:sz w:val="24"/>
          <w:szCs w:val="24"/>
        </w:rPr>
        <w:t>(Pankey et al., 1985; Pankey et al., 1987; Quirk et al., 2012)</w:t>
      </w:r>
      <w:r w:rsidR="005F3326">
        <w:rPr>
          <w:rFonts w:ascii="Times New Roman" w:hAnsi="Times New Roman" w:cs="Times New Roman"/>
          <w:sz w:val="24"/>
          <w:szCs w:val="24"/>
        </w:rPr>
        <w:fldChar w:fldCharType="end"/>
      </w:r>
      <w:r w:rsidR="001E7624">
        <w:rPr>
          <w:rFonts w:ascii="Times New Roman" w:hAnsi="Times New Roman" w:cs="Times New Roman"/>
          <w:sz w:val="24"/>
          <w:szCs w:val="24"/>
        </w:rPr>
        <w:t>.</w:t>
      </w:r>
      <w:r w:rsidR="00347FC2">
        <w:rPr>
          <w:rFonts w:ascii="Times New Roman" w:hAnsi="Times New Roman" w:cs="Times New Roman"/>
          <w:sz w:val="24"/>
          <w:szCs w:val="24"/>
        </w:rPr>
        <w:t xml:space="preserve"> </w:t>
      </w:r>
      <w:r w:rsidR="004243F0" w:rsidRPr="006F26B9">
        <w:rPr>
          <w:rFonts w:ascii="Times New Roman" w:hAnsi="Times New Roman" w:cs="Times New Roman"/>
          <w:sz w:val="24"/>
          <w:szCs w:val="24"/>
        </w:rPr>
        <w:t xml:space="preserve">All but one farm in the current study would fall into the “low” category </w:t>
      </w:r>
      <w:r w:rsidR="004D56B6" w:rsidRPr="006F26B9">
        <w:rPr>
          <w:rFonts w:ascii="Times New Roman" w:hAnsi="Times New Roman" w:cs="Times New Roman"/>
          <w:sz w:val="24"/>
          <w:szCs w:val="24"/>
        </w:rPr>
        <w:t xml:space="preserve">for </w:t>
      </w:r>
      <w:r w:rsidR="004D56B6" w:rsidRPr="006F26B9">
        <w:rPr>
          <w:rFonts w:ascii="Times New Roman" w:hAnsi="Times New Roman" w:cs="Times New Roman"/>
          <w:i/>
          <w:iCs/>
          <w:sz w:val="24"/>
          <w:szCs w:val="24"/>
        </w:rPr>
        <w:t xml:space="preserve">Staph. </w:t>
      </w:r>
      <w:r w:rsidR="004D56B6" w:rsidRPr="006F26B9">
        <w:rPr>
          <w:rFonts w:ascii="Times New Roman" w:hAnsi="Times New Roman" w:cs="Times New Roman"/>
          <w:sz w:val="24"/>
          <w:szCs w:val="24"/>
        </w:rPr>
        <w:t>spp. counts in the BTM</w:t>
      </w:r>
      <w:r w:rsidR="0018694C">
        <w:rPr>
          <w:rFonts w:ascii="Times New Roman" w:hAnsi="Times New Roman" w:cs="Times New Roman"/>
          <w:sz w:val="24"/>
          <w:szCs w:val="24"/>
        </w:rPr>
        <w:t xml:space="preserve"> </w: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 </w:instrTex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EN.CITE.DATA </w:instrText>
      </w:r>
      <w:r w:rsidR="0018694C">
        <w:rPr>
          <w:rFonts w:ascii="Times New Roman" w:hAnsi="Times New Roman" w:cs="Times New Roman"/>
          <w:sz w:val="24"/>
          <w:szCs w:val="24"/>
        </w:rPr>
      </w:r>
      <w:r w:rsidR="0018694C">
        <w:rPr>
          <w:rFonts w:ascii="Times New Roman" w:hAnsi="Times New Roman" w:cs="Times New Roman"/>
          <w:sz w:val="24"/>
          <w:szCs w:val="24"/>
        </w:rPr>
        <w:fldChar w:fldCharType="end"/>
      </w:r>
      <w:r w:rsidR="0018694C">
        <w:rPr>
          <w:rFonts w:ascii="Times New Roman" w:hAnsi="Times New Roman" w:cs="Times New Roman"/>
          <w:sz w:val="24"/>
          <w:szCs w:val="24"/>
        </w:rPr>
      </w:r>
      <w:r w:rsidR="0018694C">
        <w:rPr>
          <w:rFonts w:ascii="Times New Roman" w:hAnsi="Times New Roman" w:cs="Times New Roman"/>
          <w:sz w:val="24"/>
          <w:szCs w:val="24"/>
        </w:rPr>
        <w:fldChar w:fldCharType="separate"/>
      </w:r>
      <w:r w:rsidR="0018694C">
        <w:rPr>
          <w:rFonts w:ascii="Times New Roman" w:hAnsi="Times New Roman" w:cs="Times New Roman"/>
          <w:noProof/>
          <w:sz w:val="24"/>
          <w:szCs w:val="24"/>
        </w:rPr>
        <w:t>(Jayarao et al., 2004)</w:t>
      </w:r>
      <w:r w:rsidR="0018694C">
        <w:rPr>
          <w:rFonts w:ascii="Times New Roman" w:hAnsi="Times New Roman" w:cs="Times New Roman"/>
          <w:sz w:val="24"/>
          <w:szCs w:val="24"/>
        </w:rPr>
        <w:fldChar w:fldCharType="end"/>
      </w:r>
      <w:r w:rsidR="004D56B6" w:rsidRPr="006F26B9">
        <w:rPr>
          <w:rFonts w:ascii="Times New Roman" w:hAnsi="Times New Roman" w:cs="Times New Roman"/>
          <w:sz w:val="24"/>
          <w:szCs w:val="24"/>
        </w:rPr>
        <w:t>,</w:t>
      </w:r>
      <w:r w:rsidR="00E76DC7" w:rsidRPr="006F26B9">
        <w:rPr>
          <w:rFonts w:ascii="Times New Roman" w:hAnsi="Times New Roman" w:cs="Times New Roman"/>
          <w:sz w:val="24"/>
          <w:szCs w:val="24"/>
        </w:rPr>
        <w:t xml:space="preserve"> </w:t>
      </w:r>
      <w:r w:rsidR="004D56B6" w:rsidRPr="006F26B9">
        <w:rPr>
          <w:rFonts w:ascii="Times New Roman" w:hAnsi="Times New Roman" w:cs="Times New Roman"/>
          <w:sz w:val="24"/>
          <w:szCs w:val="24"/>
        </w:rPr>
        <w:t xml:space="preserve">which is </w:t>
      </w:r>
      <w:r w:rsidR="00BB7471" w:rsidRPr="006F26B9">
        <w:rPr>
          <w:rFonts w:ascii="Times New Roman" w:hAnsi="Times New Roman" w:cs="Times New Roman"/>
          <w:sz w:val="24"/>
          <w:szCs w:val="24"/>
        </w:rPr>
        <w:t>consistent with all</w:t>
      </w:r>
      <w:r w:rsidR="00400843">
        <w:rPr>
          <w:rFonts w:ascii="Times New Roman" w:hAnsi="Times New Roman" w:cs="Times New Roman"/>
          <w:sz w:val="24"/>
          <w:szCs w:val="24"/>
        </w:rPr>
        <w:t xml:space="preserve"> 21</w:t>
      </w:r>
      <w:r w:rsidR="00BB7471" w:rsidRPr="006F26B9">
        <w:rPr>
          <w:rFonts w:ascii="Times New Roman" w:hAnsi="Times New Roman" w:cs="Times New Roman"/>
          <w:sz w:val="24"/>
          <w:szCs w:val="24"/>
        </w:rPr>
        <w:t xml:space="preserve"> herds </w:t>
      </w:r>
      <w:r w:rsidR="006F26B9" w:rsidRPr="006F26B9">
        <w:rPr>
          <w:rFonts w:ascii="Times New Roman" w:hAnsi="Times New Roman" w:cs="Times New Roman"/>
          <w:sz w:val="24"/>
          <w:szCs w:val="24"/>
        </w:rPr>
        <w:t>using both</w:t>
      </w:r>
      <w:r w:rsidR="00BB7471" w:rsidRPr="006F26B9">
        <w:rPr>
          <w:rFonts w:ascii="Times New Roman" w:hAnsi="Times New Roman" w:cs="Times New Roman"/>
          <w:sz w:val="24"/>
          <w:szCs w:val="24"/>
        </w:rPr>
        <w:t xml:space="preserve"> pre-</w:t>
      </w:r>
      <w:r w:rsidR="006F26B9" w:rsidRPr="006F26B9">
        <w:rPr>
          <w:rFonts w:ascii="Times New Roman" w:hAnsi="Times New Roman" w:cs="Times New Roman"/>
          <w:sz w:val="24"/>
          <w:szCs w:val="24"/>
        </w:rPr>
        <w:t xml:space="preserve"> and </w:t>
      </w:r>
      <w:r w:rsidR="00BB7471" w:rsidRPr="006F26B9">
        <w:rPr>
          <w:rFonts w:ascii="Times New Roman" w:hAnsi="Times New Roman" w:cs="Times New Roman"/>
          <w:sz w:val="24"/>
          <w:szCs w:val="24"/>
        </w:rPr>
        <w:t>post</w:t>
      </w:r>
      <w:r w:rsidR="006F26B9" w:rsidRPr="006F26B9">
        <w:rPr>
          <w:rFonts w:ascii="Times New Roman" w:hAnsi="Times New Roman" w:cs="Times New Roman"/>
          <w:sz w:val="24"/>
          <w:szCs w:val="24"/>
        </w:rPr>
        <w:t>-</w:t>
      </w:r>
      <w:r w:rsidR="00BB7471" w:rsidRPr="006F26B9">
        <w:rPr>
          <w:rFonts w:ascii="Times New Roman" w:hAnsi="Times New Roman" w:cs="Times New Roman"/>
          <w:sz w:val="24"/>
          <w:szCs w:val="24"/>
        </w:rPr>
        <w:t>dip</w:t>
      </w:r>
      <w:r w:rsidR="006F26B9" w:rsidRPr="006F26B9">
        <w:rPr>
          <w:rFonts w:ascii="Times New Roman" w:hAnsi="Times New Roman" w:cs="Times New Roman"/>
          <w:sz w:val="24"/>
          <w:szCs w:val="24"/>
        </w:rPr>
        <w:t xml:space="preserve"> consistently at milking time</w:t>
      </w:r>
      <w:r w:rsidR="007A7D66" w:rsidRPr="006F26B9">
        <w:rPr>
          <w:rFonts w:ascii="Times New Roman" w:hAnsi="Times New Roman" w:cs="Times New Roman"/>
          <w:sz w:val="24"/>
          <w:szCs w:val="24"/>
        </w:rPr>
        <w:t>.</w:t>
      </w:r>
      <w:r w:rsidR="000C5CB3">
        <w:rPr>
          <w:rFonts w:ascii="Times New Roman" w:hAnsi="Times New Roman" w:cs="Times New Roman"/>
          <w:sz w:val="24"/>
          <w:szCs w:val="24"/>
        </w:rPr>
        <w:t xml:space="preserve"> There was no difference in </w:t>
      </w:r>
      <w:r w:rsidR="000C5CB3">
        <w:rPr>
          <w:rFonts w:ascii="Times New Roman" w:hAnsi="Times New Roman" w:cs="Times New Roman"/>
          <w:i/>
          <w:iCs/>
          <w:sz w:val="24"/>
          <w:szCs w:val="24"/>
        </w:rPr>
        <w:t>Staph.</w:t>
      </w:r>
      <w:r w:rsidR="000C5CB3">
        <w:rPr>
          <w:rFonts w:ascii="Times New Roman" w:hAnsi="Times New Roman" w:cs="Times New Roman"/>
          <w:sz w:val="24"/>
          <w:szCs w:val="24"/>
        </w:rPr>
        <w:t xml:space="preserve"> spp. count between the three facility types</w:t>
      </w:r>
      <w:r w:rsidR="00EB3D9B">
        <w:rPr>
          <w:rFonts w:ascii="Times New Roman" w:hAnsi="Times New Roman" w:cs="Times New Roman"/>
          <w:sz w:val="24"/>
          <w:szCs w:val="24"/>
        </w:rPr>
        <w:t xml:space="preserve"> included in the current study.</w:t>
      </w:r>
    </w:p>
    <w:p w14:paraId="06F6D1DB" w14:textId="3D5892F4" w:rsidR="00A21424" w:rsidRPr="00604EDE" w:rsidRDefault="00E74A37" w:rsidP="006E592D">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604EDE">
        <w:rPr>
          <w:rFonts w:ascii="Times New Roman" w:hAnsi="Times New Roman" w:cs="Times New Roman"/>
          <w:sz w:val="24"/>
          <w:szCs w:val="24"/>
        </w:rPr>
        <w:t>treptococci and strep-like organisms (SSLO)</w:t>
      </w:r>
      <w:r>
        <w:rPr>
          <w:rFonts w:ascii="Times New Roman" w:hAnsi="Times New Roman" w:cs="Times New Roman"/>
          <w:sz w:val="24"/>
          <w:szCs w:val="24"/>
        </w:rPr>
        <w:t xml:space="preserve"> </w:t>
      </w:r>
      <w:proofErr w:type="gramStart"/>
      <w:r w:rsidR="00A21424" w:rsidRPr="00604EDE">
        <w:rPr>
          <w:rFonts w:ascii="Times New Roman" w:hAnsi="Times New Roman" w:cs="Times New Roman"/>
          <w:sz w:val="24"/>
          <w:szCs w:val="24"/>
        </w:rPr>
        <w:t>counts</w:t>
      </w:r>
      <w:proofErr w:type="gramEnd"/>
      <w:r w:rsidR="00A21424" w:rsidRPr="00604EDE">
        <w:rPr>
          <w:rFonts w:ascii="Times New Roman" w:hAnsi="Times New Roman" w:cs="Times New Roman"/>
          <w:sz w:val="24"/>
          <w:szCs w:val="24"/>
        </w:rPr>
        <w:t xml:space="preserve"> in BTM for bedded packs in the current study were much lower than those </w:t>
      </w:r>
      <w:r w:rsidR="00FB1E18">
        <w:rPr>
          <w:rFonts w:ascii="Times New Roman" w:hAnsi="Times New Roman" w:cs="Times New Roman"/>
          <w:sz w:val="24"/>
          <w:szCs w:val="24"/>
        </w:rPr>
        <w:t>from</w:t>
      </w:r>
      <w:r w:rsidR="00A21424" w:rsidRPr="00604EDE">
        <w:rPr>
          <w:rFonts w:ascii="Times New Roman" w:hAnsi="Times New Roman" w:cs="Times New Roman"/>
          <w:sz w:val="24"/>
          <w:szCs w:val="24"/>
        </w:rPr>
        <w:t xml:space="preserve"> Minnesota composting bedded packs in the winter. Shane et al. 2010 reported a range of</w:t>
      </w:r>
      <w:r w:rsidR="00774B9C">
        <w:rPr>
          <w:rFonts w:ascii="Times New Roman" w:hAnsi="Times New Roman" w:cs="Times New Roman"/>
          <w:i/>
          <w:iCs/>
          <w:sz w:val="24"/>
          <w:szCs w:val="24"/>
        </w:rPr>
        <w:t xml:space="preserve"> </w:t>
      </w:r>
      <w:r w:rsidR="00774B9C">
        <w:rPr>
          <w:rFonts w:ascii="Times New Roman" w:hAnsi="Times New Roman" w:cs="Times New Roman"/>
          <w:sz w:val="24"/>
          <w:szCs w:val="24"/>
        </w:rPr>
        <w:t>SSLO</w:t>
      </w:r>
      <w:r w:rsidR="00A21424" w:rsidRPr="00604EDE">
        <w:rPr>
          <w:rFonts w:ascii="Times New Roman" w:hAnsi="Times New Roman" w:cs="Times New Roman"/>
          <w:i/>
          <w:iCs/>
          <w:sz w:val="24"/>
          <w:szCs w:val="24"/>
        </w:rPr>
        <w:t xml:space="preserve"> </w:t>
      </w:r>
      <w:r w:rsidR="00A21424" w:rsidRPr="00604EDE">
        <w:rPr>
          <w:rFonts w:ascii="Times New Roman" w:hAnsi="Times New Roman" w:cs="Times New Roman"/>
          <w:sz w:val="24"/>
          <w:szCs w:val="24"/>
        </w:rPr>
        <w:t xml:space="preserve">counts of 98-48,400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for six farms, and Lobeck et al. 2012 reported a mean of 911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138-6,011). The mean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bedded pack farms included in the current study was 39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17-61). </w:t>
      </w:r>
      <w:r w:rsidR="0095688F">
        <w:rPr>
          <w:rFonts w:ascii="Times New Roman" w:hAnsi="Times New Roman" w:cs="Times New Roman"/>
          <w:sz w:val="24"/>
          <w:szCs w:val="24"/>
        </w:rPr>
        <w:t>Work</w:t>
      </w:r>
      <w:r w:rsidR="00A21424" w:rsidRPr="00604EDE">
        <w:rPr>
          <w:rFonts w:ascii="Times New Roman" w:hAnsi="Times New Roman" w:cs="Times New Roman"/>
          <w:sz w:val="24"/>
          <w:szCs w:val="24"/>
        </w:rPr>
        <w:t xml:space="preserve"> from </w:t>
      </w:r>
      <w:proofErr w:type="spellStart"/>
      <w:r w:rsidR="00A21424" w:rsidRPr="00604EDE">
        <w:rPr>
          <w:rFonts w:ascii="Times New Roman" w:hAnsi="Times New Roman" w:cs="Times New Roman"/>
          <w:sz w:val="24"/>
          <w:szCs w:val="24"/>
        </w:rPr>
        <w:t>Barberg</w:t>
      </w:r>
      <w:proofErr w:type="spellEnd"/>
      <w:r w:rsidR="00A21424" w:rsidRPr="00604EDE">
        <w:rPr>
          <w:rFonts w:ascii="Times New Roman" w:hAnsi="Times New Roman" w:cs="Times New Roman"/>
          <w:sz w:val="24"/>
          <w:szCs w:val="24"/>
        </w:rPr>
        <w:t xml:space="preserve"> et al. (2007) describing milk quality on composting bedded packs in Minnesota note</w:t>
      </w:r>
      <w:r w:rsidR="0095688F">
        <w:rPr>
          <w:rFonts w:ascii="Times New Roman" w:hAnsi="Times New Roman" w:cs="Times New Roman"/>
          <w:sz w:val="24"/>
          <w:szCs w:val="24"/>
        </w:rPr>
        <w:t>d</w:t>
      </w:r>
      <w:r w:rsidR="00A21424" w:rsidRPr="00604EDE">
        <w:rPr>
          <w:rFonts w:ascii="Times New Roman" w:hAnsi="Times New Roman" w:cs="Times New Roman"/>
          <w:sz w:val="24"/>
          <w:szCs w:val="24"/>
        </w:rPr>
        <w:t xml:space="preserve"> that 6</w:t>
      </w:r>
      <w:r w:rsidR="0095688F">
        <w:rPr>
          <w:rFonts w:ascii="Times New Roman" w:hAnsi="Times New Roman" w:cs="Times New Roman"/>
          <w:sz w:val="24"/>
          <w:szCs w:val="24"/>
        </w:rPr>
        <w:t xml:space="preserve"> of </w:t>
      </w:r>
      <w:r w:rsidR="00A21424" w:rsidRPr="00604EDE">
        <w:rPr>
          <w:rFonts w:ascii="Times New Roman" w:hAnsi="Times New Roman" w:cs="Times New Roman"/>
          <w:sz w:val="24"/>
          <w:szCs w:val="24"/>
        </w:rPr>
        <w:t xml:space="preserve">12 farms sampled had “high” levels of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w:t>
      </w:r>
      <w:r w:rsidR="00A00610">
        <w:rPr>
          <w:rFonts w:ascii="Times New Roman" w:hAnsi="Times New Roman" w:cs="Times New Roman"/>
          <w:sz w:val="24"/>
          <w:szCs w:val="24"/>
        </w:rPr>
        <w:t xml:space="preserve">SSLO count did not differ </w:t>
      </w:r>
      <w:r w:rsidR="00917C1E">
        <w:rPr>
          <w:rFonts w:ascii="Times New Roman" w:hAnsi="Times New Roman" w:cs="Times New Roman"/>
          <w:sz w:val="24"/>
          <w:szCs w:val="24"/>
        </w:rPr>
        <w:t xml:space="preserve">between </w:t>
      </w:r>
      <w:proofErr w:type="spellStart"/>
      <w:r w:rsidR="00917C1E">
        <w:rPr>
          <w:rFonts w:ascii="Times New Roman" w:hAnsi="Times New Roman" w:cs="Times New Roman"/>
          <w:sz w:val="24"/>
          <w:szCs w:val="24"/>
        </w:rPr>
        <w:t>tiestalls</w:t>
      </w:r>
      <w:proofErr w:type="spellEnd"/>
      <w:r w:rsidR="00917C1E">
        <w:rPr>
          <w:rFonts w:ascii="Times New Roman" w:hAnsi="Times New Roman" w:cs="Times New Roman"/>
          <w:sz w:val="24"/>
          <w:szCs w:val="24"/>
        </w:rPr>
        <w:t xml:space="preserve">, </w:t>
      </w:r>
      <w:proofErr w:type="spellStart"/>
      <w:r w:rsidR="00917C1E">
        <w:rPr>
          <w:rFonts w:ascii="Times New Roman" w:hAnsi="Times New Roman" w:cs="Times New Roman"/>
          <w:sz w:val="24"/>
          <w:szCs w:val="24"/>
        </w:rPr>
        <w:t>freestalls</w:t>
      </w:r>
      <w:proofErr w:type="spellEnd"/>
      <w:r w:rsidR="00917C1E">
        <w:rPr>
          <w:rFonts w:ascii="Times New Roman" w:hAnsi="Times New Roman" w:cs="Times New Roman"/>
          <w:sz w:val="24"/>
          <w:szCs w:val="24"/>
        </w:rPr>
        <w:t xml:space="preserve">, and bedded packs in the current study. </w:t>
      </w:r>
      <w:r w:rsidR="00D841C1">
        <w:rPr>
          <w:rFonts w:ascii="Times New Roman" w:hAnsi="Times New Roman" w:cs="Times New Roman"/>
          <w:sz w:val="24"/>
          <w:szCs w:val="24"/>
        </w:rPr>
        <w:t>T</w:t>
      </w:r>
      <w:r w:rsidR="00A21424" w:rsidRPr="00604EDE">
        <w:rPr>
          <w:rFonts w:ascii="Times New Roman" w:hAnsi="Times New Roman" w:cs="Times New Roman"/>
          <w:sz w:val="24"/>
          <w:szCs w:val="24"/>
        </w:rPr>
        <w:t xml:space="preserve">he overall </w:t>
      </w:r>
      <w:r w:rsidR="00774B9C">
        <w:rPr>
          <w:rFonts w:ascii="Times New Roman" w:hAnsi="Times New Roman" w:cs="Times New Roman"/>
          <w:sz w:val="24"/>
          <w:szCs w:val="24"/>
        </w:rPr>
        <w:t xml:space="preserve">SSLO </w:t>
      </w:r>
      <w:r w:rsidR="00A21424" w:rsidRPr="00604EDE">
        <w:rPr>
          <w:rFonts w:ascii="Times New Roman" w:hAnsi="Times New Roman" w:cs="Times New Roman"/>
          <w:sz w:val="24"/>
          <w:szCs w:val="24"/>
        </w:rPr>
        <w:t xml:space="preserve">count for </w:t>
      </w:r>
      <w:r w:rsidR="00C35893">
        <w:rPr>
          <w:rFonts w:ascii="Times New Roman" w:hAnsi="Times New Roman" w:cs="Times New Roman"/>
          <w:sz w:val="24"/>
          <w:szCs w:val="24"/>
        </w:rPr>
        <w:t xml:space="preserve">all 21 </w:t>
      </w:r>
      <w:r w:rsidR="00A21424" w:rsidRPr="00604EDE">
        <w:rPr>
          <w:rFonts w:ascii="Times New Roman" w:hAnsi="Times New Roman" w:cs="Times New Roman"/>
          <w:sz w:val="24"/>
          <w:szCs w:val="24"/>
        </w:rPr>
        <w:t xml:space="preserve">farms included in the current study (156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42-271) was much lower than that for the overall </w:t>
      </w:r>
      <w:r w:rsidR="00A21424" w:rsidRPr="00604EDE">
        <w:rPr>
          <w:rFonts w:ascii="Times New Roman" w:hAnsi="Times New Roman" w:cs="Times New Roman"/>
          <w:i/>
          <w:iCs/>
          <w:sz w:val="24"/>
          <w:szCs w:val="24"/>
        </w:rPr>
        <w:t>Strep.</w:t>
      </w:r>
      <w:r w:rsidR="00A21424" w:rsidRPr="00604EDE">
        <w:rPr>
          <w:rFonts w:ascii="Times New Roman" w:hAnsi="Times New Roman" w:cs="Times New Roman"/>
          <w:sz w:val="24"/>
          <w:szCs w:val="24"/>
        </w:rPr>
        <w:t xml:space="preserve"> count for all three facility types studied in Lobeck et al. 2012 (445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116-1704). As the overall </w:t>
      </w:r>
      <w:r w:rsidR="005852D8">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all farm types included </w:t>
      </w:r>
      <w:r w:rsidR="00A21424" w:rsidRPr="00604EDE">
        <w:rPr>
          <w:rFonts w:ascii="Times New Roman" w:hAnsi="Times New Roman" w:cs="Times New Roman"/>
          <w:sz w:val="24"/>
          <w:szCs w:val="24"/>
        </w:rPr>
        <w:lastRenderedPageBreak/>
        <w:t xml:space="preserve">in the Minnesota studies are higher than that found for all 21 farms in the current study, </w:t>
      </w:r>
      <w:r w:rsidR="00150A48">
        <w:rPr>
          <w:rFonts w:ascii="Times New Roman" w:hAnsi="Times New Roman" w:cs="Times New Roman"/>
          <w:sz w:val="24"/>
          <w:szCs w:val="24"/>
        </w:rPr>
        <w:t>better</w:t>
      </w:r>
      <w:r w:rsidR="005655AE">
        <w:rPr>
          <w:rFonts w:ascii="Times New Roman" w:hAnsi="Times New Roman" w:cs="Times New Roman"/>
          <w:sz w:val="24"/>
          <w:szCs w:val="24"/>
        </w:rPr>
        <w:t xml:space="preserve"> milking and bedding hygiene</w:t>
      </w:r>
      <w:r w:rsidR="00A21424" w:rsidRPr="00604EDE">
        <w:rPr>
          <w:rFonts w:ascii="Times New Roman" w:hAnsi="Times New Roman" w:cs="Times New Roman"/>
          <w:sz w:val="24"/>
          <w:szCs w:val="24"/>
        </w:rPr>
        <w:t xml:space="preserve"> </w:t>
      </w:r>
      <w:r w:rsidR="00150A48">
        <w:rPr>
          <w:rFonts w:ascii="Times New Roman" w:hAnsi="Times New Roman" w:cs="Times New Roman"/>
          <w:sz w:val="24"/>
          <w:szCs w:val="24"/>
        </w:rPr>
        <w:t>amongst herds included in th</w:t>
      </w:r>
      <w:r w:rsidR="00EF0680">
        <w:rPr>
          <w:rFonts w:ascii="Times New Roman" w:hAnsi="Times New Roman" w:cs="Times New Roman"/>
          <w:sz w:val="24"/>
          <w:szCs w:val="24"/>
        </w:rPr>
        <w:t>e current</w:t>
      </w:r>
      <w:r w:rsidR="00150A48">
        <w:rPr>
          <w:rFonts w:ascii="Times New Roman" w:hAnsi="Times New Roman" w:cs="Times New Roman"/>
          <w:sz w:val="24"/>
          <w:szCs w:val="24"/>
        </w:rPr>
        <w:t xml:space="preserve"> study </w:t>
      </w:r>
      <w:r w:rsidR="00A21424" w:rsidRPr="00604EDE">
        <w:rPr>
          <w:rFonts w:ascii="Times New Roman" w:hAnsi="Times New Roman" w:cs="Times New Roman"/>
          <w:sz w:val="24"/>
          <w:szCs w:val="24"/>
        </w:rPr>
        <w:t>may best explain this difference in BTM</w:t>
      </w:r>
      <w:r w:rsidR="005655AE" w:rsidRPr="005655AE">
        <w:rPr>
          <w:rFonts w:ascii="Times New Roman" w:hAnsi="Times New Roman" w:cs="Times New Roman"/>
          <w:sz w:val="24"/>
          <w:szCs w:val="24"/>
        </w:rPr>
        <w:t xml:space="preserve"> </w:t>
      </w:r>
      <w:r w:rsidR="005655AE" w:rsidRPr="00604EDE">
        <w:rPr>
          <w:rFonts w:ascii="Times New Roman" w:hAnsi="Times New Roman" w:cs="Times New Roman"/>
          <w:sz w:val="24"/>
          <w:szCs w:val="24"/>
        </w:rPr>
        <w:t>pathogen profiles</w:t>
      </w:r>
      <w:r w:rsidR="00D50EAD">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00A21424" w:rsidRPr="00604EDE">
        <w:rPr>
          <w:rFonts w:ascii="Times New Roman" w:hAnsi="Times New Roman" w:cs="Times New Roman"/>
          <w:sz w:val="24"/>
          <w:szCs w:val="24"/>
        </w:rPr>
        <w:t>.</w:t>
      </w:r>
    </w:p>
    <w:p w14:paraId="45DD7E66" w14:textId="05F9D67C"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B1336B">
        <w:rPr>
          <w:rFonts w:ascii="Times New Roman" w:hAnsi="Times New Roman" w:cs="Times New Roman"/>
          <w:sz w:val="24"/>
          <w:szCs w:val="24"/>
        </w:rPr>
        <w:t xml:space="preserve">All farms </w:t>
      </w:r>
      <w:r w:rsidRPr="00604EDE">
        <w:rPr>
          <w:rFonts w:ascii="Times New Roman" w:hAnsi="Times New Roman" w:cs="Times New Roman"/>
          <w:sz w:val="24"/>
          <w:szCs w:val="24"/>
        </w:rPr>
        <w:t xml:space="preserve">had low levels of coliforms in bulk tank milk (1.2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0.3-2.1), indicating excellent hygiene practices at milking time</w:t>
      </w:r>
      <w:r w:rsidR="00AE2D28">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7E5183">
        <w:rPr>
          <w:rFonts w:ascii="Times New Roman" w:hAnsi="Times New Roman" w:cs="Times New Roman"/>
          <w:sz w:val="24"/>
          <w:szCs w:val="24"/>
        </w:rPr>
        <w:t xml:space="preserve">Coliform counts did not differ between the three facility types. </w:t>
      </w:r>
      <w:r w:rsidRPr="00604EDE">
        <w:rPr>
          <w:rFonts w:ascii="Times New Roman" w:hAnsi="Times New Roman" w:cs="Times New Roman"/>
          <w:sz w:val="24"/>
          <w:szCs w:val="24"/>
        </w:rPr>
        <w:t xml:space="preserve">Bedded pack farms in the current study had very low coliform counts in BTM (1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0-3), </w:t>
      </w:r>
      <w:proofErr w:type="gramStart"/>
      <w:r w:rsidRPr="00604EDE">
        <w:rPr>
          <w:rFonts w:ascii="Times New Roman" w:hAnsi="Times New Roman" w:cs="Times New Roman"/>
          <w:sz w:val="24"/>
          <w:szCs w:val="24"/>
        </w:rPr>
        <w:t>similar to</w:t>
      </w:r>
      <w:proofErr w:type="gramEnd"/>
      <w:r w:rsidRPr="00604EDE">
        <w:rPr>
          <w:rFonts w:ascii="Times New Roman" w:hAnsi="Times New Roman" w:cs="Times New Roman"/>
          <w:sz w:val="24"/>
          <w:szCs w:val="24"/>
        </w:rPr>
        <w:t xml:space="preserve"> those found for three compost bedded pack farms in a Brazilian study (2.8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Fávero et al</w:t>
      </w:r>
      <w:r w:rsidR="00F34318">
        <w:rPr>
          <w:rFonts w:ascii="Times New Roman" w:hAnsi="Times New Roman" w:cs="Times New Roman"/>
          <w:sz w:val="24"/>
          <w:szCs w:val="24"/>
        </w:rPr>
        <w:t>.</w:t>
      </w:r>
      <w:r w:rsidRPr="00604EDE">
        <w:rPr>
          <w:rFonts w:ascii="Times New Roman" w:hAnsi="Times New Roman" w:cs="Times New Roman"/>
          <w:sz w:val="24"/>
          <w:szCs w:val="24"/>
        </w:rPr>
        <w:t xml:space="preserve"> 2015). </w:t>
      </w:r>
      <w:r w:rsidR="00341E08">
        <w:rPr>
          <w:rFonts w:ascii="Times New Roman" w:hAnsi="Times New Roman" w:cs="Times New Roman"/>
          <w:sz w:val="24"/>
          <w:szCs w:val="24"/>
        </w:rPr>
        <w:t>T</w:t>
      </w:r>
      <w:r w:rsidRPr="00604EDE">
        <w:rPr>
          <w:rFonts w:ascii="Times New Roman" w:hAnsi="Times New Roman" w:cs="Times New Roman"/>
          <w:sz w:val="24"/>
          <w:szCs w:val="24"/>
        </w:rPr>
        <w:t xml:space="preserve">hese low coliform counts are in contrast with previous work describing BTM quality for this kind of facility in the United States. Coliform counts for bedded packs in Minnesota in the winter ranged from 15-1,128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w:t>
      </w:r>
      <w:r w:rsidR="00010324">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10324">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10324">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w:t>
      </w:r>
      <w:r w:rsidR="00301817" w:rsidRPr="00604EDE">
        <w:rPr>
          <w:rFonts w:ascii="Times New Roman" w:hAnsi="Times New Roman" w:cs="Times New Roman"/>
          <w:sz w:val="24"/>
          <w:szCs w:val="24"/>
        </w:rPr>
        <w:t xml:space="preserve">the six bedded packs included in Lobeck et al. 2012. </w:t>
      </w:r>
      <w:r w:rsidRPr="00604EDE">
        <w:rPr>
          <w:rFonts w:ascii="Times New Roman" w:hAnsi="Times New Roman" w:cs="Times New Roman"/>
          <w:sz w:val="24"/>
          <w:szCs w:val="24"/>
        </w:rPr>
        <w:t xml:space="preserve">had a mean of 63.7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6-735)</w:t>
      </w:r>
      <w:r w:rsidR="00301817">
        <w:rPr>
          <w:rFonts w:ascii="Times New Roman" w:hAnsi="Times New Roman" w:cs="Times New Roman"/>
          <w:sz w:val="24"/>
          <w:szCs w:val="24"/>
        </w:rPr>
        <w:t>.</w:t>
      </w:r>
      <w:r w:rsidRPr="00604EDE">
        <w:rPr>
          <w:rFonts w:ascii="Times New Roman" w:hAnsi="Times New Roman" w:cs="Times New Roman"/>
          <w:sz w:val="24"/>
          <w:szCs w:val="24"/>
        </w:rPr>
        <w:t xml:space="preserve">  </w:t>
      </w:r>
      <w:r w:rsidR="00D671F9">
        <w:rPr>
          <w:rFonts w:ascii="Times New Roman" w:hAnsi="Times New Roman" w:cs="Times New Roman"/>
          <w:sz w:val="24"/>
          <w:szCs w:val="24"/>
        </w:rPr>
        <w:t xml:space="preserve">However, direct comparison </w:t>
      </w:r>
      <w:r w:rsidR="00E01BD6">
        <w:rPr>
          <w:rFonts w:ascii="Times New Roman" w:hAnsi="Times New Roman" w:cs="Times New Roman"/>
          <w:sz w:val="24"/>
          <w:szCs w:val="24"/>
        </w:rPr>
        <w:t xml:space="preserve">of </w:t>
      </w:r>
      <w:r w:rsidR="00D671F9">
        <w:rPr>
          <w:rFonts w:ascii="Times New Roman" w:hAnsi="Times New Roman" w:cs="Times New Roman"/>
          <w:sz w:val="24"/>
          <w:szCs w:val="24"/>
        </w:rPr>
        <w:t xml:space="preserve">coliform counts </w:t>
      </w:r>
      <w:r w:rsidR="00E01BD6">
        <w:rPr>
          <w:rFonts w:ascii="Times New Roman" w:hAnsi="Times New Roman" w:cs="Times New Roman"/>
          <w:sz w:val="24"/>
          <w:szCs w:val="24"/>
        </w:rPr>
        <w:t xml:space="preserve">between </w:t>
      </w:r>
      <w:r w:rsidR="00327DDB">
        <w:rPr>
          <w:rFonts w:ascii="Times New Roman" w:hAnsi="Times New Roman" w:cs="Times New Roman"/>
          <w:sz w:val="24"/>
          <w:szCs w:val="24"/>
        </w:rPr>
        <w:t xml:space="preserve">studies </w:t>
      </w:r>
      <w:r w:rsidR="0013684F">
        <w:rPr>
          <w:rFonts w:ascii="Times New Roman" w:hAnsi="Times New Roman" w:cs="Times New Roman"/>
          <w:sz w:val="24"/>
          <w:szCs w:val="24"/>
        </w:rPr>
        <w:t xml:space="preserve">may be </w:t>
      </w:r>
      <w:r w:rsidR="00D671F9">
        <w:rPr>
          <w:rFonts w:ascii="Times New Roman" w:hAnsi="Times New Roman" w:cs="Times New Roman"/>
          <w:sz w:val="24"/>
          <w:szCs w:val="24"/>
        </w:rPr>
        <w:t xml:space="preserve">potentially problematic due to variation in </w:t>
      </w:r>
      <w:r w:rsidR="004E6E4B">
        <w:rPr>
          <w:rFonts w:ascii="Times New Roman" w:hAnsi="Times New Roman" w:cs="Times New Roman"/>
          <w:sz w:val="24"/>
          <w:szCs w:val="24"/>
        </w:rPr>
        <w:t xml:space="preserve">duration of freezer storage </w:t>
      </w:r>
      <w:r w:rsidR="00AC23D1">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&lt;EndNote&gt;&lt;Cite&gt;&lt;Author&gt;Schukken&lt;/Author&gt;&lt;Year&gt;1989&lt;/Year&gt;&lt;RecNum&gt;577&lt;/RecNum&gt;&lt;DisplayText&gt;(Schukken et al., 1989)&lt;/DisplayText&gt;&lt;record&gt;&lt;rec-number&gt;577&lt;/rec-number&gt;&lt;foreign-keys&gt;&lt;key app="EN" db-id="pss5de0wasp2t9es5tu5evzpa2svsdrveax9" timestamp="1690980710"&gt;577&lt;/key&gt;&lt;/foreign-keys&gt;&lt;ref-type name="Journal Article"&gt;17&lt;/ref-type&gt;&lt;contributors&gt;&lt;authors&gt;&lt;author&gt;Schukken, Y. H.&lt;/author&gt;&lt;author&gt;Grommers, F. J.&lt;/author&gt;&lt;author&gt;Smit, J. A.&lt;/author&gt;&lt;author&gt;Vandegeer, D.&lt;/author&gt;&lt;author&gt;Brand, A.&lt;/author&gt;&lt;/authors&gt;&lt;/contributors&gt;&lt;auth-address&gt;Department of Herd Health and Reproduction, Utrecht, The Netherlands.&lt;/auth-address&gt;&lt;titles&gt;&lt;title&gt;Effect of freezing on bacteriologic culturing of mastitis milk samples&lt;/title&gt;&lt;secondary-title&gt;J Dairy Sci&lt;/secondary-title&gt;&lt;/titles&gt;&lt;periodical&gt;&lt;full-title&gt;J Dairy Sci&lt;/full-title&gt;&lt;/periodical&gt;&lt;pages&gt;1900-6&lt;/pages&gt;&lt;volume&gt;72&lt;/volume&gt;&lt;number&gt;7&lt;/number&gt;&lt;edition&gt;1989/07/01&lt;/edition&gt;&lt;keywords&gt;&lt;keyword&gt;Actinomyces/isolation &amp;amp; purification&lt;/keyword&gt;&lt;keyword&gt;Animals&lt;/keyword&gt;&lt;keyword&gt;Bacteria/*isolation &amp;amp; purification&lt;/keyword&gt;&lt;keyword&gt;Bacteriological Techniques/*veterinary&lt;/keyword&gt;&lt;keyword&gt;Cattle&lt;/keyword&gt;&lt;keyword&gt;Coagulase&lt;/keyword&gt;&lt;keyword&gt;Culture Media&lt;/keyword&gt;&lt;keyword&gt;Escherichia coli/isolation &amp;amp; purification&lt;/keyword&gt;&lt;keyword&gt;Female&lt;/keyword&gt;&lt;keyword&gt;Freezing&lt;/keyword&gt;&lt;keyword&gt;Mastitis, Bovine/*microbiology&lt;/keyword&gt;&lt;keyword&gt;Milk/*microbiology&lt;/keyword&gt;&lt;keyword&gt;Specimen Handling&lt;/keyword&gt;&lt;keyword&gt;Staphylococcus aureus/isolation &amp;amp; purification&lt;/keyword&gt;&lt;keyword&gt;Streptococcus/*isolation &amp;amp; purification&lt;/keyword&gt;&lt;keyword&gt;Time Factors&lt;/keyword&gt;&lt;/keywords&gt;&lt;dates&gt;&lt;year&gt;1989&lt;/year&gt;&lt;pub-dates&gt;&lt;date&gt;Jul&lt;/date&gt;&lt;/pub-dates&gt;&lt;/dates&gt;&lt;isbn&gt;0022-0302 (Print)&amp;#xD;0022-0302&lt;/isbn&gt;&lt;accession-num&gt;2674231&lt;/accession-num&gt;&lt;urls&gt;&lt;/urls&gt;&lt;electronic-resource-num&gt;10.3168/jds.S0022-0302(89)79309-7&lt;/electronic-resource-num&gt;&lt;remote-database-provider&gt;NLM&lt;/remote-database-provider&gt;&lt;language&gt;eng&lt;/language&gt;&lt;/record&gt;&lt;/Cite&gt;&lt;/EndNote&gt;</w:instrText>
      </w:r>
      <w:r w:rsidR="00AC23D1">
        <w:rPr>
          <w:rFonts w:ascii="Times New Roman" w:hAnsi="Times New Roman" w:cs="Times New Roman"/>
          <w:sz w:val="24"/>
          <w:szCs w:val="24"/>
        </w:rPr>
        <w:fldChar w:fldCharType="separate"/>
      </w:r>
      <w:r w:rsidR="009470D2">
        <w:rPr>
          <w:rFonts w:ascii="Times New Roman" w:hAnsi="Times New Roman" w:cs="Times New Roman"/>
          <w:noProof/>
          <w:sz w:val="24"/>
          <w:szCs w:val="24"/>
        </w:rPr>
        <w:t>(Schukken et al., 1989)</w:t>
      </w:r>
      <w:r w:rsidR="00AC23D1">
        <w:rPr>
          <w:rFonts w:ascii="Times New Roman" w:hAnsi="Times New Roman" w:cs="Times New Roman"/>
          <w:sz w:val="24"/>
          <w:szCs w:val="24"/>
        </w:rPr>
        <w:fldChar w:fldCharType="end"/>
      </w:r>
      <w:r w:rsidR="004E6E4B">
        <w:rPr>
          <w:rFonts w:ascii="Times New Roman" w:hAnsi="Times New Roman" w:cs="Times New Roman"/>
          <w:sz w:val="24"/>
          <w:szCs w:val="24"/>
        </w:rPr>
        <w:t xml:space="preserve">. </w:t>
      </w:r>
      <w:r w:rsidRPr="00604EDE">
        <w:rPr>
          <w:rFonts w:ascii="Times New Roman" w:hAnsi="Times New Roman" w:cs="Times New Roman"/>
          <w:sz w:val="24"/>
          <w:szCs w:val="24"/>
        </w:rPr>
        <w:t xml:space="preserve">Although sampled during summer months,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found that 5</w:t>
      </w:r>
      <w:r w:rsidR="00A81CE1">
        <w:rPr>
          <w:rFonts w:ascii="Times New Roman" w:hAnsi="Times New Roman" w:cs="Times New Roman"/>
          <w:sz w:val="24"/>
          <w:szCs w:val="24"/>
        </w:rPr>
        <w:t xml:space="preserve"> of </w:t>
      </w:r>
      <w:r w:rsidRPr="00604EDE">
        <w:rPr>
          <w:rFonts w:ascii="Times New Roman" w:hAnsi="Times New Roman" w:cs="Times New Roman"/>
          <w:sz w:val="24"/>
          <w:szCs w:val="24"/>
        </w:rPr>
        <w:t>12 bedded packs sampled had “high” levels of coliforms in BTM, contributing to their conclusion that “special attention to cow preparation procedures at milking time are a must for achieving satisfactory milk quality when cows are housed in compost dairy barns.”</w:t>
      </w:r>
      <w:r w:rsidR="00976B33">
        <w:rPr>
          <w:rFonts w:ascii="Times New Roman" w:hAnsi="Times New Roman" w:cs="Times New Roman"/>
          <w:sz w:val="24"/>
          <w:szCs w:val="24"/>
        </w:rPr>
        <w:t xml:space="preserve"> </w:t>
      </w:r>
    </w:p>
    <w:p w14:paraId="5D46DF9A" w14:textId="01F98033" w:rsidR="00A21424" w:rsidRPr="00A07F90"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similar between the five VT bedded pack farms in the current study (9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0-21) and the six bedded packs described in Lobeck et al. 2012 (6.2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1.3-30.1). Farm-level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also </w:t>
      </w:r>
      <w:proofErr w:type="gramStart"/>
      <w:r w:rsidRPr="00604EDE">
        <w:rPr>
          <w:rFonts w:ascii="Times New Roman" w:hAnsi="Times New Roman" w:cs="Times New Roman"/>
          <w:sz w:val="24"/>
          <w:szCs w:val="24"/>
        </w:rPr>
        <w:t>fairly low</w:t>
      </w:r>
      <w:proofErr w:type="gramEnd"/>
      <w:r w:rsidRPr="00604EDE">
        <w:rPr>
          <w:rFonts w:ascii="Times New Roman" w:hAnsi="Times New Roman" w:cs="Times New Roman"/>
          <w:sz w:val="24"/>
          <w:szCs w:val="24"/>
        </w:rPr>
        <w:t xml:space="preserve"> for bedded packs studied in Shane et al. 2010 (3</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6 farms BTM negative) and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(only 1</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12 farms with a “high” level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Overall, the population of</w:t>
      </w:r>
      <w:r w:rsidR="00A27BDA">
        <w:rPr>
          <w:rFonts w:ascii="Times New Roman" w:hAnsi="Times New Roman" w:cs="Times New Roman"/>
          <w:sz w:val="24"/>
          <w:szCs w:val="24"/>
        </w:rPr>
        <w:t xml:space="preserve"> all</w:t>
      </w:r>
      <w:r w:rsidRPr="00604EDE">
        <w:rPr>
          <w:rFonts w:ascii="Times New Roman" w:hAnsi="Times New Roman" w:cs="Times New Roman"/>
          <w:sz w:val="24"/>
          <w:szCs w:val="24"/>
        </w:rPr>
        <w:t xml:space="preserve"> 21 farms in the current study had a higher amount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in BTM than the 18 Minnesota farms </w:t>
      </w:r>
      <w:r w:rsidRPr="00604EDE">
        <w:rPr>
          <w:rFonts w:ascii="Times New Roman" w:hAnsi="Times New Roman" w:cs="Times New Roman"/>
          <w:sz w:val="24"/>
          <w:szCs w:val="24"/>
        </w:rPr>
        <w:lastRenderedPageBreak/>
        <w:t xml:space="preserve">described in Shane et al. 2010 (43.6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14-73; vs. 17.3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3.3-91.2).</w:t>
      </w:r>
      <w:r w:rsidR="00714E9A">
        <w:rPr>
          <w:rFonts w:ascii="Times New Roman" w:hAnsi="Times New Roman" w:cs="Times New Roman"/>
          <w:sz w:val="24"/>
          <w:szCs w:val="24"/>
        </w:rPr>
        <w:t xml:space="preserve"> </w:t>
      </w:r>
      <w:r w:rsidR="00CF67EA">
        <w:rPr>
          <w:rFonts w:ascii="Times New Roman" w:hAnsi="Times New Roman" w:cs="Times New Roman"/>
          <w:sz w:val="24"/>
          <w:szCs w:val="24"/>
        </w:rPr>
        <w:t>Although it</w:t>
      </w:r>
      <w:r w:rsidR="00B962A7">
        <w:rPr>
          <w:rFonts w:ascii="Times New Roman" w:hAnsi="Times New Roman" w:cs="Times New Roman"/>
          <w:sz w:val="24"/>
          <w:szCs w:val="24"/>
        </w:rPr>
        <w:t xml:space="preserve"> i</w:t>
      </w:r>
      <w:r w:rsidR="00CF67EA">
        <w:rPr>
          <w:rFonts w:ascii="Times New Roman" w:hAnsi="Times New Roman" w:cs="Times New Roman"/>
          <w:sz w:val="24"/>
          <w:szCs w:val="24"/>
        </w:rPr>
        <w:t>s no</w:t>
      </w:r>
      <w:r w:rsidR="00F369AB">
        <w:rPr>
          <w:rFonts w:ascii="Times New Roman" w:hAnsi="Times New Roman" w:cs="Times New Roman"/>
          <w:sz w:val="24"/>
          <w:szCs w:val="24"/>
        </w:rPr>
        <w:t>t</w:t>
      </w:r>
      <w:r w:rsidR="00CF67EA">
        <w:rPr>
          <w:rFonts w:ascii="Times New Roman" w:hAnsi="Times New Roman" w:cs="Times New Roman"/>
          <w:sz w:val="24"/>
          <w:szCs w:val="24"/>
        </w:rPr>
        <w:t xml:space="preserve"> clear how many herds included in previous work on bedded packs were certified organic, </w:t>
      </w:r>
      <w:r w:rsidR="006B60AB">
        <w:rPr>
          <w:rFonts w:ascii="Times New Roman" w:hAnsi="Times New Roman" w:cs="Times New Roman"/>
          <w:sz w:val="24"/>
          <w:szCs w:val="24"/>
        </w:rPr>
        <w:t xml:space="preserve">the higher prevalence of </w:t>
      </w:r>
      <w:r w:rsidR="006B60AB">
        <w:rPr>
          <w:rFonts w:ascii="Times New Roman" w:hAnsi="Times New Roman" w:cs="Times New Roman"/>
          <w:i/>
          <w:iCs/>
          <w:sz w:val="24"/>
          <w:szCs w:val="24"/>
        </w:rPr>
        <w:t>Staph. aureus</w:t>
      </w:r>
      <w:r w:rsidR="006B60AB">
        <w:rPr>
          <w:rFonts w:ascii="Times New Roman" w:hAnsi="Times New Roman" w:cs="Times New Roman"/>
          <w:sz w:val="24"/>
          <w:szCs w:val="24"/>
        </w:rPr>
        <w:t xml:space="preserve"> among</w:t>
      </w:r>
      <w:r w:rsidR="00F369AB">
        <w:rPr>
          <w:rFonts w:ascii="Times New Roman" w:hAnsi="Times New Roman" w:cs="Times New Roman"/>
          <w:sz w:val="24"/>
          <w:szCs w:val="24"/>
        </w:rPr>
        <w:t>st</w:t>
      </w:r>
      <w:r w:rsidR="006B60AB">
        <w:rPr>
          <w:rFonts w:ascii="Times New Roman" w:hAnsi="Times New Roman" w:cs="Times New Roman"/>
          <w:sz w:val="24"/>
          <w:szCs w:val="24"/>
        </w:rPr>
        <w:t xml:space="preserve"> farms in the current study </w:t>
      </w:r>
      <w:r w:rsidR="000D01C1">
        <w:rPr>
          <w:rFonts w:ascii="Times New Roman" w:hAnsi="Times New Roman" w:cs="Times New Roman"/>
          <w:sz w:val="24"/>
          <w:szCs w:val="24"/>
        </w:rPr>
        <w:t>is consistent with</w:t>
      </w:r>
      <w:r w:rsidR="000A4E5E">
        <w:rPr>
          <w:rFonts w:ascii="Times New Roman" w:hAnsi="Times New Roman" w:cs="Times New Roman"/>
          <w:sz w:val="24"/>
          <w:szCs w:val="24"/>
        </w:rPr>
        <w:t xml:space="preserve"> </w:t>
      </w:r>
      <w:r w:rsidR="000D01C1">
        <w:rPr>
          <w:rFonts w:ascii="Times New Roman" w:hAnsi="Times New Roman" w:cs="Times New Roman"/>
          <w:sz w:val="24"/>
          <w:szCs w:val="24"/>
        </w:rPr>
        <w:t xml:space="preserve">work </w:t>
      </w:r>
      <w:r w:rsidR="00F369AB">
        <w:rPr>
          <w:rFonts w:ascii="Times New Roman" w:hAnsi="Times New Roman" w:cs="Times New Roman"/>
          <w:sz w:val="24"/>
          <w:szCs w:val="24"/>
        </w:rPr>
        <w:t>comparing</w:t>
      </w:r>
      <w:r w:rsidR="000D01C1">
        <w:rPr>
          <w:rFonts w:ascii="Times New Roman" w:hAnsi="Times New Roman" w:cs="Times New Roman"/>
          <w:sz w:val="24"/>
          <w:szCs w:val="24"/>
        </w:rPr>
        <w:t xml:space="preserve"> organic </w:t>
      </w:r>
      <w:r w:rsidR="00F369AB">
        <w:rPr>
          <w:rFonts w:ascii="Times New Roman" w:hAnsi="Times New Roman" w:cs="Times New Roman"/>
          <w:sz w:val="24"/>
          <w:szCs w:val="24"/>
        </w:rPr>
        <w:t xml:space="preserve">and conventional </w:t>
      </w:r>
      <w:r w:rsidR="000D01C1">
        <w:rPr>
          <w:rFonts w:ascii="Times New Roman" w:hAnsi="Times New Roman" w:cs="Times New Roman"/>
          <w:sz w:val="24"/>
          <w:szCs w:val="24"/>
        </w:rPr>
        <w:t>dairy systems</w:t>
      </w:r>
      <w:r w:rsidR="00F369AB">
        <w:rPr>
          <w:rFonts w:ascii="Times New Roman" w:hAnsi="Times New Roman" w:cs="Times New Roman"/>
          <w:sz w:val="24"/>
          <w:szCs w:val="24"/>
        </w:rPr>
        <w:t xml:space="preserve"> </w:t>
      </w:r>
      <w:r w:rsidR="00492F46">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&lt;EndNote&gt;&lt;Cite&gt;&lt;Author&gt;Pol&lt;/Author&gt;&lt;Year&gt;2007&lt;/Year&gt;&lt;RecNum&gt;579&lt;/RecNum&gt;&lt;DisplayText&gt;(Pol and Ruegg, 2007)&lt;/DisplayText&gt;&lt;record&gt;&lt;rec-number&gt;579&lt;/rec-number&gt;&lt;foreign-keys&gt;&lt;key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492F46">
        <w:rPr>
          <w:rFonts w:ascii="Times New Roman" w:hAnsi="Times New Roman" w:cs="Times New Roman"/>
          <w:sz w:val="24"/>
          <w:szCs w:val="24"/>
        </w:rPr>
        <w:fldChar w:fldCharType="separate"/>
      </w:r>
      <w:r w:rsidR="009470D2">
        <w:rPr>
          <w:rFonts w:ascii="Times New Roman" w:hAnsi="Times New Roman" w:cs="Times New Roman"/>
          <w:noProof/>
          <w:sz w:val="24"/>
          <w:szCs w:val="24"/>
        </w:rPr>
        <w:t>(Pol and Ruegg, 2007)</w:t>
      </w:r>
      <w:r w:rsidR="00492F46">
        <w:rPr>
          <w:rFonts w:ascii="Times New Roman" w:hAnsi="Times New Roman" w:cs="Times New Roman"/>
          <w:sz w:val="24"/>
          <w:szCs w:val="24"/>
        </w:rPr>
        <w:fldChar w:fldCharType="end"/>
      </w:r>
      <w:r w:rsidR="00096E59">
        <w:rPr>
          <w:rFonts w:ascii="Times New Roman" w:hAnsi="Times New Roman" w:cs="Times New Roman"/>
          <w:sz w:val="24"/>
          <w:szCs w:val="24"/>
        </w:rPr>
        <w:t>.</w:t>
      </w:r>
      <w:r w:rsidR="00A07F90">
        <w:rPr>
          <w:rFonts w:ascii="Times New Roman" w:hAnsi="Times New Roman" w:cs="Times New Roman"/>
          <w:sz w:val="24"/>
          <w:szCs w:val="24"/>
        </w:rPr>
        <w:t xml:space="preserve"> There was no difference in </w:t>
      </w:r>
      <w:r w:rsidR="00A07F90">
        <w:rPr>
          <w:rFonts w:ascii="Times New Roman" w:hAnsi="Times New Roman" w:cs="Times New Roman"/>
          <w:i/>
          <w:iCs/>
          <w:sz w:val="24"/>
          <w:szCs w:val="24"/>
        </w:rPr>
        <w:t>Staph. aureus</w:t>
      </w:r>
      <w:r w:rsidR="00A07F90">
        <w:rPr>
          <w:rFonts w:ascii="Times New Roman" w:hAnsi="Times New Roman" w:cs="Times New Roman"/>
          <w:sz w:val="24"/>
          <w:szCs w:val="24"/>
        </w:rPr>
        <w:t xml:space="preserve"> </w:t>
      </w:r>
      <w:proofErr w:type="spellStart"/>
      <w:r w:rsidR="00A07F90">
        <w:rPr>
          <w:rFonts w:ascii="Times New Roman" w:hAnsi="Times New Roman" w:cs="Times New Roman"/>
          <w:sz w:val="24"/>
          <w:szCs w:val="24"/>
        </w:rPr>
        <w:t>cfu</w:t>
      </w:r>
      <w:proofErr w:type="spellEnd"/>
      <w:r w:rsidR="00A07F90">
        <w:rPr>
          <w:rFonts w:ascii="Times New Roman" w:hAnsi="Times New Roman" w:cs="Times New Roman"/>
          <w:sz w:val="24"/>
          <w:szCs w:val="24"/>
        </w:rPr>
        <w:t xml:space="preserve"> count between bedded packs, </w:t>
      </w:r>
      <w:proofErr w:type="spellStart"/>
      <w:r w:rsidR="00A07F90">
        <w:rPr>
          <w:rFonts w:ascii="Times New Roman" w:hAnsi="Times New Roman" w:cs="Times New Roman"/>
          <w:sz w:val="24"/>
          <w:szCs w:val="24"/>
        </w:rPr>
        <w:t>tiestalls</w:t>
      </w:r>
      <w:proofErr w:type="spellEnd"/>
      <w:r w:rsidR="00A07F90">
        <w:rPr>
          <w:rFonts w:ascii="Times New Roman" w:hAnsi="Times New Roman" w:cs="Times New Roman"/>
          <w:sz w:val="24"/>
          <w:szCs w:val="24"/>
        </w:rPr>
        <w:t xml:space="preserve">, and </w:t>
      </w:r>
      <w:proofErr w:type="spellStart"/>
      <w:r w:rsidR="00A07F90">
        <w:rPr>
          <w:rFonts w:ascii="Times New Roman" w:hAnsi="Times New Roman" w:cs="Times New Roman"/>
          <w:sz w:val="24"/>
          <w:szCs w:val="24"/>
        </w:rPr>
        <w:t>freestalls</w:t>
      </w:r>
      <w:proofErr w:type="spellEnd"/>
      <w:r w:rsidR="00A07F90">
        <w:rPr>
          <w:rFonts w:ascii="Times New Roman" w:hAnsi="Times New Roman" w:cs="Times New Roman"/>
          <w:sz w:val="24"/>
          <w:szCs w:val="24"/>
        </w:rPr>
        <w:t>.</w:t>
      </w:r>
    </w:p>
    <w:p w14:paraId="264AD6EF" w14:textId="7BFD01EB" w:rsidR="00A21424"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w:t>
      </w:r>
      <w:proofErr w:type="gramStart"/>
      <w:r w:rsidRPr="00604EDE">
        <w:rPr>
          <w:rFonts w:ascii="Times New Roman" w:hAnsi="Times New Roman" w:cs="Times New Roman"/>
          <w:sz w:val="24"/>
          <w:szCs w:val="24"/>
        </w:rPr>
        <w:t>farm, and</w:t>
      </w:r>
      <w:proofErr w:type="gramEnd"/>
      <w:r w:rsidRPr="00604EDE">
        <w:rPr>
          <w:rFonts w:ascii="Times New Roman" w:hAnsi="Times New Roman" w:cs="Times New Roman"/>
          <w:sz w:val="24"/>
          <w:szCs w:val="24"/>
        </w:rPr>
        <w:t xml:space="preserve">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00C405CF">
        <w:rPr>
          <w:rFonts w:ascii="Times New Roman" w:hAnsi="Times New Roman" w:cs="Times New Roman"/>
          <w:sz w:val="24"/>
          <w:szCs w:val="24"/>
        </w:rPr>
        <w:fldChar w:fldCharType="begin"/>
      </w:r>
      <w:r w:rsidR="009D30B0">
        <w:rPr>
          <w:rFonts w:ascii="Times New Roman" w:hAnsi="Times New Roman" w:cs="Times New Roman"/>
          <w:sz w:val="24"/>
          <w:szCs w:val="24"/>
        </w:rPr>
        <w:instrText xml:space="preserve"> ADDIN EN.CITE &lt;EndNote&gt;&lt;Cite ExcludeAuth="1" ExcludeYear="1"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Cite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EndNote&gt;</w:instrText>
      </w:r>
      <w:r w:rsidR="00C405CF">
        <w:rPr>
          <w:rFonts w:ascii="Times New Roman" w:hAnsi="Times New Roman" w:cs="Times New Roman"/>
          <w:sz w:val="24"/>
          <w:szCs w:val="24"/>
        </w:rPr>
        <w:fldChar w:fldCharType="end"/>
      </w:r>
      <w:r w:rsidR="003A6162">
        <w:rPr>
          <w:rFonts w:ascii="Times New Roman" w:hAnsi="Times New Roman" w:cs="Times New Roman"/>
          <w:sz w:val="24"/>
          <w:szCs w:val="24"/>
        </w:rPr>
        <w:t>)</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r w:rsidR="000C26E4">
        <w:rPr>
          <w:rFonts w:ascii="Times New Roman" w:hAnsi="Times New Roman" w:cs="Times New Roman"/>
          <w:sz w:val="24"/>
          <w:szCs w:val="24"/>
        </w:rPr>
        <w:t>ed</w:t>
      </w:r>
      <w:r w:rsidR="00416F8C" w:rsidRPr="00604EDE">
        <w:rPr>
          <w:rFonts w:ascii="Times New Roman" w:hAnsi="Times New Roman" w:cs="Times New Roman"/>
          <w:sz w:val="24"/>
          <w:szCs w:val="24"/>
        </w:rPr>
        <w:t xml:space="preserve"> </w:t>
      </w:r>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C50D9B">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ZWNOdW0+NjA2PC9SZWNOdW0+PERpc3BsYXlUZXh0PihCYXJiZXJnIGV0IGFsLiwgMjAwN2I7IFNo
YW5lIGV0IGFsLiwgMjAxMDsgTG9iZWNrIGV0IGFsLiwgMjAxMik8L0Rpc3BsYXlUZXh0PjxyZWNv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ZWNOdW0+NjA2PC9SZWNOdW0+PERpc3BsYXlUZXh0PihCYXJiZXJnIGV0IGFsLiwgMjAwN2I7IFNo
YW5lIGV0IGFsLiwgMjAxMDsgTG9iZWNrIGV0IGFsLiwgMjAxMik8L0Rpc3BsYXlUZXh0PjxyZWNv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C50D9B">
        <w:rPr>
          <w:rFonts w:ascii="Times New Roman" w:hAnsi="Times New Roman" w:cs="Times New Roman"/>
          <w:sz w:val="24"/>
          <w:szCs w:val="24"/>
        </w:rPr>
      </w:r>
      <w:r w:rsidR="00C50D9B">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2007b; Shane et al., 2010; Lobeck et al., 2012)</w:t>
      </w:r>
      <w:r w:rsidR="00C50D9B">
        <w:rPr>
          <w:rFonts w:ascii="Times New Roman" w:hAnsi="Times New Roman" w:cs="Times New Roman"/>
          <w:sz w:val="24"/>
          <w:szCs w:val="24"/>
        </w:rPr>
        <w:fldChar w:fldCharType="end"/>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r w:rsidR="004A30F3">
        <w:rPr>
          <w:rFonts w:ascii="Times New Roman" w:hAnsi="Times New Roman" w:cs="Times New Roman"/>
          <w:sz w:val="24"/>
          <w:szCs w:val="24"/>
        </w:rPr>
        <w:t xml:space="preserve">in the current study </w:t>
      </w:r>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r w:rsidR="009354A5">
        <w:rPr>
          <w:rFonts w:ascii="Times New Roman" w:hAnsi="Times New Roman" w:cs="Times New Roman"/>
          <w:sz w:val="24"/>
          <w:szCs w:val="24"/>
        </w:rPr>
        <w:fldChar w:fldCharType="begin"/>
      </w:r>
      <w:r w:rsidR="009354A5">
        <w:rPr>
          <w:rFonts w:ascii="Times New Roman" w:hAnsi="Times New Roman" w:cs="Times New Roman"/>
          <w:sz w:val="24"/>
          <w:szCs w:val="24"/>
        </w:rPr>
        <w:instrText xml:space="preserve"> ADDIN EN.CITE &lt;EndNote&gt;&lt;Cite ExcludeAuth="1" ExcludeYear="1" Hidden="1"&gt;&lt;Author&gt;Elmoslemany&lt;/Author&gt;&lt;Year&gt;2009&lt;/Year&gt;&lt;RecNum&gt;636&lt;/RecNum&gt;&lt;record&gt;&lt;rec-number&gt;636&lt;/rec-number&gt;&lt;foreign-keys&gt;&lt;key app="EN" db-id="pss5de0wasp2t9es5tu5evzpa2svsdrveax9" timestamp="1694721360"&gt;636&lt;/key&gt;&lt;/foreign-keys&gt;&lt;ref-type name="Journal Article"&gt;17&lt;/ref-type&gt;&lt;contributors&gt;&lt;authors&gt;&lt;author&gt;Elmoslemany, A. M.&lt;/author&gt;&lt;author&gt;Keefe, G. P.&lt;/author&gt;&lt;author&gt;Dohoo, I. R.&lt;/author&gt;&lt;author&gt;Jayarao, B. M.&lt;/author&gt;&lt;/authors&gt;&lt;/contributors&gt;&lt;auth-address&gt;Department of Health Management, University of Prince Edward Island, Charlottetown, Prince Edward Island, C1A 4P3, Canada.&lt;/auth-address&gt;&lt;titles&gt;&lt;title&gt;Risk factors for bacteriological quality of bulk tank milk in Prince Edward Island dairy herds. Part 1: overall risk factors&lt;/title&gt;&lt;secondary-title&gt;J Dairy Sci&lt;/secondary-title&gt;&lt;/titles&gt;&lt;periodical&gt;&lt;full-title&gt;J Dairy Sci&lt;/full-title&gt;&lt;/periodical&gt;&lt;pages&gt;2634-43&lt;/pages&gt;&lt;volume&gt;92&lt;/volume&gt;&lt;number&gt;6&lt;/number&gt;&lt;edition&gt;2009/05/19&lt;/edition&gt;&lt;keywords&gt;&lt;keyword&gt;Animals&lt;/keyword&gt;&lt;keyword&gt;Bacteria/growth &amp;amp; development/isolation &amp;amp; purification&lt;/keyword&gt;&lt;keyword&gt;Case-Control Studies&lt;/keyword&gt;&lt;keyword&gt;Cattle&lt;/keyword&gt;&lt;keyword&gt;Colony Count, Microbial&lt;/keyword&gt;&lt;keyword&gt;*Dairying&lt;/keyword&gt;&lt;keyword&gt;Female&lt;/keyword&gt;&lt;keyword&gt;Food Handling/standards&lt;/keyword&gt;&lt;keyword&gt;*Food Microbiology&lt;/keyword&gt;&lt;keyword&gt;Hygiene/standards&lt;/keyword&gt;&lt;keyword&gt;Logistic Models&lt;/keyword&gt;&lt;keyword&gt;Mammary Glands, Animal/physiology&lt;/keyword&gt;&lt;keyword&gt;Mastitis, Bovine/prevention &amp;amp; control&lt;/keyword&gt;&lt;keyword&gt;Milk/*microbiology&lt;/keyword&gt;&lt;keyword&gt;Prince Edward Island&lt;/keyword&gt;&lt;keyword&gt;Risk Factors&lt;/keyword&gt;&lt;/keywords&gt;&lt;dates&gt;&lt;year&gt;2009&lt;/year&gt;&lt;pub-dates&gt;&lt;date&gt;Jun&lt;/date&gt;&lt;/pub-dates&gt;&lt;/dates&gt;&lt;isbn&gt;0022-0302&lt;/isbn&gt;&lt;accession-num&gt;19447996&lt;/accession-num&gt;&lt;urls&gt;&lt;/urls&gt;&lt;electronic-resource-num&gt;10.3168/jds.2008-1812&lt;/electronic-resource-num&gt;&lt;remote-database-provider&gt;NLM&lt;/remote-database-provider&gt;&lt;language&gt;eng&lt;/language&gt;&lt;/record&gt;&lt;/Cite&gt;&lt;/EndNote&gt;</w:instrText>
      </w:r>
      <w:r w:rsidR="009354A5">
        <w:rPr>
          <w:rFonts w:ascii="Times New Roman" w:hAnsi="Times New Roman" w:cs="Times New Roman"/>
          <w:sz w:val="24"/>
          <w:szCs w:val="24"/>
        </w:rPr>
        <w:fldChar w:fldCharType="end"/>
      </w:r>
      <w:r w:rsidR="00861CB1" w:rsidRPr="009354A5">
        <w:rPr>
          <w:rFonts w:ascii="Times New Roman" w:hAnsi="Times New Roman" w:cs="Times New Roman"/>
          <w:sz w:val="24"/>
          <w:szCs w:val="24"/>
        </w:rPr>
        <w:t>)</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C50D9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C50D9B">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6433D857" w14:textId="77777777" w:rsidR="00FD1F5E" w:rsidRDefault="00FD1F5E" w:rsidP="00FD1F5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BTSCC, and average </w:t>
      </w:r>
      <w:r>
        <w:rPr>
          <w:rFonts w:ascii="Times New Roman" w:hAnsi="Times New Roman" w:cs="Times New Roman"/>
          <w:sz w:val="24"/>
          <w:szCs w:val="24"/>
        </w:rPr>
        <w:t>SCS)</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w:t>
      </w:r>
      <w:proofErr w:type="spellStart"/>
      <w:r>
        <w:rPr>
          <w:rFonts w:ascii="Times New Roman" w:hAnsi="Times New Roman" w:cs="Times New Roman"/>
          <w:sz w:val="24"/>
          <w:szCs w:val="24"/>
        </w:rPr>
        <w:t>Barberg</w:t>
      </w:r>
      <w:proofErr w:type="spellEnd"/>
      <w:r>
        <w:rPr>
          <w:rFonts w:ascii="Times New Roman" w:hAnsi="Times New Roman" w:cs="Times New Roman"/>
          <w:sz w:val="24"/>
          <w:szCs w:val="24"/>
        </w:rPr>
        <w:t xml:space="preserve">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udder health and milk quality measures on bedded pack farms are </w:t>
      </w:r>
      <w:proofErr w:type="gramStart"/>
      <w:r w:rsidRPr="005F3535">
        <w:rPr>
          <w:rFonts w:ascii="Times New Roman" w:hAnsi="Times New Roman" w:cs="Times New Roman"/>
          <w:sz w:val="24"/>
          <w:szCs w:val="24"/>
        </w:rPr>
        <w:t>similar to</w:t>
      </w:r>
      <w:proofErr w:type="gramEnd"/>
      <w:r w:rsidRPr="005F3535">
        <w:rPr>
          <w:rFonts w:ascii="Times New Roman" w:hAnsi="Times New Roman" w:cs="Times New Roman"/>
          <w:sz w:val="24"/>
          <w:szCs w:val="24"/>
        </w:rPr>
        <w:t xml:space="preserve"> farms using more traditional facility 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Specifically, subclinical mastitis prevalence levels did not differ between compost bedded packs and two types of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housing in Minnesota and South Dakota, where the percent of cows in a herd with an SCC on test day ≥200,000 cells/mL was 33.4, 26.8, and 26.8% for compost bedded packs, cross-ventilated </w:t>
      </w:r>
      <w:proofErr w:type="spellStart"/>
      <w:r w:rsidRPr="00604EDE">
        <w:rPr>
          <w:rFonts w:ascii="Times New Roman" w:hAnsi="Times New Roman" w:cs="Times New Roman"/>
          <w:sz w:val="24"/>
          <w:szCs w:val="24"/>
        </w:rPr>
        <w:t>freestalls</w:t>
      </w:r>
      <w:proofErr w:type="spellEnd"/>
      <w:r w:rsidRPr="00604EDE">
        <w:rPr>
          <w:rFonts w:ascii="Times New Roman" w:hAnsi="Times New Roman" w:cs="Times New Roman"/>
          <w:sz w:val="24"/>
          <w:szCs w:val="24"/>
        </w:rPr>
        <w:t xml:space="preserve">, and naturally-vented </w:t>
      </w:r>
      <w:proofErr w:type="spellStart"/>
      <w:r w:rsidRPr="00604EDE">
        <w:rPr>
          <w:rFonts w:ascii="Times New Roman" w:hAnsi="Times New Roman" w:cs="Times New Roman"/>
          <w:sz w:val="24"/>
          <w:szCs w:val="24"/>
        </w:rPr>
        <w:t>freestalls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(Lobeck et al., 2011)</w:t>
      </w:r>
      <w:r>
        <w:rPr>
          <w:rFonts w:ascii="Times New Roman" w:hAnsi="Times New Roman" w:cs="Times New Roman"/>
          <w:sz w:val="24"/>
          <w:szCs w:val="24"/>
        </w:rPr>
        <w:fldChar w:fldCharType="end"/>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Hidden="1"&gt;&lt;Author&gt;Eckelkamp&lt;/Author&gt;&lt;Year&gt;2016&lt;/Year&gt;&lt;RecNum&gt;2&lt;/RecNum&gt;&lt;record&gt;&lt;rec-number&gt;2&lt;/rec-number&gt;&lt;foreign-keys&gt;&lt;key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found no significant difference in subclinical mastitis prevalence in CBP vs. sand-bedded </w:t>
      </w:r>
      <w:proofErr w:type="spellStart"/>
      <w:r w:rsidRPr="00604EDE">
        <w:rPr>
          <w:rFonts w:ascii="Times New Roman" w:hAnsi="Times New Roman" w:cs="Times New Roman"/>
          <w:sz w:val="24"/>
          <w:szCs w:val="24"/>
        </w:rPr>
        <w:t>freestalls</w:t>
      </w:r>
      <w:proofErr w:type="spellEnd"/>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w:t>
      </w:r>
      <w:r>
        <w:rPr>
          <w:rFonts w:ascii="Times New Roman" w:hAnsi="Times New Roman" w:cs="Times New Roman"/>
          <w:sz w:val="24"/>
          <w:szCs w:val="24"/>
        </w:rPr>
        <w:t>b)</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 ExcludeYear="1" Hidden="1"&gt;&lt;Author&gt;Barberg&lt;/Author&gt;&lt;Year&gt;2007&lt;/Year&gt;&lt;RecNum&gt;603&lt;/RecNum&gt;&lt;record&gt;&lt;rec-number&gt;603&lt;/rec-number&gt;&lt;foreign-keys&gt;&lt;key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which may be more representative of the general population of bedded pack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previous to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 xml:space="preserve">for herds in the current study is </w:t>
      </w:r>
      <w:proofErr w:type="gramStart"/>
      <w:r>
        <w:rPr>
          <w:rFonts w:ascii="Times New Roman" w:hAnsi="Times New Roman" w:cs="Times New Roman"/>
          <w:sz w:val="24"/>
          <w:szCs w:val="24"/>
        </w:rPr>
        <w:t>similar</w:t>
      </w:r>
      <w:r w:rsidRPr="00604EDE">
        <w:rPr>
          <w:rFonts w:ascii="Times New Roman" w:hAnsi="Times New Roman" w:cs="Times New Roman"/>
          <w:sz w:val="24"/>
          <w:szCs w:val="24"/>
        </w:rPr>
        <w:t xml:space="preserve"> to</w:t>
      </w:r>
      <w:proofErr w:type="gramEnd"/>
      <w:r w:rsidRPr="00604EDE">
        <w:rPr>
          <w:rFonts w:ascii="Times New Roman" w:hAnsi="Times New Roman" w:cs="Times New Roman"/>
          <w:sz w:val="24"/>
          <w:szCs w:val="24"/>
        </w:rPr>
        <w:t xml:space="preserve"> </w:t>
      </w:r>
      <w:r>
        <w:rPr>
          <w:rFonts w:ascii="Times New Roman" w:hAnsi="Times New Roman" w:cs="Times New Roman"/>
          <w:sz w:val="24"/>
          <w:szCs w:val="24"/>
        </w:rPr>
        <w:t>previous work in the US (</w:t>
      </w:r>
      <w:r w:rsidRPr="00604EDE">
        <w:rPr>
          <w:rFonts w:ascii="Times New Roman" w:hAnsi="Times New Roman" w:cs="Times New Roman"/>
          <w:sz w:val="24"/>
          <w:szCs w:val="24"/>
        </w:rPr>
        <w:t>26% for bedded pack</w:t>
      </w:r>
      <w:r>
        <w:rPr>
          <w:rFonts w:ascii="Times New Roman" w:hAnsi="Times New Roman" w:cs="Times New Roman"/>
          <w:sz w:val="24"/>
          <w:szCs w:val="24"/>
        </w:rPr>
        <w:t>s,</w:t>
      </w:r>
      <w:r w:rsidRPr="00604EDE">
        <w:rPr>
          <w:rFonts w:ascii="Times New Roman" w:hAnsi="Times New Roman" w:cs="Times New Roman"/>
          <w:sz w:val="24"/>
          <w:szCs w:val="24"/>
        </w:rPr>
        <w:t xml:space="preserve"> 23.7% for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barns</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In contrast, </w:t>
      </w:r>
      <w:r w:rsidRPr="00604EDE">
        <w:rPr>
          <w:rFonts w:ascii="Times New Roman" w:hAnsi="Times New Roman" w:cs="Times New Roman"/>
          <w:sz w:val="24"/>
          <w:szCs w:val="24"/>
        </w:rPr>
        <w:t>Fávero 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the current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the three bedded packs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5130397A" w14:textId="2DC33382" w:rsidR="00CF0519" w:rsidRDefault="00CF0519" w:rsidP="00CF0519">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 150-day milk production did not differ between facility type in the current stud</w:t>
      </w:r>
      <w:r>
        <w:rPr>
          <w:rFonts w:ascii="Times New Roman" w:hAnsi="Times New Roman" w:cs="Times New Roman"/>
          <w:sz w:val="24"/>
          <w:szCs w:val="24"/>
        </w:rPr>
        <w:t xml:space="preserve">y. </w:t>
      </w:r>
      <w:r w:rsidRPr="00604EDE">
        <w:rPr>
          <w:rFonts w:ascii="Times New Roman" w:hAnsi="Times New Roman" w:cs="Times New Roman"/>
          <w:sz w:val="24"/>
          <w:szCs w:val="24"/>
        </w:rPr>
        <w:t xml:space="preserve">This aligns with previous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which 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lastRenderedPageBreak/>
        <w:t>metrics</w:t>
      </w:r>
      <w:r w:rsidRPr="00604EDE">
        <w:rPr>
          <w:rFonts w:ascii="Times New Roman" w:hAnsi="Times New Roman" w:cs="Times New Roman"/>
          <w:sz w:val="24"/>
          <w:szCs w:val="24"/>
        </w:rPr>
        <w:t xml:space="preserve"> of cows housed on bedded packs vs. in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barns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PjxSZWNOdW0+MjwvUmVjTnVtPjxEaXNwbGF5VGV4dD4oTG9iZWNrIGV0IGFsLiwgMjAxMTsgRWNr
ZWxrYW1wIGV0IGFsLiwgMjAxNmE7IENvc3RhIGV0IGFsLiwgMjAxOCk8L0Rpc3BsYXlUZXh0Pjxy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PjxSZWNOdW0+MjwvUmVjTnVtPjxEaXNwbGF5VGV4dD4oTG9iZWNrIGV0IGFsLiwgMjAxMTsgRWNr
ZWxrYW1wIGV0IGFsLiwgMjAxNmE7IENvc3RhIGV0IGFsLiwgMjAxOCk8L0Rpc3BsYXlUZXh0Pjxy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1F325E">
        <w:rPr>
          <w:rFonts w:ascii="Times New Roman" w:hAnsi="Times New Roman" w:cs="Times New Roman"/>
          <w:noProof/>
          <w:sz w:val="24"/>
          <w:szCs w:val="24"/>
        </w:rPr>
        <w:t>(Lobeck et al., 2011; Eckelkamp et al., 2016a; Costa et al., 2018)</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bedded packs </w:t>
      </w:r>
      <w:r>
        <w:rPr>
          <w:rFonts w:ascii="Times New Roman" w:hAnsi="Times New Roman" w:cs="Times New Roman"/>
          <w:sz w:val="24"/>
          <w:szCs w:val="24"/>
        </w:rPr>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bedded packs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teasing out the effect of facility type alone on production in an observational study is difficult. However, as Leso et. al (2020) </w: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end"/>
      </w:r>
      <w:r w:rsidRPr="00604EDE">
        <w:rPr>
          <w:rFonts w:ascii="Times New Roman" w:hAnsi="Times New Roman" w:cs="Times New Roman"/>
          <w:sz w:val="24"/>
          <w:szCs w:val="24"/>
        </w:rPr>
        <w:t>point out, the “results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604EDE">
        <w:rPr>
          <w:rFonts w:ascii="Times New Roman" w:hAnsi="Times New Roman" w:cs="Times New Roman"/>
          <w:sz w:val="24"/>
          <w:szCs w:val="24"/>
        </w:rPr>
        <w:t xml:space="preserve">bedded packs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may even expect greater milk production than in more traditional housing systems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TnVtPjYyNzwvUmVjTnVtPjxEaXNwbGF5VGV4dD4oQ2FsYW1hcmkgZXQgYWwuLCAyMDA5OyBSdXVk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TnVtPjYyNzwvUmVjTnVtPjxEaXNwbGF5VGV4dD4oQ2FsYW1hcmkgZXQgYWwuLCAyMDA5OyBSdXVk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1F325E">
        <w:rPr>
          <w:rFonts w:ascii="Times New Roman" w:hAnsi="Times New Roman" w:cs="Times New Roman"/>
          <w:noProof/>
          <w:sz w:val="24"/>
          <w:szCs w:val="24"/>
        </w:rPr>
        <w:t>(Calamari et al., 2009; Ruud et al., 2010)</w:t>
      </w:r>
      <w:r>
        <w:rPr>
          <w:rFonts w:ascii="Times New Roman" w:hAnsi="Times New Roman" w:cs="Times New Roman"/>
          <w:sz w:val="24"/>
          <w:szCs w:val="24"/>
        </w:rPr>
        <w:fldChar w:fldCharType="end"/>
      </w:r>
      <w:r w:rsidRPr="00604EDE">
        <w:rPr>
          <w:rFonts w:ascii="Times New Roman" w:hAnsi="Times New Roman" w:cs="Times New Roman"/>
          <w:sz w:val="24"/>
          <w:szCs w:val="24"/>
        </w:rPr>
        <w:t>.</w:t>
      </w:r>
    </w:p>
    <w:p w14:paraId="6A0B2C12" w14:textId="7C744B56" w:rsidR="00FD1F5E" w:rsidRPr="006E592D" w:rsidRDefault="00CF0519" w:rsidP="00981DCC">
      <w:pPr>
        <w:autoSpaceDE w:val="0"/>
        <w:autoSpaceDN w:val="0"/>
        <w:adjustRightInd w:val="0"/>
        <w:spacing w:line="480" w:lineRule="auto"/>
        <w:ind w:firstLine="720"/>
        <w:rPr>
          <w:rFonts w:ascii="Times New Roman" w:hAnsi="Times New Roman" w:cs="Times New Roman"/>
          <w:sz w:val="24"/>
          <w:szCs w:val="24"/>
        </w:rPr>
      </w:pPr>
      <w:moveFromRangeStart w:id="467" w:author="Caitlin Jeffrey" w:date="2023-11-20T09:35:00Z" w:name="move151365369"/>
      <w:moveFrom w:id="468" w:author="Caitlin Jeffrey" w:date="2023-11-20T09:35:00Z">
        <w:r w:rsidDel="00AA537D">
          <w:rPr>
            <w:rFonts w:ascii="Times New Roman" w:hAnsi="Times New Roman" w:cs="Times New Roman"/>
            <w:sz w:val="24"/>
            <w:szCs w:val="24"/>
          </w:rPr>
          <w:t>There was</w:t>
        </w:r>
        <w:r w:rsidRPr="00604EDE" w:rsidDel="00AA537D">
          <w:rPr>
            <w:rFonts w:ascii="Times New Roman" w:hAnsi="Times New Roman" w:cs="Times New Roman"/>
            <w:sz w:val="24"/>
            <w:szCs w:val="24"/>
          </w:rPr>
          <w:t xml:space="preserve"> no difference in </w:t>
        </w:r>
        <w:r w:rsidDel="00AA537D">
          <w:rPr>
            <w:rFonts w:ascii="Times New Roman" w:hAnsi="Times New Roman" w:cs="Times New Roman"/>
            <w:sz w:val="24"/>
            <w:szCs w:val="24"/>
          </w:rPr>
          <w:t xml:space="preserve">the two </w:t>
        </w:r>
        <w:r w:rsidRPr="00604EDE" w:rsidDel="00AA537D">
          <w:rPr>
            <w:rFonts w:ascii="Times New Roman" w:hAnsi="Times New Roman" w:cs="Times New Roman"/>
            <w:sz w:val="24"/>
            <w:szCs w:val="24"/>
          </w:rPr>
          <w:t>udder hygiene measures</w:t>
        </w:r>
        <w:r w:rsidDel="00AA537D">
          <w:rPr>
            <w:rFonts w:ascii="Times New Roman" w:hAnsi="Times New Roman" w:cs="Times New Roman"/>
            <w:sz w:val="24"/>
            <w:szCs w:val="24"/>
          </w:rPr>
          <w:t xml:space="preserve"> </w:t>
        </w:r>
        <w:r w:rsidRPr="00604EDE" w:rsidDel="00AA537D">
          <w:rPr>
            <w:rFonts w:ascii="Times New Roman" w:hAnsi="Times New Roman" w:cs="Times New Roman"/>
            <w:sz w:val="24"/>
            <w:szCs w:val="24"/>
          </w:rPr>
          <w:t>between the three facility types included in the study</w:t>
        </w:r>
        <w:r w:rsidDel="00AA537D">
          <w:rPr>
            <w:rFonts w:ascii="Times New Roman" w:hAnsi="Times New Roman" w:cs="Times New Roman"/>
            <w:sz w:val="24"/>
            <w:szCs w:val="24"/>
          </w:rPr>
          <w:t xml:space="preserve">. </w:t>
        </w:r>
      </w:moveFrom>
      <w:moveFromRangeEnd w:id="467"/>
      <w:del w:id="469" w:author="Caitlin Jeffrey" w:date="2023-11-20T09:36:00Z">
        <w:r w:rsidRPr="00604EDE" w:rsidDel="00967B22">
          <w:rPr>
            <w:rFonts w:ascii="Times New Roman" w:hAnsi="Times New Roman" w:cs="Times New Roman"/>
            <w:sz w:val="24"/>
            <w:szCs w:val="24"/>
          </w:rPr>
          <w:delText xml:space="preserve">This finding </w:delText>
        </w:r>
      </w:del>
      <w:moveToRangeStart w:id="470" w:author="Caitlin Jeffrey" w:date="2023-11-20T09:35:00Z" w:name="move151365369"/>
      <w:moveTo w:id="471" w:author="Caitlin Jeffrey" w:date="2023-11-20T09:35:00Z">
        <w:del w:id="472" w:author="Caitlin Jeffrey" w:date="2023-11-20T09:36:00Z">
          <w:r w:rsidR="00AA537D" w:rsidDel="00967B22">
            <w:rPr>
              <w:rFonts w:ascii="Times New Roman" w:hAnsi="Times New Roman" w:cs="Times New Roman"/>
              <w:sz w:val="24"/>
              <w:szCs w:val="24"/>
            </w:rPr>
            <w:delText>There was</w:delText>
          </w:r>
          <w:r w:rsidR="00AA537D" w:rsidRPr="00604EDE" w:rsidDel="00967B22">
            <w:rPr>
              <w:rFonts w:ascii="Times New Roman" w:hAnsi="Times New Roman" w:cs="Times New Roman"/>
              <w:sz w:val="24"/>
              <w:szCs w:val="24"/>
            </w:rPr>
            <w:delText xml:space="preserve"> no</w:delText>
          </w:r>
        </w:del>
      </w:moveTo>
      <w:ins w:id="473" w:author="Caitlin Jeffrey" w:date="2023-11-20T09:36:00Z">
        <w:r w:rsidR="00967B22">
          <w:rPr>
            <w:rFonts w:ascii="Times New Roman" w:hAnsi="Times New Roman" w:cs="Times New Roman"/>
            <w:sz w:val="24"/>
            <w:szCs w:val="24"/>
          </w:rPr>
          <w:t>The lack of</w:t>
        </w:r>
      </w:ins>
      <w:moveTo w:id="474" w:author="Caitlin Jeffrey" w:date="2023-11-20T09:35:00Z">
        <w:r w:rsidR="00AA537D" w:rsidRPr="00604EDE">
          <w:rPr>
            <w:rFonts w:ascii="Times New Roman" w:hAnsi="Times New Roman" w:cs="Times New Roman"/>
            <w:sz w:val="24"/>
            <w:szCs w:val="24"/>
          </w:rPr>
          <w:t xml:space="preserve"> difference in </w:t>
        </w:r>
        <w:r w:rsidR="00AA537D">
          <w:rPr>
            <w:rFonts w:ascii="Times New Roman" w:hAnsi="Times New Roman" w:cs="Times New Roman"/>
            <w:sz w:val="24"/>
            <w:szCs w:val="24"/>
          </w:rPr>
          <w:t xml:space="preserve">the two </w:t>
        </w:r>
        <w:r w:rsidR="00AA537D" w:rsidRPr="00604EDE">
          <w:rPr>
            <w:rFonts w:ascii="Times New Roman" w:hAnsi="Times New Roman" w:cs="Times New Roman"/>
            <w:sz w:val="24"/>
            <w:szCs w:val="24"/>
          </w:rPr>
          <w:t>udder hygiene measures</w:t>
        </w:r>
        <w:r w:rsidR="00AA537D">
          <w:rPr>
            <w:rFonts w:ascii="Times New Roman" w:hAnsi="Times New Roman" w:cs="Times New Roman"/>
            <w:sz w:val="24"/>
            <w:szCs w:val="24"/>
          </w:rPr>
          <w:t xml:space="preserve"> </w:t>
        </w:r>
        <w:r w:rsidR="00AA537D" w:rsidRPr="00604EDE">
          <w:rPr>
            <w:rFonts w:ascii="Times New Roman" w:hAnsi="Times New Roman" w:cs="Times New Roman"/>
            <w:sz w:val="24"/>
            <w:szCs w:val="24"/>
          </w:rPr>
          <w:t>between the three facility types</w:t>
        </w:r>
        <w:del w:id="475" w:author="Caitlin Jeffrey" w:date="2023-11-20T09:36:00Z">
          <w:r w:rsidR="00AA537D" w:rsidRPr="00604EDE" w:rsidDel="00967B22">
            <w:rPr>
              <w:rFonts w:ascii="Times New Roman" w:hAnsi="Times New Roman" w:cs="Times New Roman"/>
              <w:sz w:val="24"/>
              <w:szCs w:val="24"/>
            </w:rPr>
            <w:delText xml:space="preserve"> </w:delText>
          </w:r>
        </w:del>
      </w:moveTo>
      <w:ins w:id="476" w:author="Caitlin Jeffrey" w:date="2023-11-20T09:36:00Z">
        <w:r w:rsidR="00967B22">
          <w:rPr>
            <w:rFonts w:ascii="Times New Roman" w:hAnsi="Times New Roman" w:cs="Times New Roman"/>
            <w:sz w:val="24"/>
            <w:szCs w:val="24"/>
          </w:rPr>
          <w:t xml:space="preserve"> </w:t>
        </w:r>
      </w:ins>
      <w:moveTo w:id="477" w:author="Caitlin Jeffrey" w:date="2023-11-20T09:35:00Z">
        <w:del w:id="478" w:author="Caitlin Jeffrey" w:date="2023-11-20T09:36:00Z">
          <w:r w:rsidR="00AA537D" w:rsidRPr="00604EDE" w:rsidDel="00967B22">
            <w:rPr>
              <w:rFonts w:ascii="Times New Roman" w:hAnsi="Times New Roman" w:cs="Times New Roman"/>
              <w:sz w:val="24"/>
              <w:szCs w:val="24"/>
            </w:rPr>
            <w:delText>included in the study</w:delText>
          </w:r>
          <w:r w:rsidR="00AA537D" w:rsidDel="00967B22">
            <w:rPr>
              <w:rFonts w:ascii="Times New Roman" w:hAnsi="Times New Roman" w:cs="Times New Roman"/>
              <w:sz w:val="24"/>
              <w:szCs w:val="24"/>
            </w:rPr>
            <w:delText xml:space="preserve">. </w:delText>
          </w:r>
        </w:del>
      </w:moveTo>
      <w:moveToRangeEnd w:id="470"/>
      <w:r w:rsidRPr="00604EDE">
        <w:rPr>
          <w:rFonts w:ascii="Times New Roman" w:hAnsi="Times New Roman" w:cs="Times New Roman"/>
          <w:sz w:val="24"/>
          <w:szCs w:val="24"/>
        </w:rPr>
        <w:t xml:space="preserve">is in accordance with previous work, which found that cow hygiene on bedded pack systems </w:t>
      </w:r>
      <w:r>
        <w:rPr>
          <w:rFonts w:ascii="Times New Roman" w:hAnsi="Times New Roman" w:cs="Times New Roman"/>
          <w:sz w:val="24"/>
          <w:szCs w:val="24"/>
        </w:rPr>
        <w:t xml:space="preserve">is </w:t>
      </w:r>
      <w:r w:rsidRPr="00604EDE">
        <w:rPr>
          <w:rFonts w:ascii="Times New Roman" w:hAnsi="Times New Roman" w:cs="Times New Roman"/>
          <w:sz w:val="24"/>
          <w:szCs w:val="24"/>
        </w:rPr>
        <w:t xml:space="preserve">comparable to traditional facility types in </w:t>
      </w:r>
      <w:r>
        <w:rPr>
          <w:rFonts w:ascii="Times New Roman" w:hAnsi="Times New Roman" w:cs="Times New Roman"/>
          <w:sz w:val="24"/>
          <w:szCs w:val="24"/>
        </w:rPr>
        <w:t>the Upper Midwestern U.S.</w:t>
      </w:r>
      <w:r w:rsidRPr="00604EDE">
        <w:rPr>
          <w:rFonts w:ascii="Times New Roman" w:hAnsi="Times New Roman" w:cs="Times New Roman"/>
          <w:sz w:val="24"/>
          <w:szCs w:val="24"/>
        </w:rPr>
        <w:t xml:space="preserve">, </w:t>
      </w:r>
      <w:r>
        <w:rPr>
          <w:rFonts w:ascii="Times New Roman" w:hAnsi="Times New Roman" w:cs="Times New Roman"/>
          <w:sz w:val="24"/>
          <w:szCs w:val="24"/>
        </w:rPr>
        <w:t>Southeastern U.S.</w:t>
      </w:r>
      <w:r w:rsidRPr="00604EDE">
        <w:rPr>
          <w:rFonts w:ascii="Times New Roman" w:hAnsi="Times New Roman" w:cs="Times New Roman"/>
          <w:sz w:val="24"/>
          <w:szCs w:val="24"/>
        </w:rPr>
        <w:t xml:space="preserve">, and Brazil </w:t>
      </w:r>
      <w:r>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UmVjTnVtPjU5OTwvUmVjTnVtPjxEaXNwbGF5VGV4dD4oQmFyYmVyZyBldCBhbC4sIDIwMDdiOyBT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UmVjTnVtPjU5OTwvUmVjTnVtPjxEaXNwbGF5VGV4dD4oQmFyYmVyZyBldCBhbC4sIDIwMDdiOyBT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2007b; Shane et al., 2010; Black et al., 2013; Eckelkamp et al., 2016b; a; Costa et al., 2018; Adkins et al., 2022; Andrade et al., 2022)</w: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Pr="00666052">
        <w:rPr>
          <w:rFonts w:ascii="Times New Roman" w:hAnsi="Times New Roman" w:cs="Times New Roman"/>
          <w:sz w:val="24"/>
          <w:szCs w:val="24"/>
        </w:rPr>
        <w:t xml:space="preserve">Black </w:t>
      </w:r>
      <w:r>
        <w:rPr>
          <w:rFonts w:ascii="Times New Roman" w:hAnsi="Times New Roman" w:cs="Times New Roman"/>
          <w:sz w:val="24"/>
          <w:szCs w:val="24"/>
        </w:rPr>
        <w:t>(</w:t>
      </w:r>
      <w:r w:rsidRPr="00666052">
        <w:rPr>
          <w:rFonts w:ascii="Times New Roman" w:hAnsi="Times New Roman" w:cs="Times New Roman"/>
          <w:sz w:val="24"/>
          <w:szCs w:val="24"/>
        </w:rPr>
        <w:t>2013</w:t>
      </w:r>
      <w:r>
        <w:rPr>
          <w:rFonts w:ascii="Times New Roman" w:hAnsi="Times New Roman" w:cs="Times New Roman"/>
          <w:sz w:val="24"/>
          <w:szCs w:val="24"/>
        </w:rPr>
        <w:t>) and</w:t>
      </w:r>
      <w:r w:rsidRPr="00666052">
        <w:rPr>
          <w:rFonts w:ascii="Times New Roman" w:hAnsi="Times New Roman" w:cs="Times New Roman"/>
          <w:sz w:val="24"/>
          <w:szCs w:val="24"/>
        </w:rPr>
        <w:t xml:space="preserve"> Eckelkamp </w:t>
      </w:r>
      <w:r>
        <w:rPr>
          <w:rFonts w:ascii="Times New Roman" w:hAnsi="Times New Roman" w:cs="Times New Roman"/>
          <w:sz w:val="24"/>
          <w:szCs w:val="24"/>
        </w:rPr>
        <w:t>(</w:t>
      </w:r>
      <w:r w:rsidRPr="00666052">
        <w:rPr>
          <w:rFonts w:ascii="Times New Roman" w:hAnsi="Times New Roman" w:cs="Times New Roman"/>
          <w:sz w:val="24"/>
          <w:szCs w:val="24"/>
        </w:rPr>
        <w:t>2016</w:t>
      </w:r>
      <w:r>
        <w:rPr>
          <w:rFonts w:ascii="Times New Roman" w:hAnsi="Times New Roman" w:cs="Times New Roman"/>
          <w:sz w:val="24"/>
          <w:szCs w:val="24"/>
        </w:rPr>
        <w:t xml:space="preserve">a) reported that </w:t>
      </w:r>
      <w:r w:rsidRPr="00666052">
        <w:rPr>
          <w:rFonts w:ascii="Times New Roman" w:hAnsi="Times New Roman" w:cs="Times New Roman"/>
          <w:sz w:val="24"/>
          <w:szCs w:val="24"/>
        </w:rPr>
        <w:t xml:space="preserve">increased pack moisture </w:t>
      </w:r>
      <w:r>
        <w:rPr>
          <w:rFonts w:ascii="Times New Roman" w:hAnsi="Times New Roman" w:cs="Times New Roman"/>
          <w:sz w:val="24"/>
          <w:szCs w:val="24"/>
        </w:rPr>
        <w:t xml:space="preserve">allows </w:t>
      </w:r>
      <w:r w:rsidRPr="00666052">
        <w:rPr>
          <w:rFonts w:ascii="Times New Roman" w:hAnsi="Times New Roman" w:cs="Times New Roman"/>
          <w:sz w:val="24"/>
          <w:szCs w:val="24"/>
        </w:rPr>
        <w:t xml:space="preserve">wet </w:t>
      </w:r>
      <w:r>
        <w:rPr>
          <w:rFonts w:ascii="Times New Roman" w:hAnsi="Times New Roman" w:cs="Times New Roman"/>
          <w:sz w:val="24"/>
          <w:szCs w:val="24"/>
        </w:rPr>
        <w:t xml:space="preserve">bedding </w:t>
      </w:r>
      <w:r w:rsidRPr="00666052">
        <w:rPr>
          <w:rFonts w:ascii="Times New Roman" w:hAnsi="Times New Roman" w:cs="Times New Roman"/>
          <w:sz w:val="24"/>
          <w:szCs w:val="24"/>
        </w:rPr>
        <w:t>material</w:t>
      </w:r>
      <w:r>
        <w:rPr>
          <w:rFonts w:ascii="Times New Roman" w:hAnsi="Times New Roman" w:cs="Times New Roman"/>
          <w:sz w:val="24"/>
          <w:szCs w:val="24"/>
        </w:rPr>
        <w:t xml:space="preserve"> and manure to</w:t>
      </w:r>
      <w:r w:rsidRPr="00666052">
        <w:rPr>
          <w:rFonts w:ascii="Times New Roman" w:hAnsi="Times New Roman" w:cs="Times New Roman"/>
          <w:sz w:val="24"/>
          <w:szCs w:val="24"/>
        </w:rPr>
        <w:t xml:space="preserve"> adhere more easily to animals</w:t>
      </w:r>
      <w:r>
        <w:rPr>
          <w:rFonts w:ascii="Times New Roman" w:hAnsi="Times New Roman" w:cs="Times New Roman"/>
          <w:sz w:val="24"/>
          <w:szCs w:val="24"/>
        </w:rPr>
        <w:t xml:space="preserve">, meaning that cow hygiene is highly dependent on conditions of the bedded pack. </w:t>
      </w:r>
      <w:r w:rsidRPr="00202154">
        <w:rPr>
          <w:rFonts w:ascii="Times New Roman" w:hAnsi="Times New Roman" w:cs="Times New Roman"/>
          <w:sz w:val="24"/>
          <w:szCs w:val="24"/>
        </w:rPr>
        <w:t xml:space="preserve">This sentiment was echoed by the bedded pack producers in the current study, who shared that keeping their cows clean during periods of wet or humid weather could be a challenge. </w:t>
      </w:r>
      <w:r>
        <w:rPr>
          <w:rFonts w:ascii="Times New Roman" w:hAnsi="Times New Roman" w:cs="Times New Roman"/>
          <w:sz w:val="24"/>
          <w:szCs w:val="24"/>
        </w:rPr>
        <w:t xml:space="preserve">However, </w:t>
      </w:r>
      <w:r w:rsidRPr="00604EDE">
        <w:rPr>
          <w:rFonts w:ascii="Times New Roman" w:hAnsi="Times New Roman" w:cs="Times New Roman"/>
          <w:sz w:val="24"/>
          <w:szCs w:val="24"/>
        </w:rPr>
        <w:t>all bedded packs</w:t>
      </w:r>
      <w:r>
        <w:rPr>
          <w:rFonts w:ascii="Times New Roman" w:hAnsi="Times New Roman" w:cs="Times New Roman"/>
          <w:sz w:val="24"/>
          <w:szCs w:val="24"/>
        </w:rPr>
        <w:t xml:space="preserve"> in the current study</w:t>
      </w:r>
      <w:r w:rsidRPr="00604EDE">
        <w:rPr>
          <w:rFonts w:ascii="Times New Roman" w:hAnsi="Times New Roman" w:cs="Times New Roman"/>
          <w:sz w:val="24"/>
          <w:szCs w:val="24"/>
        </w:rPr>
        <w:t xml:space="preserve"> had an average udder hygiene score of less than 2.5</w:t>
      </w:r>
      <w:r>
        <w:rPr>
          <w:rFonts w:ascii="Times New Roman" w:hAnsi="Times New Roman" w:cs="Times New Roman"/>
          <w:sz w:val="24"/>
          <w:szCs w:val="24"/>
        </w:rPr>
        <w:t>, and t</w:t>
      </w:r>
      <w:r w:rsidRPr="00604EDE">
        <w:rPr>
          <w:rFonts w:ascii="Times New Roman" w:hAnsi="Times New Roman" w:cs="Times New Roman"/>
          <w:sz w:val="24"/>
          <w:szCs w:val="24"/>
        </w:rPr>
        <w:t xml:space="preserve">he </w:t>
      </w:r>
      <w:r w:rsidRPr="00604EDE">
        <w:rPr>
          <w:rFonts w:ascii="Times New Roman" w:hAnsi="Times New Roman" w:cs="Times New Roman"/>
          <w:sz w:val="24"/>
          <w:szCs w:val="24"/>
        </w:rPr>
        <w:lastRenderedPageBreak/>
        <w:t xml:space="preserve">farm with the lowest mean average udder hygiene score </w:t>
      </w:r>
      <w:r>
        <w:rPr>
          <w:rFonts w:ascii="Times New Roman" w:hAnsi="Times New Roman" w:cs="Times New Roman"/>
          <w:sz w:val="24"/>
          <w:szCs w:val="24"/>
        </w:rPr>
        <w:t xml:space="preserve">overall </w:t>
      </w:r>
      <w:r w:rsidRPr="00604EDE">
        <w:rPr>
          <w:rFonts w:ascii="Times New Roman" w:hAnsi="Times New Roman" w:cs="Times New Roman"/>
          <w:sz w:val="24"/>
          <w:szCs w:val="24"/>
        </w:rPr>
        <w:t>was a bedded pack farm.</w:t>
      </w:r>
      <w:r>
        <w:rPr>
          <w:rFonts w:ascii="Times New Roman" w:hAnsi="Times New Roman" w:cs="Times New Roman"/>
          <w:sz w:val="24"/>
          <w:szCs w:val="24"/>
        </w:rPr>
        <w:t xml:space="preserve"> </w:t>
      </w:r>
      <w:r w:rsidRPr="00202154">
        <w:rPr>
          <w:rFonts w:ascii="Times New Roman" w:hAnsi="Times New Roman" w:cs="Times New Roman"/>
          <w:sz w:val="24"/>
          <w:szCs w:val="24"/>
        </w:rPr>
        <w:t xml:space="preserve">Although Cook (2002) </w:t>
      </w:r>
      <w:r w:rsidRPr="00202154">
        <w:rPr>
          <w:rFonts w:ascii="Times New Roman" w:hAnsi="Times New Roman" w:cs="Times New Roman"/>
          <w:sz w:val="24"/>
          <w:szCs w:val="24"/>
        </w:rPr>
        <w:fldChar w:fldCharType="begin"/>
      </w:r>
      <w:r w:rsidR="001E547E">
        <w:rPr>
          <w:rFonts w:ascii="Times New Roman" w:hAnsi="Times New Roman" w:cs="Times New Roman"/>
          <w:sz w:val="24"/>
          <w:szCs w:val="24"/>
        </w:rPr>
        <w:instrText xml:space="preserve"> ADDIN EN.CITE &lt;EndNote&gt;&lt;Cite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Pr="00202154">
        <w:rPr>
          <w:rFonts w:ascii="Times New Roman" w:hAnsi="Times New Roman" w:cs="Times New Roman"/>
          <w:sz w:val="24"/>
          <w:szCs w:val="24"/>
        </w:rPr>
        <w:fldChar w:fldCharType="end"/>
      </w:r>
      <w:r w:rsidRPr="00202154">
        <w:rPr>
          <w:rFonts w:ascii="Times New Roman" w:hAnsi="Times New Roman" w:cs="Times New Roman"/>
          <w:sz w:val="24"/>
          <w:szCs w:val="24"/>
        </w:rPr>
        <w:t>has pointed out the challenges of comparing dairy cattle hygiene between different facility types, we chose to focus on gathering observations of udder hygiene. The relationship between udder hygiene and health is well-</w:t>
      </w:r>
      <w:proofErr w:type="gramStart"/>
      <w:r w:rsidRPr="00202154">
        <w:rPr>
          <w:rFonts w:ascii="Times New Roman" w:hAnsi="Times New Roman" w:cs="Times New Roman"/>
          <w:sz w:val="24"/>
          <w:szCs w:val="24"/>
        </w:rPr>
        <w:t>studied, and</w:t>
      </w:r>
      <w:proofErr w:type="gramEnd"/>
      <w:r w:rsidRPr="00202154">
        <w:rPr>
          <w:rFonts w:ascii="Times New Roman" w:hAnsi="Times New Roman" w:cs="Times New Roman"/>
          <w:sz w:val="24"/>
          <w:szCs w:val="24"/>
        </w:rPr>
        <w:t xml:space="preserve"> was a tractable observation to make during </w:t>
      </w:r>
      <w:r>
        <w:rPr>
          <w:rFonts w:ascii="Times New Roman" w:hAnsi="Times New Roman" w:cs="Times New Roman"/>
          <w:sz w:val="24"/>
          <w:szCs w:val="24"/>
        </w:rPr>
        <w:t xml:space="preserve">non-grazing season </w:t>
      </w:r>
      <w:r w:rsidRPr="00202154">
        <w:rPr>
          <w:rFonts w:ascii="Times New Roman" w:hAnsi="Times New Roman" w:cs="Times New Roman"/>
          <w:sz w:val="24"/>
          <w:szCs w:val="24"/>
        </w:rPr>
        <w:t>farm visits where individual animals were often roaming freely in a pen</w:t>
      </w:r>
      <w:r>
        <w:rPr>
          <w:rFonts w:ascii="Times New Roman" w:hAnsi="Times New Roman" w:cs="Times New Roman"/>
          <w:sz w:val="24"/>
          <w:szCs w:val="24"/>
        </w:rPr>
        <w:t xml:space="preserve">, or confined in a </w:t>
      </w:r>
      <w:proofErr w:type="spellStart"/>
      <w:r>
        <w:rPr>
          <w:rFonts w:ascii="Times New Roman" w:hAnsi="Times New Roman" w:cs="Times New Roman"/>
          <w:sz w:val="24"/>
          <w:szCs w:val="24"/>
        </w:rPr>
        <w:t>tiestall</w:t>
      </w:r>
      <w:proofErr w:type="spellEnd"/>
      <w:r>
        <w:rPr>
          <w:rFonts w:ascii="Times New Roman" w:hAnsi="Times New Roman" w:cs="Times New Roman"/>
          <w:sz w:val="24"/>
          <w:szCs w:val="24"/>
        </w:rPr>
        <w:t xml:space="preserve"> barn</w:t>
      </w:r>
      <w:r w:rsidRPr="00202154">
        <w:rPr>
          <w:rFonts w:ascii="Times New Roman" w:hAnsi="Times New Roman" w:cs="Times New Roman"/>
          <w:sz w:val="24"/>
          <w:szCs w:val="24"/>
        </w:rPr>
        <w:t>.</w:t>
      </w:r>
    </w:p>
    <w:p w14:paraId="0056BFE5" w14:textId="0005357D" w:rsidR="00A21424" w:rsidRPr="00A065EB" w:rsidRDefault="002A0C1C" w:rsidP="00833C39">
      <w:pPr>
        <w:pStyle w:val="ListParagraph"/>
        <w:autoSpaceDE w:val="0"/>
        <w:autoSpaceDN w:val="0"/>
        <w:adjustRightInd w:val="0"/>
        <w:spacing w:line="480" w:lineRule="auto"/>
        <w:ind w:hanging="360"/>
        <w:rPr>
          <w:b/>
          <w:bCs/>
        </w:rPr>
      </w:pPr>
      <w:r>
        <w:rPr>
          <w:b/>
          <w:bCs/>
        </w:rPr>
        <w:t>Objective 2:</w:t>
      </w:r>
      <w:r w:rsidR="006D599A">
        <w:rPr>
          <w:b/>
          <w:bCs/>
        </w:rPr>
        <w:t xml:space="preserve"> </w:t>
      </w:r>
      <w:r w:rsidR="006D599A" w:rsidRPr="003C6F06">
        <w:rPr>
          <w:b/>
          <w:bCs/>
        </w:rPr>
        <w:t>Analysis of</w:t>
      </w:r>
      <w:r w:rsidR="006D599A" w:rsidRPr="00911902">
        <w:rPr>
          <w:b/>
          <w:bCs/>
        </w:rPr>
        <w:t xml:space="preserve"> farm management factors</w:t>
      </w:r>
      <w:r w:rsidR="006D599A">
        <w:rPr>
          <w:b/>
          <w:bCs/>
        </w:rPr>
        <w:t xml:space="preserve"> (non-facility) </w:t>
      </w:r>
      <w:r w:rsidR="006D599A" w:rsidRPr="008034F5">
        <w:rPr>
          <w:b/>
          <w:bCs/>
        </w:rPr>
        <w:t xml:space="preserve">associated with </w:t>
      </w:r>
      <w:r w:rsidR="006D599A" w:rsidRPr="003C6F06">
        <w:rPr>
          <w:b/>
          <w:bCs/>
        </w:rPr>
        <w:t>bulk tank milk quality, udder health, milk production, and udder hygiene scores</w:t>
      </w:r>
      <w:r w:rsidR="006D599A">
        <w:rPr>
          <w:b/>
          <w:bCs/>
        </w:rPr>
        <w:t xml:space="preserve"> for all farms </w:t>
      </w:r>
      <w:proofErr w:type="gramStart"/>
      <w:r w:rsidR="006D599A">
        <w:rPr>
          <w:b/>
          <w:bCs/>
        </w:rPr>
        <w:t>combined</w:t>
      </w:r>
      <w:proofErr w:type="gramEnd"/>
      <w:r w:rsidR="006D599A" w:rsidRPr="003C6F06">
        <w:rPr>
          <w:b/>
          <w:bCs/>
        </w:rPr>
        <w:t xml:space="preserve"> </w:t>
      </w:r>
    </w:p>
    <w:p w14:paraId="6BD40F0B" w14:textId="01D48144"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r w:rsidRPr="0024316E">
        <w:rPr>
          <w:rFonts w:ascii="Times New Roman" w:hAnsi="Times New Roman" w:cs="Times New Roman"/>
          <w:sz w:val="24"/>
          <w:szCs w:val="24"/>
        </w:rPr>
        <w:t xml:space="preserve">As results from the multivariable models exploring the </w:t>
      </w:r>
      <w:r w:rsidR="004A30F3">
        <w:rPr>
          <w:rFonts w:ascii="Times New Roman" w:hAnsi="Times New Roman" w:cs="Times New Roman"/>
          <w:sz w:val="24"/>
          <w:szCs w:val="24"/>
        </w:rPr>
        <w:t>relationship between</w:t>
      </w:r>
      <w:r w:rsidRPr="0024316E">
        <w:rPr>
          <w:rFonts w:ascii="Times New Roman" w:hAnsi="Times New Roman" w:cs="Times New Roman"/>
          <w:sz w:val="24"/>
          <w:szCs w:val="24"/>
        </w:rPr>
        <w:t xml:space="preserve"> facility type </w:t>
      </w:r>
      <w:r w:rsidR="004A30F3">
        <w:rPr>
          <w:rFonts w:ascii="Times New Roman" w:hAnsi="Times New Roman" w:cs="Times New Roman"/>
          <w:sz w:val="24"/>
          <w:szCs w:val="24"/>
        </w:rPr>
        <w:t xml:space="preserve">and outcomes of interest </w:t>
      </w:r>
      <w:r w:rsidRPr="0024316E">
        <w:rPr>
          <w:rFonts w:ascii="Times New Roman" w:hAnsi="Times New Roman" w:cs="Times New Roman"/>
          <w:sz w:val="24"/>
          <w:szCs w:val="24"/>
        </w:rPr>
        <w:t>suffered from limited statistical power due to small sample sizes, the focus of the discussion will be on trends that emerged from the univariate analysis which combined all 21 farms.</w:t>
      </w:r>
    </w:p>
    <w:p w14:paraId="761D2E2E" w14:textId="62E1B37B"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r w:rsidR="004A30F3">
        <w:rPr>
          <w:rFonts w:ascii="Times New Roman" w:hAnsi="Times New Roman" w:cs="Times New Roman"/>
          <w:sz w:val="24"/>
          <w:szCs w:val="24"/>
        </w:rPr>
        <w:t>finding</w:t>
      </w:r>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w:t>
      </w:r>
      <w:proofErr w:type="gramStart"/>
      <w:r w:rsidR="005843FF" w:rsidRPr="00604EDE">
        <w:rPr>
          <w:rFonts w:ascii="Times New Roman" w:hAnsi="Times New Roman" w:cs="Times New Roman"/>
          <w:sz w:val="24"/>
          <w:szCs w:val="24"/>
        </w:rPr>
        <w:t>deeply-bedded</w:t>
      </w:r>
      <w:proofErr w:type="gramEnd"/>
      <w:r w:rsidR="005843FF" w:rsidRPr="00604EDE">
        <w:rPr>
          <w:rFonts w:ascii="Times New Roman" w:hAnsi="Times New Roman" w:cs="Times New Roman"/>
          <w:sz w:val="24"/>
          <w:szCs w:val="24"/>
        </w:rPr>
        <w:t xml:space="preserve">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w:t>
      </w:r>
      <w:proofErr w:type="spellStart"/>
      <w:r w:rsidR="00A21424" w:rsidRPr="00604EDE">
        <w:rPr>
          <w:rFonts w:ascii="Times New Roman" w:hAnsi="Times New Roman" w:cs="Times New Roman"/>
          <w:sz w:val="24"/>
          <w:szCs w:val="24"/>
        </w:rPr>
        <w:t>freestall</w:t>
      </w:r>
      <w:proofErr w:type="spellEnd"/>
      <w:r w:rsidR="00A21424" w:rsidRPr="00604EDE">
        <w:rPr>
          <w:rFonts w:ascii="Times New Roman" w:hAnsi="Times New Roman" w:cs="Times New Roman"/>
          <w:sz w:val="24"/>
          <w:szCs w:val="24"/>
        </w:rPr>
        <w:t xml:space="preserve">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et al</w:t>
      </w:r>
      <w:r w:rsidR="00E85C14">
        <w:rPr>
          <w:rFonts w:ascii="Times New Roman" w:hAnsi="Times New Roman" w:cs="Times New Roman"/>
          <w:sz w:val="24"/>
          <w:szCs w:val="24"/>
        </w:rPr>
        <w:t>.</w:t>
      </w:r>
      <w:r w:rsidR="00A21424" w:rsidRPr="00604EDE">
        <w:rPr>
          <w:rFonts w:ascii="Times New Roman" w:hAnsi="Times New Roman" w:cs="Times New Roman"/>
          <w:sz w:val="24"/>
          <w:szCs w:val="24"/>
        </w:rPr>
        <w:t xml:space="preserve"> 2016 </w: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 </w:instrTex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EN.CITE.DATA </w:instrText>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w: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 </w:instrTex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EN.CITE.DATA </w:instrText>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w: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 </w:instrTex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EN.CITE.DATA </w:instrText>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lastRenderedPageBreak/>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w:t>
      </w:r>
      <w:proofErr w:type="spellStart"/>
      <w:r w:rsidR="00291606" w:rsidRPr="00604EDE">
        <w:rPr>
          <w:rFonts w:ascii="Times New Roman" w:hAnsi="Times New Roman" w:cs="Times New Roman"/>
          <w:sz w:val="24"/>
          <w:szCs w:val="24"/>
        </w:rPr>
        <w:t>tiestalls</w:t>
      </w:r>
      <w:proofErr w:type="spellEnd"/>
      <w:r w:rsidR="00291606" w:rsidRPr="00604EDE">
        <w:rPr>
          <w:rFonts w:ascii="Times New Roman" w:hAnsi="Times New Roman" w:cs="Times New Roman"/>
          <w:sz w:val="24"/>
          <w:szCs w:val="24"/>
        </w:rPr>
        <w:t xml:space="preserve">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 </w:instrTex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EN.CITE.DATA </w:instrText>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sidRPr="00604EDE">
        <w:rPr>
          <w:rFonts w:ascii="Times New Roman" w:hAnsi="Times New Roman" w:cs="Times New Roman"/>
          <w:sz w:val="24"/>
          <w:szCs w:val="24"/>
        </w:rPr>
        <w:t>).</w:t>
      </w:r>
    </w:p>
    <w:p w14:paraId="0DCD92B6" w14:textId="56CCF496"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 xml:space="preserve">(depth of bedded pack, depth of bedding in </w:t>
      </w:r>
      <w:proofErr w:type="spellStart"/>
      <w:r w:rsidR="00C61F5E">
        <w:rPr>
          <w:rFonts w:ascii="Times New Roman" w:hAnsi="Times New Roman" w:cs="Times New Roman"/>
          <w:sz w:val="24"/>
          <w:szCs w:val="24"/>
        </w:rPr>
        <w:t>freestalls</w:t>
      </w:r>
      <w:proofErr w:type="spellEnd"/>
      <w:r w:rsidR="00C61F5E">
        <w:rPr>
          <w:rFonts w:ascii="Times New Roman" w:hAnsi="Times New Roman" w:cs="Times New Roman"/>
          <w:sz w:val="24"/>
          <w:szCs w:val="24"/>
        </w:rPr>
        <w:t xml:space="preserve"> and </w:t>
      </w:r>
      <w:proofErr w:type="spellStart"/>
      <w:r w:rsidR="00C61F5E">
        <w:rPr>
          <w:rFonts w:ascii="Times New Roman" w:hAnsi="Times New Roman" w:cs="Times New Roman"/>
          <w:sz w:val="24"/>
          <w:szCs w:val="24"/>
        </w:rPr>
        <w:t>tiestalls</w:t>
      </w:r>
      <w:proofErr w:type="spellEnd"/>
      <w:r w:rsidR="00C61F5E">
        <w:rPr>
          <w:rFonts w:ascii="Times New Roman" w:hAnsi="Times New Roman" w:cs="Times New Roman"/>
          <w:sz w:val="24"/>
          <w:szCs w:val="24"/>
        </w:rPr>
        <w:t>)</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w:t>
      </w:r>
      <w:proofErr w:type="spellStart"/>
      <w:r w:rsidR="00A21424" w:rsidRPr="00604EDE">
        <w:rPr>
          <w:rFonts w:ascii="Times New Roman" w:hAnsi="Times New Roman" w:cs="Times New Roman"/>
          <w:sz w:val="24"/>
          <w:szCs w:val="24"/>
        </w:rPr>
        <w:t>freestall</w:t>
      </w:r>
      <w:proofErr w:type="spellEnd"/>
      <w:r w:rsidR="00A21424" w:rsidRPr="00604EDE">
        <w:rPr>
          <w:rFonts w:ascii="Times New Roman" w:hAnsi="Times New Roman" w:cs="Times New Roman"/>
          <w:sz w:val="24"/>
          <w:szCs w:val="24"/>
        </w:rPr>
        <w:t xml:space="preserve">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was especially strong for bedded pack</w:t>
      </w:r>
      <w:r w:rsidR="00A37677">
        <w:rPr>
          <w:rFonts w:ascii="Times New Roman" w:hAnsi="Times New Roman" w:cs="Times New Roman"/>
          <w:sz w:val="24"/>
          <w:szCs w:val="24"/>
        </w:rPr>
        <w:t>s</w:t>
      </w:r>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w:t>
      </w:r>
      <w:r w:rsidR="00B13EFC">
        <w:rPr>
          <w:rFonts w:ascii="Times New Roman" w:hAnsi="Times New Roman" w:cs="Times New Roman"/>
          <w:sz w:val="24"/>
          <w:szCs w:val="24"/>
        </w:rPr>
        <w:t>association</w:t>
      </w:r>
      <w:r w:rsidR="00B13EFC" w:rsidRPr="00604EDE">
        <w:rPr>
          <w:rFonts w:ascii="Times New Roman" w:hAnsi="Times New Roman" w:cs="Times New Roman"/>
          <w:sz w:val="24"/>
          <w:szCs w:val="24"/>
        </w:rPr>
        <w:t xml:space="preserve"> </w:t>
      </w:r>
      <w:r w:rsidR="00A66FC1" w:rsidRPr="00604EDE">
        <w:rPr>
          <w:rFonts w:ascii="Times New Roman" w:hAnsi="Times New Roman" w:cs="Times New Roman"/>
          <w:sz w:val="24"/>
          <w:szCs w:val="24"/>
        </w:rPr>
        <w:t>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There is clearly opportunity for future research looking at t</w:t>
      </w:r>
      <w:r w:rsidR="00D02D68">
        <w:rPr>
          <w:rFonts w:ascii="Times New Roman" w:hAnsi="Times New Roman" w:cs="Times New Roman"/>
          <w:sz w:val="24"/>
          <w:szCs w:val="24"/>
        </w:rPr>
        <w:t>h</w:t>
      </w:r>
      <w:r w:rsidR="009052C6">
        <w:rPr>
          <w:rFonts w:ascii="Times New Roman" w:hAnsi="Times New Roman" w:cs="Times New Roman"/>
          <w:sz w:val="24"/>
          <w:szCs w:val="24"/>
        </w:rPr>
        <w:t>is</w:t>
      </w:r>
      <w:r w:rsidR="00D02D68">
        <w:rPr>
          <w:rFonts w:ascii="Times New Roman" w:hAnsi="Times New Roman" w:cs="Times New Roman"/>
          <w:sz w:val="24"/>
          <w:szCs w:val="24"/>
        </w:rPr>
        <w:t xml:space="preserve"> </w:t>
      </w:r>
      <w:r w:rsidR="00B13EFC">
        <w:rPr>
          <w:rFonts w:ascii="Times New Roman" w:hAnsi="Times New Roman" w:cs="Times New Roman"/>
          <w:sz w:val="24"/>
          <w:szCs w:val="24"/>
        </w:rPr>
        <w:t xml:space="preserve">relationship </w:t>
      </w:r>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 xml:space="preserve">increased </w:t>
      </w:r>
      <w:r w:rsidR="002558F6">
        <w:rPr>
          <w:rFonts w:ascii="Times New Roman" w:hAnsi="Times New Roman" w:cs="Times New Roman"/>
          <w:sz w:val="24"/>
          <w:szCs w:val="24"/>
        </w:rPr>
        <w:t xml:space="preserve">amount of </w:t>
      </w:r>
      <w:r w:rsidR="00063C33">
        <w:rPr>
          <w:rFonts w:ascii="Times New Roman" w:hAnsi="Times New Roman" w:cs="Times New Roman"/>
          <w:sz w:val="24"/>
          <w:szCs w:val="24"/>
        </w:rPr>
        <w:t xml:space="preserve">bedding </w:t>
      </w:r>
      <w:r w:rsidR="002558F6">
        <w:rPr>
          <w:rFonts w:ascii="Times New Roman" w:hAnsi="Times New Roman" w:cs="Times New Roman"/>
          <w:sz w:val="24"/>
          <w:szCs w:val="24"/>
        </w:rPr>
        <w:t xml:space="preserve">used in </w:t>
      </w:r>
      <w:r w:rsidR="00063C33">
        <w:rPr>
          <w:rFonts w:ascii="Times New Roman" w:hAnsi="Times New Roman" w:cs="Times New Roman"/>
          <w:sz w:val="24"/>
          <w:szCs w:val="24"/>
        </w:rPr>
        <w:t>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w:t>
      </w:r>
      <w:proofErr w:type="gramStart"/>
      <w:r w:rsidR="005109A2">
        <w:rPr>
          <w:rFonts w:ascii="Times New Roman" w:hAnsi="Times New Roman" w:cs="Times New Roman"/>
          <w:sz w:val="24"/>
          <w:szCs w:val="24"/>
        </w:rPr>
        <w:t>deeply-bedded</w:t>
      </w:r>
      <w:proofErr w:type="gramEnd"/>
      <w:r w:rsidR="005109A2">
        <w:rPr>
          <w:rFonts w:ascii="Times New Roman" w:hAnsi="Times New Roman" w:cs="Times New Roman"/>
          <w:sz w:val="24"/>
          <w:szCs w:val="24"/>
        </w:rPr>
        <w:t xml:space="preserve">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p>
    <w:p w14:paraId="44A46BCC" w14:textId="6B36AF24"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Multiple measures of udder health in this </w:t>
      </w:r>
      <w:r w:rsidR="004A30F3">
        <w:rPr>
          <w:rFonts w:ascii="Times New Roman" w:hAnsi="Times New Roman" w:cs="Times New Roman"/>
          <w:sz w:val="24"/>
          <w:szCs w:val="24"/>
        </w:rPr>
        <w:t>study</w:t>
      </w:r>
      <w:r w:rsidRPr="00604EDE">
        <w:rPr>
          <w:rFonts w:ascii="Times New Roman" w:hAnsi="Times New Roman" w:cs="Times New Roman"/>
          <w:sz w:val="24"/>
          <w:szCs w:val="24"/>
        </w:rPr>
        <w:t xml:space="preserve"> were </w:t>
      </w:r>
      <w:r w:rsidR="004A30F3">
        <w:rPr>
          <w:rFonts w:ascii="Times New Roman" w:hAnsi="Times New Roman" w:cs="Times New Roman"/>
          <w:sz w:val="24"/>
          <w:szCs w:val="24"/>
        </w:rPr>
        <w:t>associated with</w:t>
      </w:r>
      <w:r w:rsidRPr="00604EDE">
        <w:rPr>
          <w:rFonts w:ascii="Times New Roman" w:hAnsi="Times New Roman" w:cs="Times New Roman"/>
          <w:sz w:val="24"/>
          <w:szCs w:val="24"/>
        </w:rPr>
        <w:t xml:space="preserve"> udder hygiene, 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(for IMI presence: de Pinho </w:t>
      </w:r>
      <w:r w:rsidR="00B135EF">
        <w:rPr>
          <w:rFonts w:ascii="Times New Roman" w:hAnsi="Times New Roman" w:cs="Times New Roman"/>
          <w:sz w:val="24"/>
          <w:szCs w:val="24"/>
        </w:rPr>
        <w:t xml:space="preserve">et al. </w:t>
      </w:r>
      <w:r w:rsidRPr="00604EDE">
        <w:rPr>
          <w:rFonts w:ascii="Times New Roman" w:hAnsi="Times New Roman" w:cs="Times New Roman"/>
          <w:sz w:val="24"/>
          <w:szCs w:val="24"/>
        </w:rPr>
        <w:t>2012</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Hidden="1"&gt;&lt;Author&gt;de Pinho Manzi&lt;/Author&gt;&lt;Year&gt;2012&lt;/Year&gt;&lt;RecNum&gt;585&lt;/RecNum&gt;&lt;record&gt;&lt;rec-number&gt;585&lt;/rec-number&gt;&lt;foreign-keys&gt;&lt;key app="EN" db-id="pss5de0wasp2t9es5tu5evzpa2svsdrveax9" timestamp="1690981091"&gt;585&lt;/key&gt;&lt;/foreign-keys&gt;&lt;ref-type name="Journal Article"&gt;17&lt;/ref-type&gt;&lt;contributors&gt;&lt;authors&gt;&lt;author&gt;de Pinho Manzi, M.&lt;/author&gt;&lt;author&gt;Nóbrega, D. B.&lt;/author&gt;&lt;author&gt;Faccioli, P. Y.&lt;/author&gt;&lt;author&gt;Troncarelli, M. Z.&lt;/author&gt;&lt;author&gt;Menozzi, B. D.&lt;/author&gt;&lt;author&gt;Langoni, H.&lt;/author&gt;&lt;/authors&gt;&lt;/contributors&gt;&lt;auth-address&gt;Department of Veterinary Hygiene and Public Health, São Paulo State University, Botucatu 18618-900, Brazil.&lt;/auth-address&gt;&lt;titles&gt;&lt;title&gt;Relationship between teat-end condition, udder cleanliness and bovine subclinical mastitis&lt;/title&gt;&lt;secondary-title&gt;Res Vet Sci&lt;/secondary-title&gt;&lt;/titles&gt;&lt;periodical&gt;&lt;full-title&gt;Res Vet Sci&lt;/full-title&gt;&lt;/periodical&gt;&lt;pages&gt;430-4&lt;/pages&gt;&lt;volume&gt;93&lt;/volume&gt;&lt;number&gt;1&lt;/number&gt;&lt;edition&gt;2011/06/15&lt;/edition&gt;&lt;keywords&gt;&lt;keyword&gt;Animals&lt;/keyword&gt;&lt;keyword&gt;Asymptomatic Infections&lt;/keyword&gt;&lt;keyword&gt;Cattle&lt;/keyword&gt;&lt;keyword&gt;Female&lt;/keyword&gt;&lt;keyword&gt;Mammary Glands, Animal/*anatomy &amp;amp; histology/microbiology&lt;/keyword&gt;&lt;keyword&gt;Mastitis, Bovine/*etiology/microbiology&lt;/keyword&gt;&lt;keyword&gt;Nipples/*anatomy &amp;amp; histology/microbiology&lt;/keyword&gt;&lt;keyword&gt;Risk Factors&lt;/keyword&gt;&lt;/keywords&gt;&lt;dates&gt;&lt;year&gt;2012&lt;/year&gt;&lt;pub-dates&gt;&lt;date&gt;Aug&lt;/date&gt;&lt;/pub-dates&gt;&lt;/dates&gt;&lt;isbn&gt;0034-5288&lt;/isbn&gt;&lt;accession-num&gt;21669449&lt;/accession-num&gt;&lt;urls&gt;&lt;/urls&gt;&lt;electronic-resource-num&gt;10.1016/j.rvsc.2011.05.010&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00B135EF">
        <w:rPr>
          <w:rFonts w:ascii="Times New Roman" w:hAnsi="Times New Roman" w:cs="Times New Roman"/>
          <w:sz w:val="24"/>
          <w:szCs w:val="24"/>
        </w:rPr>
        <w:t>;</w:t>
      </w:r>
      <w:r w:rsidRPr="00604EDE">
        <w:rPr>
          <w:rFonts w:ascii="Times New Roman" w:hAnsi="Times New Roman" w:cs="Times New Roman"/>
          <w:sz w:val="24"/>
          <w:szCs w:val="24"/>
        </w:rPr>
        <w:t xml:space="preserve"> for </w:t>
      </w:r>
      <w:r w:rsidR="00C928F2">
        <w:rPr>
          <w:rFonts w:ascii="Times New Roman" w:hAnsi="Times New Roman" w:cs="Times New Roman"/>
          <w:sz w:val="24"/>
          <w:szCs w:val="24"/>
        </w:rPr>
        <w:t>SCS</w:t>
      </w:r>
      <w:r w:rsidRPr="00604EDE">
        <w:rPr>
          <w:rFonts w:ascii="Times New Roman" w:hAnsi="Times New Roman" w:cs="Times New Roman"/>
          <w:sz w:val="24"/>
          <w:szCs w:val="24"/>
        </w:rPr>
        <w:t>/SCC: Reneau</w:t>
      </w:r>
      <w:r w:rsidR="00B135E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2005</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Hidden="1"&gt;&lt;Author&gt;Reneau&lt;/Author&gt;&lt;Year&gt;2005&lt;/Year&gt;&lt;RecNum&gt;582&lt;/RecNum&gt;&lt;record&gt;&lt;rec-number&gt;582&lt;/rec-number&gt;&lt;foreign-keys&gt;&lt;key app="EN" db-id="pss5de0wasp2t9es5tu5evzpa2svsdrveax9" timestamp="1690981006"&gt;582&lt;/key&gt;&lt;/foreign-keys&gt;&lt;ref-type name="Journal Article"&gt;17&lt;/ref-type&gt;&lt;contributors&gt;&lt;authors&gt;&lt;author&gt;Reneau, J. K.&lt;/author&gt;&lt;author&gt;Seykora, A. J.&lt;/author&gt;&lt;author&gt;Heins, B. J.&lt;/author&gt;&lt;author&gt;Endres, M. I.&lt;/author&gt;&lt;author&gt;Farnsworth, R. J.&lt;/author&gt;&lt;author&gt;Bey, R. F.&lt;/author&gt;&lt;/authors&gt;&lt;/contributors&gt;&lt;auth-address&gt;Department of Animal Science, College of Agricultural, Food, and Environmental Sciences, University of Minnesota, Saint Paul, MN 55108, USA.&lt;/auth-address&gt;&lt;titles&gt;&lt;title&gt;Association between hygiene scores and somatic cell scores in dairy cattle&lt;/title&gt;&lt;secondary-title&gt;J Am Vet Med Assoc&lt;/secondary-title&gt;&lt;/titles&gt;&lt;periodical&gt;&lt;full-title&gt;J Am Vet Med Assoc&lt;/full-title&gt;&lt;/periodical&gt;&lt;pages&gt;1297-301&lt;/pages&gt;&lt;volume&gt;227&lt;/volume&gt;&lt;number&gt;8&lt;/number&gt;&lt;edition&gt;2005/11/04&lt;/edition&gt;&lt;keywords&gt;&lt;keyword&gt;Animal Husbandry/methods/standards&lt;/keyword&gt;&lt;keyword&gt;Animals&lt;/keyword&gt;&lt;keyword&gt;Cattle&lt;/keyword&gt;&lt;keyword&gt;Cell Count/veterinary&lt;/keyword&gt;&lt;keyword&gt;Dairying/*methods/standards&lt;/keyword&gt;&lt;keyword&gt;Extremities&lt;/keyword&gt;&lt;keyword&gt;Female&lt;/keyword&gt;&lt;keyword&gt;*Hygiene&lt;/keyword&gt;&lt;keyword&gt;Lactation&lt;/keyword&gt;&lt;keyword&gt;Milk/*cytology&lt;/keyword&gt;&lt;keyword&gt;Reproducibility of Results&lt;/keyword&gt;&lt;/keywords&gt;&lt;dates&gt;&lt;year&gt;2005&lt;/year&gt;&lt;pub-dates&gt;&lt;date&gt;Oct 15&lt;/date&gt;&lt;/pub-dates&gt;&lt;/dates&gt;&lt;isbn&gt;0003-1488 (Print)&amp;#xD;0003-1488&lt;/isbn&gt;&lt;accession-num&gt;16266020&lt;/accession-num&gt;&lt;urls&gt;&lt;/urls&gt;&lt;electronic-resource-num&gt;10.2460/javma.2005.227.1297&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Pr="00604EDE">
        <w:rPr>
          <w:rFonts w:ascii="Times New Roman" w:hAnsi="Times New Roman" w:cs="Times New Roman"/>
          <w:sz w:val="24"/>
          <w:szCs w:val="24"/>
        </w:rPr>
        <w:t>,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Sant’</w:t>
      </w:r>
      <w:r w:rsidR="000355CF">
        <w:rPr>
          <w:rFonts w:ascii="Times New Roman" w:hAnsi="Times New Roman" w:cs="Times New Roman"/>
          <w:sz w:val="24"/>
          <w:szCs w:val="24"/>
        </w:rPr>
        <w:t>a</w:t>
      </w:r>
      <w:r w:rsidRPr="00604EDE">
        <w:rPr>
          <w:rFonts w:ascii="Times New Roman" w:hAnsi="Times New Roman" w:cs="Times New Roman"/>
          <w:sz w:val="24"/>
          <w:szCs w:val="24"/>
        </w:rPr>
        <w:t>nna</w:t>
      </w:r>
      <w:r w:rsidR="000355CF">
        <w:rPr>
          <w:rFonts w:ascii="Times New Roman" w:hAnsi="Times New Roman" w:cs="Times New Roman"/>
          <w:sz w:val="24"/>
          <w:szCs w:val="24"/>
        </w:rPr>
        <w:t xml:space="preserve"> et al. </w:t>
      </w:r>
      <w:r w:rsidRPr="00604EDE">
        <w:rPr>
          <w:rFonts w:ascii="Times New Roman" w:hAnsi="Times New Roman" w:cs="Times New Roman"/>
          <w:sz w:val="24"/>
          <w:szCs w:val="24"/>
        </w:rPr>
        <w:t>2011</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Hidden="1"&gt;&lt;Author&gt;Sant&amp;apos;anna&lt;/Author&gt;&lt;Year&gt;2011&lt;/Year&gt;&lt;RecNum&gt;583&lt;/RecNum&gt;&lt;record&gt;&lt;rec-number&gt;583&lt;/rec-number&gt;&lt;foreign-keys&gt;&lt;key app="EN" db-id="pss5de0wasp2t9es5tu5evzpa2svsdrveax9" timestamp="1690981034"&gt;583&lt;/key&gt;&lt;/foreign-keys&gt;&lt;ref-type name="Journal Article"&gt;17&lt;/ref-type&gt;&lt;contributors&gt;&lt;authors&gt;&lt;author&gt;Sant&amp;apos;anna, A. C.&lt;/author&gt;&lt;author&gt;Paranhos da Costa, M. J.&lt;/author&gt;&lt;/authors&gt;&lt;/contributors&gt;&lt;auth-address&gt;Programa de Pós-graduação em Genética e Melhoramento Animal, Universidade Estadual Paulista, 14.884-900 Jaboticabal-SP, Brazil.&lt;/auth-address&gt;&lt;titles&gt;&lt;title&gt;The relationship between dairy cow hygiene and somatic cell count in milk&lt;/title&gt;&lt;secondary-title&gt;J Dairy Sci&lt;/secondary-title&gt;&lt;/titles&gt;&lt;periodical&gt;&lt;full-title&gt;J Dairy Sci&lt;/full-title&gt;&lt;/periodical&gt;&lt;pages&gt;3835-44&lt;/pages&gt;&lt;volume&gt;94&lt;/volume&gt;&lt;number&gt;8&lt;/number&gt;&lt;edition&gt;2011/07/27&lt;/edition&gt;&lt;keywords&gt;&lt;keyword&gt;Animals&lt;/keyword&gt;&lt;keyword&gt;Cattle&lt;/keyword&gt;&lt;keyword&gt;Cell Count/veterinary&lt;/keyword&gt;&lt;keyword&gt;Dairying/*standards&lt;/keyword&gt;&lt;keyword&gt;Female&lt;/keyword&gt;&lt;keyword&gt;Hygiene&lt;/keyword&gt;&lt;keyword&gt;Mastitis, Bovine/prevention &amp;amp; control&lt;/keyword&gt;&lt;keyword&gt;Milk/*cytology&lt;/keyword&gt;&lt;keyword&gt;Time Factors&lt;/keyword&gt;&lt;/keywords&gt;&lt;dates&gt;&lt;year&gt;2011&lt;/year&gt;&lt;pub-dates&gt;&lt;date&gt;Aug&lt;/date&gt;&lt;/pub-dates&gt;&lt;/dates&gt;&lt;isbn&gt;0022-0302&lt;/isbn&gt;&lt;accession-num&gt;21787920&lt;/accession-num&gt;&lt;urls&gt;&lt;/urls&gt;&lt;electronic-resource-num&gt;10.3168/jds.2010-3951&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for both </w:t>
      </w:r>
      <w:r w:rsidR="00C928F2">
        <w:rPr>
          <w:rFonts w:ascii="Times New Roman" w:hAnsi="Times New Roman" w:cs="Times New Roman"/>
          <w:sz w:val="24"/>
          <w:szCs w:val="24"/>
        </w:rPr>
        <w:t>SCS</w:t>
      </w:r>
      <w:r w:rsidRPr="00604EDE">
        <w:rPr>
          <w:rFonts w:ascii="Times New Roman" w:hAnsi="Times New Roman" w:cs="Times New Roman"/>
          <w:sz w:val="24"/>
          <w:szCs w:val="24"/>
        </w:rPr>
        <w:t xml:space="preserve"> and IMI: Schreiner and Ruegg, 2003</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Hidden="1"&gt;&lt;Author&gt;Schreiner&lt;/Author&gt;&lt;Year&gt;2003&lt;/Year&gt;&lt;RecNum&gt;573&lt;/RecNum&gt;&lt;record&gt;&lt;rec-number&gt;573&lt;/rec-number&gt;&lt;foreign-keys&gt;&lt;key app="EN" db-id="pss5de0wasp2t9es5tu5evzpa2svsdrveax9" timestamp="1690980583"&gt;573&lt;/key&gt;&lt;/foreign-keys&gt;&lt;ref-type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USA.&lt;/auth-address&gt;&lt;titles&gt;&lt;title&gt;Relationship between udder and leg hygiene scores and subclinical mastitis&lt;/title&gt;&lt;secondary-title&gt;J Dairy Sci&lt;/secondary-title&gt;&lt;/titles&gt;&lt;periodical&gt;&lt;full-title&gt;J Dairy Sci&lt;/full-title&gt;&lt;/periodical&gt;&lt;pages&gt;3460-5&lt;/pages&gt;&lt;volume&gt;86&lt;/volume&gt;&lt;number&gt;11&lt;/number&gt;&lt;edition&gt;2003/12/16&lt;/edition&gt;&lt;keywords&gt;&lt;keyword&gt;Animal Husbandry/methods/standards&lt;/keyword&gt;&lt;keyword&gt;Animals&lt;/keyword&gt;&lt;keyword&gt;Cattle&lt;/keyword&gt;&lt;keyword&gt;Cell Count/veterinary&lt;/keyword&gt;&lt;keyword&gt;Dairying/methods/*standards&lt;/keyword&gt;&lt;keyword&gt;*Extremities/microbiology&lt;/keyword&gt;&lt;keyword&gt;Female&lt;/keyword&gt;&lt;keyword&gt;*Hygiene&lt;/keyword&gt;&lt;keyword&gt;Lactation&lt;/keyword&gt;&lt;keyword&gt;Mammary Glands, Animal/*microbiology&lt;/keyword&gt;&lt;keyword&gt;Mastitis, Bovine/epidemiology/*etiology/prevention &amp;amp; control&lt;/keyword&gt;&lt;keyword&gt;Milk/*cytology/microbiology&lt;/keyword&gt;&lt;keyword&gt;Prevalence&lt;/keyword&gt;&lt;/keywords&gt;&lt;dates&gt;&lt;year&gt;2003&lt;/year&gt;&lt;pub-dates&gt;&lt;date&gt;Nov&lt;/date&gt;&lt;/pub-dates&gt;&lt;/dates&gt;&lt;isbn&gt;0022-0302 (Print)&amp;#xD;0022-0302&lt;/isbn&gt;&lt;accession-num&gt;14672175&lt;/accession-num&gt;&lt;urls&gt;&lt;/urls&gt;&lt;electronic-resource-num&gt;10.3168/jds.S0022-0302(03)73950-2&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at the herd-level (BTSCC: Barkema</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1998</w:t>
      </w:r>
      <w:r w:rsidR="000355CF">
        <w:rPr>
          <w:rFonts w:ascii="Times New Roman" w:hAnsi="Times New Roman" w:cs="Times New Roman"/>
          <w:sz w:val="24"/>
          <w:szCs w:val="24"/>
        </w:rPr>
        <w:fldChar w:fldCharType="begin"/>
      </w:r>
      <w:r w:rsidR="00E5251E">
        <w:rPr>
          <w:rFonts w:ascii="Times New Roman" w:hAnsi="Times New Roman" w:cs="Times New Roman"/>
          <w:sz w:val="24"/>
          <w:szCs w:val="24"/>
        </w:rPr>
        <w:instrText xml:space="preserve"> ADDIN EN.CITE &lt;EndNote&gt;&lt;Cite ExcludeAuth="1" ExcludeYear="1" Hidden="1"&gt;&lt;Author&gt;Barkema&lt;/Author&gt;&lt;Year&gt;1998&lt;/Year&gt;&lt;RecNum&gt;589&lt;/RecNum&gt;&lt;record&gt;&lt;rec-number&gt;589&lt;/rec-number&gt;&lt;foreign-keys&gt;&lt;key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new IMI rate: Cook</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2002</w:t>
      </w:r>
      <w:r w:rsidR="000355CF">
        <w:rPr>
          <w:rFonts w:ascii="Times New Roman" w:hAnsi="Times New Roman" w:cs="Times New Roman"/>
          <w:sz w:val="24"/>
          <w:szCs w:val="24"/>
        </w:rPr>
        <w:t>;</w:t>
      </w:r>
      <w:r w:rsidRPr="00604EDE">
        <w:rPr>
          <w:rFonts w:ascii="Times New Roman" w:hAnsi="Times New Roman" w:cs="Times New Roman"/>
          <w:sz w:val="24"/>
          <w:szCs w:val="24"/>
        </w:rPr>
        <w:t xml:space="preserve"> average herd SCC, incidence clinical mastitis, and % new high SCC: </w:t>
      </w:r>
      <w:r w:rsidRPr="00604EDE">
        <w:rPr>
          <w:rFonts w:ascii="Times New Roman" w:hAnsi="Times New Roman" w:cs="Times New Roman"/>
          <w:sz w:val="24"/>
          <w:szCs w:val="24"/>
        </w:rPr>
        <w:lastRenderedPageBreak/>
        <w:t>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2704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&lt;EndNote&gt;&lt;Cite&gt;&lt;Author&gt;Fávero&lt;/Author&gt;&lt;Year&gt;2015&lt;/Year&gt;&lt;RecNum&gt;587&lt;/RecNum&gt;&lt;DisplayText&gt;(Fávero et al., 2015)&lt;/DisplayText&gt;&lt;record&gt;&lt;rec-number&gt;587&lt;/rec-number&gt;&lt;foreign-keys&gt;&lt;key app="EN" db-id="pss5de0wasp2t9es5tu5evzpa2svsdrveax9" timestamp="1690981170"&gt;587&lt;/key&gt;&lt;/foreign-keys&gt;&lt;ref-type name="Journal Article"&gt;17&lt;/ref-type&gt;&lt;contributors&gt;&lt;authors&gt;&lt;author&gt;Fávero, S.&lt;/author&gt;&lt;author&gt;Portilho, F. V. R.&lt;/author&gt;&lt;author&gt;Oliveira, A. C. R.&lt;/author&gt;&lt;author&gt;Langoni, H.&lt;/author&gt;&lt;author&gt;Pantoja, J. C. F.&lt;/author&gt;&lt;/authors&gt;&lt;/contributors&gt;&lt;titles&gt;&lt;title&gt;Factors associated with mastitis epidemiologic indexes, animal hygiene, and bulk milk bacterial concentrations in dairy herds housed on compost bedding&lt;/title&gt;&lt;secondary-title&gt;Livestock Science&lt;/secondary-title&gt;&lt;/titles&gt;&lt;periodical&gt;&lt;full-title&gt;Livestock Science&lt;/full-title&gt;&lt;/periodical&gt;&lt;pages&gt;220-230&lt;/pages&gt;&lt;volume&gt;181&lt;/volume&gt;&lt;keywords&gt;&lt;keyword&gt;Compost bedding&lt;/keyword&gt;&lt;keyword&gt;Mastitis&lt;/keyword&gt;&lt;keyword&gt;Milk quality&lt;/keyword&gt;&lt;keyword&gt;Cow hygiene&lt;/keyword&gt;&lt;keyword&gt;Moisture&lt;/keyword&gt;&lt;/keywords&gt;&lt;dates&gt;&lt;year&gt;2015&lt;/year&gt;&lt;pub-dates&gt;&lt;date&gt;2015/11/01/&lt;/date&gt;&lt;/pub-dates&gt;&lt;/dates&gt;&lt;isbn&gt;1871-1413&lt;/isbn&gt;&lt;urls&gt;&lt;related-urls&gt;&lt;url&gt;https://www.sciencedirect.com/science/article/pii/S1871141315003881&lt;/url&gt;&lt;/related-urls&gt;&lt;/urls&gt;&lt;electronic-resource-num&gt;https://doi.org/10.1016/j.livsci.2015.09.002&lt;/electronic-resource-num&gt;&lt;/record&gt;&lt;/Cite&gt;&lt;/EndNote&gt;</w:instrText>
      </w:r>
      <w:r w:rsidR="00270409">
        <w:rPr>
          <w:rFonts w:ascii="Times New Roman" w:hAnsi="Times New Roman" w:cs="Times New Roman"/>
          <w:sz w:val="24"/>
          <w:szCs w:val="24"/>
        </w:rPr>
        <w:fldChar w:fldCharType="separate"/>
      </w:r>
      <w:r w:rsidR="009470D2">
        <w:rPr>
          <w:rFonts w:ascii="Times New Roman" w:hAnsi="Times New Roman" w:cs="Times New Roman"/>
          <w:noProof/>
          <w:sz w:val="24"/>
          <w:szCs w:val="24"/>
        </w:rPr>
        <w:t>(Fávero et al., 2015)</w:t>
      </w:r>
      <w:r w:rsidR="00270409">
        <w:rPr>
          <w:rFonts w:ascii="Times New Roman" w:hAnsi="Times New Roman" w:cs="Times New Roman"/>
          <w:sz w:val="24"/>
          <w:szCs w:val="24"/>
        </w:rPr>
        <w:fldChar w:fldCharType="end"/>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bedded packs</w:t>
      </w:r>
      <w:r w:rsidRPr="00604EDE">
        <w:rPr>
          <w:rFonts w:ascii="Times New Roman" w:hAnsi="Times New Roman" w:cs="Times New Roman"/>
          <w:sz w:val="24"/>
          <w:szCs w:val="24"/>
        </w:rPr>
        <w:t>, udder hygiene score was not.</w:t>
      </w:r>
    </w:p>
    <w:p w14:paraId="72C84434" w14:textId="272885D5"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r w:rsidR="004A30F3">
        <w:rPr>
          <w:rFonts w:ascii="Times New Roman" w:hAnsi="Times New Roman" w:cs="Times New Roman"/>
          <w:sz w:val="24"/>
          <w:szCs w:val="24"/>
        </w:rPr>
        <w:t>interesting finding</w:t>
      </w:r>
      <w:r w:rsidRPr="00604EDE">
        <w:rPr>
          <w:rFonts w:ascii="Times New Roman" w:hAnsi="Times New Roman" w:cs="Times New Roman"/>
          <w:sz w:val="24"/>
          <w:szCs w:val="24"/>
        </w:rPr>
        <w:t xml:space="preserv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xml:space="preserve">. Although there is an established recommendation of 15 cm for deep bedding of </w:t>
      </w:r>
      <w:proofErr w:type="spellStart"/>
      <w:r w:rsidRPr="00604EDE">
        <w:rPr>
          <w:rFonts w:ascii="Times New Roman" w:hAnsi="Times New Roman" w:cs="Times New Roman"/>
          <w:sz w:val="24"/>
          <w:szCs w:val="24"/>
        </w:rPr>
        <w:t>freestalls</w:t>
      </w:r>
      <w:proofErr w:type="spellEnd"/>
      <w:r w:rsidR="00C82D17">
        <w:rPr>
          <w:rFonts w:ascii="Times New Roman" w:hAnsi="Times New Roman" w:cs="Times New Roman"/>
          <w:sz w:val="24"/>
          <w:szCs w:val="24"/>
        </w:rPr>
        <w:t xml:space="preserve"> (Bickert, 2000; Cook, 2002)</w:t>
      </w:r>
      <w:r w:rsidR="002F48EE">
        <w:rPr>
          <w:rFonts w:ascii="Times New Roman" w:hAnsi="Times New Roman" w:cs="Times New Roman"/>
          <w:sz w:val="24"/>
          <w:szCs w:val="24"/>
        </w:rPr>
        <w:fldChar w:fldCharType="begin"/>
      </w:r>
      <w:r w:rsidR="00C82D17">
        <w:rPr>
          <w:rFonts w:ascii="Times New Roman" w:hAnsi="Times New Roman" w:cs="Times New Roman"/>
          <w:sz w:val="24"/>
          <w:szCs w:val="24"/>
        </w:rPr>
        <w:instrText xml:space="preserve"> ADDIN EN.CITE &lt;EndNote&gt;&lt;Cite Hidden="1"&gt;&lt;Author&gt;Bickert&lt;/Author&gt;&lt;Year&gt;2000&lt;/Year&gt;&lt;RecNum&gt;618&lt;/RecNum&gt;&lt;record&gt;&lt;rec-number&gt;618&lt;/rec-number&gt;&lt;foreign-keys&gt;&lt;key app="EN" db-id="pss5de0wasp2t9es5tu5evzpa2svsdrveax9" timestamp="1690984253"&gt;618&lt;/key&gt;&lt;/foreign-keys&gt;&lt;ref-type name="Book"&gt;6&lt;/ref-type&gt;&lt;contributors&gt;&lt;authors&gt;&lt;author&gt;Bickert, W. G., B. Holmes, K. A. Janni, D. Kammel, R. Stowell, and J. M. Zulovich&lt;/author&gt;&lt;/authors&gt;&lt;/contributors&gt;&lt;titles&gt;&lt;title&gt; Dairy freestall housing and equipment&lt;/title&gt;&lt;secondary-title&gt;Pages 27–45 in Designing Facilities for the Milking Herd.&lt;/secondary-title&gt;&lt;/titles&gt;&lt;section&gt;27-45&lt;/section&gt;&lt;dates&gt;&lt;year&gt;2000&lt;/year&gt;&lt;/dates&gt;&lt;publisher&gt;7th ed., Mid-West Plan Service, Iowa State University, Ames.&lt;/publisher&gt;&lt;urls&gt;&lt;/urls&gt;&lt;/record&gt;&lt;/Cite&gt;&lt;Cite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2F48E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this depth appears to be based on optimizing cow comfort in deep-bedded </w:t>
      </w:r>
      <w:proofErr w:type="spellStart"/>
      <w:r w:rsidRPr="00604EDE">
        <w:rPr>
          <w:rFonts w:ascii="Times New Roman" w:hAnsi="Times New Roman" w:cs="Times New Roman"/>
          <w:sz w:val="24"/>
          <w:szCs w:val="24"/>
        </w:rPr>
        <w:t>freestalls</w:t>
      </w:r>
      <w:proofErr w:type="spellEnd"/>
      <w:r w:rsidRPr="00604EDE">
        <w:rPr>
          <w:rFonts w:ascii="Times New Roman" w:hAnsi="Times New Roman" w:cs="Times New Roman"/>
          <w:sz w:val="24"/>
          <w:szCs w:val="24"/>
        </w:rPr>
        <w:t xml:space="preserve">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exploring ideal bedding material depth for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barns</w:t>
      </w:r>
      <w:r w:rsidR="00CB5ADC">
        <w:rPr>
          <w:rFonts w:ascii="Times New Roman" w:hAnsi="Times New Roman" w:cs="Times New Roman"/>
          <w:sz w:val="24"/>
          <w:szCs w:val="24"/>
        </w:rPr>
        <w:t xml:space="preserve"> </w:t>
      </w:r>
      <w:r w:rsidR="00CB5ADC">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ZWNOdW0+NjExPC9SZWNOdW0+PERpc3BsYXlUZXh0PihUdWNrZXIgYW5kIFdlYXJ5LCAyMDA0OyBU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ZWNOdW0+NjExPC9SZWNOdW0+PERpc3BsYXlUZXh0PihUdWNrZXIgYW5kIFdlYXJ5LCAyMDA0OyBU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CB5ADC">
        <w:rPr>
          <w:rFonts w:ascii="Times New Roman" w:hAnsi="Times New Roman" w:cs="Times New Roman"/>
          <w:sz w:val="24"/>
          <w:szCs w:val="24"/>
        </w:rPr>
      </w:r>
      <w:r w:rsidR="00CB5ADC">
        <w:rPr>
          <w:rFonts w:ascii="Times New Roman" w:hAnsi="Times New Roman" w:cs="Times New Roman"/>
          <w:sz w:val="24"/>
          <w:szCs w:val="24"/>
        </w:rPr>
        <w:fldChar w:fldCharType="separate"/>
      </w:r>
      <w:r w:rsidR="001F325E">
        <w:rPr>
          <w:rFonts w:ascii="Times New Roman" w:hAnsi="Times New Roman" w:cs="Times New Roman"/>
          <w:noProof/>
          <w:sz w:val="24"/>
          <w:szCs w:val="24"/>
        </w:rPr>
        <w:t>(Tucker and Weary, 2004; Tucker et al., 2009)</w:t>
      </w:r>
      <w:r w:rsidR="00CB5ADC">
        <w:rPr>
          <w:rFonts w:ascii="Times New Roman" w:hAnsi="Times New Roman" w:cs="Times New Roman"/>
          <w:sz w:val="24"/>
          <w:szCs w:val="24"/>
        </w:rPr>
        <w:fldChar w:fldCharType="end"/>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 </w:t>
      </w:r>
      <w:r w:rsidR="009C77DD">
        <w:rPr>
          <w:rFonts w:ascii="Times New Roman" w:hAnsi="Times New Roman" w:cs="Times New Roman"/>
          <w:sz w:val="24"/>
          <w:szCs w:val="24"/>
        </w:rPr>
        <w:fldChar w:fldCharType="begin"/>
      </w:r>
      <w:r w:rsidR="009C77DD">
        <w:rPr>
          <w:rFonts w:ascii="Times New Roman" w:hAnsi="Times New Roman" w:cs="Times New Roman"/>
          <w:sz w:val="24"/>
          <w:szCs w:val="24"/>
        </w:rPr>
        <w:instrText xml:space="preserve"> ADDIN EN.CITE &lt;EndNote&gt;&lt;Cite ExcludeAuth="1" ExcludeYear="1" Hidden="1"&gt;&lt;Author&gt;McPherson&lt;/Author&gt;&lt;Year&gt;2020&lt;/Year&gt;&lt;RecNum&gt;598&lt;/RecNum&gt;&lt;record&gt;&lt;rec-number&gt;598&lt;/rec-number&gt;&lt;foreign-keys&gt;&lt;key app="EN" db-id="pss5de0wasp2t9es5tu5evzpa2svsdrveax9" timestamp="1690982174"&gt;598&lt;/key&gt;&lt;/foreign-keys&gt;&lt;ref-type name="Journal Article"&gt;17&lt;/ref-type&gt;&lt;contributors&gt;&lt;authors&gt;&lt;author&gt;McPherson, S. E.&lt;/author&gt;&lt;author&gt;Vasseur, E.&lt;/author&gt;&lt;/authors&gt;&lt;/contributors&gt;&lt;auth-address&gt;Department of Animal Science, McGill University, Sainte-Anne-de-Bellevue, Quebec, H9X 3V9, Canada. Electronic address: sarahemcp@gmail.com.&amp;#xD;Department of Animal Science, McGill University, Sainte-Anne-de-Bellevue, Quebec, H9X 3V9, Canada.&lt;/auth-address&gt;&lt;titles&gt;&lt;title&gt;Graduate Student Literature Review: The effects of bedding, stall length, and manger wall height on common outcome measures of dairy cow welfare in stall-based housing systems&lt;/title&gt;&lt;secondary-title&gt;J Dairy Sci&lt;/secondary-title&gt;&lt;/titles&gt;&lt;periodical&gt;&lt;full-title&gt;J Dairy Sci&lt;/full-title&gt;&lt;/periodical&gt;&lt;pages&gt;10940-10950&lt;/pages&gt;&lt;volume&gt;103&lt;/volume&gt;&lt;number&gt;11&lt;/number&gt;&lt;edition&gt;2020/09/22&lt;/edition&gt;&lt;keywords&gt;&lt;keyword&gt;*Animal Welfare&lt;/keyword&gt;&lt;keyword&gt;Animals&lt;/keyword&gt;&lt;keyword&gt;Cattle/*physiology&lt;/keyword&gt;&lt;keyword&gt;Female&lt;/keyword&gt;&lt;keyword&gt;*Floors and Floorcoverings&lt;/keyword&gt;&lt;keyword&gt;*Housing, Animal&lt;/keyword&gt;&lt;keyword&gt;Students&lt;/keyword&gt;&lt;keyword&gt;bedding&lt;/keyword&gt;&lt;keyword&gt;comfort&lt;/keyword&gt;&lt;keyword&gt;dairy cow&lt;/keyword&gt;&lt;keyword&gt;stall&lt;/keyword&gt;&lt;keyword&gt;welfare&lt;/keyword&gt;&lt;/keywords&gt;&lt;dates&gt;&lt;year&gt;2020&lt;/year&gt;&lt;pub-dates&gt;&lt;date&gt;Nov&lt;/date&gt;&lt;/pub-dates&gt;&lt;/dates&gt;&lt;isbn&gt;0022-0302&lt;/isbn&gt;&lt;accession-num&gt;32952019&lt;/accession-num&gt;&lt;urls&gt;&lt;/urls&gt;&lt;electronic-resource-num&gt;10.3168/jds.2020-18332&lt;/electronic-resource-num&gt;&lt;remote-database-provider&gt;NLM&lt;/remote-database-provider&gt;&lt;language&gt;eng&lt;/language&gt;&lt;/record&gt;&lt;/Cite&gt;&lt;/EndNote&gt;</w:instrText>
      </w:r>
      <w:r w:rsidR="009C77DD">
        <w:rPr>
          <w:rFonts w:ascii="Times New Roman" w:hAnsi="Times New Roman" w:cs="Times New Roman"/>
          <w:sz w:val="24"/>
          <w:szCs w:val="24"/>
        </w:rPr>
        <w:fldChar w:fldCharType="end"/>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 xml:space="preserve">presumed </w:t>
      </w:r>
      <w:r w:rsidR="001A7336">
        <w:rPr>
          <w:rFonts w:ascii="Times New Roman" w:hAnsi="Times New Roman" w:cs="Times New Roman"/>
          <w:sz w:val="24"/>
          <w:szCs w:val="24"/>
        </w:rPr>
        <w:t>causal</w:t>
      </w:r>
      <w:r w:rsidR="007258E0">
        <w:rPr>
          <w:rFonts w:ascii="Times New Roman" w:hAnsi="Times New Roman" w:cs="Times New Roman"/>
          <w:sz w:val="24"/>
          <w:szCs w:val="24"/>
        </w:rPr>
        <w:t xml:space="preserve"> pathway of</w:t>
      </w:r>
      <w:r w:rsidRPr="00604EDE">
        <w:rPr>
          <w:rFonts w:ascii="Times New Roman" w:hAnsi="Times New Roman" w:cs="Times New Roman"/>
          <w:sz w:val="24"/>
          <w:szCs w:val="24"/>
        </w:rPr>
        <w:t xml:space="preserve">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w:t>
      </w:r>
      <w:r w:rsidRPr="00604EDE">
        <w:rPr>
          <w:rFonts w:ascii="Times New Roman" w:hAnsi="Times New Roman" w:cs="Times New Roman"/>
          <w:sz w:val="24"/>
          <w:szCs w:val="24"/>
        </w:rPr>
        <w:lastRenderedPageBreak/>
        <w:t xml:space="preserve">factors particular to a producer’s barn and bedding source (type of stall surface, presence/type of stall mat used, type of organic material, particle size, compressibility, percent dry matter, etc.). </w:t>
      </w:r>
    </w:p>
    <w:p w14:paraId="4CC5B7FF" w14:textId="795BD5AF" w:rsidR="00161CD8" w:rsidRDefault="001F2342" w:rsidP="008F07CA">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161CD8">
        <w:rPr>
          <w:rFonts w:ascii="Times New Roman" w:hAnsi="Times New Roman" w:cs="Times New Roman"/>
          <w:sz w:val="24"/>
          <w:szCs w:val="24"/>
        </w:rPr>
        <w:t xml:space="preserve">ecent </w:t>
      </w:r>
      <w:r w:rsidR="00161CD8" w:rsidRPr="00C30348">
        <w:rPr>
          <w:rFonts w:ascii="Times New Roman" w:hAnsi="Times New Roman" w:cs="Times New Roman"/>
          <w:sz w:val="24"/>
          <w:szCs w:val="24"/>
        </w:rPr>
        <w:t>previous work has</w:t>
      </w:r>
      <w:r w:rsidR="00161CD8">
        <w:rPr>
          <w:rFonts w:ascii="Times New Roman" w:hAnsi="Times New Roman" w:cs="Times New Roman"/>
          <w:sz w:val="24"/>
          <w:szCs w:val="24"/>
        </w:rPr>
        <w:t xml:space="preserve"> exclusively</w:t>
      </w:r>
      <w:r w:rsidR="00161CD8" w:rsidRPr="00C30348">
        <w:rPr>
          <w:rFonts w:ascii="Times New Roman" w:hAnsi="Times New Roman" w:cs="Times New Roman"/>
          <w:sz w:val="24"/>
          <w:szCs w:val="24"/>
        </w:rPr>
        <w:t xml:space="preserve"> focused on describing bedded packs that are actively managed for aerobic composting </w:t>
      </w:r>
      <w:r w:rsidR="00875E0E">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875E0E">
        <w:rPr>
          <w:rFonts w:ascii="Times New Roman" w:hAnsi="Times New Roman" w:cs="Times New Roman"/>
          <w:sz w:val="24"/>
          <w:szCs w:val="24"/>
        </w:rPr>
      </w:r>
      <w:r w:rsidR="00875E0E">
        <w:rPr>
          <w:rFonts w:ascii="Times New Roman" w:hAnsi="Times New Roman" w:cs="Times New Roman"/>
          <w:sz w:val="24"/>
          <w:szCs w:val="24"/>
        </w:rPr>
        <w:fldChar w:fldCharType="separate"/>
      </w:r>
      <w:r w:rsidR="009470D2">
        <w:rPr>
          <w:rFonts w:ascii="Times New Roman" w:hAnsi="Times New Roman" w:cs="Times New Roman"/>
          <w:noProof/>
          <w:sz w:val="24"/>
          <w:szCs w:val="24"/>
        </w:rPr>
        <w:t>(Leso et al., 2020)</w:t>
      </w:r>
      <w:r w:rsidR="00875E0E">
        <w:rPr>
          <w:rFonts w:ascii="Times New Roman" w:hAnsi="Times New Roman" w:cs="Times New Roman"/>
          <w:sz w:val="24"/>
          <w:szCs w:val="24"/>
        </w:rPr>
        <w:fldChar w:fldCharType="end"/>
      </w:r>
      <w:r w:rsidR="00161CD8" w:rsidRPr="00C30348">
        <w:rPr>
          <w:rFonts w:ascii="Times New Roman" w:hAnsi="Times New Roman" w:cs="Times New Roman"/>
          <w:sz w:val="24"/>
          <w:szCs w:val="24"/>
        </w:rPr>
        <w:t xml:space="preserve">. Leso </w:t>
      </w:r>
      <w:r w:rsidR="00FF078B">
        <w:rPr>
          <w:rFonts w:ascii="Times New Roman" w:hAnsi="Times New Roman" w:cs="Times New Roman"/>
          <w:sz w:val="24"/>
          <w:szCs w:val="24"/>
        </w:rPr>
        <w:t xml:space="preserve">et al. </w:t>
      </w:r>
      <w:r w:rsidR="00161CD8" w:rsidRPr="00C30348">
        <w:rPr>
          <w:rFonts w:ascii="Times New Roman" w:hAnsi="Times New Roman" w:cs="Times New Roman"/>
          <w:sz w:val="24"/>
          <w:szCs w:val="24"/>
        </w:rPr>
        <w:t xml:space="preserve">contrasted composting bedded packs managed with daily cultivation </w:t>
      </w:r>
      <w:r w:rsidR="00161CD8">
        <w:rPr>
          <w:rFonts w:ascii="Times New Roman" w:hAnsi="Times New Roman" w:cs="Times New Roman"/>
          <w:sz w:val="24"/>
          <w:szCs w:val="24"/>
        </w:rPr>
        <w:t xml:space="preserve">with </w:t>
      </w:r>
      <w:r w:rsidR="00161CD8" w:rsidRPr="00C30348">
        <w:rPr>
          <w:rFonts w:ascii="Times New Roman" w:hAnsi="Times New Roman" w:cs="Times New Roman"/>
          <w:sz w:val="24"/>
          <w:szCs w:val="24"/>
        </w:rPr>
        <w:t>conventional</w:t>
      </w:r>
      <w:ins w:id="479" w:author="Caitlin Jeffrey" w:date="2023-11-22T15:12:00Z">
        <w:r w:rsidR="004326A4">
          <w:rPr>
            <w:rFonts w:ascii="Times New Roman" w:hAnsi="Times New Roman" w:cs="Times New Roman"/>
            <w:sz w:val="24"/>
            <w:szCs w:val="24"/>
          </w:rPr>
          <w:t xml:space="preserve"> static</w:t>
        </w:r>
      </w:ins>
      <w:r w:rsidR="00161CD8" w:rsidRPr="00C30348">
        <w:rPr>
          <w:rFonts w:ascii="Times New Roman" w:hAnsi="Times New Roman" w:cs="Times New Roman"/>
          <w:sz w:val="24"/>
          <w:szCs w:val="24"/>
        </w:rPr>
        <w:t xml:space="preserve"> bedded packs, such as straw yards, noting the reduced cow cleanliness and increased risk of mastitis associated with the latter. While bedded pack systems are not common for housing lactating cows in Vermont, both composting and static systems are used </w:t>
      </w:r>
      <w:r w:rsidR="0012514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2514B">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0012514B">
        <w:rPr>
          <w:rFonts w:ascii="Times New Roman" w:hAnsi="Times New Roman" w:cs="Times New Roman"/>
          <w:sz w:val="24"/>
          <w:szCs w:val="24"/>
        </w:rPr>
        <w:fldChar w:fldCharType="end"/>
      </w:r>
      <w:r w:rsidR="0012514B">
        <w:rPr>
          <w:rFonts w:ascii="Times New Roman" w:hAnsi="Times New Roman" w:cs="Times New Roman"/>
          <w:sz w:val="24"/>
          <w:szCs w:val="24"/>
        </w:rPr>
        <w:t>.</w:t>
      </w:r>
      <w:r w:rsidR="00916F54">
        <w:rPr>
          <w:rFonts w:ascii="Times New Roman" w:hAnsi="Times New Roman" w:cs="Times New Roman"/>
          <w:sz w:val="24"/>
          <w:szCs w:val="24"/>
        </w:rPr>
        <w:t xml:space="preserve"> </w:t>
      </w:r>
      <w:r w:rsidR="00161CD8" w:rsidRPr="00C30348">
        <w:rPr>
          <w:rFonts w:ascii="Times New Roman" w:hAnsi="Times New Roman" w:cs="Times New Roman"/>
          <w:sz w:val="24"/>
          <w:szCs w:val="24"/>
        </w:rPr>
        <w:t>Th</w:t>
      </w:r>
      <w:r w:rsidR="00161CD8">
        <w:rPr>
          <w:rFonts w:ascii="Times New Roman" w:hAnsi="Times New Roman" w:cs="Times New Roman"/>
          <w:sz w:val="24"/>
          <w:szCs w:val="24"/>
        </w:rPr>
        <w:t>is</w:t>
      </w:r>
      <w:r w:rsidR="00161CD8" w:rsidRPr="00C30348">
        <w:rPr>
          <w:rFonts w:ascii="Times New Roman" w:hAnsi="Times New Roman" w:cs="Times New Roman"/>
          <w:sz w:val="24"/>
          <w:szCs w:val="24"/>
        </w:rPr>
        <w:t xml:space="preserve"> infrequent use of bedded packs in our state created a challenge </w:t>
      </w:r>
      <w:r w:rsidR="00161CD8">
        <w:rPr>
          <w:rFonts w:ascii="Times New Roman" w:hAnsi="Times New Roman" w:cs="Times New Roman"/>
          <w:sz w:val="24"/>
          <w:szCs w:val="24"/>
        </w:rPr>
        <w:t>for</w:t>
      </w:r>
      <w:r w:rsidR="00161CD8" w:rsidRPr="00C30348">
        <w:rPr>
          <w:rFonts w:ascii="Times New Roman" w:hAnsi="Times New Roman" w:cs="Times New Roman"/>
          <w:sz w:val="24"/>
          <w:szCs w:val="24"/>
        </w:rPr>
        <w:t xml:space="preserve"> enrolling </w:t>
      </w:r>
      <w:r w:rsidR="00916F54">
        <w:rPr>
          <w:rFonts w:ascii="Times New Roman" w:hAnsi="Times New Roman" w:cs="Times New Roman"/>
          <w:sz w:val="24"/>
          <w:szCs w:val="24"/>
        </w:rPr>
        <w:t>ten</w:t>
      </w:r>
      <w:r w:rsidR="00161CD8" w:rsidRPr="00C30348">
        <w:rPr>
          <w:rFonts w:ascii="Times New Roman" w:hAnsi="Times New Roman" w:cs="Times New Roman"/>
          <w:sz w:val="24"/>
          <w:szCs w:val="24"/>
        </w:rPr>
        <w:t xml:space="preserve"> herds using this kind of system in </w:t>
      </w:r>
      <w:r w:rsidR="00916F54">
        <w:rPr>
          <w:rFonts w:ascii="Times New Roman" w:hAnsi="Times New Roman" w:cs="Times New Roman"/>
          <w:sz w:val="24"/>
          <w:szCs w:val="24"/>
        </w:rPr>
        <w:t xml:space="preserve">our </w:t>
      </w:r>
      <w:r w:rsidR="00161CD8" w:rsidRPr="00C30348">
        <w:rPr>
          <w:rFonts w:ascii="Times New Roman" w:hAnsi="Times New Roman" w:cs="Times New Roman"/>
          <w:sz w:val="24"/>
          <w:szCs w:val="24"/>
        </w:rPr>
        <w:t>observational study. Despite this limitation, by</w:t>
      </w:r>
      <w:r w:rsidR="00161CD8">
        <w:rPr>
          <w:rFonts w:ascii="Times New Roman" w:hAnsi="Times New Roman" w:cs="Times New Roman"/>
          <w:sz w:val="24"/>
          <w:szCs w:val="24"/>
        </w:rPr>
        <w:t xml:space="preserve"> </w:t>
      </w:r>
      <w:r w:rsidR="00161CD8" w:rsidRPr="00C30348">
        <w:rPr>
          <w:rFonts w:ascii="Times New Roman" w:hAnsi="Times New Roman" w:cs="Times New Roman"/>
          <w:sz w:val="24"/>
          <w:szCs w:val="24"/>
        </w:rPr>
        <w:t>including bedded pack farms managed in a variety of ways, the current work sheds light on a broader spectrum of options used within this loose-housing system.</w:t>
      </w:r>
      <w:r w:rsidRPr="001F2342">
        <w:rPr>
          <w:rFonts w:ascii="Times New Roman" w:hAnsi="Times New Roman" w:cs="Times New Roman"/>
          <w:sz w:val="24"/>
          <w:szCs w:val="24"/>
        </w:rPr>
        <w:t xml:space="preserve"> </w:t>
      </w:r>
      <w:r w:rsidR="0048328B">
        <w:rPr>
          <w:rFonts w:ascii="Times New Roman" w:hAnsi="Times New Roman" w:cs="Times New Roman"/>
          <w:sz w:val="24"/>
          <w:szCs w:val="24"/>
        </w:rPr>
        <w:t>Our</w:t>
      </w:r>
      <w:r w:rsidR="0048328B" w:rsidRPr="0048328B">
        <w:rPr>
          <w:rFonts w:ascii="Times New Roman" w:hAnsi="Times New Roman" w:cs="Times New Roman"/>
          <w:sz w:val="24"/>
          <w:szCs w:val="24"/>
        </w:rPr>
        <w:t xml:space="preserve"> current study shows that</w:t>
      </w:r>
      <w:r w:rsidR="00F915B1">
        <w:rPr>
          <w:rFonts w:ascii="Times New Roman" w:hAnsi="Times New Roman" w:cs="Times New Roman"/>
          <w:sz w:val="24"/>
          <w:szCs w:val="24"/>
        </w:rPr>
        <w:t xml:space="preserve"> </w:t>
      </w:r>
      <w:r>
        <w:rPr>
          <w:rFonts w:ascii="Times New Roman" w:hAnsi="Times New Roman" w:cs="Times New Roman"/>
          <w:sz w:val="24"/>
          <w:szCs w:val="24"/>
        </w:rPr>
        <w:t xml:space="preserve">farms </w:t>
      </w:r>
      <w:r w:rsidR="00036110" w:rsidRPr="00604EDE">
        <w:rPr>
          <w:rFonts w:ascii="Times New Roman" w:hAnsi="Times New Roman" w:cs="Times New Roman"/>
          <w:sz w:val="24"/>
          <w:szCs w:val="24"/>
        </w:rPr>
        <w:t>can achieve</w:t>
      </w:r>
      <w:r w:rsidRPr="00604EDE">
        <w:rPr>
          <w:rFonts w:ascii="Times New Roman" w:hAnsi="Times New Roman" w:cs="Times New Roman"/>
          <w:sz w:val="24"/>
          <w:szCs w:val="24"/>
        </w:rPr>
        <w:t xml:space="preserve"> excellent milk quality</w:t>
      </w:r>
      <w:r>
        <w:rPr>
          <w:rFonts w:ascii="Times New Roman" w:hAnsi="Times New Roman" w:cs="Times New Roman"/>
          <w:sz w:val="24"/>
          <w:szCs w:val="24"/>
        </w:rPr>
        <w:t xml:space="preserve"> using either a static or </w:t>
      </w:r>
      <w:r w:rsidRPr="00604EDE">
        <w:rPr>
          <w:rFonts w:ascii="Times New Roman" w:hAnsi="Times New Roman" w:cs="Times New Roman"/>
          <w:sz w:val="24"/>
          <w:szCs w:val="24"/>
        </w:rPr>
        <w:t>aerobically composting bedded pack</w:t>
      </w:r>
      <w:r>
        <w:rPr>
          <w:rFonts w:ascii="Times New Roman" w:hAnsi="Times New Roman" w:cs="Times New Roman"/>
          <w:sz w:val="24"/>
          <w:szCs w:val="24"/>
        </w:rPr>
        <w:t xml:space="preserve"> system</w:t>
      </w:r>
      <w:r w:rsidR="00BE77C3">
        <w:rPr>
          <w:rFonts w:ascii="Times New Roman" w:hAnsi="Times New Roman" w:cs="Times New Roman"/>
          <w:sz w:val="24"/>
          <w:szCs w:val="24"/>
        </w:rPr>
        <w:t xml:space="preserve"> for </w:t>
      </w:r>
      <w:r w:rsidR="004513DC">
        <w:rPr>
          <w:rFonts w:ascii="Times New Roman" w:hAnsi="Times New Roman" w:cs="Times New Roman"/>
          <w:sz w:val="24"/>
          <w:szCs w:val="24"/>
        </w:rPr>
        <w:t xml:space="preserve">indoor </w:t>
      </w:r>
      <w:proofErr w:type="gramStart"/>
      <w:r w:rsidR="00BE77C3">
        <w:rPr>
          <w:rFonts w:ascii="Times New Roman" w:hAnsi="Times New Roman" w:cs="Times New Roman"/>
          <w:sz w:val="24"/>
          <w:szCs w:val="24"/>
        </w:rPr>
        <w:t>housing</w:t>
      </w:r>
      <w:r w:rsidR="00603C67">
        <w:rPr>
          <w:rFonts w:ascii="Times New Roman" w:hAnsi="Times New Roman" w:cs="Times New Roman"/>
          <w:sz w:val="24"/>
          <w:szCs w:val="24"/>
        </w:rPr>
        <w:t>;</w:t>
      </w:r>
      <w:proofErr w:type="gramEnd"/>
      <w:r w:rsidR="00603C67">
        <w:rPr>
          <w:rFonts w:ascii="Times New Roman" w:hAnsi="Times New Roman" w:cs="Times New Roman"/>
          <w:sz w:val="24"/>
          <w:szCs w:val="24"/>
        </w:rPr>
        <w:t xml:space="preserve"> </w:t>
      </w:r>
      <w:r w:rsidR="00306E7A">
        <w:rPr>
          <w:rFonts w:ascii="Times New Roman" w:hAnsi="Times New Roman" w:cs="Times New Roman"/>
          <w:sz w:val="24"/>
          <w:szCs w:val="24"/>
        </w:rPr>
        <w:t xml:space="preserve">e.g., </w:t>
      </w:r>
      <w:r w:rsidR="00603C67">
        <w:rPr>
          <w:rFonts w:ascii="Times New Roman" w:hAnsi="Times New Roman" w:cs="Times New Roman"/>
          <w:sz w:val="24"/>
          <w:szCs w:val="24"/>
        </w:rPr>
        <w:t>t</w:t>
      </w:r>
      <w:r w:rsidRPr="00604EDE">
        <w:rPr>
          <w:rFonts w:ascii="Times New Roman" w:hAnsi="Times New Roman" w:cs="Times New Roman"/>
          <w:sz w:val="24"/>
          <w:szCs w:val="24"/>
        </w:rPr>
        <w:t xml:space="preserve">hree of the five bedded pack farms </w:t>
      </w:r>
      <w:r w:rsidR="00DA683F">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w:t>
      </w:r>
      <w:del w:id="480" w:author="Caitlin Jeffrey" w:date="2023-11-22T15:08:00Z">
        <w:r w:rsidR="00B35A00" w:rsidDel="0000786D">
          <w:rPr>
            <w:rFonts w:ascii="Times New Roman" w:hAnsi="Times New Roman" w:cs="Times New Roman"/>
            <w:sz w:val="24"/>
            <w:szCs w:val="24"/>
          </w:rPr>
          <w:delText xml:space="preserve"> </w:delText>
        </w:r>
      </w:del>
      <w:r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e ≤</w:t>
      </w:r>
      <w:del w:id="481" w:author="Caitlin Jeffrey" w:date="2023-11-22T15:08:00Z">
        <w:r w:rsidR="00B35A00" w:rsidDel="0000786D">
          <w:rPr>
            <w:rFonts w:ascii="Times New Roman" w:hAnsi="Times New Roman" w:cs="Times New Roman"/>
            <w:sz w:val="24"/>
            <w:szCs w:val="24"/>
          </w:rPr>
          <w:delText xml:space="preserve"> </w:delText>
        </w:r>
      </w:del>
      <w:r w:rsidR="00B35A00">
        <w:rPr>
          <w:rFonts w:ascii="Times New Roman" w:hAnsi="Times New Roman" w:cs="Times New Roman"/>
          <w:sz w:val="24"/>
          <w:szCs w:val="24"/>
        </w:rPr>
        <w:t xml:space="preserve">160,000 </w:t>
      </w:r>
      <w:r w:rsidRPr="00604EDE">
        <w:rPr>
          <w:rFonts w:ascii="Times New Roman" w:hAnsi="Times New Roman" w:cs="Times New Roman"/>
          <w:sz w:val="24"/>
          <w:szCs w:val="24"/>
        </w:rPr>
        <w:t>cells/</w:t>
      </w:r>
      <w:proofErr w:type="spellStart"/>
      <w:r w:rsidRPr="00604EDE">
        <w:rPr>
          <w:rFonts w:ascii="Times New Roman" w:hAnsi="Times New Roman" w:cs="Times New Roman"/>
          <w:sz w:val="24"/>
          <w:szCs w:val="24"/>
        </w:rPr>
        <w:t>mL.</w:t>
      </w:r>
      <w:proofErr w:type="spellEnd"/>
      <w:r w:rsidRPr="00604EDE">
        <w:rPr>
          <w:rFonts w:ascii="Times New Roman" w:hAnsi="Times New Roman" w:cs="Times New Roman"/>
          <w:sz w:val="24"/>
          <w:szCs w:val="24"/>
        </w:rPr>
        <w:t xml:space="preserve"> </w:t>
      </w:r>
      <w:r w:rsidR="008F375A">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w:t>
      </w:r>
      <w:ins w:id="482" w:author="Caitlin Jeffrey" w:date="2023-11-22T15:13:00Z">
        <w:r w:rsidR="00EF4003">
          <w:rPr>
            <w:rFonts w:ascii="Times New Roman" w:hAnsi="Times New Roman" w:cs="Times New Roman"/>
            <w:sz w:val="24"/>
            <w:szCs w:val="24"/>
          </w:rPr>
          <w:t xml:space="preserve">static </w:t>
        </w:r>
      </w:ins>
      <w:r w:rsidRPr="00604EDE">
        <w:rPr>
          <w:rFonts w:ascii="Times New Roman" w:hAnsi="Times New Roman" w:cs="Times New Roman"/>
          <w:sz w:val="24"/>
          <w:szCs w:val="24"/>
        </w:rPr>
        <w:t>bedded pack farm using woodchips and straw</w:t>
      </w:r>
      <w:del w:id="483" w:author="Caitlin Jeffrey" w:date="2023-11-22T15:13:00Z">
        <w:r w:rsidRPr="00604EDE" w:rsidDel="00EF4003">
          <w:rPr>
            <w:rFonts w:ascii="Times New Roman" w:hAnsi="Times New Roman" w:cs="Times New Roman"/>
            <w:sz w:val="24"/>
            <w:szCs w:val="24"/>
          </w:rPr>
          <w:delText xml:space="preserve"> </w:delText>
        </w:r>
        <w:r w:rsidDel="00EF4003">
          <w:rPr>
            <w:rFonts w:ascii="Times New Roman" w:hAnsi="Times New Roman" w:cs="Times New Roman"/>
            <w:sz w:val="24"/>
            <w:szCs w:val="24"/>
          </w:rPr>
          <w:delText>which</w:delText>
        </w:r>
        <w:r w:rsidRPr="00604EDE" w:rsidDel="00EF4003">
          <w:rPr>
            <w:rFonts w:ascii="Times New Roman" w:hAnsi="Times New Roman" w:cs="Times New Roman"/>
            <w:sz w:val="24"/>
            <w:szCs w:val="24"/>
          </w:rPr>
          <w:delText xml:space="preserve"> was not actively managing the pack to compost</w:delText>
        </w:r>
      </w:del>
      <w:r w:rsidRPr="00604EDE">
        <w:rPr>
          <w:rFonts w:ascii="Times New Roman" w:hAnsi="Times New Roman" w:cs="Times New Roman"/>
          <w:sz w:val="24"/>
          <w:szCs w:val="24"/>
        </w:rPr>
        <w:t>.</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w:t>
      </w:r>
      <w:ins w:id="484" w:author="Caitlin Jeffrey" w:date="2023-11-22T15:14:00Z">
        <w:r w:rsidR="00EF4003">
          <w:rPr>
            <w:rFonts w:ascii="Times New Roman" w:hAnsi="Times New Roman" w:cs="Times New Roman"/>
            <w:sz w:val="24"/>
            <w:szCs w:val="24"/>
          </w:rPr>
          <w:t>is</w:t>
        </w:r>
      </w:ins>
      <w:del w:id="485" w:author="Caitlin Jeffrey" w:date="2023-11-22T15:14:00Z">
        <w:r w:rsidR="007806BC" w:rsidDel="00EF4003">
          <w:rPr>
            <w:rFonts w:ascii="Times New Roman" w:hAnsi="Times New Roman" w:cs="Times New Roman"/>
            <w:sz w:val="24"/>
            <w:szCs w:val="24"/>
          </w:rPr>
          <w:delText>e same</w:delText>
        </w:r>
      </w:del>
      <w:r w:rsidR="007806BC">
        <w:rPr>
          <w:rFonts w:ascii="Times New Roman" w:hAnsi="Times New Roman" w:cs="Times New Roman"/>
          <w:sz w:val="24"/>
          <w:szCs w:val="24"/>
        </w:rPr>
        <w:t xml:space="preserv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w:t>
      </w:r>
      <w:del w:id="486" w:author="Caitlin Jeffrey" w:date="2023-11-22T15:14:00Z">
        <w:r w:rsidR="007806BC" w:rsidDel="00EF4003">
          <w:rPr>
            <w:rFonts w:ascii="Times New Roman" w:hAnsi="Times New Roman" w:cs="Times New Roman"/>
            <w:sz w:val="24"/>
            <w:szCs w:val="24"/>
          </w:rPr>
          <w:delText>p</w:delText>
        </w:r>
        <w:r w:rsidR="008E22FC" w:rsidDel="00EF4003">
          <w:rPr>
            <w:rFonts w:ascii="Times New Roman" w:hAnsi="Times New Roman" w:cs="Times New Roman"/>
            <w:sz w:val="24"/>
            <w:szCs w:val="24"/>
          </w:rPr>
          <w:delText>ercent of</w:delText>
        </w:r>
      </w:del>
      <w:ins w:id="487" w:author="Caitlin Jeffrey" w:date="2023-11-22T15:14:00Z">
        <w:r w:rsidR="00EF4003">
          <w:rPr>
            <w:rFonts w:ascii="Times New Roman" w:hAnsi="Times New Roman" w:cs="Times New Roman"/>
            <w:sz w:val="24"/>
            <w:szCs w:val="24"/>
          </w:rPr>
          <w:t>%</w:t>
        </w:r>
      </w:ins>
      <w:r w:rsidR="008E22FC">
        <w:rPr>
          <w:rFonts w:ascii="Times New Roman" w:hAnsi="Times New Roman" w:cs="Times New Roman"/>
          <w:sz w:val="24"/>
          <w:szCs w:val="24"/>
        </w:rPr>
        <w:t xml:space="preserve"> cows with </w:t>
      </w:r>
      <w:del w:id="488" w:author="Caitlin Jeffrey" w:date="2023-11-22T15:14:00Z">
        <w:r w:rsidR="008E22FC" w:rsidDel="00EF4003">
          <w:rPr>
            <w:rFonts w:ascii="Times New Roman" w:hAnsi="Times New Roman" w:cs="Times New Roman"/>
            <w:sz w:val="24"/>
            <w:szCs w:val="24"/>
          </w:rPr>
          <w:delText xml:space="preserve">an </w:delText>
        </w:r>
      </w:del>
      <w:r w:rsidR="008E22FC">
        <w:rPr>
          <w:rFonts w:ascii="Times New Roman" w:hAnsi="Times New Roman" w:cs="Times New Roman"/>
          <w:sz w:val="24"/>
          <w:szCs w:val="24"/>
        </w:rPr>
        <w:t>elevated SCS</w:t>
      </w:r>
      <w:ins w:id="489" w:author="Caitlin Jeffrey" w:date="2023-11-22T15:14:00Z">
        <w:r w:rsidR="00EF4003">
          <w:rPr>
            <w:rFonts w:ascii="Times New Roman" w:hAnsi="Times New Roman" w:cs="Times New Roman"/>
            <w:sz w:val="24"/>
            <w:szCs w:val="24"/>
          </w:rPr>
          <w:t xml:space="preserve"> </w:t>
        </w:r>
      </w:ins>
      <w:del w:id="490" w:author="Caitlin Jeffrey" w:date="2023-11-22T15:14:00Z">
        <w:r w:rsidR="008E22FC" w:rsidDel="00EF4003">
          <w:rPr>
            <w:rFonts w:ascii="Times New Roman" w:hAnsi="Times New Roman" w:cs="Times New Roman"/>
            <w:sz w:val="24"/>
            <w:szCs w:val="24"/>
          </w:rPr>
          <w:delText xml:space="preserve"> on DHIA test </w:delText>
        </w:r>
        <w:r w:rsidR="007806BC" w:rsidDel="00EF4003">
          <w:rPr>
            <w:rFonts w:ascii="Times New Roman" w:hAnsi="Times New Roman" w:cs="Times New Roman"/>
            <w:sz w:val="24"/>
            <w:szCs w:val="24"/>
          </w:rPr>
          <w:delText xml:space="preserve">day </w:delText>
        </w:r>
      </w:del>
      <w:r w:rsidR="0053797F">
        <w:rPr>
          <w:rFonts w:ascii="Times New Roman" w:hAnsi="Times New Roman" w:cs="Times New Roman"/>
          <w:sz w:val="24"/>
          <w:szCs w:val="24"/>
        </w:rPr>
        <w:t>(8.6%; data not shown).</w:t>
      </w:r>
    </w:p>
    <w:p w14:paraId="5E10E3AF" w14:textId="48AA82B8" w:rsidR="00446A74" w:rsidRDefault="00BE6B0D" w:rsidP="005119F2">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As for any</w:t>
      </w:r>
      <w:r w:rsidR="007D222A">
        <w:rPr>
          <w:rFonts w:ascii="Times New Roman" w:hAnsi="Times New Roman" w:cs="Times New Roman"/>
          <w:sz w:val="24"/>
          <w:szCs w:val="24"/>
        </w:rPr>
        <w:t xml:space="preserve"> observational study, </w:t>
      </w:r>
      <w:r w:rsidR="000103CA">
        <w:rPr>
          <w:rFonts w:ascii="Times New Roman" w:hAnsi="Times New Roman" w:cs="Times New Roman"/>
          <w:sz w:val="24"/>
          <w:szCs w:val="24"/>
        </w:rPr>
        <w:t xml:space="preserve">there </w:t>
      </w:r>
      <w:r w:rsidR="00277D4B">
        <w:rPr>
          <w:rFonts w:ascii="Times New Roman" w:hAnsi="Times New Roman" w:cs="Times New Roman"/>
          <w:sz w:val="24"/>
          <w:szCs w:val="24"/>
        </w:rPr>
        <w:t xml:space="preserve">is the potential for bias </w:t>
      </w:r>
      <w:r w:rsidR="009F12AB">
        <w:rPr>
          <w:rFonts w:ascii="Times New Roman" w:hAnsi="Times New Roman" w:cs="Times New Roman"/>
          <w:sz w:val="24"/>
          <w:szCs w:val="24"/>
        </w:rPr>
        <w:t>to have influenced the observed results.</w:t>
      </w:r>
      <w:r w:rsidR="00A95387">
        <w:rPr>
          <w:rFonts w:ascii="Times New Roman" w:hAnsi="Times New Roman" w:cs="Times New Roman"/>
          <w:sz w:val="24"/>
          <w:szCs w:val="24"/>
        </w:rPr>
        <w:t xml:space="preserve"> </w:t>
      </w:r>
      <w:r w:rsidR="00536043">
        <w:rPr>
          <w:rFonts w:ascii="Times New Roman" w:hAnsi="Times New Roman" w:cs="Times New Roman"/>
          <w:sz w:val="24"/>
          <w:szCs w:val="24"/>
        </w:rPr>
        <w:t>Most importantly, participating herds were not a random sample of organic farms in the state</w:t>
      </w:r>
      <w:r w:rsidR="00885C13">
        <w:rPr>
          <w:rFonts w:ascii="Times New Roman" w:hAnsi="Times New Roman" w:cs="Times New Roman"/>
          <w:sz w:val="24"/>
          <w:szCs w:val="24"/>
        </w:rPr>
        <w:t xml:space="preserve">, </w:t>
      </w:r>
      <w:r w:rsidR="00B371CD">
        <w:rPr>
          <w:rFonts w:ascii="Times New Roman" w:hAnsi="Times New Roman" w:cs="Times New Roman"/>
          <w:sz w:val="24"/>
          <w:szCs w:val="24"/>
        </w:rPr>
        <w:t>possibly resulting in</w:t>
      </w:r>
      <w:r w:rsidR="00885C13">
        <w:rPr>
          <w:rFonts w:ascii="Times New Roman" w:hAnsi="Times New Roman" w:cs="Times New Roman"/>
          <w:sz w:val="24"/>
          <w:szCs w:val="24"/>
        </w:rPr>
        <w:t xml:space="preserve"> selection bias</w:t>
      </w:r>
      <w:r w:rsidR="00B371CD">
        <w:rPr>
          <w:rFonts w:ascii="Times New Roman" w:hAnsi="Times New Roman" w:cs="Times New Roman"/>
          <w:sz w:val="24"/>
          <w:szCs w:val="24"/>
        </w:rPr>
        <w:t xml:space="preserve">. </w:t>
      </w:r>
      <w:r w:rsidR="00101988">
        <w:rPr>
          <w:rFonts w:ascii="Times New Roman" w:hAnsi="Times New Roman" w:cs="Times New Roman"/>
          <w:sz w:val="24"/>
          <w:szCs w:val="24"/>
        </w:rPr>
        <w:t>Participating</w:t>
      </w:r>
      <w:r w:rsidR="00885C13">
        <w:rPr>
          <w:rFonts w:ascii="Times New Roman" w:hAnsi="Times New Roman" w:cs="Times New Roman"/>
          <w:sz w:val="24"/>
          <w:szCs w:val="24"/>
        </w:rPr>
        <w:t xml:space="preserve"> herds </w:t>
      </w:r>
      <w:r w:rsidR="0093471A">
        <w:rPr>
          <w:rFonts w:ascii="Times New Roman" w:hAnsi="Times New Roman" w:cs="Times New Roman"/>
          <w:sz w:val="24"/>
          <w:szCs w:val="24"/>
        </w:rPr>
        <w:t>were a convenience sample of a subset who responded to our initial survey in Winter 2018-2019.</w:t>
      </w:r>
      <w:r w:rsidR="002F3D8C">
        <w:rPr>
          <w:rFonts w:ascii="Times New Roman" w:hAnsi="Times New Roman" w:cs="Times New Roman"/>
          <w:sz w:val="24"/>
          <w:szCs w:val="24"/>
        </w:rPr>
        <w:t xml:space="preserve"> In 2021, there were </w:t>
      </w:r>
      <w:r w:rsidR="002F3D8C">
        <w:rPr>
          <w:rFonts w:ascii="Times New Roman" w:hAnsi="Times New Roman" w:cs="Times New Roman"/>
          <w:sz w:val="24"/>
          <w:szCs w:val="24"/>
        </w:rPr>
        <w:lastRenderedPageBreak/>
        <w:t xml:space="preserve">147 organic dairy farms in </w:t>
      </w:r>
      <w:r w:rsidR="00E85957">
        <w:rPr>
          <w:rFonts w:ascii="Times New Roman" w:hAnsi="Times New Roman" w:cs="Times New Roman"/>
          <w:sz w:val="24"/>
          <w:szCs w:val="24"/>
        </w:rPr>
        <w:t>Vermont</w:t>
      </w:r>
      <w:r w:rsidR="002F3D8C">
        <w:rPr>
          <w:rFonts w:ascii="Times New Roman" w:hAnsi="Times New Roman" w:cs="Times New Roman"/>
          <w:sz w:val="24"/>
          <w:szCs w:val="24"/>
        </w:rPr>
        <w:t xml:space="preserve"> selling milk, with an average </w:t>
      </w:r>
      <w:r w:rsidR="00B83E2B">
        <w:rPr>
          <w:rFonts w:ascii="Times New Roman" w:hAnsi="Times New Roman" w:cs="Times New Roman"/>
          <w:sz w:val="24"/>
          <w:szCs w:val="24"/>
        </w:rPr>
        <w:t xml:space="preserve">herd size </w:t>
      </w:r>
      <w:r w:rsidR="002F3D8C">
        <w:rPr>
          <w:rFonts w:ascii="Times New Roman" w:hAnsi="Times New Roman" w:cs="Times New Roman"/>
          <w:sz w:val="24"/>
          <w:szCs w:val="24"/>
        </w:rPr>
        <w:t xml:space="preserve">of </w:t>
      </w:r>
      <w:r w:rsidR="00B83E2B">
        <w:rPr>
          <w:rFonts w:ascii="Times New Roman" w:hAnsi="Times New Roman" w:cs="Times New Roman"/>
          <w:sz w:val="24"/>
          <w:szCs w:val="24"/>
        </w:rPr>
        <w:t>87 cows</w:t>
      </w:r>
      <w:r w:rsidR="00FE1E45">
        <w:rPr>
          <w:rFonts w:ascii="Times New Roman" w:hAnsi="Times New Roman" w:cs="Times New Roman"/>
          <w:sz w:val="24"/>
          <w:szCs w:val="24"/>
        </w:rPr>
        <w:t xml:space="preserve"> making </w:t>
      </w:r>
      <w:r w:rsidR="00D0394F">
        <w:rPr>
          <w:rFonts w:ascii="Times New Roman" w:hAnsi="Times New Roman" w:cs="Times New Roman"/>
          <w:sz w:val="24"/>
          <w:szCs w:val="24"/>
        </w:rPr>
        <w:t>6,</w:t>
      </w:r>
      <w:r w:rsidR="002422C7">
        <w:rPr>
          <w:rFonts w:ascii="Times New Roman" w:hAnsi="Times New Roman" w:cs="Times New Roman"/>
          <w:sz w:val="24"/>
          <w:szCs w:val="24"/>
        </w:rPr>
        <w:t>627</w:t>
      </w:r>
      <w:r w:rsidR="00D0394F">
        <w:rPr>
          <w:rFonts w:ascii="Times New Roman" w:hAnsi="Times New Roman" w:cs="Times New Roman"/>
          <w:sz w:val="24"/>
          <w:szCs w:val="24"/>
        </w:rPr>
        <w:t xml:space="preserve"> kg</w:t>
      </w:r>
      <w:r w:rsidR="002422C7">
        <w:rPr>
          <w:rFonts w:ascii="Times New Roman" w:hAnsi="Times New Roman" w:cs="Times New Roman"/>
          <w:sz w:val="24"/>
          <w:szCs w:val="24"/>
        </w:rPr>
        <w:t xml:space="preserve"> </w:t>
      </w:r>
      <w:r w:rsidR="00D0394F">
        <w:rPr>
          <w:rFonts w:ascii="Times New Roman" w:hAnsi="Times New Roman" w:cs="Times New Roman"/>
          <w:sz w:val="24"/>
          <w:szCs w:val="24"/>
        </w:rPr>
        <w:t>milk/</w:t>
      </w:r>
      <w:r>
        <w:rPr>
          <w:rFonts w:ascii="Times New Roman" w:hAnsi="Times New Roman" w:cs="Times New Roman"/>
          <w:sz w:val="24"/>
          <w:szCs w:val="24"/>
        </w:rPr>
        <w:t>cow/</w:t>
      </w:r>
      <w:r w:rsidR="00933171">
        <w:rPr>
          <w:rFonts w:ascii="Times New Roman" w:hAnsi="Times New Roman" w:cs="Times New Roman"/>
          <w:sz w:val="24"/>
          <w:szCs w:val="24"/>
        </w:rPr>
        <w:t>year</w:t>
      </w:r>
      <w:r w:rsidR="00296495">
        <w:rPr>
          <w:rFonts w:ascii="Times New Roman" w:hAnsi="Times New Roman" w:cs="Times New Roman"/>
          <w:sz w:val="24"/>
          <w:szCs w:val="24"/>
        </w:rPr>
        <w:t xml:space="preserve"> </w:t>
      </w:r>
      <w:r w:rsidR="00C35D1C">
        <w:rPr>
          <w:rFonts w:ascii="Times New Roman" w:hAnsi="Times New Roman" w:cs="Times New Roman"/>
          <w:sz w:val="24"/>
          <w:szCs w:val="24"/>
        </w:rPr>
        <w:fldChar w:fldCharType="begin"/>
      </w:r>
      <w:r w:rsidR="00C35D1C">
        <w:rPr>
          <w:rFonts w:ascii="Times New Roman" w:hAnsi="Times New Roman" w:cs="Times New Roman"/>
          <w:sz w:val="24"/>
          <w:szCs w:val="24"/>
        </w:rPr>
        <w:instrText xml:space="preserve"> ADDIN EN.CITE &lt;EndNote&gt;&lt;Cite&gt;&lt;Author&gt;USDA&lt;/Author&gt;&lt;Year&gt;2022&lt;/Year&gt;&lt;RecNum&gt;639&lt;/RecNum&gt;&lt;DisplayText&gt;(USDA, 2022)&lt;/DisplayText&gt;&lt;record&gt;&lt;rec-number&gt;639&lt;/rec-number&gt;&lt;foreign-keys&gt;&lt;key app="EN" db-id="pss5de0wasp2t9es5tu5evzpa2svsdrveax9" timestamp="1699661253"&gt;639&lt;/key&gt;&lt;/foreign-keys&gt;&lt;ref-type name="Journal Article"&gt;17&lt;/ref-type&gt;&lt;contributors&gt;&lt;authors&gt;&lt;author&gt;USDA&lt;/author&gt;&lt;/authors&gt;&lt;/contributors&gt;&lt;titles&gt;&lt;title&gt;Certified Organic Survey, 2021 Summary. Accessed Nov. 10, 2023. https://downloads.usda.library.cornell.edu/usda-esmis/files/zg64tk92g/2z10z137s/bn99bh97r/cenorg22.pdf&lt;/title&gt;&lt;/titles&gt;&lt;dates&gt;&lt;year&gt;2022&lt;/year&gt;&lt;/dates&gt;&lt;urls&gt;&lt;/urls&gt;&lt;/record&gt;&lt;/Cite&gt;&lt;/EndNote&gt;</w:instrText>
      </w:r>
      <w:r w:rsidR="00C35D1C">
        <w:rPr>
          <w:rFonts w:ascii="Times New Roman" w:hAnsi="Times New Roman" w:cs="Times New Roman"/>
          <w:sz w:val="24"/>
          <w:szCs w:val="24"/>
        </w:rPr>
        <w:fldChar w:fldCharType="separate"/>
      </w:r>
      <w:r w:rsidR="00C35D1C">
        <w:rPr>
          <w:rFonts w:ascii="Times New Roman" w:hAnsi="Times New Roman" w:cs="Times New Roman"/>
          <w:noProof/>
          <w:sz w:val="24"/>
          <w:szCs w:val="24"/>
        </w:rPr>
        <w:t>(USDA, 2022)</w:t>
      </w:r>
      <w:r w:rsidR="00C35D1C">
        <w:rPr>
          <w:rFonts w:ascii="Times New Roman" w:hAnsi="Times New Roman" w:cs="Times New Roman"/>
          <w:sz w:val="24"/>
          <w:szCs w:val="24"/>
        </w:rPr>
        <w:fldChar w:fldCharType="end"/>
      </w:r>
      <w:r w:rsidR="00F56811">
        <w:rPr>
          <w:rFonts w:ascii="Times New Roman" w:hAnsi="Times New Roman" w:cs="Times New Roman"/>
          <w:sz w:val="24"/>
          <w:szCs w:val="24"/>
        </w:rPr>
        <w:t xml:space="preserve"> </w:t>
      </w:r>
      <w:r w:rsidR="00933171">
        <w:rPr>
          <w:rFonts w:ascii="Times New Roman" w:hAnsi="Times New Roman" w:cs="Times New Roman"/>
          <w:sz w:val="24"/>
          <w:szCs w:val="24"/>
        </w:rPr>
        <w:t xml:space="preserve"> </w:t>
      </w:r>
      <w:r w:rsidR="00101988">
        <w:rPr>
          <w:rFonts w:ascii="Times New Roman" w:hAnsi="Times New Roman" w:cs="Times New Roman"/>
          <w:sz w:val="24"/>
          <w:szCs w:val="24"/>
        </w:rPr>
        <w:t>Herds in the current study</w:t>
      </w:r>
      <w:r w:rsidR="00B151A9">
        <w:rPr>
          <w:rFonts w:ascii="Times New Roman" w:hAnsi="Times New Roman" w:cs="Times New Roman"/>
          <w:sz w:val="24"/>
          <w:szCs w:val="24"/>
        </w:rPr>
        <w:t xml:space="preserve"> were slightly smaller, averaging 65 cows per farm, but </w:t>
      </w:r>
      <w:r w:rsidR="005B65DA">
        <w:rPr>
          <w:rFonts w:ascii="Times New Roman" w:hAnsi="Times New Roman" w:cs="Times New Roman"/>
          <w:sz w:val="24"/>
          <w:szCs w:val="24"/>
        </w:rPr>
        <w:t>with</w:t>
      </w:r>
      <w:r w:rsidR="00BC0493">
        <w:rPr>
          <w:rFonts w:ascii="Times New Roman" w:hAnsi="Times New Roman" w:cs="Times New Roman"/>
          <w:sz w:val="24"/>
          <w:szCs w:val="24"/>
        </w:rPr>
        <w:t xml:space="preserve"> higher-producing cows (7,828 kg</w:t>
      </w:r>
      <w:r>
        <w:rPr>
          <w:rFonts w:ascii="Times New Roman" w:hAnsi="Times New Roman" w:cs="Times New Roman"/>
          <w:sz w:val="24"/>
          <w:szCs w:val="24"/>
        </w:rPr>
        <w:t xml:space="preserve"> milk</w:t>
      </w:r>
      <w:r w:rsidR="00BC0493">
        <w:rPr>
          <w:rFonts w:ascii="Times New Roman" w:hAnsi="Times New Roman" w:cs="Times New Roman"/>
          <w:sz w:val="24"/>
          <w:szCs w:val="24"/>
        </w:rPr>
        <w:t xml:space="preserve">/cow/year, </w:t>
      </w:r>
      <w:r w:rsidR="00C37D56">
        <w:rPr>
          <w:rFonts w:ascii="Times New Roman" w:hAnsi="Times New Roman" w:cs="Times New Roman"/>
          <w:sz w:val="24"/>
          <w:szCs w:val="24"/>
        </w:rPr>
        <w:t>estimated</w:t>
      </w:r>
      <w:r w:rsidR="005119F2">
        <w:rPr>
          <w:rFonts w:ascii="Times New Roman" w:hAnsi="Times New Roman" w:cs="Times New Roman"/>
          <w:sz w:val="24"/>
          <w:szCs w:val="24"/>
        </w:rPr>
        <w:t xml:space="preserve"> from captured DHIA records). T</w:t>
      </w:r>
      <w:r w:rsidR="00446A74">
        <w:rPr>
          <w:rFonts w:ascii="Times New Roman" w:hAnsi="Times New Roman" w:cs="Times New Roman"/>
          <w:sz w:val="24"/>
          <w:szCs w:val="24"/>
        </w:rPr>
        <w:t xml:space="preserve">he potential exists that producers who volunteered to participate </w:t>
      </w:r>
      <w:r w:rsidR="00933171">
        <w:rPr>
          <w:rFonts w:ascii="Times New Roman" w:hAnsi="Times New Roman" w:cs="Times New Roman"/>
          <w:sz w:val="24"/>
          <w:szCs w:val="24"/>
        </w:rPr>
        <w:t xml:space="preserve">in the current study </w:t>
      </w:r>
      <w:r w:rsidR="00446A74">
        <w:rPr>
          <w:rFonts w:ascii="Times New Roman" w:hAnsi="Times New Roman" w:cs="Times New Roman"/>
          <w:sz w:val="24"/>
          <w:szCs w:val="24"/>
        </w:rPr>
        <w:t>are</w:t>
      </w:r>
      <w:r w:rsidR="00CA0A9B">
        <w:rPr>
          <w:rFonts w:ascii="Times New Roman" w:hAnsi="Times New Roman" w:cs="Times New Roman"/>
          <w:sz w:val="24"/>
          <w:szCs w:val="24"/>
        </w:rPr>
        <w:t xml:space="preserve"> systematically</w:t>
      </w:r>
      <w:r w:rsidR="00E91F10">
        <w:rPr>
          <w:rFonts w:ascii="Times New Roman" w:hAnsi="Times New Roman" w:cs="Times New Roman"/>
          <w:sz w:val="24"/>
          <w:szCs w:val="24"/>
        </w:rPr>
        <w:t xml:space="preserve"> more progressive or</w:t>
      </w:r>
      <w:r w:rsidR="005B65DA">
        <w:rPr>
          <w:rFonts w:ascii="Times New Roman" w:hAnsi="Times New Roman" w:cs="Times New Roman"/>
          <w:sz w:val="24"/>
          <w:szCs w:val="24"/>
        </w:rPr>
        <w:t xml:space="preserve"> somehow</w:t>
      </w:r>
      <w:r w:rsidR="00CA0A9B">
        <w:rPr>
          <w:rFonts w:ascii="Times New Roman" w:hAnsi="Times New Roman" w:cs="Times New Roman"/>
          <w:sz w:val="24"/>
          <w:szCs w:val="24"/>
        </w:rPr>
        <w:t xml:space="preserve"> different in their management </w:t>
      </w:r>
      <w:r w:rsidR="00E91F10">
        <w:rPr>
          <w:rFonts w:ascii="Times New Roman" w:hAnsi="Times New Roman" w:cs="Times New Roman"/>
          <w:sz w:val="24"/>
          <w:szCs w:val="24"/>
        </w:rPr>
        <w:t>practices</w:t>
      </w:r>
      <w:r w:rsidR="00CA0A9B">
        <w:rPr>
          <w:rFonts w:ascii="Times New Roman" w:hAnsi="Times New Roman" w:cs="Times New Roman"/>
          <w:sz w:val="24"/>
          <w:szCs w:val="24"/>
        </w:rPr>
        <w:t xml:space="preserve"> than the </w:t>
      </w:r>
      <w:r w:rsidR="00E91F10">
        <w:rPr>
          <w:rFonts w:ascii="Times New Roman" w:hAnsi="Times New Roman" w:cs="Times New Roman"/>
          <w:sz w:val="24"/>
          <w:szCs w:val="24"/>
        </w:rPr>
        <w:t>general population of organic farms in Vermont</w:t>
      </w:r>
      <w:r w:rsidR="00536043">
        <w:rPr>
          <w:rFonts w:ascii="Times New Roman" w:hAnsi="Times New Roman" w:cs="Times New Roman"/>
          <w:sz w:val="24"/>
          <w:szCs w:val="24"/>
        </w:rPr>
        <w:t>.</w:t>
      </w:r>
      <w:r w:rsidR="00B31561">
        <w:rPr>
          <w:rFonts w:ascii="Times New Roman" w:hAnsi="Times New Roman" w:cs="Times New Roman"/>
          <w:sz w:val="24"/>
          <w:szCs w:val="24"/>
        </w:rPr>
        <w:t xml:space="preserve"> Additionally, </w:t>
      </w:r>
      <w:r w:rsidR="0017522D">
        <w:rPr>
          <w:rFonts w:ascii="Times New Roman" w:hAnsi="Times New Roman" w:cs="Times New Roman"/>
          <w:sz w:val="24"/>
          <w:szCs w:val="24"/>
        </w:rPr>
        <w:t>cross-sectional studies</w:t>
      </w:r>
      <w:r w:rsidR="00072833">
        <w:rPr>
          <w:rFonts w:ascii="Times New Roman" w:hAnsi="Times New Roman" w:cs="Times New Roman"/>
          <w:sz w:val="24"/>
          <w:szCs w:val="24"/>
        </w:rPr>
        <w:t xml:space="preserve"> are</w:t>
      </w:r>
      <w:r w:rsidR="003B0D8E">
        <w:rPr>
          <w:rFonts w:ascii="Times New Roman" w:hAnsi="Times New Roman" w:cs="Times New Roman"/>
          <w:sz w:val="24"/>
          <w:szCs w:val="24"/>
        </w:rPr>
        <w:t xml:space="preserve"> unable to </w:t>
      </w:r>
      <w:r w:rsidR="007177CD">
        <w:rPr>
          <w:rFonts w:ascii="Times New Roman" w:hAnsi="Times New Roman" w:cs="Times New Roman"/>
          <w:sz w:val="24"/>
          <w:szCs w:val="24"/>
        </w:rPr>
        <w:t xml:space="preserve">demonstrate causality </w:t>
      </w:r>
      <w:r w:rsidR="0017522D">
        <w:rPr>
          <w:rFonts w:ascii="Times New Roman" w:hAnsi="Times New Roman" w:cs="Times New Roman"/>
          <w:sz w:val="24"/>
          <w:szCs w:val="24"/>
        </w:rPr>
        <w:t>for</w:t>
      </w:r>
      <w:r w:rsidR="00BD2B37">
        <w:rPr>
          <w:rFonts w:ascii="Times New Roman" w:hAnsi="Times New Roman" w:cs="Times New Roman"/>
          <w:sz w:val="24"/>
          <w:szCs w:val="24"/>
        </w:rPr>
        <w:t xml:space="preserve"> associations presented between management practices and </w:t>
      </w:r>
      <w:r w:rsidR="0017522D">
        <w:rPr>
          <w:rFonts w:ascii="Times New Roman" w:hAnsi="Times New Roman" w:cs="Times New Roman"/>
          <w:sz w:val="24"/>
          <w:szCs w:val="24"/>
        </w:rPr>
        <w:t>outcomes</w:t>
      </w:r>
      <w:r w:rsidR="007177CD">
        <w:rPr>
          <w:rFonts w:ascii="Times New Roman" w:hAnsi="Times New Roman" w:cs="Times New Roman"/>
          <w:sz w:val="24"/>
          <w:szCs w:val="24"/>
        </w:rPr>
        <w:t>. However, these</w:t>
      </w:r>
      <w:r w:rsidR="00AC3CD6">
        <w:rPr>
          <w:rFonts w:ascii="Times New Roman" w:hAnsi="Times New Roman" w:cs="Times New Roman"/>
          <w:sz w:val="24"/>
          <w:szCs w:val="24"/>
        </w:rPr>
        <w:t xml:space="preserve"> </w:t>
      </w:r>
      <w:del w:id="491" w:author="Caitlin Jeffrey" w:date="2023-12-05T14:02:00Z">
        <w:r w:rsidR="00AC3CD6" w:rsidDel="00C1367A">
          <w:rPr>
            <w:rFonts w:ascii="Times New Roman" w:hAnsi="Times New Roman" w:cs="Times New Roman"/>
            <w:sz w:val="24"/>
            <w:szCs w:val="24"/>
          </w:rPr>
          <w:delText>are</w:delText>
        </w:r>
        <w:r w:rsidR="007177CD" w:rsidDel="00C1367A">
          <w:rPr>
            <w:rFonts w:ascii="Times New Roman" w:hAnsi="Times New Roman" w:cs="Times New Roman"/>
            <w:sz w:val="24"/>
            <w:szCs w:val="24"/>
          </w:rPr>
          <w:delText xml:space="preserve"> </w:delText>
        </w:r>
      </w:del>
      <w:r w:rsidR="007177CD">
        <w:rPr>
          <w:rFonts w:ascii="Times New Roman" w:hAnsi="Times New Roman" w:cs="Times New Roman"/>
          <w:sz w:val="24"/>
          <w:szCs w:val="24"/>
        </w:rPr>
        <w:t>limitations are inherent to every observational study</w:t>
      </w:r>
      <w:r w:rsidR="00AC3CD6">
        <w:rPr>
          <w:rFonts w:ascii="Times New Roman" w:hAnsi="Times New Roman" w:cs="Times New Roman"/>
          <w:sz w:val="24"/>
          <w:szCs w:val="24"/>
        </w:rPr>
        <w:t xml:space="preserve">, and </w:t>
      </w:r>
      <w:r w:rsidR="001B4B46">
        <w:rPr>
          <w:rFonts w:ascii="Times New Roman" w:hAnsi="Times New Roman" w:cs="Times New Roman"/>
          <w:sz w:val="24"/>
          <w:szCs w:val="24"/>
        </w:rPr>
        <w:t xml:space="preserve">all attempts were made to control for potential confounding </w:t>
      </w:r>
      <w:r w:rsidR="00261030">
        <w:rPr>
          <w:rFonts w:ascii="Times New Roman" w:hAnsi="Times New Roman" w:cs="Times New Roman"/>
          <w:sz w:val="24"/>
          <w:szCs w:val="24"/>
        </w:rPr>
        <w:t>with</w:t>
      </w:r>
      <w:r w:rsidR="001B4B46">
        <w:rPr>
          <w:rFonts w:ascii="Times New Roman" w:hAnsi="Times New Roman" w:cs="Times New Roman"/>
          <w:sz w:val="24"/>
          <w:szCs w:val="24"/>
        </w:rPr>
        <w:t xml:space="preserve"> the multivariable models presented.</w:t>
      </w:r>
    </w:p>
    <w:p w14:paraId="028BE620" w14:textId="59A99FF5" w:rsidR="00261030" w:rsidRDefault="00ED6E3E" w:rsidP="009B6AD4">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C226FF">
        <w:rPr>
          <w:rFonts w:ascii="Times New Roman" w:hAnsi="Times New Roman" w:cs="Times New Roman"/>
          <w:sz w:val="24"/>
          <w:szCs w:val="24"/>
        </w:rPr>
        <w:t xml:space="preserve"> limitation of the current study</w:t>
      </w:r>
      <w:r>
        <w:rPr>
          <w:rFonts w:ascii="Times New Roman" w:hAnsi="Times New Roman" w:cs="Times New Roman"/>
          <w:sz w:val="24"/>
          <w:szCs w:val="24"/>
        </w:rPr>
        <w:t xml:space="preserve"> is the small number of farms</w:t>
      </w:r>
      <w:r w:rsidR="00327CDC">
        <w:rPr>
          <w:rFonts w:ascii="Times New Roman" w:hAnsi="Times New Roman" w:cs="Times New Roman"/>
          <w:sz w:val="24"/>
          <w:szCs w:val="24"/>
        </w:rPr>
        <w:t xml:space="preserve"> in each facility type</w:t>
      </w:r>
      <w:r w:rsidR="00157239">
        <w:rPr>
          <w:rFonts w:ascii="Times New Roman" w:hAnsi="Times New Roman" w:cs="Times New Roman"/>
          <w:sz w:val="24"/>
          <w:szCs w:val="24"/>
        </w:rPr>
        <w:t>.</w:t>
      </w:r>
      <w:r w:rsidR="00327CDC">
        <w:rPr>
          <w:rFonts w:ascii="Times New Roman" w:hAnsi="Times New Roman" w:cs="Times New Roman"/>
          <w:sz w:val="24"/>
          <w:szCs w:val="24"/>
        </w:rPr>
        <w:t xml:space="preserve"> </w:t>
      </w:r>
      <w:r w:rsidR="00F12506">
        <w:rPr>
          <w:rFonts w:ascii="Times New Roman" w:hAnsi="Times New Roman" w:cs="Times New Roman"/>
          <w:sz w:val="24"/>
          <w:szCs w:val="24"/>
        </w:rPr>
        <w:t xml:space="preserve">As state agencies had been promoting the use of bedded pack systems for years in Vermont, </w:t>
      </w:r>
      <w:r w:rsidR="000B227E">
        <w:rPr>
          <w:rFonts w:ascii="Times New Roman" w:hAnsi="Times New Roman" w:cs="Times New Roman"/>
          <w:sz w:val="24"/>
          <w:szCs w:val="24"/>
        </w:rPr>
        <w:t xml:space="preserve">we had anticipated it would be feasible to enroll 10 farms </w:t>
      </w:r>
      <w:r w:rsidR="00965A33">
        <w:rPr>
          <w:rFonts w:ascii="Times New Roman" w:hAnsi="Times New Roman" w:cs="Times New Roman"/>
          <w:sz w:val="24"/>
          <w:szCs w:val="24"/>
        </w:rPr>
        <w:t xml:space="preserve">using this system to house </w:t>
      </w:r>
      <w:r w:rsidR="000B227E">
        <w:rPr>
          <w:rFonts w:ascii="Times New Roman" w:hAnsi="Times New Roman" w:cs="Times New Roman"/>
          <w:sz w:val="24"/>
          <w:szCs w:val="24"/>
        </w:rPr>
        <w:t xml:space="preserve">their lactating animals. </w:t>
      </w:r>
      <w:r w:rsidR="000603FA">
        <w:rPr>
          <w:rFonts w:ascii="Times New Roman" w:hAnsi="Times New Roman" w:cs="Times New Roman"/>
          <w:sz w:val="24"/>
          <w:szCs w:val="24"/>
        </w:rPr>
        <w:t>T</w:t>
      </w:r>
      <w:r w:rsidR="000B227E">
        <w:rPr>
          <w:rFonts w:ascii="Times New Roman" w:hAnsi="Times New Roman" w:cs="Times New Roman"/>
          <w:sz w:val="24"/>
          <w:szCs w:val="24"/>
        </w:rPr>
        <w:t>his turned out not to be the case</w:t>
      </w:r>
      <w:r w:rsidR="00ED4D7D">
        <w:rPr>
          <w:rFonts w:ascii="Times New Roman" w:hAnsi="Times New Roman" w:cs="Times New Roman"/>
          <w:sz w:val="24"/>
          <w:szCs w:val="24"/>
        </w:rPr>
        <w:t>; the Winter 2018-2019 survey showed that many dairy farms were</w:t>
      </w:r>
      <w:r w:rsidR="006D042E">
        <w:rPr>
          <w:rFonts w:ascii="Times New Roman" w:hAnsi="Times New Roman" w:cs="Times New Roman"/>
          <w:sz w:val="24"/>
          <w:szCs w:val="24"/>
        </w:rPr>
        <w:t xml:space="preserve"> instead</w:t>
      </w:r>
      <w:r w:rsidR="00ED4D7D">
        <w:rPr>
          <w:rFonts w:ascii="Times New Roman" w:hAnsi="Times New Roman" w:cs="Times New Roman"/>
          <w:sz w:val="24"/>
          <w:szCs w:val="24"/>
        </w:rPr>
        <w:t xml:space="preserve"> using these systems for non-lactating animals (heifers, dry cows; Andrews et al. 2021).</w:t>
      </w:r>
      <w:r w:rsidR="005D6E2A">
        <w:rPr>
          <w:rFonts w:ascii="Times New Roman" w:hAnsi="Times New Roman" w:cs="Times New Roman"/>
          <w:sz w:val="24"/>
          <w:szCs w:val="24"/>
        </w:rPr>
        <w:t xml:space="preserve"> Furthermore, the COVID-19 pandemic </w:t>
      </w:r>
      <w:r w:rsidR="00AB3821">
        <w:rPr>
          <w:rFonts w:ascii="Times New Roman" w:hAnsi="Times New Roman" w:cs="Times New Roman"/>
          <w:sz w:val="24"/>
          <w:szCs w:val="24"/>
        </w:rPr>
        <w:t>precluded resumption of the study in Spring 20</w:t>
      </w:r>
      <w:r w:rsidR="004C40A5">
        <w:rPr>
          <w:rFonts w:ascii="Times New Roman" w:hAnsi="Times New Roman" w:cs="Times New Roman"/>
          <w:sz w:val="24"/>
          <w:szCs w:val="24"/>
        </w:rPr>
        <w:t>20, limiting the number of farms included to herds sampled in 2019</w:t>
      </w:r>
      <w:r w:rsidR="00B57583">
        <w:rPr>
          <w:rFonts w:ascii="Times New Roman" w:hAnsi="Times New Roman" w:cs="Times New Roman"/>
          <w:sz w:val="24"/>
          <w:szCs w:val="24"/>
        </w:rPr>
        <w:t xml:space="preserve">, and </w:t>
      </w:r>
      <w:r w:rsidR="00B265F5">
        <w:rPr>
          <w:rFonts w:ascii="Times New Roman" w:hAnsi="Times New Roman" w:cs="Times New Roman"/>
          <w:sz w:val="24"/>
          <w:szCs w:val="24"/>
        </w:rPr>
        <w:t>not all farms had DHIA data for every outcome of interest</w:t>
      </w:r>
      <w:r w:rsidR="004C40A5">
        <w:rPr>
          <w:rFonts w:ascii="Times New Roman" w:hAnsi="Times New Roman" w:cs="Times New Roman"/>
          <w:sz w:val="24"/>
          <w:szCs w:val="24"/>
        </w:rPr>
        <w:t>.</w:t>
      </w:r>
      <w:r w:rsidR="007D412E">
        <w:rPr>
          <w:rFonts w:ascii="Times New Roman" w:hAnsi="Times New Roman" w:cs="Times New Roman"/>
          <w:sz w:val="24"/>
          <w:szCs w:val="24"/>
        </w:rPr>
        <w:t xml:space="preserve"> </w:t>
      </w:r>
      <w:r w:rsidR="004C40A5">
        <w:rPr>
          <w:rFonts w:ascii="Times New Roman" w:hAnsi="Times New Roman" w:cs="Times New Roman"/>
          <w:sz w:val="24"/>
          <w:szCs w:val="24"/>
        </w:rPr>
        <w:t>A related limitation is that well-established mastitis control p</w:t>
      </w:r>
      <w:r w:rsidR="004C40A5" w:rsidRPr="00C226FF">
        <w:rPr>
          <w:rFonts w:ascii="Times New Roman" w:hAnsi="Times New Roman" w:cs="Times New Roman"/>
          <w:sz w:val="24"/>
          <w:szCs w:val="24"/>
        </w:rPr>
        <w:t xml:space="preserve">ractices </w:t>
      </w:r>
      <w:r w:rsidR="004C40A5">
        <w:rPr>
          <w:rFonts w:ascii="Times New Roman" w:hAnsi="Times New Roman" w:cs="Times New Roman"/>
          <w:sz w:val="24"/>
          <w:szCs w:val="24"/>
        </w:rPr>
        <w:t>(i.e., teat</w:t>
      </w:r>
      <w:r w:rsidR="007014D8">
        <w:rPr>
          <w:rFonts w:ascii="Times New Roman" w:hAnsi="Times New Roman" w:cs="Times New Roman"/>
          <w:sz w:val="24"/>
          <w:szCs w:val="24"/>
        </w:rPr>
        <w:t xml:space="preserve">-dipping, </w:t>
      </w:r>
      <w:proofErr w:type="spellStart"/>
      <w:r w:rsidR="007014D8">
        <w:rPr>
          <w:rFonts w:ascii="Times New Roman" w:hAnsi="Times New Roman" w:cs="Times New Roman"/>
          <w:sz w:val="24"/>
          <w:szCs w:val="24"/>
        </w:rPr>
        <w:t>forestripping</w:t>
      </w:r>
      <w:proofErr w:type="spellEnd"/>
      <w:r w:rsidR="007014D8">
        <w:rPr>
          <w:rFonts w:ascii="Times New Roman" w:hAnsi="Times New Roman" w:cs="Times New Roman"/>
          <w:sz w:val="24"/>
          <w:szCs w:val="24"/>
        </w:rPr>
        <w:t xml:space="preserve">, using separate towels for individual cows) were </w:t>
      </w:r>
      <w:r w:rsidR="004C40A5" w:rsidRPr="00C226FF">
        <w:rPr>
          <w:rFonts w:ascii="Times New Roman" w:hAnsi="Times New Roman" w:cs="Times New Roman"/>
          <w:sz w:val="24"/>
          <w:szCs w:val="24"/>
        </w:rPr>
        <w:t>widely adapted by</w:t>
      </w:r>
      <w:r w:rsidR="007014D8">
        <w:rPr>
          <w:rFonts w:ascii="Times New Roman" w:hAnsi="Times New Roman" w:cs="Times New Roman"/>
          <w:sz w:val="24"/>
          <w:szCs w:val="24"/>
        </w:rPr>
        <w:t xml:space="preserve"> participating</w:t>
      </w:r>
      <w:r w:rsidR="004C40A5" w:rsidRPr="00C226FF">
        <w:rPr>
          <w:rFonts w:ascii="Times New Roman" w:hAnsi="Times New Roman" w:cs="Times New Roman"/>
          <w:sz w:val="24"/>
          <w:szCs w:val="24"/>
        </w:rPr>
        <w:t xml:space="preserve"> herds, so </w:t>
      </w:r>
      <w:r w:rsidR="007014D8">
        <w:rPr>
          <w:rFonts w:ascii="Times New Roman" w:hAnsi="Times New Roman" w:cs="Times New Roman"/>
          <w:sz w:val="24"/>
          <w:szCs w:val="24"/>
        </w:rPr>
        <w:t>there was</w:t>
      </w:r>
      <w:r w:rsidR="004C40A5" w:rsidRPr="00C226FF">
        <w:rPr>
          <w:rFonts w:ascii="Times New Roman" w:hAnsi="Times New Roman" w:cs="Times New Roman"/>
          <w:sz w:val="24"/>
          <w:szCs w:val="24"/>
        </w:rPr>
        <w:t xml:space="preserve"> limited power to identify (complete </w:t>
      </w:r>
      <w:r w:rsidR="00B75159">
        <w:rPr>
          <w:rFonts w:ascii="Times New Roman" w:hAnsi="Times New Roman" w:cs="Times New Roman"/>
          <w:sz w:val="24"/>
          <w:szCs w:val="24"/>
        </w:rPr>
        <w:t>in</w:t>
      </w:r>
      <w:r w:rsidR="00B75159" w:rsidRPr="00C226FF">
        <w:rPr>
          <w:rFonts w:ascii="Times New Roman" w:hAnsi="Times New Roman" w:cs="Times New Roman"/>
          <w:sz w:val="24"/>
          <w:szCs w:val="24"/>
        </w:rPr>
        <w:t>abi</w:t>
      </w:r>
      <w:r w:rsidR="00B75159">
        <w:rPr>
          <w:rFonts w:ascii="Times New Roman" w:hAnsi="Times New Roman" w:cs="Times New Roman"/>
          <w:sz w:val="24"/>
          <w:szCs w:val="24"/>
        </w:rPr>
        <w:t>lity</w:t>
      </w:r>
      <w:r w:rsidR="004C40A5" w:rsidRPr="00C226FF">
        <w:rPr>
          <w:rFonts w:ascii="Times New Roman" w:hAnsi="Times New Roman" w:cs="Times New Roman"/>
          <w:sz w:val="24"/>
          <w:szCs w:val="24"/>
        </w:rPr>
        <w:t xml:space="preserve"> to analyze) associations between certain practices and BTM quality</w:t>
      </w:r>
      <w:r w:rsidR="00EE7A93">
        <w:rPr>
          <w:rFonts w:ascii="Times New Roman" w:hAnsi="Times New Roman" w:cs="Times New Roman"/>
          <w:sz w:val="24"/>
          <w:szCs w:val="24"/>
        </w:rPr>
        <w:t>, udder health, and</w:t>
      </w:r>
      <w:r w:rsidR="004C40A5" w:rsidRPr="00C226FF">
        <w:rPr>
          <w:rFonts w:ascii="Times New Roman" w:hAnsi="Times New Roman" w:cs="Times New Roman"/>
          <w:sz w:val="24"/>
          <w:szCs w:val="24"/>
        </w:rPr>
        <w:t xml:space="preserve"> hygiene</w:t>
      </w:r>
      <w:r w:rsidR="00EE7A93">
        <w:rPr>
          <w:rFonts w:ascii="Times New Roman" w:hAnsi="Times New Roman" w:cs="Times New Roman"/>
          <w:sz w:val="24"/>
          <w:szCs w:val="24"/>
        </w:rPr>
        <w:t>.</w:t>
      </w:r>
      <w:r w:rsidR="004C40A5" w:rsidRPr="00C226FF">
        <w:rPr>
          <w:rFonts w:ascii="Times New Roman" w:hAnsi="Times New Roman" w:cs="Times New Roman"/>
          <w:sz w:val="24"/>
          <w:szCs w:val="24"/>
        </w:rPr>
        <w:t xml:space="preserve"> </w:t>
      </w:r>
      <w:r w:rsidR="0029321E">
        <w:rPr>
          <w:rFonts w:ascii="Times New Roman" w:hAnsi="Times New Roman" w:cs="Times New Roman"/>
          <w:sz w:val="24"/>
          <w:szCs w:val="24"/>
        </w:rPr>
        <w:t xml:space="preserve">A large body of work </w:t>
      </w:r>
      <w:r w:rsidR="00B75159">
        <w:rPr>
          <w:rFonts w:ascii="Times New Roman" w:hAnsi="Times New Roman" w:cs="Times New Roman"/>
          <w:sz w:val="24"/>
          <w:szCs w:val="24"/>
        </w:rPr>
        <w:t>exists showing</w:t>
      </w:r>
      <w:r w:rsidR="0029321E">
        <w:rPr>
          <w:rFonts w:ascii="Times New Roman" w:hAnsi="Times New Roman" w:cs="Times New Roman"/>
          <w:sz w:val="24"/>
          <w:szCs w:val="24"/>
        </w:rPr>
        <w:t xml:space="preserve"> </w:t>
      </w:r>
      <w:r w:rsidR="004C40A5" w:rsidRPr="00C226FF">
        <w:rPr>
          <w:rFonts w:ascii="Times New Roman" w:hAnsi="Times New Roman" w:cs="Times New Roman"/>
          <w:sz w:val="24"/>
          <w:szCs w:val="24"/>
        </w:rPr>
        <w:t>consistent</w:t>
      </w:r>
      <w:r w:rsidR="00EB7D9F">
        <w:rPr>
          <w:rFonts w:ascii="Times New Roman" w:hAnsi="Times New Roman" w:cs="Times New Roman"/>
          <w:sz w:val="24"/>
          <w:szCs w:val="24"/>
        </w:rPr>
        <w:t xml:space="preserve"> udder health</w:t>
      </w:r>
      <w:r w:rsidR="004C40A5" w:rsidRPr="00C226FF">
        <w:rPr>
          <w:rFonts w:ascii="Times New Roman" w:hAnsi="Times New Roman" w:cs="Times New Roman"/>
          <w:sz w:val="24"/>
          <w:szCs w:val="24"/>
        </w:rPr>
        <w:t xml:space="preserve"> </w:t>
      </w:r>
      <w:r w:rsidR="00EB7D9F">
        <w:rPr>
          <w:rFonts w:ascii="Times New Roman" w:hAnsi="Times New Roman" w:cs="Times New Roman"/>
          <w:sz w:val="24"/>
          <w:szCs w:val="24"/>
        </w:rPr>
        <w:t xml:space="preserve">benefits </w:t>
      </w:r>
      <w:r w:rsidR="00A86274">
        <w:rPr>
          <w:rFonts w:ascii="Times New Roman" w:hAnsi="Times New Roman" w:cs="Times New Roman"/>
          <w:sz w:val="24"/>
          <w:szCs w:val="24"/>
        </w:rPr>
        <w:t xml:space="preserve">from </w:t>
      </w:r>
      <w:r w:rsidR="00EB7D9F">
        <w:rPr>
          <w:rFonts w:ascii="Times New Roman" w:hAnsi="Times New Roman" w:cs="Times New Roman"/>
          <w:sz w:val="24"/>
          <w:szCs w:val="24"/>
        </w:rPr>
        <w:t>using</w:t>
      </w:r>
      <w:r w:rsidR="004C40A5" w:rsidRPr="00C226FF">
        <w:rPr>
          <w:rFonts w:ascii="Times New Roman" w:hAnsi="Times New Roman" w:cs="Times New Roman"/>
          <w:sz w:val="24"/>
          <w:szCs w:val="24"/>
        </w:rPr>
        <w:t xml:space="preserve"> these practices</w:t>
      </w:r>
      <w:r w:rsidR="00016C42">
        <w:rPr>
          <w:rFonts w:ascii="Times New Roman" w:hAnsi="Times New Roman" w:cs="Times New Roman"/>
          <w:sz w:val="24"/>
          <w:szCs w:val="24"/>
        </w:rPr>
        <w:t>,</w:t>
      </w:r>
      <w:r w:rsidR="004C40A5" w:rsidRPr="00C226FF">
        <w:rPr>
          <w:rFonts w:ascii="Times New Roman" w:hAnsi="Times New Roman" w:cs="Times New Roman"/>
          <w:sz w:val="24"/>
          <w:szCs w:val="24"/>
        </w:rPr>
        <w:t xml:space="preserve"> so </w:t>
      </w:r>
      <w:r w:rsidR="00016C42">
        <w:rPr>
          <w:rFonts w:ascii="Times New Roman" w:hAnsi="Times New Roman" w:cs="Times New Roman"/>
          <w:sz w:val="24"/>
          <w:szCs w:val="24"/>
        </w:rPr>
        <w:t>lack of association</w:t>
      </w:r>
      <w:r w:rsidR="00782D12">
        <w:rPr>
          <w:rFonts w:ascii="Times New Roman" w:hAnsi="Times New Roman" w:cs="Times New Roman"/>
          <w:sz w:val="24"/>
          <w:szCs w:val="24"/>
        </w:rPr>
        <w:t xml:space="preserve"> between </w:t>
      </w:r>
      <w:r w:rsidR="004C40A5" w:rsidRPr="00C226FF">
        <w:rPr>
          <w:rFonts w:ascii="Times New Roman" w:hAnsi="Times New Roman" w:cs="Times New Roman"/>
          <w:sz w:val="24"/>
          <w:szCs w:val="24"/>
        </w:rPr>
        <w:t xml:space="preserve">these </w:t>
      </w:r>
      <w:r w:rsidR="00782D12">
        <w:rPr>
          <w:rFonts w:ascii="Times New Roman" w:hAnsi="Times New Roman" w:cs="Times New Roman"/>
          <w:sz w:val="24"/>
          <w:szCs w:val="24"/>
        </w:rPr>
        <w:t xml:space="preserve">fundamental mastitis control </w:t>
      </w:r>
      <w:r w:rsidR="004C40A5" w:rsidRPr="00C226FF">
        <w:rPr>
          <w:rFonts w:ascii="Times New Roman" w:hAnsi="Times New Roman" w:cs="Times New Roman"/>
          <w:sz w:val="24"/>
          <w:szCs w:val="24"/>
        </w:rPr>
        <w:t>practices</w:t>
      </w:r>
      <w:r w:rsidR="00782D12">
        <w:rPr>
          <w:rFonts w:ascii="Times New Roman" w:hAnsi="Times New Roman" w:cs="Times New Roman"/>
          <w:sz w:val="24"/>
          <w:szCs w:val="24"/>
        </w:rPr>
        <w:t xml:space="preserve"> </w:t>
      </w:r>
      <w:r w:rsidR="00782D12">
        <w:rPr>
          <w:rFonts w:ascii="Times New Roman" w:hAnsi="Times New Roman" w:cs="Times New Roman"/>
          <w:sz w:val="24"/>
          <w:szCs w:val="24"/>
        </w:rPr>
        <w:lastRenderedPageBreak/>
        <w:t>and desirable outcomes in the current study</w:t>
      </w:r>
      <w:r w:rsidR="00700023">
        <w:rPr>
          <w:rFonts w:ascii="Times New Roman" w:hAnsi="Times New Roman" w:cs="Times New Roman"/>
          <w:sz w:val="24"/>
          <w:szCs w:val="24"/>
        </w:rPr>
        <w:t xml:space="preserve"> should not be taken as evidence that they provide no benefit.</w:t>
      </w:r>
      <w:r w:rsidR="009B6AD4">
        <w:rPr>
          <w:rFonts w:ascii="Times New Roman" w:hAnsi="Times New Roman" w:cs="Times New Roman"/>
          <w:sz w:val="24"/>
          <w:szCs w:val="24"/>
        </w:rPr>
        <w:t xml:space="preserve"> </w:t>
      </w:r>
      <w:r w:rsidR="007D412E">
        <w:rPr>
          <w:rFonts w:ascii="Times New Roman" w:hAnsi="Times New Roman" w:cs="Times New Roman"/>
          <w:sz w:val="24"/>
          <w:szCs w:val="24"/>
        </w:rPr>
        <w:t xml:space="preserve">The potential exists for future </w:t>
      </w:r>
      <w:r w:rsidR="00DE28DB">
        <w:rPr>
          <w:rFonts w:ascii="Times New Roman" w:hAnsi="Times New Roman" w:cs="Times New Roman"/>
          <w:sz w:val="24"/>
          <w:szCs w:val="24"/>
        </w:rPr>
        <w:t xml:space="preserve">studies with a larger number of farms </w:t>
      </w:r>
      <w:r w:rsidR="005D6E2A">
        <w:rPr>
          <w:rFonts w:ascii="Times New Roman" w:hAnsi="Times New Roman" w:cs="Times New Roman"/>
          <w:sz w:val="24"/>
          <w:szCs w:val="24"/>
        </w:rPr>
        <w:t xml:space="preserve">enrolled </w:t>
      </w:r>
      <w:r w:rsidR="00DE28DB">
        <w:rPr>
          <w:rFonts w:ascii="Times New Roman" w:hAnsi="Times New Roman" w:cs="Times New Roman"/>
          <w:sz w:val="24"/>
          <w:szCs w:val="24"/>
        </w:rPr>
        <w:t xml:space="preserve">to further characterize milk quality and udder health </w:t>
      </w:r>
      <w:r w:rsidR="009B6AD4">
        <w:rPr>
          <w:rFonts w:ascii="Times New Roman" w:hAnsi="Times New Roman" w:cs="Times New Roman"/>
          <w:sz w:val="24"/>
          <w:szCs w:val="24"/>
        </w:rPr>
        <w:t>on bedded pack systems in the Northeast</w:t>
      </w:r>
      <w:ins w:id="492" w:author="Caitlin Jeffrey" w:date="2023-11-22T15:20:00Z">
        <w:r w:rsidR="00CF4AC3">
          <w:rPr>
            <w:rFonts w:ascii="Times New Roman" w:hAnsi="Times New Roman" w:cs="Times New Roman"/>
            <w:sz w:val="24"/>
            <w:szCs w:val="24"/>
          </w:rPr>
          <w:t>ern US</w:t>
        </w:r>
      </w:ins>
      <w:r w:rsidR="005F1F24">
        <w:rPr>
          <w:rFonts w:ascii="Times New Roman" w:hAnsi="Times New Roman" w:cs="Times New Roman"/>
          <w:sz w:val="24"/>
          <w:szCs w:val="24"/>
        </w:rPr>
        <w:t>.</w:t>
      </w:r>
      <w:r w:rsidR="0058486F">
        <w:rPr>
          <w:rFonts w:ascii="Times New Roman" w:hAnsi="Times New Roman" w:cs="Times New Roman"/>
          <w:sz w:val="24"/>
          <w:szCs w:val="24"/>
        </w:rPr>
        <w:t xml:space="preserve"> </w:t>
      </w:r>
      <w:r w:rsidR="005F1F24">
        <w:rPr>
          <w:rFonts w:ascii="Times New Roman" w:hAnsi="Times New Roman" w:cs="Times New Roman"/>
          <w:sz w:val="24"/>
          <w:szCs w:val="24"/>
        </w:rPr>
        <w:t>S</w:t>
      </w:r>
      <w:r w:rsidR="0058486F">
        <w:rPr>
          <w:rFonts w:ascii="Times New Roman" w:hAnsi="Times New Roman" w:cs="Times New Roman"/>
          <w:sz w:val="24"/>
          <w:szCs w:val="24"/>
        </w:rPr>
        <w:t xml:space="preserve">tudies enrolling a larger number of bedded pack farms by </w:t>
      </w:r>
      <w:r w:rsidR="00F171F2">
        <w:rPr>
          <w:rFonts w:ascii="Times New Roman" w:hAnsi="Times New Roman" w:cs="Times New Roman"/>
          <w:sz w:val="24"/>
          <w:szCs w:val="24"/>
        </w:rPr>
        <w:t xml:space="preserve">covering a larger geographic area may have sufficient power to identify </w:t>
      </w:r>
      <w:proofErr w:type="gramStart"/>
      <w:r w:rsidR="00F171F2">
        <w:rPr>
          <w:rFonts w:ascii="Times New Roman" w:hAnsi="Times New Roman" w:cs="Times New Roman"/>
          <w:sz w:val="24"/>
          <w:szCs w:val="24"/>
        </w:rPr>
        <w:t>particular management</w:t>
      </w:r>
      <w:proofErr w:type="gramEnd"/>
      <w:r w:rsidR="00F171F2">
        <w:rPr>
          <w:rFonts w:ascii="Times New Roman" w:hAnsi="Times New Roman" w:cs="Times New Roman"/>
          <w:sz w:val="24"/>
          <w:szCs w:val="24"/>
        </w:rPr>
        <w:t xml:space="preserve"> factors </w:t>
      </w:r>
      <w:r w:rsidR="00B26F6E">
        <w:rPr>
          <w:rFonts w:ascii="Times New Roman" w:hAnsi="Times New Roman" w:cs="Times New Roman"/>
          <w:sz w:val="24"/>
          <w:szCs w:val="24"/>
        </w:rPr>
        <w:t>which</w:t>
      </w:r>
      <w:r w:rsidR="00F171F2">
        <w:rPr>
          <w:rFonts w:ascii="Times New Roman" w:hAnsi="Times New Roman" w:cs="Times New Roman"/>
          <w:sz w:val="24"/>
          <w:szCs w:val="24"/>
        </w:rPr>
        <w:t xml:space="preserve"> are beneficial on bedded packs specifically.</w:t>
      </w:r>
    </w:p>
    <w:p w14:paraId="7C9C36BA" w14:textId="2544D1FF" w:rsidR="00A21424" w:rsidRPr="00604EDE" w:rsidRDefault="00B951FE" w:rsidP="006E592D">
      <w:pPr>
        <w:autoSpaceDE w:val="0"/>
        <w:autoSpaceDN w:val="0"/>
        <w:adjustRightInd w:val="0"/>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Bedded pack systems</w:t>
      </w:r>
      <w:r w:rsidR="00A21424" w:rsidRPr="00604EDE">
        <w:rPr>
          <w:rFonts w:ascii="Times New Roman" w:hAnsi="Times New Roman" w:cs="Times New Roman"/>
          <w:sz w:val="24"/>
          <w:szCs w:val="24"/>
        </w:rPr>
        <w:t xml:space="preserve"> have a number of advantages for producers considering updating their facilities, including a smaller initial investment when compared to a new </w:t>
      </w:r>
      <w:proofErr w:type="spellStart"/>
      <w:r w:rsidR="00A21424" w:rsidRPr="00604EDE">
        <w:rPr>
          <w:rFonts w:ascii="Times New Roman" w:hAnsi="Times New Roman" w:cs="Times New Roman"/>
          <w:sz w:val="24"/>
          <w:szCs w:val="24"/>
        </w:rPr>
        <w:t>freestall</w:t>
      </w:r>
      <w:proofErr w:type="spellEnd"/>
      <w:r w:rsidR="00A21424" w:rsidRPr="00604EDE">
        <w:rPr>
          <w:rFonts w:ascii="Times New Roman" w:hAnsi="Times New Roman" w:cs="Times New Roman"/>
          <w:sz w:val="24"/>
          <w:szCs w:val="24"/>
        </w:rPr>
        <w:t xml:space="preserve"> or </w:t>
      </w:r>
      <w:proofErr w:type="spellStart"/>
      <w:r w:rsidR="00A21424" w:rsidRPr="00604EDE">
        <w:rPr>
          <w:rFonts w:ascii="Times New Roman" w:hAnsi="Times New Roman" w:cs="Times New Roman"/>
          <w:sz w:val="24"/>
          <w:szCs w:val="24"/>
        </w:rPr>
        <w:t>tiestall</w:t>
      </w:r>
      <w:proofErr w:type="spellEnd"/>
      <w:r w:rsidR="00A21424" w:rsidRPr="00604EDE">
        <w:rPr>
          <w:rFonts w:ascii="Times New Roman" w:hAnsi="Times New Roman" w:cs="Times New Roman"/>
          <w:sz w:val="24"/>
          <w:szCs w:val="24"/>
        </w:rPr>
        <w:t xml:space="preserve"> barn </w:t>
      </w:r>
      <w:r w:rsidR="00420FF9">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UmVjTnVtPjYyMTwvUmVjTnVtPjxEaXNwbGF5VGV4dD4oQmFyYmVyZyBldCBhbC4sIDIwMDdhOyBK
YW5uaSBldCBhbC4sIDIwMDc7IEJsYWNrIGV0IGFsLiwgMjAxMyk8L0Rpc3BsYXlUZXh0PjxyZWNv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UmVjTnVtPjYyMTwvUmVjTnVtPjxEaXNwbGF5VGV4dD4oQmFyYmVyZyBldCBhbC4sIDIwMDdhOyBK
YW5uaSBldCBhbC4sIDIwMDc7IEJsYWNrIGV0IGFsLiwgMjAxMyk8L0Rpc3BsYXlUZXh0PjxyZWNv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420FF9">
        <w:rPr>
          <w:rFonts w:ascii="Times New Roman" w:hAnsi="Times New Roman" w:cs="Times New Roman"/>
          <w:sz w:val="24"/>
          <w:szCs w:val="24"/>
        </w:rPr>
      </w:r>
      <w:r w:rsidR="00420FF9">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2007a; Janni et al., 2007; Black et al., 2013)</w:t>
      </w:r>
      <w:r w:rsidR="00420FF9">
        <w:rPr>
          <w:rFonts w:ascii="Times New Roman" w:hAnsi="Times New Roman" w:cs="Times New Roman"/>
          <w:sz w:val="24"/>
          <w:szCs w:val="24"/>
        </w:rPr>
        <w:fldChar w:fldCharType="end"/>
      </w:r>
      <w:r w:rsidR="00A21424"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93CAD">
        <w:rPr>
          <w:rFonts w:ascii="Times New Roman" w:hAnsi="Times New Roman" w:cs="Times New Roman"/>
          <w:sz w:val="24"/>
          <w:szCs w:val="24"/>
        </w:rPr>
        <w:fldChar w:fldCharType="end"/>
      </w:r>
      <w:r w:rsidR="00761C43">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del w:id="493" w:author="Caitlin Jeffrey" w:date="2023-11-22T15:17:00Z">
        <w:r w:rsidR="00C008DD" w:rsidDel="000D3484">
          <w:rPr>
            <w:rFonts w:ascii="Times New Roman" w:hAnsi="Times New Roman" w:cs="Times New Roman"/>
            <w:sz w:val="24"/>
            <w:szCs w:val="24"/>
          </w:rPr>
          <w:delText>F</w:delText>
        </w:r>
        <w:r w:rsidR="00A21424" w:rsidRPr="00604EDE" w:rsidDel="000D3484">
          <w:rPr>
            <w:rFonts w:ascii="Times New Roman" w:hAnsi="Times New Roman" w:cs="Times New Roman"/>
            <w:sz w:val="24"/>
            <w:szCs w:val="24"/>
          </w:rPr>
          <w:delText xml:space="preserve">rom </w:delText>
        </w:r>
        <w:r w:rsidR="00C008DD" w:rsidDel="000D3484">
          <w:rPr>
            <w:rFonts w:ascii="Times New Roman" w:hAnsi="Times New Roman" w:cs="Times New Roman"/>
            <w:sz w:val="24"/>
            <w:szCs w:val="24"/>
          </w:rPr>
          <w:delText>the</w:delText>
        </w:r>
        <w:r w:rsidR="00A21424" w:rsidRPr="00604EDE" w:rsidDel="000D3484">
          <w:rPr>
            <w:rFonts w:ascii="Times New Roman" w:hAnsi="Times New Roman" w:cs="Times New Roman"/>
            <w:sz w:val="24"/>
            <w:szCs w:val="24"/>
          </w:rPr>
          <w:delText xml:space="preserve"> perspective</w:delText>
        </w:r>
        <w:r w:rsidR="00C008DD" w:rsidDel="000D3484">
          <w:rPr>
            <w:rFonts w:ascii="Times New Roman" w:hAnsi="Times New Roman" w:cs="Times New Roman"/>
            <w:sz w:val="24"/>
            <w:szCs w:val="24"/>
          </w:rPr>
          <w:delText xml:space="preserve"> of animal welfare</w:delText>
        </w:r>
        <w:r w:rsidR="00A21424" w:rsidRPr="00604EDE" w:rsidDel="000D3484">
          <w:rPr>
            <w:rFonts w:ascii="Times New Roman" w:hAnsi="Times New Roman" w:cs="Times New Roman"/>
            <w:sz w:val="24"/>
            <w:szCs w:val="24"/>
          </w:rPr>
          <w:delText xml:space="preserve">, </w:delText>
        </w:r>
        <w:r w:rsidR="00FC1D7E" w:rsidDel="000D3484">
          <w:rPr>
            <w:rFonts w:ascii="Times New Roman" w:hAnsi="Times New Roman" w:cs="Times New Roman"/>
            <w:sz w:val="24"/>
            <w:szCs w:val="24"/>
          </w:rPr>
          <w:delText>bedded packs</w:delText>
        </w:r>
        <w:r w:rsidR="00A21424" w:rsidRPr="00604EDE" w:rsidDel="000D3484">
          <w:rPr>
            <w:rFonts w:ascii="Times New Roman" w:hAnsi="Times New Roman" w:cs="Times New Roman"/>
            <w:sz w:val="24"/>
            <w:szCs w:val="24"/>
          </w:rPr>
          <w:delText xml:space="preserve"> provide a housing option that do</w:delText>
        </w:r>
        <w:r w:rsidR="001C5917" w:rsidDel="000D3484">
          <w:rPr>
            <w:rFonts w:ascii="Times New Roman" w:hAnsi="Times New Roman" w:cs="Times New Roman"/>
            <w:sz w:val="24"/>
            <w:szCs w:val="24"/>
          </w:rPr>
          <w:delText>es not</w:delText>
        </w:r>
        <w:r w:rsidR="00A21424" w:rsidRPr="00604EDE" w:rsidDel="000D3484">
          <w:rPr>
            <w:rFonts w:ascii="Times New Roman" w:hAnsi="Times New Roman" w:cs="Times New Roman"/>
            <w:sz w:val="24"/>
            <w:szCs w:val="24"/>
          </w:rPr>
          <w:delText xml:space="preserve"> restrict animal movement, which is an issue of growing concern for both producers and the general public </w:delText>
        </w:r>
        <w:r w:rsidR="00093CAD" w:rsidDel="000D3484">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sidDel="000D3484">
          <w:rPr>
            <w:rFonts w:ascii="Times New Roman" w:hAnsi="Times New Roman" w:cs="Times New Roman"/>
            <w:sz w:val="24"/>
            <w:szCs w:val="24"/>
          </w:rPr>
          <w:delInstrText xml:space="preserve"> ADDIN EN.CITE </w:delInstrText>
        </w:r>
        <w:r w:rsidR="009470D2" w:rsidDel="000D3484">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sidDel="000D3484">
          <w:rPr>
            <w:rFonts w:ascii="Times New Roman" w:hAnsi="Times New Roman" w:cs="Times New Roman"/>
            <w:sz w:val="24"/>
            <w:szCs w:val="24"/>
          </w:rPr>
          <w:delInstrText xml:space="preserve"> ADDIN EN.CITE.DATA </w:delInstrText>
        </w:r>
        <w:r w:rsidR="009470D2" w:rsidDel="000D3484">
          <w:rPr>
            <w:rFonts w:ascii="Times New Roman" w:hAnsi="Times New Roman" w:cs="Times New Roman"/>
            <w:sz w:val="24"/>
            <w:szCs w:val="24"/>
          </w:rPr>
        </w:r>
        <w:r w:rsidR="009470D2" w:rsidDel="000D3484">
          <w:rPr>
            <w:rFonts w:ascii="Times New Roman" w:hAnsi="Times New Roman" w:cs="Times New Roman"/>
            <w:sz w:val="24"/>
            <w:szCs w:val="24"/>
          </w:rPr>
          <w:fldChar w:fldCharType="end"/>
        </w:r>
        <w:r w:rsidR="00093CAD" w:rsidDel="000D3484">
          <w:rPr>
            <w:rFonts w:ascii="Times New Roman" w:hAnsi="Times New Roman" w:cs="Times New Roman"/>
            <w:sz w:val="24"/>
            <w:szCs w:val="24"/>
          </w:rPr>
        </w:r>
        <w:r w:rsidR="00093CAD" w:rsidDel="000D3484">
          <w:rPr>
            <w:rFonts w:ascii="Times New Roman" w:hAnsi="Times New Roman" w:cs="Times New Roman"/>
            <w:sz w:val="24"/>
            <w:szCs w:val="24"/>
          </w:rPr>
          <w:fldChar w:fldCharType="separate"/>
        </w:r>
        <w:r w:rsidR="009470D2" w:rsidDel="000D3484">
          <w:rPr>
            <w:rFonts w:ascii="Times New Roman" w:hAnsi="Times New Roman" w:cs="Times New Roman"/>
            <w:noProof/>
            <w:sz w:val="24"/>
            <w:szCs w:val="24"/>
          </w:rPr>
          <w:delText>(Barkema et al., 2015)</w:delText>
        </w:r>
        <w:r w:rsidR="00093CAD" w:rsidDel="000D3484">
          <w:rPr>
            <w:rFonts w:ascii="Times New Roman" w:hAnsi="Times New Roman" w:cs="Times New Roman"/>
            <w:sz w:val="24"/>
            <w:szCs w:val="24"/>
          </w:rPr>
          <w:fldChar w:fldCharType="end"/>
        </w:r>
        <w:r w:rsidR="00A21424" w:rsidRPr="00604EDE" w:rsidDel="000D3484">
          <w:rPr>
            <w:rFonts w:ascii="Times New Roman" w:hAnsi="Times New Roman" w:cs="Times New Roman"/>
            <w:sz w:val="24"/>
            <w:szCs w:val="24"/>
          </w:rPr>
          <w:delText xml:space="preserve">. </w:delText>
        </w:r>
      </w:del>
      <w:ins w:id="494" w:author="Caitlin Jeffrey" w:date="2023-11-22T15:17:00Z">
        <w:r w:rsidR="00EB1FCF">
          <w:rPr>
            <w:rFonts w:ascii="Times New Roman" w:hAnsi="Times New Roman" w:cs="Times New Roman"/>
            <w:sz w:val="24"/>
            <w:szCs w:val="24"/>
          </w:rPr>
          <w:t>B</w:t>
        </w:r>
      </w:ins>
      <w:del w:id="495" w:author="Caitlin Jeffrey" w:date="2023-11-22T15:17:00Z">
        <w:r w:rsidR="00A21424" w:rsidRPr="00604EDE" w:rsidDel="00EB1FCF">
          <w:rPr>
            <w:rFonts w:ascii="Times New Roman" w:hAnsi="Times New Roman" w:cs="Times New Roman"/>
            <w:sz w:val="24"/>
            <w:szCs w:val="24"/>
          </w:rPr>
          <w:delText>Additionally, b</w:delText>
        </w:r>
      </w:del>
      <w:r w:rsidR="00A21424" w:rsidRPr="00604EDE">
        <w:rPr>
          <w:rFonts w:ascii="Times New Roman" w:hAnsi="Times New Roman" w:cs="Times New Roman"/>
          <w:sz w:val="24"/>
          <w:szCs w:val="24"/>
        </w:rPr>
        <w:t xml:space="preserve">edded packs are designed for cow comfort </w:t>
      </w:r>
      <w:r w:rsidR="00FA13B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FA13BE">
        <w:rPr>
          <w:rFonts w:ascii="Times New Roman" w:hAnsi="Times New Roman" w:cs="Times New Roman"/>
          <w:sz w:val="24"/>
          <w:szCs w:val="24"/>
        </w:rPr>
      </w:r>
      <w:r w:rsidR="00FA13BE">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2007b; Bewley et al., 2012)</w:t>
      </w:r>
      <w:r w:rsidR="00FA13BE">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00A21424"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00A21424" w:rsidRPr="00604EDE">
        <w:rPr>
          <w:rFonts w:ascii="Times New Roman" w:hAnsi="Times New Roman" w:cs="Times New Roman"/>
          <w:sz w:val="24"/>
          <w:szCs w:val="24"/>
        </w:rPr>
        <w:t xml:space="preserve"> been found to be less than </w:t>
      </w:r>
      <w:proofErr w:type="spellStart"/>
      <w:r w:rsidR="00A21424" w:rsidRPr="00604EDE">
        <w:rPr>
          <w:rFonts w:ascii="Times New Roman" w:hAnsi="Times New Roman" w:cs="Times New Roman"/>
          <w:sz w:val="24"/>
          <w:szCs w:val="24"/>
        </w:rPr>
        <w:t>tiestall</w:t>
      </w:r>
      <w:proofErr w:type="spellEnd"/>
      <w:r w:rsidR="00A21424" w:rsidRPr="00604EDE">
        <w:rPr>
          <w:rFonts w:ascii="Times New Roman" w:hAnsi="Times New Roman" w:cs="Times New Roman"/>
          <w:sz w:val="24"/>
          <w:szCs w:val="24"/>
        </w:rPr>
        <w:t xml:space="preserve"> and </w:t>
      </w:r>
      <w:proofErr w:type="spellStart"/>
      <w:r w:rsidR="00A21424" w:rsidRPr="00604EDE">
        <w:rPr>
          <w:rFonts w:ascii="Times New Roman" w:hAnsi="Times New Roman" w:cs="Times New Roman"/>
          <w:sz w:val="24"/>
          <w:szCs w:val="24"/>
        </w:rPr>
        <w:t>freestall</w:t>
      </w:r>
      <w:proofErr w:type="spellEnd"/>
      <w:r w:rsidR="00E00F43">
        <w:rPr>
          <w:rFonts w:ascii="Times New Roman" w:hAnsi="Times New Roman" w:cs="Times New Roman"/>
          <w:sz w:val="24"/>
          <w:szCs w:val="24"/>
        </w:rPr>
        <w:t xml:space="preserve"> barns</w:t>
      </w:r>
      <w:r w:rsidR="00A21424" w:rsidRPr="00604EDE">
        <w:rPr>
          <w:rFonts w:ascii="Times New Roman" w:hAnsi="Times New Roman" w:cs="Times New Roman"/>
          <w:sz w:val="24"/>
          <w:szCs w:val="24"/>
        </w:rPr>
        <w:t xml:space="preserve"> </w:t>
      </w:r>
      <w:r w:rsidR="00F664C8">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UmVjTnVtPjYwMzwvUmVjTnVtPjxEaXNwbGF5VGV4dD4oQmFyYmVyZyBldCBhbC4sIDIwMDdiOyBM
b2JlY2sgZXQgYWwuLCAyMDExOyBCdXJnc3RhbGxlciBldCBhbC4sIDIwMTYpPC9EaXNwbGF5VGV4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UmVjTnVtPjYwMzwvUmVjTnVtPjxEaXNwbGF5VGV4dD4oQmFyYmVyZyBldCBhbC4sIDIwMDdiOyBM
b2JlY2sgZXQgYWwuLCAyMDExOyBCdXJnc3RhbGxlciBldCBhbC4sIDIwMTYpPC9EaXNwbGF5VGV4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F664C8">
        <w:rPr>
          <w:rFonts w:ascii="Times New Roman" w:hAnsi="Times New Roman" w:cs="Times New Roman"/>
          <w:sz w:val="24"/>
          <w:szCs w:val="24"/>
        </w:rPr>
      </w:r>
      <w:r w:rsidR="00F664C8">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2007b; Lobeck et al., 2011; Burgstaller et al., 2016)</w:t>
      </w:r>
      <w:r w:rsidR="00F664C8">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del w:id="496" w:author="Caitlin Jeffrey" w:date="2023-11-22T15:17:00Z">
        <w:r w:rsidR="00A21424" w:rsidRPr="00604EDE" w:rsidDel="00EB1FCF">
          <w:rPr>
            <w:rFonts w:ascii="Times New Roman" w:hAnsi="Times New Roman" w:cs="Times New Roman"/>
            <w:sz w:val="24"/>
            <w:szCs w:val="24"/>
          </w:rPr>
          <w:delText xml:space="preserve">The relationship between decreased milk production and lameness is well documented </w:delText>
        </w:r>
        <w:r w:rsidR="002F6FFF" w:rsidDel="00EB1FCF">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sidDel="00EB1FCF">
          <w:rPr>
            <w:rFonts w:ascii="Times New Roman" w:hAnsi="Times New Roman" w:cs="Times New Roman"/>
            <w:sz w:val="24"/>
            <w:szCs w:val="24"/>
          </w:rPr>
          <w:delInstrText xml:space="preserve"> ADDIN EN.CITE </w:delInstrText>
        </w:r>
        <w:r w:rsidR="009470D2" w:rsidDel="00EB1FCF">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sidDel="00EB1FCF">
          <w:rPr>
            <w:rFonts w:ascii="Times New Roman" w:hAnsi="Times New Roman" w:cs="Times New Roman"/>
            <w:sz w:val="24"/>
            <w:szCs w:val="24"/>
          </w:rPr>
          <w:delInstrText xml:space="preserve"> ADDIN EN.CITE.DATA </w:delInstrText>
        </w:r>
        <w:r w:rsidR="009470D2" w:rsidDel="00EB1FCF">
          <w:rPr>
            <w:rFonts w:ascii="Times New Roman" w:hAnsi="Times New Roman" w:cs="Times New Roman"/>
            <w:sz w:val="24"/>
            <w:szCs w:val="24"/>
          </w:rPr>
        </w:r>
        <w:r w:rsidR="009470D2" w:rsidDel="00EB1FCF">
          <w:rPr>
            <w:rFonts w:ascii="Times New Roman" w:hAnsi="Times New Roman" w:cs="Times New Roman"/>
            <w:sz w:val="24"/>
            <w:szCs w:val="24"/>
          </w:rPr>
          <w:fldChar w:fldCharType="end"/>
        </w:r>
        <w:r w:rsidR="002F6FFF" w:rsidDel="00EB1FCF">
          <w:rPr>
            <w:rFonts w:ascii="Times New Roman" w:hAnsi="Times New Roman" w:cs="Times New Roman"/>
            <w:sz w:val="24"/>
            <w:szCs w:val="24"/>
          </w:rPr>
        </w:r>
        <w:r w:rsidR="002F6FFF" w:rsidDel="00EB1FCF">
          <w:rPr>
            <w:rFonts w:ascii="Times New Roman" w:hAnsi="Times New Roman" w:cs="Times New Roman"/>
            <w:sz w:val="24"/>
            <w:szCs w:val="24"/>
          </w:rPr>
          <w:fldChar w:fldCharType="separate"/>
        </w:r>
        <w:r w:rsidR="009470D2" w:rsidDel="00EB1FCF">
          <w:rPr>
            <w:rFonts w:ascii="Times New Roman" w:hAnsi="Times New Roman" w:cs="Times New Roman"/>
            <w:noProof/>
            <w:sz w:val="24"/>
            <w:szCs w:val="24"/>
          </w:rPr>
          <w:delText>(Warnick et al., 2001, Green et al., 2002)</w:delText>
        </w:r>
        <w:r w:rsidR="002F6FFF" w:rsidDel="00EB1FCF">
          <w:rPr>
            <w:rFonts w:ascii="Times New Roman" w:hAnsi="Times New Roman" w:cs="Times New Roman"/>
            <w:sz w:val="24"/>
            <w:szCs w:val="24"/>
          </w:rPr>
          <w:fldChar w:fldCharType="end"/>
        </w:r>
        <w:r w:rsidR="00A21424" w:rsidRPr="00604EDE" w:rsidDel="00EB1FCF">
          <w:rPr>
            <w:rFonts w:ascii="Times New Roman" w:hAnsi="Times New Roman" w:cs="Times New Roman"/>
            <w:sz w:val="24"/>
            <w:szCs w:val="24"/>
          </w:rPr>
          <w:delText xml:space="preserve">, </w:delText>
        </w:r>
        <w:r w:rsidR="005C6832" w:rsidDel="00EB1FCF">
          <w:rPr>
            <w:rFonts w:ascii="Times New Roman" w:hAnsi="Times New Roman" w:cs="Times New Roman"/>
            <w:sz w:val="24"/>
            <w:szCs w:val="24"/>
          </w:rPr>
          <w:delText>leading to an additional</w:delText>
        </w:r>
        <w:r w:rsidR="00A21424" w:rsidRPr="00604EDE" w:rsidDel="00EB1FCF">
          <w:rPr>
            <w:rFonts w:ascii="Times New Roman" w:hAnsi="Times New Roman" w:cs="Times New Roman"/>
            <w:sz w:val="24"/>
            <w:szCs w:val="24"/>
          </w:rPr>
          <w:delText xml:space="preserve"> incentive for </w:delText>
        </w:r>
        <w:r w:rsidR="00745B6E" w:rsidDel="00EB1FCF">
          <w:rPr>
            <w:rFonts w:ascii="Times New Roman" w:hAnsi="Times New Roman" w:cs="Times New Roman"/>
            <w:sz w:val="24"/>
            <w:szCs w:val="24"/>
          </w:rPr>
          <w:delText xml:space="preserve">producers to </w:delText>
        </w:r>
        <w:r w:rsidR="00CD5041" w:rsidDel="00EB1FCF">
          <w:rPr>
            <w:rFonts w:ascii="Times New Roman" w:hAnsi="Times New Roman" w:cs="Times New Roman"/>
            <w:sz w:val="24"/>
            <w:szCs w:val="24"/>
          </w:rPr>
          <w:delText>minimiz</w:delText>
        </w:r>
        <w:r w:rsidR="000B4161" w:rsidDel="00EB1FCF">
          <w:rPr>
            <w:rFonts w:ascii="Times New Roman" w:hAnsi="Times New Roman" w:cs="Times New Roman"/>
            <w:sz w:val="24"/>
            <w:szCs w:val="24"/>
          </w:rPr>
          <w:delText>e</w:delText>
        </w:r>
        <w:r w:rsidR="00CD5041" w:rsidDel="00EB1FCF">
          <w:rPr>
            <w:rFonts w:ascii="Times New Roman" w:hAnsi="Times New Roman" w:cs="Times New Roman"/>
            <w:sz w:val="24"/>
            <w:szCs w:val="24"/>
          </w:rPr>
          <w:delText xml:space="preserve"> </w:delText>
        </w:r>
        <w:r w:rsidR="00A21424" w:rsidRPr="00604EDE" w:rsidDel="00EB1FCF">
          <w:rPr>
            <w:rFonts w:ascii="Times New Roman" w:hAnsi="Times New Roman" w:cs="Times New Roman"/>
            <w:sz w:val="24"/>
            <w:szCs w:val="24"/>
          </w:rPr>
          <w:delText xml:space="preserve">lameness in </w:delText>
        </w:r>
        <w:r w:rsidR="007B3821" w:rsidDel="00EB1FCF">
          <w:rPr>
            <w:rFonts w:ascii="Times New Roman" w:hAnsi="Times New Roman" w:cs="Times New Roman"/>
            <w:sz w:val="24"/>
            <w:szCs w:val="24"/>
          </w:rPr>
          <w:delText>their</w:delText>
        </w:r>
        <w:r w:rsidR="00CD5041" w:rsidRPr="00604EDE" w:rsidDel="00EB1FCF">
          <w:rPr>
            <w:rFonts w:ascii="Times New Roman" w:hAnsi="Times New Roman" w:cs="Times New Roman"/>
            <w:sz w:val="24"/>
            <w:szCs w:val="24"/>
          </w:rPr>
          <w:delText xml:space="preserve"> </w:delText>
        </w:r>
        <w:r w:rsidR="00A21424" w:rsidRPr="00604EDE" w:rsidDel="00EB1FCF">
          <w:rPr>
            <w:rFonts w:ascii="Times New Roman" w:hAnsi="Times New Roman" w:cs="Times New Roman"/>
            <w:sz w:val="24"/>
            <w:szCs w:val="24"/>
          </w:rPr>
          <w:delText xml:space="preserve">herd. </w:delText>
        </w:r>
      </w:del>
      <w:r w:rsidR="00A21424" w:rsidRPr="00604EDE">
        <w:rPr>
          <w:rFonts w:ascii="Times New Roman" w:hAnsi="Times New Roman" w:cs="Times New Roman"/>
          <w:sz w:val="24"/>
          <w:szCs w:val="24"/>
        </w:rPr>
        <w:t xml:space="preserve">Lastly, manure management and environmental stewardship is a top concern for both dairy producers and the </w:t>
      </w:r>
      <w:proofErr w:type="gramStart"/>
      <w:r w:rsidR="00A21424" w:rsidRPr="00604EDE">
        <w:rPr>
          <w:rFonts w:ascii="Times New Roman" w:hAnsi="Times New Roman" w:cs="Times New Roman"/>
          <w:sz w:val="24"/>
          <w:szCs w:val="24"/>
        </w:rPr>
        <w:t>general public</w:t>
      </w:r>
      <w:proofErr w:type="gramEnd"/>
      <w:r w:rsidR="00A21424" w:rsidRPr="00604EDE">
        <w:rPr>
          <w:rFonts w:ascii="Times New Roman" w:hAnsi="Times New Roman" w:cs="Times New Roman"/>
          <w:sz w:val="24"/>
          <w:szCs w:val="24"/>
        </w:rPr>
        <w:t xml:space="preserve"> </w:t>
      </w:r>
      <w:r w:rsidR="00A829A0">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A829A0">
        <w:rPr>
          <w:rFonts w:ascii="Times New Roman" w:hAnsi="Times New Roman" w:cs="Times New Roman"/>
          <w:sz w:val="24"/>
          <w:szCs w:val="24"/>
        </w:rPr>
      </w:r>
      <w:r w:rsidR="00A829A0">
        <w:rPr>
          <w:rFonts w:ascii="Times New Roman" w:hAnsi="Times New Roman" w:cs="Times New Roman"/>
          <w:sz w:val="24"/>
          <w:szCs w:val="24"/>
        </w:rPr>
        <w:fldChar w:fldCharType="separate"/>
      </w:r>
      <w:r w:rsidR="009470D2">
        <w:rPr>
          <w:rFonts w:ascii="Times New Roman" w:hAnsi="Times New Roman" w:cs="Times New Roman"/>
          <w:noProof/>
          <w:sz w:val="24"/>
          <w:szCs w:val="24"/>
        </w:rPr>
        <w:t>(Holly et al., 2018)</w:t>
      </w:r>
      <w:r w:rsidR="00A829A0">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 xml:space="preserve">Anecdotally, the five </w:t>
      </w:r>
      <w:del w:id="497" w:author="Caitlin Jeffrey" w:date="2023-11-22T15:18:00Z">
        <w:r w:rsidR="000C43B5" w:rsidRPr="000C43B5" w:rsidDel="00483BF2">
          <w:rPr>
            <w:rFonts w:ascii="Times New Roman" w:hAnsi="Times New Roman" w:cs="Times New Roman"/>
            <w:sz w:val="24"/>
            <w:szCs w:val="24"/>
          </w:rPr>
          <w:delText>bedded pack</w:delText>
        </w:r>
      </w:del>
      <w:ins w:id="498" w:author="Caitlin Jeffrey" w:date="2023-11-22T15:18:00Z">
        <w:r w:rsidR="00483BF2">
          <w:rPr>
            <w:rFonts w:ascii="Times New Roman" w:hAnsi="Times New Roman" w:cs="Times New Roman"/>
            <w:sz w:val="24"/>
            <w:szCs w:val="24"/>
          </w:rPr>
          <w:t>BP</w:t>
        </w:r>
      </w:ins>
      <w:r w:rsidR="000C43B5" w:rsidRPr="000C43B5">
        <w:rPr>
          <w:rFonts w:ascii="Times New Roman" w:hAnsi="Times New Roman" w:cs="Times New Roman"/>
          <w:sz w:val="24"/>
          <w:szCs w:val="24"/>
        </w:rPr>
        <w:t xml:space="preserve">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 xml:space="preserve">the used </w:t>
      </w:r>
      <w:r w:rsidR="00D44D10">
        <w:rPr>
          <w:rFonts w:ascii="Times New Roman" w:hAnsi="Times New Roman" w:cs="Times New Roman"/>
          <w:sz w:val="24"/>
          <w:szCs w:val="24"/>
        </w:rPr>
        <w:lastRenderedPageBreak/>
        <w:t>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00A21424"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00A21424"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2D04EC">
        <w:rPr>
          <w:rFonts w:ascii="Times New Roman" w:hAnsi="Times New Roman" w:cs="Times New Roman"/>
          <w:sz w:val="24"/>
          <w:szCs w:val="24"/>
        </w:rPr>
        <w:fldChar w:fldCharType="begin"/>
      </w:r>
      <w:r w:rsidR="006A052F">
        <w:rPr>
          <w:rFonts w:ascii="Times New Roman" w:hAnsi="Times New Roman" w:cs="Times New Roman"/>
          <w:sz w:val="24"/>
          <w:szCs w:val="24"/>
        </w:rPr>
        <w:instrText xml:space="preserve"> ADDIN EN.CITE &lt;EndNote&gt;&lt;Cite&gt;&lt;Author&gt;Rushmann&lt;/Author&gt;&lt;RecNum&gt;616&lt;/RecNum&gt;&lt;DisplayText&gt;(Rushmann)&lt;/DisplayText&gt;&lt;record&gt;&lt;rec-number&gt;616&lt;/rec-number&gt;&lt;foreign-keys&gt;&lt;key app="EN" db-id="pss5de0wasp2t9es5tu5evzpa2svsdrveax9" timestamp="1690983665"&gt;616&lt;/key&gt;&lt;/foreign-keys&gt;&lt;ref-type name="Web Page"&gt;12&lt;/ref-type&gt;&lt;contributors&gt;&lt;authors&gt;&lt;author&gt;Rushmann, Rachel&lt;/author&gt;&lt;/authors&gt;&lt;/contributors&gt;&lt;titles&gt;&lt;title&gt;University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lt;/title&gt;&lt;/titles&gt;&lt;dates&gt;&lt;/dates&gt;&lt;urls&gt;&lt;related-urls&gt;&lt;url&gt;https://agwater.extension.wisc.edu/articles/managing-manure-to-reduce-negative-water-quality-impacts-composting-on-wisconsin-farms/&lt;/url&gt;&lt;/related-urls&gt;&lt;/urls&gt;&lt;/record&gt;&lt;/Cite&gt;&lt;/EndNote&gt;</w:instrText>
      </w:r>
      <w:r w:rsidR="002D04EC">
        <w:rPr>
          <w:rFonts w:ascii="Times New Roman" w:hAnsi="Times New Roman" w:cs="Times New Roman"/>
          <w:sz w:val="24"/>
          <w:szCs w:val="24"/>
        </w:rPr>
        <w:fldChar w:fldCharType="separate"/>
      </w:r>
      <w:r w:rsidR="002D04EC">
        <w:rPr>
          <w:rFonts w:ascii="Times New Roman" w:hAnsi="Times New Roman" w:cs="Times New Roman"/>
          <w:noProof/>
          <w:sz w:val="24"/>
          <w:szCs w:val="24"/>
        </w:rPr>
        <w:t>(Rushmann)</w:t>
      </w:r>
      <w:r w:rsidR="002D04EC">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00A21424"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00A21424" w:rsidRPr="00604EDE">
        <w:rPr>
          <w:rFonts w:ascii="Times New Roman" w:hAnsi="Times New Roman" w:cs="Times New Roman"/>
          <w:sz w:val="24"/>
          <w:szCs w:val="24"/>
        </w:rPr>
        <w:t xml:space="preserve">when properly managed on farms with excellent milking hygiene practices already in place, bedded packs may be an especially good </w:t>
      </w:r>
      <w:r w:rsidR="005A4409">
        <w:rPr>
          <w:rFonts w:ascii="Times New Roman" w:hAnsi="Times New Roman" w:cs="Times New Roman"/>
          <w:sz w:val="24"/>
          <w:szCs w:val="24"/>
        </w:rPr>
        <w:t xml:space="preserve">housing </w:t>
      </w:r>
      <w:r w:rsidR="00A21424" w:rsidRPr="00604EDE">
        <w:rPr>
          <w:rFonts w:ascii="Times New Roman" w:hAnsi="Times New Roman" w:cs="Times New Roman"/>
          <w:sz w:val="24"/>
          <w:szCs w:val="24"/>
        </w:rPr>
        <w:t>option for small, pasture-based farms in the Northeast</w:t>
      </w:r>
      <w:ins w:id="499" w:author="Caitlin Jeffrey" w:date="2023-11-22T15:19:00Z">
        <w:r w:rsidR="004778FA">
          <w:rPr>
            <w:rFonts w:ascii="Times New Roman" w:hAnsi="Times New Roman" w:cs="Times New Roman"/>
            <w:sz w:val="24"/>
            <w:szCs w:val="24"/>
          </w:rPr>
          <w:t>ern US.</w:t>
        </w:r>
      </w:ins>
      <w:del w:id="500" w:author="Caitlin Jeffrey" w:date="2023-11-22T15:19:00Z">
        <w:r w:rsidR="00A21424" w:rsidRPr="00604EDE" w:rsidDel="00EC73C4">
          <w:rPr>
            <w:rFonts w:ascii="Times New Roman" w:hAnsi="Times New Roman" w:cs="Times New Roman"/>
            <w:sz w:val="24"/>
            <w:szCs w:val="24"/>
          </w:rPr>
          <w:delText xml:space="preserve"> both now and in the future.</w:delText>
        </w:r>
      </w:del>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r w:rsidRPr="00604EDE">
        <w:rPr>
          <w:rFonts w:ascii="Times New Roman" w:hAnsi="Times New Roman" w:cs="Times New Roman"/>
          <w:b/>
          <w:bCs/>
          <w:sz w:val="24"/>
          <w:szCs w:val="24"/>
        </w:rPr>
        <w:t>Conclusion</w:t>
      </w:r>
    </w:p>
    <w:p w14:paraId="12AB058C" w14:textId="6A131C2B" w:rsidR="00434369" w:rsidRPr="00912697" w:rsidRDefault="0026413C" w:rsidP="00912697">
      <w:pPr>
        <w:spacing w:line="480" w:lineRule="auto"/>
        <w:ind w:firstLine="720"/>
        <w:rPr>
          <w:rFonts w:ascii="Times New Roman" w:hAnsi="Times New Roman" w:cs="Times New Roman"/>
          <w:sz w:val="24"/>
          <w:szCs w:val="24"/>
        </w:rPr>
      </w:pPr>
      <w:bookmarkStart w:id="501" w:name="_Hlk142292502"/>
      <w:r w:rsidRPr="00FC6FF7">
        <w:rPr>
          <w:rFonts w:ascii="Times New Roman" w:hAnsi="Times New Roman" w:cs="Times New Roman"/>
          <w:sz w:val="24"/>
          <w:szCs w:val="24"/>
        </w:rPr>
        <w:t xml:space="preserve">Bedded pack systems did not differ significantly in their milk quality, udder health, </w:t>
      </w:r>
      <w:r w:rsidR="000A2897">
        <w:rPr>
          <w:rFonts w:ascii="Times New Roman" w:hAnsi="Times New Roman" w:cs="Times New Roman"/>
          <w:sz w:val="24"/>
          <w:szCs w:val="24"/>
        </w:rPr>
        <w:t xml:space="preserve">udder </w:t>
      </w:r>
      <w:r w:rsidRPr="00FC6FF7">
        <w:rPr>
          <w:rFonts w:ascii="Times New Roman" w:hAnsi="Times New Roman" w:cs="Times New Roman"/>
          <w:sz w:val="24"/>
          <w:szCs w:val="24"/>
        </w:rPr>
        <w:t>hygiene measures</w:t>
      </w:r>
      <w:r w:rsidR="000A2897">
        <w:rPr>
          <w:rFonts w:ascii="Times New Roman" w:hAnsi="Times New Roman" w:cs="Times New Roman"/>
          <w:sz w:val="24"/>
          <w:szCs w:val="24"/>
        </w:rPr>
        <w:t>, or milk production,</w:t>
      </w:r>
      <w:r w:rsidRPr="00FC6FF7">
        <w:rPr>
          <w:rFonts w:ascii="Times New Roman" w:hAnsi="Times New Roman" w:cs="Times New Roman"/>
          <w:sz w:val="24"/>
          <w:szCs w:val="24"/>
        </w:rPr>
        <w:t xml:space="preserve"> </w:t>
      </w:r>
      <w:r w:rsidR="000A2897">
        <w:rPr>
          <w:rFonts w:ascii="Times New Roman" w:hAnsi="Times New Roman" w:cs="Times New Roman"/>
          <w:sz w:val="24"/>
          <w:szCs w:val="24"/>
        </w:rPr>
        <w:t>as</w:t>
      </w:r>
      <w:r w:rsidRPr="00FC6FF7">
        <w:rPr>
          <w:rFonts w:ascii="Times New Roman" w:hAnsi="Times New Roman" w:cs="Times New Roman"/>
          <w:sz w:val="24"/>
          <w:szCs w:val="24"/>
        </w:rPr>
        <w:t xml:space="preserve"> compared to the more commonly used </w:t>
      </w:r>
      <w:r w:rsidR="00745FAF">
        <w:rPr>
          <w:rFonts w:ascii="Times New Roman" w:hAnsi="Times New Roman" w:cs="Times New Roman"/>
          <w:sz w:val="24"/>
          <w:szCs w:val="24"/>
        </w:rPr>
        <w:t>indoor</w:t>
      </w:r>
      <w:r w:rsidR="00745FAF" w:rsidRPr="00FC6FF7">
        <w:rPr>
          <w:rFonts w:ascii="Times New Roman" w:hAnsi="Times New Roman" w:cs="Times New Roman"/>
          <w:sz w:val="24"/>
          <w:szCs w:val="24"/>
        </w:rPr>
        <w:t xml:space="preserve"> </w:t>
      </w:r>
      <w:r w:rsidRPr="00FC6FF7">
        <w:rPr>
          <w:rFonts w:ascii="Times New Roman" w:hAnsi="Times New Roman" w:cs="Times New Roman"/>
          <w:sz w:val="24"/>
          <w:szCs w:val="24"/>
        </w:rPr>
        <w:t xml:space="preserve">housing systems </w:t>
      </w:r>
      <w:r w:rsidR="000A2897">
        <w:rPr>
          <w:rFonts w:ascii="Times New Roman" w:hAnsi="Times New Roman" w:cs="Times New Roman"/>
          <w:sz w:val="24"/>
          <w:szCs w:val="24"/>
        </w:rPr>
        <w:t>(</w:t>
      </w:r>
      <w:proofErr w:type="spellStart"/>
      <w:r w:rsidR="000A2897">
        <w:rPr>
          <w:rFonts w:ascii="Times New Roman" w:hAnsi="Times New Roman" w:cs="Times New Roman"/>
          <w:sz w:val="24"/>
          <w:szCs w:val="24"/>
        </w:rPr>
        <w:t>freestall</w:t>
      </w:r>
      <w:proofErr w:type="spellEnd"/>
      <w:r w:rsidR="000A2897">
        <w:rPr>
          <w:rFonts w:ascii="Times New Roman" w:hAnsi="Times New Roman" w:cs="Times New Roman"/>
          <w:sz w:val="24"/>
          <w:szCs w:val="24"/>
        </w:rPr>
        <w:t xml:space="preserve"> or </w:t>
      </w:r>
      <w:proofErr w:type="spellStart"/>
      <w:r w:rsidR="000A2897">
        <w:rPr>
          <w:rFonts w:ascii="Times New Roman" w:hAnsi="Times New Roman" w:cs="Times New Roman"/>
          <w:sz w:val="24"/>
          <w:szCs w:val="24"/>
        </w:rPr>
        <w:t>tiestall</w:t>
      </w:r>
      <w:proofErr w:type="spellEnd"/>
      <w:r w:rsidR="000A2897">
        <w:rPr>
          <w:rFonts w:ascii="Times New Roman" w:hAnsi="Times New Roman" w:cs="Times New Roman"/>
          <w:sz w:val="24"/>
          <w:szCs w:val="24"/>
        </w:rPr>
        <w:t xml:space="preserve">) </w:t>
      </w:r>
      <w:r w:rsidRPr="00FC6FF7">
        <w:rPr>
          <w:rFonts w:ascii="Times New Roman" w:hAnsi="Times New Roman" w:cs="Times New Roman"/>
          <w:sz w:val="24"/>
          <w:szCs w:val="24"/>
        </w:rPr>
        <w:t xml:space="preserve">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Bedded packs can therefore be considered as a viable option for pasture-based herds looking for a loose-housing system.</w:t>
      </w:r>
      <w:r w:rsidR="00434369">
        <w:rPr>
          <w:rFonts w:ascii="Times New Roman" w:hAnsi="Times New Roman" w:cs="Times New Roman"/>
          <w:sz w:val="24"/>
          <w:szCs w:val="24"/>
        </w:rPr>
        <w:t xml:space="preserve"> </w:t>
      </w:r>
      <w:r w:rsidR="00B13FB9">
        <w:rPr>
          <w:rFonts w:ascii="Times New Roman" w:hAnsi="Times New Roman" w:cs="Times New Roman"/>
          <w:sz w:val="24"/>
          <w:szCs w:val="24"/>
        </w:rPr>
        <w:t>Finding from secondary analysis of results in t</w:t>
      </w:r>
      <w:r w:rsidR="00BF0912">
        <w:rPr>
          <w:rFonts w:ascii="Times New Roman" w:hAnsi="Times New Roman" w:cs="Times New Roman"/>
          <w:sz w:val="24"/>
          <w:szCs w:val="24"/>
        </w:rPr>
        <w:t xml:space="preserve">his study found evidence of the well-supported tenets that </w:t>
      </w:r>
      <w:r w:rsidR="00BF0912" w:rsidRPr="00604EDE">
        <w:rPr>
          <w:rFonts w:ascii="Times New Roman" w:hAnsi="Times New Roman" w:cs="Times New Roman"/>
          <w:sz w:val="24"/>
          <w:szCs w:val="24"/>
        </w:rPr>
        <w:t>better cow hygiene is associated with better milk quality</w:t>
      </w:r>
      <w:r w:rsidR="00BF0912">
        <w:rPr>
          <w:rFonts w:ascii="Times New Roman" w:hAnsi="Times New Roman" w:cs="Times New Roman"/>
          <w:sz w:val="24"/>
          <w:szCs w:val="24"/>
        </w:rPr>
        <w:t xml:space="preserve">, and </w:t>
      </w:r>
      <w:r w:rsidR="00434369" w:rsidRPr="00604EDE">
        <w:rPr>
          <w:rFonts w:ascii="Times New Roman" w:hAnsi="Times New Roman" w:cs="Times New Roman"/>
          <w:sz w:val="24"/>
          <w:szCs w:val="24"/>
        </w:rPr>
        <w:t>farms with deeper bedding had more favorable udder hygiene</w:t>
      </w:r>
      <w:r w:rsidR="00434369">
        <w:rPr>
          <w:rFonts w:ascii="Times New Roman" w:hAnsi="Times New Roman" w:cs="Times New Roman"/>
          <w:sz w:val="24"/>
          <w:szCs w:val="24"/>
        </w:rPr>
        <w:t xml:space="preserve"> metrics</w:t>
      </w:r>
      <w:r w:rsidR="00BF0912">
        <w:rPr>
          <w:rFonts w:ascii="Times New Roman" w:hAnsi="Times New Roman" w:cs="Times New Roman"/>
          <w:sz w:val="24"/>
          <w:szCs w:val="24"/>
        </w:rPr>
        <w:t>.</w:t>
      </w:r>
      <w:r w:rsidR="00B13FB9">
        <w:rPr>
          <w:rFonts w:ascii="Times New Roman" w:hAnsi="Times New Roman" w:cs="Times New Roman"/>
          <w:sz w:val="24"/>
          <w:szCs w:val="24"/>
        </w:rPr>
        <w:t xml:space="preserve"> Additionally, </w:t>
      </w:r>
      <w:r w:rsidR="00434369" w:rsidRPr="00604EDE">
        <w:rPr>
          <w:rFonts w:ascii="Times New Roman" w:hAnsi="Times New Roman" w:cs="Times New Roman"/>
          <w:sz w:val="24"/>
          <w:szCs w:val="24"/>
        </w:rPr>
        <w:t>farms using deeper bedding had better milk quality outcomes</w:t>
      </w:r>
      <w:r w:rsidR="00B13FB9">
        <w:rPr>
          <w:rFonts w:ascii="Times New Roman" w:hAnsi="Times New Roman" w:cs="Times New Roman"/>
          <w:sz w:val="24"/>
          <w:szCs w:val="24"/>
        </w:rPr>
        <w:t xml:space="preserve">, which may likely be </w:t>
      </w:r>
      <w:r w:rsidR="00CE56F3" w:rsidRPr="00604EDE">
        <w:rPr>
          <w:rFonts w:ascii="Times New Roman" w:hAnsi="Times New Roman" w:cs="Times New Roman"/>
          <w:sz w:val="24"/>
          <w:szCs w:val="24"/>
        </w:rPr>
        <w:t>mediated through improved hygiene resulting in better udder health</w:t>
      </w:r>
      <w:r w:rsidR="00912697">
        <w:rPr>
          <w:rFonts w:ascii="Times New Roman" w:hAnsi="Times New Roman" w:cs="Times New Roman"/>
          <w:sz w:val="24"/>
          <w:szCs w:val="24"/>
        </w:rPr>
        <w:t xml:space="preserve"> outcomes.</w:t>
      </w:r>
    </w:p>
    <w:p w14:paraId="2C1708A2" w14:textId="46008E8C" w:rsidR="0026413C" w:rsidRPr="00FC6FF7" w:rsidRDefault="0026413C" w:rsidP="0026413C">
      <w:pPr>
        <w:spacing w:after="0" w:line="480" w:lineRule="auto"/>
        <w:ind w:firstLine="720"/>
        <w:rPr>
          <w:rFonts w:ascii="Times New Roman" w:hAnsi="Times New Roman" w:cs="Times New Roman"/>
          <w:sz w:val="24"/>
          <w:szCs w:val="24"/>
        </w:rPr>
      </w:pPr>
    </w:p>
    <w:p w14:paraId="1DAF967F" w14:textId="120CDE56" w:rsidR="00EF4F15" w:rsidRDefault="00EF4F15" w:rsidP="006E592D">
      <w:pPr>
        <w:spacing w:after="0" w:line="480" w:lineRule="auto"/>
        <w:ind w:firstLine="720"/>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09C38C9A" w14:textId="639EF91D" w:rsidR="00262957" w:rsidRPr="007E4A2D" w:rsidRDefault="00262957" w:rsidP="007E4A2D">
      <w:pPr>
        <w:spacing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sidR="00A50D0B">
        <w:rPr>
          <w:rFonts w:ascii="Times New Roman" w:hAnsi="Times New Roman" w:cs="Times New Roman"/>
          <w:sz w:val="24"/>
          <w:szCs w:val="24"/>
        </w:rPr>
        <w:t>W</w:t>
      </w:r>
      <w:r w:rsidR="00A50D0B" w:rsidRPr="00604EDE">
        <w:rPr>
          <w:rFonts w:ascii="Times New Roman" w:hAnsi="Times New Roman" w:cs="Times New Roman"/>
          <w:sz w:val="24"/>
          <w:szCs w:val="24"/>
        </w:rPr>
        <w:t>e</w:t>
      </w:r>
      <w:r w:rsidR="00A50D0B">
        <w:rPr>
          <w:rFonts w:ascii="Times New Roman" w:hAnsi="Times New Roman" w:cs="Times New Roman"/>
          <w:sz w:val="24"/>
          <w:szCs w:val="24"/>
        </w:rPr>
        <w:t xml:space="preserve"> would also like to</w:t>
      </w:r>
      <w:r w:rsidR="00A50D0B" w:rsidRPr="00604EDE">
        <w:rPr>
          <w:rFonts w:ascii="Times New Roman" w:hAnsi="Times New Roman" w:cs="Times New Roman"/>
          <w:sz w:val="24"/>
          <w:szCs w:val="24"/>
        </w:rPr>
        <w:t xml:space="preserve"> thank</w:t>
      </w:r>
      <w:r w:rsidR="00A50D0B">
        <w:rPr>
          <w:rFonts w:ascii="Times New Roman" w:hAnsi="Times New Roman" w:cs="Times New Roman"/>
          <w:sz w:val="24"/>
          <w:szCs w:val="24"/>
        </w:rPr>
        <w:t xml:space="preserve"> Jennifer Timmerman and the </w:t>
      </w:r>
      <w:r w:rsidR="00A50D0B" w:rsidRPr="008623F2">
        <w:rPr>
          <w:rFonts w:ascii="Times New Roman" w:hAnsi="Times New Roman" w:cs="Times New Roman"/>
          <w:sz w:val="24"/>
          <w:szCs w:val="24"/>
        </w:rPr>
        <w:t>Laboratory for Udder Health at Veterinary Diagnostic Lab</w:t>
      </w:r>
      <w:r w:rsidR="00A50D0B">
        <w:rPr>
          <w:rFonts w:ascii="Times New Roman" w:hAnsi="Times New Roman" w:cs="Times New Roman"/>
          <w:sz w:val="24"/>
          <w:szCs w:val="24"/>
        </w:rPr>
        <w:t xml:space="preserve"> (University of Minnesota), as well as</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w:t>
      </w:r>
      <w:r w:rsidR="006B2D68">
        <w:rPr>
          <w:rFonts w:ascii="Times New Roman" w:hAnsi="Times New Roman" w:cs="Times New Roman"/>
          <w:sz w:val="24"/>
          <w:szCs w:val="24"/>
        </w:rPr>
        <w:t xml:space="preserve">advice and </w:t>
      </w:r>
      <w:r>
        <w:rPr>
          <w:rFonts w:ascii="Times New Roman" w:hAnsi="Times New Roman" w:cs="Times New Roman"/>
          <w:sz w:val="24"/>
          <w:szCs w:val="24"/>
        </w:rPr>
        <w:t xml:space="preserve">analyses of bulk tank milk samples collected in the study. </w:t>
      </w:r>
      <w:ins w:id="502" w:author="Caitlin Jeffrey" w:date="2023-12-05T15:15:00Z">
        <w:r w:rsidR="005A764A">
          <w:rPr>
            <w:rFonts w:ascii="Times New Roman" w:hAnsi="Times New Roman" w:cs="Times New Roman"/>
            <w:sz w:val="24"/>
            <w:szCs w:val="24"/>
          </w:rPr>
          <w:t>The authors</w:t>
        </w:r>
        <w:r w:rsidR="00252BAE">
          <w:rPr>
            <w:rFonts w:ascii="Times New Roman" w:hAnsi="Times New Roman" w:cs="Times New Roman"/>
            <w:sz w:val="24"/>
            <w:szCs w:val="24"/>
          </w:rPr>
          <w:t xml:space="preserve"> have not stated any conflicts of interest.</w:t>
        </w:r>
      </w:ins>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01DBCADA" w14:textId="77777777" w:rsidR="00645335" w:rsidRPr="00645335" w:rsidRDefault="00262957" w:rsidP="00645335">
      <w:pPr>
        <w:pStyle w:val="EndNoteBibliography"/>
        <w:spacing w:after="240"/>
      </w:pPr>
      <w:r w:rsidRPr="00A05ED9">
        <w:rPr>
          <w:b/>
          <w:bCs/>
          <w:szCs w:val="24"/>
        </w:rPr>
        <w:fldChar w:fldCharType="begin"/>
      </w:r>
      <w:r w:rsidRPr="00A05ED9">
        <w:rPr>
          <w:b/>
          <w:bCs/>
          <w:szCs w:val="24"/>
        </w:rPr>
        <w:instrText xml:space="preserve"> ADDIN EN.REFLIST </w:instrText>
      </w:r>
      <w:r w:rsidRPr="00A05ED9">
        <w:rPr>
          <w:b/>
          <w:bCs/>
          <w:szCs w:val="24"/>
        </w:rPr>
        <w:fldChar w:fldCharType="separate"/>
      </w:r>
      <w:r w:rsidR="00645335" w:rsidRPr="00645335">
        <w:t>Adkins, P. R. F., L. M. Placheta, M. R. Borchers, J. M. Bewley, and J. R. Middleton. 2022. Distribution of staphylococcal and mammaliicoccal species from compost-bedded pack or sand-bedded freestall dairy farms. J Dairy Sci 105(7):6261-6270.</w:t>
      </w:r>
    </w:p>
    <w:p w14:paraId="5F0D398F" w14:textId="77777777" w:rsidR="00645335" w:rsidRPr="00645335" w:rsidRDefault="00645335" w:rsidP="00645335">
      <w:pPr>
        <w:pStyle w:val="EndNoteBibliography"/>
        <w:spacing w:after="240"/>
      </w:pPr>
      <w:r w:rsidRPr="00645335">
        <w:t>Albino, R. L., J. L. Taraba, M. I. Marcondes, E. A. Eckelkamp, and J. M. Bewley. 2018. Comparison of bacterial populations in bedding material, on teat ends, and in milk of cows housed in compost bedded pack barns J. Animal Production Science 58(9):1686-1691.</w:t>
      </w:r>
    </w:p>
    <w:p w14:paraId="61619345" w14:textId="77777777" w:rsidR="00645335" w:rsidRPr="00645335" w:rsidRDefault="00645335" w:rsidP="00645335">
      <w:pPr>
        <w:pStyle w:val="EndNoteBibliography"/>
        <w:spacing w:after="240"/>
      </w:pPr>
      <w:r w:rsidRPr="00645335">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0F546EFB" w14:textId="77777777" w:rsidR="00645335" w:rsidRPr="00645335" w:rsidRDefault="00645335" w:rsidP="00645335">
      <w:pPr>
        <w:pStyle w:val="EndNoteBibliography"/>
        <w:spacing w:after="240"/>
      </w:pPr>
      <w:r w:rsidRPr="00645335">
        <w:t>Andrews, T., C. E. Jeffrey, R. E. Gilker, D. A. Neher, and J. W. Barlow. 2021. Design and implementation of a survey quantifying winter housing and bedding types used on Vermont organic dairy farms. J. Dairy Sci. 104(7):8326-8337.</w:t>
      </w:r>
    </w:p>
    <w:p w14:paraId="63DEFDCC" w14:textId="77777777" w:rsidR="00645335" w:rsidRPr="00645335" w:rsidRDefault="00645335" w:rsidP="00645335">
      <w:pPr>
        <w:pStyle w:val="EndNoteBibliography"/>
        <w:spacing w:after="240"/>
      </w:pPr>
      <w:r w:rsidRPr="00645335">
        <w:t>Barberg, A., M. Endres, and K. Janni. 2007a. Compost Dairy Barns in Minnesota: A Descriptive Study. Applied Engineering in Agriculture 23:231-238.</w:t>
      </w:r>
    </w:p>
    <w:p w14:paraId="24482A1F" w14:textId="77777777" w:rsidR="00645335" w:rsidRPr="00645335" w:rsidRDefault="00645335" w:rsidP="00645335">
      <w:pPr>
        <w:pStyle w:val="EndNoteBibliography"/>
        <w:spacing w:after="240"/>
      </w:pPr>
      <w:r w:rsidRPr="00645335">
        <w:t>Barberg, A. E., M. I. Endres, J. A. Salfer, and J. K. Reneau. 2007b. Performance and welfare of dairy cows in an alternative housing system in Minnesota. J Dairy Sci 90(3):1575-1583.</w:t>
      </w:r>
    </w:p>
    <w:p w14:paraId="4D955FEE" w14:textId="77777777" w:rsidR="00645335" w:rsidRPr="00645335" w:rsidRDefault="00645335" w:rsidP="00645335">
      <w:pPr>
        <w:pStyle w:val="EndNoteBibliography"/>
        <w:spacing w:after="240"/>
      </w:pPr>
      <w:r w:rsidRPr="00645335">
        <w:t>Barkema, H. W., Y. H. Schukken, T. J. Lam, M. L. Beiboer, G. Benedictus, and A. Brand. 1998. Management practices associated with low, medium, and high somatic cell counts in bulk milk. J. Dairy Sci 81(7):1917-1927.</w:t>
      </w:r>
    </w:p>
    <w:p w14:paraId="7367E613" w14:textId="77777777" w:rsidR="00645335" w:rsidRPr="00645335" w:rsidRDefault="00645335" w:rsidP="00645335">
      <w:pPr>
        <w:pStyle w:val="EndNoteBibliography"/>
        <w:spacing w:after="240"/>
      </w:pPr>
      <w:r w:rsidRPr="00645335">
        <w:t>Barkema, H. W., M. A. von Keyserlingk, J. P. Kastelic, T. J. Lam, C. Luby, J. P. Roy, S. J. LeBlanc, G. P. Keefe, and D. F. Kelton. 2015. Invited review: Changes in the dairy industry affecting dairy cattle health and welfare. J Dairy Sci 98(11):7426-7445.</w:t>
      </w:r>
    </w:p>
    <w:p w14:paraId="3279A247" w14:textId="77777777" w:rsidR="00645335" w:rsidRPr="00645335" w:rsidRDefault="00645335" w:rsidP="00645335">
      <w:pPr>
        <w:pStyle w:val="EndNoteBibliography"/>
        <w:spacing w:after="240"/>
      </w:pPr>
      <w:r w:rsidRPr="00645335">
        <w:lastRenderedPageBreak/>
        <w:t>Bewley, J., J. Taraba, G. Day, R. Black, and F. Damasceno. 2012. Compost Bedded Pack Barn Design: Features and Management Considerations. University of Kentucky Cooperative Extension Service Publication ID.</w:t>
      </w:r>
    </w:p>
    <w:p w14:paraId="6089A29D" w14:textId="77777777" w:rsidR="00645335" w:rsidRPr="00645335" w:rsidRDefault="00645335" w:rsidP="00645335">
      <w:pPr>
        <w:pStyle w:val="EndNoteBibliography"/>
        <w:spacing w:after="240"/>
      </w:pPr>
      <w:r w:rsidRPr="00645335">
        <w:t>Bickert, W. G., B. Holmes, K. A. Janni, D. Kammel, R. Stowell, and J. M. Zulovich. 2000. Dairy freestall housing and equipment. Pages 27–45 in Designing Facilities for the Milking Herd. 7th ed., Mid-West Plan Service, Iowa State University, Ames.</w:t>
      </w:r>
    </w:p>
    <w:p w14:paraId="2657BDA4" w14:textId="77777777" w:rsidR="00645335" w:rsidRPr="00645335" w:rsidRDefault="00645335" w:rsidP="00645335">
      <w:pPr>
        <w:pStyle w:val="EndNoteBibliography"/>
        <w:spacing w:after="240"/>
      </w:pPr>
      <w:r w:rsidRPr="00645335">
        <w:t>Black, R. A., J. L. Taraba, G. B. Day, F. A. Damasceno, and J. M. Bewley. 2013. Compost bedded pack dairy barn management, performance, and producer satisfaction. J Dairy Sci 96(12):8060-8074.</w:t>
      </w:r>
    </w:p>
    <w:p w14:paraId="361CC55D" w14:textId="77777777" w:rsidR="00645335" w:rsidRPr="00645335" w:rsidRDefault="00645335" w:rsidP="00645335">
      <w:pPr>
        <w:pStyle w:val="EndNoteBibliography"/>
        <w:spacing w:after="240"/>
      </w:pPr>
      <w:r w:rsidRPr="00645335">
        <w:t>Black, R. A., J. L. Taraba, G. B. Day, F. A. Damasceno, M. C. Newman, K. A. Akers, C. L. Wood, K. J. McQuerry, and J. M. Bewley. 2014. The relationship between compost bedded pack performance, management, and bacterial counts. J Dairy Sci 97(5):2669-2679.</w:t>
      </w:r>
    </w:p>
    <w:p w14:paraId="592564DC" w14:textId="77777777" w:rsidR="00645335" w:rsidRPr="00645335" w:rsidRDefault="00645335" w:rsidP="00645335">
      <w:pPr>
        <w:pStyle w:val="EndNoteBibliography"/>
        <w:spacing w:after="240"/>
      </w:pPr>
      <w:r w:rsidRPr="00645335">
        <w:t>Burgstaller, J., J. Raith, S. Kuchling, V. Mandl, A. Hund, and J. Kofler. 2016. Claw health and prevalence of lameness in cows from compost bedded and cubicle freestall dairy barns in Austria. The Veterinary Journal 216.</w:t>
      </w:r>
    </w:p>
    <w:p w14:paraId="179BFED3" w14:textId="77777777" w:rsidR="00645335" w:rsidRPr="00645335" w:rsidRDefault="00645335" w:rsidP="00645335">
      <w:pPr>
        <w:pStyle w:val="EndNoteBibliography"/>
        <w:spacing w:after="240"/>
      </w:pPr>
      <w:r w:rsidRPr="00645335">
        <w:t>Calamari, L., F. Calegari, and L. Stefanini. 2009. Effect of different free stall surfaces on behavioural, productive and metabolic parameters in dairy cows. Applied Animal Behaviour Science 120:9-17.</w:t>
      </w:r>
    </w:p>
    <w:p w14:paraId="1AF64B01" w14:textId="77777777" w:rsidR="00645335" w:rsidRPr="00645335" w:rsidRDefault="00645335" w:rsidP="00645335">
      <w:pPr>
        <w:pStyle w:val="EndNoteBibliography"/>
        <w:spacing w:after="240"/>
      </w:pPr>
      <w:r w:rsidRPr="00645335">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44EEC19B" w14:textId="77777777" w:rsidR="00645335" w:rsidRPr="00645335" w:rsidRDefault="00645335" w:rsidP="00645335">
      <w:pPr>
        <w:pStyle w:val="EndNoteBibliography"/>
        <w:spacing w:after="240"/>
      </w:pPr>
      <w:r w:rsidRPr="00645335">
        <w:t>Cook, N. B. 2002. Influence of Barn Design on Dairy Cow Hygiene, Lameness and Udder Health. American Association of Bovine Practitioners Conference Proceedings:97-103.</w:t>
      </w:r>
    </w:p>
    <w:p w14:paraId="22BDD130" w14:textId="77777777" w:rsidR="00645335" w:rsidRPr="00645335" w:rsidRDefault="00645335" w:rsidP="00645335">
      <w:pPr>
        <w:pStyle w:val="EndNoteBibliography"/>
        <w:spacing w:after="240"/>
      </w:pPr>
      <w:r w:rsidRPr="00645335">
        <w:t>Cook, N. B., T. B. Bennett, and K. V. Nordlund. 2005. Monitoring Indices of Cow Comfort in Free-Stall-Housed Dairy Herds. J. Dairy Sci. 88(11):3876-3885.</w:t>
      </w:r>
    </w:p>
    <w:p w14:paraId="4104B3BF" w14:textId="77777777" w:rsidR="00645335" w:rsidRPr="00645335" w:rsidRDefault="00645335" w:rsidP="00645335">
      <w:pPr>
        <w:pStyle w:val="EndNoteBibliography"/>
        <w:spacing w:after="240"/>
      </w:pPr>
      <w:r w:rsidRPr="00645335">
        <w:t>Cook, N. B., J. P. Hess, M. R. Foy, T. B. Bennett, and R. L. Brotzman. 2016. Management characteristics, lameness, and body injuries of dairy cattle housed in high-performance dairy herds in Wisconsin. J Dairy Sci 99(7):5879-5891.</w:t>
      </w:r>
    </w:p>
    <w:p w14:paraId="73D88C70" w14:textId="77777777" w:rsidR="00645335" w:rsidRPr="00645335" w:rsidRDefault="00645335" w:rsidP="00645335">
      <w:pPr>
        <w:pStyle w:val="EndNoteBibliography"/>
        <w:spacing w:after="240"/>
      </w:pPr>
      <w:r w:rsidRPr="00645335">
        <w:t>Costa, J. H. C., T. A. Burnett, M. A. G. von Keyserlingk, and M. J. Hötzel. 2018. Prevalence of lameness and leg lesions of lactating dairy cows housed in southern Brazil: Effects of housing systems. J Dairy Sci 101(3):2395-2405.</w:t>
      </w:r>
    </w:p>
    <w:p w14:paraId="252E42BC" w14:textId="77777777" w:rsidR="00645335" w:rsidRPr="00645335" w:rsidRDefault="00645335" w:rsidP="00645335">
      <w:pPr>
        <w:pStyle w:val="EndNoteBibliography"/>
        <w:spacing w:after="240"/>
      </w:pPr>
      <w:r w:rsidRPr="00645335">
        <w:t>de Pinho Manzi, M., D. B. Nóbrega, P. Y. Faccioli, M. Z. Troncarelli, B. D. Menozzi, and H. Langoni. 2012. Relationship between teat-end condition, udder cleanliness and bovine subclinical mastitis. Res Vet Sci 93(1):430-434.</w:t>
      </w:r>
    </w:p>
    <w:p w14:paraId="3C7D49E1" w14:textId="77777777" w:rsidR="00645335" w:rsidRPr="00645335" w:rsidRDefault="00645335" w:rsidP="00645335">
      <w:pPr>
        <w:pStyle w:val="EndNoteBibliography"/>
        <w:spacing w:after="240"/>
      </w:pPr>
      <w:r w:rsidRPr="00645335">
        <w:lastRenderedPageBreak/>
        <w:t>De Visscher, A., S. Piepers, F. Haesebrouck, and S. De Vliegher. 2016. Intramammary infection with coagulase-negative staphylococci at parturition: Species-specific prevalence, risk factors, and effect on udder health. J Dairy Sci 99(8):6457-6469.</w:t>
      </w:r>
    </w:p>
    <w:p w14:paraId="707CF2AD" w14:textId="77777777" w:rsidR="00645335" w:rsidRPr="00645335" w:rsidRDefault="00645335" w:rsidP="00645335">
      <w:pPr>
        <w:pStyle w:val="EndNoteBibliography"/>
        <w:spacing w:after="240"/>
      </w:pPr>
      <w:r w:rsidRPr="00645335">
        <w:t>De Visscher, A., S. Piepers, F. Haesebrouck, K. Supre, and S. De Vliegher. 2017. Coagulase-negative Staphylococcus species in bulk milk: Prevalence, distribution, and associated subgroup- and species-specific risk factors. J Dairy Sci 100(1):629-642.</w:t>
      </w:r>
    </w:p>
    <w:p w14:paraId="593857F4" w14:textId="77777777" w:rsidR="00645335" w:rsidRPr="00645335" w:rsidRDefault="00645335" w:rsidP="00645335">
      <w:pPr>
        <w:pStyle w:val="EndNoteBibliography"/>
        <w:spacing w:after="240"/>
      </w:pPr>
      <w:r w:rsidRPr="00645335">
        <w:t>de Vries, M., E. A. Bokkers, C. G. van Reenen, B. Engel, G. van Schaik, T. Dijkstra, and I. J. de Boer. 2015. Housing and management factors associated with indicators of dairy cattle welfare. Prev Vet Med 118(1):80-92.</w:t>
      </w:r>
    </w:p>
    <w:p w14:paraId="5D56296B" w14:textId="77777777" w:rsidR="00645335" w:rsidRPr="00645335" w:rsidRDefault="00645335" w:rsidP="00645335">
      <w:pPr>
        <w:pStyle w:val="EndNoteBibliography"/>
        <w:spacing w:after="240"/>
      </w:pPr>
      <w:r w:rsidRPr="00645335">
        <w:t>Dohmen, W., F. Neijenhuis, and H. Hogeveen. 2010. Relationship between udder health and hygiene on farms with an automatic milking system. J Dairy Sci 93(9):4019-4033.</w:t>
      </w:r>
    </w:p>
    <w:p w14:paraId="3E8CCFB5" w14:textId="77777777" w:rsidR="00645335" w:rsidRPr="00645335" w:rsidRDefault="00645335" w:rsidP="00645335">
      <w:pPr>
        <w:pStyle w:val="EndNoteBibliography"/>
        <w:spacing w:after="240"/>
      </w:pPr>
      <w:r w:rsidRPr="00645335">
        <w:t>Eberhart, R. J. 1984. Coliform Mastitis. Veterinary Clinics of North America: Large Animal Practice 6(2):287-300.</w:t>
      </w:r>
    </w:p>
    <w:p w14:paraId="6AECE309" w14:textId="77777777" w:rsidR="00645335" w:rsidRPr="00645335" w:rsidRDefault="00645335" w:rsidP="00645335">
      <w:pPr>
        <w:pStyle w:val="EndNoteBibliography"/>
        <w:spacing w:after="240"/>
      </w:pPr>
      <w:r w:rsidRPr="00645335">
        <w:t>Eckelkamp, E. A., J. L. Taraba, K. A. Akers, R. J. Harmon, and J. M. Bewley. 2016a. Sand bedded freestall and compost bedded pack effects on cow hygiene, locomotion, and mastitis indicators. Livestock Science 190:48-57.</w:t>
      </w:r>
    </w:p>
    <w:p w14:paraId="763F69D4" w14:textId="77777777" w:rsidR="00645335" w:rsidRPr="00645335" w:rsidRDefault="00645335" w:rsidP="00645335">
      <w:pPr>
        <w:pStyle w:val="EndNoteBibliography"/>
        <w:spacing w:after="240"/>
      </w:pPr>
      <w:r w:rsidRPr="00645335">
        <w:t>Eckelkamp, E. A., J. L. Taraba, K. A. Akers, R. J. Harmon, and J. M. Bewley. 2016b. Understanding compost bedded pack barns: Interactions among environmental factors, bedding characteristics, and udder health. Livestock Science 190:35-42.</w:t>
      </w:r>
    </w:p>
    <w:p w14:paraId="218C033A" w14:textId="77777777" w:rsidR="00645335" w:rsidRPr="00645335" w:rsidRDefault="00645335" w:rsidP="00645335">
      <w:pPr>
        <w:pStyle w:val="EndNoteBibliography"/>
        <w:spacing w:after="240"/>
      </w:pPr>
      <w:r w:rsidRPr="00645335">
        <w:t>Elmoslemany, A. M., G. P. Keefe, I. R. Dohoo, and B. M. Jayarao. 2009. Risk factors for bacteriological quality of bulk tank milk in Prince Edward Island dairy herds. Part 1: overall risk factors. J Dairy Sci 92(6):2634-2643.</w:t>
      </w:r>
    </w:p>
    <w:p w14:paraId="151A6B09" w14:textId="77777777" w:rsidR="00645335" w:rsidRPr="00645335" w:rsidRDefault="00645335" w:rsidP="00645335">
      <w:pPr>
        <w:pStyle w:val="EndNoteBibliography"/>
        <w:spacing w:after="240"/>
      </w:pPr>
      <w:r w:rsidRPr="00645335">
        <w:t>Fairchild, T. P., B. J. McArthur, J. H. Moore, and W. E. Hylton. 1982. Coliform Counts in Various Bedding Materials. J. Dairy Sci. 65(6):1029-1035.</w:t>
      </w:r>
    </w:p>
    <w:p w14:paraId="702DFB5E" w14:textId="77777777" w:rsidR="00645335" w:rsidRPr="00645335" w:rsidRDefault="00645335" w:rsidP="00645335">
      <w:pPr>
        <w:pStyle w:val="EndNoteBibliography"/>
        <w:spacing w:after="240"/>
      </w:pPr>
      <w:r w:rsidRPr="00645335">
        <w:t>Fávero, S., F. V. R. Portilho, A. C. R. Oliveira, H. Langoni, and J. C. F. Pantoja. 2015. Factors associated with mastitis epidemiologic indexes, animal hygiene, and bulk milk bacterial concentrations in dairy herds housed on compost bedding. Livestock Science 181:220-230.</w:t>
      </w:r>
    </w:p>
    <w:p w14:paraId="75D485B4" w14:textId="77777777" w:rsidR="00645335" w:rsidRPr="00645335" w:rsidRDefault="00645335" w:rsidP="00645335">
      <w:pPr>
        <w:pStyle w:val="EndNoteBibliography"/>
        <w:spacing w:after="240"/>
      </w:pPr>
      <w:r w:rsidRPr="00645335">
        <w:t>Fregonesi, J. A. and J. D. Leaver. 2001. Behaviour, performance and health indicators of welfare for dairy cows housed in strawyard or cubicle systems. Livestock Production Science 68(2):205-216.</w:t>
      </w:r>
    </w:p>
    <w:p w14:paraId="24E779B1" w14:textId="77777777" w:rsidR="00645335" w:rsidRPr="00645335" w:rsidRDefault="00645335" w:rsidP="00645335">
      <w:pPr>
        <w:pStyle w:val="EndNoteBibliography"/>
        <w:spacing w:after="240"/>
      </w:pPr>
      <w:r w:rsidRPr="00645335">
        <w:t>Godkin, M. A. and K. E. Leslie. 1993. Culture of bulk tank milk as a mastitis screening test: A brief review. Can Vet J 34(10):601-605.</w:t>
      </w:r>
    </w:p>
    <w:p w14:paraId="41FEAE95" w14:textId="77777777" w:rsidR="00645335" w:rsidRPr="00645335" w:rsidRDefault="00645335" w:rsidP="00645335">
      <w:pPr>
        <w:pStyle w:val="EndNoteBibliography"/>
        <w:spacing w:after="240"/>
      </w:pPr>
      <w:r w:rsidRPr="00645335">
        <w:t>Heins, B. J., L. S. Sjostrom, M. I. Endres, M. R. Carillo, R. King, R. D. Moon, and U. S. Sorge. 2019. Effects of winter housing systems on production, economics, body weight, body condition score, and bedding cultures for organic dairy cows. J Dairy Sci 102(1):706-714.</w:t>
      </w:r>
    </w:p>
    <w:p w14:paraId="56EC0B98" w14:textId="77777777" w:rsidR="00645335" w:rsidRPr="00645335" w:rsidRDefault="00645335" w:rsidP="00645335">
      <w:pPr>
        <w:pStyle w:val="EndNoteBibliography"/>
        <w:spacing w:after="240"/>
      </w:pPr>
      <w:r w:rsidRPr="00645335">
        <w:lastRenderedPageBreak/>
        <w:t>Hogan, J. and K. L. Smith. 2012. Managing environmental mastitis. Vet Clin North Am Food Anim Pract 28(2):217-224.</w:t>
      </w:r>
    </w:p>
    <w:p w14:paraId="56792D52" w14:textId="77777777" w:rsidR="00645335" w:rsidRPr="00645335" w:rsidRDefault="00645335" w:rsidP="00645335">
      <w:pPr>
        <w:pStyle w:val="EndNoteBibliography"/>
        <w:spacing w:after="240"/>
      </w:pPr>
      <w:r w:rsidRPr="00645335">
        <w:t>Hogan, J. S. and K. L. Smith. 1997. Bacteria counts in sawdust bedding. J Dairy Sci 80(8):1600-1605.</w:t>
      </w:r>
    </w:p>
    <w:p w14:paraId="2782A169" w14:textId="77777777" w:rsidR="00645335" w:rsidRPr="00645335" w:rsidRDefault="00645335" w:rsidP="00645335">
      <w:pPr>
        <w:pStyle w:val="EndNoteBibliography"/>
        <w:spacing w:after="240"/>
      </w:pPr>
      <w:r w:rsidRPr="00645335">
        <w:t>Hogan, J. S., K. L. Smith, K. H. Hoblet, D. A. Todhunter, P. S. Schoenberger, W. D. Hueston, D. E. Pritchard, G. L. Bowman, L. E. Heider, B. L. Brockett, and H. R. Conrad. 1989. Bacterial Counts in Bedding Materials Used on Nine Commercial Dairies. J. Dairy Sci. 72(1):250-258.</w:t>
      </w:r>
    </w:p>
    <w:p w14:paraId="43185928" w14:textId="77777777" w:rsidR="00645335" w:rsidRPr="00645335" w:rsidRDefault="00645335" w:rsidP="00645335">
      <w:pPr>
        <w:pStyle w:val="EndNoteBibliography"/>
        <w:spacing w:after="240"/>
      </w:pPr>
      <w:r w:rsidRPr="00645335">
        <w:t>Hogan, J. S., D. G. White, and J. W. Pankey. 1987. Effects of teat dipping on intramammary infections by staphylococci other than Staphylococcus aureus. J Dairy Sci 70(4):873-879.</w:t>
      </w:r>
    </w:p>
    <w:p w14:paraId="52DC8237" w14:textId="77777777" w:rsidR="00645335" w:rsidRPr="00645335" w:rsidRDefault="00645335" w:rsidP="00645335">
      <w:pPr>
        <w:pStyle w:val="EndNoteBibliography"/>
        <w:spacing w:after="240"/>
      </w:pPr>
      <w:r w:rsidRPr="00645335">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0189036B" w14:textId="77777777" w:rsidR="00645335" w:rsidRPr="00645335" w:rsidRDefault="00645335" w:rsidP="00645335">
      <w:pPr>
        <w:pStyle w:val="EndNoteBibliography"/>
        <w:spacing w:after="240"/>
      </w:pPr>
      <w:r w:rsidRPr="00645335">
        <w:t>Janni, K., M. Endres, J. Reneau, and W. Schoper. 2007. Compost Dairy Barn Layout and Management Recommendations. Applied Engineering in Agriculture 23(1):97-102.</w:t>
      </w:r>
    </w:p>
    <w:p w14:paraId="4F14E7D6" w14:textId="77777777" w:rsidR="00645335" w:rsidRPr="00645335" w:rsidRDefault="00645335" w:rsidP="00645335">
      <w:pPr>
        <w:pStyle w:val="EndNoteBibliography"/>
        <w:spacing w:after="240"/>
      </w:pPr>
      <w:r w:rsidRPr="00645335">
        <w:t>Jayarao, B. M., S. R. Pillai, A. A. Sawant, D. R. Wolfgang, and N. V. Hegde. 2004. Guidelines for monitoring bulk tank milk somatic cell and bacterial counts. J Dairy Sci 87(10):3561-3573.</w:t>
      </w:r>
    </w:p>
    <w:p w14:paraId="19D0D387" w14:textId="77777777" w:rsidR="00645335" w:rsidRPr="00645335" w:rsidRDefault="00645335" w:rsidP="00645335">
      <w:pPr>
        <w:pStyle w:val="EndNoteBibliography"/>
        <w:spacing w:after="240"/>
      </w:pPr>
      <w:r w:rsidRPr="00645335">
        <w:t>Jayarao, B. M. and D. R. Wolfgang. 2003. Bulk-tank milk analysis. A useful tool for improving milk quality and herd udder health. Vet Clin North Am Food Anim Pract 19(1):75-92, vi.</w:t>
      </w:r>
    </w:p>
    <w:p w14:paraId="28C7D550" w14:textId="77777777" w:rsidR="00645335" w:rsidRPr="00645335" w:rsidRDefault="00645335" w:rsidP="00645335">
      <w:pPr>
        <w:pStyle w:val="EndNoteBibliography"/>
        <w:spacing w:after="240"/>
      </w:pPr>
      <w:r w:rsidRPr="00645335">
        <w:t>Klaas, I. C. and R. N. Zadoks. 2018. An update on environmental mastitis: Challenging perceptions. Transbound Emerg Dis 65 Suppl 1:166-185.</w:t>
      </w:r>
    </w:p>
    <w:p w14:paraId="1A0F56E1" w14:textId="47325AA9" w:rsidR="00645335" w:rsidRPr="00645335" w:rsidRDefault="00645335" w:rsidP="00645335">
      <w:pPr>
        <w:pStyle w:val="EndNoteBibliography"/>
        <w:spacing w:after="240"/>
      </w:pPr>
      <w:r w:rsidRPr="00645335">
        <w:t xml:space="preserve">KoboCollect: Simple, Robust and Powerful Tools for Data Collection. 2019 </w:t>
      </w:r>
      <w:hyperlink r:id="rId13" w:history="1">
        <w:r w:rsidRPr="00645335">
          <w:rPr>
            <w:rStyle w:val="Hyperlink"/>
          </w:rPr>
          <w:t>http://www.kobotoolbox.org</w:t>
        </w:r>
      </w:hyperlink>
      <w:r w:rsidRPr="00645335">
        <w:t>.</w:t>
      </w:r>
    </w:p>
    <w:p w14:paraId="082EF73D" w14:textId="77777777" w:rsidR="00645335" w:rsidRPr="00645335" w:rsidRDefault="00645335" w:rsidP="00645335">
      <w:pPr>
        <w:pStyle w:val="EndNoteBibliography"/>
        <w:spacing w:after="240"/>
      </w:pPr>
      <w:r w:rsidRPr="00645335">
        <w:t>Leso, L., M. Barbari, M. A. Lopes, F. A. Damasceno, P. Galama, J. L. Taraba, and A. Kuipers. 2020. Invited review: Compost-bedded pack barns for dairy cows. J Dairy Sci 103(2):1072-1099.</w:t>
      </w:r>
    </w:p>
    <w:p w14:paraId="235EE0AA" w14:textId="77777777" w:rsidR="00645335" w:rsidRPr="00645335" w:rsidRDefault="00645335" w:rsidP="00645335">
      <w:pPr>
        <w:pStyle w:val="EndNoteBibliography"/>
        <w:spacing w:after="240"/>
      </w:pPr>
      <w:r w:rsidRPr="00645335">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124B7601" w14:textId="77777777" w:rsidR="00645335" w:rsidRPr="00645335" w:rsidRDefault="00645335" w:rsidP="00645335">
      <w:pPr>
        <w:pStyle w:val="EndNoteBibliography"/>
        <w:spacing w:after="240"/>
      </w:pPr>
      <w:r w:rsidRPr="00645335">
        <w:t>Lobeck, K. M., M. I. Endres, E. M. Shane, S. M. Godden, and J. Fetrow. 2011. Animal welfare in cross-ventilated, compost-bedded pack, and naturally ventilated dairy barns in the upper Midwest. J Dairy Sci 94(11):5469-5479.</w:t>
      </w:r>
    </w:p>
    <w:p w14:paraId="79901FB5" w14:textId="77777777" w:rsidR="00645335" w:rsidRPr="00645335" w:rsidRDefault="00645335" w:rsidP="00645335">
      <w:pPr>
        <w:pStyle w:val="EndNoteBibliography"/>
        <w:spacing w:after="240"/>
      </w:pPr>
      <w:r w:rsidRPr="00645335">
        <w:lastRenderedPageBreak/>
        <w:t>McPherson, S. E. and E. Vasseur. 2020. Graduate Student Literature Review: The effects of bedding, stall length, and manger wall height on common outcome measures of dairy cow welfare in stall-based housing systems. J Dairy Sci 103(11):10940-10950.</w:t>
      </w:r>
    </w:p>
    <w:p w14:paraId="65423B94" w14:textId="77777777" w:rsidR="00645335" w:rsidRPr="00645335" w:rsidRDefault="00645335" w:rsidP="00645335">
      <w:pPr>
        <w:pStyle w:val="EndNoteBibliography"/>
        <w:spacing w:after="240"/>
      </w:pPr>
      <w:r w:rsidRPr="00645335">
        <w:t>Neave, F. K., F. H. Dodd, and R. G. Kingwill. 1966. A method of controlling udder disease. Vet Rec 78(15):521-523.</w:t>
      </w:r>
    </w:p>
    <w:p w14:paraId="33B12728" w14:textId="77777777" w:rsidR="00645335" w:rsidRPr="00645335" w:rsidRDefault="00645335" w:rsidP="00645335">
      <w:pPr>
        <w:pStyle w:val="EndNoteBibliography"/>
        <w:spacing w:after="240"/>
      </w:pPr>
      <w:r w:rsidRPr="00645335">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2C950C3F" w14:textId="77777777" w:rsidR="00645335" w:rsidRPr="00645335" w:rsidRDefault="00645335" w:rsidP="00645335">
      <w:pPr>
        <w:pStyle w:val="EndNoteBibliography"/>
        <w:spacing w:after="240"/>
      </w:pPr>
      <w:r w:rsidRPr="00645335">
        <w:t>Pankey, J. W., R. L. Boddie, and S. C. Nickerson. 1985. Efficacy evaluation of two new teat dip formulations under experimental challenge. J Dairy Sci 68(2):462-465.</w:t>
      </w:r>
    </w:p>
    <w:p w14:paraId="40707B9F" w14:textId="77777777" w:rsidR="00645335" w:rsidRPr="00645335" w:rsidRDefault="00645335" w:rsidP="00645335">
      <w:pPr>
        <w:pStyle w:val="EndNoteBibliography"/>
        <w:spacing w:after="240"/>
      </w:pPr>
      <w:r w:rsidRPr="00645335">
        <w:t>Pankey, J. W., E. E. Wildman, P. A. Drechsler, and J. S. Hogan. 1987. Field trial evaluation of premilking teat disinfection. J Dairy Sci 70(4):867-872.</w:t>
      </w:r>
    </w:p>
    <w:p w14:paraId="52C8A4A9" w14:textId="77777777" w:rsidR="00645335" w:rsidRPr="00645335" w:rsidRDefault="00645335" w:rsidP="00645335">
      <w:pPr>
        <w:pStyle w:val="EndNoteBibliography"/>
        <w:spacing w:after="240"/>
      </w:pPr>
      <w:r w:rsidRPr="00645335">
        <w:t>Patel, K., S. M. Godden, E. Royster, B. A. Crooker, J. Timmerman, and L. Fox. 2019. Relationships among bedding materials, bedding bacteria counts, udder hygiene, milk quality, and udder health in US dairy herds. J. Dairy Sci. 102(11):10213-10234.</w:t>
      </w:r>
    </w:p>
    <w:p w14:paraId="5933B066" w14:textId="77777777" w:rsidR="00645335" w:rsidRPr="00645335" w:rsidRDefault="00645335" w:rsidP="00645335">
      <w:pPr>
        <w:pStyle w:val="EndNoteBibliography"/>
        <w:spacing w:after="240"/>
      </w:pPr>
      <w:r w:rsidRPr="00645335">
        <w:t>Peeler, E. J., M. J. Green, J. L. Fitzpatrick, K. L. Morgan, and L. E. Green. 2000. Risk Factors Associated with Clinical Mastitis in Low Somatic Cell Count British Dairy Herds. J. Dairy Sci. 83(11):2464-2472.</w:t>
      </w:r>
    </w:p>
    <w:p w14:paraId="7C791318" w14:textId="77777777" w:rsidR="00645335" w:rsidRPr="00645335" w:rsidRDefault="00645335" w:rsidP="00645335">
      <w:pPr>
        <w:pStyle w:val="EndNoteBibliography"/>
        <w:spacing w:after="240"/>
      </w:pPr>
      <w:r w:rsidRPr="00645335">
        <w:t>Piessens, V., E. Van Coillie, B. Verbist, K. Supre, G. Braem, A. Van Nuffel, L. De Vuyst, M. Heyndrickx, and S. De Vliegher. 2011. Distribution of coagulase-negative Staphylococcus species from milk and environment of dairy cows differs between herds. J Dairy Sci 94(6):2933-2944.</w:t>
      </w:r>
    </w:p>
    <w:p w14:paraId="748C1918" w14:textId="77777777" w:rsidR="00645335" w:rsidRPr="00645335" w:rsidRDefault="00645335" w:rsidP="00645335">
      <w:pPr>
        <w:pStyle w:val="EndNoteBibliography"/>
        <w:spacing w:after="240"/>
      </w:pPr>
      <w:r w:rsidRPr="00645335">
        <w:t>Pol, M. and P. L. Ruegg. 2007. Relationship between antimicrobial drug usage and antimicrobial susceptibility of gram-positive mastitis pathogens. J Dairy Sci 90(1):262-273.</w:t>
      </w:r>
    </w:p>
    <w:p w14:paraId="2D73EA50" w14:textId="77777777" w:rsidR="00645335" w:rsidRPr="00645335" w:rsidRDefault="00645335" w:rsidP="00645335">
      <w:pPr>
        <w:pStyle w:val="EndNoteBibliography"/>
        <w:spacing w:after="240"/>
      </w:pPr>
      <w:r w:rsidRPr="00645335">
        <w:t>Quirk, T., L. K. Fox, D. D. Hancock, J. Capper, J. Wenz, and J. Park. 2012. Intramammary infections and teat canal colonization with coagulase-negative staphylococci after postmilking teat disinfection: species-specific responses. J Dairy Sci 95(4):1906-1912.</w:t>
      </w:r>
    </w:p>
    <w:p w14:paraId="7B92F509" w14:textId="77777777" w:rsidR="00645335" w:rsidRPr="00645335" w:rsidRDefault="00645335" w:rsidP="00645335">
      <w:pPr>
        <w:pStyle w:val="EndNoteBibliography"/>
        <w:spacing w:after="240"/>
      </w:pPr>
      <w:r w:rsidRPr="00645335">
        <w:t>R Development Core Team. 2023. R: A Language and Environment for Statistical Computing. R Foundation for Statistical Computing, Vienna, Austria.</w:t>
      </w:r>
    </w:p>
    <w:p w14:paraId="4545B5C8" w14:textId="77777777" w:rsidR="00645335" w:rsidRPr="00645335" w:rsidRDefault="00645335" w:rsidP="00645335">
      <w:pPr>
        <w:pStyle w:val="EndNoteBibliography"/>
        <w:spacing w:after="240"/>
      </w:pPr>
      <w:r w:rsidRPr="00645335">
        <w:t>Reneau, J. K., A. J. Seykora, B. J. Heins, M. I. Endres, R. J. Farnsworth, and R. F. Bey. 2005. Association between hygiene scores and somatic cell scores in dairy cattle. J Am Vet Med Assoc 227(8):1297-1301.</w:t>
      </w:r>
    </w:p>
    <w:p w14:paraId="127DFDA3" w14:textId="12B6E943" w:rsidR="00645335" w:rsidRPr="00645335" w:rsidRDefault="00645335" w:rsidP="00645335">
      <w:pPr>
        <w:pStyle w:val="EndNoteBibliography"/>
        <w:spacing w:after="240"/>
      </w:pPr>
      <w:r w:rsidRPr="00645335">
        <w:t xml:space="preserve">Rinehart, L. and A. Baier. 2011. U.S. Department of Agriculture; National Center for Appropriate Technology (NCAT), National Organic Program. Pasture for Organic Ruminant </w:t>
      </w:r>
      <w:r w:rsidRPr="00645335">
        <w:lastRenderedPageBreak/>
        <w:t xml:space="preserve">Livestock: Understanding and Implementing the National Organic Program (NOP) Pasture Rule. Accessed Oct. 30, 2023. </w:t>
      </w:r>
      <w:hyperlink r:id="rId14" w:history="1">
        <w:r w:rsidRPr="00645335">
          <w:rPr>
            <w:rStyle w:val="Hyperlink"/>
          </w:rPr>
          <w:t>https://www.ams.usda.gov/sites/default/files/media/NOP-UnderstandingOrganicPastureRule.pdf</w:t>
        </w:r>
      </w:hyperlink>
      <w:r w:rsidRPr="00645335">
        <w:t>.</w:t>
      </w:r>
    </w:p>
    <w:p w14:paraId="07CCBE8B" w14:textId="77777777" w:rsidR="00645335" w:rsidRPr="00645335" w:rsidRDefault="00645335" w:rsidP="00645335">
      <w:pPr>
        <w:pStyle w:val="EndNoteBibliography"/>
        <w:spacing w:after="240"/>
      </w:pPr>
      <w:r w:rsidRPr="00645335">
        <w:t>Robles, I., D. F. Kelton, H. W. Barkema, G. P. Keefe, J. P. Roy, M. A. G. von Keyserlingk, and T. J. DeVries. 2020. Bacterial concentrations in bedding and their association with dairy cow hygiene and milk quality. Animal 14(5):1052-1066.</w:t>
      </w:r>
    </w:p>
    <w:p w14:paraId="7AD036DC" w14:textId="77777777" w:rsidR="00645335" w:rsidRPr="00645335" w:rsidRDefault="00645335" w:rsidP="00645335">
      <w:pPr>
        <w:pStyle w:val="EndNoteBibliography"/>
        <w:spacing w:after="240"/>
      </w:pPr>
      <w:r w:rsidRPr="00645335">
        <w:t>Rowbotham, R. F. and P. L. Ruegg. 2016. Bacterial counts on teat skin and in new sand, recycled sand, and recycled manure solids used as bedding in freestalls. J Dairy Sci 99(8):6594-6608.</w:t>
      </w:r>
    </w:p>
    <w:p w14:paraId="2ADEE8E7" w14:textId="77777777" w:rsidR="00645335" w:rsidRPr="00645335" w:rsidRDefault="00645335" w:rsidP="00645335">
      <w:pPr>
        <w:pStyle w:val="EndNoteBibliography"/>
        <w:spacing w:after="240"/>
      </w:pPr>
      <w:r w:rsidRPr="00645335">
        <w:t>Ruegg, P. L. 2009. Management of mastitis on organic and conventional dairy farms. J Anim Sci 87(13 Suppl):43-55.</w:t>
      </w:r>
    </w:p>
    <w:p w14:paraId="3A80A308" w14:textId="333A6CF4" w:rsidR="00645335" w:rsidRPr="00645335" w:rsidRDefault="00645335" w:rsidP="00645335">
      <w:pPr>
        <w:pStyle w:val="EndNoteBibliography"/>
        <w:spacing w:after="240"/>
      </w:pPr>
      <w:r w:rsidRPr="00645335">
        <w:t xml:space="preserve">Rushmann, R. University of Wisconsin-Madison; Division of Extension: Agriculture Water Quality. Managing manure to reduce negative water quality impacts: Composting on Wisconsin farms. Accessed Aug. 1, 2023. </w:t>
      </w:r>
      <w:hyperlink r:id="rId15" w:history="1">
        <w:r w:rsidRPr="00645335">
          <w:rPr>
            <w:rStyle w:val="Hyperlink"/>
          </w:rPr>
          <w:t>https://agwater.extension.wisc.edu/articles/managing-manure-to-reduce-negative-water-quality-impacts-composting-on-wisconsin-farms/</w:t>
        </w:r>
      </w:hyperlink>
      <w:r w:rsidRPr="00645335">
        <w:t>.</w:t>
      </w:r>
    </w:p>
    <w:p w14:paraId="52DCB417" w14:textId="77777777" w:rsidR="00645335" w:rsidRPr="00645335" w:rsidRDefault="00645335" w:rsidP="00645335">
      <w:pPr>
        <w:pStyle w:val="EndNoteBibliography"/>
        <w:spacing w:after="240"/>
      </w:pPr>
      <w:r w:rsidRPr="00645335">
        <w:t>Ruud, L. E., K. E. Bøe, and O. Osterås. 2010. Associations of soft flooring materials in free stalls with milk yield, clinical mastitis, teat lesions, and removal of dairy cows. J Dairy Sci 93(4):1578-1586.</w:t>
      </w:r>
    </w:p>
    <w:p w14:paraId="26922A0E" w14:textId="77777777" w:rsidR="00645335" w:rsidRPr="00645335" w:rsidRDefault="00645335" w:rsidP="00645335">
      <w:pPr>
        <w:pStyle w:val="EndNoteBibliography"/>
        <w:spacing w:after="240"/>
      </w:pPr>
      <w:r w:rsidRPr="00645335">
        <w:t>Sant'anna, A. C. and M. J. Paranhos da Costa. 2011. The relationship between dairy cow hygiene and somatic cell count in milk. J Dairy Sci 94(8):3835-3844.</w:t>
      </w:r>
    </w:p>
    <w:p w14:paraId="1BB13943" w14:textId="77777777" w:rsidR="00645335" w:rsidRPr="00645335" w:rsidRDefault="00645335" w:rsidP="00645335">
      <w:pPr>
        <w:pStyle w:val="EndNoteBibliography"/>
        <w:spacing w:after="240"/>
      </w:pPr>
      <w:r w:rsidRPr="00645335">
        <w:t>Schreiner, D. A. and P. L. Ruegg. 2002. Effects of tail docking on milk quality and cow cleanliness. J Dairy Sci 85(10):2503-2511.</w:t>
      </w:r>
    </w:p>
    <w:p w14:paraId="3C06F590" w14:textId="77777777" w:rsidR="00645335" w:rsidRPr="00645335" w:rsidRDefault="00645335" w:rsidP="00645335">
      <w:pPr>
        <w:pStyle w:val="EndNoteBibliography"/>
        <w:spacing w:after="240"/>
      </w:pPr>
      <w:r w:rsidRPr="00645335">
        <w:t>Schreiner, D. A. and P. L. Ruegg. 2003. Relationship between udder and leg hygiene scores and subclinical mastitis. J Dairy Sci 86(11):3460-3465.</w:t>
      </w:r>
    </w:p>
    <w:p w14:paraId="23DDEA38" w14:textId="77777777" w:rsidR="00645335" w:rsidRPr="00645335" w:rsidRDefault="00645335" w:rsidP="00645335">
      <w:pPr>
        <w:pStyle w:val="EndNoteBibliography"/>
        <w:spacing w:after="240"/>
      </w:pPr>
      <w:r w:rsidRPr="00645335">
        <w:t>Schukken, Y. H., F. J. Grommers, J. A. Smit, D. Vandegeer, and A. Brand. 1989. Effect of freezing on bacteriologic culturing of mastitis milk samples. J Dairy Sci 72(7):1900-1906.</w:t>
      </w:r>
    </w:p>
    <w:p w14:paraId="6D84B774" w14:textId="77777777" w:rsidR="00645335" w:rsidRPr="00645335" w:rsidRDefault="00645335" w:rsidP="00645335">
      <w:pPr>
        <w:pStyle w:val="EndNoteBibliography"/>
        <w:spacing w:after="240"/>
      </w:pPr>
      <w:r w:rsidRPr="00645335">
        <w:t>Schukken, Y. H., D. J. Wilson, F. Welcome, L. Garrison-Tikofsky, and R. N. Gonzalez. 2003. Monitoring udder health and milk quality using somatic cell counts. Vet Res 34(5):579-596.</w:t>
      </w:r>
    </w:p>
    <w:p w14:paraId="1BF71F59" w14:textId="77777777" w:rsidR="00645335" w:rsidRPr="00645335" w:rsidRDefault="00645335" w:rsidP="00645335">
      <w:pPr>
        <w:pStyle w:val="EndNoteBibliography"/>
        <w:spacing w:after="240"/>
      </w:pPr>
      <w:r w:rsidRPr="00645335">
        <w:t>Shane, E., M. Endres, and K. Janni. 2010. Alternative Bedding Materials for Compost Bedded Pack Barns in Minnesota: A Descriptive Study. Applied Engineering in Agriculture 26:465-473.</w:t>
      </w:r>
    </w:p>
    <w:p w14:paraId="2A82973F" w14:textId="77777777" w:rsidR="00645335" w:rsidRPr="00645335" w:rsidRDefault="00645335" w:rsidP="00645335">
      <w:pPr>
        <w:pStyle w:val="EndNoteBibliography"/>
        <w:spacing w:after="240"/>
      </w:pPr>
      <w:r w:rsidRPr="00645335">
        <w:t>Stiglbauer, K. E., K. M. Cicconi-Hogan, R. Richert, Y. H. Schukken, P. L. Ruegg, and M. Gamroth. 2013. Assessment of herd management on organic and conventional dairy farms in the United States. J. Dairy Sci. 96(2):1290-1300.</w:t>
      </w:r>
    </w:p>
    <w:p w14:paraId="30F6E823" w14:textId="77777777" w:rsidR="00645335" w:rsidRPr="00645335" w:rsidRDefault="00645335" w:rsidP="00645335">
      <w:pPr>
        <w:pStyle w:val="EndNoteBibliography"/>
        <w:spacing w:after="240"/>
      </w:pPr>
      <w:r w:rsidRPr="00645335">
        <w:t>Tucker, C. B., D. Weary, M. Keyserlingk, and K. Beauchemin. 2009. Cow comfort in tie-stalls: Increased depth of shavings or straw bedding increases lying time. J. Dairy Sci. 92:2684-2690.</w:t>
      </w:r>
    </w:p>
    <w:p w14:paraId="15D1DC54" w14:textId="77777777" w:rsidR="00645335" w:rsidRPr="00645335" w:rsidRDefault="00645335" w:rsidP="00645335">
      <w:pPr>
        <w:pStyle w:val="EndNoteBibliography"/>
        <w:spacing w:after="240"/>
      </w:pPr>
      <w:r w:rsidRPr="00645335">
        <w:lastRenderedPageBreak/>
        <w:t>Tucker, C. B. and D. M. Weary. 2004. Bedding on geotextile mattresses: how much is needed to improve cow comfort? J Dairy Sci 87(9):2889-2895.</w:t>
      </w:r>
    </w:p>
    <w:p w14:paraId="53186DFE" w14:textId="413A082D" w:rsidR="00645335" w:rsidRPr="00645335" w:rsidRDefault="00645335" w:rsidP="00645335">
      <w:pPr>
        <w:pStyle w:val="EndNoteBibliography"/>
        <w:spacing w:after="240"/>
      </w:pPr>
      <w:r w:rsidRPr="00645335">
        <w:t xml:space="preserve">USDA. 2022. Certified Organic Survey, 2021 Summary. Accessed Nov. 10, 2023. </w:t>
      </w:r>
      <w:hyperlink r:id="rId16" w:history="1">
        <w:r w:rsidRPr="00645335">
          <w:rPr>
            <w:rStyle w:val="Hyperlink"/>
          </w:rPr>
          <w:t>https://downloads.usda.library.cornell.edu/usda-esmis/files/zg64tk92g/2z10z137s/bn99bh97r/cenorg22.pdf</w:t>
        </w:r>
      </w:hyperlink>
      <w:r w:rsidRPr="00645335">
        <w:t>.</w:t>
      </w:r>
    </w:p>
    <w:p w14:paraId="23E1AD7F" w14:textId="77777777" w:rsidR="00645335" w:rsidRPr="00645335" w:rsidRDefault="00645335" w:rsidP="00645335">
      <w:pPr>
        <w:pStyle w:val="EndNoteBibliography"/>
        <w:spacing w:after="240"/>
      </w:pPr>
      <w:r w:rsidRPr="00645335">
        <w:t>Wolfe, T., E. Vasseur, T. J. DeVries, and R. Bergeron. 2018. Effects of alternative deep bedding options on dairy cow preference, lying behavior, cleanliness, and teat end contamination. J Dairy Sci 101(1):530-536.</w:t>
      </w:r>
    </w:p>
    <w:p w14:paraId="47768236" w14:textId="77777777" w:rsidR="00645335" w:rsidRPr="00645335" w:rsidRDefault="00645335" w:rsidP="00645335">
      <w:pPr>
        <w:pStyle w:val="EndNoteBibliography"/>
        <w:spacing w:after="240"/>
      </w:pPr>
      <w:r w:rsidRPr="00645335">
        <w:t>Wuytack, A., A. De Visscher, S. Piepers, F. Haesebrouck, and S. De Vliegher. 2020. Fecal non-aureus Staphylococci are a potential cause of bovine intramammary infection. Vet Res 51(1):32.</w:t>
      </w:r>
    </w:p>
    <w:p w14:paraId="2FC5F8FF" w14:textId="77777777" w:rsidR="00645335" w:rsidRPr="00645335" w:rsidRDefault="00645335" w:rsidP="00645335">
      <w:pPr>
        <w:pStyle w:val="EndNoteBibliography"/>
        <w:spacing w:after="240"/>
      </w:pPr>
      <w:r w:rsidRPr="00645335">
        <w:t>Zadoks, R. N., L. L. Tikofsky, and K. J. Boor. 2005. Ribotyping of Streptococcus uberis from a dairy's environment, bovine feces and milk. Veterinary Microbiology 109(3):257-265.</w:t>
      </w:r>
    </w:p>
    <w:p w14:paraId="371476F2" w14:textId="77777777" w:rsidR="00645335" w:rsidRPr="00645335" w:rsidRDefault="00645335" w:rsidP="00645335">
      <w:pPr>
        <w:pStyle w:val="EndNoteBibliography"/>
      </w:pPr>
      <w:r w:rsidRPr="00645335">
        <w:t>Zdanowicz, M., J. A. Shelford, C. B. Tucker, D. M. Weary, and M. A. G. von Keyserlingk. 2004. Bacterial Populations on Teat Ends of Dairy Cows Housed in Free Stalls and Bedded with Either Sand or Sawdust. J. Dairy Sci. 87(6):1694-1701.</w:t>
      </w:r>
    </w:p>
    <w:p w14:paraId="57FB8C95" w14:textId="43F55D98" w:rsidR="00262957" w:rsidRPr="006E592D" w:rsidRDefault="00262957" w:rsidP="00262957">
      <w:pPr>
        <w:spacing w:before="240"/>
        <w:rPr>
          <w:rFonts w:ascii="Times New Roman" w:hAnsi="Times New Roman" w:cs="Times New Roman"/>
          <w:b/>
          <w:bCs/>
          <w:sz w:val="24"/>
          <w:szCs w:val="24"/>
        </w:rPr>
      </w:pPr>
      <w:r w:rsidRPr="00A05ED9">
        <w:rPr>
          <w:rFonts w:ascii="Times New Roman" w:hAnsi="Times New Roman" w:cs="Times New Roman"/>
          <w:b/>
          <w:bCs/>
          <w:sz w:val="24"/>
          <w:szCs w:val="24"/>
        </w:rPr>
        <w:fldChar w:fldCharType="end"/>
      </w:r>
    </w:p>
    <w:p w14:paraId="368FE9FF" w14:textId="77777777" w:rsidR="00EF4F15" w:rsidDel="00E45342" w:rsidRDefault="00EF4F15" w:rsidP="00EF0AED">
      <w:pPr>
        <w:spacing w:line="480" w:lineRule="auto"/>
        <w:rPr>
          <w:del w:id="503" w:author="Caitlin Jeffrey" w:date="2023-11-06T18:23:00Z"/>
          <w:rFonts w:ascii="Times New Roman" w:hAnsi="Times New Roman" w:cs="Times New Roman"/>
          <w:sz w:val="24"/>
          <w:szCs w:val="24"/>
        </w:rPr>
      </w:pPr>
    </w:p>
    <w:p w14:paraId="0329F60E" w14:textId="77777777" w:rsidR="00E45342" w:rsidRDefault="00E45342" w:rsidP="00262957">
      <w:pPr>
        <w:spacing w:after="0" w:line="480" w:lineRule="auto"/>
        <w:rPr>
          <w:ins w:id="504" w:author="Caitlin Jeffrey" w:date="2023-11-06T18:48:00Z"/>
          <w:rFonts w:ascii="Times New Roman" w:hAnsi="Times New Roman" w:cs="Times New Roman"/>
          <w:sz w:val="24"/>
          <w:szCs w:val="24"/>
        </w:rPr>
      </w:pPr>
    </w:p>
    <w:p w14:paraId="326DDC3A" w14:textId="77777777" w:rsidR="00E45342" w:rsidRDefault="00E45342" w:rsidP="00262957">
      <w:pPr>
        <w:spacing w:after="0" w:line="480" w:lineRule="auto"/>
        <w:rPr>
          <w:ins w:id="505" w:author="Caitlin Jeffrey" w:date="2023-11-06T18:48:00Z"/>
          <w:rFonts w:ascii="Times New Roman" w:hAnsi="Times New Roman" w:cs="Times New Roman"/>
          <w:sz w:val="24"/>
          <w:szCs w:val="24"/>
        </w:rPr>
      </w:pPr>
    </w:p>
    <w:p w14:paraId="0E40B00F" w14:textId="77777777" w:rsidR="00E45342" w:rsidRDefault="00E45342" w:rsidP="00262957">
      <w:pPr>
        <w:spacing w:after="0" w:line="480" w:lineRule="auto"/>
        <w:rPr>
          <w:ins w:id="506" w:author="Caitlin Jeffrey" w:date="2023-11-06T18:48:00Z"/>
          <w:rFonts w:ascii="Times New Roman" w:hAnsi="Times New Roman" w:cs="Times New Roman"/>
          <w:sz w:val="24"/>
          <w:szCs w:val="24"/>
        </w:rPr>
      </w:pPr>
    </w:p>
    <w:p w14:paraId="6F51155F" w14:textId="77777777" w:rsidR="00E45342" w:rsidRDefault="00E45342" w:rsidP="00262957">
      <w:pPr>
        <w:spacing w:after="0" w:line="480" w:lineRule="auto"/>
        <w:rPr>
          <w:ins w:id="507" w:author="Caitlin Jeffrey" w:date="2023-11-06T18:48:00Z"/>
          <w:rFonts w:ascii="Times New Roman" w:hAnsi="Times New Roman" w:cs="Times New Roman"/>
          <w:sz w:val="24"/>
          <w:szCs w:val="24"/>
        </w:rPr>
      </w:pPr>
    </w:p>
    <w:p w14:paraId="788DA956" w14:textId="77777777" w:rsidR="00E45342" w:rsidRDefault="00E45342" w:rsidP="00262957">
      <w:pPr>
        <w:spacing w:after="0" w:line="480" w:lineRule="auto"/>
        <w:rPr>
          <w:ins w:id="508" w:author="Caitlin Jeffrey" w:date="2023-11-06T18:48:00Z"/>
          <w:rFonts w:ascii="Times New Roman" w:hAnsi="Times New Roman" w:cs="Times New Roman"/>
          <w:sz w:val="24"/>
          <w:szCs w:val="24"/>
        </w:rPr>
      </w:pPr>
    </w:p>
    <w:p w14:paraId="12D6ABE8" w14:textId="77777777" w:rsidR="00E45342" w:rsidRDefault="00E45342" w:rsidP="00262957">
      <w:pPr>
        <w:spacing w:after="0" w:line="480" w:lineRule="auto"/>
        <w:rPr>
          <w:ins w:id="509" w:author="Caitlin Jeffrey" w:date="2023-11-06T18:48:00Z"/>
          <w:rFonts w:ascii="Times New Roman" w:hAnsi="Times New Roman" w:cs="Times New Roman"/>
          <w:sz w:val="24"/>
          <w:szCs w:val="24"/>
        </w:rPr>
      </w:pPr>
    </w:p>
    <w:p w14:paraId="24A75C5A" w14:textId="77777777" w:rsidR="00E45342" w:rsidRDefault="00E45342" w:rsidP="00262957">
      <w:pPr>
        <w:spacing w:after="0" w:line="480" w:lineRule="auto"/>
        <w:rPr>
          <w:ins w:id="510" w:author="Caitlin Jeffrey" w:date="2023-11-06T18:48:00Z"/>
          <w:rFonts w:ascii="Times New Roman" w:hAnsi="Times New Roman" w:cs="Times New Roman"/>
          <w:sz w:val="24"/>
          <w:szCs w:val="24"/>
        </w:rPr>
      </w:pPr>
    </w:p>
    <w:bookmarkEnd w:id="501"/>
    <w:p w14:paraId="3D6FCE0A" w14:textId="41339094" w:rsidR="006D7503" w:rsidDel="00692D68" w:rsidRDefault="006D7503" w:rsidP="00EF0AED">
      <w:pPr>
        <w:spacing w:line="480" w:lineRule="auto"/>
        <w:rPr>
          <w:del w:id="511" w:author="Caitlin Jeffrey" w:date="2023-11-06T18:23:00Z"/>
          <w:rFonts w:ascii="Times New Roman" w:hAnsi="Times New Roman" w:cs="Times New Roman"/>
          <w:sz w:val="24"/>
          <w:szCs w:val="24"/>
        </w:rPr>
      </w:pPr>
    </w:p>
    <w:p w14:paraId="02D2DEFB" w14:textId="77777777" w:rsidR="00692D68" w:rsidRPr="006E592D" w:rsidRDefault="00692D68">
      <w:pPr>
        <w:spacing w:after="0" w:line="480" w:lineRule="auto"/>
        <w:jc w:val="both"/>
        <w:rPr>
          <w:ins w:id="512" w:author="Caitlin Jeffrey" w:date="2023-12-06T09:59:00Z"/>
          <w:rFonts w:ascii="Times New Roman" w:hAnsi="Times New Roman" w:cs="Times New Roman"/>
          <w:sz w:val="24"/>
          <w:szCs w:val="24"/>
        </w:rPr>
        <w:pPrChange w:id="513" w:author="Caitlin Jeffrey" w:date="2023-11-06T18:23:00Z">
          <w:pPr>
            <w:spacing w:after="0" w:line="480" w:lineRule="auto"/>
            <w:ind w:firstLine="720"/>
            <w:jc w:val="both"/>
          </w:pPr>
        </w:pPrChange>
      </w:pPr>
    </w:p>
    <w:p w14:paraId="1EBD8A0B" w14:textId="77777777" w:rsidR="006F68A4" w:rsidRDefault="006F68A4" w:rsidP="00EF0AED">
      <w:pPr>
        <w:spacing w:line="480" w:lineRule="auto"/>
        <w:rPr>
          <w:ins w:id="514" w:author="Caitlin Jeffrey" w:date="2023-10-20T09:32:00Z"/>
          <w:rFonts w:ascii="Times New Roman" w:hAnsi="Times New Roman" w:cs="Times New Roman"/>
          <w:b/>
          <w:bCs/>
          <w:sz w:val="24"/>
          <w:szCs w:val="24"/>
        </w:rPr>
      </w:pPr>
    </w:p>
    <w:p w14:paraId="0ECD20BA" w14:textId="403DD267" w:rsidR="00CF677B" w:rsidRDefault="00CF677B" w:rsidP="00EF0AED">
      <w:pPr>
        <w:spacing w:line="480" w:lineRule="auto"/>
        <w:rPr>
          <w:rFonts w:ascii="Times New Roman" w:hAnsi="Times New Roman" w:cs="Times New Roman"/>
          <w:b/>
          <w:bCs/>
          <w:sz w:val="24"/>
          <w:szCs w:val="24"/>
        </w:rPr>
      </w:pPr>
      <w:r w:rsidRPr="006E592D">
        <w:rPr>
          <w:rFonts w:ascii="Times New Roman" w:hAnsi="Times New Roman" w:cs="Times New Roman"/>
          <w:b/>
          <w:bCs/>
          <w:sz w:val="24"/>
          <w:szCs w:val="24"/>
        </w:rPr>
        <w:t>Tables</w:t>
      </w:r>
    </w:p>
    <w:tbl>
      <w:tblPr>
        <w:tblW w:w="9450" w:type="dxa"/>
        <w:tblLook w:val="04A0" w:firstRow="1" w:lastRow="0" w:firstColumn="1" w:lastColumn="0" w:noHBand="0" w:noVBand="1"/>
      </w:tblPr>
      <w:tblGrid>
        <w:gridCol w:w="360"/>
        <w:gridCol w:w="450"/>
        <w:gridCol w:w="4950"/>
        <w:gridCol w:w="3690"/>
      </w:tblGrid>
      <w:tr w:rsidR="003F729C" w:rsidRPr="00471AE7"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lastRenderedPageBreak/>
              <w:t>Table 1. Predictors offered to multivariable models for each of the eight different outcomes of interest along with facility type (forced)</w:t>
            </w:r>
            <w:del w:id="515" w:author="Caitlin Jeffrey" w:date="2023-12-06T09:57:00Z">
              <w:r w:rsidRPr="00471AE7" w:rsidDel="00EB69F3">
                <w:rPr>
                  <w:rFonts w:ascii="Times New Roman" w:eastAsia="Times New Roman" w:hAnsi="Times New Roman" w:cs="Times New Roman"/>
                  <w:color w:val="000000"/>
                </w:rPr>
                <w:delText>.</w:delText>
              </w:r>
            </w:del>
          </w:p>
        </w:tc>
      </w:tr>
      <w:tr w:rsidR="003F729C" w:rsidRPr="00471AE7"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Level of parameter, if categorical:</w:t>
            </w:r>
          </w:p>
        </w:tc>
      </w:tr>
      <w:tr w:rsidR="003F729C" w:rsidRPr="00471AE7"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471AE7" w:rsidRDefault="003F729C" w:rsidP="00F77BE1">
            <w:pPr>
              <w:spacing w:after="0" w:line="240" w:lineRule="auto"/>
              <w:rPr>
                <w:rFonts w:ascii="Times New Roman" w:eastAsia="Times New Roman" w:hAnsi="Times New Roman" w:cs="Times New Roman"/>
                <w:b/>
                <w:bCs/>
                <w:color w:val="000000"/>
              </w:rPr>
            </w:pPr>
            <w:r w:rsidRPr="00471AE7">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471AE7" w:rsidRDefault="003F729C" w:rsidP="00F77BE1">
            <w:pPr>
              <w:spacing w:after="0" w:line="240" w:lineRule="auto"/>
              <w:rPr>
                <w:rFonts w:ascii="Times New Roman" w:eastAsia="Times New Roman" w:hAnsi="Times New Roman" w:cs="Times New Roman"/>
              </w:rPr>
            </w:pPr>
          </w:p>
        </w:tc>
      </w:tr>
      <w:tr w:rsidR="003F729C" w:rsidRPr="00471AE7"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Bedded pack; </w:t>
            </w:r>
            <w:proofErr w:type="spellStart"/>
            <w:r w:rsidRPr="00471AE7">
              <w:rPr>
                <w:rFonts w:ascii="Times New Roman" w:eastAsia="Times New Roman" w:hAnsi="Times New Roman" w:cs="Times New Roman"/>
                <w:color w:val="000000"/>
              </w:rPr>
              <w:t>Freestall</w:t>
            </w:r>
            <w:proofErr w:type="spellEnd"/>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Tiestall</w:t>
            </w:r>
            <w:proofErr w:type="spellEnd"/>
          </w:p>
        </w:tc>
      </w:tr>
      <w:tr w:rsidR="003F729C" w:rsidRPr="00471AE7"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Holstein; Jersey/Other</w:t>
            </w:r>
          </w:p>
        </w:tc>
      </w:tr>
      <w:tr w:rsidR="003F729C" w:rsidRPr="00471AE7"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Herd size</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218ACF9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Herd size </w:t>
            </w:r>
            <w:r w:rsidR="00540A1E">
              <w:rPr>
                <w:rFonts w:ascii="Times New Roman" w:eastAsia="Times New Roman" w:hAnsi="Times New Roman" w:cs="Times New Roman"/>
                <w:color w:val="000000"/>
              </w:rPr>
              <w:t>group</w:t>
            </w:r>
            <w:r w:rsidR="00540A1E" w:rsidRPr="00471AE7">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30-55; 56-69; 70-100</w:t>
            </w:r>
          </w:p>
        </w:tc>
      </w:tr>
      <w:tr w:rsidR="003F729C" w:rsidRPr="00471AE7"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Excellent; Good; Fair/Poor</w:t>
            </w:r>
          </w:p>
        </w:tc>
      </w:tr>
      <w:tr w:rsidR="003F729C" w:rsidRPr="00471AE7"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Good; Fair</w:t>
            </w:r>
          </w:p>
        </w:tc>
      </w:tr>
      <w:tr w:rsidR="003F729C" w:rsidRPr="00471AE7"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33859"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Lying surface for cows</w:t>
            </w:r>
            <w:r>
              <w:rPr>
                <w:rFonts w:ascii="Times New Roman" w:eastAsia="Times New Roman" w:hAnsi="Times New Roman" w:cs="Times New Roman"/>
                <w:color w:val="000000"/>
                <w:vertAlign w:val="superscript"/>
              </w:rPr>
              <w:t>1</w:t>
            </w:r>
            <w:r w:rsidR="00C33859">
              <w:rPr>
                <w:rFonts w:ascii="Times New Roman" w:eastAsia="Times New Roman" w:hAnsi="Times New Roman" w:cs="Times New Roman"/>
                <w:color w:val="000000"/>
              </w:rPr>
              <w:t xml:space="preserve"> (</w:t>
            </w:r>
            <w:proofErr w:type="gramStart"/>
            <w:r w:rsidR="00C33859">
              <w:rPr>
                <w:rFonts w:ascii="Times New Roman" w:eastAsia="Times New Roman" w:hAnsi="Times New Roman" w:cs="Times New Roman"/>
                <w:color w:val="000000"/>
              </w:rPr>
              <w:t>deeply-bedded</w:t>
            </w:r>
            <w:proofErr w:type="gramEnd"/>
            <w:r w:rsidR="00C33859">
              <w:rPr>
                <w:rFonts w:ascii="Times New Roman" w:eastAsia="Times New Roman" w:hAnsi="Times New Roman" w:cs="Times New Roman"/>
                <w:color w:val="000000"/>
              </w:rPr>
              <w:t xml:space="preserve"> vs. not)</w:t>
            </w:r>
          </w:p>
        </w:tc>
        <w:tc>
          <w:tcPr>
            <w:tcW w:w="3690" w:type="dxa"/>
            <w:tcBorders>
              <w:top w:val="nil"/>
              <w:left w:val="nil"/>
              <w:bottom w:val="nil"/>
              <w:right w:val="nil"/>
            </w:tcBorders>
            <w:shd w:val="clear" w:color="auto" w:fill="auto"/>
            <w:noWrap/>
            <w:vAlign w:val="bottom"/>
          </w:tcPr>
          <w:p w14:paraId="0763F5DF"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D</w:t>
            </w:r>
            <w:r w:rsidRPr="00471AE7">
              <w:rPr>
                <w:rFonts w:ascii="Times New Roman" w:eastAsia="Times New Roman" w:hAnsi="Times New Roman" w:cs="Times New Roman"/>
                <w:color w:val="000000"/>
              </w:rPr>
              <w:t>eeply-bedded</w:t>
            </w:r>
            <w:proofErr w:type="gramEnd"/>
            <w:r w:rsidRPr="00471AE7">
              <w:rPr>
                <w:rFonts w:ascii="Times New Roman" w:eastAsia="Times New Roman" w:hAnsi="Times New Roman" w:cs="Times New Roman"/>
                <w:color w:val="000000"/>
              </w:rPr>
              <w:t xml:space="preserve"> stalls or bedded pack; Stalls with bedding on a mattress or concrete surface</w:t>
            </w:r>
          </w:p>
        </w:tc>
      </w:tr>
      <w:tr w:rsidR="003F729C" w:rsidRPr="00471AE7"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M</w:t>
            </w:r>
            <w:r w:rsidRPr="00471AE7">
              <w:rPr>
                <w:rFonts w:ascii="Times New Roman" w:eastAsia="Times New Roman" w:hAnsi="Times New Roman" w:cs="Times New Roman"/>
                <w:color w:val="000000"/>
              </w:rPr>
              <w:t>oisture-content</w:t>
            </w:r>
          </w:p>
        </w:tc>
        <w:tc>
          <w:tcPr>
            <w:tcW w:w="3690" w:type="dxa"/>
            <w:tcBorders>
              <w:top w:val="nil"/>
              <w:left w:val="nil"/>
              <w:bottom w:val="nil"/>
              <w:right w:val="nil"/>
            </w:tcBorders>
            <w:shd w:val="clear" w:color="auto" w:fill="auto"/>
            <w:noWrap/>
            <w:vAlign w:val="bottom"/>
          </w:tcPr>
          <w:p w14:paraId="4CCC727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Kiln-dried; Fresh</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raw</w:t>
            </w:r>
          </w:p>
        </w:tc>
      </w:tr>
      <w:tr w:rsidR="003F729C" w:rsidRPr="00471AE7"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Bedding amendment (</w:t>
            </w:r>
            <w:r w:rsidR="00821BE0">
              <w:rPr>
                <w:rFonts w:ascii="Times New Roman" w:eastAsia="Times New Roman" w:hAnsi="Times New Roman" w:cs="Times New Roman"/>
                <w:color w:val="000000"/>
              </w:rPr>
              <w:t>e</w:t>
            </w:r>
            <w:r w:rsidR="00821BE0" w:rsidRPr="00471AE7">
              <w:rPr>
                <w:rFonts w:ascii="Times New Roman" w:eastAsia="Times New Roman" w:hAnsi="Times New Roman" w:cs="Times New Roman"/>
                <w:color w:val="000000"/>
              </w:rPr>
              <w:t>.</w:t>
            </w:r>
            <w:r w:rsidR="00821BE0">
              <w:rPr>
                <w:rFonts w:ascii="Times New Roman" w:eastAsia="Times New Roman" w:hAnsi="Times New Roman" w:cs="Times New Roman"/>
                <w:color w:val="000000"/>
              </w:rPr>
              <w:t>g</w:t>
            </w:r>
            <w:r w:rsidR="00821BE0" w:rsidRPr="00471AE7">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 xml:space="preserve">If facility is </w:t>
            </w:r>
            <w:proofErr w:type="spellStart"/>
            <w:r w:rsidRPr="00471AE7">
              <w:rPr>
                <w:rFonts w:ascii="Times New Roman" w:eastAsia="Times New Roman" w:hAnsi="Times New Roman" w:cs="Times New Roman"/>
                <w:i/>
                <w:iCs/>
                <w:color w:val="000000"/>
              </w:rPr>
              <w:t>freestall</w:t>
            </w:r>
            <w:proofErr w:type="spellEnd"/>
            <w:r w:rsidRPr="00471AE7">
              <w:rPr>
                <w:rFonts w:ascii="Times New Roman" w:eastAsia="Times New Roman" w:hAnsi="Times New Roman" w:cs="Times New Roman"/>
                <w:i/>
                <w:iCs/>
                <w:color w:val="000000"/>
              </w:rPr>
              <w:t xml:space="preserve"> or </w:t>
            </w:r>
            <w:proofErr w:type="spellStart"/>
            <w:r w:rsidRPr="00471AE7">
              <w:rPr>
                <w:rFonts w:ascii="Times New Roman" w:eastAsia="Times New Roman" w:hAnsi="Times New Roman" w:cs="Times New Roman"/>
                <w:i/>
                <w:iCs/>
                <w:color w:val="000000"/>
              </w:rPr>
              <w:t>tiestall</w:t>
            </w:r>
            <w:proofErr w:type="spellEnd"/>
            <w:r w:rsidRPr="00471AE7">
              <w:rPr>
                <w:rFonts w:ascii="Times New Roman" w:eastAsia="Times New Roman" w:hAnsi="Times New Roman" w:cs="Times New Roman"/>
                <w:i/>
                <w:iCs/>
                <w:color w:val="000000"/>
              </w:rPr>
              <w:t>:</w:t>
            </w:r>
          </w:p>
        </w:tc>
        <w:tc>
          <w:tcPr>
            <w:tcW w:w="3690" w:type="dxa"/>
            <w:tcBorders>
              <w:top w:val="nil"/>
              <w:left w:val="nil"/>
              <w:bottom w:val="nil"/>
              <w:right w:val="nil"/>
            </w:tcBorders>
            <w:shd w:val="clear" w:color="auto" w:fill="auto"/>
            <w:vAlign w:val="bottom"/>
          </w:tcPr>
          <w:p w14:paraId="1281CBB8"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471AE7"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471AE7"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scraping stalls (times per week)</w:t>
            </w:r>
          </w:p>
        </w:tc>
        <w:tc>
          <w:tcPr>
            <w:tcW w:w="3690" w:type="dxa"/>
            <w:tcBorders>
              <w:top w:val="nil"/>
              <w:left w:val="nil"/>
              <w:bottom w:val="nil"/>
              <w:right w:val="nil"/>
            </w:tcBorders>
            <w:shd w:val="clear" w:color="auto" w:fill="auto"/>
            <w:vAlign w:val="bottom"/>
          </w:tcPr>
          <w:p w14:paraId="01AF3DD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471AE7" w:rsidRDefault="001F4DDF" w:rsidP="00F77BE1">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690" w:type="dxa"/>
            <w:tcBorders>
              <w:top w:val="nil"/>
              <w:left w:val="nil"/>
              <w:bottom w:val="nil"/>
              <w:right w:val="nil"/>
            </w:tcBorders>
            <w:shd w:val="clear" w:color="auto" w:fill="auto"/>
            <w:noWrap/>
            <w:vAlign w:val="bottom"/>
          </w:tcPr>
          <w:p w14:paraId="087C7D47"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471AE7" w:rsidRDefault="003F729C" w:rsidP="00F77B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K</w:t>
            </w:r>
            <w:r w:rsidRPr="00471AE7">
              <w:rPr>
                <w:rFonts w:ascii="Times New Roman" w:eastAsia="Times New Roman" w:hAnsi="Times New Roman" w:cs="Times New Roman"/>
                <w:color w:val="000000"/>
              </w:rPr>
              <w:t>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Always;</w:t>
            </w:r>
            <w:proofErr w:type="gramEnd"/>
            <w:r w:rsidRPr="00471AE7">
              <w:rPr>
                <w:rFonts w:ascii="Times New Roman" w:eastAsia="Times New Roman" w:hAnsi="Times New Roman" w:cs="Times New Roman"/>
                <w:color w:val="000000"/>
              </w:rPr>
              <w:t xml:space="preserve"> Sometimes/Temp</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Never</w:t>
            </w:r>
          </w:p>
        </w:tc>
      </w:tr>
      <w:tr w:rsidR="003F729C" w:rsidRPr="00471AE7"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Routinely culture </w:t>
            </w:r>
            <w:proofErr w:type="spellStart"/>
            <w:r w:rsidRPr="00471AE7">
              <w:rPr>
                <w:rFonts w:ascii="Times New Roman" w:eastAsia="Times New Roman" w:hAnsi="Times New Roman" w:cs="Times New Roman"/>
                <w:color w:val="000000"/>
              </w:rPr>
              <w:t>mastitic</w:t>
            </w:r>
            <w:proofErr w:type="spellEnd"/>
            <w:r w:rsidRPr="00471AE7">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
          <w:p w14:paraId="6E414F6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 xml:space="preserve">Routinely culture high somatic cell </w:t>
            </w:r>
            <w:proofErr w:type="gramStart"/>
            <w:r w:rsidRPr="00471AE7">
              <w:rPr>
                <w:rFonts w:ascii="Times New Roman" w:eastAsia="Times New Roman" w:hAnsi="Times New Roman" w:cs="Times New Roman"/>
                <w:color w:val="000000"/>
              </w:rPr>
              <w:t>count</w:t>
            </w:r>
            <w:proofErr w:type="gramEnd"/>
            <w:r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0891EA1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Ever perform culture of</w:t>
            </w:r>
            <w:r w:rsidR="003F729C" w:rsidRPr="00471AE7">
              <w:rPr>
                <w:rFonts w:ascii="Times New Roman" w:eastAsia="Times New Roman" w:hAnsi="Times New Roman" w:cs="Times New Roman"/>
                <w:color w:val="000000"/>
              </w:rPr>
              <w:t xml:space="preserve"> </w:t>
            </w:r>
            <w:proofErr w:type="spellStart"/>
            <w:r w:rsidR="003F729C" w:rsidRPr="00471AE7">
              <w:rPr>
                <w:rFonts w:ascii="Times New Roman" w:eastAsia="Times New Roman" w:hAnsi="Times New Roman" w:cs="Times New Roman"/>
                <w:color w:val="000000"/>
              </w:rPr>
              <w:t>mastitic</w:t>
            </w:r>
            <w:proofErr w:type="spellEnd"/>
            <w:r w:rsidR="003F729C"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468E080E" w14:textId="3D932FA5" w:rsidR="003F729C" w:rsidRPr="00471AE7" w:rsidRDefault="008F6DE1" w:rsidP="00F77BE1">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Yes</w:t>
            </w:r>
            <w:r w:rsidR="003F729C" w:rsidRPr="00471AE7">
              <w:rPr>
                <w:rFonts w:ascii="Times New Roman" w:eastAsia="Times New Roman" w:hAnsi="Times New Roman" w:cs="Times New Roman"/>
                <w:color w:val="000000"/>
              </w:rPr>
              <w:t>;</w:t>
            </w:r>
            <w:proofErr w:type="gramEnd"/>
            <w:r w:rsidR="003F729C" w:rsidRPr="00471AE7">
              <w:rPr>
                <w:rFonts w:ascii="Times New Roman" w:eastAsia="Times New Roman" w:hAnsi="Times New Roman" w:cs="Times New Roman"/>
                <w:color w:val="000000"/>
              </w:rPr>
              <w:t xml:space="preserve"> Never culture</w:t>
            </w:r>
          </w:p>
        </w:tc>
      </w:tr>
      <w:tr w:rsidR="003F729C" w:rsidRPr="00471AE7"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Use intramammary product at dry-off (</w:t>
            </w:r>
            <w:r w:rsidR="00434826">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Parenteral supplementation with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690" w:type="dxa"/>
            <w:tcBorders>
              <w:top w:val="nil"/>
              <w:left w:val="nil"/>
              <w:bottom w:val="nil"/>
              <w:right w:val="nil"/>
            </w:tcBorders>
            <w:shd w:val="clear" w:color="auto" w:fill="auto"/>
            <w:noWrap/>
            <w:vAlign w:val="bottom"/>
          </w:tcPr>
          <w:p w14:paraId="6CEEA1C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All lactating cows regularly/</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Occasionally as needed; No</w:t>
            </w:r>
          </w:p>
        </w:tc>
      </w:tr>
      <w:tr w:rsidR="003F729C" w:rsidRPr="00471AE7"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Glove use</w:t>
            </w:r>
            <w:r w:rsidR="0077511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All milkers consistently; Inconsistently/No </w:t>
            </w:r>
          </w:p>
        </w:tc>
      </w:tr>
      <w:tr w:rsidR="003F729C" w:rsidRPr="00471AE7"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4FBCC98D"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931217" w:rsidRDefault="003F729C" w:rsidP="00F77BE1">
            <w:pPr>
              <w:spacing w:after="0" w:line="240" w:lineRule="auto"/>
              <w:rPr>
                <w:rFonts w:ascii="Times New Roman" w:eastAsia="Times New Roman" w:hAnsi="Times New Roman" w:cs="Times New Roman"/>
                <w:vertAlign w:val="superscript"/>
              </w:rPr>
            </w:pPr>
            <w:r w:rsidRPr="00471AE7">
              <w:rPr>
                <w:rFonts w:ascii="Times New Roman" w:eastAsia="Times New Roman" w:hAnsi="Times New Roman" w:cs="Times New Roman"/>
                <w:color w:val="000000"/>
              </w:rPr>
              <w:t>Type of milking system used</w:t>
            </w:r>
            <w:r w:rsidR="00080C3F">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Parlor; </w:t>
            </w:r>
            <w:proofErr w:type="spellStart"/>
            <w:r w:rsidRPr="00471AE7">
              <w:rPr>
                <w:rFonts w:ascii="Times New Roman" w:eastAsia="Times New Roman" w:hAnsi="Times New Roman" w:cs="Times New Roman"/>
                <w:color w:val="000000"/>
              </w:rPr>
              <w:t>Tiestall</w:t>
            </w:r>
            <w:proofErr w:type="spellEnd"/>
          </w:p>
        </w:tc>
      </w:tr>
      <w:tr w:rsidR="003F729C" w:rsidRPr="00471AE7"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Farm-level udder hygiene </w:t>
            </w:r>
            <w:r w:rsidR="0077511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471AE7" w:rsidRDefault="003F729C" w:rsidP="00F77BE1">
            <w:pPr>
              <w:spacing w:after="0" w:line="240" w:lineRule="auto"/>
              <w:rPr>
                <w:rFonts w:ascii="Times New Roman" w:eastAsia="Times New Roman" w:hAnsi="Times New Roman" w:cs="Times New Roman"/>
                <w:b/>
                <w:bCs/>
                <w:color w:val="000000"/>
              </w:rPr>
            </w:pPr>
          </w:p>
        </w:tc>
      </w:tr>
      <w:tr w:rsidR="003F729C" w:rsidRPr="00471AE7"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471AE7" w:rsidRDefault="00775113"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Average</w:t>
            </w:r>
            <w:r w:rsidRPr="00471AE7">
              <w:rPr>
                <w:rFonts w:ascii="Times New Roman" w:eastAsia="Times New Roman" w:hAnsi="Times New Roman" w:cs="Times New Roman"/>
                <w:color w:val="000000"/>
              </w:rPr>
              <w:t xml:space="preserve"> </w:t>
            </w:r>
            <w:r w:rsidR="003F729C" w:rsidRPr="00471AE7">
              <w:rPr>
                <w:rFonts w:ascii="Times New Roman" w:eastAsia="Times New Roman" w:hAnsi="Times New Roman" w:cs="Times New Roman"/>
                <w:color w:val="000000"/>
              </w:rPr>
              <w:t>udder hygiene</w:t>
            </w:r>
            <w:r>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Prop</w:t>
            </w:r>
            <w:r>
              <w:rPr>
                <w:rFonts w:ascii="Times New Roman" w:eastAsia="Times New Roman" w:hAnsi="Times New Roman" w:cs="Times New Roman"/>
              </w:rPr>
              <w:t>.</w:t>
            </w:r>
            <w:r w:rsidR="00B62758">
              <w:rPr>
                <w:rFonts w:ascii="Times New Roman" w:eastAsia="Times New Roman" w:hAnsi="Times New Roman" w:cs="Times New Roman"/>
              </w:rPr>
              <w:t xml:space="preserve"> </w:t>
            </w:r>
            <w:r w:rsidRPr="00471AE7">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931217" w:rsidRDefault="003F729C" w:rsidP="00F77BE1">
            <w:pPr>
              <w:spacing w:after="0" w:line="240" w:lineRule="auto"/>
              <w:rPr>
                <w:rFonts w:ascii="Times New Roman" w:eastAsia="Times New Roman" w:hAnsi="Times New Roman" w:cs="Times New Roman"/>
                <w:color w:val="000000"/>
              </w:rPr>
            </w:pPr>
            <w:r w:rsidRPr="00931217">
              <w:rPr>
                <w:rFonts w:ascii="Times New Roman" w:eastAsia="Times New Roman" w:hAnsi="Times New Roman" w:cs="Times New Roman"/>
                <w:color w:val="000000"/>
                <w:vertAlign w:val="superscript"/>
              </w:rPr>
              <w:t>1</w:t>
            </w:r>
            <w:r w:rsidRPr="00931217">
              <w:rPr>
                <w:rFonts w:ascii="Times New Roman" w:eastAsia="Times New Roman" w:hAnsi="Times New Roman" w:cs="Times New Roman"/>
                <w:color w:val="000000"/>
              </w:rPr>
              <w:t xml:space="preserve"> If </w:t>
            </w:r>
            <w:proofErr w:type="spellStart"/>
            <w:r w:rsidRPr="00931217">
              <w:rPr>
                <w:rFonts w:ascii="Times New Roman" w:eastAsia="Times New Roman" w:hAnsi="Times New Roman" w:cs="Times New Roman"/>
                <w:color w:val="000000"/>
              </w:rPr>
              <w:t>freestall</w:t>
            </w:r>
            <w:proofErr w:type="spellEnd"/>
            <w:r w:rsidRPr="00931217">
              <w:rPr>
                <w:rFonts w:ascii="Times New Roman" w:eastAsia="Times New Roman" w:hAnsi="Times New Roman" w:cs="Times New Roman"/>
                <w:color w:val="000000"/>
              </w:rPr>
              <w:t xml:space="preserve"> or </w:t>
            </w:r>
            <w:proofErr w:type="spellStart"/>
            <w:r w:rsidRPr="00931217">
              <w:rPr>
                <w:rFonts w:ascii="Times New Roman" w:eastAsia="Times New Roman" w:hAnsi="Times New Roman" w:cs="Times New Roman"/>
                <w:color w:val="000000"/>
              </w:rPr>
              <w:t>tiestall</w:t>
            </w:r>
            <w:proofErr w:type="spellEnd"/>
            <w:r w:rsidRPr="00931217">
              <w:rPr>
                <w:rFonts w:ascii="Times New Roman" w:eastAsia="Times New Roman" w:hAnsi="Times New Roman" w:cs="Times New Roman"/>
                <w:color w:val="000000"/>
              </w:rPr>
              <w:t xml:space="preserve">, producer asked if used </w:t>
            </w:r>
            <w:proofErr w:type="gramStart"/>
            <w:r w:rsidRPr="00931217">
              <w:rPr>
                <w:rFonts w:ascii="Times New Roman" w:eastAsia="Times New Roman" w:hAnsi="Times New Roman" w:cs="Times New Roman"/>
                <w:color w:val="000000"/>
              </w:rPr>
              <w:t>deeply-bedded</w:t>
            </w:r>
            <w:proofErr w:type="gramEnd"/>
            <w:r w:rsidRPr="00931217">
              <w:rPr>
                <w:rFonts w:ascii="Times New Roman" w:eastAsia="Times New Roman" w:hAnsi="Times New Roman" w:cs="Times New Roman"/>
                <w:color w:val="000000"/>
              </w:rPr>
              <w:t xml:space="preserve"> stalls</w:t>
            </w:r>
          </w:p>
        </w:tc>
      </w:tr>
      <w:tr w:rsidR="00732D54" w:rsidRPr="00471AE7"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931217" w:rsidRDefault="00732D54" w:rsidP="00732D54">
            <w:pPr>
              <w:spacing w:after="0" w:line="240" w:lineRule="auto"/>
              <w:rPr>
                <w:rFonts w:ascii="Times New Roman" w:eastAsia="Times New Roman" w:hAnsi="Times New Roman" w:cs="Times New Roman"/>
                <w:color w:val="000000"/>
                <w:vertAlign w:val="superscript"/>
              </w:rPr>
            </w:pPr>
            <w:r w:rsidRPr="00931217">
              <w:rPr>
                <w:rFonts w:ascii="Times New Roman" w:eastAsia="Times New Roman" w:hAnsi="Times New Roman" w:cs="Times New Roman"/>
                <w:color w:val="000000"/>
                <w:vertAlign w:val="superscript"/>
              </w:rPr>
              <w:t>2</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OMRI</w:t>
            </w:r>
            <w:r w:rsidR="00080C3F">
              <w:rPr>
                <w:rFonts w:ascii="Times New Roman" w:eastAsia="Times New Roman" w:hAnsi="Times New Roman" w:cs="Times New Roman"/>
                <w:color w:val="000000"/>
              </w:rPr>
              <w:t>: Organic Materials Review Institute</w:t>
            </w:r>
          </w:p>
        </w:tc>
      </w:tr>
      <w:tr w:rsidR="00732D54" w:rsidRPr="00471AE7"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931217" w:rsidRDefault="00732D54" w:rsidP="00732D54">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One </w:t>
            </w: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farm used an automated milking system</w:t>
            </w:r>
          </w:p>
        </w:tc>
      </w:tr>
    </w:tbl>
    <w:p w14:paraId="3C2B4E44" w14:textId="77777777" w:rsidR="00FD36D1" w:rsidDel="00C33859" w:rsidRDefault="00FD36D1" w:rsidP="00EF0AED">
      <w:pPr>
        <w:spacing w:line="480" w:lineRule="auto"/>
        <w:rPr>
          <w:del w:id="516" w:author="Caitlin Jeffrey" w:date="2023-11-06T18:10:00Z"/>
          <w:rFonts w:ascii="Times New Roman" w:hAnsi="Times New Roman" w:cs="Times New Roman"/>
          <w:b/>
          <w:bCs/>
          <w:sz w:val="24"/>
          <w:szCs w:val="24"/>
        </w:rPr>
      </w:pPr>
    </w:p>
    <w:p w14:paraId="4B3A67F2" w14:textId="77777777" w:rsidR="003F729C" w:rsidDel="00C33859" w:rsidRDefault="003F729C" w:rsidP="00EF0AED">
      <w:pPr>
        <w:spacing w:line="480" w:lineRule="auto"/>
        <w:rPr>
          <w:del w:id="517" w:author="Caitlin Jeffrey" w:date="2023-11-06T18:10:00Z"/>
          <w:rFonts w:ascii="Times New Roman" w:hAnsi="Times New Roman" w:cs="Times New Roman"/>
          <w:b/>
          <w:bCs/>
          <w:sz w:val="24"/>
          <w:szCs w:val="24"/>
        </w:rPr>
      </w:pPr>
    </w:p>
    <w:p w14:paraId="004F91F8" w14:textId="77777777" w:rsidR="003F729C" w:rsidDel="00C33859" w:rsidRDefault="003F729C" w:rsidP="00EF0AED">
      <w:pPr>
        <w:spacing w:line="480" w:lineRule="auto"/>
        <w:rPr>
          <w:del w:id="518" w:author="Caitlin Jeffrey" w:date="2023-11-06T18:10:00Z"/>
          <w:rFonts w:ascii="Times New Roman" w:hAnsi="Times New Roman" w:cs="Times New Roman"/>
          <w:b/>
          <w:bCs/>
          <w:sz w:val="24"/>
          <w:szCs w:val="24"/>
        </w:rPr>
      </w:pPr>
    </w:p>
    <w:p w14:paraId="26E5294F" w14:textId="77777777" w:rsidR="003F729C" w:rsidDel="00C33859" w:rsidRDefault="003F729C" w:rsidP="00EF0AED">
      <w:pPr>
        <w:spacing w:line="480" w:lineRule="auto"/>
        <w:rPr>
          <w:del w:id="519" w:author="Caitlin Jeffrey" w:date="2023-11-06T18:10:00Z"/>
          <w:rFonts w:ascii="Times New Roman" w:hAnsi="Times New Roman" w:cs="Times New Roman"/>
          <w:b/>
          <w:bCs/>
          <w:sz w:val="24"/>
          <w:szCs w:val="24"/>
        </w:rPr>
      </w:pPr>
    </w:p>
    <w:p w14:paraId="6D09E533" w14:textId="77777777" w:rsidR="003F729C" w:rsidDel="00C33859" w:rsidRDefault="003F729C" w:rsidP="00EF0AED">
      <w:pPr>
        <w:spacing w:line="480" w:lineRule="auto"/>
        <w:rPr>
          <w:del w:id="520" w:author="Caitlin Jeffrey" w:date="2023-11-06T18:10:00Z"/>
          <w:rFonts w:ascii="Times New Roman" w:hAnsi="Times New Roman" w:cs="Times New Roman"/>
          <w:b/>
          <w:bCs/>
          <w:sz w:val="24"/>
          <w:szCs w:val="24"/>
        </w:rPr>
      </w:pPr>
    </w:p>
    <w:p w14:paraId="45C5507A" w14:textId="77777777" w:rsidR="003F729C" w:rsidDel="00C33859" w:rsidRDefault="003F729C" w:rsidP="00EF0AED">
      <w:pPr>
        <w:spacing w:line="480" w:lineRule="auto"/>
        <w:rPr>
          <w:del w:id="521" w:author="Caitlin Jeffrey" w:date="2023-11-06T18:10:00Z"/>
          <w:rFonts w:ascii="Times New Roman" w:hAnsi="Times New Roman" w:cs="Times New Roman"/>
          <w:b/>
          <w:bCs/>
          <w:sz w:val="24"/>
          <w:szCs w:val="24"/>
        </w:rPr>
      </w:pPr>
    </w:p>
    <w:p w14:paraId="380B44D6" w14:textId="77777777" w:rsidR="003F729C" w:rsidDel="00C33859" w:rsidRDefault="003F729C" w:rsidP="00EF0AED">
      <w:pPr>
        <w:spacing w:line="480" w:lineRule="auto"/>
        <w:rPr>
          <w:del w:id="522" w:author="Caitlin Jeffrey" w:date="2023-11-06T18:10:00Z"/>
          <w:rFonts w:ascii="Times New Roman" w:hAnsi="Times New Roman" w:cs="Times New Roman"/>
          <w:b/>
          <w:bCs/>
          <w:sz w:val="24"/>
          <w:szCs w:val="24"/>
        </w:rPr>
      </w:pPr>
    </w:p>
    <w:p w14:paraId="49C8F41B" w14:textId="77777777" w:rsidR="00830878" w:rsidRDefault="00830878" w:rsidP="00EF0AED">
      <w:pPr>
        <w:spacing w:line="480" w:lineRule="auto"/>
        <w:rPr>
          <w:ins w:id="523" w:author="Caitlin Jeffrey" w:date="2023-11-09T14:05:00Z"/>
          <w:rFonts w:ascii="Times New Roman" w:hAnsi="Times New Roman" w:cs="Times New Roman"/>
          <w:b/>
          <w:bCs/>
          <w:sz w:val="24"/>
          <w:szCs w:val="24"/>
        </w:rPr>
      </w:pPr>
    </w:p>
    <w:p w14:paraId="655A37F2" w14:textId="77777777" w:rsidR="00EE7129" w:rsidRDefault="00EE7129"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604EDE" w14:paraId="3839BBCE" w14:textId="77777777" w:rsidTr="00D030EB">
        <w:trPr>
          <w:trHeight w:val="603"/>
        </w:trPr>
        <w:tc>
          <w:tcPr>
            <w:tcW w:w="9540" w:type="dxa"/>
            <w:gridSpan w:val="6"/>
            <w:tcBorders>
              <w:top w:val="nil"/>
              <w:left w:val="nil"/>
              <w:bottom w:val="nil"/>
              <w:right w:val="nil"/>
            </w:tcBorders>
            <w:vAlign w:val="bottom"/>
          </w:tcPr>
          <w:p w14:paraId="73845EE7" w14:textId="6FB6E061" w:rsidR="006F68A4" w:rsidRPr="007A2D3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sidR="00C33859">
              <w:rPr>
                <w:rFonts w:ascii="Times New Roman" w:eastAsia="Times New Roman" w:hAnsi="Times New Roman" w:cs="Times New Roman"/>
                <w:color w:val="000000"/>
              </w:rPr>
              <w:t>2</w:t>
            </w:r>
            <w:r w:rsidRPr="00604E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r w:rsidR="00826FD4">
              <w:rPr>
                <w:rFonts w:ascii="Times New Roman" w:eastAsia="Times New Roman" w:hAnsi="Times New Roman" w:cs="Times New Roman"/>
                <w:color w:val="000000"/>
              </w:rPr>
              <w:t>Descriptive</w:t>
            </w:r>
            <w:r w:rsidR="00FB1710">
              <w:rPr>
                <w:rFonts w:ascii="Times New Roman" w:eastAsia="Times New Roman" w:hAnsi="Times New Roman" w:cs="Times New Roman"/>
                <w:color w:val="000000"/>
              </w:rPr>
              <w:t xml:space="preserve"> and univariable</w:t>
            </w:r>
            <w:r w:rsidR="00826FD4">
              <w:rPr>
                <w:rFonts w:ascii="Times New Roman" w:eastAsia="Times New Roman" w:hAnsi="Times New Roman" w:cs="Times New Roman"/>
                <w:color w:val="000000"/>
              </w:rPr>
              <w:t xml:space="preserve"> results for </w:t>
            </w:r>
            <w:r>
              <w:rPr>
                <w:rFonts w:ascii="Times New Roman" w:eastAsia="Times New Roman" w:hAnsi="Times New Roman" w:cs="Times New Roman"/>
                <w:color w:val="000000"/>
              </w:rPr>
              <w:t>b</w:t>
            </w:r>
            <w:r w:rsidRPr="00604EDE">
              <w:rPr>
                <w:rFonts w:ascii="Times New Roman" w:eastAsia="Times New Roman" w:hAnsi="Times New Roman" w:cs="Times New Roman"/>
                <w:color w:val="000000"/>
              </w:rPr>
              <w:t>ulk tank milk aerobic culture outcomes by facility type</w:t>
            </w:r>
            <w:r w:rsidRPr="006D1EB2">
              <w:rPr>
                <w:rFonts w:ascii="Times New Roman" w:eastAsia="Times New Roman" w:hAnsi="Times New Roman" w:cs="Times New Roman"/>
              </w:rPr>
              <w:t xml:space="preserve"> [median (</w:t>
            </w:r>
            <w:r w:rsidR="00240C61" w:rsidRPr="006D1EB2">
              <w:rPr>
                <w:rFonts w:ascii="Times New Roman" w:eastAsia="Times New Roman" w:hAnsi="Times New Roman" w:cs="Times New Roman"/>
              </w:rPr>
              <w:t>range</w:t>
            </w:r>
            <w:r w:rsidRPr="006D1EB2">
              <w:rPr>
                <w:rFonts w:ascii="Times New Roman" w:eastAsia="Times New Roman" w:hAnsi="Times New Roman" w:cs="Times New Roman"/>
              </w:rPr>
              <w:t>)].</w:t>
            </w:r>
            <w:r w:rsidR="007A2D3E">
              <w:rPr>
                <w:rFonts w:ascii="Times New Roman" w:eastAsia="Times New Roman" w:hAnsi="Times New Roman" w:cs="Times New Roman"/>
              </w:rPr>
              <w:t xml:space="preserve"> </w:t>
            </w:r>
            <w:r w:rsidR="007A2D3E">
              <w:rPr>
                <w:rFonts w:ascii="Times New Roman" w:eastAsia="Times New Roman" w:hAnsi="Times New Roman" w:cs="Times New Roman"/>
                <w:i/>
                <w:iCs/>
              </w:rPr>
              <w:t>P-</w:t>
            </w:r>
            <w:r w:rsidR="007A2D3E">
              <w:rPr>
                <w:rFonts w:ascii="Times New Roman" w:eastAsia="Times New Roman" w:hAnsi="Times New Roman" w:cs="Times New Roman"/>
              </w:rPr>
              <w:t xml:space="preserve">value is for </w:t>
            </w:r>
            <w:r w:rsidR="007A2D3E" w:rsidRPr="006D1EB2">
              <w:rPr>
                <w:rFonts w:ascii="Times New Roman" w:eastAsia="Times New Roman" w:hAnsi="Times New Roman" w:cs="Times New Roman"/>
                <w:color w:val="000000"/>
              </w:rPr>
              <w:t>Kruskal-</w:t>
            </w:r>
            <w:proofErr w:type="gramStart"/>
            <w:r w:rsidR="007A2D3E" w:rsidRPr="006D1EB2">
              <w:rPr>
                <w:rFonts w:ascii="Times New Roman" w:eastAsia="Times New Roman" w:hAnsi="Times New Roman" w:cs="Times New Roman"/>
                <w:color w:val="000000"/>
              </w:rPr>
              <w:t>Wallis</w:t>
            </w:r>
            <w:proofErr w:type="gramEnd"/>
            <w:r w:rsidR="007A2D3E">
              <w:rPr>
                <w:rFonts w:ascii="Times New Roman" w:eastAsia="Times New Roman" w:hAnsi="Times New Roman" w:cs="Times New Roman"/>
                <w:color w:val="000000"/>
              </w:rPr>
              <w:t xml:space="preserve"> test by facility type</w:t>
            </w:r>
            <w:r w:rsidR="00657A80">
              <w:rPr>
                <w:rFonts w:ascii="Times New Roman" w:eastAsia="Times New Roman" w:hAnsi="Times New Roman" w:cs="Times New Roman"/>
                <w:color w:val="000000"/>
              </w:rPr>
              <w:t xml:space="preserve"> grouping</w:t>
            </w:r>
            <w:del w:id="524" w:author="Caitlin Jeffrey" w:date="2023-12-06T09:57:00Z">
              <w:r w:rsidR="0003607E" w:rsidDel="00EB69F3">
                <w:rPr>
                  <w:rFonts w:ascii="Times New Roman" w:eastAsia="Times New Roman" w:hAnsi="Times New Roman" w:cs="Times New Roman"/>
                  <w:color w:val="000000"/>
                </w:rPr>
                <w:delText>.</w:delText>
              </w:r>
            </w:del>
          </w:p>
        </w:tc>
      </w:tr>
      <w:tr w:rsidR="009A17D1" w:rsidRPr="00604EDE"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604EDE" w:rsidRDefault="00DB169E"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Bacteria group (</w:t>
            </w:r>
            <w:proofErr w:type="spellStart"/>
            <w:r>
              <w:rPr>
                <w:rFonts w:ascii="Times New Roman" w:eastAsia="Times New Roman" w:hAnsi="Times New Roman" w:cs="Times New Roman"/>
                <w:color w:val="000000"/>
              </w:rPr>
              <w:t>cfu</w:t>
            </w:r>
            <w:proofErr w:type="spellEnd"/>
            <w:r>
              <w:rPr>
                <w:rFonts w:ascii="Times New Roman" w:eastAsia="Times New Roman" w:hAnsi="Times New Roman" w:cs="Times New Roman"/>
                <w:color w:val="000000"/>
              </w:rPr>
              <w:t>/mL)</w:t>
            </w:r>
          </w:p>
        </w:tc>
        <w:tc>
          <w:tcPr>
            <w:tcW w:w="1440" w:type="dxa"/>
            <w:tcBorders>
              <w:top w:val="nil"/>
              <w:left w:val="nil"/>
              <w:bottom w:val="nil"/>
              <w:right w:val="nil"/>
            </w:tcBorders>
            <w:vAlign w:val="bottom"/>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604EDE" w:rsidRDefault="006F68A4" w:rsidP="00F83D50">
            <w:pPr>
              <w:spacing w:after="0" w:line="24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Tiestalls</w:t>
            </w:r>
            <w:proofErr w:type="spellEnd"/>
            <w:r>
              <w:rPr>
                <w:rFonts w:ascii="Times New Roman" w:eastAsia="Times New Roman" w:hAnsi="Times New Roman" w:cs="Times New Roman"/>
                <w:color w:val="000000"/>
              </w:rPr>
              <w:t xml:space="preserve"> </w:t>
            </w:r>
            <w:r w:rsidR="005563DB">
              <w:rPr>
                <w:rFonts w:ascii="Times New Roman" w:eastAsia="Times New Roman" w:hAnsi="Times New Roman" w:cs="Times New Roman"/>
                <w:color w:val="000000"/>
              </w:rPr>
              <w:t xml:space="preserve">       </w:t>
            </w:r>
            <w:proofErr w:type="gramStart"/>
            <w:r w:rsidR="005563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Freestalls</w:t>
            </w:r>
            <w:proofErr w:type="spell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ED0830" w:rsidRPr="00604EDE"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40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0-130</w:t>
            </w:r>
            <w:r w:rsidR="00CE154B" w:rsidRPr="00A044AA">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85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15-665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67.5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5-125</w:t>
            </w:r>
            <w:r w:rsidR="00CE154B" w:rsidRPr="00A044AA">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ED0830" w:rsidRPr="00604EDE"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w:t>
            </w:r>
            <w:r w:rsidR="00506746">
              <w:rPr>
                <w:rFonts w:ascii="Times New Roman" w:eastAsia="Times New Roman" w:hAnsi="Times New Roman" w:cs="Times New Roman"/>
                <w:color w:val="000000"/>
              </w:rPr>
              <w:t xml:space="preserve">nd </w:t>
            </w:r>
            <w:r>
              <w:rPr>
                <w:rFonts w:ascii="Times New Roman" w:eastAsia="Times New Roman" w:hAnsi="Times New Roman" w:cs="Times New Roman"/>
                <w:color w:val="000000"/>
              </w:rPr>
              <w:t xml:space="preserve">strep-like </w:t>
            </w:r>
            <w:r w:rsidR="00506746">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10-80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167.5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32.5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25-260</w:t>
            </w:r>
            <w:r w:rsidR="00CE154B"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9A17D1" w:rsidRPr="00604EDE"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42.5 </w:t>
            </w:r>
            <w:r w:rsidR="00A044AA"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0-100</w:t>
            </w:r>
            <w:r w:rsidR="00A044AA"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ED0830" w:rsidRPr="00604EDE"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(0-</w:t>
            </w:r>
            <w:r w:rsidR="00BB744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35"/>
        <w:gridCol w:w="1845"/>
        <w:gridCol w:w="1660"/>
        <w:gridCol w:w="1660"/>
        <w:gridCol w:w="1660"/>
      </w:tblGrid>
      <w:tr w:rsidR="005D17DE" w:rsidRPr="0008644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33C57D5D"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 xml:space="preserve">Table 3. Objective 1: </w:t>
            </w:r>
            <w:r w:rsidR="00826FD4">
              <w:rPr>
                <w:rFonts w:ascii="Times New Roman" w:eastAsia="Times New Roman" w:hAnsi="Times New Roman" w:cs="Times New Roman"/>
                <w:color w:val="000000"/>
              </w:rPr>
              <w:t>Descriptive results for</w:t>
            </w:r>
            <w:r w:rsidRPr="00086443">
              <w:rPr>
                <w:rFonts w:ascii="Times New Roman" w:eastAsia="Times New Roman" w:hAnsi="Times New Roman" w:cs="Times New Roman"/>
                <w:color w:val="000000"/>
              </w:rPr>
              <w:t xml:space="preserve"> </w:t>
            </w:r>
            <w:r w:rsidR="006B5EE8">
              <w:rPr>
                <w:rFonts w:ascii="Times New Roman" w:eastAsia="Times New Roman" w:hAnsi="Times New Roman" w:cs="Times New Roman"/>
                <w:color w:val="000000"/>
              </w:rPr>
              <w:t xml:space="preserve">milk quality, </w:t>
            </w:r>
            <w:r w:rsidRPr="00086443">
              <w:rPr>
                <w:rFonts w:ascii="Times New Roman" w:eastAsia="Times New Roman" w:hAnsi="Times New Roman" w:cs="Times New Roman"/>
                <w:color w:val="000000"/>
              </w:rPr>
              <w:t xml:space="preserve">udder health and production outcomes by facility type </w:t>
            </w:r>
            <w:r w:rsidRPr="00086443">
              <w:rPr>
                <w:rFonts w:ascii="Times New Roman" w:eastAsia="Times New Roman" w:hAnsi="Times New Roman" w:cs="Times New Roman"/>
              </w:rPr>
              <w:t>[mean (95%CI)]</w:t>
            </w:r>
            <w:del w:id="525" w:author="Caitlin Jeffrey" w:date="2023-12-06T09:57:00Z">
              <w:r w:rsidRPr="00086443" w:rsidDel="00EB69F3">
                <w:rPr>
                  <w:rFonts w:ascii="Times New Roman" w:eastAsia="Times New Roman" w:hAnsi="Times New Roman" w:cs="Times New Roman"/>
                </w:rPr>
                <w:delText>.</w:delText>
              </w:r>
            </w:del>
          </w:p>
        </w:tc>
      </w:tr>
      <w:tr w:rsidR="005D17DE" w:rsidRPr="0008644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086443" w:rsidRDefault="005D17DE" w:rsidP="00510A25">
            <w:pPr>
              <w:spacing w:after="0" w:line="240" w:lineRule="auto"/>
              <w:jc w:val="center"/>
              <w:rPr>
                <w:rFonts w:ascii="Times New Roman" w:eastAsia="Times New Roman" w:hAnsi="Times New Roman" w:cs="Times New Roman"/>
                <w:color w:val="000000"/>
              </w:rPr>
            </w:pPr>
            <w:proofErr w:type="spellStart"/>
            <w:r w:rsidRPr="00086443">
              <w:rPr>
                <w:rFonts w:ascii="Times New Roman" w:eastAsia="Times New Roman" w:hAnsi="Times New Roman" w:cs="Times New Roman"/>
                <w:color w:val="000000"/>
              </w:rPr>
              <w:t>Tiestalls</w:t>
            </w:r>
            <w:proofErr w:type="spellEnd"/>
          </w:p>
        </w:tc>
        <w:tc>
          <w:tcPr>
            <w:tcW w:w="0" w:type="auto"/>
            <w:tcBorders>
              <w:top w:val="nil"/>
              <w:left w:val="nil"/>
              <w:bottom w:val="nil"/>
              <w:right w:val="nil"/>
            </w:tcBorders>
            <w:shd w:val="clear" w:color="auto" w:fill="auto"/>
            <w:noWrap/>
            <w:vAlign w:val="bottom"/>
            <w:hideMark/>
          </w:tcPr>
          <w:p w14:paraId="6005723A" w14:textId="77777777" w:rsidR="005D17DE" w:rsidRPr="00086443" w:rsidRDefault="005D17DE" w:rsidP="00510A25">
            <w:pPr>
              <w:spacing w:after="0" w:line="240" w:lineRule="auto"/>
              <w:jc w:val="center"/>
              <w:rPr>
                <w:rFonts w:ascii="Times New Roman" w:eastAsia="Times New Roman" w:hAnsi="Times New Roman" w:cs="Times New Roman"/>
                <w:color w:val="000000"/>
              </w:rPr>
            </w:pPr>
            <w:proofErr w:type="spellStart"/>
            <w:r w:rsidRPr="00086443">
              <w:rPr>
                <w:rFonts w:ascii="Times New Roman" w:eastAsia="Times New Roman" w:hAnsi="Times New Roman" w:cs="Times New Roman"/>
                <w:color w:val="000000"/>
              </w:rPr>
              <w:t>Freestalls</w:t>
            </w:r>
            <w:proofErr w:type="spellEnd"/>
          </w:p>
        </w:tc>
      </w:tr>
      <w:tr w:rsidR="005D17DE" w:rsidRPr="0008644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086443" w:rsidRDefault="005D17DE" w:rsidP="00510A25">
            <w:pPr>
              <w:spacing w:after="0" w:line="240" w:lineRule="auto"/>
              <w:rPr>
                <w:rFonts w:ascii="Times New Roman" w:eastAsia="Times New Roman" w:hAnsi="Times New Roman" w:cs="Times New Roman"/>
                <w:color w:val="FF0000"/>
              </w:rPr>
            </w:pPr>
            <w:r w:rsidRPr="00086443">
              <w:rPr>
                <w:rFonts w:ascii="Times New Roman" w:eastAsia="Times New Roman" w:hAnsi="Times New Roman" w:cs="Times New Roman"/>
                <w:color w:val="000000"/>
              </w:rPr>
              <w:t>BTSCC (log</w:t>
            </w:r>
            <w:r w:rsidRPr="00086443">
              <w:rPr>
                <w:rFonts w:ascii="Times New Roman" w:eastAsia="Times New Roman" w:hAnsi="Times New Roman" w:cs="Times New Roman"/>
                <w:color w:val="000000"/>
                <w:vertAlign w:val="subscript"/>
              </w:rPr>
              <w:t>10</w:t>
            </w:r>
            <w:r w:rsidRPr="0008644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086443" w:rsidRDefault="005D17DE" w:rsidP="00510A25">
            <w:pPr>
              <w:spacing w:after="0"/>
              <w:jc w:val="center"/>
              <w:rPr>
                <w:rFonts w:ascii="Times New Roman" w:hAnsi="Times New Roman" w:cs="Times New Roman"/>
                <w:color w:val="FF0000"/>
              </w:rPr>
            </w:pPr>
            <w:r w:rsidRPr="0008644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6</w:t>
            </w:r>
          </w:p>
        </w:tc>
      </w:tr>
      <w:tr w:rsidR="006B5EE8" w:rsidRPr="0008644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08644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5.21 (5.09-5.33)</w:t>
            </w:r>
          </w:p>
        </w:tc>
      </w:tr>
      <w:tr w:rsidR="005D17DE" w:rsidRPr="0008644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newly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B5EE8" w:rsidRPr="0008644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08644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5.6 (3.0-8.3)</w:t>
            </w:r>
          </w:p>
        </w:tc>
      </w:tr>
      <w:tr w:rsidR="005D17DE" w:rsidRPr="0008644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lastRenderedPageBreak/>
              <w:t>% chronically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362345" w:rsidRPr="0008644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12.0 (6.7-17.3)</w:t>
            </w:r>
          </w:p>
        </w:tc>
      </w:tr>
      <w:tr w:rsidR="005D17DE" w:rsidRPr="0008644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SCS ≥ 4.0 current test</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D406B" w:rsidRPr="0008644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23.7 (16.9-30.5)</w:t>
            </w:r>
          </w:p>
        </w:tc>
      </w:tr>
      <w:tr w:rsidR="005D17DE" w:rsidRPr="0008644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Avg. SCS</w:t>
            </w:r>
            <w:r w:rsidRPr="0008644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2.50 (2.00-2.93)</w:t>
            </w:r>
          </w:p>
        </w:tc>
      </w:tr>
      <w:tr w:rsidR="005D17DE" w:rsidRPr="0008644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Standardized 150-day milk (pounds)</w:t>
            </w:r>
            <w:r w:rsidRPr="0008644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53.0 (43.5-62.5)</w:t>
            </w:r>
          </w:p>
        </w:tc>
      </w:tr>
      <w:tr w:rsidR="005D17DE" w:rsidRPr="0008644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color w:val="000000"/>
                <w:vertAlign w:val="superscript"/>
              </w:rPr>
              <w:t>1</w:t>
            </w:r>
            <w:r w:rsidRPr="00086443">
              <w:rPr>
                <w:rFonts w:ascii="Times New Roman" w:eastAsia="Times New Roman" w:hAnsi="Times New Roman" w:cs="Times New Roman"/>
                <w:color w:val="000000"/>
              </w:rPr>
              <w:t xml:space="preserve"> DHIA data not available for 2 bedded pack farms</w:t>
            </w:r>
          </w:p>
        </w:tc>
      </w:tr>
      <w:tr w:rsidR="005D17DE" w:rsidRPr="0008644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vertAlign w:val="superscript"/>
              </w:rPr>
              <w:t>2</w:t>
            </w:r>
            <w:r w:rsidRPr="00086443">
              <w:rPr>
                <w:rFonts w:ascii="Times New Roman" w:eastAsia="Times New Roman" w:hAnsi="Times New Roman" w:cs="Times New Roman"/>
              </w:rPr>
              <w:t xml:space="preserve"> </w:t>
            </w:r>
            <w:r w:rsidRPr="00086443">
              <w:rPr>
                <w:rFonts w:ascii="Times New Roman" w:eastAsia="Times New Roman" w:hAnsi="Times New Roman" w:cs="Times New Roman"/>
                <w:color w:val="000000"/>
              </w:rPr>
              <w:t>DHIA data not available for 1 bedded pack farm</w:t>
            </w:r>
          </w:p>
        </w:tc>
      </w:tr>
      <w:tr w:rsidR="005D17DE" w:rsidRPr="0008644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vertAlign w:val="superscript"/>
              </w:rPr>
              <w:t>3</w:t>
            </w:r>
            <w:r w:rsidRPr="00086443">
              <w:rPr>
                <w:rFonts w:ascii="Times New Roman" w:eastAsia="Times New Roman" w:hAnsi="Times New Roman" w:cs="Times New Roman"/>
                <w:color w:val="000000"/>
              </w:rPr>
              <w:t xml:space="preserve"> </w:t>
            </w:r>
            <w:r w:rsidRPr="00086443">
              <w:rPr>
                <w:rFonts w:ascii="Times New Roman" w:eastAsia="Times New Roman" w:hAnsi="Times New Roman" w:cs="Times New Roman"/>
              </w:rPr>
              <w:t xml:space="preserve">DHIA data not available for 1 bedded pack farms and 2 </w:t>
            </w:r>
            <w:proofErr w:type="spellStart"/>
            <w:r w:rsidRPr="00086443">
              <w:rPr>
                <w:rFonts w:ascii="Times New Roman" w:eastAsia="Times New Roman" w:hAnsi="Times New Roman" w:cs="Times New Roman"/>
              </w:rPr>
              <w:t>tiestall</w:t>
            </w:r>
            <w:proofErr w:type="spellEnd"/>
            <w:r w:rsidRPr="00086443">
              <w:rPr>
                <w:rFonts w:ascii="Times New Roman" w:eastAsia="Times New Roman" w:hAnsi="Times New Roman" w:cs="Times New Roman"/>
              </w:rPr>
              <w:t xml:space="preserve"> farms</w:t>
            </w:r>
          </w:p>
        </w:tc>
      </w:tr>
    </w:tbl>
    <w:p w14:paraId="0507214B" w14:textId="77777777" w:rsidR="00EE3CF3" w:rsidDel="00707550" w:rsidRDefault="00EE3CF3">
      <w:pPr>
        <w:rPr>
          <w:del w:id="526" w:author="Caitlin Jeffrey" w:date="2023-12-06T10:00:00Z"/>
          <w:rFonts w:ascii="Times New Roman" w:hAnsi="Times New Roman" w:cs="Times New Roman"/>
          <w:b/>
          <w:bCs/>
          <w:sz w:val="24"/>
          <w:szCs w:val="24"/>
        </w:rPr>
      </w:pPr>
    </w:p>
    <w:p w14:paraId="00D32ECF" w14:textId="77777777" w:rsidR="00EE3CF3" w:rsidRDefault="00EE3CF3">
      <w:pPr>
        <w:rPr>
          <w:rFonts w:ascii="Times New Roman" w:hAnsi="Times New Roman" w:cs="Times New Roman"/>
          <w:b/>
          <w:bCs/>
          <w:sz w:val="24"/>
          <w:szCs w:val="24"/>
        </w:rPr>
      </w:pPr>
    </w:p>
    <w:p w14:paraId="7F245F6C" w14:textId="77777777" w:rsidR="00EE3CF3" w:rsidDel="00692D68" w:rsidRDefault="00EE3CF3">
      <w:pPr>
        <w:rPr>
          <w:del w:id="527" w:author="Caitlin Jeffrey" w:date="2023-12-06T10:00:00Z"/>
          <w:rFonts w:ascii="Times New Roman" w:hAnsi="Times New Roman" w:cs="Times New Roman"/>
          <w:b/>
          <w:bCs/>
          <w:sz w:val="24"/>
          <w:szCs w:val="24"/>
        </w:rPr>
      </w:pPr>
    </w:p>
    <w:p w14:paraId="3DB836CA" w14:textId="77777777" w:rsidR="00A81C37" w:rsidDel="00692D68" w:rsidRDefault="00A81C37">
      <w:pPr>
        <w:rPr>
          <w:del w:id="528" w:author="Caitlin Jeffrey" w:date="2023-12-06T10:00:00Z"/>
          <w:rFonts w:ascii="Times New Roman" w:hAnsi="Times New Roman" w:cs="Times New Roman"/>
          <w:b/>
          <w:bCs/>
          <w:sz w:val="24"/>
          <w:szCs w:val="24"/>
        </w:rPr>
      </w:pPr>
    </w:p>
    <w:p w14:paraId="43A9C4DF" w14:textId="77777777" w:rsidR="00834C1D" w:rsidRDefault="00834C1D">
      <w:pPr>
        <w:rPr>
          <w:ins w:id="529" w:author="Caitlin Jeffrey" w:date="2023-11-09T13:57:00Z"/>
          <w:rFonts w:ascii="Times New Roman" w:hAnsi="Times New Roman" w:cs="Times New Roman"/>
          <w:b/>
          <w:bCs/>
          <w:sz w:val="24"/>
          <w:szCs w:val="24"/>
        </w:rPr>
        <w:sectPr w:rsidR="00834C1D" w:rsidSect="002457E7">
          <w:footerReference w:type="default" r:id="rId17"/>
          <w:pgSz w:w="12240" w:h="15840"/>
          <w:pgMar w:top="1440" w:right="1440" w:bottom="1440" w:left="1440" w:header="720" w:footer="720" w:gutter="0"/>
          <w:lnNumType w:countBy="1" w:restart="continuous"/>
          <w:cols w:space="720"/>
          <w:docGrid w:linePitch="360"/>
        </w:sectPr>
      </w:pPr>
    </w:p>
    <w:p w14:paraId="62786DA3" w14:textId="77777777" w:rsidR="003855D2"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Change w:id="534" w:author="Caitlin Jeffrey" w:date="2023-11-09T13:58:00Z">
          <w:tblPr>
            <w:tblW w:w="0" w:type="auto"/>
            <w:tblLayout w:type="fixed"/>
            <w:tblLook w:val="04A0" w:firstRow="1" w:lastRow="0" w:firstColumn="1" w:lastColumn="0" w:noHBand="0" w:noVBand="1"/>
          </w:tblPr>
        </w:tblPrChange>
      </w:tblPr>
      <w:tblGrid>
        <w:gridCol w:w="1033"/>
        <w:gridCol w:w="4277"/>
        <w:gridCol w:w="4230"/>
        <w:gridCol w:w="2520"/>
        <w:gridCol w:w="990"/>
        <w:tblGridChange w:id="535">
          <w:tblGrid>
            <w:gridCol w:w="1033"/>
            <w:gridCol w:w="2747"/>
            <w:gridCol w:w="1530"/>
            <w:gridCol w:w="1710"/>
            <w:gridCol w:w="1415"/>
            <w:gridCol w:w="925"/>
            <w:gridCol w:w="180"/>
            <w:gridCol w:w="2520"/>
            <w:gridCol w:w="990"/>
          </w:tblGrid>
        </w:tblGridChange>
      </w:tblGrid>
      <w:tr w:rsidR="00733E27" w:rsidRPr="004266ED" w14:paraId="0F5D5563" w14:textId="77777777" w:rsidTr="00834C1D">
        <w:trPr>
          <w:trHeight w:val="291"/>
          <w:trPrChange w:id="536" w:author="Caitlin Jeffrey" w:date="2023-11-09T13:58:00Z">
            <w:trPr>
              <w:gridAfter w:val="0"/>
              <w:trHeight w:val="291"/>
            </w:trPr>
          </w:trPrChange>
        </w:trPr>
        <w:tc>
          <w:tcPr>
            <w:tcW w:w="13050" w:type="dxa"/>
            <w:gridSpan w:val="5"/>
            <w:tcBorders>
              <w:top w:val="nil"/>
              <w:left w:val="nil"/>
              <w:bottom w:val="nil"/>
              <w:right w:val="nil"/>
            </w:tcBorders>
            <w:shd w:val="clear" w:color="auto" w:fill="auto"/>
            <w:noWrap/>
            <w:vAlign w:val="bottom"/>
            <w:tcPrChange w:id="537" w:author="Caitlin Jeffrey" w:date="2023-11-09T13:58:00Z">
              <w:tcPr>
                <w:tcW w:w="9360" w:type="dxa"/>
                <w:gridSpan w:val="6"/>
                <w:tcBorders>
                  <w:top w:val="nil"/>
                  <w:left w:val="nil"/>
                  <w:bottom w:val="nil"/>
                  <w:right w:val="nil"/>
                </w:tcBorders>
                <w:shd w:val="clear" w:color="auto" w:fill="auto"/>
                <w:noWrap/>
                <w:vAlign w:val="bottom"/>
              </w:tcPr>
            </w:tcPrChange>
          </w:tcPr>
          <w:p w14:paraId="6530774B"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4</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Final multivariable</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describing the </w:t>
            </w:r>
            <w:r w:rsidRPr="003D562F">
              <w:rPr>
                <w:rFonts w:ascii="Times New Roman" w:eastAsia="Times New Roman" w:hAnsi="Times New Roman" w:cs="Times New Roman"/>
                <w:color w:val="000000"/>
              </w:rPr>
              <w:t xml:space="preserve">relationship between facility type </w:t>
            </w:r>
            <w:r>
              <w:rPr>
                <w:rFonts w:ascii="Times New Roman" w:eastAsia="Times New Roman" w:hAnsi="Times New Roman" w:cs="Times New Roman"/>
                <w:color w:val="000000"/>
              </w:rPr>
              <w:t xml:space="preserve">(forced) </w:t>
            </w:r>
            <w:r w:rsidRPr="003D562F">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hygiene outcomes</w:t>
            </w:r>
            <w:del w:id="538" w:author="Caitlin Jeffrey" w:date="2023-12-06T09:57:00Z">
              <w:r w:rsidDel="00EB69F3">
                <w:rPr>
                  <w:rFonts w:ascii="Times New Roman" w:eastAsia="Times New Roman" w:hAnsi="Times New Roman" w:cs="Times New Roman"/>
                  <w:color w:val="000000"/>
                </w:rPr>
                <w:delText>.</w:delText>
              </w:r>
            </w:del>
          </w:p>
        </w:tc>
      </w:tr>
      <w:tr w:rsidR="00834C1D" w:rsidRPr="004266ED" w14:paraId="53A0F330" w14:textId="77777777" w:rsidTr="002F546D">
        <w:tblPrEx>
          <w:tblPrExChange w:id="539" w:author="Caitlin Jeffrey" w:date="2023-11-09T13:59:00Z">
            <w:tblPrEx>
              <w:tblW w:w="13050" w:type="dxa"/>
            </w:tblPrEx>
          </w:tblPrExChange>
        </w:tblPrEx>
        <w:trPr>
          <w:trHeight w:val="291"/>
          <w:trPrChange w:id="540"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541" w:author="Caitlin Jeffrey" w:date="2023-11-09T13:59:00Z">
              <w:tcPr>
                <w:tcW w:w="1033" w:type="dxa"/>
                <w:tcBorders>
                  <w:top w:val="nil"/>
                  <w:left w:val="nil"/>
                  <w:bottom w:val="nil"/>
                  <w:right w:val="nil"/>
                </w:tcBorders>
                <w:shd w:val="clear" w:color="auto" w:fill="auto"/>
                <w:noWrap/>
                <w:vAlign w:val="bottom"/>
                <w:hideMark/>
              </w:tcPr>
            </w:tcPrChange>
          </w:tcPr>
          <w:p w14:paraId="0AA161FA" w14:textId="77777777" w:rsidR="00733E27" w:rsidRPr="004266ED" w:rsidRDefault="00733E27" w:rsidP="00510A25">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Change w:id="542" w:author="Caitlin Jeffrey" w:date="2023-11-09T13:59:00Z">
              <w:tcPr>
                <w:tcW w:w="2747" w:type="dxa"/>
                <w:tcBorders>
                  <w:top w:val="nil"/>
                  <w:left w:val="nil"/>
                  <w:bottom w:val="nil"/>
                  <w:right w:val="nil"/>
                </w:tcBorders>
                <w:shd w:val="clear" w:color="auto" w:fill="auto"/>
                <w:noWrap/>
                <w:vAlign w:val="bottom"/>
                <w:hideMark/>
              </w:tcPr>
            </w:tcPrChange>
          </w:tcPr>
          <w:p w14:paraId="6C387156" w14:textId="77777777" w:rsidR="00733E27" w:rsidRPr="004266ED" w:rsidRDefault="00733E27"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Change w:id="543" w:author="Caitlin Jeffrey" w:date="2023-11-09T13:59:00Z">
              <w:tcPr>
                <w:tcW w:w="3240" w:type="dxa"/>
                <w:gridSpan w:val="2"/>
                <w:tcBorders>
                  <w:top w:val="nil"/>
                  <w:left w:val="nil"/>
                  <w:bottom w:val="nil"/>
                  <w:right w:val="nil"/>
                </w:tcBorders>
                <w:shd w:val="clear" w:color="auto" w:fill="auto"/>
                <w:noWrap/>
                <w:vAlign w:val="bottom"/>
                <w:hideMark/>
              </w:tcPr>
            </w:tcPrChange>
          </w:tcPr>
          <w:p w14:paraId="4C60CEF3"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Change w:id="544" w:author="Caitlin Jeffrey" w:date="2023-11-09T13:59:00Z">
              <w:tcPr>
                <w:tcW w:w="1415" w:type="dxa"/>
                <w:tcBorders>
                  <w:top w:val="nil"/>
                  <w:left w:val="nil"/>
                  <w:bottom w:val="nil"/>
                  <w:right w:val="nil"/>
                </w:tcBorders>
                <w:vAlign w:val="bottom"/>
              </w:tcPr>
            </w:tcPrChange>
          </w:tcPr>
          <w:p w14:paraId="38F030E5"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Change w:id="545" w:author="Caitlin Jeffrey" w:date="2023-11-09T13:59:00Z">
              <w:tcPr>
                <w:tcW w:w="4615" w:type="dxa"/>
                <w:gridSpan w:val="4"/>
                <w:tcBorders>
                  <w:top w:val="nil"/>
                  <w:left w:val="nil"/>
                  <w:bottom w:val="nil"/>
                  <w:right w:val="nil"/>
                </w:tcBorders>
                <w:shd w:val="clear" w:color="auto" w:fill="auto"/>
                <w:noWrap/>
                <w:vAlign w:val="bottom"/>
                <w:hideMark/>
              </w:tcPr>
            </w:tcPrChange>
          </w:tcPr>
          <w:p w14:paraId="71909B41"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2F546D" w:rsidRPr="004266ED" w14:paraId="23EFC3DC" w14:textId="77777777" w:rsidTr="002F546D">
        <w:tblPrEx>
          <w:tblPrExChange w:id="546" w:author="Caitlin Jeffrey" w:date="2023-11-09T13:59:00Z">
            <w:tblPrEx>
              <w:tblW w:w="13050" w:type="dxa"/>
            </w:tblPrEx>
          </w:tblPrExChange>
        </w:tblPrEx>
        <w:trPr>
          <w:trHeight w:val="291"/>
          <w:trPrChange w:id="547"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548" w:author="Caitlin Jeffrey" w:date="2023-11-09T13:59:00Z">
              <w:tcPr>
                <w:tcW w:w="3780" w:type="dxa"/>
                <w:gridSpan w:val="2"/>
                <w:tcBorders>
                  <w:top w:val="nil"/>
                  <w:left w:val="nil"/>
                  <w:bottom w:val="nil"/>
                  <w:right w:val="nil"/>
                </w:tcBorders>
                <w:shd w:val="clear" w:color="auto" w:fill="auto"/>
                <w:noWrap/>
                <w:vAlign w:val="bottom"/>
                <w:hideMark/>
              </w:tcPr>
            </w:tcPrChange>
          </w:tcPr>
          <w:p w14:paraId="609E6BE6"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BTSCC</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log</w:t>
            </w:r>
            <w:r w:rsidRPr="008C38C1">
              <w:rPr>
                <w:rFonts w:ascii="Times New Roman" w:eastAsia="Times New Roman" w:hAnsi="Times New Roman" w:cs="Times New Roman"/>
                <w:color w:val="000000"/>
                <w:vertAlign w:val="subscript"/>
              </w:rPr>
              <w:t>10</w:t>
            </w:r>
            <w:r w:rsidRPr="004E54A2">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Change w:id="549" w:author="Caitlin Jeffrey" w:date="2023-11-09T13:59:00Z">
              <w:tcPr>
                <w:tcW w:w="5760" w:type="dxa"/>
                <w:gridSpan w:val="5"/>
                <w:tcBorders>
                  <w:top w:val="nil"/>
                  <w:left w:val="nil"/>
                  <w:bottom w:val="nil"/>
                  <w:right w:val="nil"/>
                </w:tcBorders>
                <w:shd w:val="clear" w:color="auto" w:fill="auto"/>
                <w:noWrap/>
                <w:vAlign w:val="bottom"/>
                <w:hideMark/>
              </w:tcPr>
            </w:tcPrChange>
          </w:tcPr>
          <w:p w14:paraId="389E533C"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550" w:author="Caitlin Jeffrey" w:date="2023-11-09T13:59:00Z">
              <w:tcPr>
                <w:tcW w:w="2520" w:type="dxa"/>
                <w:tcBorders>
                  <w:top w:val="nil"/>
                  <w:left w:val="nil"/>
                  <w:bottom w:val="nil"/>
                  <w:right w:val="nil"/>
                </w:tcBorders>
                <w:vAlign w:val="bottom"/>
              </w:tcPr>
            </w:tcPrChange>
          </w:tcPr>
          <w:p w14:paraId="2CEC083A" w14:textId="77777777" w:rsidR="00733E27"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Change w:id="551" w:author="Caitlin Jeffrey" w:date="2023-11-09T13:59:00Z">
              <w:tcPr>
                <w:tcW w:w="990" w:type="dxa"/>
                <w:tcBorders>
                  <w:top w:val="nil"/>
                  <w:left w:val="nil"/>
                  <w:bottom w:val="nil"/>
                  <w:right w:val="nil"/>
                </w:tcBorders>
                <w:shd w:val="clear" w:color="auto" w:fill="auto"/>
                <w:noWrap/>
                <w:vAlign w:val="bottom"/>
              </w:tcPr>
            </w:tcPrChange>
          </w:tcPr>
          <w:p w14:paraId="76047454"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1A03DA" w14:textId="77777777" w:rsidTr="002F546D">
        <w:tblPrEx>
          <w:tblPrExChange w:id="552" w:author="Caitlin Jeffrey" w:date="2023-11-09T13:59:00Z">
            <w:tblPrEx>
              <w:tblW w:w="13050" w:type="dxa"/>
            </w:tblPrEx>
          </w:tblPrExChange>
        </w:tblPrEx>
        <w:trPr>
          <w:trHeight w:val="291"/>
          <w:trPrChange w:id="553"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554" w:author="Caitlin Jeffrey" w:date="2023-11-09T13:59:00Z">
              <w:tcPr>
                <w:tcW w:w="1033" w:type="dxa"/>
                <w:tcBorders>
                  <w:top w:val="nil"/>
                  <w:left w:val="nil"/>
                  <w:bottom w:val="nil"/>
                  <w:right w:val="nil"/>
                </w:tcBorders>
                <w:shd w:val="clear" w:color="auto" w:fill="auto"/>
                <w:noWrap/>
                <w:vAlign w:val="bottom"/>
              </w:tcPr>
            </w:tcPrChange>
          </w:tcPr>
          <w:p w14:paraId="4039A6D0" w14:textId="77777777" w:rsidR="00733E27" w:rsidRPr="004266ED" w:rsidRDefault="00733E27" w:rsidP="00510A25">
            <w:pPr>
              <w:spacing w:after="0" w:line="240" w:lineRule="auto"/>
              <w:rPr>
                <w:rFonts w:ascii="Times New Roman" w:eastAsia="Times New Roman" w:hAnsi="Times New Roman" w:cs="Times New Roman"/>
              </w:rPr>
            </w:pPr>
            <w:commentRangeStart w:id="555"/>
          </w:p>
        </w:tc>
        <w:tc>
          <w:tcPr>
            <w:tcW w:w="4277" w:type="dxa"/>
            <w:tcBorders>
              <w:top w:val="nil"/>
              <w:left w:val="nil"/>
              <w:bottom w:val="nil"/>
              <w:right w:val="nil"/>
            </w:tcBorders>
            <w:shd w:val="clear" w:color="auto" w:fill="auto"/>
            <w:noWrap/>
            <w:vAlign w:val="bottom"/>
            <w:tcPrChange w:id="556" w:author="Caitlin Jeffrey" w:date="2023-11-09T13:59:00Z">
              <w:tcPr>
                <w:tcW w:w="2747" w:type="dxa"/>
                <w:tcBorders>
                  <w:top w:val="nil"/>
                  <w:left w:val="nil"/>
                  <w:bottom w:val="nil"/>
                  <w:right w:val="nil"/>
                </w:tcBorders>
                <w:shd w:val="clear" w:color="auto" w:fill="auto"/>
                <w:noWrap/>
                <w:vAlign w:val="bottom"/>
              </w:tcPr>
            </w:tcPrChange>
          </w:tcPr>
          <w:p w14:paraId="7EC155DF"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commentRangeEnd w:id="555"/>
            <w:r w:rsidR="00C44624">
              <w:rPr>
                <w:rStyle w:val="CommentReference"/>
                <w:rFonts w:eastAsiaTheme="minorEastAsia"/>
              </w:rPr>
              <w:commentReference w:id="555"/>
            </w:r>
          </w:p>
        </w:tc>
        <w:tc>
          <w:tcPr>
            <w:tcW w:w="4230" w:type="dxa"/>
            <w:tcBorders>
              <w:top w:val="nil"/>
              <w:left w:val="nil"/>
              <w:bottom w:val="nil"/>
              <w:right w:val="nil"/>
            </w:tcBorders>
            <w:shd w:val="clear" w:color="auto" w:fill="auto"/>
            <w:noWrap/>
            <w:vAlign w:val="bottom"/>
            <w:tcPrChange w:id="557" w:author="Caitlin Jeffrey" w:date="2023-11-09T13:59:00Z">
              <w:tcPr>
                <w:tcW w:w="3240" w:type="dxa"/>
                <w:gridSpan w:val="2"/>
                <w:tcBorders>
                  <w:top w:val="nil"/>
                  <w:left w:val="nil"/>
                  <w:bottom w:val="nil"/>
                  <w:right w:val="nil"/>
                </w:tcBorders>
                <w:shd w:val="clear" w:color="auto" w:fill="auto"/>
                <w:noWrap/>
                <w:vAlign w:val="bottom"/>
              </w:tcPr>
            </w:tcPrChange>
          </w:tcPr>
          <w:p w14:paraId="5A0843D2" w14:textId="77777777" w:rsidR="00733E27"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558" w:author="Caitlin Jeffrey" w:date="2023-11-09T13:59:00Z">
              <w:tcPr>
                <w:tcW w:w="1415" w:type="dxa"/>
                <w:tcBorders>
                  <w:top w:val="nil"/>
                  <w:left w:val="nil"/>
                  <w:bottom w:val="nil"/>
                  <w:right w:val="nil"/>
                </w:tcBorders>
                <w:vAlign w:val="bottom"/>
              </w:tcPr>
            </w:tcPrChange>
          </w:tcPr>
          <w:p w14:paraId="0A1EBA37" w14:textId="77777777" w:rsidR="00733E27" w:rsidRDefault="00733E27" w:rsidP="00510A25">
            <w:pPr>
              <w:spacing w:after="0" w:line="240" w:lineRule="auto"/>
              <w:jc w:val="center"/>
              <w:rPr>
                <w:rFonts w:ascii="Times New Roman" w:eastAsia="Times New Roman" w:hAnsi="Times New Roman" w:cs="Times New Roman"/>
                <w:color w:val="000000"/>
              </w:rPr>
            </w:pPr>
            <w:r w:rsidRPr="00423B3D">
              <w:rPr>
                <w:rFonts w:ascii="Times New Roman" w:eastAsia="Times New Roman" w:hAnsi="Times New Roman" w:cs="Times New Roman"/>
                <w:color w:val="000000"/>
              </w:rPr>
              <w:t>4.</w:t>
            </w:r>
            <w:r>
              <w:rPr>
                <w:rFonts w:ascii="Times New Roman" w:eastAsia="Times New Roman" w:hAnsi="Times New Roman" w:cs="Times New Roman"/>
                <w:color w:val="000000"/>
              </w:rPr>
              <w:t>8 (</w:t>
            </w:r>
            <w:r w:rsidRPr="00423B3D">
              <w:rPr>
                <w:rFonts w:ascii="Times New Roman" w:eastAsia="Times New Roman" w:hAnsi="Times New Roman" w:cs="Times New Roman"/>
                <w:color w:val="000000"/>
              </w:rPr>
              <w:t>0.15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559" w:author="Caitlin Jeffrey" w:date="2023-11-09T13:59:00Z">
              <w:tcPr>
                <w:tcW w:w="4615" w:type="dxa"/>
                <w:gridSpan w:val="4"/>
                <w:tcBorders>
                  <w:top w:val="nil"/>
                  <w:left w:val="nil"/>
                  <w:bottom w:val="nil"/>
                  <w:right w:val="nil"/>
                </w:tcBorders>
                <w:shd w:val="clear" w:color="auto" w:fill="auto"/>
                <w:noWrap/>
                <w:vAlign w:val="bottom"/>
              </w:tcPr>
            </w:tcPrChange>
          </w:tcPr>
          <w:p w14:paraId="57DA8B2C" w14:textId="77777777" w:rsidR="00733E27"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04C977DE" w14:textId="77777777" w:rsidTr="002F546D">
        <w:tblPrEx>
          <w:tblPrExChange w:id="560" w:author="Caitlin Jeffrey" w:date="2023-11-09T13:59:00Z">
            <w:tblPrEx>
              <w:tblW w:w="13050" w:type="dxa"/>
            </w:tblPrEx>
          </w:tblPrExChange>
        </w:tblPrEx>
        <w:trPr>
          <w:trHeight w:val="291"/>
          <w:trPrChange w:id="561"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562" w:author="Caitlin Jeffrey" w:date="2023-11-09T13:59:00Z">
              <w:tcPr>
                <w:tcW w:w="1033" w:type="dxa"/>
                <w:tcBorders>
                  <w:top w:val="nil"/>
                  <w:left w:val="nil"/>
                  <w:bottom w:val="nil"/>
                  <w:right w:val="nil"/>
                </w:tcBorders>
                <w:shd w:val="clear" w:color="auto" w:fill="auto"/>
                <w:noWrap/>
                <w:vAlign w:val="bottom"/>
              </w:tcPr>
            </w:tcPrChange>
          </w:tcPr>
          <w:p w14:paraId="5F12BF7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563" w:author="Caitlin Jeffrey" w:date="2023-11-09T13:59:00Z">
              <w:tcPr>
                <w:tcW w:w="2747" w:type="dxa"/>
                <w:tcBorders>
                  <w:top w:val="nil"/>
                  <w:left w:val="nil"/>
                  <w:bottom w:val="nil"/>
                  <w:right w:val="nil"/>
                </w:tcBorders>
                <w:shd w:val="clear" w:color="auto" w:fill="auto"/>
                <w:noWrap/>
                <w:vAlign w:val="bottom"/>
              </w:tcPr>
            </w:tcPrChange>
          </w:tcPr>
          <w:p w14:paraId="6D4879C5"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564" w:author="Caitlin Jeffrey" w:date="2023-11-09T13:59:00Z">
              <w:tcPr>
                <w:tcW w:w="3240" w:type="dxa"/>
                <w:gridSpan w:val="2"/>
                <w:tcBorders>
                  <w:top w:val="nil"/>
                  <w:left w:val="nil"/>
                  <w:bottom w:val="nil"/>
                  <w:right w:val="nil"/>
                </w:tcBorders>
                <w:shd w:val="clear" w:color="auto" w:fill="auto"/>
                <w:noWrap/>
                <w:vAlign w:val="bottom"/>
              </w:tcPr>
            </w:tcPrChange>
          </w:tcPr>
          <w:p w14:paraId="10745B3A" w14:textId="77777777" w:rsidR="00733E27"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Change w:id="565" w:author="Caitlin Jeffrey" w:date="2023-11-09T13:59:00Z">
              <w:tcPr>
                <w:tcW w:w="1415" w:type="dxa"/>
                <w:tcBorders>
                  <w:top w:val="nil"/>
                  <w:left w:val="nil"/>
                  <w:bottom w:val="nil"/>
                  <w:right w:val="nil"/>
                </w:tcBorders>
                <w:vAlign w:val="bottom"/>
              </w:tcPr>
            </w:tcPrChange>
          </w:tcPr>
          <w:p w14:paraId="5ADC7FD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B755C">
              <w:rPr>
                <w:rFonts w:ascii="Times New Roman" w:eastAsia="Times New Roman" w:hAnsi="Times New Roman" w:cs="Times New Roman"/>
                <w:color w:val="000000"/>
              </w:rPr>
              <w:t>0.19</w:t>
            </w:r>
            <w:r>
              <w:rPr>
                <w:rFonts w:ascii="Times New Roman" w:eastAsia="Times New Roman" w:hAnsi="Times New Roman" w:cs="Times New Roman"/>
                <w:color w:val="000000"/>
              </w:rPr>
              <w:t xml:space="preserve"> (</w:t>
            </w:r>
            <w:r w:rsidRPr="00553869">
              <w:rPr>
                <w:rFonts w:ascii="Times New Roman" w:eastAsia="Times New Roman" w:hAnsi="Times New Roman" w:cs="Times New Roman"/>
                <w:color w:val="000000"/>
              </w:rPr>
              <w:t>0.09</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566" w:author="Caitlin Jeffrey" w:date="2023-11-09T13:59:00Z">
              <w:tcPr>
                <w:tcW w:w="4615" w:type="dxa"/>
                <w:gridSpan w:val="4"/>
                <w:tcBorders>
                  <w:top w:val="nil"/>
                  <w:left w:val="nil"/>
                  <w:bottom w:val="nil"/>
                  <w:right w:val="nil"/>
                </w:tcBorders>
                <w:shd w:val="clear" w:color="auto" w:fill="auto"/>
                <w:noWrap/>
                <w:vAlign w:val="bottom"/>
              </w:tcPr>
            </w:tcPrChange>
          </w:tcPr>
          <w:p w14:paraId="5820FE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820FD6">
              <w:rPr>
                <w:rFonts w:ascii="Times New Roman" w:eastAsia="Times New Roman" w:hAnsi="Times New Roman" w:cs="Times New Roman"/>
                <w:color w:val="000000"/>
              </w:rPr>
              <w:t>0.05</w:t>
            </w:r>
          </w:p>
        </w:tc>
      </w:tr>
      <w:tr w:rsidR="00834C1D" w:rsidRPr="004266ED" w14:paraId="4F5CC651" w14:textId="77777777" w:rsidTr="002F546D">
        <w:tblPrEx>
          <w:tblPrExChange w:id="567" w:author="Caitlin Jeffrey" w:date="2023-11-09T13:59:00Z">
            <w:tblPrEx>
              <w:tblW w:w="13050" w:type="dxa"/>
            </w:tblPrEx>
          </w:tblPrExChange>
        </w:tblPrEx>
        <w:trPr>
          <w:trHeight w:val="291"/>
          <w:trPrChange w:id="568"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569" w:author="Caitlin Jeffrey" w:date="2023-11-09T13:59:00Z">
              <w:tcPr>
                <w:tcW w:w="1033" w:type="dxa"/>
                <w:tcBorders>
                  <w:top w:val="nil"/>
                  <w:left w:val="nil"/>
                  <w:bottom w:val="nil"/>
                  <w:right w:val="nil"/>
                </w:tcBorders>
                <w:shd w:val="clear" w:color="auto" w:fill="auto"/>
                <w:noWrap/>
                <w:vAlign w:val="bottom"/>
              </w:tcPr>
            </w:tcPrChange>
          </w:tcPr>
          <w:p w14:paraId="40083E9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570" w:author="Caitlin Jeffrey" w:date="2023-11-09T13:59:00Z">
              <w:tcPr>
                <w:tcW w:w="2747" w:type="dxa"/>
                <w:tcBorders>
                  <w:top w:val="nil"/>
                  <w:left w:val="nil"/>
                  <w:bottom w:val="nil"/>
                  <w:right w:val="nil"/>
                </w:tcBorders>
                <w:shd w:val="clear" w:color="auto" w:fill="auto"/>
                <w:noWrap/>
                <w:vAlign w:val="bottom"/>
              </w:tcPr>
            </w:tcPrChange>
          </w:tcPr>
          <w:p w14:paraId="1755F083"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571" w:author="Caitlin Jeffrey" w:date="2023-11-09T13:59:00Z">
              <w:tcPr>
                <w:tcW w:w="3240" w:type="dxa"/>
                <w:gridSpan w:val="2"/>
                <w:tcBorders>
                  <w:top w:val="nil"/>
                  <w:left w:val="nil"/>
                  <w:bottom w:val="nil"/>
                  <w:right w:val="nil"/>
                </w:tcBorders>
                <w:shd w:val="clear" w:color="auto" w:fill="auto"/>
                <w:noWrap/>
                <w:vAlign w:val="bottom"/>
              </w:tcPr>
            </w:tcPrChange>
          </w:tcPr>
          <w:p w14:paraId="56F89A45" w14:textId="77777777" w:rsidR="00733E27"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Change w:id="572" w:author="Caitlin Jeffrey" w:date="2023-11-09T13:59:00Z">
              <w:tcPr>
                <w:tcW w:w="1415" w:type="dxa"/>
                <w:tcBorders>
                  <w:top w:val="nil"/>
                  <w:left w:val="nil"/>
                  <w:bottom w:val="nil"/>
                  <w:right w:val="nil"/>
                </w:tcBorders>
                <w:vAlign w:val="bottom"/>
              </w:tcPr>
            </w:tcPrChange>
          </w:tcPr>
          <w:p w14:paraId="1A432A4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32AE6">
              <w:rPr>
                <w:rFonts w:ascii="Times New Roman" w:eastAsia="Times New Roman" w:hAnsi="Times New Roman" w:cs="Times New Roman"/>
                <w:color w:val="000000"/>
              </w:rPr>
              <w:t>0.16</w:t>
            </w:r>
            <w:r>
              <w:rPr>
                <w:rFonts w:ascii="Times New Roman" w:eastAsia="Times New Roman" w:hAnsi="Times New Roman" w:cs="Times New Roman"/>
                <w:color w:val="000000"/>
              </w:rPr>
              <w:t xml:space="preserve"> (</w:t>
            </w:r>
            <w:r w:rsidRPr="00532AE6">
              <w:rPr>
                <w:rFonts w:ascii="Times New Roman" w:eastAsia="Times New Roman" w:hAnsi="Times New Roman" w:cs="Times New Roman"/>
                <w:color w:val="000000"/>
              </w:rPr>
              <w:t>0.08</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573" w:author="Caitlin Jeffrey" w:date="2023-11-09T13:59:00Z">
              <w:tcPr>
                <w:tcW w:w="4615" w:type="dxa"/>
                <w:gridSpan w:val="4"/>
                <w:tcBorders>
                  <w:top w:val="nil"/>
                  <w:left w:val="nil"/>
                  <w:bottom w:val="nil"/>
                  <w:right w:val="nil"/>
                </w:tcBorders>
                <w:shd w:val="clear" w:color="auto" w:fill="auto"/>
                <w:noWrap/>
                <w:vAlign w:val="bottom"/>
              </w:tcPr>
            </w:tcPrChange>
          </w:tcPr>
          <w:p w14:paraId="1DB8A34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5EF7085" w14:textId="77777777" w:rsidTr="002F546D">
        <w:tblPrEx>
          <w:tblPrExChange w:id="574" w:author="Caitlin Jeffrey" w:date="2023-11-09T13:59:00Z">
            <w:tblPrEx>
              <w:tblW w:w="13050" w:type="dxa"/>
            </w:tblPrEx>
          </w:tblPrExChange>
        </w:tblPrEx>
        <w:trPr>
          <w:trHeight w:val="291"/>
          <w:trPrChange w:id="575"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576" w:author="Caitlin Jeffrey" w:date="2023-11-09T13:59:00Z">
              <w:tcPr>
                <w:tcW w:w="1033" w:type="dxa"/>
                <w:tcBorders>
                  <w:top w:val="nil"/>
                  <w:left w:val="nil"/>
                  <w:bottom w:val="nil"/>
                  <w:right w:val="nil"/>
                </w:tcBorders>
                <w:shd w:val="clear" w:color="auto" w:fill="auto"/>
                <w:noWrap/>
                <w:vAlign w:val="bottom"/>
              </w:tcPr>
            </w:tcPrChange>
          </w:tcPr>
          <w:p w14:paraId="3530DE0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577" w:author="Caitlin Jeffrey" w:date="2023-11-09T13:59:00Z">
              <w:tcPr>
                <w:tcW w:w="2747" w:type="dxa"/>
                <w:tcBorders>
                  <w:top w:val="nil"/>
                  <w:left w:val="nil"/>
                  <w:bottom w:val="nil"/>
                  <w:right w:val="nil"/>
                </w:tcBorders>
                <w:shd w:val="clear" w:color="auto" w:fill="auto"/>
                <w:noWrap/>
                <w:vAlign w:val="bottom"/>
              </w:tcPr>
            </w:tcPrChange>
          </w:tcPr>
          <w:p w14:paraId="2EC19844"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578" w:author="Caitlin Jeffrey" w:date="2023-11-09T13:59:00Z">
              <w:tcPr>
                <w:tcW w:w="3240" w:type="dxa"/>
                <w:gridSpan w:val="2"/>
                <w:tcBorders>
                  <w:top w:val="nil"/>
                  <w:left w:val="nil"/>
                  <w:bottom w:val="nil"/>
                  <w:right w:val="nil"/>
                </w:tcBorders>
                <w:shd w:val="clear" w:color="auto" w:fill="auto"/>
                <w:noWrap/>
                <w:vAlign w:val="bottom"/>
              </w:tcPr>
            </w:tcPrChange>
          </w:tcPr>
          <w:p w14:paraId="53FB429E"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Change w:id="579" w:author="Caitlin Jeffrey" w:date="2023-11-09T13:59:00Z">
              <w:tcPr>
                <w:tcW w:w="1415" w:type="dxa"/>
                <w:tcBorders>
                  <w:top w:val="nil"/>
                  <w:left w:val="nil"/>
                  <w:bottom w:val="nil"/>
                  <w:right w:val="nil"/>
                </w:tcBorders>
                <w:vAlign w:val="bottom"/>
              </w:tcPr>
            </w:tcPrChange>
          </w:tcPr>
          <w:p w14:paraId="6937800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580" w:author="Caitlin Jeffrey" w:date="2023-11-09T13:59:00Z">
              <w:tcPr>
                <w:tcW w:w="4615" w:type="dxa"/>
                <w:gridSpan w:val="4"/>
                <w:tcBorders>
                  <w:top w:val="nil"/>
                  <w:left w:val="nil"/>
                  <w:bottom w:val="nil"/>
                  <w:right w:val="nil"/>
                </w:tcBorders>
                <w:shd w:val="clear" w:color="auto" w:fill="auto"/>
                <w:noWrap/>
                <w:vAlign w:val="bottom"/>
              </w:tcPr>
            </w:tcPrChange>
          </w:tcPr>
          <w:p w14:paraId="1137D4E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F7E11E" w14:textId="77777777" w:rsidTr="002F546D">
        <w:tblPrEx>
          <w:tblPrExChange w:id="581" w:author="Caitlin Jeffrey" w:date="2023-11-09T13:59:00Z">
            <w:tblPrEx>
              <w:tblW w:w="13050" w:type="dxa"/>
            </w:tblPrEx>
          </w:tblPrExChange>
        </w:tblPrEx>
        <w:trPr>
          <w:trHeight w:val="291"/>
          <w:trPrChange w:id="582"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583" w:author="Caitlin Jeffrey" w:date="2023-11-09T13:59:00Z">
              <w:tcPr>
                <w:tcW w:w="1033" w:type="dxa"/>
                <w:tcBorders>
                  <w:top w:val="nil"/>
                  <w:left w:val="nil"/>
                  <w:bottom w:val="nil"/>
                  <w:right w:val="nil"/>
                </w:tcBorders>
                <w:shd w:val="clear" w:color="auto" w:fill="auto"/>
                <w:noWrap/>
                <w:vAlign w:val="bottom"/>
                <w:hideMark/>
              </w:tcPr>
            </w:tcPrChange>
          </w:tcPr>
          <w:p w14:paraId="6DBC66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584" w:author="Caitlin Jeffrey" w:date="2023-11-09T13:59:00Z">
              <w:tcPr>
                <w:tcW w:w="2747" w:type="dxa"/>
                <w:tcBorders>
                  <w:top w:val="nil"/>
                  <w:left w:val="nil"/>
                  <w:bottom w:val="nil"/>
                  <w:right w:val="nil"/>
                </w:tcBorders>
                <w:shd w:val="clear" w:color="auto" w:fill="auto"/>
                <w:noWrap/>
                <w:vAlign w:val="bottom"/>
                <w:hideMark/>
              </w:tcPr>
            </w:tcPrChange>
          </w:tcPr>
          <w:p w14:paraId="6FB6E69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Change w:id="585" w:author="Caitlin Jeffrey" w:date="2023-11-09T13:59:00Z">
              <w:tcPr>
                <w:tcW w:w="3240" w:type="dxa"/>
                <w:gridSpan w:val="2"/>
                <w:tcBorders>
                  <w:top w:val="nil"/>
                  <w:left w:val="nil"/>
                  <w:bottom w:val="nil"/>
                  <w:right w:val="nil"/>
                </w:tcBorders>
                <w:shd w:val="clear" w:color="auto" w:fill="auto"/>
                <w:noWrap/>
                <w:vAlign w:val="bottom"/>
                <w:hideMark/>
              </w:tcPr>
            </w:tcPrChange>
          </w:tcPr>
          <w:p w14:paraId="56B9380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Change w:id="586" w:author="Caitlin Jeffrey" w:date="2023-11-09T13:59:00Z">
              <w:tcPr>
                <w:tcW w:w="1415" w:type="dxa"/>
                <w:tcBorders>
                  <w:top w:val="nil"/>
                  <w:left w:val="nil"/>
                  <w:bottom w:val="nil"/>
                  <w:right w:val="nil"/>
                </w:tcBorders>
                <w:vAlign w:val="bottom"/>
              </w:tcPr>
            </w:tcPrChange>
          </w:tcPr>
          <w:p w14:paraId="1AA814A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Change w:id="587" w:author="Caitlin Jeffrey" w:date="2023-11-09T13:59:00Z">
              <w:tcPr>
                <w:tcW w:w="4615" w:type="dxa"/>
                <w:gridSpan w:val="4"/>
                <w:tcBorders>
                  <w:top w:val="nil"/>
                  <w:left w:val="nil"/>
                  <w:bottom w:val="nil"/>
                  <w:right w:val="nil"/>
                </w:tcBorders>
                <w:shd w:val="clear" w:color="auto" w:fill="auto"/>
                <w:noWrap/>
                <w:vAlign w:val="bottom"/>
              </w:tcPr>
            </w:tcPrChange>
          </w:tcPr>
          <w:p w14:paraId="3D2E156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rsidR="00834C1D" w:rsidRPr="004266ED" w14:paraId="1C086999" w14:textId="77777777" w:rsidTr="002F546D">
        <w:tblPrEx>
          <w:tblPrExChange w:id="588" w:author="Caitlin Jeffrey" w:date="2023-11-09T13:59:00Z">
            <w:tblPrEx>
              <w:tblW w:w="13050" w:type="dxa"/>
            </w:tblPrEx>
          </w:tblPrExChange>
        </w:tblPrEx>
        <w:trPr>
          <w:trHeight w:val="291"/>
          <w:trPrChange w:id="589"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590" w:author="Caitlin Jeffrey" w:date="2023-11-09T13:59:00Z">
              <w:tcPr>
                <w:tcW w:w="3780" w:type="dxa"/>
                <w:gridSpan w:val="2"/>
                <w:tcBorders>
                  <w:top w:val="nil"/>
                  <w:left w:val="nil"/>
                  <w:bottom w:val="nil"/>
                  <w:right w:val="nil"/>
                </w:tcBorders>
                <w:shd w:val="clear" w:color="auto" w:fill="auto"/>
                <w:noWrap/>
                <w:vAlign w:val="bottom"/>
                <w:hideMark/>
              </w:tcPr>
            </w:tcPrChange>
          </w:tcPr>
          <w:p w14:paraId="5F84076D"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ewly elevated SCS</w:t>
            </w:r>
          </w:p>
        </w:tc>
        <w:tc>
          <w:tcPr>
            <w:tcW w:w="4230" w:type="dxa"/>
            <w:tcBorders>
              <w:top w:val="nil"/>
              <w:left w:val="nil"/>
              <w:bottom w:val="nil"/>
              <w:right w:val="nil"/>
            </w:tcBorders>
            <w:shd w:val="clear" w:color="auto" w:fill="auto"/>
            <w:noWrap/>
            <w:vAlign w:val="bottom"/>
            <w:hideMark/>
            <w:tcPrChange w:id="591" w:author="Caitlin Jeffrey" w:date="2023-11-09T13:59:00Z">
              <w:tcPr>
                <w:tcW w:w="3240" w:type="dxa"/>
                <w:gridSpan w:val="2"/>
                <w:tcBorders>
                  <w:top w:val="nil"/>
                  <w:left w:val="nil"/>
                  <w:bottom w:val="nil"/>
                  <w:right w:val="nil"/>
                </w:tcBorders>
                <w:shd w:val="clear" w:color="auto" w:fill="auto"/>
                <w:noWrap/>
                <w:vAlign w:val="bottom"/>
                <w:hideMark/>
              </w:tcPr>
            </w:tcPrChange>
          </w:tcPr>
          <w:p w14:paraId="671DBE08"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592" w:author="Caitlin Jeffrey" w:date="2023-11-09T13:59:00Z">
              <w:tcPr>
                <w:tcW w:w="1415" w:type="dxa"/>
                <w:tcBorders>
                  <w:top w:val="nil"/>
                  <w:left w:val="nil"/>
                  <w:bottom w:val="nil"/>
                  <w:right w:val="nil"/>
                </w:tcBorders>
                <w:vAlign w:val="bottom"/>
              </w:tcPr>
            </w:tcPrChange>
          </w:tcPr>
          <w:p w14:paraId="7B102626"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593" w:author="Caitlin Jeffrey" w:date="2023-11-09T13:59:00Z">
              <w:tcPr>
                <w:tcW w:w="4615" w:type="dxa"/>
                <w:gridSpan w:val="4"/>
                <w:tcBorders>
                  <w:top w:val="nil"/>
                  <w:left w:val="nil"/>
                  <w:bottom w:val="nil"/>
                  <w:right w:val="nil"/>
                </w:tcBorders>
                <w:shd w:val="clear" w:color="auto" w:fill="auto"/>
                <w:noWrap/>
                <w:vAlign w:val="bottom"/>
                <w:hideMark/>
              </w:tcPr>
            </w:tcPrChange>
          </w:tcPr>
          <w:p w14:paraId="3594799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6FF457" w14:textId="77777777" w:rsidTr="002F546D">
        <w:tblPrEx>
          <w:tblPrExChange w:id="594" w:author="Caitlin Jeffrey" w:date="2023-11-09T13:59:00Z">
            <w:tblPrEx>
              <w:tblW w:w="13050" w:type="dxa"/>
            </w:tblPrEx>
          </w:tblPrExChange>
        </w:tblPrEx>
        <w:trPr>
          <w:trHeight w:val="291"/>
          <w:trPrChange w:id="595"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596" w:author="Caitlin Jeffrey" w:date="2023-11-09T13:59:00Z">
              <w:tcPr>
                <w:tcW w:w="1033" w:type="dxa"/>
                <w:tcBorders>
                  <w:top w:val="nil"/>
                  <w:left w:val="nil"/>
                  <w:bottom w:val="nil"/>
                  <w:right w:val="nil"/>
                </w:tcBorders>
                <w:shd w:val="clear" w:color="auto" w:fill="auto"/>
                <w:noWrap/>
                <w:vAlign w:val="bottom"/>
              </w:tcPr>
            </w:tcPrChange>
          </w:tcPr>
          <w:p w14:paraId="09C7D5B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597" w:author="Caitlin Jeffrey" w:date="2023-11-09T13:59:00Z">
              <w:tcPr>
                <w:tcW w:w="2747" w:type="dxa"/>
                <w:tcBorders>
                  <w:top w:val="nil"/>
                  <w:left w:val="nil"/>
                  <w:bottom w:val="nil"/>
                  <w:right w:val="nil"/>
                </w:tcBorders>
                <w:shd w:val="clear" w:color="auto" w:fill="auto"/>
                <w:noWrap/>
                <w:vAlign w:val="bottom"/>
              </w:tcPr>
            </w:tcPrChange>
          </w:tcPr>
          <w:p w14:paraId="525EC41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598" w:author="Caitlin Jeffrey" w:date="2023-11-09T13:59:00Z">
              <w:tcPr>
                <w:tcW w:w="3240" w:type="dxa"/>
                <w:gridSpan w:val="2"/>
                <w:tcBorders>
                  <w:top w:val="nil"/>
                  <w:left w:val="nil"/>
                  <w:bottom w:val="nil"/>
                  <w:right w:val="nil"/>
                </w:tcBorders>
                <w:shd w:val="clear" w:color="auto" w:fill="auto"/>
                <w:noWrap/>
                <w:vAlign w:val="bottom"/>
              </w:tcPr>
            </w:tcPrChange>
          </w:tcPr>
          <w:p w14:paraId="189594C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599" w:author="Caitlin Jeffrey" w:date="2023-11-09T13:59:00Z">
              <w:tcPr>
                <w:tcW w:w="1415" w:type="dxa"/>
                <w:tcBorders>
                  <w:top w:val="nil"/>
                  <w:left w:val="nil"/>
                  <w:bottom w:val="nil"/>
                  <w:right w:val="nil"/>
                </w:tcBorders>
                <w:vAlign w:val="bottom"/>
              </w:tcPr>
            </w:tcPrChange>
          </w:tcPr>
          <w:p w14:paraId="3D7A4C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 (2.5)</w:t>
            </w:r>
          </w:p>
        </w:tc>
        <w:tc>
          <w:tcPr>
            <w:tcW w:w="990" w:type="dxa"/>
            <w:tcBorders>
              <w:top w:val="nil"/>
              <w:left w:val="nil"/>
              <w:bottom w:val="nil"/>
              <w:right w:val="nil"/>
            </w:tcBorders>
            <w:shd w:val="clear" w:color="auto" w:fill="auto"/>
            <w:noWrap/>
            <w:vAlign w:val="bottom"/>
            <w:tcPrChange w:id="600" w:author="Caitlin Jeffrey" w:date="2023-11-09T13:59:00Z">
              <w:tcPr>
                <w:tcW w:w="4615" w:type="dxa"/>
                <w:gridSpan w:val="4"/>
                <w:tcBorders>
                  <w:top w:val="nil"/>
                  <w:left w:val="nil"/>
                  <w:bottom w:val="nil"/>
                  <w:right w:val="nil"/>
                </w:tcBorders>
                <w:shd w:val="clear" w:color="auto" w:fill="auto"/>
                <w:noWrap/>
                <w:vAlign w:val="bottom"/>
              </w:tcPr>
            </w:tcPrChange>
          </w:tcPr>
          <w:p w14:paraId="17CCDE11"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41FE43D4" w14:textId="77777777" w:rsidTr="002F546D">
        <w:tblPrEx>
          <w:tblPrExChange w:id="601" w:author="Caitlin Jeffrey" w:date="2023-11-09T13:59:00Z">
            <w:tblPrEx>
              <w:tblW w:w="13050" w:type="dxa"/>
            </w:tblPrEx>
          </w:tblPrExChange>
        </w:tblPrEx>
        <w:trPr>
          <w:trHeight w:val="291"/>
          <w:trPrChange w:id="602"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03" w:author="Caitlin Jeffrey" w:date="2023-11-09T13:59:00Z">
              <w:tcPr>
                <w:tcW w:w="1033" w:type="dxa"/>
                <w:tcBorders>
                  <w:top w:val="nil"/>
                  <w:left w:val="nil"/>
                  <w:bottom w:val="nil"/>
                  <w:right w:val="nil"/>
                </w:tcBorders>
                <w:shd w:val="clear" w:color="auto" w:fill="auto"/>
                <w:noWrap/>
                <w:vAlign w:val="bottom"/>
                <w:hideMark/>
              </w:tcPr>
            </w:tcPrChange>
          </w:tcPr>
          <w:p w14:paraId="46FD6FF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604" w:author="Caitlin Jeffrey" w:date="2023-11-09T13:59:00Z">
              <w:tcPr>
                <w:tcW w:w="2747" w:type="dxa"/>
                <w:tcBorders>
                  <w:top w:val="nil"/>
                  <w:left w:val="nil"/>
                  <w:bottom w:val="nil"/>
                  <w:right w:val="nil"/>
                </w:tcBorders>
                <w:shd w:val="clear" w:color="auto" w:fill="auto"/>
                <w:noWrap/>
                <w:vAlign w:val="bottom"/>
                <w:hideMark/>
              </w:tcPr>
            </w:tcPrChange>
          </w:tcPr>
          <w:p w14:paraId="03BE3A9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605" w:author="Caitlin Jeffrey" w:date="2023-11-09T13:59:00Z">
              <w:tcPr>
                <w:tcW w:w="3240" w:type="dxa"/>
                <w:gridSpan w:val="2"/>
                <w:tcBorders>
                  <w:top w:val="nil"/>
                  <w:left w:val="nil"/>
                  <w:bottom w:val="nil"/>
                  <w:right w:val="nil"/>
                </w:tcBorders>
                <w:shd w:val="clear" w:color="auto" w:fill="auto"/>
                <w:noWrap/>
                <w:vAlign w:val="bottom"/>
              </w:tcPr>
            </w:tcPrChange>
          </w:tcPr>
          <w:p w14:paraId="33D9979B"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Change w:id="606" w:author="Caitlin Jeffrey" w:date="2023-11-09T13:59:00Z">
              <w:tcPr>
                <w:tcW w:w="1415" w:type="dxa"/>
                <w:tcBorders>
                  <w:top w:val="nil"/>
                  <w:left w:val="nil"/>
                  <w:bottom w:val="nil"/>
                  <w:right w:val="nil"/>
                </w:tcBorders>
                <w:vAlign w:val="bottom"/>
              </w:tcPr>
            </w:tcPrChange>
          </w:tcPr>
          <w:p w14:paraId="3D99E1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(2.2)</w:t>
            </w:r>
          </w:p>
        </w:tc>
        <w:tc>
          <w:tcPr>
            <w:tcW w:w="990" w:type="dxa"/>
            <w:tcBorders>
              <w:top w:val="nil"/>
              <w:left w:val="nil"/>
              <w:bottom w:val="nil"/>
              <w:right w:val="nil"/>
            </w:tcBorders>
            <w:shd w:val="clear" w:color="auto" w:fill="auto"/>
            <w:noWrap/>
            <w:vAlign w:val="bottom"/>
            <w:tcPrChange w:id="607" w:author="Caitlin Jeffrey" w:date="2023-11-09T13:59:00Z">
              <w:tcPr>
                <w:tcW w:w="4615" w:type="dxa"/>
                <w:gridSpan w:val="4"/>
                <w:tcBorders>
                  <w:top w:val="nil"/>
                  <w:left w:val="nil"/>
                  <w:bottom w:val="nil"/>
                  <w:right w:val="nil"/>
                </w:tcBorders>
                <w:shd w:val="clear" w:color="auto" w:fill="auto"/>
                <w:noWrap/>
                <w:vAlign w:val="bottom"/>
              </w:tcPr>
            </w:tcPrChange>
          </w:tcPr>
          <w:p w14:paraId="53676E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834C1D" w:rsidRPr="004266ED" w14:paraId="49131086" w14:textId="77777777" w:rsidTr="002F546D">
        <w:tblPrEx>
          <w:tblPrExChange w:id="608" w:author="Caitlin Jeffrey" w:date="2023-11-09T13:59:00Z">
            <w:tblPrEx>
              <w:tblW w:w="13050" w:type="dxa"/>
            </w:tblPrEx>
          </w:tblPrExChange>
        </w:tblPrEx>
        <w:trPr>
          <w:trHeight w:val="291"/>
          <w:trPrChange w:id="609"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10" w:author="Caitlin Jeffrey" w:date="2023-11-09T13:59:00Z">
              <w:tcPr>
                <w:tcW w:w="1033" w:type="dxa"/>
                <w:tcBorders>
                  <w:top w:val="nil"/>
                  <w:left w:val="nil"/>
                  <w:bottom w:val="nil"/>
                  <w:right w:val="nil"/>
                </w:tcBorders>
                <w:shd w:val="clear" w:color="auto" w:fill="auto"/>
                <w:noWrap/>
                <w:vAlign w:val="bottom"/>
                <w:hideMark/>
              </w:tcPr>
            </w:tcPrChange>
          </w:tcPr>
          <w:p w14:paraId="527CF208"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611" w:author="Caitlin Jeffrey" w:date="2023-11-09T13:59:00Z">
              <w:tcPr>
                <w:tcW w:w="2747" w:type="dxa"/>
                <w:tcBorders>
                  <w:top w:val="nil"/>
                  <w:left w:val="nil"/>
                  <w:bottom w:val="nil"/>
                  <w:right w:val="nil"/>
                </w:tcBorders>
                <w:shd w:val="clear" w:color="auto" w:fill="auto"/>
                <w:noWrap/>
                <w:vAlign w:val="bottom"/>
                <w:hideMark/>
              </w:tcPr>
            </w:tcPrChange>
          </w:tcPr>
          <w:p w14:paraId="1E5E0AD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612" w:author="Caitlin Jeffrey" w:date="2023-11-09T13:59:00Z">
              <w:tcPr>
                <w:tcW w:w="3240" w:type="dxa"/>
                <w:gridSpan w:val="2"/>
                <w:tcBorders>
                  <w:top w:val="nil"/>
                  <w:left w:val="nil"/>
                  <w:bottom w:val="nil"/>
                  <w:right w:val="nil"/>
                </w:tcBorders>
                <w:shd w:val="clear" w:color="auto" w:fill="auto"/>
                <w:noWrap/>
                <w:vAlign w:val="bottom"/>
              </w:tcPr>
            </w:tcPrChange>
          </w:tcPr>
          <w:p w14:paraId="18D22C67"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Change w:id="613" w:author="Caitlin Jeffrey" w:date="2023-11-09T13:59:00Z">
              <w:tcPr>
                <w:tcW w:w="1415" w:type="dxa"/>
                <w:tcBorders>
                  <w:top w:val="nil"/>
                  <w:left w:val="nil"/>
                  <w:bottom w:val="nil"/>
                  <w:right w:val="nil"/>
                </w:tcBorders>
                <w:vAlign w:val="bottom"/>
              </w:tcPr>
            </w:tcPrChange>
          </w:tcPr>
          <w:p w14:paraId="51FE268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0.43 (1.9)</w:t>
            </w:r>
          </w:p>
        </w:tc>
        <w:tc>
          <w:tcPr>
            <w:tcW w:w="990" w:type="dxa"/>
            <w:tcBorders>
              <w:top w:val="nil"/>
              <w:left w:val="nil"/>
              <w:bottom w:val="nil"/>
              <w:right w:val="nil"/>
            </w:tcBorders>
            <w:shd w:val="clear" w:color="auto" w:fill="auto"/>
            <w:noWrap/>
            <w:vAlign w:val="bottom"/>
            <w:tcPrChange w:id="614" w:author="Caitlin Jeffrey" w:date="2023-11-09T13:59:00Z">
              <w:tcPr>
                <w:tcW w:w="4615" w:type="dxa"/>
                <w:gridSpan w:val="4"/>
                <w:tcBorders>
                  <w:top w:val="nil"/>
                  <w:left w:val="nil"/>
                  <w:bottom w:val="nil"/>
                  <w:right w:val="nil"/>
                </w:tcBorders>
                <w:shd w:val="clear" w:color="auto" w:fill="auto"/>
                <w:noWrap/>
                <w:vAlign w:val="bottom"/>
              </w:tcPr>
            </w:tcPrChange>
          </w:tcPr>
          <w:p w14:paraId="1E193BA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834C1D" w:rsidRPr="004266ED" w14:paraId="19DA4A07" w14:textId="77777777" w:rsidTr="002F546D">
        <w:tblPrEx>
          <w:tblPrExChange w:id="615" w:author="Caitlin Jeffrey" w:date="2023-11-09T13:59:00Z">
            <w:tblPrEx>
              <w:tblW w:w="13050" w:type="dxa"/>
            </w:tblPrEx>
          </w:tblPrExChange>
        </w:tblPrEx>
        <w:trPr>
          <w:trHeight w:val="291"/>
          <w:trPrChange w:id="616"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17" w:author="Caitlin Jeffrey" w:date="2023-11-09T13:59:00Z">
              <w:tcPr>
                <w:tcW w:w="1033" w:type="dxa"/>
                <w:tcBorders>
                  <w:top w:val="nil"/>
                  <w:left w:val="nil"/>
                  <w:bottom w:val="nil"/>
                  <w:right w:val="nil"/>
                </w:tcBorders>
                <w:shd w:val="clear" w:color="auto" w:fill="auto"/>
                <w:noWrap/>
                <w:vAlign w:val="bottom"/>
                <w:hideMark/>
              </w:tcPr>
            </w:tcPrChange>
          </w:tcPr>
          <w:p w14:paraId="7B6DB2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618" w:author="Caitlin Jeffrey" w:date="2023-11-09T13:59:00Z">
              <w:tcPr>
                <w:tcW w:w="2747" w:type="dxa"/>
                <w:tcBorders>
                  <w:top w:val="nil"/>
                  <w:left w:val="nil"/>
                  <w:bottom w:val="nil"/>
                  <w:right w:val="nil"/>
                </w:tcBorders>
                <w:shd w:val="clear" w:color="auto" w:fill="auto"/>
                <w:noWrap/>
                <w:vAlign w:val="bottom"/>
                <w:hideMark/>
              </w:tcPr>
            </w:tcPrChange>
          </w:tcPr>
          <w:p w14:paraId="3A6F7A4B"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619" w:author="Caitlin Jeffrey" w:date="2023-11-09T13:59:00Z">
              <w:tcPr>
                <w:tcW w:w="3240" w:type="dxa"/>
                <w:gridSpan w:val="2"/>
                <w:tcBorders>
                  <w:top w:val="nil"/>
                  <w:left w:val="nil"/>
                  <w:bottom w:val="nil"/>
                  <w:right w:val="nil"/>
                </w:tcBorders>
                <w:shd w:val="clear" w:color="auto" w:fill="auto"/>
                <w:noWrap/>
                <w:vAlign w:val="bottom"/>
              </w:tcPr>
            </w:tcPrChange>
          </w:tcPr>
          <w:p w14:paraId="61B3638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620" w:author="Caitlin Jeffrey" w:date="2023-11-09T13:59:00Z">
              <w:tcPr>
                <w:tcW w:w="1415" w:type="dxa"/>
                <w:tcBorders>
                  <w:top w:val="nil"/>
                  <w:left w:val="nil"/>
                  <w:bottom w:val="nil"/>
                  <w:right w:val="nil"/>
                </w:tcBorders>
                <w:vAlign w:val="bottom"/>
              </w:tcPr>
            </w:tcPrChange>
          </w:tcPr>
          <w:p w14:paraId="39FE8C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621" w:author="Caitlin Jeffrey" w:date="2023-11-09T13:59:00Z">
              <w:tcPr>
                <w:tcW w:w="4615" w:type="dxa"/>
                <w:gridSpan w:val="4"/>
                <w:tcBorders>
                  <w:top w:val="nil"/>
                  <w:left w:val="nil"/>
                  <w:bottom w:val="nil"/>
                  <w:right w:val="nil"/>
                </w:tcBorders>
                <w:shd w:val="clear" w:color="auto" w:fill="auto"/>
                <w:noWrap/>
                <w:vAlign w:val="bottom"/>
              </w:tcPr>
            </w:tcPrChange>
          </w:tcPr>
          <w:p w14:paraId="7556B1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6D31F0D" w14:textId="77777777" w:rsidTr="002F546D">
        <w:tblPrEx>
          <w:tblPrExChange w:id="622" w:author="Caitlin Jeffrey" w:date="2023-11-09T13:59:00Z">
            <w:tblPrEx>
              <w:tblW w:w="13050" w:type="dxa"/>
            </w:tblPrEx>
          </w:tblPrExChange>
        </w:tblPrEx>
        <w:trPr>
          <w:trHeight w:val="291"/>
          <w:trPrChange w:id="623"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24" w:author="Caitlin Jeffrey" w:date="2023-11-09T13:59:00Z">
              <w:tcPr>
                <w:tcW w:w="1033" w:type="dxa"/>
                <w:tcBorders>
                  <w:top w:val="nil"/>
                  <w:left w:val="nil"/>
                  <w:bottom w:val="nil"/>
                  <w:right w:val="nil"/>
                </w:tcBorders>
                <w:shd w:val="clear" w:color="auto" w:fill="auto"/>
                <w:noWrap/>
                <w:vAlign w:val="bottom"/>
                <w:hideMark/>
              </w:tcPr>
            </w:tcPrChange>
          </w:tcPr>
          <w:p w14:paraId="6656B28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625" w:author="Caitlin Jeffrey" w:date="2023-11-09T13:59:00Z">
              <w:tcPr>
                <w:tcW w:w="2747" w:type="dxa"/>
                <w:tcBorders>
                  <w:top w:val="nil"/>
                  <w:left w:val="nil"/>
                  <w:bottom w:val="nil"/>
                  <w:right w:val="nil"/>
                </w:tcBorders>
                <w:shd w:val="clear" w:color="auto" w:fill="auto"/>
                <w:noWrap/>
                <w:vAlign w:val="bottom"/>
                <w:hideMark/>
              </w:tcPr>
            </w:tcPrChange>
          </w:tcPr>
          <w:p w14:paraId="270ACF0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w:t>
            </w:r>
            <w:r w:rsidRPr="004266ED">
              <w:rPr>
                <w:rFonts w:ascii="Times New Roman" w:eastAsia="Times New Roman" w:hAnsi="Times New Roman" w:cs="Times New Roman"/>
                <w:color w:val="000000"/>
              </w:rPr>
              <w:t>bedding amendment</w:t>
            </w:r>
          </w:p>
        </w:tc>
        <w:tc>
          <w:tcPr>
            <w:tcW w:w="4230" w:type="dxa"/>
            <w:tcBorders>
              <w:top w:val="nil"/>
              <w:left w:val="nil"/>
              <w:bottom w:val="nil"/>
              <w:right w:val="nil"/>
            </w:tcBorders>
            <w:shd w:val="clear" w:color="auto" w:fill="auto"/>
            <w:noWrap/>
            <w:vAlign w:val="bottom"/>
            <w:hideMark/>
            <w:tcPrChange w:id="626" w:author="Caitlin Jeffrey" w:date="2023-11-09T13:59:00Z">
              <w:tcPr>
                <w:tcW w:w="3240" w:type="dxa"/>
                <w:gridSpan w:val="2"/>
                <w:tcBorders>
                  <w:top w:val="nil"/>
                  <w:left w:val="nil"/>
                  <w:bottom w:val="nil"/>
                  <w:right w:val="nil"/>
                </w:tcBorders>
                <w:shd w:val="clear" w:color="auto" w:fill="auto"/>
                <w:noWrap/>
                <w:vAlign w:val="bottom"/>
                <w:hideMark/>
              </w:tcPr>
            </w:tcPrChange>
          </w:tcPr>
          <w:p w14:paraId="64B573B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627" w:author="Caitlin Jeffrey" w:date="2023-11-09T13:59:00Z">
              <w:tcPr>
                <w:tcW w:w="1415" w:type="dxa"/>
                <w:tcBorders>
                  <w:top w:val="nil"/>
                  <w:left w:val="nil"/>
                  <w:bottom w:val="nil"/>
                  <w:right w:val="nil"/>
                </w:tcBorders>
                <w:vAlign w:val="bottom"/>
              </w:tcPr>
            </w:tcPrChange>
          </w:tcPr>
          <w:p w14:paraId="20263A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 (1.8)</w:t>
            </w:r>
          </w:p>
        </w:tc>
        <w:tc>
          <w:tcPr>
            <w:tcW w:w="990" w:type="dxa"/>
            <w:tcBorders>
              <w:top w:val="nil"/>
              <w:left w:val="nil"/>
              <w:bottom w:val="nil"/>
              <w:right w:val="nil"/>
            </w:tcBorders>
            <w:shd w:val="clear" w:color="auto" w:fill="auto"/>
            <w:noWrap/>
            <w:vAlign w:val="bottom"/>
            <w:tcPrChange w:id="628" w:author="Caitlin Jeffrey" w:date="2023-11-09T13:59:00Z">
              <w:tcPr>
                <w:tcW w:w="4615" w:type="dxa"/>
                <w:gridSpan w:val="4"/>
                <w:tcBorders>
                  <w:top w:val="nil"/>
                  <w:left w:val="nil"/>
                  <w:bottom w:val="nil"/>
                  <w:right w:val="nil"/>
                </w:tcBorders>
                <w:shd w:val="clear" w:color="auto" w:fill="auto"/>
                <w:noWrap/>
                <w:vAlign w:val="bottom"/>
              </w:tcPr>
            </w:tcPrChange>
          </w:tcPr>
          <w:p w14:paraId="7597ACF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r>
      <w:tr w:rsidR="00834C1D" w:rsidRPr="004266ED" w14:paraId="592E5517" w14:textId="77777777" w:rsidTr="002F546D">
        <w:tblPrEx>
          <w:tblPrExChange w:id="629" w:author="Caitlin Jeffrey" w:date="2023-11-09T13:59:00Z">
            <w:tblPrEx>
              <w:tblW w:w="13050" w:type="dxa"/>
            </w:tblPrEx>
          </w:tblPrExChange>
        </w:tblPrEx>
        <w:trPr>
          <w:trHeight w:val="291"/>
          <w:trPrChange w:id="630"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31" w:author="Caitlin Jeffrey" w:date="2023-11-09T13:59:00Z">
              <w:tcPr>
                <w:tcW w:w="1033" w:type="dxa"/>
                <w:tcBorders>
                  <w:top w:val="nil"/>
                  <w:left w:val="nil"/>
                  <w:bottom w:val="nil"/>
                  <w:right w:val="nil"/>
                </w:tcBorders>
                <w:shd w:val="clear" w:color="auto" w:fill="auto"/>
                <w:noWrap/>
                <w:vAlign w:val="bottom"/>
                <w:hideMark/>
              </w:tcPr>
            </w:tcPrChange>
          </w:tcPr>
          <w:p w14:paraId="7C5B0CDC"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632" w:author="Caitlin Jeffrey" w:date="2023-11-09T13:59:00Z">
              <w:tcPr>
                <w:tcW w:w="2747" w:type="dxa"/>
                <w:tcBorders>
                  <w:top w:val="nil"/>
                  <w:left w:val="nil"/>
                  <w:bottom w:val="nil"/>
                  <w:right w:val="nil"/>
                </w:tcBorders>
                <w:shd w:val="clear" w:color="auto" w:fill="auto"/>
                <w:noWrap/>
                <w:vAlign w:val="bottom"/>
                <w:hideMark/>
              </w:tcPr>
            </w:tcPrChange>
          </w:tcPr>
          <w:p w14:paraId="4C095D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633" w:author="Caitlin Jeffrey" w:date="2023-11-09T13:59:00Z">
              <w:tcPr>
                <w:tcW w:w="3240" w:type="dxa"/>
                <w:gridSpan w:val="2"/>
                <w:tcBorders>
                  <w:top w:val="nil"/>
                  <w:left w:val="nil"/>
                  <w:bottom w:val="nil"/>
                  <w:right w:val="nil"/>
                </w:tcBorders>
                <w:shd w:val="clear" w:color="auto" w:fill="auto"/>
                <w:noWrap/>
                <w:vAlign w:val="bottom"/>
                <w:hideMark/>
              </w:tcPr>
            </w:tcPrChange>
          </w:tcPr>
          <w:p w14:paraId="1E5A310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634" w:author="Caitlin Jeffrey" w:date="2023-11-09T13:59:00Z">
              <w:tcPr>
                <w:tcW w:w="1415" w:type="dxa"/>
                <w:tcBorders>
                  <w:top w:val="nil"/>
                  <w:left w:val="nil"/>
                  <w:bottom w:val="nil"/>
                  <w:right w:val="nil"/>
                </w:tcBorders>
                <w:vAlign w:val="bottom"/>
              </w:tcPr>
            </w:tcPrChange>
          </w:tcPr>
          <w:p w14:paraId="051781D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635" w:author="Caitlin Jeffrey" w:date="2023-11-09T13:59:00Z">
              <w:tcPr>
                <w:tcW w:w="4615" w:type="dxa"/>
                <w:gridSpan w:val="4"/>
                <w:tcBorders>
                  <w:top w:val="nil"/>
                  <w:left w:val="nil"/>
                  <w:bottom w:val="nil"/>
                  <w:right w:val="nil"/>
                </w:tcBorders>
                <w:shd w:val="clear" w:color="auto" w:fill="auto"/>
                <w:noWrap/>
                <w:vAlign w:val="bottom"/>
              </w:tcPr>
            </w:tcPrChange>
          </w:tcPr>
          <w:p w14:paraId="71DD7DC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F464FC" w14:textId="77777777" w:rsidTr="002F546D">
        <w:tblPrEx>
          <w:tblPrExChange w:id="636" w:author="Caitlin Jeffrey" w:date="2023-11-09T13:59:00Z">
            <w:tblPrEx>
              <w:tblW w:w="13050" w:type="dxa"/>
            </w:tblPrEx>
          </w:tblPrExChange>
        </w:tblPrEx>
        <w:trPr>
          <w:trHeight w:val="360"/>
          <w:trPrChange w:id="637" w:author="Caitlin Jeffrey" w:date="2023-11-09T13:59:00Z">
            <w:trPr>
              <w:trHeight w:val="569"/>
            </w:trPr>
          </w:trPrChange>
        </w:trPr>
        <w:tc>
          <w:tcPr>
            <w:tcW w:w="1033" w:type="dxa"/>
            <w:tcBorders>
              <w:top w:val="nil"/>
              <w:left w:val="nil"/>
              <w:bottom w:val="nil"/>
              <w:right w:val="nil"/>
            </w:tcBorders>
            <w:shd w:val="clear" w:color="auto" w:fill="auto"/>
            <w:noWrap/>
            <w:vAlign w:val="bottom"/>
            <w:hideMark/>
            <w:tcPrChange w:id="638" w:author="Caitlin Jeffrey" w:date="2023-11-09T13:59:00Z">
              <w:tcPr>
                <w:tcW w:w="1033" w:type="dxa"/>
                <w:tcBorders>
                  <w:top w:val="nil"/>
                  <w:left w:val="nil"/>
                  <w:bottom w:val="nil"/>
                  <w:right w:val="nil"/>
                </w:tcBorders>
                <w:shd w:val="clear" w:color="auto" w:fill="auto"/>
                <w:noWrap/>
                <w:vAlign w:val="bottom"/>
                <w:hideMark/>
              </w:tcPr>
            </w:tcPrChange>
          </w:tcPr>
          <w:p w14:paraId="618336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639" w:author="Caitlin Jeffrey" w:date="2023-11-09T13:59:00Z">
              <w:tcPr>
                <w:tcW w:w="2747" w:type="dxa"/>
                <w:tcBorders>
                  <w:top w:val="nil"/>
                  <w:left w:val="nil"/>
                  <w:bottom w:val="nil"/>
                  <w:right w:val="nil"/>
                </w:tcBorders>
                <w:shd w:val="clear" w:color="auto" w:fill="auto"/>
                <w:vAlign w:val="bottom"/>
                <w:hideMark/>
              </w:tcPr>
            </w:tcPrChange>
          </w:tcPr>
          <w:p w14:paraId="01CE18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Subjective assessment </w:t>
            </w:r>
            <w:del w:id="640" w:author="Caitlin Jeffrey" w:date="2023-11-09T13:59:00Z">
              <w:r w:rsidRPr="004266ED" w:rsidDel="002F546D">
                <w:rPr>
                  <w:rFonts w:ascii="Times New Roman" w:eastAsia="Times New Roman" w:hAnsi="Times New Roman" w:cs="Times New Roman"/>
                  <w:color w:val="000000"/>
                </w:rPr>
                <w:delText xml:space="preserve">of </w:delText>
              </w:r>
            </w:del>
            <w:r w:rsidRPr="004266ED">
              <w:rPr>
                <w:rFonts w:ascii="Times New Roman" w:eastAsia="Times New Roman" w:hAnsi="Times New Roman" w:cs="Times New Roman"/>
                <w:color w:val="000000"/>
              </w:rPr>
              <w:t xml:space="preserve">air quality </w:t>
            </w:r>
            <w:r>
              <w:rPr>
                <w:rFonts w:ascii="Times New Roman" w:eastAsia="Times New Roman" w:hAnsi="Times New Roman" w:cs="Times New Roman"/>
                <w:color w:val="000000"/>
              </w:rPr>
              <w:t>(</w:t>
            </w:r>
            <w:r w:rsidRPr="004266ED">
              <w:rPr>
                <w:rFonts w:ascii="Times New Roman" w:eastAsia="Times New Roman" w:hAnsi="Times New Roman" w:cs="Times New Roman"/>
                <w:color w:val="000000"/>
              </w:rPr>
              <w:t>researcher</w:t>
            </w:r>
            <w:r>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tcPrChange w:id="641" w:author="Caitlin Jeffrey" w:date="2023-11-09T13:59:00Z">
              <w:tcPr>
                <w:tcW w:w="3240" w:type="dxa"/>
                <w:gridSpan w:val="2"/>
                <w:tcBorders>
                  <w:top w:val="nil"/>
                  <w:left w:val="nil"/>
                  <w:bottom w:val="nil"/>
                  <w:right w:val="nil"/>
                </w:tcBorders>
                <w:shd w:val="clear" w:color="auto" w:fill="auto"/>
                <w:noWrap/>
                <w:vAlign w:val="bottom"/>
              </w:tcPr>
            </w:tcPrChange>
          </w:tcPr>
          <w:p w14:paraId="5A9A3D9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642" w:author="Caitlin Jeffrey" w:date="2023-11-09T13:59:00Z">
              <w:tcPr>
                <w:tcW w:w="1415" w:type="dxa"/>
                <w:tcBorders>
                  <w:top w:val="nil"/>
                  <w:left w:val="nil"/>
                  <w:bottom w:val="nil"/>
                  <w:right w:val="nil"/>
                </w:tcBorders>
                <w:vAlign w:val="bottom"/>
              </w:tcPr>
            </w:tcPrChange>
          </w:tcPr>
          <w:p w14:paraId="6A3906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 (1.5)</w:t>
            </w:r>
          </w:p>
        </w:tc>
        <w:tc>
          <w:tcPr>
            <w:tcW w:w="990" w:type="dxa"/>
            <w:tcBorders>
              <w:top w:val="nil"/>
              <w:left w:val="nil"/>
              <w:bottom w:val="nil"/>
              <w:right w:val="nil"/>
            </w:tcBorders>
            <w:shd w:val="clear" w:color="auto" w:fill="auto"/>
            <w:noWrap/>
            <w:vAlign w:val="bottom"/>
            <w:tcPrChange w:id="643" w:author="Caitlin Jeffrey" w:date="2023-11-09T13:59:00Z">
              <w:tcPr>
                <w:tcW w:w="4615" w:type="dxa"/>
                <w:gridSpan w:val="4"/>
                <w:tcBorders>
                  <w:top w:val="nil"/>
                  <w:left w:val="nil"/>
                  <w:bottom w:val="nil"/>
                  <w:right w:val="nil"/>
                </w:tcBorders>
                <w:shd w:val="clear" w:color="auto" w:fill="auto"/>
                <w:noWrap/>
                <w:vAlign w:val="bottom"/>
              </w:tcPr>
            </w:tcPrChange>
          </w:tcPr>
          <w:p w14:paraId="28C3BB4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r>
      <w:tr w:rsidR="00834C1D" w:rsidRPr="004266ED" w14:paraId="7C2CC441" w14:textId="77777777" w:rsidTr="002F546D">
        <w:tblPrEx>
          <w:tblPrExChange w:id="644" w:author="Caitlin Jeffrey" w:date="2023-11-09T13:59:00Z">
            <w:tblPrEx>
              <w:tblW w:w="13050" w:type="dxa"/>
            </w:tblPrEx>
          </w:tblPrExChange>
        </w:tblPrEx>
        <w:trPr>
          <w:trHeight w:val="291"/>
          <w:trPrChange w:id="645"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46" w:author="Caitlin Jeffrey" w:date="2023-11-09T13:59:00Z">
              <w:tcPr>
                <w:tcW w:w="1033" w:type="dxa"/>
                <w:tcBorders>
                  <w:top w:val="nil"/>
                  <w:left w:val="nil"/>
                  <w:bottom w:val="nil"/>
                  <w:right w:val="nil"/>
                </w:tcBorders>
                <w:shd w:val="clear" w:color="auto" w:fill="auto"/>
                <w:noWrap/>
                <w:vAlign w:val="bottom"/>
                <w:hideMark/>
              </w:tcPr>
            </w:tcPrChange>
          </w:tcPr>
          <w:p w14:paraId="75D321B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647" w:author="Caitlin Jeffrey" w:date="2023-11-09T13:59:00Z">
              <w:tcPr>
                <w:tcW w:w="2747" w:type="dxa"/>
                <w:tcBorders>
                  <w:top w:val="nil"/>
                  <w:left w:val="nil"/>
                  <w:bottom w:val="nil"/>
                  <w:right w:val="nil"/>
                </w:tcBorders>
                <w:shd w:val="clear" w:color="auto" w:fill="auto"/>
                <w:noWrap/>
                <w:vAlign w:val="bottom"/>
                <w:hideMark/>
              </w:tcPr>
            </w:tcPrChange>
          </w:tcPr>
          <w:p w14:paraId="3FC1413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648" w:author="Caitlin Jeffrey" w:date="2023-11-09T13:59:00Z">
              <w:tcPr>
                <w:tcW w:w="3240" w:type="dxa"/>
                <w:gridSpan w:val="2"/>
                <w:tcBorders>
                  <w:top w:val="nil"/>
                  <w:left w:val="nil"/>
                  <w:bottom w:val="nil"/>
                  <w:right w:val="nil"/>
                </w:tcBorders>
                <w:shd w:val="clear" w:color="auto" w:fill="auto"/>
                <w:noWrap/>
                <w:vAlign w:val="bottom"/>
              </w:tcPr>
            </w:tcPrChange>
          </w:tcPr>
          <w:p w14:paraId="73EFF62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649" w:author="Caitlin Jeffrey" w:date="2023-11-09T13:59:00Z">
              <w:tcPr>
                <w:tcW w:w="1415" w:type="dxa"/>
                <w:tcBorders>
                  <w:top w:val="nil"/>
                  <w:left w:val="nil"/>
                  <w:bottom w:val="nil"/>
                  <w:right w:val="nil"/>
                </w:tcBorders>
                <w:vAlign w:val="bottom"/>
              </w:tcPr>
            </w:tcPrChange>
          </w:tcPr>
          <w:p w14:paraId="57C33D3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650" w:author="Caitlin Jeffrey" w:date="2023-11-09T13:59:00Z">
              <w:tcPr>
                <w:tcW w:w="4615" w:type="dxa"/>
                <w:gridSpan w:val="4"/>
                <w:tcBorders>
                  <w:top w:val="nil"/>
                  <w:left w:val="nil"/>
                  <w:bottom w:val="nil"/>
                  <w:right w:val="nil"/>
                </w:tcBorders>
                <w:shd w:val="clear" w:color="auto" w:fill="auto"/>
                <w:noWrap/>
                <w:vAlign w:val="bottom"/>
              </w:tcPr>
            </w:tcPrChange>
          </w:tcPr>
          <w:p w14:paraId="780F409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44984CE" w14:textId="77777777" w:rsidTr="002F546D">
        <w:tblPrEx>
          <w:tblPrExChange w:id="651" w:author="Caitlin Jeffrey" w:date="2023-11-09T13:59:00Z">
            <w:tblPrEx>
              <w:tblW w:w="13050" w:type="dxa"/>
            </w:tblPrEx>
          </w:tblPrExChange>
        </w:tblPrEx>
        <w:trPr>
          <w:trHeight w:val="291"/>
          <w:trPrChange w:id="652"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653" w:author="Caitlin Jeffrey" w:date="2023-11-09T13:59:00Z">
              <w:tcPr>
                <w:tcW w:w="1033" w:type="dxa"/>
                <w:tcBorders>
                  <w:top w:val="nil"/>
                  <w:left w:val="nil"/>
                  <w:bottom w:val="nil"/>
                  <w:right w:val="nil"/>
                </w:tcBorders>
                <w:shd w:val="clear" w:color="auto" w:fill="auto"/>
                <w:noWrap/>
                <w:vAlign w:val="bottom"/>
              </w:tcPr>
            </w:tcPrChange>
          </w:tcPr>
          <w:p w14:paraId="5C71D9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Change w:id="654" w:author="Caitlin Jeffrey" w:date="2023-11-09T13:59:00Z">
              <w:tcPr>
                <w:tcW w:w="2747" w:type="dxa"/>
                <w:tcBorders>
                  <w:top w:val="nil"/>
                  <w:left w:val="nil"/>
                  <w:bottom w:val="nil"/>
                  <w:right w:val="nil"/>
                </w:tcBorders>
                <w:shd w:val="clear" w:color="auto" w:fill="auto"/>
                <w:noWrap/>
                <w:vAlign w:val="bottom"/>
              </w:tcPr>
            </w:tcPrChange>
          </w:tcPr>
          <w:p w14:paraId="16BEDA0F"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Glove use at milking</w:t>
            </w:r>
            <w:r>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Change w:id="655" w:author="Caitlin Jeffrey" w:date="2023-11-09T13:59:00Z">
              <w:tcPr>
                <w:tcW w:w="3240" w:type="dxa"/>
                <w:gridSpan w:val="2"/>
                <w:tcBorders>
                  <w:top w:val="nil"/>
                  <w:left w:val="nil"/>
                  <w:bottom w:val="nil"/>
                  <w:right w:val="nil"/>
                </w:tcBorders>
                <w:shd w:val="clear" w:color="auto" w:fill="auto"/>
                <w:noWrap/>
                <w:vAlign w:val="bottom"/>
              </w:tcPr>
            </w:tcPrChange>
          </w:tcPr>
          <w:p w14:paraId="32C039D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Change w:id="656" w:author="Caitlin Jeffrey" w:date="2023-11-09T13:59:00Z">
              <w:tcPr>
                <w:tcW w:w="1415" w:type="dxa"/>
                <w:tcBorders>
                  <w:top w:val="nil"/>
                  <w:left w:val="nil"/>
                  <w:bottom w:val="nil"/>
                  <w:right w:val="nil"/>
                </w:tcBorders>
                <w:vAlign w:val="bottom"/>
              </w:tcPr>
            </w:tcPrChange>
          </w:tcPr>
          <w:p w14:paraId="137765B1"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 (1.3)</w:t>
            </w:r>
          </w:p>
        </w:tc>
        <w:tc>
          <w:tcPr>
            <w:tcW w:w="990" w:type="dxa"/>
            <w:tcBorders>
              <w:top w:val="nil"/>
              <w:left w:val="nil"/>
              <w:bottom w:val="nil"/>
              <w:right w:val="nil"/>
            </w:tcBorders>
            <w:shd w:val="clear" w:color="auto" w:fill="auto"/>
            <w:noWrap/>
            <w:vAlign w:val="bottom"/>
            <w:tcPrChange w:id="657" w:author="Caitlin Jeffrey" w:date="2023-11-09T13:59:00Z">
              <w:tcPr>
                <w:tcW w:w="4615" w:type="dxa"/>
                <w:gridSpan w:val="4"/>
                <w:tcBorders>
                  <w:top w:val="nil"/>
                  <w:left w:val="nil"/>
                  <w:bottom w:val="nil"/>
                  <w:right w:val="nil"/>
                </w:tcBorders>
                <w:shd w:val="clear" w:color="auto" w:fill="auto"/>
                <w:noWrap/>
                <w:vAlign w:val="bottom"/>
              </w:tcPr>
            </w:tcPrChange>
          </w:tcPr>
          <w:p w14:paraId="6684EB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r>
      <w:tr w:rsidR="00834C1D" w:rsidRPr="004266ED" w14:paraId="2D5ACCE9" w14:textId="77777777" w:rsidTr="002F546D">
        <w:tblPrEx>
          <w:tblPrExChange w:id="658" w:author="Caitlin Jeffrey" w:date="2023-11-09T13:59:00Z">
            <w:tblPrEx>
              <w:tblW w:w="13050" w:type="dxa"/>
            </w:tblPrEx>
          </w:tblPrExChange>
        </w:tblPrEx>
        <w:trPr>
          <w:trHeight w:val="291"/>
          <w:trPrChange w:id="659"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60" w:author="Caitlin Jeffrey" w:date="2023-11-09T13:59:00Z">
              <w:tcPr>
                <w:tcW w:w="1033" w:type="dxa"/>
                <w:tcBorders>
                  <w:top w:val="nil"/>
                  <w:left w:val="nil"/>
                  <w:bottom w:val="nil"/>
                  <w:right w:val="nil"/>
                </w:tcBorders>
                <w:shd w:val="clear" w:color="auto" w:fill="auto"/>
                <w:noWrap/>
                <w:vAlign w:val="bottom"/>
                <w:hideMark/>
              </w:tcPr>
            </w:tcPrChange>
          </w:tcPr>
          <w:p w14:paraId="6378872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661" w:author="Caitlin Jeffrey" w:date="2023-11-09T13:59:00Z">
              <w:tcPr>
                <w:tcW w:w="2747" w:type="dxa"/>
                <w:tcBorders>
                  <w:top w:val="nil"/>
                  <w:left w:val="nil"/>
                  <w:bottom w:val="nil"/>
                  <w:right w:val="nil"/>
                </w:tcBorders>
                <w:shd w:val="clear" w:color="auto" w:fill="auto"/>
                <w:noWrap/>
                <w:vAlign w:val="bottom"/>
                <w:hideMark/>
              </w:tcPr>
            </w:tcPrChange>
          </w:tcPr>
          <w:p w14:paraId="21E51B50"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Change w:id="662" w:author="Caitlin Jeffrey" w:date="2023-11-09T13:59:00Z">
              <w:tcPr>
                <w:tcW w:w="3240" w:type="dxa"/>
                <w:gridSpan w:val="2"/>
                <w:tcBorders>
                  <w:top w:val="nil"/>
                  <w:left w:val="nil"/>
                  <w:bottom w:val="nil"/>
                  <w:right w:val="nil"/>
                </w:tcBorders>
                <w:shd w:val="clear" w:color="auto" w:fill="auto"/>
                <w:noWrap/>
                <w:vAlign w:val="bottom"/>
                <w:hideMark/>
              </w:tcPr>
            </w:tcPrChange>
          </w:tcPr>
          <w:p w14:paraId="6D559E7B"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Change w:id="663" w:author="Caitlin Jeffrey" w:date="2023-11-09T13:59:00Z">
              <w:tcPr>
                <w:tcW w:w="1415" w:type="dxa"/>
                <w:tcBorders>
                  <w:top w:val="nil"/>
                  <w:left w:val="nil"/>
                  <w:bottom w:val="nil"/>
                  <w:right w:val="nil"/>
                </w:tcBorders>
                <w:vAlign w:val="bottom"/>
              </w:tcPr>
            </w:tcPrChange>
          </w:tcPr>
          <w:p w14:paraId="08ADCD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664" w:author="Caitlin Jeffrey" w:date="2023-11-09T13:59:00Z">
              <w:tcPr>
                <w:tcW w:w="4615" w:type="dxa"/>
                <w:gridSpan w:val="4"/>
                <w:tcBorders>
                  <w:top w:val="nil"/>
                  <w:left w:val="nil"/>
                  <w:bottom w:val="nil"/>
                  <w:right w:val="nil"/>
                </w:tcBorders>
                <w:shd w:val="clear" w:color="auto" w:fill="auto"/>
                <w:noWrap/>
                <w:vAlign w:val="bottom"/>
              </w:tcPr>
            </w:tcPrChange>
          </w:tcPr>
          <w:p w14:paraId="0EAD67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5AE1866" w14:textId="77777777" w:rsidTr="002F546D">
        <w:tblPrEx>
          <w:tblPrExChange w:id="665" w:author="Caitlin Jeffrey" w:date="2023-11-09T13:59:00Z">
            <w:tblPrEx>
              <w:tblW w:w="13050" w:type="dxa"/>
            </w:tblPrEx>
          </w:tblPrExChange>
        </w:tblPrEx>
        <w:trPr>
          <w:trHeight w:val="291"/>
          <w:trPrChange w:id="666"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67" w:author="Caitlin Jeffrey" w:date="2023-11-09T13:59:00Z">
              <w:tcPr>
                <w:tcW w:w="1033" w:type="dxa"/>
                <w:tcBorders>
                  <w:top w:val="nil"/>
                  <w:left w:val="nil"/>
                  <w:bottom w:val="nil"/>
                  <w:right w:val="nil"/>
                </w:tcBorders>
                <w:shd w:val="clear" w:color="auto" w:fill="auto"/>
                <w:noWrap/>
                <w:vAlign w:val="bottom"/>
                <w:hideMark/>
              </w:tcPr>
            </w:tcPrChange>
          </w:tcPr>
          <w:p w14:paraId="0F73D1A7"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668" w:author="Caitlin Jeffrey" w:date="2023-11-09T13:59:00Z">
              <w:tcPr>
                <w:tcW w:w="2747" w:type="dxa"/>
                <w:tcBorders>
                  <w:top w:val="nil"/>
                  <w:left w:val="nil"/>
                  <w:bottom w:val="nil"/>
                  <w:right w:val="nil"/>
                </w:tcBorders>
                <w:shd w:val="clear" w:color="auto" w:fill="auto"/>
                <w:noWrap/>
                <w:vAlign w:val="bottom"/>
                <w:hideMark/>
              </w:tcPr>
            </w:tcPrChange>
          </w:tcPr>
          <w:p w14:paraId="693EA053"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Clinical mastitis</w:t>
            </w:r>
            <w:r>
              <w:rPr>
                <w:rFonts w:ascii="Times New Roman" w:eastAsia="Times New Roman" w:hAnsi="Times New Roman" w:cs="Times New Roman"/>
                <w:color w:val="000000"/>
              </w:rPr>
              <w:t xml:space="preserve"> events</w:t>
            </w:r>
            <w:r w:rsidRPr="004266ED">
              <w:rPr>
                <w:rFonts w:ascii="Times New Roman" w:eastAsia="Times New Roman" w:hAnsi="Times New Roman" w:cs="Times New Roman"/>
                <w:color w:val="000000"/>
              </w:rPr>
              <w:t xml:space="preserve"> record keeping </w:t>
            </w:r>
          </w:p>
        </w:tc>
        <w:tc>
          <w:tcPr>
            <w:tcW w:w="4230" w:type="dxa"/>
            <w:tcBorders>
              <w:top w:val="nil"/>
              <w:left w:val="nil"/>
              <w:bottom w:val="nil"/>
              <w:right w:val="nil"/>
            </w:tcBorders>
            <w:shd w:val="clear" w:color="auto" w:fill="auto"/>
            <w:noWrap/>
            <w:vAlign w:val="bottom"/>
            <w:tcPrChange w:id="669" w:author="Caitlin Jeffrey" w:date="2023-11-09T13:59:00Z">
              <w:tcPr>
                <w:tcW w:w="3240" w:type="dxa"/>
                <w:gridSpan w:val="2"/>
                <w:tcBorders>
                  <w:top w:val="nil"/>
                  <w:left w:val="nil"/>
                  <w:bottom w:val="nil"/>
                  <w:right w:val="nil"/>
                </w:tcBorders>
                <w:shd w:val="clear" w:color="auto" w:fill="auto"/>
                <w:noWrap/>
                <w:vAlign w:val="bottom"/>
              </w:tcPr>
            </w:tcPrChange>
          </w:tcPr>
          <w:p w14:paraId="229973E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Change w:id="670" w:author="Caitlin Jeffrey" w:date="2023-11-09T13:59:00Z">
              <w:tcPr>
                <w:tcW w:w="1415" w:type="dxa"/>
                <w:tcBorders>
                  <w:top w:val="nil"/>
                  <w:left w:val="nil"/>
                  <w:bottom w:val="nil"/>
                  <w:right w:val="nil"/>
                </w:tcBorders>
                <w:vAlign w:val="bottom"/>
              </w:tcPr>
            </w:tcPrChange>
          </w:tcPr>
          <w:p w14:paraId="73FF75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 (1.8)</w:t>
            </w:r>
          </w:p>
        </w:tc>
        <w:tc>
          <w:tcPr>
            <w:tcW w:w="990" w:type="dxa"/>
            <w:tcBorders>
              <w:top w:val="nil"/>
              <w:left w:val="nil"/>
              <w:bottom w:val="nil"/>
              <w:right w:val="nil"/>
            </w:tcBorders>
            <w:shd w:val="clear" w:color="auto" w:fill="auto"/>
            <w:noWrap/>
            <w:vAlign w:val="bottom"/>
            <w:tcPrChange w:id="671" w:author="Caitlin Jeffrey" w:date="2023-11-09T13:59:00Z">
              <w:tcPr>
                <w:tcW w:w="4615" w:type="dxa"/>
                <w:gridSpan w:val="4"/>
                <w:tcBorders>
                  <w:top w:val="nil"/>
                  <w:left w:val="nil"/>
                  <w:bottom w:val="nil"/>
                  <w:right w:val="nil"/>
                </w:tcBorders>
                <w:shd w:val="clear" w:color="auto" w:fill="auto"/>
                <w:noWrap/>
                <w:vAlign w:val="bottom"/>
              </w:tcPr>
            </w:tcPrChange>
          </w:tcPr>
          <w:p w14:paraId="2A59E4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r>
      <w:tr w:rsidR="00834C1D" w:rsidRPr="004266ED" w14:paraId="3CCA149C" w14:textId="77777777" w:rsidTr="002F546D">
        <w:tblPrEx>
          <w:tblPrExChange w:id="672" w:author="Caitlin Jeffrey" w:date="2023-11-09T13:59:00Z">
            <w:tblPrEx>
              <w:tblW w:w="13050" w:type="dxa"/>
            </w:tblPrEx>
          </w:tblPrExChange>
        </w:tblPrEx>
        <w:trPr>
          <w:trHeight w:val="369"/>
          <w:trPrChange w:id="673" w:author="Caitlin Jeffrey" w:date="2023-11-09T13:59:00Z">
            <w:trPr>
              <w:trHeight w:val="596"/>
            </w:trPr>
          </w:trPrChange>
        </w:trPr>
        <w:tc>
          <w:tcPr>
            <w:tcW w:w="1033" w:type="dxa"/>
            <w:tcBorders>
              <w:top w:val="nil"/>
              <w:left w:val="nil"/>
              <w:bottom w:val="nil"/>
              <w:right w:val="nil"/>
            </w:tcBorders>
            <w:shd w:val="clear" w:color="auto" w:fill="auto"/>
            <w:noWrap/>
            <w:vAlign w:val="bottom"/>
            <w:hideMark/>
            <w:tcPrChange w:id="674" w:author="Caitlin Jeffrey" w:date="2023-11-09T13:59:00Z">
              <w:tcPr>
                <w:tcW w:w="1033" w:type="dxa"/>
                <w:tcBorders>
                  <w:top w:val="nil"/>
                  <w:left w:val="nil"/>
                  <w:bottom w:val="nil"/>
                  <w:right w:val="nil"/>
                </w:tcBorders>
                <w:shd w:val="clear" w:color="auto" w:fill="auto"/>
                <w:noWrap/>
                <w:vAlign w:val="bottom"/>
                <w:hideMark/>
              </w:tcPr>
            </w:tcPrChange>
          </w:tcPr>
          <w:p w14:paraId="12EAF5A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675" w:author="Caitlin Jeffrey" w:date="2023-11-09T13:59:00Z">
              <w:tcPr>
                <w:tcW w:w="2747" w:type="dxa"/>
                <w:tcBorders>
                  <w:top w:val="nil"/>
                  <w:left w:val="nil"/>
                  <w:bottom w:val="nil"/>
                  <w:right w:val="nil"/>
                </w:tcBorders>
                <w:shd w:val="clear" w:color="auto" w:fill="auto"/>
                <w:vAlign w:val="bottom"/>
                <w:hideMark/>
              </w:tcPr>
            </w:tcPrChange>
          </w:tcPr>
          <w:p w14:paraId="5ADE86B1"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Change w:id="676" w:author="Caitlin Jeffrey" w:date="2023-11-09T13:59:00Z">
              <w:tcPr>
                <w:tcW w:w="3240" w:type="dxa"/>
                <w:gridSpan w:val="2"/>
                <w:tcBorders>
                  <w:top w:val="nil"/>
                  <w:left w:val="nil"/>
                  <w:bottom w:val="nil"/>
                  <w:right w:val="nil"/>
                </w:tcBorders>
                <w:shd w:val="clear" w:color="auto" w:fill="auto"/>
                <w:vAlign w:val="bottom"/>
              </w:tcPr>
            </w:tcPrChange>
          </w:tcPr>
          <w:p w14:paraId="25E226A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Change w:id="677" w:author="Caitlin Jeffrey" w:date="2023-11-09T13:59:00Z">
              <w:tcPr>
                <w:tcW w:w="1415" w:type="dxa"/>
                <w:tcBorders>
                  <w:top w:val="nil"/>
                  <w:left w:val="nil"/>
                  <w:bottom w:val="nil"/>
                  <w:right w:val="nil"/>
                </w:tcBorders>
                <w:vAlign w:val="bottom"/>
              </w:tcPr>
            </w:tcPrChange>
          </w:tcPr>
          <w:p w14:paraId="6FF1427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 (1.6)</w:t>
            </w:r>
          </w:p>
        </w:tc>
        <w:tc>
          <w:tcPr>
            <w:tcW w:w="990" w:type="dxa"/>
            <w:tcBorders>
              <w:top w:val="nil"/>
              <w:left w:val="nil"/>
              <w:bottom w:val="nil"/>
              <w:right w:val="nil"/>
            </w:tcBorders>
            <w:shd w:val="clear" w:color="auto" w:fill="auto"/>
            <w:noWrap/>
            <w:vAlign w:val="bottom"/>
            <w:tcPrChange w:id="678" w:author="Caitlin Jeffrey" w:date="2023-11-09T13:59:00Z">
              <w:tcPr>
                <w:tcW w:w="4615" w:type="dxa"/>
                <w:gridSpan w:val="4"/>
                <w:tcBorders>
                  <w:top w:val="nil"/>
                  <w:left w:val="nil"/>
                  <w:bottom w:val="nil"/>
                  <w:right w:val="nil"/>
                </w:tcBorders>
                <w:shd w:val="clear" w:color="auto" w:fill="auto"/>
                <w:noWrap/>
                <w:vAlign w:val="bottom"/>
              </w:tcPr>
            </w:tcPrChange>
          </w:tcPr>
          <w:p w14:paraId="158F7D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834C1D" w:rsidRPr="004266ED" w14:paraId="6E32CBDC" w14:textId="77777777" w:rsidTr="002F546D">
        <w:trPr>
          <w:trHeight w:val="279"/>
          <w:trPrChange w:id="679" w:author="Caitlin Jeffrey" w:date="2023-11-09T13:59:00Z">
            <w:trPr>
              <w:gridAfter w:val="0"/>
              <w:trHeight w:val="378"/>
            </w:trPr>
          </w:trPrChange>
        </w:trPr>
        <w:tc>
          <w:tcPr>
            <w:tcW w:w="1033" w:type="dxa"/>
            <w:tcBorders>
              <w:top w:val="nil"/>
              <w:left w:val="nil"/>
              <w:bottom w:val="nil"/>
              <w:right w:val="nil"/>
            </w:tcBorders>
            <w:shd w:val="clear" w:color="auto" w:fill="auto"/>
            <w:noWrap/>
            <w:vAlign w:val="bottom"/>
            <w:hideMark/>
            <w:tcPrChange w:id="680" w:author="Caitlin Jeffrey" w:date="2023-11-09T13:59:00Z">
              <w:tcPr>
                <w:tcW w:w="1033" w:type="dxa"/>
                <w:tcBorders>
                  <w:top w:val="nil"/>
                  <w:left w:val="nil"/>
                  <w:bottom w:val="nil"/>
                  <w:right w:val="nil"/>
                </w:tcBorders>
                <w:shd w:val="clear" w:color="auto" w:fill="auto"/>
                <w:noWrap/>
                <w:vAlign w:val="bottom"/>
                <w:hideMark/>
              </w:tcPr>
            </w:tcPrChange>
          </w:tcPr>
          <w:p w14:paraId="2F856F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681" w:author="Caitlin Jeffrey" w:date="2023-11-09T13:59:00Z">
              <w:tcPr>
                <w:tcW w:w="2747" w:type="dxa"/>
                <w:tcBorders>
                  <w:top w:val="nil"/>
                  <w:left w:val="nil"/>
                  <w:bottom w:val="nil"/>
                  <w:right w:val="nil"/>
                </w:tcBorders>
                <w:shd w:val="clear" w:color="auto" w:fill="auto"/>
                <w:noWrap/>
                <w:vAlign w:val="bottom"/>
                <w:hideMark/>
              </w:tcPr>
            </w:tcPrChange>
          </w:tcPr>
          <w:p w14:paraId="2D1CF2B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Change w:id="682" w:author="Caitlin Jeffrey" w:date="2023-11-09T13:59:00Z">
              <w:tcPr>
                <w:tcW w:w="3240" w:type="dxa"/>
                <w:gridSpan w:val="2"/>
                <w:tcBorders>
                  <w:top w:val="nil"/>
                  <w:left w:val="nil"/>
                  <w:bottom w:val="nil"/>
                  <w:right w:val="nil"/>
                </w:tcBorders>
                <w:shd w:val="clear" w:color="auto" w:fill="auto"/>
                <w:vAlign w:val="bottom"/>
              </w:tcPr>
            </w:tcPrChange>
          </w:tcPr>
          <w:p w14:paraId="4A991C4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Always kept records </w:t>
            </w:r>
            <w:r>
              <w:rPr>
                <w:rFonts w:ascii="Times New Roman" w:eastAsia="Times New Roman" w:hAnsi="Times New Roman" w:cs="Times New Roman"/>
                <w:color w:val="000000"/>
              </w:rPr>
              <w:t>(n = 7)</w:t>
            </w:r>
          </w:p>
        </w:tc>
        <w:tc>
          <w:tcPr>
            <w:tcW w:w="2520" w:type="dxa"/>
            <w:tcBorders>
              <w:top w:val="nil"/>
              <w:left w:val="nil"/>
              <w:bottom w:val="nil"/>
              <w:right w:val="nil"/>
            </w:tcBorders>
            <w:vAlign w:val="bottom"/>
            <w:tcPrChange w:id="683" w:author="Caitlin Jeffrey" w:date="2023-11-09T13:59:00Z">
              <w:tcPr>
                <w:tcW w:w="1415" w:type="dxa"/>
                <w:tcBorders>
                  <w:top w:val="nil"/>
                  <w:left w:val="nil"/>
                  <w:bottom w:val="nil"/>
                  <w:right w:val="nil"/>
                </w:tcBorders>
                <w:vAlign w:val="bottom"/>
              </w:tcPr>
            </w:tcPrChange>
          </w:tcPr>
          <w:p w14:paraId="6EDE54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684" w:author="Caitlin Jeffrey" w:date="2023-11-09T13:59:00Z">
              <w:tcPr>
                <w:tcW w:w="925" w:type="dxa"/>
                <w:tcBorders>
                  <w:top w:val="nil"/>
                  <w:left w:val="nil"/>
                  <w:bottom w:val="nil"/>
                  <w:right w:val="nil"/>
                </w:tcBorders>
                <w:shd w:val="clear" w:color="auto" w:fill="auto"/>
                <w:noWrap/>
                <w:vAlign w:val="bottom"/>
              </w:tcPr>
            </w:tcPrChange>
          </w:tcPr>
          <w:p w14:paraId="625190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41242F93" w14:textId="77777777" w:rsidTr="002F546D">
        <w:tblPrEx>
          <w:tblPrExChange w:id="685" w:author="Caitlin Jeffrey" w:date="2023-11-09T13:59:00Z">
            <w:tblPrEx>
              <w:tblW w:w="13050" w:type="dxa"/>
            </w:tblPrEx>
          </w:tblPrExChange>
        </w:tblPrEx>
        <w:trPr>
          <w:trHeight w:val="325"/>
          <w:trPrChange w:id="686" w:author="Caitlin Jeffrey" w:date="2023-11-09T13:59:00Z">
            <w:trPr>
              <w:trHeight w:val="325"/>
            </w:trPr>
          </w:trPrChange>
        </w:trPr>
        <w:tc>
          <w:tcPr>
            <w:tcW w:w="5310" w:type="dxa"/>
            <w:gridSpan w:val="2"/>
            <w:tcBorders>
              <w:top w:val="nil"/>
              <w:left w:val="nil"/>
              <w:bottom w:val="nil"/>
              <w:right w:val="nil"/>
            </w:tcBorders>
            <w:shd w:val="clear" w:color="auto" w:fill="auto"/>
            <w:noWrap/>
            <w:vAlign w:val="bottom"/>
            <w:hideMark/>
            <w:tcPrChange w:id="687" w:author="Caitlin Jeffrey" w:date="2023-11-09T13:59:00Z">
              <w:tcPr>
                <w:tcW w:w="3780" w:type="dxa"/>
                <w:gridSpan w:val="2"/>
                <w:tcBorders>
                  <w:top w:val="nil"/>
                  <w:left w:val="nil"/>
                  <w:bottom w:val="nil"/>
                  <w:right w:val="nil"/>
                </w:tcBorders>
                <w:shd w:val="clear" w:color="auto" w:fill="auto"/>
                <w:noWrap/>
                <w:vAlign w:val="bottom"/>
                <w:hideMark/>
              </w:tcPr>
            </w:tcPrChange>
          </w:tcPr>
          <w:p w14:paraId="2DC3B45A"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p>
        </w:tc>
        <w:tc>
          <w:tcPr>
            <w:tcW w:w="4230" w:type="dxa"/>
            <w:tcBorders>
              <w:top w:val="nil"/>
              <w:left w:val="nil"/>
              <w:bottom w:val="nil"/>
              <w:right w:val="nil"/>
            </w:tcBorders>
            <w:shd w:val="clear" w:color="auto" w:fill="auto"/>
            <w:noWrap/>
            <w:vAlign w:val="bottom"/>
            <w:hideMark/>
            <w:tcPrChange w:id="688" w:author="Caitlin Jeffrey" w:date="2023-11-09T13:59:00Z">
              <w:tcPr>
                <w:tcW w:w="5760" w:type="dxa"/>
                <w:gridSpan w:val="5"/>
                <w:tcBorders>
                  <w:top w:val="nil"/>
                  <w:left w:val="nil"/>
                  <w:bottom w:val="nil"/>
                  <w:right w:val="nil"/>
                </w:tcBorders>
                <w:shd w:val="clear" w:color="auto" w:fill="auto"/>
                <w:noWrap/>
                <w:vAlign w:val="bottom"/>
                <w:hideMark/>
              </w:tcPr>
            </w:tcPrChange>
          </w:tcPr>
          <w:p w14:paraId="47EABD3B"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689" w:author="Caitlin Jeffrey" w:date="2023-11-09T13:59:00Z">
              <w:tcPr>
                <w:tcW w:w="2520" w:type="dxa"/>
                <w:tcBorders>
                  <w:top w:val="nil"/>
                  <w:left w:val="nil"/>
                  <w:bottom w:val="nil"/>
                  <w:right w:val="nil"/>
                </w:tcBorders>
                <w:vAlign w:val="bottom"/>
              </w:tcPr>
            </w:tcPrChange>
          </w:tcPr>
          <w:p w14:paraId="136A66C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690" w:author="Caitlin Jeffrey" w:date="2023-11-09T13:59:00Z">
              <w:tcPr>
                <w:tcW w:w="990" w:type="dxa"/>
                <w:tcBorders>
                  <w:top w:val="nil"/>
                  <w:left w:val="nil"/>
                  <w:bottom w:val="nil"/>
                  <w:right w:val="nil"/>
                </w:tcBorders>
                <w:shd w:val="clear" w:color="auto" w:fill="auto"/>
                <w:noWrap/>
                <w:vAlign w:val="bottom"/>
                <w:hideMark/>
              </w:tcPr>
            </w:tcPrChange>
          </w:tcPr>
          <w:p w14:paraId="73F60B8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10882C3" w14:textId="77777777" w:rsidTr="002F546D">
        <w:tblPrEx>
          <w:tblPrExChange w:id="691" w:author="Caitlin Jeffrey" w:date="2023-11-09T13:59:00Z">
            <w:tblPrEx>
              <w:tblW w:w="13050" w:type="dxa"/>
            </w:tblPrEx>
          </w:tblPrExChange>
        </w:tblPrEx>
        <w:trPr>
          <w:trHeight w:val="360"/>
          <w:trPrChange w:id="692" w:author="Caitlin Jeffrey" w:date="2023-11-09T13:59:00Z">
            <w:trPr>
              <w:trHeight w:val="360"/>
            </w:trPr>
          </w:trPrChange>
        </w:trPr>
        <w:tc>
          <w:tcPr>
            <w:tcW w:w="1033" w:type="dxa"/>
            <w:tcBorders>
              <w:top w:val="nil"/>
              <w:left w:val="nil"/>
              <w:bottom w:val="nil"/>
              <w:right w:val="nil"/>
            </w:tcBorders>
            <w:shd w:val="clear" w:color="auto" w:fill="auto"/>
            <w:noWrap/>
            <w:vAlign w:val="bottom"/>
            <w:tcPrChange w:id="693" w:author="Caitlin Jeffrey" w:date="2023-11-09T13:59:00Z">
              <w:tcPr>
                <w:tcW w:w="1033" w:type="dxa"/>
                <w:tcBorders>
                  <w:top w:val="nil"/>
                  <w:left w:val="nil"/>
                  <w:bottom w:val="nil"/>
                  <w:right w:val="nil"/>
                </w:tcBorders>
                <w:shd w:val="clear" w:color="auto" w:fill="auto"/>
                <w:noWrap/>
                <w:vAlign w:val="bottom"/>
              </w:tcPr>
            </w:tcPrChange>
          </w:tcPr>
          <w:p w14:paraId="244200D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694" w:author="Caitlin Jeffrey" w:date="2023-11-09T13:59:00Z">
              <w:tcPr>
                <w:tcW w:w="2747" w:type="dxa"/>
                <w:tcBorders>
                  <w:top w:val="nil"/>
                  <w:left w:val="nil"/>
                  <w:bottom w:val="nil"/>
                  <w:right w:val="nil"/>
                </w:tcBorders>
                <w:shd w:val="clear" w:color="auto" w:fill="auto"/>
                <w:vAlign w:val="bottom"/>
              </w:tcPr>
            </w:tcPrChange>
          </w:tcPr>
          <w:p w14:paraId="1326AA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695" w:author="Caitlin Jeffrey" w:date="2023-11-09T13:59:00Z">
              <w:tcPr>
                <w:tcW w:w="3240" w:type="dxa"/>
                <w:gridSpan w:val="2"/>
                <w:tcBorders>
                  <w:top w:val="nil"/>
                  <w:left w:val="nil"/>
                  <w:bottom w:val="nil"/>
                  <w:right w:val="nil"/>
                </w:tcBorders>
                <w:shd w:val="clear" w:color="auto" w:fill="auto"/>
                <w:noWrap/>
                <w:vAlign w:val="bottom"/>
              </w:tcPr>
            </w:tcPrChange>
          </w:tcPr>
          <w:p w14:paraId="4D66952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696" w:author="Caitlin Jeffrey" w:date="2023-11-09T13:59:00Z">
              <w:tcPr>
                <w:tcW w:w="1415" w:type="dxa"/>
                <w:tcBorders>
                  <w:top w:val="nil"/>
                  <w:left w:val="nil"/>
                  <w:bottom w:val="nil"/>
                  <w:right w:val="nil"/>
                </w:tcBorders>
                <w:vAlign w:val="bottom"/>
              </w:tcPr>
            </w:tcPrChange>
          </w:tcPr>
          <w:p w14:paraId="737612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 (3.6)</w:t>
            </w:r>
          </w:p>
        </w:tc>
        <w:tc>
          <w:tcPr>
            <w:tcW w:w="990" w:type="dxa"/>
            <w:tcBorders>
              <w:top w:val="nil"/>
              <w:left w:val="nil"/>
              <w:bottom w:val="nil"/>
              <w:right w:val="nil"/>
            </w:tcBorders>
            <w:shd w:val="clear" w:color="auto" w:fill="auto"/>
            <w:noWrap/>
            <w:vAlign w:val="bottom"/>
            <w:tcPrChange w:id="697" w:author="Caitlin Jeffrey" w:date="2023-11-09T13:59:00Z">
              <w:tcPr>
                <w:tcW w:w="4615" w:type="dxa"/>
                <w:gridSpan w:val="4"/>
                <w:tcBorders>
                  <w:top w:val="nil"/>
                  <w:left w:val="nil"/>
                  <w:bottom w:val="nil"/>
                  <w:right w:val="nil"/>
                </w:tcBorders>
                <w:shd w:val="clear" w:color="auto" w:fill="auto"/>
                <w:noWrap/>
                <w:vAlign w:val="bottom"/>
              </w:tcPr>
            </w:tcPrChange>
          </w:tcPr>
          <w:p w14:paraId="13BEFD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77F7C4" w14:textId="77777777" w:rsidTr="002F546D">
        <w:tblPrEx>
          <w:tblPrExChange w:id="698" w:author="Caitlin Jeffrey" w:date="2023-11-09T13:59:00Z">
            <w:tblPrEx>
              <w:tblW w:w="13050" w:type="dxa"/>
            </w:tblPrEx>
          </w:tblPrExChange>
        </w:tblPrEx>
        <w:trPr>
          <w:trHeight w:val="360"/>
          <w:trPrChange w:id="699" w:author="Caitlin Jeffrey" w:date="2023-11-09T13:59:00Z">
            <w:trPr>
              <w:trHeight w:val="360"/>
            </w:trPr>
          </w:trPrChange>
        </w:trPr>
        <w:tc>
          <w:tcPr>
            <w:tcW w:w="1033" w:type="dxa"/>
            <w:tcBorders>
              <w:top w:val="nil"/>
              <w:left w:val="nil"/>
              <w:bottom w:val="nil"/>
              <w:right w:val="nil"/>
            </w:tcBorders>
            <w:shd w:val="clear" w:color="auto" w:fill="auto"/>
            <w:noWrap/>
            <w:vAlign w:val="bottom"/>
            <w:tcPrChange w:id="700" w:author="Caitlin Jeffrey" w:date="2023-11-09T13:59:00Z">
              <w:tcPr>
                <w:tcW w:w="1033" w:type="dxa"/>
                <w:tcBorders>
                  <w:top w:val="nil"/>
                  <w:left w:val="nil"/>
                  <w:bottom w:val="nil"/>
                  <w:right w:val="nil"/>
                </w:tcBorders>
                <w:shd w:val="clear" w:color="auto" w:fill="auto"/>
                <w:noWrap/>
                <w:vAlign w:val="bottom"/>
              </w:tcPr>
            </w:tcPrChange>
          </w:tcPr>
          <w:p w14:paraId="5E8D3C1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701" w:author="Caitlin Jeffrey" w:date="2023-11-09T13:59:00Z">
              <w:tcPr>
                <w:tcW w:w="2747" w:type="dxa"/>
                <w:tcBorders>
                  <w:top w:val="nil"/>
                  <w:left w:val="nil"/>
                  <w:bottom w:val="nil"/>
                  <w:right w:val="nil"/>
                </w:tcBorders>
                <w:shd w:val="clear" w:color="auto" w:fill="auto"/>
                <w:vAlign w:val="bottom"/>
              </w:tcPr>
            </w:tcPrChange>
          </w:tcPr>
          <w:p w14:paraId="6B483D76"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702" w:author="Caitlin Jeffrey" w:date="2023-11-09T13:59:00Z">
              <w:tcPr>
                <w:tcW w:w="3240" w:type="dxa"/>
                <w:gridSpan w:val="2"/>
                <w:tcBorders>
                  <w:top w:val="nil"/>
                  <w:left w:val="nil"/>
                  <w:bottom w:val="nil"/>
                  <w:right w:val="nil"/>
                </w:tcBorders>
                <w:shd w:val="clear" w:color="auto" w:fill="auto"/>
                <w:noWrap/>
                <w:vAlign w:val="bottom"/>
              </w:tcPr>
            </w:tcPrChange>
          </w:tcPr>
          <w:p w14:paraId="4D6ACDA7"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Change w:id="703" w:author="Caitlin Jeffrey" w:date="2023-11-09T13:59:00Z">
              <w:tcPr>
                <w:tcW w:w="1415" w:type="dxa"/>
                <w:tcBorders>
                  <w:top w:val="nil"/>
                  <w:left w:val="nil"/>
                  <w:bottom w:val="nil"/>
                  <w:right w:val="nil"/>
                </w:tcBorders>
                <w:vAlign w:val="bottom"/>
              </w:tcPr>
            </w:tcPrChange>
          </w:tcPr>
          <w:p w14:paraId="15606E3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 (4.6)</w:t>
            </w:r>
          </w:p>
        </w:tc>
        <w:tc>
          <w:tcPr>
            <w:tcW w:w="990" w:type="dxa"/>
            <w:tcBorders>
              <w:top w:val="nil"/>
              <w:left w:val="nil"/>
              <w:bottom w:val="nil"/>
              <w:right w:val="nil"/>
            </w:tcBorders>
            <w:shd w:val="clear" w:color="auto" w:fill="auto"/>
            <w:noWrap/>
            <w:vAlign w:val="bottom"/>
            <w:tcPrChange w:id="704" w:author="Caitlin Jeffrey" w:date="2023-11-09T13:59:00Z">
              <w:tcPr>
                <w:tcW w:w="4615" w:type="dxa"/>
                <w:gridSpan w:val="4"/>
                <w:tcBorders>
                  <w:top w:val="nil"/>
                  <w:left w:val="nil"/>
                  <w:bottom w:val="nil"/>
                  <w:right w:val="nil"/>
                </w:tcBorders>
                <w:shd w:val="clear" w:color="auto" w:fill="auto"/>
                <w:noWrap/>
                <w:vAlign w:val="bottom"/>
              </w:tcPr>
            </w:tcPrChange>
          </w:tcPr>
          <w:p w14:paraId="2F6FFE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4ECECF96" w14:textId="77777777" w:rsidTr="002F546D">
        <w:tblPrEx>
          <w:tblPrExChange w:id="705" w:author="Caitlin Jeffrey" w:date="2023-11-09T13:59:00Z">
            <w:tblPrEx>
              <w:tblW w:w="13050" w:type="dxa"/>
            </w:tblPrEx>
          </w:tblPrExChange>
        </w:tblPrEx>
        <w:trPr>
          <w:trHeight w:val="270"/>
          <w:trPrChange w:id="706"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707" w:author="Caitlin Jeffrey" w:date="2023-11-09T13:59:00Z">
              <w:tcPr>
                <w:tcW w:w="1033" w:type="dxa"/>
                <w:tcBorders>
                  <w:top w:val="nil"/>
                  <w:left w:val="nil"/>
                  <w:bottom w:val="nil"/>
                  <w:right w:val="nil"/>
                </w:tcBorders>
                <w:shd w:val="clear" w:color="auto" w:fill="auto"/>
                <w:noWrap/>
                <w:vAlign w:val="bottom"/>
              </w:tcPr>
            </w:tcPrChange>
          </w:tcPr>
          <w:p w14:paraId="7369031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708" w:author="Caitlin Jeffrey" w:date="2023-11-09T13:59:00Z">
              <w:tcPr>
                <w:tcW w:w="2747" w:type="dxa"/>
                <w:tcBorders>
                  <w:top w:val="nil"/>
                  <w:left w:val="nil"/>
                  <w:bottom w:val="nil"/>
                  <w:right w:val="nil"/>
                </w:tcBorders>
                <w:shd w:val="clear" w:color="auto" w:fill="auto"/>
                <w:vAlign w:val="bottom"/>
              </w:tcPr>
            </w:tcPrChange>
          </w:tcPr>
          <w:p w14:paraId="1EA8E1A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709" w:author="Caitlin Jeffrey" w:date="2023-11-09T13:59:00Z">
              <w:tcPr>
                <w:tcW w:w="3240" w:type="dxa"/>
                <w:gridSpan w:val="2"/>
                <w:tcBorders>
                  <w:top w:val="nil"/>
                  <w:left w:val="nil"/>
                  <w:bottom w:val="nil"/>
                  <w:right w:val="nil"/>
                </w:tcBorders>
                <w:shd w:val="clear" w:color="auto" w:fill="auto"/>
                <w:noWrap/>
                <w:vAlign w:val="bottom"/>
              </w:tcPr>
            </w:tcPrChange>
          </w:tcPr>
          <w:p w14:paraId="4FE66C9C"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Change w:id="710" w:author="Caitlin Jeffrey" w:date="2023-11-09T13:59:00Z">
              <w:tcPr>
                <w:tcW w:w="1415" w:type="dxa"/>
                <w:tcBorders>
                  <w:top w:val="nil"/>
                  <w:left w:val="nil"/>
                  <w:bottom w:val="nil"/>
                  <w:right w:val="nil"/>
                </w:tcBorders>
                <w:vAlign w:val="bottom"/>
              </w:tcPr>
            </w:tcPrChange>
          </w:tcPr>
          <w:p w14:paraId="55E1707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 (3.5)</w:t>
            </w:r>
          </w:p>
        </w:tc>
        <w:tc>
          <w:tcPr>
            <w:tcW w:w="990" w:type="dxa"/>
            <w:tcBorders>
              <w:top w:val="nil"/>
              <w:left w:val="nil"/>
              <w:bottom w:val="nil"/>
              <w:right w:val="nil"/>
            </w:tcBorders>
            <w:shd w:val="clear" w:color="auto" w:fill="auto"/>
            <w:noWrap/>
            <w:vAlign w:val="bottom"/>
            <w:tcPrChange w:id="711" w:author="Caitlin Jeffrey" w:date="2023-11-09T13:59:00Z">
              <w:tcPr>
                <w:tcW w:w="4615" w:type="dxa"/>
                <w:gridSpan w:val="4"/>
                <w:tcBorders>
                  <w:top w:val="nil"/>
                  <w:left w:val="nil"/>
                  <w:bottom w:val="nil"/>
                  <w:right w:val="nil"/>
                </w:tcBorders>
                <w:shd w:val="clear" w:color="auto" w:fill="auto"/>
                <w:noWrap/>
                <w:vAlign w:val="bottom"/>
              </w:tcPr>
            </w:tcPrChange>
          </w:tcPr>
          <w:p w14:paraId="44A37BB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0E93BF99" w14:textId="77777777" w:rsidTr="002F546D">
        <w:tblPrEx>
          <w:tblPrExChange w:id="712" w:author="Caitlin Jeffrey" w:date="2023-11-09T13:59:00Z">
            <w:tblPrEx>
              <w:tblW w:w="13050" w:type="dxa"/>
            </w:tblPrEx>
          </w:tblPrExChange>
        </w:tblPrEx>
        <w:trPr>
          <w:trHeight w:val="261"/>
          <w:trPrChange w:id="713" w:author="Caitlin Jeffrey" w:date="2023-11-09T13:59:00Z">
            <w:trPr>
              <w:trHeight w:val="261"/>
            </w:trPr>
          </w:trPrChange>
        </w:trPr>
        <w:tc>
          <w:tcPr>
            <w:tcW w:w="1033" w:type="dxa"/>
            <w:tcBorders>
              <w:top w:val="nil"/>
              <w:left w:val="nil"/>
              <w:bottom w:val="nil"/>
              <w:right w:val="nil"/>
            </w:tcBorders>
            <w:shd w:val="clear" w:color="auto" w:fill="auto"/>
            <w:noWrap/>
            <w:vAlign w:val="bottom"/>
            <w:tcPrChange w:id="714" w:author="Caitlin Jeffrey" w:date="2023-11-09T13:59:00Z">
              <w:tcPr>
                <w:tcW w:w="1033" w:type="dxa"/>
                <w:tcBorders>
                  <w:top w:val="nil"/>
                  <w:left w:val="nil"/>
                  <w:bottom w:val="nil"/>
                  <w:right w:val="nil"/>
                </w:tcBorders>
                <w:shd w:val="clear" w:color="auto" w:fill="auto"/>
                <w:noWrap/>
                <w:vAlign w:val="bottom"/>
              </w:tcPr>
            </w:tcPrChange>
          </w:tcPr>
          <w:p w14:paraId="6EFE83B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715" w:author="Caitlin Jeffrey" w:date="2023-11-09T13:59:00Z">
              <w:tcPr>
                <w:tcW w:w="2747" w:type="dxa"/>
                <w:tcBorders>
                  <w:top w:val="nil"/>
                  <w:left w:val="nil"/>
                  <w:bottom w:val="nil"/>
                  <w:right w:val="nil"/>
                </w:tcBorders>
                <w:shd w:val="clear" w:color="auto" w:fill="auto"/>
                <w:vAlign w:val="bottom"/>
              </w:tcPr>
            </w:tcPrChange>
          </w:tcPr>
          <w:p w14:paraId="35109FC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716" w:author="Caitlin Jeffrey" w:date="2023-11-09T13:59:00Z">
              <w:tcPr>
                <w:tcW w:w="3240" w:type="dxa"/>
                <w:gridSpan w:val="2"/>
                <w:tcBorders>
                  <w:top w:val="nil"/>
                  <w:left w:val="nil"/>
                  <w:bottom w:val="nil"/>
                  <w:right w:val="nil"/>
                </w:tcBorders>
                <w:shd w:val="clear" w:color="auto" w:fill="auto"/>
                <w:noWrap/>
                <w:vAlign w:val="bottom"/>
              </w:tcPr>
            </w:tcPrChange>
          </w:tcPr>
          <w:p w14:paraId="59CDB50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717" w:author="Caitlin Jeffrey" w:date="2023-11-09T13:59:00Z">
              <w:tcPr>
                <w:tcW w:w="1415" w:type="dxa"/>
                <w:tcBorders>
                  <w:top w:val="nil"/>
                  <w:left w:val="nil"/>
                  <w:bottom w:val="nil"/>
                  <w:right w:val="nil"/>
                </w:tcBorders>
                <w:vAlign w:val="bottom"/>
              </w:tcPr>
            </w:tcPrChange>
          </w:tcPr>
          <w:p w14:paraId="43A5FE4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718" w:author="Caitlin Jeffrey" w:date="2023-11-09T13:59:00Z">
              <w:tcPr>
                <w:tcW w:w="4615" w:type="dxa"/>
                <w:gridSpan w:val="4"/>
                <w:tcBorders>
                  <w:top w:val="nil"/>
                  <w:left w:val="nil"/>
                  <w:bottom w:val="nil"/>
                  <w:right w:val="nil"/>
                </w:tcBorders>
                <w:shd w:val="clear" w:color="auto" w:fill="auto"/>
                <w:noWrap/>
                <w:vAlign w:val="bottom"/>
              </w:tcPr>
            </w:tcPrChange>
          </w:tcPr>
          <w:p w14:paraId="5218702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B20BB5B" w14:textId="77777777" w:rsidTr="0008729F">
        <w:tblPrEx>
          <w:tblPrExChange w:id="719" w:author="Caitlin Jeffrey" w:date="2023-11-09T14:00:00Z">
            <w:tblPrEx>
              <w:tblW w:w="13050" w:type="dxa"/>
            </w:tblPrEx>
          </w:tblPrExChange>
        </w:tblPrEx>
        <w:trPr>
          <w:trHeight w:val="270"/>
          <w:trPrChange w:id="720" w:author="Caitlin Jeffrey" w:date="2023-11-09T14:00:00Z">
            <w:trPr>
              <w:trHeight w:val="582"/>
            </w:trPr>
          </w:trPrChange>
        </w:trPr>
        <w:tc>
          <w:tcPr>
            <w:tcW w:w="1033" w:type="dxa"/>
            <w:tcBorders>
              <w:top w:val="nil"/>
              <w:left w:val="nil"/>
              <w:bottom w:val="nil"/>
              <w:right w:val="nil"/>
            </w:tcBorders>
            <w:shd w:val="clear" w:color="auto" w:fill="auto"/>
            <w:noWrap/>
            <w:vAlign w:val="bottom"/>
            <w:hideMark/>
            <w:tcPrChange w:id="721" w:author="Caitlin Jeffrey" w:date="2023-11-09T14:00:00Z">
              <w:tcPr>
                <w:tcW w:w="1033" w:type="dxa"/>
                <w:tcBorders>
                  <w:top w:val="nil"/>
                  <w:left w:val="nil"/>
                  <w:bottom w:val="nil"/>
                  <w:right w:val="nil"/>
                </w:tcBorders>
                <w:shd w:val="clear" w:color="auto" w:fill="auto"/>
                <w:noWrap/>
                <w:vAlign w:val="bottom"/>
                <w:hideMark/>
              </w:tcPr>
            </w:tcPrChange>
          </w:tcPr>
          <w:p w14:paraId="5529F6DF"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722" w:author="Caitlin Jeffrey" w:date="2023-11-09T14:00:00Z">
              <w:tcPr>
                <w:tcW w:w="2747" w:type="dxa"/>
                <w:tcBorders>
                  <w:top w:val="nil"/>
                  <w:left w:val="nil"/>
                  <w:bottom w:val="nil"/>
                  <w:right w:val="nil"/>
                </w:tcBorders>
                <w:shd w:val="clear" w:color="auto" w:fill="auto"/>
                <w:vAlign w:val="bottom"/>
                <w:hideMark/>
              </w:tcPr>
            </w:tcPrChange>
          </w:tcPr>
          <w:p w14:paraId="45F09BE2"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Feed supplemental vit. E and selenium</w:t>
            </w:r>
            <w:r>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Change w:id="723" w:author="Caitlin Jeffrey" w:date="2023-11-09T14:00:00Z">
              <w:tcPr>
                <w:tcW w:w="3240" w:type="dxa"/>
                <w:gridSpan w:val="2"/>
                <w:tcBorders>
                  <w:top w:val="nil"/>
                  <w:left w:val="nil"/>
                  <w:bottom w:val="nil"/>
                  <w:right w:val="nil"/>
                </w:tcBorders>
                <w:shd w:val="clear" w:color="auto" w:fill="auto"/>
                <w:noWrap/>
                <w:vAlign w:val="bottom"/>
                <w:hideMark/>
              </w:tcPr>
            </w:tcPrChange>
          </w:tcPr>
          <w:p w14:paraId="3A9902E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11)</w:t>
            </w:r>
          </w:p>
        </w:tc>
        <w:tc>
          <w:tcPr>
            <w:tcW w:w="2520" w:type="dxa"/>
            <w:tcBorders>
              <w:top w:val="nil"/>
              <w:left w:val="nil"/>
              <w:bottom w:val="nil"/>
              <w:right w:val="nil"/>
            </w:tcBorders>
            <w:vAlign w:val="bottom"/>
            <w:tcPrChange w:id="724" w:author="Caitlin Jeffrey" w:date="2023-11-09T14:00:00Z">
              <w:tcPr>
                <w:tcW w:w="1415" w:type="dxa"/>
                <w:tcBorders>
                  <w:top w:val="nil"/>
                  <w:left w:val="nil"/>
                  <w:bottom w:val="nil"/>
                  <w:right w:val="nil"/>
                </w:tcBorders>
                <w:vAlign w:val="bottom"/>
              </w:tcPr>
            </w:tcPrChange>
          </w:tcPr>
          <w:p w14:paraId="1B10E4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 (2.8)</w:t>
            </w:r>
          </w:p>
        </w:tc>
        <w:tc>
          <w:tcPr>
            <w:tcW w:w="990" w:type="dxa"/>
            <w:tcBorders>
              <w:top w:val="nil"/>
              <w:left w:val="nil"/>
              <w:bottom w:val="nil"/>
              <w:right w:val="nil"/>
            </w:tcBorders>
            <w:shd w:val="clear" w:color="auto" w:fill="auto"/>
            <w:noWrap/>
            <w:vAlign w:val="bottom"/>
            <w:tcPrChange w:id="725" w:author="Caitlin Jeffrey" w:date="2023-11-09T14:00:00Z">
              <w:tcPr>
                <w:tcW w:w="4615" w:type="dxa"/>
                <w:gridSpan w:val="4"/>
                <w:tcBorders>
                  <w:top w:val="nil"/>
                  <w:left w:val="nil"/>
                  <w:bottom w:val="nil"/>
                  <w:right w:val="nil"/>
                </w:tcBorders>
                <w:shd w:val="clear" w:color="auto" w:fill="auto"/>
                <w:noWrap/>
                <w:vAlign w:val="bottom"/>
              </w:tcPr>
            </w:tcPrChange>
          </w:tcPr>
          <w:p w14:paraId="720F96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r w:rsidR="00834C1D" w:rsidRPr="004266ED" w14:paraId="5180347E" w14:textId="77777777" w:rsidTr="002F546D">
        <w:tblPrEx>
          <w:tblPrExChange w:id="726" w:author="Caitlin Jeffrey" w:date="2023-11-09T13:59:00Z">
            <w:tblPrEx>
              <w:tblW w:w="13050" w:type="dxa"/>
            </w:tblPrEx>
          </w:tblPrExChange>
        </w:tblPrEx>
        <w:trPr>
          <w:trHeight w:val="291"/>
          <w:trPrChange w:id="727"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728" w:author="Caitlin Jeffrey" w:date="2023-11-09T13:59:00Z">
              <w:tcPr>
                <w:tcW w:w="1033" w:type="dxa"/>
                <w:tcBorders>
                  <w:top w:val="nil"/>
                  <w:left w:val="nil"/>
                  <w:bottom w:val="nil"/>
                  <w:right w:val="nil"/>
                </w:tcBorders>
                <w:shd w:val="clear" w:color="auto" w:fill="auto"/>
                <w:noWrap/>
                <w:vAlign w:val="bottom"/>
                <w:hideMark/>
              </w:tcPr>
            </w:tcPrChange>
          </w:tcPr>
          <w:p w14:paraId="11C082A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729" w:author="Caitlin Jeffrey" w:date="2023-11-09T13:59:00Z">
              <w:tcPr>
                <w:tcW w:w="2747" w:type="dxa"/>
                <w:tcBorders>
                  <w:top w:val="nil"/>
                  <w:left w:val="nil"/>
                  <w:bottom w:val="nil"/>
                  <w:right w:val="nil"/>
                </w:tcBorders>
                <w:shd w:val="clear" w:color="auto" w:fill="auto"/>
                <w:noWrap/>
                <w:vAlign w:val="bottom"/>
                <w:hideMark/>
              </w:tcPr>
            </w:tcPrChange>
          </w:tcPr>
          <w:p w14:paraId="216200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730" w:author="Caitlin Jeffrey" w:date="2023-11-09T13:59:00Z">
              <w:tcPr>
                <w:tcW w:w="3240" w:type="dxa"/>
                <w:gridSpan w:val="2"/>
                <w:tcBorders>
                  <w:top w:val="nil"/>
                  <w:left w:val="nil"/>
                  <w:bottom w:val="nil"/>
                  <w:right w:val="nil"/>
                </w:tcBorders>
                <w:shd w:val="clear" w:color="auto" w:fill="auto"/>
                <w:noWrap/>
                <w:vAlign w:val="bottom"/>
                <w:hideMark/>
              </w:tcPr>
            </w:tcPrChange>
          </w:tcPr>
          <w:p w14:paraId="47C9D1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7)</w:t>
            </w:r>
          </w:p>
        </w:tc>
        <w:tc>
          <w:tcPr>
            <w:tcW w:w="2520" w:type="dxa"/>
            <w:tcBorders>
              <w:top w:val="nil"/>
              <w:left w:val="nil"/>
              <w:bottom w:val="nil"/>
              <w:right w:val="nil"/>
            </w:tcBorders>
            <w:vAlign w:val="bottom"/>
            <w:tcPrChange w:id="731" w:author="Caitlin Jeffrey" w:date="2023-11-09T13:59:00Z">
              <w:tcPr>
                <w:tcW w:w="1415" w:type="dxa"/>
                <w:tcBorders>
                  <w:top w:val="nil"/>
                  <w:left w:val="nil"/>
                  <w:bottom w:val="nil"/>
                  <w:right w:val="nil"/>
                </w:tcBorders>
                <w:vAlign w:val="bottom"/>
              </w:tcPr>
            </w:tcPrChange>
          </w:tcPr>
          <w:p w14:paraId="246C44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732" w:author="Caitlin Jeffrey" w:date="2023-11-09T13:59:00Z">
              <w:tcPr>
                <w:tcW w:w="4615" w:type="dxa"/>
                <w:gridSpan w:val="4"/>
                <w:tcBorders>
                  <w:top w:val="nil"/>
                  <w:left w:val="nil"/>
                  <w:bottom w:val="nil"/>
                  <w:right w:val="nil"/>
                </w:tcBorders>
                <w:shd w:val="clear" w:color="auto" w:fill="auto"/>
                <w:noWrap/>
                <w:vAlign w:val="bottom"/>
              </w:tcPr>
            </w:tcPrChange>
          </w:tcPr>
          <w:p w14:paraId="6895AF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296AE1E" w14:textId="77777777" w:rsidTr="002F546D">
        <w:tblPrEx>
          <w:tblPrExChange w:id="733" w:author="Caitlin Jeffrey" w:date="2023-11-09T13:59:00Z">
            <w:tblPrEx>
              <w:tblW w:w="13050" w:type="dxa"/>
            </w:tblPrEx>
          </w:tblPrExChange>
        </w:tblPrEx>
        <w:trPr>
          <w:trHeight w:val="291"/>
          <w:trPrChange w:id="734"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735" w:author="Caitlin Jeffrey" w:date="2023-11-09T13:59:00Z">
              <w:tcPr>
                <w:tcW w:w="1033" w:type="dxa"/>
                <w:tcBorders>
                  <w:top w:val="nil"/>
                  <w:left w:val="nil"/>
                  <w:bottom w:val="nil"/>
                  <w:right w:val="nil"/>
                </w:tcBorders>
                <w:shd w:val="clear" w:color="auto" w:fill="auto"/>
                <w:noWrap/>
                <w:vAlign w:val="bottom"/>
                <w:hideMark/>
              </w:tcPr>
            </w:tcPrChange>
          </w:tcPr>
          <w:p w14:paraId="3E6AA0A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736" w:author="Caitlin Jeffrey" w:date="2023-11-09T13:59:00Z">
              <w:tcPr>
                <w:tcW w:w="2747" w:type="dxa"/>
                <w:tcBorders>
                  <w:top w:val="nil"/>
                  <w:left w:val="nil"/>
                  <w:bottom w:val="nil"/>
                  <w:right w:val="nil"/>
                </w:tcBorders>
                <w:shd w:val="clear" w:color="auto" w:fill="auto"/>
                <w:noWrap/>
                <w:vAlign w:val="bottom"/>
                <w:hideMark/>
              </w:tcPr>
            </w:tcPrChange>
          </w:tcPr>
          <w:p w14:paraId="1BA259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Change w:id="737" w:author="Caitlin Jeffrey" w:date="2023-11-09T13:59:00Z">
              <w:tcPr>
                <w:tcW w:w="3240" w:type="dxa"/>
                <w:gridSpan w:val="2"/>
                <w:tcBorders>
                  <w:top w:val="nil"/>
                  <w:left w:val="nil"/>
                  <w:bottom w:val="nil"/>
                  <w:right w:val="nil"/>
                </w:tcBorders>
                <w:shd w:val="clear" w:color="auto" w:fill="auto"/>
                <w:noWrap/>
                <w:vAlign w:val="bottom"/>
                <w:hideMark/>
              </w:tcPr>
            </w:tcPrChange>
          </w:tcPr>
          <w:p w14:paraId="3E5F929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738" w:author="Caitlin Jeffrey" w:date="2023-11-09T13:59:00Z">
              <w:tcPr>
                <w:tcW w:w="1415" w:type="dxa"/>
                <w:tcBorders>
                  <w:top w:val="nil"/>
                  <w:left w:val="nil"/>
                  <w:bottom w:val="nil"/>
                  <w:right w:val="nil"/>
                </w:tcBorders>
                <w:vAlign w:val="bottom"/>
              </w:tcPr>
            </w:tcPrChange>
          </w:tcPr>
          <w:p w14:paraId="738864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 (3.4)</w:t>
            </w:r>
          </w:p>
        </w:tc>
        <w:tc>
          <w:tcPr>
            <w:tcW w:w="990" w:type="dxa"/>
            <w:tcBorders>
              <w:top w:val="nil"/>
              <w:left w:val="nil"/>
              <w:bottom w:val="nil"/>
              <w:right w:val="nil"/>
            </w:tcBorders>
            <w:shd w:val="clear" w:color="auto" w:fill="auto"/>
            <w:noWrap/>
            <w:vAlign w:val="bottom"/>
            <w:tcPrChange w:id="739" w:author="Caitlin Jeffrey" w:date="2023-11-09T13:59:00Z">
              <w:tcPr>
                <w:tcW w:w="4615" w:type="dxa"/>
                <w:gridSpan w:val="4"/>
                <w:tcBorders>
                  <w:top w:val="nil"/>
                  <w:left w:val="nil"/>
                  <w:bottom w:val="nil"/>
                  <w:right w:val="nil"/>
                </w:tcBorders>
                <w:shd w:val="clear" w:color="auto" w:fill="auto"/>
                <w:noWrap/>
                <w:vAlign w:val="bottom"/>
              </w:tcPr>
            </w:tcPrChange>
          </w:tcPr>
          <w:p w14:paraId="5284900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5D224E95" w14:textId="77777777" w:rsidTr="002F546D">
        <w:tblPrEx>
          <w:tblPrExChange w:id="740" w:author="Caitlin Jeffrey" w:date="2023-11-09T13:59:00Z">
            <w:tblPrEx>
              <w:tblW w:w="13050" w:type="dxa"/>
            </w:tblPrEx>
          </w:tblPrExChange>
        </w:tblPrEx>
        <w:trPr>
          <w:trHeight w:val="291"/>
          <w:trPrChange w:id="741"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742" w:author="Caitlin Jeffrey" w:date="2023-11-09T13:59:00Z">
              <w:tcPr>
                <w:tcW w:w="1033" w:type="dxa"/>
                <w:tcBorders>
                  <w:top w:val="nil"/>
                  <w:left w:val="nil"/>
                  <w:bottom w:val="nil"/>
                  <w:right w:val="nil"/>
                </w:tcBorders>
                <w:shd w:val="clear" w:color="auto" w:fill="auto"/>
                <w:noWrap/>
                <w:vAlign w:val="bottom"/>
                <w:hideMark/>
              </w:tcPr>
            </w:tcPrChange>
          </w:tcPr>
          <w:p w14:paraId="29A2909D"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743" w:author="Caitlin Jeffrey" w:date="2023-11-09T13:59:00Z">
              <w:tcPr>
                <w:tcW w:w="2747" w:type="dxa"/>
                <w:tcBorders>
                  <w:top w:val="nil"/>
                  <w:left w:val="nil"/>
                  <w:bottom w:val="nil"/>
                  <w:right w:val="nil"/>
                </w:tcBorders>
                <w:shd w:val="clear" w:color="auto" w:fill="auto"/>
                <w:noWrap/>
                <w:vAlign w:val="bottom"/>
                <w:hideMark/>
              </w:tcPr>
            </w:tcPrChange>
          </w:tcPr>
          <w:p w14:paraId="5C92971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744" w:author="Caitlin Jeffrey" w:date="2023-11-09T13:59:00Z">
              <w:tcPr>
                <w:tcW w:w="3240" w:type="dxa"/>
                <w:gridSpan w:val="2"/>
                <w:tcBorders>
                  <w:top w:val="nil"/>
                  <w:left w:val="nil"/>
                  <w:bottom w:val="nil"/>
                  <w:right w:val="nil"/>
                </w:tcBorders>
                <w:shd w:val="clear" w:color="auto" w:fill="auto"/>
                <w:noWrap/>
                <w:vAlign w:val="bottom"/>
                <w:hideMark/>
              </w:tcPr>
            </w:tcPrChange>
          </w:tcPr>
          <w:p w14:paraId="7EBB7F8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745" w:author="Caitlin Jeffrey" w:date="2023-11-09T13:59:00Z">
              <w:tcPr>
                <w:tcW w:w="1415" w:type="dxa"/>
                <w:tcBorders>
                  <w:top w:val="nil"/>
                  <w:left w:val="nil"/>
                  <w:bottom w:val="nil"/>
                  <w:right w:val="nil"/>
                </w:tcBorders>
                <w:vAlign w:val="bottom"/>
              </w:tcPr>
            </w:tcPrChange>
          </w:tcPr>
          <w:p w14:paraId="7A1882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746" w:author="Caitlin Jeffrey" w:date="2023-11-09T13:59:00Z">
              <w:tcPr>
                <w:tcW w:w="4615" w:type="dxa"/>
                <w:gridSpan w:val="4"/>
                <w:tcBorders>
                  <w:top w:val="nil"/>
                  <w:left w:val="nil"/>
                  <w:bottom w:val="nil"/>
                  <w:right w:val="nil"/>
                </w:tcBorders>
                <w:shd w:val="clear" w:color="auto" w:fill="auto"/>
                <w:noWrap/>
                <w:vAlign w:val="bottom"/>
              </w:tcPr>
            </w:tcPrChange>
          </w:tcPr>
          <w:p w14:paraId="194DEA4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0D749AD" w14:textId="77777777" w:rsidTr="002F546D">
        <w:tblPrEx>
          <w:tblPrExChange w:id="747" w:author="Caitlin Jeffrey" w:date="2023-11-09T13:59:00Z">
            <w:tblPrEx>
              <w:tblW w:w="13050" w:type="dxa"/>
            </w:tblPrEx>
          </w:tblPrExChange>
        </w:tblPrEx>
        <w:trPr>
          <w:trHeight w:val="291"/>
          <w:trPrChange w:id="748"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749" w:author="Caitlin Jeffrey" w:date="2023-11-09T13:59:00Z">
              <w:tcPr>
                <w:tcW w:w="1033" w:type="dxa"/>
                <w:tcBorders>
                  <w:top w:val="nil"/>
                  <w:left w:val="nil"/>
                  <w:bottom w:val="nil"/>
                  <w:right w:val="nil"/>
                </w:tcBorders>
                <w:shd w:val="clear" w:color="auto" w:fill="auto"/>
                <w:noWrap/>
                <w:vAlign w:val="bottom"/>
                <w:hideMark/>
              </w:tcPr>
            </w:tcPrChange>
          </w:tcPr>
          <w:p w14:paraId="082D965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750" w:author="Caitlin Jeffrey" w:date="2023-11-09T13:59:00Z">
              <w:tcPr>
                <w:tcW w:w="2747" w:type="dxa"/>
                <w:tcBorders>
                  <w:top w:val="nil"/>
                  <w:left w:val="nil"/>
                  <w:bottom w:val="nil"/>
                  <w:right w:val="nil"/>
                </w:tcBorders>
                <w:shd w:val="clear" w:color="auto" w:fill="auto"/>
                <w:noWrap/>
                <w:vAlign w:val="bottom"/>
                <w:hideMark/>
              </w:tcPr>
            </w:tcPrChange>
          </w:tcPr>
          <w:p w14:paraId="57ECD314"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4230" w:type="dxa"/>
            <w:tcBorders>
              <w:top w:val="nil"/>
              <w:left w:val="nil"/>
              <w:bottom w:val="nil"/>
              <w:right w:val="nil"/>
            </w:tcBorders>
            <w:shd w:val="clear" w:color="auto" w:fill="auto"/>
            <w:noWrap/>
            <w:vAlign w:val="bottom"/>
            <w:hideMark/>
            <w:tcPrChange w:id="751" w:author="Caitlin Jeffrey" w:date="2023-11-09T13:59:00Z">
              <w:tcPr>
                <w:tcW w:w="3240" w:type="dxa"/>
                <w:gridSpan w:val="2"/>
                <w:tcBorders>
                  <w:top w:val="nil"/>
                  <w:left w:val="nil"/>
                  <w:bottom w:val="nil"/>
                  <w:right w:val="nil"/>
                </w:tcBorders>
                <w:shd w:val="clear" w:color="auto" w:fill="auto"/>
                <w:noWrap/>
                <w:vAlign w:val="bottom"/>
                <w:hideMark/>
              </w:tcPr>
            </w:tcPrChange>
          </w:tcPr>
          <w:p w14:paraId="336A99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752" w:author="Caitlin Jeffrey" w:date="2023-11-09T13:59:00Z">
              <w:tcPr>
                <w:tcW w:w="1415" w:type="dxa"/>
                <w:tcBorders>
                  <w:top w:val="nil"/>
                  <w:left w:val="nil"/>
                  <w:bottom w:val="nil"/>
                  <w:right w:val="nil"/>
                </w:tcBorders>
                <w:vAlign w:val="bottom"/>
              </w:tcPr>
            </w:tcPrChange>
          </w:tcPr>
          <w:p w14:paraId="1B9B51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 (3.1)</w:t>
            </w:r>
          </w:p>
        </w:tc>
        <w:tc>
          <w:tcPr>
            <w:tcW w:w="990" w:type="dxa"/>
            <w:tcBorders>
              <w:top w:val="nil"/>
              <w:left w:val="nil"/>
              <w:bottom w:val="nil"/>
              <w:right w:val="nil"/>
            </w:tcBorders>
            <w:shd w:val="clear" w:color="auto" w:fill="auto"/>
            <w:noWrap/>
            <w:vAlign w:val="bottom"/>
            <w:tcPrChange w:id="753" w:author="Caitlin Jeffrey" w:date="2023-11-09T13:59:00Z">
              <w:tcPr>
                <w:tcW w:w="4615" w:type="dxa"/>
                <w:gridSpan w:val="4"/>
                <w:tcBorders>
                  <w:top w:val="nil"/>
                  <w:left w:val="nil"/>
                  <w:bottom w:val="nil"/>
                  <w:right w:val="nil"/>
                </w:tcBorders>
                <w:shd w:val="clear" w:color="auto" w:fill="auto"/>
                <w:noWrap/>
                <w:vAlign w:val="bottom"/>
              </w:tcPr>
            </w:tcPrChange>
          </w:tcPr>
          <w:p w14:paraId="3083F19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C633121" w14:textId="77777777" w:rsidTr="002F546D">
        <w:tblPrEx>
          <w:tblPrExChange w:id="754" w:author="Caitlin Jeffrey" w:date="2023-11-09T13:59:00Z">
            <w:tblPrEx>
              <w:tblW w:w="13050" w:type="dxa"/>
            </w:tblPrEx>
          </w:tblPrExChange>
        </w:tblPrEx>
        <w:trPr>
          <w:trHeight w:val="291"/>
          <w:trPrChange w:id="755"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756" w:author="Caitlin Jeffrey" w:date="2023-11-09T13:59:00Z">
              <w:tcPr>
                <w:tcW w:w="1033" w:type="dxa"/>
                <w:tcBorders>
                  <w:top w:val="nil"/>
                  <w:left w:val="nil"/>
                  <w:bottom w:val="nil"/>
                  <w:right w:val="nil"/>
                </w:tcBorders>
                <w:shd w:val="clear" w:color="auto" w:fill="auto"/>
                <w:noWrap/>
                <w:vAlign w:val="bottom"/>
                <w:hideMark/>
              </w:tcPr>
            </w:tcPrChange>
          </w:tcPr>
          <w:p w14:paraId="6E32514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757" w:author="Caitlin Jeffrey" w:date="2023-11-09T13:59:00Z">
              <w:tcPr>
                <w:tcW w:w="2747" w:type="dxa"/>
                <w:tcBorders>
                  <w:top w:val="nil"/>
                  <w:left w:val="nil"/>
                  <w:bottom w:val="nil"/>
                  <w:right w:val="nil"/>
                </w:tcBorders>
                <w:shd w:val="clear" w:color="auto" w:fill="auto"/>
                <w:noWrap/>
                <w:vAlign w:val="bottom"/>
                <w:hideMark/>
              </w:tcPr>
            </w:tcPrChange>
          </w:tcPr>
          <w:p w14:paraId="1B6606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758" w:author="Caitlin Jeffrey" w:date="2023-11-09T13:59:00Z">
              <w:tcPr>
                <w:tcW w:w="3240" w:type="dxa"/>
                <w:gridSpan w:val="2"/>
                <w:tcBorders>
                  <w:top w:val="nil"/>
                  <w:left w:val="nil"/>
                  <w:bottom w:val="nil"/>
                  <w:right w:val="nil"/>
                </w:tcBorders>
                <w:shd w:val="clear" w:color="auto" w:fill="auto"/>
                <w:noWrap/>
                <w:vAlign w:val="bottom"/>
                <w:hideMark/>
              </w:tcPr>
            </w:tcPrChange>
          </w:tcPr>
          <w:p w14:paraId="3423EFF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759" w:author="Caitlin Jeffrey" w:date="2023-11-09T13:59:00Z">
              <w:tcPr>
                <w:tcW w:w="1415" w:type="dxa"/>
                <w:tcBorders>
                  <w:top w:val="nil"/>
                  <w:left w:val="nil"/>
                  <w:bottom w:val="nil"/>
                  <w:right w:val="nil"/>
                </w:tcBorders>
                <w:vAlign w:val="bottom"/>
              </w:tcPr>
            </w:tcPrChange>
          </w:tcPr>
          <w:p w14:paraId="61B895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760" w:author="Caitlin Jeffrey" w:date="2023-11-09T13:59:00Z">
              <w:tcPr>
                <w:tcW w:w="4615" w:type="dxa"/>
                <w:gridSpan w:val="4"/>
                <w:tcBorders>
                  <w:top w:val="nil"/>
                  <w:left w:val="nil"/>
                  <w:bottom w:val="nil"/>
                  <w:right w:val="nil"/>
                </w:tcBorders>
                <w:shd w:val="clear" w:color="auto" w:fill="auto"/>
                <w:noWrap/>
                <w:vAlign w:val="bottom"/>
              </w:tcPr>
            </w:tcPrChange>
          </w:tcPr>
          <w:p w14:paraId="013D6B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7E53E1E" w14:textId="77777777" w:rsidTr="002F546D">
        <w:tblPrEx>
          <w:tblPrExChange w:id="761" w:author="Caitlin Jeffrey" w:date="2023-11-09T13:59:00Z">
            <w:tblPrEx>
              <w:tblW w:w="13050" w:type="dxa"/>
            </w:tblPrEx>
          </w:tblPrExChange>
        </w:tblPrEx>
        <w:trPr>
          <w:trHeight w:val="291"/>
          <w:trPrChange w:id="762"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763" w:author="Caitlin Jeffrey" w:date="2023-11-09T13:59:00Z">
              <w:tcPr>
                <w:tcW w:w="1033" w:type="dxa"/>
                <w:tcBorders>
                  <w:top w:val="nil"/>
                  <w:left w:val="nil"/>
                  <w:bottom w:val="nil"/>
                  <w:right w:val="nil"/>
                </w:tcBorders>
                <w:shd w:val="clear" w:color="auto" w:fill="auto"/>
                <w:noWrap/>
                <w:vAlign w:val="bottom"/>
                <w:hideMark/>
              </w:tcPr>
            </w:tcPrChange>
          </w:tcPr>
          <w:p w14:paraId="74608F6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764" w:author="Caitlin Jeffrey" w:date="2023-11-09T13:59:00Z">
              <w:tcPr>
                <w:tcW w:w="2747" w:type="dxa"/>
                <w:tcBorders>
                  <w:top w:val="nil"/>
                  <w:left w:val="nil"/>
                  <w:bottom w:val="nil"/>
                  <w:right w:val="nil"/>
                </w:tcBorders>
                <w:shd w:val="clear" w:color="auto" w:fill="auto"/>
                <w:noWrap/>
                <w:vAlign w:val="bottom"/>
                <w:hideMark/>
              </w:tcPr>
            </w:tcPrChange>
          </w:tcPr>
          <w:p w14:paraId="3769AA7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Change w:id="765" w:author="Caitlin Jeffrey" w:date="2023-11-09T13:59:00Z">
              <w:tcPr>
                <w:tcW w:w="3240" w:type="dxa"/>
                <w:gridSpan w:val="2"/>
                <w:tcBorders>
                  <w:top w:val="nil"/>
                  <w:left w:val="nil"/>
                  <w:bottom w:val="nil"/>
                  <w:right w:val="nil"/>
                </w:tcBorders>
                <w:shd w:val="clear" w:color="auto" w:fill="auto"/>
                <w:noWrap/>
                <w:vAlign w:val="bottom"/>
                <w:hideMark/>
              </w:tcPr>
            </w:tcPrChange>
          </w:tcPr>
          <w:p w14:paraId="6BBE2D4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Change w:id="766" w:author="Caitlin Jeffrey" w:date="2023-11-09T13:59:00Z">
              <w:tcPr>
                <w:tcW w:w="1415" w:type="dxa"/>
                <w:tcBorders>
                  <w:top w:val="nil"/>
                  <w:left w:val="nil"/>
                  <w:bottom w:val="nil"/>
                  <w:right w:val="nil"/>
                </w:tcBorders>
                <w:vAlign w:val="bottom"/>
              </w:tcPr>
            </w:tcPrChange>
          </w:tcPr>
          <w:p w14:paraId="79DC4C57"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17.0 (6.1)</w:t>
            </w:r>
          </w:p>
        </w:tc>
        <w:tc>
          <w:tcPr>
            <w:tcW w:w="990" w:type="dxa"/>
            <w:tcBorders>
              <w:top w:val="nil"/>
              <w:left w:val="nil"/>
              <w:bottom w:val="nil"/>
              <w:right w:val="nil"/>
            </w:tcBorders>
            <w:shd w:val="clear" w:color="auto" w:fill="auto"/>
            <w:noWrap/>
            <w:vAlign w:val="bottom"/>
            <w:hideMark/>
            <w:tcPrChange w:id="767" w:author="Caitlin Jeffrey" w:date="2023-11-09T13:59:00Z">
              <w:tcPr>
                <w:tcW w:w="4615" w:type="dxa"/>
                <w:gridSpan w:val="4"/>
                <w:tcBorders>
                  <w:top w:val="nil"/>
                  <w:left w:val="nil"/>
                  <w:bottom w:val="nil"/>
                  <w:right w:val="nil"/>
                </w:tcBorders>
                <w:shd w:val="clear" w:color="auto" w:fill="auto"/>
                <w:noWrap/>
                <w:vAlign w:val="bottom"/>
                <w:hideMark/>
              </w:tcPr>
            </w:tcPrChange>
          </w:tcPr>
          <w:p w14:paraId="1369AB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2F546D" w:rsidRPr="004266ED" w14:paraId="52F6B82E" w14:textId="77777777" w:rsidTr="002F546D">
        <w:tblPrEx>
          <w:tblPrExChange w:id="768" w:author="Caitlin Jeffrey" w:date="2023-11-09T13:59:00Z">
            <w:tblPrEx>
              <w:tblW w:w="13050" w:type="dxa"/>
            </w:tblPrEx>
          </w:tblPrExChange>
        </w:tblPrEx>
        <w:trPr>
          <w:trHeight w:val="291"/>
          <w:trPrChange w:id="769"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770" w:author="Caitlin Jeffrey" w:date="2023-11-09T13:59:00Z">
              <w:tcPr>
                <w:tcW w:w="3780" w:type="dxa"/>
                <w:gridSpan w:val="2"/>
                <w:tcBorders>
                  <w:top w:val="nil"/>
                  <w:left w:val="nil"/>
                  <w:bottom w:val="nil"/>
                  <w:right w:val="nil"/>
                </w:tcBorders>
                <w:shd w:val="clear" w:color="auto" w:fill="auto"/>
                <w:noWrap/>
                <w:vAlign w:val="bottom"/>
                <w:hideMark/>
              </w:tcPr>
            </w:tcPrChange>
          </w:tcPr>
          <w:p w14:paraId="108CDEF7" w14:textId="3166E8E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p>
        </w:tc>
        <w:tc>
          <w:tcPr>
            <w:tcW w:w="4230" w:type="dxa"/>
            <w:tcBorders>
              <w:top w:val="nil"/>
              <w:left w:val="nil"/>
              <w:bottom w:val="nil"/>
              <w:right w:val="nil"/>
            </w:tcBorders>
            <w:shd w:val="clear" w:color="auto" w:fill="auto"/>
            <w:noWrap/>
            <w:vAlign w:val="bottom"/>
            <w:hideMark/>
            <w:tcPrChange w:id="771" w:author="Caitlin Jeffrey" w:date="2023-11-09T13:59:00Z">
              <w:tcPr>
                <w:tcW w:w="5760" w:type="dxa"/>
                <w:gridSpan w:val="5"/>
                <w:tcBorders>
                  <w:top w:val="nil"/>
                  <w:left w:val="nil"/>
                  <w:bottom w:val="nil"/>
                  <w:right w:val="nil"/>
                </w:tcBorders>
                <w:shd w:val="clear" w:color="auto" w:fill="auto"/>
                <w:noWrap/>
                <w:vAlign w:val="bottom"/>
                <w:hideMark/>
              </w:tcPr>
            </w:tcPrChange>
          </w:tcPr>
          <w:p w14:paraId="075269F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772" w:author="Caitlin Jeffrey" w:date="2023-11-09T13:59:00Z">
              <w:tcPr>
                <w:tcW w:w="2520" w:type="dxa"/>
                <w:tcBorders>
                  <w:top w:val="nil"/>
                  <w:left w:val="nil"/>
                  <w:bottom w:val="nil"/>
                  <w:right w:val="nil"/>
                </w:tcBorders>
                <w:vAlign w:val="bottom"/>
              </w:tcPr>
            </w:tcPrChange>
          </w:tcPr>
          <w:p w14:paraId="7FB735F0"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773" w:author="Caitlin Jeffrey" w:date="2023-11-09T13:59:00Z">
              <w:tcPr>
                <w:tcW w:w="990" w:type="dxa"/>
                <w:tcBorders>
                  <w:top w:val="nil"/>
                  <w:left w:val="nil"/>
                  <w:bottom w:val="nil"/>
                  <w:right w:val="nil"/>
                </w:tcBorders>
                <w:shd w:val="clear" w:color="auto" w:fill="auto"/>
                <w:noWrap/>
                <w:vAlign w:val="bottom"/>
                <w:hideMark/>
              </w:tcPr>
            </w:tcPrChange>
          </w:tcPr>
          <w:p w14:paraId="329D2DE7"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BED888" w14:textId="77777777" w:rsidTr="002F546D">
        <w:tblPrEx>
          <w:tblPrExChange w:id="774" w:author="Caitlin Jeffrey" w:date="2023-11-09T13:59:00Z">
            <w:tblPrEx>
              <w:tblW w:w="13050" w:type="dxa"/>
            </w:tblPrEx>
          </w:tblPrExChange>
        </w:tblPrEx>
        <w:trPr>
          <w:trHeight w:val="291"/>
          <w:trPrChange w:id="775"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776" w:author="Caitlin Jeffrey" w:date="2023-11-09T13:59:00Z">
              <w:tcPr>
                <w:tcW w:w="1033" w:type="dxa"/>
                <w:tcBorders>
                  <w:top w:val="nil"/>
                  <w:left w:val="nil"/>
                  <w:bottom w:val="nil"/>
                  <w:right w:val="nil"/>
                </w:tcBorders>
                <w:shd w:val="clear" w:color="auto" w:fill="auto"/>
                <w:noWrap/>
                <w:vAlign w:val="bottom"/>
              </w:tcPr>
            </w:tcPrChange>
          </w:tcPr>
          <w:p w14:paraId="5E049E9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777" w:author="Caitlin Jeffrey" w:date="2023-11-09T13:59:00Z">
              <w:tcPr>
                <w:tcW w:w="2747" w:type="dxa"/>
                <w:tcBorders>
                  <w:top w:val="nil"/>
                  <w:left w:val="nil"/>
                  <w:bottom w:val="nil"/>
                  <w:right w:val="nil"/>
                </w:tcBorders>
                <w:shd w:val="clear" w:color="auto" w:fill="auto"/>
                <w:noWrap/>
                <w:vAlign w:val="bottom"/>
              </w:tcPr>
            </w:tcPrChange>
          </w:tcPr>
          <w:p w14:paraId="7244030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778" w:author="Caitlin Jeffrey" w:date="2023-11-09T13:59:00Z">
              <w:tcPr>
                <w:tcW w:w="3240" w:type="dxa"/>
                <w:gridSpan w:val="2"/>
                <w:tcBorders>
                  <w:top w:val="nil"/>
                  <w:left w:val="nil"/>
                  <w:bottom w:val="nil"/>
                  <w:right w:val="nil"/>
                </w:tcBorders>
                <w:shd w:val="clear" w:color="auto" w:fill="auto"/>
                <w:noWrap/>
                <w:vAlign w:val="bottom"/>
              </w:tcPr>
            </w:tcPrChange>
          </w:tcPr>
          <w:p w14:paraId="36361CE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779" w:author="Caitlin Jeffrey" w:date="2023-11-09T13:59:00Z">
              <w:tcPr>
                <w:tcW w:w="1415" w:type="dxa"/>
                <w:tcBorders>
                  <w:top w:val="nil"/>
                  <w:left w:val="nil"/>
                  <w:bottom w:val="nil"/>
                  <w:right w:val="nil"/>
                </w:tcBorders>
                <w:vAlign w:val="bottom"/>
              </w:tcPr>
            </w:tcPrChange>
          </w:tcPr>
          <w:p w14:paraId="54FEDA0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Change w:id="780" w:author="Caitlin Jeffrey" w:date="2023-11-09T13:59:00Z">
              <w:tcPr>
                <w:tcW w:w="4615" w:type="dxa"/>
                <w:gridSpan w:val="4"/>
                <w:tcBorders>
                  <w:top w:val="nil"/>
                  <w:left w:val="nil"/>
                  <w:bottom w:val="nil"/>
                  <w:right w:val="nil"/>
                </w:tcBorders>
                <w:shd w:val="clear" w:color="auto" w:fill="auto"/>
                <w:noWrap/>
                <w:vAlign w:val="bottom"/>
              </w:tcPr>
            </w:tcPrChange>
          </w:tcPr>
          <w:p w14:paraId="4FFFF7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8DF9AD" w14:textId="77777777" w:rsidTr="002F546D">
        <w:tblPrEx>
          <w:tblPrExChange w:id="781" w:author="Caitlin Jeffrey" w:date="2023-11-09T13:59:00Z">
            <w:tblPrEx>
              <w:tblW w:w="13050" w:type="dxa"/>
            </w:tblPrEx>
          </w:tblPrExChange>
        </w:tblPrEx>
        <w:trPr>
          <w:trHeight w:val="291"/>
          <w:trPrChange w:id="782"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783" w:author="Caitlin Jeffrey" w:date="2023-11-09T13:59:00Z">
              <w:tcPr>
                <w:tcW w:w="1033" w:type="dxa"/>
                <w:tcBorders>
                  <w:top w:val="nil"/>
                  <w:left w:val="nil"/>
                  <w:bottom w:val="nil"/>
                  <w:right w:val="nil"/>
                </w:tcBorders>
                <w:shd w:val="clear" w:color="auto" w:fill="auto"/>
                <w:noWrap/>
                <w:vAlign w:val="bottom"/>
              </w:tcPr>
            </w:tcPrChange>
          </w:tcPr>
          <w:p w14:paraId="19859C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784" w:author="Caitlin Jeffrey" w:date="2023-11-09T13:59:00Z">
              <w:tcPr>
                <w:tcW w:w="2747" w:type="dxa"/>
                <w:tcBorders>
                  <w:top w:val="nil"/>
                  <w:left w:val="nil"/>
                  <w:bottom w:val="nil"/>
                  <w:right w:val="nil"/>
                </w:tcBorders>
                <w:shd w:val="clear" w:color="auto" w:fill="auto"/>
                <w:noWrap/>
                <w:vAlign w:val="bottom"/>
              </w:tcPr>
            </w:tcPrChange>
          </w:tcPr>
          <w:p w14:paraId="35D350B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785" w:author="Caitlin Jeffrey" w:date="2023-11-09T13:59:00Z">
              <w:tcPr>
                <w:tcW w:w="3240" w:type="dxa"/>
                <w:gridSpan w:val="2"/>
                <w:tcBorders>
                  <w:top w:val="nil"/>
                  <w:left w:val="nil"/>
                  <w:bottom w:val="nil"/>
                  <w:right w:val="nil"/>
                </w:tcBorders>
                <w:shd w:val="clear" w:color="auto" w:fill="auto"/>
                <w:noWrap/>
                <w:vAlign w:val="bottom"/>
              </w:tcPr>
            </w:tcPrChange>
          </w:tcPr>
          <w:p w14:paraId="06CD7779"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Change w:id="786" w:author="Caitlin Jeffrey" w:date="2023-11-09T13:59:00Z">
              <w:tcPr>
                <w:tcW w:w="1415" w:type="dxa"/>
                <w:tcBorders>
                  <w:top w:val="nil"/>
                  <w:left w:val="nil"/>
                  <w:bottom w:val="nil"/>
                  <w:right w:val="nil"/>
                </w:tcBorders>
                <w:vAlign w:val="bottom"/>
              </w:tcPr>
            </w:tcPrChange>
          </w:tcPr>
          <w:p w14:paraId="136D066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Change w:id="787" w:author="Caitlin Jeffrey" w:date="2023-11-09T13:59:00Z">
              <w:tcPr>
                <w:tcW w:w="4615" w:type="dxa"/>
                <w:gridSpan w:val="4"/>
                <w:tcBorders>
                  <w:top w:val="nil"/>
                  <w:left w:val="nil"/>
                  <w:bottom w:val="nil"/>
                  <w:right w:val="nil"/>
                </w:tcBorders>
                <w:shd w:val="clear" w:color="auto" w:fill="auto"/>
                <w:noWrap/>
                <w:vAlign w:val="bottom"/>
              </w:tcPr>
            </w:tcPrChange>
          </w:tcPr>
          <w:p w14:paraId="589B155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15C2C988" w14:textId="77777777" w:rsidTr="002F546D">
        <w:tblPrEx>
          <w:tblPrExChange w:id="788" w:author="Caitlin Jeffrey" w:date="2023-11-09T13:59:00Z">
            <w:tblPrEx>
              <w:tblW w:w="13050" w:type="dxa"/>
            </w:tblPrEx>
          </w:tblPrExChange>
        </w:tblPrEx>
        <w:trPr>
          <w:trHeight w:val="291"/>
          <w:trPrChange w:id="789"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790" w:author="Caitlin Jeffrey" w:date="2023-11-09T13:59:00Z">
              <w:tcPr>
                <w:tcW w:w="1033" w:type="dxa"/>
                <w:tcBorders>
                  <w:top w:val="nil"/>
                  <w:left w:val="nil"/>
                  <w:bottom w:val="nil"/>
                  <w:right w:val="nil"/>
                </w:tcBorders>
                <w:shd w:val="clear" w:color="auto" w:fill="auto"/>
                <w:noWrap/>
                <w:vAlign w:val="bottom"/>
              </w:tcPr>
            </w:tcPrChange>
          </w:tcPr>
          <w:p w14:paraId="71B04A9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791" w:author="Caitlin Jeffrey" w:date="2023-11-09T13:59:00Z">
              <w:tcPr>
                <w:tcW w:w="2747" w:type="dxa"/>
                <w:tcBorders>
                  <w:top w:val="nil"/>
                  <w:left w:val="nil"/>
                  <w:bottom w:val="nil"/>
                  <w:right w:val="nil"/>
                </w:tcBorders>
                <w:shd w:val="clear" w:color="auto" w:fill="auto"/>
                <w:noWrap/>
                <w:vAlign w:val="bottom"/>
              </w:tcPr>
            </w:tcPrChange>
          </w:tcPr>
          <w:p w14:paraId="132AA6E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792" w:author="Caitlin Jeffrey" w:date="2023-11-09T13:59:00Z">
              <w:tcPr>
                <w:tcW w:w="3240" w:type="dxa"/>
                <w:gridSpan w:val="2"/>
                <w:tcBorders>
                  <w:top w:val="nil"/>
                  <w:left w:val="nil"/>
                  <w:bottom w:val="nil"/>
                  <w:right w:val="nil"/>
                </w:tcBorders>
                <w:shd w:val="clear" w:color="auto" w:fill="auto"/>
                <w:noWrap/>
                <w:vAlign w:val="bottom"/>
              </w:tcPr>
            </w:tcPrChange>
          </w:tcPr>
          <w:p w14:paraId="6650AA60"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Change w:id="793" w:author="Caitlin Jeffrey" w:date="2023-11-09T13:59:00Z">
              <w:tcPr>
                <w:tcW w:w="1415" w:type="dxa"/>
                <w:tcBorders>
                  <w:top w:val="nil"/>
                  <w:left w:val="nil"/>
                  <w:bottom w:val="nil"/>
                  <w:right w:val="nil"/>
                </w:tcBorders>
                <w:vAlign w:val="bottom"/>
              </w:tcPr>
            </w:tcPrChange>
          </w:tcPr>
          <w:p w14:paraId="3FA51E4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Change w:id="794" w:author="Caitlin Jeffrey" w:date="2023-11-09T13:59:00Z">
              <w:tcPr>
                <w:tcW w:w="4615" w:type="dxa"/>
                <w:gridSpan w:val="4"/>
                <w:tcBorders>
                  <w:top w:val="nil"/>
                  <w:left w:val="nil"/>
                  <w:bottom w:val="nil"/>
                  <w:right w:val="nil"/>
                </w:tcBorders>
                <w:shd w:val="clear" w:color="auto" w:fill="auto"/>
                <w:noWrap/>
                <w:vAlign w:val="bottom"/>
              </w:tcPr>
            </w:tcPrChange>
          </w:tcPr>
          <w:p w14:paraId="3C86ADB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0.66</w:t>
            </w:r>
          </w:p>
        </w:tc>
      </w:tr>
      <w:tr w:rsidR="00834C1D" w:rsidRPr="004266ED" w14:paraId="731E4666" w14:textId="77777777" w:rsidTr="002F546D">
        <w:tblPrEx>
          <w:tblPrExChange w:id="795" w:author="Caitlin Jeffrey" w:date="2023-11-09T13:59:00Z">
            <w:tblPrEx>
              <w:tblW w:w="13050" w:type="dxa"/>
            </w:tblPrEx>
          </w:tblPrExChange>
        </w:tblPrEx>
        <w:trPr>
          <w:trHeight w:val="291"/>
          <w:trPrChange w:id="796"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797" w:author="Caitlin Jeffrey" w:date="2023-11-09T13:59:00Z">
              <w:tcPr>
                <w:tcW w:w="1033" w:type="dxa"/>
                <w:tcBorders>
                  <w:top w:val="nil"/>
                  <w:left w:val="nil"/>
                  <w:bottom w:val="nil"/>
                  <w:right w:val="nil"/>
                </w:tcBorders>
                <w:shd w:val="clear" w:color="auto" w:fill="auto"/>
                <w:noWrap/>
                <w:vAlign w:val="bottom"/>
              </w:tcPr>
            </w:tcPrChange>
          </w:tcPr>
          <w:p w14:paraId="6CBA128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798" w:author="Caitlin Jeffrey" w:date="2023-11-09T13:59:00Z">
              <w:tcPr>
                <w:tcW w:w="2747" w:type="dxa"/>
                <w:tcBorders>
                  <w:top w:val="nil"/>
                  <w:left w:val="nil"/>
                  <w:bottom w:val="nil"/>
                  <w:right w:val="nil"/>
                </w:tcBorders>
                <w:shd w:val="clear" w:color="auto" w:fill="auto"/>
                <w:noWrap/>
                <w:vAlign w:val="bottom"/>
              </w:tcPr>
            </w:tcPrChange>
          </w:tcPr>
          <w:p w14:paraId="39661173"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799" w:author="Caitlin Jeffrey" w:date="2023-11-09T13:59:00Z">
              <w:tcPr>
                <w:tcW w:w="3240" w:type="dxa"/>
                <w:gridSpan w:val="2"/>
                <w:tcBorders>
                  <w:top w:val="nil"/>
                  <w:left w:val="nil"/>
                  <w:bottom w:val="nil"/>
                  <w:right w:val="nil"/>
                </w:tcBorders>
                <w:shd w:val="clear" w:color="auto" w:fill="auto"/>
                <w:noWrap/>
                <w:vAlign w:val="bottom"/>
              </w:tcPr>
            </w:tcPrChange>
          </w:tcPr>
          <w:p w14:paraId="1BB8300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800" w:author="Caitlin Jeffrey" w:date="2023-11-09T13:59:00Z">
              <w:tcPr>
                <w:tcW w:w="1415" w:type="dxa"/>
                <w:tcBorders>
                  <w:top w:val="nil"/>
                  <w:left w:val="nil"/>
                  <w:bottom w:val="nil"/>
                  <w:right w:val="nil"/>
                </w:tcBorders>
                <w:vAlign w:val="bottom"/>
              </w:tcPr>
            </w:tcPrChange>
          </w:tcPr>
          <w:p w14:paraId="041799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801" w:author="Caitlin Jeffrey" w:date="2023-11-09T13:59:00Z">
              <w:tcPr>
                <w:tcW w:w="4615" w:type="dxa"/>
                <w:gridSpan w:val="4"/>
                <w:tcBorders>
                  <w:top w:val="nil"/>
                  <w:left w:val="nil"/>
                  <w:bottom w:val="nil"/>
                  <w:right w:val="nil"/>
                </w:tcBorders>
                <w:shd w:val="clear" w:color="auto" w:fill="auto"/>
                <w:noWrap/>
                <w:vAlign w:val="bottom"/>
              </w:tcPr>
            </w:tcPrChange>
          </w:tcPr>
          <w:p w14:paraId="185AEC0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6CEDBD7E" w14:textId="77777777" w:rsidTr="002F546D">
        <w:tblPrEx>
          <w:tblPrExChange w:id="802" w:author="Caitlin Jeffrey" w:date="2023-11-09T13:59:00Z">
            <w:tblPrEx>
              <w:tblW w:w="13050" w:type="dxa"/>
            </w:tblPrEx>
          </w:tblPrExChange>
        </w:tblPrEx>
        <w:trPr>
          <w:trHeight w:val="291"/>
          <w:trPrChange w:id="803"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804" w:author="Caitlin Jeffrey" w:date="2023-11-09T13:59:00Z">
              <w:tcPr>
                <w:tcW w:w="1033" w:type="dxa"/>
                <w:tcBorders>
                  <w:top w:val="nil"/>
                  <w:left w:val="nil"/>
                  <w:bottom w:val="nil"/>
                  <w:right w:val="nil"/>
                </w:tcBorders>
                <w:shd w:val="clear" w:color="auto" w:fill="auto"/>
                <w:noWrap/>
                <w:vAlign w:val="bottom"/>
                <w:hideMark/>
              </w:tcPr>
            </w:tcPrChange>
          </w:tcPr>
          <w:p w14:paraId="6B7FA02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805" w:author="Caitlin Jeffrey" w:date="2023-11-09T13:59:00Z">
              <w:tcPr>
                <w:tcW w:w="2747" w:type="dxa"/>
                <w:tcBorders>
                  <w:top w:val="nil"/>
                  <w:left w:val="nil"/>
                  <w:bottom w:val="nil"/>
                  <w:right w:val="nil"/>
                </w:tcBorders>
                <w:shd w:val="clear" w:color="auto" w:fill="auto"/>
                <w:noWrap/>
                <w:vAlign w:val="bottom"/>
                <w:hideMark/>
              </w:tcPr>
            </w:tcPrChange>
          </w:tcPr>
          <w:p w14:paraId="1A30D88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Change w:id="806" w:author="Caitlin Jeffrey" w:date="2023-11-09T13:59:00Z">
              <w:tcPr>
                <w:tcW w:w="3240" w:type="dxa"/>
                <w:gridSpan w:val="2"/>
                <w:tcBorders>
                  <w:top w:val="nil"/>
                  <w:left w:val="nil"/>
                  <w:bottom w:val="nil"/>
                  <w:right w:val="nil"/>
                </w:tcBorders>
                <w:shd w:val="clear" w:color="auto" w:fill="auto"/>
                <w:noWrap/>
                <w:vAlign w:val="bottom"/>
                <w:hideMark/>
              </w:tcPr>
            </w:tcPrChange>
          </w:tcPr>
          <w:p w14:paraId="5EF0A35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807" w:author="Caitlin Jeffrey" w:date="2023-11-09T13:59:00Z">
              <w:tcPr>
                <w:tcW w:w="1415" w:type="dxa"/>
                <w:tcBorders>
                  <w:top w:val="nil"/>
                  <w:left w:val="nil"/>
                  <w:bottom w:val="nil"/>
                  <w:right w:val="nil"/>
                </w:tcBorders>
                <w:vAlign w:val="bottom"/>
              </w:tcPr>
            </w:tcPrChange>
          </w:tcPr>
          <w:p w14:paraId="50B62B3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Change w:id="808" w:author="Caitlin Jeffrey" w:date="2023-11-09T13:59:00Z">
              <w:tcPr>
                <w:tcW w:w="4615" w:type="dxa"/>
                <w:gridSpan w:val="4"/>
                <w:tcBorders>
                  <w:top w:val="nil"/>
                  <w:left w:val="nil"/>
                  <w:bottom w:val="nil"/>
                  <w:right w:val="nil"/>
                </w:tcBorders>
                <w:shd w:val="clear" w:color="auto" w:fill="auto"/>
                <w:noWrap/>
                <w:vAlign w:val="bottom"/>
              </w:tcPr>
            </w:tcPrChange>
          </w:tcPr>
          <w:p w14:paraId="77A4160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5A694CF7" w14:textId="77777777" w:rsidTr="002F546D">
        <w:tblPrEx>
          <w:tblPrExChange w:id="809" w:author="Caitlin Jeffrey" w:date="2023-11-09T13:59:00Z">
            <w:tblPrEx>
              <w:tblW w:w="13050" w:type="dxa"/>
            </w:tblPrEx>
          </w:tblPrExChange>
        </w:tblPrEx>
        <w:trPr>
          <w:trHeight w:val="291"/>
          <w:trPrChange w:id="810"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811" w:author="Caitlin Jeffrey" w:date="2023-11-09T13:59:00Z">
              <w:tcPr>
                <w:tcW w:w="1033" w:type="dxa"/>
                <w:tcBorders>
                  <w:top w:val="nil"/>
                  <w:left w:val="nil"/>
                  <w:bottom w:val="nil"/>
                  <w:right w:val="nil"/>
                </w:tcBorders>
                <w:shd w:val="clear" w:color="auto" w:fill="auto"/>
                <w:noWrap/>
                <w:vAlign w:val="bottom"/>
                <w:hideMark/>
              </w:tcPr>
            </w:tcPrChange>
          </w:tcPr>
          <w:p w14:paraId="778B786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812" w:author="Caitlin Jeffrey" w:date="2023-11-09T13:59:00Z">
              <w:tcPr>
                <w:tcW w:w="2747" w:type="dxa"/>
                <w:tcBorders>
                  <w:top w:val="nil"/>
                  <w:left w:val="nil"/>
                  <w:bottom w:val="nil"/>
                  <w:right w:val="nil"/>
                </w:tcBorders>
                <w:shd w:val="clear" w:color="auto" w:fill="auto"/>
                <w:noWrap/>
                <w:vAlign w:val="bottom"/>
                <w:hideMark/>
              </w:tcPr>
            </w:tcPrChange>
          </w:tcPr>
          <w:p w14:paraId="3C968A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813" w:author="Caitlin Jeffrey" w:date="2023-11-09T13:59:00Z">
              <w:tcPr>
                <w:tcW w:w="3240" w:type="dxa"/>
                <w:gridSpan w:val="2"/>
                <w:tcBorders>
                  <w:top w:val="nil"/>
                  <w:left w:val="nil"/>
                  <w:bottom w:val="nil"/>
                  <w:right w:val="nil"/>
                </w:tcBorders>
                <w:shd w:val="clear" w:color="auto" w:fill="auto"/>
                <w:noWrap/>
                <w:vAlign w:val="bottom"/>
                <w:hideMark/>
              </w:tcPr>
            </w:tcPrChange>
          </w:tcPr>
          <w:p w14:paraId="765188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814" w:author="Caitlin Jeffrey" w:date="2023-11-09T13:59:00Z">
              <w:tcPr>
                <w:tcW w:w="1415" w:type="dxa"/>
                <w:tcBorders>
                  <w:top w:val="nil"/>
                  <w:left w:val="nil"/>
                  <w:bottom w:val="nil"/>
                  <w:right w:val="nil"/>
                </w:tcBorders>
                <w:vAlign w:val="bottom"/>
              </w:tcPr>
            </w:tcPrChange>
          </w:tcPr>
          <w:p w14:paraId="30E3D9F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815" w:author="Caitlin Jeffrey" w:date="2023-11-09T13:59:00Z">
              <w:tcPr>
                <w:tcW w:w="4615" w:type="dxa"/>
                <w:gridSpan w:val="4"/>
                <w:tcBorders>
                  <w:top w:val="nil"/>
                  <w:left w:val="nil"/>
                  <w:bottom w:val="nil"/>
                  <w:right w:val="nil"/>
                </w:tcBorders>
                <w:shd w:val="clear" w:color="auto" w:fill="auto"/>
                <w:noWrap/>
                <w:vAlign w:val="bottom"/>
              </w:tcPr>
            </w:tcPrChange>
          </w:tcPr>
          <w:p w14:paraId="302D718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1A49035" w14:textId="77777777" w:rsidTr="002F546D">
        <w:tblPrEx>
          <w:tblPrExChange w:id="816" w:author="Caitlin Jeffrey" w:date="2023-11-09T13:59:00Z">
            <w:tblPrEx>
              <w:tblW w:w="13050" w:type="dxa"/>
            </w:tblPrEx>
          </w:tblPrExChange>
        </w:tblPrEx>
        <w:trPr>
          <w:trHeight w:val="291"/>
          <w:trPrChange w:id="817"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818" w:author="Caitlin Jeffrey" w:date="2023-11-09T13:59:00Z">
              <w:tcPr>
                <w:tcW w:w="1033" w:type="dxa"/>
                <w:tcBorders>
                  <w:top w:val="nil"/>
                  <w:left w:val="nil"/>
                  <w:bottom w:val="nil"/>
                  <w:right w:val="nil"/>
                </w:tcBorders>
                <w:shd w:val="clear" w:color="auto" w:fill="auto"/>
                <w:noWrap/>
                <w:vAlign w:val="bottom"/>
                <w:hideMark/>
              </w:tcPr>
            </w:tcPrChange>
          </w:tcPr>
          <w:p w14:paraId="14BA826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819" w:author="Caitlin Jeffrey" w:date="2023-11-09T13:59:00Z">
              <w:tcPr>
                <w:tcW w:w="2747" w:type="dxa"/>
                <w:tcBorders>
                  <w:top w:val="nil"/>
                  <w:left w:val="nil"/>
                  <w:bottom w:val="nil"/>
                  <w:right w:val="nil"/>
                </w:tcBorders>
                <w:shd w:val="clear" w:color="auto" w:fill="auto"/>
                <w:noWrap/>
                <w:vAlign w:val="bottom"/>
                <w:hideMark/>
              </w:tcPr>
            </w:tcPrChange>
          </w:tcPr>
          <w:p w14:paraId="5229D87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Change w:id="820" w:author="Caitlin Jeffrey" w:date="2023-11-09T13:59:00Z">
              <w:tcPr>
                <w:tcW w:w="3240" w:type="dxa"/>
                <w:gridSpan w:val="2"/>
                <w:tcBorders>
                  <w:top w:val="nil"/>
                  <w:left w:val="nil"/>
                  <w:bottom w:val="nil"/>
                  <w:right w:val="nil"/>
                </w:tcBorders>
                <w:shd w:val="clear" w:color="auto" w:fill="auto"/>
                <w:noWrap/>
                <w:vAlign w:val="bottom"/>
                <w:hideMark/>
              </w:tcPr>
            </w:tcPrChange>
          </w:tcPr>
          <w:p w14:paraId="2A6199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Change w:id="821" w:author="Caitlin Jeffrey" w:date="2023-11-09T13:59:00Z">
              <w:tcPr>
                <w:tcW w:w="1415" w:type="dxa"/>
                <w:tcBorders>
                  <w:top w:val="nil"/>
                  <w:left w:val="nil"/>
                  <w:bottom w:val="nil"/>
                  <w:right w:val="nil"/>
                </w:tcBorders>
                <w:vAlign w:val="bottom"/>
              </w:tcPr>
            </w:tcPrChange>
          </w:tcPr>
          <w:p w14:paraId="7D4EA360"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Change w:id="822" w:author="Caitlin Jeffrey" w:date="2023-11-09T13:59:00Z">
              <w:tcPr>
                <w:tcW w:w="4615" w:type="dxa"/>
                <w:gridSpan w:val="4"/>
                <w:tcBorders>
                  <w:top w:val="nil"/>
                  <w:left w:val="nil"/>
                  <w:bottom w:val="nil"/>
                  <w:right w:val="nil"/>
                </w:tcBorders>
                <w:shd w:val="clear" w:color="auto" w:fill="auto"/>
                <w:noWrap/>
                <w:vAlign w:val="bottom"/>
                <w:hideMark/>
              </w:tcPr>
            </w:tcPrChange>
          </w:tcPr>
          <w:p w14:paraId="4CDE926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2F546D" w:rsidRPr="004266ED" w14:paraId="338C7164" w14:textId="77777777" w:rsidTr="002F546D">
        <w:tblPrEx>
          <w:tblPrExChange w:id="823" w:author="Caitlin Jeffrey" w:date="2023-11-09T13:59:00Z">
            <w:tblPrEx>
              <w:tblW w:w="13050" w:type="dxa"/>
            </w:tblPrEx>
          </w:tblPrExChange>
        </w:tblPrEx>
        <w:trPr>
          <w:trHeight w:val="291"/>
          <w:trPrChange w:id="824"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825" w:author="Caitlin Jeffrey" w:date="2023-11-09T13:59:00Z">
              <w:tcPr>
                <w:tcW w:w="3780" w:type="dxa"/>
                <w:gridSpan w:val="2"/>
                <w:tcBorders>
                  <w:top w:val="nil"/>
                  <w:left w:val="nil"/>
                  <w:bottom w:val="nil"/>
                  <w:right w:val="nil"/>
                </w:tcBorders>
                <w:shd w:val="clear" w:color="auto" w:fill="auto"/>
                <w:noWrap/>
                <w:vAlign w:val="bottom"/>
                <w:hideMark/>
              </w:tcPr>
            </w:tcPrChange>
          </w:tcPr>
          <w:p w14:paraId="713CF999"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Change w:id="826" w:author="Caitlin Jeffrey" w:date="2023-11-09T13:59:00Z">
              <w:tcPr>
                <w:tcW w:w="5760" w:type="dxa"/>
                <w:gridSpan w:val="5"/>
                <w:tcBorders>
                  <w:top w:val="nil"/>
                  <w:left w:val="nil"/>
                  <w:bottom w:val="nil"/>
                  <w:right w:val="nil"/>
                </w:tcBorders>
                <w:shd w:val="clear" w:color="auto" w:fill="auto"/>
                <w:noWrap/>
                <w:vAlign w:val="bottom"/>
                <w:hideMark/>
              </w:tcPr>
            </w:tcPrChange>
          </w:tcPr>
          <w:p w14:paraId="4B40533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827" w:author="Caitlin Jeffrey" w:date="2023-11-09T13:59:00Z">
              <w:tcPr>
                <w:tcW w:w="2520" w:type="dxa"/>
                <w:tcBorders>
                  <w:top w:val="nil"/>
                  <w:left w:val="nil"/>
                  <w:bottom w:val="nil"/>
                  <w:right w:val="nil"/>
                </w:tcBorders>
                <w:vAlign w:val="bottom"/>
              </w:tcPr>
            </w:tcPrChange>
          </w:tcPr>
          <w:p w14:paraId="7DC4A5A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828" w:author="Caitlin Jeffrey" w:date="2023-11-09T13:59:00Z">
              <w:tcPr>
                <w:tcW w:w="990" w:type="dxa"/>
                <w:tcBorders>
                  <w:top w:val="nil"/>
                  <w:left w:val="nil"/>
                  <w:bottom w:val="nil"/>
                  <w:right w:val="nil"/>
                </w:tcBorders>
                <w:shd w:val="clear" w:color="auto" w:fill="auto"/>
                <w:noWrap/>
                <w:vAlign w:val="bottom"/>
                <w:hideMark/>
              </w:tcPr>
            </w:tcPrChange>
          </w:tcPr>
          <w:p w14:paraId="7C14584D"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834C1D" w:rsidRPr="004266ED" w14:paraId="71EF6EF2" w14:textId="77777777" w:rsidTr="002F546D">
        <w:tblPrEx>
          <w:tblPrExChange w:id="829" w:author="Caitlin Jeffrey" w:date="2023-11-09T13:59:00Z">
            <w:tblPrEx>
              <w:tblW w:w="13050" w:type="dxa"/>
            </w:tblPrEx>
          </w:tblPrExChange>
        </w:tblPrEx>
        <w:trPr>
          <w:trHeight w:val="288"/>
          <w:trPrChange w:id="830" w:author="Caitlin Jeffrey" w:date="2023-11-09T13:59:00Z">
            <w:trPr>
              <w:trHeight w:val="288"/>
            </w:trPr>
          </w:trPrChange>
        </w:trPr>
        <w:tc>
          <w:tcPr>
            <w:tcW w:w="1033" w:type="dxa"/>
            <w:tcBorders>
              <w:top w:val="nil"/>
              <w:left w:val="nil"/>
              <w:bottom w:val="nil"/>
              <w:right w:val="nil"/>
            </w:tcBorders>
            <w:shd w:val="clear" w:color="auto" w:fill="auto"/>
            <w:noWrap/>
            <w:vAlign w:val="bottom"/>
            <w:tcPrChange w:id="831" w:author="Caitlin Jeffrey" w:date="2023-11-09T13:59:00Z">
              <w:tcPr>
                <w:tcW w:w="1033" w:type="dxa"/>
                <w:tcBorders>
                  <w:top w:val="nil"/>
                  <w:left w:val="nil"/>
                  <w:bottom w:val="nil"/>
                  <w:right w:val="nil"/>
                </w:tcBorders>
                <w:shd w:val="clear" w:color="auto" w:fill="auto"/>
                <w:noWrap/>
                <w:vAlign w:val="bottom"/>
              </w:tcPr>
            </w:tcPrChange>
          </w:tcPr>
          <w:p w14:paraId="2DE6E7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832" w:author="Caitlin Jeffrey" w:date="2023-11-09T13:59:00Z">
              <w:tcPr>
                <w:tcW w:w="2747" w:type="dxa"/>
                <w:tcBorders>
                  <w:top w:val="nil"/>
                  <w:left w:val="nil"/>
                  <w:bottom w:val="nil"/>
                  <w:right w:val="nil"/>
                </w:tcBorders>
                <w:shd w:val="clear" w:color="auto" w:fill="auto"/>
                <w:vAlign w:val="bottom"/>
              </w:tcPr>
            </w:tcPrChange>
          </w:tcPr>
          <w:p w14:paraId="0E3B3392"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833" w:author="Caitlin Jeffrey" w:date="2023-11-09T13:59:00Z">
              <w:tcPr>
                <w:tcW w:w="3240" w:type="dxa"/>
                <w:gridSpan w:val="2"/>
                <w:tcBorders>
                  <w:top w:val="nil"/>
                  <w:left w:val="nil"/>
                  <w:bottom w:val="nil"/>
                  <w:right w:val="nil"/>
                </w:tcBorders>
                <w:shd w:val="clear" w:color="auto" w:fill="auto"/>
                <w:noWrap/>
                <w:vAlign w:val="bottom"/>
              </w:tcPr>
            </w:tcPrChange>
          </w:tcPr>
          <w:p w14:paraId="10362AF4"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834" w:author="Caitlin Jeffrey" w:date="2023-11-09T13:59:00Z">
              <w:tcPr>
                <w:tcW w:w="1415" w:type="dxa"/>
                <w:tcBorders>
                  <w:top w:val="nil"/>
                  <w:left w:val="nil"/>
                  <w:bottom w:val="nil"/>
                  <w:right w:val="nil"/>
                </w:tcBorders>
                <w:vAlign w:val="bottom"/>
              </w:tcPr>
            </w:tcPrChange>
          </w:tcPr>
          <w:p w14:paraId="091A8D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Change w:id="835" w:author="Caitlin Jeffrey" w:date="2023-11-09T13:59:00Z">
              <w:tcPr>
                <w:tcW w:w="4615" w:type="dxa"/>
                <w:gridSpan w:val="4"/>
                <w:tcBorders>
                  <w:top w:val="nil"/>
                  <w:left w:val="nil"/>
                  <w:bottom w:val="nil"/>
                  <w:right w:val="nil"/>
                </w:tcBorders>
                <w:shd w:val="clear" w:color="auto" w:fill="auto"/>
                <w:noWrap/>
                <w:vAlign w:val="bottom"/>
              </w:tcPr>
            </w:tcPrChange>
          </w:tcPr>
          <w:p w14:paraId="5AC5D0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0B856F" w14:textId="77777777" w:rsidTr="002F546D">
        <w:tblPrEx>
          <w:tblPrExChange w:id="836" w:author="Caitlin Jeffrey" w:date="2023-11-09T13:59:00Z">
            <w:tblPrEx>
              <w:tblW w:w="13050" w:type="dxa"/>
            </w:tblPrEx>
          </w:tblPrExChange>
        </w:tblPrEx>
        <w:trPr>
          <w:trHeight w:val="270"/>
          <w:trPrChange w:id="837"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838" w:author="Caitlin Jeffrey" w:date="2023-11-09T13:59:00Z">
              <w:tcPr>
                <w:tcW w:w="1033" w:type="dxa"/>
                <w:tcBorders>
                  <w:top w:val="nil"/>
                  <w:left w:val="nil"/>
                  <w:bottom w:val="nil"/>
                  <w:right w:val="nil"/>
                </w:tcBorders>
                <w:shd w:val="clear" w:color="auto" w:fill="auto"/>
                <w:noWrap/>
                <w:vAlign w:val="bottom"/>
              </w:tcPr>
            </w:tcPrChange>
          </w:tcPr>
          <w:p w14:paraId="09802F7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839" w:author="Caitlin Jeffrey" w:date="2023-11-09T13:59:00Z">
              <w:tcPr>
                <w:tcW w:w="2747" w:type="dxa"/>
                <w:tcBorders>
                  <w:top w:val="nil"/>
                  <w:left w:val="nil"/>
                  <w:bottom w:val="nil"/>
                  <w:right w:val="nil"/>
                </w:tcBorders>
                <w:shd w:val="clear" w:color="auto" w:fill="auto"/>
                <w:vAlign w:val="bottom"/>
              </w:tcPr>
            </w:tcPrChange>
          </w:tcPr>
          <w:p w14:paraId="15AA3503"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840" w:author="Caitlin Jeffrey" w:date="2023-11-09T13:59:00Z">
              <w:tcPr>
                <w:tcW w:w="3240" w:type="dxa"/>
                <w:gridSpan w:val="2"/>
                <w:tcBorders>
                  <w:top w:val="nil"/>
                  <w:left w:val="nil"/>
                  <w:bottom w:val="nil"/>
                  <w:right w:val="nil"/>
                </w:tcBorders>
                <w:shd w:val="clear" w:color="auto" w:fill="auto"/>
                <w:noWrap/>
                <w:vAlign w:val="bottom"/>
              </w:tcPr>
            </w:tcPrChange>
          </w:tcPr>
          <w:p w14:paraId="3DC077D3"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Change w:id="841" w:author="Caitlin Jeffrey" w:date="2023-11-09T13:59:00Z">
              <w:tcPr>
                <w:tcW w:w="1415" w:type="dxa"/>
                <w:tcBorders>
                  <w:top w:val="nil"/>
                  <w:left w:val="nil"/>
                  <w:bottom w:val="nil"/>
                  <w:right w:val="nil"/>
                </w:tcBorders>
                <w:vAlign w:val="bottom"/>
              </w:tcPr>
            </w:tcPrChange>
          </w:tcPr>
          <w:p w14:paraId="1BC1BB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Change w:id="842" w:author="Caitlin Jeffrey" w:date="2023-11-09T13:59:00Z">
              <w:tcPr>
                <w:tcW w:w="4615" w:type="dxa"/>
                <w:gridSpan w:val="4"/>
                <w:tcBorders>
                  <w:top w:val="nil"/>
                  <w:left w:val="nil"/>
                  <w:bottom w:val="nil"/>
                  <w:right w:val="nil"/>
                </w:tcBorders>
                <w:shd w:val="clear" w:color="auto" w:fill="auto"/>
                <w:noWrap/>
                <w:vAlign w:val="bottom"/>
              </w:tcPr>
            </w:tcPrChange>
          </w:tcPr>
          <w:p w14:paraId="723AACF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r>
      <w:tr w:rsidR="00834C1D" w:rsidRPr="004266ED" w14:paraId="294094A0" w14:textId="77777777" w:rsidTr="002F546D">
        <w:tblPrEx>
          <w:tblPrExChange w:id="843" w:author="Caitlin Jeffrey" w:date="2023-11-09T13:59:00Z">
            <w:tblPrEx>
              <w:tblW w:w="13050" w:type="dxa"/>
            </w:tblPrEx>
          </w:tblPrExChange>
        </w:tblPrEx>
        <w:trPr>
          <w:trHeight w:val="270"/>
          <w:trPrChange w:id="844"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845" w:author="Caitlin Jeffrey" w:date="2023-11-09T13:59:00Z">
              <w:tcPr>
                <w:tcW w:w="1033" w:type="dxa"/>
                <w:tcBorders>
                  <w:top w:val="nil"/>
                  <w:left w:val="nil"/>
                  <w:bottom w:val="nil"/>
                  <w:right w:val="nil"/>
                </w:tcBorders>
                <w:shd w:val="clear" w:color="auto" w:fill="auto"/>
                <w:noWrap/>
                <w:vAlign w:val="bottom"/>
              </w:tcPr>
            </w:tcPrChange>
          </w:tcPr>
          <w:p w14:paraId="650AC23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846" w:author="Caitlin Jeffrey" w:date="2023-11-09T13:59:00Z">
              <w:tcPr>
                <w:tcW w:w="2747" w:type="dxa"/>
                <w:tcBorders>
                  <w:top w:val="nil"/>
                  <w:left w:val="nil"/>
                  <w:bottom w:val="nil"/>
                  <w:right w:val="nil"/>
                </w:tcBorders>
                <w:shd w:val="clear" w:color="auto" w:fill="auto"/>
                <w:vAlign w:val="bottom"/>
              </w:tcPr>
            </w:tcPrChange>
          </w:tcPr>
          <w:p w14:paraId="68C9E8CF"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847" w:author="Caitlin Jeffrey" w:date="2023-11-09T13:59:00Z">
              <w:tcPr>
                <w:tcW w:w="3240" w:type="dxa"/>
                <w:gridSpan w:val="2"/>
                <w:tcBorders>
                  <w:top w:val="nil"/>
                  <w:left w:val="nil"/>
                  <w:bottom w:val="nil"/>
                  <w:right w:val="nil"/>
                </w:tcBorders>
                <w:shd w:val="clear" w:color="auto" w:fill="auto"/>
                <w:noWrap/>
                <w:vAlign w:val="bottom"/>
              </w:tcPr>
            </w:tcPrChange>
          </w:tcPr>
          <w:p w14:paraId="24F540D1"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Change w:id="848" w:author="Caitlin Jeffrey" w:date="2023-11-09T13:59:00Z">
              <w:tcPr>
                <w:tcW w:w="1415" w:type="dxa"/>
                <w:tcBorders>
                  <w:top w:val="nil"/>
                  <w:left w:val="nil"/>
                  <w:bottom w:val="nil"/>
                  <w:right w:val="nil"/>
                </w:tcBorders>
                <w:vAlign w:val="bottom"/>
              </w:tcPr>
            </w:tcPrChange>
          </w:tcPr>
          <w:p w14:paraId="6FC44FD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Change w:id="849" w:author="Caitlin Jeffrey" w:date="2023-11-09T13:59:00Z">
              <w:tcPr>
                <w:tcW w:w="4615" w:type="dxa"/>
                <w:gridSpan w:val="4"/>
                <w:tcBorders>
                  <w:top w:val="nil"/>
                  <w:left w:val="nil"/>
                  <w:bottom w:val="nil"/>
                  <w:right w:val="nil"/>
                </w:tcBorders>
                <w:shd w:val="clear" w:color="auto" w:fill="auto"/>
                <w:noWrap/>
                <w:vAlign w:val="bottom"/>
              </w:tcPr>
            </w:tcPrChange>
          </w:tcPr>
          <w:p w14:paraId="5936E0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r w:rsidR="00834C1D" w:rsidRPr="004266ED" w14:paraId="225DD842" w14:textId="77777777" w:rsidTr="002F546D">
        <w:tblPrEx>
          <w:tblPrExChange w:id="850" w:author="Caitlin Jeffrey" w:date="2023-11-09T13:59:00Z">
            <w:tblPrEx>
              <w:tblW w:w="13050" w:type="dxa"/>
            </w:tblPrEx>
          </w:tblPrExChange>
        </w:tblPrEx>
        <w:trPr>
          <w:trHeight w:val="180"/>
          <w:trPrChange w:id="851" w:author="Caitlin Jeffrey" w:date="2023-11-09T13:59:00Z">
            <w:trPr>
              <w:trHeight w:val="180"/>
            </w:trPr>
          </w:trPrChange>
        </w:trPr>
        <w:tc>
          <w:tcPr>
            <w:tcW w:w="1033" w:type="dxa"/>
            <w:tcBorders>
              <w:top w:val="nil"/>
              <w:left w:val="nil"/>
              <w:bottom w:val="nil"/>
              <w:right w:val="nil"/>
            </w:tcBorders>
            <w:shd w:val="clear" w:color="auto" w:fill="auto"/>
            <w:noWrap/>
            <w:vAlign w:val="bottom"/>
            <w:tcPrChange w:id="852" w:author="Caitlin Jeffrey" w:date="2023-11-09T13:59:00Z">
              <w:tcPr>
                <w:tcW w:w="1033" w:type="dxa"/>
                <w:tcBorders>
                  <w:top w:val="nil"/>
                  <w:left w:val="nil"/>
                  <w:bottom w:val="nil"/>
                  <w:right w:val="nil"/>
                </w:tcBorders>
                <w:shd w:val="clear" w:color="auto" w:fill="auto"/>
                <w:noWrap/>
                <w:vAlign w:val="bottom"/>
              </w:tcPr>
            </w:tcPrChange>
          </w:tcPr>
          <w:p w14:paraId="2D927AA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853" w:author="Caitlin Jeffrey" w:date="2023-11-09T13:59:00Z">
              <w:tcPr>
                <w:tcW w:w="2747" w:type="dxa"/>
                <w:tcBorders>
                  <w:top w:val="nil"/>
                  <w:left w:val="nil"/>
                  <w:bottom w:val="nil"/>
                  <w:right w:val="nil"/>
                </w:tcBorders>
                <w:shd w:val="clear" w:color="auto" w:fill="auto"/>
                <w:vAlign w:val="bottom"/>
              </w:tcPr>
            </w:tcPrChange>
          </w:tcPr>
          <w:p w14:paraId="6778C2F7"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854" w:author="Caitlin Jeffrey" w:date="2023-11-09T13:59:00Z">
              <w:tcPr>
                <w:tcW w:w="3240" w:type="dxa"/>
                <w:gridSpan w:val="2"/>
                <w:tcBorders>
                  <w:top w:val="nil"/>
                  <w:left w:val="nil"/>
                  <w:bottom w:val="nil"/>
                  <w:right w:val="nil"/>
                </w:tcBorders>
                <w:shd w:val="clear" w:color="auto" w:fill="auto"/>
                <w:noWrap/>
                <w:vAlign w:val="bottom"/>
              </w:tcPr>
            </w:tcPrChange>
          </w:tcPr>
          <w:p w14:paraId="1EDC7D8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Change w:id="855" w:author="Caitlin Jeffrey" w:date="2023-11-09T13:59:00Z">
              <w:tcPr>
                <w:tcW w:w="1415" w:type="dxa"/>
                <w:tcBorders>
                  <w:top w:val="nil"/>
                  <w:left w:val="nil"/>
                  <w:bottom w:val="nil"/>
                  <w:right w:val="nil"/>
                </w:tcBorders>
                <w:vAlign w:val="bottom"/>
              </w:tcPr>
            </w:tcPrChange>
          </w:tcPr>
          <w:p w14:paraId="0BC9AC2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856" w:author="Caitlin Jeffrey" w:date="2023-11-09T13:59:00Z">
              <w:tcPr>
                <w:tcW w:w="4615" w:type="dxa"/>
                <w:gridSpan w:val="4"/>
                <w:tcBorders>
                  <w:top w:val="nil"/>
                  <w:left w:val="nil"/>
                  <w:bottom w:val="nil"/>
                  <w:right w:val="nil"/>
                </w:tcBorders>
                <w:shd w:val="clear" w:color="auto" w:fill="auto"/>
                <w:noWrap/>
                <w:vAlign w:val="bottom"/>
              </w:tcPr>
            </w:tcPrChange>
          </w:tcPr>
          <w:p w14:paraId="52DDCF1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Use intramammary product at dry-off (</w:t>
            </w:r>
            <w:r w:rsidR="000D62DF">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3414E2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r>
      <w:tr w:rsidR="00834C1D" w:rsidRPr="004266ED"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40EF4AA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507E08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0.007</w:t>
            </w:r>
          </w:p>
        </w:tc>
      </w:tr>
      <w:tr w:rsidR="00834C1D" w:rsidRPr="004266ED"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151E822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900F26">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4EFA93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834C1D" w:rsidRPr="004266ED"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0.005</w:t>
            </w:r>
          </w:p>
        </w:tc>
      </w:tr>
      <w:tr w:rsidR="002F546D" w:rsidRPr="004266ED"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834C1D" w:rsidRPr="004266ED"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
          <w:p w14:paraId="72EAF6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673CEB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834C1D" w:rsidRPr="004266ED"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465410">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520" w:type="dxa"/>
            <w:tcBorders>
              <w:top w:val="nil"/>
              <w:left w:val="nil"/>
              <w:bottom w:val="nil"/>
              <w:right w:val="nil"/>
            </w:tcBorders>
            <w:vAlign w:val="bottom"/>
          </w:tcPr>
          <w:p w14:paraId="2C5A6B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834C1D" w:rsidRPr="004266ED"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4C3B08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1A275BB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Herd size </w:t>
            </w:r>
            <w:r>
              <w:rPr>
                <w:rFonts w:ascii="Times New Roman" w:eastAsia="Times New Roman" w:hAnsi="Times New Roman" w:cs="Times New Roman"/>
                <w:color w:val="000000"/>
              </w:rPr>
              <w:t>grp. (</w:t>
            </w:r>
            <w:proofErr w:type="spellStart"/>
            <w:proofErr w:type="gramStart"/>
            <w:r>
              <w:rPr>
                <w:rFonts w:ascii="Times New Roman" w:eastAsia="Times New Roman" w:hAnsi="Times New Roman" w:cs="Times New Roman"/>
                <w:color w:val="000000"/>
              </w:rPr>
              <w:t>lact</w:t>
            </w:r>
            <w:proofErr w:type="spellEnd"/>
            <w:proofErr w:type="gramEnd"/>
            <w:r>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70-100 </w:t>
            </w:r>
            <w:r>
              <w:rPr>
                <w:rFonts w:ascii="Times New Roman" w:eastAsia="Times New Roman" w:hAnsi="Times New Roman" w:cs="Times New Roman"/>
                <w:color w:val="000000"/>
              </w:rPr>
              <w:t>(n = 8)</w:t>
            </w:r>
          </w:p>
        </w:tc>
        <w:tc>
          <w:tcPr>
            <w:tcW w:w="2520" w:type="dxa"/>
            <w:tcBorders>
              <w:top w:val="nil"/>
              <w:left w:val="nil"/>
              <w:bottom w:val="nil"/>
              <w:right w:val="nil"/>
            </w:tcBorders>
            <w:vAlign w:val="bottom"/>
          </w:tcPr>
          <w:p w14:paraId="0058A91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56-69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14453F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30-55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3BCED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
          <w:p w14:paraId="3673647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3AB2B5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
          <w:p w14:paraId="51A786A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r>
      <w:tr w:rsidR="00834C1D" w:rsidRPr="004266ED"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797A13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r>
      <w:tr w:rsidR="00834C1D" w:rsidRPr="004266ED"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4230" w:type="dxa"/>
            <w:tcBorders>
              <w:top w:val="nil"/>
              <w:left w:val="nil"/>
              <w:bottom w:val="nil"/>
              <w:right w:val="nil"/>
            </w:tcBorders>
            <w:shd w:val="clear" w:color="auto" w:fill="auto"/>
            <w:noWrap/>
            <w:vAlign w:val="bottom"/>
            <w:hideMark/>
          </w:tcPr>
          <w:p w14:paraId="71DBCD5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1860B80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13)</w:t>
            </w:r>
          </w:p>
        </w:tc>
        <w:tc>
          <w:tcPr>
            <w:tcW w:w="2520" w:type="dxa"/>
            <w:tcBorders>
              <w:top w:val="nil"/>
              <w:left w:val="nil"/>
              <w:bottom w:val="nil"/>
              <w:right w:val="nil"/>
            </w:tcBorders>
            <w:vAlign w:val="bottom"/>
          </w:tcPr>
          <w:p w14:paraId="668189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56313F"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33E27" w:rsidRPr="004266ED"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56313F" w:rsidRDefault="00733E27"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34650C77" w14:textId="77777777" w:rsidR="00472A46" w:rsidRDefault="00472A46">
      <w:pPr>
        <w:rPr>
          <w:ins w:id="857" w:author="Caitlin Jeffrey" w:date="2023-11-09T11:47:00Z"/>
          <w:rFonts w:ascii="Times New Roman" w:hAnsi="Times New Roman" w:cs="Times New Roman"/>
          <w:b/>
          <w:bCs/>
          <w:sz w:val="24"/>
          <w:szCs w:val="24"/>
        </w:rPr>
        <w:sectPr w:rsidR="00472A46" w:rsidSect="00C105F9">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604EDE"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 xml:space="preserve">Table </w:t>
            </w:r>
            <w:r>
              <w:rPr>
                <w:rFonts w:ascii="Times New Roman" w:eastAsia="Times New Roman" w:hAnsi="Times New Roman" w:cs="Times New Roman"/>
                <w:color w:val="000000"/>
              </w:rPr>
              <w:t>5</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Objective 2: </w:t>
            </w:r>
            <w:r w:rsidRPr="00604EDE">
              <w:rPr>
                <w:rFonts w:ascii="Times New Roman" w:eastAsia="Times New Roman" w:hAnsi="Times New Roman" w:cs="Times New Roman"/>
                <w:color w:val="000000"/>
              </w:rPr>
              <w:t xml:space="preserve">Selected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of univariate analysis identifying</w:t>
            </w:r>
            <w:r>
              <w:rPr>
                <w:rFonts w:ascii="Times New Roman" w:eastAsia="Times New Roman" w:hAnsi="Times New Roman" w:cs="Times New Roman"/>
                <w:color w:val="000000"/>
              </w:rPr>
              <w:t xml:space="preserve"> (non-facility type)</w:t>
            </w:r>
            <w:r w:rsidRPr="00604EDE">
              <w:rPr>
                <w:rFonts w:ascii="Times New Roman" w:eastAsia="Times New Roman" w:hAnsi="Times New Roman" w:cs="Times New Roman"/>
                <w:color w:val="000000"/>
              </w:rPr>
              <w:t xml:space="preserve"> factors unconditionally associated with</w:t>
            </w:r>
            <w:r>
              <w:rPr>
                <w:rFonts w:ascii="Times New Roman" w:eastAsia="Times New Roman" w:hAnsi="Times New Roman" w:cs="Times New Roman"/>
                <w:color w:val="000000"/>
              </w:rPr>
              <w:t xml:space="preserve"> 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 xml:space="preserve">hygiene outcomes at </w:t>
            </w:r>
            <w:r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w:t>
            </w:r>
            <w:del w:id="858" w:author="Caitlin Jeffrey" w:date="2023-12-06T09:58:00Z">
              <w:r w:rsidDel="00EB69F3">
                <w:rPr>
                  <w:rFonts w:ascii="Times New Roman" w:eastAsia="Times New Roman" w:hAnsi="Times New Roman" w:cs="Times New Roman"/>
                  <w:color w:val="000000"/>
                </w:rPr>
                <w:delText>.</w:delText>
              </w:r>
            </w:del>
          </w:p>
        </w:tc>
      </w:tr>
      <w:tr w:rsidR="00204BBB" w:rsidRPr="00604EDE"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F92FF1"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r>
      <w:tr w:rsidR="00204BBB" w:rsidRPr="00604EDE"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BTSCC (log</w:t>
            </w:r>
            <w:r w:rsidRPr="00F92FF1">
              <w:rPr>
                <w:rFonts w:ascii="Times New Roman" w:eastAsia="Times New Roman" w:hAnsi="Times New Roman" w:cs="Times New Roman"/>
                <w:vertAlign w:val="subscript"/>
              </w:rPr>
              <w:t>10</w:t>
            </w:r>
            <w:r w:rsidRPr="00F92FF1">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F92FF1"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F92FF1"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F92FF1"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F92FF1" w:rsidRDefault="00204BBB" w:rsidP="006D5AD8">
            <w:pPr>
              <w:spacing w:after="0" w:line="240" w:lineRule="auto"/>
              <w:jc w:val="right"/>
              <w:rPr>
                <w:rFonts w:ascii="Times New Roman" w:eastAsia="Times New Roman" w:hAnsi="Times New Roman" w:cs="Times New Roman"/>
              </w:rPr>
            </w:pPr>
          </w:p>
        </w:tc>
      </w:tr>
      <w:tr w:rsidR="00204BBB" w:rsidRPr="00604EDE"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 (0.07)</w:t>
            </w:r>
          </w:p>
        </w:tc>
        <w:tc>
          <w:tcPr>
            <w:tcW w:w="990" w:type="dxa"/>
            <w:tcBorders>
              <w:top w:val="nil"/>
              <w:left w:val="nil"/>
              <w:bottom w:val="nil"/>
              <w:right w:val="nil"/>
            </w:tcBorders>
            <w:shd w:val="clear" w:color="auto" w:fill="auto"/>
            <w:noWrap/>
            <w:vAlign w:val="bottom"/>
            <w:hideMark/>
          </w:tcPr>
          <w:p w14:paraId="6706837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Depth of bedding in stalls (cm)</w:t>
            </w:r>
            <w:r w:rsidRPr="00F92FF1">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F92FF1" w:rsidRDefault="00204BBB" w:rsidP="006D5AD8">
            <w:pPr>
              <w:spacing w:after="0" w:line="240" w:lineRule="auto"/>
              <w:rPr>
                <w:rFonts w:ascii="Times New Roman" w:eastAsia="Times New Roman" w:hAnsi="Times New Roman" w:cs="Times New Roman"/>
              </w:rPr>
            </w:pPr>
            <w:proofErr w:type="spellStart"/>
            <w:r w:rsidRPr="00F92FF1">
              <w:rPr>
                <w:rFonts w:ascii="Times New Roman" w:eastAsia="Times New Roman" w:hAnsi="Times New Roman" w:cs="Times New Roman"/>
              </w:rPr>
              <w:t>Tiestalls</w:t>
            </w:r>
            <w:proofErr w:type="spellEnd"/>
            <w:r w:rsidRPr="00F92FF1">
              <w:rPr>
                <w:rFonts w:ascii="Times New Roman" w:eastAsia="Times New Roman" w:hAnsi="Times New Roman" w:cs="Times New Roman"/>
              </w:rPr>
              <w:t xml:space="preserve"> and </w:t>
            </w:r>
            <w:proofErr w:type="spellStart"/>
            <w:r w:rsidRPr="00F92FF1">
              <w:rPr>
                <w:rFonts w:ascii="Times New Roman" w:eastAsia="Times New Roman" w:hAnsi="Times New Roman" w:cs="Times New Roman"/>
              </w:rPr>
              <w:t>freestalls</w:t>
            </w:r>
            <w:proofErr w:type="spellEnd"/>
            <w:r w:rsidRPr="00F92FF1">
              <w:rPr>
                <w:rFonts w:ascii="Times New Roman" w:eastAsia="Times New Roman" w:hAnsi="Times New Roman" w:cs="Times New Roman"/>
              </w:rPr>
              <w:t xml:space="preserve"> (n = 15)</w:t>
            </w:r>
          </w:p>
        </w:tc>
        <w:tc>
          <w:tcPr>
            <w:tcW w:w="2160" w:type="dxa"/>
            <w:tcBorders>
              <w:top w:val="nil"/>
              <w:left w:val="nil"/>
              <w:bottom w:val="nil"/>
              <w:right w:val="nil"/>
            </w:tcBorders>
            <w:shd w:val="clear" w:color="auto" w:fill="auto"/>
            <w:noWrap/>
            <w:vAlign w:val="bottom"/>
            <w:hideMark/>
          </w:tcPr>
          <w:p w14:paraId="5E6497B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5.2</w:t>
            </w:r>
          </w:p>
        </w:tc>
      </w:tr>
      <w:tr w:rsidR="00204BBB" w:rsidRPr="00604EDE"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Glove use at milking</w:t>
            </w:r>
            <w:r w:rsidRPr="00F92FF1">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 xml:space="preserve">ewly elevated </w:t>
            </w:r>
            <w:r w:rsidRPr="00400686">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r>
              <w:rPr>
                <w:rFonts w:ascii="Times New Roman" w:eastAsia="Times New Roman" w:hAnsi="Times New Roman" w:cs="Times New Roman"/>
                <w:color w:val="000000"/>
              </w:rPr>
              <w:t xml:space="preserve"> at milking</w:t>
            </w:r>
          </w:p>
        </w:tc>
        <w:tc>
          <w:tcPr>
            <w:tcW w:w="3330" w:type="dxa"/>
            <w:tcBorders>
              <w:top w:val="nil"/>
              <w:left w:val="nil"/>
              <w:bottom w:val="nil"/>
              <w:right w:val="nil"/>
            </w:tcBorders>
            <w:shd w:val="clear" w:color="auto" w:fill="auto"/>
            <w:noWrap/>
            <w:vAlign w:val="bottom"/>
            <w:hideMark/>
          </w:tcPr>
          <w:p w14:paraId="1DDDF6DB"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(n = 9)</w:t>
            </w:r>
          </w:p>
        </w:tc>
        <w:tc>
          <w:tcPr>
            <w:tcW w:w="2160" w:type="dxa"/>
            <w:tcBorders>
              <w:top w:val="nil"/>
              <w:left w:val="nil"/>
              <w:bottom w:val="nil"/>
              <w:right w:val="nil"/>
            </w:tcBorders>
            <w:shd w:val="clear" w:color="auto" w:fill="auto"/>
            <w:noWrap/>
            <w:vAlign w:val="bottom"/>
            <w:hideMark/>
          </w:tcPr>
          <w:p w14:paraId="6753F9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90" w:type="dxa"/>
            <w:tcBorders>
              <w:top w:val="nil"/>
              <w:left w:val="nil"/>
              <w:bottom w:val="nil"/>
              <w:right w:val="nil"/>
            </w:tcBorders>
            <w:shd w:val="clear" w:color="auto" w:fill="auto"/>
            <w:noWrap/>
            <w:vAlign w:val="bottom"/>
            <w:hideMark/>
          </w:tcPr>
          <w:p w14:paraId="1B951B4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4244214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r>
      <w:tr w:rsidR="00204BBB" w:rsidRPr="00604EDE"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57B08C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604EDE" w:rsidRDefault="00204BBB" w:rsidP="006D5AD8">
            <w:pPr>
              <w:spacing w:after="0" w:line="240" w:lineRule="auto"/>
              <w:rPr>
                <w:rFonts w:ascii="Times New Roman" w:eastAsia="Times New Roman" w:hAnsi="Times New Roman" w:cs="Times New Roman"/>
                <w:color w:val="000000"/>
              </w:rPr>
            </w:pP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(n = 15)</w:t>
            </w:r>
          </w:p>
        </w:tc>
        <w:tc>
          <w:tcPr>
            <w:tcW w:w="2160" w:type="dxa"/>
            <w:tcBorders>
              <w:top w:val="nil"/>
              <w:left w:val="nil"/>
              <w:bottom w:val="nil"/>
              <w:right w:val="nil"/>
            </w:tcBorders>
            <w:shd w:val="clear" w:color="auto" w:fill="auto"/>
            <w:noWrap/>
            <w:vAlign w:val="bottom"/>
            <w:hideMark/>
          </w:tcPr>
          <w:p w14:paraId="1E5BBF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90" w:type="dxa"/>
            <w:tcBorders>
              <w:top w:val="nil"/>
              <w:left w:val="nil"/>
              <w:bottom w:val="nil"/>
              <w:right w:val="nil"/>
            </w:tcBorders>
            <w:shd w:val="clear" w:color="auto" w:fill="auto"/>
            <w:noWrap/>
            <w:vAlign w:val="bottom"/>
            <w:hideMark/>
          </w:tcPr>
          <w:p w14:paraId="40CE0C0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c>
          <w:tcPr>
            <w:tcW w:w="1023" w:type="dxa"/>
            <w:tcBorders>
              <w:top w:val="nil"/>
              <w:left w:val="nil"/>
              <w:bottom w:val="nil"/>
              <w:right w:val="nil"/>
            </w:tcBorders>
            <w:vAlign w:val="bottom"/>
          </w:tcPr>
          <w:p w14:paraId="3BB05EC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w:t>
            </w:r>
          </w:p>
        </w:tc>
      </w:tr>
      <w:tr w:rsidR="00204BBB" w:rsidRPr="00604EDE"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434EC7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04A6F4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9B9E5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330" w:type="dxa"/>
            <w:tcBorders>
              <w:top w:val="nil"/>
              <w:left w:val="nil"/>
              <w:bottom w:val="nil"/>
              <w:right w:val="nil"/>
            </w:tcBorders>
            <w:shd w:val="clear" w:color="auto" w:fill="auto"/>
            <w:noWrap/>
            <w:vAlign w:val="bottom"/>
            <w:hideMark/>
          </w:tcPr>
          <w:p w14:paraId="2B98C8A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F56B13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90" w:type="dxa"/>
            <w:tcBorders>
              <w:top w:val="nil"/>
              <w:left w:val="nil"/>
              <w:bottom w:val="nil"/>
              <w:right w:val="nil"/>
            </w:tcBorders>
            <w:shd w:val="clear" w:color="auto" w:fill="auto"/>
            <w:noWrap/>
            <w:vAlign w:val="bottom"/>
            <w:hideMark/>
          </w:tcPr>
          <w:p w14:paraId="5BD88EA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c>
          <w:tcPr>
            <w:tcW w:w="1023" w:type="dxa"/>
            <w:tcBorders>
              <w:top w:val="nil"/>
              <w:left w:val="nil"/>
              <w:bottom w:val="nil"/>
              <w:right w:val="nil"/>
            </w:tcBorders>
            <w:vAlign w:val="bottom"/>
          </w:tcPr>
          <w:p w14:paraId="1DE64F9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r w:rsidR="00204BBB" w:rsidRPr="00604EDE"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1EBD90D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06E1BA6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1CB8E24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hideMark/>
          </w:tcPr>
          <w:p w14:paraId="5680870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1BC8D22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232643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r>
              <w:rPr>
                <w:rFonts w:ascii="Times New Roman" w:eastAsia="Times New Roman" w:hAnsi="Times New Roman" w:cs="Times New Roman"/>
                <w:color w:val="000000"/>
              </w:rPr>
              <w:t>.1</w:t>
            </w:r>
            <w:r w:rsidRPr="00604EDE">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623AF06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0A25DDF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w:t>
            </w:r>
          </w:p>
        </w:tc>
      </w:tr>
      <w:tr w:rsidR="00204BBB" w:rsidRPr="00604EDE"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8</w:t>
            </w:r>
          </w:p>
        </w:tc>
        <w:tc>
          <w:tcPr>
            <w:tcW w:w="5040" w:type="dxa"/>
            <w:tcBorders>
              <w:top w:val="nil"/>
              <w:left w:val="nil"/>
              <w:bottom w:val="nil"/>
              <w:right w:val="nil"/>
            </w:tcBorders>
            <w:shd w:val="clear" w:color="auto" w:fill="auto"/>
            <w:noWrap/>
            <w:vAlign w:val="bottom"/>
            <w:hideMark/>
          </w:tcPr>
          <w:p w14:paraId="682036D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36E4B9C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7FB737A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90" w:type="dxa"/>
            <w:tcBorders>
              <w:top w:val="nil"/>
              <w:left w:val="nil"/>
              <w:bottom w:val="nil"/>
              <w:right w:val="nil"/>
            </w:tcBorders>
            <w:shd w:val="clear" w:color="auto" w:fill="auto"/>
            <w:noWrap/>
            <w:vAlign w:val="bottom"/>
            <w:hideMark/>
          </w:tcPr>
          <w:p w14:paraId="32DE8B8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1E9CC5E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204BBB" w:rsidRPr="00604EDE"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9</w:t>
            </w:r>
          </w:p>
        </w:tc>
        <w:tc>
          <w:tcPr>
            <w:tcW w:w="5040" w:type="dxa"/>
            <w:tcBorders>
              <w:top w:val="nil"/>
              <w:left w:val="nil"/>
              <w:bottom w:val="nil"/>
              <w:right w:val="nil"/>
            </w:tcBorders>
            <w:shd w:val="clear" w:color="auto" w:fill="auto"/>
            <w:noWrap/>
            <w:vAlign w:val="bottom"/>
            <w:hideMark/>
          </w:tcPr>
          <w:p w14:paraId="1FA87FC3"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204BBB" w:rsidRPr="00604EDE" w:rsidRDefault="00204BBB" w:rsidP="006D5AD8">
            <w:pPr>
              <w:spacing w:after="0" w:line="240" w:lineRule="auto"/>
              <w:rPr>
                <w:rFonts w:ascii="Times New Roman" w:eastAsia="Times New Roman" w:hAnsi="Times New Roman" w:cs="Times New Roman"/>
                <w:color w:val="000000"/>
              </w:rPr>
            </w:pP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(n = 15)</w:t>
            </w:r>
          </w:p>
        </w:tc>
        <w:tc>
          <w:tcPr>
            <w:tcW w:w="2160" w:type="dxa"/>
            <w:tcBorders>
              <w:top w:val="nil"/>
              <w:left w:val="nil"/>
              <w:bottom w:val="nil"/>
              <w:right w:val="nil"/>
            </w:tcBorders>
            <w:shd w:val="clear" w:color="auto" w:fill="auto"/>
            <w:noWrap/>
            <w:vAlign w:val="bottom"/>
            <w:hideMark/>
          </w:tcPr>
          <w:p w14:paraId="34E6028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204BBB" w:rsidRPr="00604EDE"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hideMark/>
          </w:tcPr>
          <w:p w14:paraId="67C807D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7FE189A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19.6</w:t>
            </w:r>
          </w:p>
        </w:tc>
      </w:tr>
      <w:tr w:rsidR="00204BBB" w:rsidRPr="00604EDE"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11</w:t>
            </w:r>
          </w:p>
        </w:tc>
        <w:tc>
          <w:tcPr>
            <w:tcW w:w="5040" w:type="dxa"/>
            <w:tcBorders>
              <w:top w:val="nil"/>
              <w:left w:val="nil"/>
              <w:bottom w:val="nil"/>
              <w:right w:val="nil"/>
            </w:tcBorders>
            <w:shd w:val="clear" w:color="auto" w:fill="auto"/>
            <w:noWrap/>
            <w:vAlign w:val="bottom"/>
            <w:hideMark/>
          </w:tcPr>
          <w:p w14:paraId="50E8CB6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DD0CED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w:t>
            </w:r>
          </w:p>
        </w:tc>
      </w:tr>
      <w:tr w:rsidR="00204BBB" w:rsidRPr="00604EDE"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12</w:t>
            </w:r>
          </w:p>
        </w:tc>
        <w:tc>
          <w:tcPr>
            <w:tcW w:w="5040" w:type="dxa"/>
            <w:tcBorders>
              <w:top w:val="nil"/>
              <w:left w:val="nil"/>
              <w:bottom w:val="nil"/>
              <w:right w:val="nil"/>
            </w:tcBorders>
            <w:shd w:val="clear" w:color="auto" w:fill="auto"/>
            <w:noWrap/>
            <w:vAlign w:val="bottom"/>
            <w:hideMark/>
          </w:tcPr>
          <w:p w14:paraId="0B6BB9D3"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330" w:type="dxa"/>
            <w:tcBorders>
              <w:top w:val="nil"/>
              <w:left w:val="nil"/>
              <w:bottom w:val="nil"/>
              <w:right w:val="nil"/>
            </w:tcBorders>
            <w:shd w:val="clear" w:color="auto" w:fill="auto"/>
            <w:noWrap/>
            <w:vAlign w:val="bottom"/>
            <w:hideMark/>
          </w:tcPr>
          <w:p w14:paraId="3EC4803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13785A9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13</w:t>
            </w:r>
          </w:p>
        </w:tc>
        <w:tc>
          <w:tcPr>
            <w:tcW w:w="5040" w:type="dxa"/>
            <w:tcBorders>
              <w:top w:val="nil"/>
              <w:left w:val="nil"/>
              <w:bottom w:val="nil"/>
              <w:right w:val="nil"/>
            </w:tcBorders>
            <w:shd w:val="clear" w:color="auto" w:fill="auto"/>
            <w:noWrap/>
            <w:vAlign w:val="bottom"/>
            <w:hideMark/>
          </w:tcPr>
          <w:p w14:paraId="4519217F"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i</w:t>
            </w:r>
            <w:r w:rsidRPr="00471AE7">
              <w:rPr>
                <w:rFonts w:ascii="Times New Roman" w:eastAsia="Times New Roman" w:hAnsi="Times New Roman" w:cs="Times New Roman"/>
                <w:color w:val="000000"/>
              </w:rPr>
              <w:t>ntramammary product at dry-off (</w:t>
            </w:r>
            <w:r>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330" w:type="dxa"/>
            <w:tcBorders>
              <w:top w:val="nil"/>
              <w:left w:val="nil"/>
              <w:bottom w:val="nil"/>
              <w:right w:val="nil"/>
            </w:tcBorders>
            <w:shd w:val="clear" w:color="auto" w:fill="auto"/>
            <w:noWrap/>
            <w:vAlign w:val="bottom"/>
            <w:hideMark/>
          </w:tcPr>
          <w:p w14:paraId="7026CF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r>
      <w:tr w:rsidR="00204BBB" w:rsidRPr="00604EDE"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14</w:t>
            </w:r>
          </w:p>
        </w:tc>
        <w:tc>
          <w:tcPr>
            <w:tcW w:w="5040" w:type="dxa"/>
            <w:tcBorders>
              <w:top w:val="nil"/>
              <w:left w:val="nil"/>
              <w:bottom w:val="nil"/>
              <w:right w:val="nil"/>
            </w:tcBorders>
            <w:shd w:val="clear" w:color="auto" w:fill="auto"/>
            <w:noWrap/>
            <w:vAlign w:val="bottom"/>
            <w:hideMark/>
          </w:tcPr>
          <w:p w14:paraId="7BAA08C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204BBB" w:rsidRPr="00604EDE" w:rsidRDefault="00204BBB" w:rsidP="006D5AD8">
            <w:pPr>
              <w:spacing w:after="0" w:line="240" w:lineRule="auto"/>
              <w:rPr>
                <w:rFonts w:ascii="Times New Roman" w:eastAsia="Times New Roman" w:hAnsi="Times New Roman" w:cs="Times New Roman"/>
                <w:color w:val="000000"/>
              </w:rPr>
            </w:pP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(n = 15)</w:t>
            </w:r>
          </w:p>
        </w:tc>
        <w:tc>
          <w:tcPr>
            <w:tcW w:w="2160" w:type="dxa"/>
            <w:tcBorders>
              <w:top w:val="nil"/>
              <w:left w:val="nil"/>
              <w:bottom w:val="nil"/>
              <w:right w:val="nil"/>
            </w:tcBorders>
            <w:shd w:val="clear" w:color="auto" w:fill="auto"/>
            <w:noWrap/>
            <w:vAlign w:val="bottom"/>
            <w:hideMark/>
          </w:tcPr>
          <w:p w14:paraId="06358C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r>
              <w:rPr>
                <w:rFonts w:ascii="Times New Roman" w:eastAsia="Times New Roman" w:hAnsi="Times New Roman" w:cs="Times New Roman"/>
                <w:color w:val="000000"/>
              </w:rPr>
              <w:t>0</w:t>
            </w:r>
          </w:p>
        </w:tc>
        <w:tc>
          <w:tcPr>
            <w:tcW w:w="1023" w:type="dxa"/>
            <w:tcBorders>
              <w:top w:val="nil"/>
              <w:left w:val="nil"/>
              <w:bottom w:val="nil"/>
              <w:right w:val="nil"/>
            </w:tcBorders>
            <w:vAlign w:val="bottom"/>
          </w:tcPr>
          <w:p w14:paraId="32D2A48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Model 15</w:t>
            </w:r>
          </w:p>
        </w:tc>
        <w:tc>
          <w:tcPr>
            <w:tcW w:w="5040" w:type="dxa"/>
            <w:tcBorders>
              <w:top w:val="nil"/>
              <w:left w:val="nil"/>
              <w:bottom w:val="nil"/>
              <w:right w:val="nil"/>
            </w:tcBorders>
            <w:shd w:val="clear" w:color="auto" w:fill="auto"/>
            <w:noWrap/>
            <w:vAlign w:val="bottom"/>
            <w:hideMark/>
          </w:tcPr>
          <w:p w14:paraId="61F088C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63BB561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16</w:t>
            </w:r>
          </w:p>
        </w:tc>
        <w:tc>
          <w:tcPr>
            <w:tcW w:w="5040" w:type="dxa"/>
            <w:tcBorders>
              <w:top w:val="nil"/>
              <w:left w:val="nil"/>
              <w:bottom w:val="nil"/>
              <w:right w:val="nil"/>
            </w:tcBorders>
            <w:shd w:val="clear" w:color="auto" w:fill="auto"/>
            <w:noWrap/>
            <w:vAlign w:val="bottom"/>
            <w:hideMark/>
          </w:tcPr>
          <w:p w14:paraId="01A717D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24B4D4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r w:rsidR="00204BBB" w:rsidRPr="00604EDE"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204BBB" w:rsidRPr="00E84769" w:rsidRDefault="00204BBB" w:rsidP="006D5AD8">
            <w:pPr>
              <w:spacing w:after="0" w:line="240" w:lineRule="auto"/>
              <w:rPr>
                <w:rFonts w:ascii="Times New Roman" w:eastAsia="Times New Roman" w:hAnsi="Times New Roman" w:cs="Times New Roman"/>
                <w:vertAlign w:val="superscript"/>
              </w:rPr>
            </w:pPr>
            <w:r w:rsidRPr="00604EDE">
              <w:rPr>
                <w:rFonts w:ascii="Times New Roman" w:eastAsia="Times New Roman" w:hAnsi="Times New Roman" w:cs="Times New Roman"/>
                <w:color w:val="000000"/>
              </w:rPr>
              <w:t>Standardized 150-day milk (pounds)</w:t>
            </w:r>
            <w:r>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17</w:t>
            </w:r>
          </w:p>
        </w:tc>
        <w:tc>
          <w:tcPr>
            <w:tcW w:w="5040" w:type="dxa"/>
            <w:tcBorders>
              <w:top w:val="nil"/>
              <w:left w:val="nil"/>
              <w:bottom w:val="nil"/>
              <w:right w:val="nil"/>
            </w:tcBorders>
            <w:shd w:val="clear" w:color="auto" w:fill="auto"/>
            <w:vAlign w:val="bottom"/>
          </w:tcPr>
          <w:p w14:paraId="0638AB8D"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330" w:type="dxa"/>
            <w:tcBorders>
              <w:top w:val="nil"/>
              <w:left w:val="nil"/>
              <w:bottom w:val="nil"/>
              <w:right w:val="nil"/>
            </w:tcBorders>
            <w:shd w:val="clear" w:color="auto" w:fill="auto"/>
            <w:noWrap/>
            <w:vAlign w:val="bottom"/>
          </w:tcPr>
          <w:p w14:paraId="4719E88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47FA9EF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722B91">
              <w:rPr>
                <w:rFonts w:ascii="Times New Roman" w:eastAsia="Times New Roman" w:hAnsi="Times New Roman" w:cs="Times New Roman"/>
                <w:color w:val="000000"/>
              </w:rPr>
              <w:t xml:space="preserve">9.0 </w:t>
            </w:r>
            <w:r>
              <w:rPr>
                <w:rFonts w:ascii="Times New Roman" w:eastAsia="Times New Roman" w:hAnsi="Times New Roman" w:cs="Times New Roman"/>
                <w:color w:val="000000"/>
              </w:rPr>
              <w:t>(</w:t>
            </w:r>
            <w:r w:rsidRPr="00722B91">
              <w:rPr>
                <w:rFonts w:ascii="Times New Roman" w:eastAsia="Times New Roman" w:hAnsi="Times New Roman" w:cs="Times New Roman"/>
                <w:color w:val="000000"/>
              </w:rPr>
              <w:t>4.</w:t>
            </w:r>
            <w:r>
              <w:rPr>
                <w:rFonts w:ascii="Times New Roman" w:eastAsia="Times New Roman" w:hAnsi="Times New Roman" w:cs="Times New Roman"/>
                <w:color w:val="000000"/>
              </w:rPr>
              <w:t>5)</w:t>
            </w:r>
          </w:p>
        </w:tc>
        <w:tc>
          <w:tcPr>
            <w:tcW w:w="990" w:type="dxa"/>
            <w:tcBorders>
              <w:top w:val="nil"/>
              <w:left w:val="nil"/>
              <w:bottom w:val="nil"/>
              <w:right w:val="nil"/>
            </w:tcBorders>
            <w:shd w:val="clear" w:color="auto" w:fill="auto"/>
            <w:noWrap/>
            <w:vAlign w:val="bottom"/>
          </w:tcPr>
          <w:p w14:paraId="74B169B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46.5</w:t>
            </w:r>
          </w:p>
        </w:tc>
      </w:tr>
      <w:tr w:rsidR="00204BBB" w:rsidRPr="00604EDE"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18</w:t>
            </w:r>
          </w:p>
        </w:tc>
        <w:tc>
          <w:tcPr>
            <w:tcW w:w="5040" w:type="dxa"/>
            <w:tcBorders>
              <w:top w:val="nil"/>
              <w:left w:val="nil"/>
              <w:bottom w:val="nil"/>
              <w:right w:val="nil"/>
            </w:tcBorders>
            <w:shd w:val="clear" w:color="auto" w:fill="auto"/>
            <w:vAlign w:val="bottom"/>
          </w:tcPr>
          <w:p w14:paraId="60CE086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 xml:space="preserve">erds with available data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52D05C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4D3213">
              <w:rPr>
                <w:rFonts w:ascii="Times New Roman" w:eastAsia="Times New Roman" w:hAnsi="Times New Roman" w:cs="Times New Roman"/>
                <w:color w:val="000000"/>
              </w:rPr>
              <w:t xml:space="preserve">0.26 </w:t>
            </w:r>
            <w:r>
              <w:rPr>
                <w:rFonts w:ascii="Times New Roman" w:eastAsia="Times New Roman" w:hAnsi="Times New Roman" w:cs="Times New Roman"/>
                <w:color w:val="000000"/>
              </w:rPr>
              <w:t>(</w:t>
            </w:r>
            <w:r w:rsidRPr="004D3213">
              <w:rPr>
                <w:rFonts w:ascii="Times New Roman" w:eastAsia="Times New Roman" w:hAnsi="Times New Roman" w:cs="Times New Roman"/>
                <w:color w:val="000000"/>
              </w:rPr>
              <w:t>0.1</w:t>
            </w:r>
            <w:r>
              <w:rPr>
                <w:rFonts w:ascii="Times New Roman" w:eastAsia="Times New Roman" w:hAnsi="Times New Roman" w:cs="Times New Roman"/>
                <w:color w:val="000000"/>
              </w:rPr>
              <w:t>4)</w:t>
            </w:r>
          </w:p>
        </w:tc>
        <w:tc>
          <w:tcPr>
            <w:tcW w:w="990" w:type="dxa"/>
            <w:tcBorders>
              <w:top w:val="nil"/>
              <w:left w:val="nil"/>
              <w:bottom w:val="nil"/>
              <w:right w:val="nil"/>
            </w:tcBorders>
            <w:shd w:val="clear" w:color="auto" w:fill="auto"/>
            <w:noWrap/>
            <w:vAlign w:val="bottom"/>
          </w:tcPr>
          <w:p w14:paraId="1E8AAA5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w:t>
            </w:r>
          </w:p>
        </w:tc>
      </w:tr>
      <w:tr w:rsidR="00204BBB" w:rsidRPr="00604EDE"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tcPr>
          <w:p w14:paraId="40C961C7"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19</w:t>
            </w:r>
          </w:p>
        </w:tc>
        <w:tc>
          <w:tcPr>
            <w:tcW w:w="5040" w:type="dxa"/>
            <w:tcBorders>
              <w:top w:val="nil"/>
              <w:left w:val="nil"/>
              <w:bottom w:val="nil"/>
              <w:right w:val="nil"/>
            </w:tcBorders>
            <w:shd w:val="clear" w:color="auto" w:fill="auto"/>
            <w:noWrap/>
            <w:vAlign w:val="bottom"/>
            <w:hideMark/>
          </w:tcPr>
          <w:p w14:paraId="4215FB69"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023" w:type="dxa"/>
            <w:tcBorders>
              <w:top w:val="nil"/>
              <w:left w:val="nil"/>
              <w:bottom w:val="nil"/>
              <w:right w:val="nil"/>
            </w:tcBorders>
            <w:vAlign w:val="bottom"/>
          </w:tcPr>
          <w:p w14:paraId="7A77E78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0.97</w:t>
            </w:r>
          </w:p>
        </w:tc>
      </w:tr>
      <w:tr w:rsidR="00204BBB" w:rsidRPr="00604EDE"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20</w:t>
            </w:r>
          </w:p>
        </w:tc>
        <w:tc>
          <w:tcPr>
            <w:tcW w:w="5040" w:type="dxa"/>
            <w:tcBorders>
              <w:top w:val="nil"/>
              <w:left w:val="nil"/>
              <w:bottom w:val="nil"/>
              <w:right w:val="nil"/>
            </w:tcBorders>
            <w:shd w:val="clear" w:color="auto" w:fill="auto"/>
            <w:noWrap/>
            <w:vAlign w:val="bottom"/>
            <w:hideMark/>
          </w:tcPr>
          <w:p w14:paraId="367BDAD7"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r>
      <w:tr w:rsidR="00204BBB" w:rsidRPr="00604EDE"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204BBB" w:rsidRPr="006E592D"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204BBB" w:rsidRPr="006E592D"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21</w:t>
            </w:r>
          </w:p>
        </w:tc>
        <w:tc>
          <w:tcPr>
            <w:tcW w:w="5040" w:type="dxa"/>
            <w:tcBorders>
              <w:top w:val="nil"/>
              <w:left w:val="nil"/>
              <w:bottom w:val="nil"/>
              <w:right w:val="nil"/>
            </w:tcBorders>
            <w:shd w:val="clear" w:color="auto" w:fill="auto"/>
            <w:noWrap/>
            <w:vAlign w:val="bottom"/>
            <w:hideMark/>
          </w:tcPr>
          <w:p w14:paraId="35A5E1A2" w14:textId="77777777" w:rsidR="00204BBB" w:rsidRPr="006E592D" w:rsidRDefault="00204BBB" w:rsidP="006D5AD8">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204BBB" w:rsidRPr="00604EDE" w:rsidRDefault="00204BBB" w:rsidP="006D5AD8">
            <w:pPr>
              <w:spacing w:after="0" w:line="240" w:lineRule="auto"/>
              <w:rPr>
                <w:rFonts w:ascii="Times New Roman" w:eastAsia="Times New Roman" w:hAnsi="Times New Roman" w:cs="Times New Roman"/>
                <w:color w:val="000000"/>
              </w:rPr>
            </w:pP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(n = 15)</w:t>
            </w:r>
          </w:p>
        </w:tc>
        <w:tc>
          <w:tcPr>
            <w:tcW w:w="2160" w:type="dxa"/>
            <w:tcBorders>
              <w:top w:val="nil"/>
              <w:left w:val="nil"/>
              <w:bottom w:val="nil"/>
              <w:right w:val="nil"/>
            </w:tcBorders>
            <w:shd w:val="clear" w:color="auto" w:fill="auto"/>
            <w:noWrap/>
            <w:vAlign w:val="bottom"/>
            <w:hideMark/>
          </w:tcPr>
          <w:p w14:paraId="6FDB5FA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0.54</w:t>
            </w:r>
          </w:p>
        </w:tc>
      </w:tr>
      <w:tr w:rsidR="00204BBB" w:rsidRPr="00604EDE"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204BBB" w:rsidRPr="006E592D" w:rsidRDefault="00204BBB" w:rsidP="006D5AD8">
            <w:pPr>
              <w:spacing w:after="0" w:line="240" w:lineRule="auto"/>
              <w:rPr>
                <w:rFonts w:ascii="Times New Roman" w:eastAsia="Times New Roman" w:hAnsi="Times New Roman" w:cs="Times New Roman"/>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3330" w:type="dxa"/>
            <w:tcBorders>
              <w:top w:val="nil"/>
              <w:left w:val="nil"/>
              <w:bottom w:val="nil"/>
              <w:right w:val="nil"/>
            </w:tcBorders>
            <w:shd w:val="clear" w:color="auto" w:fill="auto"/>
            <w:noWrap/>
            <w:vAlign w:val="bottom"/>
          </w:tcPr>
          <w:p w14:paraId="6E1E505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22</w:t>
            </w:r>
          </w:p>
        </w:tc>
        <w:tc>
          <w:tcPr>
            <w:tcW w:w="5040" w:type="dxa"/>
            <w:tcBorders>
              <w:top w:val="nil"/>
              <w:left w:val="nil"/>
              <w:bottom w:val="nil"/>
              <w:right w:val="nil"/>
            </w:tcBorders>
            <w:shd w:val="clear" w:color="auto" w:fill="auto"/>
            <w:noWrap/>
            <w:vAlign w:val="bottom"/>
            <w:hideMark/>
          </w:tcPr>
          <w:p w14:paraId="2A44D78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8</w:t>
            </w:r>
          </w:p>
        </w:tc>
        <w:tc>
          <w:tcPr>
            <w:tcW w:w="1023" w:type="dxa"/>
            <w:tcBorders>
              <w:top w:val="nil"/>
              <w:left w:val="nil"/>
              <w:bottom w:val="nil"/>
              <w:right w:val="nil"/>
            </w:tcBorders>
            <w:vAlign w:val="bottom"/>
          </w:tcPr>
          <w:p w14:paraId="073481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r>
      <w:tr w:rsidR="00204BBB" w:rsidRPr="00604EDE"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23</w:t>
            </w:r>
          </w:p>
        </w:tc>
        <w:tc>
          <w:tcPr>
            <w:tcW w:w="5040" w:type="dxa"/>
            <w:tcBorders>
              <w:top w:val="nil"/>
              <w:left w:val="nil"/>
              <w:bottom w:val="nil"/>
              <w:right w:val="nil"/>
            </w:tcBorders>
            <w:shd w:val="clear" w:color="auto" w:fill="auto"/>
            <w:noWrap/>
            <w:vAlign w:val="bottom"/>
            <w:hideMark/>
          </w:tcPr>
          <w:p w14:paraId="386DA676"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24</w:t>
            </w:r>
          </w:p>
        </w:tc>
        <w:tc>
          <w:tcPr>
            <w:tcW w:w="5040" w:type="dxa"/>
            <w:tcBorders>
              <w:top w:val="nil"/>
              <w:left w:val="nil"/>
              <w:bottom w:val="nil"/>
              <w:right w:val="nil"/>
            </w:tcBorders>
            <w:shd w:val="clear" w:color="auto" w:fill="auto"/>
            <w:noWrap/>
            <w:vAlign w:val="bottom"/>
            <w:hideMark/>
          </w:tcPr>
          <w:p w14:paraId="7A10C6B9"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204BBB" w:rsidRPr="00604EDE" w:rsidRDefault="00204BBB" w:rsidP="006D5AD8">
            <w:pPr>
              <w:spacing w:after="0" w:line="240" w:lineRule="auto"/>
              <w:rPr>
                <w:rFonts w:ascii="Times New Roman" w:eastAsia="Times New Roman" w:hAnsi="Times New Roman" w:cs="Times New Roman"/>
                <w:color w:val="000000"/>
              </w:rPr>
            </w:pP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(n = 15)</w:t>
            </w:r>
          </w:p>
        </w:tc>
        <w:tc>
          <w:tcPr>
            <w:tcW w:w="2160" w:type="dxa"/>
            <w:tcBorders>
              <w:top w:val="nil"/>
              <w:left w:val="nil"/>
              <w:bottom w:val="nil"/>
              <w:right w:val="nil"/>
            </w:tcBorders>
            <w:shd w:val="clear" w:color="auto" w:fill="auto"/>
            <w:noWrap/>
            <w:vAlign w:val="bottom"/>
            <w:hideMark/>
          </w:tcPr>
          <w:p w14:paraId="7652C8E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 xml:space="preserve">Stall bedding depth for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bedded with wood shavings or sawdust</w:t>
            </w:r>
          </w:p>
        </w:tc>
      </w:tr>
      <w:tr w:rsidR="00204BBB" w:rsidRPr="00604EDE"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used automatic milking system</w:t>
            </w:r>
          </w:p>
        </w:tc>
      </w:tr>
      <w:tr w:rsidR="00204BBB" w:rsidRPr="00604EDE"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vertAlign w:val="superscript"/>
              </w:rPr>
              <w:t xml:space="preserve"> </w:t>
            </w:r>
            <w:r w:rsidRPr="00604EDE">
              <w:rPr>
                <w:rFonts w:ascii="Times New Roman" w:eastAsia="Times New Roman" w:hAnsi="Times New Roman" w:cs="Times New Roman"/>
                <w:color w:val="000000"/>
              </w:rPr>
              <w:t xml:space="preserve">DHIA data available for n = 19 herds. </w:t>
            </w:r>
          </w:p>
        </w:tc>
      </w:tr>
      <w:tr w:rsidR="00204BBB" w:rsidRPr="00604EDE"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4</w:t>
            </w:r>
            <w:r w:rsidRPr="00604EDE">
              <w:rPr>
                <w:rFonts w:ascii="Times New Roman" w:eastAsia="Times New Roman" w:hAnsi="Times New Roman" w:cs="Times New Roman"/>
                <w:color w:val="000000"/>
              </w:rPr>
              <w:t xml:space="preserve"> DHIA data available for n = 20 herds.</w:t>
            </w:r>
          </w:p>
        </w:tc>
      </w:tr>
      <w:tr w:rsidR="00204BBB" w:rsidRPr="00604EDE"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204BBB" w:rsidRPr="00510A25"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5</w:t>
            </w:r>
            <w:r w:rsidRPr="00604EDE">
              <w:rPr>
                <w:rFonts w:ascii="Times New Roman" w:eastAsia="Times New Roman" w:hAnsi="Times New Roman" w:cs="Times New Roman"/>
                <w:color w:val="000000"/>
              </w:rPr>
              <w:t xml:space="preserve"> DHIA data available for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 xml:space="preserve"> herds.</w:t>
            </w:r>
          </w:p>
        </w:tc>
      </w:tr>
    </w:tbl>
    <w:p w14:paraId="2E233629" w14:textId="77777777" w:rsidR="00733E27" w:rsidDel="00472A46" w:rsidRDefault="00733E27">
      <w:pPr>
        <w:rPr>
          <w:del w:id="859" w:author="Caitlin Jeffrey" w:date="2023-11-09T11:47:00Z"/>
          <w:rFonts w:ascii="Times New Roman" w:hAnsi="Times New Roman" w:cs="Times New Roman"/>
          <w:b/>
          <w:bCs/>
          <w:sz w:val="24"/>
          <w:szCs w:val="24"/>
        </w:rPr>
      </w:pPr>
    </w:p>
    <w:p w14:paraId="5ADEB3C0" w14:textId="77777777" w:rsidR="00733E27" w:rsidDel="00472A46" w:rsidRDefault="00733E27">
      <w:pPr>
        <w:rPr>
          <w:del w:id="860" w:author="Caitlin Jeffrey" w:date="2023-11-09T11:47:00Z"/>
          <w:rFonts w:ascii="Times New Roman" w:hAnsi="Times New Roman" w:cs="Times New Roman"/>
          <w:b/>
          <w:bCs/>
          <w:sz w:val="24"/>
          <w:szCs w:val="24"/>
        </w:rPr>
      </w:pPr>
    </w:p>
    <w:p w14:paraId="0037C0FC" w14:textId="77777777" w:rsidR="00733E27" w:rsidDel="00472A46" w:rsidRDefault="00733E27">
      <w:pPr>
        <w:rPr>
          <w:del w:id="861" w:author="Caitlin Jeffrey" w:date="2023-11-09T11:47:00Z"/>
          <w:rFonts w:ascii="Times New Roman" w:hAnsi="Times New Roman" w:cs="Times New Roman"/>
          <w:b/>
          <w:bCs/>
          <w:sz w:val="24"/>
          <w:szCs w:val="24"/>
        </w:rPr>
      </w:pPr>
    </w:p>
    <w:p w14:paraId="671696B9" w14:textId="77777777" w:rsidR="00D303DD" w:rsidDel="001713B4" w:rsidRDefault="00D303DD">
      <w:pPr>
        <w:rPr>
          <w:del w:id="862" w:author="Caitlin Jeffrey" w:date="2023-11-09T11:48:00Z"/>
          <w:rFonts w:ascii="Times New Roman" w:hAnsi="Times New Roman" w:cs="Times New Roman"/>
          <w:b/>
          <w:bCs/>
          <w:sz w:val="24"/>
          <w:szCs w:val="24"/>
        </w:rPr>
      </w:pPr>
    </w:p>
    <w:p w14:paraId="7AB4E19D" w14:textId="34D911DE" w:rsidR="00A81C37" w:rsidDel="001B65C9" w:rsidRDefault="00A81C37">
      <w:pPr>
        <w:rPr>
          <w:del w:id="863" w:author="Caitlin Jeffrey" w:date="2023-11-10T12:02:00Z"/>
          <w:rFonts w:ascii="Times New Roman" w:hAnsi="Times New Roman" w:cs="Times New Roman"/>
          <w:b/>
          <w:bCs/>
          <w:sz w:val="24"/>
          <w:szCs w:val="24"/>
        </w:rPr>
      </w:pPr>
    </w:p>
    <w:p w14:paraId="1A5A71C0" w14:textId="77777777" w:rsidR="00A740AE" w:rsidRDefault="00A740AE">
      <w:pPr>
        <w:rPr>
          <w:rFonts w:ascii="Times New Roman" w:hAnsi="Times New Roman" w:cs="Times New Roman"/>
          <w:b/>
          <w:bCs/>
          <w:sz w:val="24"/>
          <w:szCs w:val="24"/>
        </w:rPr>
      </w:pPr>
    </w:p>
    <w:p w14:paraId="63638323" w14:textId="77777777" w:rsidR="00A740AE" w:rsidRDefault="00A740AE">
      <w:pPr>
        <w:rPr>
          <w:rFonts w:ascii="Times New Roman" w:hAnsi="Times New Roman" w:cs="Times New Roman"/>
          <w:b/>
          <w:bCs/>
          <w:sz w:val="24"/>
          <w:szCs w:val="24"/>
        </w:rPr>
      </w:pPr>
    </w:p>
    <w:p w14:paraId="4EA82814" w14:textId="77777777" w:rsidR="00A740AE" w:rsidRPr="006E592D" w:rsidRDefault="00A740AE">
      <w:pPr>
        <w:rPr>
          <w:rFonts w:ascii="Times New Roman" w:hAnsi="Times New Roman" w:cs="Times New Roman"/>
          <w:b/>
          <w:bCs/>
          <w:sz w:val="24"/>
          <w:szCs w:val="24"/>
        </w:rPr>
      </w:pPr>
    </w:p>
    <w:p w14:paraId="680F93D6" w14:textId="77777777" w:rsidR="00AF7E8C" w:rsidRPr="006E592D" w:rsidRDefault="00AF7E8C" w:rsidP="00AF7E8C">
      <w:pPr>
        <w:spacing w:after="0" w:line="480" w:lineRule="auto"/>
        <w:jc w:val="both"/>
        <w:rPr>
          <w:rFonts w:ascii="Times New Roman" w:hAnsi="Times New Roman" w:cs="Times New Roman"/>
          <w:b/>
          <w:bCs/>
          <w:sz w:val="24"/>
          <w:szCs w:val="24"/>
        </w:rPr>
      </w:pPr>
    </w:p>
    <w:p w14:paraId="097A44BF" w14:textId="77777777" w:rsidR="00AF7E8C" w:rsidRPr="006E592D" w:rsidRDefault="00AF7E8C" w:rsidP="00AF7E8C">
      <w:pPr>
        <w:spacing w:after="0" w:line="480" w:lineRule="auto"/>
        <w:jc w:val="both"/>
        <w:rPr>
          <w:rFonts w:ascii="Times New Roman" w:hAnsi="Times New Roman" w:cs="Times New Roman"/>
          <w:b/>
          <w:bCs/>
          <w:sz w:val="24"/>
          <w:szCs w:val="24"/>
        </w:rPr>
      </w:pPr>
    </w:p>
    <w:p w14:paraId="342010C0" w14:textId="77777777" w:rsidR="00AF7E8C" w:rsidRPr="006E592D" w:rsidDel="00B05AE0" w:rsidRDefault="00AF7E8C" w:rsidP="00AF7E8C">
      <w:pPr>
        <w:spacing w:after="0" w:line="480" w:lineRule="auto"/>
        <w:jc w:val="both"/>
        <w:rPr>
          <w:del w:id="864" w:author="Caitlin Jeffrey" w:date="2023-12-06T09:59:00Z"/>
          <w:rFonts w:ascii="Times New Roman" w:hAnsi="Times New Roman" w:cs="Times New Roman"/>
          <w:b/>
          <w:bCs/>
          <w:sz w:val="24"/>
          <w:szCs w:val="24"/>
        </w:rPr>
      </w:pPr>
    </w:p>
    <w:p w14:paraId="66B048B4" w14:textId="77777777" w:rsidR="00AF7E8C" w:rsidRPr="006E592D" w:rsidDel="00B05AE0" w:rsidRDefault="00AF7E8C" w:rsidP="00AF7E8C">
      <w:pPr>
        <w:spacing w:after="0" w:line="480" w:lineRule="auto"/>
        <w:jc w:val="both"/>
        <w:rPr>
          <w:del w:id="865" w:author="Caitlin Jeffrey" w:date="2023-12-06T09:59:00Z"/>
          <w:rFonts w:ascii="Times New Roman" w:hAnsi="Times New Roman" w:cs="Times New Roman"/>
          <w:b/>
          <w:bCs/>
          <w:sz w:val="24"/>
          <w:szCs w:val="24"/>
        </w:rPr>
      </w:pPr>
    </w:p>
    <w:p w14:paraId="75560755" w14:textId="2431BBBA" w:rsidR="008E0E61" w:rsidRPr="00604EDE" w:rsidRDefault="008E0E61" w:rsidP="00374909">
      <w:pPr>
        <w:spacing w:line="480" w:lineRule="auto"/>
        <w:jc w:val="both"/>
        <w:rPr>
          <w:rFonts w:ascii="Times New Roman" w:hAnsi="Times New Roman" w:cs="Times New Roman"/>
          <w:sz w:val="24"/>
          <w:szCs w:val="24"/>
        </w:rPr>
      </w:pPr>
    </w:p>
    <w:sectPr w:rsidR="008E0E61" w:rsidRPr="00604EDE" w:rsidSect="00F92FF1">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2" w:author="Caitlin Jeffrey" w:date="2023-10-18T14:11:00Z" w:initials="CJ">
    <w:p w14:paraId="68AA152A" w14:textId="0321FC10" w:rsidR="008B4A1E" w:rsidRDefault="008B4A1E">
      <w:pPr>
        <w:pStyle w:val="CommentText"/>
      </w:pPr>
      <w:r>
        <w:rPr>
          <w:rStyle w:val="CommentReference"/>
        </w:rPr>
        <w:annotationRef/>
      </w:r>
      <w:r>
        <w:t xml:space="preserve">With Sandra’s edits, no longer </w:t>
      </w:r>
      <w:r w:rsidR="00233C49">
        <w:t>specify these herds are in Vermont; is that fine?</w:t>
      </w:r>
    </w:p>
  </w:comment>
  <w:comment w:id="136" w:author="Caitlin Jeffrey" w:date="2023-12-06T10:03:00Z" w:initials="CJ">
    <w:p w14:paraId="5E5C715B" w14:textId="77777777" w:rsidR="009B3E2B" w:rsidRDefault="009B3E2B">
      <w:pPr>
        <w:pStyle w:val="CommentText"/>
      </w:pPr>
      <w:r>
        <w:rPr>
          <w:rStyle w:val="CommentReference"/>
        </w:rPr>
        <w:annotationRef/>
      </w:r>
      <w:r>
        <w:t>I added these sentences while going through the STROBE guidelines; curious what you think. It makes it longer, but spells out the logic of the hypothesis more clearly. Alternatively, I could try and make a diagram, but figured it was logistically easier to do text and think it would take up an equivalent amount of space.</w:t>
      </w:r>
    </w:p>
    <w:p w14:paraId="1B75A600" w14:textId="77777777" w:rsidR="009B3E2B" w:rsidRDefault="009B3E2B">
      <w:pPr>
        <w:pStyle w:val="CommentText"/>
      </w:pPr>
    </w:p>
    <w:p w14:paraId="0ACD3034" w14:textId="77777777" w:rsidR="009B3E2B" w:rsidRDefault="009B3E2B" w:rsidP="00C30189">
      <w:pPr>
        <w:pStyle w:val="CommentText"/>
      </w:pPr>
      <w:r>
        <w:rPr>
          <w:i/>
          <w:iCs/>
        </w:rPr>
        <w:t>"(c) For hypothesis-driven studies, the putative causal-structure among variables should be described (a diagram is strongly encouraged)"</w:t>
      </w:r>
    </w:p>
  </w:comment>
  <w:comment w:id="322" w:author="Sandra Godden" w:date="2023-10-13T10:03:00Z" w:initials="SG">
    <w:p w14:paraId="77D37492" w14:textId="15ABBD76" w:rsidR="00D7652E" w:rsidRDefault="00D7652E">
      <w:pPr>
        <w:pStyle w:val="CommentText"/>
      </w:pPr>
      <w:r>
        <w:rPr>
          <w:rStyle w:val="CommentReference"/>
        </w:rPr>
        <w:annotationRef/>
      </w:r>
      <w:r>
        <w:t xml:space="preserve">Please include a short statement on your sample size calculations (if any),…or acknowledge if they weren’t done, and why not (see REFLECT guidelines).  </w:t>
      </w:r>
    </w:p>
  </w:comment>
  <w:comment w:id="555" w:author="Caitlin Jeffrey" w:date="2023-11-10T19:21:00Z" w:initials="CJ">
    <w:p w14:paraId="61958FD4" w14:textId="7C215F49" w:rsidR="00C44624" w:rsidRDefault="00C44624">
      <w:pPr>
        <w:pStyle w:val="CommentText"/>
      </w:pPr>
      <w:r>
        <w:rPr>
          <w:rStyle w:val="CommentReference"/>
        </w:rPr>
        <w:annotationRef/>
      </w:r>
      <w:r>
        <w:t xml:space="preserve">If anyone can think of a clever way to </w:t>
      </w:r>
      <w:r w:rsidR="00A912AA">
        <w:t>incorporate the intercept not on it’s own line, that would save some length with this giant table.</w:t>
      </w:r>
      <w:r w:rsidR="00EC1ACB">
        <w:t xml:space="preserve"> I couldn’t…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AA152A" w15:done="0"/>
  <w15:commentEx w15:paraId="0ACD3034" w15:done="0"/>
  <w15:commentEx w15:paraId="77D37492" w15:done="0"/>
  <w15:commentEx w15:paraId="61958F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36C8880" w16cex:dateUtc="2023-10-18T18:11:00Z"/>
  <w16cex:commentExtensible w16cex:durableId="7D26BE3A" w16cex:dateUtc="2023-12-06T15:03:00Z"/>
  <w16cex:commentExtensible w16cex:durableId="7543E92A" w16cex:dateUtc="2023-11-11T0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AA152A" w16cid:durableId="136C8880"/>
  <w16cid:commentId w16cid:paraId="0ACD3034" w16cid:durableId="7D26BE3A"/>
  <w16cid:commentId w16cid:paraId="77D37492" w16cid:durableId="1016C6D1"/>
  <w16cid:commentId w16cid:paraId="61958FD4" w16cid:durableId="7543E9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36A19" w14:textId="77777777" w:rsidR="00216E17" w:rsidRDefault="00216E17">
      <w:pPr>
        <w:spacing w:after="0" w:line="240" w:lineRule="auto"/>
      </w:pPr>
      <w:r>
        <w:separator/>
      </w:r>
    </w:p>
  </w:endnote>
  <w:endnote w:type="continuationSeparator" w:id="0">
    <w:p w14:paraId="259072AE" w14:textId="77777777" w:rsidR="00216E17" w:rsidRDefault="00216E17">
      <w:pPr>
        <w:spacing w:after="0" w:line="240" w:lineRule="auto"/>
      </w:pPr>
      <w:r>
        <w:continuationSeparator/>
      </w:r>
    </w:p>
  </w:endnote>
  <w:endnote w:type="continuationNotice" w:id="1">
    <w:p w14:paraId="6F78C4F4" w14:textId="77777777" w:rsidR="00216E17" w:rsidRDefault="00216E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530" w:author="Caitlin Jeffrey" w:date="2023-11-22T15:24:00Z"/>
  <w:sdt>
    <w:sdtPr>
      <w:id w:val="-1944905798"/>
      <w:docPartObj>
        <w:docPartGallery w:val="Page Numbers (Bottom of Page)"/>
        <w:docPartUnique/>
      </w:docPartObj>
    </w:sdtPr>
    <w:sdtEndPr>
      <w:rPr>
        <w:noProof/>
      </w:rPr>
    </w:sdtEndPr>
    <w:sdtContent>
      <w:customXmlInsRangeEnd w:id="530"/>
      <w:p w14:paraId="3741E0BD" w14:textId="70249236" w:rsidR="00F23CFF" w:rsidRDefault="00F23CFF">
        <w:pPr>
          <w:pStyle w:val="Footer"/>
          <w:jc w:val="center"/>
          <w:rPr>
            <w:ins w:id="531" w:author="Caitlin Jeffrey" w:date="2023-11-22T15:24:00Z"/>
          </w:rPr>
        </w:pPr>
        <w:ins w:id="532" w:author="Caitlin Jeffrey" w:date="2023-11-22T15:24:00Z">
          <w:r>
            <w:fldChar w:fldCharType="begin"/>
          </w:r>
          <w:r>
            <w:instrText xml:space="preserve"> PAGE   \* MERGEFORMAT </w:instrText>
          </w:r>
          <w:r>
            <w:fldChar w:fldCharType="separate"/>
          </w:r>
          <w:r>
            <w:rPr>
              <w:noProof/>
            </w:rPr>
            <w:t>2</w:t>
          </w:r>
          <w:r>
            <w:rPr>
              <w:noProof/>
            </w:rPr>
            <w:fldChar w:fldCharType="end"/>
          </w:r>
        </w:ins>
      </w:p>
      <w:customXmlInsRangeStart w:id="533" w:author="Caitlin Jeffrey" w:date="2023-11-22T15:24:00Z"/>
    </w:sdtContent>
  </w:sdt>
  <w:customXmlInsRangeEnd w:id="533"/>
  <w:p w14:paraId="7ACAE5CF" w14:textId="77777777" w:rsidR="00F23CFF" w:rsidRDefault="00F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ED88D" w14:textId="77777777" w:rsidR="00216E17" w:rsidRDefault="00216E17">
      <w:pPr>
        <w:spacing w:after="0" w:line="240" w:lineRule="auto"/>
      </w:pPr>
      <w:r>
        <w:separator/>
      </w:r>
    </w:p>
  </w:footnote>
  <w:footnote w:type="continuationSeparator" w:id="0">
    <w:p w14:paraId="52301E8E" w14:textId="77777777" w:rsidR="00216E17" w:rsidRDefault="00216E17">
      <w:pPr>
        <w:spacing w:after="0" w:line="240" w:lineRule="auto"/>
      </w:pPr>
      <w:r>
        <w:continuationSeparator/>
      </w:r>
    </w:p>
  </w:footnote>
  <w:footnote w:type="continuationNotice" w:id="1">
    <w:p w14:paraId="7AF448A0" w14:textId="77777777" w:rsidR="00216E17" w:rsidRDefault="00216E1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F7B8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8"/>
  </w:num>
  <w:num w:numId="2" w16cid:durableId="1283075441">
    <w:abstractNumId w:val="11"/>
  </w:num>
  <w:num w:numId="3" w16cid:durableId="715590058">
    <w:abstractNumId w:val="0"/>
  </w:num>
  <w:num w:numId="4" w16cid:durableId="530606503">
    <w:abstractNumId w:val="2"/>
  </w:num>
  <w:num w:numId="5" w16cid:durableId="107169358">
    <w:abstractNumId w:val="10"/>
  </w:num>
  <w:num w:numId="6" w16cid:durableId="803817127">
    <w:abstractNumId w:val="14"/>
  </w:num>
  <w:num w:numId="7" w16cid:durableId="568535122">
    <w:abstractNumId w:val="1"/>
  </w:num>
  <w:num w:numId="8" w16cid:durableId="418060929">
    <w:abstractNumId w:val="12"/>
  </w:num>
  <w:num w:numId="9" w16cid:durableId="1400054849">
    <w:abstractNumId w:val="6"/>
  </w:num>
  <w:num w:numId="10" w16cid:durableId="1827045216">
    <w:abstractNumId w:val="5"/>
  </w:num>
  <w:num w:numId="11" w16cid:durableId="1229611013">
    <w:abstractNumId w:val="7"/>
  </w:num>
  <w:num w:numId="12" w16cid:durableId="1382830265">
    <w:abstractNumId w:val="3"/>
  </w:num>
  <w:num w:numId="13" w16cid:durableId="530651383">
    <w:abstractNumId w:val="4"/>
  </w:num>
  <w:num w:numId="14" w16cid:durableId="721831952">
    <w:abstractNumId w:val="9"/>
  </w:num>
  <w:num w:numId="15" w16cid:durableId="157388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Sandra Godden">
    <w15:presenceInfo w15:providerId="None" w15:userId="Sandra Godd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Libraries&gt;"/>
  </w:docVars>
  <w:rsids>
    <w:rsidRoot w:val="00B91228"/>
    <w:rsid w:val="00000440"/>
    <w:rsid w:val="0000064B"/>
    <w:rsid w:val="000007CD"/>
    <w:rsid w:val="000018DC"/>
    <w:rsid w:val="00001C89"/>
    <w:rsid w:val="00002331"/>
    <w:rsid w:val="00003741"/>
    <w:rsid w:val="00003F36"/>
    <w:rsid w:val="00004563"/>
    <w:rsid w:val="0000478B"/>
    <w:rsid w:val="000048F2"/>
    <w:rsid w:val="0000738D"/>
    <w:rsid w:val="00007766"/>
    <w:rsid w:val="0000786D"/>
    <w:rsid w:val="000078F2"/>
    <w:rsid w:val="0001022B"/>
    <w:rsid w:val="00010324"/>
    <w:rsid w:val="000103CA"/>
    <w:rsid w:val="0001071E"/>
    <w:rsid w:val="000108C1"/>
    <w:rsid w:val="0001163B"/>
    <w:rsid w:val="00012125"/>
    <w:rsid w:val="000122E7"/>
    <w:rsid w:val="000131E6"/>
    <w:rsid w:val="00013FD4"/>
    <w:rsid w:val="0001480A"/>
    <w:rsid w:val="0001512D"/>
    <w:rsid w:val="00015405"/>
    <w:rsid w:val="0001598A"/>
    <w:rsid w:val="0001638A"/>
    <w:rsid w:val="00016BD8"/>
    <w:rsid w:val="00016C42"/>
    <w:rsid w:val="00016DA9"/>
    <w:rsid w:val="00017839"/>
    <w:rsid w:val="00017BBB"/>
    <w:rsid w:val="000202A0"/>
    <w:rsid w:val="00020355"/>
    <w:rsid w:val="0002111A"/>
    <w:rsid w:val="00021797"/>
    <w:rsid w:val="00021DF8"/>
    <w:rsid w:val="000233B5"/>
    <w:rsid w:val="000236DD"/>
    <w:rsid w:val="00023C77"/>
    <w:rsid w:val="00023F67"/>
    <w:rsid w:val="00024CE6"/>
    <w:rsid w:val="0002533B"/>
    <w:rsid w:val="000263B5"/>
    <w:rsid w:val="00026EE6"/>
    <w:rsid w:val="00027612"/>
    <w:rsid w:val="00027A10"/>
    <w:rsid w:val="00030551"/>
    <w:rsid w:val="00030B71"/>
    <w:rsid w:val="00031872"/>
    <w:rsid w:val="000325A6"/>
    <w:rsid w:val="00032D33"/>
    <w:rsid w:val="0003367B"/>
    <w:rsid w:val="000338C8"/>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1A20"/>
    <w:rsid w:val="00041AD2"/>
    <w:rsid w:val="00041D42"/>
    <w:rsid w:val="00042376"/>
    <w:rsid w:val="00043ED7"/>
    <w:rsid w:val="00045C42"/>
    <w:rsid w:val="00045E65"/>
    <w:rsid w:val="0004660F"/>
    <w:rsid w:val="00046822"/>
    <w:rsid w:val="0005019B"/>
    <w:rsid w:val="000507F4"/>
    <w:rsid w:val="00050F5D"/>
    <w:rsid w:val="0005166A"/>
    <w:rsid w:val="00052926"/>
    <w:rsid w:val="00053A90"/>
    <w:rsid w:val="00054801"/>
    <w:rsid w:val="000556EC"/>
    <w:rsid w:val="000560D9"/>
    <w:rsid w:val="00056205"/>
    <w:rsid w:val="00056206"/>
    <w:rsid w:val="00056584"/>
    <w:rsid w:val="00057217"/>
    <w:rsid w:val="00057413"/>
    <w:rsid w:val="00057CE1"/>
    <w:rsid w:val="00057FF4"/>
    <w:rsid w:val="0006029E"/>
    <w:rsid w:val="000603FA"/>
    <w:rsid w:val="00060D04"/>
    <w:rsid w:val="00060FE4"/>
    <w:rsid w:val="00061ECA"/>
    <w:rsid w:val="00062957"/>
    <w:rsid w:val="00063C33"/>
    <w:rsid w:val="000640E6"/>
    <w:rsid w:val="00064226"/>
    <w:rsid w:val="000645A8"/>
    <w:rsid w:val="000651A8"/>
    <w:rsid w:val="000651E8"/>
    <w:rsid w:val="000667AE"/>
    <w:rsid w:val="00066E66"/>
    <w:rsid w:val="00066F4A"/>
    <w:rsid w:val="00067242"/>
    <w:rsid w:val="00067499"/>
    <w:rsid w:val="0006798B"/>
    <w:rsid w:val="00067A6B"/>
    <w:rsid w:val="00070A20"/>
    <w:rsid w:val="000726EA"/>
    <w:rsid w:val="00072833"/>
    <w:rsid w:val="00072C78"/>
    <w:rsid w:val="00072EAB"/>
    <w:rsid w:val="0007355E"/>
    <w:rsid w:val="000745FE"/>
    <w:rsid w:val="0007563A"/>
    <w:rsid w:val="00075CD0"/>
    <w:rsid w:val="0007619B"/>
    <w:rsid w:val="0007696F"/>
    <w:rsid w:val="00076C22"/>
    <w:rsid w:val="00077380"/>
    <w:rsid w:val="00077510"/>
    <w:rsid w:val="0007764E"/>
    <w:rsid w:val="00077AD0"/>
    <w:rsid w:val="00077F06"/>
    <w:rsid w:val="00080C3F"/>
    <w:rsid w:val="00081233"/>
    <w:rsid w:val="000829F6"/>
    <w:rsid w:val="00083901"/>
    <w:rsid w:val="00083D38"/>
    <w:rsid w:val="000840F1"/>
    <w:rsid w:val="00084802"/>
    <w:rsid w:val="00084E80"/>
    <w:rsid w:val="000852C0"/>
    <w:rsid w:val="0008541E"/>
    <w:rsid w:val="00085515"/>
    <w:rsid w:val="00085C80"/>
    <w:rsid w:val="000861B6"/>
    <w:rsid w:val="000863CD"/>
    <w:rsid w:val="000865EB"/>
    <w:rsid w:val="00086AB3"/>
    <w:rsid w:val="0008729F"/>
    <w:rsid w:val="00087FBC"/>
    <w:rsid w:val="0009112F"/>
    <w:rsid w:val="00091211"/>
    <w:rsid w:val="000917AC"/>
    <w:rsid w:val="00091CAA"/>
    <w:rsid w:val="00092462"/>
    <w:rsid w:val="00092C15"/>
    <w:rsid w:val="00092F7B"/>
    <w:rsid w:val="00093337"/>
    <w:rsid w:val="00093737"/>
    <w:rsid w:val="00093CAD"/>
    <w:rsid w:val="00093F17"/>
    <w:rsid w:val="0009472F"/>
    <w:rsid w:val="00094D08"/>
    <w:rsid w:val="00096355"/>
    <w:rsid w:val="0009696C"/>
    <w:rsid w:val="000969AB"/>
    <w:rsid w:val="00096E59"/>
    <w:rsid w:val="00097CE1"/>
    <w:rsid w:val="00097EE6"/>
    <w:rsid w:val="000A071B"/>
    <w:rsid w:val="000A0CEC"/>
    <w:rsid w:val="000A0FE4"/>
    <w:rsid w:val="000A1D2A"/>
    <w:rsid w:val="000A2897"/>
    <w:rsid w:val="000A3025"/>
    <w:rsid w:val="000A3050"/>
    <w:rsid w:val="000A35E0"/>
    <w:rsid w:val="000A3713"/>
    <w:rsid w:val="000A3903"/>
    <w:rsid w:val="000A3FE6"/>
    <w:rsid w:val="000A4286"/>
    <w:rsid w:val="000A4397"/>
    <w:rsid w:val="000A4E5E"/>
    <w:rsid w:val="000A52D2"/>
    <w:rsid w:val="000A60FF"/>
    <w:rsid w:val="000A7137"/>
    <w:rsid w:val="000A77F2"/>
    <w:rsid w:val="000A7DE6"/>
    <w:rsid w:val="000B0363"/>
    <w:rsid w:val="000B13AD"/>
    <w:rsid w:val="000B163A"/>
    <w:rsid w:val="000B1A57"/>
    <w:rsid w:val="000B227E"/>
    <w:rsid w:val="000B2C84"/>
    <w:rsid w:val="000B300E"/>
    <w:rsid w:val="000B3143"/>
    <w:rsid w:val="000B3194"/>
    <w:rsid w:val="000B3223"/>
    <w:rsid w:val="000B330C"/>
    <w:rsid w:val="000B3518"/>
    <w:rsid w:val="000B4161"/>
    <w:rsid w:val="000B4AE1"/>
    <w:rsid w:val="000B4F9B"/>
    <w:rsid w:val="000B6341"/>
    <w:rsid w:val="000B6384"/>
    <w:rsid w:val="000B6672"/>
    <w:rsid w:val="000B6B12"/>
    <w:rsid w:val="000B6DA5"/>
    <w:rsid w:val="000B6DBE"/>
    <w:rsid w:val="000B7B61"/>
    <w:rsid w:val="000C05E2"/>
    <w:rsid w:val="000C1159"/>
    <w:rsid w:val="000C13FA"/>
    <w:rsid w:val="000C1F98"/>
    <w:rsid w:val="000C2369"/>
    <w:rsid w:val="000C26E4"/>
    <w:rsid w:val="000C305F"/>
    <w:rsid w:val="000C4272"/>
    <w:rsid w:val="000C43B5"/>
    <w:rsid w:val="000C4970"/>
    <w:rsid w:val="000C4C15"/>
    <w:rsid w:val="000C57CC"/>
    <w:rsid w:val="000C5CB3"/>
    <w:rsid w:val="000C6284"/>
    <w:rsid w:val="000C63AD"/>
    <w:rsid w:val="000C65A3"/>
    <w:rsid w:val="000C65B6"/>
    <w:rsid w:val="000C708D"/>
    <w:rsid w:val="000C727C"/>
    <w:rsid w:val="000C7AA2"/>
    <w:rsid w:val="000C7E32"/>
    <w:rsid w:val="000D0165"/>
    <w:rsid w:val="000D0167"/>
    <w:rsid w:val="000D01C1"/>
    <w:rsid w:val="000D04C0"/>
    <w:rsid w:val="000D0BBE"/>
    <w:rsid w:val="000D0C31"/>
    <w:rsid w:val="000D3484"/>
    <w:rsid w:val="000D34D1"/>
    <w:rsid w:val="000D352F"/>
    <w:rsid w:val="000D36C5"/>
    <w:rsid w:val="000D371C"/>
    <w:rsid w:val="000D4576"/>
    <w:rsid w:val="000D520E"/>
    <w:rsid w:val="000D540C"/>
    <w:rsid w:val="000D556E"/>
    <w:rsid w:val="000D57B2"/>
    <w:rsid w:val="000D589C"/>
    <w:rsid w:val="000D5C92"/>
    <w:rsid w:val="000D5E92"/>
    <w:rsid w:val="000D62DF"/>
    <w:rsid w:val="000D6CEC"/>
    <w:rsid w:val="000D70D2"/>
    <w:rsid w:val="000D737C"/>
    <w:rsid w:val="000D746A"/>
    <w:rsid w:val="000D773C"/>
    <w:rsid w:val="000D7A0B"/>
    <w:rsid w:val="000D7A85"/>
    <w:rsid w:val="000D7F39"/>
    <w:rsid w:val="000E0AFA"/>
    <w:rsid w:val="000E0ED0"/>
    <w:rsid w:val="000E1390"/>
    <w:rsid w:val="000E1F84"/>
    <w:rsid w:val="000E309C"/>
    <w:rsid w:val="000E33AF"/>
    <w:rsid w:val="000E362D"/>
    <w:rsid w:val="000E3AC4"/>
    <w:rsid w:val="000E3D53"/>
    <w:rsid w:val="000E4AEA"/>
    <w:rsid w:val="000E70C8"/>
    <w:rsid w:val="000E715F"/>
    <w:rsid w:val="000E72BB"/>
    <w:rsid w:val="000E7B9A"/>
    <w:rsid w:val="000F01BF"/>
    <w:rsid w:val="000F1126"/>
    <w:rsid w:val="000F1225"/>
    <w:rsid w:val="000F1B83"/>
    <w:rsid w:val="000F1C15"/>
    <w:rsid w:val="000F1F78"/>
    <w:rsid w:val="000F26D0"/>
    <w:rsid w:val="000F3AB5"/>
    <w:rsid w:val="000F3D18"/>
    <w:rsid w:val="000F4FA6"/>
    <w:rsid w:val="000F52EF"/>
    <w:rsid w:val="000F597F"/>
    <w:rsid w:val="000F63D9"/>
    <w:rsid w:val="000F6DBD"/>
    <w:rsid w:val="0010085C"/>
    <w:rsid w:val="00100B2B"/>
    <w:rsid w:val="00101988"/>
    <w:rsid w:val="00101B6B"/>
    <w:rsid w:val="00101BF3"/>
    <w:rsid w:val="00102256"/>
    <w:rsid w:val="001034A0"/>
    <w:rsid w:val="00103676"/>
    <w:rsid w:val="0010369E"/>
    <w:rsid w:val="001038E3"/>
    <w:rsid w:val="00103B00"/>
    <w:rsid w:val="0010405F"/>
    <w:rsid w:val="00104F7F"/>
    <w:rsid w:val="00106324"/>
    <w:rsid w:val="00107897"/>
    <w:rsid w:val="00107FFE"/>
    <w:rsid w:val="00110A27"/>
    <w:rsid w:val="00110B17"/>
    <w:rsid w:val="001112C5"/>
    <w:rsid w:val="001115F8"/>
    <w:rsid w:val="00111E3F"/>
    <w:rsid w:val="0011258C"/>
    <w:rsid w:val="00112A3D"/>
    <w:rsid w:val="00113F27"/>
    <w:rsid w:val="0011401F"/>
    <w:rsid w:val="001140FA"/>
    <w:rsid w:val="00115309"/>
    <w:rsid w:val="0011622B"/>
    <w:rsid w:val="00116485"/>
    <w:rsid w:val="0011694E"/>
    <w:rsid w:val="0011695B"/>
    <w:rsid w:val="00116A53"/>
    <w:rsid w:val="00116B64"/>
    <w:rsid w:val="00116D0B"/>
    <w:rsid w:val="0011717B"/>
    <w:rsid w:val="001174F7"/>
    <w:rsid w:val="001176D1"/>
    <w:rsid w:val="00117E70"/>
    <w:rsid w:val="001207D5"/>
    <w:rsid w:val="0012082F"/>
    <w:rsid w:val="00120978"/>
    <w:rsid w:val="00121066"/>
    <w:rsid w:val="001217FF"/>
    <w:rsid w:val="00121EE7"/>
    <w:rsid w:val="00122119"/>
    <w:rsid w:val="00122409"/>
    <w:rsid w:val="00122B6A"/>
    <w:rsid w:val="00123409"/>
    <w:rsid w:val="00123751"/>
    <w:rsid w:val="001238D2"/>
    <w:rsid w:val="00124546"/>
    <w:rsid w:val="00124565"/>
    <w:rsid w:val="001247FA"/>
    <w:rsid w:val="00125098"/>
    <w:rsid w:val="0012513F"/>
    <w:rsid w:val="0012514B"/>
    <w:rsid w:val="001253F2"/>
    <w:rsid w:val="00125B27"/>
    <w:rsid w:val="0012615E"/>
    <w:rsid w:val="001265C4"/>
    <w:rsid w:val="00126785"/>
    <w:rsid w:val="00126D46"/>
    <w:rsid w:val="001274F2"/>
    <w:rsid w:val="001277F9"/>
    <w:rsid w:val="0012786C"/>
    <w:rsid w:val="0013166F"/>
    <w:rsid w:val="00131683"/>
    <w:rsid w:val="0013198C"/>
    <w:rsid w:val="00131D97"/>
    <w:rsid w:val="00132D44"/>
    <w:rsid w:val="00132EFF"/>
    <w:rsid w:val="0013344E"/>
    <w:rsid w:val="00133E58"/>
    <w:rsid w:val="0013451F"/>
    <w:rsid w:val="001345A9"/>
    <w:rsid w:val="00134A1E"/>
    <w:rsid w:val="00135369"/>
    <w:rsid w:val="001360ED"/>
    <w:rsid w:val="00136449"/>
    <w:rsid w:val="0013684F"/>
    <w:rsid w:val="0013699F"/>
    <w:rsid w:val="00137584"/>
    <w:rsid w:val="00137765"/>
    <w:rsid w:val="00137CEA"/>
    <w:rsid w:val="00140131"/>
    <w:rsid w:val="00140669"/>
    <w:rsid w:val="0014099C"/>
    <w:rsid w:val="00140D19"/>
    <w:rsid w:val="00142515"/>
    <w:rsid w:val="00142ED8"/>
    <w:rsid w:val="00143304"/>
    <w:rsid w:val="0014349E"/>
    <w:rsid w:val="0014366B"/>
    <w:rsid w:val="001437C7"/>
    <w:rsid w:val="0014452C"/>
    <w:rsid w:val="0014533F"/>
    <w:rsid w:val="00145EE9"/>
    <w:rsid w:val="00146229"/>
    <w:rsid w:val="00146C13"/>
    <w:rsid w:val="0014752C"/>
    <w:rsid w:val="00150295"/>
    <w:rsid w:val="001505BD"/>
    <w:rsid w:val="00150A48"/>
    <w:rsid w:val="00150E63"/>
    <w:rsid w:val="00151197"/>
    <w:rsid w:val="00151CA9"/>
    <w:rsid w:val="00151E6D"/>
    <w:rsid w:val="0015221A"/>
    <w:rsid w:val="001530FF"/>
    <w:rsid w:val="00153637"/>
    <w:rsid w:val="001538A5"/>
    <w:rsid w:val="00153A11"/>
    <w:rsid w:val="00154DD0"/>
    <w:rsid w:val="001551E1"/>
    <w:rsid w:val="00155DBD"/>
    <w:rsid w:val="00155DF1"/>
    <w:rsid w:val="00156580"/>
    <w:rsid w:val="0015687F"/>
    <w:rsid w:val="001569F5"/>
    <w:rsid w:val="00156A22"/>
    <w:rsid w:val="00156A5B"/>
    <w:rsid w:val="00157239"/>
    <w:rsid w:val="00157F8A"/>
    <w:rsid w:val="0016055F"/>
    <w:rsid w:val="001606CF"/>
    <w:rsid w:val="00160775"/>
    <w:rsid w:val="001609B9"/>
    <w:rsid w:val="001610D9"/>
    <w:rsid w:val="001611B7"/>
    <w:rsid w:val="001619E7"/>
    <w:rsid w:val="00161CD8"/>
    <w:rsid w:val="0016219C"/>
    <w:rsid w:val="00162A22"/>
    <w:rsid w:val="00162C08"/>
    <w:rsid w:val="00162E2E"/>
    <w:rsid w:val="001639BD"/>
    <w:rsid w:val="00164229"/>
    <w:rsid w:val="00164364"/>
    <w:rsid w:val="00164D39"/>
    <w:rsid w:val="00165C16"/>
    <w:rsid w:val="00165FE8"/>
    <w:rsid w:val="0016600B"/>
    <w:rsid w:val="001663BE"/>
    <w:rsid w:val="001663BF"/>
    <w:rsid w:val="001669CB"/>
    <w:rsid w:val="00166A70"/>
    <w:rsid w:val="00170DE3"/>
    <w:rsid w:val="00170FD8"/>
    <w:rsid w:val="0017128D"/>
    <w:rsid w:val="001713B4"/>
    <w:rsid w:val="00171E08"/>
    <w:rsid w:val="00172372"/>
    <w:rsid w:val="001725A9"/>
    <w:rsid w:val="0017279B"/>
    <w:rsid w:val="00172E4A"/>
    <w:rsid w:val="0017348A"/>
    <w:rsid w:val="001734D2"/>
    <w:rsid w:val="0017357C"/>
    <w:rsid w:val="00173A46"/>
    <w:rsid w:val="0017491E"/>
    <w:rsid w:val="0017522D"/>
    <w:rsid w:val="00176167"/>
    <w:rsid w:val="00176329"/>
    <w:rsid w:val="00176480"/>
    <w:rsid w:val="001765B4"/>
    <w:rsid w:val="00176B80"/>
    <w:rsid w:val="00177A11"/>
    <w:rsid w:val="00177BC4"/>
    <w:rsid w:val="001803F0"/>
    <w:rsid w:val="001805A5"/>
    <w:rsid w:val="00180877"/>
    <w:rsid w:val="0018138D"/>
    <w:rsid w:val="00181659"/>
    <w:rsid w:val="001824C6"/>
    <w:rsid w:val="001836F4"/>
    <w:rsid w:val="00183A19"/>
    <w:rsid w:val="00183E5E"/>
    <w:rsid w:val="00184049"/>
    <w:rsid w:val="00184B8F"/>
    <w:rsid w:val="00184F80"/>
    <w:rsid w:val="00185854"/>
    <w:rsid w:val="00185A8E"/>
    <w:rsid w:val="0018692E"/>
    <w:rsid w:val="0018694C"/>
    <w:rsid w:val="00186C89"/>
    <w:rsid w:val="00186F37"/>
    <w:rsid w:val="00191CBB"/>
    <w:rsid w:val="00191DC7"/>
    <w:rsid w:val="00191F17"/>
    <w:rsid w:val="00192341"/>
    <w:rsid w:val="00192E5E"/>
    <w:rsid w:val="00193430"/>
    <w:rsid w:val="0019383A"/>
    <w:rsid w:val="0019400F"/>
    <w:rsid w:val="00195354"/>
    <w:rsid w:val="00195FCA"/>
    <w:rsid w:val="001964A0"/>
    <w:rsid w:val="001964B6"/>
    <w:rsid w:val="00196671"/>
    <w:rsid w:val="00197019"/>
    <w:rsid w:val="001971C7"/>
    <w:rsid w:val="00197922"/>
    <w:rsid w:val="00197BB8"/>
    <w:rsid w:val="001A06BB"/>
    <w:rsid w:val="001A2019"/>
    <w:rsid w:val="001A283D"/>
    <w:rsid w:val="001A2AF0"/>
    <w:rsid w:val="001A2C7F"/>
    <w:rsid w:val="001A2DD3"/>
    <w:rsid w:val="001A345F"/>
    <w:rsid w:val="001A373C"/>
    <w:rsid w:val="001A37B3"/>
    <w:rsid w:val="001A45D7"/>
    <w:rsid w:val="001A4DDE"/>
    <w:rsid w:val="001A6561"/>
    <w:rsid w:val="001A6587"/>
    <w:rsid w:val="001A6936"/>
    <w:rsid w:val="001A6D91"/>
    <w:rsid w:val="001A7336"/>
    <w:rsid w:val="001A7482"/>
    <w:rsid w:val="001A759F"/>
    <w:rsid w:val="001A7E4F"/>
    <w:rsid w:val="001B014B"/>
    <w:rsid w:val="001B0CF2"/>
    <w:rsid w:val="001B14FA"/>
    <w:rsid w:val="001B1627"/>
    <w:rsid w:val="001B16B4"/>
    <w:rsid w:val="001B25DA"/>
    <w:rsid w:val="001B27BA"/>
    <w:rsid w:val="001B2AE5"/>
    <w:rsid w:val="001B33DC"/>
    <w:rsid w:val="001B430A"/>
    <w:rsid w:val="001B4B46"/>
    <w:rsid w:val="001B5708"/>
    <w:rsid w:val="001B5C19"/>
    <w:rsid w:val="001B5C4D"/>
    <w:rsid w:val="001B5E8A"/>
    <w:rsid w:val="001B65C9"/>
    <w:rsid w:val="001B6A85"/>
    <w:rsid w:val="001B77C5"/>
    <w:rsid w:val="001B7CB0"/>
    <w:rsid w:val="001C00E1"/>
    <w:rsid w:val="001C02E2"/>
    <w:rsid w:val="001C221B"/>
    <w:rsid w:val="001C26B3"/>
    <w:rsid w:val="001C29D8"/>
    <w:rsid w:val="001C2A70"/>
    <w:rsid w:val="001C2C14"/>
    <w:rsid w:val="001C35D2"/>
    <w:rsid w:val="001C47D6"/>
    <w:rsid w:val="001C4A4D"/>
    <w:rsid w:val="001C53A0"/>
    <w:rsid w:val="001C5917"/>
    <w:rsid w:val="001C5B19"/>
    <w:rsid w:val="001C5BD8"/>
    <w:rsid w:val="001C6061"/>
    <w:rsid w:val="001C6445"/>
    <w:rsid w:val="001C679D"/>
    <w:rsid w:val="001C7146"/>
    <w:rsid w:val="001C71CA"/>
    <w:rsid w:val="001D1BF8"/>
    <w:rsid w:val="001D3306"/>
    <w:rsid w:val="001D34B1"/>
    <w:rsid w:val="001D44F0"/>
    <w:rsid w:val="001D5FF4"/>
    <w:rsid w:val="001D6D9E"/>
    <w:rsid w:val="001D7172"/>
    <w:rsid w:val="001D76D5"/>
    <w:rsid w:val="001D7BF0"/>
    <w:rsid w:val="001E03BB"/>
    <w:rsid w:val="001E03CB"/>
    <w:rsid w:val="001E0584"/>
    <w:rsid w:val="001E05C0"/>
    <w:rsid w:val="001E1026"/>
    <w:rsid w:val="001E17BD"/>
    <w:rsid w:val="001E1DEF"/>
    <w:rsid w:val="001E2C43"/>
    <w:rsid w:val="001E3E31"/>
    <w:rsid w:val="001E494A"/>
    <w:rsid w:val="001E547E"/>
    <w:rsid w:val="001E7624"/>
    <w:rsid w:val="001F002F"/>
    <w:rsid w:val="001F0473"/>
    <w:rsid w:val="001F05D4"/>
    <w:rsid w:val="001F08C3"/>
    <w:rsid w:val="001F145A"/>
    <w:rsid w:val="001F193E"/>
    <w:rsid w:val="001F2342"/>
    <w:rsid w:val="001F2484"/>
    <w:rsid w:val="001F2CDE"/>
    <w:rsid w:val="001F325E"/>
    <w:rsid w:val="001F3792"/>
    <w:rsid w:val="001F3DF7"/>
    <w:rsid w:val="001F3E07"/>
    <w:rsid w:val="001F3F92"/>
    <w:rsid w:val="001F4C30"/>
    <w:rsid w:val="001F4DDF"/>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20"/>
    <w:rsid w:val="00205EC3"/>
    <w:rsid w:val="00206018"/>
    <w:rsid w:val="00206491"/>
    <w:rsid w:val="00207E89"/>
    <w:rsid w:val="00207F03"/>
    <w:rsid w:val="00210888"/>
    <w:rsid w:val="00210F39"/>
    <w:rsid w:val="00211057"/>
    <w:rsid w:val="0021139B"/>
    <w:rsid w:val="00211561"/>
    <w:rsid w:val="00211B48"/>
    <w:rsid w:val="00211D75"/>
    <w:rsid w:val="00212A32"/>
    <w:rsid w:val="0021422E"/>
    <w:rsid w:val="0021453E"/>
    <w:rsid w:val="002145CB"/>
    <w:rsid w:val="00214A2B"/>
    <w:rsid w:val="00214A2F"/>
    <w:rsid w:val="00214ED8"/>
    <w:rsid w:val="0021501D"/>
    <w:rsid w:val="00215413"/>
    <w:rsid w:val="002156E0"/>
    <w:rsid w:val="00215736"/>
    <w:rsid w:val="002159A8"/>
    <w:rsid w:val="00215AA7"/>
    <w:rsid w:val="002162F9"/>
    <w:rsid w:val="00216E17"/>
    <w:rsid w:val="0021712A"/>
    <w:rsid w:val="002171C2"/>
    <w:rsid w:val="002172F8"/>
    <w:rsid w:val="00217508"/>
    <w:rsid w:val="002177F1"/>
    <w:rsid w:val="002205FD"/>
    <w:rsid w:val="00221300"/>
    <w:rsid w:val="00221CE4"/>
    <w:rsid w:val="00222C2E"/>
    <w:rsid w:val="00222EA9"/>
    <w:rsid w:val="00222F94"/>
    <w:rsid w:val="00223824"/>
    <w:rsid w:val="00223E2C"/>
    <w:rsid w:val="00224212"/>
    <w:rsid w:val="00224473"/>
    <w:rsid w:val="00224789"/>
    <w:rsid w:val="00224871"/>
    <w:rsid w:val="00224F3C"/>
    <w:rsid w:val="00226946"/>
    <w:rsid w:val="0022699D"/>
    <w:rsid w:val="002276B4"/>
    <w:rsid w:val="00227CDA"/>
    <w:rsid w:val="002302B2"/>
    <w:rsid w:val="00230D3A"/>
    <w:rsid w:val="00230E58"/>
    <w:rsid w:val="00231838"/>
    <w:rsid w:val="00231B3D"/>
    <w:rsid w:val="00231C53"/>
    <w:rsid w:val="002321EF"/>
    <w:rsid w:val="00232599"/>
    <w:rsid w:val="002327E7"/>
    <w:rsid w:val="002328C8"/>
    <w:rsid w:val="002329C7"/>
    <w:rsid w:val="00232B21"/>
    <w:rsid w:val="002331D7"/>
    <w:rsid w:val="00233964"/>
    <w:rsid w:val="00233C49"/>
    <w:rsid w:val="00235CBD"/>
    <w:rsid w:val="00236998"/>
    <w:rsid w:val="00236B5F"/>
    <w:rsid w:val="00236DC1"/>
    <w:rsid w:val="00237C1B"/>
    <w:rsid w:val="00237E88"/>
    <w:rsid w:val="002401F3"/>
    <w:rsid w:val="00240C61"/>
    <w:rsid w:val="00241BD0"/>
    <w:rsid w:val="002422C7"/>
    <w:rsid w:val="002424DA"/>
    <w:rsid w:val="0024316E"/>
    <w:rsid w:val="002431E5"/>
    <w:rsid w:val="00243689"/>
    <w:rsid w:val="00244DED"/>
    <w:rsid w:val="00245187"/>
    <w:rsid w:val="002457E7"/>
    <w:rsid w:val="0024639D"/>
    <w:rsid w:val="00247358"/>
    <w:rsid w:val="002509B6"/>
    <w:rsid w:val="0025145F"/>
    <w:rsid w:val="00251480"/>
    <w:rsid w:val="00251AE5"/>
    <w:rsid w:val="00251D72"/>
    <w:rsid w:val="0025209A"/>
    <w:rsid w:val="00252532"/>
    <w:rsid w:val="00252ABD"/>
    <w:rsid w:val="00252BAE"/>
    <w:rsid w:val="00253E43"/>
    <w:rsid w:val="002540A3"/>
    <w:rsid w:val="00254ED0"/>
    <w:rsid w:val="00255582"/>
    <w:rsid w:val="002558F6"/>
    <w:rsid w:val="00255B43"/>
    <w:rsid w:val="00255E7A"/>
    <w:rsid w:val="00255F9B"/>
    <w:rsid w:val="00257E68"/>
    <w:rsid w:val="002600E5"/>
    <w:rsid w:val="00260B19"/>
    <w:rsid w:val="00261030"/>
    <w:rsid w:val="00262957"/>
    <w:rsid w:val="00262B25"/>
    <w:rsid w:val="0026335C"/>
    <w:rsid w:val="0026395E"/>
    <w:rsid w:val="0026413C"/>
    <w:rsid w:val="002646B4"/>
    <w:rsid w:val="002646B5"/>
    <w:rsid w:val="002651AF"/>
    <w:rsid w:val="0026527B"/>
    <w:rsid w:val="00265555"/>
    <w:rsid w:val="00265C03"/>
    <w:rsid w:val="00266A4F"/>
    <w:rsid w:val="00266AF0"/>
    <w:rsid w:val="00266E32"/>
    <w:rsid w:val="00270064"/>
    <w:rsid w:val="0027011F"/>
    <w:rsid w:val="0027028D"/>
    <w:rsid w:val="00270409"/>
    <w:rsid w:val="002705B6"/>
    <w:rsid w:val="0027060D"/>
    <w:rsid w:val="002706BC"/>
    <w:rsid w:val="0027082F"/>
    <w:rsid w:val="0027084B"/>
    <w:rsid w:val="00270C58"/>
    <w:rsid w:val="002715E6"/>
    <w:rsid w:val="00271681"/>
    <w:rsid w:val="002729EA"/>
    <w:rsid w:val="002732C7"/>
    <w:rsid w:val="00273F6C"/>
    <w:rsid w:val="0027467A"/>
    <w:rsid w:val="00274CAA"/>
    <w:rsid w:val="00274FF8"/>
    <w:rsid w:val="00275005"/>
    <w:rsid w:val="00275615"/>
    <w:rsid w:val="00275D2B"/>
    <w:rsid w:val="002760B4"/>
    <w:rsid w:val="00276D6E"/>
    <w:rsid w:val="00277118"/>
    <w:rsid w:val="002773F9"/>
    <w:rsid w:val="002776CC"/>
    <w:rsid w:val="0027790F"/>
    <w:rsid w:val="00277D4B"/>
    <w:rsid w:val="00280554"/>
    <w:rsid w:val="0028139A"/>
    <w:rsid w:val="00281CF7"/>
    <w:rsid w:val="002824DB"/>
    <w:rsid w:val="002845E6"/>
    <w:rsid w:val="002848F4"/>
    <w:rsid w:val="00284A18"/>
    <w:rsid w:val="00284AE4"/>
    <w:rsid w:val="00285268"/>
    <w:rsid w:val="0028582E"/>
    <w:rsid w:val="00285AA5"/>
    <w:rsid w:val="00286D90"/>
    <w:rsid w:val="00287BBD"/>
    <w:rsid w:val="00291153"/>
    <w:rsid w:val="002913DE"/>
    <w:rsid w:val="00291606"/>
    <w:rsid w:val="002918A2"/>
    <w:rsid w:val="00291D0A"/>
    <w:rsid w:val="00292969"/>
    <w:rsid w:val="00292EEA"/>
    <w:rsid w:val="0029321E"/>
    <w:rsid w:val="0029374E"/>
    <w:rsid w:val="00293D6D"/>
    <w:rsid w:val="00293E5F"/>
    <w:rsid w:val="00294178"/>
    <w:rsid w:val="002943C3"/>
    <w:rsid w:val="00294B87"/>
    <w:rsid w:val="00294E13"/>
    <w:rsid w:val="00295744"/>
    <w:rsid w:val="00295826"/>
    <w:rsid w:val="002961A9"/>
    <w:rsid w:val="00296495"/>
    <w:rsid w:val="00296614"/>
    <w:rsid w:val="00296D91"/>
    <w:rsid w:val="00297CCB"/>
    <w:rsid w:val="002A0C1C"/>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7CE"/>
    <w:rsid w:val="002B088F"/>
    <w:rsid w:val="002B0D11"/>
    <w:rsid w:val="002B0FFA"/>
    <w:rsid w:val="002B104D"/>
    <w:rsid w:val="002B1585"/>
    <w:rsid w:val="002B1991"/>
    <w:rsid w:val="002B1D5E"/>
    <w:rsid w:val="002B2807"/>
    <w:rsid w:val="002B2C7F"/>
    <w:rsid w:val="002B3064"/>
    <w:rsid w:val="002B3074"/>
    <w:rsid w:val="002B308B"/>
    <w:rsid w:val="002B344B"/>
    <w:rsid w:val="002B48BF"/>
    <w:rsid w:val="002B5412"/>
    <w:rsid w:val="002B5509"/>
    <w:rsid w:val="002B615B"/>
    <w:rsid w:val="002B615E"/>
    <w:rsid w:val="002B64DF"/>
    <w:rsid w:val="002B746A"/>
    <w:rsid w:val="002B7672"/>
    <w:rsid w:val="002B7D70"/>
    <w:rsid w:val="002C0096"/>
    <w:rsid w:val="002C1134"/>
    <w:rsid w:val="002C11B2"/>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373"/>
    <w:rsid w:val="002D1696"/>
    <w:rsid w:val="002D1937"/>
    <w:rsid w:val="002D2888"/>
    <w:rsid w:val="002D2C78"/>
    <w:rsid w:val="002D349F"/>
    <w:rsid w:val="002D3803"/>
    <w:rsid w:val="002D39A2"/>
    <w:rsid w:val="002D447E"/>
    <w:rsid w:val="002D4852"/>
    <w:rsid w:val="002D499C"/>
    <w:rsid w:val="002D4B29"/>
    <w:rsid w:val="002D4E30"/>
    <w:rsid w:val="002D5745"/>
    <w:rsid w:val="002D5B52"/>
    <w:rsid w:val="002D647A"/>
    <w:rsid w:val="002D69DB"/>
    <w:rsid w:val="002D7634"/>
    <w:rsid w:val="002D7D83"/>
    <w:rsid w:val="002E26BA"/>
    <w:rsid w:val="002E3817"/>
    <w:rsid w:val="002E3CD9"/>
    <w:rsid w:val="002E3E7A"/>
    <w:rsid w:val="002E43E3"/>
    <w:rsid w:val="002E53BC"/>
    <w:rsid w:val="002E68EC"/>
    <w:rsid w:val="002E6CA2"/>
    <w:rsid w:val="002E73E1"/>
    <w:rsid w:val="002E7FE3"/>
    <w:rsid w:val="002F081C"/>
    <w:rsid w:val="002F08CC"/>
    <w:rsid w:val="002F0ADC"/>
    <w:rsid w:val="002F0AFA"/>
    <w:rsid w:val="002F0C6D"/>
    <w:rsid w:val="002F19DA"/>
    <w:rsid w:val="002F1BA3"/>
    <w:rsid w:val="002F2275"/>
    <w:rsid w:val="002F27CE"/>
    <w:rsid w:val="002F2D5A"/>
    <w:rsid w:val="002F300D"/>
    <w:rsid w:val="002F33EF"/>
    <w:rsid w:val="002F38AA"/>
    <w:rsid w:val="002F3D8C"/>
    <w:rsid w:val="002F3F8B"/>
    <w:rsid w:val="002F48EE"/>
    <w:rsid w:val="002F4E37"/>
    <w:rsid w:val="002F5062"/>
    <w:rsid w:val="002F525E"/>
    <w:rsid w:val="002F546D"/>
    <w:rsid w:val="002F583B"/>
    <w:rsid w:val="002F66D8"/>
    <w:rsid w:val="002F6C23"/>
    <w:rsid w:val="002F6FFF"/>
    <w:rsid w:val="002F733E"/>
    <w:rsid w:val="002F7882"/>
    <w:rsid w:val="00300682"/>
    <w:rsid w:val="0030099B"/>
    <w:rsid w:val="003010AA"/>
    <w:rsid w:val="0030129A"/>
    <w:rsid w:val="00301815"/>
    <w:rsid w:val="00301817"/>
    <w:rsid w:val="00302753"/>
    <w:rsid w:val="003028C1"/>
    <w:rsid w:val="00303088"/>
    <w:rsid w:val="003033F3"/>
    <w:rsid w:val="003035B4"/>
    <w:rsid w:val="00303660"/>
    <w:rsid w:val="00303A81"/>
    <w:rsid w:val="00303C23"/>
    <w:rsid w:val="00303D71"/>
    <w:rsid w:val="00303E8F"/>
    <w:rsid w:val="00304311"/>
    <w:rsid w:val="003044C9"/>
    <w:rsid w:val="0030471A"/>
    <w:rsid w:val="003054BB"/>
    <w:rsid w:val="00305C14"/>
    <w:rsid w:val="0030670E"/>
    <w:rsid w:val="00306E7A"/>
    <w:rsid w:val="0030752B"/>
    <w:rsid w:val="00307613"/>
    <w:rsid w:val="00307E3F"/>
    <w:rsid w:val="00310790"/>
    <w:rsid w:val="0031117F"/>
    <w:rsid w:val="00311198"/>
    <w:rsid w:val="003113FC"/>
    <w:rsid w:val="00313690"/>
    <w:rsid w:val="00313C6E"/>
    <w:rsid w:val="00314C09"/>
    <w:rsid w:val="00314E85"/>
    <w:rsid w:val="0031507C"/>
    <w:rsid w:val="0031593F"/>
    <w:rsid w:val="00315E63"/>
    <w:rsid w:val="003167F2"/>
    <w:rsid w:val="003177D4"/>
    <w:rsid w:val="00317F99"/>
    <w:rsid w:val="00317FB1"/>
    <w:rsid w:val="00320162"/>
    <w:rsid w:val="00320FCC"/>
    <w:rsid w:val="00322440"/>
    <w:rsid w:val="003226E8"/>
    <w:rsid w:val="00323ECC"/>
    <w:rsid w:val="003243E3"/>
    <w:rsid w:val="00324685"/>
    <w:rsid w:val="003248A4"/>
    <w:rsid w:val="00324A4E"/>
    <w:rsid w:val="00327CDC"/>
    <w:rsid w:val="00327DDB"/>
    <w:rsid w:val="00330140"/>
    <w:rsid w:val="003304BF"/>
    <w:rsid w:val="00330BDC"/>
    <w:rsid w:val="00331094"/>
    <w:rsid w:val="00331729"/>
    <w:rsid w:val="00331826"/>
    <w:rsid w:val="00331887"/>
    <w:rsid w:val="00332D22"/>
    <w:rsid w:val="00333E0D"/>
    <w:rsid w:val="003352D2"/>
    <w:rsid w:val="003353FD"/>
    <w:rsid w:val="00335D66"/>
    <w:rsid w:val="00336622"/>
    <w:rsid w:val="003367CA"/>
    <w:rsid w:val="00336D21"/>
    <w:rsid w:val="00336DAF"/>
    <w:rsid w:val="003374FB"/>
    <w:rsid w:val="00337A0F"/>
    <w:rsid w:val="0034074B"/>
    <w:rsid w:val="00340B6F"/>
    <w:rsid w:val="0034102A"/>
    <w:rsid w:val="0034106D"/>
    <w:rsid w:val="00341E08"/>
    <w:rsid w:val="003429F7"/>
    <w:rsid w:val="00342DE8"/>
    <w:rsid w:val="003432EF"/>
    <w:rsid w:val="00344239"/>
    <w:rsid w:val="00344694"/>
    <w:rsid w:val="00344830"/>
    <w:rsid w:val="00344F47"/>
    <w:rsid w:val="003450AC"/>
    <w:rsid w:val="003454BB"/>
    <w:rsid w:val="00345A6F"/>
    <w:rsid w:val="003464DF"/>
    <w:rsid w:val="003467F9"/>
    <w:rsid w:val="00346BB7"/>
    <w:rsid w:val="00346E3B"/>
    <w:rsid w:val="00347067"/>
    <w:rsid w:val="00347FC2"/>
    <w:rsid w:val="003505CC"/>
    <w:rsid w:val="00351026"/>
    <w:rsid w:val="00351E65"/>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60073"/>
    <w:rsid w:val="00360076"/>
    <w:rsid w:val="003606DA"/>
    <w:rsid w:val="00360816"/>
    <w:rsid w:val="00361820"/>
    <w:rsid w:val="00361B2E"/>
    <w:rsid w:val="00361F3C"/>
    <w:rsid w:val="00362345"/>
    <w:rsid w:val="003625DC"/>
    <w:rsid w:val="00362604"/>
    <w:rsid w:val="00362A80"/>
    <w:rsid w:val="003641C9"/>
    <w:rsid w:val="00364323"/>
    <w:rsid w:val="00364B86"/>
    <w:rsid w:val="003653B9"/>
    <w:rsid w:val="00365CBD"/>
    <w:rsid w:val="00366934"/>
    <w:rsid w:val="003677AF"/>
    <w:rsid w:val="00367921"/>
    <w:rsid w:val="00367B0C"/>
    <w:rsid w:val="00367BB8"/>
    <w:rsid w:val="00367DD9"/>
    <w:rsid w:val="0037042B"/>
    <w:rsid w:val="00370441"/>
    <w:rsid w:val="00370890"/>
    <w:rsid w:val="00371F1A"/>
    <w:rsid w:val="00372221"/>
    <w:rsid w:val="0037225F"/>
    <w:rsid w:val="003723CB"/>
    <w:rsid w:val="00372882"/>
    <w:rsid w:val="00373AD7"/>
    <w:rsid w:val="003741C6"/>
    <w:rsid w:val="00374909"/>
    <w:rsid w:val="00374AE0"/>
    <w:rsid w:val="00374D16"/>
    <w:rsid w:val="00375C1C"/>
    <w:rsid w:val="00375EFE"/>
    <w:rsid w:val="003765ED"/>
    <w:rsid w:val="00377505"/>
    <w:rsid w:val="00377835"/>
    <w:rsid w:val="00377D79"/>
    <w:rsid w:val="00377DE6"/>
    <w:rsid w:val="003800F4"/>
    <w:rsid w:val="0038013E"/>
    <w:rsid w:val="003807CA"/>
    <w:rsid w:val="00380943"/>
    <w:rsid w:val="00380963"/>
    <w:rsid w:val="00380969"/>
    <w:rsid w:val="00381381"/>
    <w:rsid w:val="0038164C"/>
    <w:rsid w:val="0038193C"/>
    <w:rsid w:val="00382D0B"/>
    <w:rsid w:val="00382FFE"/>
    <w:rsid w:val="00383301"/>
    <w:rsid w:val="00383505"/>
    <w:rsid w:val="003836E0"/>
    <w:rsid w:val="0038379C"/>
    <w:rsid w:val="0038424A"/>
    <w:rsid w:val="0038544D"/>
    <w:rsid w:val="003855D2"/>
    <w:rsid w:val="00385BAB"/>
    <w:rsid w:val="00385D15"/>
    <w:rsid w:val="00386941"/>
    <w:rsid w:val="00387500"/>
    <w:rsid w:val="00387E17"/>
    <w:rsid w:val="003903BF"/>
    <w:rsid w:val="003906DA"/>
    <w:rsid w:val="00390E17"/>
    <w:rsid w:val="00393013"/>
    <w:rsid w:val="00393222"/>
    <w:rsid w:val="00393DF5"/>
    <w:rsid w:val="003952E6"/>
    <w:rsid w:val="00395BA7"/>
    <w:rsid w:val="00395CC1"/>
    <w:rsid w:val="00396213"/>
    <w:rsid w:val="0039673F"/>
    <w:rsid w:val="003969F3"/>
    <w:rsid w:val="00396DA9"/>
    <w:rsid w:val="00397726"/>
    <w:rsid w:val="003A024D"/>
    <w:rsid w:val="003A0A98"/>
    <w:rsid w:val="003A1C79"/>
    <w:rsid w:val="003A2D0E"/>
    <w:rsid w:val="003A3616"/>
    <w:rsid w:val="003A3DF1"/>
    <w:rsid w:val="003A3E61"/>
    <w:rsid w:val="003A51F3"/>
    <w:rsid w:val="003A564F"/>
    <w:rsid w:val="003A5BF2"/>
    <w:rsid w:val="003A6162"/>
    <w:rsid w:val="003A6B59"/>
    <w:rsid w:val="003A6F20"/>
    <w:rsid w:val="003B0046"/>
    <w:rsid w:val="003B08B4"/>
    <w:rsid w:val="003B0D8A"/>
    <w:rsid w:val="003B0D8E"/>
    <w:rsid w:val="003B1C2C"/>
    <w:rsid w:val="003B2777"/>
    <w:rsid w:val="003B2AF4"/>
    <w:rsid w:val="003B2C41"/>
    <w:rsid w:val="003B3868"/>
    <w:rsid w:val="003B4754"/>
    <w:rsid w:val="003B49BB"/>
    <w:rsid w:val="003B5296"/>
    <w:rsid w:val="003B544C"/>
    <w:rsid w:val="003B5A9E"/>
    <w:rsid w:val="003B65B5"/>
    <w:rsid w:val="003B69F1"/>
    <w:rsid w:val="003C00FD"/>
    <w:rsid w:val="003C029F"/>
    <w:rsid w:val="003C0693"/>
    <w:rsid w:val="003C0B04"/>
    <w:rsid w:val="003C1185"/>
    <w:rsid w:val="003C1765"/>
    <w:rsid w:val="003C1B5C"/>
    <w:rsid w:val="003C1CA2"/>
    <w:rsid w:val="003C1E0B"/>
    <w:rsid w:val="003C261F"/>
    <w:rsid w:val="003C2D6F"/>
    <w:rsid w:val="003C33A3"/>
    <w:rsid w:val="003C4865"/>
    <w:rsid w:val="003C4BC4"/>
    <w:rsid w:val="003C5C34"/>
    <w:rsid w:val="003C6F06"/>
    <w:rsid w:val="003C79A5"/>
    <w:rsid w:val="003D120A"/>
    <w:rsid w:val="003D245C"/>
    <w:rsid w:val="003D268F"/>
    <w:rsid w:val="003D2991"/>
    <w:rsid w:val="003D4084"/>
    <w:rsid w:val="003D481E"/>
    <w:rsid w:val="003D4AEA"/>
    <w:rsid w:val="003D4C64"/>
    <w:rsid w:val="003D5753"/>
    <w:rsid w:val="003D5791"/>
    <w:rsid w:val="003D6923"/>
    <w:rsid w:val="003D77E5"/>
    <w:rsid w:val="003E02C0"/>
    <w:rsid w:val="003E045B"/>
    <w:rsid w:val="003E0763"/>
    <w:rsid w:val="003E1149"/>
    <w:rsid w:val="003E1DD5"/>
    <w:rsid w:val="003E21E4"/>
    <w:rsid w:val="003E2261"/>
    <w:rsid w:val="003E25E8"/>
    <w:rsid w:val="003E3752"/>
    <w:rsid w:val="003E3AE7"/>
    <w:rsid w:val="003E3B84"/>
    <w:rsid w:val="003E3FCF"/>
    <w:rsid w:val="003E4063"/>
    <w:rsid w:val="003E413C"/>
    <w:rsid w:val="003E500C"/>
    <w:rsid w:val="003E52D2"/>
    <w:rsid w:val="003E64D4"/>
    <w:rsid w:val="003E6E38"/>
    <w:rsid w:val="003E797C"/>
    <w:rsid w:val="003E7A26"/>
    <w:rsid w:val="003E7A6C"/>
    <w:rsid w:val="003E7F96"/>
    <w:rsid w:val="003F124F"/>
    <w:rsid w:val="003F1280"/>
    <w:rsid w:val="003F1E5F"/>
    <w:rsid w:val="003F1E84"/>
    <w:rsid w:val="003F1F42"/>
    <w:rsid w:val="003F31A9"/>
    <w:rsid w:val="003F38AD"/>
    <w:rsid w:val="003F3BEC"/>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38A"/>
    <w:rsid w:val="00404B87"/>
    <w:rsid w:val="00404D6D"/>
    <w:rsid w:val="00405211"/>
    <w:rsid w:val="004055C1"/>
    <w:rsid w:val="00405618"/>
    <w:rsid w:val="00405625"/>
    <w:rsid w:val="0040590C"/>
    <w:rsid w:val="0040595D"/>
    <w:rsid w:val="00406152"/>
    <w:rsid w:val="00406624"/>
    <w:rsid w:val="00406BC3"/>
    <w:rsid w:val="00406FA9"/>
    <w:rsid w:val="00407709"/>
    <w:rsid w:val="00410085"/>
    <w:rsid w:val="004103A3"/>
    <w:rsid w:val="00410E8A"/>
    <w:rsid w:val="0041164B"/>
    <w:rsid w:val="004126B1"/>
    <w:rsid w:val="00412C70"/>
    <w:rsid w:val="004137A1"/>
    <w:rsid w:val="004138A5"/>
    <w:rsid w:val="0041396A"/>
    <w:rsid w:val="00414527"/>
    <w:rsid w:val="00415E1D"/>
    <w:rsid w:val="0041603D"/>
    <w:rsid w:val="00416357"/>
    <w:rsid w:val="00416BF1"/>
    <w:rsid w:val="00416F8C"/>
    <w:rsid w:val="004176E4"/>
    <w:rsid w:val="004179C4"/>
    <w:rsid w:val="00417BD4"/>
    <w:rsid w:val="00420097"/>
    <w:rsid w:val="004204DC"/>
    <w:rsid w:val="004206D6"/>
    <w:rsid w:val="0042099D"/>
    <w:rsid w:val="00420CCD"/>
    <w:rsid w:val="00420FF9"/>
    <w:rsid w:val="00420FFE"/>
    <w:rsid w:val="00421290"/>
    <w:rsid w:val="004216C7"/>
    <w:rsid w:val="00421B27"/>
    <w:rsid w:val="00421DCB"/>
    <w:rsid w:val="004235C6"/>
    <w:rsid w:val="00423615"/>
    <w:rsid w:val="00423C15"/>
    <w:rsid w:val="004241E9"/>
    <w:rsid w:val="004243F0"/>
    <w:rsid w:val="00424460"/>
    <w:rsid w:val="00424576"/>
    <w:rsid w:val="0042558A"/>
    <w:rsid w:val="0042571D"/>
    <w:rsid w:val="004259D7"/>
    <w:rsid w:val="00425AA9"/>
    <w:rsid w:val="00425B0E"/>
    <w:rsid w:val="004265FD"/>
    <w:rsid w:val="00426995"/>
    <w:rsid w:val="0042727A"/>
    <w:rsid w:val="00427A27"/>
    <w:rsid w:val="00427A72"/>
    <w:rsid w:val="0043084C"/>
    <w:rsid w:val="00431D10"/>
    <w:rsid w:val="00431D52"/>
    <w:rsid w:val="004326A4"/>
    <w:rsid w:val="00432A88"/>
    <w:rsid w:val="00432EC1"/>
    <w:rsid w:val="004333F8"/>
    <w:rsid w:val="00433AE1"/>
    <w:rsid w:val="00434369"/>
    <w:rsid w:val="0043461E"/>
    <w:rsid w:val="00434826"/>
    <w:rsid w:val="00434D96"/>
    <w:rsid w:val="00435562"/>
    <w:rsid w:val="00435A03"/>
    <w:rsid w:val="0043631B"/>
    <w:rsid w:val="00436D30"/>
    <w:rsid w:val="00437928"/>
    <w:rsid w:val="00437988"/>
    <w:rsid w:val="00437F7F"/>
    <w:rsid w:val="00440481"/>
    <w:rsid w:val="00440D93"/>
    <w:rsid w:val="00440E46"/>
    <w:rsid w:val="00441E56"/>
    <w:rsid w:val="004420CA"/>
    <w:rsid w:val="004423AD"/>
    <w:rsid w:val="00442978"/>
    <w:rsid w:val="00443B5C"/>
    <w:rsid w:val="0044412E"/>
    <w:rsid w:val="00444476"/>
    <w:rsid w:val="004446CD"/>
    <w:rsid w:val="00444F91"/>
    <w:rsid w:val="004451DF"/>
    <w:rsid w:val="00446493"/>
    <w:rsid w:val="00446A74"/>
    <w:rsid w:val="00447915"/>
    <w:rsid w:val="00447CAF"/>
    <w:rsid w:val="00450D44"/>
    <w:rsid w:val="00450E02"/>
    <w:rsid w:val="0045115A"/>
    <w:rsid w:val="004513DC"/>
    <w:rsid w:val="00451DCC"/>
    <w:rsid w:val="004523A0"/>
    <w:rsid w:val="004526F3"/>
    <w:rsid w:val="004527BC"/>
    <w:rsid w:val="00452BFE"/>
    <w:rsid w:val="00452F24"/>
    <w:rsid w:val="0045326B"/>
    <w:rsid w:val="004534A8"/>
    <w:rsid w:val="00453B36"/>
    <w:rsid w:val="00454087"/>
    <w:rsid w:val="004552FC"/>
    <w:rsid w:val="00456494"/>
    <w:rsid w:val="004568EE"/>
    <w:rsid w:val="0045711B"/>
    <w:rsid w:val="004578D5"/>
    <w:rsid w:val="00457E2E"/>
    <w:rsid w:val="0046034D"/>
    <w:rsid w:val="00460427"/>
    <w:rsid w:val="0046068F"/>
    <w:rsid w:val="00460E97"/>
    <w:rsid w:val="004613B8"/>
    <w:rsid w:val="00462B88"/>
    <w:rsid w:val="004636D7"/>
    <w:rsid w:val="00463B02"/>
    <w:rsid w:val="004641CB"/>
    <w:rsid w:val="0046483C"/>
    <w:rsid w:val="00464C8B"/>
    <w:rsid w:val="00465410"/>
    <w:rsid w:val="00466AA8"/>
    <w:rsid w:val="00466E44"/>
    <w:rsid w:val="004672DA"/>
    <w:rsid w:val="0046753C"/>
    <w:rsid w:val="004703C3"/>
    <w:rsid w:val="0047067D"/>
    <w:rsid w:val="00470E98"/>
    <w:rsid w:val="0047169F"/>
    <w:rsid w:val="0047179B"/>
    <w:rsid w:val="00471A6A"/>
    <w:rsid w:val="00471F92"/>
    <w:rsid w:val="00472819"/>
    <w:rsid w:val="00472A46"/>
    <w:rsid w:val="00472F90"/>
    <w:rsid w:val="0047372A"/>
    <w:rsid w:val="00474075"/>
    <w:rsid w:val="00474426"/>
    <w:rsid w:val="00475B20"/>
    <w:rsid w:val="00476E51"/>
    <w:rsid w:val="004778FA"/>
    <w:rsid w:val="00480F5B"/>
    <w:rsid w:val="00481415"/>
    <w:rsid w:val="00482477"/>
    <w:rsid w:val="004826DD"/>
    <w:rsid w:val="0048328B"/>
    <w:rsid w:val="004832D9"/>
    <w:rsid w:val="0048359F"/>
    <w:rsid w:val="00483BF2"/>
    <w:rsid w:val="004844F3"/>
    <w:rsid w:val="0048468B"/>
    <w:rsid w:val="004848E5"/>
    <w:rsid w:val="00485C2E"/>
    <w:rsid w:val="004861F1"/>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6972"/>
    <w:rsid w:val="00497BEC"/>
    <w:rsid w:val="00497CF9"/>
    <w:rsid w:val="004A0167"/>
    <w:rsid w:val="004A0383"/>
    <w:rsid w:val="004A0671"/>
    <w:rsid w:val="004A0761"/>
    <w:rsid w:val="004A1260"/>
    <w:rsid w:val="004A139B"/>
    <w:rsid w:val="004A139C"/>
    <w:rsid w:val="004A199D"/>
    <w:rsid w:val="004A27FF"/>
    <w:rsid w:val="004A30F3"/>
    <w:rsid w:val="004A32E4"/>
    <w:rsid w:val="004A3736"/>
    <w:rsid w:val="004A3935"/>
    <w:rsid w:val="004A3E74"/>
    <w:rsid w:val="004A4195"/>
    <w:rsid w:val="004A535C"/>
    <w:rsid w:val="004A5A9B"/>
    <w:rsid w:val="004A5ACF"/>
    <w:rsid w:val="004A5DB2"/>
    <w:rsid w:val="004A63E7"/>
    <w:rsid w:val="004A67AD"/>
    <w:rsid w:val="004A6CBD"/>
    <w:rsid w:val="004A6FED"/>
    <w:rsid w:val="004A7B5E"/>
    <w:rsid w:val="004A7E61"/>
    <w:rsid w:val="004B041D"/>
    <w:rsid w:val="004B0960"/>
    <w:rsid w:val="004B3256"/>
    <w:rsid w:val="004B338E"/>
    <w:rsid w:val="004B3949"/>
    <w:rsid w:val="004B3E55"/>
    <w:rsid w:val="004B4A21"/>
    <w:rsid w:val="004B4AC1"/>
    <w:rsid w:val="004B4DC0"/>
    <w:rsid w:val="004B546F"/>
    <w:rsid w:val="004B5EC0"/>
    <w:rsid w:val="004B61DA"/>
    <w:rsid w:val="004B69E0"/>
    <w:rsid w:val="004B7455"/>
    <w:rsid w:val="004B77F4"/>
    <w:rsid w:val="004B78F5"/>
    <w:rsid w:val="004C16CA"/>
    <w:rsid w:val="004C1B06"/>
    <w:rsid w:val="004C3AEF"/>
    <w:rsid w:val="004C40A5"/>
    <w:rsid w:val="004C4277"/>
    <w:rsid w:val="004C4853"/>
    <w:rsid w:val="004C583B"/>
    <w:rsid w:val="004C673A"/>
    <w:rsid w:val="004C7629"/>
    <w:rsid w:val="004C763A"/>
    <w:rsid w:val="004C7A16"/>
    <w:rsid w:val="004C7CC3"/>
    <w:rsid w:val="004D2BC4"/>
    <w:rsid w:val="004D3213"/>
    <w:rsid w:val="004D3CDF"/>
    <w:rsid w:val="004D3F9C"/>
    <w:rsid w:val="004D3FBC"/>
    <w:rsid w:val="004D4299"/>
    <w:rsid w:val="004D476D"/>
    <w:rsid w:val="004D4FBD"/>
    <w:rsid w:val="004D56B6"/>
    <w:rsid w:val="004D6F9C"/>
    <w:rsid w:val="004D6FC5"/>
    <w:rsid w:val="004D73E8"/>
    <w:rsid w:val="004D754F"/>
    <w:rsid w:val="004D7584"/>
    <w:rsid w:val="004D7FFB"/>
    <w:rsid w:val="004E0380"/>
    <w:rsid w:val="004E0BA3"/>
    <w:rsid w:val="004E1440"/>
    <w:rsid w:val="004E16CE"/>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4C9"/>
    <w:rsid w:val="004E766C"/>
    <w:rsid w:val="004E7B12"/>
    <w:rsid w:val="004F002D"/>
    <w:rsid w:val="004F054F"/>
    <w:rsid w:val="004F0591"/>
    <w:rsid w:val="004F0734"/>
    <w:rsid w:val="004F0926"/>
    <w:rsid w:val="004F1431"/>
    <w:rsid w:val="004F1722"/>
    <w:rsid w:val="004F1E66"/>
    <w:rsid w:val="004F2A53"/>
    <w:rsid w:val="004F2E8C"/>
    <w:rsid w:val="004F3302"/>
    <w:rsid w:val="004F40E1"/>
    <w:rsid w:val="004F568B"/>
    <w:rsid w:val="004F63C1"/>
    <w:rsid w:val="004F6870"/>
    <w:rsid w:val="004F71C6"/>
    <w:rsid w:val="004F7267"/>
    <w:rsid w:val="004F7384"/>
    <w:rsid w:val="004F7A9E"/>
    <w:rsid w:val="00500124"/>
    <w:rsid w:val="005002D5"/>
    <w:rsid w:val="00500695"/>
    <w:rsid w:val="00500ABB"/>
    <w:rsid w:val="00500ABE"/>
    <w:rsid w:val="00500FA7"/>
    <w:rsid w:val="00501F06"/>
    <w:rsid w:val="00502D17"/>
    <w:rsid w:val="00502E24"/>
    <w:rsid w:val="005031C1"/>
    <w:rsid w:val="00503350"/>
    <w:rsid w:val="00503616"/>
    <w:rsid w:val="00503BF3"/>
    <w:rsid w:val="00503F06"/>
    <w:rsid w:val="00504F75"/>
    <w:rsid w:val="005054AF"/>
    <w:rsid w:val="00505565"/>
    <w:rsid w:val="005059FE"/>
    <w:rsid w:val="00506016"/>
    <w:rsid w:val="00506746"/>
    <w:rsid w:val="00506FF6"/>
    <w:rsid w:val="005075BF"/>
    <w:rsid w:val="005100BE"/>
    <w:rsid w:val="00510635"/>
    <w:rsid w:val="005109A2"/>
    <w:rsid w:val="005116BD"/>
    <w:rsid w:val="005119F2"/>
    <w:rsid w:val="005121FA"/>
    <w:rsid w:val="00512350"/>
    <w:rsid w:val="005141FA"/>
    <w:rsid w:val="0051428C"/>
    <w:rsid w:val="00514642"/>
    <w:rsid w:val="00514753"/>
    <w:rsid w:val="00514891"/>
    <w:rsid w:val="00514F5E"/>
    <w:rsid w:val="00515E33"/>
    <w:rsid w:val="00515F52"/>
    <w:rsid w:val="00515F6B"/>
    <w:rsid w:val="00520001"/>
    <w:rsid w:val="005205F4"/>
    <w:rsid w:val="00520DCD"/>
    <w:rsid w:val="0052149C"/>
    <w:rsid w:val="00521D67"/>
    <w:rsid w:val="005223BD"/>
    <w:rsid w:val="005227D8"/>
    <w:rsid w:val="00523264"/>
    <w:rsid w:val="00523F25"/>
    <w:rsid w:val="005240E2"/>
    <w:rsid w:val="00525F1C"/>
    <w:rsid w:val="00526A04"/>
    <w:rsid w:val="00526EF5"/>
    <w:rsid w:val="00527454"/>
    <w:rsid w:val="005278A5"/>
    <w:rsid w:val="00527ABA"/>
    <w:rsid w:val="005301C8"/>
    <w:rsid w:val="00530A95"/>
    <w:rsid w:val="00530B06"/>
    <w:rsid w:val="00531016"/>
    <w:rsid w:val="0053123E"/>
    <w:rsid w:val="00531A65"/>
    <w:rsid w:val="00531E0D"/>
    <w:rsid w:val="00531E14"/>
    <w:rsid w:val="005321C7"/>
    <w:rsid w:val="0053315B"/>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943"/>
    <w:rsid w:val="00541FA3"/>
    <w:rsid w:val="00543213"/>
    <w:rsid w:val="005440C1"/>
    <w:rsid w:val="00544D3F"/>
    <w:rsid w:val="005457B2"/>
    <w:rsid w:val="00546383"/>
    <w:rsid w:val="0054653B"/>
    <w:rsid w:val="00546A1F"/>
    <w:rsid w:val="00546D0C"/>
    <w:rsid w:val="00546D7C"/>
    <w:rsid w:val="005507F3"/>
    <w:rsid w:val="00550D75"/>
    <w:rsid w:val="00551125"/>
    <w:rsid w:val="005517C7"/>
    <w:rsid w:val="00551A65"/>
    <w:rsid w:val="005522B8"/>
    <w:rsid w:val="00553686"/>
    <w:rsid w:val="00554530"/>
    <w:rsid w:val="0055492A"/>
    <w:rsid w:val="00554C53"/>
    <w:rsid w:val="00555702"/>
    <w:rsid w:val="00555C08"/>
    <w:rsid w:val="00555DFB"/>
    <w:rsid w:val="00556046"/>
    <w:rsid w:val="005563DB"/>
    <w:rsid w:val="00556716"/>
    <w:rsid w:val="00556945"/>
    <w:rsid w:val="005577AF"/>
    <w:rsid w:val="00557887"/>
    <w:rsid w:val="00557A03"/>
    <w:rsid w:val="00557A82"/>
    <w:rsid w:val="0056024D"/>
    <w:rsid w:val="005613FF"/>
    <w:rsid w:val="005616C5"/>
    <w:rsid w:val="005618BD"/>
    <w:rsid w:val="00561B94"/>
    <w:rsid w:val="0056310D"/>
    <w:rsid w:val="0056318E"/>
    <w:rsid w:val="0056389C"/>
    <w:rsid w:val="00564837"/>
    <w:rsid w:val="00564C3E"/>
    <w:rsid w:val="00564D05"/>
    <w:rsid w:val="005655AE"/>
    <w:rsid w:val="005656AF"/>
    <w:rsid w:val="00566564"/>
    <w:rsid w:val="005672AE"/>
    <w:rsid w:val="005701E8"/>
    <w:rsid w:val="00570223"/>
    <w:rsid w:val="00570740"/>
    <w:rsid w:val="0057082C"/>
    <w:rsid w:val="00571CF6"/>
    <w:rsid w:val="005725BB"/>
    <w:rsid w:val="00572773"/>
    <w:rsid w:val="0057302D"/>
    <w:rsid w:val="0057327A"/>
    <w:rsid w:val="005732E1"/>
    <w:rsid w:val="00574279"/>
    <w:rsid w:val="00575081"/>
    <w:rsid w:val="00575A90"/>
    <w:rsid w:val="00575DC8"/>
    <w:rsid w:val="005769E9"/>
    <w:rsid w:val="00576EFC"/>
    <w:rsid w:val="00577A20"/>
    <w:rsid w:val="00580235"/>
    <w:rsid w:val="00580DC3"/>
    <w:rsid w:val="005813FE"/>
    <w:rsid w:val="00581A4A"/>
    <w:rsid w:val="00581B29"/>
    <w:rsid w:val="00583A36"/>
    <w:rsid w:val="005840D4"/>
    <w:rsid w:val="005843E1"/>
    <w:rsid w:val="005843FF"/>
    <w:rsid w:val="00584779"/>
    <w:rsid w:val="0058480B"/>
    <w:rsid w:val="0058486F"/>
    <w:rsid w:val="005852D8"/>
    <w:rsid w:val="00585887"/>
    <w:rsid w:val="00585B59"/>
    <w:rsid w:val="00585CC2"/>
    <w:rsid w:val="00585F71"/>
    <w:rsid w:val="00586211"/>
    <w:rsid w:val="00586695"/>
    <w:rsid w:val="005866A9"/>
    <w:rsid w:val="00586BE6"/>
    <w:rsid w:val="00586EC6"/>
    <w:rsid w:val="00587284"/>
    <w:rsid w:val="00587778"/>
    <w:rsid w:val="00587C8D"/>
    <w:rsid w:val="00587CCB"/>
    <w:rsid w:val="00590231"/>
    <w:rsid w:val="0059230F"/>
    <w:rsid w:val="00593C05"/>
    <w:rsid w:val="00593F99"/>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33BB"/>
    <w:rsid w:val="005A37F4"/>
    <w:rsid w:val="005A392C"/>
    <w:rsid w:val="005A4409"/>
    <w:rsid w:val="005A4757"/>
    <w:rsid w:val="005A4DEC"/>
    <w:rsid w:val="005A5DA4"/>
    <w:rsid w:val="005A6729"/>
    <w:rsid w:val="005A6EB0"/>
    <w:rsid w:val="005A71F4"/>
    <w:rsid w:val="005A764A"/>
    <w:rsid w:val="005A7B94"/>
    <w:rsid w:val="005B017D"/>
    <w:rsid w:val="005B06F9"/>
    <w:rsid w:val="005B108A"/>
    <w:rsid w:val="005B158F"/>
    <w:rsid w:val="005B1621"/>
    <w:rsid w:val="005B1C60"/>
    <w:rsid w:val="005B2266"/>
    <w:rsid w:val="005B2435"/>
    <w:rsid w:val="005B2B4F"/>
    <w:rsid w:val="005B2BAD"/>
    <w:rsid w:val="005B2D9F"/>
    <w:rsid w:val="005B2F51"/>
    <w:rsid w:val="005B3362"/>
    <w:rsid w:val="005B408F"/>
    <w:rsid w:val="005B44B6"/>
    <w:rsid w:val="005B464D"/>
    <w:rsid w:val="005B49B5"/>
    <w:rsid w:val="005B4B60"/>
    <w:rsid w:val="005B59E4"/>
    <w:rsid w:val="005B5A3C"/>
    <w:rsid w:val="005B5B89"/>
    <w:rsid w:val="005B65DA"/>
    <w:rsid w:val="005B725C"/>
    <w:rsid w:val="005C03F1"/>
    <w:rsid w:val="005C0A3D"/>
    <w:rsid w:val="005C0CC9"/>
    <w:rsid w:val="005C0F0F"/>
    <w:rsid w:val="005C140C"/>
    <w:rsid w:val="005C1D90"/>
    <w:rsid w:val="005C2F9C"/>
    <w:rsid w:val="005C34D7"/>
    <w:rsid w:val="005C3E1E"/>
    <w:rsid w:val="005C490E"/>
    <w:rsid w:val="005C4E02"/>
    <w:rsid w:val="005C5F0D"/>
    <w:rsid w:val="005C62B7"/>
    <w:rsid w:val="005C62DE"/>
    <w:rsid w:val="005C6832"/>
    <w:rsid w:val="005C6835"/>
    <w:rsid w:val="005C6FF1"/>
    <w:rsid w:val="005C70D5"/>
    <w:rsid w:val="005C70FE"/>
    <w:rsid w:val="005C7542"/>
    <w:rsid w:val="005C76E8"/>
    <w:rsid w:val="005C7C17"/>
    <w:rsid w:val="005D11F8"/>
    <w:rsid w:val="005D17DE"/>
    <w:rsid w:val="005D1B1C"/>
    <w:rsid w:val="005D2E49"/>
    <w:rsid w:val="005D36AC"/>
    <w:rsid w:val="005D3A47"/>
    <w:rsid w:val="005D3B8B"/>
    <w:rsid w:val="005D3E5D"/>
    <w:rsid w:val="005D3F9A"/>
    <w:rsid w:val="005D5924"/>
    <w:rsid w:val="005D6527"/>
    <w:rsid w:val="005D65D8"/>
    <w:rsid w:val="005D66A0"/>
    <w:rsid w:val="005D6975"/>
    <w:rsid w:val="005D6E2A"/>
    <w:rsid w:val="005D714B"/>
    <w:rsid w:val="005D7657"/>
    <w:rsid w:val="005D77BB"/>
    <w:rsid w:val="005E0569"/>
    <w:rsid w:val="005E0C68"/>
    <w:rsid w:val="005E1855"/>
    <w:rsid w:val="005E1C80"/>
    <w:rsid w:val="005E2594"/>
    <w:rsid w:val="005E2CA8"/>
    <w:rsid w:val="005E2F49"/>
    <w:rsid w:val="005E3C5E"/>
    <w:rsid w:val="005E3D96"/>
    <w:rsid w:val="005E41AE"/>
    <w:rsid w:val="005E45DD"/>
    <w:rsid w:val="005E59AD"/>
    <w:rsid w:val="005E620F"/>
    <w:rsid w:val="005E65EA"/>
    <w:rsid w:val="005E7DA6"/>
    <w:rsid w:val="005E7DAB"/>
    <w:rsid w:val="005E7F7C"/>
    <w:rsid w:val="005F003E"/>
    <w:rsid w:val="005F0EC1"/>
    <w:rsid w:val="005F116C"/>
    <w:rsid w:val="005F1F24"/>
    <w:rsid w:val="005F2261"/>
    <w:rsid w:val="005F3326"/>
    <w:rsid w:val="005F3535"/>
    <w:rsid w:val="005F3D12"/>
    <w:rsid w:val="005F3DBF"/>
    <w:rsid w:val="005F4103"/>
    <w:rsid w:val="005F412C"/>
    <w:rsid w:val="005F454E"/>
    <w:rsid w:val="005F5183"/>
    <w:rsid w:val="005F544E"/>
    <w:rsid w:val="005F6118"/>
    <w:rsid w:val="005F6172"/>
    <w:rsid w:val="005F647E"/>
    <w:rsid w:val="005F6520"/>
    <w:rsid w:val="005F6F84"/>
    <w:rsid w:val="005F7594"/>
    <w:rsid w:val="005F78BC"/>
    <w:rsid w:val="006004F3"/>
    <w:rsid w:val="006005D8"/>
    <w:rsid w:val="006008AF"/>
    <w:rsid w:val="006023F9"/>
    <w:rsid w:val="0060262F"/>
    <w:rsid w:val="00603613"/>
    <w:rsid w:val="00603849"/>
    <w:rsid w:val="00603C67"/>
    <w:rsid w:val="00603CA4"/>
    <w:rsid w:val="00603E8B"/>
    <w:rsid w:val="00603F0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D93"/>
    <w:rsid w:val="00612B99"/>
    <w:rsid w:val="00612EAC"/>
    <w:rsid w:val="006131B5"/>
    <w:rsid w:val="006151F1"/>
    <w:rsid w:val="0061562A"/>
    <w:rsid w:val="0061580E"/>
    <w:rsid w:val="00615AAD"/>
    <w:rsid w:val="00615B91"/>
    <w:rsid w:val="00615F5A"/>
    <w:rsid w:val="00615FB1"/>
    <w:rsid w:val="00616508"/>
    <w:rsid w:val="00617442"/>
    <w:rsid w:val="006202F2"/>
    <w:rsid w:val="00620753"/>
    <w:rsid w:val="00621437"/>
    <w:rsid w:val="006217E3"/>
    <w:rsid w:val="006218B1"/>
    <w:rsid w:val="00621DFF"/>
    <w:rsid w:val="00621E0B"/>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715"/>
    <w:rsid w:val="00626786"/>
    <w:rsid w:val="0062683C"/>
    <w:rsid w:val="00626846"/>
    <w:rsid w:val="00627663"/>
    <w:rsid w:val="00627918"/>
    <w:rsid w:val="00627B6B"/>
    <w:rsid w:val="00630BBB"/>
    <w:rsid w:val="00630DBC"/>
    <w:rsid w:val="00630E00"/>
    <w:rsid w:val="00630E7D"/>
    <w:rsid w:val="00630EDE"/>
    <w:rsid w:val="00630F38"/>
    <w:rsid w:val="00631376"/>
    <w:rsid w:val="006316C9"/>
    <w:rsid w:val="00631D12"/>
    <w:rsid w:val="00632100"/>
    <w:rsid w:val="0063336F"/>
    <w:rsid w:val="00633863"/>
    <w:rsid w:val="00633B2D"/>
    <w:rsid w:val="0063521D"/>
    <w:rsid w:val="0063522C"/>
    <w:rsid w:val="00635686"/>
    <w:rsid w:val="0063582D"/>
    <w:rsid w:val="00635A1F"/>
    <w:rsid w:val="0063645B"/>
    <w:rsid w:val="00637599"/>
    <w:rsid w:val="0063776E"/>
    <w:rsid w:val="00637C94"/>
    <w:rsid w:val="00640010"/>
    <w:rsid w:val="006403F2"/>
    <w:rsid w:val="00640473"/>
    <w:rsid w:val="00640D34"/>
    <w:rsid w:val="00640F08"/>
    <w:rsid w:val="00640F77"/>
    <w:rsid w:val="006414A6"/>
    <w:rsid w:val="006418C7"/>
    <w:rsid w:val="006422B0"/>
    <w:rsid w:val="0064345C"/>
    <w:rsid w:val="006441C5"/>
    <w:rsid w:val="00644D88"/>
    <w:rsid w:val="00644E45"/>
    <w:rsid w:val="006450EC"/>
    <w:rsid w:val="00645335"/>
    <w:rsid w:val="0064575E"/>
    <w:rsid w:val="00647A23"/>
    <w:rsid w:val="006502C0"/>
    <w:rsid w:val="006502DF"/>
    <w:rsid w:val="006503CC"/>
    <w:rsid w:val="006506E3"/>
    <w:rsid w:val="00650B9D"/>
    <w:rsid w:val="00650C52"/>
    <w:rsid w:val="006512BC"/>
    <w:rsid w:val="00651DC6"/>
    <w:rsid w:val="00652438"/>
    <w:rsid w:val="006537B5"/>
    <w:rsid w:val="00653D17"/>
    <w:rsid w:val="00653FC3"/>
    <w:rsid w:val="006543DB"/>
    <w:rsid w:val="00654C63"/>
    <w:rsid w:val="0065535C"/>
    <w:rsid w:val="0065598B"/>
    <w:rsid w:val="00655E1E"/>
    <w:rsid w:val="00655FE3"/>
    <w:rsid w:val="00656523"/>
    <w:rsid w:val="0065721B"/>
    <w:rsid w:val="00657A32"/>
    <w:rsid w:val="00657A80"/>
    <w:rsid w:val="00657F1B"/>
    <w:rsid w:val="00660061"/>
    <w:rsid w:val="00660949"/>
    <w:rsid w:val="00661607"/>
    <w:rsid w:val="0066181A"/>
    <w:rsid w:val="00661870"/>
    <w:rsid w:val="00663FAE"/>
    <w:rsid w:val="0066413D"/>
    <w:rsid w:val="00664A37"/>
    <w:rsid w:val="00664DC1"/>
    <w:rsid w:val="006655EC"/>
    <w:rsid w:val="00666052"/>
    <w:rsid w:val="00666427"/>
    <w:rsid w:val="00666D41"/>
    <w:rsid w:val="006702D7"/>
    <w:rsid w:val="006702E7"/>
    <w:rsid w:val="00671280"/>
    <w:rsid w:val="0067166F"/>
    <w:rsid w:val="006730FF"/>
    <w:rsid w:val="00673AD0"/>
    <w:rsid w:val="00673C74"/>
    <w:rsid w:val="00673E4B"/>
    <w:rsid w:val="00673F40"/>
    <w:rsid w:val="006745B9"/>
    <w:rsid w:val="0067479E"/>
    <w:rsid w:val="0067488A"/>
    <w:rsid w:val="0067503D"/>
    <w:rsid w:val="0067521A"/>
    <w:rsid w:val="00675785"/>
    <w:rsid w:val="00676368"/>
    <w:rsid w:val="00676A6D"/>
    <w:rsid w:val="00676DFA"/>
    <w:rsid w:val="006775A5"/>
    <w:rsid w:val="00680315"/>
    <w:rsid w:val="00680400"/>
    <w:rsid w:val="00680A8C"/>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BEF"/>
    <w:rsid w:val="00685F5F"/>
    <w:rsid w:val="006862F8"/>
    <w:rsid w:val="006863F5"/>
    <w:rsid w:val="0068645B"/>
    <w:rsid w:val="006867F7"/>
    <w:rsid w:val="006870C8"/>
    <w:rsid w:val="00687503"/>
    <w:rsid w:val="00687938"/>
    <w:rsid w:val="00687D5A"/>
    <w:rsid w:val="00690F5E"/>
    <w:rsid w:val="006918EB"/>
    <w:rsid w:val="0069232B"/>
    <w:rsid w:val="00692D68"/>
    <w:rsid w:val="00692DAA"/>
    <w:rsid w:val="006947F1"/>
    <w:rsid w:val="00694B3E"/>
    <w:rsid w:val="00694F6B"/>
    <w:rsid w:val="00695453"/>
    <w:rsid w:val="00695588"/>
    <w:rsid w:val="00695763"/>
    <w:rsid w:val="00695CD0"/>
    <w:rsid w:val="00696139"/>
    <w:rsid w:val="006962B3"/>
    <w:rsid w:val="00697005"/>
    <w:rsid w:val="006973A8"/>
    <w:rsid w:val="00697EAF"/>
    <w:rsid w:val="00697F87"/>
    <w:rsid w:val="006A052F"/>
    <w:rsid w:val="006A15FB"/>
    <w:rsid w:val="006A1A8E"/>
    <w:rsid w:val="006A1FB2"/>
    <w:rsid w:val="006A24A6"/>
    <w:rsid w:val="006A38AC"/>
    <w:rsid w:val="006A500C"/>
    <w:rsid w:val="006A534C"/>
    <w:rsid w:val="006A542C"/>
    <w:rsid w:val="006A5B79"/>
    <w:rsid w:val="006A64A6"/>
    <w:rsid w:val="006A6D09"/>
    <w:rsid w:val="006A7068"/>
    <w:rsid w:val="006A7996"/>
    <w:rsid w:val="006B0081"/>
    <w:rsid w:val="006B04AC"/>
    <w:rsid w:val="006B06ED"/>
    <w:rsid w:val="006B0A50"/>
    <w:rsid w:val="006B1C4D"/>
    <w:rsid w:val="006B1D2B"/>
    <w:rsid w:val="006B2491"/>
    <w:rsid w:val="006B29D4"/>
    <w:rsid w:val="006B2C7E"/>
    <w:rsid w:val="006B2D68"/>
    <w:rsid w:val="006B343A"/>
    <w:rsid w:val="006B350C"/>
    <w:rsid w:val="006B35B6"/>
    <w:rsid w:val="006B3966"/>
    <w:rsid w:val="006B5EE8"/>
    <w:rsid w:val="006B60AB"/>
    <w:rsid w:val="006C012B"/>
    <w:rsid w:val="006C05CA"/>
    <w:rsid w:val="006C0C9C"/>
    <w:rsid w:val="006C10EB"/>
    <w:rsid w:val="006C2278"/>
    <w:rsid w:val="006C22BA"/>
    <w:rsid w:val="006C24A7"/>
    <w:rsid w:val="006C27BB"/>
    <w:rsid w:val="006C2F6C"/>
    <w:rsid w:val="006C33D3"/>
    <w:rsid w:val="006C3DA6"/>
    <w:rsid w:val="006C423E"/>
    <w:rsid w:val="006C4720"/>
    <w:rsid w:val="006C4C35"/>
    <w:rsid w:val="006C4D85"/>
    <w:rsid w:val="006C5910"/>
    <w:rsid w:val="006C5D39"/>
    <w:rsid w:val="006C7336"/>
    <w:rsid w:val="006C76A5"/>
    <w:rsid w:val="006C7B8B"/>
    <w:rsid w:val="006C7FD8"/>
    <w:rsid w:val="006D042E"/>
    <w:rsid w:val="006D0A02"/>
    <w:rsid w:val="006D12A9"/>
    <w:rsid w:val="006D168D"/>
    <w:rsid w:val="006D1EB2"/>
    <w:rsid w:val="006D3205"/>
    <w:rsid w:val="006D3B4F"/>
    <w:rsid w:val="006D3EB8"/>
    <w:rsid w:val="006D3F63"/>
    <w:rsid w:val="006D406B"/>
    <w:rsid w:val="006D442C"/>
    <w:rsid w:val="006D4E55"/>
    <w:rsid w:val="006D4FBF"/>
    <w:rsid w:val="006D52DE"/>
    <w:rsid w:val="006D599A"/>
    <w:rsid w:val="006D5ADE"/>
    <w:rsid w:val="006D66BD"/>
    <w:rsid w:val="006D7503"/>
    <w:rsid w:val="006D762F"/>
    <w:rsid w:val="006D788E"/>
    <w:rsid w:val="006D78C8"/>
    <w:rsid w:val="006D7EFC"/>
    <w:rsid w:val="006E0799"/>
    <w:rsid w:val="006E0838"/>
    <w:rsid w:val="006E0C5B"/>
    <w:rsid w:val="006E0EFE"/>
    <w:rsid w:val="006E1097"/>
    <w:rsid w:val="006E1662"/>
    <w:rsid w:val="006E16D5"/>
    <w:rsid w:val="006E2486"/>
    <w:rsid w:val="006E24D4"/>
    <w:rsid w:val="006E26AF"/>
    <w:rsid w:val="006E28EC"/>
    <w:rsid w:val="006E3A6C"/>
    <w:rsid w:val="006E3ABD"/>
    <w:rsid w:val="006E4291"/>
    <w:rsid w:val="006E4523"/>
    <w:rsid w:val="006E4B79"/>
    <w:rsid w:val="006E4D06"/>
    <w:rsid w:val="006E592D"/>
    <w:rsid w:val="006E5943"/>
    <w:rsid w:val="006E5B71"/>
    <w:rsid w:val="006E774A"/>
    <w:rsid w:val="006E7801"/>
    <w:rsid w:val="006F1673"/>
    <w:rsid w:val="006F1F82"/>
    <w:rsid w:val="006F20CC"/>
    <w:rsid w:val="006F26B9"/>
    <w:rsid w:val="006F2C5B"/>
    <w:rsid w:val="006F2C8E"/>
    <w:rsid w:val="006F2DD6"/>
    <w:rsid w:val="006F3167"/>
    <w:rsid w:val="006F3CA1"/>
    <w:rsid w:val="006F46EE"/>
    <w:rsid w:val="006F499E"/>
    <w:rsid w:val="006F4E41"/>
    <w:rsid w:val="006F4EC7"/>
    <w:rsid w:val="006F4F43"/>
    <w:rsid w:val="006F61E6"/>
    <w:rsid w:val="006F68A4"/>
    <w:rsid w:val="006F6B52"/>
    <w:rsid w:val="006F7077"/>
    <w:rsid w:val="006F7734"/>
    <w:rsid w:val="006F7C5E"/>
    <w:rsid w:val="006F7FE7"/>
    <w:rsid w:val="00700023"/>
    <w:rsid w:val="0070023E"/>
    <w:rsid w:val="007014D8"/>
    <w:rsid w:val="00701E91"/>
    <w:rsid w:val="0070281F"/>
    <w:rsid w:val="00702A1C"/>
    <w:rsid w:val="00702DF1"/>
    <w:rsid w:val="007031BB"/>
    <w:rsid w:val="007032EA"/>
    <w:rsid w:val="007035AA"/>
    <w:rsid w:val="00703CAC"/>
    <w:rsid w:val="00704162"/>
    <w:rsid w:val="007042E6"/>
    <w:rsid w:val="00705076"/>
    <w:rsid w:val="0070618C"/>
    <w:rsid w:val="00706DA1"/>
    <w:rsid w:val="00707550"/>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915"/>
    <w:rsid w:val="00720F32"/>
    <w:rsid w:val="007216E1"/>
    <w:rsid w:val="007222D7"/>
    <w:rsid w:val="007227C4"/>
    <w:rsid w:val="00722B91"/>
    <w:rsid w:val="00722BBC"/>
    <w:rsid w:val="00722D0E"/>
    <w:rsid w:val="00724228"/>
    <w:rsid w:val="007242CB"/>
    <w:rsid w:val="00724C90"/>
    <w:rsid w:val="007251B5"/>
    <w:rsid w:val="00725358"/>
    <w:rsid w:val="007258E0"/>
    <w:rsid w:val="0072726D"/>
    <w:rsid w:val="0073047F"/>
    <w:rsid w:val="0073067A"/>
    <w:rsid w:val="0073072D"/>
    <w:rsid w:val="00730ED6"/>
    <w:rsid w:val="007319E4"/>
    <w:rsid w:val="00732607"/>
    <w:rsid w:val="0073274D"/>
    <w:rsid w:val="00732D54"/>
    <w:rsid w:val="00733607"/>
    <w:rsid w:val="00733A04"/>
    <w:rsid w:val="00733CCF"/>
    <w:rsid w:val="00733E27"/>
    <w:rsid w:val="007342C1"/>
    <w:rsid w:val="007344E6"/>
    <w:rsid w:val="00734540"/>
    <w:rsid w:val="00734C54"/>
    <w:rsid w:val="00735378"/>
    <w:rsid w:val="00735AD0"/>
    <w:rsid w:val="00735C9C"/>
    <w:rsid w:val="00735EF2"/>
    <w:rsid w:val="0073687C"/>
    <w:rsid w:val="00736B4D"/>
    <w:rsid w:val="00737613"/>
    <w:rsid w:val="007411C1"/>
    <w:rsid w:val="007412F9"/>
    <w:rsid w:val="00741CEF"/>
    <w:rsid w:val="00741D62"/>
    <w:rsid w:val="007425AE"/>
    <w:rsid w:val="007428F3"/>
    <w:rsid w:val="00742FD8"/>
    <w:rsid w:val="00743354"/>
    <w:rsid w:val="00743378"/>
    <w:rsid w:val="0074350A"/>
    <w:rsid w:val="007436BB"/>
    <w:rsid w:val="00743EFC"/>
    <w:rsid w:val="00744C36"/>
    <w:rsid w:val="00745761"/>
    <w:rsid w:val="00745B6E"/>
    <w:rsid w:val="00745D42"/>
    <w:rsid w:val="00745FAF"/>
    <w:rsid w:val="0074641B"/>
    <w:rsid w:val="007464AF"/>
    <w:rsid w:val="0074657C"/>
    <w:rsid w:val="00746B83"/>
    <w:rsid w:val="00746C3A"/>
    <w:rsid w:val="0075028E"/>
    <w:rsid w:val="00751F3C"/>
    <w:rsid w:val="00752953"/>
    <w:rsid w:val="00752A51"/>
    <w:rsid w:val="00752AE8"/>
    <w:rsid w:val="007531FC"/>
    <w:rsid w:val="00753411"/>
    <w:rsid w:val="00753455"/>
    <w:rsid w:val="00753589"/>
    <w:rsid w:val="00753E80"/>
    <w:rsid w:val="0075498B"/>
    <w:rsid w:val="00754A0E"/>
    <w:rsid w:val="00756235"/>
    <w:rsid w:val="007566F7"/>
    <w:rsid w:val="0075717F"/>
    <w:rsid w:val="00757487"/>
    <w:rsid w:val="00757979"/>
    <w:rsid w:val="00757E55"/>
    <w:rsid w:val="00757FC5"/>
    <w:rsid w:val="0076070C"/>
    <w:rsid w:val="007613CE"/>
    <w:rsid w:val="0076146C"/>
    <w:rsid w:val="00761523"/>
    <w:rsid w:val="00761AEF"/>
    <w:rsid w:val="00761C43"/>
    <w:rsid w:val="00762290"/>
    <w:rsid w:val="00762379"/>
    <w:rsid w:val="00762D02"/>
    <w:rsid w:val="0076306B"/>
    <w:rsid w:val="00763870"/>
    <w:rsid w:val="00763F71"/>
    <w:rsid w:val="00764063"/>
    <w:rsid w:val="007648A4"/>
    <w:rsid w:val="00764AA4"/>
    <w:rsid w:val="007658DE"/>
    <w:rsid w:val="00766E60"/>
    <w:rsid w:val="00766FD9"/>
    <w:rsid w:val="007670F6"/>
    <w:rsid w:val="0076739C"/>
    <w:rsid w:val="00767D14"/>
    <w:rsid w:val="00767FBB"/>
    <w:rsid w:val="007700A3"/>
    <w:rsid w:val="00771338"/>
    <w:rsid w:val="00772CA2"/>
    <w:rsid w:val="00772D53"/>
    <w:rsid w:val="007738EF"/>
    <w:rsid w:val="00773AAB"/>
    <w:rsid w:val="007740B6"/>
    <w:rsid w:val="007748EB"/>
    <w:rsid w:val="00774A85"/>
    <w:rsid w:val="00774B9C"/>
    <w:rsid w:val="00775113"/>
    <w:rsid w:val="00776070"/>
    <w:rsid w:val="00776831"/>
    <w:rsid w:val="007768F5"/>
    <w:rsid w:val="00776BAF"/>
    <w:rsid w:val="00776F2D"/>
    <w:rsid w:val="0077727F"/>
    <w:rsid w:val="00777442"/>
    <w:rsid w:val="0078049C"/>
    <w:rsid w:val="00780576"/>
    <w:rsid w:val="007806BC"/>
    <w:rsid w:val="00780F76"/>
    <w:rsid w:val="007820F8"/>
    <w:rsid w:val="00782D12"/>
    <w:rsid w:val="00782D51"/>
    <w:rsid w:val="00782E32"/>
    <w:rsid w:val="007836B6"/>
    <w:rsid w:val="007836CB"/>
    <w:rsid w:val="0078391C"/>
    <w:rsid w:val="00785E0B"/>
    <w:rsid w:val="00785F63"/>
    <w:rsid w:val="00785FB3"/>
    <w:rsid w:val="00785FDA"/>
    <w:rsid w:val="00786812"/>
    <w:rsid w:val="00786B7B"/>
    <w:rsid w:val="00786B96"/>
    <w:rsid w:val="0078767B"/>
    <w:rsid w:val="007878F1"/>
    <w:rsid w:val="0079002B"/>
    <w:rsid w:val="007902D9"/>
    <w:rsid w:val="0079088F"/>
    <w:rsid w:val="00791B13"/>
    <w:rsid w:val="00792074"/>
    <w:rsid w:val="0079240D"/>
    <w:rsid w:val="007929CB"/>
    <w:rsid w:val="00793682"/>
    <w:rsid w:val="00793756"/>
    <w:rsid w:val="00793D8B"/>
    <w:rsid w:val="00795481"/>
    <w:rsid w:val="00795B51"/>
    <w:rsid w:val="00795C5C"/>
    <w:rsid w:val="00796FF8"/>
    <w:rsid w:val="007977B4"/>
    <w:rsid w:val="00797FB4"/>
    <w:rsid w:val="007A11F8"/>
    <w:rsid w:val="007A23CF"/>
    <w:rsid w:val="007A2AB8"/>
    <w:rsid w:val="007A2AF8"/>
    <w:rsid w:val="007A2D3E"/>
    <w:rsid w:val="007A36F6"/>
    <w:rsid w:val="007A461E"/>
    <w:rsid w:val="007A4641"/>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0AC"/>
    <w:rsid w:val="007B582E"/>
    <w:rsid w:val="007B5894"/>
    <w:rsid w:val="007B5D46"/>
    <w:rsid w:val="007B6356"/>
    <w:rsid w:val="007B63F1"/>
    <w:rsid w:val="007B655C"/>
    <w:rsid w:val="007B67A3"/>
    <w:rsid w:val="007B67DF"/>
    <w:rsid w:val="007B779A"/>
    <w:rsid w:val="007B78C7"/>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A0D"/>
    <w:rsid w:val="007C4C7C"/>
    <w:rsid w:val="007C4D74"/>
    <w:rsid w:val="007C5218"/>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9A0"/>
    <w:rsid w:val="007D5A3C"/>
    <w:rsid w:val="007D5F21"/>
    <w:rsid w:val="007D6FA6"/>
    <w:rsid w:val="007D7A70"/>
    <w:rsid w:val="007E019A"/>
    <w:rsid w:val="007E01F0"/>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5C90"/>
    <w:rsid w:val="007E63E8"/>
    <w:rsid w:val="007E66F7"/>
    <w:rsid w:val="007E784A"/>
    <w:rsid w:val="007E7AAA"/>
    <w:rsid w:val="007F05B9"/>
    <w:rsid w:val="007F095B"/>
    <w:rsid w:val="007F0B59"/>
    <w:rsid w:val="007F1709"/>
    <w:rsid w:val="007F37AC"/>
    <w:rsid w:val="007F3ED3"/>
    <w:rsid w:val="007F3F64"/>
    <w:rsid w:val="007F492E"/>
    <w:rsid w:val="007F63E4"/>
    <w:rsid w:val="007F6407"/>
    <w:rsid w:val="007F7D42"/>
    <w:rsid w:val="008014B8"/>
    <w:rsid w:val="00802582"/>
    <w:rsid w:val="008030E2"/>
    <w:rsid w:val="008031B4"/>
    <w:rsid w:val="008033FD"/>
    <w:rsid w:val="008034F5"/>
    <w:rsid w:val="00803603"/>
    <w:rsid w:val="00804E78"/>
    <w:rsid w:val="00804F42"/>
    <w:rsid w:val="00804FDA"/>
    <w:rsid w:val="00805892"/>
    <w:rsid w:val="00806060"/>
    <w:rsid w:val="008063F9"/>
    <w:rsid w:val="00806E14"/>
    <w:rsid w:val="00807493"/>
    <w:rsid w:val="008077B0"/>
    <w:rsid w:val="00807E42"/>
    <w:rsid w:val="00811465"/>
    <w:rsid w:val="00811483"/>
    <w:rsid w:val="00813074"/>
    <w:rsid w:val="00813341"/>
    <w:rsid w:val="008138F8"/>
    <w:rsid w:val="00813DB1"/>
    <w:rsid w:val="00814CB9"/>
    <w:rsid w:val="008151A1"/>
    <w:rsid w:val="00815396"/>
    <w:rsid w:val="008153D2"/>
    <w:rsid w:val="0081648B"/>
    <w:rsid w:val="0081685A"/>
    <w:rsid w:val="00816A74"/>
    <w:rsid w:val="00816A9A"/>
    <w:rsid w:val="008171FB"/>
    <w:rsid w:val="00817BC5"/>
    <w:rsid w:val="00817C7E"/>
    <w:rsid w:val="00820628"/>
    <w:rsid w:val="00821275"/>
    <w:rsid w:val="008212B6"/>
    <w:rsid w:val="008215D6"/>
    <w:rsid w:val="008219B1"/>
    <w:rsid w:val="00821B1B"/>
    <w:rsid w:val="00821BE0"/>
    <w:rsid w:val="00822356"/>
    <w:rsid w:val="008224C7"/>
    <w:rsid w:val="008229C9"/>
    <w:rsid w:val="00823355"/>
    <w:rsid w:val="008245AE"/>
    <w:rsid w:val="0082479B"/>
    <w:rsid w:val="00825A00"/>
    <w:rsid w:val="00826163"/>
    <w:rsid w:val="0082647E"/>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FBA"/>
    <w:rsid w:val="0083626F"/>
    <w:rsid w:val="0083665E"/>
    <w:rsid w:val="008371EE"/>
    <w:rsid w:val="00837E8E"/>
    <w:rsid w:val="00840FE2"/>
    <w:rsid w:val="00841ACA"/>
    <w:rsid w:val="008423E0"/>
    <w:rsid w:val="008433BC"/>
    <w:rsid w:val="008433FF"/>
    <w:rsid w:val="008436F4"/>
    <w:rsid w:val="00845033"/>
    <w:rsid w:val="0084592B"/>
    <w:rsid w:val="00846697"/>
    <w:rsid w:val="00846DB5"/>
    <w:rsid w:val="00846DD9"/>
    <w:rsid w:val="00847E4E"/>
    <w:rsid w:val="00850292"/>
    <w:rsid w:val="008505A3"/>
    <w:rsid w:val="008505E7"/>
    <w:rsid w:val="008506B9"/>
    <w:rsid w:val="00850B46"/>
    <w:rsid w:val="00850FAF"/>
    <w:rsid w:val="00850FDC"/>
    <w:rsid w:val="00852911"/>
    <w:rsid w:val="00853A7F"/>
    <w:rsid w:val="00853BD6"/>
    <w:rsid w:val="00854517"/>
    <w:rsid w:val="00855806"/>
    <w:rsid w:val="0085641D"/>
    <w:rsid w:val="00856BF7"/>
    <w:rsid w:val="0085765E"/>
    <w:rsid w:val="00860164"/>
    <w:rsid w:val="00860691"/>
    <w:rsid w:val="00860DB9"/>
    <w:rsid w:val="00861764"/>
    <w:rsid w:val="00861CB1"/>
    <w:rsid w:val="008623F2"/>
    <w:rsid w:val="00863046"/>
    <w:rsid w:val="008630D2"/>
    <w:rsid w:val="00863407"/>
    <w:rsid w:val="0086387E"/>
    <w:rsid w:val="008638B7"/>
    <w:rsid w:val="00863C27"/>
    <w:rsid w:val="00863D99"/>
    <w:rsid w:val="00864696"/>
    <w:rsid w:val="00864901"/>
    <w:rsid w:val="008671B2"/>
    <w:rsid w:val="00867220"/>
    <w:rsid w:val="00870522"/>
    <w:rsid w:val="008716CA"/>
    <w:rsid w:val="00871B8C"/>
    <w:rsid w:val="0087215E"/>
    <w:rsid w:val="00872493"/>
    <w:rsid w:val="008726DC"/>
    <w:rsid w:val="008737A7"/>
    <w:rsid w:val="00873859"/>
    <w:rsid w:val="00873C80"/>
    <w:rsid w:val="00875668"/>
    <w:rsid w:val="00875D22"/>
    <w:rsid w:val="00875E0E"/>
    <w:rsid w:val="0087602B"/>
    <w:rsid w:val="00876275"/>
    <w:rsid w:val="008764DA"/>
    <w:rsid w:val="00876A30"/>
    <w:rsid w:val="008772E7"/>
    <w:rsid w:val="00880055"/>
    <w:rsid w:val="0088040A"/>
    <w:rsid w:val="00880A1B"/>
    <w:rsid w:val="00880ACC"/>
    <w:rsid w:val="00881283"/>
    <w:rsid w:val="00881880"/>
    <w:rsid w:val="008819C3"/>
    <w:rsid w:val="00881C2A"/>
    <w:rsid w:val="008822CA"/>
    <w:rsid w:val="00882A7C"/>
    <w:rsid w:val="008840FF"/>
    <w:rsid w:val="008846A1"/>
    <w:rsid w:val="00885044"/>
    <w:rsid w:val="008858F3"/>
    <w:rsid w:val="00885C13"/>
    <w:rsid w:val="00885C7B"/>
    <w:rsid w:val="0088654B"/>
    <w:rsid w:val="00886A09"/>
    <w:rsid w:val="00886AD5"/>
    <w:rsid w:val="0088716D"/>
    <w:rsid w:val="00887650"/>
    <w:rsid w:val="008877D3"/>
    <w:rsid w:val="008905A2"/>
    <w:rsid w:val="008907DD"/>
    <w:rsid w:val="00890A70"/>
    <w:rsid w:val="00890FF1"/>
    <w:rsid w:val="00891BA9"/>
    <w:rsid w:val="00891F31"/>
    <w:rsid w:val="0089283C"/>
    <w:rsid w:val="0089289E"/>
    <w:rsid w:val="0089310C"/>
    <w:rsid w:val="0089445B"/>
    <w:rsid w:val="00895B31"/>
    <w:rsid w:val="00895B63"/>
    <w:rsid w:val="00895C61"/>
    <w:rsid w:val="0089626C"/>
    <w:rsid w:val="00896F2C"/>
    <w:rsid w:val="008A0F92"/>
    <w:rsid w:val="008A2FC8"/>
    <w:rsid w:val="008A3C9B"/>
    <w:rsid w:val="008A505B"/>
    <w:rsid w:val="008A528E"/>
    <w:rsid w:val="008A52C0"/>
    <w:rsid w:val="008A5E20"/>
    <w:rsid w:val="008A62FC"/>
    <w:rsid w:val="008A64E8"/>
    <w:rsid w:val="008A755B"/>
    <w:rsid w:val="008A77DB"/>
    <w:rsid w:val="008A7A36"/>
    <w:rsid w:val="008A7D40"/>
    <w:rsid w:val="008B05BA"/>
    <w:rsid w:val="008B0BEF"/>
    <w:rsid w:val="008B145E"/>
    <w:rsid w:val="008B2085"/>
    <w:rsid w:val="008B2384"/>
    <w:rsid w:val="008B2DFF"/>
    <w:rsid w:val="008B302E"/>
    <w:rsid w:val="008B4A1E"/>
    <w:rsid w:val="008B4D95"/>
    <w:rsid w:val="008B544E"/>
    <w:rsid w:val="008B5FA0"/>
    <w:rsid w:val="008B6200"/>
    <w:rsid w:val="008B666D"/>
    <w:rsid w:val="008B6C38"/>
    <w:rsid w:val="008B77A8"/>
    <w:rsid w:val="008B79B9"/>
    <w:rsid w:val="008B7BD0"/>
    <w:rsid w:val="008C0EBF"/>
    <w:rsid w:val="008C186C"/>
    <w:rsid w:val="008C19B6"/>
    <w:rsid w:val="008C37B1"/>
    <w:rsid w:val="008C48E3"/>
    <w:rsid w:val="008C49FC"/>
    <w:rsid w:val="008C4A8E"/>
    <w:rsid w:val="008C5635"/>
    <w:rsid w:val="008C5B20"/>
    <w:rsid w:val="008C5B31"/>
    <w:rsid w:val="008C63A1"/>
    <w:rsid w:val="008C67C1"/>
    <w:rsid w:val="008C6833"/>
    <w:rsid w:val="008C71C8"/>
    <w:rsid w:val="008C756E"/>
    <w:rsid w:val="008D042D"/>
    <w:rsid w:val="008D0578"/>
    <w:rsid w:val="008D17D6"/>
    <w:rsid w:val="008D21B5"/>
    <w:rsid w:val="008D2C67"/>
    <w:rsid w:val="008D461B"/>
    <w:rsid w:val="008D4670"/>
    <w:rsid w:val="008D4CD9"/>
    <w:rsid w:val="008D5430"/>
    <w:rsid w:val="008D58E9"/>
    <w:rsid w:val="008D6301"/>
    <w:rsid w:val="008D649A"/>
    <w:rsid w:val="008D668E"/>
    <w:rsid w:val="008D6914"/>
    <w:rsid w:val="008D6EE3"/>
    <w:rsid w:val="008E033E"/>
    <w:rsid w:val="008E0E61"/>
    <w:rsid w:val="008E10BB"/>
    <w:rsid w:val="008E1263"/>
    <w:rsid w:val="008E22FC"/>
    <w:rsid w:val="008E2EE4"/>
    <w:rsid w:val="008E32D5"/>
    <w:rsid w:val="008E337B"/>
    <w:rsid w:val="008E34B9"/>
    <w:rsid w:val="008E3701"/>
    <w:rsid w:val="008E3ADD"/>
    <w:rsid w:val="008E3BAC"/>
    <w:rsid w:val="008E40E6"/>
    <w:rsid w:val="008E5366"/>
    <w:rsid w:val="008E5871"/>
    <w:rsid w:val="008E5EC6"/>
    <w:rsid w:val="008E6871"/>
    <w:rsid w:val="008E74C7"/>
    <w:rsid w:val="008E782B"/>
    <w:rsid w:val="008E7E6C"/>
    <w:rsid w:val="008F038F"/>
    <w:rsid w:val="008F07CA"/>
    <w:rsid w:val="008F0ECD"/>
    <w:rsid w:val="008F0FE0"/>
    <w:rsid w:val="008F1371"/>
    <w:rsid w:val="008F31C9"/>
    <w:rsid w:val="008F375A"/>
    <w:rsid w:val="008F3A2D"/>
    <w:rsid w:val="008F4ADE"/>
    <w:rsid w:val="008F5181"/>
    <w:rsid w:val="008F5E91"/>
    <w:rsid w:val="008F5EDF"/>
    <w:rsid w:val="008F60C0"/>
    <w:rsid w:val="008F6311"/>
    <w:rsid w:val="008F6640"/>
    <w:rsid w:val="008F6DE1"/>
    <w:rsid w:val="008F7431"/>
    <w:rsid w:val="0090022E"/>
    <w:rsid w:val="009003FF"/>
    <w:rsid w:val="00900F26"/>
    <w:rsid w:val="00900F95"/>
    <w:rsid w:val="009014D7"/>
    <w:rsid w:val="00901A69"/>
    <w:rsid w:val="00901BD6"/>
    <w:rsid w:val="00901D88"/>
    <w:rsid w:val="00902265"/>
    <w:rsid w:val="00902811"/>
    <w:rsid w:val="009028A5"/>
    <w:rsid w:val="0090310E"/>
    <w:rsid w:val="00903259"/>
    <w:rsid w:val="0090353D"/>
    <w:rsid w:val="00903783"/>
    <w:rsid w:val="00903963"/>
    <w:rsid w:val="00903CB4"/>
    <w:rsid w:val="0090409F"/>
    <w:rsid w:val="00904559"/>
    <w:rsid w:val="0090525D"/>
    <w:rsid w:val="009052C6"/>
    <w:rsid w:val="00906A46"/>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4867"/>
    <w:rsid w:val="009163C4"/>
    <w:rsid w:val="0091643C"/>
    <w:rsid w:val="0091656E"/>
    <w:rsid w:val="00916DF2"/>
    <w:rsid w:val="00916F54"/>
    <w:rsid w:val="00917C1E"/>
    <w:rsid w:val="0092030F"/>
    <w:rsid w:val="0092073F"/>
    <w:rsid w:val="00920D95"/>
    <w:rsid w:val="009213BC"/>
    <w:rsid w:val="00922295"/>
    <w:rsid w:val="00922750"/>
    <w:rsid w:val="0092396C"/>
    <w:rsid w:val="00923AFF"/>
    <w:rsid w:val="0092406A"/>
    <w:rsid w:val="00924722"/>
    <w:rsid w:val="0092517B"/>
    <w:rsid w:val="009252E3"/>
    <w:rsid w:val="00925564"/>
    <w:rsid w:val="00926369"/>
    <w:rsid w:val="0092722C"/>
    <w:rsid w:val="009272E4"/>
    <w:rsid w:val="00927E99"/>
    <w:rsid w:val="00930577"/>
    <w:rsid w:val="00930E00"/>
    <w:rsid w:val="00930E8B"/>
    <w:rsid w:val="00930FAE"/>
    <w:rsid w:val="00932168"/>
    <w:rsid w:val="009328A8"/>
    <w:rsid w:val="00933171"/>
    <w:rsid w:val="0093471A"/>
    <w:rsid w:val="00935044"/>
    <w:rsid w:val="009354A5"/>
    <w:rsid w:val="00935CC1"/>
    <w:rsid w:val="00935E58"/>
    <w:rsid w:val="0093607D"/>
    <w:rsid w:val="00936C61"/>
    <w:rsid w:val="009377AC"/>
    <w:rsid w:val="00937A47"/>
    <w:rsid w:val="00940043"/>
    <w:rsid w:val="0094028E"/>
    <w:rsid w:val="009402DA"/>
    <w:rsid w:val="009410E6"/>
    <w:rsid w:val="00941435"/>
    <w:rsid w:val="009414D2"/>
    <w:rsid w:val="009418CE"/>
    <w:rsid w:val="00942B4D"/>
    <w:rsid w:val="00942CBA"/>
    <w:rsid w:val="00942DA9"/>
    <w:rsid w:val="009433DB"/>
    <w:rsid w:val="00943A39"/>
    <w:rsid w:val="00943D7C"/>
    <w:rsid w:val="009444CC"/>
    <w:rsid w:val="009448C9"/>
    <w:rsid w:val="009453A8"/>
    <w:rsid w:val="00945740"/>
    <w:rsid w:val="00945CF5"/>
    <w:rsid w:val="00946C96"/>
    <w:rsid w:val="009470D2"/>
    <w:rsid w:val="009472FC"/>
    <w:rsid w:val="00947C56"/>
    <w:rsid w:val="00947CE2"/>
    <w:rsid w:val="00950502"/>
    <w:rsid w:val="00950CCF"/>
    <w:rsid w:val="0095103E"/>
    <w:rsid w:val="0095120C"/>
    <w:rsid w:val="00951778"/>
    <w:rsid w:val="00952571"/>
    <w:rsid w:val="0095279D"/>
    <w:rsid w:val="009528D7"/>
    <w:rsid w:val="00952F97"/>
    <w:rsid w:val="00953123"/>
    <w:rsid w:val="00954075"/>
    <w:rsid w:val="00955110"/>
    <w:rsid w:val="009552B0"/>
    <w:rsid w:val="00955301"/>
    <w:rsid w:val="009556D8"/>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5A33"/>
    <w:rsid w:val="00966145"/>
    <w:rsid w:val="0096685C"/>
    <w:rsid w:val="00966CCE"/>
    <w:rsid w:val="00966D01"/>
    <w:rsid w:val="00966D02"/>
    <w:rsid w:val="00967786"/>
    <w:rsid w:val="00967B22"/>
    <w:rsid w:val="00970BB7"/>
    <w:rsid w:val="00971CF8"/>
    <w:rsid w:val="0097286B"/>
    <w:rsid w:val="0097380C"/>
    <w:rsid w:val="00974340"/>
    <w:rsid w:val="00974374"/>
    <w:rsid w:val="00974817"/>
    <w:rsid w:val="0097546D"/>
    <w:rsid w:val="00975CE3"/>
    <w:rsid w:val="00976203"/>
    <w:rsid w:val="009762F0"/>
    <w:rsid w:val="0097652A"/>
    <w:rsid w:val="00976B33"/>
    <w:rsid w:val="00976FA1"/>
    <w:rsid w:val="00977549"/>
    <w:rsid w:val="009777EF"/>
    <w:rsid w:val="00977A13"/>
    <w:rsid w:val="00977B29"/>
    <w:rsid w:val="00980383"/>
    <w:rsid w:val="009819EB"/>
    <w:rsid w:val="00981DCC"/>
    <w:rsid w:val="00981DEA"/>
    <w:rsid w:val="00981F7F"/>
    <w:rsid w:val="00982C75"/>
    <w:rsid w:val="0098328F"/>
    <w:rsid w:val="00983491"/>
    <w:rsid w:val="009838E4"/>
    <w:rsid w:val="00983C54"/>
    <w:rsid w:val="00983FA1"/>
    <w:rsid w:val="00984FBB"/>
    <w:rsid w:val="0098516D"/>
    <w:rsid w:val="00985443"/>
    <w:rsid w:val="00985CB7"/>
    <w:rsid w:val="009865E4"/>
    <w:rsid w:val="00986BDD"/>
    <w:rsid w:val="0098713D"/>
    <w:rsid w:val="00987727"/>
    <w:rsid w:val="0099051D"/>
    <w:rsid w:val="009905FB"/>
    <w:rsid w:val="00990EC6"/>
    <w:rsid w:val="009910FE"/>
    <w:rsid w:val="00993936"/>
    <w:rsid w:val="00993C26"/>
    <w:rsid w:val="00993C75"/>
    <w:rsid w:val="00993F3D"/>
    <w:rsid w:val="00993FA3"/>
    <w:rsid w:val="00994081"/>
    <w:rsid w:val="00994B29"/>
    <w:rsid w:val="00995498"/>
    <w:rsid w:val="00995A2E"/>
    <w:rsid w:val="00995B3E"/>
    <w:rsid w:val="00996770"/>
    <w:rsid w:val="009975EB"/>
    <w:rsid w:val="00997914"/>
    <w:rsid w:val="009A00C1"/>
    <w:rsid w:val="009A173F"/>
    <w:rsid w:val="009A17D1"/>
    <w:rsid w:val="009A1DDE"/>
    <w:rsid w:val="009A31ED"/>
    <w:rsid w:val="009A33D9"/>
    <w:rsid w:val="009A3449"/>
    <w:rsid w:val="009A3475"/>
    <w:rsid w:val="009A3553"/>
    <w:rsid w:val="009A38D7"/>
    <w:rsid w:val="009A3A42"/>
    <w:rsid w:val="009A46BF"/>
    <w:rsid w:val="009A4CA8"/>
    <w:rsid w:val="009A5613"/>
    <w:rsid w:val="009A64D7"/>
    <w:rsid w:val="009A6C5D"/>
    <w:rsid w:val="009A6C87"/>
    <w:rsid w:val="009A7B73"/>
    <w:rsid w:val="009B03B4"/>
    <w:rsid w:val="009B058D"/>
    <w:rsid w:val="009B0942"/>
    <w:rsid w:val="009B0E8F"/>
    <w:rsid w:val="009B1010"/>
    <w:rsid w:val="009B148C"/>
    <w:rsid w:val="009B1FB6"/>
    <w:rsid w:val="009B208E"/>
    <w:rsid w:val="009B260F"/>
    <w:rsid w:val="009B29DB"/>
    <w:rsid w:val="009B315E"/>
    <w:rsid w:val="009B3369"/>
    <w:rsid w:val="009B3E2B"/>
    <w:rsid w:val="009B4195"/>
    <w:rsid w:val="009B6006"/>
    <w:rsid w:val="009B620F"/>
    <w:rsid w:val="009B6AD4"/>
    <w:rsid w:val="009C0B6E"/>
    <w:rsid w:val="009C0C62"/>
    <w:rsid w:val="009C155C"/>
    <w:rsid w:val="009C1BB6"/>
    <w:rsid w:val="009C1D29"/>
    <w:rsid w:val="009C254A"/>
    <w:rsid w:val="009C28E5"/>
    <w:rsid w:val="009C2DF9"/>
    <w:rsid w:val="009C33DF"/>
    <w:rsid w:val="009C346A"/>
    <w:rsid w:val="009C3656"/>
    <w:rsid w:val="009C3744"/>
    <w:rsid w:val="009C4284"/>
    <w:rsid w:val="009C429E"/>
    <w:rsid w:val="009C6381"/>
    <w:rsid w:val="009C6CCF"/>
    <w:rsid w:val="009C76B3"/>
    <w:rsid w:val="009C77DD"/>
    <w:rsid w:val="009C78D7"/>
    <w:rsid w:val="009C7A86"/>
    <w:rsid w:val="009D050C"/>
    <w:rsid w:val="009D083E"/>
    <w:rsid w:val="009D0CE9"/>
    <w:rsid w:val="009D12CD"/>
    <w:rsid w:val="009D12EC"/>
    <w:rsid w:val="009D1407"/>
    <w:rsid w:val="009D1552"/>
    <w:rsid w:val="009D21EA"/>
    <w:rsid w:val="009D222A"/>
    <w:rsid w:val="009D2923"/>
    <w:rsid w:val="009D30B0"/>
    <w:rsid w:val="009D555E"/>
    <w:rsid w:val="009D5995"/>
    <w:rsid w:val="009D7DE4"/>
    <w:rsid w:val="009E0446"/>
    <w:rsid w:val="009E05C5"/>
    <w:rsid w:val="009E2BBD"/>
    <w:rsid w:val="009E3175"/>
    <w:rsid w:val="009E391A"/>
    <w:rsid w:val="009E3A50"/>
    <w:rsid w:val="009E3EC2"/>
    <w:rsid w:val="009E3F4C"/>
    <w:rsid w:val="009E44F2"/>
    <w:rsid w:val="009E4FFF"/>
    <w:rsid w:val="009E52CF"/>
    <w:rsid w:val="009E65D0"/>
    <w:rsid w:val="009E66B4"/>
    <w:rsid w:val="009E6C35"/>
    <w:rsid w:val="009E70B5"/>
    <w:rsid w:val="009E7739"/>
    <w:rsid w:val="009E7EF3"/>
    <w:rsid w:val="009F07A6"/>
    <w:rsid w:val="009F0BE9"/>
    <w:rsid w:val="009F12AB"/>
    <w:rsid w:val="009F174B"/>
    <w:rsid w:val="009F1884"/>
    <w:rsid w:val="009F23F8"/>
    <w:rsid w:val="009F29CE"/>
    <w:rsid w:val="009F3174"/>
    <w:rsid w:val="009F32FC"/>
    <w:rsid w:val="009F3DBC"/>
    <w:rsid w:val="009F3DF7"/>
    <w:rsid w:val="009F4118"/>
    <w:rsid w:val="009F4F43"/>
    <w:rsid w:val="009F533D"/>
    <w:rsid w:val="009F55AB"/>
    <w:rsid w:val="009F596A"/>
    <w:rsid w:val="009F6726"/>
    <w:rsid w:val="009F7E82"/>
    <w:rsid w:val="00A00138"/>
    <w:rsid w:val="00A00610"/>
    <w:rsid w:val="00A006F8"/>
    <w:rsid w:val="00A015F7"/>
    <w:rsid w:val="00A01609"/>
    <w:rsid w:val="00A02D14"/>
    <w:rsid w:val="00A0313A"/>
    <w:rsid w:val="00A032FC"/>
    <w:rsid w:val="00A044AA"/>
    <w:rsid w:val="00A053C6"/>
    <w:rsid w:val="00A05DC0"/>
    <w:rsid w:val="00A05ED9"/>
    <w:rsid w:val="00A065EB"/>
    <w:rsid w:val="00A069D6"/>
    <w:rsid w:val="00A06E32"/>
    <w:rsid w:val="00A07232"/>
    <w:rsid w:val="00A073FF"/>
    <w:rsid w:val="00A075A5"/>
    <w:rsid w:val="00A07738"/>
    <w:rsid w:val="00A07F90"/>
    <w:rsid w:val="00A104DF"/>
    <w:rsid w:val="00A10588"/>
    <w:rsid w:val="00A10659"/>
    <w:rsid w:val="00A10F85"/>
    <w:rsid w:val="00A10FD1"/>
    <w:rsid w:val="00A11381"/>
    <w:rsid w:val="00A1187F"/>
    <w:rsid w:val="00A126EB"/>
    <w:rsid w:val="00A12805"/>
    <w:rsid w:val="00A12BE4"/>
    <w:rsid w:val="00A1374E"/>
    <w:rsid w:val="00A147D2"/>
    <w:rsid w:val="00A14BA5"/>
    <w:rsid w:val="00A158A3"/>
    <w:rsid w:val="00A15A46"/>
    <w:rsid w:val="00A15AB7"/>
    <w:rsid w:val="00A15BAF"/>
    <w:rsid w:val="00A16568"/>
    <w:rsid w:val="00A16D6F"/>
    <w:rsid w:val="00A17124"/>
    <w:rsid w:val="00A17132"/>
    <w:rsid w:val="00A21424"/>
    <w:rsid w:val="00A21FB8"/>
    <w:rsid w:val="00A226D8"/>
    <w:rsid w:val="00A22F0A"/>
    <w:rsid w:val="00A22F57"/>
    <w:rsid w:val="00A245C9"/>
    <w:rsid w:val="00A25260"/>
    <w:rsid w:val="00A25493"/>
    <w:rsid w:val="00A2562E"/>
    <w:rsid w:val="00A260A1"/>
    <w:rsid w:val="00A26643"/>
    <w:rsid w:val="00A26B22"/>
    <w:rsid w:val="00A26E99"/>
    <w:rsid w:val="00A27BA0"/>
    <w:rsid w:val="00A27BDA"/>
    <w:rsid w:val="00A305CE"/>
    <w:rsid w:val="00A30C5E"/>
    <w:rsid w:val="00A323E5"/>
    <w:rsid w:val="00A339A0"/>
    <w:rsid w:val="00A34473"/>
    <w:rsid w:val="00A348C4"/>
    <w:rsid w:val="00A34A34"/>
    <w:rsid w:val="00A358A0"/>
    <w:rsid w:val="00A369C3"/>
    <w:rsid w:val="00A36DEE"/>
    <w:rsid w:val="00A37047"/>
    <w:rsid w:val="00A37677"/>
    <w:rsid w:val="00A410D5"/>
    <w:rsid w:val="00A417D6"/>
    <w:rsid w:val="00A4182B"/>
    <w:rsid w:val="00A41A54"/>
    <w:rsid w:val="00A41BCD"/>
    <w:rsid w:val="00A41BF4"/>
    <w:rsid w:val="00A42346"/>
    <w:rsid w:val="00A42D72"/>
    <w:rsid w:val="00A43086"/>
    <w:rsid w:val="00A43987"/>
    <w:rsid w:val="00A43F25"/>
    <w:rsid w:val="00A44D52"/>
    <w:rsid w:val="00A44E66"/>
    <w:rsid w:val="00A44F37"/>
    <w:rsid w:val="00A45810"/>
    <w:rsid w:val="00A45F7E"/>
    <w:rsid w:val="00A461C4"/>
    <w:rsid w:val="00A502A9"/>
    <w:rsid w:val="00A50CDF"/>
    <w:rsid w:val="00A50D0B"/>
    <w:rsid w:val="00A51457"/>
    <w:rsid w:val="00A51830"/>
    <w:rsid w:val="00A525EC"/>
    <w:rsid w:val="00A53507"/>
    <w:rsid w:val="00A53EA8"/>
    <w:rsid w:val="00A54381"/>
    <w:rsid w:val="00A54758"/>
    <w:rsid w:val="00A5489A"/>
    <w:rsid w:val="00A549B1"/>
    <w:rsid w:val="00A5532B"/>
    <w:rsid w:val="00A55D74"/>
    <w:rsid w:val="00A55D7B"/>
    <w:rsid w:val="00A5604B"/>
    <w:rsid w:val="00A56DC6"/>
    <w:rsid w:val="00A57770"/>
    <w:rsid w:val="00A6079C"/>
    <w:rsid w:val="00A610B9"/>
    <w:rsid w:val="00A61CFE"/>
    <w:rsid w:val="00A62169"/>
    <w:rsid w:val="00A63637"/>
    <w:rsid w:val="00A63B5D"/>
    <w:rsid w:val="00A63D79"/>
    <w:rsid w:val="00A63DEC"/>
    <w:rsid w:val="00A643F8"/>
    <w:rsid w:val="00A65934"/>
    <w:rsid w:val="00A664C7"/>
    <w:rsid w:val="00A66B11"/>
    <w:rsid w:val="00A66FC1"/>
    <w:rsid w:val="00A671DD"/>
    <w:rsid w:val="00A67FA9"/>
    <w:rsid w:val="00A70A09"/>
    <w:rsid w:val="00A70D4B"/>
    <w:rsid w:val="00A710E2"/>
    <w:rsid w:val="00A7141F"/>
    <w:rsid w:val="00A72050"/>
    <w:rsid w:val="00A7239A"/>
    <w:rsid w:val="00A723CB"/>
    <w:rsid w:val="00A727C5"/>
    <w:rsid w:val="00A73524"/>
    <w:rsid w:val="00A73A55"/>
    <w:rsid w:val="00A740AE"/>
    <w:rsid w:val="00A742EC"/>
    <w:rsid w:val="00A74BF7"/>
    <w:rsid w:val="00A74C74"/>
    <w:rsid w:val="00A753F8"/>
    <w:rsid w:val="00A756EF"/>
    <w:rsid w:val="00A75916"/>
    <w:rsid w:val="00A761D9"/>
    <w:rsid w:val="00A766F3"/>
    <w:rsid w:val="00A77105"/>
    <w:rsid w:val="00A774DA"/>
    <w:rsid w:val="00A777D0"/>
    <w:rsid w:val="00A80A97"/>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86274"/>
    <w:rsid w:val="00A864D0"/>
    <w:rsid w:val="00A879D4"/>
    <w:rsid w:val="00A909A6"/>
    <w:rsid w:val="00A90F3C"/>
    <w:rsid w:val="00A912AA"/>
    <w:rsid w:val="00A9137F"/>
    <w:rsid w:val="00A91D8D"/>
    <w:rsid w:val="00A91E9F"/>
    <w:rsid w:val="00A93B6C"/>
    <w:rsid w:val="00A93D4A"/>
    <w:rsid w:val="00A93F18"/>
    <w:rsid w:val="00A93F35"/>
    <w:rsid w:val="00A93FCF"/>
    <w:rsid w:val="00A942E8"/>
    <w:rsid w:val="00A94A13"/>
    <w:rsid w:val="00A94F49"/>
    <w:rsid w:val="00A95387"/>
    <w:rsid w:val="00A9547E"/>
    <w:rsid w:val="00A95922"/>
    <w:rsid w:val="00A95DE5"/>
    <w:rsid w:val="00A96A95"/>
    <w:rsid w:val="00A96AD0"/>
    <w:rsid w:val="00AA007E"/>
    <w:rsid w:val="00AA012D"/>
    <w:rsid w:val="00AA01AE"/>
    <w:rsid w:val="00AA04EF"/>
    <w:rsid w:val="00AA0C91"/>
    <w:rsid w:val="00AA0F56"/>
    <w:rsid w:val="00AA1765"/>
    <w:rsid w:val="00AA176D"/>
    <w:rsid w:val="00AA2399"/>
    <w:rsid w:val="00AA318D"/>
    <w:rsid w:val="00AA3BBB"/>
    <w:rsid w:val="00AA4192"/>
    <w:rsid w:val="00AA44CC"/>
    <w:rsid w:val="00AA4A7F"/>
    <w:rsid w:val="00AA4DAF"/>
    <w:rsid w:val="00AA52EA"/>
    <w:rsid w:val="00AA537D"/>
    <w:rsid w:val="00AA5799"/>
    <w:rsid w:val="00AA5C90"/>
    <w:rsid w:val="00AA5D6A"/>
    <w:rsid w:val="00AA6C3C"/>
    <w:rsid w:val="00AA6C87"/>
    <w:rsid w:val="00AA6F88"/>
    <w:rsid w:val="00AA79DC"/>
    <w:rsid w:val="00AA7AE6"/>
    <w:rsid w:val="00AA7C5E"/>
    <w:rsid w:val="00AB1485"/>
    <w:rsid w:val="00AB241D"/>
    <w:rsid w:val="00AB2CB3"/>
    <w:rsid w:val="00AB3821"/>
    <w:rsid w:val="00AB4145"/>
    <w:rsid w:val="00AB4334"/>
    <w:rsid w:val="00AB46C3"/>
    <w:rsid w:val="00AB487D"/>
    <w:rsid w:val="00AB4D00"/>
    <w:rsid w:val="00AB60B3"/>
    <w:rsid w:val="00AB6DC3"/>
    <w:rsid w:val="00AB7145"/>
    <w:rsid w:val="00AB7494"/>
    <w:rsid w:val="00AB7719"/>
    <w:rsid w:val="00AC2186"/>
    <w:rsid w:val="00AC2187"/>
    <w:rsid w:val="00AC23D1"/>
    <w:rsid w:val="00AC39AB"/>
    <w:rsid w:val="00AC3CD6"/>
    <w:rsid w:val="00AC4451"/>
    <w:rsid w:val="00AC58C8"/>
    <w:rsid w:val="00AC6386"/>
    <w:rsid w:val="00AC644D"/>
    <w:rsid w:val="00AC6572"/>
    <w:rsid w:val="00AC6C5C"/>
    <w:rsid w:val="00AC6E00"/>
    <w:rsid w:val="00AC75F4"/>
    <w:rsid w:val="00AC777B"/>
    <w:rsid w:val="00AC7A5A"/>
    <w:rsid w:val="00AC7AB3"/>
    <w:rsid w:val="00AD1691"/>
    <w:rsid w:val="00AD290A"/>
    <w:rsid w:val="00AD534E"/>
    <w:rsid w:val="00AD6E4B"/>
    <w:rsid w:val="00AD7149"/>
    <w:rsid w:val="00AD7B20"/>
    <w:rsid w:val="00AE14FD"/>
    <w:rsid w:val="00AE17D3"/>
    <w:rsid w:val="00AE2059"/>
    <w:rsid w:val="00AE232D"/>
    <w:rsid w:val="00AE280F"/>
    <w:rsid w:val="00AE2D28"/>
    <w:rsid w:val="00AE3695"/>
    <w:rsid w:val="00AE3751"/>
    <w:rsid w:val="00AE3C2B"/>
    <w:rsid w:val="00AE3FC3"/>
    <w:rsid w:val="00AE4691"/>
    <w:rsid w:val="00AE4E78"/>
    <w:rsid w:val="00AE5CE6"/>
    <w:rsid w:val="00AE62FD"/>
    <w:rsid w:val="00AE726D"/>
    <w:rsid w:val="00AE783F"/>
    <w:rsid w:val="00AF0A71"/>
    <w:rsid w:val="00AF0ADB"/>
    <w:rsid w:val="00AF1988"/>
    <w:rsid w:val="00AF1B1F"/>
    <w:rsid w:val="00AF259F"/>
    <w:rsid w:val="00AF2A8F"/>
    <w:rsid w:val="00AF4492"/>
    <w:rsid w:val="00AF5161"/>
    <w:rsid w:val="00AF51D6"/>
    <w:rsid w:val="00AF7269"/>
    <w:rsid w:val="00AF781A"/>
    <w:rsid w:val="00AF7978"/>
    <w:rsid w:val="00AF7E02"/>
    <w:rsid w:val="00AF7E8C"/>
    <w:rsid w:val="00B01BD9"/>
    <w:rsid w:val="00B0274B"/>
    <w:rsid w:val="00B0281F"/>
    <w:rsid w:val="00B02A47"/>
    <w:rsid w:val="00B0310B"/>
    <w:rsid w:val="00B0352C"/>
    <w:rsid w:val="00B03740"/>
    <w:rsid w:val="00B03F1C"/>
    <w:rsid w:val="00B05194"/>
    <w:rsid w:val="00B0578E"/>
    <w:rsid w:val="00B05AE0"/>
    <w:rsid w:val="00B06A9D"/>
    <w:rsid w:val="00B06C26"/>
    <w:rsid w:val="00B06CBC"/>
    <w:rsid w:val="00B07C0E"/>
    <w:rsid w:val="00B07D3A"/>
    <w:rsid w:val="00B10474"/>
    <w:rsid w:val="00B11C2F"/>
    <w:rsid w:val="00B11D5A"/>
    <w:rsid w:val="00B120C0"/>
    <w:rsid w:val="00B12162"/>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34C"/>
    <w:rsid w:val="00B164D8"/>
    <w:rsid w:val="00B166AB"/>
    <w:rsid w:val="00B16A13"/>
    <w:rsid w:val="00B16A4F"/>
    <w:rsid w:val="00B17174"/>
    <w:rsid w:val="00B17900"/>
    <w:rsid w:val="00B17A41"/>
    <w:rsid w:val="00B20156"/>
    <w:rsid w:val="00B20782"/>
    <w:rsid w:val="00B209AD"/>
    <w:rsid w:val="00B20C7F"/>
    <w:rsid w:val="00B21D3D"/>
    <w:rsid w:val="00B2235A"/>
    <w:rsid w:val="00B233FA"/>
    <w:rsid w:val="00B23554"/>
    <w:rsid w:val="00B23771"/>
    <w:rsid w:val="00B24321"/>
    <w:rsid w:val="00B243A0"/>
    <w:rsid w:val="00B245CC"/>
    <w:rsid w:val="00B24A92"/>
    <w:rsid w:val="00B26389"/>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4A1E"/>
    <w:rsid w:val="00B35A00"/>
    <w:rsid w:val="00B35C82"/>
    <w:rsid w:val="00B35DA6"/>
    <w:rsid w:val="00B3689A"/>
    <w:rsid w:val="00B36C1F"/>
    <w:rsid w:val="00B37007"/>
    <w:rsid w:val="00B371CD"/>
    <w:rsid w:val="00B37C58"/>
    <w:rsid w:val="00B40945"/>
    <w:rsid w:val="00B4146A"/>
    <w:rsid w:val="00B421D2"/>
    <w:rsid w:val="00B4296D"/>
    <w:rsid w:val="00B429BE"/>
    <w:rsid w:val="00B43AC9"/>
    <w:rsid w:val="00B43C0A"/>
    <w:rsid w:val="00B43D4B"/>
    <w:rsid w:val="00B44554"/>
    <w:rsid w:val="00B44B67"/>
    <w:rsid w:val="00B4569B"/>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51EB"/>
    <w:rsid w:val="00B55249"/>
    <w:rsid w:val="00B56688"/>
    <w:rsid w:val="00B57583"/>
    <w:rsid w:val="00B60313"/>
    <w:rsid w:val="00B60FD7"/>
    <w:rsid w:val="00B619E6"/>
    <w:rsid w:val="00B62758"/>
    <w:rsid w:val="00B64116"/>
    <w:rsid w:val="00B65B3F"/>
    <w:rsid w:val="00B65E05"/>
    <w:rsid w:val="00B67084"/>
    <w:rsid w:val="00B67475"/>
    <w:rsid w:val="00B67EA8"/>
    <w:rsid w:val="00B715A3"/>
    <w:rsid w:val="00B72B95"/>
    <w:rsid w:val="00B72EAC"/>
    <w:rsid w:val="00B73085"/>
    <w:rsid w:val="00B735B4"/>
    <w:rsid w:val="00B73F5D"/>
    <w:rsid w:val="00B73F79"/>
    <w:rsid w:val="00B7477E"/>
    <w:rsid w:val="00B74EE4"/>
    <w:rsid w:val="00B75159"/>
    <w:rsid w:val="00B75CEC"/>
    <w:rsid w:val="00B7623A"/>
    <w:rsid w:val="00B765EC"/>
    <w:rsid w:val="00B7688B"/>
    <w:rsid w:val="00B77275"/>
    <w:rsid w:val="00B77686"/>
    <w:rsid w:val="00B77B60"/>
    <w:rsid w:val="00B80D9B"/>
    <w:rsid w:val="00B80E18"/>
    <w:rsid w:val="00B80EB9"/>
    <w:rsid w:val="00B81594"/>
    <w:rsid w:val="00B8277B"/>
    <w:rsid w:val="00B82D00"/>
    <w:rsid w:val="00B82E9B"/>
    <w:rsid w:val="00B82F79"/>
    <w:rsid w:val="00B833C9"/>
    <w:rsid w:val="00B836B8"/>
    <w:rsid w:val="00B83E2B"/>
    <w:rsid w:val="00B84045"/>
    <w:rsid w:val="00B84483"/>
    <w:rsid w:val="00B8451C"/>
    <w:rsid w:val="00B8488E"/>
    <w:rsid w:val="00B8506F"/>
    <w:rsid w:val="00B85152"/>
    <w:rsid w:val="00B85529"/>
    <w:rsid w:val="00B876BA"/>
    <w:rsid w:val="00B90181"/>
    <w:rsid w:val="00B91228"/>
    <w:rsid w:val="00B917D5"/>
    <w:rsid w:val="00B91A04"/>
    <w:rsid w:val="00B91B72"/>
    <w:rsid w:val="00B91C38"/>
    <w:rsid w:val="00B91DE2"/>
    <w:rsid w:val="00B92584"/>
    <w:rsid w:val="00B92CCB"/>
    <w:rsid w:val="00B9362B"/>
    <w:rsid w:val="00B9409A"/>
    <w:rsid w:val="00B951FE"/>
    <w:rsid w:val="00B962A7"/>
    <w:rsid w:val="00B97407"/>
    <w:rsid w:val="00B9770F"/>
    <w:rsid w:val="00B97801"/>
    <w:rsid w:val="00B97B45"/>
    <w:rsid w:val="00BA05DC"/>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5D3"/>
    <w:rsid w:val="00BB0A26"/>
    <w:rsid w:val="00BB11C3"/>
    <w:rsid w:val="00BB144E"/>
    <w:rsid w:val="00BB1695"/>
    <w:rsid w:val="00BB17D9"/>
    <w:rsid w:val="00BB2664"/>
    <w:rsid w:val="00BB2BF7"/>
    <w:rsid w:val="00BB415C"/>
    <w:rsid w:val="00BB42F3"/>
    <w:rsid w:val="00BB4389"/>
    <w:rsid w:val="00BB53BF"/>
    <w:rsid w:val="00BB553D"/>
    <w:rsid w:val="00BB57CD"/>
    <w:rsid w:val="00BB6585"/>
    <w:rsid w:val="00BB7116"/>
    <w:rsid w:val="00BB7444"/>
    <w:rsid w:val="00BB7471"/>
    <w:rsid w:val="00BC0493"/>
    <w:rsid w:val="00BC098E"/>
    <w:rsid w:val="00BC156E"/>
    <w:rsid w:val="00BC2903"/>
    <w:rsid w:val="00BC5123"/>
    <w:rsid w:val="00BC669C"/>
    <w:rsid w:val="00BC6708"/>
    <w:rsid w:val="00BC773A"/>
    <w:rsid w:val="00BD016E"/>
    <w:rsid w:val="00BD09AA"/>
    <w:rsid w:val="00BD09DA"/>
    <w:rsid w:val="00BD112C"/>
    <w:rsid w:val="00BD1858"/>
    <w:rsid w:val="00BD2835"/>
    <w:rsid w:val="00BD295A"/>
    <w:rsid w:val="00BD2B37"/>
    <w:rsid w:val="00BD4709"/>
    <w:rsid w:val="00BD5153"/>
    <w:rsid w:val="00BD53FF"/>
    <w:rsid w:val="00BD54B2"/>
    <w:rsid w:val="00BD5F29"/>
    <w:rsid w:val="00BD6BD9"/>
    <w:rsid w:val="00BD6BFD"/>
    <w:rsid w:val="00BD79EF"/>
    <w:rsid w:val="00BD7FE9"/>
    <w:rsid w:val="00BE0351"/>
    <w:rsid w:val="00BE0831"/>
    <w:rsid w:val="00BE0F97"/>
    <w:rsid w:val="00BE1596"/>
    <w:rsid w:val="00BE1F57"/>
    <w:rsid w:val="00BE26BE"/>
    <w:rsid w:val="00BE2A27"/>
    <w:rsid w:val="00BE32F8"/>
    <w:rsid w:val="00BE349A"/>
    <w:rsid w:val="00BE3D07"/>
    <w:rsid w:val="00BE405A"/>
    <w:rsid w:val="00BE44B7"/>
    <w:rsid w:val="00BE4B45"/>
    <w:rsid w:val="00BE5A4F"/>
    <w:rsid w:val="00BE5F67"/>
    <w:rsid w:val="00BE5FAE"/>
    <w:rsid w:val="00BE6782"/>
    <w:rsid w:val="00BE6B0D"/>
    <w:rsid w:val="00BE7017"/>
    <w:rsid w:val="00BE71BC"/>
    <w:rsid w:val="00BE77C3"/>
    <w:rsid w:val="00BF001F"/>
    <w:rsid w:val="00BF0122"/>
    <w:rsid w:val="00BF0145"/>
    <w:rsid w:val="00BF0912"/>
    <w:rsid w:val="00BF11EA"/>
    <w:rsid w:val="00BF1712"/>
    <w:rsid w:val="00BF184A"/>
    <w:rsid w:val="00BF1C45"/>
    <w:rsid w:val="00BF21C6"/>
    <w:rsid w:val="00BF2790"/>
    <w:rsid w:val="00BF41D2"/>
    <w:rsid w:val="00BF5433"/>
    <w:rsid w:val="00BF5813"/>
    <w:rsid w:val="00BF65EE"/>
    <w:rsid w:val="00BF7183"/>
    <w:rsid w:val="00BF7AAC"/>
    <w:rsid w:val="00BF7BE8"/>
    <w:rsid w:val="00BF7C8F"/>
    <w:rsid w:val="00BF7F8F"/>
    <w:rsid w:val="00C005A0"/>
    <w:rsid w:val="00C008DD"/>
    <w:rsid w:val="00C010DB"/>
    <w:rsid w:val="00C01258"/>
    <w:rsid w:val="00C01F03"/>
    <w:rsid w:val="00C02C7D"/>
    <w:rsid w:val="00C02CBC"/>
    <w:rsid w:val="00C02DB2"/>
    <w:rsid w:val="00C037AC"/>
    <w:rsid w:val="00C042BE"/>
    <w:rsid w:val="00C046D8"/>
    <w:rsid w:val="00C05463"/>
    <w:rsid w:val="00C05760"/>
    <w:rsid w:val="00C06DAD"/>
    <w:rsid w:val="00C06DF6"/>
    <w:rsid w:val="00C0726D"/>
    <w:rsid w:val="00C073D7"/>
    <w:rsid w:val="00C078DD"/>
    <w:rsid w:val="00C07DD9"/>
    <w:rsid w:val="00C07E94"/>
    <w:rsid w:val="00C1049D"/>
    <w:rsid w:val="00C105F9"/>
    <w:rsid w:val="00C1093F"/>
    <w:rsid w:val="00C10C0B"/>
    <w:rsid w:val="00C10D0C"/>
    <w:rsid w:val="00C115B5"/>
    <w:rsid w:val="00C121AA"/>
    <w:rsid w:val="00C12920"/>
    <w:rsid w:val="00C1295D"/>
    <w:rsid w:val="00C12D49"/>
    <w:rsid w:val="00C130A9"/>
    <w:rsid w:val="00C1367A"/>
    <w:rsid w:val="00C144A3"/>
    <w:rsid w:val="00C145F3"/>
    <w:rsid w:val="00C15B57"/>
    <w:rsid w:val="00C15D9D"/>
    <w:rsid w:val="00C15F86"/>
    <w:rsid w:val="00C16BF1"/>
    <w:rsid w:val="00C16CCD"/>
    <w:rsid w:val="00C17338"/>
    <w:rsid w:val="00C1782E"/>
    <w:rsid w:val="00C208CD"/>
    <w:rsid w:val="00C20AAF"/>
    <w:rsid w:val="00C21CC8"/>
    <w:rsid w:val="00C226FF"/>
    <w:rsid w:val="00C22D5B"/>
    <w:rsid w:val="00C232E0"/>
    <w:rsid w:val="00C2366A"/>
    <w:rsid w:val="00C23BE0"/>
    <w:rsid w:val="00C23D6A"/>
    <w:rsid w:val="00C2408B"/>
    <w:rsid w:val="00C25183"/>
    <w:rsid w:val="00C253B1"/>
    <w:rsid w:val="00C25953"/>
    <w:rsid w:val="00C25F93"/>
    <w:rsid w:val="00C26355"/>
    <w:rsid w:val="00C2693F"/>
    <w:rsid w:val="00C26B53"/>
    <w:rsid w:val="00C26C6A"/>
    <w:rsid w:val="00C26F6A"/>
    <w:rsid w:val="00C2706E"/>
    <w:rsid w:val="00C279BE"/>
    <w:rsid w:val="00C27AB6"/>
    <w:rsid w:val="00C3036E"/>
    <w:rsid w:val="00C31587"/>
    <w:rsid w:val="00C325CC"/>
    <w:rsid w:val="00C32F60"/>
    <w:rsid w:val="00C33204"/>
    <w:rsid w:val="00C33859"/>
    <w:rsid w:val="00C33CF2"/>
    <w:rsid w:val="00C350AE"/>
    <w:rsid w:val="00C35893"/>
    <w:rsid w:val="00C35B74"/>
    <w:rsid w:val="00C35D1C"/>
    <w:rsid w:val="00C3768A"/>
    <w:rsid w:val="00C37D56"/>
    <w:rsid w:val="00C40407"/>
    <w:rsid w:val="00C405CF"/>
    <w:rsid w:val="00C4092D"/>
    <w:rsid w:val="00C40AB4"/>
    <w:rsid w:val="00C416BC"/>
    <w:rsid w:val="00C41832"/>
    <w:rsid w:val="00C41BD2"/>
    <w:rsid w:val="00C41E82"/>
    <w:rsid w:val="00C4315B"/>
    <w:rsid w:val="00C44624"/>
    <w:rsid w:val="00C4574C"/>
    <w:rsid w:val="00C4581F"/>
    <w:rsid w:val="00C4639E"/>
    <w:rsid w:val="00C469A1"/>
    <w:rsid w:val="00C469DE"/>
    <w:rsid w:val="00C46CBA"/>
    <w:rsid w:val="00C47B96"/>
    <w:rsid w:val="00C47DF3"/>
    <w:rsid w:val="00C50090"/>
    <w:rsid w:val="00C500BC"/>
    <w:rsid w:val="00C50C12"/>
    <w:rsid w:val="00C50D9B"/>
    <w:rsid w:val="00C50DB6"/>
    <w:rsid w:val="00C51038"/>
    <w:rsid w:val="00C51DE2"/>
    <w:rsid w:val="00C52B48"/>
    <w:rsid w:val="00C53423"/>
    <w:rsid w:val="00C53F25"/>
    <w:rsid w:val="00C546D1"/>
    <w:rsid w:val="00C54941"/>
    <w:rsid w:val="00C54D4F"/>
    <w:rsid w:val="00C55C7F"/>
    <w:rsid w:val="00C56291"/>
    <w:rsid w:val="00C569B5"/>
    <w:rsid w:val="00C56CB8"/>
    <w:rsid w:val="00C607E5"/>
    <w:rsid w:val="00C60AB4"/>
    <w:rsid w:val="00C60EA2"/>
    <w:rsid w:val="00C60FF3"/>
    <w:rsid w:val="00C61169"/>
    <w:rsid w:val="00C612CA"/>
    <w:rsid w:val="00C61C9D"/>
    <w:rsid w:val="00C61E91"/>
    <w:rsid w:val="00C61F54"/>
    <w:rsid w:val="00C61F5E"/>
    <w:rsid w:val="00C62634"/>
    <w:rsid w:val="00C634D7"/>
    <w:rsid w:val="00C63699"/>
    <w:rsid w:val="00C637B9"/>
    <w:rsid w:val="00C64A42"/>
    <w:rsid w:val="00C64CCF"/>
    <w:rsid w:val="00C657B5"/>
    <w:rsid w:val="00C66040"/>
    <w:rsid w:val="00C664AD"/>
    <w:rsid w:val="00C66B43"/>
    <w:rsid w:val="00C66F0C"/>
    <w:rsid w:val="00C679CF"/>
    <w:rsid w:val="00C70EC6"/>
    <w:rsid w:val="00C70F97"/>
    <w:rsid w:val="00C720D9"/>
    <w:rsid w:val="00C72A0C"/>
    <w:rsid w:val="00C72A19"/>
    <w:rsid w:val="00C72E40"/>
    <w:rsid w:val="00C72F06"/>
    <w:rsid w:val="00C73158"/>
    <w:rsid w:val="00C73345"/>
    <w:rsid w:val="00C738A1"/>
    <w:rsid w:val="00C73CA4"/>
    <w:rsid w:val="00C73FC9"/>
    <w:rsid w:val="00C74EA7"/>
    <w:rsid w:val="00C75865"/>
    <w:rsid w:val="00C75B3E"/>
    <w:rsid w:val="00C75B4D"/>
    <w:rsid w:val="00C75C12"/>
    <w:rsid w:val="00C767A8"/>
    <w:rsid w:val="00C77A96"/>
    <w:rsid w:val="00C802CF"/>
    <w:rsid w:val="00C80AB0"/>
    <w:rsid w:val="00C80F34"/>
    <w:rsid w:val="00C81761"/>
    <w:rsid w:val="00C81A31"/>
    <w:rsid w:val="00C81F19"/>
    <w:rsid w:val="00C81FD9"/>
    <w:rsid w:val="00C82225"/>
    <w:rsid w:val="00C82BCF"/>
    <w:rsid w:val="00C82D17"/>
    <w:rsid w:val="00C82E0F"/>
    <w:rsid w:val="00C84BFC"/>
    <w:rsid w:val="00C859F7"/>
    <w:rsid w:val="00C85F92"/>
    <w:rsid w:val="00C86086"/>
    <w:rsid w:val="00C868BF"/>
    <w:rsid w:val="00C86E90"/>
    <w:rsid w:val="00C87A72"/>
    <w:rsid w:val="00C909DA"/>
    <w:rsid w:val="00C90DE4"/>
    <w:rsid w:val="00C913BD"/>
    <w:rsid w:val="00C91850"/>
    <w:rsid w:val="00C91DE7"/>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C74"/>
    <w:rsid w:val="00CA4E25"/>
    <w:rsid w:val="00CA5994"/>
    <w:rsid w:val="00CA5ADE"/>
    <w:rsid w:val="00CA5D44"/>
    <w:rsid w:val="00CA6474"/>
    <w:rsid w:val="00CA6613"/>
    <w:rsid w:val="00CA664F"/>
    <w:rsid w:val="00CA6C50"/>
    <w:rsid w:val="00CA74DE"/>
    <w:rsid w:val="00CA7C97"/>
    <w:rsid w:val="00CA7FC5"/>
    <w:rsid w:val="00CB02EB"/>
    <w:rsid w:val="00CB0E82"/>
    <w:rsid w:val="00CB0FD6"/>
    <w:rsid w:val="00CB1207"/>
    <w:rsid w:val="00CB12C8"/>
    <w:rsid w:val="00CB1303"/>
    <w:rsid w:val="00CB31B5"/>
    <w:rsid w:val="00CB39D2"/>
    <w:rsid w:val="00CB3A93"/>
    <w:rsid w:val="00CB3DF8"/>
    <w:rsid w:val="00CB4116"/>
    <w:rsid w:val="00CB4903"/>
    <w:rsid w:val="00CB4B53"/>
    <w:rsid w:val="00CB4FE0"/>
    <w:rsid w:val="00CB542E"/>
    <w:rsid w:val="00CB597E"/>
    <w:rsid w:val="00CB5ADC"/>
    <w:rsid w:val="00CB706A"/>
    <w:rsid w:val="00CB7181"/>
    <w:rsid w:val="00CB7771"/>
    <w:rsid w:val="00CB784C"/>
    <w:rsid w:val="00CB7DE6"/>
    <w:rsid w:val="00CC01D1"/>
    <w:rsid w:val="00CC0662"/>
    <w:rsid w:val="00CC139D"/>
    <w:rsid w:val="00CC1D0D"/>
    <w:rsid w:val="00CC2056"/>
    <w:rsid w:val="00CC2E20"/>
    <w:rsid w:val="00CC33C4"/>
    <w:rsid w:val="00CC3B84"/>
    <w:rsid w:val="00CC44B5"/>
    <w:rsid w:val="00CC4E80"/>
    <w:rsid w:val="00CC5416"/>
    <w:rsid w:val="00CC541F"/>
    <w:rsid w:val="00CC574C"/>
    <w:rsid w:val="00CC6616"/>
    <w:rsid w:val="00CC7C1C"/>
    <w:rsid w:val="00CD04C9"/>
    <w:rsid w:val="00CD0B13"/>
    <w:rsid w:val="00CD0C9D"/>
    <w:rsid w:val="00CD1963"/>
    <w:rsid w:val="00CD1A65"/>
    <w:rsid w:val="00CD1A8D"/>
    <w:rsid w:val="00CD289D"/>
    <w:rsid w:val="00CD28B4"/>
    <w:rsid w:val="00CD3407"/>
    <w:rsid w:val="00CD5041"/>
    <w:rsid w:val="00CD541D"/>
    <w:rsid w:val="00CD563A"/>
    <w:rsid w:val="00CD5F7C"/>
    <w:rsid w:val="00CD6260"/>
    <w:rsid w:val="00CD6413"/>
    <w:rsid w:val="00CD72D5"/>
    <w:rsid w:val="00CD77DC"/>
    <w:rsid w:val="00CD7AE0"/>
    <w:rsid w:val="00CD7CC4"/>
    <w:rsid w:val="00CD7D7E"/>
    <w:rsid w:val="00CE0138"/>
    <w:rsid w:val="00CE0E44"/>
    <w:rsid w:val="00CE120B"/>
    <w:rsid w:val="00CE1472"/>
    <w:rsid w:val="00CE154B"/>
    <w:rsid w:val="00CE19FA"/>
    <w:rsid w:val="00CE219F"/>
    <w:rsid w:val="00CE21FF"/>
    <w:rsid w:val="00CE3AC6"/>
    <w:rsid w:val="00CE3CB2"/>
    <w:rsid w:val="00CE4157"/>
    <w:rsid w:val="00CE4CCB"/>
    <w:rsid w:val="00CE56F3"/>
    <w:rsid w:val="00CE5A97"/>
    <w:rsid w:val="00CE671E"/>
    <w:rsid w:val="00CE6818"/>
    <w:rsid w:val="00CE6A6E"/>
    <w:rsid w:val="00CE7161"/>
    <w:rsid w:val="00CE74F2"/>
    <w:rsid w:val="00CF0519"/>
    <w:rsid w:val="00CF0A74"/>
    <w:rsid w:val="00CF0F9E"/>
    <w:rsid w:val="00CF16E1"/>
    <w:rsid w:val="00CF1C50"/>
    <w:rsid w:val="00CF21C8"/>
    <w:rsid w:val="00CF301F"/>
    <w:rsid w:val="00CF30A1"/>
    <w:rsid w:val="00CF347D"/>
    <w:rsid w:val="00CF3D74"/>
    <w:rsid w:val="00CF3F01"/>
    <w:rsid w:val="00CF4AC3"/>
    <w:rsid w:val="00CF5C87"/>
    <w:rsid w:val="00CF5FF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56F9"/>
    <w:rsid w:val="00D05AB8"/>
    <w:rsid w:val="00D05DCA"/>
    <w:rsid w:val="00D06D71"/>
    <w:rsid w:val="00D079FB"/>
    <w:rsid w:val="00D103CD"/>
    <w:rsid w:val="00D108D2"/>
    <w:rsid w:val="00D1091C"/>
    <w:rsid w:val="00D10B1D"/>
    <w:rsid w:val="00D1105C"/>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A6D"/>
    <w:rsid w:val="00D16C38"/>
    <w:rsid w:val="00D17519"/>
    <w:rsid w:val="00D177A9"/>
    <w:rsid w:val="00D17E5B"/>
    <w:rsid w:val="00D207B2"/>
    <w:rsid w:val="00D20835"/>
    <w:rsid w:val="00D2091A"/>
    <w:rsid w:val="00D20D07"/>
    <w:rsid w:val="00D21036"/>
    <w:rsid w:val="00D21124"/>
    <w:rsid w:val="00D212A9"/>
    <w:rsid w:val="00D219E4"/>
    <w:rsid w:val="00D21B04"/>
    <w:rsid w:val="00D21C9B"/>
    <w:rsid w:val="00D22BF9"/>
    <w:rsid w:val="00D23E3A"/>
    <w:rsid w:val="00D25226"/>
    <w:rsid w:val="00D26DE3"/>
    <w:rsid w:val="00D27311"/>
    <w:rsid w:val="00D30055"/>
    <w:rsid w:val="00D30108"/>
    <w:rsid w:val="00D303DD"/>
    <w:rsid w:val="00D3068A"/>
    <w:rsid w:val="00D30A10"/>
    <w:rsid w:val="00D30D0F"/>
    <w:rsid w:val="00D31217"/>
    <w:rsid w:val="00D31CCB"/>
    <w:rsid w:val="00D326E8"/>
    <w:rsid w:val="00D33BAE"/>
    <w:rsid w:val="00D34419"/>
    <w:rsid w:val="00D34B6A"/>
    <w:rsid w:val="00D3588C"/>
    <w:rsid w:val="00D3629E"/>
    <w:rsid w:val="00D364AB"/>
    <w:rsid w:val="00D36914"/>
    <w:rsid w:val="00D36C33"/>
    <w:rsid w:val="00D37199"/>
    <w:rsid w:val="00D4009A"/>
    <w:rsid w:val="00D40BB5"/>
    <w:rsid w:val="00D410E5"/>
    <w:rsid w:val="00D41522"/>
    <w:rsid w:val="00D41641"/>
    <w:rsid w:val="00D417A4"/>
    <w:rsid w:val="00D43DF2"/>
    <w:rsid w:val="00D44920"/>
    <w:rsid w:val="00D44D10"/>
    <w:rsid w:val="00D45BBF"/>
    <w:rsid w:val="00D46697"/>
    <w:rsid w:val="00D46B94"/>
    <w:rsid w:val="00D46CB7"/>
    <w:rsid w:val="00D46DEF"/>
    <w:rsid w:val="00D46DF6"/>
    <w:rsid w:val="00D473F0"/>
    <w:rsid w:val="00D50A93"/>
    <w:rsid w:val="00D50B9C"/>
    <w:rsid w:val="00D50EAD"/>
    <w:rsid w:val="00D518EF"/>
    <w:rsid w:val="00D51A1E"/>
    <w:rsid w:val="00D51BDA"/>
    <w:rsid w:val="00D51C10"/>
    <w:rsid w:val="00D51CF5"/>
    <w:rsid w:val="00D5242A"/>
    <w:rsid w:val="00D525B5"/>
    <w:rsid w:val="00D52BE6"/>
    <w:rsid w:val="00D52CCC"/>
    <w:rsid w:val="00D52EFE"/>
    <w:rsid w:val="00D5372B"/>
    <w:rsid w:val="00D53780"/>
    <w:rsid w:val="00D53DC9"/>
    <w:rsid w:val="00D548C6"/>
    <w:rsid w:val="00D54F0A"/>
    <w:rsid w:val="00D55600"/>
    <w:rsid w:val="00D55AA3"/>
    <w:rsid w:val="00D5730D"/>
    <w:rsid w:val="00D5759E"/>
    <w:rsid w:val="00D57687"/>
    <w:rsid w:val="00D577CC"/>
    <w:rsid w:val="00D604CE"/>
    <w:rsid w:val="00D609B5"/>
    <w:rsid w:val="00D60B05"/>
    <w:rsid w:val="00D616C1"/>
    <w:rsid w:val="00D61975"/>
    <w:rsid w:val="00D619C0"/>
    <w:rsid w:val="00D61B2A"/>
    <w:rsid w:val="00D61D03"/>
    <w:rsid w:val="00D62343"/>
    <w:rsid w:val="00D62C08"/>
    <w:rsid w:val="00D632A8"/>
    <w:rsid w:val="00D63DCB"/>
    <w:rsid w:val="00D64187"/>
    <w:rsid w:val="00D6455F"/>
    <w:rsid w:val="00D64832"/>
    <w:rsid w:val="00D64DF7"/>
    <w:rsid w:val="00D65A73"/>
    <w:rsid w:val="00D6694F"/>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5026"/>
    <w:rsid w:val="00D76184"/>
    <w:rsid w:val="00D76390"/>
    <w:rsid w:val="00D7650B"/>
    <w:rsid w:val="00D7652E"/>
    <w:rsid w:val="00D76674"/>
    <w:rsid w:val="00D76845"/>
    <w:rsid w:val="00D76889"/>
    <w:rsid w:val="00D76CA2"/>
    <w:rsid w:val="00D77470"/>
    <w:rsid w:val="00D77968"/>
    <w:rsid w:val="00D80F7B"/>
    <w:rsid w:val="00D81720"/>
    <w:rsid w:val="00D81912"/>
    <w:rsid w:val="00D81944"/>
    <w:rsid w:val="00D81FAC"/>
    <w:rsid w:val="00D82B27"/>
    <w:rsid w:val="00D83189"/>
    <w:rsid w:val="00D84174"/>
    <w:rsid w:val="00D841C1"/>
    <w:rsid w:val="00D8494F"/>
    <w:rsid w:val="00D849C3"/>
    <w:rsid w:val="00D84A49"/>
    <w:rsid w:val="00D858EF"/>
    <w:rsid w:val="00D85CAF"/>
    <w:rsid w:val="00D869F5"/>
    <w:rsid w:val="00D87158"/>
    <w:rsid w:val="00D8741C"/>
    <w:rsid w:val="00D87846"/>
    <w:rsid w:val="00D87B38"/>
    <w:rsid w:val="00D87B53"/>
    <w:rsid w:val="00D90447"/>
    <w:rsid w:val="00D90E81"/>
    <w:rsid w:val="00D91453"/>
    <w:rsid w:val="00D91638"/>
    <w:rsid w:val="00D91689"/>
    <w:rsid w:val="00D92268"/>
    <w:rsid w:val="00D92442"/>
    <w:rsid w:val="00D9305D"/>
    <w:rsid w:val="00D93978"/>
    <w:rsid w:val="00D93D91"/>
    <w:rsid w:val="00D94074"/>
    <w:rsid w:val="00D945E2"/>
    <w:rsid w:val="00D9533E"/>
    <w:rsid w:val="00D9754A"/>
    <w:rsid w:val="00D97993"/>
    <w:rsid w:val="00D97A7A"/>
    <w:rsid w:val="00D97C67"/>
    <w:rsid w:val="00D97CB8"/>
    <w:rsid w:val="00D97ECE"/>
    <w:rsid w:val="00DA02AB"/>
    <w:rsid w:val="00DA09E4"/>
    <w:rsid w:val="00DA10F6"/>
    <w:rsid w:val="00DA1466"/>
    <w:rsid w:val="00DA172C"/>
    <w:rsid w:val="00DA2F6E"/>
    <w:rsid w:val="00DA30C2"/>
    <w:rsid w:val="00DA46AC"/>
    <w:rsid w:val="00DA4AB1"/>
    <w:rsid w:val="00DA50C9"/>
    <w:rsid w:val="00DA5237"/>
    <w:rsid w:val="00DA531D"/>
    <w:rsid w:val="00DA5579"/>
    <w:rsid w:val="00DA683F"/>
    <w:rsid w:val="00DA6FDD"/>
    <w:rsid w:val="00DA729C"/>
    <w:rsid w:val="00DA7BA3"/>
    <w:rsid w:val="00DA7EFA"/>
    <w:rsid w:val="00DB01A2"/>
    <w:rsid w:val="00DB1381"/>
    <w:rsid w:val="00DB169E"/>
    <w:rsid w:val="00DB21AE"/>
    <w:rsid w:val="00DB48C8"/>
    <w:rsid w:val="00DB4A45"/>
    <w:rsid w:val="00DB4BAB"/>
    <w:rsid w:val="00DB4BC6"/>
    <w:rsid w:val="00DB5583"/>
    <w:rsid w:val="00DB562C"/>
    <w:rsid w:val="00DB5A0F"/>
    <w:rsid w:val="00DB5F2D"/>
    <w:rsid w:val="00DB64D8"/>
    <w:rsid w:val="00DB7239"/>
    <w:rsid w:val="00DB7F6C"/>
    <w:rsid w:val="00DC0A66"/>
    <w:rsid w:val="00DC0EBD"/>
    <w:rsid w:val="00DC0FB6"/>
    <w:rsid w:val="00DC36A5"/>
    <w:rsid w:val="00DC3CB1"/>
    <w:rsid w:val="00DC5871"/>
    <w:rsid w:val="00DC58EE"/>
    <w:rsid w:val="00DC5ECE"/>
    <w:rsid w:val="00DC63C2"/>
    <w:rsid w:val="00DC7178"/>
    <w:rsid w:val="00DC74A0"/>
    <w:rsid w:val="00DD0D73"/>
    <w:rsid w:val="00DD0E19"/>
    <w:rsid w:val="00DD1327"/>
    <w:rsid w:val="00DD1EF8"/>
    <w:rsid w:val="00DD23FD"/>
    <w:rsid w:val="00DD27EC"/>
    <w:rsid w:val="00DD3534"/>
    <w:rsid w:val="00DD4130"/>
    <w:rsid w:val="00DD44DB"/>
    <w:rsid w:val="00DD4BE9"/>
    <w:rsid w:val="00DD5439"/>
    <w:rsid w:val="00DD610B"/>
    <w:rsid w:val="00DD6C8F"/>
    <w:rsid w:val="00DE079B"/>
    <w:rsid w:val="00DE28DB"/>
    <w:rsid w:val="00DE3BBB"/>
    <w:rsid w:val="00DE410C"/>
    <w:rsid w:val="00DE4380"/>
    <w:rsid w:val="00DE4813"/>
    <w:rsid w:val="00DE4E8F"/>
    <w:rsid w:val="00DE649E"/>
    <w:rsid w:val="00DE6985"/>
    <w:rsid w:val="00DF0010"/>
    <w:rsid w:val="00DF11BF"/>
    <w:rsid w:val="00DF159E"/>
    <w:rsid w:val="00DF2E3A"/>
    <w:rsid w:val="00DF30CF"/>
    <w:rsid w:val="00DF32EA"/>
    <w:rsid w:val="00DF369A"/>
    <w:rsid w:val="00DF3E4A"/>
    <w:rsid w:val="00DF44CE"/>
    <w:rsid w:val="00DF4563"/>
    <w:rsid w:val="00DF4C79"/>
    <w:rsid w:val="00DF4DEF"/>
    <w:rsid w:val="00DF4F75"/>
    <w:rsid w:val="00DF5EBC"/>
    <w:rsid w:val="00DF680D"/>
    <w:rsid w:val="00DF7C3A"/>
    <w:rsid w:val="00DF7F5A"/>
    <w:rsid w:val="00DF7FC2"/>
    <w:rsid w:val="00E002D8"/>
    <w:rsid w:val="00E00F43"/>
    <w:rsid w:val="00E017C2"/>
    <w:rsid w:val="00E01BD6"/>
    <w:rsid w:val="00E02055"/>
    <w:rsid w:val="00E020EB"/>
    <w:rsid w:val="00E02F90"/>
    <w:rsid w:val="00E03C26"/>
    <w:rsid w:val="00E03E0C"/>
    <w:rsid w:val="00E04157"/>
    <w:rsid w:val="00E043A4"/>
    <w:rsid w:val="00E04428"/>
    <w:rsid w:val="00E044A8"/>
    <w:rsid w:val="00E04BD1"/>
    <w:rsid w:val="00E056C0"/>
    <w:rsid w:val="00E05DDE"/>
    <w:rsid w:val="00E06EEF"/>
    <w:rsid w:val="00E104AA"/>
    <w:rsid w:val="00E10BDE"/>
    <w:rsid w:val="00E10FBD"/>
    <w:rsid w:val="00E1148F"/>
    <w:rsid w:val="00E11797"/>
    <w:rsid w:val="00E131B0"/>
    <w:rsid w:val="00E134D7"/>
    <w:rsid w:val="00E1360C"/>
    <w:rsid w:val="00E13786"/>
    <w:rsid w:val="00E137B3"/>
    <w:rsid w:val="00E1421B"/>
    <w:rsid w:val="00E157EB"/>
    <w:rsid w:val="00E15915"/>
    <w:rsid w:val="00E15B50"/>
    <w:rsid w:val="00E15D2A"/>
    <w:rsid w:val="00E16CA5"/>
    <w:rsid w:val="00E1718F"/>
    <w:rsid w:val="00E175D8"/>
    <w:rsid w:val="00E17F71"/>
    <w:rsid w:val="00E205B9"/>
    <w:rsid w:val="00E20C3F"/>
    <w:rsid w:val="00E215BD"/>
    <w:rsid w:val="00E21A16"/>
    <w:rsid w:val="00E22F20"/>
    <w:rsid w:val="00E23686"/>
    <w:rsid w:val="00E23E31"/>
    <w:rsid w:val="00E24A97"/>
    <w:rsid w:val="00E24EF5"/>
    <w:rsid w:val="00E25B71"/>
    <w:rsid w:val="00E2695D"/>
    <w:rsid w:val="00E26BBF"/>
    <w:rsid w:val="00E26D7C"/>
    <w:rsid w:val="00E3023B"/>
    <w:rsid w:val="00E30C63"/>
    <w:rsid w:val="00E31762"/>
    <w:rsid w:val="00E31EB0"/>
    <w:rsid w:val="00E3264F"/>
    <w:rsid w:val="00E327FE"/>
    <w:rsid w:val="00E32D71"/>
    <w:rsid w:val="00E33E3F"/>
    <w:rsid w:val="00E33E9E"/>
    <w:rsid w:val="00E33F92"/>
    <w:rsid w:val="00E346F2"/>
    <w:rsid w:val="00E3509E"/>
    <w:rsid w:val="00E35AA9"/>
    <w:rsid w:val="00E36496"/>
    <w:rsid w:val="00E3719B"/>
    <w:rsid w:val="00E37831"/>
    <w:rsid w:val="00E37A80"/>
    <w:rsid w:val="00E4017D"/>
    <w:rsid w:val="00E40251"/>
    <w:rsid w:val="00E40EA3"/>
    <w:rsid w:val="00E411BE"/>
    <w:rsid w:val="00E411D6"/>
    <w:rsid w:val="00E411FC"/>
    <w:rsid w:val="00E41CDE"/>
    <w:rsid w:val="00E42468"/>
    <w:rsid w:val="00E4259F"/>
    <w:rsid w:val="00E42BA7"/>
    <w:rsid w:val="00E43314"/>
    <w:rsid w:val="00E4406A"/>
    <w:rsid w:val="00E444F3"/>
    <w:rsid w:val="00E44A3C"/>
    <w:rsid w:val="00E44AE2"/>
    <w:rsid w:val="00E44EA7"/>
    <w:rsid w:val="00E45342"/>
    <w:rsid w:val="00E45BA6"/>
    <w:rsid w:val="00E4638D"/>
    <w:rsid w:val="00E46AF2"/>
    <w:rsid w:val="00E46B5F"/>
    <w:rsid w:val="00E4734F"/>
    <w:rsid w:val="00E4740C"/>
    <w:rsid w:val="00E507D9"/>
    <w:rsid w:val="00E50D07"/>
    <w:rsid w:val="00E50E35"/>
    <w:rsid w:val="00E50E66"/>
    <w:rsid w:val="00E5149B"/>
    <w:rsid w:val="00E5251E"/>
    <w:rsid w:val="00E5261C"/>
    <w:rsid w:val="00E53089"/>
    <w:rsid w:val="00E56D82"/>
    <w:rsid w:val="00E577B9"/>
    <w:rsid w:val="00E57ACF"/>
    <w:rsid w:val="00E609AD"/>
    <w:rsid w:val="00E61EE5"/>
    <w:rsid w:val="00E624D8"/>
    <w:rsid w:val="00E6279E"/>
    <w:rsid w:val="00E63136"/>
    <w:rsid w:val="00E634F7"/>
    <w:rsid w:val="00E635F0"/>
    <w:rsid w:val="00E6490C"/>
    <w:rsid w:val="00E65121"/>
    <w:rsid w:val="00E657A2"/>
    <w:rsid w:val="00E65E3B"/>
    <w:rsid w:val="00E66367"/>
    <w:rsid w:val="00E663EB"/>
    <w:rsid w:val="00E66808"/>
    <w:rsid w:val="00E670EE"/>
    <w:rsid w:val="00E67DC5"/>
    <w:rsid w:val="00E70F89"/>
    <w:rsid w:val="00E729D4"/>
    <w:rsid w:val="00E72E64"/>
    <w:rsid w:val="00E733B6"/>
    <w:rsid w:val="00E736FF"/>
    <w:rsid w:val="00E74731"/>
    <w:rsid w:val="00E74863"/>
    <w:rsid w:val="00E74A37"/>
    <w:rsid w:val="00E74E60"/>
    <w:rsid w:val="00E75D4A"/>
    <w:rsid w:val="00E75DBB"/>
    <w:rsid w:val="00E76306"/>
    <w:rsid w:val="00E76969"/>
    <w:rsid w:val="00E76A80"/>
    <w:rsid w:val="00E76DC7"/>
    <w:rsid w:val="00E76E07"/>
    <w:rsid w:val="00E77543"/>
    <w:rsid w:val="00E801D2"/>
    <w:rsid w:val="00E80599"/>
    <w:rsid w:val="00E816F6"/>
    <w:rsid w:val="00E817A9"/>
    <w:rsid w:val="00E81820"/>
    <w:rsid w:val="00E8211D"/>
    <w:rsid w:val="00E823D6"/>
    <w:rsid w:val="00E824D6"/>
    <w:rsid w:val="00E8251A"/>
    <w:rsid w:val="00E8288A"/>
    <w:rsid w:val="00E82D05"/>
    <w:rsid w:val="00E83FC5"/>
    <w:rsid w:val="00E84769"/>
    <w:rsid w:val="00E84B65"/>
    <w:rsid w:val="00E856C5"/>
    <w:rsid w:val="00E85957"/>
    <w:rsid w:val="00E85C14"/>
    <w:rsid w:val="00E85EDC"/>
    <w:rsid w:val="00E861BF"/>
    <w:rsid w:val="00E86567"/>
    <w:rsid w:val="00E867E8"/>
    <w:rsid w:val="00E87037"/>
    <w:rsid w:val="00E870FF"/>
    <w:rsid w:val="00E8726D"/>
    <w:rsid w:val="00E90883"/>
    <w:rsid w:val="00E91E5B"/>
    <w:rsid w:val="00E91F10"/>
    <w:rsid w:val="00E9343E"/>
    <w:rsid w:val="00E934D5"/>
    <w:rsid w:val="00E93B28"/>
    <w:rsid w:val="00E941C2"/>
    <w:rsid w:val="00E942FF"/>
    <w:rsid w:val="00E94302"/>
    <w:rsid w:val="00E94876"/>
    <w:rsid w:val="00E94ECE"/>
    <w:rsid w:val="00E9637A"/>
    <w:rsid w:val="00E966EF"/>
    <w:rsid w:val="00E96AE7"/>
    <w:rsid w:val="00E9757F"/>
    <w:rsid w:val="00E97BA2"/>
    <w:rsid w:val="00E97D13"/>
    <w:rsid w:val="00E97D78"/>
    <w:rsid w:val="00EA01E8"/>
    <w:rsid w:val="00EA042A"/>
    <w:rsid w:val="00EA2757"/>
    <w:rsid w:val="00EA28EE"/>
    <w:rsid w:val="00EA2BA8"/>
    <w:rsid w:val="00EA3ACE"/>
    <w:rsid w:val="00EA3B96"/>
    <w:rsid w:val="00EA4164"/>
    <w:rsid w:val="00EA5781"/>
    <w:rsid w:val="00EA60BF"/>
    <w:rsid w:val="00EA70EB"/>
    <w:rsid w:val="00EA76FF"/>
    <w:rsid w:val="00EA7DD4"/>
    <w:rsid w:val="00EB003B"/>
    <w:rsid w:val="00EB030C"/>
    <w:rsid w:val="00EB13BD"/>
    <w:rsid w:val="00EB13EB"/>
    <w:rsid w:val="00EB1C2F"/>
    <w:rsid w:val="00EB1FCF"/>
    <w:rsid w:val="00EB2457"/>
    <w:rsid w:val="00EB2EF0"/>
    <w:rsid w:val="00EB324F"/>
    <w:rsid w:val="00EB346A"/>
    <w:rsid w:val="00EB38BF"/>
    <w:rsid w:val="00EB3AF4"/>
    <w:rsid w:val="00EB3D9B"/>
    <w:rsid w:val="00EB4392"/>
    <w:rsid w:val="00EB491A"/>
    <w:rsid w:val="00EB5D74"/>
    <w:rsid w:val="00EB6151"/>
    <w:rsid w:val="00EB6192"/>
    <w:rsid w:val="00EB69F3"/>
    <w:rsid w:val="00EB712A"/>
    <w:rsid w:val="00EB7405"/>
    <w:rsid w:val="00EB7520"/>
    <w:rsid w:val="00EB7839"/>
    <w:rsid w:val="00EB7D90"/>
    <w:rsid w:val="00EB7D9F"/>
    <w:rsid w:val="00EB7EFB"/>
    <w:rsid w:val="00EC0169"/>
    <w:rsid w:val="00EC11BB"/>
    <w:rsid w:val="00EC12A2"/>
    <w:rsid w:val="00EC1674"/>
    <w:rsid w:val="00EC19E8"/>
    <w:rsid w:val="00EC1ACB"/>
    <w:rsid w:val="00EC21DC"/>
    <w:rsid w:val="00EC283C"/>
    <w:rsid w:val="00EC32F3"/>
    <w:rsid w:val="00EC4759"/>
    <w:rsid w:val="00EC4A02"/>
    <w:rsid w:val="00EC4B9B"/>
    <w:rsid w:val="00EC54E5"/>
    <w:rsid w:val="00EC5673"/>
    <w:rsid w:val="00EC5893"/>
    <w:rsid w:val="00EC693F"/>
    <w:rsid w:val="00EC6E74"/>
    <w:rsid w:val="00EC71B1"/>
    <w:rsid w:val="00EC73C4"/>
    <w:rsid w:val="00EC7456"/>
    <w:rsid w:val="00EC74BE"/>
    <w:rsid w:val="00ED0830"/>
    <w:rsid w:val="00ED0B0A"/>
    <w:rsid w:val="00ED0B23"/>
    <w:rsid w:val="00ED0C7B"/>
    <w:rsid w:val="00ED1396"/>
    <w:rsid w:val="00ED1679"/>
    <w:rsid w:val="00ED1DEB"/>
    <w:rsid w:val="00ED218D"/>
    <w:rsid w:val="00ED21AB"/>
    <w:rsid w:val="00ED2326"/>
    <w:rsid w:val="00ED241B"/>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251"/>
    <w:rsid w:val="00EE3434"/>
    <w:rsid w:val="00EE3672"/>
    <w:rsid w:val="00EE37C6"/>
    <w:rsid w:val="00EE3B90"/>
    <w:rsid w:val="00EE3CF3"/>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0BCA"/>
    <w:rsid w:val="00EF1639"/>
    <w:rsid w:val="00EF1709"/>
    <w:rsid w:val="00EF1BFC"/>
    <w:rsid w:val="00EF2166"/>
    <w:rsid w:val="00EF30D3"/>
    <w:rsid w:val="00EF3192"/>
    <w:rsid w:val="00EF4003"/>
    <w:rsid w:val="00EF41A6"/>
    <w:rsid w:val="00EF4ED9"/>
    <w:rsid w:val="00EF4F15"/>
    <w:rsid w:val="00EF5CEE"/>
    <w:rsid w:val="00EF5F2E"/>
    <w:rsid w:val="00EF6033"/>
    <w:rsid w:val="00EF6376"/>
    <w:rsid w:val="00EF6C7C"/>
    <w:rsid w:val="00EF74ED"/>
    <w:rsid w:val="00EF784C"/>
    <w:rsid w:val="00F00617"/>
    <w:rsid w:val="00F00AA4"/>
    <w:rsid w:val="00F01B70"/>
    <w:rsid w:val="00F01D92"/>
    <w:rsid w:val="00F0231E"/>
    <w:rsid w:val="00F041AB"/>
    <w:rsid w:val="00F04247"/>
    <w:rsid w:val="00F04600"/>
    <w:rsid w:val="00F05813"/>
    <w:rsid w:val="00F06245"/>
    <w:rsid w:val="00F07150"/>
    <w:rsid w:val="00F07493"/>
    <w:rsid w:val="00F07B1C"/>
    <w:rsid w:val="00F10127"/>
    <w:rsid w:val="00F10EAB"/>
    <w:rsid w:val="00F1119C"/>
    <w:rsid w:val="00F11814"/>
    <w:rsid w:val="00F12140"/>
    <w:rsid w:val="00F12506"/>
    <w:rsid w:val="00F12B22"/>
    <w:rsid w:val="00F1343B"/>
    <w:rsid w:val="00F138CE"/>
    <w:rsid w:val="00F13F98"/>
    <w:rsid w:val="00F14FC1"/>
    <w:rsid w:val="00F15510"/>
    <w:rsid w:val="00F15903"/>
    <w:rsid w:val="00F16DD7"/>
    <w:rsid w:val="00F171F2"/>
    <w:rsid w:val="00F179D2"/>
    <w:rsid w:val="00F204DF"/>
    <w:rsid w:val="00F20594"/>
    <w:rsid w:val="00F20606"/>
    <w:rsid w:val="00F209D5"/>
    <w:rsid w:val="00F211F3"/>
    <w:rsid w:val="00F22574"/>
    <w:rsid w:val="00F22832"/>
    <w:rsid w:val="00F22A61"/>
    <w:rsid w:val="00F23CFF"/>
    <w:rsid w:val="00F2425B"/>
    <w:rsid w:val="00F243E8"/>
    <w:rsid w:val="00F2450C"/>
    <w:rsid w:val="00F24681"/>
    <w:rsid w:val="00F24A43"/>
    <w:rsid w:val="00F24FF3"/>
    <w:rsid w:val="00F25640"/>
    <w:rsid w:val="00F257BA"/>
    <w:rsid w:val="00F262B9"/>
    <w:rsid w:val="00F266AA"/>
    <w:rsid w:val="00F27047"/>
    <w:rsid w:val="00F274DB"/>
    <w:rsid w:val="00F27966"/>
    <w:rsid w:val="00F301A8"/>
    <w:rsid w:val="00F30549"/>
    <w:rsid w:val="00F305D5"/>
    <w:rsid w:val="00F30940"/>
    <w:rsid w:val="00F30DFA"/>
    <w:rsid w:val="00F30E11"/>
    <w:rsid w:val="00F30E42"/>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8C"/>
    <w:rsid w:val="00F42DA4"/>
    <w:rsid w:val="00F431C5"/>
    <w:rsid w:val="00F43E98"/>
    <w:rsid w:val="00F43F1A"/>
    <w:rsid w:val="00F44100"/>
    <w:rsid w:val="00F441A9"/>
    <w:rsid w:val="00F448C4"/>
    <w:rsid w:val="00F44FD3"/>
    <w:rsid w:val="00F45E95"/>
    <w:rsid w:val="00F460EF"/>
    <w:rsid w:val="00F46690"/>
    <w:rsid w:val="00F50639"/>
    <w:rsid w:val="00F506C8"/>
    <w:rsid w:val="00F5137E"/>
    <w:rsid w:val="00F5159D"/>
    <w:rsid w:val="00F515E7"/>
    <w:rsid w:val="00F51DF4"/>
    <w:rsid w:val="00F5229F"/>
    <w:rsid w:val="00F5253E"/>
    <w:rsid w:val="00F534A5"/>
    <w:rsid w:val="00F54A09"/>
    <w:rsid w:val="00F55073"/>
    <w:rsid w:val="00F56811"/>
    <w:rsid w:val="00F5696D"/>
    <w:rsid w:val="00F573F8"/>
    <w:rsid w:val="00F607CA"/>
    <w:rsid w:val="00F60C6B"/>
    <w:rsid w:val="00F60DA6"/>
    <w:rsid w:val="00F618DF"/>
    <w:rsid w:val="00F61CBE"/>
    <w:rsid w:val="00F63FB0"/>
    <w:rsid w:val="00F6423B"/>
    <w:rsid w:val="00F64F9D"/>
    <w:rsid w:val="00F653D7"/>
    <w:rsid w:val="00F6590E"/>
    <w:rsid w:val="00F663AA"/>
    <w:rsid w:val="00F664C8"/>
    <w:rsid w:val="00F679A7"/>
    <w:rsid w:val="00F700E1"/>
    <w:rsid w:val="00F70138"/>
    <w:rsid w:val="00F713E2"/>
    <w:rsid w:val="00F71774"/>
    <w:rsid w:val="00F71FB6"/>
    <w:rsid w:val="00F722CD"/>
    <w:rsid w:val="00F726AA"/>
    <w:rsid w:val="00F727D9"/>
    <w:rsid w:val="00F73B1D"/>
    <w:rsid w:val="00F73F7B"/>
    <w:rsid w:val="00F74270"/>
    <w:rsid w:val="00F74380"/>
    <w:rsid w:val="00F748D2"/>
    <w:rsid w:val="00F7512C"/>
    <w:rsid w:val="00F755C6"/>
    <w:rsid w:val="00F75B67"/>
    <w:rsid w:val="00F75FB8"/>
    <w:rsid w:val="00F76386"/>
    <w:rsid w:val="00F768BB"/>
    <w:rsid w:val="00F76BBD"/>
    <w:rsid w:val="00F7728B"/>
    <w:rsid w:val="00F773CA"/>
    <w:rsid w:val="00F80884"/>
    <w:rsid w:val="00F81097"/>
    <w:rsid w:val="00F81BD0"/>
    <w:rsid w:val="00F81D2F"/>
    <w:rsid w:val="00F822C5"/>
    <w:rsid w:val="00F83169"/>
    <w:rsid w:val="00F837A0"/>
    <w:rsid w:val="00F83D38"/>
    <w:rsid w:val="00F83DC2"/>
    <w:rsid w:val="00F85199"/>
    <w:rsid w:val="00F85388"/>
    <w:rsid w:val="00F8553C"/>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706"/>
    <w:rsid w:val="00F94ADA"/>
    <w:rsid w:val="00F95518"/>
    <w:rsid w:val="00F95DC2"/>
    <w:rsid w:val="00F96439"/>
    <w:rsid w:val="00F964BA"/>
    <w:rsid w:val="00F96BD9"/>
    <w:rsid w:val="00F96E6C"/>
    <w:rsid w:val="00F97D44"/>
    <w:rsid w:val="00FA13BE"/>
    <w:rsid w:val="00FA1A35"/>
    <w:rsid w:val="00FA2585"/>
    <w:rsid w:val="00FA397C"/>
    <w:rsid w:val="00FA39D4"/>
    <w:rsid w:val="00FA3E07"/>
    <w:rsid w:val="00FA45AA"/>
    <w:rsid w:val="00FA5FC2"/>
    <w:rsid w:val="00FA6074"/>
    <w:rsid w:val="00FA63BA"/>
    <w:rsid w:val="00FA7B8A"/>
    <w:rsid w:val="00FA7BF0"/>
    <w:rsid w:val="00FA7F62"/>
    <w:rsid w:val="00FB1282"/>
    <w:rsid w:val="00FB1710"/>
    <w:rsid w:val="00FB1A01"/>
    <w:rsid w:val="00FB1E18"/>
    <w:rsid w:val="00FB1ED4"/>
    <w:rsid w:val="00FB2229"/>
    <w:rsid w:val="00FB2875"/>
    <w:rsid w:val="00FB2D04"/>
    <w:rsid w:val="00FB2E2E"/>
    <w:rsid w:val="00FB33D4"/>
    <w:rsid w:val="00FB375B"/>
    <w:rsid w:val="00FB3762"/>
    <w:rsid w:val="00FB403E"/>
    <w:rsid w:val="00FB4789"/>
    <w:rsid w:val="00FB4F04"/>
    <w:rsid w:val="00FB6118"/>
    <w:rsid w:val="00FB6335"/>
    <w:rsid w:val="00FB7850"/>
    <w:rsid w:val="00FC0592"/>
    <w:rsid w:val="00FC180B"/>
    <w:rsid w:val="00FC1A8F"/>
    <w:rsid w:val="00FC1D7E"/>
    <w:rsid w:val="00FC24AA"/>
    <w:rsid w:val="00FC2E26"/>
    <w:rsid w:val="00FC34BD"/>
    <w:rsid w:val="00FC3DE2"/>
    <w:rsid w:val="00FC4F04"/>
    <w:rsid w:val="00FC5BF7"/>
    <w:rsid w:val="00FC630E"/>
    <w:rsid w:val="00FC6413"/>
    <w:rsid w:val="00FC680C"/>
    <w:rsid w:val="00FC68A8"/>
    <w:rsid w:val="00FC70E9"/>
    <w:rsid w:val="00FC7A5E"/>
    <w:rsid w:val="00FD0B67"/>
    <w:rsid w:val="00FD0C4B"/>
    <w:rsid w:val="00FD0EFE"/>
    <w:rsid w:val="00FD1011"/>
    <w:rsid w:val="00FD19CB"/>
    <w:rsid w:val="00FD1C53"/>
    <w:rsid w:val="00FD1F5E"/>
    <w:rsid w:val="00FD2A1D"/>
    <w:rsid w:val="00FD2AA1"/>
    <w:rsid w:val="00FD3168"/>
    <w:rsid w:val="00FD36D1"/>
    <w:rsid w:val="00FD3ED0"/>
    <w:rsid w:val="00FD43D8"/>
    <w:rsid w:val="00FD5F4F"/>
    <w:rsid w:val="00FD65F2"/>
    <w:rsid w:val="00FD66C4"/>
    <w:rsid w:val="00FD684B"/>
    <w:rsid w:val="00FD77E9"/>
    <w:rsid w:val="00FD7820"/>
    <w:rsid w:val="00FE07C8"/>
    <w:rsid w:val="00FE1546"/>
    <w:rsid w:val="00FE1DBD"/>
    <w:rsid w:val="00FE1E45"/>
    <w:rsid w:val="00FE1E78"/>
    <w:rsid w:val="00FE248B"/>
    <w:rsid w:val="00FE2598"/>
    <w:rsid w:val="00FE2FD8"/>
    <w:rsid w:val="00FE3DC9"/>
    <w:rsid w:val="00FE4A13"/>
    <w:rsid w:val="00FE4B89"/>
    <w:rsid w:val="00FE5838"/>
    <w:rsid w:val="00FE5B1B"/>
    <w:rsid w:val="00FE5B71"/>
    <w:rsid w:val="00FE5D74"/>
    <w:rsid w:val="00FE5E62"/>
    <w:rsid w:val="00FE64DD"/>
    <w:rsid w:val="00FE6B9E"/>
    <w:rsid w:val="00FE72FE"/>
    <w:rsid w:val="00FE7D37"/>
    <w:rsid w:val="00FF078B"/>
    <w:rsid w:val="00FF167E"/>
    <w:rsid w:val="00FF1B8D"/>
    <w:rsid w:val="00FF2C2C"/>
    <w:rsid w:val="00FF2D96"/>
    <w:rsid w:val="00FF4781"/>
    <w:rsid w:val="00FF4790"/>
    <w:rsid w:val="00FF5301"/>
    <w:rsid w:val="00FF56B5"/>
    <w:rsid w:val="00FF5F58"/>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barlow@uvm.edu" TargetMode="External"/><Relationship Id="rId13" Type="http://schemas.openxmlformats.org/officeDocument/2006/relationships/hyperlink" Target="http://www.kobotoolbox.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wnloads.usda.library.cornell.edu/usda-esmis/files/zg64tk92g/2z10z137s/bn99bh97r/cenorg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agwater.extension.wisc.edu/articles/managing-manure-to-reduce-negative-water-quality-impacts-composting-on-wisconsin-farms/"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ams.usda.gov/sites/default/files/media/NOP-UnderstandingOrganicPastureRu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53</Pages>
  <Words>25704</Words>
  <Characters>146513</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92</cp:revision>
  <dcterms:created xsi:type="dcterms:W3CDTF">2023-12-06T14:30:00Z</dcterms:created>
  <dcterms:modified xsi:type="dcterms:W3CDTF">2023-12-14T14:39:00Z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