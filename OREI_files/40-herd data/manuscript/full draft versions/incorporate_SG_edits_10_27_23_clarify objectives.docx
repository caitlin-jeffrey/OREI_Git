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1C788797"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 xml:space="preserve">Previous studies have reported bedded pack systems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2"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3" w:author="Sandra Godden" w:date="2023-10-13T15:19:00Z">
        <w:r w:rsidR="00546D0C" w:rsidRPr="006E3AEC" w:rsidDel="009A4CA8">
          <w:rPr>
            <w:rFonts w:ascii="Times New Roman" w:hAnsi="Times New Roman" w:cs="Times New Roman"/>
            <w:sz w:val="24"/>
            <w:szCs w:val="24"/>
          </w:rPr>
          <w:delText>and</w:delText>
        </w:r>
      </w:del>
      <w:ins w:id="4"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5"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commentRangeStart w:id="6"/>
      <w:ins w:id="7" w:author="Sandra Godden" w:date="2023-10-13T07:47:00Z">
        <w:r w:rsidR="004C7A16">
          <w:rPr>
            <w:rFonts w:ascii="Times New Roman" w:hAnsi="Times New Roman" w:cs="Times New Roman"/>
            <w:sz w:val="24"/>
            <w:szCs w:val="24"/>
          </w:rPr>
          <w:t xml:space="preserve">during winter </w:t>
        </w:r>
        <w:commentRangeEnd w:id="6"/>
        <w:r w:rsidR="004C7A16">
          <w:rPr>
            <w:rStyle w:val="CommentReference"/>
            <w:rFonts w:eastAsiaTheme="minorEastAsia"/>
          </w:rPr>
          <w:commentReference w:id="6"/>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del w:id="8" w:author="Sandra Godden" w:date="2023-10-13T15:19:00Z">
        <w:r w:rsidR="00546D0C" w:rsidDel="009A4CA8">
          <w:rPr>
            <w:rFonts w:ascii="Times New Roman" w:hAnsi="Times New Roman" w:cs="Times New Roman"/>
            <w:sz w:val="24"/>
            <w:szCs w:val="24"/>
          </w:rPr>
          <w:delText xml:space="preserve"> The objective was to </w:delText>
        </w:r>
        <w:r w:rsidR="00546D0C" w:rsidRPr="00604EDE" w:rsidDel="009A4CA8">
          <w:rPr>
            <w:rFonts w:ascii="Times New Roman" w:hAnsi="Times New Roman" w:cs="Times New Roman"/>
            <w:sz w:val="24"/>
            <w:szCs w:val="24"/>
          </w:rPr>
          <w:delText>identify</w:delText>
        </w:r>
        <w:r w:rsidR="00546D0C" w:rsidDel="009A4CA8">
          <w:rPr>
            <w:rFonts w:ascii="Times New Roman" w:hAnsi="Times New Roman" w:cs="Times New Roman"/>
            <w:sz w:val="24"/>
            <w:szCs w:val="24"/>
          </w:rPr>
          <w:delText xml:space="preserve"> </w:delText>
        </w:r>
        <w:r w:rsidR="00546D0C" w:rsidRPr="00604EDE" w:rsidDel="009A4CA8">
          <w:rPr>
            <w:rFonts w:ascii="Times New Roman" w:hAnsi="Times New Roman" w:cs="Times New Roman"/>
            <w:sz w:val="24"/>
            <w:szCs w:val="24"/>
          </w:rPr>
          <w:delText>whether</w:delText>
        </w:r>
        <w:r w:rsidR="00546D0C" w:rsidDel="009A4CA8">
          <w:rPr>
            <w:rFonts w:ascii="Times New Roman" w:hAnsi="Times New Roman" w:cs="Times New Roman"/>
            <w:sz w:val="24"/>
            <w:szCs w:val="24"/>
          </w:rPr>
          <w:delText xml:space="preserve"> these </w:delText>
        </w:r>
        <w:r w:rsidR="00546D0C" w:rsidRPr="00604EDE" w:rsidDel="009A4CA8">
          <w:rPr>
            <w:rFonts w:ascii="Times New Roman" w:hAnsi="Times New Roman" w:cs="Times New Roman"/>
            <w:sz w:val="24"/>
            <w:szCs w:val="24"/>
          </w:rPr>
          <w:delText>outcomes were associated with facility type</w:delText>
        </w:r>
      </w:del>
      <w:del w:id="9" w:author="Sandra Godden" w:date="2023-10-13T15:20:00Z">
        <w:r w:rsidR="00546D0C" w:rsidRPr="00604EDE" w:rsidDel="009A4CA8">
          <w:rPr>
            <w:rFonts w:ascii="Times New Roman" w:hAnsi="Times New Roman" w:cs="Times New Roman"/>
            <w:sz w:val="24"/>
            <w:szCs w:val="24"/>
          </w:rPr>
          <w:delText>.</w:delText>
        </w:r>
      </w:del>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w:t>
      </w:r>
      <w:ins w:id="10" w:author="Sandra Godden" w:date="2023-10-13T15:20:00Z">
        <w:del w:id="11" w:author="Caitlin Jeffrey" w:date="2023-10-18T13:43:00Z">
          <w:r w:rsidR="009A4CA8" w:rsidDel="00F138CE">
            <w:rPr>
              <w:rFonts w:ascii="Times New Roman" w:hAnsi="Times New Roman" w:cs="Times New Roman"/>
              <w:sz w:val="24"/>
              <w:szCs w:val="24"/>
            </w:rPr>
            <w:delText xml:space="preserve">composted </w:delText>
          </w:r>
        </w:del>
      </w:ins>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 systems can be considered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commentRangeStart w:id="12"/>
      <w:del w:id="13" w:author="Caitlin Jeffrey" w:date="2023-10-18T13:40:00Z">
        <w:r w:rsidR="004A0761" w:rsidDel="00F3251B">
          <w:rPr>
            <w:rFonts w:ascii="Times New Roman" w:hAnsi="Times New Roman" w:cs="Times New Roman"/>
            <w:sz w:val="24"/>
            <w:szCs w:val="24"/>
          </w:rPr>
          <w:delText xml:space="preserve">These systems can improve cow welfare and comfort, </w:delText>
        </w:r>
        <w:r w:rsidR="00205920" w:rsidDel="00F3251B">
          <w:rPr>
            <w:rFonts w:ascii="Times New Roman" w:hAnsi="Times New Roman" w:cs="Times New Roman"/>
            <w:sz w:val="24"/>
            <w:szCs w:val="24"/>
          </w:rPr>
          <w:delText>and have advantages for manure management</w:delText>
        </w:r>
        <w:r w:rsidR="00C868BF" w:rsidDel="00F3251B">
          <w:rPr>
            <w:rFonts w:ascii="Times New Roman" w:hAnsi="Times New Roman" w:cs="Times New Roman"/>
            <w:sz w:val="24"/>
            <w:szCs w:val="24"/>
          </w:rPr>
          <w:delText>, soil health, and water quality.</w:delText>
        </w:r>
        <w:commentRangeEnd w:id="12"/>
        <w:r w:rsidR="004C7A16" w:rsidDel="00F3251B">
          <w:rPr>
            <w:rStyle w:val="CommentReference"/>
            <w:rFonts w:eastAsiaTheme="minorEastAsia"/>
          </w:rPr>
          <w:commentReference w:id="12"/>
        </w:r>
      </w:del>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4"/>
      <w:r w:rsidRPr="00604EDE">
        <w:rPr>
          <w:rFonts w:ascii="Times New Roman" w:hAnsi="Times New Roman" w:cs="Times New Roman"/>
          <w:b/>
          <w:sz w:val="24"/>
          <w:szCs w:val="24"/>
        </w:rPr>
        <w:t>Running head:</w:t>
      </w:r>
      <w:commentRangeEnd w:id="14"/>
      <w:r w:rsidRPr="00604EDE">
        <w:rPr>
          <w:rStyle w:val="CommentReference"/>
          <w:rFonts w:eastAsiaTheme="minorEastAsia"/>
        </w:rPr>
        <w:commentReference w:id="14"/>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5" w:author="Caitlin Jeffrey" w:date="2023-10-18T13:41:00Z"/>
          <w:rFonts w:ascii="Times New Roman" w:hAnsi="Times New Roman" w:cs="Times New Roman"/>
          <w:b/>
          <w:sz w:val="24"/>
          <w:szCs w:val="24"/>
        </w:rPr>
      </w:pPr>
      <w:ins w:id="16"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7" w:author="Caitlin Jeffrey" w:date="2023-10-18T13:41:00Z"/>
          <w:rFonts w:ascii="Times New Roman" w:hAnsi="Times New Roman" w:cs="Times New Roman"/>
          <w:b/>
          <w:sz w:val="24"/>
          <w:szCs w:val="24"/>
        </w:rPr>
      </w:pPr>
      <w:commentRangeStart w:id="18"/>
      <w:commentRangeStart w:id="19"/>
      <w:del w:id="20" w:author="Caitlin Jeffrey" w:date="2023-10-18T13:41:00Z">
        <w:r w:rsidRPr="00DA5237" w:rsidDel="00F3251B">
          <w:rPr>
            <w:rFonts w:ascii="Times New Roman" w:hAnsi="Times New Roman" w:cs="Times New Roman"/>
            <w:b/>
            <w:sz w:val="24"/>
            <w:szCs w:val="24"/>
          </w:rPr>
          <w:delText>Survey</w:delText>
        </w:r>
        <w:commentRangeEnd w:id="18"/>
        <w:r w:rsidR="004C7A16" w:rsidDel="00F3251B">
          <w:rPr>
            <w:rStyle w:val="CommentReference"/>
            <w:rFonts w:eastAsiaTheme="minorEastAsia"/>
          </w:rPr>
          <w:commentReference w:id="18"/>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19"/>
        <w:r w:rsidR="009B6006" w:rsidDel="00F3251B">
          <w:rPr>
            <w:rStyle w:val="CommentReference"/>
            <w:rFonts w:eastAsiaTheme="minorEastAsia"/>
          </w:rPr>
          <w:commentReference w:id="19"/>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21"/>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1"/>
      <w:r w:rsidR="007566F7" w:rsidRPr="00604EDE">
        <w:rPr>
          <w:rStyle w:val="CommentReference"/>
          <w:rFonts w:eastAsiaTheme="minorEastAsia"/>
        </w:rPr>
        <w:commentReference w:id="21"/>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2"/>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2"/>
      <w:r w:rsidRPr="00604EDE">
        <w:rPr>
          <w:rStyle w:val="CommentReference"/>
          <w:rFonts w:eastAsiaTheme="minorEastAsia"/>
        </w:rPr>
        <w:commentReference w:id="22"/>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3"/>
      <w:r w:rsidRPr="00604EDE">
        <w:rPr>
          <w:rStyle w:val="Emphasis"/>
          <w:b/>
          <w:bCs/>
          <w:i w:val="0"/>
          <w:iCs w:val="0"/>
          <w:color w:val="0E101A"/>
        </w:rPr>
        <w:t>Abstract</w:t>
      </w:r>
      <w:commentRangeEnd w:id="23"/>
      <w:r w:rsidR="007A7A5F" w:rsidRPr="00604EDE">
        <w:rPr>
          <w:rStyle w:val="CommentReference"/>
          <w:rFonts w:asciiTheme="minorHAnsi" w:eastAsiaTheme="minorEastAsia" w:hAnsiTheme="minorHAnsi" w:cstheme="minorBidi"/>
        </w:rPr>
        <w:commentReference w:id="23"/>
      </w:r>
    </w:p>
    <w:p w14:paraId="7FE6D4AB" w14:textId="32192E55"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4"/>
      <w:r>
        <w:rPr>
          <w:rFonts w:ascii="Times New Roman" w:hAnsi="Times New Roman" w:cs="Times New Roman"/>
          <w:sz w:val="24"/>
          <w:szCs w:val="24"/>
        </w:rPr>
        <w:t>Th</w:t>
      </w:r>
      <w:ins w:id="25" w:author="Sandra Godden" w:date="2023-10-13T07:54:00Z">
        <w:r w:rsidR="004C7A16">
          <w:rPr>
            <w:rFonts w:ascii="Times New Roman" w:hAnsi="Times New Roman" w:cs="Times New Roman"/>
            <w:sz w:val="24"/>
            <w:szCs w:val="24"/>
          </w:rPr>
          <w:t xml:space="preserve">e </w:t>
        </w:r>
      </w:ins>
      <w:ins w:id="26" w:author="Sandra Godden" w:date="2023-10-13T15:22:00Z">
        <w:r w:rsidR="009A4CA8">
          <w:rPr>
            <w:rFonts w:ascii="Times New Roman" w:hAnsi="Times New Roman" w:cs="Times New Roman"/>
            <w:sz w:val="24"/>
            <w:szCs w:val="24"/>
          </w:rPr>
          <w:t xml:space="preserve">primary </w:t>
        </w:r>
      </w:ins>
      <w:ins w:id="27"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8" w:author="Sandra Godden" w:date="2023-10-13T07:54:00Z">
        <w:r w:rsidR="00185A8E" w:rsidRPr="00604EDE" w:rsidDel="004C7A16">
          <w:rPr>
            <w:rFonts w:ascii="Times New Roman" w:hAnsi="Times New Roman" w:cs="Times New Roman"/>
            <w:sz w:val="24"/>
            <w:szCs w:val="24"/>
          </w:rPr>
          <w:delText>had the objective of identifying</w:delText>
        </w:r>
      </w:del>
      <w:ins w:id="29"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0" w:author="Sandra Godden" w:date="2023-10-13T15:22:00Z">
        <w:r w:rsidR="009A4CA8">
          <w:rPr>
            <w:rFonts w:ascii="Times New Roman" w:hAnsi="Times New Roman" w:cs="Times New Roman"/>
            <w:sz w:val="24"/>
            <w:szCs w:val="24"/>
          </w:rPr>
          <w:t>,</w:t>
        </w:r>
      </w:ins>
      <w:del w:id="31"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2"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3"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4"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5"/>
      <w:ins w:id="36" w:author="Sandra Godden" w:date="2023-10-13T15:29:00Z">
        <w:r w:rsidR="0073047F">
          <w:rPr>
            <w:rFonts w:ascii="Times New Roman" w:hAnsi="Times New Roman" w:cs="Times New Roman"/>
            <w:sz w:val="24"/>
            <w:szCs w:val="24"/>
          </w:rPr>
          <w:t xml:space="preserve">A secondary objective was to identify </w:t>
        </w:r>
      </w:ins>
      <w:ins w:id="37" w:author="Sandra Godden" w:date="2023-10-13T15:30:00Z">
        <w:r w:rsidR="0073047F">
          <w:rPr>
            <w:rFonts w:ascii="Times New Roman" w:hAnsi="Times New Roman" w:cs="Times New Roman"/>
            <w:sz w:val="24"/>
            <w:szCs w:val="24"/>
          </w:rPr>
          <w:t xml:space="preserve">other </w:t>
        </w:r>
      </w:ins>
      <w:ins w:id="38" w:author="Sandra Godden" w:date="2023-10-13T15:29:00Z">
        <w:r w:rsidR="0073047F">
          <w:rPr>
            <w:rFonts w:ascii="Times New Roman" w:hAnsi="Times New Roman" w:cs="Times New Roman"/>
            <w:sz w:val="24"/>
            <w:szCs w:val="24"/>
          </w:rPr>
          <w:t xml:space="preserve">management-related risk factors </w:t>
        </w:r>
      </w:ins>
      <w:ins w:id="39" w:author="Sandra Godden" w:date="2023-10-13T15:30:00Z">
        <w:r w:rsidR="0073047F">
          <w:rPr>
            <w:rFonts w:ascii="Times New Roman" w:hAnsi="Times New Roman" w:cs="Times New Roman"/>
            <w:sz w:val="24"/>
            <w:szCs w:val="24"/>
          </w:rPr>
          <w:t>associated with bulk tank milk quality, udder health,</w:t>
        </w:r>
      </w:ins>
      <w:ins w:id="40" w:author="Caitlin Jeffrey" w:date="2023-10-18T14:24:00Z">
        <w:r w:rsidR="00485C2E">
          <w:rPr>
            <w:rFonts w:ascii="Times New Roman" w:hAnsi="Times New Roman" w:cs="Times New Roman"/>
            <w:sz w:val="24"/>
            <w:szCs w:val="24"/>
          </w:rPr>
          <w:t xml:space="preserve"> udder hygiene,</w:t>
        </w:r>
      </w:ins>
      <w:ins w:id="41" w:author="Sandra Godden" w:date="2023-10-13T15:30:00Z">
        <w:r w:rsidR="0073047F">
          <w:rPr>
            <w:rFonts w:ascii="Times New Roman" w:hAnsi="Times New Roman" w:cs="Times New Roman"/>
            <w:sz w:val="24"/>
            <w:szCs w:val="24"/>
          </w:rPr>
          <w:t xml:space="preserve"> and milk production </w:t>
        </w:r>
      </w:ins>
      <w:ins w:id="42" w:author="Caitlin Jeffrey" w:date="2023-10-27T09:37:00Z">
        <w:r w:rsidR="00C350AE">
          <w:rPr>
            <w:rFonts w:ascii="Times New Roman" w:hAnsi="Times New Roman" w:cs="Times New Roman"/>
            <w:sz w:val="24"/>
            <w:szCs w:val="24"/>
          </w:rPr>
          <w:t>o</w:t>
        </w:r>
      </w:ins>
      <w:ins w:id="43" w:author="Sandra Godden" w:date="2023-10-13T15:30:00Z">
        <w:del w:id="44" w:author="Caitlin Jeffrey" w:date="2023-10-27T09:37:00Z">
          <w:r w:rsidR="0073047F" w:rsidDel="00C350AE">
            <w:rPr>
              <w:rFonts w:ascii="Times New Roman" w:hAnsi="Times New Roman" w:cs="Times New Roman"/>
              <w:sz w:val="24"/>
              <w:szCs w:val="24"/>
            </w:rPr>
            <w:delText>i</w:delText>
          </w:r>
        </w:del>
        <w:r w:rsidR="0073047F">
          <w:rPr>
            <w:rFonts w:ascii="Times New Roman" w:hAnsi="Times New Roman" w:cs="Times New Roman"/>
            <w:sz w:val="24"/>
            <w:szCs w:val="24"/>
          </w:rPr>
          <w:t>n organic dairy herds</w:t>
        </w:r>
      </w:ins>
      <w:commentRangeEnd w:id="35"/>
      <w:ins w:id="45" w:author="Caitlin Jeffrey" w:date="2023-10-18T14:12:00Z">
        <w:r w:rsidR="00EC7456">
          <w:rPr>
            <w:rFonts w:ascii="Times New Roman" w:hAnsi="Times New Roman" w:cs="Times New Roman"/>
            <w:sz w:val="24"/>
            <w:szCs w:val="24"/>
          </w:rPr>
          <w:t xml:space="preserve"> in Vermont</w:t>
        </w:r>
      </w:ins>
      <w:ins w:id="46" w:author="Sandra Godden" w:date="2023-10-13T15:31:00Z">
        <w:r w:rsidR="0073047F">
          <w:rPr>
            <w:rStyle w:val="CommentReference"/>
            <w:rFonts w:eastAsiaTheme="minorEastAsia"/>
          </w:rPr>
          <w:commentReference w:id="35"/>
        </w:r>
      </w:ins>
      <w:commentRangeEnd w:id="24"/>
      <w:r w:rsidR="008B4A1E">
        <w:rPr>
          <w:rStyle w:val="CommentReference"/>
          <w:rFonts w:eastAsiaTheme="minorEastAsia"/>
        </w:rPr>
        <w:commentReference w:id="24"/>
      </w:r>
      <w:ins w:id="47"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8"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winter housing systems</w:t>
      </w:r>
      <w:r w:rsidR="004578D5">
        <w:rPr>
          <w:rFonts w:ascii="Times New Roman" w:hAnsi="Times New Roman" w:cs="Times New Roman"/>
          <w:sz w:val="24"/>
          <w:szCs w:val="24"/>
        </w:rPr>
        <w:t xml:space="preserve"> for dairy cattle</w:t>
      </w:r>
      <w:r w:rsidR="00185A8E" w:rsidRPr="00604EDE">
        <w:rPr>
          <w:rFonts w:ascii="Times New Roman" w:hAnsi="Times New Roman" w:cs="Times New Roman"/>
          <w:sz w:val="24"/>
          <w:szCs w:val="24"/>
        </w:rPr>
        <w:t xml:space="preserve"> in the state (freestalls, tiestalls) with those using a </w:t>
      </w:r>
      <w:ins w:id="49" w:author="Sandra Godden" w:date="2023-10-13T15:23:00Z">
        <w:del w:id="50" w:author="Caitlin Jeffrey" w:date="2023-10-18T13:55:00Z">
          <w:r w:rsidR="009A4CA8" w:rsidDel="00C82E0F">
            <w:rPr>
              <w:rFonts w:ascii="Times New Roman" w:hAnsi="Times New Roman" w:cs="Times New Roman"/>
              <w:sz w:val="24"/>
              <w:szCs w:val="24"/>
            </w:rPr>
            <w:lastRenderedPageBreak/>
            <w:delText xml:space="preserve">composted </w:delText>
          </w:r>
        </w:del>
      </w:ins>
      <w:r w:rsidR="00185A8E" w:rsidRPr="00604EDE">
        <w:rPr>
          <w:rFonts w:ascii="Times New Roman" w:hAnsi="Times New Roman" w:cs="Times New Roman"/>
          <w:sz w:val="24"/>
          <w:szCs w:val="24"/>
        </w:rPr>
        <w:t>bedded pack. The s</w:t>
      </w:r>
      <w:ins w:id="51" w:author="Sandra Godden" w:date="2023-10-13T15:23:00Z">
        <w:r w:rsidR="009A4CA8">
          <w:rPr>
            <w:rFonts w:ascii="Times New Roman" w:hAnsi="Times New Roman" w:cs="Times New Roman"/>
            <w:sz w:val="24"/>
            <w:szCs w:val="24"/>
          </w:rPr>
          <w:t>tudy</w:t>
        </w:r>
      </w:ins>
      <w:del w:id="52"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3"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3"/>
      <w:commentRangeStart w:id="54"/>
      <w:ins w:id="55" w:author="Sandra Godden" w:date="2023-10-13T07:56:00Z">
        <w:r w:rsidR="003A51F3">
          <w:rPr>
            <w:rFonts w:ascii="Times New Roman" w:hAnsi="Times New Roman" w:cs="Times New Roman"/>
            <w:sz w:val="24"/>
            <w:szCs w:val="24"/>
          </w:rPr>
          <w:t xml:space="preserve">from the test </w:t>
        </w:r>
        <w:del w:id="56" w:author="Caitlin Jeffrey" w:date="2023-10-18T13:56:00Z">
          <w:r w:rsidR="003A51F3" w:rsidDel="00B64116">
            <w:rPr>
              <w:rFonts w:ascii="Times New Roman" w:hAnsi="Times New Roman" w:cs="Times New Roman"/>
              <w:sz w:val="24"/>
              <w:szCs w:val="24"/>
            </w:rPr>
            <w:delText>preceding</w:delText>
          </w:r>
        </w:del>
      </w:ins>
      <w:ins w:id="57" w:author="Caitlin Jeffrey" w:date="2023-10-18T13:56:00Z">
        <w:r w:rsidR="00B64116">
          <w:rPr>
            <w:rFonts w:ascii="Times New Roman" w:hAnsi="Times New Roman" w:cs="Times New Roman"/>
            <w:sz w:val="24"/>
            <w:szCs w:val="24"/>
          </w:rPr>
          <w:t>closest</w:t>
        </w:r>
      </w:ins>
      <w:ins w:id="58" w:author="Caitlin Jeffrey" w:date="2023-10-18T13:57:00Z">
        <w:r w:rsidR="0000064B">
          <w:rPr>
            <w:rFonts w:ascii="Times New Roman" w:hAnsi="Times New Roman" w:cs="Times New Roman"/>
            <w:sz w:val="24"/>
            <w:szCs w:val="24"/>
          </w:rPr>
          <w:t xml:space="preserve"> to the date of</w:t>
        </w:r>
      </w:ins>
      <w:ins w:id="59" w:author="Sandra Godden" w:date="2023-10-13T07:56:00Z">
        <w:r w:rsidR="003A51F3">
          <w:rPr>
            <w:rFonts w:ascii="Times New Roman" w:hAnsi="Times New Roman" w:cs="Times New Roman"/>
            <w:sz w:val="24"/>
            <w:szCs w:val="24"/>
          </w:rPr>
          <w:t xml:space="preserve"> the </w:t>
        </w:r>
      </w:ins>
      <w:commentRangeEnd w:id="54"/>
      <w:ins w:id="60" w:author="Sandra Godden" w:date="2023-10-13T07:57:00Z">
        <w:r w:rsidR="003A51F3">
          <w:rPr>
            <w:rStyle w:val="CommentReference"/>
            <w:rFonts w:eastAsiaTheme="minorEastAsia"/>
          </w:rPr>
          <w:commentReference w:id="54"/>
        </w:r>
      </w:ins>
      <w:ins w:id="61"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62" w:author="Sandra Godden" w:date="2023-10-13T07:56:00Z">
        <w:r w:rsidR="003A51F3">
          <w:rPr>
            <w:rFonts w:ascii="Times New Roman" w:hAnsi="Times New Roman" w:cs="Times New Roman"/>
            <w:sz w:val="24"/>
            <w:szCs w:val="24"/>
          </w:rPr>
          <w:t xml:space="preserve"> </w:t>
        </w:r>
      </w:ins>
      <w:ins w:id="63"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4"/>
      <w:ins w:id="65"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4"/>
      <w:r w:rsidR="002F300D">
        <w:rPr>
          <w:rStyle w:val="CommentReference"/>
          <w:rFonts w:eastAsiaTheme="minorEastAsia"/>
        </w:rPr>
        <w:commentReference w:id="64"/>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6"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7" w:author="Caitlin Jeffrey" w:date="2023-10-26T14:56:00Z">
        <w:r w:rsidR="00737613">
          <w:rPr>
            <w:rFonts w:ascii="Times New Roman" w:hAnsi="Times New Roman" w:cs="Times New Roman"/>
            <w:sz w:val="24"/>
            <w:szCs w:val="24"/>
          </w:rPr>
          <w:t xml:space="preserve"> </w:t>
        </w:r>
      </w:ins>
      <w:del w:id="68"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69" w:author="Sandra Godden" w:date="2023-10-13T15:25:00Z">
        <w:r w:rsidR="00185A8E" w:rsidRPr="00604EDE" w:rsidDel="009A4CA8">
          <w:rPr>
            <w:rFonts w:ascii="Times New Roman" w:hAnsi="Times New Roman" w:cs="Times New Roman"/>
            <w:sz w:val="24"/>
            <w:szCs w:val="24"/>
          </w:rPr>
          <w:delText xml:space="preserve"> </w:delText>
        </w:r>
      </w:del>
      <w:moveToRangeStart w:id="70" w:author="Sandra Godden" w:date="2023-10-13T15:25:00Z" w:name="move148103160"/>
      <w:moveTo w:id="71" w:author="Sandra Godden" w:date="2023-10-13T15:25:00Z">
        <w:del w:id="72" w:author="Sandra Godden" w:date="2023-10-13T15:25:00Z">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moveTo>
      <w:ins w:id="73" w:author="Sandra Godden" w:date="2023-10-13T15:25:00Z">
        <w:r w:rsidR="009A4CA8">
          <w:rPr>
            <w:rFonts w:ascii="Times New Roman" w:hAnsi="Times New Roman" w:cs="Times New Roman"/>
            <w:sz w:val="24"/>
            <w:szCs w:val="24"/>
          </w:rPr>
          <w:t>M</w:t>
        </w:r>
      </w:ins>
      <w:moveTo w:id="74" w:author="Sandra Godden" w:date="2023-10-13T15:25:00Z">
        <w:del w:id="75"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moveTo>
      <w:ins w:id="76" w:author="Sandra Godden" w:date="2023-10-13T15:26:00Z">
        <w:r w:rsidR="009A4CA8">
          <w:rPr>
            <w:rFonts w:ascii="Times New Roman" w:hAnsi="Times New Roman" w:cs="Times New Roman"/>
            <w:sz w:val="24"/>
            <w:szCs w:val="24"/>
          </w:rPr>
          <w:t xml:space="preserve">linear </w:t>
        </w:r>
      </w:ins>
      <w:ins w:id="77" w:author="Sandra Godden" w:date="2023-10-13T15:25:00Z">
        <w:r w:rsidR="009A4CA8">
          <w:rPr>
            <w:rFonts w:ascii="Times New Roman" w:hAnsi="Times New Roman" w:cs="Times New Roman"/>
            <w:sz w:val="24"/>
            <w:szCs w:val="24"/>
          </w:rPr>
          <w:t xml:space="preserve">regression </w:t>
        </w:r>
      </w:ins>
      <w:moveTo w:id="78" w:author="Sandra Godden" w:date="2023-10-13T15:25:00Z">
        <w:r w:rsidR="009A4CA8" w:rsidRPr="00604EDE">
          <w:rPr>
            <w:rFonts w:ascii="Times New Roman" w:hAnsi="Times New Roman" w:cs="Times New Roman"/>
            <w:sz w:val="24"/>
            <w:szCs w:val="24"/>
          </w:rPr>
          <w:t>model</w:t>
        </w:r>
      </w:moveTo>
      <w:ins w:id="79" w:author="Sandra Godden" w:date="2023-10-13T15:26:00Z">
        <w:r w:rsidR="009A4CA8">
          <w:rPr>
            <w:rFonts w:ascii="Times New Roman" w:hAnsi="Times New Roman" w:cs="Times New Roman"/>
            <w:sz w:val="24"/>
            <w:szCs w:val="24"/>
          </w:rPr>
          <w:t>s</w:t>
        </w:r>
      </w:ins>
      <w:moveTo w:id="80" w:author="Sandra Godden" w:date="2023-10-13T15:25:00Z">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moveTo>
      <w:moveToRangeEnd w:id="70"/>
      <w:ins w:id="81" w:author="Sandra Godden" w:date="2023-10-13T15:26:00Z">
        <w:r w:rsidR="009A4CA8">
          <w:rPr>
            <w:rFonts w:ascii="Times New Roman" w:hAnsi="Times New Roman" w:cs="Times New Roman"/>
            <w:sz w:val="24"/>
            <w:szCs w:val="24"/>
          </w:rPr>
          <w:t>Final results</w:t>
        </w:r>
      </w:ins>
      <w:ins w:id="82"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83" w:author="Sandra Godden" w:date="2023-10-13T15:24:00Z">
        <w:r w:rsidR="009A4CA8">
          <w:rPr>
            <w:rFonts w:ascii="Times New Roman" w:hAnsi="Times New Roman" w:cs="Times New Roman"/>
            <w:sz w:val="24"/>
            <w:szCs w:val="24"/>
          </w:rPr>
          <w:t xml:space="preserve"> showed that f</w:t>
        </w:r>
      </w:ins>
      <w:commentRangeStart w:id="84"/>
      <w:del w:id="85"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6"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7"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4"/>
      <w:r w:rsidR="003A51F3">
        <w:rPr>
          <w:rStyle w:val="CommentReference"/>
          <w:rFonts w:eastAsiaTheme="minorEastAsia"/>
        </w:rPr>
        <w:commentReference w:id="84"/>
      </w:r>
      <w:moveFromRangeStart w:id="88" w:author="Sandra Godden" w:date="2023-10-13T15:25:00Z" w:name="move148103160"/>
      <w:moveFrom w:id="89" w:author="Sandra Godden" w:date="2023-10-13T15:25:00Z">
        <w:r w:rsidR="002E73E1" w:rsidDel="009A4CA8">
          <w:rPr>
            <w:rFonts w:ascii="Times New Roman" w:hAnsi="Times New Roman" w:cs="Times New Roman"/>
            <w:sz w:val="24"/>
            <w:szCs w:val="24"/>
          </w:rPr>
          <w:t>A</w:t>
        </w:r>
        <w:r w:rsidR="00185A8E" w:rsidRPr="00604EDE" w:rsidDel="009A4CA8">
          <w:rPr>
            <w:rFonts w:ascii="Times New Roman" w:hAnsi="Times New Roman" w:cs="Times New Roman"/>
            <w:sz w:val="24"/>
            <w:szCs w:val="24"/>
          </w:rPr>
          <w:t xml:space="preserve"> multivariable model to describe outcomes by facility type was </w:t>
        </w:r>
        <w:r w:rsidR="00930FAE" w:rsidDel="009A4CA8">
          <w:rPr>
            <w:rFonts w:ascii="Times New Roman" w:hAnsi="Times New Roman" w:cs="Times New Roman"/>
            <w:sz w:val="24"/>
            <w:szCs w:val="24"/>
          </w:rPr>
          <w:t>completed</w:t>
        </w:r>
        <w:r w:rsidR="002E73E1" w:rsidDel="009A4CA8">
          <w:rPr>
            <w:rFonts w:ascii="Times New Roman" w:hAnsi="Times New Roman" w:cs="Times New Roman"/>
            <w:sz w:val="24"/>
            <w:szCs w:val="24"/>
          </w:rPr>
          <w:t>,</w:t>
        </w:r>
        <w:r w:rsidR="00930FAE" w:rsidDel="009A4CA8">
          <w:rPr>
            <w:rFonts w:ascii="Times New Roman" w:hAnsi="Times New Roman" w:cs="Times New Roman"/>
            <w:sz w:val="24"/>
            <w:szCs w:val="24"/>
          </w:rPr>
          <w:t xml:space="preserve"> but </w:t>
        </w:r>
        <w:r w:rsidR="002E73E1" w:rsidRPr="002E73E1" w:rsidDel="009A4CA8">
          <w:rPr>
            <w:rFonts w:ascii="Times New Roman" w:hAnsi="Times New Roman" w:cs="Times New Roman"/>
            <w:sz w:val="24"/>
            <w:szCs w:val="24"/>
          </w:rPr>
          <w:t>suffered from limited statistical power due to small</w:t>
        </w:r>
        <w:r w:rsidR="00763870" w:rsidDel="009A4CA8">
          <w:rPr>
            <w:rFonts w:ascii="Times New Roman" w:hAnsi="Times New Roman" w:cs="Times New Roman"/>
            <w:sz w:val="24"/>
            <w:szCs w:val="24"/>
          </w:rPr>
          <w:t xml:space="preserve"> group</w:t>
        </w:r>
        <w:r w:rsidR="002E73E1" w:rsidRPr="002E73E1" w:rsidDel="009A4CA8">
          <w:rPr>
            <w:rFonts w:ascii="Times New Roman" w:hAnsi="Times New Roman" w:cs="Times New Roman"/>
            <w:sz w:val="24"/>
            <w:szCs w:val="24"/>
          </w:rPr>
          <w:t xml:space="preserve"> sample sizes</w:t>
        </w:r>
        <w:r w:rsidR="002E73E1" w:rsidDel="009A4CA8">
          <w:rPr>
            <w:rFonts w:ascii="Times New Roman" w:hAnsi="Times New Roman" w:cs="Times New Roman"/>
            <w:sz w:val="24"/>
            <w:szCs w:val="24"/>
          </w:rPr>
          <w:t>.</w:t>
        </w:r>
      </w:moveFrom>
      <w:moveFromRangeEnd w:id="88"/>
      <w:r w:rsidR="002E73E1" w:rsidRPr="002E73E1">
        <w:rPr>
          <w:rFonts w:ascii="Times New Roman" w:hAnsi="Times New Roman" w:cs="Times New Roman"/>
          <w:sz w:val="24"/>
          <w:szCs w:val="24"/>
        </w:rPr>
        <w:t xml:space="preserve"> </w:t>
      </w:r>
      <w:commentRangeStart w:id="90"/>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91" w:author="Sandra Godden" w:date="2023-10-13T15:26:00Z">
        <w:r w:rsidR="009A4CA8">
          <w:rPr>
            <w:rFonts w:ascii="Times New Roman" w:hAnsi="Times New Roman" w:cs="Times New Roman"/>
            <w:sz w:val="24"/>
            <w:szCs w:val="24"/>
          </w:rPr>
          <w:t xml:space="preserve">a secondary analysis was conducted </w:t>
        </w:r>
      </w:ins>
      <w:del w:id="92"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93"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94"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90"/>
      <w:r w:rsidR="00853A7F">
        <w:rPr>
          <w:rStyle w:val="CommentReference"/>
          <w:rFonts w:eastAsiaTheme="minorEastAsia"/>
        </w:rPr>
        <w:commentReference w:id="90"/>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95"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6" w:author="Caitlin Jeffrey" w:date="2023-10-18T15:13:00Z">
        <w:r w:rsidR="00EE07B9">
          <w:rPr>
            <w:rFonts w:ascii="Times New Roman" w:hAnsi="Times New Roman" w:cs="Times New Roman"/>
            <w:sz w:val="24"/>
            <w:szCs w:val="24"/>
          </w:rPr>
          <w:t xml:space="preserve">t all differences found were statistically significant, </w:t>
        </w:r>
      </w:ins>
      <w:ins w:id="97" w:author="Caitlin Jeffrey" w:date="2023-10-18T15:16:00Z">
        <w:r w:rsidR="00085515">
          <w:rPr>
            <w:rFonts w:ascii="Times New Roman" w:hAnsi="Times New Roman" w:cs="Times New Roman"/>
            <w:sz w:val="24"/>
            <w:szCs w:val="24"/>
          </w:rPr>
          <w:t>numeric differences</w:t>
        </w:r>
      </w:ins>
      <w:ins w:id="98"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9" w:author="Caitlin Jeffrey" w:date="2023-10-18T15:26:00Z">
        <w:r w:rsidR="000C708D">
          <w:rPr>
            <w:rFonts w:ascii="Times New Roman" w:hAnsi="Times New Roman" w:cs="Times New Roman"/>
            <w:sz w:val="24"/>
            <w:szCs w:val="24"/>
          </w:rPr>
          <w:t>mportant</w:t>
        </w:r>
      </w:ins>
      <w:ins w:id="100" w:author="Caitlin Jeffrey" w:date="2023-10-18T15:16:00Z">
        <w:r w:rsidR="00085515">
          <w:rPr>
            <w:rFonts w:ascii="Times New Roman" w:hAnsi="Times New Roman" w:cs="Times New Roman"/>
            <w:sz w:val="24"/>
            <w:szCs w:val="24"/>
          </w:rPr>
          <w:t xml:space="preserve"> </w:t>
        </w:r>
      </w:ins>
      <w:ins w:id="101" w:author="Caitlin Jeffrey" w:date="2023-10-18T15:17:00Z">
        <w:r w:rsidR="00106324">
          <w:rPr>
            <w:rFonts w:ascii="Times New Roman" w:hAnsi="Times New Roman" w:cs="Times New Roman"/>
            <w:sz w:val="24"/>
            <w:szCs w:val="24"/>
          </w:rPr>
          <w:t>are reported</w:t>
        </w:r>
      </w:ins>
      <w:ins w:id="102" w:author="Caitlin Jeffrey" w:date="2023-10-18T15:16:00Z">
        <w:r w:rsidR="00085515">
          <w:rPr>
            <w:rFonts w:ascii="Times New Roman" w:hAnsi="Times New Roman" w:cs="Times New Roman"/>
            <w:sz w:val="24"/>
            <w:szCs w:val="24"/>
          </w:rPr>
          <w:t xml:space="preserve"> showing </w:t>
        </w:r>
      </w:ins>
      <w:del w:id="103" w:author="Caitlin Jeffrey" w:date="2023-10-18T15:16:00Z">
        <w:r w:rsidR="00185A8E" w:rsidRPr="00604EDE" w:rsidDel="00085515">
          <w:rPr>
            <w:rFonts w:ascii="Times New Roman" w:hAnsi="Times New Roman" w:cs="Times New Roman"/>
            <w:sz w:val="24"/>
            <w:szCs w:val="24"/>
          </w:rPr>
          <w:delText>F</w:delText>
        </w:r>
      </w:del>
      <w:ins w:id="104"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105" w:author="Caitlin Jeffrey" w:date="2023-10-18T15:16:00Z">
        <w:r w:rsidR="00185A8E" w:rsidRPr="00604EDE" w:rsidDel="00DA46AC">
          <w:rPr>
            <w:rFonts w:ascii="Times New Roman" w:hAnsi="Times New Roman" w:cs="Times New Roman"/>
            <w:sz w:val="24"/>
            <w:szCs w:val="24"/>
          </w:rPr>
          <w:delText xml:space="preserve">showed </w:delText>
        </w:r>
        <w:commentRangeStart w:id="106"/>
        <w:commentRangeStart w:id="107"/>
        <w:r w:rsidR="00185A8E" w:rsidRPr="00604EDE" w:rsidDel="00DA46AC">
          <w:rPr>
            <w:rFonts w:ascii="Times New Roman" w:hAnsi="Times New Roman" w:cs="Times New Roman"/>
            <w:sz w:val="24"/>
            <w:szCs w:val="24"/>
          </w:rPr>
          <w:delText>a tendency toward</w:delText>
        </w:r>
      </w:del>
      <w:ins w:id="108"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6"/>
      <w:r w:rsidR="003A51F3">
        <w:rPr>
          <w:rStyle w:val="CommentReference"/>
          <w:rFonts w:eastAsiaTheme="minorEastAsia"/>
        </w:rPr>
        <w:commentReference w:id="106"/>
      </w:r>
      <w:commentRangeEnd w:id="107"/>
      <w:r w:rsidR="00F60C6B">
        <w:rPr>
          <w:rStyle w:val="CommentReference"/>
          <w:rFonts w:eastAsiaTheme="minorEastAsia"/>
        </w:rPr>
        <w:commentReference w:id="107"/>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9"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10" w:author="Caitlin Jeffrey" w:date="2023-10-18T15:17:00Z">
        <w:r w:rsidR="00A83068" w:rsidDel="008C5B31">
          <w:rPr>
            <w:rFonts w:ascii="Times New Roman" w:hAnsi="Times New Roman" w:cs="Times New Roman"/>
            <w:sz w:val="24"/>
            <w:szCs w:val="24"/>
          </w:rPr>
          <w:delText xml:space="preserve"> </w:delText>
        </w:r>
      </w:del>
      <w:del w:id="111" w:author="Caitlin Jeffrey" w:date="2023-10-18T15:20:00Z">
        <w:r w:rsidR="00A83068" w:rsidDel="008F1371">
          <w:rPr>
            <w:rFonts w:ascii="Times New Roman" w:hAnsi="Times New Roman" w:cs="Times New Roman"/>
            <w:sz w:val="24"/>
            <w:szCs w:val="24"/>
          </w:rPr>
          <w:delText>elevated</w:delText>
        </w:r>
      </w:del>
      <w:ins w:id="112"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13" w:author="Caitlin Jeffrey" w:date="2023-10-18T15:24:00Z">
        <w:r w:rsidR="009E70B5">
          <w:rPr>
            <w:rFonts w:ascii="Times New Roman" w:hAnsi="Times New Roman" w:cs="Times New Roman"/>
            <w:sz w:val="24"/>
            <w:szCs w:val="24"/>
          </w:rPr>
          <w:t xml:space="preserve">had numerically </w:t>
        </w:r>
      </w:ins>
      <w:del w:id="114"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15"/>
      <w:del w:id="116"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15"/>
        <w:r w:rsidR="00853A7F" w:rsidDel="00853A7F">
          <w:rPr>
            <w:rStyle w:val="CommentReference"/>
            <w:rFonts w:eastAsiaTheme="minorEastAsia"/>
          </w:rPr>
          <w:commentReference w:id="115"/>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w:t>
      </w:r>
      <w:r w:rsidR="00185A8E" w:rsidRPr="00604EDE">
        <w:rPr>
          <w:rFonts w:ascii="Times New Roman" w:hAnsi="Times New Roman" w:cs="Times New Roman"/>
          <w:sz w:val="24"/>
          <w:szCs w:val="24"/>
        </w:rPr>
        <w:lastRenderedPageBreak/>
        <w:t xml:space="preserve">on organic dairy farms in Vermont. </w:t>
      </w:r>
      <w:ins w:id="117" w:author="Sandra Godden" w:date="2023-10-13T15:28:00Z">
        <w:r w:rsidR="0073047F">
          <w:rPr>
            <w:rFonts w:ascii="Times New Roman" w:hAnsi="Times New Roman" w:cs="Times New Roman"/>
            <w:sz w:val="24"/>
            <w:szCs w:val="24"/>
          </w:rPr>
          <w:t>Because</w:t>
        </w:r>
      </w:ins>
      <w:del w:id="118"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9" w:author="Sandra Godden" w:date="2023-10-13T15:28:00Z">
        <w:del w:id="120"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 winter housing systems, </w:t>
      </w:r>
      <w:del w:id="121"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22" w:author="Sandra Godden" w:date="2023-10-13T15:28:00Z">
        <w:r w:rsidR="0073047F">
          <w:rPr>
            <w:rFonts w:ascii="Times New Roman" w:hAnsi="Times New Roman" w:cs="Times New Roman"/>
            <w:sz w:val="24"/>
            <w:szCs w:val="24"/>
          </w:rPr>
          <w:t xml:space="preserve">winter housing </w:t>
        </w:r>
      </w:ins>
      <w:r w:rsidR="00185A8E" w:rsidRPr="00604EDE">
        <w:rPr>
          <w:rFonts w:ascii="Times New Roman" w:hAnsi="Times New Roman" w:cs="Times New Roman"/>
          <w:sz w:val="24"/>
          <w:szCs w:val="24"/>
        </w:rPr>
        <w:t xml:space="preserve">option for </w:t>
      </w:r>
      <w:commentRangeStart w:id="123"/>
      <w:commentRangeStart w:id="124"/>
      <w:r w:rsidR="00185A8E" w:rsidRPr="00604EDE">
        <w:rPr>
          <w:rFonts w:ascii="Times New Roman" w:hAnsi="Times New Roman" w:cs="Times New Roman"/>
          <w:sz w:val="24"/>
          <w:szCs w:val="24"/>
        </w:rPr>
        <w:t>pasture-based</w:t>
      </w:r>
      <w:commentRangeEnd w:id="123"/>
      <w:r w:rsidR="0073047F">
        <w:rPr>
          <w:rStyle w:val="CommentReference"/>
          <w:rFonts w:eastAsiaTheme="minorEastAsia"/>
        </w:rPr>
        <w:commentReference w:id="123"/>
      </w:r>
      <w:commentRangeEnd w:id="124"/>
      <w:r w:rsidR="00673F40">
        <w:rPr>
          <w:rStyle w:val="CommentReference"/>
          <w:rFonts w:eastAsiaTheme="minorEastAsia"/>
        </w:rPr>
        <w:commentReference w:id="124"/>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5"/>
      <w:r w:rsidRPr="00604EDE">
        <w:rPr>
          <w:rStyle w:val="Emphasis"/>
          <w:rFonts w:ascii="Times New Roman" w:eastAsia="ComputerModern-Regular" w:hAnsi="Times New Roman" w:cs="Times New Roman"/>
          <w:b/>
          <w:bCs/>
          <w:i w:val="0"/>
          <w:iCs w:val="0"/>
          <w:sz w:val="24"/>
          <w:szCs w:val="24"/>
        </w:rPr>
        <w:t>Keywords:</w:t>
      </w:r>
      <w:commentRangeEnd w:id="125"/>
      <w:r w:rsidR="008905A2" w:rsidRPr="00604EDE">
        <w:rPr>
          <w:rStyle w:val="CommentReference"/>
          <w:rFonts w:eastAsiaTheme="minorEastAsia"/>
        </w:rPr>
        <w:commentReference w:id="125"/>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6"/>
      <w:commentRangeStart w:id="127"/>
      <w:commentRangeStart w:id="128"/>
      <w:r w:rsidRPr="00604EDE">
        <w:rPr>
          <w:rStyle w:val="Emphasis"/>
          <w:b/>
          <w:bCs/>
          <w:i w:val="0"/>
          <w:iCs w:val="0"/>
          <w:color w:val="0E101A"/>
        </w:rPr>
        <w:t>Introduction</w:t>
      </w:r>
      <w:commentRangeEnd w:id="126"/>
      <w:r w:rsidR="00123751" w:rsidRPr="00604EDE">
        <w:rPr>
          <w:rStyle w:val="CommentReference"/>
          <w:rFonts w:asciiTheme="minorHAnsi" w:eastAsiaTheme="minorEastAsia" w:hAnsiTheme="minorHAnsi" w:cstheme="minorBidi"/>
        </w:rPr>
        <w:commentReference w:id="126"/>
      </w:r>
      <w:commentRangeEnd w:id="127"/>
      <w:r w:rsidR="00CB39D2" w:rsidRPr="00604EDE">
        <w:rPr>
          <w:rStyle w:val="CommentReference"/>
          <w:rFonts w:asciiTheme="minorHAnsi" w:eastAsiaTheme="minorEastAsia" w:hAnsiTheme="minorHAnsi" w:cstheme="minorBidi"/>
        </w:rPr>
        <w:commentReference w:id="127"/>
      </w:r>
      <w:commentRangeEnd w:id="128"/>
      <w:r w:rsidR="001A7E4F" w:rsidRPr="00604EDE">
        <w:rPr>
          <w:rStyle w:val="CommentReference"/>
          <w:rFonts w:asciiTheme="minorHAnsi" w:eastAsiaTheme="minorEastAsia" w:hAnsiTheme="minorHAnsi" w:cstheme="minorBidi"/>
        </w:rPr>
        <w:commentReference w:id="128"/>
      </w:r>
    </w:p>
    <w:p w14:paraId="263F70AF" w14:textId="77777777" w:rsidR="00EB7520" w:rsidRDefault="00EB7520" w:rsidP="00EB7520">
      <w:pPr>
        <w:spacing w:line="480" w:lineRule="auto"/>
        <w:ind w:firstLine="720"/>
        <w:rPr>
          <w:ins w:id="129" w:author="Caitlin Jeffrey" w:date="2023-10-27T10:03:00Z"/>
          <w:rFonts w:ascii="Times New Roman" w:eastAsia="Times New Roman" w:hAnsi="Times New Roman" w:cs="Times New Roman"/>
          <w:color w:val="0E101A"/>
          <w:sz w:val="24"/>
          <w:szCs w:val="24"/>
        </w:rPr>
      </w:pPr>
      <w:ins w:id="130" w:author="Caitlin Jeffrey" w:date="2023-10-27T10:03:00Z">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 xml:space="preserve">ly </w:t>
        </w:r>
        <w:r w:rsidRPr="00604EDE">
          <w:rPr>
            <w:rFonts w:ascii="Times New Roman" w:eastAsia="Times New Roman" w:hAnsi="Times New Roman" w:cs="Times New Roman"/>
            <w:color w:val="0E101A"/>
            <w:sz w:val="24"/>
            <w:szCs w:val="24"/>
          </w:rPr>
          <w:t>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w:t>
        </w:r>
        <w:r w:rsidRPr="00604EDE">
          <w:rPr>
            <w:rFonts w:ascii="Times New Roman" w:eastAsia="Times New Roman" w:hAnsi="Times New Roman" w:cs="Times New Roman"/>
            <w:color w:val="0E101A"/>
            <w:sz w:val="24"/>
            <w:szCs w:val="24"/>
          </w:rPr>
          <w:lastRenderedPageBreak/>
          <w:t>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ins>
    </w:p>
    <w:p w14:paraId="6AD2A9DC" w14:textId="26ACFA1E" w:rsidR="00EB7520" w:rsidRPr="00604EDE" w:rsidRDefault="00EB7520" w:rsidP="00D2091A">
      <w:pPr>
        <w:spacing w:line="480" w:lineRule="auto"/>
        <w:ind w:firstLine="720"/>
        <w:rPr>
          <w:ins w:id="131" w:author="Caitlin Jeffrey" w:date="2023-10-27T10:03:00Z"/>
          <w:rFonts w:ascii="Times New Roman" w:eastAsia="Times New Roman" w:hAnsi="Times New Roman" w:cs="Times New Roman"/>
          <w:color w:val="0E101A"/>
          <w:sz w:val="24"/>
          <w:szCs w:val="24"/>
        </w:rPr>
      </w:pPr>
      <w:ins w:id="132" w:author="Caitlin Jeffrey" w:date="2023-10-27T10:03:00Z">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ins>
      <w:ins w:id="133" w:author="Caitlin Jeffrey" w:date="2023-10-27T10:14:00Z">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 2015).</w:t>
        </w:r>
        <w:r w:rsidR="00D2091A">
          <w:rPr>
            <w:rFonts w:ascii="Times New Roman" w:eastAsia="Times New Roman" w:hAnsi="Times New Roman" w:cs="Times New Roman"/>
            <w:color w:val="0E101A"/>
            <w:sz w:val="24"/>
            <w:szCs w:val="24"/>
          </w:rPr>
          <w:t xml:space="preserve"> </w:t>
        </w:r>
      </w:ins>
      <w:ins w:id="134" w:author="Caitlin Jeffrey" w:date="2023-10-27T10:03:00Z">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35"/>
        <w:r>
          <w:rPr>
            <w:rFonts w:ascii="Times New Roman" w:eastAsia="Times New Roman" w:hAnsi="Times New Roman" w:cs="Times New Roman"/>
            <w:color w:val="0E101A"/>
            <w:sz w:val="24"/>
            <w:szCs w:val="24"/>
          </w:rPr>
          <w:t xml:space="preserve"> </w:t>
        </w:r>
        <w:commentRangeEnd w:id="135"/>
        <w:r>
          <w:rPr>
            <w:rStyle w:val="CommentReference"/>
            <w:rFonts w:eastAsiaTheme="minorEastAsia"/>
          </w:rPr>
          <w:commentReference w:id="135"/>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36"/>
        <w:r>
          <w:rPr>
            <w:rFonts w:ascii="Times New Roman" w:eastAsia="Times New Roman" w:hAnsi="Times New Roman" w:cs="Times New Roman"/>
            <w:color w:val="0E101A"/>
            <w:sz w:val="24"/>
            <w:szCs w:val="24"/>
          </w:rPr>
          <w:t>BTSCC</w:t>
        </w:r>
        <w:commentRangeEnd w:id="136"/>
        <w:r>
          <w:rPr>
            <w:rStyle w:val="CommentReference"/>
            <w:rFonts w:eastAsiaTheme="minorEastAsia"/>
          </w:rPr>
          <w:commentReference w:id="136"/>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ins>
    </w:p>
    <w:p w14:paraId="4E846C00" w14:textId="5E219A89"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r w:rsidR="00D40BB5">
        <w:rPr>
          <w:rFonts w:ascii="Times New Roman" w:eastAsia="Times New Roman" w:hAnsi="Times New Roman" w:cs="Times New Roman"/>
          <w:color w:val="0E101A"/>
          <w:sz w:val="24"/>
          <w:szCs w:val="24"/>
        </w:rPr>
        <w:t xml:space="preserve">winter </w:t>
      </w:r>
      <w:r w:rsidR="00995B3E">
        <w:rPr>
          <w:rFonts w:ascii="Times New Roman" w:eastAsia="Times New Roman" w:hAnsi="Times New Roman" w:cs="Times New Roman"/>
          <w:color w:val="0E101A"/>
          <w:sz w:val="24"/>
          <w:szCs w:val="24"/>
        </w:rPr>
        <w:t>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0D0BBE">
        <w:rPr>
          <w:rFonts w:ascii="Times New Roman" w:eastAsia="Times New Roman" w:hAnsi="Times New Roman" w:cs="Times New Roman"/>
          <w:color w:val="0E101A"/>
          <w:sz w:val="24"/>
          <w:szCs w:val="24"/>
        </w:rPr>
        <w:t xml:space="preserve">winter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37" w:author="Sandra Godden" w:date="2023-10-13T08:26:00Z">
        <w:r w:rsidR="00DC63C2">
          <w:rPr>
            <w:rFonts w:ascii="Times New Roman" w:eastAsia="Times New Roman" w:hAnsi="Times New Roman" w:cs="Times New Roman"/>
            <w:color w:val="0E101A"/>
            <w:sz w:val="24"/>
            <w:szCs w:val="24"/>
          </w:rPr>
          <w:t xml:space="preserve">, with a view to </w:t>
        </w:r>
      </w:ins>
      <w:del w:id="138"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39"/>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40" w:author="Sandra Godden" w:date="2023-10-13T08:26:00Z">
        <w:r w:rsidR="00DC63C2">
          <w:rPr>
            <w:rFonts w:ascii="Times New Roman" w:eastAsia="Times New Roman" w:hAnsi="Times New Roman" w:cs="Times New Roman"/>
            <w:color w:val="0E101A"/>
            <w:sz w:val="24"/>
            <w:szCs w:val="24"/>
          </w:rPr>
          <w:t>ing</w:t>
        </w:r>
      </w:ins>
      <w:del w:id="141"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winter housing in VT</w:t>
      </w:r>
      <w:commentRangeEnd w:id="139"/>
      <w:r w:rsidR="00DC63C2">
        <w:rPr>
          <w:rStyle w:val="CommentReference"/>
          <w:rFonts w:eastAsiaTheme="minorEastAsia"/>
        </w:rPr>
        <w:commentReference w:id="139"/>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t>
      </w:r>
      <w:commentRangeStart w:id="142"/>
      <w:commentRangeStart w:id="143"/>
      <w:commentRangeStart w:id="144"/>
      <w:commentRangeStart w:id="145"/>
      <w:r w:rsidR="00466AA8">
        <w:rPr>
          <w:rFonts w:ascii="Times New Roman" w:eastAsia="Times New Roman" w:hAnsi="Times New Roman" w:cs="Times New Roman"/>
          <w:color w:val="0E101A"/>
          <w:sz w:val="24"/>
          <w:szCs w:val="24"/>
        </w:rPr>
        <w:t>may</w:t>
      </w:r>
      <w:r w:rsidR="00466AA8">
        <w:rPr>
          <w:rFonts w:ascii="Times New Roman" w:eastAsia="Times New Roman" w:hAnsi="Times New Roman" w:cs="Times New Roman"/>
          <w:color w:val="0E101A"/>
          <w:sz w:val="24"/>
          <w:szCs w:val="24"/>
        </w:rPr>
        <w:t xml:space="preserve"> </w:t>
      </w:r>
      <w:commentRangeEnd w:id="142"/>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42"/>
      </w:r>
      <w:commentRangeEnd w:id="143"/>
      <w:r w:rsidR="001D7BF0">
        <w:rPr>
          <w:rStyle w:val="CommentReference"/>
          <w:rFonts w:eastAsiaTheme="minorEastAsia"/>
        </w:rPr>
        <w:commentReference w:id="143"/>
      </w:r>
      <w:commentRangeEnd w:id="144"/>
      <w:r w:rsidR="00D87846">
        <w:rPr>
          <w:rStyle w:val="CommentReference"/>
          <w:rFonts w:eastAsiaTheme="minorEastAsia"/>
        </w:rPr>
        <w:commentReference w:id="144"/>
      </w:r>
      <w:commentRangeEnd w:id="145"/>
      <w:r w:rsidR="003F31A9">
        <w:rPr>
          <w:rStyle w:val="CommentReference"/>
          <w:rFonts w:eastAsiaTheme="minorEastAsia"/>
        </w:rPr>
        <w:commentReference w:id="145"/>
      </w:r>
      <w:ins w:id="146" w:author="Sandra Godden" w:date="2023-10-13T08:28:00Z">
        <w:del w:id="147" w:author="Caitlin Jeffrey" w:date="2023-10-27T10:21:00Z">
          <w:r w:rsidR="00DC63C2" w:rsidDel="00135369">
            <w:rPr>
              <w:rFonts w:ascii="Times New Roman" w:eastAsia="Times New Roman" w:hAnsi="Times New Roman" w:cs="Times New Roman"/>
              <w:color w:val="0E101A"/>
              <w:sz w:val="24"/>
              <w:szCs w:val="24"/>
            </w:rPr>
            <w:delText xml:space="preserve"> </w:delText>
          </w:r>
          <w:r w:rsidR="00DC63C2" w:rsidDel="00BF21C6">
            <w:rPr>
              <w:rFonts w:ascii="Times New Roman" w:eastAsia="Times New Roman" w:hAnsi="Times New Roman" w:cs="Times New Roman"/>
              <w:color w:val="0E101A"/>
              <w:sz w:val="24"/>
              <w:szCs w:val="24"/>
            </w:rPr>
            <w:delText xml:space="preserve"> </w:delText>
          </w:r>
        </w:del>
      </w:ins>
      <w:commentRangeStart w:id="148"/>
      <w:ins w:id="149"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50" w:author="Caitlin Jeffrey" w:date="2023-10-18T15:41:00Z">
        <w:r w:rsidR="00F95518">
          <w:rPr>
            <w:rFonts w:ascii="Times New Roman" w:hAnsi="Times New Roman" w:cs="Times New Roman"/>
            <w:sz w:val="24"/>
            <w:szCs w:val="24"/>
          </w:rPr>
          <w:t xml:space="preserve"> udder hygiene,</w:t>
        </w:r>
      </w:ins>
      <w:ins w:id="151" w:author="Sandra Godden" w:date="2023-10-13T15:32:00Z">
        <w:r w:rsidR="0073047F">
          <w:rPr>
            <w:rFonts w:ascii="Times New Roman" w:hAnsi="Times New Roman" w:cs="Times New Roman"/>
            <w:sz w:val="24"/>
            <w:szCs w:val="24"/>
          </w:rPr>
          <w:t xml:space="preserve"> and milk production in organic </w:t>
        </w:r>
      </w:ins>
      <w:ins w:id="152" w:author="Sandra Godden" w:date="2023-10-13T15:33:00Z">
        <w:r w:rsidR="0073047F">
          <w:rPr>
            <w:rFonts w:ascii="Times New Roman" w:hAnsi="Times New Roman" w:cs="Times New Roman"/>
            <w:sz w:val="24"/>
            <w:szCs w:val="24"/>
          </w:rPr>
          <w:t xml:space="preserve">VT </w:t>
        </w:r>
      </w:ins>
      <w:ins w:id="153" w:author="Sandra Godden" w:date="2023-10-13T15:32:00Z">
        <w:r w:rsidR="0073047F">
          <w:rPr>
            <w:rFonts w:ascii="Times New Roman" w:hAnsi="Times New Roman" w:cs="Times New Roman"/>
            <w:sz w:val="24"/>
            <w:szCs w:val="24"/>
          </w:rPr>
          <w:t>dairy herds</w:t>
        </w:r>
        <w:commentRangeEnd w:id="148"/>
        <w:r w:rsidR="0073047F">
          <w:rPr>
            <w:rStyle w:val="CommentReference"/>
            <w:rFonts w:eastAsiaTheme="minorEastAsia"/>
          </w:rPr>
          <w:commentReference w:id="148"/>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54" w:name="_Hlk137445543"/>
      <w:r w:rsidRPr="00604EDE">
        <w:rPr>
          <w:b/>
          <w:bCs/>
        </w:rPr>
        <w:t>Herd enrollment and selection</w:t>
      </w:r>
    </w:p>
    <w:p w14:paraId="26454AB6" w14:textId="3568DB41"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55" w:author="Sandra Godden" w:date="2023-10-13T08:31:00Z">
        <w:r w:rsidR="00DC63C2">
          <w:rPr>
            <w:rFonts w:ascii="Times New Roman" w:hAnsi="Times New Roman" w:cs="Times New Roman"/>
            <w:sz w:val="24"/>
            <w:szCs w:val="24"/>
          </w:rPr>
          <w:t xml:space="preserve">in </w:t>
        </w:r>
      </w:ins>
      <w:ins w:id="156" w:author="Caitlin Jeffrey" w:date="2023-10-18T16:34:00Z">
        <w:r w:rsidR="00344F47">
          <w:rPr>
            <w:rFonts w:ascii="Times New Roman" w:hAnsi="Times New Roman" w:cs="Times New Roman"/>
            <w:sz w:val="24"/>
            <w:szCs w:val="24"/>
          </w:rPr>
          <w:t>Winter</w:t>
        </w:r>
      </w:ins>
      <w:ins w:id="157" w:author="Caitlin Jeffrey" w:date="2023-10-18T14:00:00Z">
        <w:r w:rsidR="004E1440">
          <w:rPr>
            <w:rFonts w:ascii="Times New Roman" w:hAnsi="Times New Roman" w:cs="Times New Roman"/>
            <w:sz w:val="24"/>
            <w:szCs w:val="24"/>
          </w:rPr>
          <w:t xml:space="preserve"> 2018</w:t>
        </w:r>
      </w:ins>
      <w:ins w:id="158" w:author="Caitlin Jeffrey" w:date="2023-10-18T16:34:00Z">
        <w:r w:rsidR="00344F47">
          <w:rPr>
            <w:rFonts w:ascii="Times New Roman" w:hAnsi="Times New Roman" w:cs="Times New Roman"/>
            <w:sz w:val="24"/>
            <w:szCs w:val="24"/>
          </w:rPr>
          <w:t>-2019</w:t>
        </w:r>
      </w:ins>
      <w:ins w:id="159"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60"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Dairy farms </w:t>
      </w:r>
      <w:r w:rsidRPr="00604EDE">
        <w:rPr>
          <w:rFonts w:ascii="Times New Roman" w:hAnsi="Times New Roman" w:cs="Times New Roman"/>
          <w:sz w:val="24"/>
          <w:szCs w:val="24"/>
        </w:rPr>
        <w:lastRenderedPageBreak/>
        <w:t>were eligible for enrollment in the current study if they: 1) responded to the initial survey in the winter of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1C2D04A"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61"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lastRenderedPageBreak/>
        <w:t xml:space="preserve">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646ADF65"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62"/>
      <w:r w:rsidRPr="00604EDE">
        <w:rPr>
          <w:rFonts w:ascii="Times New Roman" w:hAnsi="Times New Roman" w:cs="Times New Roman"/>
          <w:sz w:val="24"/>
          <w:szCs w:val="24"/>
        </w:rPr>
        <w:t xml:space="preserve">21 herds </w:t>
      </w:r>
      <w:ins w:id="163"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64"/>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62"/>
      <w:r w:rsidR="00DC63C2">
        <w:rPr>
          <w:rStyle w:val="CommentReference"/>
          <w:rFonts w:eastAsiaTheme="minorEastAsia"/>
        </w:rPr>
        <w:commentReference w:id="162"/>
      </w:r>
      <w:commentRangeEnd w:id="164"/>
      <w:r w:rsidR="009656D9">
        <w:rPr>
          <w:rStyle w:val="CommentReference"/>
          <w:rFonts w:eastAsiaTheme="minorEastAsia"/>
        </w:rPr>
        <w:commentReference w:id="164"/>
      </w:r>
      <w:r w:rsidRPr="00604EDE">
        <w:rPr>
          <w:rFonts w:ascii="Times New Roman" w:hAnsi="Times New Roman" w:cs="Times New Roman"/>
          <w:sz w:val="24"/>
          <w:szCs w:val="24"/>
        </w:rPr>
        <w:t xml:space="preserve">.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165" w:author="Sandra Godden" w:date="2023-10-13T08:38:00Z">
        <w:r w:rsidR="009656D9">
          <w:rPr>
            <w:rFonts w:ascii="Times New Roman" w:hAnsi="Times New Roman" w:cs="Times New Roman"/>
            <w:sz w:val="24"/>
            <w:szCs w:val="24"/>
          </w:rPr>
          <w:t xml:space="preserve">, </w:t>
        </w:r>
        <w:commentRangeStart w:id="166"/>
        <w:del w:id="167" w:author="Caitlin Jeffrey" w:date="2023-10-18T16:42:00Z">
          <w:r w:rsidR="009656D9" w:rsidDel="00676A6D">
            <w:rPr>
              <w:rFonts w:ascii="Times New Roman" w:hAnsi="Times New Roman" w:cs="Times New Roman"/>
              <w:sz w:val="24"/>
              <w:szCs w:val="24"/>
            </w:rPr>
            <w:delText>this farm was excluded from analysis</w:delText>
          </w:r>
          <w:commentRangeEnd w:id="166"/>
          <w:r w:rsidR="009656D9" w:rsidDel="00676A6D">
            <w:rPr>
              <w:rStyle w:val="CommentReference"/>
              <w:rFonts w:eastAsiaTheme="minorEastAsia"/>
            </w:rPr>
            <w:commentReference w:id="166"/>
          </w:r>
        </w:del>
      </w:ins>
      <w:del w:id="168" w:author="Caitlin Jeffrey" w:date="2023-10-18T16:42:00Z">
        <w:r w:rsidRPr="00604EDE" w:rsidDel="00676A6D">
          <w:rPr>
            <w:rFonts w:ascii="Times New Roman" w:hAnsi="Times New Roman" w:cs="Times New Roman"/>
            <w:sz w:val="24"/>
            <w:szCs w:val="24"/>
          </w:rPr>
          <w:delText>,</w:delText>
        </w:r>
      </w:del>
      <w:ins w:id="169" w:author="Sandra Godden" w:date="2023-10-13T08:38:00Z">
        <w:del w:id="170" w:author="Caitlin Jeffrey" w:date="2023-10-18T16:42:00Z">
          <w:r w:rsidR="009656D9" w:rsidDel="00676A6D">
            <w:rPr>
              <w:rFonts w:ascii="Times New Roman" w:hAnsi="Times New Roman" w:cs="Times New Roman"/>
              <w:sz w:val="24"/>
              <w:szCs w:val="24"/>
            </w:rPr>
            <w:delText xml:space="preserve"> and</w:delText>
          </w:r>
        </w:del>
      </w:ins>
      <w:del w:id="171"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172" w:author="Caitlin Jeffrey" w:date="2023-10-18T16:45:00Z">
        <w:r w:rsidR="00E86567">
          <w:rPr>
            <w:rFonts w:ascii="Times New Roman" w:hAnsi="Times New Roman" w:cs="Times New Roman"/>
            <w:sz w:val="24"/>
            <w:szCs w:val="24"/>
          </w:rPr>
          <w:t>.</w:t>
        </w:r>
      </w:ins>
      <w:ins w:id="173" w:author="Caitlin Jeffrey" w:date="2023-10-18T16:46:00Z">
        <w:r w:rsidR="00AA01AE">
          <w:rPr>
            <w:rFonts w:ascii="Times New Roman" w:hAnsi="Times New Roman" w:cs="Times New Roman"/>
            <w:sz w:val="24"/>
            <w:szCs w:val="24"/>
          </w:rPr>
          <w:t xml:space="preserve"> </w:t>
        </w:r>
      </w:ins>
      <w:ins w:id="174" w:author="Caitlin Jeffrey" w:date="2023-10-18T16:45:00Z">
        <w:r w:rsidR="00E86567">
          <w:rPr>
            <w:rFonts w:ascii="Times New Roman" w:hAnsi="Times New Roman" w:cs="Times New Roman"/>
            <w:sz w:val="24"/>
            <w:szCs w:val="24"/>
          </w:rPr>
          <w:t xml:space="preserve">The </w:t>
        </w:r>
      </w:ins>
      <w:ins w:id="175" w:author="Caitlin Jeffrey" w:date="2023-10-18T16:42:00Z">
        <w:r w:rsidR="008A62FC">
          <w:rPr>
            <w:rFonts w:ascii="Times New Roman" w:hAnsi="Times New Roman" w:cs="Times New Roman"/>
            <w:sz w:val="24"/>
            <w:szCs w:val="24"/>
          </w:rPr>
          <w:t xml:space="preserve">single </w:t>
        </w:r>
      </w:ins>
      <w:ins w:id="176" w:author="Caitlin Jeffrey" w:date="2023-10-18T16:47:00Z">
        <w:r w:rsidR="00D30108">
          <w:rPr>
            <w:rFonts w:ascii="Times New Roman" w:hAnsi="Times New Roman" w:cs="Times New Roman"/>
            <w:sz w:val="24"/>
            <w:szCs w:val="24"/>
          </w:rPr>
          <w:t xml:space="preserve">sand </w:t>
        </w:r>
      </w:ins>
      <w:ins w:id="177" w:author="Caitlin Jeffrey" w:date="2023-10-18T16:42:00Z">
        <w:r w:rsidR="008A62FC">
          <w:rPr>
            <w:rFonts w:ascii="Times New Roman" w:hAnsi="Times New Roman" w:cs="Times New Roman"/>
            <w:sz w:val="24"/>
            <w:szCs w:val="24"/>
          </w:rPr>
          <w:t>freestall was combined wit</w:t>
        </w:r>
      </w:ins>
      <w:ins w:id="178" w:author="Caitlin Jeffrey" w:date="2023-10-18T16:48:00Z">
        <w:r w:rsidR="00D30108">
          <w:rPr>
            <w:rFonts w:ascii="Times New Roman" w:hAnsi="Times New Roman" w:cs="Times New Roman"/>
            <w:sz w:val="24"/>
            <w:szCs w:val="24"/>
          </w:rPr>
          <w:t>h</w:t>
        </w:r>
      </w:ins>
      <w:ins w:id="179" w:author="Caitlin Jeffrey" w:date="2023-10-18T16:42:00Z">
        <w:r w:rsidR="008A62FC">
          <w:rPr>
            <w:rFonts w:ascii="Times New Roman" w:hAnsi="Times New Roman" w:cs="Times New Roman"/>
            <w:sz w:val="24"/>
            <w:szCs w:val="24"/>
          </w:rPr>
          <w:t xml:space="preserve"> freestalls bedded with wood s</w:t>
        </w:r>
      </w:ins>
      <w:ins w:id="180"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181" w:author="Caitlin Jeffrey" w:date="2023-10-18T16:47:00Z">
        <w:r w:rsidR="00293E5F">
          <w:rPr>
            <w:rFonts w:ascii="Times New Roman" w:hAnsi="Times New Roman" w:cs="Times New Roman"/>
            <w:sz w:val="24"/>
            <w:szCs w:val="24"/>
          </w:rPr>
          <w:t xml:space="preserve">, there were </w:t>
        </w:r>
      </w:ins>
      <w:ins w:id="182"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183"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184" w:name="_Hlk146796950"/>
      <w:r w:rsidR="00B34A1E">
        <w:rPr>
          <w:rFonts w:ascii="Times New Roman" w:hAnsi="Times New Roman" w:cs="Times New Roman"/>
          <w:sz w:val="24"/>
          <w:szCs w:val="24"/>
        </w:rPr>
        <w:t>questionnaire</w:t>
      </w:r>
      <w:bookmarkEnd w:id="184"/>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185"/>
      <w:commentRangeStart w:id="186"/>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185"/>
      <w:r w:rsidR="009656D9">
        <w:rPr>
          <w:rStyle w:val="CommentReference"/>
          <w:rFonts w:eastAsiaTheme="minorEastAsia"/>
        </w:rPr>
        <w:commentReference w:id="185"/>
      </w:r>
      <w:commentRangeEnd w:id="186"/>
      <w:r w:rsidR="00E06EEF">
        <w:rPr>
          <w:rStyle w:val="CommentReference"/>
          <w:rFonts w:eastAsiaTheme="minorEastAsia"/>
        </w:rPr>
        <w:commentReference w:id="186"/>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187"/>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87"/>
      <w:r w:rsidR="00D77968">
        <w:rPr>
          <w:rStyle w:val="CommentReference"/>
          <w:rFonts w:eastAsiaTheme="minorEastAsia"/>
        </w:rPr>
        <w:commentReference w:id="187"/>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w:t>
      </w:r>
      <w:r w:rsidR="006238BB" w:rsidRPr="00604EDE">
        <w:rPr>
          <w:rFonts w:ascii="Times New Roman" w:hAnsi="Times New Roman" w:cs="Times New Roman"/>
          <w:sz w:val="24"/>
          <w:szCs w:val="24"/>
        </w:rPr>
        <w:lastRenderedPageBreak/>
        <w:t xml:space="preserve">(Blue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188"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189"/>
      <w:r w:rsidR="006238BB" w:rsidRPr="00604EDE">
        <w:rPr>
          <w:rFonts w:ascii="Times New Roman" w:hAnsi="Times New Roman" w:cs="Times New Roman"/>
          <w:sz w:val="24"/>
          <w:szCs w:val="24"/>
        </w:rPr>
        <w:t>air quality</w:t>
      </w:r>
      <w:commentRangeEnd w:id="189"/>
      <w:r w:rsidR="009656D9">
        <w:rPr>
          <w:rStyle w:val="CommentReference"/>
          <w:rFonts w:eastAsiaTheme="minorEastAsia"/>
        </w:rPr>
        <w:commentReference w:id="189"/>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190"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191" w:author="Caitlin Jeffrey" w:date="2023-10-26T14:18:00Z">
        <w:r w:rsidR="00EC4B9B">
          <w:rPr>
            <w:rFonts w:ascii="Times New Roman" w:hAnsi="Times New Roman" w:cs="Times New Roman"/>
            <w:sz w:val="24"/>
            <w:szCs w:val="24"/>
          </w:rPr>
          <w:t xml:space="preserve">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192" w:author="Caitlin Jeffrey" w:date="2023-10-26T14:17:00Z">
        <w:r w:rsidR="00B0578E" w:rsidRPr="00B0578E">
          <w:rPr>
            <w:rFonts w:ascii="Times New Roman" w:hAnsi="Times New Roman" w:cs="Times New Roman"/>
            <w:sz w:val="24"/>
            <w:szCs w:val="24"/>
          </w:rPr>
          <w:t>sample</w:t>
        </w:r>
      </w:ins>
      <w:ins w:id="193" w:author="Caitlin Jeffrey" w:date="2023-10-26T14:18:00Z">
        <w:r w:rsidR="00EC4B9B">
          <w:rPr>
            <w:rFonts w:ascii="Times New Roman" w:hAnsi="Times New Roman" w:cs="Times New Roman"/>
            <w:sz w:val="24"/>
            <w:szCs w:val="24"/>
          </w:rPr>
          <w:t>s were collected</w:t>
        </w:r>
      </w:ins>
      <w:ins w:id="194" w:author="Caitlin Jeffrey" w:date="2023-10-26T14:17:00Z">
        <w:r w:rsidR="00B0578E" w:rsidRPr="00B0578E">
          <w:rPr>
            <w:rFonts w:ascii="Times New Roman" w:hAnsi="Times New Roman" w:cs="Times New Roman"/>
            <w:sz w:val="24"/>
            <w:szCs w:val="24"/>
          </w:rPr>
          <w:t xml:space="preserve"> from </w:t>
        </w:r>
      </w:ins>
      <w:ins w:id="195" w:author="Caitlin Jeffrey" w:date="2023-10-26T14:19:00Z">
        <w:r w:rsidR="00F45E95">
          <w:rPr>
            <w:rFonts w:ascii="Times New Roman" w:hAnsi="Times New Roman" w:cs="Times New Roman"/>
            <w:sz w:val="24"/>
            <w:szCs w:val="24"/>
          </w:rPr>
          <w:t xml:space="preserve">the </w:t>
        </w:r>
      </w:ins>
      <w:ins w:id="196" w:author="Caitlin Jeffrey" w:date="2023-10-26T14:17:00Z">
        <w:r w:rsidR="00B0578E" w:rsidRPr="00B0578E">
          <w:rPr>
            <w:rFonts w:ascii="Times New Roman" w:hAnsi="Times New Roman" w:cs="Times New Roman"/>
            <w:sz w:val="24"/>
            <w:szCs w:val="24"/>
          </w:rPr>
          <w:t>pen containing</w:t>
        </w:r>
      </w:ins>
      <w:ins w:id="197" w:author="Caitlin Jeffrey" w:date="2023-10-26T14:19:00Z">
        <w:r w:rsidR="00F45E95">
          <w:rPr>
            <w:rFonts w:ascii="Times New Roman" w:hAnsi="Times New Roman" w:cs="Times New Roman"/>
            <w:sz w:val="24"/>
            <w:szCs w:val="24"/>
          </w:rPr>
          <w:t xml:space="preserve"> the</w:t>
        </w:r>
      </w:ins>
      <w:ins w:id="198" w:author="Caitlin Jeffrey" w:date="2023-10-26T14:17:00Z">
        <w:r w:rsidR="00B0578E" w:rsidRPr="00B0578E">
          <w:rPr>
            <w:rFonts w:ascii="Times New Roman" w:hAnsi="Times New Roman" w:cs="Times New Roman"/>
            <w:sz w:val="24"/>
            <w:szCs w:val="24"/>
          </w:rPr>
          <w:t xml:space="preserve"> largest group of lactating cows, or from</w:t>
        </w:r>
      </w:ins>
      <w:ins w:id="199" w:author="Caitlin Jeffrey" w:date="2023-10-26T14:18:00Z">
        <w:r w:rsidR="00C61F54">
          <w:rPr>
            <w:rFonts w:ascii="Times New Roman" w:hAnsi="Times New Roman" w:cs="Times New Roman"/>
            <w:sz w:val="24"/>
            <w:szCs w:val="24"/>
          </w:rPr>
          <w:t xml:space="preserve"> the</w:t>
        </w:r>
      </w:ins>
      <w:ins w:id="200" w:author="Caitlin Jeffrey" w:date="2023-10-26T14:17:00Z">
        <w:r w:rsidR="00B0578E" w:rsidRPr="00B0578E">
          <w:rPr>
            <w:rFonts w:ascii="Times New Roman" w:hAnsi="Times New Roman" w:cs="Times New Roman"/>
            <w:sz w:val="24"/>
            <w:szCs w:val="24"/>
          </w:rPr>
          <w:t xml:space="preserve"> high</w:t>
        </w:r>
      </w:ins>
      <w:ins w:id="201" w:author="Caitlin Jeffrey" w:date="2023-10-26T14:18:00Z">
        <w:r w:rsidR="00C61F54">
          <w:rPr>
            <w:rFonts w:ascii="Times New Roman" w:hAnsi="Times New Roman" w:cs="Times New Roman"/>
            <w:sz w:val="24"/>
            <w:szCs w:val="24"/>
          </w:rPr>
          <w:t>est</w:t>
        </w:r>
      </w:ins>
      <w:ins w:id="202" w:author="Caitlin Jeffrey" w:date="2023-10-26T14:17:00Z">
        <w:r w:rsidR="00B0578E" w:rsidRPr="00B0578E">
          <w:rPr>
            <w:rFonts w:ascii="Times New Roman" w:hAnsi="Times New Roman" w:cs="Times New Roman"/>
            <w:sz w:val="24"/>
            <w:szCs w:val="24"/>
          </w:rPr>
          <w:t xml:space="preserve"> producing group</w:t>
        </w:r>
      </w:ins>
      <w:ins w:id="203" w:author="Caitlin Jeffrey" w:date="2023-10-26T14:18:00Z">
        <w:r w:rsidR="00C61F54">
          <w:rPr>
            <w:rFonts w:ascii="Times New Roman" w:hAnsi="Times New Roman" w:cs="Times New Roman"/>
            <w:sz w:val="24"/>
            <w:szCs w:val="24"/>
          </w:rPr>
          <w:t xml:space="preserve"> </w:t>
        </w:r>
      </w:ins>
      <w:ins w:id="204" w:author="Caitlin Jeffrey" w:date="2023-10-26T14:20:00Z">
        <w:r w:rsidR="000B6B12">
          <w:rPr>
            <w:rFonts w:ascii="Times New Roman" w:hAnsi="Times New Roman" w:cs="Times New Roman"/>
            <w:sz w:val="24"/>
            <w:szCs w:val="24"/>
          </w:rPr>
          <w:t>o</w:t>
        </w:r>
      </w:ins>
      <w:ins w:id="205" w:author="Caitlin Jeffrey" w:date="2023-10-26T14:18:00Z">
        <w:r w:rsidR="00C61F54">
          <w:rPr>
            <w:rFonts w:ascii="Times New Roman" w:hAnsi="Times New Roman" w:cs="Times New Roman"/>
            <w:sz w:val="24"/>
            <w:szCs w:val="24"/>
          </w:rPr>
          <w:t>f animals</w:t>
        </w:r>
      </w:ins>
      <w:ins w:id="206"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07"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08"/>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08"/>
      <w:r w:rsidR="009656D9">
        <w:rPr>
          <w:rStyle w:val="CommentReference"/>
          <w:rFonts w:eastAsiaTheme="minorEastAsia"/>
        </w:rPr>
        <w:commentReference w:id="208"/>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09"/>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09"/>
      <w:r w:rsidR="003641C9">
        <w:rPr>
          <w:rStyle w:val="CommentReference"/>
          <w:rFonts w:eastAsiaTheme="minorEastAsia"/>
        </w:rPr>
        <w:commentReference w:id="209"/>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10"/>
      <w:r w:rsidR="00122B6A" w:rsidRPr="00D616C1">
        <w:rPr>
          <w:rFonts w:ascii="Times New Roman" w:hAnsi="Times New Roman" w:cs="Times New Roman"/>
          <w:sz w:val="24"/>
          <w:szCs w:val="24"/>
        </w:rPr>
        <w:t>PROTO202000089</w:t>
      </w:r>
      <w:commentRangeEnd w:id="210"/>
      <w:r w:rsidR="00A053C6">
        <w:rPr>
          <w:rStyle w:val="CommentReference"/>
          <w:rFonts w:eastAsiaTheme="minorEastAsia"/>
        </w:rPr>
        <w:commentReference w:id="210"/>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2E2771DB"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 </w:t>
      </w:r>
      <w:commentRangeStart w:id="211"/>
      <w:r w:rsidRPr="00604EDE">
        <w:rPr>
          <w:rFonts w:ascii="Times New Roman" w:hAnsi="Times New Roman" w:cs="Times New Roman"/>
          <w:sz w:val="24"/>
          <w:szCs w:val="24"/>
        </w:rPr>
        <w:t xml:space="preserve">Herd-level DHIA test results for the test day </w:t>
      </w:r>
      <w:commentRangeStart w:id="212"/>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12"/>
      <w:r>
        <w:rPr>
          <w:rStyle w:val="CommentReference"/>
          <w:rFonts w:eastAsiaTheme="minorEastAsia"/>
        </w:rPr>
        <w:commentReference w:id="212"/>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11"/>
      <w:r>
        <w:rPr>
          <w:rStyle w:val="CommentReference"/>
          <w:rFonts w:eastAsiaTheme="minorEastAsia"/>
        </w:rPr>
        <w:commentReference w:id="211"/>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13" w:author="Caitlin Jeffrey" w:date="2023-10-26T14:56:00Z">
        <w:r w:rsidR="00737613">
          <w:rPr>
            <w:rFonts w:ascii="Times New Roman" w:hAnsi="Times New Roman" w:cs="Times New Roman"/>
            <w:sz w:val="24"/>
            <w:szCs w:val="24"/>
          </w:rPr>
          <w:t xml:space="preserve"> </w:t>
        </w:r>
      </w:ins>
      <w:del w:id="214"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15" w:author="Sandra Godden" w:date="2023-10-13T08:48:00Z">
        <w:r w:rsidR="00A053C6">
          <w:rPr>
            <w:b/>
            <w:bCs/>
          </w:rPr>
          <w:t xml:space="preserve">bulk tank </w:t>
        </w:r>
      </w:ins>
      <w:r w:rsidR="00BE349A">
        <w:rPr>
          <w:b/>
          <w:bCs/>
        </w:rPr>
        <w:t xml:space="preserve">somatic cell count </w:t>
      </w:r>
      <w:ins w:id="216" w:author="Sandra Godden" w:date="2023-10-13T08:49:00Z">
        <w:r w:rsidR="00A053C6">
          <w:rPr>
            <w:b/>
            <w:bCs/>
          </w:rPr>
          <w:t>measures</w:t>
        </w:r>
      </w:ins>
      <w:del w:id="217"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18"/>
      <w:commentRangeStart w:id="219"/>
      <w:r>
        <w:t>A</w:t>
      </w:r>
      <w:r w:rsidR="006F46EE">
        <w:t xml:space="preserve">n aliquot of </w:t>
      </w:r>
      <w:ins w:id="220" w:author="Caitlin Jeffrey" w:date="2023-10-25T07:00:00Z">
        <w:r w:rsidR="00D609B5">
          <w:t xml:space="preserve">the </w:t>
        </w:r>
      </w:ins>
      <w:r w:rsidR="006F46EE">
        <w:t xml:space="preserve">bulk tank milk </w:t>
      </w:r>
      <w:ins w:id="221"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22" w:author="Sandra Godden" w:date="2023-10-13T08:46:00Z">
        <w:r w:rsidR="00537CB3" w:rsidDel="00A053C6">
          <w:delText xml:space="preserve">brought </w:delText>
        </w:r>
      </w:del>
      <w:ins w:id="223"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18"/>
      <w:r w:rsidR="00A053C6">
        <w:rPr>
          <w:rStyle w:val="CommentReference"/>
          <w:rFonts w:eastAsiaTheme="minorEastAsia"/>
        </w:rPr>
        <w:commentReference w:id="218"/>
      </w:r>
      <w:commentRangeEnd w:id="219"/>
      <w:r w:rsidR="00D609B5">
        <w:rPr>
          <w:rStyle w:val="CommentReference"/>
          <w:rFonts w:eastAsiaTheme="minorEastAsia"/>
        </w:rPr>
        <w:commentReference w:id="219"/>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w:t>
      </w:r>
      <w:r w:rsidRPr="00604EDE">
        <w:rPr>
          <w:rFonts w:ascii="Times New Roman" w:hAnsi="Times New Roman" w:cs="Times New Roman"/>
          <w:sz w:val="24"/>
          <w:szCs w:val="24"/>
        </w:rPr>
        <w:lastRenderedPageBreak/>
        <w:t xml:space="preserve">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24"/>
      <w:r w:rsidRPr="00604EDE">
        <w:rPr>
          <w:b/>
          <w:bCs/>
        </w:rPr>
        <w:t>analysis</w:t>
      </w:r>
      <w:commentRangeEnd w:id="224"/>
      <w:r w:rsidR="000C26E4">
        <w:rPr>
          <w:rStyle w:val="CommentReference"/>
          <w:rFonts w:asciiTheme="minorHAnsi" w:eastAsiaTheme="minorEastAsia" w:hAnsiTheme="minorHAnsi" w:cstheme="minorBidi"/>
        </w:rPr>
        <w:commentReference w:id="224"/>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 xml:space="preserve">were </w:t>
      </w:r>
      <w:r w:rsidR="00E65121" w:rsidRPr="00604EDE">
        <w:rPr>
          <w:rFonts w:ascii="Times New Roman" w:hAnsi="Times New Roman" w:cs="Times New Roman"/>
          <w:sz w:val="24"/>
          <w:szCs w:val="24"/>
        </w:rPr>
        <w:lastRenderedPageBreak/>
        <w:t>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646C332B" w:rsidR="0011401F" w:rsidRPr="00604EDE" w:rsidRDefault="003641C9" w:rsidP="0011401F">
      <w:pPr>
        <w:spacing w:line="480" w:lineRule="auto"/>
        <w:ind w:firstLine="720"/>
        <w:rPr>
          <w:rFonts w:ascii="Times New Roman" w:hAnsi="Times New Roman" w:cs="Times New Roman"/>
          <w:sz w:val="24"/>
          <w:szCs w:val="24"/>
        </w:rPr>
      </w:pPr>
      <w:commentRangeStart w:id="225"/>
      <w:ins w:id="226" w:author="Sandra Godden" w:date="2023-10-13T09:17:00Z">
        <w:r>
          <w:rPr>
            <w:rFonts w:ascii="Times New Roman" w:hAnsi="Times New Roman" w:cs="Times New Roman"/>
            <w:sz w:val="24"/>
            <w:szCs w:val="24"/>
          </w:rPr>
          <w:t>Objective 1. Evaluation of relationships between housing system and measures of milk quality, udder health</w:t>
        </w:r>
      </w:ins>
      <w:ins w:id="227" w:author="Sandra Godden" w:date="2023-10-13T15:34:00Z">
        <w:r w:rsidR="0073047F">
          <w:rPr>
            <w:rFonts w:ascii="Times New Roman" w:hAnsi="Times New Roman" w:cs="Times New Roman"/>
            <w:sz w:val="24"/>
            <w:szCs w:val="24"/>
          </w:rPr>
          <w:t>,</w:t>
        </w:r>
      </w:ins>
      <w:ins w:id="228" w:author="Sandra Godden" w:date="2023-10-13T09:17:00Z">
        <w:r>
          <w:rPr>
            <w:rFonts w:ascii="Times New Roman" w:hAnsi="Times New Roman" w:cs="Times New Roman"/>
            <w:sz w:val="24"/>
            <w:szCs w:val="24"/>
          </w:rPr>
          <w:t xml:space="preserve"> udder hygiene</w:t>
        </w:r>
      </w:ins>
      <w:commentRangeEnd w:id="225"/>
      <w:ins w:id="229" w:author="Sandra Godden" w:date="2023-10-13T15:34:00Z">
        <w:r w:rsidR="0073047F">
          <w:rPr>
            <w:rFonts w:ascii="Times New Roman" w:hAnsi="Times New Roman" w:cs="Times New Roman"/>
            <w:sz w:val="24"/>
            <w:szCs w:val="24"/>
          </w:rPr>
          <w:t xml:space="preserve"> and milk production</w:t>
        </w:r>
      </w:ins>
      <w:ins w:id="230" w:author="Sandra Godden" w:date="2023-10-13T15:33:00Z">
        <w:r w:rsidR="0073047F">
          <w:rPr>
            <w:rStyle w:val="CommentReference"/>
            <w:rFonts w:eastAsiaTheme="minorEastAsia"/>
          </w:rPr>
          <w:commentReference w:id="225"/>
        </w:r>
      </w:ins>
      <w:ins w:id="231" w:author="Sandra Godden" w:date="2023-10-13T09:17:00Z">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w:t>
      </w:r>
      <w:r w:rsidR="0011401F" w:rsidRPr="00604EDE">
        <w:rPr>
          <w:rFonts w:ascii="Times New Roman" w:hAnsi="Times New Roman" w:cs="Times New Roman"/>
          <w:sz w:val="24"/>
          <w:szCs w:val="24"/>
        </w:rPr>
        <w:lastRenderedPageBreak/>
        <w:t xml:space="preserve">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 xml:space="preserve">Levene’s test and visual assessment of a residuals vs. fitted values plot). </w:t>
      </w:r>
      <w:moveToRangeStart w:id="232" w:author="Caitlin Jeffrey" w:date="2023-10-23T09:08:00Z" w:name="move148944527"/>
      <w:moveTo w:id="233" w:author="Caitlin Jeffrey" w:date="2023-10-23T09:08:00Z">
        <w:r w:rsidR="00255F9B" w:rsidRPr="00604EDE">
          <w:rPr>
            <w:rFonts w:ascii="Times New Roman" w:hAnsi="Times New Roman" w:cs="Times New Roman"/>
            <w:sz w:val="24"/>
            <w:szCs w:val="24"/>
          </w:rPr>
          <w:t xml:space="preserve">Welch’s ANOVA was used for analysis of average </w:t>
        </w:r>
        <w:r w:rsidR="00255F9B">
          <w:rPr>
            <w:rFonts w:ascii="Times New Roman" w:hAnsi="Times New Roman" w:cs="Times New Roman"/>
            <w:sz w:val="24"/>
            <w:szCs w:val="24"/>
          </w:rPr>
          <w:t>SCS</w:t>
        </w:r>
        <w:r w:rsidR="00255F9B" w:rsidRPr="00604EDE">
          <w:rPr>
            <w:rFonts w:ascii="Times New Roman" w:hAnsi="Times New Roman" w:cs="Times New Roman"/>
            <w:sz w:val="24"/>
            <w:szCs w:val="24"/>
          </w:rPr>
          <w:t>, as the data were normally distributed but had unequal variances.</w:t>
        </w:r>
      </w:moveTo>
      <w:ins w:id="234" w:author="Caitlin Jeffrey" w:date="2023-10-23T09:08:00Z">
        <w:r w:rsidR="00E37A80">
          <w:rPr>
            <w:rFonts w:ascii="Times New Roman" w:hAnsi="Times New Roman" w:cs="Times New Roman"/>
            <w:sz w:val="24"/>
            <w:szCs w:val="24"/>
          </w:rPr>
          <w:t xml:space="preserve"> </w:t>
        </w:r>
      </w:ins>
      <w:moveTo w:id="235" w:author="Caitlin Jeffrey" w:date="2023-10-23T09:08:00Z">
        <w:del w:id="236" w:author="Caitlin Jeffrey" w:date="2023-10-23T09:08:00Z">
          <w:r w:rsidR="00255F9B" w:rsidRPr="00604EDE" w:rsidDel="00E37A80">
            <w:rPr>
              <w:rFonts w:ascii="Times New Roman" w:hAnsi="Times New Roman" w:cs="Times New Roman"/>
              <w:sz w:val="24"/>
              <w:szCs w:val="24"/>
            </w:rPr>
            <w:delText xml:space="preserve"> </w:delText>
          </w:r>
        </w:del>
      </w:moveTo>
      <w:moveToRangeEnd w:id="232"/>
      <w:r w:rsidR="0011401F" w:rsidRPr="00604EDE">
        <w:rPr>
          <w:rFonts w:ascii="Times New Roman" w:hAnsi="Times New Roman" w:cs="Times New Roman"/>
          <w:sz w:val="24"/>
          <w:szCs w:val="24"/>
        </w:rPr>
        <w:t>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w:t>
      </w:r>
      <w:moveFromRangeStart w:id="237" w:author="Caitlin Jeffrey" w:date="2023-10-23T09:08:00Z" w:name="move148944527"/>
      <w:moveFrom w:id="238" w:author="Caitlin Jeffrey" w:date="2023-10-23T09:08:00Z">
        <w:r w:rsidR="0011401F" w:rsidRPr="00604EDE" w:rsidDel="00255F9B">
          <w:rPr>
            <w:rFonts w:ascii="Times New Roman" w:hAnsi="Times New Roman" w:cs="Times New Roman"/>
            <w:sz w:val="24"/>
            <w:szCs w:val="24"/>
          </w:rPr>
          <w:t xml:space="preserve">Welch’s ANOVA was used for analysis of average </w:t>
        </w:r>
        <w:r w:rsidR="00C928F2" w:rsidDel="00255F9B">
          <w:rPr>
            <w:rFonts w:ascii="Times New Roman" w:hAnsi="Times New Roman" w:cs="Times New Roman"/>
            <w:sz w:val="24"/>
            <w:szCs w:val="24"/>
          </w:rPr>
          <w:t>SCS</w:t>
        </w:r>
        <w:r w:rsidR="0011401F" w:rsidRPr="00604EDE" w:rsidDel="00255F9B">
          <w:rPr>
            <w:rFonts w:ascii="Times New Roman" w:hAnsi="Times New Roman" w:cs="Times New Roman"/>
            <w:sz w:val="24"/>
            <w:szCs w:val="24"/>
          </w:rPr>
          <w:t xml:space="preserve">, as the data were normally distributed but had unequal variances. </w:t>
        </w:r>
      </w:moveFrom>
      <w:moveFromRangeEnd w:id="237"/>
      <w:r w:rsidR="0011401F" w:rsidRPr="00604EDE">
        <w:rPr>
          <w:rFonts w:ascii="Times New Roman" w:hAnsi="Times New Roman" w:cs="Times New Roman"/>
          <w:sz w:val="24"/>
          <w:szCs w:val="24"/>
        </w:rPr>
        <w:t xml:space="preserve">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239"/>
      <w:del w:id="240" w:author="Sandra Godden" w:date="2023-10-13T09:15:00Z">
        <w:r w:rsidRPr="00604EDE" w:rsidDel="003641C9">
          <w:rPr>
            <w:rFonts w:ascii="Times New Roman" w:hAnsi="Times New Roman" w:cs="Times New Roman"/>
            <w:sz w:val="24"/>
            <w:szCs w:val="24"/>
          </w:rPr>
          <w:delText>associated</w:delText>
        </w:r>
      </w:del>
      <w:commentRangeEnd w:id="239"/>
      <w:r w:rsidR="003641C9">
        <w:rPr>
          <w:rStyle w:val="CommentReference"/>
          <w:rFonts w:eastAsiaTheme="minorEastAsia"/>
        </w:rPr>
        <w:commentReference w:id="239"/>
      </w:r>
      <w:del w:id="241" w:author="Sandra Godden" w:date="2023-10-13T09:15:00Z">
        <w:r w:rsidRPr="00604EDE" w:rsidDel="003641C9">
          <w:rPr>
            <w:rFonts w:ascii="Times New Roman" w:hAnsi="Times New Roman" w:cs="Times New Roman"/>
            <w:sz w:val="24"/>
            <w:szCs w:val="24"/>
          </w:rPr>
          <w:delText xml:space="preserve"> </w:delText>
        </w:r>
      </w:del>
      <w:ins w:id="242"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xml:space="preserve">) and two hygiene outcomes (mean </w:t>
      </w:r>
      <w:r w:rsidRPr="00604EDE">
        <w:rPr>
          <w:rFonts w:ascii="Times New Roman" w:hAnsi="Times New Roman" w:cs="Times New Roman"/>
          <w:sz w:val="24"/>
          <w:szCs w:val="24"/>
        </w:rPr>
        <w:lastRenderedPageBreak/>
        <w:t>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pPr>
        <w:spacing w:line="480" w:lineRule="auto"/>
        <w:rPr>
          <w:ins w:id="243" w:author="Sandra Godden" w:date="2023-10-13T15:34:00Z"/>
          <w:rFonts w:ascii="Times New Roman" w:hAnsi="Times New Roman" w:cs="Times New Roman"/>
          <w:sz w:val="24"/>
          <w:szCs w:val="24"/>
        </w:rPr>
        <w:pPrChange w:id="244" w:author="Sandra Godden" w:date="2023-10-13T15:34:00Z">
          <w:pPr>
            <w:spacing w:line="480" w:lineRule="auto"/>
            <w:ind w:firstLine="720"/>
          </w:pPr>
        </w:pPrChange>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245"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pPr>
        <w:spacing w:line="480" w:lineRule="auto"/>
        <w:rPr>
          <w:b/>
        </w:rPr>
        <w:pPrChange w:id="246" w:author="Sandra Godden" w:date="2023-10-13T15:34:00Z">
          <w:pPr>
            <w:spacing w:line="480" w:lineRule="auto"/>
            <w:ind w:firstLine="720"/>
          </w:pPr>
        </w:pPrChange>
      </w:pPr>
      <w:ins w:id="247" w:author="Sandra Godden" w:date="2023-10-13T15:35:00Z">
        <w:r>
          <w:rPr>
            <w:rFonts w:ascii="Times New Roman" w:hAnsi="Times New Roman" w:cs="Times New Roman"/>
            <w:sz w:val="24"/>
            <w:szCs w:val="24"/>
          </w:rPr>
          <w:t>Objective 2.  I</w:t>
        </w:r>
        <w:commentRangeStart w:id="248"/>
        <w:r>
          <w:rPr>
            <w:rFonts w:ascii="Times New Roman" w:hAnsi="Times New Roman" w:cs="Times New Roman"/>
            <w:sz w:val="24"/>
            <w:szCs w:val="24"/>
          </w:rPr>
          <w:t>dentify other (non-facility) management-related risk factors associated with bulk tank milk quality, udder health, and milk production in organic dairy herds</w:t>
        </w:r>
        <w:commentRangeEnd w:id="248"/>
        <w:r>
          <w:rPr>
            <w:rStyle w:val="CommentReference"/>
            <w:rFonts w:eastAsiaTheme="minorEastAsia"/>
          </w:rPr>
          <w:commentReference w:id="248"/>
        </w:r>
        <w:r>
          <w:rPr>
            <w:rFonts w:ascii="Times New Roman" w:hAnsi="Times New Roman" w:cs="Times New Roman"/>
            <w:sz w:val="24"/>
            <w:szCs w:val="24"/>
          </w:rPr>
          <w:t xml:space="preserve">. </w:t>
        </w:r>
      </w:ins>
      <w:del w:id="249"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w:delText>
        </w:r>
        <w:r w:rsidR="00131683" w:rsidRPr="00604EDE" w:rsidDel="0073047F">
          <w:rPr>
            <w:rFonts w:ascii="Times New Roman" w:hAnsi="Times New Roman" w:cs="Times New Roman"/>
            <w:sz w:val="24"/>
            <w:szCs w:val="24"/>
          </w:rPr>
          <w:lastRenderedPageBreak/>
          <w:delText>analysi</w:delText>
        </w:r>
      </w:del>
      <w:ins w:id="250" w:author="Sandra Godden" w:date="2023-10-13T15:36:00Z">
        <w:r>
          <w:rPr>
            <w:rFonts w:ascii="Times New Roman" w:hAnsi="Times New Roman" w:cs="Times New Roman"/>
            <w:sz w:val="24"/>
            <w:szCs w:val="24"/>
          </w:rPr>
          <w:t xml:space="preserve">After </w:t>
        </w:r>
      </w:ins>
      <w:del w:id="251"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252" w:author="Sandra Godden" w:date="2023-10-13T15:36:00Z">
        <w:r>
          <w:rPr>
            <w:rFonts w:ascii="Times New Roman" w:hAnsi="Times New Roman" w:cs="Times New Roman"/>
            <w:sz w:val="24"/>
            <w:szCs w:val="24"/>
          </w:rPr>
          <w:t xml:space="preserve">, </w:t>
        </w:r>
      </w:ins>
      <w:del w:id="253" w:author="Sandra Godden" w:date="2023-10-13T15:36:00Z">
        <w:r w:rsidR="006C012B" w:rsidDel="0073047F">
          <w:rPr>
            <w:rFonts w:ascii="Times New Roman" w:hAnsi="Times New Roman" w:cs="Times New Roman"/>
            <w:sz w:val="24"/>
            <w:szCs w:val="24"/>
          </w:rPr>
          <w:delText>)</w:delText>
        </w:r>
      </w:del>
      <w:ins w:id="254" w:author="Sandra Godden" w:date="2023-10-13T15:36:00Z">
        <w:r>
          <w:rPr>
            <w:rFonts w:ascii="Times New Roman" w:hAnsi="Times New Roman" w:cs="Times New Roman"/>
            <w:sz w:val="24"/>
            <w:szCs w:val="24"/>
          </w:rPr>
          <w:t xml:space="preserve"> we</w:t>
        </w:r>
      </w:ins>
      <w:r w:rsidR="00F31F64">
        <w:rPr>
          <w:rFonts w:ascii="Times New Roman" w:hAnsi="Times New Roman" w:cs="Times New Roman"/>
          <w:sz w:val="24"/>
          <w:szCs w:val="24"/>
        </w:rPr>
        <w:t xml:space="preserve"> </w:t>
      </w:r>
      <w:commentRangeStart w:id="255"/>
      <w:r w:rsidR="00F31F64" w:rsidRPr="00604EDE">
        <w:rPr>
          <w:rFonts w:ascii="Times New Roman" w:hAnsi="Times New Roman" w:cs="Times New Roman"/>
          <w:sz w:val="24"/>
          <w:szCs w:val="24"/>
        </w:rPr>
        <w:t>us</w:t>
      </w:r>
      <w:ins w:id="256" w:author="Sandra Godden" w:date="2023-10-13T15:36:00Z">
        <w:r>
          <w:rPr>
            <w:rFonts w:ascii="Times New Roman" w:hAnsi="Times New Roman" w:cs="Times New Roman"/>
            <w:sz w:val="24"/>
            <w:szCs w:val="24"/>
          </w:rPr>
          <w:t>ed</w:t>
        </w:r>
      </w:ins>
      <w:del w:id="257"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258"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255"/>
      <w:r w:rsidR="00762D02">
        <w:rPr>
          <w:rStyle w:val="CommentReference"/>
          <w:rFonts w:eastAsiaTheme="minorEastAsia"/>
        </w:rPr>
        <w:commentReference w:id="255"/>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54"/>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259"/>
      <w:r w:rsidRPr="00604EDE">
        <w:rPr>
          <w:rFonts w:ascii="Times New Roman" w:hAnsi="Times New Roman" w:cs="Times New Roman"/>
          <w:b/>
          <w:sz w:val="24"/>
          <w:szCs w:val="24"/>
        </w:rPr>
        <w:t>Results</w:t>
      </w:r>
      <w:commentRangeEnd w:id="259"/>
      <w:r w:rsidR="00B715A3" w:rsidRPr="00604EDE">
        <w:rPr>
          <w:rStyle w:val="CommentReference"/>
          <w:rFonts w:eastAsiaTheme="minorEastAsia"/>
        </w:rPr>
        <w:commentReference w:id="259"/>
      </w:r>
    </w:p>
    <w:p w14:paraId="0422E7E4" w14:textId="12227C04" w:rsidR="00CA29EB" w:rsidRPr="00604EDE" w:rsidRDefault="00CA29EB" w:rsidP="005059FE">
      <w:pPr>
        <w:pStyle w:val="ListParagraph"/>
        <w:spacing w:line="480" w:lineRule="auto"/>
        <w:ind w:left="360"/>
        <w:rPr>
          <w:b/>
          <w:bCs/>
        </w:rPr>
      </w:pPr>
      <w:commentRangeStart w:id="260"/>
      <w:r w:rsidRPr="00604EDE">
        <w:rPr>
          <w:b/>
          <w:bCs/>
        </w:rPr>
        <w:t>D</w:t>
      </w:r>
      <w:commentRangeEnd w:id="260"/>
      <w:r w:rsidR="006C0C9C">
        <w:rPr>
          <w:rStyle w:val="CommentReference"/>
          <w:rFonts w:asciiTheme="minorHAnsi" w:eastAsiaTheme="minorEastAsia" w:hAnsiTheme="minorHAnsi" w:cstheme="minorBidi"/>
        </w:rPr>
        <w:commentReference w:id="260"/>
      </w:r>
      <w:r w:rsidRPr="00604EDE">
        <w:rPr>
          <w:b/>
          <w:bCs/>
        </w:rPr>
        <w:t>escription of study herds</w:t>
      </w:r>
    </w:p>
    <w:p w14:paraId="4AC0E122" w14:textId="6FDDA3EE"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261"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262"/>
      <w:commentRangeStart w:id="263"/>
      <w:r w:rsidRPr="00604EDE">
        <w:rPr>
          <w:rFonts w:ascii="Times New Roman" w:hAnsi="Times New Roman" w:cs="Times New Roman"/>
          <w:sz w:val="24"/>
          <w:szCs w:val="24"/>
        </w:rPr>
        <w:t>breeds</w:t>
      </w:r>
      <w:commentRangeEnd w:id="262"/>
      <w:r w:rsidR="00762D02">
        <w:rPr>
          <w:rStyle w:val="CommentReference"/>
          <w:rFonts w:eastAsiaTheme="minorEastAsia"/>
        </w:rPr>
        <w:commentReference w:id="262"/>
      </w:r>
      <w:commentRangeEnd w:id="263"/>
      <w:r w:rsidR="005B1C60">
        <w:rPr>
          <w:rStyle w:val="CommentReference"/>
          <w:rFonts w:eastAsiaTheme="minorEastAsia"/>
        </w:rPr>
        <w:commentReference w:id="263"/>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Nineteen of the 21 farms tested with DHIA monthly while their cows were in milk, with one farm testing 5-8 times/year and one testing every other month.</w:t>
      </w:r>
      <w:ins w:id="264"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ins>
      <w:ins w:id="265" w:author="Caitlin Jeffrey" w:date="2023-10-25T08:06:00Z">
        <w:r w:rsidR="004D7584">
          <w:rPr>
            <w:rFonts w:ascii="Times New Roman" w:hAnsi="Times New Roman" w:cs="Times New Roman"/>
            <w:sz w:val="24"/>
            <w:szCs w:val="24"/>
          </w:rPr>
          <w:t xml:space="preserve">day </w:t>
        </w:r>
      </w:ins>
      <w:ins w:id="266" w:author="Caitlin Jeffrey" w:date="2023-10-25T08:05:00Z">
        <w:r w:rsidR="008D668E">
          <w:rPr>
            <w:rFonts w:ascii="Times New Roman" w:hAnsi="Times New Roman" w:cs="Times New Roman"/>
            <w:sz w:val="24"/>
            <w:szCs w:val="24"/>
          </w:rPr>
          <w:t xml:space="preserve">4 days </w:t>
        </w:r>
      </w:ins>
      <w:ins w:id="267" w:author="Caitlin Jeffrey" w:date="2023-10-25T08:06:00Z">
        <w:r w:rsidR="004D7584">
          <w:rPr>
            <w:rFonts w:ascii="Times New Roman" w:hAnsi="Times New Roman" w:cs="Times New Roman"/>
            <w:sz w:val="24"/>
            <w:szCs w:val="24"/>
          </w:rPr>
          <w:t>before</w:t>
        </w:r>
      </w:ins>
      <w:ins w:id="268" w:author="Caitlin Jeffrey" w:date="2023-10-25T08:05:00Z">
        <w:r w:rsidR="008D668E">
          <w:rPr>
            <w:rFonts w:ascii="Times New Roman" w:hAnsi="Times New Roman" w:cs="Times New Roman"/>
            <w:sz w:val="24"/>
            <w:szCs w:val="24"/>
          </w:rPr>
          <w:t xml:space="preserve"> the </w:t>
        </w:r>
      </w:ins>
      <w:ins w:id="269" w:author="Caitlin Jeffrey" w:date="2023-10-25T08:06:00Z">
        <w:r w:rsidR="008D668E">
          <w:rPr>
            <w:rFonts w:ascii="Times New Roman" w:hAnsi="Times New Roman" w:cs="Times New Roman"/>
            <w:sz w:val="24"/>
            <w:szCs w:val="24"/>
          </w:rPr>
          <w:t>farm visit (</w:t>
        </w:r>
      </w:ins>
      <w:ins w:id="270" w:author="Caitlin Jeffrey" w:date="2023-10-25T08:05:00Z">
        <w:r w:rsidR="00A942E8" w:rsidRPr="00A942E8">
          <w:rPr>
            <w:rFonts w:ascii="Times New Roman" w:hAnsi="Times New Roman" w:cs="Times New Roman"/>
            <w:sz w:val="24"/>
            <w:szCs w:val="24"/>
          </w:rPr>
          <w:t xml:space="preserve">range: </w:t>
        </w:r>
      </w:ins>
      <w:ins w:id="271" w:author="Caitlin Jeffrey" w:date="2023-10-25T08:07:00Z">
        <w:r w:rsidR="005B2B4F">
          <w:rPr>
            <w:rFonts w:ascii="Times New Roman" w:hAnsi="Times New Roman" w:cs="Times New Roman"/>
            <w:sz w:val="24"/>
            <w:szCs w:val="24"/>
          </w:rPr>
          <w:t>-</w:t>
        </w:r>
      </w:ins>
      <w:ins w:id="272" w:author="Caitlin Jeffrey" w:date="2023-10-25T08:05:00Z">
        <w:r w:rsidR="00A942E8" w:rsidRPr="00A942E8">
          <w:rPr>
            <w:rFonts w:ascii="Times New Roman" w:hAnsi="Times New Roman" w:cs="Times New Roman"/>
            <w:sz w:val="24"/>
            <w:szCs w:val="24"/>
          </w:rPr>
          <w:t xml:space="preserve">28 days </w:t>
        </w:r>
      </w:ins>
      <w:ins w:id="273" w:author="Caitlin Jeffrey" w:date="2023-10-25T08:07:00Z">
        <w:r w:rsidR="005B2B4F">
          <w:rPr>
            <w:rFonts w:ascii="Times New Roman" w:hAnsi="Times New Roman" w:cs="Times New Roman"/>
            <w:sz w:val="24"/>
            <w:szCs w:val="24"/>
          </w:rPr>
          <w:t>to +</w:t>
        </w:r>
      </w:ins>
      <w:ins w:id="274" w:author="Caitlin Jeffrey" w:date="2023-10-25T08:05:00Z">
        <w:r w:rsidR="00A942E8" w:rsidRPr="00A942E8">
          <w:rPr>
            <w:rFonts w:ascii="Times New Roman" w:hAnsi="Times New Roman" w:cs="Times New Roman"/>
            <w:sz w:val="24"/>
            <w:szCs w:val="24"/>
          </w:rPr>
          <w:t>33</w:t>
        </w:r>
      </w:ins>
      <w:ins w:id="275"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276"/>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xml:space="preserve">, respectively. </w:t>
      </w:r>
      <w:r w:rsidRPr="00604EDE">
        <w:rPr>
          <w:rFonts w:ascii="Times New Roman" w:hAnsi="Times New Roman" w:cs="Times New Roman"/>
          <w:sz w:val="24"/>
          <w:szCs w:val="24"/>
        </w:rPr>
        <w:lastRenderedPageBreak/>
        <w:t>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277"/>
      <w:r w:rsidRPr="00604EDE">
        <w:rPr>
          <w:rFonts w:ascii="Times New Roman" w:hAnsi="Times New Roman" w:cs="Times New Roman"/>
          <w:sz w:val="24"/>
          <w:szCs w:val="24"/>
        </w:rPr>
        <w:t>respectively</w:t>
      </w:r>
      <w:commentRangeEnd w:id="277"/>
      <w:r w:rsidR="00D7652E">
        <w:rPr>
          <w:rStyle w:val="CommentReference"/>
          <w:rFonts w:eastAsiaTheme="minorEastAsia"/>
        </w:rPr>
        <w:commentReference w:id="277"/>
      </w:r>
      <w:r w:rsidRPr="00604EDE">
        <w:rPr>
          <w:rFonts w:ascii="Times New Roman" w:hAnsi="Times New Roman" w:cs="Times New Roman"/>
          <w:sz w:val="24"/>
          <w:szCs w:val="24"/>
        </w:rPr>
        <w:t xml:space="preserve">. </w:t>
      </w:r>
      <w:commentRangeEnd w:id="276"/>
      <w:r w:rsidR="006C0C9C">
        <w:rPr>
          <w:rStyle w:val="CommentReference"/>
          <w:rFonts w:eastAsiaTheme="minorEastAsia"/>
        </w:rPr>
        <w:commentReference w:id="276"/>
      </w:r>
    </w:p>
    <w:p w14:paraId="6489A333" w14:textId="4537A083" w:rsidR="00CA29EB" w:rsidRPr="00FA3E07" w:rsidRDefault="006C0C9C" w:rsidP="00C75B3E">
      <w:pPr>
        <w:spacing w:line="480" w:lineRule="auto"/>
        <w:ind w:left="720" w:hanging="360"/>
        <w:rPr>
          <w:rFonts w:ascii="Times New Roman" w:hAnsi="Times New Roman" w:cs="Times New Roman"/>
          <w:b/>
          <w:bCs/>
          <w:sz w:val="24"/>
          <w:szCs w:val="24"/>
          <w:rPrChange w:id="278" w:author="Caitlin Jeffrey" w:date="2023-10-26T14:57:00Z">
            <w:rPr>
              <w:b/>
              <w:bCs/>
            </w:rPr>
          </w:rPrChange>
        </w:rPr>
        <w:pPrChange w:id="279" w:author="Caitlin Jeffrey" w:date="2023-10-26T15:05:00Z">
          <w:pPr>
            <w:spacing w:line="480" w:lineRule="auto"/>
          </w:pPr>
        </w:pPrChange>
      </w:pPr>
      <w:commentRangeStart w:id="280"/>
      <w:commentRangeEnd w:id="280"/>
      <w:r>
        <w:rPr>
          <w:rStyle w:val="CommentReference"/>
          <w:rFonts w:eastAsiaTheme="minorEastAsia"/>
        </w:rPr>
        <w:commentReference w:id="280"/>
      </w:r>
      <w:r w:rsidR="00D7652E" w:rsidRPr="00FA3E07">
        <w:rPr>
          <w:rFonts w:ascii="Times New Roman" w:hAnsi="Times New Roman" w:cs="Times New Roman"/>
          <w:b/>
          <w:bCs/>
          <w:sz w:val="24"/>
          <w:szCs w:val="24"/>
          <w:rPrChange w:id="281" w:author="Caitlin Jeffrey" w:date="2023-10-26T14:57:00Z">
            <w:rPr>
              <w:b/>
              <w:bCs/>
            </w:rPr>
          </w:rPrChange>
        </w:rPr>
        <w:t xml:space="preserve">Description of </w:t>
      </w:r>
      <w:r w:rsidR="00CA29EB" w:rsidRPr="00FA3E07">
        <w:rPr>
          <w:rFonts w:ascii="Times New Roman" w:hAnsi="Times New Roman" w:cs="Times New Roman"/>
          <w:b/>
          <w:bCs/>
          <w:sz w:val="24"/>
          <w:szCs w:val="24"/>
          <w:rPrChange w:id="282" w:author="Caitlin Jeffrey" w:date="2023-10-26T14:57:00Z">
            <w:rPr>
              <w:b/>
              <w:bCs/>
            </w:rPr>
          </w:rPrChange>
        </w:rPr>
        <w:t xml:space="preserve">bulk tank milk </w:t>
      </w:r>
      <w:r w:rsidR="00D7652E" w:rsidRPr="00FA3E07">
        <w:rPr>
          <w:rFonts w:ascii="Times New Roman" w:hAnsi="Times New Roman" w:cs="Times New Roman"/>
          <w:b/>
          <w:bCs/>
          <w:sz w:val="24"/>
          <w:szCs w:val="24"/>
          <w:rPrChange w:id="283" w:author="Caitlin Jeffrey" w:date="2023-10-26T14:57:00Z">
            <w:rPr>
              <w:b/>
              <w:bCs/>
            </w:rPr>
          </w:rPrChange>
        </w:rPr>
        <w:t>quality</w:t>
      </w:r>
      <w:ins w:id="284" w:author="Caitlin Jeffrey" w:date="2023-10-26T14:40:00Z">
        <w:r w:rsidR="009B148C" w:rsidRPr="00FA3E07">
          <w:rPr>
            <w:rFonts w:ascii="Times New Roman" w:hAnsi="Times New Roman" w:cs="Times New Roman"/>
            <w:b/>
            <w:bCs/>
            <w:sz w:val="24"/>
            <w:szCs w:val="24"/>
          </w:rPr>
          <w:t xml:space="preserve">, </w:t>
        </w:r>
      </w:ins>
      <w:ins w:id="285" w:author="Caitlin Jeffrey" w:date="2023-10-26T14:32:00Z">
        <w:r w:rsidR="00A1187F" w:rsidRPr="00FA3E07">
          <w:rPr>
            <w:rFonts w:ascii="Times New Roman" w:hAnsi="Times New Roman" w:cs="Times New Roman"/>
            <w:b/>
            <w:bCs/>
            <w:sz w:val="24"/>
            <w:szCs w:val="24"/>
          </w:rPr>
          <w:t>udder health measures</w:t>
        </w:r>
      </w:ins>
      <w:ins w:id="286" w:author="Caitlin Jeffrey" w:date="2023-10-26T14:40:00Z">
        <w:r w:rsidR="009B148C" w:rsidRPr="00FA3E07">
          <w:rPr>
            <w:rFonts w:ascii="Times New Roman" w:hAnsi="Times New Roman" w:cs="Times New Roman"/>
            <w:b/>
            <w:bCs/>
            <w:sz w:val="24"/>
            <w:szCs w:val="24"/>
          </w:rPr>
          <w:t xml:space="preserve">, </w:t>
        </w:r>
      </w:ins>
      <w:ins w:id="287" w:author="Caitlin Jeffrey" w:date="2023-10-27T11:00:00Z">
        <w:r w:rsidR="001034A0">
          <w:rPr>
            <w:rFonts w:ascii="Times New Roman" w:hAnsi="Times New Roman" w:cs="Times New Roman"/>
            <w:b/>
            <w:bCs/>
            <w:sz w:val="24"/>
            <w:szCs w:val="24"/>
          </w:rPr>
          <w:t xml:space="preserve">milk production, </w:t>
        </w:r>
      </w:ins>
      <w:ins w:id="288" w:author="Caitlin Jeffrey" w:date="2023-10-26T14:40:00Z">
        <w:r w:rsidR="009B148C" w:rsidRPr="00FA3E07">
          <w:rPr>
            <w:rFonts w:ascii="Times New Roman" w:hAnsi="Times New Roman" w:cs="Times New Roman"/>
            <w:b/>
            <w:bCs/>
            <w:sz w:val="24"/>
            <w:szCs w:val="24"/>
          </w:rPr>
          <w:t xml:space="preserve">and </w:t>
        </w:r>
        <w:r w:rsidR="009B148C" w:rsidRPr="00FA3E07">
          <w:rPr>
            <w:rFonts w:ascii="Times New Roman" w:hAnsi="Times New Roman" w:cs="Times New Roman"/>
            <w:b/>
            <w:bCs/>
            <w:sz w:val="24"/>
            <w:szCs w:val="24"/>
            <w:rPrChange w:id="289" w:author="Caitlin Jeffrey" w:date="2023-10-26T14:57:00Z">
              <w:rPr>
                <w:b/>
                <w:bCs/>
              </w:rPr>
            </w:rPrChange>
          </w:rPr>
          <w:t>udder hygiene scores</w:t>
        </w:r>
      </w:ins>
      <w:ins w:id="290" w:author="Caitlin Jeffrey" w:date="2023-10-26T15:05:00Z">
        <w:r w:rsidR="00C75B3E">
          <w:rPr>
            <w:rFonts w:ascii="Times New Roman" w:hAnsi="Times New Roman" w:cs="Times New Roman"/>
            <w:b/>
            <w:bCs/>
            <w:sz w:val="24"/>
            <w:szCs w:val="24"/>
          </w:rPr>
          <w:t xml:space="preserve"> </w:t>
        </w:r>
      </w:ins>
    </w:p>
    <w:p w14:paraId="4D468465" w14:textId="0D7D8677" w:rsidR="00692DAA" w:rsidRPr="00F76386" w:rsidRDefault="001803F0" w:rsidP="00676DFA">
      <w:pPr>
        <w:spacing w:line="480" w:lineRule="auto"/>
        <w:ind w:firstLine="720"/>
        <w:rPr>
          <w:b/>
          <w:bCs/>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ins w:id="291" w:author="Caitlin Jeffrey" w:date="2023-10-26T14:58:00Z">
        <w:r w:rsidR="002F2275">
          <w:rPr>
            <w:rFonts w:ascii="Times New Roman" w:hAnsi="Times New Roman" w:cs="Times New Roman"/>
            <w:sz w:val="24"/>
            <w:szCs w:val="24"/>
          </w:rPr>
          <w:t xml:space="preserve"> </w:t>
        </w:r>
      </w:ins>
      <w:del w:id="292" w:author="Sandra Godden" w:date="2023-10-13T09:38:00Z">
        <w:r w:rsidR="00CA29EB" w:rsidRPr="00604EDE" w:rsidDel="006C0C9C">
          <w:rPr>
            <w:rFonts w:ascii="Times New Roman" w:hAnsi="Times New Roman" w:cs="Times New Roman"/>
            <w:sz w:val="24"/>
            <w:szCs w:val="24"/>
          </w:rPr>
          <w:delText xml:space="preserve"> </w:delText>
        </w:r>
      </w:del>
    </w:p>
    <w:p w14:paraId="44F47B11" w14:textId="2ACF3E54"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293"/>
      <w:r w:rsidRPr="00604EDE">
        <w:rPr>
          <w:rFonts w:ascii="Times New Roman" w:hAnsi="Times New Roman" w:cs="Times New Roman"/>
          <w:sz w:val="24"/>
          <w:szCs w:val="24"/>
        </w:rPr>
        <w:t>mean (</w:t>
      </w:r>
      <w:commentRangeEnd w:id="293"/>
      <w:r w:rsidR="00D7652E">
        <w:rPr>
          <w:rStyle w:val="CommentReference"/>
          <w:rFonts w:eastAsiaTheme="minorEastAsia"/>
        </w:rPr>
        <w:commentReference w:id="293"/>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294" w:author="Caitlin Jeffrey" w:date="2023-10-26T14:55:00Z">
        <w:r w:rsidR="00CA664F">
          <w:rPr>
            <w:rFonts w:ascii="Times New Roman" w:hAnsi="Times New Roman" w:cs="Times New Roman"/>
            <w:sz w:val="24"/>
            <w:szCs w:val="24"/>
          </w:rPr>
          <w:t xml:space="preserve"> </w:t>
        </w:r>
      </w:ins>
      <w:del w:id="295"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4B22464F" w14:textId="0EC67F6F" w:rsidR="00057CE1" w:rsidRPr="00604EDE" w:rsidDel="00D87158" w:rsidRDefault="00057CE1" w:rsidP="009B620F">
      <w:pPr>
        <w:spacing w:after="0" w:line="480" w:lineRule="auto"/>
        <w:ind w:firstLine="720"/>
        <w:rPr>
          <w:del w:id="296" w:author="Caitlin Jeffrey" w:date="2023-10-27T11:01:00Z"/>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w:t>
      </w:r>
      <w:del w:id="297" w:author="Caitlin Jeffrey" w:date="2023-10-27T11:01:00Z">
        <w:r w:rsidRPr="00604EDE" w:rsidDel="0013699F">
          <w:rPr>
            <w:rFonts w:ascii="Times New Roman" w:hAnsi="Times New Roman" w:cs="Times New Roman"/>
            <w:sz w:val="24"/>
            <w:szCs w:val="24"/>
          </w:rPr>
          <w:delText xml:space="preserve"> </w:delText>
        </w:r>
      </w:del>
    </w:p>
    <w:p w14:paraId="04C5B6FE" w14:textId="534D61A9"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298"/>
      <w:r w:rsidRPr="003C6F06">
        <w:rPr>
          <w:rFonts w:ascii="Times New Roman" w:hAnsi="Times New Roman" w:cs="Times New Roman"/>
          <w:b/>
          <w:bCs/>
          <w:sz w:val="24"/>
          <w:szCs w:val="24"/>
        </w:rPr>
        <w:t xml:space="preserve">Objective 1. Analysis of </w:t>
      </w:r>
      <w:commentRangeStart w:id="299"/>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299"/>
      <w:r w:rsidR="00715689" w:rsidRPr="003C6F06">
        <w:rPr>
          <w:rStyle w:val="CommentReference"/>
          <w:rFonts w:ascii="Times New Roman" w:eastAsiaTheme="minorEastAsia" w:hAnsi="Times New Roman" w:cs="Times New Roman"/>
          <w:sz w:val="24"/>
          <w:szCs w:val="24"/>
        </w:rPr>
        <w:commentReference w:id="299"/>
      </w:r>
      <w:commentRangeEnd w:id="298"/>
      <w:r w:rsidRPr="003C6F06">
        <w:rPr>
          <w:rStyle w:val="CommentReference"/>
          <w:rFonts w:ascii="Times New Roman" w:eastAsiaTheme="minorEastAsia" w:hAnsi="Times New Roman" w:cs="Times New Roman"/>
          <w:sz w:val="24"/>
          <w:szCs w:val="24"/>
        </w:rPr>
        <w:commentReference w:id="298"/>
      </w:r>
    </w:p>
    <w:p w14:paraId="48EBE274" w14:textId="56A683AA" w:rsidR="0046483C" w:rsidRDefault="000E7B9A" w:rsidP="00A305CE">
      <w:pPr>
        <w:pStyle w:val="ListParagraph"/>
        <w:spacing w:line="480" w:lineRule="auto"/>
        <w:ind w:left="0" w:firstLine="720"/>
        <w:rPr>
          <w:ins w:id="300" w:author="Caitlin Jeffrey" w:date="2023-10-27T11:45:00Z"/>
        </w:rPr>
      </w:pPr>
      <w:r>
        <w:t>The</w:t>
      </w:r>
      <w:r w:rsidR="0043631B">
        <w:t xml:space="preserve"> main predictor of interest, f</w:t>
      </w:r>
      <w:r w:rsidR="00797FB4">
        <w:t>acility type (FS, TS, or BP)</w:t>
      </w:r>
      <w:r>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A65934">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ins w:id="301" w:author="Caitlin Jeffrey" w:date="2023-10-27T11:09:00Z">
        <w:r w:rsidR="00A94A13">
          <w:t xml:space="preserve"> </w:t>
        </w:r>
      </w:ins>
      <w:r w:rsidR="00A94A13">
        <w:t xml:space="preserve">One bedded pack farm did not have average cow-level SCS data (group sizes: FS = 6, TS = 8, BP = 4). </w:t>
      </w:r>
      <w:del w:id="302" w:author="Caitlin Jeffrey" w:date="2023-10-27T11:10:00Z">
        <w:r w:rsidR="00B2723A" w:rsidDel="00A94A13">
          <w:delText xml:space="preserve"> </w:delText>
        </w:r>
      </w:del>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All 21 farms were able to be included in the </w:t>
      </w:r>
      <w:r w:rsidR="00FD43D8">
        <w:t xml:space="preserve">models for </w:t>
      </w:r>
      <w:r w:rsidR="00B07D3A">
        <w:t>BTSCC, average hygiene score, and proportion of dirty udder</w:t>
      </w:r>
      <w:r w:rsidR="00FD43D8">
        <w:t>s</w:t>
      </w:r>
      <w:r w:rsidR="00B07D3A">
        <w:t>.</w:t>
      </w:r>
    </w:p>
    <w:p w14:paraId="1F5322C0" w14:textId="77777777" w:rsidR="00AE3695" w:rsidRPr="00F83D50" w:rsidRDefault="00AE3695" w:rsidP="00AE3695">
      <w:pPr>
        <w:pStyle w:val="ListParagraph"/>
        <w:spacing w:line="480" w:lineRule="auto"/>
        <w:ind w:left="0" w:firstLine="720"/>
        <w:rPr>
          <w:ins w:id="303" w:author="Caitlin Jeffrey" w:date="2023-10-27T11:45:00Z"/>
          <w:i/>
          <w:iCs/>
        </w:rPr>
      </w:pPr>
      <w:ins w:id="304" w:author="Caitlin Jeffrey" w:date="2023-10-27T11:45:00Z">
        <w:r>
          <w:rPr>
            <w:i/>
            <w:iCs/>
          </w:rPr>
          <w:t>Bulk tank milk quality</w:t>
        </w:r>
      </w:ins>
    </w:p>
    <w:p w14:paraId="1B8CABA6" w14:textId="19895138" w:rsidR="00AE3695" w:rsidRDefault="00ED241B" w:rsidP="00A305CE">
      <w:pPr>
        <w:pStyle w:val="ListParagraph"/>
        <w:spacing w:line="480" w:lineRule="auto"/>
        <w:ind w:left="0" w:firstLine="720"/>
      </w:pPr>
      <w:ins w:id="305" w:author="Caitlin Jeffrey" w:date="2023-10-27T11:46:00Z">
        <w:r>
          <w:t xml:space="preserve">Multiple attempts were made to model </w:t>
        </w:r>
      </w:ins>
      <w:ins w:id="306" w:author="Caitlin Jeffrey" w:date="2023-10-27T11:47:00Z">
        <w:r w:rsidR="00FC630E">
          <w:t xml:space="preserve">the four </w:t>
        </w:r>
      </w:ins>
      <w:ins w:id="307" w:author="Caitlin Jeffrey" w:date="2023-10-27T11:46:00Z">
        <w:r>
          <w:t xml:space="preserve">aerobic </w:t>
        </w:r>
      </w:ins>
      <w:ins w:id="308" w:author="Caitlin Jeffrey" w:date="2023-10-27T11:47:00Z">
        <w:r w:rsidR="00FC630E">
          <w:t xml:space="preserve">culture outcomes </w:t>
        </w:r>
        <w:r w:rsidR="008D6EE3">
          <w:t>for bulk tank milk, but these suffered from over-parametrization</w:t>
        </w:r>
        <w:r w:rsidR="00B833C9">
          <w:t xml:space="preserve"> and were not pursued further.</w:t>
        </w:r>
      </w:ins>
      <w:ins w:id="309" w:author="Caitlin Jeffrey" w:date="2023-10-27T11:48:00Z">
        <w:r w:rsidR="00B833C9">
          <w:t xml:space="preserve"> </w:t>
        </w:r>
        <w:r w:rsidR="00B833C9" w:rsidRPr="00B833C9">
          <w:t>A Kruskal-</w:t>
        </w:r>
        <w:proofErr w:type="gramStart"/>
        <w:r w:rsidR="00B833C9" w:rsidRPr="00B833C9">
          <w:t>Wallis</w:t>
        </w:r>
        <w:proofErr w:type="gramEnd"/>
        <w:r w:rsidR="00B833C9" w:rsidRPr="00B833C9">
          <w:t xml:space="preserve"> chi-squared test was performed for each of the four aerobic culture outcomes, which found no difference in </w:t>
        </w:r>
        <w:proofErr w:type="spellStart"/>
        <w:r w:rsidR="00B833C9" w:rsidRPr="00B833C9">
          <w:t>cfu</w:t>
        </w:r>
        <w:proofErr w:type="spellEnd"/>
        <w:r w:rsidR="00B833C9" w:rsidRPr="00B833C9">
          <w:t xml:space="preserve"> count between the three facility types (P &gt; 0.05; Table 1).</w:t>
        </w:r>
      </w:ins>
      <w:ins w:id="310" w:author="Caitlin Jeffrey" w:date="2023-10-27T11:47:00Z">
        <w:r w:rsidR="008D6EE3">
          <w:t xml:space="preserve"> </w:t>
        </w:r>
      </w:ins>
    </w:p>
    <w:p w14:paraId="307763EB" w14:textId="74837D58" w:rsidR="0076306B" w:rsidRDefault="009C3744" w:rsidP="00A305CE">
      <w:pPr>
        <w:pStyle w:val="ListParagraph"/>
        <w:spacing w:line="480" w:lineRule="auto"/>
        <w:ind w:left="0" w:firstLine="720"/>
      </w:pPr>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ins w:id="311" w:author="Caitlin Jeffrey" w:date="2023-10-27T11:19:00Z">
        <w:r w:rsidR="00490BE7">
          <w:t>, including facility type</w:t>
        </w:r>
      </w:ins>
      <w:r w:rsidR="00AA5799">
        <w:t>.</w:t>
      </w:r>
      <w:r w:rsidR="00716087">
        <w:t xml:space="preserve"> </w:t>
      </w:r>
    </w:p>
    <w:p w14:paraId="7B388B6A" w14:textId="1A5F414D" w:rsidR="0076306B" w:rsidRDefault="00177A11" w:rsidP="00A305CE">
      <w:pPr>
        <w:pStyle w:val="ListParagraph"/>
        <w:spacing w:line="480" w:lineRule="auto"/>
        <w:ind w:left="0" w:firstLine="720"/>
      </w:pPr>
      <w:commentRangeStart w:id="312"/>
      <w:r>
        <w:lastRenderedPageBreak/>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w:t>
      </w:r>
      <w:ins w:id="313" w:author="Caitlin Jeffrey" w:date="2023-10-27T11:16:00Z">
        <w:r w:rsidR="00E624D8">
          <w:t>amendment</w:t>
        </w:r>
      </w:ins>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312"/>
      <w:r w:rsidR="00911141">
        <w:rPr>
          <w:rStyle w:val="CommentReference"/>
          <w:rFonts w:asciiTheme="minorHAnsi" w:eastAsiaTheme="minorEastAsia" w:hAnsiTheme="minorHAnsi" w:cstheme="minorBidi"/>
        </w:rPr>
        <w:commentReference w:id="312"/>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 xml:space="preserve">bedding </w:t>
      </w:r>
      <w:ins w:id="314" w:author="Caitlin Jeffrey" w:date="2023-10-27T11:16:00Z">
        <w:r w:rsidR="00E624D8">
          <w:t>amendment</w:t>
        </w:r>
      </w:ins>
      <w:r w:rsidR="007E66F7">
        <w:t xml:space="preserve">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 xml:space="preserve">Bedding </w:t>
      </w:r>
      <w:ins w:id="315" w:author="Caitlin Jeffrey" w:date="2023-10-27T11:16:00Z">
        <w:r w:rsidR="00E624D8">
          <w:t>amendment</w:t>
        </w:r>
      </w:ins>
      <w:r w:rsidR="00D7206D">
        <w:t xml:space="preserve">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ins w:id="316" w:author="Caitlin Jeffrey" w:date="2023-10-27T11:26:00Z">
        <w:r w:rsidR="00CB7DE6">
          <w:t>, while facility type was not</w:t>
        </w:r>
      </w:ins>
      <w:r w:rsidR="008C63A1">
        <w:t>.</w:t>
      </w:r>
    </w:p>
    <w:p w14:paraId="02639534" w14:textId="75ED019B"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use of</w:t>
      </w:r>
      <w:ins w:id="317" w:author="Caitlin Jeffrey" w:date="2023-10-27T11:14:00Z">
        <w:r w:rsidR="00357932">
          <w:t xml:space="preserve"> </w:t>
        </w:r>
      </w:ins>
      <w:ins w:id="318" w:author="Caitlin Jeffrey" w:date="2023-10-27T11:15:00Z">
        <w:r w:rsidR="00357932">
          <w:t>any sort of bedding amendment</w:t>
        </w:r>
      </w:ins>
      <w:r w:rsidR="0039673F">
        <w:t xml:space="preserve"> </w:t>
      </w:r>
      <w:r w:rsidR="00797FB4">
        <w:t>(y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ins w:id="319" w:author="Caitlin Jeffrey" w:date="2023-10-27T11:28:00Z">
        <w:r w:rsidR="00E13786">
          <w:t xml:space="preserve">Facility type was not found to be a </w:t>
        </w:r>
        <w:r w:rsidR="0090310E">
          <w:t xml:space="preserve">significant predictor of </w:t>
        </w:r>
        <w:proofErr w:type="spellStart"/>
        <w:r w:rsidR="0090310E">
          <w:t>chron</w:t>
        </w:r>
      </w:ins>
      <w:ins w:id="320" w:author="Caitlin Jeffrey" w:date="2023-10-27T11:29:00Z">
        <w:r w:rsidR="0090310E">
          <w:t>SCS</w:t>
        </w:r>
        <w:proofErr w:type="spellEnd"/>
        <w:r w:rsidR="0090310E">
          <w:t>.</w:t>
        </w:r>
      </w:ins>
    </w:p>
    <w:p w14:paraId="44E9D069" w14:textId="30193057" w:rsidR="002E43E3" w:rsidRDefault="00F83D38" w:rsidP="00A305CE">
      <w:pPr>
        <w:pStyle w:val="ListParagraph"/>
        <w:spacing w:line="480" w:lineRule="auto"/>
        <w:ind w:left="0" w:firstLine="720"/>
      </w:pPr>
      <w:r>
        <w:t xml:space="preserve">For modelling </w:t>
      </w:r>
      <w:proofErr w:type="spellStart"/>
      <w:r>
        <w:t>elevSC</w:t>
      </w:r>
      <w:r w:rsidR="00722D0E">
        <w:t>S</w:t>
      </w:r>
      <w:proofErr w:type="spellEnd"/>
      <w:r>
        <w:t xml:space="preserve">, bedding </w:t>
      </w:r>
      <w:ins w:id="321" w:author="Caitlin Jeffrey" w:date="2023-10-27T11:16:00Z">
        <w:r w:rsidR="00E624D8">
          <w:t>amendment</w:t>
        </w:r>
      </w:ins>
      <w:r>
        <w:t xml:space="preserve">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ins w:id="322" w:author="Caitlin Jeffrey" w:date="2023-10-27T11:29:00Z">
        <w:r w:rsidR="0079002B">
          <w:t>, including facility</w:t>
        </w:r>
      </w:ins>
      <w:ins w:id="323" w:author="Caitlin Jeffrey" w:date="2023-10-27T11:30:00Z">
        <w:r w:rsidR="0079002B">
          <w:t xml:space="preserve"> type</w:t>
        </w:r>
      </w:ins>
      <w:r w:rsidR="007D145C">
        <w:t xml:space="preserve"> (</w:t>
      </w:r>
      <w:r w:rsidR="000E70C8" w:rsidRPr="000E70C8">
        <w:rPr>
          <w:i/>
          <w:iCs/>
        </w:rPr>
        <w:t>P</w:t>
      </w:r>
      <w:r w:rsidR="007D145C">
        <w:t xml:space="preserve"> &gt;0.05)</w:t>
      </w:r>
      <w:r w:rsidR="00540B9D">
        <w:t>.</w:t>
      </w:r>
      <w:r w:rsidR="00B4296D">
        <w:t xml:space="preserve"> </w:t>
      </w:r>
    </w:p>
    <w:p w14:paraId="1BA8F953" w14:textId="11D50D2B" w:rsidR="0039673F" w:rsidRDefault="002321EF" w:rsidP="0038544D">
      <w:pPr>
        <w:pStyle w:val="ListParagraph"/>
        <w:spacing w:line="480" w:lineRule="auto"/>
        <w:ind w:left="0" w:firstLine="720"/>
      </w:pPr>
      <w:r>
        <w:t>Feeding additional supplemental selenium</w:t>
      </w:r>
      <w:r w:rsidR="00201EDE">
        <w:t xml:space="preserve"> (y = 11; n = 8)</w:t>
      </w:r>
      <w:r>
        <w:t xml:space="preserve">, use of </w:t>
      </w:r>
      <w:ins w:id="324" w:author="Caitlin Jeffrey" w:date="2023-10-27T11:15:00Z">
        <w:r w:rsidR="00E934D5">
          <w:t xml:space="preserve">a </w:t>
        </w:r>
        <w:r w:rsidR="00E934D5">
          <w:t>bedding amendment</w:t>
        </w:r>
        <w:r w:rsidR="00E934D5">
          <w:t xml:space="preserve"> </w:t>
        </w:r>
      </w:ins>
      <w:r w:rsidR="00201EDE">
        <w:t>(y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w:t>
      </w:r>
      <w:r w:rsidR="006F20CC">
        <w:lastRenderedPageBreak/>
        <w:t xml:space="preserve">avg. </w:t>
      </w:r>
      <w:r w:rsidR="00124546">
        <w:t>SCS</w:t>
      </w:r>
      <w:r w:rsidR="006F20CC">
        <w:t xml:space="preserve"> included </w:t>
      </w:r>
      <w:r w:rsidR="00E4017D">
        <w:t xml:space="preserve">use of bedding </w:t>
      </w:r>
      <w:ins w:id="325" w:author="Caitlin Jeffrey" w:date="2023-10-27T11:16:00Z">
        <w:r w:rsidR="00E624D8">
          <w:t>amendment</w:t>
        </w:r>
      </w:ins>
      <w:r w:rsidR="00E4017D">
        <w:t>, dry product, injectable selenium, and mean hygiene score</w:t>
      </w:r>
      <w:r w:rsidR="00EC6E74">
        <w:t xml:space="preserve">, with </w:t>
      </w:r>
      <w:proofErr w:type="gramStart"/>
      <w:r w:rsidR="00CF1C50">
        <w:t xml:space="preserve">all </w:t>
      </w:r>
      <w:ins w:id="326" w:author="Caitlin Jeffrey" w:date="2023-10-27T11:40:00Z">
        <w:r w:rsidR="005B108A">
          <w:t>of</w:t>
        </w:r>
        <w:proofErr w:type="gramEnd"/>
        <w:r w:rsidR="005B108A">
          <w:t xml:space="preserve"> these </w:t>
        </w:r>
      </w:ins>
      <w:r w:rsidR="00CF1C50">
        <w:t xml:space="preserve">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ins w:id="327" w:author="Caitlin Jeffrey" w:date="2023-10-27T11:40:00Z">
        <w:r w:rsidR="00A727C5">
          <w:t xml:space="preserve"> Facility type was not found to be a significant predictor in this model.</w:t>
        </w:r>
      </w:ins>
    </w:p>
    <w:p w14:paraId="4FA719DA" w14:textId="1FDAAA07"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(always/sometimes = 8; never = 10), and herd size category (30-55 cows, n = 5; 56-69 cows, n = 5; 70-100 cows, n = 8) were offered. No models </w:t>
      </w:r>
      <w:r w:rsidR="000233B5">
        <w:t xml:space="preserve">were </w:t>
      </w:r>
      <w:r>
        <w:t>statistically significant overall, and none had any</w:t>
      </w:r>
      <w:r w:rsidRPr="00AA0F56">
        <w:t xml:space="preserve"> significant predictors</w:t>
      </w:r>
      <w:ins w:id="328" w:author="Caitlin Jeffrey" w:date="2023-10-27T11:41:00Z">
        <w:r w:rsidR="00A727C5">
          <w:t>, including facility type</w:t>
        </w:r>
      </w:ins>
      <w:r w:rsidR="00FD0C4B">
        <w:t xml:space="preserve"> (</w:t>
      </w:r>
      <w:r w:rsidR="000E70C8" w:rsidRPr="000E70C8">
        <w:rPr>
          <w:i/>
          <w:iCs/>
        </w:rPr>
        <w:t>P</w:t>
      </w:r>
      <w:r w:rsidR="00FD0C4B">
        <w:t xml:space="preserve"> &gt;0.05)</w:t>
      </w:r>
      <w:r>
        <w:t>.</w:t>
      </w:r>
    </w:p>
    <w:p w14:paraId="25511347" w14:textId="55B2A827" w:rsidR="00B14D69" w:rsidRDefault="00222F94" w:rsidP="006E592D">
      <w:pPr>
        <w:pStyle w:val="ListParagraph"/>
        <w:spacing w:line="480" w:lineRule="auto"/>
        <w:ind w:left="0" w:firstLine="720"/>
      </w:pPr>
      <w:r>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ins w:id="329" w:author="Caitlin Jeffrey" w:date="2023-10-27T11:41:00Z">
        <w:r w:rsidR="00A43F25">
          <w:t>Facility type was not found to be a significant predictor in this model.</w:t>
        </w:r>
      </w:ins>
    </w:p>
    <w:p w14:paraId="1B3AEFC0" w14:textId="2214C4DD" w:rsidR="00417BD4" w:rsidRPr="007216E1" w:rsidRDefault="00C26355" w:rsidP="006543DB">
      <w:pPr>
        <w:pStyle w:val="ListParagraph"/>
        <w:spacing w:line="480" w:lineRule="auto"/>
        <w:ind w:left="0" w:firstLine="720"/>
      </w:pPr>
      <w:r>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w:t>
      </w:r>
      <w:r w:rsidR="0021453E">
        <w:t>quarter milk</w:t>
      </w:r>
      <w:r>
        <w:t xml:space="preserve"> samples (never = 7; sometimes/regularly = 14) and whether the producer generally followed recommended practices 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ins w:id="330" w:author="Caitlin Jeffrey" w:date="2023-10-27T11:41:00Z">
        <w:r w:rsidR="00A43F25">
          <w:t xml:space="preserve"> </w:t>
        </w:r>
      </w:ins>
      <w:ins w:id="331" w:author="Caitlin Jeffrey" w:date="2023-10-27T11:42:00Z">
        <w:r w:rsidR="00CD72D5">
          <w:t>Facility type was not found to be a significant predictor in this model.</w:t>
        </w:r>
      </w:ins>
    </w:p>
    <w:p w14:paraId="49B4E7C4" w14:textId="36B737B8" w:rsidR="008A5E20" w:rsidRPr="006218B1" w:rsidRDefault="009910FE" w:rsidP="00776BAF">
      <w:pPr>
        <w:spacing w:line="480" w:lineRule="auto"/>
        <w:ind w:firstLine="360"/>
        <w:rPr>
          <w:rFonts w:ascii="Times New Roman" w:hAnsi="Times New Roman" w:cs="Times New Roman"/>
          <w:b/>
          <w:bCs/>
          <w:sz w:val="24"/>
          <w:szCs w:val="24"/>
          <w:rPrChange w:id="332" w:author="Caitlin Jeffrey" w:date="2023-10-26T15:19:00Z">
            <w:rPr/>
          </w:rPrChange>
        </w:rPr>
        <w:pPrChange w:id="333" w:author="Caitlin Jeffrey" w:date="2023-10-26T15:21:00Z">
          <w:pPr>
            <w:spacing w:line="480" w:lineRule="auto"/>
          </w:pPr>
        </w:pPrChange>
      </w:pPr>
      <w:commentRangeStart w:id="334"/>
      <w:r w:rsidRPr="00776BAF">
        <w:rPr>
          <w:rFonts w:ascii="Times New Roman" w:hAnsi="Times New Roman" w:cs="Times New Roman"/>
          <w:b/>
          <w:bCs/>
          <w:sz w:val="24"/>
          <w:szCs w:val="24"/>
        </w:rPr>
        <w:t>Results of univariate analyses for udder health</w:t>
      </w:r>
      <w:r w:rsidR="006079F8" w:rsidRPr="00776BAF">
        <w:rPr>
          <w:rFonts w:ascii="Times New Roman" w:hAnsi="Times New Roman" w:cs="Times New Roman"/>
          <w:b/>
          <w:bCs/>
          <w:sz w:val="24"/>
          <w:szCs w:val="24"/>
        </w:rPr>
        <w:t xml:space="preserve">, </w:t>
      </w:r>
      <w:proofErr w:type="gramStart"/>
      <w:r w:rsidR="006079F8" w:rsidRPr="00776BAF">
        <w:rPr>
          <w:rFonts w:ascii="Times New Roman" w:hAnsi="Times New Roman" w:cs="Times New Roman"/>
          <w:b/>
          <w:bCs/>
          <w:sz w:val="24"/>
          <w:szCs w:val="24"/>
        </w:rPr>
        <w:t>production</w:t>
      </w:r>
      <w:proofErr w:type="gramEnd"/>
      <w:r w:rsidRPr="00776BAF">
        <w:rPr>
          <w:rFonts w:ascii="Times New Roman" w:hAnsi="Times New Roman" w:cs="Times New Roman"/>
          <w:b/>
          <w:bCs/>
          <w:sz w:val="24"/>
          <w:szCs w:val="24"/>
        </w:rPr>
        <w:t xml:space="preserve"> and hygiene outcomes</w:t>
      </w:r>
      <w:commentRangeEnd w:id="334"/>
      <w:r w:rsidR="00E26D7C" w:rsidRPr="006218B1">
        <w:rPr>
          <w:rStyle w:val="CommentReference"/>
          <w:rFonts w:ascii="Times New Roman" w:eastAsiaTheme="minorEastAsia" w:hAnsi="Times New Roman" w:cs="Times New Roman"/>
          <w:sz w:val="24"/>
          <w:szCs w:val="24"/>
          <w:rPrChange w:id="335" w:author="Caitlin Jeffrey" w:date="2023-10-26T15:19:00Z">
            <w:rPr>
              <w:rStyle w:val="CommentReference"/>
              <w:rFonts w:eastAsiaTheme="minorEastAsia"/>
            </w:rPr>
          </w:rPrChange>
        </w:rPr>
        <w:commentReference w:id="334"/>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 xml:space="preserve">The depth of bedding in stalls for freestall and tiestall herds was unconditionally associated with multiple udder health </w:t>
      </w:r>
      <w:r w:rsidR="008A5E20" w:rsidRPr="00604EDE">
        <w:rPr>
          <w:rFonts w:ascii="Times New Roman" w:hAnsi="Times New Roman" w:cs="Times New Roman"/>
          <w:sz w:val="24"/>
          <w:szCs w:val="24"/>
        </w:rPr>
        <w:lastRenderedPageBreak/>
        <w:t>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36"/>
      <w:r w:rsidRPr="00604EDE">
        <w:rPr>
          <w:rFonts w:ascii="Times New Roman" w:hAnsi="Times New Roman" w:cs="Times New Roman"/>
          <w:b/>
          <w:sz w:val="24"/>
          <w:szCs w:val="24"/>
        </w:rPr>
        <w:t>Discussion</w:t>
      </w:r>
      <w:commentRangeStart w:id="337"/>
      <w:commentRangeEnd w:id="337"/>
      <w:r w:rsidRPr="00604EDE">
        <w:rPr>
          <w:rStyle w:val="CommentReference"/>
          <w:rFonts w:eastAsiaTheme="minorEastAsia"/>
        </w:rPr>
        <w:commentReference w:id="337"/>
      </w:r>
      <w:commentRangeEnd w:id="336"/>
      <w:r w:rsidR="00911141">
        <w:rPr>
          <w:rStyle w:val="CommentReference"/>
          <w:rFonts w:eastAsiaTheme="minorEastAsia"/>
        </w:rPr>
        <w:commentReference w:id="336"/>
      </w:r>
    </w:p>
    <w:p w14:paraId="2E422F1C" w14:textId="54A2AD48"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338"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339" w:author="Sandra Godden" w:date="2023-10-13T10:00:00Z">
        <w:r w:rsidR="00E26D7C">
          <w:rPr>
            <w:rFonts w:ascii="Times New Roman" w:hAnsi="Times New Roman" w:cs="Times New Roman"/>
            <w:sz w:val="24"/>
            <w:szCs w:val="24"/>
          </w:rPr>
          <w:t xml:space="preserve">BTM </w:t>
        </w:r>
      </w:ins>
      <w:del w:id="340"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341" w:author="Sandra Godden" w:date="2023-10-13T10:00:00Z">
        <w:r w:rsidR="00E26D7C">
          <w:rPr>
            <w:rFonts w:ascii="Times New Roman" w:hAnsi="Times New Roman" w:cs="Times New Roman"/>
            <w:sz w:val="24"/>
            <w:szCs w:val="24"/>
          </w:rPr>
          <w:t xml:space="preserve"> (SCC</w:t>
        </w:r>
      </w:ins>
      <w:del w:id="342"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343" w:author="Sandra Godden" w:date="2023-10-13T10:01:00Z">
        <w:r w:rsidR="00E26D7C">
          <w:rPr>
            <w:rFonts w:ascii="Times New Roman" w:hAnsi="Times New Roman" w:cs="Times New Roman"/>
            <w:sz w:val="24"/>
            <w:szCs w:val="24"/>
          </w:rPr>
          <w:t>microbiology), and milk production</w:t>
        </w:r>
      </w:ins>
      <w:del w:id="344"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345"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346"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347"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348"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349" w:author="Sandra Godden" w:date="2023-10-13T10:02:00Z">
        <w:r w:rsidR="00E26D7C">
          <w:rPr>
            <w:rFonts w:ascii="Times New Roman" w:hAnsi="Times New Roman" w:cs="Times New Roman"/>
            <w:sz w:val="24"/>
            <w:szCs w:val="24"/>
          </w:rPr>
          <w:t xml:space="preserve">for </w:t>
        </w:r>
        <w:del w:id="350"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351"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rsidP="00776BAF">
      <w:pPr>
        <w:pStyle w:val="ListParagraph"/>
        <w:autoSpaceDE w:val="0"/>
        <w:autoSpaceDN w:val="0"/>
        <w:adjustRightInd w:val="0"/>
        <w:spacing w:line="480" w:lineRule="auto"/>
        <w:ind w:hanging="360"/>
        <w:rPr>
          <w:b/>
          <w:bCs/>
        </w:rPr>
        <w:pPrChange w:id="352" w:author="Caitlin Jeffrey" w:date="2023-10-26T15:21:00Z">
          <w:pPr>
            <w:pStyle w:val="ListParagraph"/>
            <w:autoSpaceDE w:val="0"/>
            <w:autoSpaceDN w:val="0"/>
            <w:adjustRightInd w:val="0"/>
            <w:spacing w:line="480" w:lineRule="auto"/>
          </w:pPr>
        </w:pPrChange>
      </w:pPr>
      <w:commentRangeStart w:id="353"/>
      <w:r w:rsidRPr="00604EDE">
        <w:rPr>
          <w:b/>
          <w:bCs/>
        </w:rPr>
        <w:t>Bulk</w:t>
      </w:r>
      <w:commentRangeEnd w:id="353"/>
      <w:r w:rsidR="000C26E4">
        <w:rPr>
          <w:rStyle w:val="CommentReference"/>
          <w:rFonts w:asciiTheme="minorHAnsi" w:eastAsiaTheme="minorEastAsia" w:hAnsiTheme="minorHAnsi" w:cstheme="minorBidi"/>
        </w:rPr>
        <w:commentReference w:id="353"/>
      </w:r>
      <w:r w:rsidRPr="00604EDE">
        <w:rPr>
          <w:b/>
          <w:bCs/>
        </w:rPr>
        <w:t xml:space="preserve"> tank milk aerobic culture data by facility type</w:t>
      </w:r>
    </w:p>
    <w:p w14:paraId="3F0B3B7A" w14:textId="456E409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sidRPr="00604EDE">
        <w:rPr>
          <w:rFonts w:ascii="Times New Roman" w:hAnsi="Times New Roman" w:cs="Times New Roman"/>
          <w:sz w:val="24"/>
          <w:szCs w:val="24"/>
        </w:rPr>
        <w:lastRenderedPageBreak/>
        <w:t xml:space="preserve">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w:t>
      </w:r>
      <w:r w:rsidR="004179C4">
        <w:rPr>
          <w:rFonts w:ascii="Times New Roman" w:hAnsi="Times New Roman" w:cs="Times New Roman"/>
          <w:sz w:val="24"/>
          <w:szCs w:val="24"/>
        </w:rPr>
        <w:lastRenderedPageBreak/>
        <w: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354"/>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354"/>
      <w:r w:rsidR="002B1D5E">
        <w:rPr>
          <w:rStyle w:val="CommentReference"/>
          <w:rFonts w:eastAsiaTheme="minorEastAsia"/>
        </w:rPr>
        <w:commentReference w:id="354"/>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Pr="00604EDE">
        <w:rPr>
          <w:rFonts w:ascii="Times New Roman" w:hAnsi="Times New Roman" w:cs="Times New Roman"/>
          <w:sz w:val="24"/>
          <w:szCs w:val="24"/>
        </w:rPr>
        <w:lastRenderedPageBreak/>
        <w:t>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3F6666C2"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355"/>
      <w:proofErr w:type="spellStart"/>
      <w:r w:rsidR="00855806">
        <w:rPr>
          <w:rFonts w:ascii="Times New Roman" w:hAnsi="Times New Roman" w:cs="Times New Roman"/>
          <w:sz w:val="24"/>
          <w:szCs w:val="24"/>
        </w:rPr>
        <w:t>cfu</w:t>
      </w:r>
      <w:proofErr w:type="spellEnd"/>
      <w:r w:rsidR="00855806">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355"/>
      <w:r w:rsidR="000C26E4">
        <w:rPr>
          <w:rStyle w:val="CommentReference"/>
          <w:rFonts w:eastAsiaTheme="minorEastAsia"/>
        </w:rPr>
        <w:commentReference w:id="355"/>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356"/>
      <w:r w:rsidR="00AD1691">
        <w:rPr>
          <w:rFonts w:ascii="Times New Roman" w:hAnsi="Times New Roman" w:cs="Times New Roman"/>
          <w:sz w:val="24"/>
          <w:szCs w:val="24"/>
        </w:rPr>
        <w:t>B</w:t>
      </w:r>
      <w:r w:rsidRPr="00604EDE">
        <w:rPr>
          <w:rFonts w:ascii="Times New Roman" w:hAnsi="Times New Roman" w:cs="Times New Roman"/>
          <w:sz w:val="24"/>
          <w:szCs w:val="24"/>
        </w:rPr>
        <w:t>edded pack</w:t>
      </w:r>
      <w:ins w:id="357" w:author="Sandra Godden" w:date="2023-10-13T10:07:00Z">
        <w:r w:rsidR="000C26E4">
          <w:rPr>
            <w:rFonts w:ascii="Times New Roman" w:hAnsi="Times New Roman" w:cs="Times New Roman"/>
            <w:sz w:val="24"/>
            <w:szCs w:val="24"/>
          </w:rPr>
          <w:t xml:space="preserve"> herd</w:t>
        </w:r>
      </w:ins>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358"/>
      <w:r w:rsidRPr="00604EDE">
        <w:rPr>
          <w:rFonts w:ascii="Times New Roman" w:hAnsi="Times New Roman" w:cs="Times New Roman"/>
          <w:sz w:val="24"/>
          <w:szCs w:val="24"/>
        </w:rPr>
        <w:t>(60% for BP, vs. 33.3% for both TS and FS).</w:t>
      </w:r>
      <w:commentRangeEnd w:id="358"/>
      <w:r w:rsidR="000C26E4">
        <w:rPr>
          <w:rStyle w:val="CommentReference"/>
          <w:rFonts w:eastAsiaTheme="minorEastAsia"/>
        </w:rPr>
        <w:commentReference w:id="358"/>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proofErr w:type="spellStart"/>
      <w:r w:rsidR="00333E0D" w:rsidRPr="00AE2D28">
        <w:rPr>
          <w:rFonts w:ascii="Times New Roman" w:hAnsi="Times New Roman" w:cs="Times New Roman"/>
          <w:sz w:val="24"/>
          <w:szCs w:val="24"/>
        </w:rPr>
        <w:t>Jayarao</w:t>
      </w:r>
      <w:proofErr w:type="spellEnd"/>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recent 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1A06BB">
        <w:rPr>
          <w:rFonts w:ascii="Times New Roman" w:hAnsi="Times New Roman" w:cs="Times New Roman"/>
          <w:sz w:val="24"/>
          <w:szCs w:val="24"/>
        </w:rPr>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359"/>
      <w:r w:rsidRPr="00604EDE">
        <w:rPr>
          <w:rFonts w:ascii="Times New Roman" w:hAnsi="Times New Roman" w:cs="Times New Roman"/>
          <w:sz w:val="24"/>
          <w:szCs w:val="24"/>
        </w:rPr>
        <w:t>confounding</w:t>
      </w:r>
      <w:commentRangeEnd w:id="359"/>
      <w:r w:rsidR="000C26E4">
        <w:rPr>
          <w:rStyle w:val="CommentReference"/>
          <w:rFonts w:eastAsiaTheme="minorEastAsia"/>
        </w:rPr>
        <w:commentReference w:id="359"/>
      </w:r>
      <w:r w:rsidRPr="00604EDE">
        <w:rPr>
          <w:rFonts w:ascii="Times New Roman" w:hAnsi="Times New Roman" w:cs="Times New Roman"/>
          <w:sz w:val="24"/>
          <w:szCs w:val="24"/>
        </w:rPr>
        <w:t xml:space="preserve">.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w:t>
      </w:r>
      <w:commentRangeStart w:id="360"/>
      <w:r w:rsidR="00CA7C97">
        <w:rPr>
          <w:rFonts w:ascii="Times New Roman" w:hAnsi="Times New Roman" w:cs="Times New Roman"/>
          <w:sz w:val="24"/>
          <w:szCs w:val="24"/>
        </w:rPr>
        <w:t>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had children with higher education levels</w:t>
      </w:r>
      <w:commentRangeEnd w:id="360"/>
      <w:r w:rsidR="000C26E4">
        <w:rPr>
          <w:rStyle w:val="CommentReference"/>
          <w:rFonts w:eastAsiaTheme="minorEastAsia"/>
        </w:rPr>
        <w:commentReference w:id="360"/>
      </w:r>
      <w:r w:rsidR="000C2369">
        <w:rPr>
          <w:rFonts w:ascii="Times New Roman" w:hAnsi="Times New Roman" w:cs="Times New Roman"/>
          <w:sz w:val="24"/>
          <w:szCs w:val="24"/>
        </w:rPr>
        <w:t xml:space="preserve">,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lastRenderedPageBreak/>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56"/>
      <w:r w:rsidR="0041164B">
        <w:rPr>
          <w:rStyle w:val="CommentReference"/>
          <w:rFonts w:eastAsiaTheme="minorEastAsia"/>
        </w:rPr>
        <w:commentReference w:id="356"/>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361"/>
      <w:r w:rsidRPr="00604EDE">
        <w:rPr>
          <w:rFonts w:ascii="Times New Roman" w:hAnsi="Times New Roman" w:cs="Times New Roman"/>
          <w:sz w:val="24"/>
          <w:szCs w:val="24"/>
        </w:rPr>
        <w:t xml:space="preserve">18 Minnesota farms </w:t>
      </w:r>
      <w:commentRangeEnd w:id="361"/>
      <w:r w:rsidR="000C26E4">
        <w:rPr>
          <w:rStyle w:val="CommentReference"/>
          <w:rFonts w:eastAsiaTheme="minorEastAsia"/>
        </w:rPr>
        <w:commentReference w:id="361"/>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2CC028C5" w:rsidR="00102256" w:rsidDel="004A30F3" w:rsidRDefault="00A21424" w:rsidP="005F6118">
      <w:pPr>
        <w:autoSpaceDE w:val="0"/>
        <w:autoSpaceDN w:val="0"/>
        <w:adjustRightInd w:val="0"/>
        <w:spacing w:line="480" w:lineRule="auto"/>
        <w:ind w:firstLine="720"/>
        <w:rPr>
          <w:del w:id="362" w:author="Sandra Godden" w:date="2023-10-13T10:13:00Z"/>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363" w:author="Sandra Godden" w:date="2023-10-13T10:12:00Z">
        <w:r w:rsidR="000C26E4">
          <w:rPr>
            <w:rFonts w:ascii="Times New Roman" w:hAnsi="Times New Roman" w:cs="Times New Roman"/>
            <w:sz w:val="24"/>
            <w:szCs w:val="24"/>
          </w:rPr>
          <w:t>ed</w:t>
        </w:r>
      </w:ins>
      <w:del w:id="364"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365"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del w:id="366" w:author="Sandra Godden" w:date="2023-10-13T10:13:00Z">
        <w:r w:rsidR="00A147D2" w:rsidDel="004A30F3">
          <w:rPr>
            <w:rFonts w:ascii="Times New Roman" w:hAnsi="Times New Roman" w:cs="Times New Roman"/>
            <w:sz w:val="24"/>
            <w:szCs w:val="24"/>
          </w:rPr>
          <w:delText xml:space="preserve">However, </w:delText>
        </w:r>
        <w:r w:rsidR="00DD4BE9" w:rsidDel="004A30F3">
          <w:rPr>
            <w:rFonts w:ascii="Times New Roman" w:hAnsi="Times New Roman" w:cs="Times New Roman"/>
            <w:sz w:val="24"/>
            <w:szCs w:val="24"/>
          </w:rPr>
          <w:delText>the aerobic culture methodology</w:delText>
        </w:r>
        <w:r w:rsidR="006C27BB" w:rsidDel="004A30F3">
          <w:rPr>
            <w:rFonts w:ascii="Times New Roman" w:hAnsi="Times New Roman" w:cs="Times New Roman"/>
            <w:sz w:val="24"/>
            <w:szCs w:val="24"/>
          </w:rPr>
          <w:delText xml:space="preserve"> (all carried out at the </w:delText>
        </w:r>
        <w:r w:rsidR="00C94D3A" w:rsidDel="004A30F3">
          <w:rPr>
            <w:rFonts w:ascii="Times New Roman" w:hAnsi="Times New Roman" w:cs="Times New Roman"/>
            <w:sz w:val="24"/>
            <w:szCs w:val="24"/>
          </w:rPr>
          <w:delText xml:space="preserve">Laboratory for Udder Health, </w:delText>
        </w:r>
        <w:r w:rsidR="006C27BB" w:rsidDel="004A30F3">
          <w:rPr>
            <w:rFonts w:ascii="Times New Roman" w:hAnsi="Times New Roman" w:cs="Times New Roman"/>
            <w:sz w:val="24"/>
            <w:szCs w:val="24"/>
          </w:rPr>
          <w:delText>University</w:delText>
        </w:r>
        <w:r w:rsidR="00DD4BE9" w:rsidDel="004A30F3">
          <w:rPr>
            <w:rFonts w:ascii="Times New Roman" w:hAnsi="Times New Roman" w:cs="Times New Roman"/>
            <w:sz w:val="24"/>
            <w:szCs w:val="24"/>
          </w:rPr>
          <w:delText xml:space="preserve"> </w:delText>
        </w:r>
        <w:r w:rsidR="006C27BB" w:rsidDel="004A30F3">
          <w:rPr>
            <w:rFonts w:ascii="Times New Roman" w:hAnsi="Times New Roman" w:cs="Times New Roman"/>
            <w:sz w:val="24"/>
            <w:szCs w:val="24"/>
          </w:rPr>
          <w:delText xml:space="preserve">of Minnesota) </w:delText>
        </w:r>
        <w:r w:rsidR="00DD4BE9" w:rsidDel="004A30F3">
          <w:rPr>
            <w:rFonts w:ascii="Times New Roman" w:hAnsi="Times New Roman" w:cs="Times New Roman"/>
            <w:sz w:val="24"/>
            <w:szCs w:val="24"/>
          </w:rPr>
          <w:delText>following collection</w:delText>
        </w:r>
        <w:r w:rsidR="006C27BB" w:rsidDel="004A30F3">
          <w:rPr>
            <w:rFonts w:ascii="Times New Roman" w:hAnsi="Times New Roman" w:cs="Times New Roman"/>
            <w:sz w:val="24"/>
            <w:szCs w:val="24"/>
          </w:rPr>
          <w:delText xml:space="preserve"> was very similar between studies, hopefully </w:delText>
        </w:r>
        <w:r w:rsidR="00E24EF5" w:rsidDel="004A30F3">
          <w:rPr>
            <w:rFonts w:ascii="Times New Roman" w:hAnsi="Times New Roman" w:cs="Times New Roman"/>
            <w:sz w:val="24"/>
            <w:szCs w:val="24"/>
          </w:rPr>
          <w:delText>facilitating</w:delText>
        </w:r>
        <w:r w:rsidR="006C27BB" w:rsidDel="004A30F3">
          <w:rPr>
            <w:rFonts w:ascii="Times New Roman" w:hAnsi="Times New Roman" w:cs="Times New Roman"/>
            <w:sz w:val="24"/>
            <w:szCs w:val="24"/>
          </w:rPr>
          <w:delText xml:space="preserve"> </w:delText>
        </w:r>
        <w:r w:rsidR="00E24EF5" w:rsidDel="004A30F3">
          <w:rPr>
            <w:rFonts w:ascii="Times New Roman" w:hAnsi="Times New Roman" w:cs="Times New Roman"/>
            <w:sz w:val="24"/>
            <w:szCs w:val="24"/>
          </w:rPr>
          <w:delText>direct comparisons.</w:delText>
        </w:r>
        <w:r w:rsidRPr="00604EDE" w:rsidDel="004A30F3">
          <w:rPr>
            <w:rFonts w:ascii="Times New Roman" w:hAnsi="Times New Roman" w:cs="Times New Roman"/>
            <w:sz w:val="24"/>
            <w:szCs w:val="24"/>
          </w:rPr>
          <w:delText xml:space="preserve"> </w:delText>
        </w:r>
      </w:del>
    </w:p>
    <w:p w14:paraId="264AD6EF" w14:textId="0200BEAD"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commentRangeStart w:id="367"/>
      <w:r>
        <w:rPr>
          <w:rFonts w:ascii="Times New Roman" w:hAnsi="Times New Roman" w:cs="Times New Roman"/>
          <w:sz w:val="24"/>
          <w:szCs w:val="24"/>
        </w:rPr>
        <w:lastRenderedPageBreak/>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commentRangeEnd w:id="367"/>
      <w:r w:rsidR="004A30F3">
        <w:rPr>
          <w:rStyle w:val="CommentReference"/>
          <w:rFonts w:eastAsiaTheme="minorEastAsia"/>
        </w:rPr>
        <w:commentReference w:id="367"/>
      </w:r>
      <w:ins w:id="368"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0056BFE5" w14:textId="1A1221D0" w:rsidR="00A21424" w:rsidRPr="00604EDE" w:rsidRDefault="00C41E82">
      <w:pPr>
        <w:pStyle w:val="ListParagraph"/>
        <w:autoSpaceDE w:val="0"/>
        <w:autoSpaceDN w:val="0"/>
        <w:adjustRightInd w:val="0"/>
        <w:spacing w:line="480" w:lineRule="auto"/>
        <w:rPr>
          <w:b/>
          <w:bCs/>
        </w:rPr>
        <w:pPrChange w:id="369" w:author="Sandra Godden" w:date="2023-10-13T10:14:00Z">
          <w:pPr>
            <w:pStyle w:val="ListParagraph"/>
            <w:numPr>
              <w:numId w:val="11"/>
            </w:numPr>
            <w:autoSpaceDE w:val="0"/>
            <w:autoSpaceDN w:val="0"/>
            <w:adjustRightInd w:val="0"/>
            <w:spacing w:line="480" w:lineRule="auto"/>
            <w:ind w:hanging="360"/>
          </w:pPr>
        </w:pPrChange>
      </w:pPr>
      <w:commentRangeStart w:id="370"/>
      <w:r>
        <w:rPr>
          <w:b/>
          <w:bCs/>
        </w:rPr>
        <w:t xml:space="preserve">Univariate analysis of </w:t>
      </w:r>
      <w:ins w:id="371" w:author="Sandra Godden" w:date="2023-10-13T10:25:00Z">
        <w:r w:rsidR="00E8288A">
          <w:rPr>
            <w:b/>
            <w:bCs/>
          </w:rPr>
          <w:t xml:space="preserve">farm management factors associated with </w:t>
        </w:r>
      </w:ins>
      <w:r>
        <w:rPr>
          <w:b/>
          <w:bCs/>
        </w:rPr>
        <w:t>b</w:t>
      </w:r>
      <w:r w:rsidR="00A21424" w:rsidRPr="00604EDE">
        <w:rPr>
          <w:b/>
          <w:bCs/>
        </w:rPr>
        <w:t>ulk tank milk</w:t>
      </w:r>
      <w:ins w:id="372" w:author="Sandra Godden" w:date="2023-10-13T10:15:00Z">
        <w:r w:rsidR="004A30F3">
          <w:rPr>
            <w:b/>
            <w:bCs/>
          </w:rPr>
          <w:t xml:space="preserve"> quality,</w:t>
        </w:r>
      </w:ins>
      <w:r w:rsidR="00A21424" w:rsidRPr="00604EDE">
        <w:rPr>
          <w:b/>
          <w:bCs/>
        </w:rPr>
        <w:t xml:space="preserve"> udder health and </w:t>
      </w:r>
      <w:ins w:id="373" w:author="Sandra Godden" w:date="2023-10-13T10:24:00Z">
        <w:r w:rsidR="00E8288A">
          <w:rPr>
            <w:b/>
            <w:bCs/>
          </w:rPr>
          <w:t xml:space="preserve">udder </w:t>
        </w:r>
      </w:ins>
      <w:r w:rsidR="00A21424" w:rsidRPr="00604EDE">
        <w:rPr>
          <w:b/>
          <w:bCs/>
        </w:rPr>
        <w:t>hygiene measures</w:t>
      </w:r>
      <w:commentRangeEnd w:id="370"/>
      <w:r w:rsidR="00E8288A">
        <w:rPr>
          <w:rStyle w:val="CommentReference"/>
          <w:rFonts w:asciiTheme="minorHAnsi" w:eastAsiaTheme="minorEastAsia" w:hAnsiTheme="minorHAnsi" w:cstheme="minorBidi"/>
        </w:rPr>
        <w:commentReference w:id="370"/>
      </w:r>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374"/>
      <w:r w:rsidRPr="0024316E">
        <w:rPr>
          <w:rFonts w:ascii="Times New Roman" w:hAnsi="Times New Roman" w:cs="Times New Roman"/>
          <w:sz w:val="24"/>
          <w:szCs w:val="24"/>
        </w:rPr>
        <w:t xml:space="preserve">As results from the multivariable models exploring the </w:t>
      </w:r>
      <w:ins w:id="375" w:author="Sandra Godden" w:date="2023-10-13T10:15:00Z">
        <w:r w:rsidR="004A30F3">
          <w:rPr>
            <w:rFonts w:ascii="Times New Roman" w:hAnsi="Times New Roman" w:cs="Times New Roman"/>
            <w:sz w:val="24"/>
            <w:szCs w:val="24"/>
          </w:rPr>
          <w:t>relationship</w:t>
        </w:r>
      </w:ins>
      <w:del w:id="376" w:author="Sandra Godden" w:date="2023-10-13T10:15:00Z">
        <w:r w:rsidRPr="0024316E" w:rsidDel="004A30F3">
          <w:rPr>
            <w:rFonts w:ascii="Times New Roman" w:hAnsi="Times New Roman" w:cs="Times New Roman"/>
            <w:sz w:val="24"/>
            <w:szCs w:val="24"/>
          </w:rPr>
          <w:delText>effect of</w:delText>
        </w:r>
      </w:del>
      <w:ins w:id="377"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378"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374"/>
      <w:r w:rsidR="0089310C">
        <w:rPr>
          <w:rStyle w:val="CommentReference"/>
          <w:rFonts w:eastAsiaTheme="minorEastAsia"/>
        </w:rPr>
        <w:commentReference w:id="374"/>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379" w:author="Sandra Godden" w:date="2023-10-13T10:17:00Z">
        <w:r w:rsidR="004A30F3">
          <w:rPr>
            <w:rFonts w:ascii="Times New Roman" w:hAnsi="Times New Roman" w:cs="Times New Roman"/>
            <w:sz w:val="24"/>
            <w:szCs w:val="24"/>
          </w:rPr>
          <w:t>finding</w:t>
        </w:r>
      </w:ins>
      <w:del w:id="380"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w:t>
      </w:r>
      <w:r w:rsidR="00FA7B8A" w:rsidRPr="00604EDE">
        <w:rPr>
          <w:rFonts w:ascii="Times New Roman" w:hAnsi="Times New Roman" w:cs="Times New Roman"/>
          <w:sz w:val="24"/>
          <w:szCs w:val="24"/>
        </w:rPr>
        <w:lastRenderedPageBreak/>
        <w:t xml:space="preserve">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381"/>
      <w:r w:rsidR="00D5759E">
        <w:rPr>
          <w:rFonts w:ascii="Times New Roman" w:hAnsi="Times New Roman" w:cs="Times New Roman"/>
          <w:sz w:val="24"/>
          <w:szCs w:val="24"/>
        </w:rPr>
        <w:t>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381"/>
      <w:r w:rsidR="004A30F3">
        <w:rPr>
          <w:rStyle w:val="CommentReference"/>
          <w:rFonts w:eastAsiaTheme="minorEastAsia"/>
        </w:rPr>
        <w:commentReference w:id="381"/>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382"/>
      <w:r w:rsidRPr="00604EDE">
        <w:rPr>
          <w:rFonts w:ascii="Times New Roman" w:hAnsi="Times New Roman" w:cs="Times New Roman"/>
          <w:sz w:val="24"/>
          <w:szCs w:val="24"/>
        </w:rPr>
        <w:t xml:space="preserve">Multiple measures of udder health in this </w:t>
      </w:r>
      <w:ins w:id="383" w:author="Sandra Godden" w:date="2023-10-13T10:19:00Z">
        <w:r w:rsidR="004A30F3">
          <w:rPr>
            <w:rFonts w:ascii="Times New Roman" w:hAnsi="Times New Roman" w:cs="Times New Roman"/>
            <w:sz w:val="24"/>
            <w:szCs w:val="24"/>
          </w:rPr>
          <w:t>study</w:t>
        </w:r>
      </w:ins>
      <w:del w:id="384"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385" w:author="Sandra Godden" w:date="2023-10-13T10:19:00Z">
        <w:r w:rsidR="004A30F3">
          <w:rPr>
            <w:rFonts w:ascii="Times New Roman" w:hAnsi="Times New Roman" w:cs="Times New Roman"/>
            <w:sz w:val="24"/>
            <w:szCs w:val="24"/>
          </w:rPr>
          <w:t>associated with</w:t>
        </w:r>
      </w:ins>
      <w:del w:id="386"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382"/>
      <w:r w:rsidR="004A30F3">
        <w:rPr>
          <w:rStyle w:val="CommentReference"/>
          <w:rFonts w:eastAsiaTheme="minorEastAsia"/>
        </w:rPr>
        <w:commentReference w:id="382"/>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387" w:author="Sandra Godden" w:date="2023-10-13T10:22:00Z">
        <w:r w:rsidR="004A30F3">
          <w:rPr>
            <w:rFonts w:ascii="Times New Roman" w:hAnsi="Times New Roman" w:cs="Times New Roman"/>
            <w:sz w:val="24"/>
            <w:szCs w:val="24"/>
          </w:rPr>
          <w:t>interesting finding</w:t>
        </w:r>
      </w:ins>
      <w:del w:id="388"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w:t>
      </w:r>
      <w:r w:rsidRPr="00604EDE">
        <w:rPr>
          <w:rFonts w:ascii="Times New Roman" w:hAnsi="Times New Roman" w:cs="Times New Roman"/>
          <w:sz w:val="24"/>
          <w:szCs w:val="24"/>
        </w:rPr>
        <w:lastRenderedPageBreak/>
        <w:t xml:space="preserve">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665BD774" w:rsidR="000F597F" w:rsidRPr="00604EDE" w:rsidRDefault="00F33A13">
      <w:pPr>
        <w:pStyle w:val="ListParagraph"/>
        <w:autoSpaceDE w:val="0"/>
        <w:autoSpaceDN w:val="0"/>
        <w:adjustRightInd w:val="0"/>
        <w:spacing w:line="480" w:lineRule="auto"/>
        <w:rPr>
          <w:b/>
          <w:bCs/>
        </w:rPr>
        <w:pPrChange w:id="389" w:author="Sandra Godden" w:date="2023-10-13T10:23:00Z">
          <w:pPr>
            <w:pStyle w:val="ListParagraph"/>
            <w:numPr>
              <w:numId w:val="11"/>
            </w:numPr>
            <w:autoSpaceDE w:val="0"/>
            <w:autoSpaceDN w:val="0"/>
            <w:adjustRightInd w:val="0"/>
            <w:spacing w:line="480" w:lineRule="auto"/>
            <w:ind w:hanging="360"/>
          </w:pPr>
        </w:pPrChange>
      </w:pPr>
      <w:commentRangeStart w:id="390"/>
      <w:r>
        <w:rPr>
          <w:b/>
          <w:bCs/>
        </w:rPr>
        <w:t>Unconditional comparison of b</w:t>
      </w:r>
      <w:r w:rsidR="000F597F" w:rsidRPr="00604EDE">
        <w:rPr>
          <w:b/>
          <w:bCs/>
        </w:rPr>
        <w:t xml:space="preserve">ulk tank milk </w:t>
      </w:r>
      <w:ins w:id="391" w:author="Sandra Godden" w:date="2023-10-13T10:25:00Z">
        <w:r w:rsidR="00E8288A">
          <w:rPr>
            <w:b/>
            <w:bCs/>
          </w:rPr>
          <w:t xml:space="preserve">quality, </w:t>
        </w:r>
      </w:ins>
      <w:r w:rsidR="000F597F" w:rsidRPr="00604EDE">
        <w:rPr>
          <w:b/>
          <w:bCs/>
        </w:rPr>
        <w:t>udder health</w:t>
      </w:r>
      <w:r w:rsidR="000F597F">
        <w:rPr>
          <w:b/>
          <w:bCs/>
        </w:rPr>
        <w:t xml:space="preserve">, </w:t>
      </w:r>
      <w:ins w:id="392" w:author="Sandra Godden" w:date="2023-10-13T10:25:00Z">
        <w:r w:rsidR="00E8288A">
          <w:rPr>
            <w:b/>
            <w:bCs/>
          </w:rPr>
          <w:t xml:space="preserve">milk </w:t>
        </w:r>
      </w:ins>
      <w:r w:rsidR="000F597F">
        <w:rPr>
          <w:b/>
          <w:bCs/>
        </w:rPr>
        <w:t xml:space="preserve">production, and </w:t>
      </w:r>
      <w:ins w:id="393" w:author="Sandra Godden" w:date="2023-10-13T10:26:00Z">
        <w:r w:rsidR="00E8288A">
          <w:rPr>
            <w:b/>
            <w:bCs/>
          </w:rPr>
          <w:t xml:space="preserve">udder </w:t>
        </w:r>
      </w:ins>
      <w:r w:rsidR="000F597F" w:rsidRPr="00604EDE">
        <w:rPr>
          <w:b/>
          <w:bCs/>
        </w:rPr>
        <w:t>hygiene measures</w:t>
      </w:r>
      <w:r>
        <w:rPr>
          <w:b/>
          <w:bCs/>
        </w:rPr>
        <w:t xml:space="preserve"> by facility type</w:t>
      </w:r>
      <w:commentRangeEnd w:id="390"/>
      <w:r w:rsidR="00E8288A">
        <w:rPr>
          <w:rStyle w:val="CommentReference"/>
          <w:rFonts w:asciiTheme="minorHAnsi" w:eastAsiaTheme="minorEastAsia" w:hAnsiTheme="minorHAnsi" w:cstheme="minorBidi"/>
        </w:rPr>
        <w:commentReference w:id="390"/>
      </w:r>
    </w:p>
    <w:p w14:paraId="07ED6998" w14:textId="1DF6CC52"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w:t>
      </w:r>
      <w:r w:rsidR="00CE120B" w:rsidRPr="00202154">
        <w:rPr>
          <w:rFonts w:ascii="Times New Roman" w:hAnsi="Times New Roman" w:cs="Times New Roman"/>
          <w:sz w:val="24"/>
          <w:szCs w:val="24"/>
        </w:rPr>
        <w:lastRenderedPageBreak/>
        <w:t xml:space="preserve">during </w:t>
      </w:r>
      <w:r w:rsidR="00535446">
        <w:rPr>
          <w:rFonts w:ascii="Times New Roman" w:hAnsi="Times New Roman" w:cs="Times New Roman"/>
          <w:sz w:val="24"/>
          <w:szCs w:val="24"/>
        </w:rPr>
        <w:t xml:space="preserve">winter 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w:t>
      </w:r>
      <w:r w:rsidRPr="00604EDE">
        <w:rPr>
          <w:rFonts w:ascii="Times New Roman" w:hAnsi="Times New Roman" w:cs="Times New Roman"/>
          <w:sz w:val="24"/>
          <w:szCs w:val="24"/>
        </w:rPr>
        <w:lastRenderedPageBreak/>
        <w:t xml:space="preserve">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394"/>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w:t>
      </w:r>
      <w:commentRangeEnd w:id="394"/>
      <w:r w:rsidR="0054653B">
        <w:rPr>
          <w:rStyle w:val="CommentReference"/>
          <w:rFonts w:eastAsiaTheme="minorEastAsia"/>
        </w:rPr>
        <w:commentReference w:id="394"/>
      </w:r>
      <w:r w:rsidRPr="00604EDE">
        <w:rPr>
          <w:rFonts w:ascii="Times New Roman" w:hAnsi="Times New Roman" w:cs="Times New Roman"/>
          <w:sz w:val="24"/>
          <w:szCs w:val="24"/>
        </w:rPr>
        <w:t xml:space="preserve">. </w:t>
      </w:r>
      <w:commentRangeStart w:id="395"/>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395"/>
      <w:r w:rsidR="004A67AD">
        <w:rPr>
          <w:rStyle w:val="CommentReference"/>
          <w:rFonts w:eastAsiaTheme="minorEastAsia"/>
        </w:rPr>
        <w:commentReference w:id="395"/>
      </w:r>
      <w:commentRangeStart w:id="396"/>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396"/>
      <w:r w:rsidR="00FA7F62">
        <w:rPr>
          <w:rStyle w:val="CommentReference"/>
          <w:rFonts w:eastAsiaTheme="minorEastAsia"/>
        </w:rPr>
        <w:commentReference w:id="396"/>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397"/>
      <w:commentRangeStart w:id="398"/>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397"/>
      <w:commentRangeEnd w:id="398"/>
      <w:r w:rsidR="00E8288A">
        <w:rPr>
          <w:rStyle w:val="CommentReference"/>
          <w:rFonts w:eastAsiaTheme="minorEastAsia"/>
        </w:rPr>
        <w:commentReference w:id="397"/>
      </w:r>
      <w:commentRangeStart w:id="399"/>
      <w:r w:rsidR="00E8288A">
        <w:rPr>
          <w:rStyle w:val="CommentReference"/>
          <w:rFonts w:eastAsiaTheme="minorEastAsia"/>
        </w:rPr>
        <w:commentReference w:id="398"/>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399"/>
      <w:r w:rsidR="000A2897">
        <w:rPr>
          <w:rStyle w:val="CommentReference"/>
          <w:rFonts w:eastAsiaTheme="minorEastAsia"/>
        </w:rPr>
        <w:commentReference w:id="399"/>
      </w:r>
      <w:commentRangeStart w:id="400"/>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400"/>
      <w:r w:rsidR="00E8288A">
        <w:rPr>
          <w:rStyle w:val="CommentReference"/>
          <w:rFonts w:eastAsiaTheme="minorEastAsia"/>
        </w:rPr>
        <w:commentReference w:id="400"/>
      </w:r>
    </w:p>
    <w:p w14:paraId="7C9C36BA" w14:textId="444798FD"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w:t>
      </w:r>
      <w:ins w:id="401"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402"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 xml:space="preserve">the winter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r w:rsidR="000C43B5" w:rsidRPr="000C43B5">
        <w:rPr>
          <w:rFonts w:ascii="Times New Roman" w:hAnsi="Times New Roman" w:cs="Times New Roman"/>
          <w:sz w:val="24"/>
          <w:szCs w:val="24"/>
        </w:rPr>
        <w:lastRenderedPageBreak/>
        <w:t>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403"/>
      <w:r w:rsidRPr="00604EDE">
        <w:rPr>
          <w:rFonts w:ascii="Times New Roman" w:hAnsi="Times New Roman" w:cs="Times New Roman"/>
          <w:sz w:val="24"/>
          <w:szCs w:val="24"/>
        </w:rPr>
        <w:t>future</w:t>
      </w:r>
      <w:commentRangeEnd w:id="403"/>
      <w:r w:rsidR="000A2897">
        <w:rPr>
          <w:rStyle w:val="CommentReference"/>
          <w:rFonts w:eastAsiaTheme="minorEastAsia"/>
        </w:rPr>
        <w:commentReference w:id="403"/>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04"/>
      <w:r w:rsidRPr="00604EDE">
        <w:rPr>
          <w:rFonts w:ascii="Times New Roman" w:hAnsi="Times New Roman" w:cs="Times New Roman"/>
          <w:b/>
          <w:bCs/>
          <w:sz w:val="24"/>
          <w:szCs w:val="24"/>
        </w:rPr>
        <w:t>Conclusion</w:t>
      </w:r>
      <w:commentRangeEnd w:id="404"/>
      <w:r w:rsidR="005F6F84" w:rsidRPr="00604EDE">
        <w:rPr>
          <w:rStyle w:val="CommentReference"/>
          <w:rFonts w:ascii="Times New Roman" w:eastAsiaTheme="minorEastAsia" w:hAnsi="Times New Roman" w:cs="Times New Roman"/>
          <w:sz w:val="24"/>
          <w:szCs w:val="24"/>
        </w:rPr>
        <w:commentReference w:id="404"/>
      </w:r>
    </w:p>
    <w:p w14:paraId="2C1708A2" w14:textId="142DCD38" w:rsidR="0026413C" w:rsidRPr="00FC6FF7" w:rsidRDefault="0026413C" w:rsidP="0026413C">
      <w:pPr>
        <w:spacing w:after="0" w:line="480" w:lineRule="auto"/>
        <w:ind w:firstLine="720"/>
        <w:rPr>
          <w:rFonts w:ascii="Times New Roman" w:hAnsi="Times New Roman" w:cs="Times New Roman"/>
          <w:sz w:val="24"/>
          <w:szCs w:val="24"/>
        </w:rPr>
      </w:pPr>
      <w:bookmarkStart w:id="405" w:name="_Hlk142292502"/>
      <w:commentRangeStart w:id="406"/>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406"/>
      <w:r w:rsidR="000A2897">
        <w:rPr>
          <w:rStyle w:val="CommentReference"/>
          <w:rFonts w:eastAsiaTheme="minorEastAsia"/>
        </w:rPr>
        <w:commentReference w:id="406"/>
      </w:r>
      <w:r w:rsidRPr="00FC6FF7">
        <w:rPr>
          <w:rFonts w:ascii="Times New Roman" w:hAnsi="Times New Roman" w:cs="Times New Roman"/>
          <w:sz w:val="24"/>
          <w:szCs w:val="24"/>
        </w:rPr>
        <w:t xml:space="preserve">Bedded pack systems did not differ significantly in their milk quality, udder health, </w:t>
      </w:r>
      <w:del w:id="407" w:author="Sandra Godden" w:date="2023-10-13T10:38:00Z">
        <w:r w:rsidRPr="00FC6FF7" w:rsidDel="000A2897">
          <w:rPr>
            <w:rFonts w:ascii="Times New Roman" w:hAnsi="Times New Roman" w:cs="Times New Roman"/>
            <w:sz w:val="24"/>
            <w:szCs w:val="24"/>
          </w:rPr>
          <w:delText xml:space="preserve">or </w:delText>
        </w:r>
      </w:del>
      <w:ins w:id="408"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409"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410" w:author="Sandra Godden" w:date="2023-10-13T10:38:00Z">
        <w:r w:rsidR="000A2897">
          <w:rPr>
            <w:rFonts w:ascii="Times New Roman" w:hAnsi="Times New Roman" w:cs="Times New Roman"/>
            <w:sz w:val="24"/>
            <w:szCs w:val="24"/>
          </w:rPr>
          <w:t>as</w:t>
        </w:r>
      </w:ins>
      <w:del w:id="411"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winter housing systems </w:t>
      </w:r>
      <w:ins w:id="412" w:author="Sandra Godden" w:date="2023-10-13T10:38:00Z">
        <w:r w:rsidR="000A2897">
          <w:rPr>
            <w:rFonts w:ascii="Times New Roman" w:hAnsi="Times New Roman" w:cs="Times New Roman"/>
            <w:sz w:val="24"/>
            <w:szCs w:val="24"/>
          </w:rPr>
          <w:t xml:space="preserve">(freestall or tie 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13"/>
      <w:r w:rsidRPr="00FC6FF7">
        <w:rPr>
          <w:rFonts w:ascii="Times New Roman" w:hAnsi="Times New Roman" w:cs="Times New Roman"/>
          <w:sz w:val="24"/>
          <w:szCs w:val="24"/>
        </w:rPr>
        <w:t>Bedded</w:t>
      </w:r>
      <w:commentRangeEnd w:id="413"/>
      <w:r w:rsidR="000A2897">
        <w:rPr>
          <w:rStyle w:val="CommentReference"/>
          <w:rFonts w:eastAsiaTheme="minorEastAsia"/>
        </w:rPr>
        <w:commentReference w:id="413"/>
      </w:r>
      <w:r w:rsidRPr="00FC6FF7">
        <w:rPr>
          <w:rFonts w:ascii="Times New Roman" w:hAnsi="Times New Roman" w:cs="Times New Roman"/>
          <w:sz w:val="24"/>
          <w:szCs w:val="24"/>
        </w:rPr>
        <w:t xml:space="preserve"> packs can therefore be considered as a viable option for pasture-based herds looking for a </w:t>
      </w:r>
      <w:commentRangeStart w:id="414"/>
      <w:del w:id="415" w:author="Sandra Godden" w:date="2023-10-13T10:40:00Z">
        <w:r w:rsidRPr="00FC6FF7" w:rsidDel="000A2897">
          <w:rPr>
            <w:rFonts w:ascii="Times New Roman" w:hAnsi="Times New Roman" w:cs="Times New Roman"/>
            <w:sz w:val="24"/>
            <w:szCs w:val="24"/>
          </w:rPr>
          <w:delText xml:space="preserve">more affordable </w:delText>
        </w:r>
      </w:del>
      <w:commentRangeEnd w:id="414"/>
      <w:r w:rsidR="000A2897">
        <w:rPr>
          <w:rStyle w:val="CommentReference"/>
          <w:rFonts w:eastAsiaTheme="minorEastAsia"/>
        </w:rPr>
        <w:commentReference w:id="414"/>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1BD93C74" w14:textId="77777777" w:rsidR="00EB7520" w:rsidRPr="00EB7520" w:rsidRDefault="00262957" w:rsidP="00EB7520">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EB7520" w:rsidRPr="00EB7520">
        <w:t>Adkins, P. R. F., L. M. Placheta, M. R. Borchers, J. M. Bewley, and J. R. Middleton. 2022. Distribution of staphylococcal and mammaliicoccal species from compost-bedded pack or sand-bedded freestall dairy farms. J Dairy Sci 105(7):6261-6270.</w:t>
      </w:r>
    </w:p>
    <w:p w14:paraId="041E8FE7" w14:textId="77777777" w:rsidR="00EB7520" w:rsidRPr="00EB7520" w:rsidRDefault="00EB7520" w:rsidP="00EB7520">
      <w:pPr>
        <w:pStyle w:val="EndNoteBibliography"/>
        <w:spacing w:after="240"/>
      </w:pPr>
      <w:r w:rsidRPr="00EB7520">
        <w:t>Albino, R. L., J. L. Taraba, M. I. Marcondes, E. A. Eckelkamp, and J. M. Bewley. 2018. Comparison of bacterial populations in bedding material, on teat ends, and in milk of cows housed in compost bedded pack barns J. Animal Production Science 58(9):1686-1691.</w:t>
      </w:r>
    </w:p>
    <w:p w14:paraId="714C868C" w14:textId="77777777" w:rsidR="00EB7520" w:rsidRPr="00EB7520" w:rsidRDefault="00EB7520" w:rsidP="00EB7520">
      <w:pPr>
        <w:pStyle w:val="EndNoteBibliography"/>
        <w:spacing w:after="240"/>
      </w:pPr>
      <w:r w:rsidRPr="00EB752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2A8EEF64" w14:textId="77777777" w:rsidR="00EB7520" w:rsidRPr="00EB7520" w:rsidRDefault="00EB7520" w:rsidP="00EB7520">
      <w:pPr>
        <w:pStyle w:val="EndNoteBibliography"/>
        <w:spacing w:after="240"/>
      </w:pPr>
      <w:r w:rsidRPr="00EB7520">
        <w:t>Andrews, T., C. E. Jeffrey, R. E. Gilker, D. A. Neher, and J. W. Barlow. 2021. Design and implementation of a survey quantifying winter housing and bedding types used on Vermont organic dairy farms. J. Dairy Sci. 104(7):8326-8337.</w:t>
      </w:r>
    </w:p>
    <w:p w14:paraId="5464CD8A" w14:textId="77777777" w:rsidR="00EB7520" w:rsidRPr="00EB7520" w:rsidRDefault="00EB7520" w:rsidP="00EB7520">
      <w:pPr>
        <w:pStyle w:val="EndNoteBibliography"/>
        <w:spacing w:after="240"/>
      </w:pPr>
      <w:r w:rsidRPr="00EB7520">
        <w:t>Barberg, A., M. Endres, and K. Janni. 2007a. Compost Dairy Barns in Minnesota: A Descriptive Study. Applied Engineering in Agriculture 23:231-238.</w:t>
      </w:r>
    </w:p>
    <w:p w14:paraId="32FE6D89" w14:textId="77777777" w:rsidR="00EB7520" w:rsidRPr="00EB7520" w:rsidRDefault="00EB7520" w:rsidP="00EB7520">
      <w:pPr>
        <w:pStyle w:val="EndNoteBibliography"/>
        <w:spacing w:after="240"/>
      </w:pPr>
      <w:r w:rsidRPr="00EB7520">
        <w:t>Barberg, A. E., M. I. Endres, J. A. Salfer, and J. K. Reneau. 2007b. Performance and welfare of dairy cows in an alternative housing system in Minnesota. J Dairy Sci 90(3):1575-1583.</w:t>
      </w:r>
    </w:p>
    <w:p w14:paraId="25B9C915" w14:textId="77777777" w:rsidR="00EB7520" w:rsidRPr="00EB7520" w:rsidRDefault="00EB7520" w:rsidP="00EB7520">
      <w:pPr>
        <w:pStyle w:val="EndNoteBibliography"/>
        <w:spacing w:after="240"/>
      </w:pPr>
      <w:r w:rsidRPr="00EB7520">
        <w:t>Barkema, H. W., Y. H. Schukken, T. J. Lam, M. L. Beiboer, G. Benedictus, and A. Brand. 1998. Management practices associated with low, medium, and high somatic cell counts in bulk milk. J. Dairy Sci 81(7):1917-1927.</w:t>
      </w:r>
    </w:p>
    <w:p w14:paraId="35925CB5" w14:textId="77777777" w:rsidR="00EB7520" w:rsidRPr="00EB7520" w:rsidRDefault="00EB7520" w:rsidP="00EB7520">
      <w:pPr>
        <w:pStyle w:val="EndNoteBibliography"/>
        <w:spacing w:after="240"/>
      </w:pPr>
      <w:r w:rsidRPr="00EB7520">
        <w:t>Barkema, H. W., M. A. von Keyserlingk, J. P. Kastelic, T. J. Lam, C. Luby, J. P. Roy, S. J. LeBlanc, G. P. Keefe, and D. F. Kelton. 2015. Invited review: Changes in the dairy industry affecting dairy cattle health and welfare. J Dairy Sci 98(11):7426-7445.</w:t>
      </w:r>
    </w:p>
    <w:p w14:paraId="0C625049" w14:textId="77777777" w:rsidR="00EB7520" w:rsidRPr="00EB7520" w:rsidRDefault="00EB7520" w:rsidP="00EB7520">
      <w:pPr>
        <w:pStyle w:val="EndNoteBibliography"/>
        <w:spacing w:after="240"/>
      </w:pPr>
      <w:r w:rsidRPr="00EB7520">
        <w:lastRenderedPageBreak/>
        <w:t>Bewley, J., J. Taraba, G. Day, R. Black, and F. Damasceno. 2012. Compost Bedded Pack Barn Design: Features and Management Considerations. University of Kentucky Cooperative Extension Service Publication ID.</w:t>
      </w:r>
    </w:p>
    <w:p w14:paraId="2C9A0971" w14:textId="77777777" w:rsidR="00EB7520" w:rsidRPr="00EB7520" w:rsidRDefault="00EB7520" w:rsidP="00EB7520">
      <w:pPr>
        <w:pStyle w:val="EndNoteBibliography"/>
        <w:spacing w:after="240"/>
      </w:pPr>
      <w:r w:rsidRPr="00EB7520">
        <w:t>Bickert, W. G., B. Holmes, K. A. Janni, D. Kammel, R. Stowell, and J. M. Zulovich. 2000. Dairy freestall housing and equipment. Pages 27–45 in Designing Facilities for the Milking Herd. 7th ed., Mid-West Plan Service, Iowa State University, Ames.</w:t>
      </w:r>
    </w:p>
    <w:p w14:paraId="532A4DD0" w14:textId="77777777" w:rsidR="00EB7520" w:rsidRPr="00EB7520" w:rsidRDefault="00EB7520" w:rsidP="00EB7520">
      <w:pPr>
        <w:pStyle w:val="EndNoteBibliography"/>
        <w:spacing w:after="240"/>
      </w:pPr>
      <w:r w:rsidRPr="00EB7520">
        <w:t>Black, R. A., J. L. Taraba, G. B. Day, F. A. Damasceno, and J. M. Bewley. 2013. Compost bedded pack dairy barn management, performance, and producer satisfaction. J Dairy Sci 96(12):8060-8074.</w:t>
      </w:r>
    </w:p>
    <w:p w14:paraId="57113877" w14:textId="77777777" w:rsidR="00EB7520" w:rsidRPr="00EB7520" w:rsidRDefault="00EB7520" w:rsidP="00EB7520">
      <w:pPr>
        <w:pStyle w:val="EndNoteBibliography"/>
        <w:spacing w:after="240"/>
      </w:pPr>
      <w:r w:rsidRPr="00EB7520">
        <w:t>Burgstaller, J., J. Raith, S. Kuchling, V. Mandl, A. Hund, and J. Kofler. 2016. Claw health and prevalence of lameness in cows from compost bedded and cubicle freestall dairy barns in Austria. The Veterinary Journal 216.</w:t>
      </w:r>
    </w:p>
    <w:p w14:paraId="2E9B1975" w14:textId="77777777" w:rsidR="00EB7520" w:rsidRPr="00EB7520" w:rsidRDefault="00EB7520" w:rsidP="00EB7520">
      <w:pPr>
        <w:pStyle w:val="EndNoteBibliography"/>
        <w:spacing w:after="240"/>
      </w:pPr>
      <w:r w:rsidRPr="00EB7520">
        <w:t>Calamari, L., F. Calegari, and L. Stefanini. 2009. Effect of different free stall surfaces on behavioural, productive and metabolic parameters in dairy cows. Applied Animal Behaviour Science 120:9-17.</w:t>
      </w:r>
    </w:p>
    <w:p w14:paraId="05FA4F1C" w14:textId="77777777" w:rsidR="00EB7520" w:rsidRPr="00EB7520" w:rsidRDefault="00EB7520" w:rsidP="00EB7520">
      <w:pPr>
        <w:pStyle w:val="EndNoteBibliography"/>
        <w:spacing w:after="240"/>
      </w:pPr>
      <w:r w:rsidRPr="00EB752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22A40EDC" w14:textId="77777777" w:rsidR="00EB7520" w:rsidRPr="00EB7520" w:rsidRDefault="00EB7520" w:rsidP="00EB7520">
      <w:pPr>
        <w:pStyle w:val="EndNoteBibliography"/>
        <w:spacing w:after="240"/>
      </w:pPr>
      <w:r w:rsidRPr="00EB7520">
        <w:t>Cook, N. B. 2002. Influence of Barn Design on Dairy Cow Hygiene, Lameness and Udder Health. American Association of Bovine Practitioners Conference Proceedings:97-103.</w:t>
      </w:r>
    </w:p>
    <w:p w14:paraId="13046F36" w14:textId="77777777" w:rsidR="00EB7520" w:rsidRPr="00EB7520" w:rsidRDefault="00EB7520" w:rsidP="00EB7520">
      <w:pPr>
        <w:pStyle w:val="EndNoteBibliography"/>
        <w:spacing w:after="240"/>
      </w:pPr>
      <w:r w:rsidRPr="00EB7520">
        <w:t>Cook, N. B., T. B. Bennett, and K. V. Nordlund. 2005. Monitoring Indices of Cow Comfort in Free-Stall-Housed Dairy Herds. J. Dairy Sci. 88(11):3876-3885.</w:t>
      </w:r>
    </w:p>
    <w:p w14:paraId="10252E40" w14:textId="77777777" w:rsidR="00EB7520" w:rsidRPr="00EB7520" w:rsidRDefault="00EB7520" w:rsidP="00EB7520">
      <w:pPr>
        <w:pStyle w:val="EndNoteBibliography"/>
        <w:spacing w:after="240"/>
      </w:pPr>
      <w:r w:rsidRPr="00EB7520">
        <w:t>Cook, N. B., J. P. Hess, M. R. Foy, T. B. Bennett, and R. L. Brotzman. 2016. Management characteristics, lameness, and body injuries of dairy cattle housed in high-performance dairy herds in Wisconsin. J Dairy Sci 99(7):5879-5891.</w:t>
      </w:r>
    </w:p>
    <w:p w14:paraId="6D81A1B4" w14:textId="77777777" w:rsidR="00EB7520" w:rsidRPr="00EB7520" w:rsidRDefault="00EB7520" w:rsidP="00EB7520">
      <w:pPr>
        <w:pStyle w:val="EndNoteBibliography"/>
        <w:spacing w:after="240"/>
      </w:pPr>
      <w:r w:rsidRPr="00EB7520">
        <w:t>Costa, J. H. C., T. A. Burnett, M. A. G. von Keyserlingk, and M. J. Hötzel. 2018. Prevalence of lameness and leg lesions of lactating dairy cows housed in southern Brazil: Effects of housing systems. J Dairy Sci 101(3):2395-2405.</w:t>
      </w:r>
    </w:p>
    <w:p w14:paraId="13F320D1" w14:textId="77777777" w:rsidR="00EB7520" w:rsidRPr="00EB7520" w:rsidRDefault="00EB7520" w:rsidP="00EB7520">
      <w:pPr>
        <w:pStyle w:val="EndNoteBibliography"/>
        <w:spacing w:after="240"/>
      </w:pPr>
      <w:r w:rsidRPr="00EB7520">
        <w:t>de Pinho Manzi, M., D. B. Nóbrega, P. Y. Faccioli, M. Z. Troncarelli, B. D. Menozzi, and H. Langoni. 2012. Relationship between teat-end condition, udder cleanliness and bovine subclinical mastitis. Res Vet Sci 93(1):430-434.</w:t>
      </w:r>
    </w:p>
    <w:p w14:paraId="6858E30A" w14:textId="77777777" w:rsidR="00EB7520" w:rsidRPr="00EB7520" w:rsidRDefault="00EB7520" w:rsidP="00EB7520">
      <w:pPr>
        <w:pStyle w:val="EndNoteBibliography"/>
        <w:spacing w:after="240"/>
      </w:pPr>
      <w:r w:rsidRPr="00EB7520">
        <w:t>De Visscher, A., S. Piepers, F. Haesebrouck, and S. De Vliegher. 2016. Intramammary infection with coagulase-negative staphylococci at parturition: Species-specific prevalence, risk factors, and effect on udder health. J Dairy Sci 99(8):6457-6469.</w:t>
      </w:r>
    </w:p>
    <w:p w14:paraId="663D3E3D" w14:textId="77777777" w:rsidR="00EB7520" w:rsidRPr="00EB7520" w:rsidRDefault="00EB7520" w:rsidP="00EB7520">
      <w:pPr>
        <w:pStyle w:val="EndNoteBibliography"/>
        <w:spacing w:after="240"/>
      </w:pPr>
      <w:r w:rsidRPr="00EB7520">
        <w:lastRenderedPageBreak/>
        <w:t>De Visscher, A., S. Piepers, F. Haesebrouck, K. Supre, and S. De Vliegher. 2017. Coagulase-negative Staphylococcus species in bulk milk: Prevalence, distribution, and associated subgroup- and species-specific risk factors. J Dairy Sci 100(1):629-642.</w:t>
      </w:r>
    </w:p>
    <w:p w14:paraId="2C4476A2" w14:textId="77777777" w:rsidR="00EB7520" w:rsidRPr="00EB7520" w:rsidRDefault="00EB7520" w:rsidP="00EB7520">
      <w:pPr>
        <w:pStyle w:val="EndNoteBibliography"/>
        <w:spacing w:after="240"/>
      </w:pPr>
      <w:r w:rsidRPr="00EB7520">
        <w:t>de Vries, M., E. A. Bokkers, C. G. van Reenen, B. Engel, G. van Schaik, T. Dijkstra, and I. J. de Boer. 2015. Housing and management factors associated with indicators of dairy cattle welfare. Prev Vet Med 118(1):80-92.</w:t>
      </w:r>
    </w:p>
    <w:p w14:paraId="7DC04C70" w14:textId="77777777" w:rsidR="00EB7520" w:rsidRPr="00EB7520" w:rsidRDefault="00EB7520" w:rsidP="00EB7520">
      <w:pPr>
        <w:pStyle w:val="EndNoteBibliography"/>
        <w:spacing w:after="240"/>
      </w:pPr>
      <w:r w:rsidRPr="00EB7520">
        <w:t>Dohmen, W., F. Neijenhuis, and H. Hogeveen. 2010. Relationship between udder health and hygiene on farms with an automatic milking system. J Dairy Sci 93(9):4019-4033.</w:t>
      </w:r>
    </w:p>
    <w:p w14:paraId="656A3A8D" w14:textId="77777777" w:rsidR="00EB7520" w:rsidRPr="00EB7520" w:rsidRDefault="00EB7520" w:rsidP="00EB7520">
      <w:pPr>
        <w:pStyle w:val="EndNoteBibliography"/>
        <w:spacing w:after="240"/>
      </w:pPr>
      <w:r w:rsidRPr="00EB7520">
        <w:t>Eckelkamp, E. A., J. L. Taraba, K. A. Akers, R. J. Harmon, and J. M. Bewley. 2016a. Sand bedded freestall and compost bedded pack effects on cow hygiene, locomotion, and mastitis indicators. Livestock Science 190:48-57.</w:t>
      </w:r>
    </w:p>
    <w:p w14:paraId="55222DA3" w14:textId="77777777" w:rsidR="00EB7520" w:rsidRPr="00EB7520" w:rsidRDefault="00EB7520" w:rsidP="00EB7520">
      <w:pPr>
        <w:pStyle w:val="EndNoteBibliography"/>
        <w:spacing w:after="240"/>
      </w:pPr>
      <w:r w:rsidRPr="00EB7520">
        <w:t>Eckelkamp, E. A., J. L. Taraba, K. A. Akers, R. J. Harmon, and J. M. Bewley. 2016b. Understanding compost bedded pack barns: Interactions among environmental factors, bedding characteristics, and udder health. Livestock Science 190:35-42.</w:t>
      </w:r>
    </w:p>
    <w:p w14:paraId="40D7EAE1" w14:textId="77777777" w:rsidR="00EB7520" w:rsidRPr="00EB7520" w:rsidRDefault="00EB7520" w:rsidP="00EB7520">
      <w:pPr>
        <w:pStyle w:val="EndNoteBibliography"/>
        <w:spacing w:after="240"/>
      </w:pPr>
      <w:r w:rsidRPr="00EB7520">
        <w:t>Elmoslemany, A. M., G. P. Keefe, I. R. Dohoo, and B. M. Jayarao. 2009. Risk factors for bacteriological quality of bulk tank milk in Prince Edward Island dairy herds. Part 1: overall risk factors. J Dairy Sci 92(6):2634-2643.</w:t>
      </w:r>
    </w:p>
    <w:p w14:paraId="2E4B0C07" w14:textId="77777777" w:rsidR="00EB7520" w:rsidRPr="00EB7520" w:rsidRDefault="00EB7520" w:rsidP="00EB7520">
      <w:pPr>
        <w:pStyle w:val="EndNoteBibliography"/>
        <w:spacing w:after="240"/>
      </w:pPr>
      <w:r w:rsidRPr="00EB7520">
        <w:t>Fávero, S., F. V. R. Portilho, A. C. R. Oliveira, H. Langoni, and J. C. F. Pantoja. 2015. Factors associated with mastitis epidemiologic indexes, animal hygiene, and bulk milk bacterial concentrations in dairy herds housed on compost bedding. Livestock Science 181:220-230.</w:t>
      </w:r>
    </w:p>
    <w:p w14:paraId="59D57C88" w14:textId="77777777" w:rsidR="00EB7520" w:rsidRPr="00EB7520" w:rsidRDefault="00EB7520" w:rsidP="00EB7520">
      <w:pPr>
        <w:pStyle w:val="EndNoteBibliography"/>
        <w:spacing w:after="240"/>
      </w:pPr>
      <w:r w:rsidRPr="00EB7520">
        <w:t>Godkin, M. A. and K. E. Leslie. 1993. Culture of bulk tank milk as a mastitis screening test: A brief review. Can Vet J 34(10):601-605.</w:t>
      </w:r>
    </w:p>
    <w:p w14:paraId="1AF4C4FA" w14:textId="77777777" w:rsidR="00EB7520" w:rsidRPr="00EB7520" w:rsidRDefault="00EB7520" w:rsidP="00EB7520">
      <w:pPr>
        <w:pStyle w:val="EndNoteBibliography"/>
        <w:spacing w:after="240"/>
      </w:pPr>
      <w:r w:rsidRPr="00EB7520">
        <w:t>Green, L. E., V. J. Hedges, Y. H. Schukken, R. W. Blowey, and A. J. Packington. 2002. The impact of clinical lameness on the milk yield of dairy cows. J Dairy Sci 85(9):2250-2256.</w:t>
      </w:r>
    </w:p>
    <w:p w14:paraId="7FBE8C12" w14:textId="77777777" w:rsidR="00EB7520" w:rsidRPr="00EB7520" w:rsidRDefault="00EB7520" w:rsidP="00EB7520">
      <w:pPr>
        <w:pStyle w:val="EndNoteBibliography"/>
        <w:spacing w:after="240"/>
      </w:pPr>
      <w:r w:rsidRPr="00EB7520">
        <w:t>Heins, B. J., L. S. Sjostrom, M. I. Endres, M. R. Carillo, R. King, R. D. Moon, and U. S. Sorge. 2019. Effects of winter housing systems on production, economics, body weight, body condition score, and bedding cultures for organic dairy cows. J Dairy Sci 102(1):706-714.</w:t>
      </w:r>
    </w:p>
    <w:p w14:paraId="2FF0BB6A" w14:textId="77777777" w:rsidR="00EB7520" w:rsidRPr="00EB7520" w:rsidRDefault="00EB7520" w:rsidP="00EB7520">
      <w:pPr>
        <w:pStyle w:val="EndNoteBibliography"/>
        <w:spacing w:after="240"/>
      </w:pPr>
      <w:r w:rsidRPr="00EB7520">
        <w:t>Hogan, J. and K. L. Smith. 2012. Managing environmental mastitis. Vet Clin North Am Food Anim Pract 28(2):217-224.</w:t>
      </w:r>
    </w:p>
    <w:p w14:paraId="17E64C02" w14:textId="77777777" w:rsidR="00EB7520" w:rsidRPr="00EB7520" w:rsidRDefault="00EB7520" w:rsidP="00EB7520">
      <w:pPr>
        <w:pStyle w:val="EndNoteBibliography"/>
        <w:spacing w:after="240"/>
      </w:pPr>
      <w:r w:rsidRPr="00EB7520">
        <w:t>Hogan, J. S., D. G. White, and J. W. Pankey. 1987. Effects of teat dipping on intramammary infections by staphylococci other than Staphylococcus aureus. J Dairy Sci 70(4):873-879.</w:t>
      </w:r>
    </w:p>
    <w:p w14:paraId="14D01EFD" w14:textId="77777777" w:rsidR="00EB7520" w:rsidRPr="00EB7520" w:rsidRDefault="00EB7520" w:rsidP="00EB7520">
      <w:pPr>
        <w:pStyle w:val="EndNoteBibliography"/>
        <w:spacing w:after="240"/>
      </w:pPr>
      <w:r w:rsidRPr="00EB752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72465DF9" w14:textId="77777777" w:rsidR="00EB7520" w:rsidRPr="00EB7520" w:rsidRDefault="00EB7520" w:rsidP="00EB7520">
      <w:pPr>
        <w:pStyle w:val="EndNoteBibliography"/>
        <w:spacing w:after="240"/>
      </w:pPr>
      <w:r w:rsidRPr="00EB7520">
        <w:lastRenderedPageBreak/>
        <w:t>Janni, K., M. Endres, J. Reneau, and W. Schoper. 2007. Compost Dairy Barn Layout and Management Recommendations. Applied Engineering in Agriculture 23(1):97-102.</w:t>
      </w:r>
    </w:p>
    <w:p w14:paraId="479DB92F" w14:textId="77777777" w:rsidR="00EB7520" w:rsidRPr="00EB7520" w:rsidRDefault="00EB7520" w:rsidP="00EB7520">
      <w:pPr>
        <w:pStyle w:val="EndNoteBibliography"/>
        <w:spacing w:after="240"/>
      </w:pPr>
      <w:r w:rsidRPr="00EB7520">
        <w:t>Jayarao, B. M., S. R. Pillai, A. A. Sawant, D. R. Wolfgang, and N. V. Hegde. 2004. Guidelines for monitoring bulk tank milk somatic cell and bacterial counts. J Dairy Sci 87(10):3561-3573.</w:t>
      </w:r>
    </w:p>
    <w:p w14:paraId="6328F39F" w14:textId="77777777" w:rsidR="00EB7520" w:rsidRPr="00EB7520" w:rsidRDefault="00EB7520" w:rsidP="00EB7520">
      <w:pPr>
        <w:pStyle w:val="EndNoteBibliography"/>
        <w:spacing w:after="240"/>
      </w:pPr>
      <w:r w:rsidRPr="00EB7520">
        <w:t>Jayarao, B. M. and D. R. Wolfgang. 2003. Bulk-tank milk analysis. A useful tool for improving milk quality and herd udder health. Vet Clin North Am Food Anim Pract 19(1):75-92, vi.</w:t>
      </w:r>
    </w:p>
    <w:p w14:paraId="51CB8EE7" w14:textId="77777777" w:rsidR="00EB7520" w:rsidRPr="00EB7520" w:rsidRDefault="00EB7520" w:rsidP="00EB7520">
      <w:pPr>
        <w:pStyle w:val="EndNoteBibliography"/>
        <w:spacing w:after="240"/>
      </w:pPr>
      <w:r w:rsidRPr="00EB7520">
        <w:t>Klaas, I. C. and R. N. Zadoks. 2018. An update on environmental mastitis: Challenging perceptions. Transbound Emerg Dis 65 Suppl 1:166-185.</w:t>
      </w:r>
    </w:p>
    <w:p w14:paraId="45F9E7F3" w14:textId="34C07F3D" w:rsidR="00EB7520" w:rsidRPr="00EB7520" w:rsidRDefault="00EB7520" w:rsidP="00EB7520">
      <w:pPr>
        <w:pStyle w:val="EndNoteBibliography"/>
        <w:spacing w:after="240"/>
      </w:pPr>
      <w:r w:rsidRPr="00EB7520">
        <w:t xml:space="preserve">KoboCollect: Simple, Robust and Powerful Tools for Data Collection. 2019 </w:t>
      </w:r>
      <w:hyperlink r:id="rId13" w:history="1">
        <w:r w:rsidRPr="00EB7520">
          <w:rPr>
            <w:rStyle w:val="Hyperlink"/>
          </w:rPr>
          <w:t>http://www.kobotoolbox.org</w:t>
        </w:r>
      </w:hyperlink>
      <w:r w:rsidRPr="00EB7520">
        <w:t>.</w:t>
      </w:r>
    </w:p>
    <w:p w14:paraId="149FB148" w14:textId="77777777" w:rsidR="00EB7520" w:rsidRPr="00EB7520" w:rsidRDefault="00EB7520" w:rsidP="00EB7520">
      <w:pPr>
        <w:pStyle w:val="EndNoteBibliography"/>
        <w:spacing w:after="240"/>
      </w:pPr>
      <w:r w:rsidRPr="00EB7520">
        <w:t>Leso, L., M. Barbari, M. A. Lopes, F. A. Damasceno, P. Galama, J. L. Taraba, and A. Kuipers. 2020. Invited review: Compost-bedded pack barns for dairy cows. J Dairy Sci 103(2):1072-1099.</w:t>
      </w:r>
    </w:p>
    <w:p w14:paraId="1A1AAB14" w14:textId="77777777" w:rsidR="00EB7520" w:rsidRPr="00EB7520" w:rsidRDefault="00EB7520" w:rsidP="00EB7520">
      <w:pPr>
        <w:pStyle w:val="EndNoteBibliography"/>
        <w:spacing w:after="240"/>
      </w:pPr>
      <w:r w:rsidRPr="00EB7520">
        <w:t>Leuenberger, A., C. Sartori, R. Boss, G. Resch, F. Oechslin, A. Steiner, P. Moreillon, and H. U. Graber. 2019. Genotypes of Staphylococcus aureus: On-farm epidemiology and the consequences for prevention of intramammary infections. J Dairy Sci 102(4):3295-3309.</w:t>
      </w:r>
    </w:p>
    <w:p w14:paraId="3D94B305" w14:textId="77777777" w:rsidR="00EB7520" w:rsidRPr="00EB7520" w:rsidRDefault="00EB7520" w:rsidP="00EB7520">
      <w:pPr>
        <w:pStyle w:val="EndNoteBibliography"/>
        <w:spacing w:after="240"/>
      </w:pPr>
      <w:r w:rsidRPr="00EB752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18E13D7E" w14:textId="77777777" w:rsidR="00EB7520" w:rsidRPr="00EB7520" w:rsidRDefault="00EB7520" w:rsidP="00EB7520">
      <w:pPr>
        <w:pStyle w:val="EndNoteBibliography"/>
        <w:spacing w:after="240"/>
      </w:pPr>
      <w:r w:rsidRPr="00EB7520">
        <w:t>Lobeck, K. M., M. I. Endres, E. M. Shane, S. M. Godden, and J. Fetrow. 2011. Animal welfare in cross-ventilated, compost-bedded pack, and naturally ventilated dairy barns in the upper Midwest. J Dairy Sci 94(11):5469-5479.</w:t>
      </w:r>
    </w:p>
    <w:p w14:paraId="67A8FFAE" w14:textId="77777777" w:rsidR="00EB7520" w:rsidRPr="00EB7520" w:rsidRDefault="00EB7520" w:rsidP="00EB7520">
      <w:pPr>
        <w:pStyle w:val="EndNoteBibliography"/>
        <w:spacing w:after="240"/>
      </w:pPr>
      <w:r w:rsidRPr="00EB7520">
        <w:t>McPherson, S. E. and E. Vasseur. 2020. Graduate Student Literature Review: The effects of bedding, stall length, and manger wall height on common outcome measures of dairy cow welfare in stall-based housing systems. J Dairy Sci 103(11):10940-10950.</w:t>
      </w:r>
    </w:p>
    <w:p w14:paraId="3F120344" w14:textId="77777777" w:rsidR="00EB7520" w:rsidRPr="00EB7520" w:rsidRDefault="00EB7520" w:rsidP="00EB7520">
      <w:pPr>
        <w:pStyle w:val="EndNoteBibliography"/>
        <w:spacing w:after="240"/>
      </w:pPr>
      <w:r w:rsidRPr="00EB752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28B2B541" w14:textId="77777777" w:rsidR="00EB7520" w:rsidRPr="00EB7520" w:rsidRDefault="00EB7520" w:rsidP="00EB7520">
      <w:pPr>
        <w:pStyle w:val="EndNoteBibliography"/>
        <w:spacing w:after="240"/>
      </w:pPr>
      <w:r w:rsidRPr="00EB7520">
        <w:t>Pankey, J. W., R. L. Boddie, and S. C. Nickerson. 1985. Efficacy evaluation of two new teat dip formulations under experimental challenge. J Dairy Sci 68(2):462-465.</w:t>
      </w:r>
    </w:p>
    <w:p w14:paraId="3B8E8D3C" w14:textId="77777777" w:rsidR="00EB7520" w:rsidRPr="00EB7520" w:rsidRDefault="00EB7520" w:rsidP="00EB7520">
      <w:pPr>
        <w:pStyle w:val="EndNoteBibliography"/>
        <w:spacing w:after="240"/>
      </w:pPr>
      <w:r w:rsidRPr="00EB7520">
        <w:t>Pankey, J. W., E. E. Wildman, P. A. Drechsler, and J. S. Hogan. 1987. Field trial evaluation of premilking teat disinfection. J Dairy Sci 70(4):867-872.</w:t>
      </w:r>
    </w:p>
    <w:p w14:paraId="72F05A3B" w14:textId="77777777" w:rsidR="00EB7520" w:rsidRPr="00EB7520" w:rsidRDefault="00EB7520" w:rsidP="00EB7520">
      <w:pPr>
        <w:pStyle w:val="EndNoteBibliography"/>
        <w:spacing w:after="240"/>
      </w:pPr>
      <w:r w:rsidRPr="00EB7520">
        <w:lastRenderedPageBreak/>
        <w:t>Patel, K., S. M. Godden, E. Royster, B. A. Crooker, J. Timmerman, and L. Fox. 2019. Relationships among bedding materials, bedding bacteria counts, udder hygiene, milk quality, and udder health in US dairy herds. J. Dairy Sci. 102(11):10213-10234.</w:t>
      </w:r>
    </w:p>
    <w:p w14:paraId="365D0FAD" w14:textId="77777777" w:rsidR="00EB7520" w:rsidRPr="00EB7520" w:rsidRDefault="00EB7520" w:rsidP="00EB7520">
      <w:pPr>
        <w:pStyle w:val="EndNoteBibliography"/>
        <w:spacing w:after="240"/>
      </w:pPr>
      <w:r w:rsidRPr="00EB7520">
        <w:t>Piessens, V., E. Van Coillie, B. Verbist, K. Supre, G. Braem, A. Van Nuffel, L. De Vuyst, M. Heyndrickx, and S. De Vliegher. 2011. Distribution of coagulase-negative Staphylococcus species from milk and environment of dairy cows differs between herds. J Dairy Sci 94(6):2933-2944.</w:t>
      </w:r>
    </w:p>
    <w:p w14:paraId="00A5C126" w14:textId="77777777" w:rsidR="00EB7520" w:rsidRPr="00EB7520" w:rsidRDefault="00EB7520" w:rsidP="00EB7520">
      <w:pPr>
        <w:pStyle w:val="EndNoteBibliography"/>
        <w:spacing w:after="240"/>
      </w:pPr>
      <w:r w:rsidRPr="00EB7520">
        <w:t>Pol, M. and P. L. Ruegg. 2007. Relationship between antimicrobial drug usage and antimicrobial susceptibility of gram-positive mastitis pathogens. J Dairy Sci 90(1):262-273.</w:t>
      </w:r>
    </w:p>
    <w:p w14:paraId="31D02372" w14:textId="77777777" w:rsidR="00EB7520" w:rsidRPr="00EB7520" w:rsidRDefault="00EB7520" w:rsidP="00EB7520">
      <w:pPr>
        <w:pStyle w:val="EndNoteBibliography"/>
        <w:spacing w:after="240"/>
      </w:pPr>
      <w:r w:rsidRPr="00EB7520">
        <w:t>Quirk, T., L. K. Fox, D. D. Hancock, J. Capper, J. Wenz, and J. Park. 2012. Intramammary infections and teat canal colonization with coagulase-negative staphylococci after postmilking teat disinfection: species-specific responses. J Dairy Sci 95(4):1906-1912.</w:t>
      </w:r>
    </w:p>
    <w:p w14:paraId="7C485551" w14:textId="77777777" w:rsidR="00EB7520" w:rsidRPr="00EB7520" w:rsidRDefault="00EB7520" w:rsidP="00EB7520">
      <w:pPr>
        <w:pStyle w:val="EndNoteBibliography"/>
        <w:spacing w:after="240"/>
      </w:pPr>
      <w:r w:rsidRPr="00EB7520">
        <w:t>Reneau, J. K., A. J. Seykora, B. J. Heins, M. I. Endres, R. J. Farnsworth, and R. F. Bey. 2005. Association between hygiene scores and somatic cell scores in dairy cattle. J Am Vet Med Assoc 227(8):1297-1301.</w:t>
      </w:r>
    </w:p>
    <w:p w14:paraId="0EB57349" w14:textId="77777777" w:rsidR="00EB7520" w:rsidRPr="00EB7520" w:rsidRDefault="00EB7520" w:rsidP="00EB7520">
      <w:pPr>
        <w:pStyle w:val="EndNoteBibliography"/>
        <w:spacing w:after="240"/>
      </w:pPr>
      <w:r w:rsidRPr="00EB7520">
        <w:t>Robles, I., D. F. Kelton, H. W. Barkema, G. P. Keefe, J. P. Roy, M. A. G. von Keyserlingk, and T. J. DeVries. 2020. Bacterial concentrations in bedding and their association with dairy cow hygiene and milk quality. Animal 14(5):1052-1066.</w:t>
      </w:r>
    </w:p>
    <w:p w14:paraId="4456AA70" w14:textId="77777777" w:rsidR="00EB7520" w:rsidRPr="00EB7520" w:rsidRDefault="00EB7520" w:rsidP="00EB7520">
      <w:pPr>
        <w:pStyle w:val="EndNoteBibliography"/>
        <w:spacing w:after="240"/>
      </w:pPr>
      <w:r w:rsidRPr="00EB7520">
        <w:t>Ruegg, P. L. 2009. Management of mastitis on organic and conventional dairy farms. J Anim Sci 87(13 Suppl):43-55.</w:t>
      </w:r>
    </w:p>
    <w:p w14:paraId="2ACB6A84" w14:textId="0FB82C71" w:rsidR="00EB7520" w:rsidRPr="00EB7520" w:rsidRDefault="00EB7520" w:rsidP="00EB7520">
      <w:pPr>
        <w:pStyle w:val="EndNoteBibliography"/>
        <w:spacing w:after="240"/>
      </w:pPr>
      <w:r w:rsidRPr="00EB7520">
        <w:t xml:space="preserve">Rushmann, R. University of Wisconsin-Madison; Division of Extension: Agriculture Water Quality. Managing manure to reduce negative water quality impacts: Composting on Wisconsin farms. Accessed Aug. 1, 2023. </w:t>
      </w:r>
      <w:hyperlink r:id="rId14" w:history="1">
        <w:r w:rsidRPr="00EB7520">
          <w:rPr>
            <w:rStyle w:val="Hyperlink"/>
          </w:rPr>
          <w:t>https://agwater.extension.wisc.edu/articles/managing-manure-to-reduce-negative-water-quality-impacts-composting-on-wisconsin-farms/</w:t>
        </w:r>
      </w:hyperlink>
      <w:r w:rsidRPr="00EB7520">
        <w:t>.</w:t>
      </w:r>
    </w:p>
    <w:p w14:paraId="3E11F867" w14:textId="77777777" w:rsidR="00EB7520" w:rsidRPr="00EB7520" w:rsidRDefault="00EB7520" w:rsidP="00EB7520">
      <w:pPr>
        <w:pStyle w:val="EndNoteBibliography"/>
        <w:spacing w:after="240"/>
      </w:pPr>
      <w:r w:rsidRPr="00EB7520">
        <w:t>Ruud, L. E., K. E. Bøe, and O. Osterås. 2010. Associations of soft flooring materials in free stalls with milk yield, clinical mastitis, teat lesions, and removal of dairy cows. J Dairy Sci 93(4):1578-1586.</w:t>
      </w:r>
    </w:p>
    <w:p w14:paraId="21C7E16C" w14:textId="77777777" w:rsidR="00EB7520" w:rsidRPr="00EB7520" w:rsidRDefault="00EB7520" w:rsidP="00EB7520">
      <w:pPr>
        <w:pStyle w:val="EndNoteBibliography"/>
        <w:spacing w:after="240"/>
      </w:pPr>
      <w:r w:rsidRPr="00EB7520">
        <w:t>Sant'anna, A. C. and M. J. Paranhos da Costa. 2011. The relationship between dairy cow hygiene and somatic cell count in milk. J Dairy Sci 94(8):3835-3844.</w:t>
      </w:r>
    </w:p>
    <w:p w14:paraId="3791B482" w14:textId="77777777" w:rsidR="00EB7520" w:rsidRPr="00EB7520" w:rsidRDefault="00EB7520" w:rsidP="00EB7520">
      <w:pPr>
        <w:pStyle w:val="EndNoteBibliography"/>
        <w:spacing w:after="240"/>
      </w:pPr>
      <w:r w:rsidRPr="00EB7520">
        <w:t>Schreiner, D. A. and P. L. Ruegg. 2002. Effects of tail docking on milk quality and cow cleanliness. J Dairy Sci 85(10):2503-2511.</w:t>
      </w:r>
    </w:p>
    <w:p w14:paraId="4B20F182" w14:textId="77777777" w:rsidR="00EB7520" w:rsidRPr="00EB7520" w:rsidRDefault="00EB7520" w:rsidP="00EB7520">
      <w:pPr>
        <w:pStyle w:val="EndNoteBibliography"/>
        <w:spacing w:after="240"/>
      </w:pPr>
      <w:r w:rsidRPr="00EB7520">
        <w:t>Schreiner, D. A. and P. L. Ruegg. 2003. Relationship between udder and leg hygiene scores and subclinical mastitis. J Dairy Sci 86(11):3460-3465.</w:t>
      </w:r>
    </w:p>
    <w:p w14:paraId="65F16292" w14:textId="77777777" w:rsidR="00EB7520" w:rsidRPr="00EB7520" w:rsidRDefault="00EB7520" w:rsidP="00EB7520">
      <w:pPr>
        <w:pStyle w:val="EndNoteBibliography"/>
        <w:spacing w:after="240"/>
      </w:pPr>
      <w:r w:rsidRPr="00EB7520">
        <w:t>Schukken, Y. H., F. J. Grommers, J. A. Smit, D. Vandegeer, and A. Brand. 1989. Effect of freezing on bacteriologic culturing of mastitis milk samples. J Dairy Sci 72(7):1900-1906.</w:t>
      </w:r>
    </w:p>
    <w:p w14:paraId="01D9CD45" w14:textId="77777777" w:rsidR="00EB7520" w:rsidRPr="00EB7520" w:rsidRDefault="00EB7520" w:rsidP="00EB7520">
      <w:pPr>
        <w:pStyle w:val="EndNoteBibliography"/>
        <w:spacing w:after="240"/>
      </w:pPr>
      <w:r w:rsidRPr="00EB7520">
        <w:lastRenderedPageBreak/>
        <w:t>Schukken, Y. H., D. J. Wilson, F. Welcome, L. Garrison-Tikofsky, and R. N. Gonzalez. 2003. Monitoring udder health and milk quality using somatic cell counts. Vet Res 34(5):579-596.</w:t>
      </w:r>
    </w:p>
    <w:p w14:paraId="1A1D5333" w14:textId="77777777" w:rsidR="00EB7520" w:rsidRPr="00EB7520" w:rsidRDefault="00EB7520" w:rsidP="00EB7520">
      <w:pPr>
        <w:pStyle w:val="EndNoteBibliography"/>
        <w:spacing w:after="240"/>
      </w:pPr>
      <w:r w:rsidRPr="00EB7520">
        <w:t>Shane, E., M. Endres, and K. Janni. 2010. Alternative Bedding Materials for Compost Bedded Pack Barns in Minnesota: A Descriptive Study. Applied Engineering in Agriculture 26:465-473.</w:t>
      </w:r>
    </w:p>
    <w:p w14:paraId="122350F0" w14:textId="77777777" w:rsidR="00EB7520" w:rsidRPr="00EB7520" w:rsidRDefault="00EB7520" w:rsidP="00EB7520">
      <w:pPr>
        <w:pStyle w:val="EndNoteBibliography"/>
        <w:spacing w:after="240"/>
      </w:pPr>
      <w:r w:rsidRPr="00EB7520">
        <w:t>Tucker, C. B., D. Weary, M. Keyserlingk, and K. Beauchemin. 2009. Cow comfort in tie-stalls: Increased depth of shavings or straw bedding increases lying time. J. Dairy Sci. 92:2684-2690.</w:t>
      </w:r>
    </w:p>
    <w:p w14:paraId="35A5F440" w14:textId="77777777" w:rsidR="00EB7520" w:rsidRPr="00EB7520" w:rsidRDefault="00EB7520" w:rsidP="00EB7520">
      <w:pPr>
        <w:pStyle w:val="EndNoteBibliography"/>
        <w:spacing w:after="240"/>
      </w:pPr>
      <w:r w:rsidRPr="00EB7520">
        <w:t>Tucker, C. B. and D. M. Weary. 2004. Bedding on geotextile mattresses: how much is needed to improve cow comfort? J Dairy Sci 87(9):2889-2895.</w:t>
      </w:r>
    </w:p>
    <w:p w14:paraId="604D3E93" w14:textId="77777777" w:rsidR="00EB7520" w:rsidRPr="00EB7520" w:rsidRDefault="00EB7520" w:rsidP="00EB7520">
      <w:pPr>
        <w:pStyle w:val="EndNoteBibliography"/>
        <w:spacing w:after="240"/>
      </w:pPr>
      <w:r w:rsidRPr="00EB7520">
        <w:t>Warnick, L. D., D. Janssen, C. L. Guard, and Y. T. Gröhn. 2001. The effect of lameness on milk production in dairy cows. J Dairy Sci 84(9):1988-1997.</w:t>
      </w:r>
    </w:p>
    <w:p w14:paraId="345395B1" w14:textId="77777777" w:rsidR="00EB7520" w:rsidRPr="00EB7520" w:rsidRDefault="00EB7520" w:rsidP="00EB7520">
      <w:pPr>
        <w:pStyle w:val="EndNoteBibliography"/>
      </w:pPr>
      <w:r w:rsidRPr="00EB7520">
        <w:t>Wolfe, T., E. Vasseur, T. J. DeVries, and R. Bergeron. 2018. Effects of alternative deep bedding options on dairy cow preference, lying behavior, cleanliness, and teat end contamination. J Dairy Sci 101(1):530-536.</w:t>
      </w:r>
    </w:p>
    <w:p w14:paraId="57FB8C95" w14:textId="0C8A650F"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405"/>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489B0CDC" w14:textId="77777777" w:rsidR="006F68A4" w:rsidRDefault="006F68A4" w:rsidP="00EF0AED">
      <w:pPr>
        <w:spacing w:line="480" w:lineRule="auto"/>
        <w:rPr>
          <w:ins w:id="416" w:author="Caitlin Jeffrey" w:date="2023-10-20T09:32:00Z"/>
          <w:rFonts w:ascii="Times New Roman" w:hAnsi="Times New Roman" w:cs="Times New Roman"/>
          <w:b/>
          <w:bCs/>
          <w:sz w:val="24"/>
          <w:szCs w:val="24"/>
        </w:rPr>
      </w:pPr>
    </w:p>
    <w:p w14:paraId="5C8610A7" w14:textId="77777777" w:rsidR="006F68A4" w:rsidRDefault="006F68A4" w:rsidP="00EF0AED">
      <w:pPr>
        <w:spacing w:line="480" w:lineRule="auto"/>
        <w:rPr>
          <w:ins w:id="417" w:author="Caitlin Jeffrey" w:date="2023-10-20T09:32:00Z"/>
          <w:rFonts w:ascii="Times New Roman" w:hAnsi="Times New Roman" w:cs="Times New Roman"/>
          <w:b/>
          <w:bCs/>
          <w:sz w:val="24"/>
          <w:szCs w:val="24"/>
        </w:rPr>
      </w:pPr>
    </w:p>
    <w:p w14:paraId="42722093" w14:textId="77777777" w:rsidR="006F68A4" w:rsidRDefault="006F68A4" w:rsidP="00EF0AED">
      <w:pPr>
        <w:spacing w:line="480" w:lineRule="auto"/>
        <w:rPr>
          <w:ins w:id="418" w:author="Caitlin Jeffrey" w:date="2023-10-20T09:32:00Z"/>
          <w:rFonts w:ascii="Times New Roman" w:hAnsi="Times New Roman" w:cs="Times New Roman"/>
          <w:b/>
          <w:bCs/>
          <w:sz w:val="24"/>
          <w:szCs w:val="24"/>
        </w:rPr>
      </w:pPr>
    </w:p>
    <w:p w14:paraId="327E36EB" w14:textId="77777777" w:rsidR="006F68A4" w:rsidRDefault="006F68A4" w:rsidP="00EF0AED">
      <w:pPr>
        <w:spacing w:line="480" w:lineRule="auto"/>
        <w:rPr>
          <w:ins w:id="419" w:author="Caitlin Jeffrey" w:date="2023-10-20T09:32:00Z"/>
          <w:rFonts w:ascii="Times New Roman" w:hAnsi="Times New Roman" w:cs="Times New Roman"/>
          <w:b/>
          <w:bCs/>
          <w:sz w:val="24"/>
          <w:szCs w:val="24"/>
        </w:rPr>
      </w:pPr>
    </w:p>
    <w:p w14:paraId="7F697C85" w14:textId="77777777" w:rsidR="006F68A4" w:rsidRDefault="006F68A4" w:rsidP="00EF0AED">
      <w:pPr>
        <w:spacing w:line="480" w:lineRule="auto"/>
        <w:rPr>
          <w:ins w:id="420" w:author="Caitlin Jeffrey" w:date="2023-10-20T09:32:00Z"/>
          <w:rFonts w:ascii="Times New Roman" w:hAnsi="Times New Roman" w:cs="Times New Roman"/>
          <w:b/>
          <w:bCs/>
          <w:sz w:val="24"/>
          <w:szCs w:val="24"/>
        </w:rPr>
      </w:pPr>
    </w:p>
    <w:p w14:paraId="1EBD8A0B" w14:textId="77777777" w:rsidR="006F68A4" w:rsidRDefault="006F68A4" w:rsidP="00EF0AED">
      <w:pPr>
        <w:spacing w:line="480" w:lineRule="auto"/>
        <w:rPr>
          <w:ins w:id="42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22"/>
      <w:r w:rsidRPr="006E592D">
        <w:rPr>
          <w:rFonts w:ascii="Times New Roman" w:hAnsi="Times New Roman" w:cs="Times New Roman"/>
          <w:b/>
          <w:bCs/>
          <w:sz w:val="24"/>
          <w:szCs w:val="24"/>
        </w:rPr>
        <w:t>Tables</w:t>
      </w:r>
      <w:commentRangeEnd w:id="422"/>
      <w:r w:rsidRPr="00604EDE">
        <w:rPr>
          <w:rStyle w:val="CommentReference"/>
          <w:rFonts w:eastAsiaTheme="minorEastAsia"/>
        </w:rPr>
        <w:commentReference w:id="422"/>
      </w:r>
    </w:p>
    <w:tbl>
      <w:tblPr>
        <w:tblW w:w="9450" w:type="dxa"/>
        <w:tblLayout w:type="fixed"/>
        <w:tblLook w:val="04A0" w:firstRow="1" w:lastRow="0" w:firstColumn="1" w:lastColumn="0" w:noHBand="0" w:noVBand="1"/>
        <w:tblPrChange w:id="423" w:author="Caitlin Jeffrey" w:date="2023-10-20T09:33:00Z">
          <w:tblPr>
            <w:tblW w:w="9450" w:type="dxa"/>
            <w:tblLayout w:type="fixed"/>
            <w:tblLook w:val="04A0" w:firstRow="1" w:lastRow="0" w:firstColumn="1" w:lastColumn="0" w:noHBand="0" w:noVBand="1"/>
          </w:tblPr>
        </w:tblPrChange>
      </w:tblPr>
      <w:tblGrid>
        <w:gridCol w:w="1848"/>
        <w:gridCol w:w="1674"/>
        <w:gridCol w:w="1674"/>
        <w:gridCol w:w="1674"/>
        <w:gridCol w:w="1674"/>
        <w:gridCol w:w="906"/>
        <w:tblGridChange w:id="424">
          <w:tblGrid>
            <w:gridCol w:w="1848"/>
            <w:gridCol w:w="1674"/>
            <w:gridCol w:w="1674"/>
            <w:gridCol w:w="1674"/>
            <w:gridCol w:w="1674"/>
            <w:gridCol w:w="820"/>
            <w:gridCol w:w="86"/>
          </w:tblGrid>
        </w:tblGridChange>
      </w:tblGrid>
      <w:tr w:rsidR="006F68A4" w:rsidRPr="00604EDE" w14:paraId="3839BBCE" w14:textId="77777777" w:rsidTr="00166A70">
        <w:trPr>
          <w:trHeight w:val="858"/>
          <w:trPrChange w:id="425" w:author="Caitlin Jeffrey" w:date="2023-10-20T09:33:00Z">
            <w:trPr>
              <w:trHeight w:val="858"/>
            </w:trPr>
          </w:trPrChange>
        </w:trPr>
        <w:tc>
          <w:tcPr>
            <w:tcW w:w="9450" w:type="dxa"/>
            <w:gridSpan w:val="6"/>
            <w:tcBorders>
              <w:top w:val="nil"/>
              <w:left w:val="nil"/>
              <w:bottom w:val="nil"/>
              <w:right w:val="nil"/>
            </w:tcBorders>
            <w:vAlign w:val="bottom"/>
            <w:tcPrChange w:id="426" w:author="Caitlin Jeffrey" w:date="2023-10-20T09:33:00Z">
              <w:tcPr>
                <w:tcW w:w="1872" w:type="dxa"/>
                <w:gridSpan w:val="7"/>
                <w:tcBorders>
                  <w:top w:val="nil"/>
                  <w:left w:val="nil"/>
                  <w:bottom w:val="nil"/>
                  <w:right w:val="nil"/>
                </w:tcBorders>
                <w:vAlign w:val="bottom"/>
              </w:tcPr>
            </w:tcPrChange>
          </w:tcPr>
          <w:p w14:paraId="73845EE7" w14:textId="77777777" w:rsidR="006F68A4" w:rsidRPr="00604EDE" w:rsidRDefault="006F68A4" w:rsidP="00F83D50">
            <w:pPr>
              <w:spacing w:after="0" w:line="240" w:lineRule="auto"/>
              <w:rPr>
                <w:rFonts w:ascii="Times New Roman" w:eastAsia="Times New Roman" w:hAnsi="Times New Roman" w:cs="Times New Roman"/>
                <w:color w:val="000000"/>
              </w:rPr>
            </w:pPr>
            <w:commentRangeStart w:id="427"/>
            <w:commentRangeStart w:id="428"/>
            <w:commentRangeStart w:id="429"/>
            <w:r w:rsidRPr="00604EDE">
              <w:rPr>
                <w:rFonts w:ascii="Times New Roman" w:eastAsia="Times New Roman" w:hAnsi="Times New Roman" w:cs="Times New Roman"/>
                <w:color w:val="000000"/>
              </w:rPr>
              <w:t>Table 1.</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27"/>
            <w:r>
              <w:rPr>
                <w:rStyle w:val="CommentReference"/>
                <w:rFonts w:eastAsiaTheme="minorEastAsia"/>
              </w:rPr>
              <w:commentReference w:id="427"/>
            </w:r>
            <w:r>
              <w:rPr>
                <w:rFonts w:ascii="Times New Roman" w:eastAsia="Times New Roman" w:hAnsi="Times New Roman" w:cs="Times New Roman"/>
                <w:color w:val="000000"/>
              </w:rPr>
              <w:t>Univariable b</w:t>
            </w:r>
            <w:commentRangeStart w:id="430"/>
            <w:commentRangeStart w:id="431"/>
            <w:r w:rsidRPr="00604EDE">
              <w:rPr>
                <w:rFonts w:ascii="Times New Roman" w:eastAsia="Times New Roman" w:hAnsi="Times New Roman" w:cs="Times New Roman"/>
                <w:color w:val="000000"/>
              </w:rPr>
              <w:t xml:space="preserve">ulk tank </w:t>
            </w:r>
            <w:commentRangeEnd w:id="430"/>
            <w:r>
              <w:rPr>
                <w:rStyle w:val="CommentReference"/>
                <w:rFonts w:eastAsiaTheme="minorEastAsia"/>
              </w:rPr>
              <w:commentReference w:id="430"/>
            </w:r>
            <w:commentRangeEnd w:id="431"/>
            <w:r>
              <w:rPr>
                <w:rStyle w:val="CommentReference"/>
                <w:rFonts w:eastAsiaTheme="minorEastAsia"/>
              </w:rPr>
              <w:commentReference w:id="431"/>
            </w:r>
            <w:r w:rsidRPr="00604EDE">
              <w:rPr>
                <w:rFonts w:ascii="Times New Roman" w:eastAsia="Times New Roman" w:hAnsi="Times New Roman" w:cs="Times New Roman"/>
                <w:color w:val="000000"/>
              </w:rPr>
              <w:t>milk aerobic culture outcomes by facility type for 21 Vermont organic dairy herds</w:t>
            </w:r>
            <w:commentRangeEnd w:id="428"/>
            <w:r>
              <w:rPr>
                <w:rStyle w:val="CommentReference"/>
                <w:rFonts w:eastAsiaTheme="minorEastAsia"/>
              </w:rPr>
              <w:commentReference w:id="428"/>
            </w:r>
            <w:r>
              <w:rPr>
                <w:rFonts w:ascii="Times New Roman" w:eastAsia="Times New Roman" w:hAnsi="Times New Roman" w:cs="Times New Roman"/>
                <w:color w:val="000000"/>
              </w:rPr>
              <w:t xml:space="preserve"> </w:t>
            </w:r>
            <w:r w:rsidRPr="00580235">
              <w:rPr>
                <w:rFonts w:ascii="Times New Roman" w:eastAsia="Times New Roman" w:hAnsi="Times New Roman" w:cs="Times New Roman"/>
                <w:color w:val="FF0000"/>
                <w:rPrChange w:id="432" w:author="Caitlin Jeffrey" w:date="2023-10-23T12:20:00Z">
                  <w:rPr>
                    <w:rFonts w:ascii="Times New Roman" w:eastAsia="Times New Roman" w:hAnsi="Times New Roman" w:cs="Times New Roman"/>
                    <w:color w:val="000000"/>
                  </w:rPr>
                </w:rPrChange>
              </w:rPr>
              <w:t xml:space="preserve">[median (95%CI); </w:t>
            </w:r>
            <w:r w:rsidRPr="00580235">
              <w:rPr>
                <w:rFonts w:ascii="Times New Roman" w:eastAsia="Times New Roman" w:hAnsi="Times New Roman" w:cs="Times New Roman"/>
                <w:i/>
                <w:iCs/>
                <w:color w:val="FF0000"/>
                <w:rPrChange w:id="433" w:author="Caitlin Jeffrey" w:date="2023-10-23T12:20:00Z">
                  <w:rPr>
                    <w:rFonts w:ascii="Times New Roman" w:eastAsia="Times New Roman" w:hAnsi="Times New Roman" w:cs="Times New Roman"/>
                    <w:i/>
                    <w:iCs/>
                    <w:color w:val="000000"/>
                  </w:rPr>
                </w:rPrChange>
              </w:rPr>
              <w:t>range</w:t>
            </w:r>
            <w:r w:rsidRPr="00580235">
              <w:rPr>
                <w:rFonts w:ascii="Times New Roman" w:eastAsia="Times New Roman" w:hAnsi="Times New Roman" w:cs="Times New Roman"/>
                <w:color w:val="FF0000"/>
                <w:rPrChange w:id="434" w:author="Caitlin Jeffrey" w:date="2023-10-23T12:20:00Z">
                  <w:rPr>
                    <w:rFonts w:ascii="Times New Roman" w:eastAsia="Times New Roman" w:hAnsi="Times New Roman" w:cs="Times New Roman"/>
                    <w:color w:val="000000"/>
                  </w:rPr>
                </w:rPrChange>
              </w:rPr>
              <w:t>].</w:t>
            </w:r>
            <w:commentRangeEnd w:id="429"/>
            <w:r w:rsidRPr="00580235">
              <w:rPr>
                <w:rStyle w:val="CommentReference"/>
                <w:rFonts w:eastAsiaTheme="minorEastAsia"/>
                <w:color w:val="FF0000"/>
                <w:rPrChange w:id="435" w:author="Caitlin Jeffrey" w:date="2023-10-23T12:20:00Z">
                  <w:rPr>
                    <w:rStyle w:val="CommentReference"/>
                    <w:rFonts w:eastAsiaTheme="minorEastAsia"/>
                  </w:rPr>
                </w:rPrChange>
              </w:rPr>
              <w:commentReference w:id="429"/>
            </w:r>
          </w:p>
        </w:tc>
      </w:tr>
      <w:tr w:rsidR="006F68A4" w:rsidRPr="00604EDE" w14:paraId="44E6DA7C" w14:textId="77777777" w:rsidTr="00166A70">
        <w:trPr>
          <w:trHeight w:val="603"/>
          <w:trPrChange w:id="436" w:author="Caitlin Jeffrey" w:date="2023-10-20T09:33:00Z">
            <w:trPr>
              <w:gridAfter w:val="0"/>
              <w:wAfter w:w="90" w:type="dxa"/>
              <w:trHeight w:val="858"/>
            </w:trPr>
          </w:trPrChange>
        </w:trPr>
        <w:tc>
          <w:tcPr>
            <w:tcW w:w="1848" w:type="dxa"/>
            <w:tcBorders>
              <w:top w:val="nil"/>
              <w:left w:val="nil"/>
              <w:bottom w:val="nil"/>
              <w:right w:val="nil"/>
            </w:tcBorders>
            <w:shd w:val="clear" w:color="auto" w:fill="auto"/>
            <w:noWrap/>
            <w:vAlign w:val="bottom"/>
            <w:hideMark/>
            <w:tcPrChange w:id="437" w:author="Caitlin Jeffrey" w:date="2023-10-20T09:33:00Z">
              <w:tcPr>
                <w:tcW w:w="2070" w:type="dxa"/>
                <w:tcBorders>
                  <w:top w:val="nil"/>
                  <w:left w:val="nil"/>
                  <w:bottom w:val="nil"/>
                  <w:right w:val="nil"/>
                </w:tcBorders>
                <w:shd w:val="clear" w:color="auto" w:fill="auto"/>
                <w:noWrap/>
                <w:vAlign w:val="bottom"/>
                <w:hideMark/>
              </w:tcPr>
            </w:tcPrChange>
          </w:tcPr>
          <w:p w14:paraId="19E6994B" w14:textId="77777777" w:rsidR="006F68A4" w:rsidRPr="00604EDE" w:rsidRDefault="006F68A4" w:rsidP="00F83D50">
            <w:pPr>
              <w:spacing w:after="0" w:line="240" w:lineRule="auto"/>
              <w:rPr>
                <w:rFonts w:ascii="Times New Roman" w:eastAsia="Times New Roman" w:hAnsi="Times New Roman" w:cs="Times New Roman"/>
                <w:color w:val="000000"/>
              </w:rPr>
            </w:pPr>
          </w:p>
        </w:tc>
        <w:tc>
          <w:tcPr>
            <w:tcW w:w="1674" w:type="dxa"/>
            <w:tcBorders>
              <w:top w:val="nil"/>
              <w:left w:val="nil"/>
              <w:bottom w:val="nil"/>
              <w:right w:val="nil"/>
            </w:tcBorders>
            <w:vAlign w:val="bottom"/>
            <w:tcPrChange w:id="438" w:author="Caitlin Jeffrey" w:date="2023-10-20T09:33:00Z">
              <w:tcPr>
                <w:tcW w:w="1872"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674" w:type="dxa"/>
            <w:tcBorders>
              <w:top w:val="nil"/>
              <w:left w:val="nil"/>
              <w:bottom w:val="nil"/>
              <w:right w:val="nil"/>
            </w:tcBorders>
            <w:shd w:val="clear" w:color="auto" w:fill="auto"/>
            <w:noWrap/>
            <w:vAlign w:val="bottom"/>
            <w:tcPrChange w:id="439" w:author="Caitlin Jeffrey" w:date="2023-10-20T09:33:00Z">
              <w:tcPr>
                <w:tcW w:w="1872"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674" w:type="dxa"/>
            <w:tcBorders>
              <w:top w:val="nil"/>
              <w:left w:val="nil"/>
              <w:bottom w:val="nil"/>
              <w:right w:val="nil"/>
            </w:tcBorders>
            <w:shd w:val="clear" w:color="auto" w:fill="auto"/>
            <w:noWrap/>
            <w:vAlign w:val="bottom"/>
            <w:tcPrChange w:id="440" w:author="Caitlin Jeffrey" w:date="2023-10-20T09:33:00Z">
              <w:tcPr>
                <w:tcW w:w="1872" w:type="dxa"/>
                <w:tcBorders>
                  <w:top w:val="nil"/>
                  <w:left w:val="nil"/>
                  <w:bottom w:val="nil"/>
                  <w:right w:val="nil"/>
                </w:tcBorders>
                <w:shd w:val="clear" w:color="auto" w:fill="auto"/>
                <w:noWrap/>
                <w:vAlign w:val="bottom"/>
              </w:tcPr>
            </w:tcPrChange>
          </w:tcPr>
          <w:p w14:paraId="6108830C" w14:textId="77777777"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441"/>
            <w:commentRangeStart w:id="442"/>
            <w:commentRangeEnd w:id="441"/>
            <w:r>
              <w:rPr>
                <w:rStyle w:val="CommentReference"/>
                <w:rFonts w:eastAsiaTheme="minorEastAsia"/>
              </w:rPr>
              <w:commentReference w:id="441"/>
            </w:r>
            <w:commentRangeEnd w:id="442"/>
            <w:r>
              <w:rPr>
                <w:rStyle w:val="CommentReference"/>
                <w:rFonts w:eastAsiaTheme="minorEastAsia"/>
              </w:rPr>
              <w:commentReference w:id="442"/>
            </w:r>
            <w:r>
              <w:rPr>
                <w:rFonts w:ascii="Times New Roman" w:eastAsia="Times New Roman" w:hAnsi="Times New Roman" w:cs="Times New Roman"/>
                <w:color w:val="000000"/>
              </w:rPr>
              <w:t xml:space="preserve">Tiestalls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10)</w:t>
            </w:r>
          </w:p>
        </w:tc>
        <w:tc>
          <w:tcPr>
            <w:tcW w:w="1674" w:type="dxa"/>
            <w:tcBorders>
              <w:top w:val="nil"/>
              <w:left w:val="nil"/>
              <w:bottom w:val="nil"/>
              <w:right w:val="nil"/>
            </w:tcBorders>
            <w:shd w:val="clear" w:color="auto" w:fill="auto"/>
            <w:noWrap/>
            <w:vAlign w:val="bottom"/>
            <w:tcPrChange w:id="443" w:author="Caitlin Jeffrey" w:date="2023-10-20T09:33:00Z">
              <w:tcPr>
                <w:tcW w:w="1872"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06" w:type="dxa"/>
            <w:tcBorders>
              <w:top w:val="nil"/>
              <w:left w:val="nil"/>
              <w:bottom w:val="nil"/>
              <w:right w:val="nil"/>
            </w:tcBorders>
            <w:shd w:val="clear" w:color="auto" w:fill="auto"/>
            <w:noWrap/>
            <w:vAlign w:val="bottom"/>
            <w:tcPrChange w:id="444" w:author="Caitlin Jeffrey" w:date="2023-10-20T09:33:00Z">
              <w:tcPr>
                <w:tcW w:w="900" w:type="dxa"/>
                <w:tcBorders>
                  <w:top w:val="nil"/>
                  <w:left w:val="nil"/>
                  <w:bottom w:val="nil"/>
                  <w:right w:val="nil"/>
                </w:tcBorders>
                <w:shd w:val="clear" w:color="auto" w:fill="auto"/>
                <w:noWrap/>
                <w:vAlign w:val="bottom"/>
              </w:tcPr>
            </w:tcPrChange>
          </w:tcPr>
          <w:p w14:paraId="52EC0E21"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155DBD" w:rsidRPr="00604EDE" w14:paraId="5EACD297" w14:textId="77777777" w:rsidTr="00166A70">
        <w:trPr>
          <w:trHeight w:val="630"/>
          <w:trPrChange w:id="445" w:author="Caitlin Jeffrey" w:date="2023-10-20T09:33:00Z">
            <w:trPr>
              <w:gridAfter w:val="0"/>
              <w:wAfter w:w="90" w:type="dxa"/>
              <w:trHeight w:val="630"/>
            </w:trPr>
          </w:trPrChange>
        </w:trPr>
        <w:tc>
          <w:tcPr>
            <w:tcW w:w="1848" w:type="dxa"/>
            <w:tcBorders>
              <w:top w:val="nil"/>
              <w:left w:val="nil"/>
              <w:bottom w:val="nil"/>
              <w:right w:val="nil"/>
            </w:tcBorders>
            <w:shd w:val="clear" w:color="auto" w:fill="auto"/>
            <w:noWrap/>
            <w:vAlign w:val="bottom"/>
            <w:hideMark/>
            <w:tcPrChange w:id="446" w:author="Caitlin Jeffrey" w:date="2023-10-20T09:33:00Z">
              <w:tcPr>
                <w:tcW w:w="2070" w:type="dxa"/>
                <w:tcBorders>
                  <w:top w:val="nil"/>
                  <w:left w:val="nil"/>
                  <w:bottom w:val="nil"/>
                  <w:right w:val="nil"/>
                </w:tcBorders>
                <w:shd w:val="clear" w:color="auto" w:fill="auto"/>
                <w:noWrap/>
                <w:vAlign w:val="bottom"/>
                <w:hideMark/>
              </w:tcPr>
            </w:tcPrChange>
          </w:tcPr>
          <w:p w14:paraId="6758A05C"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47" w:author="Caitlin Jeffrey" w:date="2023-10-20T09:33:00Z">
              <w:tcPr>
                <w:tcW w:w="1872" w:type="dxa"/>
                <w:tcBorders>
                  <w:top w:val="nil"/>
                  <w:left w:val="nil"/>
                  <w:bottom w:val="nil"/>
                  <w:right w:val="nil"/>
                </w:tcBorders>
                <w:vAlign w:val="bottom"/>
              </w:tcPr>
            </w:tcPrChange>
          </w:tcPr>
          <w:p w14:paraId="4E0CD70B"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 (</w:t>
            </w:r>
            <w:r w:rsidRPr="00604EDE">
              <w:rPr>
                <w:rFonts w:ascii="Times New Roman" w:eastAsia="Times New Roman" w:hAnsi="Times New Roman" w:cs="Times New Roman"/>
                <w:color w:val="000000"/>
              </w:rPr>
              <w:t>36-155</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0-665</w:t>
            </w:r>
          </w:p>
        </w:tc>
        <w:tc>
          <w:tcPr>
            <w:tcW w:w="1674" w:type="dxa"/>
            <w:tcBorders>
              <w:top w:val="nil"/>
              <w:left w:val="nil"/>
              <w:bottom w:val="nil"/>
              <w:right w:val="nil"/>
            </w:tcBorders>
            <w:shd w:val="clear" w:color="auto" w:fill="auto"/>
            <w:noWrap/>
            <w:vAlign w:val="bottom"/>
            <w:tcPrChange w:id="448" w:author="Caitlin Jeffrey" w:date="2023-10-20T09:33:00Z">
              <w:tcPr>
                <w:tcW w:w="1872" w:type="dxa"/>
                <w:tcBorders>
                  <w:top w:val="nil"/>
                  <w:left w:val="nil"/>
                  <w:bottom w:val="nil"/>
                  <w:right w:val="nil"/>
                </w:tcBorders>
                <w:shd w:val="clear" w:color="auto" w:fill="auto"/>
                <w:noWrap/>
                <w:vAlign w:val="bottom"/>
              </w:tcPr>
            </w:tcPrChange>
          </w:tcPr>
          <w:p w14:paraId="5DA290D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 (10-96</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0-130</w:t>
            </w:r>
          </w:p>
        </w:tc>
        <w:tc>
          <w:tcPr>
            <w:tcW w:w="1674" w:type="dxa"/>
            <w:tcBorders>
              <w:top w:val="nil"/>
              <w:left w:val="nil"/>
              <w:bottom w:val="nil"/>
              <w:right w:val="nil"/>
            </w:tcBorders>
            <w:shd w:val="clear" w:color="auto" w:fill="auto"/>
            <w:noWrap/>
            <w:vAlign w:val="bottom"/>
            <w:tcPrChange w:id="449" w:author="Caitlin Jeffrey" w:date="2023-10-20T09:33:00Z">
              <w:tcPr>
                <w:tcW w:w="1872" w:type="dxa"/>
                <w:tcBorders>
                  <w:top w:val="nil"/>
                  <w:left w:val="nil"/>
                  <w:bottom w:val="nil"/>
                  <w:right w:val="nil"/>
                </w:tcBorders>
                <w:shd w:val="clear" w:color="auto" w:fill="auto"/>
                <w:noWrap/>
                <w:vAlign w:val="bottom"/>
              </w:tcPr>
            </w:tcPrChange>
          </w:tcPr>
          <w:p w14:paraId="409C869D"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 (14-255</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15</w:t>
            </w:r>
            <w:proofErr w:type="gramEnd"/>
            <w:r w:rsidRPr="008D2BCF">
              <w:rPr>
                <w:rFonts w:ascii="Times New Roman" w:eastAsia="Times New Roman" w:hAnsi="Times New Roman" w:cs="Times New Roman"/>
                <w:i/>
                <w:iCs/>
                <w:color w:val="000000"/>
              </w:rPr>
              <w:t>-665</w:t>
            </w:r>
          </w:p>
        </w:tc>
        <w:tc>
          <w:tcPr>
            <w:tcW w:w="1674" w:type="dxa"/>
            <w:tcBorders>
              <w:top w:val="nil"/>
              <w:left w:val="nil"/>
              <w:bottom w:val="nil"/>
              <w:right w:val="nil"/>
            </w:tcBorders>
            <w:shd w:val="clear" w:color="auto" w:fill="auto"/>
            <w:noWrap/>
            <w:vAlign w:val="bottom"/>
            <w:tcPrChange w:id="450" w:author="Caitlin Jeffrey" w:date="2023-10-20T09:33:00Z">
              <w:tcPr>
                <w:tcW w:w="1872" w:type="dxa"/>
                <w:tcBorders>
                  <w:top w:val="nil"/>
                  <w:left w:val="nil"/>
                  <w:bottom w:val="nil"/>
                  <w:right w:val="nil"/>
                </w:tcBorders>
                <w:shd w:val="clear" w:color="auto" w:fill="auto"/>
                <w:noWrap/>
                <w:vAlign w:val="bottom"/>
              </w:tcPr>
            </w:tcPrChange>
          </w:tcPr>
          <w:p w14:paraId="4FE5197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67.5 (28-104); </w:t>
            </w:r>
            <w:r w:rsidRPr="008D2BCF">
              <w:rPr>
                <w:rFonts w:ascii="Times New Roman" w:eastAsia="Times New Roman" w:hAnsi="Times New Roman" w:cs="Times New Roman"/>
                <w:i/>
                <w:iCs/>
                <w:color w:val="000000"/>
              </w:rPr>
              <w:t>5-125</w:t>
            </w:r>
          </w:p>
        </w:tc>
        <w:tc>
          <w:tcPr>
            <w:tcW w:w="906" w:type="dxa"/>
            <w:tcBorders>
              <w:top w:val="nil"/>
              <w:left w:val="nil"/>
              <w:bottom w:val="nil"/>
              <w:right w:val="nil"/>
            </w:tcBorders>
            <w:shd w:val="clear" w:color="auto" w:fill="auto"/>
            <w:noWrap/>
            <w:vAlign w:val="bottom"/>
            <w:tcPrChange w:id="451" w:author="Caitlin Jeffrey" w:date="2023-10-20T09:33:00Z">
              <w:tcPr>
                <w:tcW w:w="90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6F68A4" w:rsidRPr="00604EDE" w14:paraId="20C7874A" w14:textId="77777777" w:rsidTr="00166A70">
        <w:trPr>
          <w:trHeight w:val="819"/>
          <w:trPrChange w:id="452" w:author="Caitlin Jeffrey" w:date="2023-10-20T09:33:00Z">
            <w:trPr>
              <w:gridAfter w:val="0"/>
              <w:wAfter w:w="90" w:type="dxa"/>
              <w:trHeight w:val="819"/>
            </w:trPr>
          </w:trPrChange>
        </w:trPr>
        <w:tc>
          <w:tcPr>
            <w:tcW w:w="1848" w:type="dxa"/>
            <w:tcBorders>
              <w:top w:val="nil"/>
              <w:left w:val="nil"/>
              <w:bottom w:val="nil"/>
              <w:right w:val="nil"/>
            </w:tcBorders>
            <w:shd w:val="clear" w:color="auto" w:fill="auto"/>
            <w:noWrap/>
            <w:vAlign w:val="bottom"/>
            <w:hideMark/>
            <w:tcPrChange w:id="453" w:author="Caitlin Jeffrey" w:date="2023-10-20T09:33:00Z">
              <w:tcPr>
                <w:tcW w:w="2070" w:type="dxa"/>
                <w:tcBorders>
                  <w:top w:val="nil"/>
                  <w:left w:val="nil"/>
                  <w:bottom w:val="nil"/>
                  <w:right w:val="nil"/>
                </w:tcBorders>
                <w:shd w:val="clear" w:color="auto" w:fill="auto"/>
                <w:noWrap/>
                <w:vAlign w:val="bottom"/>
                <w:hideMark/>
              </w:tcPr>
            </w:tcPrChange>
          </w:tcPr>
          <w:p w14:paraId="6CEDB290"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54" w:author="Caitlin Jeffrey" w:date="2023-10-20T09:33:00Z">
              <w:tcPr>
                <w:tcW w:w="1872" w:type="dxa"/>
                <w:tcBorders>
                  <w:top w:val="nil"/>
                  <w:left w:val="nil"/>
                  <w:bottom w:val="nil"/>
                  <w:right w:val="nil"/>
                </w:tcBorders>
                <w:vAlign w:val="bottom"/>
              </w:tcPr>
            </w:tcPrChange>
          </w:tcPr>
          <w:p w14:paraId="75E83299"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 (42-271</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w:t>
            </w:r>
            <w:proofErr w:type="gramEnd"/>
            <w:r w:rsidRPr="008D2BCF">
              <w:rPr>
                <w:rFonts w:ascii="Times New Roman" w:eastAsia="Times New Roman" w:hAnsi="Times New Roman" w:cs="Times New Roman"/>
                <w:i/>
                <w:iCs/>
                <w:color w:val="000000"/>
              </w:rPr>
              <w:t>-1250</w:t>
            </w:r>
          </w:p>
        </w:tc>
        <w:tc>
          <w:tcPr>
            <w:tcW w:w="1674" w:type="dxa"/>
            <w:tcBorders>
              <w:top w:val="nil"/>
              <w:left w:val="nil"/>
              <w:bottom w:val="nil"/>
              <w:right w:val="nil"/>
            </w:tcBorders>
            <w:shd w:val="clear" w:color="auto" w:fill="auto"/>
            <w:noWrap/>
            <w:vAlign w:val="bottom"/>
            <w:tcPrChange w:id="455" w:author="Caitlin Jeffrey" w:date="2023-10-20T09:33:00Z">
              <w:tcPr>
                <w:tcW w:w="1872" w:type="dxa"/>
                <w:tcBorders>
                  <w:top w:val="nil"/>
                  <w:left w:val="nil"/>
                  <w:bottom w:val="nil"/>
                  <w:right w:val="nil"/>
                </w:tcBorders>
                <w:shd w:val="clear" w:color="auto" w:fill="auto"/>
                <w:noWrap/>
                <w:vAlign w:val="bottom"/>
              </w:tcPr>
            </w:tcPrChange>
          </w:tcPr>
          <w:p w14:paraId="67EA143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 (17-61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10-80</w:t>
            </w:r>
          </w:p>
        </w:tc>
        <w:tc>
          <w:tcPr>
            <w:tcW w:w="1674" w:type="dxa"/>
            <w:tcBorders>
              <w:top w:val="nil"/>
              <w:left w:val="nil"/>
              <w:bottom w:val="nil"/>
              <w:right w:val="nil"/>
            </w:tcBorders>
            <w:shd w:val="clear" w:color="auto" w:fill="auto"/>
            <w:noWrap/>
            <w:vAlign w:val="bottom"/>
            <w:tcPrChange w:id="456" w:author="Caitlin Jeffrey" w:date="2023-10-20T09:33:00Z">
              <w:tcPr>
                <w:tcW w:w="1872" w:type="dxa"/>
                <w:tcBorders>
                  <w:top w:val="nil"/>
                  <w:left w:val="nil"/>
                  <w:bottom w:val="nil"/>
                  <w:right w:val="nil"/>
                </w:tcBorders>
                <w:shd w:val="clear" w:color="auto" w:fill="auto"/>
                <w:noWrap/>
                <w:vAlign w:val="bottom"/>
              </w:tcPr>
            </w:tcPrChange>
          </w:tcPr>
          <w:p w14:paraId="1A1551F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167.5 (30-481); </w:t>
            </w:r>
            <w:r w:rsidRPr="008D2BCF">
              <w:rPr>
                <w:rFonts w:ascii="Times New Roman" w:eastAsia="Times New Roman" w:hAnsi="Times New Roman" w:cs="Times New Roman"/>
                <w:i/>
                <w:iCs/>
                <w:color w:val="000000"/>
              </w:rPr>
              <w:t>20-1250</w:t>
            </w:r>
          </w:p>
        </w:tc>
        <w:tc>
          <w:tcPr>
            <w:tcW w:w="1674" w:type="dxa"/>
            <w:tcBorders>
              <w:top w:val="nil"/>
              <w:left w:val="nil"/>
              <w:bottom w:val="nil"/>
              <w:right w:val="nil"/>
            </w:tcBorders>
            <w:shd w:val="clear" w:color="auto" w:fill="auto"/>
            <w:noWrap/>
            <w:vAlign w:val="bottom"/>
            <w:tcPrChange w:id="457" w:author="Caitlin Jeffrey" w:date="2023-10-20T09:33:00Z">
              <w:tcPr>
                <w:tcW w:w="1872" w:type="dxa"/>
                <w:tcBorders>
                  <w:top w:val="nil"/>
                  <w:left w:val="nil"/>
                  <w:bottom w:val="nil"/>
                  <w:right w:val="nil"/>
                </w:tcBorders>
                <w:shd w:val="clear" w:color="auto" w:fill="auto"/>
                <w:noWrap/>
                <w:vAlign w:val="bottom"/>
              </w:tcPr>
            </w:tcPrChange>
          </w:tcPr>
          <w:p w14:paraId="3EF6A3CF"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32.5 (11-167); </w:t>
            </w:r>
            <w:r w:rsidRPr="008D2BCF">
              <w:rPr>
                <w:rFonts w:ascii="Times New Roman" w:eastAsia="Times New Roman" w:hAnsi="Times New Roman" w:cs="Times New Roman"/>
                <w:i/>
                <w:iCs/>
                <w:color w:val="000000"/>
              </w:rPr>
              <w:t>25-260</w:t>
            </w:r>
          </w:p>
        </w:tc>
        <w:tc>
          <w:tcPr>
            <w:tcW w:w="906" w:type="dxa"/>
            <w:tcBorders>
              <w:top w:val="nil"/>
              <w:left w:val="nil"/>
              <w:bottom w:val="nil"/>
              <w:right w:val="nil"/>
            </w:tcBorders>
            <w:shd w:val="clear" w:color="auto" w:fill="auto"/>
            <w:noWrap/>
            <w:vAlign w:val="bottom"/>
            <w:tcPrChange w:id="458" w:author="Caitlin Jeffrey" w:date="2023-10-20T09:33:00Z">
              <w:tcPr>
                <w:tcW w:w="90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6F68A4" w:rsidRPr="00604EDE" w14:paraId="2001B82E" w14:textId="77777777" w:rsidTr="00166A70">
        <w:trPr>
          <w:trHeight w:val="540"/>
          <w:trPrChange w:id="459" w:author="Caitlin Jeffrey" w:date="2023-10-20T09:33:00Z">
            <w:trPr>
              <w:gridAfter w:val="0"/>
              <w:wAfter w:w="90" w:type="dxa"/>
              <w:trHeight w:val="540"/>
            </w:trPr>
          </w:trPrChange>
        </w:trPr>
        <w:tc>
          <w:tcPr>
            <w:tcW w:w="1848" w:type="dxa"/>
            <w:tcBorders>
              <w:top w:val="nil"/>
              <w:left w:val="nil"/>
              <w:bottom w:val="nil"/>
              <w:right w:val="nil"/>
            </w:tcBorders>
            <w:shd w:val="clear" w:color="auto" w:fill="auto"/>
            <w:noWrap/>
            <w:vAlign w:val="bottom"/>
            <w:hideMark/>
            <w:tcPrChange w:id="460" w:author="Caitlin Jeffrey" w:date="2023-10-20T09:33:00Z">
              <w:tcPr>
                <w:tcW w:w="2070" w:type="dxa"/>
                <w:tcBorders>
                  <w:top w:val="nil"/>
                  <w:left w:val="nil"/>
                  <w:bottom w:val="nil"/>
                  <w:right w:val="nil"/>
                </w:tcBorders>
                <w:shd w:val="clear" w:color="auto" w:fill="auto"/>
                <w:noWrap/>
                <w:vAlign w:val="bottom"/>
                <w:hideMark/>
              </w:tcPr>
            </w:tcPrChange>
          </w:tcPr>
          <w:p w14:paraId="219DE1F3"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61" w:author="Caitlin Jeffrey" w:date="2023-10-20T09:33:00Z">
              <w:tcPr>
                <w:tcW w:w="1872" w:type="dxa"/>
                <w:tcBorders>
                  <w:top w:val="nil"/>
                  <w:left w:val="nil"/>
                  <w:bottom w:val="nil"/>
                  <w:right w:val="nil"/>
                </w:tcBorders>
                <w:vAlign w:val="bottom"/>
              </w:tcPr>
            </w:tcPrChange>
          </w:tcPr>
          <w:p w14:paraId="40F1E65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 (14-73</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62" w:author="Caitlin Jeffrey" w:date="2023-10-20T09:33:00Z">
              <w:tcPr>
                <w:tcW w:w="1872" w:type="dxa"/>
                <w:tcBorders>
                  <w:top w:val="nil"/>
                  <w:left w:val="nil"/>
                  <w:bottom w:val="nil"/>
                  <w:right w:val="nil"/>
                </w:tcBorders>
                <w:shd w:val="clear" w:color="auto" w:fill="auto"/>
                <w:noWrap/>
                <w:vAlign w:val="bottom"/>
              </w:tcPr>
            </w:tcPrChange>
          </w:tcPr>
          <w:p w14:paraId="1B1F7BB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(0-21); </w:t>
            </w:r>
            <w:r w:rsidRPr="008D2BCF">
              <w:rPr>
                <w:rFonts w:ascii="Times New Roman" w:eastAsia="Times New Roman" w:hAnsi="Times New Roman" w:cs="Times New Roman"/>
                <w:i/>
                <w:iCs/>
                <w:color w:val="000000"/>
              </w:rPr>
              <w:t>0-30</w:t>
            </w:r>
          </w:p>
        </w:tc>
        <w:tc>
          <w:tcPr>
            <w:tcW w:w="1674" w:type="dxa"/>
            <w:tcBorders>
              <w:top w:val="nil"/>
              <w:left w:val="nil"/>
              <w:bottom w:val="nil"/>
              <w:right w:val="nil"/>
            </w:tcBorders>
            <w:shd w:val="clear" w:color="auto" w:fill="auto"/>
            <w:noWrap/>
            <w:vAlign w:val="bottom"/>
            <w:tcPrChange w:id="463" w:author="Caitlin Jeffrey" w:date="2023-10-20T09:33:00Z">
              <w:tcPr>
                <w:tcW w:w="1872" w:type="dxa"/>
                <w:tcBorders>
                  <w:top w:val="nil"/>
                  <w:left w:val="nil"/>
                  <w:bottom w:val="nil"/>
                  <w:right w:val="nil"/>
                </w:tcBorders>
                <w:shd w:val="clear" w:color="auto" w:fill="auto"/>
                <w:noWrap/>
                <w:vAlign w:val="bottom"/>
              </w:tcPr>
            </w:tcPrChange>
          </w:tcPr>
          <w:p w14:paraId="21DAE87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47.5 (5-121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64" w:author="Caitlin Jeffrey" w:date="2023-10-20T09:33:00Z">
              <w:tcPr>
                <w:tcW w:w="1872" w:type="dxa"/>
                <w:tcBorders>
                  <w:top w:val="nil"/>
                  <w:left w:val="nil"/>
                  <w:bottom w:val="nil"/>
                  <w:right w:val="nil"/>
                </w:tcBorders>
                <w:shd w:val="clear" w:color="auto" w:fill="auto"/>
                <w:noWrap/>
                <w:vAlign w:val="bottom"/>
              </w:tcPr>
            </w:tcPrChange>
          </w:tcPr>
          <w:p w14:paraId="6614D8C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42.5 (10-70</w:t>
            </w:r>
            <w:proofErr w:type="gramStart"/>
            <w:r>
              <w:rPr>
                <w:rFonts w:ascii="Times New Roman" w:eastAsia="Times New Roman" w:hAnsi="Times New Roman" w:cs="Times New Roman"/>
                <w:color w:val="000000"/>
              </w:rPr>
              <w:t xml:space="preserve">);   </w:t>
            </w:r>
            <w:proofErr w:type="gramEnd"/>
            <w:r w:rsidRPr="008D2BCF">
              <w:rPr>
                <w:rFonts w:ascii="Times New Roman" w:eastAsia="Times New Roman" w:hAnsi="Times New Roman" w:cs="Times New Roman"/>
                <w:i/>
                <w:iCs/>
                <w:color w:val="000000"/>
              </w:rPr>
              <w:t>0-100</w:t>
            </w:r>
          </w:p>
        </w:tc>
        <w:tc>
          <w:tcPr>
            <w:tcW w:w="906" w:type="dxa"/>
            <w:tcBorders>
              <w:top w:val="nil"/>
              <w:left w:val="nil"/>
              <w:bottom w:val="nil"/>
              <w:right w:val="nil"/>
            </w:tcBorders>
            <w:shd w:val="clear" w:color="auto" w:fill="auto"/>
            <w:noWrap/>
            <w:vAlign w:val="bottom"/>
            <w:tcPrChange w:id="465" w:author="Caitlin Jeffrey" w:date="2023-10-20T09:33:00Z">
              <w:tcPr>
                <w:tcW w:w="90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6F68A4" w:rsidRPr="00604EDE" w14:paraId="59884810" w14:textId="77777777" w:rsidTr="00166A70">
        <w:trPr>
          <w:trHeight w:val="567"/>
          <w:trPrChange w:id="466" w:author="Caitlin Jeffrey" w:date="2023-10-20T09:33:00Z">
            <w:trPr>
              <w:gridAfter w:val="0"/>
              <w:wAfter w:w="90" w:type="dxa"/>
              <w:trHeight w:val="567"/>
            </w:trPr>
          </w:trPrChange>
        </w:trPr>
        <w:tc>
          <w:tcPr>
            <w:tcW w:w="1848" w:type="dxa"/>
            <w:tcBorders>
              <w:top w:val="nil"/>
              <w:left w:val="nil"/>
              <w:bottom w:val="nil"/>
              <w:right w:val="nil"/>
            </w:tcBorders>
            <w:shd w:val="clear" w:color="auto" w:fill="auto"/>
            <w:noWrap/>
            <w:vAlign w:val="bottom"/>
            <w:hideMark/>
            <w:tcPrChange w:id="467" w:author="Caitlin Jeffrey" w:date="2023-10-20T09:33:00Z">
              <w:tcPr>
                <w:tcW w:w="2070" w:type="dxa"/>
                <w:tcBorders>
                  <w:top w:val="nil"/>
                  <w:left w:val="nil"/>
                  <w:bottom w:val="nil"/>
                  <w:right w:val="nil"/>
                </w:tcBorders>
                <w:shd w:val="clear" w:color="auto" w:fill="auto"/>
                <w:noWrap/>
                <w:vAlign w:val="bottom"/>
                <w:hideMark/>
              </w:tcPr>
            </w:tcPrChange>
          </w:tcPr>
          <w:p w14:paraId="7D038D08"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68" w:author="Caitlin Jeffrey" w:date="2023-10-20T09:33:00Z">
              <w:tcPr>
                <w:tcW w:w="1872" w:type="dxa"/>
                <w:tcBorders>
                  <w:top w:val="nil"/>
                  <w:left w:val="nil"/>
                  <w:bottom w:val="nil"/>
                  <w:right w:val="nil"/>
                </w:tcBorders>
                <w:vAlign w:val="bottom"/>
              </w:tcPr>
            </w:tcPrChange>
          </w:tcPr>
          <w:p w14:paraId="0C46615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(0.3-2.1);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69" w:author="Caitlin Jeffrey" w:date="2023-10-20T09:33:00Z">
              <w:tcPr>
                <w:tcW w:w="1872" w:type="dxa"/>
                <w:tcBorders>
                  <w:top w:val="nil"/>
                  <w:left w:val="nil"/>
                  <w:bottom w:val="nil"/>
                  <w:right w:val="nil"/>
                </w:tcBorders>
                <w:shd w:val="clear" w:color="auto" w:fill="auto"/>
                <w:noWrap/>
                <w:vAlign w:val="bottom"/>
              </w:tcPr>
            </w:tcPrChange>
          </w:tcPr>
          <w:p w14:paraId="0310528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70" w:author="Caitlin Jeffrey" w:date="2023-10-20T09:33:00Z">
              <w:tcPr>
                <w:tcW w:w="1872" w:type="dxa"/>
                <w:tcBorders>
                  <w:top w:val="nil"/>
                  <w:left w:val="nil"/>
                  <w:bottom w:val="nil"/>
                  <w:right w:val="nil"/>
                </w:tcBorders>
                <w:shd w:val="clear" w:color="auto" w:fill="auto"/>
                <w:noWrap/>
                <w:vAlign w:val="bottom"/>
              </w:tcPr>
            </w:tcPrChange>
          </w:tcPr>
          <w:p w14:paraId="243B6A7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(.003-3);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71" w:author="Caitlin Jeffrey" w:date="2023-10-20T09:33:00Z">
              <w:tcPr>
                <w:tcW w:w="1872" w:type="dxa"/>
                <w:tcBorders>
                  <w:top w:val="nil"/>
                  <w:left w:val="nil"/>
                  <w:bottom w:val="nil"/>
                  <w:right w:val="nil"/>
                </w:tcBorders>
                <w:shd w:val="clear" w:color="auto" w:fill="auto"/>
                <w:noWrap/>
                <w:vAlign w:val="bottom"/>
              </w:tcPr>
            </w:tcPrChange>
          </w:tcPr>
          <w:p w14:paraId="167084D8"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(0-2.5); </w:t>
            </w:r>
            <w:r w:rsidRPr="008D2BCF">
              <w:rPr>
                <w:rFonts w:ascii="Times New Roman" w:eastAsia="Times New Roman" w:hAnsi="Times New Roman" w:cs="Times New Roman"/>
                <w:i/>
                <w:iCs/>
                <w:color w:val="000000"/>
              </w:rPr>
              <w:t>0-5</w:t>
            </w:r>
          </w:p>
        </w:tc>
        <w:tc>
          <w:tcPr>
            <w:tcW w:w="906" w:type="dxa"/>
            <w:tcBorders>
              <w:top w:val="nil"/>
              <w:left w:val="nil"/>
              <w:bottom w:val="nil"/>
              <w:right w:val="nil"/>
            </w:tcBorders>
            <w:shd w:val="clear" w:color="auto" w:fill="auto"/>
            <w:noWrap/>
            <w:vAlign w:val="bottom"/>
            <w:tcPrChange w:id="472" w:author="Caitlin Jeffrey" w:date="2023-10-20T09:33:00Z">
              <w:tcPr>
                <w:tcW w:w="90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1924"/>
        <w:gridCol w:w="2070"/>
        <w:gridCol w:w="1066"/>
        <w:gridCol w:w="1876"/>
        <w:gridCol w:w="1634"/>
        <w:gridCol w:w="1048"/>
      </w:tblGrid>
      <w:tr w:rsidR="00A81C37" w:rsidRPr="00604EDE" w14:paraId="15B44F7F" w14:textId="77777777" w:rsidTr="00F83D50">
        <w:trPr>
          <w:trHeight w:val="290"/>
        </w:trPr>
        <w:tc>
          <w:tcPr>
            <w:tcW w:w="10664" w:type="dxa"/>
            <w:gridSpan w:val="7"/>
            <w:tcBorders>
              <w:top w:val="nil"/>
              <w:left w:val="nil"/>
              <w:bottom w:val="nil"/>
              <w:right w:val="nil"/>
            </w:tcBorders>
            <w:shd w:val="clear" w:color="auto" w:fill="auto"/>
            <w:noWrap/>
            <w:vAlign w:val="bottom"/>
            <w:hideMark/>
          </w:tcPr>
          <w:p w14:paraId="05B54212" w14:textId="65897053"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r>
              <w:rPr>
                <w:rFonts w:ascii="Times New Roman" w:eastAsia="Times New Roman" w:hAnsi="Times New Roman" w:cs="Times New Roman"/>
                <w:color w:val="000000"/>
              </w:rPr>
              <w:t>Objective 1: Univariable u</w:t>
            </w:r>
            <w:commentRangeStart w:id="473"/>
            <w:commentRangeStart w:id="474"/>
            <w:r w:rsidRPr="00604EDE">
              <w:rPr>
                <w:rFonts w:ascii="Times New Roman" w:eastAsia="Times New Roman" w:hAnsi="Times New Roman" w:cs="Times New Roman"/>
                <w:color w:val="000000"/>
              </w:rPr>
              <w:t xml:space="preserve">dder health </w:t>
            </w:r>
            <w:commentRangeEnd w:id="473"/>
            <w:r>
              <w:rPr>
                <w:rStyle w:val="CommentReference"/>
                <w:rFonts w:eastAsiaTheme="minorEastAsia"/>
              </w:rPr>
              <w:commentReference w:id="473"/>
            </w:r>
            <w:commentRangeEnd w:id="474"/>
            <w:r>
              <w:rPr>
                <w:rStyle w:val="CommentReference"/>
                <w:rFonts w:eastAsiaTheme="minorEastAsia"/>
              </w:rPr>
              <w:commentReference w:id="474"/>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00580235" w:rsidRPr="00580235">
              <w:rPr>
                <w:rFonts w:ascii="Times New Roman" w:eastAsia="Times New Roman" w:hAnsi="Times New Roman" w:cs="Times New Roman"/>
                <w:color w:val="FF0000"/>
                <w:rPrChange w:id="475" w:author="Caitlin Jeffrey" w:date="2023-10-23T12:20:00Z">
                  <w:rPr>
                    <w:rFonts w:ascii="Times New Roman" w:eastAsia="Times New Roman" w:hAnsi="Times New Roman" w:cs="Times New Roman"/>
                    <w:color w:val="000000"/>
                  </w:rPr>
                </w:rPrChange>
              </w:rPr>
              <w:t>[</w:t>
            </w:r>
            <w:ins w:id="476" w:author="Caitlin Jeffrey" w:date="2023-10-26T14:48:00Z">
              <w:r w:rsidR="00596E79">
                <w:rPr>
                  <w:rFonts w:ascii="Times New Roman" w:eastAsia="Times New Roman" w:hAnsi="Times New Roman" w:cs="Times New Roman"/>
                  <w:color w:val="FF0000"/>
                </w:rPr>
                <w:t>mean</w:t>
              </w:r>
              <w:r w:rsidR="00596E79" w:rsidRPr="00580235">
                <w:rPr>
                  <w:rFonts w:ascii="Times New Roman" w:eastAsia="Times New Roman" w:hAnsi="Times New Roman" w:cs="Times New Roman"/>
                  <w:color w:val="FF0000"/>
                  <w:rPrChange w:id="477" w:author="Caitlin Jeffrey" w:date="2023-10-23T12:20:00Z">
                    <w:rPr>
                      <w:rFonts w:ascii="Times New Roman" w:eastAsia="Times New Roman" w:hAnsi="Times New Roman" w:cs="Times New Roman"/>
                      <w:color w:val="000000"/>
                    </w:rPr>
                  </w:rPrChange>
                </w:rPr>
                <w:t xml:space="preserve"> </w:t>
              </w:r>
            </w:ins>
            <w:r w:rsidR="00580235" w:rsidRPr="00580235">
              <w:rPr>
                <w:rFonts w:ascii="Times New Roman" w:eastAsia="Times New Roman" w:hAnsi="Times New Roman" w:cs="Times New Roman"/>
                <w:color w:val="FF0000"/>
                <w:rPrChange w:id="478" w:author="Caitlin Jeffrey" w:date="2023-10-23T12:20:00Z">
                  <w:rPr>
                    <w:rFonts w:ascii="Times New Roman" w:eastAsia="Times New Roman" w:hAnsi="Times New Roman" w:cs="Times New Roman"/>
                    <w:color w:val="000000"/>
                  </w:rPr>
                </w:rPrChange>
              </w:rPr>
              <w:t xml:space="preserve">(95%CI); </w:t>
            </w:r>
            <w:r w:rsidR="00580235" w:rsidRPr="00580235">
              <w:rPr>
                <w:rFonts w:ascii="Times New Roman" w:eastAsia="Times New Roman" w:hAnsi="Times New Roman" w:cs="Times New Roman"/>
                <w:i/>
                <w:iCs/>
                <w:color w:val="FF0000"/>
                <w:rPrChange w:id="479" w:author="Caitlin Jeffrey" w:date="2023-10-23T12:20:00Z">
                  <w:rPr>
                    <w:rFonts w:ascii="Times New Roman" w:eastAsia="Times New Roman" w:hAnsi="Times New Roman" w:cs="Times New Roman"/>
                    <w:i/>
                    <w:iCs/>
                    <w:color w:val="000000"/>
                  </w:rPr>
                </w:rPrChange>
              </w:rPr>
              <w:t>range</w:t>
            </w:r>
            <w:r w:rsidR="00580235" w:rsidRPr="00580235">
              <w:rPr>
                <w:rFonts w:ascii="Times New Roman" w:eastAsia="Times New Roman" w:hAnsi="Times New Roman" w:cs="Times New Roman"/>
                <w:color w:val="FF0000"/>
                <w:rPrChange w:id="480" w:author="Caitlin Jeffrey" w:date="2023-10-23T12:20:00Z">
                  <w:rPr>
                    <w:rFonts w:ascii="Times New Roman" w:eastAsia="Times New Roman" w:hAnsi="Times New Roman" w:cs="Times New Roman"/>
                    <w:color w:val="000000"/>
                  </w:rPr>
                </w:rPrChange>
              </w:rPr>
              <w:t>].</w:t>
            </w:r>
            <w:commentRangeStart w:id="481"/>
            <w:commentRangeEnd w:id="481"/>
            <w:r w:rsidR="00580235" w:rsidRPr="00580235">
              <w:rPr>
                <w:rStyle w:val="CommentReference"/>
                <w:rFonts w:eastAsiaTheme="minorEastAsia"/>
                <w:color w:val="FF0000"/>
                <w:rPrChange w:id="482" w:author="Caitlin Jeffrey" w:date="2023-10-23T12:20:00Z">
                  <w:rPr>
                    <w:rStyle w:val="CommentReference"/>
                    <w:rFonts w:eastAsiaTheme="minorEastAsia"/>
                  </w:rPr>
                </w:rPrChange>
              </w:rPr>
              <w:commentReference w:id="481"/>
            </w:r>
          </w:p>
        </w:tc>
      </w:tr>
      <w:tr w:rsidR="00A81C37" w:rsidRPr="00604EDE" w14:paraId="28CE4EAE" w14:textId="77777777" w:rsidTr="00F83D50">
        <w:trPr>
          <w:trHeight w:val="290"/>
        </w:trPr>
        <w:tc>
          <w:tcPr>
            <w:tcW w:w="1046" w:type="dxa"/>
            <w:tcBorders>
              <w:top w:val="nil"/>
              <w:left w:val="nil"/>
              <w:bottom w:val="nil"/>
              <w:right w:val="nil"/>
            </w:tcBorders>
            <w:shd w:val="clear" w:color="auto" w:fill="auto"/>
            <w:noWrap/>
            <w:vAlign w:val="bottom"/>
            <w:hideMark/>
          </w:tcPr>
          <w:p w14:paraId="415A77A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ACAF20"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9C72701"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4576" w:type="dxa"/>
            <w:gridSpan w:val="3"/>
            <w:tcBorders>
              <w:top w:val="nil"/>
              <w:left w:val="nil"/>
              <w:bottom w:val="nil"/>
              <w:right w:val="nil"/>
            </w:tcBorders>
            <w:shd w:val="clear" w:color="auto" w:fill="auto"/>
            <w:noWrap/>
            <w:vAlign w:val="bottom"/>
            <w:hideMark/>
          </w:tcPr>
          <w:p w14:paraId="18303D0A"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DA25CC9" w14:textId="77777777" w:rsidR="00A81C37" w:rsidRPr="00604EDE" w:rsidRDefault="00A81C37" w:rsidP="00F83D50">
            <w:pPr>
              <w:spacing w:after="0" w:line="240" w:lineRule="auto"/>
              <w:rPr>
                <w:rFonts w:ascii="Times New Roman" w:eastAsia="Times New Roman" w:hAnsi="Times New Roman" w:cs="Times New Roman"/>
                <w:color w:val="000000"/>
              </w:rPr>
            </w:pPr>
          </w:p>
        </w:tc>
      </w:tr>
      <w:tr w:rsidR="00A81C37" w:rsidRPr="00604EDE" w14:paraId="4753BE62" w14:textId="77777777" w:rsidTr="00F83D50">
        <w:trPr>
          <w:trHeight w:val="290"/>
        </w:trPr>
        <w:tc>
          <w:tcPr>
            <w:tcW w:w="2970" w:type="dxa"/>
            <w:gridSpan w:val="2"/>
            <w:tcBorders>
              <w:top w:val="nil"/>
              <w:left w:val="nil"/>
              <w:bottom w:val="nil"/>
              <w:right w:val="nil"/>
            </w:tcBorders>
            <w:shd w:val="clear" w:color="auto" w:fill="auto"/>
            <w:noWrap/>
            <w:vAlign w:val="bottom"/>
            <w:hideMark/>
          </w:tcPr>
          <w:p w14:paraId="0DAD43E1"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4B11B9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021857E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AF02515"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69CB885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c>
          <w:tcPr>
            <w:tcW w:w="1048" w:type="dxa"/>
            <w:tcBorders>
              <w:top w:val="nil"/>
              <w:left w:val="nil"/>
              <w:bottom w:val="nil"/>
              <w:right w:val="nil"/>
            </w:tcBorders>
            <w:vAlign w:val="bottom"/>
          </w:tcPr>
          <w:p w14:paraId="403B8B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A81C37" w:rsidRPr="00604EDE" w14:paraId="144D7366" w14:textId="77777777" w:rsidTr="00F83D50">
        <w:trPr>
          <w:trHeight w:val="891"/>
        </w:trPr>
        <w:tc>
          <w:tcPr>
            <w:tcW w:w="2970" w:type="dxa"/>
            <w:gridSpan w:val="2"/>
            <w:tcBorders>
              <w:top w:val="nil"/>
              <w:left w:val="nil"/>
              <w:bottom w:val="nil"/>
              <w:right w:val="nil"/>
            </w:tcBorders>
            <w:shd w:val="clear" w:color="auto" w:fill="auto"/>
            <w:noWrap/>
            <w:vAlign w:val="bottom"/>
            <w:hideMark/>
          </w:tcPr>
          <w:p w14:paraId="72BB84F3"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2070" w:type="dxa"/>
            <w:tcBorders>
              <w:top w:val="nil"/>
              <w:left w:val="nil"/>
              <w:bottom w:val="nil"/>
              <w:right w:val="nil"/>
            </w:tcBorders>
            <w:shd w:val="clear" w:color="auto" w:fill="auto"/>
            <w:noWrap/>
            <w:vAlign w:val="bottom"/>
          </w:tcPr>
          <w:p w14:paraId="1EE845D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FCBB10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4543429" w14:textId="77777777" w:rsidR="00A81C37" w:rsidRPr="00604EDE" w:rsidRDefault="00A81C37" w:rsidP="00F83D50">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3D61ED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70D0C6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752BEB87" w14:textId="77777777" w:rsidTr="00F83D50">
        <w:trPr>
          <w:trHeight w:val="290"/>
        </w:trPr>
        <w:tc>
          <w:tcPr>
            <w:tcW w:w="1046" w:type="dxa"/>
            <w:tcBorders>
              <w:top w:val="nil"/>
              <w:left w:val="nil"/>
              <w:bottom w:val="nil"/>
              <w:right w:val="nil"/>
            </w:tcBorders>
            <w:shd w:val="clear" w:color="auto" w:fill="auto"/>
            <w:noWrap/>
            <w:vAlign w:val="bottom"/>
            <w:hideMark/>
          </w:tcPr>
          <w:p w14:paraId="7A50C55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7AF06FA"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60AB682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2AC891D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6B90AD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857C0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48" w:type="dxa"/>
            <w:tcBorders>
              <w:top w:val="nil"/>
              <w:left w:val="nil"/>
              <w:bottom w:val="nil"/>
              <w:right w:val="nil"/>
            </w:tcBorders>
            <w:vAlign w:val="bottom"/>
          </w:tcPr>
          <w:p w14:paraId="497052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DB4208" w14:textId="77777777" w:rsidTr="00F83D50">
        <w:trPr>
          <w:trHeight w:val="290"/>
        </w:trPr>
        <w:tc>
          <w:tcPr>
            <w:tcW w:w="1046" w:type="dxa"/>
            <w:tcBorders>
              <w:top w:val="nil"/>
              <w:left w:val="nil"/>
              <w:bottom w:val="nil"/>
              <w:right w:val="nil"/>
            </w:tcBorders>
            <w:shd w:val="clear" w:color="auto" w:fill="auto"/>
            <w:noWrap/>
            <w:vAlign w:val="bottom"/>
            <w:hideMark/>
          </w:tcPr>
          <w:p w14:paraId="30F7886A"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2339136A" w14:textId="37240288" w:rsidR="00A81C37" w:rsidRPr="00D077B7" w:rsidRDefault="00A81C37" w:rsidP="00F83D50">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FAA993B"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144,286 (121,218-167,353); </w:t>
            </w:r>
            <w:r w:rsidRPr="003831DD">
              <w:rPr>
                <w:rFonts w:ascii="Times New Roman" w:hAnsi="Times New Roman" w:cs="Times New Roman"/>
                <w:i/>
                <w:iCs/>
                <w:color w:val="000000"/>
              </w:rPr>
              <w:t>54,000-250,000</w:t>
            </w:r>
          </w:p>
        </w:tc>
        <w:tc>
          <w:tcPr>
            <w:tcW w:w="1066" w:type="dxa"/>
            <w:tcBorders>
              <w:top w:val="nil"/>
              <w:left w:val="nil"/>
              <w:bottom w:val="nil"/>
              <w:right w:val="nil"/>
            </w:tcBorders>
            <w:shd w:val="clear" w:color="auto" w:fill="auto"/>
            <w:noWrap/>
            <w:vAlign w:val="bottom"/>
          </w:tcPr>
          <w:p w14:paraId="2EC55077"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107,600 (70,275-144,925); </w:t>
            </w:r>
            <w:r w:rsidRPr="003831DD">
              <w:rPr>
                <w:rFonts w:ascii="Times New Roman" w:hAnsi="Times New Roman" w:cs="Times New Roman"/>
                <w:i/>
                <w:iCs/>
                <w:color w:val="000000"/>
              </w:rPr>
              <w:t>54,000-160,000</w:t>
            </w:r>
          </w:p>
        </w:tc>
        <w:tc>
          <w:tcPr>
            <w:tcW w:w="1876" w:type="dxa"/>
            <w:tcBorders>
              <w:top w:val="nil"/>
              <w:left w:val="nil"/>
              <w:bottom w:val="nil"/>
              <w:right w:val="nil"/>
            </w:tcBorders>
            <w:shd w:val="clear" w:color="auto" w:fill="auto"/>
            <w:noWrap/>
            <w:vAlign w:val="bottom"/>
          </w:tcPr>
          <w:p w14:paraId="62ACAB83"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146,400 (114,136-178,664); </w:t>
            </w:r>
            <w:r w:rsidRPr="003831DD">
              <w:rPr>
                <w:rFonts w:ascii="Times New Roman" w:hAnsi="Times New Roman" w:cs="Times New Roman"/>
                <w:i/>
                <w:iCs/>
                <w:color w:val="000000"/>
              </w:rPr>
              <w:t>97,000-250,000</w:t>
            </w:r>
          </w:p>
        </w:tc>
        <w:tc>
          <w:tcPr>
            <w:tcW w:w="1634" w:type="dxa"/>
            <w:tcBorders>
              <w:top w:val="nil"/>
              <w:left w:val="nil"/>
              <w:bottom w:val="nil"/>
              <w:right w:val="nil"/>
            </w:tcBorders>
            <w:shd w:val="clear" w:color="auto" w:fill="auto"/>
            <w:noWrap/>
            <w:vAlign w:val="bottom"/>
          </w:tcPr>
          <w:p w14:paraId="153CA8F8"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171,333 (126,965-215,702); </w:t>
            </w:r>
            <w:r w:rsidRPr="003831DD">
              <w:rPr>
                <w:rFonts w:ascii="Times New Roman" w:hAnsi="Times New Roman" w:cs="Times New Roman"/>
                <w:i/>
                <w:iCs/>
                <w:color w:val="000000"/>
              </w:rPr>
              <w:t>98,000-250,000</w:t>
            </w:r>
          </w:p>
        </w:tc>
        <w:tc>
          <w:tcPr>
            <w:tcW w:w="1048" w:type="dxa"/>
            <w:tcBorders>
              <w:top w:val="nil"/>
              <w:left w:val="nil"/>
              <w:bottom w:val="nil"/>
              <w:right w:val="nil"/>
            </w:tcBorders>
            <w:vAlign w:val="bottom"/>
          </w:tcPr>
          <w:p w14:paraId="532AE6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0.15</w:t>
            </w:r>
          </w:p>
        </w:tc>
      </w:tr>
      <w:tr w:rsidR="00A81C37" w:rsidRPr="00604EDE" w14:paraId="2832009F" w14:textId="77777777" w:rsidTr="00F83D50">
        <w:trPr>
          <w:trHeight w:val="972"/>
        </w:trPr>
        <w:tc>
          <w:tcPr>
            <w:tcW w:w="2970" w:type="dxa"/>
            <w:gridSpan w:val="2"/>
            <w:tcBorders>
              <w:top w:val="nil"/>
              <w:left w:val="nil"/>
              <w:bottom w:val="nil"/>
              <w:right w:val="nil"/>
            </w:tcBorders>
            <w:shd w:val="clear" w:color="auto" w:fill="auto"/>
            <w:noWrap/>
            <w:vAlign w:val="bottom"/>
            <w:hideMark/>
          </w:tcPr>
          <w:p w14:paraId="0980F717" w14:textId="77777777" w:rsidR="00A81C37" w:rsidRPr="003831DD"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newly 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3393DA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A2268B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5171AF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271D58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418D86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0DCC841C" w14:textId="77777777" w:rsidTr="00F83D50">
        <w:trPr>
          <w:trHeight w:val="330"/>
        </w:trPr>
        <w:tc>
          <w:tcPr>
            <w:tcW w:w="1046" w:type="dxa"/>
            <w:tcBorders>
              <w:top w:val="nil"/>
              <w:left w:val="nil"/>
              <w:bottom w:val="nil"/>
              <w:right w:val="nil"/>
            </w:tcBorders>
            <w:shd w:val="clear" w:color="auto" w:fill="auto"/>
            <w:noWrap/>
            <w:vAlign w:val="bottom"/>
            <w:hideMark/>
          </w:tcPr>
          <w:p w14:paraId="214E9626"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5EE30718"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694150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9F6E025" w14:textId="77777777" w:rsidR="00A81C37" w:rsidRPr="00DA3C9F" w:rsidRDefault="00A81C37" w:rsidP="00F83D50">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4F01ACEE"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0E53F6DD"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46322BF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3EB54B" w14:textId="77777777" w:rsidTr="00F83D50">
        <w:trPr>
          <w:trHeight w:val="290"/>
        </w:trPr>
        <w:tc>
          <w:tcPr>
            <w:tcW w:w="1046" w:type="dxa"/>
            <w:tcBorders>
              <w:top w:val="nil"/>
              <w:left w:val="nil"/>
              <w:bottom w:val="nil"/>
              <w:right w:val="nil"/>
            </w:tcBorders>
            <w:shd w:val="clear" w:color="auto" w:fill="auto"/>
            <w:noWrap/>
            <w:vAlign w:val="bottom"/>
            <w:hideMark/>
          </w:tcPr>
          <w:p w14:paraId="79F4EB8D"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3FD8811" w14:textId="482A0C20" w:rsidR="00A81C37" w:rsidRPr="00604EDE"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7059DA2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4212EC2D" w14:textId="628FD520"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sidR="005F3DBF">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6AFB444D"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4478228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c>
          <w:tcPr>
            <w:tcW w:w="1048" w:type="dxa"/>
            <w:tcBorders>
              <w:top w:val="nil"/>
              <w:left w:val="nil"/>
              <w:bottom w:val="nil"/>
              <w:right w:val="nil"/>
            </w:tcBorders>
            <w:vAlign w:val="bottom"/>
          </w:tcPr>
          <w:p w14:paraId="4FD165E4" w14:textId="77777777" w:rsidR="00A81C37" w:rsidRPr="00604EDE" w:rsidRDefault="00A81C37" w:rsidP="00F83D50">
            <w:pPr>
              <w:spacing w:after="0" w:line="240" w:lineRule="auto"/>
              <w:jc w:val="center"/>
              <w:rPr>
                <w:rFonts w:ascii="Times New Roman" w:eastAsia="Times New Roman" w:hAnsi="Times New Roman" w:cs="Times New Roman"/>
                <w:sz w:val="20"/>
                <w:szCs w:val="20"/>
              </w:rPr>
            </w:pPr>
            <w:r w:rsidRPr="00604EDE">
              <w:rPr>
                <w:rFonts w:ascii="Times New Roman" w:hAnsi="Times New Roman" w:cs="Times New Roman"/>
              </w:rPr>
              <w:t>0.81</w:t>
            </w:r>
          </w:p>
        </w:tc>
      </w:tr>
      <w:tr w:rsidR="00A81C37" w:rsidRPr="00604EDE" w14:paraId="46E932E9" w14:textId="77777777" w:rsidTr="00F83D50">
        <w:trPr>
          <w:trHeight w:val="666"/>
        </w:trPr>
        <w:tc>
          <w:tcPr>
            <w:tcW w:w="2970" w:type="dxa"/>
            <w:gridSpan w:val="2"/>
            <w:tcBorders>
              <w:top w:val="nil"/>
              <w:left w:val="nil"/>
              <w:bottom w:val="nil"/>
              <w:right w:val="nil"/>
            </w:tcBorders>
            <w:shd w:val="clear" w:color="auto" w:fill="auto"/>
            <w:noWrap/>
            <w:vAlign w:val="bottom"/>
            <w:hideMark/>
          </w:tcPr>
          <w:p w14:paraId="13BDD371" w14:textId="21640350"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chronically</w:t>
            </w:r>
            <w:ins w:id="483" w:author="Caitlin Jeffrey" w:date="2023-10-26T14:56:00Z">
              <w:r w:rsidR="00CA664F">
                <w:rPr>
                  <w:rFonts w:ascii="Times New Roman" w:eastAsia="Times New Roman" w:hAnsi="Times New Roman" w:cs="Times New Roman"/>
                  <w:color w:val="000000"/>
                </w:rPr>
                <w:t xml:space="preserve"> </w:t>
              </w:r>
            </w:ins>
            <w:del w:id="484" w:author="Caitlin Jeffrey" w:date="2023-10-26T14:56:00Z">
              <w:r w:rsidRPr="00604EDE" w:rsidDel="00CA664F">
                <w:rPr>
                  <w:rFonts w:ascii="Times New Roman" w:eastAsia="Times New Roman" w:hAnsi="Times New Roman" w:cs="Times New Roman"/>
                  <w:color w:val="000000"/>
                </w:rPr>
                <w:delText>-</w:delText>
              </w:r>
            </w:del>
            <w:r w:rsidRPr="00604EDE">
              <w:rPr>
                <w:rFonts w:ascii="Times New Roman" w:eastAsia="Times New Roman" w:hAnsi="Times New Roman" w:cs="Times New Roman"/>
                <w:color w:val="000000"/>
              </w:rPr>
              <w:t>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4655DA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FC7CEE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F5A378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31149B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9463EE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5A6E49F1" w14:textId="77777777" w:rsidTr="00F83D50">
        <w:trPr>
          <w:trHeight w:val="330"/>
        </w:trPr>
        <w:tc>
          <w:tcPr>
            <w:tcW w:w="1046" w:type="dxa"/>
            <w:tcBorders>
              <w:top w:val="nil"/>
              <w:left w:val="nil"/>
              <w:bottom w:val="nil"/>
              <w:right w:val="nil"/>
            </w:tcBorders>
            <w:shd w:val="clear" w:color="auto" w:fill="auto"/>
            <w:noWrap/>
            <w:vAlign w:val="bottom"/>
            <w:hideMark/>
          </w:tcPr>
          <w:p w14:paraId="7B52F78C"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8EFAD12"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DCF651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78658C6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6AC91B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402FBDC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028F9C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B4D956" w14:textId="77777777" w:rsidTr="00F83D50">
        <w:trPr>
          <w:trHeight w:val="290"/>
        </w:trPr>
        <w:tc>
          <w:tcPr>
            <w:tcW w:w="1046" w:type="dxa"/>
            <w:tcBorders>
              <w:top w:val="nil"/>
              <w:left w:val="nil"/>
              <w:bottom w:val="nil"/>
              <w:right w:val="nil"/>
            </w:tcBorders>
            <w:shd w:val="clear" w:color="auto" w:fill="auto"/>
            <w:noWrap/>
            <w:vAlign w:val="bottom"/>
            <w:hideMark/>
          </w:tcPr>
          <w:p w14:paraId="54177832"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6AF83F" w14:textId="00C82C4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9C259CF"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0FFC3AA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5A6229E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02EF311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c>
          <w:tcPr>
            <w:tcW w:w="1048" w:type="dxa"/>
            <w:tcBorders>
              <w:top w:val="nil"/>
              <w:left w:val="nil"/>
              <w:bottom w:val="nil"/>
              <w:right w:val="nil"/>
            </w:tcBorders>
            <w:vAlign w:val="bottom"/>
          </w:tcPr>
          <w:p w14:paraId="2D3BA1A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0.74</w:t>
            </w:r>
          </w:p>
        </w:tc>
      </w:tr>
      <w:tr w:rsidR="00A81C37" w:rsidRPr="00604EDE" w14:paraId="77D72A69" w14:textId="77777777" w:rsidTr="00F83D50">
        <w:trPr>
          <w:trHeight w:val="1062"/>
        </w:trPr>
        <w:tc>
          <w:tcPr>
            <w:tcW w:w="2970" w:type="dxa"/>
            <w:gridSpan w:val="2"/>
            <w:tcBorders>
              <w:top w:val="nil"/>
              <w:left w:val="nil"/>
              <w:bottom w:val="nil"/>
              <w:right w:val="nil"/>
            </w:tcBorders>
            <w:shd w:val="clear" w:color="auto" w:fill="auto"/>
            <w:noWrap/>
            <w:vAlign w:val="bottom"/>
            <w:hideMark/>
          </w:tcPr>
          <w:p w14:paraId="2C029109" w14:textId="77777777"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lastRenderedPageBreak/>
              <w:t>Percent of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982C31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883F5E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697D1B3F"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7F8B1D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16F95FA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765B5F9" w14:textId="77777777" w:rsidTr="00F83D50">
        <w:trPr>
          <w:trHeight w:val="330"/>
        </w:trPr>
        <w:tc>
          <w:tcPr>
            <w:tcW w:w="1046" w:type="dxa"/>
            <w:tcBorders>
              <w:top w:val="nil"/>
              <w:left w:val="nil"/>
              <w:bottom w:val="nil"/>
              <w:right w:val="nil"/>
            </w:tcBorders>
            <w:shd w:val="clear" w:color="auto" w:fill="auto"/>
            <w:noWrap/>
            <w:vAlign w:val="bottom"/>
            <w:hideMark/>
          </w:tcPr>
          <w:p w14:paraId="1482E67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CCF7741"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E1F02A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46B4CAC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20D5256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C083E0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53405E1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AF23201" w14:textId="77777777" w:rsidTr="00F83D50">
        <w:trPr>
          <w:trHeight w:val="290"/>
        </w:trPr>
        <w:tc>
          <w:tcPr>
            <w:tcW w:w="1046" w:type="dxa"/>
            <w:tcBorders>
              <w:top w:val="nil"/>
              <w:left w:val="nil"/>
              <w:bottom w:val="nil"/>
              <w:right w:val="nil"/>
            </w:tcBorders>
            <w:shd w:val="clear" w:color="auto" w:fill="auto"/>
            <w:noWrap/>
            <w:vAlign w:val="bottom"/>
            <w:hideMark/>
          </w:tcPr>
          <w:p w14:paraId="4402FEB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1F212C9" w14:textId="12157E5A"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C78939"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47E8589A"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379BE064"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71FC2B00"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c>
          <w:tcPr>
            <w:tcW w:w="1048" w:type="dxa"/>
            <w:tcBorders>
              <w:top w:val="nil"/>
              <w:left w:val="nil"/>
              <w:bottom w:val="nil"/>
              <w:right w:val="nil"/>
            </w:tcBorders>
            <w:vAlign w:val="bottom"/>
          </w:tcPr>
          <w:p w14:paraId="720A948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hAnsi="Times New Roman" w:cs="Times New Roman"/>
              </w:rPr>
              <w:t>0.</w:t>
            </w:r>
            <w:r w:rsidRPr="00604EDE">
              <w:rPr>
                <w:rFonts w:ascii="Times New Roman" w:hAnsi="Times New Roman" w:cs="Times New Roman"/>
              </w:rPr>
              <w:t>90</w:t>
            </w:r>
          </w:p>
        </w:tc>
      </w:tr>
      <w:tr w:rsidR="00A81C37" w:rsidRPr="00604EDE" w14:paraId="04BDB9EB" w14:textId="77777777" w:rsidTr="00F83D50">
        <w:trPr>
          <w:trHeight w:val="729"/>
        </w:trPr>
        <w:tc>
          <w:tcPr>
            <w:tcW w:w="2970" w:type="dxa"/>
            <w:gridSpan w:val="2"/>
            <w:tcBorders>
              <w:top w:val="nil"/>
              <w:left w:val="nil"/>
              <w:bottom w:val="nil"/>
              <w:right w:val="nil"/>
            </w:tcBorders>
            <w:shd w:val="clear" w:color="auto" w:fill="auto"/>
            <w:noWrap/>
            <w:vAlign w:val="bottom"/>
            <w:hideMark/>
          </w:tcPr>
          <w:p w14:paraId="5875142C"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1E93C49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5E977D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08A7930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FBF58A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AB960A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77D8AA0" w14:textId="77777777" w:rsidTr="00F83D50">
        <w:trPr>
          <w:trHeight w:val="330"/>
        </w:trPr>
        <w:tc>
          <w:tcPr>
            <w:tcW w:w="1046" w:type="dxa"/>
            <w:tcBorders>
              <w:top w:val="nil"/>
              <w:left w:val="nil"/>
              <w:bottom w:val="nil"/>
              <w:right w:val="nil"/>
            </w:tcBorders>
            <w:shd w:val="clear" w:color="auto" w:fill="auto"/>
            <w:noWrap/>
            <w:vAlign w:val="bottom"/>
            <w:hideMark/>
          </w:tcPr>
          <w:p w14:paraId="7D9218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8BA4690"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D31FC5F"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11AB9E3C"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FE20F7A"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E78B78E"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c>
          <w:tcPr>
            <w:tcW w:w="1048" w:type="dxa"/>
            <w:tcBorders>
              <w:top w:val="nil"/>
              <w:left w:val="nil"/>
              <w:bottom w:val="nil"/>
              <w:right w:val="nil"/>
            </w:tcBorders>
            <w:vAlign w:val="bottom"/>
          </w:tcPr>
          <w:p w14:paraId="18267C5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486F69CB" w14:textId="77777777" w:rsidTr="00F83D50">
        <w:trPr>
          <w:trHeight w:val="330"/>
        </w:trPr>
        <w:tc>
          <w:tcPr>
            <w:tcW w:w="1046" w:type="dxa"/>
            <w:tcBorders>
              <w:top w:val="nil"/>
              <w:left w:val="nil"/>
              <w:bottom w:val="nil"/>
              <w:right w:val="nil"/>
            </w:tcBorders>
            <w:shd w:val="clear" w:color="auto" w:fill="auto"/>
            <w:noWrap/>
            <w:vAlign w:val="bottom"/>
            <w:hideMark/>
          </w:tcPr>
          <w:p w14:paraId="463BCE41"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645AF1" w14:textId="41D6306F"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4801CCC1"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0818F609"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40A37CA7"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5AF1F426"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c>
          <w:tcPr>
            <w:tcW w:w="1048" w:type="dxa"/>
            <w:tcBorders>
              <w:top w:val="nil"/>
              <w:left w:val="nil"/>
              <w:bottom w:val="nil"/>
              <w:right w:val="nil"/>
            </w:tcBorders>
            <w:vAlign w:val="bottom"/>
          </w:tcPr>
          <w:p w14:paraId="0F303BB6"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0.97</w:t>
            </w:r>
          </w:p>
        </w:tc>
      </w:tr>
      <w:tr w:rsidR="00A81C37" w:rsidRPr="00604EDE" w14:paraId="07F65004" w14:textId="77777777" w:rsidTr="00F83D50">
        <w:trPr>
          <w:trHeight w:val="801"/>
        </w:trPr>
        <w:tc>
          <w:tcPr>
            <w:tcW w:w="2970" w:type="dxa"/>
            <w:gridSpan w:val="2"/>
            <w:tcBorders>
              <w:top w:val="nil"/>
              <w:left w:val="nil"/>
              <w:bottom w:val="nil"/>
              <w:right w:val="nil"/>
            </w:tcBorders>
            <w:shd w:val="clear" w:color="auto" w:fill="auto"/>
            <w:noWrap/>
            <w:vAlign w:val="bottom"/>
            <w:hideMark/>
          </w:tcPr>
          <w:p w14:paraId="753A5ED2"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Standardized 150-day milk </w:t>
            </w:r>
            <w:commentRangeStart w:id="485"/>
            <w:r w:rsidRPr="00604EDE">
              <w:rPr>
                <w:rFonts w:ascii="Times New Roman" w:eastAsia="Times New Roman" w:hAnsi="Times New Roman" w:cs="Times New Roman"/>
                <w:color w:val="000000"/>
              </w:rPr>
              <w:t>(pounds)</w:t>
            </w:r>
            <w:commentRangeEnd w:id="485"/>
            <w:r>
              <w:rPr>
                <w:rStyle w:val="CommentReference"/>
                <w:rFonts w:eastAsiaTheme="minorEastAsia"/>
              </w:rPr>
              <w:commentReference w:id="485"/>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5B5482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541E09E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F6E309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14A02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F4011C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936798" w14:textId="77777777" w:rsidTr="00F83D50">
        <w:trPr>
          <w:trHeight w:val="330"/>
        </w:trPr>
        <w:tc>
          <w:tcPr>
            <w:tcW w:w="1046" w:type="dxa"/>
            <w:tcBorders>
              <w:top w:val="nil"/>
              <w:left w:val="nil"/>
              <w:bottom w:val="nil"/>
              <w:right w:val="nil"/>
            </w:tcBorders>
            <w:shd w:val="clear" w:color="auto" w:fill="auto"/>
            <w:noWrap/>
            <w:vAlign w:val="bottom"/>
            <w:hideMark/>
          </w:tcPr>
          <w:p w14:paraId="0F686BC5"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3FB0E87"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1692018"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79010465"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37128211"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5C1484E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c>
          <w:tcPr>
            <w:tcW w:w="1048" w:type="dxa"/>
            <w:tcBorders>
              <w:top w:val="nil"/>
              <w:left w:val="nil"/>
              <w:bottom w:val="nil"/>
              <w:right w:val="nil"/>
            </w:tcBorders>
            <w:vAlign w:val="bottom"/>
          </w:tcPr>
          <w:p w14:paraId="1A3AF9F2" w14:textId="77777777" w:rsidR="00A81C37" w:rsidRPr="006C4825"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4C0DC42" w14:textId="77777777" w:rsidTr="00F83D50">
        <w:trPr>
          <w:trHeight w:val="290"/>
        </w:trPr>
        <w:tc>
          <w:tcPr>
            <w:tcW w:w="1046" w:type="dxa"/>
            <w:tcBorders>
              <w:top w:val="nil"/>
              <w:left w:val="nil"/>
              <w:bottom w:val="nil"/>
              <w:right w:val="nil"/>
            </w:tcBorders>
            <w:shd w:val="clear" w:color="auto" w:fill="auto"/>
            <w:noWrap/>
            <w:vAlign w:val="bottom"/>
            <w:hideMark/>
          </w:tcPr>
          <w:p w14:paraId="28FA12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C9C0264" w14:textId="4494D3C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28146C9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329630B9"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46D80392"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680DD420"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c>
          <w:tcPr>
            <w:tcW w:w="1048" w:type="dxa"/>
            <w:tcBorders>
              <w:top w:val="nil"/>
              <w:left w:val="nil"/>
              <w:bottom w:val="nil"/>
              <w:right w:val="nil"/>
            </w:tcBorders>
            <w:vAlign w:val="bottom"/>
          </w:tcPr>
          <w:p w14:paraId="758FB287"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rPr>
              <w:t>0.65</w:t>
            </w:r>
          </w:p>
        </w:tc>
      </w:tr>
      <w:tr w:rsidR="00A81C37" w:rsidRPr="00604EDE" w14:paraId="0A78BF6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15CE8328" w14:textId="77777777" w:rsidR="00A81C37" w:rsidRPr="00604EDE" w:rsidRDefault="00A81C37" w:rsidP="00F83D50">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c>
          <w:tcPr>
            <w:tcW w:w="1048" w:type="dxa"/>
            <w:tcBorders>
              <w:top w:val="nil"/>
              <w:left w:val="nil"/>
              <w:bottom w:val="nil"/>
              <w:right w:val="nil"/>
            </w:tcBorders>
            <w:vAlign w:val="bottom"/>
          </w:tcPr>
          <w:p w14:paraId="2E8A4B55"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6153CBC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55532C0E" w14:textId="77777777" w:rsidR="00A81C37" w:rsidRPr="00442AA0"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c>
          <w:tcPr>
            <w:tcW w:w="1048" w:type="dxa"/>
            <w:tcBorders>
              <w:top w:val="nil"/>
              <w:left w:val="nil"/>
              <w:bottom w:val="nil"/>
              <w:right w:val="nil"/>
            </w:tcBorders>
            <w:vAlign w:val="bottom"/>
          </w:tcPr>
          <w:p w14:paraId="72CDEEEC"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1E428CF8" w14:textId="77777777" w:rsidTr="00F83D50">
        <w:trPr>
          <w:trHeight w:val="290"/>
        </w:trPr>
        <w:tc>
          <w:tcPr>
            <w:tcW w:w="9616" w:type="dxa"/>
            <w:gridSpan w:val="6"/>
            <w:tcBorders>
              <w:top w:val="nil"/>
              <w:left w:val="nil"/>
              <w:bottom w:val="nil"/>
              <w:right w:val="nil"/>
            </w:tcBorders>
            <w:shd w:val="clear" w:color="auto" w:fill="auto"/>
            <w:noWrap/>
            <w:vAlign w:val="bottom"/>
          </w:tcPr>
          <w:p w14:paraId="66BD1E1B"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c>
          <w:tcPr>
            <w:tcW w:w="1048" w:type="dxa"/>
            <w:tcBorders>
              <w:top w:val="nil"/>
              <w:left w:val="nil"/>
              <w:bottom w:val="nil"/>
              <w:right w:val="nil"/>
            </w:tcBorders>
            <w:vAlign w:val="bottom"/>
          </w:tcPr>
          <w:p w14:paraId="0038CDFA"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bl>
    <w:p w14:paraId="3DB836CA" w14:textId="77777777" w:rsidR="00A81C37" w:rsidRDefault="00A81C37">
      <w:pPr>
        <w:rPr>
          <w:rFonts w:ascii="Times New Roman" w:hAnsi="Times New Roman" w:cs="Times New Roman"/>
          <w:b/>
          <w:bCs/>
          <w:sz w:val="24"/>
          <w:szCs w:val="24"/>
        </w:rPr>
      </w:pPr>
    </w:p>
    <w:p w14:paraId="7AB4E19D" w14:textId="77777777" w:rsidR="00A81C37" w:rsidRPr="006E592D" w:rsidRDefault="00A81C37">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484"/>
        <w:gridCol w:w="984"/>
        <w:tblGridChange w:id="486">
          <w:tblGrid>
            <w:gridCol w:w="899"/>
            <w:gridCol w:w="3331"/>
            <w:gridCol w:w="3150"/>
            <w:gridCol w:w="1366"/>
            <w:gridCol w:w="118"/>
            <w:gridCol w:w="866"/>
            <w:gridCol w:w="118"/>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7119DB2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w:t>
            </w:r>
            <w:ins w:id="487"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Selected results of univariate analysis identifying factors unconditionally associated with</w:t>
            </w:r>
            <w:ins w:id="488"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489"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490"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491" w:author="Sandra Godden" w:date="2023-10-13T14:59:00Z">
              <w:r>
                <w:rPr>
                  <w:rFonts w:ascii="Times New Roman" w:eastAsia="Times New Roman" w:hAnsi="Times New Roman" w:cs="Times New Roman"/>
                  <w:color w:val="000000"/>
                </w:rPr>
                <w:t xml:space="preserve"> </w:t>
              </w:r>
            </w:ins>
            <w:ins w:id="492" w:author="Sandra Godden" w:date="2023-10-13T15:00:00Z">
              <w:r>
                <w:rPr>
                  <w:rFonts w:ascii="Times New Roman" w:eastAsia="Times New Roman" w:hAnsi="Times New Roman" w:cs="Times New Roman"/>
                  <w:color w:val="000000"/>
                </w:rPr>
                <w:t xml:space="preserve">   </w:t>
              </w:r>
            </w:ins>
            <w:ins w:id="493"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494"/>
            <w:r w:rsidRPr="00604EDE">
              <w:rPr>
                <w:rFonts w:ascii="Times New Roman" w:eastAsia="Times New Roman" w:hAnsi="Times New Roman" w:cs="Times New Roman"/>
                <w:color w:val="000000"/>
              </w:rPr>
              <w:t>Bulk tank milk somatic cell count (cells/mL)</w:t>
            </w:r>
            <w:commentRangeEnd w:id="494"/>
            <w:r w:rsidR="00D34B6A">
              <w:rPr>
                <w:rStyle w:val="CommentReference"/>
                <w:rFonts w:eastAsiaTheme="minorEastAsia"/>
              </w:rPr>
              <w:commentReference w:id="494"/>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495" w:author="Sandra Godden" w:date="2023-10-13T14:59:00Z">
            <w:tblPrEx>
              <w:tblW w:w="9730" w:type="dxa"/>
            </w:tblPrEx>
          </w:tblPrExChange>
        </w:tblPrEx>
        <w:trPr>
          <w:trHeight w:val="290"/>
          <w:trPrChange w:id="49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497" w:author="Sandra Godden" w:date="2023-10-13T14:59:00Z">
              <w:tcPr>
                <w:tcW w:w="899" w:type="dxa"/>
                <w:tcBorders>
                  <w:top w:val="nil"/>
                  <w:left w:val="nil"/>
                  <w:bottom w:val="nil"/>
                  <w:right w:val="nil"/>
                </w:tcBorders>
                <w:shd w:val="clear" w:color="auto" w:fill="auto"/>
                <w:noWrap/>
                <w:vAlign w:val="bottom"/>
              </w:tcPr>
            </w:tcPrChange>
          </w:tcPr>
          <w:p w14:paraId="5187738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98"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499"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00"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501"/>
            <w:r w:rsidRPr="00604EDE">
              <w:rPr>
                <w:rFonts w:ascii="Times New Roman" w:eastAsia="Times New Roman" w:hAnsi="Times New Roman" w:cs="Times New Roman"/>
                <w:color w:val="000000"/>
              </w:rPr>
              <w:t xml:space="preserve">36,000 </w:t>
            </w:r>
            <w:commentRangeEnd w:id="501"/>
            <w:r w:rsidR="00D34B6A">
              <w:rPr>
                <w:rStyle w:val="CommentReference"/>
                <w:rFonts w:eastAsiaTheme="minorEastAsia"/>
              </w:rPr>
              <w:commentReference w:id="501"/>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502" w:author="Sandra Godden" w:date="2023-10-13T14:59:00Z">
              <w:tcPr>
                <w:tcW w:w="984" w:type="dxa"/>
                <w:gridSpan w:val="2"/>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503" w:author="Sandra Godden" w:date="2023-10-13T14:59:00Z">
            <w:tblPrEx>
              <w:tblW w:w="9730" w:type="dxa"/>
            </w:tblPrEx>
          </w:tblPrExChange>
        </w:tblPrEx>
        <w:trPr>
          <w:trHeight w:val="290"/>
          <w:trPrChange w:id="50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05"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06"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07"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08"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09" w:author="Sandra Godden" w:date="2023-10-13T14:59:00Z">
              <w:tcPr>
                <w:tcW w:w="984" w:type="dxa"/>
                <w:gridSpan w:val="2"/>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510" w:author="Sandra Godden" w:date="2023-10-13T14:59:00Z">
            <w:tblPrEx>
              <w:tblW w:w="9730" w:type="dxa"/>
            </w:tblPrEx>
          </w:tblPrExChange>
        </w:tblPrEx>
        <w:trPr>
          <w:trHeight w:val="290"/>
          <w:trPrChange w:id="51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12" w:author="Sandra Godden" w:date="2023-10-13T14:59:00Z">
              <w:tcPr>
                <w:tcW w:w="899" w:type="dxa"/>
                <w:tcBorders>
                  <w:top w:val="nil"/>
                  <w:left w:val="nil"/>
                  <w:bottom w:val="nil"/>
                  <w:right w:val="nil"/>
                </w:tcBorders>
                <w:shd w:val="clear" w:color="auto" w:fill="auto"/>
                <w:noWrap/>
                <w:vAlign w:val="bottom"/>
              </w:tcPr>
            </w:tcPrChange>
          </w:tcPr>
          <w:p w14:paraId="3EBEDE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13"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514"/>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15"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514"/>
            <w:r w:rsidR="00D34B6A">
              <w:rPr>
                <w:rStyle w:val="CommentReference"/>
                <w:rFonts w:eastAsiaTheme="minorEastAsia"/>
              </w:rPr>
              <w:commentReference w:id="514"/>
            </w:r>
          </w:p>
        </w:tc>
        <w:tc>
          <w:tcPr>
            <w:tcW w:w="1366" w:type="dxa"/>
            <w:tcBorders>
              <w:top w:val="nil"/>
              <w:left w:val="nil"/>
              <w:bottom w:val="nil"/>
              <w:right w:val="nil"/>
            </w:tcBorders>
            <w:shd w:val="clear" w:color="auto" w:fill="auto"/>
            <w:noWrap/>
            <w:vAlign w:val="bottom"/>
            <w:hideMark/>
            <w:tcPrChange w:id="516"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517" w:author="Sandra Godden" w:date="2023-10-13T14:59:00Z">
              <w:tcPr>
                <w:tcW w:w="984" w:type="dxa"/>
                <w:gridSpan w:val="2"/>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65CA466E"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w:t>
            </w:r>
            <w:del w:id="518" w:author="Caitlin Jeffrey" w:date="2023-10-18T15:20:00Z">
              <w:r w:rsidR="009910FE" w:rsidRPr="00604EDE" w:rsidDel="00593C05">
                <w:rPr>
                  <w:rFonts w:ascii="Times New Roman" w:eastAsia="Times New Roman" w:hAnsi="Times New Roman" w:cs="Times New Roman"/>
                  <w:color w:val="000000"/>
                </w:rPr>
                <w:delText>new</w:delText>
              </w:r>
              <w:r w:rsidR="002C11B2" w:rsidRPr="00604EDE" w:rsidDel="00593C05">
                <w:rPr>
                  <w:rFonts w:ascii="Times New Roman" w:eastAsia="Times New Roman" w:hAnsi="Times New Roman" w:cs="Times New Roman"/>
                  <w:color w:val="000000"/>
                </w:rPr>
                <w:delText>ly-elevated</w:delText>
              </w:r>
            </w:del>
            <w:ins w:id="519" w:author="Caitlin Jeffrey" w:date="2023-10-18T15:20:00Z">
              <w:r w:rsidR="00593C05">
                <w:rPr>
                  <w:rFonts w:ascii="Times New Roman" w:eastAsia="Times New Roman" w:hAnsi="Times New Roman" w:cs="Times New Roman"/>
                  <w:color w:val="000000"/>
                </w:rPr>
                <w:t>newly elevated</w:t>
              </w:r>
            </w:ins>
            <w:r w:rsidR="002C11B2" w:rsidRPr="00604EDE">
              <w:rPr>
                <w:rFonts w:ascii="Times New Roman" w:eastAsia="Times New Roman" w:hAnsi="Times New Roman" w:cs="Times New Roman"/>
                <w:color w:val="000000"/>
              </w:rPr>
              <w:t xml:space="preserve">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520" w:author="Sandra Godden" w:date="2023-10-13T14:59:00Z">
            <w:tblPrEx>
              <w:tblW w:w="9730" w:type="dxa"/>
            </w:tblPrEx>
          </w:tblPrExChange>
        </w:tblPrEx>
        <w:trPr>
          <w:trHeight w:val="290"/>
          <w:trPrChange w:id="52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22" w:author="Sandra Godden" w:date="2023-10-13T14:59:00Z">
              <w:tcPr>
                <w:tcW w:w="899" w:type="dxa"/>
                <w:tcBorders>
                  <w:top w:val="nil"/>
                  <w:left w:val="nil"/>
                  <w:bottom w:val="nil"/>
                  <w:right w:val="nil"/>
                </w:tcBorders>
                <w:shd w:val="clear" w:color="auto" w:fill="auto"/>
                <w:noWrap/>
                <w:vAlign w:val="bottom"/>
              </w:tcPr>
            </w:tcPrChange>
          </w:tcPr>
          <w:p w14:paraId="1DA5763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3"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524" w:author="Sandra Godden" w:date="2023-10-13T14:59:00Z">
              <w:tcPr>
                <w:tcW w:w="3150" w:type="dxa"/>
                <w:tcBorders>
                  <w:top w:val="nil"/>
                  <w:left w:val="nil"/>
                  <w:bottom w:val="nil"/>
                  <w:right w:val="nil"/>
                </w:tcBorders>
                <w:shd w:val="clear" w:color="auto" w:fill="auto"/>
                <w:noWrap/>
                <w:vAlign w:val="bottom"/>
                <w:hideMark/>
              </w:tcPr>
            </w:tcPrChange>
          </w:tcPr>
          <w:p w14:paraId="0068F3A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Inconsistent glove </w:t>
            </w:r>
            <w:proofErr w:type="gramStart"/>
            <w:r w:rsidRPr="00604EDE">
              <w:rPr>
                <w:rFonts w:ascii="Times New Roman" w:eastAsia="Times New Roman" w:hAnsi="Times New Roman" w:cs="Times New Roman"/>
                <w:color w:val="000000"/>
              </w:rPr>
              <w:t>use</w:t>
            </w:r>
            <w:proofErr w:type="gramEnd"/>
            <w:r w:rsidRPr="00604EDE">
              <w:rPr>
                <w:rFonts w:ascii="Times New Roman" w:eastAsia="Times New Roman" w:hAnsi="Times New Roman" w:cs="Times New Roman"/>
                <w:color w:val="000000"/>
              </w:rPr>
              <w:t xml:space="preserve"> while milking (n = 9)</w:t>
            </w:r>
          </w:p>
        </w:tc>
        <w:tc>
          <w:tcPr>
            <w:tcW w:w="1366" w:type="dxa"/>
            <w:tcBorders>
              <w:top w:val="nil"/>
              <w:left w:val="nil"/>
              <w:bottom w:val="nil"/>
              <w:right w:val="nil"/>
            </w:tcBorders>
            <w:shd w:val="clear" w:color="auto" w:fill="auto"/>
            <w:noWrap/>
            <w:vAlign w:val="bottom"/>
            <w:hideMark/>
            <w:tcPrChange w:id="525"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526" w:author="Sandra Godden" w:date="2023-10-13T14:59:00Z">
              <w:tcPr>
                <w:tcW w:w="984" w:type="dxa"/>
                <w:gridSpan w:val="2"/>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527" w:author="Sandra Godden" w:date="2023-10-13T14:59:00Z">
            <w:tblPrEx>
              <w:tblW w:w="9730" w:type="dxa"/>
            </w:tblPrEx>
          </w:tblPrExChange>
        </w:tblPrEx>
        <w:trPr>
          <w:trHeight w:val="290"/>
          <w:trPrChange w:id="52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29"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0"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1"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532"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33" w:author="Sandra Godden" w:date="2023-10-13T14:59:00Z">
              <w:tcPr>
                <w:tcW w:w="984" w:type="dxa"/>
                <w:gridSpan w:val="2"/>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534" w:author="Sandra Godden" w:date="2023-10-13T14:59:00Z">
            <w:tblPrEx>
              <w:tblW w:w="9730" w:type="dxa"/>
            </w:tblPrEx>
          </w:tblPrExChange>
        </w:tblPrEx>
        <w:trPr>
          <w:trHeight w:val="290"/>
          <w:trPrChange w:id="53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36"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7"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38"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39"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540" w:author="Sandra Godden" w:date="2023-10-13T14:59:00Z">
              <w:tcPr>
                <w:tcW w:w="984" w:type="dxa"/>
                <w:gridSpan w:val="2"/>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75DC5E07"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w:t>
            </w:r>
            <w:ins w:id="541" w:author="Caitlin Jeffrey" w:date="2023-10-26T14:56:00Z">
              <w:r w:rsidR="00737613">
                <w:rPr>
                  <w:rFonts w:ascii="Times New Roman" w:eastAsia="Times New Roman" w:hAnsi="Times New Roman" w:cs="Times New Roman"/>
                  <w:color w:val="000000"/>
                </w:rPr>
                <w:t xml:space="preserve"> </w:t>
              </w:r>
            </w:ins>
            <w:del w:id="542" w:author="Caitlin Jeffrey" w:date="2023-10-26T14:56:00Z">
              <w:r w:rsidR="002B746A" w:rsidRPr="00604EDE" w:rsidDel="00737613">
                <w:rPr>
                  <w:rFonts w:ascii="Times New Roman" w:eastAsia="Times New Roman" w:hAnsi="Times New Roman" w:cs="Times New Roman"/>
                  <w:color w:val="000000"/>
                </w:rPr>
                <w:delText>-</w:delText>
              </w:r>
            </w:del>
            <w:r w:rsidR="002B746A" w:rsidRPr="00604EDE">
              <w:rPr>
                <w:rFonts w:ascii="Times New Roman" w:eastAsia="Times New Roman" w:hAnsi="Times New Roman" w:cs="Times New Roman"/>
                <w:color w:val="000000"/>
              </w:rPr>
              <w:t>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543" w:author="Sandra Godden" w:date="2023-10-13T14:59:00Z">
            <w:tblPrEx>
              <w:tblW w:w="9730" w:type="dxa"/>
            </w:tblPrEx>
          </w:tblPrExChange>
        </w:tblPrEx>
        <w:trPr>
          <w:trHeight w:val="729"/>
          <w:trPrChange w:id="544" w:author="Sandra Godden" w:date="2023-10-13T14:59:00Z">
            <w:trPr>
              <w:gridAfter w:val="0"/>
              <w:trHeight w:val="729"/>
            </w:trPr>
          </w:trPrChange>
        </w:trPr>
        <w:tc>
          <w:tcPr>
            <w:tcW w:w="1080" w:type="dxa"/>
            <w:tcBorders>
              <w:top w:val="nil"/>
              <w:left w:val="nil"/>
              <w:bottom w:val="nil"/>
              <w:right w:val="nil"/>
            </w:tcBorders>
            <w:shd w:val="clear" w:color="auto" w:fill="auto"/>
            <w:noWrap/>
            <w:vAlign w:val="bottom"/>
            <w:tcPrChange w:id="545"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6"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547"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548"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549" w:author="Sandra Godden" w:date="2023-10-13T14:59:00Z">
              <w:tcPr>
                <w:tcW w:w="984" w:type="dxa"/>
                <w:gridSpan w:val="2"/>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550" w:author="Sandra Godden" w:date="2023-10-13T14:59:00Z">
            <w:tblPrEx>
              <w:tblW w:w="9730" w:type="dxa"/>
            </w:tblPrEx>
          </w:tblPrExChange>
        </w:tblPrEx>
        <w:trPr>
          <w:trHeight w:val="290"/>
          <w:trPrChange w:id="55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52"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53"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54"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555"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56" w:author="Sandra Godden" w:date="2023-10-13T14:59:00Z">
              <w:tcPr>
                <w:tcW w:w="984" w:type="dxa"/>
                <w:gridSpan w:val="2"/>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557" w:author="Sandra Godden" w:date="2023-10-13T14:59:00Z">
            <w:tblPrEx>
              <w:tblW w:w="9730" w:type="dxa"/>
            </w:tblPrEx>
          </w:tblPrExChange>
        </w:tblPrEx>
        <w:trPr>
          <w:trHeight w:val="290"/>
          <w:trPrChange w:id="55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59"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0"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561"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62"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563" w:author="Sandra Godden" w:date="2023-10-13T14:59:00Z">
              <w:tcPr>
                <w:tcW w:w="984" w:type="dxa"/>
                <w:gridSpan w:val="2"/>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564" w:author="Sandra Godden" w:date="2023-10-13T14:59:00Z">
            <w:tblPrEx>
              <w:tblW w:w="9730" w:type="dxa"/>
            </w:tblPrEx>
          </w:tblPrExChange>
        </w:tblPrEx>
        <w:trPr>
          <w:trHeight w:val="423"/>
          <w:trPrChange w:id="565" w:author="Sandra Godden" w:date="2023-10-13T14:59:00Z">
            <w:trPr>
              <w:gridAfter w:val="0"/>
              <w:trHeight w:val="423"/>
            </w:trPr>
          </w:trPrChange>
        </w:trPr>
        <w:tc>
          <w:tcPr>
            <w:tcW w:w="1080" w:type="dxa"/>
            <w:tcBorders>
              <w:top w:val="nil"/>
              <w:left w:val="nil"/>
              <w:bottom w:val="nil"/>
              <w:right w:val="nil"/>
            </w:tcBorders>
            <w:shd w:val="clear" w:color="auto" w:fill="auto"/>
            <w:noWrap/>
            <w:vAlign w:val="bottom"/>
            <w:tcPrChange w:id="566"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7"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568"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69"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570" w:author="Sandra Godden" w:date="2023-10-13T14:59:00Z">
              <w:tcPr>
                <w:tcW w:w="984" w:type="dxa"/>
                <w:gridSpan w:val="2"/>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571" w:author="Sandra Godden" w:date="2023-10-13T14:59:00Z">
            <w:tblPrEx>
              <w:tblW w:w="9730" w:type="dxa"/>
            </w:tblPrEx>
          </w:tblPrExChange>
        </w:tblPrEx>
        <w:trPr>
          <w:trHeight w:val="290"/>
          <w:trPrChange w:id="57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73"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4"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75"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76"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577" w:author="Sandra Godden" w:date="2023-10-13T14:59:00Z">
              <w:tcPr>
                <w:tcW w:w="984" w:type="dxa"/>
                <w:gridSpan w:val="2"/>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578" w:author="Sandra Godden" w:date="2023-10-13T14:59:00Z">
            <w:tblPrEx>
              <w:tblW w:w="9730" w:type="dxa"/>
            </w:tblPrEx>
          </w:tblPrExChange>
        </w:tblPrEx>
        <w:trPr>
          <w:trHeight w:val="290"/>
          <w:trPrChange w:id="57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80"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81"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582"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83"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584" w:author="Sandra Godden" w:date="2023-10-13T14:59:00Z">
              <w:tcPr>
                <w:tcW w:w="984" w:type="dxa"/>
                <w:gridSpan w:val="2"/>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585" w:author="Sandra Godden" w:date="2023-10-13T14:59:00Z">
            <w:tblPrEx>
              <w:tblW w:w="9730" w:type="dxa"/>
            </w:tblPrEx>
          </w:tblPrExChange>
        </w:tblPrEx>
        <w:trPr>
          <w:trHeight w:val="290"/>
          <w:trPrChange w:id="58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87"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88"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589"/>
            <w:r w:rsidRPr="00604EDE">
              <w:rPr>
                <w:rFonts w:ascii="Times New Roman" w:eastAsia="Times New Roman" w:hAnsi="Times New Roman" w:cs="Times New Roman"/>
                <w:color w:val="000000"/>
              </w:rPr>
              <w:t>Average hygiene score</w:t>
            </w:r>
            <w:commentRangeEnd w:id="589"/>
            <w:r w:rsidR="00D34B6A">
              <w:rPr>
                <w:rStyle w:val="CommentReference"/>
                <w:rFonts w:eastAsiaTheme="minorEastAsia"/>
              </w:rPr>
              <w:commentReference w:id="589"/>
            </w:r>
          </w:p>
        </w:tc>
        <w:tc>
          <w:tcPr>
            <w:tcW w:w="3150" w:type="dxa"/>
            <w:tcBorders>
              <w:top w:val="nil"/>
              <w:left w:val="nil"/>
              <w:bottom w:val="nil"/>
              <w:right w:val="nil"/>
            </w:tcBorders>
            <w:shd w:val="clear" w:color="auto" w:fill="auto"/>
            <w:noWrap/>
            <w:vAlign w:val="bottom"/>
            <w:hideMark/>
            <w:tcPrChange w:id="590"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91"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592" w:author="Sandra Godden" w:date="2023-10-13T14:59:00Z">
              <w:tcPr>
                <w:tcW w:w="984" w:type="dxa"/>
                <w:gridSpan w:val="2"/>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593" w:author="Sandra Godden" w:date="2023-10-13T14:59:00Z">
            <w:tblPrEx>
              <w:tblW w:w="9730" w:type="dxa"/>
            </w:tblPrEx>
          </w:tblPrExChange>
        </w:tblPrEx>
        <w:trPr>
          <w:trHeight w:val="290"/>
          <w:trPrChange w:id="59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95"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6"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597"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598"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599" w:author="Sandra Godden" w:date="2023-10-13T14:59:00Z">
              <w:tcPr>
                <w:tcW w:w="984" w:type="dxa"/>
                <w:gridSpan w:val="2"/>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600" w:author="Sandra Godden" w:date="2023-10-13T14:59:00Z">
            <w:tblPrEx>
              <w:tblW w:w="9730" w:type="dxa"/>
            </w:tblPrEx>
          </w:tblPrExChange>
        </w:tblPrEx>
        <w:trPr>
          <w:trHeight w:val="290"/>
          <w:trPrChange w:id="60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02"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3"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4"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605"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06" w:author="Sandra Godden" w:date="2023-10-13T14:59:00Z">
              <w:tcPr>
                <w:tcW w:w="984" w:type="dxa"/>
                <w:gridSpan w:val="2"/>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607" w:author="Sandra Godden" w:date="2023-10-13T14:59:00Z">
            <w:tblPrEx>
              <w:tblW w:w="9730" w:type="dxa"/>
            </w:tblPrEx>
          </w:tblPrExChange>
        </w:tblPrEx>
        <w:trPr>
          <w:trHeight w:val="290"/>
          <w:trPrChange w:id="60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09"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0"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611"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612"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613" w:author="Sandra Godden" w:date="2023-10-13T14:59:00Z">
              <w:tcPr>
                <w:tcW w:w="984" w:type="dxa"/>
                <w:gridSpan w:val="2"/>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614" w:author="Sandra Godden" w:date="2023-10-13T14:59:00Z">
            <w:tblPrEx>
              <w:tblW w:w="9730" w:type="dxa"/>
            </w:tblPrEx>
          </w:tblPrExChange>
        </w:tblPrEx>
        <w:trPr>
          <w:trHeight w:val="290"/>
          <w:trPrChange w:id="61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16"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7"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8"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619"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20" w:author="Sandra Godden" w:date="2023-10-13T14:59:00Z">
              <w:tcPr>
                <w:tcW w:w="984" w:type="dxa"/>
                <w:gridSpan w:val="2"/>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621" w:author="Sandra Godden" w:date="2023-10-13T14:59:00Z">
            <w:tblPrEx>
              <w:tblW w:w="9730" w:type="dxa"/>
            </w:tblPrEx>
          </w:tblPrExChange>
        </w:tblPrEx>
        <w:trPr>
          <w:trHeight w:val="290"/>
          <w:trPrChange w:id="62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23"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4"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25"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26"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627" w:author="Sandra Godden" w:date="2023-10-13T14:59:00Z">
              <w:tcPr>
                <w:tcW w:w="984" w:type="dxa"/>
                <w:gridSpan w:val="2"/>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628" w:author="Sandra Godden" w:date="2023-10-13T14:59:00Z">
            <w:tblPrEx>
              <w:tblW w:w="9730" w:type="dxa"/>
            </w:tblPrEx>
          </w:tblPrExChange>
        </w:tblPrEx>
        <w:trPr>
          <w:trHeight w:val="290"/>
          <w:trPrChange w:id="62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30"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1"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32"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33"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634" w:author="Sandra Godden" w:date="2023-10-13T14:59:00Z">
              <w:tcPr>
                <w:tcW w:w="984" w:type="dxa"/>
                <w:gridSpan w:val="2"/>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635" w:author="Sandra Godden" w:date="2023-10-13T14:59:00Z">
            <w:tblPrEx>
              <w:tblW w:w="9730" w:type="dxa"/>
            </w:tblPrEx>
          </w:tblPrExChange>
        </w:tblPrEx>
        <w:trPr>
          <w:trHeight w:val="290"/>
          <w:trPrChange w:id="63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37"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8"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639"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40"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641" w:author="Sandra Godden" w:date="2023-10-13T14:59:00Z">
              <w:tcPr>
                <w:tcW w:w="984" w:type="dxa"/>
                <w:gridSpan w:val="2"/>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642" w:author="Sandra Godden" w:date="2023-10-13T14:59:00Z">
            <w:tblPrEx>
              <w:tblW w:w="9730" w:type="dxa"/>
            </w:tblPrEx>
          </w:tblPrExChange>
        </w:tblPrEx>
        <w:trPr>
          <w:trHeight w:val="290"/>
          <w:trPrChange w:id="64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44"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45"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646"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647"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648" w:author="Sandra Godden" w:date="2023-10-13T14:59:00Z">
              <w:tcPr>
                <w:tcW w:w="984" w:type="dxa"/>
                <w:gridSpan w:val="2"/>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649" w:author="Sandra Godden" w:date="2023-10-13T14:59:00Z">
            <w:tblPrEx>
              <w:tblW w:w="9730" w:type="dxa"/>
            </w:tblPrEx>
          </w:tblPrExChange>
        </w:tblPrEx>
        <w:trPr>
          <w:trHeight w:val="290"/>
          <w:trPrChange w:id="65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51"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52"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653"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654"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655" w:author="Sandra Godden" w:date="2023-10-13T14:59:00Z">
              <w:tcPr>
                <w:tcW w:w="984" w:type="dxa"/>
                <w:gridSpan w:val="2"/>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656" w:author="Sandra Godden" w:date="2023-10-13T14:59:00Z">
            <w:tblPrEx>
              <w:tblW w:w="9730" w:type="dxa"/>
            </w:tblPrEx>
          </w:tblPrExChange>
        </w:tblPrEx>
        <w:trPr>
          <w:trHeight w:val="290"/>
          <w:trPrChange w:id="65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58"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659"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60"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661"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62" w:author="Sandra Godden" w:date="2023-10-13T14:59:00Z">
              <w:tcPr>
                <w:tcW w:w="984" w:type="dxa"/>
                <w:gridSpan w:val="2"/>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663" w:author="Sandra Godden" w:date="2023-10-13T14:59:00Z">
            <w:tblPrEx>
              <w:tblW w:w="9730" w:type="dxa"/>
            </w:tblPrEx>
          </w:tblPrExChange>
        </w:tblPrEx>
        <w:trPr>
          <w:trHeight w:val="290"/>
          <w:trPrChange w:id="66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65"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66"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667"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68"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669" w:author="Sandra Godden" w:date="2023-10-13T14:59:00Z">
              <w:tcPr>
                <w:tcW w:w="984" w:type="dxa"/>
                <w:gridSpan w:val="2"/>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670" w:author="Sandra Godden" w:date="2023-10-13T14:59:00Z">
            <w:tblPrEx>
              <w:tblW w:w="9730" w:type="dxa"/>
            </w:tblPrEx>
          </w:tblPrExChange>
        </w:tblPrEx>
        <w:trPr>
          <w:trHeight w:val="290"/>
          <w:trPrChange w:id="67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72"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73"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674"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675"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676" w:author="Sandra Godden" w:date="2023-10-13T14:59:00Z">
              <w:tcPr>
                <w:tcW w:w="984" w:type="dxa"/>
                <w:gridSpan w:val="2"/>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677" w:author="Sandra Godden" w:date="2023-10-13T14:59:00Z">
            <w:tblPrEx>
              <w:tblW w:w="9730" w:type="dxa"/>
            </w:tblPrEx>
          </w:tblPrExChange>
        </w:tblPrEx>
        <w:trPr>
          <w:trHeight w:val="290"/>
          <w:trPrChange w:id="67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79"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80"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681"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682"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683" w:author="Sandra Godden" w:date="2023-10-13T14:59:00Z">
              <w:tcPr>
                <w:tcW w:w="984" w:type="dxa"/>
                <w:gridSpan w:val="2"/>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684" w:author="Sandra Godden" w:date="2023-10-13T14:59:00Z">
            <w:tblPrEx>
              <w:tblW w:w="9730" w:type="dxa"/>
            </w:tblPrEx>
          </w:tblPrExChange>
        </w:tblPrEx>
        <w:trPr>
          <w:trHeight w:val="290"/>
          <w:trPrChange w:id="68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86"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687"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688"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689"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690" w:author="Sandra Godden" w:date="2023-10-13T14:59:00Z">
              <w:tcPr>
                <w:tcW w:w="984" w:type="dxa"/>
                <w:gridSpan w:val="2"/>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691" w:author="Sandra Godden" w:date="2023-10-13T14:59:00Z">
            <w:tblPrEx>
              <w:tblW w:w="9730" w:type="dxa"/>
            </w:tblPrEx>
          </w:tblPrExChange>
        </w:tblPrEx>
        <w:trPr>
          <w:trHeight w:val="290"/>
          <w:trPrChange w:id="69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93"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94"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95"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96"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697" w:author="Sandra Godden" w:date="2023-10-13T14:59:00Z">
              <w:tcPr>
                <w:tcW w:w="984" w:type="dxa"/>
                <w:gridSpan w:val="2"/>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698"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699"/>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699"/>
      <w:r>
        <w:rPr>
          <w:rStyle w:val="CommentReference"/>
          <w:rFonts w:eastAsiaTheme="minorEastAsia"/>
        </w:rPr>
        <w:commentReference w:id="699"/>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3D7C76B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6" w:author="Sandra Godden" w:date="2023-10-13T07:47:00Z" w:initials="SG">
    <w:p w14:paraId="4DC6E525" w14:textId="3CA368D2" w:rsidR="00D7652E" w:rsidRDefault="00D7652E">
      <w:pPr>
        <w:pStyle w:val="CommentText"/>
      </w:pPr>
      <w:r>
        <w:rPr>
          <w:rStyle w:val="CommentReference"/>
        </w:rPr>
        <w:annotationRef/>
      </w:r>
      <w:r>
        <w:t>Line 7 implies this is during winter, so suggest you specify it here.</w:t>
      </w:r>
    </w:p>
  </w:comment>
  <w:comment w:id="12" w:author="Sandra Godden" w:date="2023-10-13T07:48:00Z" w:initials="SG">
    <w:p w14:paraId="7F296299" w14:textId="798FC5F5" w:rsidR="00D7652E" w:rsidRDefault="00D7652E">
      <w:pPr>
        <w:pStyle w:val="CommentText"/>
      </w:pPr>
      <w:r>
        <w:rPr>
          <w:rStyle w:val="CommentReference"/>
        </w:rPr>
        <w:annotationRef/>
      </w:r>
      <w:r>
        <w:t xml:space="preserve">Was this something you studied? If not, then don’t put it here (it implies it is an outcome of your work).  Or, if this is a statement about previous research, then put it as your opening sentence at the beginning of the summary, and indicate ‘Previous studies have reported that…”.  </w:t>
      </w:r>
    </w:p>
  </w:comment>
  <w:comment w:id="14"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8"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19"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1"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2"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3"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5"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4"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4"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4"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4"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90"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6"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7"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15"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3"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4"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5"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6"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7"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8"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35"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36"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39" w:author="Sandra Godden" w:date="2023-10-13T08:26:00Z" w:initials="SG">
    <w:p w14:paraId="0B348625" w14:textId="76953C56" w:rsidR="00D7652E" w:rsidRDefault="00D7652E">
      <w:pPr>
        <w:pStyle w:val="CommentText"/>
      </w:pPr>
      <w:r>
        <w:rPr>
          <w:rStyle w:val="CommentReference"/>
        </w:rPr>
        <w:annotationRef/>
      </w:r>
      <w:r>
        <w:t xml:space="preserve">I </w:t>
      </w:r>
      <w:proofErr w:type="gramStart"/>
      <w:r>
        <w:t>don’t</w:t>
      </w:r>
      <w:proofErr w:type="gramEnd"/>
      <w:r>
        <w:t xml:space="preserve"> know how this is an independent objective.  It is more of an inference you will make, based on the results of your primary objective, no?</w:t>
      </w:r>
    </w:p>
  </w:comment>
  <w:comment w:id="142"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43"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44"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45"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48"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62"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64"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166"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185"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186"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187" w:author="Caitlin Jeffrey" w:date="2023-07-20T09:00:00Z" w:initials="CJ">
    <w:p w14:paraId="2AC99350" w14:textId="0928C066" w:rsidR="00D7652E" w:rsidRDefault="00D7652E">
      <w:pPr>
        <w:pStyle w:val="CommentText"/>
      </w:pPr>
      <w:r>
        <w:rPr>
          <w:rStyle w:val="CommentReference"/>
        </w:rPr>
        <w:annotationRef/>
      </w:r>
      <w:r>
        <w:t>Figure this out</w:t>
      </w:r>
    </w:p>
  </w:comment>
  <w:comment w:id="189"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08"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09"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10"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12"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 xml:space="preserve">Later </w:t>
      </w:r>
      <w:proofErr w:type="gramStart"/>
      <w:r>
        <w:t>you’ll</w:t>
      </w:r>
      <w:proofErr w:type="gramEnd"/>
      <w:r>
        <w:t xml:space="preserve"> need to describe the time interval between test day and farm visit day (descriptive stats)</w:t>
      </w:r>
      <w:r>
        <w:br/>
      </w:r>
    </w:p>
  </w:comment>
  <w:comment w:id="211"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w:t>
      </w:r>
      <w:proofErr w:type="gramStart"/>
      <w:r>
        <w:t>tell</w:t>
      </w:r>
      <w:proofErr w:type="gramEnd"/>
      <w:r>
        <w:t xml:space="preserve"> about what you collected during the herd visit.  </w:t>
      </w:r>
    </w:p>
  </w:comment>
  <w:comment w:id="218"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19"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24" w:author="Sandra Godden" w:date="2023-10-13T10:03:00Z" w:initials="SG">
    <w:p w14:paraId="77D37492" w14:textId="6DD4B8B9" w:rsidR="00D7652E" w:rsidRDefault="00D7652E">
      <w:pPr>
        <w:pStyle w:val="CommentText"/>
      </w:pPr>
      <w:r>
        <w:rPr>
          <w:rStyle w:val="CommentReference"/>
        </w:rPr>
        <w:annotationRef/>
      </w:r>
      <w:r>
        <w:t>Please include a short statement on your sample size calculations (if any</w:t>
      </w:r>
      <w:proofErr w:type="gramStart"/>
      <w:r>
        <w:t>),…</w:t>
      </w:r>
      <w:proofErr w:type="gramEnd"/>
      <w:r>
        <w:t xml:space="preserve">or acknowledge if they weren’t done, and why not (see REFLECT guidelines).  </w:t>
      </w:r>
    </w:p>
  </w:comment>
  <w:comment w:id="225"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239"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248" w:author="Sandra Godden" w:date="2023-10-13T15:31:00Z" w:initials="SG">
    <w:p w14:paraId="34052381" w14:textId="4CD5E71C" w:rsidR="00D7652E" w:rsidRDefault="00D7652E" w:rsidP="0073047F">
      <w:pPr>
        <w:pStyle w:val="CommentText"/>
      </w:pPr>
      <w:r>
        <w:rPr>
          <w:rStyle w:val="CommentReference"/>
        </w:rPr>
        <w:annotationRef/>
      </w:r>
      <w:r>
        <w:t xml:space="preserve">Is this worded correctly?   Did you do this for all of these outcome varialbes?  </w:t>
      </w:r>
    </w:p>
  </w:comment>
  <w:comment w:id="255"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259"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260"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262"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263"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277"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276"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280"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293"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299" w:author="Caitlin Jeffrey" w:date="2023-08-04T17:01:00Z" w:initials="CJ">
    <w:p w14:paraId="051BE990" w14:textId="0F9534CD" w:rsidR="00D7652E" w:rsidRDefault="00D7652E">
      <w:pPr>
        <w:pStyle w:val="CommentText"/>
      </w:pPr>
      <w:r>
        <w:rPr>
          <w:rStyle w:val="CommentReference"/>
        </w:rPr>
        <w:annotationRef/>
      </w:r>
      <w:r>
        <w:t xml:space="preserve">Presenting it like this </w:t>
      </w:r>
      <w:proofErr w:type="gramStart"/>
      <w:r>
        <w:t>won’t</w:t>
      </w:r>
      <w:proofErr w:type="gramEnd"/>
      <w:r>
        <w:t xml:space="preserve"> give directionality, or magnitude of any effects describe</w:t>
      </w:r>
    </w:p>
  </w:comment>
  <w:comment w:id="298"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12"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334" w:author="Sandra Godden" w:date="2023-10-13T09:56:00Z" w:initials="SG">
    <w:p w14:paraId="403A4CEE" w14:textId="5BD84146" w:rsidR="00D7652E" w:rsidRDefault="00D7652E">
      <w:pPr>
        <w:pStyle w:val="CommentText"/>
      </w:pPr>
      <w:r>
        <w:rPr>
          <w:rStyle w:val="CommentReference"/>
        </w:rPr>
        <w:annotationRef/>
      </w:r>
    </w:p>
    <w:p w14:paraId="6773AB53" w14:textId="70D88329" w:rsidR="00D7652E" w:rsidRDefault="00911141">
      <w:pPr>
        <w:pStyle w:val="CommentText"/>
      </w:pPr>
      <w:r>
        <w:t>Is this the beginning of the analysis for your second objective (</w:t>
      </w:r>
      <w:r w:rsidR="00D7652E">
        <w:t xml:space="preserve">exploring </w:t>
      </w:r>
      <w:r>
        <w:t xml:space="preserve">(non-facility) </w:t>
      </w:r>
      <w:r w:rsidR="00D7652E">
        <w:t xml:space="preserve">herd management factors associated with your outcomes?    If that is the case, then you need a revised heading here that tells the reader what you are doing.  Otherwise I’m very confused.  </w:t>
      </w:r>
    </w:p>
    <w:p w14:paraId="36AF3D35" w14:textId="66602F40" w:rsidR="00D7652E" w:rsidRDefault="00D7652E">
      <w:pPr>
        <w:pStyle w:val="CommentText"/>
      </w:pPr>
    </w:p>
  </w:comment>
  <w:comment w:id="337"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36"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353" w:author="Sandra Godden" w:date="2023-10-13T10:04:00Z" w:initials="SG">
    <w:p w14:paraId="1E7C440D" w14:textId="43D5785C" w:rsidR="00D7652E" w:rsidRDefault="00D7652E">
      <w:pPr>
        <w:pStyle w:val="CommentText"/>
      </w:pPr>
      <w:r>
        <w:rPr>
          <w:rStyle w:val="CommentReference"/>
        </w:rPr>
        <w:annotationRef/>
      </w:r>
      <w:r>
        <w:t>Get rid of the numbering system.  Simply use subheadings if they help</w:t>
      </w:r>
    </w:p>
  </w:comment>
  <w:comment w:id="354"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355" w:author="Sandra Godden" w:date="2023-10-13T10:06:00Z" w:initials="SG">
    <w:p w14:paraId="06763FC7" w14:textId="0E25AA16" w:rsidR="00D7652E" w:rsidRDefault="00D7652E">
      <w:pPr>
        <w:pStyle w:val="CommentText"/>
      </w:pPr>
      <w:r>
        <w:rPr>
          <w:rStyle w:val="CommentReference"/>
        </w:rPr>
        <w:annotationRef/>
      </w:r>
      <w:r>
        <w:t>cfu/mL will be skewed data.  Did you evaluate normality?  I expect this should be log transformed prior to analysis.   If not, reexamine this.</w:t>
      </w:r>
    </w:p>
  </w:comment>
  <w:comment w:id="358" w:author="Sandra Godden" w:date="2023-10-13T10:07:00Z" w:initials="SG">
    <w:p w14:paraId="6056379C" w14:textId="219859A8" w:rsidR="00D7652E" w:rsidRDefault="00D7652E">
      <w:pPr>
        <w:pStyle w:val="CommentText"/>
      </w:pPr>
      <w:r>
        <w:rPr>
          <w:rStyle w:val="CommentReference"/>
        </w:rPr>
        <w:annotationRef/>
      </w:r>
      <w:r>
        <w:t>Be cautious making too much of this– this is a very small sample of herds within any one herd type category</w:t>
      </w:r>
    </w:p>
  </w:comment>
  <w:comment w:id="359" w:author="Sandra Godden" w:date="2023-10-13T10:08:00Z" w:initials="SG">
    <w:p w14:paraId="7ADCB72E" w14:textId="5489A619" w:rsidR="00D7652E" w:rsidRDefault="00D7652E">
      <w:pPr>
        <w:pStyle w:val="CommentText"/>
      </w:pPr>
      <w:r>
        <w:rPr>
          <w:rStyle w:val="CommentReference"/>
        </w:rPr>
        <w:annotationRef/>
      </w:r>
      <w:r>
        <w:t>Or simply random chance – again, you have a very small sample size.</w:t>
      </w:r>
    </w:p>
  </w:comment>
  <w:comment w:id="360" w:author="Sandra Godden" w:date="2023-10-13T10:09:00Z" w:initials="SG">
    <w:p w14:paraId="4F27E72C" w14:textId="093C3C29" w:rsidR="00D7652E" w:rsidRDefault="00D7652E">
      <w:pPr>
        <w:pStyle w:val="CommentText"/>
      </w:pPr>
      <w:r>
        <w:rPr>
          <w:rStyle w:val="CommentReference"/>
        </w:rPr>
        <w:annotationRef/>
      </w:r>
      <w:r>
        <w:t>Did you capture producer age in your survey?</w:t>
      </w:r>
    </w:p>
  </w:comment>
  <w:comment w:id="356" w:author="Caitlin Jeffrey" w:date="2023-09-12T11:46:00Z" w:initials="CJ">
    <w:p w14:paraId="13B718B1" w14:textId="528970CC" w:rsidR="00D7652E" w:rsidRDefault="00D7652E">
      <w:pPr>
        <w:pStyle w:val="CommentText"/>
      </w:pPr>
      <w:r>
        <w:rPr>
          <w:rStyle w:val="CommentReference"/>
        </w:rPr>
        <w:annotationRef/>
      </w:r>
      <w:r>
        <w:t>Maybe this is reaching too far, and can come out; need to shorten discussion anyhow</w:t>
      </w:r>
    </w:p>
  </w:comment>
  <w:comment w:id="361"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367"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370" w:author="Sandra Godden" w:date="2023-10-13T10:24:00Z" w:initials="SG">
    <w:p w14:paraId="6D45A4BE" w14:textId="44207177" w:rsidR="00D7652E" w:rsidRDefault="00D7652E">
      <w:pPr>
        <w:pStyle w:val="CommentText"/>
      </w:pPr>
      <w:r>
        <w:rPr>
          <w:rStyle w:val="CommentReference"/>
        </w:rPr>
        <w:annotationRef/>
      </w:r>
      <w:r>
        <w:t>This was your second</w:t>
      </w:r>
      <w:r w:rsidR="00911141">
        <w:t xml:space="preserve"> objective</w:t>
      </w:r>
      <w:r>
        <w:t xml:space="preserve"> analysis, yes?  So why are you discussing it BEFORE your major analysis of relationships with housing type?  I suggest you reverse the order of these two sections. </w:t>
      </w:r>
      <w:r w:rsidR="00911141">
        <w:t xml:space="preserve"> </w:t>
      </w:r>
    </w:p>
  </w:comment>
  <w:comment w:id="374"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381"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382"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390" w:author="Sandra Godden" w:date="2023-10-13T10:26:00Z" w:initials="SG">
    <w:p w14:paraId="2E6964C6" w14:textId="5D56A577" w:rsidR="00D7652E" w:rsidRDefault="00D7652E">
      <w:pPr>
        <w:pStyle w:val="CommentText"/>
      </w:pPr>
      <w:r>
        <w:rPr>
          <w:rStyle w:val="CommentReference"/>
        </w:rPr>
        <w:annotationRef/>
      </w:r>
      <w:r>
        <w:t>Since this was your main objective, it should be presented BEFORE your secondary analysis section (above)</w:t>
      </w:r>
    </w:p>
  </w:comment>
  <w:comment w:id="394" w:author="John Barlow" w:date="2023-08-30T05:22:00Z" w:initials="JB">
    <w:p w14:paraId="474F670B" w14:textId="6D35A148" w:rsidR="00D7652E" w:rsidRDefault="00D7652E">
      <w:pPr>
        <w:pStyle w:val="CommentText"/>
      </w:pPr>
      <w:r>
        <w:rPr>
          <w:rStyle w:val="CommentReference"/>
        </w:rPr>
        <w:annotationRef/>
      </w:r>
      <w:r>
        <w:t>Depends how they selected study herds from the sample and target populations.</w:t>
      </w:r>
    </w:p>
    <w:p w14:paraId="4C30F15A" w14:textId="77777777" w:rsidR="00D7652E" w:rsidRDefault="00D7652E">
      <w:pPr>
        <w:pStyle w:val="CommentText"/>
      </w:pPr>
    </w:p>
    <w:p w14:paraId="5CCB5BDD" w14:textId="77777777" w:rsidR="00D7652E" w:rsidRDefault="00D7652E" w:rsidP="00D53DC9">
      <w:pPr>
        <w:pStyle w:val="CommentText"/>
      </w:pPr>
      <w:r>
        <w:t>Maybe the interesting thing here is did n=other studies have inclusion criteria that biased to herds with good milk quality?</w:t>
      </w:r>
    </w:p>
  </w:comment>
  <w:comment w:id="395" w:author="Caitlin Jeffrey" w:date="2023-09-11T19:34:00Z" w:initials="CJ">
    <w:p w14:paraId="3EB0C79E" w14:textId="3FF113FC" w:rsidR="00D7652E" w:rsidRDefault="00D7652E">
      <w:pPr>
        <w:pStyle w:val="CommentText"/>
      </w:pPr>
      <w:r>
        <w:rPr>
          <w:rStyle w:val="CommentReference"/>
        </w:rPr>
        <w:annotationRef/>
      </w:r>
      <w:r>
        <w:t>Should I take out the repeat of results here?</w:t>
      </w:r>
    </w:p>
  </w:comment>
  <w:comment w:id="396" w:author="Caitlin Jeffrey" w:date="2023-09-11T19:40:00Z" w:initials="CJ">
    <w:p w14:paraId="79C70156" w14:textId="244494AC" w:rsidR="00D7652E" w:rsidRDefault="00D7652E">
      <w:pPr>
        <w:pStyle w:val="CommentText"/>
      </w:pPr>
      <w:r>
        <w:rPr>
          <w:rStyle w:val="CommentReference"/>
        </w:rPr>
        <w:annotationRef/>
      </w:r>
      <w:r>
        <w:t>Can’t figure out how to phrase without repeating the 26% stat again</w:t>
      </w:r>
    </w:p>
  </w:comment>
  <w:comment w:id="397"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398" w:author="Sandra Godden" w:date="2023-10-13T10:31:00Z" w:initials="SG">
    <w:p w14:paraId="0B207462" w14:textId="771D8A85" w:rsidR="00D7652E" w:rsidRDefault="00D7652E">
      <w:pPr>
        <w:pStyle w:val="CommentText"/>
      </w:pPr>
      <w:r>
        <w:rPr>
          <w:rStyle w:val="CommentReference"/>
        </w:rPr>
        <w:annotationRef/>
      </w:r>
    </w:p>
  </w:comment>
  <w:comment w:id="399"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00"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03"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404"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06"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413"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414"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2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27"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30"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31"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28"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429"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41"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442"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473" w:author="Sandra Godden" w:date="2023-10-13T14:57:00Z" w:initials="SG">
    <w:p w14:paraId="7A26D2D2" w14:textId="77777777" w:rsidR="00A81C37" w:rsidRDefault="00A81C37" w:rsidP="00A81C37">
      <w:pPr>
        <w:pStyle w:val="CommentText"/>
      </w:pPr>
      <w:r>
        <w:rPr>
          <w:rStyle w:val="CommentReference"/>
        </w:rPr>
        <w:annotationRef/>
      </w:r>
      <w:r>
        <w:t>Is this from univariable or multivariable analysis?  State in heading</w:t>
      </w:r>
    </w:p>
  </w:comment>
  <w:comment w:id="474" w:author="Caitlin Jeffrey" w:date="2023-10-23T09:15:00Z" w:initials="CJ">
    <w:p w14:paraId="3E72AA84" w14:textId="77777777" w:rsidR="00A81C37" w:rsidRDefault="00A81C37" w:rsidP="00A81C37">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81" w:author="Caitlin Jeffrey" w:date="2023-10-20T09:24:00Z" w:initials="CJ">
    <w:p w14:paraId="7D9343E4" w14:textId="77777777" w:rsidR="00580235" w:rsidRDefault="00580235" w:rsidP="00580235">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85" w:author="Sandra Godden" w:date="2023-10-13T16:01:00Z" w:initials="SG">
    <w:p w14:paraId="2ADFC0F6" w14:textId="77777777" w:rsidR="00A81C37" w:rsidRDefault="00A81C37" w:rsidP="00A81C37">
      <w:pPr>
        <w:pStyle w:val="CommentText"/>
      </w:pPr>
      <w:r>
        <w:rPr>
          <w:rStyle w:val="CommentReference"/>
        </w:rPr>
        <w:annotationRef/>
      </w:r>
      <w:r>
        <w:t>Report  as kg</w:t>
      </w:r>
    </w:p>
  </w:comment>
  <w:comment w:id="494"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501"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514" w:author="Sandra Godden" w:date="2023-10-13T15:01:00Z" w:initials="SG">
    <w:p w14:paraId="4CDB0AB9" w14:textId="4D99CDC1" w:rsidR="00D7652E" w:rsidRDefault="00D7652E">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589"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699" w:author="Sandra Godden" w:date="2023-10-13T15:16:00Z" w:initials="SG">
    <w:p w14:paraId="61C2AC23" w14:textId="77777777" w:rsidR="00D7652E" w:rsidRDefault="00D7652E">
      <w:pPr>
        <w:pStyle w:val="CommentText"/>
      </w:pPr>
      <w:r>
        <w:rPr>
          <w:rStyle w:val="CommentReference"/>
        </w:rPr>
        <w:annotationRef/>
      </w:r>
      <w:r>
        <w:t>I don’t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4DC6E525" w15:done="1"/>
  <w15:commentEx w15:paraId="7F296299" w15:done="1"/>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0"/>
  <w15:commentEx w15:paraId="08D5351E" w15:paraIdParent="236D7448" w15:done="0"/>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0"/>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0"/>
  <w15:commentEx w15:paraId="5A69C7A2" w15:done="0"/>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145F5355" w15:done="0"/>
  <w15:commentEx w15:paraId="051BE990" w15:done="0"/>
  <w15:commentEx w15:paraId="0FBBE8D3" w15:done="0"/>
  <w15:commentEx w15:paraId="6A62596D" w15:done="0"/>
  <w15:commentEx w15:paraId="36AF3D35" w15:done="0"/>
  <w15:commentEx w15:paraId="06EBF5E6" w15:done="0"/>
  <w15:commentEx w15:paraId="3C109B3D" w15:done="0"/>
  <w15:commentEx w15:paraId="1E7C440D" w15:done="0"/>
  <w15:commentEx w15:paraId="5C84198A" w15:done="1"/>
  <w15:commentEx w15:paraId="06763FC7" w15:done="0"/>
  <w15:commentEx w15:paraId="6056379C" w15:done="0"/>
  <w15:commentEx w15:paraId="7ADCB72E" w15:done="0"/>
  <w15:commentEx w15:paraId="4F27E72C" w15:done="0"/>
  <w15:commentEx w15:paraId="13B718B1" w15:done="0"/>
  <w15:commentEx w15:paraId="3B3BD0C7" w15:done="0"/>
  <w15:commentEx w15:paraId="5577E5AD" w15:done="0"/>
  <w15:commentEx w15:paraId="6D45A4BE" w15:done="0"/>
  <w15:commentEx w15:paraId="70BA633D" w15:done="0"/>
  <w15:commentEx w15:paraId="1D429174" w15:done="0"/>
  <w15:commentEx w15:paraId="3BA642EE" w15:done="0"/>
  <w15:commentEx w15:paraId="2E6964C6" w15:done="0"/>
  <w15:commentEx w15:paraId="5CCB5BDD" w15:done="1"/>
  <w15:commentEx w15:paraId="3EB0C79E" w15:done="0"/>
  <w15:commentEx w15:paraId="79C70156" w15:done="0"/>
  <w15:commentEx w15:paraId="54345D7C" w15:done="0"/>
  <w15:commentEx w15:paraId="0B207462" w15:done="0"/>
  <w15:commentEx w15:paraId="629322C3" w15:done="0"/>
  <w15:commentEx w15:paraId="3BA27D45" w15:done="0"/>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0"/>
  <w15:commentEx w15:paraId="7185E621" w15:paraIdParent="57E118EB" w15:done="0"/>
  <w15:commentEx w15:paraId="38DA7C5F" w15:done="0"/>
  <w15:commentEx w15:paraId="30E21012" w15:done="0"/>
  <w15:commentEx w15:paraId="6B8F47EC" w15:done="1"/>
  <w15:commentEx w15:paraId="72C70A37" w15:paraIdParent="6B8F47EC" w15:done="1"/>
  <w15:commentEx w15:paraId="7A26D2D2" w15:done="0"/>
  <w15:commentEx w15:paraId="3E72AA84" w15:paraIdParent="7A26D2D2" w15:done="0"/>
  <w15:commentEx w15:paraId="7D9343E4" w15:done="0"/>
  <w15:commentEx w15:paraId="2ADFC0F6"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282DA811" w16cex:dateUtc="2023-06-09T17:30:00Z"/>
  <w16cex:commentExtensible w16cex:durableId="74E1A6B9" w16cex:dateUtc="2023-10-26T19:36:00Z"/>
  <w16cex:commentExtensible w16cex:durableId="2877AD51" w16cex:dateUtc="2023-08-04T21:01:00Z"/>
  <w16cex:commentExtensible w16cex:durableId="282DA866" w16cex:dateUtc="2023-06-09T17:32:00Z"/>
  <w16cex:commentExtensible w16cex:durableId="1E9C8D5E" w16cex:dateUtc="2023-09-12T15:32:00Z"/>
  <w16cex:commentExtensible w16cex:durableId="2ACAA5AE" w16cex:dateUtc="2023-09-12T15:46: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4DC6E525" w16cid:durableId="4C454470"/>
  <w16cid:commentId w16cid:paraId="7F296299" w16cid:durableId="34BB169C"/>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145F5355" w16cid:durableId="1C5C4D85"/>
  <w16cid:commentId w16cid:paraId="051BE990" w16cid:durableId="2877AD51"/>
  <w16cid:commentId w16cid:paraId="0FBBE8D3" w16cid:durableId="5C2B39DA"/>
  <w16cid:commentId w16cid:paraId="6A62596D" w16cid:durableId="6579E82B"/>
  <w16cid:commentId w16cid:paraId="36AF3D35" w16cid:durableId="6E04A883"/>
  <w16cid:commentId w16cid:paraId="06EBF5E6" w16cid:durableId="282DA866"/>
  <w16cid:commentId w16cid:paraId="3C109B3D" w16cid:durableId="7985CE96"/>
  <w16cid:commentId w16cid:paraId="1E7C440D" w16cid:durableId="7BF8BB00"/>
  <w16cid:commentId w16cid:paraId="5C84198A" w16cid:durableId="1E9C8D5E"/>
  <w16cid:commentId w16cid:paraId="06763FC7" w16cid:durableId="355DFFFB"/>
  <w16cid:commentId w16cid:paraId="6056379C" w16cid:durableId="78508FB3"/>
  <w16cid:commentId w16cid:paraId="7ADCB72E" w16cid:durableId="71DC5B19"/>
  <w16cid:commentId w16cid:paraId="4F27E72C" w16cid:durableId="53F1AD9D"/>
  <w16cid:commentId w16cid:paraId="13B718B1" w16cid:durableId="2ACAA5AE"/>
  <w16cid:commentId w16cid:paraId="3B3BD0C7" w16cid:durableId="5E381730"/>
  <w16cid:commentId w16cid:paraId="5577E5AD" w16cid:durableId="144CB530"/>
  <w16cid:commentId w16cid:paraId="6D45A4BE" w16cid:durableId="65A6BFB3"/>
  <w16cid:commentId w16cid:paraId="70BA633D" w16cid:durableId="28C8EAEC"/>
  <w16cid:commentId w16cid:paraId="1D429174" w16cid:durableId="214F56EB"/>
  <w16cid:commentId w16cid:paraId="3BA642EE" w16cid:durableId="1999EA07"/>
  <w16cid:commentId w16cid:paraId="2E6964C6" w16cid:durableId="50FC4EDA"/>
  <w16cid:commentId w16cid:paraId="5CCB5BDD" w16cid:durableId="2899507B"/>
  <w16cid:commentId w16cid:paraId="3EB0C79E" w16cid:durableId="6F09BC28"/>
  <w16cid:commentId w16cid:paraId="79C70156" w16cid:durableId="2CAB0851"/>
  <w16cid:commentId w16cid:paraId="54345D7C" w16cid:durableId="6D51444B"/>
  <w16cid:commentId w16cid:paraId="0B207462" w16cid:durableId="7B693B3C"/>
  <w16cid:commentId w16cid:paraId="629322C3" w16cid:durableId="64DB20F3"/>
  <w16cid:commentId w16cid:paraId="3BA27D45" w16cid:durableId="39CE8EBB"/>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A26D2D2" w16cid:durableId="34E04EFF"/>
  <w16cid:commentId w16cid:paraId="3E72AA84" w16cid:durableId="3F85BFDE"/>
  <w16cid:commentId w16cid:paraId="7D9343E4" w16cid:durableId="09C25EAD"/>
  <w16cid:commentId w16cid:paraId="2ADFC0F6" w16cid:durableId="7F51F1E2"/>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AAD1" w14:textId="77777777" w:rsidR="008C5B20" w:rsidRDefault="008C5B20">
      <w:pPr>
        <w:spacing w:after="0" w:line="240" w:lineRule="auto"/>
      </w:pPr>
      <w:r>
        <w:separator/>
      </w:r>
    </w:p>
  </w:endnote>
  <w:endnote w:type="continuationSeparator" w:id="0">
    <w:p w14:paraId="27A0A91E" w14:textId="77777777" w:rsidR="008C5B20" w:rsidRDefault="008C5B20">
      <w:pPr>
        <w:spacing w:after="0" w:line="240" w:lineRule="auto"/>
      </w:pPr>
      <w:r>
        <w:continuationSeparator/>
      </w:r>
    </w:p>
  </w:endnote>
  <w:endnote w:type="continuationNotice" w:id="1">
    <w:p w14:paraId="51A9CD46" w14:textId="77777777" w:rsidR="008C5B20" w:rsidRDefault="008C5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5512" w14:textId="77777777" w:rsidR="008C5B20" w:rsidRDefault="008C5B20">
      <w:pPr>
        <w:spacing w:after="0" w:line="240" w:lineRule="auto"/>
      </w:pPr>
      <w:r>
        <w:separator/>
      </w:r>
    </w:p>
  </w:footnote>
  <w:footnote w:type="continuationSeparator" w:id="0">
    <w:p w14:paraId="6C33F4D4" w14:textId="77777777" w:rsidR="008C5B20" w:rsidRDefault="008C5B20">
      <w:pPr>
        <w:spacing w:after="0" w:line="240" w:lineRule="auto"/>
      </w:pPr>
      <w:r>
        <w:continuationSeparator/>
      </w:r>
    </w:p>
  </w:footnote>
  <w:footnote w:type="continuationNotice" w:id="1">
    <w:p w14:paraId="7B06E0C7" w14:textId="77777777" w:rsidR="008C5B20" w:rsidRDefault="008C5B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064B"/>
    <w:rsid w:val="000007CD"/>
    <w:rsid w:val="000018DC"/>
    <w:rsid w:val="00001C89"/>
    <w:rsid w:val="00003F36"/>
    <w:rsid w:val="0000478B"/>
    <w:rsid w:val="000048F2"/>
    <w:rsid w:val="00007766"/>
    <w:rsid w:val="00010324"/>
    <w:rsid w:val="0001071E"/>
    <w:rsid w:val="000108C1"/>
    <w:rsid w:val="0001163B"/>
    <w:rsid w:val="000122E7"/>
    <w:rsid w:val="0001480A"/>
    <w:rsid w:val="0001512D"/>
    <w:rsid w:val="0001638A"/>
    <w:rsid w:val="00016BD8"/>
    <w:rsid w:val="00016DA9"/>
    <w:rsid w:val="00017839"/>
    <w:rsid w:val="00017BBB"/>
    <w:rsid w:val="00020355"/>
    <w:rsid w:val="0002111A"/>
    <w:rsid w:val="00021797"/>
    <w:rsid w:val="00021DF8"/>
    <w:rsid w:val="000233B5"/>
    <w:rsid w:val="000236DD"/>
    <w:rsid w:val="00023F67"/>
    <w:rsid w:val="00024CE6"/>
    <w:rsid w:val="0002533B"/>
    <w:rsid w:val="000263B5"/>
    <w:rsid w:val="00026EE6"/>
    <w:rsid w:val="00027612"/>
    <w:rsid w:val="00030551"/>
    <w:rsid w:val="00030B71"/>
    <w:rsid w:val="00031872"/>
    <w:rsid w:val="000325A6"/>
    <w:rsid w:val="0003367B"/>
    <w:rsid w:val="00034951"/>
    <w:rsid w:val="00034B10"/>
    <w:rsid w:val="000351E9"/>
    <w:rsid w:val="000355CF"/>
    <w:rsid w:val="0003598E"/>
    <w:rsid w:val="00035DE4"/>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515"/>
    <w:rsid w:val="00085C80"/>
    <w:rsid w:val="000861B6"/>
    <w:rsid w:val="000863CD"/>
    <w:rsid w:val="000865EB"/>
    <w:rsid w:val="00087FBC"/>
    <w:rsid w:val="0009112F"/>
    <w:rsid w:val="000917AC"/>
    <w:rsid w:val="00091CAA"/>
    <w:rsid w:val="00092462"/>
    <w:rsid w:val="00092C15"/>
    <w:rsid w:val="00092F7B"/>
    <w:rsid w:val="00093737"/>
    <w:rsid w:val="00093CAD"/>
    <w:rsid w:val="0009472F"/>
    <w:rsid w:val="00094D08"/>
    <w:rsid w:val="00096355"/>
    <w:rsid w:val="0009696C"/>
    <w:rsid w:val="00096E59"/>
    <w:rsid w:val="00097CE1"/>
    <w:rsid w:val="00097EE6"/>
    <w:rsid w:val="000A071B"/>
    <w:rsid w:val="000A0CEC"/>
    <w:rsid w:val="000A1D2A"/>
    <w:rsid w:val="000A2897"/>
    <w:rsid w:val="000A3025"/>
    <w:rsid w:val="000A35E0"/>
    <w:rsid w:val="000A3713"/>
    <w:rsid w:val="000A3FE6"/>
    <w:rsid w:val="000A4286"/>
    <w:rsid w:val="000A4397"/>
    <w:rsid w:val="000A4E5E"/>
    <w:rsid w:val="000A52D2"/>
    <w:rsid w:val="000A60FF"/>
    <w:rsid w:val="000A7137"/>
    <w:rsid w:val="000A77F2"/>
    <w:rsid w:val="000B0363"/>
    <w:rsid w:val="000B163A"/>
    <w:rsid w:val="000B1A57"/>
    <w:rsid w:val="000B3143"/>
    <w:rsid w:val="000B3194"/>
    <w:rsid w:val="000B3223"/>
    <w:rsid w:val="000B3518"/>
    <w:rsid w:val="000B4161"/>
    <w:rsid w:val="000B4F9B"/>
    <w:rsid w:val="000B6341"/>
    <w:rsid w:val="000B6384"/>
    <w:rsid w:val="000B6B12"/>
    <w:rsid w:val="000B6DBE"/>
    <w:rsid w:val="000B7B61"/>
    <w:rsid w:val="000C05E2"/>
    <w:rsid w:val="000C1159"/>
    <w:rsid w:val="000C13FA"/>
    <w:rsid w:val="000C1F98"/>
    <w:rsid w:val="000C2369"/>
    <w:rsid w:val="000C26E4"/>
    <w:rsid w:val="000C305F"/>
    <w:rsid w:val="000C43B5"/>
    <w:rsid w:val="000C4C15"/>
    <w:rsid w:val="000C57CC"/>
    <w:rsid w:val="000C63AD"/>
    <w:rsid w:val="000C708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D18"/>
    <w:rsid w:val="000F597F"/>
    <w:rsid w:val="000F63D9"/>
    <w:rsid w:val="000F6DBD"/>
    <w:rsid w:val="0010085C"/>
    <w:rsid w:val="00100B2B"/>
    <w:rsid w:val="00101B6B"/>
    <w:rsid w:val="00101BF3"/>
    <w:rsid w:val="00102256"/>
    <w:rsid w:val="001034A0"/>
    <w:rsid w:val="0010369E"/>
    <w:rsid w:val="001038E3"/>
    <w:rsid w:val="0010405F"/>
    <w:rsid w:val="00104F7F"/>
    <w:rsid w:val="00106324"/>
    <w:rsid w:val="00107FFE"/>
    <w:rsid w:val="00110A27"/>
    <w:rsid w:val="001112C5"/>
    <w:rsid w:val="001115F8"/>
    <w:rsid w:val="00111E3F"/>
    <w:rsid w:val="0011258C"/>
    <w:rsid w:val="00112A3D"/>
    <w:rsid w:val="00113F27"/>
    <w:rsid w:val="0011401F"/>
    <w:rsid w:val="001140FA"/>
    <w:rsid w:val="00116485"/>
    <w:rsid w:val="00116B64"/>
    <w:rsid w:val="00116D0B"/>
    <w:rsid w:val="0011717B"/>
    <w:rsid w:val="001174F7"/>
    <w:rsid w:val="00117E70"/>
    <w:rsid w:val="001207D5"/>
    <w:rsid w:val="0012082F"/>
    <w:rsid w:val="00120978"/>
    <w:rsid w:val="00121066"/>
    <w:rsid w:val="001217FF"/>
    <w:rsid w:val="00122119"/>
    <w:rsid w:val="00122B6A"/>
    <w:rsid w:val="00123409"/>
    <w:rsid w:val="00123751"/>
    <w:rsid w:val="00124546"/>
    <w:rsid w:val="00125098"/>
    <w:rsid w:val="0012514B"/>
    <w:rsid w:val="001253F2"/>
    <w:rsid w:val="00125B27"/>
    <w:rsid w:val="0012615E"/>
    <w:rsid w:val="00126785"/>
    <w:rsid w:val="00126D46"/>
    <w:rsid w:val="001277F9"/>
    <w:rsid w:val="0013166F"/>
    <w:rsid w:val="00131683"/>
    <w:rsid w:val="0013198C"/>
    <w:rsid w:val="00132D44"/>
    <w:rsid w:val="00132EFF"/>
    <w:rsid w:val="0013344E"/>
    <w:rsid w:val="0013451F"/>
    <w:rsid w:val="001345A9"/>
    <w:rsid w:val="00134A1E"/>
    <w:rsid w:val="00135369"/>
    <w:rsid w:val="001360ED"/>
    <w:rsid w:val="0013684F"/>
    <w:rsid w:val="0013699F"/>
    <w:rsid w:val="00137CEA"/>
    <w:rsid w:val="0014099C"/>
    <w:rsid w:val="00140D19"/>
    <w:rsid w:val="00142ED8"/>
    <w:rsid w:val="00143304"/>
    <w:rsid w:val="0014366B"/>
    <w:rsid w:val="0014452C"/>
    <w:rsid w:val="0014533F"/>
    <w:rsid w:val="00145EE9"/>
    <w:rsid w:val="00146229"/>
    <w:rsid w:val="00146C13"/>
    <w:rsid w:val="00150295"/>
    <w:rsid w:val="00150A48"/>
    <w:rsid w:val="00151197"/>
    <w:rsid w:val="00151CA9"/>
    <w:rsid w:val="00151E6D"/>
    <w:rsid w:val="0015221A"/>
    <w:rsid w:val="001530FF"/>
    <w:rsid w:val="00153637"/>
    <w:rsid w:val="00153A11"/>
    <w:rsid w:val="00155DBD"/>
    <w:rsid w:val="00155DF1"/>
    <w:rsid w:val="00156580"/>
    <w:rsid w:val="00156A22"/>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5FE8"/>
    <w:rsid w:val="0016600B"/>
    <w:rsid w:val="001663BF"/>
    <w:rsid w:val="001669CB"/>
    <w:rsid w:val="00166A70"/>
    <w:rsid w:val="00170DE3"/>
    <w:rsid w:val="00170FD8"/>
    <w:rsid w:val="0017128D"/>
    <w:rsid w:val="00171E08"/>
    <w:rsid w:val="00172372"/>
    <w:rsid w:val="001725A9"/>
    <w:rsid w:val="00172E4A"/>
    <w:rsid w:val="0017348A"/>
    <w:rsid w:val="001734D2"/>
    <w:rsid w:val="0017357C"/>
    <w:rsid w:val="00173A46"/>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AF0"/>
    <w:rsid w:val="001A2DD3"/>
    <w:rsid w:val="001A345F"/>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19"/>
    <w:rsid w:val="001B5C4D"/>
    <w:rsid w:val="001B6A85"/>
    <w:rsid w:val="001B7CB0"/>
    <w:rsid w:val="001C00E1"/>
    <w:rsid w:val="001C02E2"/>
    <w:rsid w:val="001C26B3"/>
    <w:rsid w:val="001C29D8"/>
    <w:rsid w:val="001C2A70"/>
    <w:rsid w:val="001C4A4D"/>
    <w:rsid w:val="001C53A0"/>
    <w:rsid w:val="001C5917"/>
    <w:rsid w:val="001C5B19"/>
    <w:rsid w:val="001C6061"/>
    <w:rsid w:val="001C6445"/>
    <w:rsid w:val="001C679D"/>
    <w:rsid w:val="001C7146"/>
    <w:rsid w:val="001D1BF8"/>
    <w:rsid w:val="001D3306"/>
    <w:rsid w:val="001D44F0"/>
    <w:rsid w:val="001D5FF4"/>
    <w:rsid w:val="001D6D9E"/>
    <w:rsid w:val="001D7172"/>
    <w:rsid w:val="001D7BF0"/>
    <w:rsid w:val="001E03BB"/>
    <w:rsid w:val="001E0584"/>
    <w:rsid w:val="001E1026"/>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7C5"/>
    <w:rsid w:val="00201EDE"/>
    <w:rsid w:val="00202154"/>
    <w:rsid w:val="00203A48"/>
    <w:rsid w:val="00203D25"/>
    <w:rsid w:val="00203EDA"/>
    <w:rsid w:val="0020464D"/>
    <w:rsid w:val="002048A9"/>
    <w:rsid w:val="00204B87"/>
    <w:rsid w:val="00204D89"/>
    <w:rsid w:val="00205920"/>
    <w:rsid w:val="00205EC3"/>
    <w:rsid w:val="00206018"/>
    <w:rsid w:val="00207E89"/>
    <w:rsid w:val="00207F03"/>
    <w:rsid w:val="00210888"/>
    <w:rsid w:val="00210F39"/>
    <w:rsid w:val="00211057"/>
    <w:rsid w:val="0021139B"/>
    <w:rsid w:val="00211D75"/>
    <w:rsid w:val="00212A32"/>
    <w:rsid w:val="0021453E"/>
    <w:rsid w:val="00214A2B"/>
    <w:rsid w:val="00214A2F"/>
    <w:rsid w:val="0021501D"/>
    <w:rsid w:val="00215736"/>
    <w:rsid w:val="002159A8"/>
    <w:rsid w:val="00215AA7"/>
    <w:rsid w:val="002162F9"/>
    <w:rsid w:val="0021712A"/>
    <w:rsid w:val="002171C2"/>
    <w:rsid w:val="002172F8"/>
    <w:rsid w:val="00217508"/>
    <w:rsid w:val="002177F1"/>
    <w:rsid w:val="002205FD"/>
    <w:rsid w:val="00221300"/>
    <w:rsid w:val="00221CE4"/>
    <w:rsid w:val="00222C2E"/>
    <w:rsid w:val="00222F94"/>
    <w:rsid w:val="00223E2C"/>
    <w:rsid w:val="00224789"/>
    <w:rsid w:val="002276B4"/>
    <w:rsid w:val="002302B2"/>
    <w:rsid w:val="00231B3D"/>
    <w:rsid w:val="00231C53"/>
    <w:rsid w:val="002321EF"/>
    <w:rsid w:val="00232599"/>
    <w:rsid w:val="002327E7"/>
    <w:rsid w:val="002328C8"/>
    <w:rsid w:val="002329C7"/>
    <w:rsid w:val="00232B21"/>
    <w:rsid w:val="00233C49"/>
    <w:rsid w:val="00235CBD"/>
    <w:rsid w:val="00236998"/>
    <w:rsid w:val="00236DC1"/>
    <w:rsid w:val="00237C1B"/>
    <w:rsid w:val="00237E88"/>
    <w:rsid w:val="002401F3"/>
    <w:rsid w:val="002424DA"/>
    <w:rsid w:val="0024316E"/>
    <w:rsid w:val="002431E5"/>
    <w:rsid w:val="00244DED"/>
    <w:rsid w:val="00245187"/>
    <w:rsid w:val="002457E7"/>
    <w:rsid w:val="0024639D"/>
    <w:rsid w:val="00247358"/>
    <w:rsid w:val="002509B6"/>
    <w:rsid w:val="0025145F"/>
    <w:rsid w:val="00251D72"/>
    <w:rsid w:val="00252532"/>
    <w:rsid w:val="00252ABD"/>
    <w:rsid w:val="00254ED0"/>
    <w:rsid w:val="00255582"/>
    <w:rsid w:val="00255B43"/>
    <w:rsid w:val="00255E7A"/>
    <w:rsid w:val="00255F9B"/>
    <w:rsid w:val="00257E68"/>
    <w:rsid w:val="002600E5"/>
    <w:rsid w:val="00260B19"/>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3E5F"/>
    <w:rsid w:val="00294178"/>
    <w:rsid w:val="002943C3"/>
    <w:rsid w:val="00294B87"/>
    <w:rsid w:val="00294E13"/>
    <w:rsid w:val="00295744"/>
    <w:rsid w:val="002961A9"/>
    <w:rsid w:val="00296D91"/>
    <w:rsid w:val="00297CCB"/>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308B"/>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39A2"/>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A81"/>
    <w:rsid w:val="00303C23"/>
    <w:rsid w:val="00303E8F"/>
    <w:rsid w:val="00304311"/>
    <w:rsid w:val="003044C9"/>
    <w:rsid w:val="0030471A"/>
    <w:rsid w:val="003054BB"/>
    <w:rsid w:val="0030752B"/>
    <w:rsid w:val="00307E3F"/>
    <w:rsid w:val="0031117F"/>
    <w:rsid w:val="003113FC"/>
    <w:rsid w:val="00313690"/>
    <w:rsid w:val="00313C6E"/>
    <w:rsid w:val="00314C09"/>
    <w:rsid w:val="00314E85"/>
    <w:rsid w:val="0031507C"/>
    <w:rsid w:val="0031593F"/>
    <w:rsid w:val="00315E63"/>
    <w:rsid w:val="003177D4"/>
    <w:rsid w:val="00317F99"/>
    <w:rsid w:val="00322440"/>
    <w:rsid w:val="003226E8"/>
    <w:rsid w:val="003243E3"/>
    <w:rsid w:val="003248A4"/>
    <w:rsid w:val="00324A4E"/>
    <w:rsid w:val="00327DDB"/>
    <w:rsid w:val="00330140"/>
    <w:rsid w:val="003304BF"/>
    <w:rsid w:val="00330BDC"/>
    <w:rsid w:val="00331729"/>
    <w:rsid w:val="00331887"/>
    <w:rsid w:val="00332D22"/>
    <w:rsid w:val="00333E0D"/>
    <w:rsid w:val="003352D2"/>
    <w:rsid w:val="003353FD"/>
    <w:rsid w:val="00335D66"/>
    <w:rsid w:val="00336622"/>
    <w:rsid w:val="003367CA"/>
    <w:rsid w:val="00336D21"/>
    <w:rsid w:val="00337A0F"/>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ABF"/>
    <w:rsid w:val="00355E4C"/>
    <w:rsid w:val="00356521"/>
    <w:rsid w:val="00356ABB"/>
    <w:rsid w:val="00357932"/>
    <w:rsid w:val="00357C79"/>
    <w:rsid w:val="00360076"/>
    <w:rsid w:val="00360816"/>
    <w:rsid w:val="00361820"/>
    <w:rsid w:val="00361B2E"/>
    <w:rsid w:val="003625DC"/>
    <w:rsid w:val="00362604"/>
    <w:rsid w:val="00362A80"/>
    <w:rsid w:val="003641C9"/>
    <w:rsid w:val="00364323"/>
    <w:rsid w:val="003653B9"/>
    <w:rsid w:val="00365CBD"/>
    <w:rsid w:val="00366934"/>
    <w:rsid w:val="003677AF"/>
    <w:rsid w:val="00367921"/>
    <w:rsid w:val="00367B0C"/>
    <w:rsid w:val="00367BB8"/>
    <w:rsid w:val="00370890"/>
    <w:rsid w:val="00371F1A"/>
    <w:rsid w:val="00372221"/>
    <w:rsid w:val="0037225F"/>
    <w:rsid w:val="00372882"/>
    <w:rsid w:val="00373AD7"/>
    <w:rsid w:val="003741C6"/>
    <w:rsid w:val="00374AE0"/>
    <w:rsid w:val="00374D16"/>
    <w:rsid w:val="00375EFE"/>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06DA"/>
    <w:rsid w:val="00393013"/>
    <w:rsid w:val="00393222"/>
    <w:rsid w:val="00393DF5"/>
    <w:rsid w:val="003952E6"/>
    <w:rsid w:val="00395BA7"/>
    <w:rsid w:val="00395CC1"/>
    <w:rsid w:val="0039673F"/>
    <w:rsid w:val="00397726"/>
    <w:rsid w:val="003A024D"/>
    <w:rsid w:val="003A0A98"/>
    <w:rsid w:val="003A2D0E"/>
    <w:rsid w:val="003A3616"/>
    <w:rsid w:val="003A3DF1"/>
    <w:rsid w:val="003A3E61"/>
    <w:rsid w:val="003A51F3"/>
    <w:rsid w:val="003A5BF2"/>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6F06"/>
    <w:rsid w:val="003C79A5"/>
    <w:rsid w:val="003D120A"/>
    <w:rsid w:val="003D268F"/>
    <w:rsid w:val="003D4084"/>
    <w:rsid w:val="003D481E"/>
    <w:rsid w:val="003D4AEA"/>
    <w:rsid w:val="003D5791"/>
    <w:rsid w:val="003D6923"/>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280"/>
    <w:rsid w:val="003F1E5F"/>
    <w:rsid w:val="003F31A9"/>
    <w:rsid w:val="003F38AD"/>
    <w:rsid w:val="003F53D0"/>
    <w:rsid w:val="003F7C52"/>
    <w:rsid w:val="00400843"/>
    <w:rsid w:val="00400E92"/>
    <w:rsid w:val="00400FAB"/>
    <w:rsid w:val="004019C6"/>
    <w:rsid w:val="00401ED5"/>
    <w:rsid w:val="00402F9F"/>
    <w:rsid w:val="00403F45"/>
    <w:rsid w:val="00404D6D"/>
    <w:rsid w:val="00405211"/>
    <w:rsid w:val="00405618"/>
    <w:rsid w:val="00405625"/>
    <w:rsid w:val="0040590C"/>
    <w:rsid w:val="0040595D"/>
    <w:rsid w:val="00406152"/>
    <w:rsid w:val="00406BC3"/>
    <w:rsid w:val="00406FA9"/>
    <w:rsid w:val="00407709"/>
    <w:rsid w:val="004103A3"/>
    <w:rsid w:val="00410E8A"/>
    <w:rsid w:val="0041164B"/>
    <w:rsid w:val="00412C70"/>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1DCC"/>
    <w:rsid w:val="004523A0"/>
    <w:rsid w:val="004526F3"/>
    <w:rsid w:val="004527BC"/>
    <w:rsid w:val="00452BFE"/>
    <w:rsid w:val="00452F24"/>
    <w:rsid w:val="0045326B"/>
    <w:rsid w:val="004534A8"/>
    <w:rsid w:val="00453B36"/>
    <w:rsid w:val="00456494"/>
    <w:rsid w:val="004568EE"/>
    <w:rsid w:val="0045711B"/>
    <w:rsid w:val="004578D5"/>
    <w:rsid w:val="0046034D"/>
    <w:rsid w:val="0046068F"/>
    <w:rsid w:val="00460E97"/>
    <w:rsid w:val="004613B8"/>
    <w:rsid w:val="00462B88"/>
    <w:rsid w:val="004636D7"/>
    <w:rsid w:val="00463B02"/>
    <w:rsid w:val="004641CB"/>
    <w:rsid w:val="0046483C"/>
    <w:rsid w:val="00464C8B"/>
    <w:rsid w:val="00466AA8"/>
    <w:rsid w:val="00466E44"/>
    <w:rsid w:val="0046753C"/>
    <w:rsid w:val="004703C3"/>
    <w:rsid w:val="0047067D"/>
    <w:rsid w:val="00470E98"/>
    <w:rsid w:val="0047179B"/>
    <w:rsid w:val="00471A6A"/>
    <w:rsid w:val="00471F92"/>
    <w:rsid w:val="00472819"/>
    <w:rsid w:val="0047372A"/>
    <w:rsid w:val="00474075"/>
    <w:rsid w:val="00474426"/>
    <w:rsid w:val="00475B20"/>
    <w:rsid w:val="00476E51"/>
    <w:rsid w:val="00480F5B"/>
    <w:rsid w:val="0048328B"/>
    <w:rsid w:val="004832D9"/>
    <w:rsid w:val="004844F3"/>
    <w:rsid w:val="0048468B"/>
    <w:rsid w:val="00485C2E"/>
    <w:rsid w:val="004861F1"/>
    <w:rsid w:val="00486955"/>
    <w:rsid w:val="004877C3"/>
    <w:rsid w:val="00490958"/>
    <w:rsid w:val="00490BE7"/>
    <w:rsid w:val="00490C4E"/>
    <w:rsid w:val="004915D8"/>
    <w:rsid w:val="00492DF8"/>
    <w:rsid w:val="00492F46"/>
    <w:rsid w:val="0049313D"/>
    <w:rsid w:val="004933C3"/>
    <w:rsid w:val="00493D34"/>
    <w:rsid w:val="00493E9A"/>
    <w:rsid w:val="00494CC0"/>
    <w:rsid w:val="00495549"/>
    <w:rsid w:val="00496972"/>
    <w:rsid w:val="00497BEC"/>
    <w:rsid w:val="00497CF9"/>
    <w:rsid w:val="004A0167"/>
    <w:rsid w:val="004A0383"/>
    <w:rsid w:val="004A0671"/>
    <w:rsid w:val="004A0761"/>
    <w:rsid w:val="004A139B"/>
    <w:rsid w:val="004A199D"/>
    <w:rsid w:val="004A27FF"/>
    <w:rsid w:val="004A30F3"/>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21"/>
    <w:rsid w:val="004B4AC1"/>
    <w:rsid w:val="004B4DC0"/>
    <w:rsid w:val="004B5EC0"/>
    <w:rsid w:val="004B61DA"/>
    <w:rsid w:val="004B69E0"/>
    <w:rsid w:val="004B7455"/>
    <w:rsid w:val="004C16CA"/>
    <w:rsid w:val="004C1B06"/>
    <w:rsid w:val="004C4277"/>
    <w:rsid w:val="004C4853"/>
    <w:rsid w:val="004C673A"/>
    <w:rsid w:val="004C7629"/>
    <w:rsid w:val="004C7A16"/>
    <w:rsid w:val="004C7CC3"/>
    <w:rsid w:val="004D3CDF"/>
    <w:rsid w:val="004D3F9C"/>
    <w:rsid w:val="004D3FBC"/>
    <w:rsid w:val="004D4FBD"/>
    <w:rsid w:val="004D56B6"/>
    <w:rsid w:val="004D754F"/>
    <w:rsid w:val="004D7584"/>
    <w:rsid w:val="004E0BA3"/>
    <w:rsid w:val="004E1440"/>
    <w:rsid w:val="004E250C"/>
    <w:rsid w:val="004E2574"/>
    <w:rsid w:val="004E25DD"/>
    <w:rsid w:val="004E382B"/>
    <w:rsid w:val="004E39E9"/>
    <w:rsid w:val="004E5CBF"/>
    <w:rsid w:val="004E6100"/>
    <w:rsid w:val="004E61BE"/>
    <w:rsid w:val="004E63BC"/>
    <w:rsid w:val="004E64BD"/>
    <w:rsid w:val="004E6E4B"/>
    <w:rsid w:val="004E736B"/>
    <w:rsid w:val="004E7B12"/>
    <w:rsid w:val="004F0591"/>
    <w:rsid w:val="004F1431"/>
    <w:rsid w:val="004F1722"/>
    <w:rsid w:val="004F1E66"/>
    <w:rsid w:val="004F2A53"/>
    <w:rsid w:val="004F2E8C"/>
    <w:rsid w:val="004F3302"/>
    <w:rsid w:val="004F63C1"/>
    <w:rsid w:val="004F6870"/>
    <w:rsid w:val="004F71C6"/>
    <w:rsid w:val="004F7267"/>
    <w:rsid w:val="004F7384"/>
    <w:rsid w:val="004F7A9E"/>
    <w:rsid w:val="00500124"/>
    <w:rsid w:val="005002D5"/>
    <w:rsid w:val="00500695"/>
    <w:rsid w:val="00500ABB"/>
    <w:rsid w:val="00501F06"/>
    <w:rsid w:val="00502D17"/>
    <w:rsid w:val="00502E24"/>
    <w:rsid w:val="005031C1"/>
    <w:rsid w:val="00503350"/>
    <w:rsid w:val="00503BF3"/>
    <w:rsid w:val="00503F06"/>
    <w:rsid w:val="005059FE"/>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4C53"/>
    <w:rsid w:val="00555702"/>
    <w:rsid w:val="00555C08"/>
    <w:rsid w:val="00555DFB"/>
    <w:rsid w:val="00556046"/>
    <w:rsid w:val="005577AF"/>
    <w:rsid w:val="00557887"/>
    <w:rsid w:val="00557A82"/>
    <w:rsid w:val="0056024D"/>
    <w:rsid w:val="005613FF"/>
    <w:rsid w:val="0056318E"/>
    <w:rsid w:val="0056389C"/>
    <w:rsid w:val="00564837"/>
    <w:rsid w:val="005655AE"/>
    <w:rsid w:val="005656AF"/>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7284"/>
    <w:rsid w:val="00590231"/>
    <w:rsid w:val="00593C05"/>
    <w:rsid w:val="0059460A"/>
    <w:rsid w:val="00594FFE"/>
    <w:rsid w:val="005951BA"/>
    <w:rsid w:val="005955E2"/>
    <w:rsid w:val="00596791"/>
    <w:rsid w:val="00596E79"/>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08A"/>
    <w:rsid w:val="005B158F"/>
    <w:rsid w:val="005B1621"/>
    <w:rsid w:val="005B1C60"/>
    <w:rsid w:val="005B2266"/>
    <w:rsid w:val="005B2B4F"/>
    <w:rsid w:val="005B2BAD"/>
    <w:rsid w:val="005B2F51"/>
    <w:rsid w:val="005B3362"/>
    <w:rsid w:val="005B408F"/>
    <w:rsid w:val="005B464D"/>
    <w:rsid w:val="005B49B5"/>
    <w:rsid w:val="005B4B60"/>
    <w:rsid w:val="005B59E4"/>
    <w:rsid w:val="005B5B89"/>
    <w:rsid w:val="005B725C"/>
    <w:rsid w:val="005C03F1"/>
    <w:rsid w:val="005C0A3D"/>
    <w:rsid w:val="005C0CC9"/>
    <w:rsid w:val="005C0F0F"/>
    <w:rsid w:val="005C140C"/>
    <w:rsid w:val="005C2F9C"/>
    <w:rsid w:val="005C34D7"/>
    <w:rsid w:val="005C3E1E"/>
    <w:rsid w:val="005C4E02"/>
    <w:rsid w:val="005C5F0D"/>
    <w:rsid w:val="005C62DE"/>
    <w:rsid w:val="005C6832"/>
    <w:rsid w:val="005C6835"/>
    <w:rsid w:val="005C6FF1"/>
    <w:rsid w:val="005C70FE"/>
    <w:rsid w:val="005C7542"/>
    <w:rsid w:val="005C76E8"/>
    <w:rsid w:val="005C7C17"/>
    <w:rsid w:val="005D11F8"/>
    <w:rsid w:val="005D1B1C"/>
    <w:rsid w:val="005D36AC"/>
    <w:rsid w:val="005D3E5D"/>
    <w:rsid w:val="005D3F9A"/>
    <w:rsid w:val="005D5924"/>
    <w:rsid w:val="005D6527"/>
    <w:rsid w:val="005D65D8"/>
    <w:rsid w:val="005D66A0"/>
    <w:rsid w:val="005D714B"/>
    <w:rsid w:val="005D7657"/>
    <w:rsid w:val="005E0569"/>
    <w:rsid w:val="005E0C68"/>
    <w:rsid w:val="005E1C80"/>
    <w:rsid w:val="005E2594"/>
    <w:rsid w:val="005E2F49"/>
    <w:rsid w:val="005E3D96"/>
    <w:rsid w:val="005E45DD"/>
    <w:rsid w:val="005E59AD"/>
    <w:rsid w:val="005E620F"/>
    <w:rsid w:val="005E65EA"/>
    <w:rsid w:val="005E7DA6"/>
    <w:rsid w:val="005E7DAB"/>
    <w:rsid w:val="005E7F7C"/>
    <w:rsid w:val="005F003E"/>
    <w:rsid w:val="005F0EC1"/>
    <w:rsid w:val="005F116C"/>
    <w:rsid w:val="005F3326"/>
    <w:rsid w:val="005F3535"/>
    <w:rsid w:val="005F3DBF"/>
    <w:rsid w:val="005F4103"/>
    <w:rsid w:val="005F412C"/>
    <w:rsid w:val="005F5183"/>
    <w:rsid w:val="005F544E"/>
    <w:rsid w:val="005F6118"/>
    <w:rsid w:val="005F647E"/>
    <w:rsid w:val="005F6520"/>
    <w:rsid w:val="005F6F84"/>
    <w:rsid w:val="005F7594"/>
    <w:rsid w:val="005F78BC"/>
    <w:rsid w:val="006005D8"/>
    <w:rsid w:val="006008AF"/>
    <w:rsid w:val="006023F9"/>
    <w:rsid w:val="00603613"/>
    <w:rsid w:val="00603849"/>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8B1"/>
    <w:rsid w:val="00621DFF"/>
    <w:rsid w:val="00621E0B"/>
    <w:rsid w:val="00622ECC"/>
    <w:rsid w:val="00623275"/>
    <w:rsid w:val="006238BB"/>
    <w:rsid w:val="006238F7"/>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37C94"/>
    <w:rsid w:val="006403F2"/>
    <w:rsid w:val="00640473"/>
    <w:rsid w:val="00640F08"/>
    <w:rsid w:val="00640F77"/>
    <w:rsid w:val="006414A6"/>
    <w:rsid w:val="006418C7"/>
    <w:rsid w:val="00644D88"/>
    <w:rsid w:val="006450EC"/>
    <w:rsid w:val="0064575E"/>
    <w:rsid w:val="00647A23"/>
    <w:rsid w:val="006503CC"/>
    <w:rsid w:val="006506E3"/>
    <w:rsid w:val="00650B9D"/>
    <w:rsid w:val="00650C52"/>
    <w:rsid w:val="006512BC"/>
    <w:rsid w:val="00652438"/>
    <w:rsid w:val="006537B5"/>
    <w:rsid w:val="00653D17"/>
    <w:rsid w:val="00653FC3"/>
    <w:rsid w:val="006543DB"/>
    <w:rsid w:val="0065535C"/>
    <w:rsid w:val="0065598B"/>
    <w:rsid w:val="00655E1E"/>
    <w:rsid w:val="00655FE3"/>
    <w:rsid w:val="00656523"/>
    <w:rsid w:val="00657F1B"/>
    <w:rsid w:val="00660061"/>
    <w:rsid w:val="00660949"/>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3F40"/>
    <w:rsid w:val="006745B9"/>
    <w:rsid w:val="0067488A"/>
    <w:rsid w:val="0067503D"/>
    <w:rsid w:val="00675785"/>
    <w:rsid w:val="00676A6D"/>
    <w:rsid w:val="00676DFA"/>
    <w:rsid w:val="00680400"/>
    <w:rsid w:val="00680A8C"/>
    <w:rsid w:val="00681702"/>
    <w:rsid w:val="00681CDA"/>
    <w:rsid w:val="00681F0C"/>
    <w:rsid w:val="0068228C"/>
    <w:rsid w:val="00683785"/>
    <w:rsid w:val="006841BB"/>
    <w:rsid w:val="0068449E"/>
    <w:rsid w:val="0068542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EAF"/>
    <w:rsid w:val="00697F87"/>
    <w:rsid w:val="006A052F"/>
    <w:rsid w:val="006A15FB"/>
    <w:rsid w:val="006A1FB2"/>
    <w:rsid w:val="006A24A6"/>
    <w:rsid w:val="006A38AC"/>
    <w:rsid w:val="006A500C"/>
    <w:rsid w:val="006A542C"/>
    <w:rsid w:val="006A5B79"/>
    <w:rsid w:val="006A64A6"/>
    <w:rsid w:val="006A6D09"/>
    <w:rsid w:val="006A7068"/>
    <w:rsid w:val="006A7996"/>
    <w:rsid w:val="006B0081"/>
    <w:rsid w:val="006B04AC"/>
    <w:rsid w:val="006B06ED"/>
    <w:rsid w:val="006B1C4D"/>
    <w:rsid w:val="006B1D2B"/>
    <w:rsid w:val="006B2491"/>
    <w:rsid w:val="006B29D4"/>
    <w:rsid w:val="006B350C"/>
    <w:rsid w:val="006B35B6"/>
    <w:rsid w:val="006B60AB"/>
    <w:rsid w:val="006C012B"/>
    <w:rsid w:val="006C0C9C"/>
    <w:rsid w:val="006C2278"/>
    <w:rsid w:val="006C22BA"/>
    <w:rsid w:val="006C27BB"/>
    <w:rsid w:val="006C2F6C"/>
    <w:rsid w:val="006C3DA6"/>
    <w:rsid w:val="006C423E"/>
    <w:rsid w:val="006C4D85"/>
    <w:rsid w:val="006C5910"/>
    <w:rsid w:val="006C7336"/>
    <w:rsid w:val="006C76A5"/>
    <w:rsid w:val="006C7B8B"/>
    <w:rsid w:val="006C7FD8"/>
    <w:rsid w:val="006D0A02"/>
    <w:rsid w:val="006D12A9"/>
    <w:rsid w:val="006D168D"/>
    <w:rsid w:val="006D3B4F"/>
    <w:rsid w:val="006D3EB8"/>
    <w:rsid w:val="006D3F63"/>
    <w:rsid w:val="006D442C"/>
    <w:rsid w:val="006D4E55"/>
    <w:rsid w:val="006D4FBF"/>
    <w:rsid w:val="006D52DE"/>
    <w:rsid w:val="006D5ADE"/>
    <w:rsid w:val="006D66BD"/>
    <w:rsid w:val="006D7503"/>
    <w:rsid w:val="006D788E"/>
    <w:rsid w:val="006D78C8"/>
    <w:rsid w:val="006D7EFC"/>
    <w:rsid w:val="006E0799"/>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8A4"/>
    <w:rsid w:val="006F6B52"/>
    <w:rsid w:val="006F7C5E"/>
    <w:rsid w:val="006F7FE7"/>
    <w:rsid w:val="0070023E"/>
    <w:rsid w:val="00701E91"/>
    <w:rsid w:val="0070281F"/>
    <w:rsid w:val="00702A1C"/>
    <w:rsid w:val="007031BB"/>
    <w:rsid w:val="007032EA"/>
    <w:rsid w:val="007035AA"/>
    <w:rsid w:val="00703CAC"/>
    <w:rsid w:val="0070618C"/>
    <w:rsid w:val="00706DA1"/>
    <w:rsid w:val="0071154B"/>
    <w:rsid w:val="00711750"/>
    <w:rsid w:val="007117A9"/>
    <w:rsid w:val="00711D69"/>
    <w:rsid w:val="00713CD9"/>
    <w:rsid w:val="00713E2A"/>
    <w:rsid w:val="00714E9A"/>
    <w:rsid w:val="00715191"/>
    <w:rsid w:val="007154C6"/>
    <w:rsid w:val="00715689"/>
    <w:rsid w:val="00716087"/>
    <w:rsid w:val="00716831"/>
    <w:rsid w:val="007168AF"/>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37613"/>
    <w:rsid w:val="007411C1"/>
    <w:rsid w:val="007412F9"/>
    <w:rsid w:val="00741D62"/>
    <w:rsid w:val="007425AE"/>
    <w:rsid w:val="007428F3"/>
    <w:rsid w:val="00743378"/>
    <w:rsid w:val="0074350A"/>
    <w:rsid w:val="007436BB"/>
    <w:rsid w:val="00743EFC"/>
    <w:rsid w:val="00745761"/>
    <w:rsid w:val="00745B6E"/>
    <w:rsid w:val="00745D42"/>
    <w:rsid w:val="0074641B"/>
    <w:rsid w:val="007464AF"/>
    <w:rsid w:val="0074657C"/>
    <w:rsid w:val="00746B83"/>
    <w:rsid w:val="00746C3A"/>
    <w:rsid w:val="0075028E"/>
    <w:rsid w:val="00751F3C"/>
    <w:rsid w:val="00752953"/>
    <w:rsid w:val="00753411"/>
    <w:rsid w:val="00753589"/>
    <w:rsid w:val="0075498B"/>
    <w:rsid w:val="00756235"/>
    <w:rsid w:val="007566F7"/>
    <w:rsid w:val="0075717F"/>
    <w:rsid w:val="00757487"/>
    <w:rsid w:val="00757979"/>
    <w:rsid w:val="00757E55"/>
    <w:rsid w:val="00757FC5"/>
    <w:rsid w:val="007613CE"/>
    <w:rsid w:val="0076146C"/>
    <w:rsid w:val="00761AEF"/>
    <w:rsid w:val="00761C43"/>
    <w:rsid w:val="00762290"/>
    <w:rsid w:val="00762379"/>
    <w:rsid w:val="00762D02"/>
    <w:rsid w:val="0076306B"/>
    <w:rsid w:val="00763870"/>
    <w:rsid w:val="00763F71"/>
    <w:rsid w:val="00764063"/>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BAF"/>
    <w:rsid w:val="00776F2D"/>
    <w:rsid w:val="0077727F"/>
    <w:rsid w:val="00780576"/>
    <w:rsid w:val="007806BC"/>
    <w:rsid w:val="00780F76"/>
    <w:rsid w:val="007820F8"/>
    <w:rsid w:val="00782D51"/>
    <w:rsid w:val="00782E32"/>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9CB"/>
    <w:rsid w:val="00793682"/>
    <w:rsid w:val="00793756"/>
    <w:rsid w:val="00793D8B"/>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10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267"/>
    <w:rsid w:val="007C353D"/>
    <w:rsid w:val="007C372E"/>
    <w:rsid w:val="007C3870"/>
    <w:rsid w:val="007C39CA"/>
    <w:rsid w:val="007C4C7C"/>
    <w:rsid w:val="007C4D74"/>
    <w:rsid w:val="007C5B19"/>
    <w:rsid w:val="007C5CAD"/>
    <w:rsid w:val="007C643C"/>
    <w:rsid w:val="007C737B"/>
    <w:rsid w:val="007C7796"/>
    <w:rsid w:val="007C7EC8"/>
    <w:rsid w:val="007D0484"/>
    <w:rsid w:val="007D0B95"/>
    <w:rsid w:val="007D0F12"/>
    <w:rsid w:val="007D12C4"/>
    <w:rsid w:val="007D145C"/>
    <w:rsid w:val="007D2B12"/>
    <w:rsid w:val="007D3F8A"/>
    <w:rsid w:val="007D4B70"/>
    <w:rsid w:val="007D51DA"/>
    <w:rsid w:val="007D5A3C"/>
    <w:rsid w:val="007D5F21"/>
    <w:rsid w:val="007E019A"/>
    <w:rsid w:val="007E01F0"/>
    <w:rsid w:val="007E0A3B"/>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3F64"/>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5396"/>
    <w:rsid w:val="0081648B"/>
    <w:rsid w:val="0081685A"/>
    <w:rsid w:val="00816A74"/>
    <w:rsid w:val="00816A9A"/>
    <w:rsid w:val="008171FB"/>
    <w:rsid w:val="00817BC5"/>
    <w:rsid w:val="00817C7E"/>
    <w:rsid w:val="00821275"/>
    <w:rsid w:val="008219B1"/>
    <w:rsid w:val="00821B1B"/>
    <w:rsid w:val="00822356"/>
    <w:rsid w:val="008224C7"/>
    <w:rsid w:val="00823355"/>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1EE"/>
    <w:rsid w:val="00837E8E"/>
    <w:rsid w:val="00840FE2"/>
    <w:rsid w:val="008423E0"/>
    <w:rsid w:val="008433BC"/>
    <w:rsid w:val="008433FF"/>
    <w:rsid w:val="008436F4"/>
    <w:rsid w:val="00845033"/>
    <w:rsid w:val="0084592B"/>
    <w:rsid w:val="00846697"/>
    <w:rsid w:val="00846DB5"/>
    <w:rsid w:val="00846DD9"/>
    <w:rsid w:val="00847E4E"/>
    <w:rsid w:val="00850292"/>
    <w:rsid w:val="008505A3"/>
    <w:rsid w:val="00850B46"/>
    <w:rsid w:val="00850FAF"/>
    <w:rsid w:val="00850FDC"/>
    <w:rsid w:val="00852911"/>
    <w:rsid w:val="00853A7F"/>
    <w:rsid w:val="00853BD6"/>
    <w:rsid w:val="00854517"/>
    <w:rsid w:val="00855806"/>
    <w:rsid w:val="00856BF7"/>
    <w:rsid w:val="0085765E"/>
    <w:rsid w:val="00860164"/>
    <w:rsid w:val="00860691"/>
    <w:rsid w:val="00860DB9"/>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9C3"/>
    <w:rsid w:val="00881C2A"/>
    <w:rsid w:val="008822CA"/>
    <w:rsid w:val="00882A7C"/>
    <w:rsid w:val="008846A1"/>
    <w:rsid w:val="00885044"/>
    <w:rsid w:val="008858F3"/>
    <w:rsid w:val="00885C7B"/>
    <w:rsid w:val="0088654B"/>
    <w:rsid w:val="00886A09"/>
    <w:rsid w:val="00886AD5"/>
    <w:rsid w:val="0088716D"/>
    <w:rsid w:val="00887650"/>
    <w:rsid w:val="008905A2"/>
    <w:rsid w:val="008907DD"/>
    <w:rsid w:val="00890A70"/>
    <w:rsid w:val="00891BA9"/>
    <w:rsid w:val="00891F31"/>
    <w:rsid w:val="0089289E"/>
    <w:rsid w:val="0089310C"/>
    <w:rsid w:val="0089445B"/>
    <w:rsid w:val="00895B63"/>
    <w:rsid w:val="008A0F92"/>
    <w:rsid w:val="008A2FC8"/>
    <w:rsid w:val="008A3C9B"/>
    <w:rsid w:val="008A505B"/>
    <w:rsid w:val="008A528E"/>
    <w:rsid w:val="008A52C0"/>
    <w:rsid w:val="008A5E20"/>
    <w:rsid w:val="008A62FC"/>
    <w:rsid w:val="008A64E8"/>
    <w:rsid w:val="008A77DB"/>
    <w:rsid w:val="008A7A36"/>
    <w:rsid w:val="008A7D40"/>
    <w:rsid w:val="008B0BEF"/>
    <w:rsid w:val="008B2384"/>
    <w:rsid w:val="008B2DFF"/>
    <w:rsid w:val="008B302E"/>
    <w:rsid w:val="008B4A1E"/>
    <w:rsid w:val="008B4D95"/>
    <w:rsid w:val="008B544E"/>
    <w:rsid w:val="008B5FA0"/>
    <w:rsid w:val="008B6200"/>
    <w:rsid w:val="008B79B9"/>
    <w:rsid w:val="008C0EBF"/>
    <w:rsid w:val="008C186C"/>
    <w:rsid w:val="008C37B1"/>
    <w:rsid w:val="008C48E3"/>
    <w:rsid w:val="008C5635"/>
    <w:rsid w:val="008C5B20"/>
    <w:rsid w:val="008C5B31"/>
    <w:rsid w:val="008C63A1"/>
    <w:rsid w:val="008C67C1"/>
    <w:rsid w:val="008C71C8"/>
    <w:rsid w:val="008C756E"/>
    <w:rsid w:val="008D042D"/>
    <w:rsid w:val="008D0578"/>
    <w:rsid w:val="008D21B5"/>
    <w:rsid w:val="008D2C67"/>
    <w:rsid w:val="008D4670"/>
    <w:rsid w:val="008D4CD9"/>
    <w:rsid w:val="008D668E"/>
    <w:rsid w:val="008D6914"/>
    <w:rsid w:val="008D6EE3"/>
    <w:rsid w:val="008E033E"/>
    <w:rsid w:val="008E0E61"/>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1371"/>
    <w:rsid w:val="008F375A"/>
    <w:rsid w:val="008F3A2D"/>
    <w:rsid w:val="008F4ADE"/>
    <w:rsid w:val="008F5181"/>
    <w:rsid w:val="008F5E91"/>
    <w:rsid w:val="008F60C0"/>
    <w:rsid w:val="008F6640"/>
    <w:rsid w:val="0090022E"/>
    <w:rsid w:val="00900F95"/>
    <w:rsid w:val="00901A69"/>
    <w:rsid w:val="00901BD6"/>
    <w:rsid w:val="00901D88"/>
    <w:rsid w:val="00902811"/>
    <w:rsid w:val="0090310E"/>
    <w:rsid w:val="00903259"/>
    <w:rsid w:val="0090353D"/>
    <w:rsid w:val="00903963"/>
    <w:rsid w:val="00903CB4"/>
    <w:rsid w:val="0090409F"/>
    <w:rsid w:val="00904559"/>
    <w:rsid w:val="0090525D"/>
    <w:rsid w:val="00906A46"/>
    <w:rsid w:val="009075BC"/>
    <w:rsid w:val="00907FA5"/>
    <w:rsid w:val="00910383"/>
    <w:rsid w:val="00910C31"/>
    <w:rsid w:val="00911141"/>
    <w:rsid w:val="009113AC"/>
    <w:rsid w:val="00911628"/>
    <w:rsid w:val="00911ED1"/>
    <w:rsid w:val="00912173"/>
    <w:rsid w:val="00912750"/>
    <w:rsid w:val="00912812"/>
    <w:rsid w:val="009128B4"/>
    <w:rsid w:val="00912BAF"/>
    <w:rsid w:val="00914867"/>
    <w:rsid w:val="009163C4"/>
    <w:rsid w:val="0091656E"/>
    <w:rsid w:val="00916DF2"/>
    <w:rsid w:val="00916F54"/>
    <w:rsid w:val="0092030F"/>
    <w:rsid w:val="0092073F"/>
    <w:rsid w:val="00920D95"/>
    <w:rsid w:val="00922295"/>
    <w:rsid w:val="00923AFF"/>
    <w:rsid w:val="0092406A"/>
    <w:rsid w:val="0092517B"/>
    <w:rsid w:val="009252E3"/>
    <w:rsid w:val="00925564"/>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3D7C"/>
    <w:rsid w:val="009444CC"/>
    <w:rsid w:val="009448C9"/>
    <w:rsid w:val="00945CF5"/>
    <w:rsid w:val="00946C96"/>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57FD6"/>
    <w:rsid w:val="0096023D"/>
    <w:rsid w:val="0096038F"/>
    <w:rsid w:val="0096133E"/>
    <w:rsid w:val="00962F12"/>
    <w:rsid w:val="009633B8"/>
    <w:rsid w:val="00963BAE"/>
    <w:rsid w:val="009645AD"/>
    <w:rsid w:val="00964FEA"/>
    <w:rsid w:val="009656D9"/>
    <w:rsid w:val="00966145"/>
    <w:rsid w:val="0096685C"/>
    <w:rsid w:val="00966CCE"/>
    <w:rsid w:val="00966D01"/>
    <w:rsid w:val="00966D02"/>
    <w:rsid w:val="00970BB7"/>
    <w:rsid w:val="00971CF8"/>
    <w:rsid w:val="0097286B"/>
    <w:rsid w:val="00974374"/>
    <w:rsid w:val="00974817"/>
    <w:rsid w:val="0097546D"/>
    <w:rsid w:val="00975CE3"/>
    <w:rsid w:val="0097652A"/>
    <w:rsid w:val="00976B33"/>
    <w:rsid w:val="00976FA1"/>
    <w:rsid w:val="00977549"/>
    <w:rsid w:val="00977A13"/>
    <w:rsid w:val="00977B29"/>
    <w:rsid w:val="00980383"/>
    <w:rsid w:val="009819EB"/>
    <w:rsid w:val="00981DEA"/>
    <w:rsid w:val="00981F7F"/>
    <w:rsid w:val="00982C75"/>
    <w:rsid w:val="0098328F"/>
    <w:rsid w:val="00983491"/>
    <w:rsid w:val="00983C54"/>
    <w:rsid w:val="00983FA1"/>
    <w:rsid w:val="00984FBB"/>
    <w:rsid w:val="00985443"/>
    <w:rsid w:val="00985CB7"/>
    <w:rsid w:val="009865E4"/>
    <w:rsid w:val="0098713D"/>
    <w:rsid w:val="0099051D"/>
    <w:rsid w:val="00990EC6"/>
    <w:rsid w:val="009910FE"/>
    <w:rsid w:val="00993936"/>
    <w:rsid w:val="00993C26"/>
    <w:rsid w:val="00993F3D"/>
    <w:rsid w:val="00993FA3"/>
    <w:rsid w:val="00994B29"/>
    <w:rsid w:val="00995498"/>
    <w:rsid w:val="00995A2E"/>
    <w:rsid w:val="00995B3E"/>
    <w:rsid w:val="00996770"/>
    <w:rsid w:val="009975EB"/>
    <w:rsid w:val="00997914"/>
    <w:rsid w:val="009A173F"/>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315E"/>
    <w:rsid w:val="009B3369"/>
    <w:rsid w:val="009B4195"/>
    <w:rsid w:val="009B6006"/>
    <w:rsid w:val="009B620F"/>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30B0"/>
    <w:rsid w:val="009D555E"/>
    <w:rsid w:val="009D7DE4"/>
    <w:rsid w:val="009E0446"/>
    <w:rsid w:val="009E05C5"/>
    <w:rsid w:val="009E2BBD"/>
    <w:rsid w:val="009E3175"/>
    <w:rsid w:val="009E3EC2"/>
    <w:rsid w:val="009E3F4C"/>
    <w:rsid w:val="009E44F2"/>
    <w:rsid w:val="009E4FFF"/>
    <w:rsid w:val="009E65D0"/>
    <w:rsid w:val="009E66B4"/>
    <w:rsid w:val="009E6C35"/>
    <w:rsid w:val="009E70B5"/>
    <w:rsid w:val="009E7EF3"/>
    <w:rsid w:val="009F0BE9"/>
    <w:rsid w:val="009F1884"/>
    <w:rsid w:val="009F23F8"/>
    <w:rsid w:val="009F3174"/>
    <w:rsid w:val="009F32FC"/>
    <w:rsid w:val="009F3DBC"/>
    <w:rsid w:val="009F3DF7"/>
    <w:rsid w:val="009F4F43"/>
    <w:rsid w:val="009F533D"/>
    <w:rsid w:val="009F55AB"/>
    <w:rsid w:val="009F596A"/>
    <w:rsid w:val="009F6726"/>
    <w:rsid w:val="00A00138"/>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104DF"/>
    <w:rsid w:val="00A10659"/>
    <w:rsid w:val="00A10F85"/>
    <w:rsid w:val="00A10FD1"/>
    <w:rsid w:val="00A1187F"/>
    <w:rsid w:val="00A12805"/>
    <w:rsid w:val="00A147D2"/>
    <w:rsid w:val="00A14BA5"/>
    <w:rsid w:val="00A158A3"/>
    <w:rsid w:val="00A15A46"/>
    <w:rsid w:val="00A15AB7"/>
    <w:rsid w:val="00A15BAF"/>
    <w:rsid w:val="00A16568"/>
    <w:rsid w:val="00A17132"/>
    <w:rsid w:val="00A21424"/>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2D72"/>
    <w:rsid w:val="00A43086"/>
    <w:rsid w:val="00A43987"/>
    <w:rsid w:val="00A43F25"/>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3637"/>
    <w:rsid w:val="00A63B5D"/>
    <w:rsid w:val="00A63DEC"/>
    <w:rsid w:val="00A65934"/>
    <w:rsid w:val="00A664C7"/>
    <w:rsid w:val="00A66FC1"/>
    <w:rsid w:val="00A67FA9"/>
    <w:rsid w:val="00A70D4B"/>
    <w:rsid w:val="00A7141F"/>
    <w:rsid w:val="00A72050"/>
    <w:rsid w:val="00A7239A"/>
    <w:rsid w:val="00A727C5"/>
    <w:rsid w:val="00A742EC"/>
    <w:rsid w:val="00A74BF7"/>
    <w:rsid w:val="00A74C74"/>
    <w:rsid w:val="00A753F8"/>
    <w:rsid w:val="00A756EF"/>
    <w:rsid w:val="00A75916"/>
    <w:rsid w:val="00A761D9"/>
    <w:rsid w:val="00A766F3"/>
    <w:rsid w:val="00A774DA"/>
    <w:rsid w:val="00A777D0"/>
    <w:rsid w:val="00A81C37"/>
    <w:rsid w:val="00A81CE1"/>
    <w:rsid w:val="00A829A0"/>
    <w:rsid w:val="00A82CD5"/>
    <w:rsid w:val="00A83068"/>
    <w:rsid w:val="00A8345F"/>
    <w:rsid w:val="00A83828"/>
    <w:rsid w:val="00A83B8F"/>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2E8"/>
    <w:rsid w:val="00A94A13"/>
    <w:rsid w:val="00A94F49"/>
    <w:rsid w:val="00A95922"/>
    <w:rsid w:val="00AA012D"/>
    <w:rsid w:val="00AA01AE"/>
    <w:rsid w:val="00AA04EF"/>
    <w:rsid w:val="00AA0F56"/>
    <w:rsid w:val="00AA176D"/>
    <w:rsid w:val="00AA2399"/>
    <w:rsid w:val="00AA318D"/>
    <w:rsid w:val="00AA3BBB"/>
    <w:rsid w:val="00AA44CC"/>
    <w:rsid w:val="00AA52EA"/>
    <w:rsid w:val="00AA5799"/>
    <w:rsid w:val="00AA5C90"/>
    <w:rsid w:val="00AA6C87"/>
    <w:rsid w:val="00AA6F88"/>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17D3"/>
    <w:rsid w:val="00AE2059"/>
    <w:rsid w:val="00AE2D28"/>
    <w:rsid w:val="00AE3695"/>
    <w:rsid w:val="00AE3751"/>
    <w:rsid w:val="00AE3FC3"/>
    <w:rsid w:val="00AE4691"/>
    <w:rsid w:val="00AE4E78"/>
    <w:rsid w:val="00AE5CE6"/>
    <w:rsid w:val="00AE62FD"/>
    <w:rsid w:val="00AE726D"/>
    <w:rsid w:val="00AF0ADB"/>
    <w:rsid w:val="00AF1988"/>
    <w:rsid w:val="00AF1B1F"/>
    <w:rsid w:val="00AF2A8F"/>
    <w:rsid w:val="00AF4492"/>
    <w:rsid w:val="00AF51D6"/>
    <w:rsid w:val="00AF7269"/>
    <w:rsid w:val="00AF7E8C"/>
    <w:rsid w:val="00B01BD9"/>
    <w:rsid w:val="00B0274B"/>
    <w:rsid w:val="00B0281F"/>
    <w:rsid w:val="00B02A47"/>
    <w:rsid w:val="00B0310B"/>
    <w:rsid w:val="00B0352C"/>
    <w:rsid w:val="00B03740"/>
    <w:rsid w:val="00B03F1C"/>
    <w:rsid w:val="00B05194"/>
    <w:rsid w:val="00B0578E"/>
    <w:rsid w:val="00B06C26"/>
    <w:rsid w:val="00B06CBC"/>
    <w:rsid w:val="00B07C0E"/>
    <w:rsid w:val="00B07D3A"/>
    <w:rsid w:val="00B10474"/>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13"/>
    <w:rsid w:val="00B16A4F"/>
    <w:rsid w:val="00B17174"/>
    <w:rsid w:val="00B17900"/>
    <w:rsid w:val="00B20156"/>
    <w:rsid w:val="00B20782"/>
    <w:rsid w:val="00B209AD"/>
    <w:rsid w:val="00B2235A"/>
    <w:rsid w:val="00B233FA"/>
    <w:rsid w:val="00B23771"/>
    <w:rsid w:val="00B24321"/>
    <w:rsid w:val="00B245CC"/>
    <w:rsid w:val="00B24A92"/>
    <w:rsid w:val="00B2640F"/>
    <w:rsid w:val="00B26675"/>
    <w:rsid w:val="00B26838"/>
    <w:rsid w:val="00B2723A"/>
    <w:rsid w:val="00B27375"/>
    <w:rsid w:val="00B30501"/>
    <w:rsid w:val="00B3053B"/>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AC9"/>
    <w:rsid w:val="00B43D4B"/>
    <w:rsid w:val="00B44B67"/>
    <w:rsid w:val="00B45D7C"/>
    <w:rsid w:val="00B45EF8"/>
    <w:rsid w:val="00B46B44"/>
    <w:rsid w:val="00B47829"/>
    <w:rsid w:val="00B47D78"/>
    <w:rsid w:val="00B5066B"/>
    <w:rsid w:val="00B509DD"/>
    <w:rsid w:val="00B51AE7"/>
    <w:rsid w:val="00B52758"/>
    <w:rsid w:val="00B544E9"/>
    <w:rsid w:val="00B551EB"/>
    <w:rsid w:val="00B55249"/>
    <w:rsid w:val="00B56688"/>
    <w:rsid w:val="00B60313"/>
    <w:rsid w:val="00B60FD7"/>
    <w:rsid w:val="00B64116"/>
    <w:rsid w:val="00B65B3F"/>
    <w:rsid w:val="00B65E05"/>
    <w:rsid w:val="00B67EA8"/>
    <w:rsid w:val="00B715A3"/>
    <w:rsid w:val="00B72EAC"/>
    <w:rsid w:val="00B73085"/>
    <w:rsid w:val="00B73F5D"/>
    <w:rsid w:val="00B74EE4"/>
    <w:rsid w:val="00B75CEC"/>
    <w:rsid w:val="00B7623A"/>
    <w:rsid w:val="00B7688B"/>
    <w:rsid w:val="00B77686"/>
    <w:rsid w:val="00B77B60"/>
    <w:rsid w:val="00B80D9B"/>
    <w:rsid w:val="00B80E18"/>
    <w:rsid w:val="00B80EB9"/>
    <w:rsid w:val="00B81594"/>
    <w:rsid w:val="00B8277B"/>
    <w:rsid w:val="00B82D00"/>
    <w:rsid w:val="00B82E9B"/>
    <w:rsid w:val="00B833C9"/>
    <w:rsid w:val="00B836B8"/>
    <w:rsid w:val="00B84045"/>
    <w:rsid w:val="00B8451C"/>
    <w:rsid w:val="00B85152"/>
    <w:rsid w:val="00B85529"/>
    <w:rsid w:val="00B876BA"/>
    <w:rsid w:val="00B90181"/>
    <w:rsid w:val="00B91228"/>
    <w:rsid w:val="00B917D5"/>
    <w:rsid w:val="00B91B72"/>
    <w:rsid w:val="00B91DE2"/>
    <w:rsid w:val="00B92584"/>
    <w:rsid w:val="00B9362B"/>
    <w:rsid w:val="00B9409A"/>
    <w:rsid w:val="00B962A7"/>
    <w:rsid w:val="00B97407"/>
    <w:rsid w:val="00B97B45"/>
    <w:rsid w:val="00BA06AF"/>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112C"/>
    <w:rsid w:val="00BD1858"/>
    <w:rsid w:val="00BD295A"/>
    <w:rsid w:val="00BD53FF"/>
    <w:rsid w:val="00BD54B2"/>
    <w:rsid w:val="00BD5F29"/>
    <w:rsid w:val="00BD6BD9"/>
    <w:rsid w:val="00BD6BFD"/>
    <w:rsid w:val="00BD7FE9"/>
    <w:rsid w:val="00BE0831"/>
    <w:rsid w:val="00BE0F97"/>
    <w:rsid w:val="00BE1596"/>
    <w:rsid w:val="00BE26BE"/>
    <w:rsid w:val="00BE32F8"/>
    <w:rsid w:val="00BE349A"/>
    <w:rsid w:val="00BE405A"/>
    <w:rsid w:val="00BE44B7"/>
    <w:rsid w:val="00BE5A4F"/>
    <w:rsid w:val="00BE5F67"/>
    <w:rsid w:val="00BE6782"/>
    <w:rsid w:val="00BE71BC"/>
    <w:rsid w:val="00BE77C3"/>
    <w:rsid w:val="00BF001F"/>
    <w:rsid w:val="00BF0122"/>
    <w:rsid w:val="00BF11EA"/>
    <w:rsid w:val="00BF1712"/>
    <w:rsid w:val="00BF184A"/>
    <w:rsid w:val="00BF1C45"/>
    <w:rsid w:val="00BF21C6"/>
    <w:rsid w:val="00BF2790"/>
    <w:rsid w:val="00BF41D2"/>
    <w:rsid w:val="00BF5433"/>
    <w:rsid w:val="00BF5813"/>
    <w:rsid w:val="00BF7AAC"/>
    <w:rsid w:val="00BF7BE8"/>
    <w:rsid w:val="00BF7C8F"/>
    <w:rsid w:val="00BF7F8F"/>
    <w:rsid w:val="00C008DD"/>
    <w:rsid w:val="00C01258"/>
    <w:rsid w:val="00C01F03"/>
    <w:rsid w:val="00C02C7D"/>
    <w:rsid w:val="00C02CBC"/>
    <w:rsid w:val="00C042BE"/>
    <w:rsid w:val="00C046D8"/>
    <w:rsid w:val="00C05463"/>
    <w:rsid w:val="00C05760"/>
    <w:rsid w:val="00C06DAD"/>
    <w:rsid w:val="00C06DF6"/>
    <w:rsid w:val="00C0726D"/>
    <w:rsid w:val="00C07DD9"/>
    <w:rsid w:val="00C07E94"/>
    <w:rsid w:val="00C1093F"/>
    <w:rsid w:val="00C10C0B"/>
    <w:rsid w:val="00C10D0C"/>
    <w:rsid w:val="00C115B5"/>
    <w:rsid w:val="00C121AA"/>
    <w:rsid w:val="00C12920"/>
    <w:rsid w:val="00C1295D"/>
    <w:rsid w:val="00C12D49"/>
    <w:rsid w:val="00C130A9"/>
    <w:rsid w:val="00C144A3"/>
    <w:rsid w:val="00C145F3"/>
    <w:rsid w:val="00C15F86"/>
    <w:rsid w:val="00C16BF1"/>
    <w:rsid w:val="00C16CCD"/>
    <w:rsid w:val="00C17338"/>
    <w:rsid w:val="00C1782E"/>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0AE"/>
    <w:rsid w:val="00C35893"/>
    <w:rsid w:val="00C35B74"/>
    <w:rsid w:val="00C3768A"/>
    <w:rsid w:val="00C405CF"/>
    <w:rsid w:val="00C4092D"/>
    <w:rsid w:val="00C416BC"/>
    <w:rsid w:val="00C41832"/>
    <w:rsid w:val="00C41E82"/>
    <w:rsid w:val="00C4315B"/>
    <w:rsid w:val="00C4574C"/>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56CB8"/>
    <w:rsid w:val="00C607E5"/>
    <w:rsid w:val="00C60EA2"/>
    <w:rsid w:val="00C61169"/>
    <w:rsid w:val="00C61C9D"/>
    <w:rsid w:val="00C61E91"/>
    <w:rsid w:val="00C61F54"/>
    <w:rsid w:val="00C61F5E"/>
    <w:rsid w:val="00C637B9"/>
    <w:rsid w:val="00C64CCF"/>
    <w:rsid w:val="00C66040"/>
    <w:rsid w:val="00C664AD"/>
    <w:rsid w:val="00C66B43"/>
    <w:rsid w:val="00C66F0C"/>
    <w:rsid w:val="00C70EC6"/>
    <w:rsid w:val="00C70F97"/>
    <w:rsid w:val="00C720D9"/>
    <w:rsid w:val="00C72A19"/>
    <w:rsid w:val="00C73158"/>
    <w:rsid w:val="00C73345"/>
    <w:rsid w:val="00C738A1"/>
    <w:rsid w:val="00C73CA4"/>
    <w:rsid w:val="00C74EA7"/>
    <w:rsid w:val="00C75B3E"/>
    <w:rsid w:val="00C75B4D"/>
    <w:rsid w:val="00C767A8"/>
    <w:rsid w:val="00C77A96"/>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E49"/>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5994"/>
    <w:rsid w:val="00CA5ADE"/>
    <w:rsid w:val="00CA6474"/>
    <w:rsid w:val="00CA6613"/>
    <w:rsid w:val="00CA664F"/>
    <w:rsid w:val="00CA6C50"/>
    <w:rsid w:val="00CA74DE"/>
    <w:rsid w:val="00CA7C97"/>
    <w:rsid w:val="00CB02EB"/>
    <w:rsid w:val="00CB0E82"/>
    <w:rsid w:val="00CB0FD6"/>
    <w:rsid w:val="00CB1207"/>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DE6"/>
    <w:rsid w:val="00CC01D1"/>
    <w:rsid w:val="00CC0662"/>
    <w:rsid w:val="00CC1D0D"/>
    <w:rsid w:val="00CC2056"/>
    <w:rsid w:val="00CC2E20"/>
    <w:rsid w:val="00CC3B84"/>
    <w:rsid w:val="00CC44B5"/>
    <w:rsid w:val="00CC5416"/>
    <w:rsid w:val="00CC541F"/>
    <w:rsid w:val="00CC574C"/>
    <w:rsid w:val="00CC7C1C"/>
    <w:rsid w:val="00CD04C9"/>
    <w:rsid w:val="00CD0B13"/>
    <w:rsid w:val="00CD0C9D"/>
    <w:rsid w:val="00CD1A65"/>
    <w:rsid w:val="00CD1A8D"/>
    <w:rsid w:val="00CD3407"/>
    <w:rsid w:val="00CD5041"/>
    <w:rsid w:val="00CD563A"/>
    <w:rsid w:val="00CD5F7C"/>
    <w:rsid w:val="00CD6260"/>
    <w:rsid w:val="00CD6413"/>
    <w:rsid w:val="00CD72D5"/>
    <w:rsid w:val="00CD77DC"/>
    <w:rsid w:val="00CD7D7E"/>
    <w:rsid w:val="00CE0138"/>
    <w:rsid w:val="00CE0E44"/>
    <w:rsid w:val="00CE120B"/>
    <w:rsid w:val="00CE1472"/>
    <w:rsid w:val="00CE21FF"/>
    <w:rsid w:val="00CE3CB2"/>
    <w:rsid w:val="00CE4CCB"/>
    <w:rsid w:val="00CE5A97"/>
    <w:rsid w:val="00CE6818"/>
    <w:rsid w:val="00CE6A6E"/>
    <w:rsid w:val="00CE7161"/>
    <w:rsid w:val="00CE74F2"/>
    <w:rsid w:val="00CF0A74"/>
    <w:rsid w:val="00CF0F9E"/>
    <w:rsid w:val="00CF16E1"/>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91A"/>
    <w:rsid w:val="00D20D07"/>
    <w:rsid w:val="00D21036"/>
    <w:rsid w:val="00D219E4"/>
    <w:rsid w:val="00D21C9B"/>
    <w:rsid w:val="00D22BF9"/>
    <w:rsid w:val="00D23E3A"/>
    <w:rsid w:val="00D25226"/>
    <w:rsid w:val="00D26DE3"/>
    <w:rsid w:val="00D30055"/>
    <w:rsid w:val="00D30108"/>
    <w:rsid w:val="00D3068A"/>
    <w:rsid w:val="00D31CCB"/>
    <w:rsid w:val="00D326E8"/>
    <w:rsid w:val="00D33BAE"/>
    <w:rsid w:val="00D34419"/>
    <w:rsid w:val="00D34B6A"/>
    <w:rsid w:val="00D3629E"/>
    <w:rsid w:val="00D364AB"/>
    <w:rsid w:val="00D36914"/>
    <w:rsid w:val="00D4009A"/>
    <w:rsid w:val="00D40BB5"/>
    <w:rsid w:val="00D410E5"/>
    <w:rsid w:val="00D41641"/>
    <w:rsid w:val="00D43DF2"/>
    <w:rsid w:val="00D44920"/>
    <w:rsid w:val="00D44D10"/>
    <w:rsid w:val="00D46697"/>
    <w:rsid w:val="00D46B94"/>
    <w:rsid w:val="00D46CB7"/>
    <w:rsid w:val="00D46DEF"/>
    <w:rsid w:val="00D46DF6"/>
    <w:rsid w:val="00D473F0"/>
    <w:rsid w:val="00D50A93"/>
    <w:rsid w:val="00D50EAD"/>
    <w:rsid w:val="00D51A1E"/>
    <w:rsid w:val="00D51BDA"/>
    <w:rsid w:val="00D51CF5"/>
    <w:rsid w:val="00D5242A"/>
    <w:rsid w:val="00D525B5"/>
    <w:rsid w:val="00D52BE6"/>
    <w:rsid w:val="00D52CCC"/>
    <w:rsid w:val="00D52EFE"/>
    <w:rsid w:val="00D53780"/>
    <w:rsid w:val="00D53DC9"/>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55F"/>
    <w:rsid w:val="00D64832"/>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89"/>
    <w:rsid w:val="00D76CA2"/>
    <w:rsid w:val="00D77470"/>
    <w:rsid w:val="00D77968"/>
    <w:rsid w:val="00D81720"/>
    <w:rsid w:val="00D81912"/>
    <w:rsid w:val="00D81944"/>
    <w:rsid w:val="00D83189"/>
    <w:rsid w:val="00D841C1"/>
    <w:rsid w:val="00D8494F"/>
    <w:rsid w:val="00D858E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754A"/>
    <w:rsid w:val="00D97A7A"/>
    <w:rsid w:val="00D97C67"/>
    <w:rsid w:val="00D97CB8"/>
    <w:rsid w:val="00DA02AB"/>
    <w:rsid w:val="00DA1466"/>
    <w:rsid w:val="00DA172C"/>
    <w:rsid w:val="00DA2F6E"/>
    <w:rsid w:val="00DA46AC"/>
    <w:rsid w:val="00DA50C9"/>
    <w:rsid w:val="00DA5237"/>
    <w:rsid w:val="00DA531D"/>
    <w:rsid w:val="00DA683F"/>
    <w:rsid w:val="00DA6FDD"/>
    <w:rsid w:val="00DA7BA3"/>
    <w:rsid w:val="00DA7EFA"/>
    <w:rsid w:val="00DB01A2"/>
    <w:rsid w:val="00DB1381"/>
    <w:rsid w:val="00DB21AE"/>
    <w:rsid w:val="00DB48C8"/>
    <w:rsid w:val="00DB4A45"/>
    <w:rsid w:val="00DB5583"/>
    <w:rsid w:val="00DB562C"/>
    <w:rsid w:val="00DB5A0F"/>
    <w:rsid w:val="00DB64D8"/>
    <w:rsid w:val="00DB7F6C"/>
    <w:rsid w:val="00DC0A66"/>
    <w:rsid w:val="00DC0FB6"/>
    <w:rsid w:val="00DC36A5"/>
    <w:rsid w:val="00DC3CB1"/>
    <w:rsid w:val="00DC5871"/>
    <w:rsid w:val="00DC58EE"/>
    <w:rsid w:val="00DC63C2"/>
    <w:rsid w:val="00DC7178"/>
    <w:rsid w:val="00DC74A0"/>
    <w:rsid w:val="00DD0D73"/>
    <w:rsid w:val="00DD1327"/>
    <w:rsid w:val="00DD1EF8"/>
    <w:rsid w:val="00DD27EC"/>
    <w:rsid w:val="00DD4BE9"/>
    <w:rsid w:val="00DD5439"/>
    <w:rsid w:val="00DD610B"/>
    <w:rsid w:val="00DE079B"/>
    <w:rsid w:val="00DE3BBB"/>
    <w:rsid w:val="00DE410C"/>
    <w:rsid w:val="00DE4813"/>
    <w:rsid w:val="00DE649E"/>
    <w:rsid w:val="00DE6985"/>
    <w:rsid w:val="00DF0010"/>
    <w:rsid w:val="00DF11BF"/>
    <w:rsid w:val="00DF32EA"/>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06EEF"/>
    <w:rsid w:val="00E10BDE"/>
    <w:rsid w:val="00E10FBD"/>
    <w:rsid w:val="00E131B0"/>
    <w:rsid w:val="00E134D7"/>
    <w:rsid w:val="00E13786"/>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5B71"/>
    <w:rsid w:val="00E2695D"/>
    <w:rsid w:val="00E26BBF"/>
    <w:rsid w:val="00E26D7C"/>
    <w:rsid w:val="00E3023B"/>
    <w:rsid w:val="00E31762"/>
    <w:rsid w:val="00E31EB0"/>
    <w:rsid w:val="00E3264F"/>
    <w:rsid w:val="00E327FE"/>
    <w:rsid w:val="00E32D71"/>
    <w:rsid w:val="00E33E3F"/>
    <w:rsid w:val="00E346F2"/>
    <w:rsid w:val="00E3509E"/>
    <w:rsid w:val="00E35AA9"/>
    <w:rsid w:val="00E36496"/>
    <w:rsid w:val="00E3719B"/>
    <w:rsid w:val="00E37831"/>
    <w:rsid w:val="00E37A80"/>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66"/>
    <w:rsid w:val="00E5149B"/>
    <w:rsid w:val="00E5251E"/>
    <w:rsid w:val="00E53089"/>
    <w:rsid w:val="00E577B9"/>
    <w:rsid w:val="00E57ACF"/>
    <w:rsid w:val="00E609AD"/>
    <w:rsid w:val="00E61EE5"/>
    <w:rsid w:val="00E624D8"/>
    <w:rsid w:val="00E6279E"/>
    <w:rsid w:val="00E63136"/>
    <w:rsid w:val="00E634F7"/>
    <w:rsid w:val="00E635F0"/>
    <w:rsid w:val="00E6490C"/>
    <w:rsid w:val="00E65121"/>
    <w:rsid w:val="00E65E3B"/>
    <w:rsid w:val="00E66367"/>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88A"/>
    <w:rsid w:val="00E82D05"/>
    <w:rsid w:val="00E83FC5"/>
    <w:rsid w:val="00E84B65"/>
    <w:rsid w:val="00E856C5"/>
    <w:rsid w:val="00E85C14"/>
    <w:rsid w:val="00E85EDC"/>
    <w:rsid w:val="00E861BF"/>
    <w:rsid w:val="00E86567"/>
    <w:rsid w:val="00E867E8"/>
    <w:rsid w:val="00E870FF"/>
    <w:rsid w:val="00E90883"/>
    <w:rsid w:val="00E91E5B"/>
    <w:rsid w:val="00E9343E"/>
    <w:rsid w:val="00E934D5"/>
    <w:rsid w:val="00E941C2"/>
    <w:rsid w:val="00E942FF"/>
    <w:rsid w:val="00E94876"/>
    <w:rsid w:val="00E94ECE"/>
    <w:rsid w:val="00E9637A"/>
    <w:rsid w:val="00E966EF"/>
    <w:rsid w:val="00E97D13"/>
    <w:rsid w:val="00E97D78"/>
    <w:rsid w:val="00EA01E8"/>
    <w:rsid w:val="00EA042A"/>
    <w:rsid w:val="00EA2BA8"/>
    <w:rsid w:val="00EA3ACE"/>
    <w:rsid w:val="00EA4164"/>
    <w:rsid w:val="00EA5781"/>
    <w:rsid w:val="00EA60BF"/>
    <w:rsid w:val="00EA70EB"/>
    <w:rsid w:val="00EA76FF"/>
    <w:rsid w:val="00EA7DD4"/>
    <w:rsid w:val="00EB030C"/>
    <w:rsid w:val="00EB13BD"/>
    <w:rsid w:val="00EB2457"/>
    <w:rsid w:val="00EB324F"/>
    <w:rsid w:val="00EB346A"/>
    <w:rsid w:val="00EB491A"/>
    <w:rsid w:val="00EB5D74"/>
    <w:rsid w:val="00EB6151"/>
    <w:rsid w:val="00EB6192"/>
    <w:rsid w:val="00EB712A"/>
    <w:rsid w:val="00EB7405"/>
    <w:rsid w:val="00EB7520"/>
    <w:rsid w:val="00EB7839"/>
    <w:rsid w:val="00EB7D90"/>
    <w:rsid w:val="00EB7EFB"/>
    <w:rsid w:val="00EC0169"/>
    <w:rsid w:val="00EC11BB"/>
    <w:rsid w:val="00EC12A2"/>
    <w:rsid w:val="00EC1674"/>
    <w:rsid w:val="00EC19E8"/>
    <w:rsid w:val="00EC21DC"/>
    <w:rsid w:val="00EC283C"/>
    <w:rsid w:val="00EC4759"/>
    <w:rsid w:val="00EC4B9B"/>
    <w:rsid w:val="00EC54E5"/>
    <w:rsid w:val="00EC5893"/>
    <w:rsid w:val="00EC693F"/>
    <w:rsid w:val="00EC6E74"/>
    <w:rsid w:val="00EC71B1"/>
    <w:rsid w:val="00EC7456"/>
    <w:rsid w:val="00ED0B0A"/>
    <w:rsid w:val="00ED0B23"/>
    <w:rsid w:val="00ED0C7B"/>
    <w:rsid w:val="00ED1396"/>
    <w:rsid w:val="00ED1679"/>
    <w:rsid w:val="00ED1DEB"/>
    <w:rsid w:val="00ED2326"/>
    <w:rsid w:val="00ED241B"/>
    <w:rsid w:val="00ED2E67"/>
    <w:rsid w:val="00ED33E6"/>
    <w:rsid w:val="00ED3936"/>
    <w:rsid w:val="00ED3B3F"/>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F43"/>
    <w:rsid w:val="00EE432E"/>
    <w:rsid w:val="00EE5727"/>
    <w:rsid w:val="00EE5761"/>
    <w:rsid w:val="00EE5B55"/>
    <w:rsid w:val="00EE62A7"/>
    <w:rsid w:val="00EE6C37"/>
    <w:rsid w:val="00EE712C"/>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5510"/>
    <w:rsid w:val="00F16DD7"/>
    <w:rsid w:val="00F179D2"/>
    <w:rsid w:val="00F20594"/>
    <w:rsid w:val="00F20606"/>
    <w:rsid w:val="00F209D5"/>
    <w:rsid w:val="00F211F3"/>
    <w:rsid w:val="00F22574"/>
    <w:rsid w:val="00F22A61"/>
    <w:rsid w:val="00F2425B"/>
    <w:rsid w:val="00F243E8"/>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51B"/>
    <w:rsid w:val="00F32AE9"/>
    <w:rsid w:val="00F331F1"/>
    <w:rsid w:val="00F33716"/>
    <w:rsid w:val="00F33742"/>
    <w:rsid w:val="00F33A13"/>
    <w:rsid w:val="00F34318"/>
    <w:rsid w:val="00F369AB"/>
    <w:rsid w:val="00F372D9"/>
    <w:rsid w:val="00F37BF8"/>
    <w:rsid w:val="00F37F67"/>
    <w:rsid w:val="00F40209"/>
    <w:rsid w:val="00F40F60"/>
    <w:rsid w:val="00F4278C"/>
    <w:rsid w:val="00F431C5"/>
    <w:rsid w:val="00F43E98"/>
    <w:rsid w:val="00F43F1A"/>
    <w:rsid w:val="00F441A9"/>
    <w:rsid w:val="00F448C4"/>
    <w:rsid w:val="00F44FD3"/>
    <w:rsid w:val="00F45E95"/>
    <w:rsid w:val="00F460EF"/>
    <w:rsid w:val="00F46690"/>
    <w:rsid w:val="00F5137E"/>
    <w:rsid w:val="00F5159D"/>
    <w:rsid w:val="00F515E7"/>
    <w:rsid w:val="00F51DF4"/>
    <w:rsid w:val="00F5229F"/>
    <w:rsid w:val="00F5253E"/>
    <w:rsid w:val="00F534A5"/>
    <w:rsid w:val="00F54A09"/>
    <w:rsid w:val="00F55073"/>
    <w:rsid w:val="00F5696D"/>
    <w:rsid w:val="00F573F8"/>
    <w:rsid w:val="00F60C6B"/>
    <w:rsid w:val="00F60DA6"/>
    <w:rsid w:val="00F61CBE"/>
    <w:rsid w:val="00F64F9D"/>
    <w:rsid w:val="00F653D7"/>
    <w:rsid w:val="00F663AA"/>
    <w:rsid w:val="00F664C8"/>
    <w:rsid w:val="00F679A7"/>
    <w:rsid w:val="00F70138"/>
    <w:rsid w:val="00F71774"/>
    <w:rsid w:val="00F71FB6"/>
    <w:rsid w:val="00F722CD"/>
    <w:rsid w:val="00F73B1D"/>
    <w:rsid w:val="00F748D2"/>
    <w:rsid w:val="00F7512C"/>
    <w:rsid w:val="00F75FB8"/>
    <w:rsid w:val="00F76386"/>
    <w:rsid w:val="00F768BB"/>
    <w:rsid w:val="00F76BBD"/>
    <w:rsid w:val="00F80884"/>
    <w:rsid w:val="00F81BD0"/>
    <w:rsid w:val="00F81D2F"/>
    <w:rsid w:val="00F822C5"/>
    <w:rsid w:val="00F837A0"/>
    <w:rsid w:val="00F83D38"/>
    <w:rsid w:val="00F83DC2"/>
    <w:rsid w:val="00F8553C"/>
    <w:rsid w:val="00F86251"/>
    <w:rsid w:val="00F87995"/>
    <w:rsid w:val="00F879F3"/>
    <w:rsid w:val="00F9154B"/>
    <w:rsid w:val="00F915B1"/>
    <w:rsid w:val="00F91DF7"/>
    <w:rsid w:val="00F92221"/>
    <w:rsid w:val="00F92285"/>
    <w:rsid w:val="00F93FD4"/>
    <w:rsid w:val="00F94706"/>
    <w:rsid w:val="00F94ADA"/>
    <w:rsid w:val="00F95518"/>
    <w:rsid w:val="00F95DC2"/>
    <w:rsid w:val="00F96E6C"/>
    <w:rsid w:val="00F97D44"/>
    <w:rsid w:val="00FA13BE"/>
    <w:rsid w:val="00FA1A35"/>
    <w:rsid w:val="00FA2585"/>
    <w:rsid w:val="00FA39D4"/>
    <w:rsid w:val="00FA3E07"/>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4BD"/>
    <w:rsid w:val="00FC3DE2"/>
    <w:rsid w:val="00FC4F04"/>
    <w:rsid w:val="00FC630E"/>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44</Pages>
  <Words>22708</Words>
  <Characters>129438</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75</cp:revision>
  <dcterms:created xsi:type="dcterms:W3CDTF">2023-10-27T13:34:00Z</dcterms:created>
  <dcterms:modified xsi:type="dcterms:W3CDTF">2023-10-27T15:48:00Z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