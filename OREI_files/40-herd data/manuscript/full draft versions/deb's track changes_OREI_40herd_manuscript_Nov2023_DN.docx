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5220A391" w:rsidR="00546D0C" w:rsidRPr="006E592D" w:rsidRDefault="00F837A0" w:rsidP="00B836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studies </w:t>
      </w:r>
      <w:del w:id="1" w:author="Deborah Neher" w:date="2023-11-14T16:07:00Z">
        <w:r w:rsidDel="000C4355">
          <w:rPr>
            <w:rFonts w:ascii="Times New Roman" w:hAnsi="Times New Roman" w:cs="Times New Roman"/>
            <w:sz w:val="24"/>
            <w:szCs w:val="24"/>
          </w:rPr>
          <w:delText xml:space="preserve">have </w:delText>
        </w:r>
      </w:del>
      <w:r>
        <w:rPr>
          <w:rFonts w:ascii="Times New Roman" w:hAnsi="Times New Roman" w:cs="Times New Roman"/>
          <w:sz w:val="24"/>
          <w:szCs w:val="24"/>
        </w:rPr>
        <w:t>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can improve cow welfare and comfort, and have advantages for manure management, soil health, and water quality. </w:t>
      </w:r>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w:t>
      </w:r>
      <w:del w:id="2" w:author="Deborah Neher" w:date="2023-11-14T16:08:00Z">
        <w:r w:rsidR="00546D0C" w:rsidRPr="006E3AEC" w:rsidDel="000C4355">
          <w:rPr>
            <w:rFonts w:ascii="Times New Roman" w:hAnsi="Times New Roman" w:cs="Times New Roman"/>
            <w:sz w:val="24"/>
            <w:szCs w:val="24"/>
          </w:rPr>
          <w:delText>explor</w:delText>
        </w:r>
        <w:r w:rsidR="00DE079B" w:rsidDel="000C4355">
          <w:rPr>
            <w:rFonts w:ascii="Times New Roman" w:hAnsi="Times New Roman" w:cs="Times New Roman"/>
            <w:sz w:val="24"/>
            <w:szCs w:val="24"/>
          </w:rPr>
          <w:delText>ed</w:delText>
        </w:r>
        <w:r w:rsidR="00546D0C" w:rsidRPr="006E3AEC" w:rsidDel="000C4355">
          <w:rPr>
            <w:rFonts w:ascii="Times New Roman" w:hAnsi="Times New Roman" w:cs="Times New Roman"/>
            <w:sz w:val="24"/>
            <w:szCs w:val="24"/>
          </w:rPr>
          <w:delText xml:space="preserve"> </w:delText>
        </w:r>
      </w:del>
      <w:ins w:id="3" w:author="Deborah Neher" w:date="2023-11-14T16:08:00Z">
        <w:r w:rsidR="000C4355">
          <w:rPr>
            <w:rFonts w:ascii="Times New Roman" w:hAnsi="Times New Roman" w:cs="Times New Roman"/>
            <w:sz w:val="24"/>
            <w:szCs w:val="24"/>
          </w:rPr>
          <w:t xml:space="preserve">was designed to test </w:t>
        </w:r>
      </w:ins>
      <w:r w:rsidR="009A4CA8">
        <w:rPr>
          <w:rFonts w:ascii="Times New Roman" w:hAnsi="Times New Roman" w:cs="Times New Roman"/>
          <w:sz w:val="24"/>
          <w:szCs w:val="24"/>
        </w:rPr>
        <w:t xml:space="preserve">whether facility type was associated with </w:t>
      </w:r>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r w:rsidR="009A4CA8">
        <w:rPr>
          <w:rFonts w:ascii="Times New Roman" w:hAnsi="Times New Roman" w:cs="Times New Roman"/>
          <w:sz w:val="24"/>
          <w:szCs w:val="24"/>
        </w:rPr>
        <w:t>udder</w:t>
      </w:r>
      <w:r w:rsidR="00546D0C" w:rsidRPr="006E3AEC">
        <w:rPr>
          <w:rFonts w:ascii="Times New Roman" w:hAnsi="Times New Roman" w:cs="Times New Roman"/>
          <w:sz w:val="24"/>
          <w:szCs w:val="24"/>
        </w:rPr>
        <w:t xml:space="preserve"> hygiene</w:t>
      </w:r>
      <w:r w:rsidR="009A4CA8">
        <w:rPr>
          <w:rFonts w:ascii="Times New Roman" w:hAnsi="Times New Roman" w:cs="Times New Roman"/>
          <w:sz w:val="24"/>
          <w:szCs w:val="24"/>
        </w:rPr>
        <w:t xml:space="preserve"> and milk production</w:t>
      </w:r>
      <w:r w:rsidR="00546D0C" w:rsidRPr="006E3AEC">
        <w:rPr>
          <w:rFonts w:ascii="Times New Roman" w:hAnsi="Times New Roman" w:cs="Times New Roman"/>
          <w:sz w:val="24"/>
          <w:szCs w:val="24"/>
        </w:rPr>
        <w:t xml:space="preserve"> </w:t>
      </w:r>
      <w:r w:rsidR="004C7A16">
        <w:rPr>
          <w:rFonts w:ascii="Times New Roman" w:hAnsi="Times New Roman" w:cs="Times New Roman"/>
          <w:sz w:val="24"/>
          <w:szCs w:val="24"/>
        </w:rPr>
        <w:t xml:space="preserve">during </w:t>
      </w:r>
      <w:r w:rsidR="0012786C">
        <w:rPr>
          <w:rFonts w:ascii="Times New Roman" w:hAnsi="Times New Roman" w:cs="Times New Roman"/>
          <w:sz w:val="24"/>
          <w:szCs w:val="24"/>
        </w:rPr>
        <w:t xml:space="preserve">the non-grazing season </w:t>
      </w:r>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bedded packs</w:t>
      </w:r>
      <w:r w:rsidR="00546D0C">
        <w:rPr>
          <w:rFonts w:ascii="Times New Roman" w:hAnsi="Times New Roman" w:cs="Times New Roman"/>
          <w:sz w:val="24"/>
          <w:szCs w:val="24"/>
        </w:rPr>
        <w:t xml:space="preserve"> </w:t>
      </w:r>
      <w:del w:id="4" w:author="Deborah Neher" w:date="2023-11-14T16:08:00Z">
        <w:r w:rsidR="00546D0C" w:rsidDel="000C4355">
          <w:rPr>
            <w:rFonts w:ascii="Times New Roman" w:hAnsi="Times New Roman" w:cs="Times New Roman"/>
            <w:sz w:val="24"/>
            <w:szCs w:val="24"/>
          </w:rPr>
          <w:delText>did not differ</w:delText>
        </w:r>
        <w:r w:rsidR="00546D0C" w:rsidRPr="00604EDE" w:rsidDel="000C4355">
          <w:rPr>
            <w:rFonts w:ascii="Times New Roman" w:hAnsi="Times New Roman" w:cs="Times New Roman"/>
            <w:sz w:val="24"/>
            <w:szCs w:val="24"/>
          </w:rPr>
          <w:delText xml:space="preserve"> compared</w:delText>
        </w:r>
      </w:del>
      <w:commentRangeStart w:id="5"/>
      <w:ins w:id="6" w:author="Deborah Neher" w:date="2023-11-14T16:08:00Z">
        <w:r w:rsidR="000C4355">
          <w:rPr>
            <w:rFonts w:ascii="Times New Roman" w:hAnsi="Times New Roman" w:cs="Times New Roman"/>
            <w:sz w:val="24"/>
            <w:szCs w:val="24"/>
          </w:rPr>
          <w:t>were similar</w:t>
        </w:r>
      </w:ins>
      <w:r w:rsidR="00546D0C" w:rsidRPr="00604EDE">
        <w:rPr>
          <w:rFonts w:ascii="Times New Roman" w:hAnsi="Times New Roman" w:cs="Times New Roman"/>
          <w:sz w:val="24"/>
          <w:szCs w:val="24"/>
        </w:rPr>
        <w:t xml:space="preserve"> </w:t>
      </w:r>
      <w:commentRangeEnd w:id="5"/>
      <w:r w:rsidR="0069483A">
        <w:rPr>
          <w:rStyle w:val="CommentReference"/>
          <w:rFonts w:eastAsiaTheme="minorEastAsia"/>
        </w:rPr>
        <w:commentReference w:id="5"/>
      </w:r>
      <w:r w:rsidR="00546D0C" w:rsidRPr="00604EDE">
        <w:rPr>
          <w:rFonts w:ascii="Times New Roman" w:hAnsi="Times New Roman" w:cs="Times New Roman"/>
          <w:sz w:val="24"/>
          <w:szCs w:val="24"/>
        </w:rPr>
        <w:t xml:space="preserve">to </w:t>
      </w:r>
      <w:proofErr w:type="spellStart"/>
      <w:r w:rsidR="00546D0C" w:rsidRPr="00604EDE">
        <w:rPr>
          <w:rFonts w:ascii="Times New Roman" w:hAnsi="Times New Roman" w:cs="Times New Roman"/>
          <w:sz w:val="24"/>
          <w:szCs w:val="24"/>
        </w:rPr>
        <w:t>tiestall</w:t>
      </w:r>
      <w:r w:rsidR="00635686">
        <w:rPr>
          <w:rFonts w:ascii="Times New Roman" w:hAnsi="Times New Roman" w:cs="Times New Roman"/>
          <w:sz w:val="24"/>
          <w:szCs w:val="24"/>
        </w:rPr>
        <w:t>s</w:t>
      </w:r>
      <w:proofErr w:type="spellEnd"/>
      <w:r w:rsidR="00546D0C" w:rsidRPr="00604EDE">
        <w:rPr>
          <w:rFonts w:ascii="Times New Roman" w:hAnsi="Times New Roman" w:cs="Times New Roman"/>
          <w:sz w:val="24"/>
          <w:szCs w:val="24"/>
        </w:rPr>
        <w:t xml:space="preserve"> and </w:t>
      </w:r>
      <w:proofErr w:type="spellStart"/>
      <w:r w:rsidR="00546D0C" w:rsidRPr="00604EDE">
        <w:rPr>
          <w:rFonts w:ascii="Times New Roman" w:hAnsi="Times New Roman" w:cs="Times New Roman"/>
          <w:sz w:val="24"/>
          <w:szCs w:val="24"/>
        </w:rPr>
        <w:t>freestall</w:t>
      </w:r>
      <w:r w:rsidR="00635686">
        <w:rPr>
          <w:rFonts w:ascii="Times New Roman" w:hAnsi="Times New Roman" w:cs="Times New Roman"/>
          <w:sz w:val="24"/>
          <w:szCs w:val="24"/>
        </w:rPr>
        <w:t>s</w:t>
      </w:r>
      <w:proofErr w:type="spellEnd"/>
      <w:r w:rsidR="00CD77DC">
        <w:rPr>
          <w:rFonts w:ascii="Times New Roman" w:hAnsi="Times New Roman" w:cs="Times New Roman"/>
          <w:sz w:val="24"/>
          <w:szCs w:val="24"/>
        </w:rPr>
        <w:t xml:space="preserve">, the most </w:t>
      </w:r>
      <w:proofErr w:type="gramStart"/>
      <w:r w:rsidR="00CD77DC">
        <w:rPr>
          <w:rFonts w:ascii="Times New Roman" w:hAnsi="Times New Roman" w:cs="Times New Roman"/>
          <w:sz w:val="24"/>
          <w:szCs w:val="24"/>
        </w:rPr>
        <w:t>commonly-used</w:t>
      </w:r>
      <w:proofErr w:type="gramEnd"/>
      <w:r w:rsidR="00CD77DC">
        <w:rPr>
          <w:rFonts w:ascii="Times New Roman" w:hAnsi="Times New Roman" w:cs="Times New Roman"/>
          <w:sz w:val="24"/>
          <w:szCs w:val="24"/>
        </w:rPr>
        <w:t xml:space="preserve">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t>
      </w:r>
      <w:commentRangeStart w:id="7"/>
      <w:r w:rsidR="00057217">
        <w:rPr>
          <w:rFonts w:ascii="Times New Roman" w:hAnsi="Times New Roman" w:cs="Times New Roman"/>
          <w:sz w:val="24"/>
          <w:szCs w:val="24"/>
        </w:rPr>
        <w:t xml:space="preserve">We </w:t>
      </w:r>
      <w:del w:id="8" w:author="Deborah Neher" w:date="2023-11-14T16:10:00Z">
        <w:r w:rsidR="00546D0C" w:rsidDel="00A57AE6">
          <w:rPr>
            <w:rFonts w:ascii="Times New Roman" w:hAnsi="Times New Roman" w:cs="Times New Roman"/>
            <w:sz w:val="24"/>
            <w:szCs w:val="24"/>
          </w:rPr>
          <w:delText xml:space="preserve">therefore </w:delText>
        </w:r>
        <w:r w:rsidR="00546D0C" w:rsidRPr="00604EDE" w:rsidDel="00A57AE6">
          <w:rPr>
            <w:rFonts w:ascii="Times New Roman" w:hAnsi="Times New Roman" w:cs="Times New Roman"/>
            <w:sz w:val="24"/>
            <w:szCs w:val="24"/>
          </w:rPr>
          <w:delText>feel</w:delText>
        </w:r>
      </w:del>
      <w:ins w:id="9" w:author="Deborah Neher" w:date="2023-11-14T16:10:00Z">
        <w:r w:rsidR="00A57AE6">
          <w:rPr>
            <w:rFonts w:ascii="Times New Roman" w:hAnsi="Times New Roman" w:cs="Times New Roman"/>
            <w:sz w:val="24"/>
            <w:szCs w:val="24"/>
          </w:rPr>
          <w:t>propose</w:t>
        </w:r>
      </w:ins>
      <w:r w:rsidR="00546D0C" w:rsidRPr="00604EDE">
        <w:rPr>
          <w:rFonts w:ascii="Times New Roman" w:hAnsi="Times New Roman" w:cs="Times New Roman"/>
          <w:sz w:val="24"/>
          <w:szCs w:val="24"/>
        </w:rPr>
        <w:t xml:space="preserve"> that bedded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546D0C" w:rsidRPr="00604EDE">
        <w:rPr>
          <w:rFonts w:ascii="Times New Roman" w:hAnsi="Times New Roman" w:cs="Times New Roman"/>
          <w:sz w:val="24"/>
          <w:szCs w:val="24"/>
        </w:rPr>
        <w:t>can be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FF7F85">
        <w:rPr>
          <w:rFonts w:ascii="Times New Roman" w:hAnsi="Times New Roman" w:cs="Times New Roman"/>
          <w:sz w:val="24"/>
          <w:szCs w:val="24"/>
        </w:rPr>
        <w:t xml:space="preserve">. </w:t>
      </w:r>
      <w:commentRangeEnd w:id="7"/>
      <w:r w:rsidR="00B47443">
        <w:rPr>
          <w:rStyle w:val="CommentReference"/>
          <w:rFonts w:eastAsiaTheme="minorEastAsia"/>
        </w:rPr>
        <w:commentReference w:id="7"/>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0"/>
      <w:r w:rsidRPr="00604EDE">
        <w:rPr>
          <w:rFonts w:ascii="Times New Roman" w:hAnsi="Times New Roman" w:cs="Times New Roman"/>
          <w:b/>
          <w:sz w:val="24"/>
          <w:szCs w:val="24"/>
        </w:rPr>
        <w:t>Running head:</w:t>
      </w:r>
      <w:commentRangeEnd w:id="10"/>
      <w:r w:rsidRPr="00604EDE">
        <w:rPr>
          <w:rStyle w:val="CommentReference"/>
          <w:rFonts w:eastAsiaTheme="minorEastAsia"/>
        </w:rPr>
        <w:commentReference w:id="10"/>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commentRangeStart w:id="11"/>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11"/>
      <w:r w:rsidR="007566F7" w:rsidRPr="00604EDE">
        <w:rPr>
          <w:rStyle w:val="CommentReference"/>
          <w:rFonts w:eastAsiaTheme="minorEastAsia"/>
        </w:rPr>
        <w:commentReference w:id="11"/>
      </w:r>
    </w:p>
    <w:p w14:paraId="3C7CF9A3" w14:textId="38EBE344"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ins w:id="12" w:author="Deborah Neher" w:date="2023-11-14T16:10:00Z">
        <w:r w:rsidR="00F60DA0">
          <w:rPr>
            <w:rFonts w:ascii="Times New Roman" w:hAnsi="Times New Roman" w:cs="Times New Roman"/>
            <w:sz w:val="24"/>
            <w:szCs w:val="24"/>
          </w:rPr>
          <w:t>, VT</w:t>
        </w:r>
      </w:ins>
      <w:r w:rsidR="008B544E" w:rsidRPr="008B544E">
        <w:rPr>
          <w:rFonts w:ascii="Times New Roman" w:hAnsi="Times New Roman" w:cs="Times New Roman"/>
          <w:sz w:val="24"/>
          <w:szCs w:val="24"/>
        </w:rPr>
        <w:t xml:space="preserve"> 05405</w:t>
      </w:r>
    </w:p>
    <w:p w14:paraId="54AFAA00" w14:textId="02797CBD"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w:t>
      </w:r>
      <w:ins w:id="13" w:author="Deborah Neher" w:date="2023-11-14T16:10:00Z">
        <w:r w:rsidR="00F60DA0">
          <w:rPr>
            <w:rFonts w:ascii="Times New Roman" w:hAnsi="Times New Roman" w:cs="Times New Roman"/>
            <w:sz w:val="24"/>
            <w:szCs w:val="24"/>
          </w:rPr>
          <w:t>, MN</w:t>
        </w:r>
      </w:ins>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14"/>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14"/>
      <w:r w:rsidRPr="00604EDE">
        <w:rPr>
          <w:rStyle w:val="CommentReference"/>
          <w:rFonts w:eastAsiaTheme="minorEastAsia"/>
        </w:rPr>
        <w:commentReference w:id="14"/>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15"/>
      <w:r w:rsidRPr="00604EDE">
        <w:rPr>
          <w:rStyle w:val="Emphasis"/>
          <w:b/>
          <w:bCs/>
          <w:i w:val="0"/>
          <w:iCs w:val="0"/>
          <w:color w:val="0E101A"/>
        </w:rPr>
        <w:t>Abstract</w:t>
      </w:r>
      <w:commentRangeEnd w:id="15"/>
      <w:r w:rsidR="007A7A5F" w:rsidRPr="00604EDE">
        <w:rPr>
          <w:rStyle w:val="CommentReference"/>
          <w:rFonts w:asciiTheme="minorHAnsi" w:eastAsiaTheme="minorEastAsia" w:hAnsiTheme="minorHAnsi" w:cstheme="minorBidi"/>
        </w:rPr>
        <w:commentReference w:id="15"/>
      </w:r>
    </w:p>
    <w:p w14:paraId="7FE6D4AB" w14:textId="75CC54B8"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16"/>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commentRangeStart w:id="17"/>
      <w:del w:id="18" w:author="Deborah Neher" w:date="2023-11-14T16:11:00Z">
        <w:r w:rsidR="004C7A16" w:rsidDel="006F34BE">
          <w:rPr>
            <w:rFonts w:ascii="Times New Roman" w:hAnsi="Times New Roman" w:cs="Times New Roman"/>
            <w:sz w:val="24"/>
            <w:szCs w:val="24"/>
          </w:rPr>
          <w:delText>describe</w:delText>
        </w:r>
        <w:r w:rsidR="00185A8E" w:rsidRPr="00604EDE" w:rsidDel="006F34BE">
          <w:rPr>
            <w:rFonts w:ascii="Times New Roman" w:hAnsi="Times New Roman" w:cs="Times New Roman"/>
            <w:sz w:val="24"/>
            <w:szCs w:val="24"/>
          </w:rPr>
          <w:delText xml:space="preserve"> </w:delText>
        </w:r>
      </w:del>
      <w:ins w:id="19" w:author="Deborah Neher" w:date="2023-11-14T16:11:00Z">
        <w:r w:rsidR="006F34BE">
          <w:rPr>
            <w:rFonts w:ascii="Times New Roman" w:hAnsi="Times New Roman" w:cs="Times New Roman"/>
            <w:sz w:val="24"/>
            <w:szCs w:val="24"/>
          </w:rPr>
          <w:t>determine</w:t>
        </w:r>
        <w:r w:rsidR="006F34BE" w:rsidRPr="00604EDE">
          <w:rPr>
            <w:rFonts w:ascii="Times New Roman" w:hAnsi="Times New Roman" w:cs="Times New Roman"/>
            <w:sz w:val="24"/>
            <w:szCs w:val="24"/>
          </w:rPr>
          <w:t xml:space="preserve"> </w:t>
        </w:r>
      </w:ins>
      <w:commentRangeEnd w:id="17"/>
      <w:ins w:id="20" w:author="Deborah Neher" w:date="2023-11-14T16:12:00Z">
        <w:r w:rsidR="008A5B79">
          <w:rPr>
            <w:rStyle w:val="CommentReference"/>
            <w:rFonts w:eastAsiaTheme="minorEastAsia"/>
          </w:rPr>
          <w:commentReference w:id="17"/>
        </w:r>
      </w:ins>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commentRangeStart w:id="21"/>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commentRangeEnd w:id="21"/>
      <w:r w:rsidR="00EC7456">
        <w:rPr>
          <w:rFonts w:ascii="Times New Roman" w:hAnsi="Times New Roman" w:cs="Times New Roman"/>
          <w:sz w:val="24"/>
          <w:szCs w:val="24"/>
        </w:rPr>
        <w:t xml:space="preserve"> in Vermont</w:t>
      </w:r>
      <w:r w:rsidR="0073047F">
        <w:rPr>
          <w:rStyle w:val="CommentReference"/>
          <w:rFonts w:eastAsiaTheme="minorEastAsia"/>
        </w:rPr>
        <w:commentReference w:id="21"/>
      </w:r>
      <w:commentRangeEnd w:id="16"/>
      <w:r w:rsidR="008B4A1E">
        <w:rPr>
          <w:rStyle w:val="CommentReference"/>
          <w:rFonts w:eastAsiaTheme="minorEastAsia"/>
        </w:rPr>
        <w:commentReference w:id="16"/>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 xml:space="preserve">on 40 farms, </w:t>
      </w:r>
      <w:commentRangeStart w:id="22"/>
      <w:del w:id="23" w:author="Deborah Neher" w:date="2023-11-14T16:12:00Z">
        <w:r w:rsidR="00185A8E" w:rsidRPr="00604EDE" w:rsidDel="006B40E5">
          <w:rPr>
            <w:rFonts w:ascii="Times New Roman" w:hAnsi="Times New Roman" w:cs="Times New Roman"/>
            <w:sz w:val="24"/>
            <w:szCs w:val="24"/>
          </w:rPr>
          <w:delText xml:space="preserve">in order </w:delText>
        </w:r>
      </w:del>
      <w:r w:rsidR="00185A8E" w:rsidRPr="00604EDE">
        <w:rPr>
          <w:rFonts w:ascii="Times New Roman" w:hAnsi="Times New Roman" w:cs="Times New Roman"/>
          <w:sz w:val="24"/>
          <w:szCs w:val="24"/>
        </w:rPr>
        <w:t xml:space="preserve">to </w:t>
      </w:r>
      <w:commentRangeEnd w:id="22"/>
      <w:r w:rsidR="008E02B9">
        <w:rPr>
          <w:rStyle w:val="CommentReference"/>
          <w:rFonts w:eastAsiaTheme="minorEastAsia"/>
        </w:rPr>
        <w:commentReference w:id="22"/>
      </w:r>
      <w:r w:rsidR="00185A8E" w:rsidRPr="00604EDE">
        <w:rPr>
          <w:rFonts w:ascii="Times New Roman" w:hAnsi="Times New Roman" w:cs="Times New Roman"/>
          <w:sz w:val="24"/>
          <w:szCs w:val="24"/>
        </w:rPr>
        <w:t>compare the two most common housing systems</w:t>
      </w:r>
      <w:r w:rsidR="004578D5">
        <w:rPr>
          <w:rFonts w:ascii="Times New Roman" w:hAnsi="Times New Roman" w:cs="Times New Roman"/>
          <w:sz w:val="24"/>
          <w:szCs w:val="24"/>
        </w:rPr>
        <w:t xml:space="preserve"> </w:t>
      </w:r>
      <w:ins w:id="24" w:author="Deborah Neher" w:date="2023-11-14T16:14:00Z">
        <w:r w:rsidR="00147A4F" w:rsidRPr="00604EDE">
          <w:rPr>
            <w:rFonts w:ascii="Times New Roman" w:hAnsi="Times New Roman" w:cs="Times New Roman"/>
            <w:sz w:val="24"/>
            <w:szCs w:val="24"/>
          </w:rPr>
          <w:t>(</w:t>
        </w:r>
        <w:proofErr w:type="spellStart"/>
        <w:r w:rsidR="00147A4F" w:rsidRPr="00604EDE">
          <w:rPr>
            <w:rFonts w:ascii="Times New Roman" w:hAnsi="Times New Roman" w:cs="Times New Roman"/>
            <w:sz w:val="24"/>
            <w:szCs w:val="24"/>
          </w:rPr>
          <w:t>freestalls</w:t>
        </w:r>
        <w:proofErr w:type="spellEnd"/>
        <w:r w:rsidR="00147A4F" w:rsidRPr="00604EDE">
          <w:rPr>
            <w:rFonts w:ascii="Times New Roman" w:hAnsi="Times New Roman" w:cs="Times New Roman"/>
            <w:sz w:val="24"/>
            <w:szCs w:val="24"/>
          </w:rPr>
          <w:t xml:space="preserve">, </w:t>
        </w:r>
        <w:proofErr w:type="spellStart"/>
        <w:r w:rsidR="00147A4F" w:rsidRPr="00604EDE">
          <w:rPr>
            <w:rFonts w:ascii="Times New Roman" w:hAnsi="Times New Roman" w:cs="Times New Roman"/>
            <w:sz w:val="24"/>
            <w:szCs w:val="24"/>
          </w:rPr>
          <w:t>tiestalls</w:t>
        </w:r>
        <w:proofErr w:type="spellEnd"/>
        <w:r w:rsidR="00147A4F" w:rsidRPr="00604EDE">
          <w:rPr>
            <w:rFonts w:ascii="Times New Roman" w:hAnsi="Times New Roman" w:cs="Times New Roman"/>
            <w:sz w:val="24"/>
            <w:szCs w:val="24"/>
          </w:rPr>
          <w:t xml:space="preserve">) </w:t>
        </w:r>
      </w:ins>
      <w:r w:rsidR="008B05BA">
        <w:rPr>
          <w:rFonts w:ascii="Times New Roman" w:hAnsi="Times New Roman" w:cs="Times New Roman"/>
          <w:sz w:val="24"/>
          <w:szCs w:val="24"/>
        </w:rPr>
        <w:t xml:space="preserve">used during the non-grazing season </w:t>
      </w:r>
      <w:r w:rsidR="004578D5">
        <w:rPr>
          <w:rFonts w:ascii="Times New Roman" w:hAnsi="Times New Roman" w:cs="Times New Roman"/>
          <w:sz w:val="24"/>
          <w:szCs w:val="24"/>
        </w:rPr>
        <w:t>for dairy cattle</w:t>
      </w:r>
      <w:r w:rsidR="00185A8E" w:rsidRPr="00604EDE">
        <w:rPr>
          <w:rFonts w:ascii="Times New Roman" w:hAnsi="Times New Roman" w:cs="Times New Roman"/>
          <w:sz w:val="24"/>
          <w:szCs w:val="24"/>
        </w:rPr>
        <w:t xml:space="preserve"> in the state </w:t>
      </w:r>
      <w:del w:id="25" w:author="Deborah Neher" w:date="2023-11-14T16:14:00Z">
        <w:r w:rsidR="00185A8E" w:rsidRPr="00604EDE" w:rsidDel="00147A4F">
          <w:rPr>
            <w:rFonts w:ascii="Times New Roman" w:hAnsi="Times New Roman" w:cs="Times New Roman"/>
            <w:sz w:val="24"/>
            <w:szCs w:val="24"/>
          </w:rPr>
          <w:delText xml:space="preserve">(freestalls, tiestalls) </w:delText>
        </w:r>
      </w:del>
      <w:r w:rsidR="00185A8E" w:rsidRPr="00604EDE">
        <w:rPr>
          <w:rFonts w:ascii="Times New Roman" w:hAnsi="Times New Roman" w:cs="Times New Roman"/>
          <w:sz w:val="24"/>
          <w:szCs w:val="24"/>
        </w:rPr>
        <w:t>with those using a bedded pack.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w:t>
      </w:r>
      <w:proofErr w:type="spellStart"/>
      <w:r w:rsidR="00185A8E" w:rsidRPr="00604EDE">
        <w:rPr>
          <w:rFonts w:ascii="Times New Roman" w:hAnsi="Times New Roman" w:cs="Times New Roman"/>
          <w:sz w:val="24"/>
          <w:szCs w:val="24"/>
        </w:rPr>
        <w:t>freestalls</w:t>
      </w:r>
      <w:proofErr w:type="spellEnd"/>
      <w:r w:rsidR="00185A8E" w:rsidRPr="00604EDE">
        <w:rPr>
          <w:rFonts w:ascii="Times New Roman" w:hAnsi="Times New Roman" w:cs="Times New Roman"/>
          <w:sz w:val="24"/>
          <w:szCs w:val="24"/>
        </w:rPr>
        <w:t xml:space="preserve">, 10 </w:t>
      </w:r>
      <w:proofErr w:type="spellStart"/>
      <w:r w:rsidR="00185A8E" w:rsidRPr="00604EDE">
        <w:rPr>
          <w:rFonts w:ascii="Times New Roman" w:hAnsi="Times New Roman" w:cs="Times New Roman"/>
          <w:sz w:val="24"/>
          <w:szCs w:val="24"/>
        </w:rPr>
        <w:t>tiestalls</w:t>
      </w:r>
      <w:proofErr w:type="spellEnd"/>
      <w:r w:rsidR="00185A8E" w:rsidRPr="00604EDE">
        <w:rPr>
          <w:rFonts w:ascii="Times New Roman" w:hAnsi="Times New Roman" w:cs="Times New Roman"/>
          <w:sz w:val="24"/>
          <w:szCs w:val="24"/>
        </w:rPr>
        <w:t>)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26"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26"/>
      <w:commentRangeStart w:id="27"/>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w:t>
      </w:r>
      <w:commentRangeEnd w:id="27"/>
      <w:r w:rsidR="003A51F3">
        <w:rPr>
          <w:rStyle w:val="CommentReference"/>
          <w:rFonts w:eastAsiaTheme="minorEastAsia"/>
        </w:rPr>
        <w:commentReference w:id="27"/>
      </w:r>
      <w:r w:rsidR="003A51F3">
        <w:rPr>
          <w:rFonts w:ascii="Times New Roman" w:hAnsi="Times New Roman" w:cs="Times New Roman"/>
          <w:sz w:val="24"/>
          <w:szCs w:val="24"/>
        </w:rPr>
        <w:t xml:space="preserve">farm visit </w:t>
      </w:r>
      <w:r w:rsidR="00185A8E" w:rsidRPr="00604EDE">
        <w:rPr>
          <w:rFonts w:ascii="Times New Roman" w:hAnsi="Times New Roman" w:cs="Times New Roman"/>
          <w:sz w:val="24"/>
          <w:szCs w:val="24"/>
        </w:rPr>
        <w:t xml:space="preserve">included </w:t>
      </w:r>
      <w:del w:id="28" w:author="Deborah Neher" w:date="2023-11-14T16:15:00Z">
        <w:r w:rsidR="00185A8E" w:rsidRPr="00604EDE" w:rsidDel="00AE2F28">
          <w:rPr>
            <w:rFonts w:ascii="Times New Roman" w:hAnsi="Times New Roman" w:cs="Times New Roman"/>
            <w:sz w:val="24"/>
            <w:szCs w:val="24"/>
          </w:rPr>
          <w:delText>avg.</w:delText>
        </w:r>
      </w:del>
      <w:ins w:id="29" w:author="Deborah Neher" w:date="2023-11-14T16:15:00Z">
        <w:r w:rsidR="00AE2F28">
          <w:rPr>
            <w:rFonts w:ascii="Times New Roman" w:hAnsi="Times New Roman" w:cs="Times New Roman"/>
            <w:sz w:val="24"/>
            <w:szCs w:val="24"/>
          </w:rPr>
          <w:t>mean</w:t>
        </w:r>
      </w:ins>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4.0, % cows with </w:t>
      </w:r>
      <w:r w:rsidR="00593C05">
        <w:rPr>
          <w:rFonts w:ascii="Times New Roman" w:hAnsi="Times New Roman" w:cs="Times New Roman"/>
          <w:sz w:val="24"/>
          <w:szCs w:val="24"/>
        </w:rPr>
        <w:t>newly elevated</w:t>
      </w:r>
      <w:r w:rsidR="00444F91">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ally</w:t>
      </w:r>
      <w:r w:rsidR="00737613">
        <w:rPr>
          <w:rFonts w:ascii="Times New Roman" w:hAnsi="Times New Roman" w:cs="Times New Roman"/>
          <w:sz w:val="24"/>
          <w:szCs w:val="24"/>
        </w:rPr>
        <w:t xml:space="preserve"> </w:t>
      </w:r>
      <w:r w:rsidR="003C029F" w:rsidRPr="00604EDE">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r w:rsidR="009A4CA8" w:rsidRPr="00604EDE">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w:t>
      </w:r>
      <w:r w:rsidR="009A4CA8">
        <w:rPr>
          <w:rFonts w:ascii="Times New Roman" w:hAnsi="Times New Roman" w:cs="Times New Roman"/>
          <w:sz w:val="24"/>
          <w:szCs w:val="24"/>
        </w:rPr>
        <w:lastRenderedPageBreak/>
        <w:t xml:space="preserve">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9A4CA8" w:rsidRPr="00604EDE">
        <w:rPr>
          <w:rFonts w:ascii="Times New Roman" w:hAnsi="Times New Roman" w:cs="Times New Roman"/>
          <w:sz w:val="24"/>
          <w:szCs w:val="24"/>
        </w:rPr>
        <w:t xml:space="preserve"> </w:t>
      </w:r>
      <w:ins w:id="30" w:author="Deborah Neher" w:date="2023-11-14T16:17:00Z">
        <w:r w:rsidR="00000FB0">
          <w:rPr>
            <w:rFonts w:ascii="Times New Roman" w:hAnsi="Times New Roman" w:cs="Times New Roman"/>
            <w:sz w:val="24"/>
            <w:szCs w:val="24"/>
          </w:rPr>
          <w:t xml:space="preserve">were performed </w:t>
        </w:r>
      </w:ins>
      <w:r w:rsidR="009A4CA8" w:rsidRPr="00604EDE">
        <w:rPr>
          <w:rFonts w:ascii="Times New Roman" w:hAnsi="Times New Roman" w:cs="Times New Roman"/>
          <w:sz w:val="24"/>
          <w:szCs w:val="24"/>
        </w:rPr>
        <w:t>to describe outcomes by facility type</w:t>
      </w:r>
      <w:del w:id="31" w:author="Deborah Neher" w:date="2023-11-14T16:22:00Z">
        <w:r w:rsidR="009A4CA8" w:rsidRPr="00604EDE" w:rsidDel="00FC49B1">
          <w:rPr>
            <w:rFonts w:ascii="Times New Roman" w:hAnsi="Times New Roman" w:cs="Times New Roman"/>
            <w:sz w:val="24"/>
            <w:szCs w:val="24"/>
          </w:rPr>
          <w:delText xml:space="preserve"> </w:delText>
        </w:r>
      </w:del>
      <w:commentRangeStart w:id="32"/>
      <w:del w:id="33" w:author="Deborah Neher" w:date="2023-11-14T16:17:00Z">
        <w:r w:rsidR="009A4CA8" w:rsidRPr="00FC49B1" w:rsidDel="005F72B7">
          <w:rPr>
            <w:rFonts w:ascii="Times New Roman" w:hAnsi="Times New Roman" w:cs="Times New Roman"/>
            <w:sz w:val="24"/>
            <w:szCs w:val="24"/>
            <w:highlight w:val="yellow"/>
            <w:rPrChange w:id="34" w:author="Deborah Neher" w:date="2023-11-14T16:21:00Z">
              <w:rPr>
                <w:rFonts w:ascii="Times New Roman" w:hAnsi="Times New Roman" w:cs="Times New Roman"/>
                <w:sz w:val="24"/>
                <w:szCs w:val="24"/>
              </w:rPr>
            </w:rPrChange>
          </w:rPr>
          <w:delText>was completed</w:delText>
        </w:r>
      </w:del>
      <w:del w:id="35" w:author="Deborah Neher" w:date="2023-11-14T16:15:00Z">
        <w:r w:rsidR="009A4CA8" w:rsidRPr="00FC49B1" w:rsidDel="00437826">
          <w:rPr>
            <w:rFonts w:ascii="Times New Roman" w:hAnsi="Times New Roman" w:cs="Times New Roman"/>
            <w:sz w:val="24"/>
            <w:szCs w:val="24"/>
            <w:highlight w:val="yellow"/>
            <w:rPrChange w:id="36" w:author="Deborah Neher" w:date="2023-11-14T16:21:00Z">
              <w:rPr>
                <w:rFonts w:ascii="Times New Roman" w:hAnsi="Times New Roman" w:cs="Times New Roman"/>
                <w:sz w:val="24"/>
                <w:szCs w:val="24"/>
              </w:rPr>
            </w:rPrChange>
          </w:rPr>
          <w:delText>,</w:delText>
        </w:r>
      </w:del>
      <w:del w:id="37" w:author="Deborah Neher" w:date="2023-11-14T16:17:00Z">
        <w:r w:rsidR="009A4CA8" w:rsidRPr="00FC49B1" w:rsidDel="005F72B7">
          <w:rPr>
            <w:rFonts w:ascii="Times New Roman" w:hAnsi="Times New Roman" w:cs="Times New Roman"/>
            <w:sz w:val="24"/>
            <w:szCs w:val="24"/>
            <w:highlight w:val="yellow"/>
            <w:rPrChange w:id="38" w:author="Deborah Neher" w:date="2023-11-14T16:21:00Z">
              <w:rPr>
                <w:rFonts w:ascii="Times New Roman" w:hAnsi="Times New Roman" w:cs="Times New Roman"/>
                <w:sz w:val="24"/>
                <w:szCs w:val="24"/>
              </w:rPr>
            </w:rPrChange>
          </w:rPr>
          <w:delText xml:space="preserve"> </w:delText>
        </w:r>
      </w:del>
      <w:del w:id="39" w:author="Deborah Neher" w:date="2023-11-14T16:22:00Z">
        <w:r w:rsidR="009A4CA8" w:rsidRPr="00FC49B1" w:rsidDel="00FC49B1">
          <w:rPr>
            <w:rFonts w:ascii="Times New Roman" w:hAnsi="Times New Roman" w:cs="Times New Roman"/>
            <w:sz w:val="24"/>
            <w:szCs w:val="24"/>
            <w:highlight w:val="yellow"/>
            <w:rPrChange w:id="40" w:author="Deborah Neher" w:date="2023-11-14T16:21:00Z">
              <w:rPr>
                <w:rFonts w:ascii="Times New Roman" w:hAnsi="Times New Roman" w:cs="Times New Roman"/>
                <w:sz w:val="24"/>
                <w:szCs w:val="24"/>
              </w:rPr>
            </w:rPrChange>
          </w:rPr>
          <w:delText>but suffered from limited statistical power</w:delText>
        </w:r>
        <w:r w:rsidR="009A4CA8" w:rsidRPr="002E73E1" w:rsidDel="00FC49B1">
          <w:rPr>
            <w:rFonts w:ascii="Times New Roman" w:hAnsi="Times New Roman" w:cs="Times New Roman"/>
            <w:sz w:val="24"/>
            <w:szCs w:val="24"/>
          </w:rPr>
          <w:delText xml:space="preserve"> due to small</w:delText>
        </w:r>
        <w:r w:rsidR="009A4CA8" w:rsidDel="00FC49B1">
          <w:rPr>
            <w:rFonts w:ascii="Times New Roman" w:hAnsi="Times New Roman" w:cs="Times New Roman"/>
            <w:sz w:val="24"/>
            <w:szCs w:val="24"/>
          </w:rPr>
          <w:delText xml:space="preserve"> group</w:delText>
        </w:r>
        <w:r w:rsidR="009A4CA8" w:rsidRPr="002E73E1" w:rsidDel="00FC49B1">
          <w:rPr>
            <w:rFonts w:ascii="Times New Roman" w:hAnsi="Times New Roman" w:cs="Times New Roman"/>
            <w:sz w:val="24"/>
            <w:szCs w:val="24"/>
          </w:rPr>
          <w:delText xml:space="preserve"> sample sizes</w:delText>
        </w:r>
      </w:del>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commentRangeEnd w:id="32"/>
      <w:r w:rsidR="00FC49B1">
        <w:rPr>
          <w:rStyle w:val="CommentReference"/>
          <w:rFonts w:eastAsiaTheme="minorEastAsia"/>
        </w:rPr>
        <w:commentReference w:id="32"/>
      </w:r>
      <w:del w:id="41" w:author="Deborah Neher" w:date="2023-11-14T16:15:00Z">
        <w:r w:rsidR="009A4CA8" w:rsidDel="00AE2F28">
          <w:rPr>
            <w:rFonts w:ascii="Times New Roman" w:hAnsi="Times New Roman" w:cs="Times New Roman"/>
            <w:sz w:val="24"/>
            <w:szCs w:val="24"/>
          </w:rPr>
          <w:delText>Final results</w:delText>
        </w:r>
      </w:del>
      <w:ins w:id="42" w:author="Deborah Neher" w:date="2023-11-14T16:17:00Z">
        <w:r w:rsidR="00D32436">
          <w:rPr>
            <w:rFonts w:ascii="Times New Roman" w:hAnsi="Times New Roman" w:cs="Times New Roman"/>
            <w:sz w:val="24"/>
            <w:szCs w:val="24"/>
          </w:rPr>
          <w:t>U</w:t>
        </w:r>
      </w:ins>
      <w:del w:id="43" w:author="Deborah Neher" w:date="2023-11-14T16:17:00Z">
        <w:r w:rsidR="00B24A92" w:rsidDel="00D32436">
          <w:rPr>
            <w:rFonts w:ascii="Times New Roman" w:hAnsi="Times New Roman" w:cs="Times New Roman"/>
            <w:sz w:val="24"/>
            <w:szCs w:val="24"/>
          </w:rPr>
          <w:delText xml:space="preserve"> from u</w:delText>
        </w:r>
      </w:del>
      <w:r w:rsidR="00B24A92">
        <w:rPr>
          <w:rFonts w:ascii="Times New Roman" w:hAnsi="Times New Roman" w:cs="Times New Roman"/>
          <w:sz w:val="24"/>
          <w:szCs w:val="24"/>
        </w:rPr>
        <w:t xml:space="preserve">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commentRangeStart w:id="44"/>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w:t>
      </w:r>
      <w:del w:id="45" w:author="Deborah Neher" w:date="2023-11-14T16:18:00Z">
        <w:r w:rsidR="008764DA" w:rsidDel="00D32436">
          <w:rPr>
            <w:rFonts w:ascii="Times New Roman" w:hAnsi="Times New Roman" w:cs="Times New Roman"/>
            <w:sz w:val="24"/>
            <w:szCs w:val="24"/>
          </w:rPr>
          <w:delText>did not differ</w:delText>
        </w:r>
      </w:del>
      <w:ins w:id="46" w:author="Deborah Neher" w:date="2023-11-14T16:18:00Z">
        <w:r w:rsidR="00D32436">
          <w:rPr>
            <w:rFonts w:ascii="Times New Roman" w:hAnsi="Times New Roman" w:cs="Times New Roman"/>
            <w:sz w:val="24"/>
            <w:szCs w:val="24"/>
          </w:rPr>
          <w:t>were similar</w:t>
        </w:r>
      </w:ins>
      <w:r w:rsidR="008764DA">
        <w:rPr>
          <w:rFonts w:ascii="Times New Roman" w:hAnsi="Times New Roman" w:cs="Times New Roman"/>
          <w:sz w:val="24"/>
          <w:szCs w:val="24"/>
        </w:rPr>
        <w:t xml:space="preserve">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 xml:space="preserve">test day somatic cell count </w:t>
      </w:r>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44"/>
      <w:r w:rsidR="003A51F3">
        <w:rPr>
          <w:rStyle w:val="CommentReference"/>
          <w:rFonts w:eastAsiaTheme="minorEastAsia"/>
        </w:rPr>
        <w:commentReference w:id="44"/>
      </w:r>
      <w:r w:rsidR="002E73E1" w:rsidRPr="002E73E1">
        <w:rPr>
          <w:rFonts w:ascii="Times New Roman" w:hAnsi="Times New Roman" w:cs="Times New Roman"/>
          <w:sz w:val="24"/>
          <w:szCs w:val="24"/>
        </w:rPr>
        <w:t xml:space="preserve"> </w:t>
      </w:r>
      <w:commentRangeStart w:id="47"/>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del w:id="48" w:author="Deborah Neher" w:date="2023-11-14T16:20:00Z">
        <w:r w:rsidR="009A4CA8" w:rsidDel="00ED4A83">
          <w:rPr>
            <w:rFonts w:ascii="Times New Roman" w:hAnsi="Times New Roman" w:cs="Times New Roman"/>
            <w:sz w:val="24"/>
            <w:szCs w:val="24"/>
          </w:rPr>
          <w:delText>a secondary analysis was conducted using</w:delText>
        </w:r>
        <w:r w:rsidR="005813FE" w:rsidRPr="005813FE" w:rsidDel="00ED4A83">
          <w:rPr>
            <w:rFonts w:ascii="Times New Roman" w:hAnsi="Times New Roman" w:cs="Times New Roman"/>
            <w:sz w:val="24"/>
            <w:szCs w:val="24"/>
          </w:rPr>
          <w:delText xml:space="preserve"> </w:delText>
        </w:r>
      </w:del>
      <w:r w:rsidR="00185A8E" w:rsidRPr="00604EDE">
        <w:rPr>
          <w:rFonts w:ascii="Times New Roman" w:hAnsi="Times New Roman" w:cs="Times New Roman"/>
          <w:sz w:val="24"/>
          <w:szCs w:val="24"/>
        </w:rPr>
        <w:t xml:space="preserve">univariate linear </w:t>
      </w:r>
      <w:del w:id="49" w:author="Deborah Neher" w:date="2023-11-14T16:20:00Z">
        <w:r w:rsidR="00185A8E" w:rsidRPr="00604EDE" w:rsidDel="00344BFB">
          <w:rPr>
            <w:rFonts w:ascii="Times New Roman" w:hAnsi="Times New Roman" w:cs="Times New Roman"/>
            <w:sz w:val="24"/>
            <w:szCs w:val="24"/>
          </w:rPr>
          <w:delText>regression</w:delText>
        </w:r>
      </w:del>
      <w:ins w:id="50" w:author="Deborah Neher" w:date="2023-11-14T16:20:00Z">
        <w:r w:rsidR="00344BFB">
          <w:rPr>
            <w:rFonts w:ascii="Times New Roman" w:hAnsi="Times New Roman" w:cs="Times New Roman"/>
            <w:sz w:val="24"/>
            <w:szCs w:val="24"/>
          </w:rPr>
          <w:t xml:space="preserve">regression </w:t>
        </w:r>
        <w:proofErr w:type="gramStart"/>
        <w:r w:rsidR="00344BFB">
          <w:rPr>
            <w:rFonts w:ascii="Times New Roman" w:hAnsi="Times New Roman" w:cs="Times New Roman"/>
            <w:sz w:val="24"/>
            <w:szCs w:val="24"/>
          </w:rPr>
          <w:t>were</w:t>
        </w:r>
        <w:proofErr w:type="gramEnd"/>
        <w:r w:rsidR="00344BFB">
          <w:rPr>
            <w:rFonts w:ascii="Times New Roman" w:hAnsi="Times New Roman" w:cs="Times New Roman"/>
            <w:sz w:val="24"/>
            <w:szCs w:val="24"/>
          </w:rPr>
          <w:t xml:space="preserve"> used</w:t>
        </w:r>
      </w:ins>
      <w:r w:rsidR="00185A8E" w:rsidRPr="00604EDE">
        <w:rPr>
          <w:rFonts w:ascii="Times New Roman" w:hAnsi="Times New Roman" w:cs="Times New Roman"/>
          <w:sz w:val="24"/>
          <w:szCs w:val="24"/>
        </w:rPr>
        <w:t xml:space="preserve">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management factor</w:t>
      </w:r>
      <w:commentRangeEnd w:id="47"/>
      <w:r w:rsidR="00853A7F">
        <w:rPr>
          <w:rStyle w:val="CommentReference"/>
          <w:rFonts w:eastAsiaTheme="minorEastAsia"/>
        </w:rPr>
        <w:commentReference w:id="47"/>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w:t>
      </w:r>
      <w:ins w:id="51" w:author="Deborah Neher" w:date="2023-11-14T16:20:00Z">
        <w:r w:rsidR="00344BFB">
          <w:rPr>
            <w:rFonts w:ascii="Times New Roman" w:hAnsi="Times New Roman" w:cs="Times New Roman"/>
            <w:sz w:val="24"/>
            <w:szCs w:val="24"/>
          </w:rPr>
          <w:t xml:space="preserve">significant </w:t>
        </w:r>
      </w:ins>
      <w:r w:rsidR="00EE07B9">
        <w:rPr>
          <w:rFonts w:ascii="Times New Roman" w:hAnsi="Times New Roman" w:cs="Times New Roman"/>
          <w:sz w:val="24"/>
          <w:szCs w:val="24"/>
        </w:rPr>
        <w:t>statistically</w:t>
      </w:r>
      <w:del w:id="52" w:author="Deborah Neher" w:date="2023-11-14T16:20:00Z">
        <w:r w:rsidR="00EE07B9" w:rsidDel="00344BFB">
          <w:rPr>
            <w:rFonts w:ascii="Times New Roman" w:hAnsi="Times New Roman" w:cs="Times New Roman"/>
            <w:sz w:val="24"/>
            <w:szCs w:val="24"/>
          </w:rPr>
          <w:delText xml:space="preserve"> significant</w:delText>
        </w:r>
      </w:del>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commentRangeStart w:id="53"/>
      <w:commentRangeStart w:id="54"/>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w:t>
      </w:r>
      <w:commentRangeEnd w:id="53"/>
      <w:r w:rsidR="003A51F3">
        <w:rPr>
          <w:rStyle w:val="CommentReference"/>
          <w:rFonts w:eastAsiaTheme="minorEastAsia"/>
        </w:rPr>
        <w:commentReference w:id="53"/>
      </w:r>
      <w:commentRangeEnd w:id="54"/>
      <w:r w:rsidR="00F60C6B">
        <w:rPr>
          <w:rStyle w:val="CommentReference"/>
          <w:rFonts w:eastAsiaTheme="minorEastAsia"/>
        </w:rPr>
        <w:commentReference w:id="54"/>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r w:rsidR="008F1371">
        <w:rPr>
          <w:rFonts w:ascii="Times New Roman" w:hAnsi="Times New Roman" w:cs="Times New Roman"/>
          <w:sz w:val="24"/>
          <w:szCs w:val="24"/>
        </w:rPr>
        <w:t>newly elevated</w:t>
      </w:r>
      <w:r w:rsidR="00A83068">
        <w:rPr>
          <w:rFonts w:ascii="Times New Roman" w:hAnsi="Times New Roman" w:cs="Times New Roman"/>
          <w:sz w:val="24"/>
          <w:szCs w:val="24"/>
        </w:rPr>
        <w:t xml:space="preserve">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w:t>
      </w:r>
      <w:r w:rsidR="009E70B5">
        <w:rPr>
          <w:rFonts w:ascii="Times New Roman" w:hAnsi="Times New Roman" w:cs="Times New Roman"/>
          <w:sz w:val="24"/>
          <w:szCs w:val="24"/>
        </w:rPr>
        <w:t xml:space="preserve">had numerically </w:t>
      </w:r>
      <w:r w:rsidR="00185A8E" w:rsidRPr="00604EDE">
        <w:rPr>
          <w:rFonts w:ascii="Times New Roman" w:hAnsi="Times New Roman" w:cs="Times New Roman"/>
          <w:sz w:val="24"/>
          <w:szCs w:val="24"/>
        </w:rPr>
        <w:t xml:space="preserve">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w:t>
      </w:r>
      <w:r w:rsidR="00185A8E" w:rsidRPr="00FC49B1">
        <w:rPr>
          <w:rFonts w:ascii="Times New Roman" w:hAnsi="Times New Roman" w:cs="Times New Roman"/>
          <w:sz w:val="24"/>
          <w:szCs w:val="24"/>
          <w:highlight w:val="yellow"/>
          <w:rPrChange w:id="55" w:author="Deborah Neher" w:date="2023-11-14T16:21:00Z">
            <w:rPr>
              <w:rFonts w:ascii="Times New Roman" w:hAnsi="Times New Roman" w:cs="Times New Roman"/>
              <w:sz w:val="24"/>
              <w:szCs w:val="24"/>
            </w:rPr>
          </w:rPrChange>
        </w:rPr>
        <w:t>Although statistical power was limited</w:t>
      </w:r>
      <w:ins w:id="56" w:author="Deborah Neher" w:date="2023-11-14T16:21:00Z">
        <w:r w:rsidR="00FC49B1">
          <w:rPr>
            <w:rFonts w:ascii="Times New Roman" w:hAnsi="Times New Roman" w:cs="Times New Roman"/>
            <w:sz w:val="24"/>
            <w:szCs w:val="24"/>
            <w:highlight w:val="yellow"/>
          </w:rPr>
          <w:t xml:space="preserve"> due to small sample size</w:t>
        </w:r>
      </w:ins>
      <w:r w:rsidR="00185A8E" w:rsidRPr="00FC49B1">
        <w:rPr>
          <w:rFonts w:ascii="Times New Roman" w:hAnsi="Times New Roman" w:cs="Times New Roman"/>
          <w:sz w:val="24"/>
          <w:szCs w:val="24"/>
          <w:highlight w:val="yellow"/>
          <w:rPrChange w:id="57" w:author="Deborah Neher" w:date="2023-11-14T16:21:00Z">
            <w:rPr>
              <w:rFonts w:ascii="Times New Roman" w:hAnsi="Times New Roman" w:cs="Times New Roman"/>
              <w:sz w:val="24"/>
              <w:szCs w:val="24"/>
            </w:rPr>
          </w:rPrChange>
        </w:rPr>
        <w:t>,</w:t>
      </w:r>
      <w:r w:rsidR="00185A8E" w:rsidRPr="00604EDE">
        <w:rPr>
          <w:rFonts w:ascii="Times New Roman" w:hAnsi="Times New Roman" w:cs="Times New Roman"/>
          <w:sz w:val="24"/>
          <w:szCs w:val="24"/>
        </w:rPr>
        <w:t xml:space="preserve">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commonly 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w:t>
      </w:r>
      <w:commentRangeStart w:id="58"/>
      <w:commentRangeStart w:id="59"/>
      <w:r w:rsidR="00185A8E" w:rsidRPr="00604EDE">
        <w:rPr>
          <w:rFonts w:ascii="Times New Roman" w:hAnsi="Times New Roman" w:cs="Times New Roman"/>
          <w:sz w:val="24"/>
          <w:szCs w:val="24"/>
        </w:rPr>
        <w:t>pasture-based</w:t>
      </w:r>
      <w:commentRangeEnd w:id="58"/>
      <w:r w:rsidR="0073047F">
        <w:rPr>
          <w:rStyle w:val="CommentReference"/>
          <w:rFonts w:eastAsiaTheme="minorEastAsia"/>
        </w:rPr>
        <w:commentReference w:id="58"/>
      </w:r>
      <w:commentRangeEnd w:id="59"/>
      <w:r w:rsidR="00673F40">
        <w:rPr>
          <w:rStyle w:val="CommentReference"/>
          <w:rFonts w:eastAsiaTheme="minorEastAsia"/>
        </w:rPr>
        <w:commentReference w:id="59"/>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60"/>
      <w:r w:rsidRPr="00604EDE">
        <w:rPr>
          <w:rStyle w:val="Emphasis"/>
          <w:rFonts w:ascii="Times New Roman" w:eastAsia="ComputerModern-Regular" w:hAnsi="Times New Roman" w:cs="Times New Roman"/>
          <w:b/>
          <w:bCs/>
          <w:i w:val="0"/>
          <w:iCs w:val="0"/>
          <w:sz w:val="24"/>
          <w:szCs w:val="24"/>
        </w:rPr>
        <w:t>Keywords:</w:t>
      </w:r>
      <w:commentRangeEnd w:id="60"/>
      <w:r w:rsidR="008905A2" w:rsidRPr="00604EDE">
        <w:rPr>
          <w:rStyle w:val="CommentReference"/>
          <w:rFonts w:eastAsiaTheme="minorEastAsia"/>
        </w:rPr>
        <w:commentReference w:id="60"/>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61"/>
      <w:commentRangeStart w:id="62"/>
      <w:commentRangeStart w:id="63"/>
      <w:r w:rsidRPr="00604EDE">
        <w:rPr>
          <w:rStyle w:val="Emphasis"/>
          <w:b/>
          <w:bCs/>
          <w:i w:val="0"/>
          <w:iCs w:val="0"/>
          <w:color w:val="0E101A"/>
        </w:rPr>
        <w:t>Introduction</w:t>
      </w:r>
      <w:commentRangeEnd w:id="61"/>
      <w:r w:rsidR="00123751" w:rsidRPr="00604EDE">
        <w:rPr>
          <w:rStyle w:val="CommentReference"/>
          <w:rFonts w:asciiTheme="minorHAnsi" w:eastAsiaTheme="minorEastAsia" w:hAnsiTheme="minorHAnsi" w:cstheme="minorBidi"/>
        </w:rPr>
        <w:commentReference w:id="61"/>
      </w:r>
      <w:commentRangeEnd w:id="62"/>
      <w:r w:rsidR="00CB39D2" w:rsidRPr="00604EDE">
        <w:rPr>
          <w:rStyle w:val="CommentReference"/>
          <w:rFonts w:asciiTheme="minorHAnsi" w:eastAsiaTheme="minorEastAsia" w:hAnsiTheme="minorHAnsi" w:cstheme="minorBidi"/>
        </w:rPr>
        <w:commentReference w:id="62"/>
      </w:r>
      <w:commentRangeEnd w:id="63"/>
      <w:r w:rsidR="001A7E4F" w:rsidRPr="00604EDE">
        <w:rPr>
          <w:rStyle w:val="CommentReference"/>
          <w:rFonts w:asciiTheme="minorHAnsi" w:eastAsiaTheme="minorEastAsia" w:hAnsiTheme="minorHAnsi" w:cstheme="minorBidi"/>
        </w:rPr>
        <w:commentReference w:id="63"/>
      </w:r>
    </w:p>
    <w:p w14:paraId="263F70AF" w14:textId="114071DD"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w:t>
      </w:r>
      <w:r w:rsidRPr="00604EDE">
        <w:rPr>
          <w:rFonts w:ascii="Times New Roman" w:eastAsia="Times New Roman" w:hAnsi="Times New Roman" w:cs="Times New Roman"/>
          <w:color w:val="0E101A"/>
          <w:sz w:val="24"/>
          <w:szCs w:val="24"/>
        </w:rPr>
        <w:lastRenderedPageBreak/>
        <w:t xml:space="preserve">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w:t>
      </w:r>
      <w:del w:id="64" w:author="Deborah Neher" w:date="2023-11-14T16:23:00Z">
        <w:r w:rsidRPr="00604EDE" w:rsidDel="00E67E9F">
          <w:rPr>
            <w:rFonts w:ascii="Times New Roman" w:eastAsia="Times New Roman" w:hAnsi="Times New Roman" w:cs="Times New Roman"/>
            <w:color w:val="0E101A"/>
            <w:sz w:val="24"/>
            <w:szCs w:val="24"/>
          </w:rPr>
          <w:delText xml:space="preserve">getting </w:delText>
        </w:r>
      </w:del>
      <w:ins w:id="65" w:author="Deborah Neher" w:date="2023-11-14T16:23:00Z">
        <w:r w:rsidR="00E67E9F">
          <w:rPr>
            <w:rFonts w:ascii="Times New Roman" w:eastAsia="Times New Roman" w:hAnsi="Times New Roman" w:cs="Times New Roman"/>
            <w:color w:val="0E101A"/>
            <w:sz w:val="24"/>
            <w:szCs w:val="24"/>
          </w:rPr>
          <w:t>contracting</w:t>
        </w:r>
        <w:r w:rsidR="00E67E9F"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w:t>
      </w:r>
      <w:proofErr w:type="spellStart"/>
      <w:r w:rsidRPr="00604EDE">
        <w:rPr>
          <w:rFonts w:ascii="Times New Roman" w:eastAsia="Times New Roman" w:hAnsi="Times New Roman" w:cs="Times New Roman"/>
          <w:color w:val="0E101A"/>
          <w:sz w:val="24"/>
          <w:szCs w:val="24"/>
        </w:rPr>
        <w:t>tiestall</w:t>
      </w:r>
      <w:proofErr w:type="spellEnd"/>
      <w:r w:rsidRPr="00604EDE">
        <w:rPr>
          <w:rFonts w:ascii="Times New Roman" w:eastAsia="Times New Roman" w:hAnsi="Times New Roman" w:cs="Times New Roman"/>
          <w:color w:val="0E101A"/>
          <w:sz w:val="24"/>
          <w:szCs w:val="24"/>
        </w:rPr>
        <w:t xml:space="preserve">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w:t>
      </w:r>
      <w:proofErr w:type="spellStart"/>
      <w:r w:rsidRPr="00604EDE">
        <w:rPr>
          <w:rFonts w:ascii="Times New Roman" w:eastAsia="Times New Roman" w:hAnsi="Times New Roman" w:cs="Times New Roman"/>
          <w:color w:val="0E101A"/>
          <w:sz w:val="24"/>
          <w:szCs w:val="24"/>
        </w:rPr>
        <w:t>freestall</w:t>
      </w:r>
      <w:proofErr w:type="spellEnd"/>
      <w:r w:rsidRPr="00604EDE">
        <w:rPr>
          <w:rFonts w:ascii="Times New Roman" w:eastAsia="Times New Roman" w:hAnsi="Times New Roman" w:cs="Times New Roman"/>
          <w:color w:val="0E101A"/>
          <w:sz w:val="24"/>
          <w:szCs w:val="24"/>
        </w:rPr>
        <w:t xml:space="preserve">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xml:space="preserve">, and especially </w:t>
      </w:r>
      <w:proofErr w:type="spellStart"/>
      <w:r>
        <w:rPr>
          <w:rFonts w:ascii="Times New Roman" w:eastAsia="Times New Roman" w:hAnsi="Times New Roman" w:cs="Times New Roman"/>
          <w:color w:val="0E101A"/>
          <w:sz w:val="24"/>
          <w:szCs w:val="24"/>
        </w:rPr>
        <w:t>tiestall</w:t>
      </w:r>
      <w:proofErr w:type="spellEnd"/>
      <w:r>
        <w:rPr>
          <w:rFonts w:ascii="Times New Roman" w:eastAsia="Times New Roman" w:hAnsi="Times New Roman" w:cs="Times New Roman"/>
          <w:color w:val="0E101A"/>
          <w:sz w:val="24"/>
          <w:szCs w:val="24"/>
        </w:rPr>
        <w:t xml:space="preserve"> barns,</w:t>
      </w:r>
      <w:r w:rsidRPr="00604EDE">
        <w:rPr>
          <w:rFonts w:ascii="Times New Roman" w:eastAsia="Times New Roman" w:hAnsi="Times New Roman" w:cs="Times New Roman"/>
          <w:color w:val="0E101A"/>
          <w:sz w:val="24"/>
          <w:szCs w:val="24"/>
        </w:rPr>
        <w:t xml:space="preserve"> </w:t>
      </w:r>
      <w:del w:id="66" w:author="Deborah Neher" w:date="2023-11-14T16:24:00Z">
        <w:r w:rsidRPr="00604EDE" w:rsidDel="00E973EA">
          <w:rPr>
            <w:rFonts w:ascii="Times New Roman" w:eastAsia="Times New Roman" w:hAnsi="Times New Roman" w:cs="Times New Roman"/>
            <w:color w:val="0E101A"/>
            <w:sz w:val="24"/>
            <w:szCs w:val="24"/>
          </w:rPr>
          <w:delText>may be looking</w:delText>
        </w:r>
      </w:del>
      <w:ins w:id="67" w:author="Deborah Neher" w:date="2023-11-14T16:24:00Z">
        <w:r w:rsidR="00E973EA">
          <w:rPr>
            <w:rFonts w:ascii="Times New Roman" w:eastAsia="Times New Roman" w:hAnsi="Times New Roman" w:cs="Times New Roman"/>
            <w:color w:val="0E101A"/>
            <w:sz w:val="24"/>
            <w:szCs w:val="24"/>
          </w:rPr>
          <w:t>want</w:t>
        </w:r>
      </w:ins>
      <w:r w:rsidRPr="00604EDE">
        <w:rPr>
          <w:rFonts w:ascii="Times New Roman" w:eastAsia="Times New Roman" w:hAnsi="Times New Roman" w:cs="Times New Roman"/>
          <w:color w:val="0E101A"/>
          <w:sz w:val="24"/>
          <w:szCs w:val="24"/>
        </w:rPr>
        <w:t xml:space="preserve">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6AD2A9DC" w14:textId="1A7AB3A8" w:rsidR="00EB7520" w:rsidRPr="00604EDE" w:rsidRDefault="00EB7520" w:rsidP="00D2091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del w:id="68" w:author="Deborah Neher" w:date="2023-11-14T16:25:00Z">
        <w:r w:rsidRPr="00604EDE" w:rsidDel="00D27F41">
          <w:rPr>
            <w:rFonts w:ascii="Times New Roman" w:eastAsia="Times New Roman" w:hAnsi="Times New Roman" w:cs="Times New Roman"/>
            <w:color w:val="0E101A"/>
            <w:sz w:val="24"/>
            <w:szCs w:val="24"/>
          </w:rPr>
          <w:delText>will be</w:delText>
        </w:r>
      </w:del>
      <w:ins w:id="69" w:author="Deborah Neher" w:date="2023-11-14T16:25:00Z">
        <w:r w:rsidR="00D27F41">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del w:id="70" w:author="Deborah Neher" w:date="2023-11-14T16:25:00Z">
        <w:r w:rsidRPr="00604EDE" w:rsidDel="00354FB6">
          <w:rPr>
            <w:rFonts w:ascii="Times New Roman" w:eastAsia="Times New Roman" w:hAnsi="Times New Roman" w:cs="Times New Roman"/>
            <w:color w:val="0E101A"/>
            <w:sz w:val="24"/>
            <w:szCs w:val="24"/>
          </w:rPr>
          <w:delText>will be</w:delText>
        </w:r>
      </w:del>
      <w:ins w:id="71" w:author="Deborah Neher" w:date="2023-11-14T16:25:00Z">
        <w:r w:rsidR="00354FB6">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 xml:space="preserve">bedded packs </w:t>
      </w:r>
      <w:del w:id="72" w:author="Deborah Neher" w:date="2023-11-14T16:26:00Z">
        <w:r w:rsidR="00D2091A" w:rsidRPr="00D2091A" w:rsidDel="00067BA0">
          <w:rPr>
            <w:rFonts w:ascii="Times New Roman" w:eastAsia="Times New Roman" w:hAnsi="Times New Roman" w:cs="Times New Roman"/>
            <w:color w:val="0E101A"/>
            <w:sz w:val="24"/>
            <w:szCs w:val="24"/>
          </w:rPr>
          <w:delText>have been thought</w:delText>
        </w:r>
      </w:del>
      <w:ins w:id="73" w:author="Deborah Neher" w:date="2023-11-14T16:26:00Z">
        <w:r w:rsidR="00067BA0">
          <w:rPr>
            <w:rFonts w:ascii="Times New Roman" w:eastAsia="Times New Roman" w:hAnsi="Times New Roman" w:cs="Times New Roman"/>
            <w:color w:val="0E101A"/>
            <w:sz w:val="24"/>
            <w:szCs w:val="24"/>
          </w:rPr>
          <w:t>were believed</w:t>
        </w:r>
      </w:ins>
      <w:r w:rsidR="00D2091A" w:rsidRPr="00D2091A">
        <w:rPr>
          <w:rFonts w:ascii="Times New Roman" w:eastAsia="Times New Roman" w:hAnsi="Times New Roman" w:cs="Times New Roman"/>
          <w:color w:val="0E101A"/>
          <w:sz w:val="24"/>
          <w:szCs w:val="24"/>
        </w:rPr>
        <w:t xml:space="preserve">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mastitis due to the presence of pathogenic bacteria</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(Black et al.</w:t>
      </w:r>
      <w:r w:rsidR="00A51457">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2014) and the favorable moisture and</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lastRenderedPageBreak/>
        <w:t>temperature for the growth of these pathogens</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(Favero et al.</w:t>
      </w:r>
      <w:r w:rsidR="005A392C">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2015).</w:t>
      </w:r>
      <w:r w:rsidR="00D2091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 xml:space="preserve">limited to </w:t>
      </w:r>
      <w:proofErr w:type="spellStart"/>
      <w:r w:rsidRPr="00604EDE">
        <w:rPr>
          <w:rFonts w:ascii="Times New Roman" w:eastAsia="Times New Roman" w:hAnsi="Times New Roman" w:cs="Times New Roman"/>
          <w:color w:val="0E101A"/>
          <w:sz w:val="24"/>
          <w:szCs w:val="24"/>
        </w:rPr>
        <w:t>freestalls</w:t>
      </w:r>
      <w:proofErr w:type="spellEnd"/>
      <w:r w:rsidRPr="00604EDE">
        <w:rPr>
          <w:rFonts w:ascii="Times New Roman" w:eastAsia="Times New Roman" w:hAnsi="Times New Roman" w:cs="Times New Roman"/>
          <w:color w:val="0E101A"/>
          <w:sz w:val="24"/>
          <w:szCs w:val="24"/>
        </w:rPr>
        <w:t xml:space="preserve">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commentRangeStart w:id="74"/>
      <w:r>
        <w:rPr>
          <w:rFonts w:ascii="Times New Roman" w:eastAsia="Times New Roman" w:hAnsi="Times New Roman" w:cs="Times New Roman"/>
          <w:color w:val="0E101A"/>
          <w:sz w:val="24"/>
          <w:szCs w:val="24"/>
        </w:rPr>
        <w:t xml:space="preserve"> </w:t>
      </w:r>
      <w:commentRangeEnd w:id="74"/>
      <w:r>
        <w:rPr>
          <w:rStyle w:val="CommentReference"/>
          <w:rFonts w:eastAsiaTheme="minorEastAsia"/>
        </w:rPr>
        <w:commentReference w:id="74"/>
      </w:r>
      <w:r>
        <w:rPr>
          <w:rFonts w:ascii="Times New Roman" w:eastAsia="Times New Roman" w:hAnsi="Times New Roman" w:cs="Times New Roman"/>
          <w:color w:val="0E101A"/>
          <w:sz w:val="24"/>
          <w:szCs w:val="24"/>
        </w:rPr>
        <w:t xml:space="preserve">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w:t>
      </w:r>
      <w:proofErr w:type="spellStart"/>
      <w:r w:rsidRPr="00604EDE">
        <w:rPr>
          <w:rFonts w:ascii="Times New Roman" w:eastAsia="Times New Roman" w:hAnsi="Times New Roman" w:cs="Times New Roman"/>
          <w:color w:val="0E101A"/>
          <w:sz w:val="24"/>
          <w:szCs w:val="24"/>
        </w:rPr>
        <w:t>freestalls</w:t>
      </w:r>
      <w:proofErr w:type="spellEnd"/>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w:t>
      </w:r>
      <w:commentRangeStart w:id="75"/>
      <w:r>
        <w:rPr>
          <w:rFonts w:ascii="Times New Roman" w:eastAsia="Times New Roman" w:hAnsi="Times New Roman" w:cs="Times New Roman"/>
          <w:color w:val="0E101A"/>
          <w:sz w:val="24"/>
          <w:szCs w:val="24"/>
        </w:rPr>
        <w:t>BTSCC</w:t>
      </w:r>
      <w:commentRangeEnd w:id="75"/>
      <w:r>
        <w:rPr>
          <w:rStyle w:val="CommentReference"/>
          <w:rFonts w:eastAsiaTheme="minorEastAsia"/>
        </w:rPr>
        <w:commentReference w:id="75"/>
      </w:r>
      <w:r>
        <w:rPr>
          <w:rFonts w:ascii="Times New Roman" w:eastAsia="Times New Roman" w:hAnsi="Times New Roman" w:cs="Times New Roman"/>
          <w:color w:val="0E101A"/>
          <w:sz w:val="24"/>
          <w:szCs w:val="24"/>
        </w:rPr>
        <w:t xml:space="preserve">) for </w:t>
      </w:r>
      <w:r w:rsidRPr="00604EDE">
        <w:rPr>
          <w:rFonts w:ascii="Times New Roman" w:eastAsia="Times New Roman" w:hAnsi="Times New Roman" w:cs="Times New Roman"/>
          <w:color w:val="0E101A"/>
          <w:sz w:val="24"/>
          <w:szCs w:val="24"/>
        </w:rPr>
        <w:t xml:space="preserve">sand-bedded </w:t>
      </w:r>
      <w:proofErr w:type="spellStart"/>
      <w:r w:rsidRPr="00604EDE">
        <w:rPr>
          <w:rFonts w:ascii="Times New Roman" w:eastAsia="Times New Roman" w:hAnsi="Times New Roman" w:cs="Times New Roman"/>
          <w:color w:val="0E101A"/>
          <w:sz w:val="24"/>
          <w:szCs w:val="24"/>
        </w:rPr>
        <w:t>freestalls</w:t>
      </w:r>
      <w:proofErr w:type="spellEnd"/>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w:t>
      </w:r>
      <w:proofErr w:type="spellStart"/>
      <w:r>
        <w:rPr>
          <w:rFonts w:ascii="Times New Roman" w:eastAsia="Times New Roman" w:hAnsi="Times New Roman" w:cs="Times New Roman"/>
          <w:color w:val="0E101A"/>
          <w:sz w:val="24"/>
          <w:szCs w:val="24"/>
        </w:rPr>
        <w:t>freestall</w:t>
      </w:r>
      <w:proofErr w:type="spellEnd"/>
      <w:r>
        <w:rPr>
          <w:rFonts w:ascii="Times New Roman" w:eastAsia="Times New Roman" w:hAnsi="Times New Roman" w:cs="Times New Roman"/>
          <w:color w:val="0E101A"/>
          <w:sz w:val="24"/>
          <w:szCs w:val="24"/>
        </w:rPr>
        <w:t xml:space="preserve">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It is unclear whether the herds included in these prior studies were </w:t>
      </w:r>
      <w:proofErr w:type="gramStart"/>
      <w:r>
        <w:rPr>
          <w:rFonts w:ascii="Times New Roman" w:eastAsia="Times New Roman" w:hAnsi="Times New Roman" w:cs="Times New Roman"/>
          <w:color w:val="0E101A"/>
          <w:sz w:val="24"/>
          <w:szCs w:val="24"/>
        </w:rPr>
        <w:t>conventionally-managed</w:t>
      </w:r>
      <w:proofErr w:type="gramEnd"/>
      <w:r>
        <w:rPr>
          <w:rFonts w:ascii="Times New Roman" w:eastAsia="Times New Roman" w:hAnsi="Times New Roman" w:cs="Times New Roman"/>
          <w:color w:val="0E101A"/>
          <w:sz w:val="24"/>
          <w:szCs w:val="24"/>
        </w:rPr>
        <w:t xml:space="preserve">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tiestall</w:t>
      </w:r>
      <w:proofErr w:type="spellEnd"/>
      <w:r>
        <w:rPr>
          <w:rFonts w:ascii="Times New Roman" w:eastAsia="Times New Roman" w:hAnsi="Times New Roman" w:cs="Times New Roman"/>
          <w:color w:val="0E101A"/>
          <w:sz w:val="24"/>
          <w:szCs w:val="24"/>
        </w:rPr>
        <w:t xml:space="preserve"> barns of</w:t>
      </w:r>
      <w:r w:rsidRPr="00604EDE">
        <w:rPr>
          <w:rFonts w:ascii="Times New Roman" w:eastAsia="Times New Roman" w:hAnsi="Times New Roman" w:cs="Times New Roman"/>
          <w:color w:val="0E101A"/>
          <w:sz w:val="24"/>
          <w:szCs w:val="24"/>
        </w:rPr>
        <w:t xml:space="preserve"> similar size and management style.</w:t>
      </w:r>
    </w:p>
    <w:p w14:paraId="4E846C00" w14:textId="0DDAEA28"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xml:space="preserve">, we </w:t>
      </w:r>
      <w:del w:id="76" w:author="Deborah Neher" w:date="2023-11-14T16:28:00Z">
        <w:r w:rsidRPr="00604EDE" w:rsidDel="006D4CCF">
          <w:rPr>
            <w:rFonts w:ascii="Times New Roman" w:eastAsia="Times New Roman" w:hAnsi="Times New Roman" w:cs="Times New Roman"/>
            <w:color w:val="0E101A"/>
            <w:sz w:val="24"/>
            <w:szCs w:val="24"/>
          </w:rPr>
          <w:delText xml:space="preserve">carried </w:delText>
        </w:r>
      </w:del>
      <w:ins w:id="77" w:author="Deborah Neher" w:date="2023-11-14T16:28:00Z">
        <w:r w:rsidR="006D4CCF">
          <w:rPr>
            <w:rFonts w:ascii="Times New Roman" w:eastAsia="Times New Roman" w:hAnsi="Times New Roman" w:cs="Times New Roman"/>
            <w:color w:val="0E101A"/>
            <w:sz w:val="24"/>
            <w:szCs w:val="24"/>
          </w:rPr>
          <w:t>conducted</w:t>
        </w:r>
        <w:r w:rsidR="006D4CCF" w:rsidRPr="00604EDE">
          <w:rPr>
            <w:rFonts w:ascii="Times New Roman" w:eastAsia="Times New Roman" w:hAnsi="Times New Roman" w:cs="Times New Roman"/>
            <w:color w:val="0E101A"/>
            <w:sz w:val="24"/>
            <w:szCs w:val="24"/>
          </w:rPr>
          <w:t xml:space="preserve"> </w:t>
        </w:r>
      </w:ins>
      <w:del w:id="78" w:author="Deborah Neher" w:date="2023-11-14T16:28:00Z">
        <w:r w:rsidRPr="00604EDE" w:rsidDel="006D4CCF">
          <w:rPr>
            <w:rFonts w:ascii="Times New Roman" w:eastAsia="Times New Roman" w:hAnsi="Times New Roman" w:cs="Times New Roman"/>
            <w:color w:val="0E101A"/>
            <w:sz w:val="24"/>
            <w:szCs w:val="24"/>
          </w:rPr>
          <w:delText xml:space="preserve">out </w:delText>
        </w:r>
      </w:del>
      <w:r w:rsidRPr="00604EDE">
        <w:rPr>
          <w:rFonts w:ascii="Times New Roman" w:eastAsia="Times New Roman" w:hAnsi="Times New Roman" w:cs="Times New Roman"/>
          <w:color w:val="0E101A"/>
          <w:sz w:val="24"/>
          <w:szCs w:val="24"/>
        </w:rPr>
        <w:t>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del w:id="79" w:author="Deborah Neher" w:date="2023-11-14T16:28:00Z">
        <w:r w:rsidR="00F33742" w:rsidRPr="00395A28" w:rsidDel="000F50B2">
          <w:rPr>
            <w:rFonts w:ascii="Times New Roman" w:eastAsia="Times New Roman" w:hAnsi="Times New Roman" w:cs="Times New Roman"/>
            <w:color w:val="0E101A"/>
            <w:sz w:val="24"/>
            <w:szCs w:val="24"/>
            <w:highlight w:val="yellow"/>
            <w:rPrChange w:id="80" w:author="Deborah Neher" w:date="2023-11-14T16:29:00Z">
              <w:rPr>
                <w:rFonts w:ascii="Times New Roman" w:eastAsia="Times New Roman" w:hAnsi="Times New Roman" w:cs="Times New Roman"/>
                <w:color w:val="0E101A"/>
                <w:sz w:val="24"/>
                <w:szCs w:val="24"/>
              </w:rPr>
            </w:rPrChange>
          </w:rPr>
          <w:delText xml:space="preserve">This </w:delText>
        </w:r>
      </w:del>
      <w:ins w:id="81" w:author="Deborah Neher" w:date="2023-11-14T16:29:00Z">
        <w:r w:rsidR="00395A28">
          <w:rPr>
            <w:rFonts w:ascii="Times New Roman" w:eastAsia="Times New Roman" w:hAnsi="Times New Roman" w:cs="Times New Roman"/>
            <w:color w:val="0E101A"/>
            <w:sz w:val="24"/>
            <w:szCs w:val="24"/>
            <w:highlight w:val="yellow"/>
          </w:rPr>
          <w:t xml:space="preserve">The overall goal </w:t>
        </w:r>
      </w:ins>
      <w:del w:id="82" w:author="Deborah Neher" w:date="2023-11-14T16:30:00Z">
        <w:r w:rsidR="00F33742" w:rsidRPr="00395A28" w:rsidDel="00395A28">
          <w:rPr>
            <w:rFonts w:ascii="Times New Roman" w:eastAsia="Times New Roman" w:hAnsi="Times New Roman" w:cs="Times New Roman"/>
            <w:color w:val="0E101A"/>
            <w:sz w:val="24"/>
            <w:szCs w:val="24"/>
            <w:highlight w:val="yellow"/>
            <w:rPrChange w:id="83" w:author="Deborah Neher" w:date="2023-11-14T16:29:00Z">
              <w:rPr>
                <w:rFonts w:ascii="Times New Roman" w:eastAsia="Times New Roman" w:hAnsi="Times New Roman" w:cs="Times New Roman"/>
                <w:color w:val="0E101A"/>
                <w:sz w:val="24"/>
                <w:szCs w:val="24"/>
              </w:rPr>
            </w:rPrChange>
          </w:rPr>
          <w:delText>study</w:delText>
        </w:r>
        <w:r w:rsidRPr="00604EDE" w:rsidDel="00395A28">
          <w:rPr>
            <w:rFonts w:ascii="Times New Roman" w:eastAsia="Times New Roman" w:hAnsi="Times New Roman" w:cs="Times New Roman"/>
            <w:color w:val="0E101A"/>
            <w:sz w:val="24"/>
            <w:szCs w:val="24"/>
          </w:rPr>
          <w:delText xml:space="preserve"> </w:delText>
        </w:r>
      </w:del>
      <w:del w:id="84" w:author="Deborah Neher" w:date="2023-11-14T16:28:00Z">
        <w:r w:rsidRPr="00604EDE" w:rsidDel="000F50B2">
          <w:rPr>
            <w:rFonts w:ascii="Times New Roman" w:eastAsia="Times New Roman" w:hAnsi="Times New Roman" w:cs="Times New Roman"/>
            <w:color w:val="0E101A"/>
            <w:sz w:val="24"/>
            <w:szCs w:val="24"/>
          </w:rPr>
          <w:delText>aimed to</w:delText>
        </w:r>
      </w:del>
      <w:ins w:id="85" w:author="Deborah Neher" w:date="2023-11-14T16:28:00Z">
        <w:r w:rsidR="000F50B2">
          <w:rPr>
            <w:rFonts w:ascii="Times New Roman" w:eastAsia="Times New Roman" w:hAnsi="Times New Roman" w:cs="Times New Roman"/>
            <w:color w:val="0E101A"/>
            <w:sz w:val="24"/>
            <w:szCs w:val="24"/>
          </w:rPr>
          <w:t>was to</w:t>
        </w:r>
      </w:ins>
      <w:r w:rsidRPr="00604EDE">
        <w:rPr>
          <w:rFonts w:ascii="Times New Roman" w:eastAsia="Times New Roman" w:hAnsi="Times New Roman" w:cs="Times New Roman"/>
          <w:color w:val="0E101A"/>
          <w:sz w:val="24"/>
          <w:szCs w:val="24"/>
        </w:rPr>
        <w:t xml:space="preserve"> </w:t>
      </w:r>
      <w:commentRangeStart w:id="86"/>
      <w:ins w:id="87" w:author="Deborah Neher" w:date="2023-11-14T16:32:00Z">
        <w:r w:rsidR="005B5DC7">
          <w:rPr>
            <w:rFonts w:ascii="Times New Roman" w:eastAsia="Times New Roman" w:hAnsi="Times New Roman" w:cs="Times New Roman"/>
            <w:color w:val="0E101A"/>
            <w:sz w:val="24"/>
            <w:szCs w:val="24"/>
          </w:rPr>
          <w:t>d</w:t>
        </w:r>
        <w:r w:rsidR="005B5DC7" w:rsidRPr="00604EDE">
          <w:rPr>
            <w:rFonts w:ascii="Times New Roman" w:eastAsia="Times New Roman" w:hAnsi="Times New Roman" w:cs="Times New Roman"/>
            <w:color w:val="0E101A"/>
            <w:sz w:val="24"/>
            <w:szCs w:val="24"/>
          </w:rPr>
          <w:t>etermin</w:t>
        </w:r>
        <w:r w:rsidR="005B5DC7">
          <w:rPr>
            <w:rFonts w:ascii="Times New Roman" w:eastAsia="Times New Roman" w:hAnsi="Times New Roman" w:cs="Times New Roman"/>
            <w:color w:val="0E101A"/>
            <w:sz w:val="24"/>
            <w:szCs w:val="24"/>
          </w:rPr>
          <w:t>e whether</w:t>
        </w:r>
        <w:r w:rsidR="005B5DC7" w:rsidRPr="00604EDE">
          <w:rPr>
            <w:rFonts w:ascii="Times New Roman" w:eastAsia="Times New Roman" w:hAnsi="Times New Roman" w:cs="Times New Roman"/>
            <w:color w:val="0E101A"/>
            <w:sz w:val="24"/>
            <w:szCs w:val="24"/>
          </w:rPr>
          <w:t xml:space="preserve"> bedded pack systems are a viable option for </w:t>
        </w:r>
        <w:r w:rsidR="005B5DC7">
          <w:rPr>
            <w:rFonts w:ascii="Times New Roman" w:eastAsia="Times New Roman" w:hAnsi="Times New Roman" w:cs="Times New Roman"/>
            <w:color w:val="0E101A"/>
            <w:sz w:val="24"/>
            <w:szCs w:val="24"/>
          </w:rPr>
          <w:t>indoor</w:t>
        </w:r>
        <w:r w:rsidR="005B5DC7" w:rsidRPr="00604EDE">
          <w:rPr>
            <w:rFonts w:ascii="Times New Roman" w:eastAsia="Times New Roman" w:hAnsi="Times New Roman" w:cs="Times New Roman"/>
            <w:color w:val="0E101A"/>
            <w:sz w:val="24"/>
            <w:szCs w:val="24"/>
          </w:rPr>
          <w:t xml:space="preserve"> housing in VT</w:t>
        </w:r>
        <w:commentRangeEnd w:id="86"/>
        <w:r w:rsidR="005B5DC7">
          <w:rPr>
            <w:rStyle w:val="CommentReference"/>
            <w:rFonts w:eastAsiaTheme="minorEastAsia"/>
          </w:rPr>
          <w:commentReference w:id="86"/>
        </w:r>
        <w:r w:rsidR="005B5DC7">
          <w:rPr>
            <w:rFonts w:ascii="Times New Roman" w:eastAsia="Times New Roman" w:hAnsi="Times New Roman" w:cs="Times New Roman"/>
            <w:color w:val="0E101A"/>
            <w:sz w:val="24"/>
            <w:szCs w:val="24"/>
          </w:rPr>
          <w:t xml:space="preserve"> during the non-grazing season</w:t>
        </w:r>
      </w:ins>
      <w:del w:id="88" w:author="Deborah Neher" w:date="2023-11-14T16:33:00Z">
        <w:r w:rsidR="00125098" w:rsidDel="005B5DC7">
          <w:rPr>
            <w:rFonts w:ascii="Times New Roman" w:eastAsia="Times New Roman" w:hAnsi="Times New Roman" w:cs="Times New Roman"/>
            <w:color w:val="0E101A"/>
            <w:sz w:val="24"/>
            <w:szCs w:val="24"/>
          </w:rPr>
          <w:delText>quantify</w:delText>
        </w:r>
        <w:r w:rsidRPr="00604EDE" w:rsidDel="005B5DC7">
          <w:rPr>
            <w:rFonts w:ascii="Times New Roman" w:eastAsia="Times New Roman" w:hAnsi="Times New Roman" w:cs="Times New Roman"/>
            <w:color w:val="0E101A"/>
            <w:sz w:val="24"/>
            <w:szCs w:val="24"/>
          </w:rPr>
          <w:delText xml:space="preserve"> </w:delText>
        </w:r>
        <w:r w:rsidR="00995B3E" w:rsidDel="005B5DC7">
          <w:rPr>
            <w:rFonts w:ascii="Times New Roman" w:eastAsia="Times New Roman" w:hAnsi="Times New Roman" w:cs="Times New Roman"/>
            <w:color w:val="0E101A"/>
            <w:sz w:val="24"/>
            <w:szCs w:val="24"/>
          </w:rPr>
          <w:delText xml:space="preserve">bulk tank milk bacteriology, </w:delText>
        </w:r>
        <w:r w:rsidRPr="00604EDE" w:rsidDel="005B5DC7">
          <w:rPr>
            <w:rFonts w:ascii="Times New Roman" w:eastAsia="Times New Roman" w:hAnsi="Times New Roman" w:cs="Times New Roman"/>
            <w:color w:val="0E101A"/>
            <w:sz w:val="24"/>
            <w:szCs w:val="24"/>
          </w:rPr>
          <w:delText xml:space="preserve">udder health and hygiene measures for the two most common </w:delText>
        </w:r>
        <w:r w:rsidR="005522B8" w:rsidDel="005B5DC7">
          <w:rPr>
            <w:rFonts w:ascii="Times New Roman" w:eastAsia="Times New Roman" w:hAnsi="Times New Roman" w:cs="Times New Roman"/>
            <w:color w:val="0E101A"/>
            <w:sz w:val="24"/>
            <w:szCs w:val="24"/>
          </w:rPr>
          <w:delText xml:space="preserve">indoor </w:delText>
        </w:r>
        <w:r w:rsidRPr="00604EDE" w:rsidDel="005B5DC7">
          <w:rPr>
            <w:rFonts w:ascii="Times New Roman" w:eastAsia="Times New Roman" w:hAnsi="Times New Roman" w:cs="Times New Roman"/>
            <w:color w:val="0E101A"/>
            <w:sz w:val="24"/>
            <w:szCs w:val="24"/>
          </w:rPr>
          <w:delText>housing systems in the state</w:delText>
        </w:r>
        <w:r w:rsidR="00653D17" w:rsidDel="005B5DC7">
          <w:rPr>
            <w:rFonts w:ascii="Times New Roman" w:eastAsia="Times New Roman" w:hAnsi="Times New Roman" w:cs="Times New Roman"/>
            <w:color w:val="0E101A"/>
            <w:sz w:val="24"/>
            <w:szCs w:val="24"/>
          </w:rPr>
          <w:delText xml:space="preserve"> for organic farms</w:delText>
        </w:r>
        <w:r w:rsidRPr="00604EDE" w:rsidDel="005B5DC7">
          <w:rPr>
            <w:rFonts w:ascii="Times New Roman" w:eastAsia="Times New Roman" w:hAnsi="Times New Roman" w:cs="Times New Roman"/>
            <w:color w:val="0E101A"/>
            <w:sz w:val="24"/>
            <w:szCs w:val="24"/>
          </w:rPr>
          <w:delText xml:space="preserve"> </w:delText>
        </w:r>
        <w:commentRangeStart w:id="89"/>
        <w:r w:rsidRPr="00604EDE" w:rsidDel="005B5DC7">
          <w:rPr>
            <w:rFonts w:ascii="Times New Roman" w:eastAsia="Times New Roman" w:hAnsi="Times New Roman" w:cs="Times New Roman"/>
            <w:color w:val="0E101A"/>
            <w:sz w:val="24"/>
            <w:szCs w:val="24"/>
          </w:rPr>
          <w:delText xml:space="preserve">(freestalls, tiestalls) </w:delText>
        </w:r>
        <w:commentRangeEnd w:id="89"/>
        <w:r w:rsidR="000F50B2" w:rsidDel="005B5DC7">
          <w:rPr>
            <w:rStyle w:val="CommentReference"/>
            <w:rFonts w:eastAsiaTheme="minorEastAsia"/>
          </w:rPr>
          <w:commentReference w:id="89"/>
        </w:r>
        <w:r w:rsidR="00CF16E1" w:rsidDel="005B5DC7">
          <w:rPr>
            <w:rFonts w:ascii="Times New Roman" w:eastAsia="Times New Roman" w:hAnsi="Times New Roman" w:cs="Times New Roman"/>
            <w:color w:val="0E101A"/>
            <w:sz w:val="24"/>
            <w:szCs w:val="24"/>
          </w:rPr>
          <w:delText>and for</w:delText>
        </w:r>
        <w:r w:rsidRPr="00604EDE" w:rsidDel="005B5DC7">
          <w:rPr>
            <w:rFonts w:ascii="Times New Roman" w:eastAsia="Times New Roman" w:hAnsi="Times New Roman" w:cs="Times New Roman"/>
            <w:color w:val="0E101A"/>
            <w:sz w:val="24"/>
            <w:szCs w:val="24"/>
          </w:rPr>
          <w:delText xml:space="preserve"> farms using a bedded pack</w:delText>
        </w:r>
      </w:del>
      <w:r w:rsidRPr="00604EDE">
        <w:rPr>
          <w:rFonts w:ascii="Times New Roman" w:eastAsia="Times New Roman" w:hAnsi="Times New Roman" w:cs="Times New Roman"/>
          <w:color w:val="0E101A"/>
          <w:sz w:val="24"/>
          <w:szCs w:val="24"/>
        </w:rPr>
        <w:t xml:space="preserve">. </w:t>
      </w:r>
      <w:r w:rsidRPr="00395A28">
        <w:rPr>
          <w:rFonts w:ascii="Times New Roman" w:eastAsia="Times New Roman" w:hAnsi="Times New Roman" w:cs="Times New Roman"/>
          <w:color w:val="0E101A"/>
          <w:sz w:val="24"/>
          <w:szCs w:val="24"/>
          <w:highlight w:val="yellow"/>
          <w:rPrChange w:id="90" w:author="Deborah Neher" w:date="2023-11-14T16:29:00Z">
            <w:rPr>
              <w:rFonts w:ascii="Times New Roman" w:eastAsia="Times New Roman" w:hAnsi="Times New Roman" w:cs="Times New Roman"/>
              <w:color w:val="0E101A"/>
              <w:sz w:val="24"/>
              <w:szCs w:val="24"/>
            </w:rPr>
          </w:rPrChange>
        </w:rPr>
        <w:t>The objectives of this project</w:t>
      </w:r>
      <w:r w:rsidRPr="00604EDE">
        <w:rPr>
          <w:rFonts w:ascii="Times New Roman" w:eastAsia="Times New Roman" w:hAnsi="Times New Roman" w:cs="Times New Roman"/>
          <w:color w:val="0E101A"/>
          <w:sz w:val="24"/>
          <w:szCs w:val="24"/>
        </w:rPr>
        <w:t xml:space="preserve"> were </w:t>
      </w:r>
      <w:ins w:id="91" w:author="Deborah Neher" w:date="2023-11-14T16:30:00Z">
        <w:r w:rsidR="009451FE">
          <w:rPr>
            <w:rFonts w:ascii="Times New Roman" w:eastAsia="Times New Roman" w:hAnsi="Times New Roman" w:cs="Times New Roman"/>
            <w:color w:val="0E101A"/>
            <w:sz w:val="24"/>
            <w:szCs w:val="24"/>
          </w:rPr>
          <w:t>two-fold</w:t>
        </w:r>
      </w:ins>
      <w:ins w:id="92" w:author="Deborah Neher" w:date="2023-11-14T16:35:00Z">
        <w:r w:rsidR="009E6B6B">
          <w:rPr>
            <w:rFonts w:ascii="Times New Roman" w:eastAsia="Times New Roman" w:hAnsi="Times New Roman" w:cs="Times New Roman"/>
            <w:color w:val="0E101A"/>
            <w:sz w:val="24"/>
            <w:szCs w:val="24"/>
          </w:rPr>
          <w:t xml:space="preserve">: </w:t>
        </w:r>
      </w:ins>
      <w:ins w:id="93" w:author="Deborah Neher" w:date="2023-11-14T16:36:00Z">
        <w:r w:rsidR="00E653D4">
          <w:rPr>
            <w:rFonts w:ascii="Times New Roman" w:eastAsia="Times New Roman" w:hAnsi="Times New Roman" w:cs="Times New Roman"/>
            <w:color w:val="0E101A"/>
            <w:sz w:val="24"/>
            <w:szCs w:val="24"/>
          </w:rPr>
          <w:t xml:space="preserve">1) </w:t>
        </w:r>
      </w:ins>
      <w:del w:id="94" w:author="Deborah Neher" w:date="2023-11-14T16:31:00Z">
        <w:r w:rsidRPr="00604EDE" w:rsidDel="00BC1A4A">
          <w:rPr>
            <w:rFonts w:ascii="Times New Roman" w:eastAsia="Times New Roman" w:hAnsi="Times New Roman" w:cs="Times New Roman"/>
            <w:color w:val="0E101A"/>
            <w:sz w:val="24"/>
            <w:szCs w:val="24"/>
          </w:rPr>
          <w:delText xml:space="preserve">to </w:delText>
        </w:r>
      </w:del>
      <w:del w:id="95" w:author="Deborah Neher" w:date="2023-11-14T16:37:00Z">
        <w:r w:rsidR="00D74B47" w:rsidDel="00AE63A3">
          <w:rPr>
            <w:rFonts w:ascii="Times New Roman" w:eastAsia="Times New Roman" w:hAnsi="Times New Roman" w:cs="Times New Roman"/>
            <w:color w:val="0E101A"/>
            <w:sz w:val="24"/>
            <w:szCs w:val="24"/>
          </w:rPr>
          <w:delText>i</w:delText>
        </w:r>
        <w:r w:rsidRPr="00604EDE" w:rsidDel="00AE63A3">
          <w:rPr>
            <w:rFonts w:ascii="Times New Roman" w:eastAsia="Times New Roman" w:hAnsi="Times New Roman" w:cs="Times New Roman"/>
            <w:color w:val="0E101A"/>
            <w:sz w:val="24"/>
            <w:szCs w:val="24"/>
          </w:rPr>
          <w:delText>dentify</w:delText>
        </w:r>
      </w:del>
      <w:ins w:id="96" w:author="Deborah Neher" w:date="2023-11-14T16:37:00Z">
        <w:r w:rsidR="00AE63A3">
          <w:rPr>
            <w:rFonts w:ascii="Times New Roman" w:eastAsia="Times New Roman" w:hAnsi="Times New Roman" w:cs="Times New Roman"/>
            <w:color w:val="0E101A"/>
            <w:sz w:val="24"/>
            <w:szCs w:val="24"/>
          </w:rPr>
          <w:t>determine</w:t>
        </w:r>
      </w:ins>
      <w:r w:rsidRPr="00604EDE">
        <w:rPr>
          <w:rFonts w:ascii="Times New Roman" w:eastAsia="Times New Roman" w:hAnsi="Times New Roman" w:cs="Times New Roman"/>
          <w:color w:val="0E101A"/>
          <w:sz w:val="24"/>
          <w:szCs w:val="24"/>
        </w:rPr>
        <w:t xml:space="preserve">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ins w:id="97" w:author="Deborah Neher" w:date="2023-11-14T16:36:00Z">
        <w:r w:rsidR="00E653D4">
          <w:rPr>
            <w:rFonts w:ascii="Times New Roman" w:eastAsia="Times New Roman" w:hAnsi="Times New Roman" w:cs="Times New Roman"/>
            <w:color w:val="0E101A"/>
            <w:sz w:val="24"/>
            <w:szCs w:val="24"/>
          </w:rPr>
          <w:t xml:space="preserve">, </w:t>
        </w:r>
      </w:ins>
      <w:ins w:id="98" w:author="Deborah Neher" w:date="2023-11-14T16:37:00Z">
        <w:r w:rsidR="00AE63A3">
          <w:rPr>
            <w:rFonts w:ascii="Times New Roman" w:eastAsia="Times New Roman" w:hAnsi="Times New Roman" w:cs="Times New Roman"/>
            <w:color w:val="0E101A"/>
            <w:sz w:val="24"/>
            <w:szCs w:val="24"/>
          </w:rPr>
          <w:t xml:space="preserve">and </w:t>
        </w:r>
      </w:ins>
      <w:ins w:id="99" w:author="Deborah Neher" w:date="2023-11-14T16:36:00Z">
        <w:r w:rsidR="00E653D4">
          <w:rPr>
            <w:rFonts w:ascii="Times New Roman" w:eastAsia="Times New Roman" w:hAnsi="Times New Roman" w:cs="Times New Roman"/>
            <w:color w:val="0E101A"/>
            <w:sz w:val="24"/>
            <w:szCs w:val="24"/>
          </w:rPr>
          <w:t xml:space="preserve">2) </w:t>
        </w:r>
      </w:ins>
      <w:moveToRangeStart w:id="100" w:author="Deborah Neher" w:date="2023-11-14T16:36:00Z" w:name="move150872210"/>
      <w:commentRangeStart w:id="101"/>
      <w:moveTo w:id="102" w:author="Deborah Neher" w:date="2023-11-14T16:36:00Z">
        <w:del w:id="103" w:author="Deborah Neher" w:date="2023-11-14T16:36:00Z">
          <w:r w:rsidR="00E653D4" w:rsidDel="00E653D4">
            <w:rPr>
              <w:rFonts w:ascii="Times New Roman" w:hAnsi="Times New Roman" w:cs="Times New Roman"/>
              <w:sz w:val="24"/>
              <w:szCs w:val="24"/>
            </w:rPr>
            <w:delText xml:space="preserve">A secondary objective was to </w:delText>
          </w:r>
        </w:del>
        <w:r w:rsidR="00E653D4">
          <w:rPr>
            <w:rFonts w:ascii="Times New Roman" w:hAnsi="Times New Roman" w:cs="Times New Roman"/>
            <w:sz w:val="24"/>
            <w:szCs w:val="24"/>
          </w:rPr>
          <w:t>identify other (non-</w:t>
        </w:r>
        <w:r w:rsidR="00E653D4">
          <w:rPr>
            <w:rFonts w:ascii="Times New Roman" w:hAnsi="Times New Roman" w:cs="Times New Roman"/>
            <w:sz w:val="24"/>
            <w:szCs w:val="24"/>
          </w:rPr>
          <w:lastRenderedPageBreak/>
          <w:t xml:space="preserve">facility) management-related risk factors associated </w:t>
        </w:r>
        <w:del w:id="104" w:author="Deborah Neher" w:date="2023-11-14T16:37:00Z">
          <w:r w:rsidR="00E653D4" w:rsidDel="00AE63A3">
            <w:rPr>
              <w:rFonts w:ascii="Times New Roman" w:hAnsi="Times New Roman" w:cs="Times New Roman"/>
              <w:sz w:val="24"/>
              <w:szCs w:val="24"/>
            </w:rPr>
            <w:delText>with bulk tank milk quality, udder health, udder hygiene, and milk production in organic VT dairy herds</w:delText>
          </w:r>
          <w:commentRangeEnd w:id="101"/>
          <w:r w:rsidR="00E653D4" w:rsidDel="00AE63A3">
            <w:rPr>
              <w:rStyle w:val="CommentReference"/>
              <w:rFonts w:eastAsiaTheme="minorEastAsia"/>
            </w:rPr>
            <w:commentReference w:id="101"/>
          </w:r>
        </w:del>
      </w:moveTo>
      <w:ins w:id="105" w:author="Deborah Neher" w:date="2023-11-14T16:37:00Z">
        <w:r w:rsidR="00AE63A3">
          <w:rPr>
            <w:rFonts w:ascii="Times New Roman" w:hAnsi="Times New Roman" w:cs="Times New Roman"/>
            <w:sz w:val="24"/>
            <w:szCs w:val="24"/>
          </w:rPr>
          <w:t>with milk quality and quantity</w:t>
        </w:r>
      </w:ins>
      <w:moveTo w:id="106" w:author="Deborah Neher" w:date="2023-11-14T16:36:00Z">
        <w:r w:rsidR="00E653D4">
          <w:rPr>
            <w:rFonts w:ascii="Times New Roman" w:hAnsi="Times New Roman" w:cs="Times New Roman"/>
            <w:sz w:val="24"/>
            <w:szCs w:val="24"/>
          </w:rPr>
          <w:t>.</w:t>
        </w:r>
      </w:moveTo>
      <w:moveToRangeEnd w:id="100"/>
      <w:ins w:id="107" w:author="Deborah Neher" w:date="2023-11-14T16:33:00Z">
        <w:r w:rsidR="0017301F">
          <w:rPr>
            <w:rFonts w:ascii="Times New Roman" w:eastAsia="Times New Roman" w:hAnsi="Times New Roman" w:cs="Times New Roman"/>
            <w:color w:val="0E101A"/>
            <w:sz w:val="24"/>
            <w:szCs w:val="24"/>
          </w:rPr>
          <w:t xml:space="preserve"> </w:t>
        </w:r>
      </w:ins>
      <w:del w:id="108" w:author="Deborah Neher" w:date="2023-11-14T16:33:00Z">
        <w:r w:rsidR="00DC63C2" w:rsidDel="0017301F">
          <w:rPr>
            <w:rFonts w:ascii="Times New Roman" w:eastAsia="Times New Roman" w:hAnsi="Times New Roman" w:cs="Times New Roman"/>
            <w:color w:val="0E101A"/>
            <w:sz w:val="24"/>
            <w:szCs w:val="24"/>
          </w:rPr>
          <w:delText xml:space="preserve">, with a view to </w:delText>
        </w:r>
        <w:commentRangeStart w:id="109"/>
        <w:r w:rsidR="00D74B47" w:rsidDel="0017301F">
          <w:rPr>
            <w:rFonts w:ascii="Times New Roman" w:eastAsia="Times New Roman" w:hAnsi="Times New Roman" w:cs="Times New Roman"/>
            <w:color w:val="0E101A"/>
            <w:sz w:val="24"/>
            <w:szCs w:val="24"/>
          </w:rPr>
          <w:delText>d</w:delText>
        </w:r>
        <w:r w:rsidRPr="00604EDE" w:rsidDel="0017301F">
          <w:rPr>
            <w:rFonts w:ascii="Times New Roman" w:eastAsia="Times New Roman" w:hAnsi="Times New Roman" w:cs="Times New Roman"/>
            <w:color w:val="0E101A"/>
            <w:sz w:val="24"/>
            <w:szCs w:val="24"/>
          </w:rPr>
          <w:delText>etermin</w:delText>
        </w:r>
        <w:r w:rsidR="00DC63C2" w:rsidDel="0017301F">
          <w:rPr>
            <w:rFonts w:ascii="Times New Roman" w:eastAsia="Times New Roman" w:hAnsi="Times New Roman" w:cs="Times New Roman"/>
            <w:color w:val="0E101A"/>
            <w:sz w:val="24"/>
            <w:szCs w:val="24"/>
          </w:rPr>
          <w:delText>ing</w:delText>
        </w:r>
        <w:r w:rsidRPr="00604EDE" w:rsidDel="0017301F">
          <w:rPr>
            <w:rFonts w:ascii="Times New Roman" w:eastAsia="Times New Roman" w:hAnsi="Times New Roman" w:cs="Times New Roman"/>
            <w:color w:val="0E101A"/>
            <w:sz w:val="24"/>
            <w:szCs w:val="24"/>
          </w:rPr>
          <w:delText xml:space="preserve"> if bedded pack systems are a viable option for </w:delText>
        </w:r>
        <w:r w:rsidR="008E6871" w:rsidDel="0017301F">
          <w:rPr>
            <w:rFonts w:ascii="Times New Roman" w:eastAsia="Times New Roman" w:hAnsi="Times New Roman" w:cs="Times New Roman"/>
            <w:color w:val="0E101A"/>
            <w:sz w:val="24"/>
            <w:szCs w:val="24"/>
          </w:rPr>
          <w:delText>indoor</w:delText>
        </w:r>
        <w:r w:rsidR="008E6871" w:rsidRPr="00604EDE" w:rsidDel="0017301F">
          <w:rPr>
            <w:rFonts w:ascii="Times New Roman" w:eastAsia="Times New Roman" w:hAnsi="Times New Roman" w:cs="Times New Roman"/>
            <w:color w:val="0E101A"/>
            <w:sz w:val="24"/>
            <w:szCs w:val="24"/>
          </w:rPr>
          <w:delText xml:space="preserve"> </w:delText>
        </w:r>
        <w:r w:rsidRPr="00604EDE" w:rsidDel="0017301F">
          <w:rPr>
            <w:rFonts w:ascii="Times New Roman" w:eastAsia="Times New Roman" w:hAnsi="Times New Roman" w:cs="Times New Roman"/>
            <w:color w:val="0E101A"/>
            <w:sz w:val="24"/>
            <w:szCs w:val="24"/>
          </w:rPr>
          <w:delText>housing in VT</w:delText>
        </w:r>
        <w:commentRangeEnd w:id="109"/>
        <w:r w:rsidR="00DC63C2" w:rsidDel="0017301F">
          <w:rPr>
            <w:rStyle w:val="CommentReference"/>
            <w:rFonts w:eastAsiaTheme="minorEastAsia"/>
          </w:rPr>
          <w:commentReference w:id="109"/>
        </w:r>
        <w:r w:rsidR="008E6871" w:rsidDel="0017301F">
          <w:rPr>
            <w:rFonts w:ascii="Times New Roman" w:eastAsia="Times New Roman" w:hAnsi="Times New Roman" w:cs="Times New Roman"/>
            <w:color w:val="0E101A"/>
            <w:sz w:val="24"/>
            <w:szCs w:val="24"/>
          </w:rPr>
          <w:delText xml:space="preserve"> during the non-grazing season</w:delText>
        </w:r>
        <w:r w:rsidRPr="00604EDE" w:rsidDel="0017301F">
          <w:rPr>
            <w:rFonts w:ascii="Times New Roman" w:eastAsia="Times New Roman" w:hAnsi="Times New Roman" w:cs="Times New Roman"/>
            <w:color w:val="0E101A"/>
            <w:sz w:val="24"/>
            <w:szCs w:val="24"/>
          </w:rPr>
          <w:delText>.</w:delText>
        </w:r>
      </w:del>
      <w:r w:rsidR="00416BF1">
        <w:rPr>
          <w:rFonts w:ascii="Times New Roman" w:eastAsia="Times New Roman" w:hAnsi="Times New Roman" w:cs="Times New Roman"/>
          <w:color w:val="0E101A"/>
          <w:sz w:val="24"/>
          <w:szCs w:val="24"/>
        </w:rPr>
        <w:t xml:space="preserve"> </w:t>
      </w:r>
      <w:ins w:id="110" w:author="Deborah Neher" w:date="2023-11-14T16:33:00Z">
        <w:r w:rsidR="0038104F">
          <w:rPr>
            <w:rFonts w:ascii="Times New Roman" w:eastAsia="Times New Roman" w:hAnsi="Times New Roman" w:cs="Times New Roman"/>
            <w:color w:val="0E101A"/>
            <w:sz w:val="24"/>
            <w:szCs w:val="24"/>
          </w:rPr>
          <w:t>B</w:t>
        </w:r>
        <w:r w:rsidR="0017301F">
          <w:rPr>
            <w:rFonts w:ascii="Times New Roman" w:eastAsia="Times New Roman" w:hAnsi="Times New Roman" w:cs="Times New Roman"/>
            <w:color w:val="0E101A"/>
            <w:sz w:val="24"/>
            <w:szCs w:val="24"/>
          </w:rPr>
          <w:t xml:space="preserve">ulk tank milk bacteriology, </w:t>
        </w:r>
        <w:r w:rsidR="0017301F" w:rsidRPr="00604EDE">
          <w:rPr>
            <w:rFonts w:ascii="Times New Roman" w:eastAsia="Times New Roman" w:hAnsi="Times New Roman" w:cs="Times New Roman"/>
            <w:color w:val="0E101A"/>
            <w:sz w:val="24"/>
            <w:szCs w:val="24"/>
          </w:rPr>
          <w:t xml:space="preserve">udder health and hygiene </w:t>
        </w:r>
      </w:ins>
      <w:ins w:id="111" w:author="Deborah Neher" w:date="2023-11-14T16:34:00Z">
        <w:r w:rsidR="0038104F">
          <w:rPr>
            <w:rFonts w:ascii="Times New Roman" w:eastAsia="Times New Roman" w:hAnsi="Times New Roman" w:cs="Times New Roman"/>
            <w:color w:val="0E101A"/>
            <w:sz w:val="24"/>
            <w:szCs w:val="24"/>
          </w:rPr>
          <w:t xml:space="preserve">were quantified </w:t>
        </w:r>
      </w:ins>
      <w:ins w:id="112" w:author="Deborah Neher" w:date="2023-11-14T16:33:00Z">
        <w:r w:rsidR="0017301F" w:rsidRPr="00604EDE">
          <w:rPr>
            <w:rFonts w:ascii="Times New Roman" w:eastAsia="Times New Roman" w:hAnsi="Times New Roman" w:cs="Times New Roman"/>
            <w:color w:val="0E101A"/>
            <w:sz w:val="24"/>
            <w:szCs w:val="24"/>
          </w:rPr>
          <w:t xml:space="preserve">for the two most common </w:t>
        </w:r>
        <w:r w:rsidR="0017301F">
          <w:rPr>
            <w:rFonts w:ascii="Times New Roman" w:eastAsia="Times New Roman" w:hAnsi="Times New Roman" w:cs="Times New Roman"/>
            <w:color w:val="0E101A"/>
            <w:sz w:val="24"/>
            <w:szCs w:val="24"/>
          </w:rPr>
          <w:t xml:space="preserve">indoor </w:t>
        </w:r>
        <w:r w:rsidR="0017301F" w:rsidRPr="00604EDE">
          <w:rPr>
            <w:rFonts w:ascii="Times New Roman" w:eastAsia="Times New Roman" w:hAnsi="Times New Roman" w:cs="Times New Roman"/>
            <w:color w:val="0E101A"/>
            <w:sz w:val="24"/>
            <w:szCs w:val="24"/>
          </w:rPr>
          <w:t>housing systems in the state</w:t>
        </w:r>
        <w:r w:rsidR="0017301F">
          <w:rPr>
            <w:rFonts w:ascii="Times New Roman" w:eastAsia="Times New Roman" w:hAnsi="Times New Roman" w:cs="Times New Roman"/>
            <w:color w:val="0E101A"/>
            <w:sz w:val="24"/>
            <w:szCs w:val="24"/>
          </w:rPr>
          <w:t xml:space="preserve"> for organic farms</w:t>
        </w:r>
        <w:r w:rsidR="0017301F" w:rsidRPr="00604EDE">
          <w:rPr>
            <w:rFonts w:ascii="Times New Roman" w:eastAsia="Times New Roman" w:hAnsi="Times New Roman" w:cs="Times New Roman"/>
            <w:color w:val="0E101A"/>
            <w:sz w:val="24"/>
            <w:szCs w:val="24"/>
          </w:rPr>
          <w:t xml:space="preserve"> </w:t>
        </w:r>
        <w:commentRangeStart w:id="113"/>
        <w:commentRangeStart w:id="114"/>
        <w:r w:rsidR="0017301F" w:rsidRPr="00604EDE">
          <w:rPr>
            <w:rFonts w:ascii="Times New Roman" w:eastAsia="Times New Roman" w:hAnsi="Times New Roman" w:cs="Times New Roman"/>
            <w:color w:val="0E101A"/>
            <w:sz w:val="24"/>
            <w:szCs w:val="24"/>
          </w:rPr>
          <w:t>(</w:t>
        </w:r>
        <w:proofErr w:type="spellStart"/>
        <w:r w:rsidR="0017301F" w:rsidRPr="00604EDE">
          <w:rPr>
            <w:rFonts w:ascii="Times New Roman" w:eastAsia="Times New Roman" w:hAnsi="Times New Roman" w:cs="Times New Roman"/>
            <w:color w:val="0E101A"/>
            <w:sz w:val="24"/>
            <w:szCs w:val="24"/>
          </w:rPr>
          <w:t>freestalls</w:t>
        </w:r>
        <w:proofErr w:type="spellEnd"/>
        <w:r w:rsidR="0017301F" w:rsidRPr="00604EDE">
          <w:rPr>
            <w:rFonts w:ascii="Times New Roman" w:eastAsia="Times New Roman" w:hAnsi="Times New Roman" w:cs="Times New Roman"/>
            <w:color w:val="0E101A"/>
            <w:sz w:val="24"/>
            <w:szCs w:val="24"/>
          </w:rPr>
          <w:t xml:space="preserve">, </w:t>
        </w:r>
        <w:proofErr w:type="spellStart"/>
        <w:r w:rsidR="0017301F" w:rsidRPr="00604EDE">
          <w:rPr>
            <w:rFonts w:ascii="Times New Roman" w:eastAsia="Times New Roman" w:hAnsi="Times New Roman" w:cs="Times New Roman"/>
            <w:color w:val="0E101A"/>
            <w:sz w:val="24"/>
            <w:szCs w:val="24"/>
          </w:rPr>
          <w:t>tiestalls</w:t>
        </w:r>
        <w:proofErr w:type="spellEnd"/>
        <w:r w:rsidR="0017301F" w:rsidRPr="00604EDE">
          <w:rPr>
            <w:rFonts w:ascii="Times New Roman" w:eastAsia="Times New Roman" w:hAnsi="Times New Roman" w:cs="Times New Roman"/>
            <w:color w:val="0E101A"/>
            <w:sz w:val="24"/>
            <w:szCs w:val="24"/>
          </w:rPr>
          <w:t xml:space="preserve">) </w:t>
        </w:r>
        <w:commentRangeEnd w:id="113"/>
        <w:r w:rsidR="0017301F">
          <w:rPr>
            <w:rStyle w:val="CommentReference"/>
            <w:rFonts w:eastAsiaTheme="minorEastAsia"/>
          </w:rPr>
          <w:commentReference w:id="113"/>
        </w:r>
      </w:ins>
      <w:commentRangeEnd w:id="114"/>
      <w:r w:rsidR="00A617FB">
        <w:rPr>
          <w:rStyle w:val="CommentReference"/>
          <w:rFonts w:eastAsiaTheme="minorEastAsia"/>
        </w:rPr>
        <w:commentReference w:id="114"/>
      </w:r>
      <w:ins w:id="115" w:author="Deborah Neher" w:date="2023-11-14T16:33:00Z">
        <w:r w:rsidR="0017301F">
          <w:rPr>
            <w:rFonts w:ascii="Times New Roman" w:eastAsia="Times New Roman" w:hAnsi="Times New Roman" w:cs="Times New Roman"/>
            <w:color w:val="0E101A"/>
            <w:sz w:val="24"/>
            <w:szCs w:val="24"/>
          </w:rPr>
          <w:t>and for</w:t>
        </w:r>
        <w:r w:rsidR="0017301F" w:rsidRPr="00604EDE">
          <w:rPr>
            <w:rFonts w:ascii="Times New Roman" w:eastAsia="Times New Roman" w:hAnsi="Times New Roman" w:cs="Times New Roman"/>
            <w:color w:val="0E101A"/>
            <w:sz w:val="24"/>
            <w:szCs w:val="24"/>
          </w:rPr>
          <w:t xml:space="preserve"> farms using a bedded pack</w:t>
        </w:r>
      </w:ins>
      <w:ins w:id="116" w:author="Deborah Neher" w:date="2023-11-14T16:34:00Z">
        <w:r w:rsidR="0038104F">
          <w:rPr>
            <w:rFonts w:ascii="Times New Roman" w:eastAsia="Times New Roman" w:hAnsi="Times New Roman" w:cs="Times New Roman"/>
            <w:color w:val="0E101A"/>
            <w:sz w:val="24"/>
            <w:szCs w:val="24"/>
          </w:rPr>
          <w:t xml:space="preserve">. </w:t>
        </w:r>
      </w:ins>
      <w:ins w:id="117" w:author="Deborah Neher" w:date="2023-11-14T16:33:00Z">
        <w:r w:rsidR="0017301F">
          <w:rPr>
            <w:rFonts w:ascii="Times New Roman" w:eastAsia="Times New Roman" w:hAnsi="Times New Roman" w:cs="Times New Roman"/>
            <w:color w:val="0E101A"/>
            <w:sz w:val="24"/>
            <w:szCs w:val="24"/>
          </w:rPr>
          <w:t xml:space="preserve"> </w:t>
        </w:r>
      </w:ins>
      <w:del w:id="118" w:author="Deborah Neher" w:date="2023-11-14T16:34:00Z">
        <w:r w:rsidR="009A31ED" w:rsidDel="0038104F">
          <w:rPr>
            <w:rFonts w:ascii="Times New Roman" w:eastAsia="Times New Roman" w:hAnsi="Times New Roman" w:cs="Times New Roman"/>
            <w:color w:val="0E101A"/>
            <w:sz w:val="24"/>
            <w:szCs w:val="24"/>
          </w:rPr>
          <w:delText xml:space="preserve">We </w:delText>
        </w:r>
      </w:del>
      <w:ins w:id="119" w:author="Deborah Neher" w:date="2023-11-14T16:34:00Z">
        <w:r w:rsidR="0038104F">
          <w:rPr>
            <w:rFonts w:ascii="Times New Roman" w:eastAsia="Times New Roman" w:hAnsi="Times New Roman" w:cs="Times New Roman"/>
            <w:color w:val="0E101A"/>
            <w:sz w:val="24"/>
            <w:szCs w:val="24"/>
          </w:rPr>
          <w:t xml:space="preserve">The hypothesis </w:t>
        </w:r>
      </w:ins>
      <w:ins w:id="120" w:author="Deborah Neher" w:date="2023-11-14T16:38:00Z">
        <w:r w:rsidR="00A348D5">
          <w:rPr>
            <w:rFonts w:ascii="Times New Roman" w:eastAsia="Times New Roman" w:hAnsi="Times New Roman" w:cs="Times New Roman"/>
            <w:color w:val="0E101A"/>
            <w:sz w:val="24"/>
            <w:szCs w:val="24"/>
          </w:rPr>
          <w:t xml:space="preserve">tests </w:t>
        </w:r>
      </w:ins>
      <w:proofErr w:type="gramStart"/>
      <w:ins w:id="121" w:author="Deborah Neher" w:date="2023-11-14T16:34:00Z">
        <w:r w:rsidR="009E6B6B">
          <w:rPr>
            <w:rFonts w:ascii="Times New Roman" w:eastAsia="Times New Roman" w:hAnsi="Times New Roman" w:cs="Times New Roman"/>
            <w:color w:val="0E101A"/>
            <w:sz w:val="24"/>
            <w:szCs w:val="24"/>
          </w:rPr>
          <w:t>was</w:t>
        </w:r>
        <w:proofErr w:type="gramEnd"/>
        <w:r w:rsidR="009E6B6B">
          <w:rPr>
            <w:rFonts w:ascii="Times New Roman" w:eastAsia="Times New Roman" w:hAnsi="Times New Roman" w:cs="Times New Roman"/>
            <w:color w:val="0E101A"/>
            <w:sz w:val="24"/>
            <w:szCs w:val="24"/>
          </w:rPr>
          <w:t xml:space="preserve"> </w:t>
        </w:r>
      </w:ins>
      <w:del w:id="122" w:author="Deborah Neher" w:date="2023-11-14T16:34:00Z">
        <w:r w:rsidR="009A31ED" w:rsidDel="009E6B6B">
          <w:rPr>
            <w:rFonts w:ascii="Times New Roman" w:eastAsia="Times New Roman" w:hAnsi="Times New Roman" w:cs="Times New Roman"/>
            <w:color w:val="0E101A"/>
            <w:sz w:val="24"/>
            <w:szCs w:val="24"/>
          </w:rPr>
          <w:delText>hypothesized t</w:delText>
        </w:r>
      </w:del>
      <w:ins w:id="123" w:author="Deborah Neher" w:date="2023-11-14T16:34:00Z">
        <w:r w:rsidR="009E6B6B">
          <w:rPr>
            <w:rFonts w:ascii="Times New Roman" w:eastAsia="Times New Roman" w:hAnsi="Times New Roman" w:cs="Times New Roman"/>
            <w:color w:val="0E101A"/>
            <w:sz w:val="24"/>
            <w:szCs w:val="24"/>
          </w:rPr>
          <w:t>t</w:t>
        </w:r>
      </w:ins>
      <w:r w:rsidR="009A31ED">
        <w:rPr>
          <w:rFonts w:ascii="Times New Roman" w:eastAsia="Times New Roman" w:hAnsi="Times New Roman" w:cs="Times New Roman"/>
          <w:color w:val="0E101A"/>
          <w:sz w:val="24"/>
          <w:szCs w:val="24"/>
        </w:rPr>
        <w: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commentRangeStart w:id="124"/>
      <w:commentRangeStart w:id="125"/>
      <w:commentRangeStart w:id="126"/>
      <w:commentRangeStart w:id="127"/>
      <w:del w:id="128" w:author="Deborah Neher" w:date="2023-11-14T16:34:00Z">
        <w:r w:rsidR="00466AA8" w:rsidDel="009E6B6B">
          <w:rPr>
            <w:rFonts w:ascii="Times New Roman" w:eastAsia="Times New Roman" w:hAnsi="Times New Roman" w:cs="Times New Roman"/>
            <w:color w:val="0E101A"/>
            <w:sz w:val="24"/>
            <w:szCs w:val="24"/>
          </w:rPr>
          <w:delText xml:space="preserve">may </w:delText>
        </w:r>
        <w:commentRangeEnd w:id="124"/>
        <w:r w:rsidR="005955E2" w:rsidDel="009E6B6B">
          <w:rPr>
            <w:rFonts w:ascii="Times New Roman" w:eastAsia="Times New Roman" w:hAnsi="Times New Roman" w:cs="Times New Roman"/>
            <w:color w:val="0E101A"/>
            <w:sz w:val="24"/>
            <w:szCs w:val="24"/>
          </w:rPr>
          <w:delText>be</w:delText>
        </w:r>
      </w:del>
      <w:ins w:id="129" w:author="Deborah Neher" w:date="2023-11-14T16:34:00Z">
        <w:r w:rsidR="009E6B6B">
          <w:rPr>
            <w:rFonts w:ascii="Times New Roman" w:eastAsia="Times New Roman" w:hAnsi="Times New Roman" w:cs="Times New Roman"/>
            <w:color w:val="0E101A"/>
            <w:sz w:val="24"/>
            <w:szCs w:val="24"/>
          </w:rPr>
          <w:t>are</w:t>
        </w:r>
      </w:ins>
      <w:r w:rsidR="005955E2">
        <w:rPr>
          <w:rFonts w:ascii="Times New Roman" w:eastAsia="Times New Roman" w:hAnsi="Times New Roman" w:cs="Times New Roman"/>
          <w:color w:val="0E101A"/>
          <w:sz w:val="24"/>
          <w:szCs w:val="24"/>
        </w:rPr>
        <w:t xml:space="preserv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ins w:id="130" w:author="Deborah Neher" w:date="2023-11-14T16:35:00Z">
        <w:r w:rsidR="009E6B6B">
          <w:rPr>
            <w:rFonts w:ascii="Times New Roman" w:eastAsia="Times New Roman" w:hAnsi="Times New Roman" w:cs="Times New Roman"/>
            <w:color w:val="0E101A"/>
            <w:sz w:val="24"/>
            <w:szCs w:val="24"/>
          </w:rPr>
          <w:t xml:space="preserve"> (</w:t>
        </w:r>
      </w:ins>
      <w:ins w:id="131" w:author="Deborah Neher" w:date="2023-11-14T16:39:00Z">
        <w:r w:rsidR="00160202">
          <w:rPr>
            <w:rFonts w:ascii="Times New Roman" w:eastAsia="Times New Roman" w:hAnsi="Times New Roman" w:cs="Times New Roman"/>
            <w:color w:val="0E101A"/>
            <w:sz w:val="24"/>
            <w:szCs w:val="24"/>
          </w:rPr>
          <w:t>e.g., Black et al., 2014</w:t>
        </w:r>
        <w:r w:rsidR="00793828">
          <w:rPr>
            <w:rFonts w:ascii="Times New Roman" w:eastAsia="Times New Roman" w:hAnsi="Times New Roman" w:cs="Times New Roman"/>
            <w:color w:val="0E101A"/>
            <w:sz w:val="24"/>
            <w:szCs w:val="24"/>
          </w:rPr>
          <w:t>; Favero et al. 2015)</w:t>
        </w:r>
      </w:ins>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124"/>
      </w:r>
      <w:commentRangeEnd w:id="125"/>
      <w:r w:rsidR="001D7BF0">
        <w:rPr>
          <w:rStyle w:val="CommentReference"/>
          <w:rFonts w:eastAsiaTheme="minorEastAsia"/>
        </w:rPr>
        <w:commentReference w:id="125"/>
      </w:r>
      <w:commentRangeEnd w:id="126"/>
      <w:r w:rsidR="00D87846">
        <w:rPr>
          <w:rStyle w:val="CommentReference"/>
          <w:rFonts w:eastAsiaTheme="minorEastAsia"/>
        </w:rPr>
        <w:commentReference w:id="126"/>
      </w:r>
      <w:commentRangeEnd w:id="127"/>
      <w:r w:rsidR="003F31A9">
        <w:rPr>
          <w:rStyle w:val="CommentReference"/>
          <w:rFonts w:eastAsiaTheme="minorEastAsia"/>
        </w:rPr>
        <w:commentReference w:id="127"/>
      </w:r>
      <w:moveFromRangeStart w:id="132" w:author="Deborah Neher" w:date="2023-11-14T16:36:00Z" w:name="move150872210"/>
      <w:commentRangeStart w:id="133"/>
      <w:moveFrom w:id="134" w:author="Deborah Neher" w:date="2023-11-14T16:36:00Z">
        <w:r w:rsidR="0073047F" w:rsidDel="00E653D4">
          <w:rPr>
            <w:rFonts w:ascii="Times New Roman" w:hAnsi="Times New Roman" w:cs="Times New Roman"/>
            <w:sz w:val="24"/>
            <w:szCs w:val="24"/>
          </w:rPr>
          <w:t>A secondary objective was to identify other (non-facility) management-related risk factors associated with bulk tank milk quality, udder health,</w:t>
        </w:r>
        <w:r w:rsidR="00F95518" w:rsidDel="00E653D4">
          <w:rPr>
            <w:rFonts w:ascii="Times New Roman" w:hAnsi="Times New Roman" w:cs="Times New Roman"/>
            <w:sz w:val="24"/>
            <w:szCs w:val="24"/>
          </w:rPr>
          <w:t xml:space="preserve"> udder hygiene,</w:t>
        </w:r>
        <w:r w:rsidR="0073047F" w:rsidDel="00E653D4">
          <w:rPr>
            <w:rFonts w:ascii="Times New Roman" w:hAnsi="Times New Roman" w:cs="Times New Roman"/>
            <w:sz w:val="24"/>
            <w:szCs w:val="24"/>
          </w:rPr>
          <w:t xml:space="preserve"> and milk production in organic VT dairy herds</w:t>
        </w:r>
        <w:commentRangeEnd w:id="133"/>
        <w:r w:rsidR="0073047F" w:rsidDel="00E653D4">
          <w:rPr>
            <w:rStyle w:val="CommentReference"/>
            <w:rFonts w:eastAsiaTheme="minorEastAsia"/>
          </w:rPr>
          <w:commentReference w:id="133"/>
        </w:r>
        <w:r w:rsidR="0073047F" w:rsidDel="00E653D4">
          <w:rPr>
            <w:rFonts w:ascii="Times New Roman" w:hAnsi="Times New Roman" w:cs="Times New Roman"/>
            <w:sz w:val="24"/>
            <w:szCs w:val="24"/>
          </w:rPr>
          <w:t>.</w:t>
        </w:r>
      </w:moveFrom>
      <w:moveFromRangeEnd w:id="132"/>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35" w:name="_Hlk137445543"/>
      <w:r w:rsidRPr="00604EDE">
        <w:rPr>
          <w:b/>
          <w:bCs/>
        </w:rPr>
        <w:t>Herd enrollment and selection</w:t>
      </w:r>
    </w:p>
    <w:p w14:paraId="26454AB6" w14:textId="5BED9315"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Pr>
          <w:rFonts w:ascii="Times New Roman" w:hAnsi="Times New Roman" w:cs="Times New Roman"/>
          <w:sz w:val="24"/>
          <w:szCs w:val="24"/>
        </w:rPr>
        <w:t xml:space="preserve">in </w:t>
      </w:r>
      <w:r w:rsidR="00344F47">
        <w:rPr>
          <w:rFonts w:ascii="Times New Roman" w:hAnsi="Times New Roman" w:cs="Times New Roman"/>
          <w:sz w:val="24"/>
          <w:szCs w:val="24"/>
        </w:rPr>
        <w:t>Winter</w:t>
      </w:r>
      <w:r w:rsidR="004E1440">
        <w:rPr>
          <w:rFonts w:ascii="Times New Roman" w:hAnsi="Times New Roman" w:cs="Times New Roman"/>
          <w:sz w:val="24"/>
          <w:szCs w:val="24"/>
        </w:rPr>
        <w:t xml:space="preserve"> 2018</w:t>
      </w:r>
      <w:r w:rsidR="00344F47">
        <w:rPr>
          <w:rFonts w:ascii="Times New Roman" w:hAnsi="Times New Roman" w:cs="Times New Roman"/>
          <w:sz w:val="24"/>
          <w:szCs w:val="24"/>
        </w:rPr>
        <w:t>-2019</w:t>
      </w:r>
      <w:r w:rsidR="00DC63C2">
        <w:rPr>
          <w:rFonts w:ascii="Times New Roman" w:hAnsi="Times New Roman" w:cs="Times New Roman"/>
          <w:sz w:val="24"/>
          <w:szCs w:val="24"/>
        </w:rPr>
        <w:t xml:space="preserve"> </w:t>
      </w:r>
      <w:r w:rsidRPr="00604EDE">
        <w:rPr>
          <w:rFonts w:ascii="Times New Roman" w:hAnsi="Times New Roman" w:cs="Times New Roman"/>
          <w:sz w:val="24"/>
          <w:szCs w:val="24"/>
        </w:rPr>
        <w:t>(</w:t>
      </w:r>
      <w:r w:rsidR="008371EE">
        <w:rPr>
          <w:rFonts w:ascii="Times New Roman" w:hAnsi="Times New Roman" w:cs="Times New Roman"/>
          <w:sz w:val="24"/>
          <w:szCs w:val="24"/>
        </w:rPr>
        <w:t xml:space="preserve">all farms, </w:t>
      </w:r>
      <w:commentRangeStart w:id="136"/>
      <w:commentRangeStart w:id="137"/>
      <w:r w:rsidRPr="00604EDE">
        <w:rPr>
          <w:rFonts w:ascii="Times New Roman" w:hAnsi="Times New Roman" w:cs="Times New Roman"/>
          <w:sz w:val="24"/>
          <w:szCs w:val="24"/>
        </w:rPr>
        <w:t xml:space="preserve">n </w:t>
      </w:r>
      <w:commentRangeEnd w:id="136"/>
      <w:r w:rsidR="00B70D36">
        <w:rPr>
          <w:rStyle w:val="CommentReference"/>
          <w:rFonts w:eastAsiaTheme="minorEastAsia"/>
        </w:rPr>
        <w:commentReference w:id="136"/>
      </w:r>
      <w:commentRangeEnd w:id="137"/>
      <w:r w:rsidR="001E40EC">
        <w:rPr>
          <w:rStyle w:val="CommentReference"/>
          <w:rFonts w:eastAsiaTheme="minorEastAsia"/>
        </w:rPr>
        <w:commentReference w:id="137"/>
      </w:r>
      <w:r w:rsidRPr="00604EDE">
        <w:rPr>
          <w:rFonts w:ascii="Times New Roman" w:hAnsi="Times New Roman" w:cs="Times New Roman"/>
          <w:sz w:val="24"/>
          <w:szCs w:val="24"/>
        </w:rPr>
        <w:t>=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r w:rsidR="00EB1C2F">
        <w:rPr>
          <w:rFonts w:ascii="Times New Roman" w:hAnsi="Times New Roman" w:cs="Times New Roman"/>
          <w:sz w:val="24"/>
          <w:szCs w:val="24"/>
        </w:rPr>
        <w:t xml:space="preserve">are required to allow their cows daily access to pasture during the grazing season, and cows must </w:t>
      </w:r>
      <w:del w:id="138" w:author="Deborah Neher" w:date="2023-11-14T16:41:00Z">
        <w:r w:rsidR="00EB1C2F" w:rsidDel="00462C96">
          <w:rPr>
            <w:rFonts w:ascii="Times New Roman" w:hAnsi="Times New Roman" w:cs="Times New Roman"/>
            <w:sz w:val="24"/>
            <w:szCs w:val="24"/>
          </w:rPr>
          <w:delText xml:space="preserve">get </w:delText>
        </w:r>
      </w:del>
      <w:ins w:id="139" w:author="Deborah Neher" w:date="2023-11-14T16:41:00Z">
        <w:r w:rsidR="00462C96">
          <w:rPr>
            <w:rFonts w:ascii="Times New Roman" w:hAnsi="Times New Roman" w:cs="Times New Roman"/>
            <w:sz w:val="24"/>
            <w:szCs w:val="24"/>
          </w:rPr>
          <w:t xml:space="preserve">obtain </w:t>
        </w:r>
      </w:ins>
      <w:r w:rsidR="00EB1C2F">
        <w:rPr>
          <w:rFonts w:ascii="Times New Roman" w:hAnsi="Times New Roman" w:cs="Times New Roman"/>
          <w:sz w:val="24"/>
          <w:szCs w:val="24"/>
        </w:rPr>
        <w:t xml:space="preserve">30% of their dry matter intake from grazing </w:t>
      </w:r>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r w:rsidR="00EB1C2F">
        <w:rPr>
          <w:rFonts w:ascii="Times New Roman" w:hAnsi="Times New Roman" w:cs="Times New Roman"/>
          <w:sz w:val="24"/>
          <w:szCs w:val="24"/>
        </w:rPr>
        <w:t xml:space="preserve">. </w:t>
      </w:r>
      <w:r w:rsidR="007A7FB6">
        <w:rPr>
          <w:rFonts w:ascii="Times New Roman" w:hAnsi="Times New Roman" w:cs="Times New Roman"/>
          <w:sz w:val="24"/>
          <w:szCs w:val="24"/>
        </w:rPr>
        <w:t>D</w:t>
      </w:r>
      <w:r w:rsidR="00DF4C79">
        <w:rPr>
          <w:rFonts w:ascii="Times New Roman" w:hAnsi="Times New Roman" w:cs="Times New Roman"/>
          <w:sz w:val="24"/>
          <w:szCs w:val="24"/>
        </w:rPr>
        <w:t xml:space="preserve">uring </w:t>
      </w:r>
      <w:r w:rsidR="00993C75">
        <w:rPr>
          <w:rFonts w:ascii="Times New Roman" w:hAnsi="Times New Roman" w:cs="Times New Roman"/>
          <w:sz w:val="24"/>
          <w:szCs w:val="24"/>
        </w:rPr>
        <w:t xml:space="preserve">the </w:t>
      </w:r>
      <w:r w:rsidR="00DF4C79">
        <w:rPr>
          <w:rFonts w:ascii="Times New Roman" w:hAnsi="Times New Roman" w:cs="Times New Roman"/>
          <w:sz w:val="24"/>
          <w:szCs w:val="24"/>
        </w:rPr>
        <w:t xml:space="preserve">non-grazing </w:t>
      </w:r>
      <w:r w:rsidR="00993C75">
        <w:rPr>
          <w:rFonts w:ascii="Times New Roman" w:hAnsi="Times New Roman" w:cs="Times New Roman"/>
          <w:sz w:val="24"/>
          <w:szCs w:val="24"/>
        </w:rPr>
        <w:t>season</w:t>
      </w:r>
      <w:r w:rsidR="000B300E">
        <w:rPr>
          <w:rFonts w:ascii="Times New Roman" w:hAnsi="Times New Roman" w:cs="Times New Roman"/>
          <w:sz w:val="24"/>
          <w:szCs w:val="24"/>
        </w:rPr>
        <w:t xml:space="preserve"> (typically </w:t>
      </w:r>
      <w:r w:rsidR="000B300E">
        <w:rPr>
          <w:rFonts w:ascii="Times New Roman" w:hAnsi="Times New Roman" w:cs="Times New Roman"/>
          <w:sz w:val="24"/>
          <w:szCs w:val="24"/>
        </w:rPr>
        <w:lastRenderedPageBreak/>
        <w:t>November-May in Vermont),</w:t>
      </w:r>
      <w:r w:rsidR="00EB1C2F">
        <w:rPr>
          <w:rFonts w:ascii="Times New Roman" w:hAnsi="Times New Roman" w:cs="Times New Roman"/>
          <w:sz w:val="24"/>
          <w:szCs w:val="24"/>
        </w:rPr>
        <w:t xml:space="preserve"> </w:t>
      </w:r>
      <w:r w:rsidR="007A7FB6">
        <w:rPr>
          <w:rFonts w:ascii="Times New Roman" w:hAnsi="Times New Roman" w:cs="Times New Roman"/>
          <w:sz w:val="24"/>
          <w:szCs w:val="24"/>
        </w:rPr>
        <w:t xml:space="preserve">organic farms house cows </w:t>
      </w:r>
      <w:del w:id="140" w:author="Deborah Neher" w:date="2023-11-14T16:41:00Z">
        <w:r w:rsidR="007A7FB6" w:rsidDel="009E641E">
          <w:rPr>
            <w:rFonts w:ascii="Times New Roman" w:hAnsi="Times New Roman" w:cs="Times New Roman"/>
            <w:sz w:val="24"/>
            <w:szCs w:val="24"/>
          </w:rPr>
          <w:delText xml:space="preserve">indoors </w:delText>
        </w:r>
      </w:del>
      <w:r w:rsidR="007A7FB6">
        <w:rPr>
          <w:rFonts w:ascii="Times New Roman" w:hAnsi="Times New Roman" w:cs="Times New Roman"/>
          <w:sz w:val="24"/>
          <w:szCs w:val="24"/>
        </w:rPr>
        <w:t xml:space="preserve">in a variety of </w:t>
      </w:r>
      <w:ins w:id="141" w:author="Deborah Neher" w:date="2023-11-14T16:41:00Z">
        <w:r w:rsidR="009E641E">
          <w:rPr>
            <w:rFonts w:ascii="Times New Roman" w:hAnsi="Times New Roman" w:cs="Times New Roman"/>
            <w:sz w:val="24"/>
            <w:szCs w:val="24"/>
          </w:rPr>
          <w:t xml:space="preserve">indoor </w:t>
        </w:r>
      </w:ins>
      <w:r w:rsidR="007A7FB6">
        <w:rPr>
          <w:rFonts w:ascii="Times New Roman" w:hAnsi="Times New Roman" w:cs="Times New Roman"/>
          <w:sz w:val="24"/>
          <w:szCs w:val="24"/>
        </w:rPr>
        <w:t xml:space="preserve">facility types. </w:t>
      </w:r>
      <w:r w:rsidR="001A45D7">
        <w:rPr>
          <w:rFonts w:ascii="Times New Roman" w:hAnsi="Times New Roman" w:cs="Times New Roman"/>
          <w:sz w:val="24"/>
          <w:szCs w:val="24"/>
        </w:rPr>
        <w:t xml:space="preserve">The </w:t>
      </w:r>
      <w:r w:rsidR="001265C4">
        <w:rPr>
          <w:rFonts w:ascii="Times New Roman" w:hAnsi="Times New Roman" w:cs="Times New Roman"/>
          <w:sz w:val="24"/>
          <w:szCs w:val="24"/>
        </w:rPr>
        <w:t xml:space="preserve">Winter 2018-2019 </w:t>
      </w:r>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t>housing and bedding types used by organic dairy farmers in the state</w:t>
      </w:r>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r w:rsidR="00481415">
        <w:rPr>
          <w:rFonts w:ascii="Times New Roman" w:hAnsi="Times New Roman" w:cs="Times New Roman"/>
          <w:sz w:val="24"/>
          <w:szCs w:val="24"/>
        </w:rPr>
        <w:t>Winter</w:t>
      </w:r>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t>
      </w:r>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housing system: 1)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t>
      </w:r>
      <w:del w:id="142" w:author="Deborah Neher" w:date="2023-11-14T16:42:00Z">
        <w:r w:rsidRPr="00604EDE" w:rsidDel="0019387C">
          <w:rPr>
            <w:rFonts w:ascii="Times New Roman" w:hAnsi="Times New Roman" w:cs="Times New Roman"/>
            <w:sz w:val="24"/>
            <w:szCs w:val="24"/>
          </w:rPr>
          <w:delText>were found to be the top three used</w:delText>
        </w:r>
      </w:del>
      <w:ins w:id="143" w:author="Deborah Neher" w:date="2023-11-14T16:42:00Z">
        <w:r w:rsidR="0019387C">
          <w:rPr>
            <w:rFonts w:ascii="Times New Roman" w:hAnsi="Times New Roman" w:cs="Times New Roman"/>
            <w:sz w:val="24"/>
            <w:szCs w:val="24"/>
          </w:rPr>
          <w:t>ra</w:t>
        </w:r>
      </w:ins>
      <w:ins w:id="144" w:author="Deborah Neher" w:date="2023-11-14T16:43:00Z">
        <w:r w:rsidR="0019387C">
          <w:rPr>
            <w:rFonts w:ascii="Times New Roman" w:hAnsi="Times New Roman" w:cs="Times New Roman"/>
            <w:sz w:val="24"/>
            <w:szCs w:val="24"/>
          </w:rPr>
          <w:t>nked most common</w:t>
        </w:r>
      </w:ins>
      <w:r w:rsidRPr="00604EDE">
        <w:rPr>
          <w:rFonts w:ascii="Times New Roman" w:hAnsi="Times New Roman" w:cs="Times New Roman"/>
          <w:sz w:val="24"/>
          <w:szCs w:val="24"/>
        </w:rPr>
        <w:t xml:space="preserve">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w:t>
      </w:r>
      <w:ins w:id="145" w:author="Deborah Neher" w:date="2023-11-14T16:43:00Z">
        <w:r w:rsidR="0019387C">
          <w:rPr>
            <w:rFonts w:ascii="Times New Roman" w:hAnsi="Times New Roman" w:cs="Times New Roman"/>
            <w:sz w:val="24"/>
            <w:szCs w:val="24"/>
          </w:rPr>
          <w:t xml:space="preserve">were compared to </w:t>
        </w:r>
      </w:ins>
      <w:r w:rsidRPr="00604EDE">
        <w:rPr>
          <w:rFonts w:ascii="Times New Roman" w:hAnsi="Times New Roman" w:cs="Times New Roman"/>
          <w:sz w:val="24"/>
          <w:szCs w:val="24"/>
        </w:rPr>
        <w:t xml:space="preserve">bedded packs </w:t>
      </w:r>
      <w:del w:id="146" w:author="Deborah Neher" w:date="2023-11-14T16:43:00Z">
        <w:r w:rsidRPr="00604EDE" w:rsidDel="0019387C">
          <w:rPr>
            <w:rFonts w:ascii="Times New Roman" w:hAnsi="Times New Roman" w:cs="Times New Roman"/>
            <w:sz w:val="24"/>
            <w:szCs w:val="24"/>
          </w:rPr>
          <w:delText>were</w:delText>
        </w:r>
        <w:r w:rsidR="006506E3" w:rsidDel="0019387C">
          <w:rPr>
            <w:rFonts w:ascii="Times New Roman" w:hAnsi="Times New Roman" w:cs="Times New Roman"/>
            <w:sz w:val="24"/>
            <w:szCs w:val="24"/>
          </w:rPr>
          <w:delText xml:space="preserve"> included as they were</w:delText>
        </w:r>
      </w:del>
      <w:ins w:id="147" w:author="Deborah Neher" w:date="2023-11-14T16:43:00Z">
        <w:r w:rsidR="0019387C">
          <w:rPr>
            <w:rFonts w:ascii="Times New Roman" w:hAnsi="Times New Roman" w:cs="Times New Roman"/>
            <w:sz w:val="24"/>
            <w:szCs w:val="24"/>
          </w:rPr>
          <w:t>because it represents</w:t>
        </w:r>
      </w:ins>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5EF2DC54"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r w:rsidR="00DC63C2">
        <w:rPr>
          <w:rFonts w:ascii="Times New Roman" w:hAnsi="Times New Roman" w:cs="Times New Roman"/>
          <w:sz w:val="24"/>
          <w:szCs w:val="24"/>
        </w:rPr>
        <w:t xml:space="preserve">of farms </w:t>
      </w:r>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 xml:space="preserve">survey and </w:t>
      </w:r>
      <w:proofErr w:type="gramStart"/>
      <w:r w:rsidR="006238BB" w:rsidRPr="00604EDE">
        <w:rPr>
          <w:rFonts w:ascii="Times New Roman" w:hAnsi="Times New Roman" w:cs="Times New Roman"/>
          <w:sz w:val="24"/>
          <w:szCs w:val="24"/>
        </w:rPr>
        <w:t>sampling</w:t>
      </w:r>
      <w:proofErr w:type="gramEnd"/>
      <w:r w:rsidR="006238BB" w:rsidRPr="00604EDE">
        <w:rPr>
          <w:rFonts w:ascii="Times New Roman" w:hAnsi="Times New Roman" w:cs="Times New Roman"/>
          <w:sz w:val="24"/>
          <w:szCs w:val="24"/>
        </w:rPr>
        <w:t xml:space="preserve">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w:t>
      </w:r>
      <w:ins w:id="148" w:author="Deborah Neher" w:date="2023-11-14T16:46:00Z">
        <w:r w:rsidR="00B613FD" w:rsidRPr="00604EDE">
          <w:rPr>
            <w:rFonts w:ascii="Times New Roman" w:hAnsi="Times New Roman" w:cs="Times New Roman"/>
            <w:sz w:val="24"/>
            <w:szCs w:val="24"/>
          </w:rPr>
          <w:t xml:space="preserve">it was anticipated that it would be possible to </w:t>
        </w:r>
        <w:r w:rsidR="00B613FD">
          <w:rPr>
            <w:rFonts w:ascii="Times New Roman" w:hAnsi="Times New Roman" w:cs="Times New Roman"/>
            <w:sz w:val="24"/>
            <w:szCs w:val="24"/>
          </w:rPr>
          <w:t>enroll</w:t>
        </w:r>
        <w:r w:rsidR="00B613FD" w:rsidRPr="00604EDE">
          <w:rPr>
            <w:rFonts w:ascii="Times New Roman" w:hAnsi="Times New Roman" w:cs="Times New Roman"/>
            <w:sz w:val="24"/>
            <w:szCs w:val="24"/>
          </w:rPr>
          <w:t xml:space="preserve"> </w:t>
        </w:r>
        <w:r w:rsidR="00B613FD">
          <w:rPr>
            <w:rFonts w:ascii="Times New Roman" w:hAnsi="Times New Roman" w:cs="Times New Roman"/>
            <w:sz w:val="24"/>
            <w:szCs w:val="24"/>
          </w:rPr>
          <w:t>10</w:t>
        </w:r>
        <w:r w:rsidR="00B613FD" w:rsidRPr="00604EDE">
          <w:rPr>
            <w:rFonts w:ascii="Times New Roman" w:hAnsi="Times New Roman" w:cs="Times New Roman"/>
            <w:sz w:val="24"/>
            <w:szCs w:val="24"/>
          </w:rPr>
          <w:t xml:space="preserve"> organic </w:t>
        </w:r>
        <w:r w:rsidR="00B613FD">
          <w:rPr>
            <w:rFonts w:ascii="Times New Roman" w:hAnsi="Times New Roman" w:cs="Times New Roman"/>
            <w:sz w:val="24"/>
            <w:szCs w:val="24"/>
          </w:rPr>
          <w:t xml:space="preserve">Vermont </w:t>
        </w:r>
        <w:r w:rsidR="00B613FD" w:rsidRPr="00604EDE">
          <w:rPr>
            <w:rFonts w:ascii="Times New Roman" w:hAnsi="Times New Roman" w:cs="Times New Roman"/>
            <w:sz w:val="24"/>
            <w:szCs w:val="24"/>
          </w:rPr>
          <w:t xml:space="preserve">dairies using a bedded pack system as their primary </w:t>
        </w:r>
        <w:r w:rsidR="00B613FD">
          <w:rPr>
            <w:rFonts w:ascii="Times New Roman" w:hAnsi="Times New Roman" w:cs="Times New Roman"/>
            <w:sz w:val="24"/>
            <w:szCs w:val="24"/>
          </w:rPr>
          <w:t>indoor</w:t>
        </w:r>
        <w:r w:rsidR="00B613FD" w:rsidRPr="00604EDE">
          <w:rPr>
            <w:rFonts w:ascii="Times New Roman" w:hAnsi="Times New Roman" w:cs="Times New Roman"/>
            <w:sz w:val="24"/>
            <w:szCs w:val="24"/>
          </w:rPr>
          <w:t xml:space="preserve"> housing system</w:t>
        </w:r>
      </w:ins>
      <w:ins w:id="149" w:author="Deborah Neher" w:date="2023-11-14T16:47:00Z">
        <w:r w:rsidR="00B613FD">
          <w:rPr>
            <w:rFonts w:ascii="Times New Roman" w:hAnsi="Times New Roman" w:cs="Times New Roman"/>
            <w:sz w:val="24"/>
            <w:szCs w:val="24"/>
          </w:rPr>
          <w:t xml:space="preserve"> based on </w:t>
        </w:r>
        <w:r w:rsidR="000532DB">
          <w:rPr>
            <w:rFonts w:ascii="Times New Roman" w:hAnsi="Times New Roman" w:cs="Times New Roman"/>
            <w:sz w:val="24"/>
            <w:szCs w:val="24"/>
          </w:rPr>
          <w:t xml:space="preserve">preliminary data collected by the University of Vermont Center for Sustainable Agriculture Extension group.  </w:t>
        </w:r>
      </w:ins>
      <w:del w:id="150" w:author="Deborah Neher" w:date="2023-11-14T16:47:00Z">
        <w:r w:rsidR="006238BB" w:rsidRPr="00604EDE" w:rsidDel="000532DB">
          <w:rPr>
            <w:rFonts w:ascii="Times New Roman" w:hAnsi="Times New Roman" w:cs="Times New Roman"/>
            <w:sz w:val="24"/>
            <w:szCs w:val="24"/>
          </w:rPr>
          <w:delText xml:space="preserve">As this study design </w:delText>
        </w:r>
        <w:r w:rsidR="006238BB" w:rsidRPr="00604EDE" w:rsidDel="000532DB">
          <w:rPr>
            <w:rFonts w:ascii="Times New Roman" w:hAnsi="Times New Roman" w:cs="Times New Roman"/>
            <w:sz w:val="24"/>
            <w:szCs w:val="24"/>
          </w:rPr>
          <w:lastRenderedPageBreak/>
          <w:delText>was outlined before getting the full results from the</w:delText>
        </w:r>
        <w:commentRangeStart w:id="151"/>
        <w:r w:rsidR="006238BB" w:rsidRPr="00604EDE" w:rsidDel="000532DB">
          <w:rPr>
            <w:rFonts w:ascii="Times New Roman" w:hAnsi="Times New Roman" w:cs="Times New Roman"/>
            <w:sz w:val="24"/>
            <w:szCs w:val="24"/>
          </w:rPr>
          <w:delText xml:space="preserve"> </w:delText>
        </w:r>
        <w:r w:rsidR="00255582" w:rsidRPr="00255582" w:rsidDel="000532DB">
          <w:rPr>
            <w:rFonts w:ascii="Times New Roman" w:hAnsi="Times New Roman" w:cs="Times New Roman"/>
            <w:sz w:val="24"/>
            <w:szCs w:val="24"/>
          </w:rPr>
          <w:delText xml:space="preserve">2018-2019 </w:delText>
        </w:r>
        <w:r w:rsidR="006238BB" w:rsidRPr="00604EDE" w:rsidDel="000532DB">
          <w:rPr>
            <w:rFonts w:ascii="Times New Roman" w:hAnsi="Times New Roman" w:cs="Times New Roman"/>
            <w:sz w:val="24"/>
            <w:szCs w:val="24"/>
          </w:rPr>
          <w:delText>survey</w:delText>
        </w:r>
        <w:commentRangeEnd w:id="151"/>
        <w:r w:rsidR="00A0322B" w:rsidDel="000532DB">
          <w:rPr>
            <w:rStyle w:val="CommentReference"/>
            <w:rFonts w:eastAsiaTheme="minorEastAsia"/>
          </w:rPr>
          <w:commentReference w:id="151"/>
        </w:r>
        <w:r w:rsidR="006238BB" w:rsidRPr="00604EDE" w:rsidDel="000532DB">
          <w:rPr>
            <w:rFonts w:ascii="Times New Roman" w:hAnsi="Times New Roman" w:cs="Times New Roman"/>
            <w:sz w:val="24"/>
            <w:szCs w:val="24"/>
          </w:rPr>
          <w:delText xml:space="preserve">, </w:delText>
        </w:r>
        <w:r w:rsidR="00255582" w:rsidDel="000532DB">
          <w:rPr>
            <w:rFonts w:ascii="Times New Roman" w:hAnsi="Times New Roman" w:cs="Times New Roman"/>
            <w:sz w:val="24"/>
            <w:szCs w:val="24"/>
          </w:rPr>
          <w:delText>and the University of Vermont Sustainable Agriculture Extension group had been promoting adoption of bedded-pack systems,</w:delText>
        </w:r>
      </w:del>
      <w:del w:id="152" w:author="Deborah Neher" w:date="2023-11-14T16:46:00Z">
        <w:r w:rsidR="00255582" w:rsidDel="00B613FD">
          <w:rPr>
            <w:rFonts w:ascii="Times New Roman" w:hAnsi="Times New Roman" w:cs="Times New Roman"/>
            <w:sz w:val="24"/>
            <w:szCs w:val="24"/>
          </w:rPr>
          <w:delText xml:space="preserve"> </w:delText>
        </w:r>
        <w:r w:rsidR="006238BB" w:rsidRPr="00604EDE" w:rsidDel="00B613FD">
          <w:rPr>
            <w:rFonts w:ascii="Times New Roman" w:hAnsi="Times New Roman" w:cs="Times New Roman"/>
            <w:sz w:val="24"/>
            <w:szCs w:val="24"/>
          </w:rPr>
          <w:delText xml:space="preserve">it was anticipated that it would be possible to </w:delText>
        </w:r>
        <w:r w:rsidR="00255582" w:rsidDel="00B613FD">
          <w:rPr>
            <w:rFonts w:ascii="Times New Roman" w:hAnsi="Times New Roman" w:cs="Times New Roman"/>
            <w:sz w:val="24"/>
            <w:szCs w:val="24"/>
          </w:rPr>
          <w:delText>enroll</w:delText>
        </w:r>
        <w:r w:rsidR="00255582" w:rsidRPr="00604EDE" w:rsidDel="00B613FD">
          <w:rPr>
            <w:rFonts w:ascii="Times New Roman" w:hAnsi="Times New Roman" w:cs="Times New Roman"/>
            <w:sz w:val="24"/>
            <w:szCs w:val="24"/>
          </w:rPr>
          <w:delText xml:space="preserve"> </w:delText>
        </w:r>
        <w:r w:rsidR="00791B13" w:rsidDel="00B613FD">
          <w:rPr>
            <w:rFonts w:ascii="Times New Roman" w:hAnsi="Times New Roman" w:cs="Times New Roman"/>
            <w:sz w:val="24"/>
            <w:szCs w:val="24"/>
          </w:rPr>
          <w:delText>10</w:delText>
        </w:r>
        <w:r w:rsidR="00791B13" w:rsidRPr="00604EDE" w:rsidDel="00B613FD">
          <w:rPr>
            <w:rFonts w:ascii="Times New Roman" w:hAnsi="Times New Roman" w:cs="Times New Roman"/>
            <w:sz w:val="24"/>
            <w:szCs w:val="24"/>
          </w:rPr>
          <w:delText xml:space="preserve"> </w:delText>
        </w:r>
        <w:r w:rsidR="006238BB" w:rsidRPr="00604EDE" w:rsidDel="00B613FD">
          <w:rPr>
            <w:rFonts w:ascii="Times New Roman" w:hAnsi="Times New Roman" w:cs="Times New Roman"/>
            <w:sz w:val="24"/>
            <w:szCs w:val="24"/>
          </w:rPr>
          <w:delText xml:space="preserve">organic </w:delText>
        </w:r>
        <w:r w:rsidR="00255582" w:rsidDel="00B613FD">
          <w:rPr>
            <w:rFonts w:ascii="Times New Roman" w:hAnsi="Times New Roman" w:cs="Times New Roman"/>
            <w:sz w:val="24"/>
            <w:szCs w:val="24"/>
          </w:rPr>
          <w:delText xml:space="preserve">Vermont </w:delText>
        </w:r>
        <w:r w:rsidR="006238BB" w:rsidRPr="00604EDE" w:rsidDel="00B613FD">
          <w:rPr>
            <w:rFonts w:ascii="Times New Roman" w:hAnsi="Times New Roman" w:cs="Times New Roman"/>
            <w:sz w:val="24"/>
            <w:szCs w:val="24"/>
          </w:rPr>
          <w:delText xml:space="preserve">dairies using a bedded pack system as their primary </w:delText>
        </w:r>
        <w:r w:rsidR="0021422E" w:rsidDel="00B613FD">
          <w:rPr>
            <w:rFonts w:ascii="Times New Roman" w:hAnsi="Times New Roman" w:cs="Times New Roman"/>
            <w:sz w:val="24"/>
            <w:szCs w:val="24"/>
          </w:rPr>
          <w:delText>indoor</w:delText>
        </w:r>
        <w:r w:rsidR="0021422E" w:rsidRPr="00604EDE" w:rsidDel="00B613FD">
          <w:rPr>
            <w:rFonts w:ascii="Times New Roman" w:hAnsi="Times New Roman" w:cs="Times New Roman"/>
            <w:sz w:val="24"/>
            <w:szCs w:val="24"/>
          </w:rPr>
          <w:delText xml:space="preserve"> </w:delText>
        </w:r>
        <w:r w:rsidR="006238BB" w:rsidRPr="00604EDE" w:rsidDel="00B613FD">
          <w:rPr>
            <w:rFonts w:ascii="Times New Roman" w:hAnsi="Times New Roman" w:cs="Times New Roman"/>
            <w:sz w:val="24"/>
            <w:szCs w:val="24"/>
          </w:rPr>
          <w:delText>housing system</w:delText>
        </w:r>
      </w:del>
      <w:del w:id="153" w:author="Deborah Neher" w:date="2023-11-14T16:47:00Z">
        <w:r w:rsidR="006238BB" w:rsidRPr="00604EDE" w:rsidDel="000532DB">
          <w:rPr>
            <w:rFonts w:ascii="Times New Roman" w:hAnsi="Times New Roman" w:cs="Times New Roman"/>
            <w:sz w:val="24"/>
            <w:szCs w:val="24"/>
          </w:rPr>
          <w:delText xml:space="preserve">. </w:delText>
        </w:r>
      </w:del>
      <w:r w:rsidR="006238BB" w:rsidRPr="00604EDE">
        <w:rPr>
          <w:rFonts w:ascii="Times New Roman" w:hAnsi="Times New Roman" w:cs="Times New Roman"/>
          <w:sz w:val="24"/>
          <w:szCs w:val="24"/>
        </w:rPr>
        <w:t xml:space="preserve">However, </w:t>
      </w:r>
      <w:ins w:id="154" w:author="Deborah Neher" w:date="2023-11-14T16:48:00Z">
        <w:r w:rsidR="00474DE6">
          <w:rPr>
            <w:rFonts w:ascii="Times New Roman" w:hAnsi="Times New Roman" w:cs="Times New Roman"/>
            <w:sz w:val="24"/>
            <w:szCs w:val="24"/>
          </w:rPr>
          <w:t xml:space="preserve">many of </w:t>
        </w:r>
      </w:ins>
      <w:del w:id="155" w:author="Deborah Neher" w:date="2023-11-14T16:48:00Z">
        <w:r w:rsidR="006238BB" w:rsidRPr="00604EDE" w:rsidDel="00474DE6">
          <w:rPr>
            <w:rFonts w:ascii="Times New Roman" w:hAnsi="Times New Roman" w:cs="Times New Roman"/>
            <w:sz w:val="24"/>
            <w:szCs w:val="24"/>
          </w:rPr>
          <w:delText>out of</w:delText>
        </w:r>
      </w:del>
      <w:r w:rsidR="006238BB" w:rsidRPr="00604EDE">
        <w:rPr>
          <w:rFonts w:ascii="Times New Roman" w:hAnsi="Times New Roman" w:cs="Times New Roman"/>
          <w:sz w:val="24"/>
          <w:szCs w:val="24"/>
        </w:rPr>
        <w:t xml:space="preserve"> the 17 farms from </w:t>
      </w:r>
      <w:ins w:id="156" w:author="Deborah Neher" w:date="2023-11-14T16:47:00Z">
        <w:r w:rsidR="000532DB">
          <w:rPr>
            <w:rFonts w:ascii="Times New Roman" w:hAnsi="Times New Roman" w:cs="Times New Roman"/>
            <w:sz w:val="24"/>
            <w:szCs w:val="24"/>
          </w:rPr>
          <w:t xml:space="preserve">Winter </w:t>
        </w:r>
      </w:ins>
      <w:r w:rsidR="006238BB" w:rsidRPr="00604EDE">
        <w:rPr>
          <w:rFonts w:ascii="Times New Roman" w:hAnsi="Times New Roman" w:cs="Times New Roman"/>
          <w:sz w:val="24"/>
          <w:szCs w:val="24"/>
        </w:rPr>
        <w:t xml:space="preserve">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w:t>
      </w:r>
      <w:proofErr w:type="spellStart"/>
      <w:r w:rsidR="006238BB" w:rsidRPr="00604EDE">
        <w:rPr>
          <w:rFonts w:ascii="Times New Roman" w:hAnsi="Times New Roman" w:cs="Times New Roman"/>
          <w:sz w:val="24"/>
          <w:szCs w:val="24"/>
        </w:rPr>
        <w:t>tiestall</w:t>
      </w:r>
      <w:proofErr w:type="spellEnd"/>
      <w:r w:rsidR="006238BB" w:rsidRPr="00604EDE">
        <w:rPr>
          <w:rFonts w:ascii="Times New Roman" w:hAnsi="Times New Roman" w:cs="Times New Roman"/>
          <w:sz w:val="24"/>
          <w:szCs w:val="24"/>
        </w:rPr>
        <w:t xml:space="preserve">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w:t>
      </w:r>
      <w:del w:id="157" w:author="Deborah Neher" w:date="2023-11-14T16:48:00Z">
        <w:r w:rsidR="006238BB" w:rsidRPr="00604EDE" w:rsidDel="005B4024">
          <w:rPr>
            <w:rFonts w:ascii="Times New Roman" w:hAnsi="Times New Roman" w:cs="Times New Roman"/>
            <w:sz w:val="24"/>
            <w:szCs w:val="24"/>
          </w:rPr>
          <w:delText>significantly smaller</w:delText>
        </w:r>
      </w:del>
      <w:ins w:id="158" w:author="Deborah Neher" w:date="2023-11-14T16:48:00Z">
        <w:r w:rsidR="005B4024">
          <w:rPr>
            <w:rFonts w:ascii="Times New Roman" w:hAnsi="Times New Roman" w:cs="Times New Roman"/>
            <w:sz w:val="24"/>
            <w:szCs w:val="24"/>
          </w:rPr>
          <w:t>fewer</w:t>
        </w:r>
      </w:ins>
      <w:r w:rsidR="006238BB" w:rsidRPr="00604EDE">
        <w:rPr>
          <w:rFonts w:ascii="Times New Roman" w:hAnsi="Times New Roman" w:cs="Times New Roman"/>
          <w:sz w:val="24"/>
          <w:szCs w:val="24"/>
        </w:rPr>
        <w:t xml:space="preserve">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w:t>
      </w:r>
      <w:proofErr w:type="spellStart"/>
      <w:r w:rsidR="006238BB" w:rsidRPr="00604EDE">
        <w:rPr>
          <w:rFonts w:ascii="Times New Roman" w:hAnsi="Times New Roman" w:cs="Times New Roman"/>
          <w:sz w:val="24"/>
          <w:szCs w:val="24"/>
        </w:rPr>
        <w:t>tiestall</w:t>
      </w:r>
      <w:proofErr w:type="spellEnd"/>
      <w:r w:rsidR="006238BB" w:rsidRPr="00604EDE">
        <w:rPr>
          <w:rFonts w:ascii="Times New Roman" w:hAnsi="Times New Roman" w:cs="Times New Roman"/>
          <w:sz w:val="24"/>
          <w:szCs w:val="24"/>
        </w:rPr>
        <w:t xml:space="preserve">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survey was intended to study cows while they were in their </w:t>
      </w:r>
      <w:r w:rsidR="0021422E">
        <w:rPr>
          <w:rFonts w:ascii="Times New Roman" w:hAnsi="Times New Roman" w:cs="Times New Roman"/>
          <w:sz w:val="24"/>
          <w:szCs w:val="24"/>
        </w:rPr>
        <w:t xml:space="preserve">indoor </w:t>
      </w:r>
      <w:r w:rsidR="00EC1674" w:rsidRPr="00604EDE">
        <w:rPr>
          <w:rFonts w:ascii="Times New Roman" w:hAnsi="Times New Roman" w:cs="Times New Roman"/>
          <w:sz w:val="24"/>
          <w:szCs w:val="24"/>
        </w:rPr>
        <w:t>housing system, so all herds visits were completed before any grazing had begun for the season.</w:t>
      </w:r>
    </w:p>
    <w:p w14:paraId="7B79EAE7" w14:textId="10F86B7C"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59"/>
      <w:r w:rsidRPr="00604EDE">
        <w:rPr>
          <w:rFonts w:ascii="Times New Roman" w:hAnsi="Times New Roman" w:cs="Times New Roman"/>
          <w:sz w:val="24"/>
          <w:szCs w:val="24"/>
        </w:rPr>
        <w:t xml:space="preserve">21 herds </w:t>
      </w:r>
      <w:r w:rsidR="008A3C9B">
        <w:rPr>
          <w:rFonts w:ascii="Times New Roman" w:hAnsi="Times New Roman" w:cs="Times New Roman"/>
          <w:sz w:val="24"/>
          <w:szCs w:val="24"/>
        </w:rPr>
        <w:t xml:space="preserve">(1 </w:t>
      </w:r>
      <w:proofErr w:type="spellStart"/>
      <w:r w:rsidR="008A3C9B">
        <w:rPr>
          <w:rFonts w:ascii="Times New Roman" w:hAnsi="Times New Roman" w:cs="Times New Roman"/>
          <w:sz w:val="24"/>
          <w:szCs w:val="24"/>
        </w:rPr>
        <w:t>freestall</w:t>
      </w:r>
      <w:proofErr w:type="spellEnd"/>
      <w:r w:rsidR="008A3C9B">
        <w:rPr>
          <w:rFonts w:ascii="Times New Roman" w:hAnsi="Times New Roman" w:cs="Times New Roman"/>
          <w:sz w:val="24"/>
          <w:szCs w:val="24"/>
        </w:rPr>
        <w:t xml:space="preserve"> bedded with sand, 5 </w:t>
      </w:r>
      <w:proofErr w:type="spellStart"/>
      <w:r w:rsidR="008A3C9B">
        <w:rPr>
          <w:rFonts w:ascii="Times New Roman" w:hAnsi="Times New Roman" w:cs="Times New Roman"/>
          <w:sz w:val="24"/>
          <w:szCs w:val="24"/>
        </w:rPr>
        <w:t>freestalls</w:t>
      </w:r>
      <w:proofErr w:type="spellEnd"/>
      <w:r w:rsidR="008A3C9B">
        <w:rPr>
          <w:rFonts w:ascii="Times New Roman" w:hAnsi="Times New Roman" w:cs="Times New Roman"/>
          <w:sz w:val="24"/>
          <w:szCs w:val="24"/>
        </w:rPr>
        <w:t xml:space="preserve">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 xml:space="preserve">sawdust, 10 </w:t>
      </w:r>
      <w:proofErr w:type="spellStart"/>
      <w:r w:rsidR="008A3C9B">
        <w:rPr>
          <w:rFonts w:ascii="Times New Roman" w:hAnsi="Times New Roman" w:cs="Times New Roman"/>
          <w:sz w:val="24"/>
          <w:szCs w:val="24"/>
        </w:rPr>
        <w:t>tiestalls</w:t>
      </w:r>
      <w:proofErr w:type="spellEnd"/>
      <w:r w:rsidR="008A3C9B">
        <w:rPr>
          <w:rFonts w:ascii="Times New Roman" w:hAnsi="Times New Roman" w:cs="Times New Roman"/>
          <w:sz w:val="24"/>
          <w:szCs w:val="24"/>
        </w:rPr>
        <w:t xml:space="preserve">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del w:id="160" w:author="Deborah Neher" w:date="2023-11-14T16:49:00Z">
        <w:r w:rsidRPr="00604EDE" w:rsidDel="008457FB">
          <w:rPr>
            <w:rFonts w:ascii="Times New Roman" w:hAnsi="Times New Roman" w:cs="Times New Roman"/>
            <w:sz w:val="24"/>
            <w:szCs w:val="24"/>
          </w:rPr>
          <w:delText xml:space="preserve">that were contacted </w:delText>
        </w:r>
      </w:del>
      <w:r w:rsidRPr="00604EDE">
        <w:rPr>
          <w:rFonts w:ascii="Times New Roman" w:hAnsi="Times New Roman" w:cs="Times New Roman"/>
          <w:sz w:val="24"/>
          <w:szCs w:val="24"/>
        </w:rPr>
        <w:t xml:space="preserve">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161"/>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59"/>
      <w:r w:rsidR="00DC63C2">
        <w:rPr>
          <w:rStyle w:val="CommentReference"/>
          <w:rFonts w:eastAsiaTheme="minorEastAsia"/>
        </w:rPr>
        <w:commentReference w:id="159"/>
      </w:r>
      <w:commentRangeEnd w:id="161"/>
      <w:r w:rsidR="009656D9">
        <w:rPr>
          <w:rStyle w:val="CommentReference"/>
          <w:rFonts w:eastAsiaTheme="minorEastAsia"/>
        </w:rPr>
        <w:commentReference w:id="161"/>
      </w:r>
      <w:r w:rsidRPr="00604EDE">
        <w:rPr>
          <w:rFonts w:ascii="Times New Roman" w:hAnsi="Times New Roman" w:cs="Times New Roman"/>
          <w:sz w:val="24"/>
          <w:szCs w:val="24"/>
        </w:rPr>
        <w:t xml:space="preserve">. All herds sampled during this period were housing their cows as they would in the </w:t>
      </w:r>
      <w:r w:rsidR="00937A47">
        <w:rPr>
          <w:rFonts w:ascii="Times New Roman" w:hAnsi="Times New Roman" w:cs="Times New Roman"/>
          <w:sz w:val="24"/>
          <w:szCs w:val="24"/>
        </w:rPr>
        <w:t>non-grazing season</w:t>
      </w:r>
      <w:r w:rsidRPr="00604EDE">
        <w:rPr>
          <w:rFonts w:ascii="Times New Roman" w:hAnsi="Times New Roman" w:cs="Times New Roman"/>
          <w:sz w:val="24"/>
          <w:szCs w:val="24"/>
        </w:rPr>
        <w:t>.</w:t>
      </w:r>
      <w:r w:rsidR="00B8488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Completion of the survey and sampling was suspended in mid-May </w:t>
      </w:r>
      <w:ins w:id="162" w:author="Deborah Neher" w:date="2023-11-14T16:51:00Z">
        <w:r w:rsidR="00703FEE">
          <w:rPr>
            <w:rFonts w:ascii="Times New Roman" w:hAnsi="Times New Roman" w:cs="Times New Roman"/>
            <w:sz w:val="24"/>
            <w:szCs w:val="24"/>
          </w:rPr>
          <w:t>2019</w:t>
        </w:r>
      </w:ins>
      <w:ins w:id="163" w:author="Deborah Neher" w:date="2023-11-14T16:52:00Z">
        <w:r w:rsidR="00703FEE">
          <w:rPr>
            <w:rFonts w:ascii="Times New Roman" w:hAnsi="Times New Roman" w:cs="Times New Roman"/>
            <w:sz w:val="24"/>
            <w:szCs w:val="24"/>
          </w:rPr>
          <w:t xml:space="preserve"> </w:t>
        </w:r>
      </w:ins>
      <w:r w:rsidRPr="00604EDE">
        <w:rPr>
          <w:rFonts w:ascii="Times New Roman" w:hAnsi="Times New Roman" w:cs="Times New Roman"/>
          <w:sz w:val="24"/>
          <w:szCs w:val="24"/>
        </w:rPr>
        <w:t>as farms began turning their cows out to pasture</w:t>
      </w:r>
      <w:r w:rsidR="00230E58">
        <w:rPr>
          <w:rFonts w:ascii="Times New Roman" w:hAnsi="Times New Roman" w:cs="Times New Roman"/>
          <w:sz w:val="24"/>
          <w:szCs w:val="24"/>
        </w:rPr>
        <w:t xml:space="preserve"> for the grazing season</w:t>
      </w:r>
      <w:r w:rsidRPr="00604EDE">
        <w:rPr>
          <w:rFonts w:ascii="Times New Roman" w:hAnsi="Times New Roman" w:cs="Times New Roman"/>
          <w:sz w:val="24"/>
          <w:szCs w:val="24"/>
        </w:rPr>
        <w:t xml:space="preserve">, with the intention of resuming in </w:t>
      </w:r>
      <w:r w:rsidR="00ED21AB">
        <w:rPr>
          <w:rFonts w:ascii="Times New Roman" w:hAnsi="Times New Roman" w:cs="Times New Roman"/>
          <w:sz w:val="24"/>
          <w:szCs w:val="24"/>
        </w:rPr>
        <w:t>April</w:t>
      </w:r>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w:t>
      </w:r>
      <w:r w:rsidRPr="00604EDE">
        <w:rPr>
          <w:rFonts w:ascii="Times New Roman" w:hAnsi="Times New Roman" w:cs="Times New Roman"/>
          <w:sz w:val="24"/>
          <w:szCs w:val="24"/>
        </w:rPr>
        <w:lastRenderedPageBreak/>
        <w:t xml:space="preserve">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facility bedded with sand</w:t>
      </w:r>
      <w:r w:rsidR="009656D9">
        <w:rPr>
          <w:rFonts w:ascii="Times New Roman" w:hAnsi="Times New Roman" w:cs="Times New Roman"/>
          <w:sz w:val="24"/>
          <w:szCs w:val="24"/>
        </w:rPr>
        <w:t xml:space="preserve">, </w:t>
      </w:r>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Pr>
          <w:rFonts w:ascii="Times New Roman" w:hAnsi="Times New Roman" w:cs="Times New Roman"/>
          <w:sz w:val="24"/>
          <w:szCs w:val="24"/>
        </w:rPr>
        <w:t>.</w:t>
      </w:r>
      <w:r w:rsidR="00AA01AE">
        <w:rPr>
          <w:rFonts w:ascii="Times New Roman" w:hAnsi="Times New Roman" w:cs="Times New Roman"/>
          <w:sz w:val="24"/>
          <w:szCs w:val="24"/>
        </w:rPr>
        <w:t xml:space="preserve"> </w:t>
      </w:r>
      <w:r w:rsidR="00E86567">
        <w:rPr>
          <w:rFonts w:ascii="Times New Roman" w:hAnsi="Times New Roman" w:cs="Times New Roman"/>
          <w:sz w:val="24"/>
          <w:szCs w:val="24"/>
        </w:rPr>
        <w:t xml:space="preserve">The </w:t>
      </w:r>
      <w:r w:rsidR="008A62FC">
        <w:rPr>
          <w:rFonts w:ascii="Times New Roman" w:hAnsi="Times New Roman" w:cs="Times New Roman"/>
          <w:sz w:val="24"/>
          <w:szCs w:val="24"/>
        </w:rPr>
        <w:t xml:space="preserve">single </w:t>
      </w:r>
      <w:r w:rsidR="00D30108">
        <w:rPr>
          <w:rFonts w:ascii="Times New Roman" w:hAnsi="Times New Roman" w:cs="Times New Roman"/>
          <w:sz w:val="24"/>
          <w:szCs w:val="24"/>
        </w:rPr>
        <w:t xml:space="preserve">sand </w:t>
      </w:r>
      <w:proofErr w:type="spellStart"/>
      <w:r w:rsidR="008A62FC">
        <w:rPr>
          <w:rFonts w:ascii="Times New Roman" w:hAnsi="Times New Roman" w:cs="Times New Roman"/>
          <w:sz w:val="24"/>
          <w:szCs w:val="24"/>
        </w:rPr>
        <w:t>freestall</w:t>
      </w:r>
      <w:proofErr w:type="spellEnd"/>
      <w:r w:rsidR="008A62FC">
        <w:rPr>
          <w:rFonts w:ascii="Times New Roman" w:hAnsi="Times New Roman" w:cs="Times New Roman"/>
          <w:sz w:val="24"/>
          <w:szCs w:val="24"/>
        </w:rPr>
        <w:t xml:space="preserve"> was combined wit</w:t>
      </w:r>
      <w:r w:rsidR="00D30108">
        <w:rPr>
          <w:rFonts w:ascii="Times New Roman" w:hAnsi="Times New Roman" w:cs="Times New Roman"/>
          <w:sz w:val="24"/>
          <w:szCs w:val="24"/>
        </w:rPr>
        <w:t>h</w:t>
      </w:r>
      <w:r w:rsidR="008A62FC">
        <w:rPr>
          <w:rFonts w:ascii="Times New Roman" w:hAnsi="Times New Roman" w:cs="Times New Roman"/>
          <w:sz w:val="24"/>
          <w:szCs w:val="24"/>
        </w:rPr>
        <w:t xml:space="preserve"> </w:t>
      </w:r>
      <w:proofErr w:type="spellStart"/>
      <w:r w:rsidR="008A62FC">
        <w:rPr>
          <w:rFonts w:ascii="Times New Roman" w:hAnsi="Times New Roman" w:cs="Times New Roman"/>
          <w:sz w:val="24"/>
          <w:szCs w:val="24"/>
        </w:rPr>
        <w:t>freestalls</w:t>
      </w:r>
      <w:proofErr w:type="spellEnd"/>
      <w:r w:rsidR="008A62FC">
        <w:rPr>
          <w:rFonts w:ascii="Times New Roman" w:hAnsi="Times New Roman" w:cs="Times New Roman"/>
          <w:sz w:val="24"/>
          <w:szCs w:val="24"/>
        </w:rPr>
        <w:t xml:space="preserve"> bedded with wood shavings/sawdust</w:t>
      </w:r>
      <w:r w:rsidR="00C0726D">
        <w:rPr>
          <w:rFonts w:ascii="Times New Roman" w:hAnsi="Times New Roman" w:cs="Times New Roman"/>
          <w:sz w:val="24"/>
          <w:szCs w:val="24"/>
        </w:rPr>
        <w:t xml:space="preserve"> (FS; </w:t>
      </w:r>
      <w:r w:rsidR="00C0726D" w:rsidRPr="00703FEE">
        <w:rPr>
          <w:rFonts w:ascii="Times New Roman" w:hAnsi="Times New Roman" w:cs="Times New Roman"/>
          <w:i/>
          <w:iCs/>
          <w:sz w:val="24"/>
          <w:szCs w:val="24"/>
          <w:rPrChange w:id="164" w:author="Deborah Neher" w:date="2023-11-14T16:52:00Z">
            <w:rPr>
              <w:rFonts w:ascii="Times New Roman" w:hAnsi="Times New Roman" w:cs="Times New Roman"/>
              <w:sz w:val="24"/>
              <w:szCs w:val="24"/>
            </w:rPr>
          </w:rPrChange>
        </w:rPr>
        <w:t>n</w:t>
      </w:r>
      <w:r w:rsidR="00C0726D">
        <w:rPr>
          <w:rFonts w:ascii="Times New Roman" w:hAnsi="Times New Roman" w:cs="Times New Roman"/>
          <w:sz w:val="24"/>
          <w:szCs w:val="24"/>
        </w:rPr>
        <w:t xml:space="preserve"> = 6)</w:t>
      </w:r>
      <w:r w:rsidR="00293E5F">
        <w:rPr>
          <w:rFonts w:ascii="Times New Roman" w:hAnsi="Times New Roman" w:cs="Times New Roman"/>
          <w:sz w:val="24"/>
          <w:szCs w:val="24"/>
        </w:rPr>
        <w:t xml:space="preserve">, there were </w:t>
      </w:r>
      <w:r w:rsidR="0031593F">
        <w:rPr>
          <w:rFonts w:ascii="Times New Roman" w:hAnsi="Times New Roman" w:cs="Times New Roman"/>
          <w:sz w:val="24"/>
          <w:szCs w:val="24"/>
        </w:rPr>
        <w:t xml:space="preserve">10 </w:t>
      </w:r>
      <w:proofErr w:type="spellStart"/>
      <w:r w:rsidR="0031593F">
        <w:rPr>
          <w:rFonts w:ascii="Times New Roman" w:hAnsi="Times New Roman" w:cs="Times New Roman"/>
          <w:sz w:val="24"/>
          <w:szCs w:val="24"/>
        </w:rPr>
        <w:t>tiestalls</w:t>
      </w:r>
      <w:proofErr w:type="spellEnd"/>
      <w:r w:rsidR="0031593F">
        <w:rPr>
          <w:rFonts w:ascii="Times New Roman" w:hAnsi="Times New Roman" w:cs="Times New Roman"/>
          <w:sz w:val="24"/>
          <w:szCs w:val="24"/>
        </w:rPr>
        <w:t xml:space="preserve"> bedded with wood shavings/sawdust (TS),</w:t>
      </w:r>
      <w:r w:rsidRPr="00604EDE">
        <w:rPr>
          <w:rFonts w:ascii="Times New Roman" w:hAnsi="Times New Roman" w:cs="Times New Roman"/>
          <w:sz w:val="24"/>
          <w:szCs w:val="24"/>
        </w:rPr>
        <w:t xml:space="preserve"> </w:t>
      </w:r>
      <w:r w:rsidR="00293E5F">
        <w:rPr>
          <w:rFonts w:ascii="Times New Roman" w:hAnsi="Times New Roman" w:cs="Times New Roman"/>
          <w:sz w:val="24"/>
          <w:szCs w:val="24"/>
        </w:rPr>
        <w:t>and 5 bedded packs (BP).</w:t>
      </w:r>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38B5EB39"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was administered</w:t>
      </w:r>
      <w:del w:id="165" w:author="Deborah Neher" w:date="2023-11-15T10:10:00Z">
        <w:r w:rsidRPr="00604EDE" w:rsidDel="00A502C3">
          <w:rPr>
            <w:rFonts w:ascii="Times New Roman" w:hAnsi="Times New Roman" w:cs="Times New Roman"/>
            <w:sz w:val="24"/>
            <w:szCs w:val="24"/>
          </w:rPr>
          <w:delText xml:space="preserve"> by the </w:delText>
        </w:r>
        <w:r w:rsidR="00870522" w:rsidDel="00A502C3">
          <w:rPr>
            <w:rFonts w:ascii="Times New Roman" w:hAnsi="Times New Roman" w:cs="Times New Roman"/>
            <w:sz w:val="24"/>
            <w:szCs w:val="24"/>
          </w:rPr>
          <w:delText>first author</w:delText>
        </w:r>
        <w:r w:rsidR="000B163A" w:rsidDel="00A502C3">
          <w:rPr>
            <w:rFonts w:ascii="Times New Roman" w:hAnsi="Times New Roman" w:cs="Times New Roman"/>
            <w:sz w:val="24"/>
            <w:szCs w:val="24"/>
          </w:rPr>
          <w:delText xml:space="preserve"> (CJ</w:delText>
        </w:r>
        <w:r w:rsidR="009E65D0" w:rsidDel="00A502C3">
          <w:rPr>
            <w:rFonts w:ascii="Times New Roman" w:hAnsi="Times New Roman" w:cs="Times New Roman"/>
            <w:sz w:val="24"/>
            <w:szCs w:val="24"/>
          </w:rPr>
          <w:delText xml:space="preserve">). The interview </w:delText>
        </w:r>
        <w:bookmarkStart w:id="166" w:name="_Hlk146796950"/>
        <w:r w:rsidR="00B34A1E" w:rsidDel="00A502C3">
          <w:rPr>
            <w:rFonts w:ascii="Times New Roman" w:hAnsi="Times New Roman" w:cs="Times New Roman"/>
            <w:sz w:val="24"/>
            <w:szCs w:val="24"/>
          </w:rPr>
          <w:delText>questionnaire</w:delText>
        </w:r>
      </w:del>
      <w:bookmarkEnd w:id="166"/>
      <w:ins w:id="167" w:author="Deborah Neher" w:date="2023-11-15T10:10:00Z">
        <w:r w:rsidR="00A502C3">
          <w:rPr>
            <w:rFonts w:ascii="Times New Roman" w:hAnsi="Times New Roman" w:cs="Times New Roman"/>
            <w:sz w:val="24"/>
            <w:szCs w:val="24"/>
          </w:rPr>
          <w:t xml:space="preserve"> to</w:t>
        </w:r>
      </w:ins>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del w:id="168" w:author="Deborah Neher" w:date="2023-11-15T10:10:00Z">
        <w:r w:rsidR="00DF0010" w:rsidDel="007B683A">
          <w:rPr>
            <w:rFonts w:ascii="Times New Roman" w:hAnsi="Times New Roman" w:cs="Times New Roman"/>
            <w:sz w:val="24"/>
            <w:szCs w:val="24"/>
          </w:rPr>
          <w:delText xml:space="preserve">which </w:delText>
        </w:r>
        <w:r w:rsidR="00336622" w:rsidDel="007B683A">
          <w:rPr>
            <w:rFonts w:ascii="Times New Roman" w:hAnsi="Times New Roman" w:cs="Times New Roman"/>
            <w:sz w:val="24"/>
            <w:szCs w:val="24"/>
          </w:rPr>
          <w:delText>aim</w:delText>
        </w:r>
        <w:r w:rsidR="00DF0010" w:rsidDel="007B683A">
          <w:rPr>
            <w:rFonts w:ascii="Times New Roman" w:hAnsi="Times New Roman" w:cs="Times New Roman"/>
            <w:sz w:val="24"/>
            <w:szCs w:val="24"/>
          </w:rPr>
          <w:delText>ed</w:delText>
        </w:r>
        <w:r w:rsidRPr="00604EDE" w:rsidDel="007B683A">
          <w:rPr>
            <w:rFonts w:ascii="Times New Roman" w:hAnsi="Times New Roman" w:cs="Times New Roman"/>
            <w:sz w:val="24"/>
            <w:szCs w:val="24"/>
          </w:rPr>
          <w:delText xml:space="preserve"> </w:delText>
        </w:r>
      </w:del>
      <w:r w:rsidRPr="00604EDE">
        <w:rPr>
          <w:rFonts w:ascii="Times New Roman" w:hAnsi="Times New Roman" w:cs="Times New Roman"/>
          <w:sz w:val="24"/>
          <w:szCs w:val="24"/>
        </w:rPr>
        <w:t>to acquire a comprehensive understanding of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169"/>
      <w:commentRangeStart w:id="170"/>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169"/>
      <w:r w:rsidR="009656D9">
        <w:rPr>
          <w:rStyle w:val="CommentReference"/>
          <w:rFonts w:eastAsiaTheme="minorEastAsia"/>
        </w:rPr>
        <w:commentReference w:id="169"/>
      </w:r>
      <w:commentRangeEnd w:id="170"/>
      <w:r w:rsidR="00E06EEF">
        <w:rPr>
          <w:rStyle w:val="CommentReference"/>
          <w:rFonts w:eastAsiaTheme="minorEastAsia"/>
        </w:rPr>
        <w:commentReference w:id="170"/>
      </w:r>
      <w:ins w:id="171" w:author="Deborah Neher" w:date="2023-11-15T10:10:00Z">
        <w:r w:rsidR="007B683A">
          <w:rPr>
            <w:rFonts w:ascii="Times New Roman" w:hAnsi="Times New Roman" w:cs="Times New Roman"/>
            <w:sz w:val="24"/>
            <w:szCs w:val="24"/>
          </w:rPr>
          <w:t xml:space="preserve"> </w:t>
        </w:r>
      </w:ins>
      <w:ins w:id="172" w:author="Deborah Neher" w:date="2023-11-15T10:11:00Z">
        <w:r w:rsidR="007B683A">
          <w:rPr>
            <w:rFonts w:ascii="Times New Roman" w:hAnsi="Times New Roman" w:cs="Times New Roman"/>
            <w:sz w:val="24"/>
            <w:szCs w:val="24"/>
          </w:rPr>
          <w:t>(</w:t>
        </w:r>
      </w:ins>
      <w:del w:id="173" w:author="Deborah Neher" w:date="2023-11-15T10:11:00Z">
        <w:r w:rsidRPr="00604EDE" w:rsidDel="007B683A">
          <w:rPr>
            <w:rFonts w:ascii="Times New Roman" w:hAnsi="Times New Roman" w:cs="Times New Roman"/>
            <w:sz w:val="24"/>
            <w:szCs w:val="24"/>
          </w:rPr>
          <w:delText>. The</w:delText>
        </w:r>
        <w:r w:rsidR="001610D9" w:rsidDel="007B683A">
          <w:rPr>
            <w:rFonts w:ascii="Times New Roman" w:hAnsi="Times New Roman" w:cs="Times New Roman"/>
            <w:sz w:val="24"/>
            <w:szCs w:val="24"/>
          </w:rPr>
          <w:delText xml:space="preserve"> </w:delText>
        </w:r>
        <w:r w:rsidR="00E816F6" w:rsidRPr="00E816F6" w:rsidDel="007B683A">
          <w:rPr>
            <w:rFonts w:ascii="Times New Roman" w:hAnsi="Times New Roman" w:cs="Times New Roman"/>
            <w:sz w:val="24"/>
            <w:szCs w:val="24"/>
          </w:rPr>
          <w:delText xml:space="preserve">questionnaire </w:delText>
        </w:r>
        <w:r w:rsidRPr="00604EDE" w:rsidDel="007B683A">
          <w:rPr>
            <w:rFonts w:ascii="Times New Roman" w:hAnsi="Times New Roman" w:cs="Times New Roman"/>
            <w:sz w:val="24"/>
            <w:szCs w:val="24"/>
          </w:rPr>
          <w:delText xml:space="preserve">is included in </w:delText>
        </w:r>
      </w:del>
      <w:commentRangeStart w:id="174"/>
      <w:r w:rsidRPr="00604EDE">
        <w:rPr>
          <w:rFonts w:ascii="Times New Roman" w:hAnsi="Times New Roman" w:cs="Times New Roman"/>
          <w:sz w:val="24"/>
          <w:szCs w:val="24"/>
        </w:rPr>
        <w:t xml:space="preserve">Supplemental Data </w:t>
      </w:r>
      <w:del w:id="175" w:author="Deborah Neher" w:date="2023-11-15T10:11:00Z">
        <w:r w:rsidRPr="00604EDE" w:rsidDel="007B683A">
          <w:rPr>
            <w:rFonts w:ascii="Times New Roman" w:hAnsi="Times New Roman" w:cs="Times New Roman"/>
            <w:sz w:val="24"/>
            <w:szCs w:val="24"/>
          </w:rPr>
          <w:delText>(</w:delText>
        </w:r>
      </w:del>
      <w:r w:rsidRPr="00604EDE">
        <w:rPr>
          <w:rFonts w:ascii="Times New Roman" w:hAnsi="Times New Roman" w:cs="Times New Roman"/>
          <w:sz w:val="24"/>
          <w:szCs w:val="24"/>
        </w:rPr>
        <w:t>XXX).</w:t>
      </w:r>
      <w:r w:rsidR="00D616C1">
        <w:rPr>
          <w:rFonts w:ascii="Times New Roman" w:hAnsi="Times New Roman" w:cs="Times New Roman"/>
          <w:sz w:val="24"/>
          <w:szCs w:val="24"/>
        </w:rPr>
        <w:t xml:space="preserve"> </w:t>
      </w:r>
      <w:moveFromRangeStart w:id="176" w:author="Deborah Neher" w:date="2023-11-15T10:12:00Z" w:name="move150935574"/>
      <w:moveFrom w:id="177" w:author="Deborah Neher" w:date="2023-11-15T10:12:00Z">
        <w:r w:rsidR="00C16CCD" w:rsidRPr="004C5F6E" w:rsidDel="004C5F6E">
          <w:rPr>
            <w:rFonts w:ascii="Times New Roman" w:hAnsi="Times New Roman" w:cs="Times New Roman"/>
            <w:sz w:val="24"/>
            <w:szCs w:val="24"/>
            <w:highlight w:val="yellow"/>
            <w:rPrChange w:id="178" w:author="Deborah Neher" w:date="2023-11-15T10:12:00Z">
              <w:rPr>
                <w:rFonts w:ascii="Times New Roman" w:hAnsi="Times New Roman" w:cs="Times New Roman"/>
                <w:sz w:val="24"/>
                <w:szCs w:val="24"/>
              </w:rPr>
            </w:rPrChange>
          </w:rPr>
          <w:t>Survey and interview pro</w:t>
        </w:r>
        <w:r w:rsidR="001A6936" w:rsidRPr="004C5F6E" w:rsidDel="004C5F6E">
          <w:rPr>
            <w:rFonts w:ascii="Times New Roman" w:hAnsi="Times New Roman" w:cs="Times New Roman"/>
            <w:sz w:val="24"/>
            <w:szCs w:val="24"/>
            <w:highlight w:val="yellow"/>
            <w:rPrChange w:id="179" w:author="Deborah Neher" w:date="2023-11-15T10:12:00Z">
              <w:rPr>
                <w:rFonts w:ascii="Times New Roman" w:hAnsi="Times New Roman" w:cs="Times New Roman"/>
                <w:sz w:val="24"/>
                <w:szCs w:val="24"/>
              </w:rPr>
            </w:rPrChange>
          </w:rPr>
          <w:t>tocols were registered with the University of Vermont Institutional Review Board (IRB certification</w:t>
        </w:r>
        <w:r w:rsidR="00FC1A8F" w:rsidRPr="004C5F6E" w:rsidDel="004C5F6E">
          <w:rPr>
            <w:rFonts w:ascii="Times New Roman" w:hAnsi="Times New Roman" w:cs="Times New Roman"/>
            <w:sz w:val="24"/>
            <w:szCs w:val="24"/>
            <w:highlight w:val="yellow"/>
            <w:rPrChange w:id="180" w:author="Deborah Neher" w:date="2023-11-15T10:12:00Z">
              <w:rPr>
                <w:rFonts w:ascii="Times New Roman" w:hAnsi="Times New Roman" w:cs="Times New Roman"/>
                <w:sz w:val="24"/>
                <w:szCs w:val="24"/>
              </w:rPr>
            </w:rPrChange>
          </w:rPr>
          <w:t xml:space="preserve"> </w:t>
        </w:r>
        <w:r w:rsidR="001A6936" w:rsidRPr="004C5F6E" w:rsidDel="004C5F6E">
          <w:rPr>
            <w:rFonts w:ascii="Times New Roman" w:hAnsi="Times New Roman" w:cs="Times New Roman"/>
            <w:sz w:val="24"/>
            <w:szCs w:val="24"/>
            <w:highlight w:val="yellow"/>
            <w:rPrChange w:id="181" w:author="Deborah Neher" w:date="2023-11-15T10:12:00Z">
              <w:rPr>
                <w:rFonts w:ascii="Times New Roman" w:hAnsi="Times New Roman" w:cs="Times New Roman"/>
                <w:sz w:val="24"/>
                <w:szCs w:val="24"/>
              </w:rPr>
            </w:rPrChange>
          </w:rPr>
          <w:t>19-0057)</w:t>
        </w:r>
        <w:r w:rsidR="003A3E61" w:rsidRPr="004C5F6E" w:rsidDel="004C5F6E">
          <w:rPr>
            <w:rFonts w:ascii="Times New Roman" w:hAnsi="Times New Roman" w:cs="Times New Roman"/>
            <w:sz w:val="24"/>
            <w:szCs w:val="24"/>
            <w:highlight w:val="yellow"/>
            <w:rPrChange w:id="182" w:author="Deborah Neher" w:date="2023-11-15T10:12:00Z">
              <w:rPr>
                <w:rFonts w:ascii="Times New Roman" w:hAnsi="Times New Roman" w:cs="Times New Roman"/>
                <w:sz w:val="24"/>
                <w:szCs w:val="24"/>
              </w:rPr>
            </w:rPrChange>
          </w:rPr>
          <w:t>.</w:t>
        </w:r>
        <w:r w:rsidRPr="004C5F6E" w:rsidDel="004C5F6E">
          <w:rPr>
            <w:rFonts w:ascii="Times New Roman" w:hAnsi="Times New Roman" w:cs="Times New Roman"/>
            <w:sz w:val="24"/>
            <w:szCs w:val="24"/>
            <w:highlight w:val="yellow"/>
            <w:rPrChange w:id="183" w:author="Deborah Neher" w:date="2023-11-15T10:12:00Z">
              <w:rPr>
                <w:rFonts w:ascii="Times New Roman" w:hAnsi="Times New Roman" w:cs="Times New Roman"/>
                <w:sz w:val="24"/>
                <w:szCs w:val="24"/>
              </w:rPr>
            </w:rPrChange>
          </w:rPr>
          <w:t xml:space="preserve"> </w:t>
        </w:r>
        <w:commentRangeEnd w:id="174"/>
        <w:r w:rsidR="00D77968" w:rsidRPr="004C5F6E" w:rsidDel="004C5F6E">
          <w:rPr>
            <w:rStyle w:val="CommentReference"/>
            <w:rFonts w:eastAsiaTheme="minorEastAsia"/>
            <w:highlight w:val="yellow"/>
            <w:rPrChange w:id="184" w:author="Deborah Neher" w:date="2023-11-15T10:12:00Z">
              <w:rPr>
                <w:rStyle w:val="CommentReference"/>
                <w:rFonts w:eastAsiaTheme="minorEastAsia"/>
              </w:rPr>
            </w:rPrChange>
          </w:rPr>
          <w:commentReference w:id="174"/>
        </w:r>
        <w:r w:rsidRPr="004C5F6E" w:rsidDel="004C5F6E">
          <w:rPr>
            <w:rFonts w:ascii="Times New Roman" w:hAnsi="Times New Roman" w:cs="Times New Roman"/>
            <w:sz w:val="24"/>
            <w:szCs w:val="24"/>
            <w:highlight w:val="yellow"/>
            <w:rPrChange w:id="185" w:author="Deborah Neher" w:date="2023-11-15T10:12:00Z">
              <w:rPr>
                <w:rFonts w:ascii="Times New Roman" w:hAnsi="Times New Roman" w:cs="Times New Roman"/>
                <w:sz w:val="24"/>
                <w:szCs w:val="24"/>
              </w:rPr>
            </w:rPrChange>
          </w:rPr>
          <w:t xml:space="preserve">The </w:t>
        </w:r>
        <w:r w:rsidR="00E816F6" w:rsidRPr="004C5F6E" w:rsidDel="004C5F6E">
          <w:rPr>
            <w:rFonts w:ascii="Times New Roman" w:hAnsi="Times New Roman" w:cs="Times New Roman"/>
            <w:sz w:val="24"/>
            <w:szCs w:val="24"/>
            <w:highlight w:val="yellow"/>
            <w:rPrChange w:id="186" w:author="Deborah Neher" w:date="2023-11-15T10:12:00Z">
              <w:rPr>
                <w:rFonts w:ascii="Times New Roman" w:hAnsi="Times New Roman" w:cs="Times New Roman"/>
                <w:sz w:val="24"/>
                <w:szCs w:val="24"/>
              </w:rPr>
            </w:rPrChange>
          </w:rPr>
          <w:t>questionnaire</w:t>
        </w:r>
        <w:r w:rsidRPr="004C5F6E" w:rsidDel="004C5F6E">
          <w:rPr>
            <w:rFonts w:ascii="Times New Roman" w:hAnsi="Times New Roman" w:cs="Times New Roman"/>
            <w:sz w:val="24"/>
            <w:szCs w:val="24"/>
            <w:highlight w:val="yellow"/>
            <w:rPrChange w:id="187" w:author="Deborah Neher" w:date="2023-11-15T10:12:00Z">
              <w:rPr>
                <w:rFonts w:ascii="Times New Roman" w:hAnsi="Times New Roman" w:cs="Times New Roman"/>
                <w:sz w:val="24"/>
                <w:szCs w:val="24"/>
              </w:rPr>
            </w:rPrChange>
          </w:rPr>
          <w:t xml:space="preserve"> was created and administered on a tablet using KoboCollect software</w:t>
        </w:r>
        <w:r w:rsidR="00B97B45" w:rsidRPr="004C5F6E" w:rsidDel="004C5F6E">
          <w:rPr>
            <w:rFonts w:ascii="Times New Roman" w:hAnsi="Times New Roman" w:cs="Times New Roman"/>
            <w:sz w:val="24"/>
            <w:szCs w:val="24"/>
            <w:highlight w:val="yellow"/>
            <w:rPrChange w:id="188" w:author="Deborah Neher" w:date="2023-11-15T10:12:00Z">
              <w:rPr>
                <w:rFonts w:ascii="Times New Roman" w:hAnsi="Times New Roman" w:cs="Times New Roman"/>
                <w:sz w:val="24"/>
                <w:szCs w:val="24"/>
              </w:rPr>
            </w:rPrChange>
          </w:rPr>
          <w:t xml:space="preserve"> </w:t>
        </w:r>
        <w:r w:rsidRPr="004C5F6E" w:rsidDel="004C5F6E">
          <w:rPr>
            <w:rFonts w:ascii="Times New Roman" w:hAnsi="Times New Roman" w:cs="Times New Roman"/>
            <w:sz w:val="24"/>
            <w:szCs w:val="24"/>
            <w:highlight w:val="yellow"/>
            <w:rPrChange w:id="189" w:author="Deborah Neher" w:date="2023-11-15T10:12:00Z">
              <w:rPr>
                <w:rFonts w:ascii="Times New Roman" w:hAnsi="Times New Roman" w:cs="Times New Roman"/>
                <w:sz w:val="24"/>
                <w:szCs w:val="24"/>
              </w:rPr>
            </w:rPrChange>
          </w:rPr>
          <w:t>(</w:t>
        </w:r>
        <w:commentRangeStart w:id="190"/>
        <w:r w:rsidRPr="004C5F6E" w:rsidDel="004C5F6E">
          <w:rPr>
            <w:rFonts w:ascii="Times New Roman" w:hAnsi="Times New Roman" w:cs="Times New Roman"/>
            <w:sz w:val="24"/>
            <w:szCs w:val="24"/>
            <w:highlight w:val="yellow"/>
            <w:rPrChange w:id="191" w:author="Deborah Neher" w:date="2023-11-15T10:12:00Z">
              <w:rPr>
                <w:rFonts w:ascii="Times New Roman" w:hAnsi="Times New Roman" w:cs="Times New Roman"/>
                <w:sz w:val="24"/>
                <w:szCs w:val="24"/>
              </w:rPr>
            </w:rPrChange>
          </w:rPr>
          <w:t>http://www.kobotoolbox.org</w:t>
        </w:r>
        <w:commentRangeEnd w:id="190"/>
        <w:r w:rsidR="004C5F6E" w:rsidRPr="004C5F6E" w:rsidDel="004C5F6E">
          <w:rPr>
            <w:rStyle w:val="CommentReference"/>
            <w:rFonts w:eastAsiaTheme="minorEastAsia"/>
            <w:highlight w:val="yellow"/>
            <w:rPrChange w:id="192" w:author="Deborah Neher" w:date="2023-11-15T10:12:00Z">
              <w:rPr>
                <w:rStyle w:val="CommentReference"/>
                <w:rFonts w:eastAsiaTheme="minorEastAsia"/>
              </w:rPr>
            </w:rPrChange>
          </w:rPr>
          <w:commentReference w:id="190"/>
        </w:r>
        <w:r w:rsidRPr="004C5F6E" w:rsidDel="004C5F6E">
          <w:rPr>
            <w:rFonts w:ascii="Times New Roman" w:hAnsi="Times New Roman" w:cs="Times New Roman"/>
            <w:sz w:val="24"/>
            <w:szCs w:val="24"/>
            <w:highlight w:val="yellow"/>
            <w:rPrChange w:id="193" w:author="Deborah Neher" w:date="2023-11-15T10:12:00Z">
              <w:rPr>
                <w:rFonts w:ascii="Times New Roman" w:hAnsi="Times New Roman" w:cs="Times New Roman"/>
                <w:sz w:val="24"/>
                <w:szCs w:val="24"/>
              </w:rPr>
            </w:rPrChange>
          </w:rPr>
          <w:t xml:space="preserve">). </w:t>
        </w:r>
      </w:moveFrom>
      <w:moveFromRangeEnd w:id="176"/>
      <w:r w:rsidR="006C7B8B" w:rsidRPr="004C5F6E">
        <w:rPr>
          <w:rFonts w:ascii="Times New Roman" w:hAnsi="Times New Roman" w:cs="Times New Roman"/>
          <w:sz w:val="24"/>
          <w:szCs w:val="24"/>
          <w:highlight w:val="yellow"/>
          <w:rPrChange w:id="194" w:author="Deborah Neher" w:date="2023-11-15T10:12:00Z">
            <w:rPr>
              <w:rFonts w:ascii="Times New Roman" w:hAnsi="Times New Roman" w:cs="Times New Roman"/>
              <w:sz w:val="24"/>
              <w:szCs w:val="24"/>
            </w:rPr>
          </w:rPrChange>
        </w:rPr>
        <w:t>Questions</w:t>
      </w:r>
      <w:r w:rsidRPr="004C5F6E">
        <w:rPr>
          <w:rFonts w:ascii="Times New Roman" w:hAnsi="Times New Roman" w:cs="Times New Roman"/>
          <w:sz w:val="24"/>
          <w:szCs w:val="24"/>
          <w:highlight w:val="yellow"/>
          <w:rPrChange w:id="195" w:author="Deborah Neher" w:date="2023-11-15T10:12:00Z">
            <w:rPr>
              <w:rFonts w:ascii="Times New Roman" w:hAnsi="Times New Roman" w:cs="Times New Roman"/>
              <w:sz w:val="24"/>
              <w:szCs w:val="24"/>
            </w:rPr>
          </w:rPrChange>
        </w:rPr>
        <w:t xml:space="preserve"> about mastitis risk</w:t>
      </w:r>
      <w:r w:rsidRPr="00604EDE">
        <w:rPr>
          <w:rFonts w:ascii="Times New Roman" w:hAnsi="Times New Roman" w:cs="Times New Roman"/>
          <w:sz w:val="24"/>
          <w:szCs w:val="24"/>
        </w:rPr>
        <w:t xml:space="preserve">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4C5F6E">
        <w:rPr>
          <w:rFonts w:ascii="Times New Roman" w:hAnsi="Times New Roman" w:cs="Times New Roman"/>
          <w:sz w:val="24"/>
          <w:szCs w:val="24"/>
          <w:highlight w:val="yellow"/>
          <w:rPrChange w:id="196" w:author="Deborah Neher" w:date="2023-11-15T10:13:00Z">
            <w:rPr>
              <w:rFonts w:ascii="Times New Roman" w:hAnsi="Times New Roman" w:cs="Times New Roman"/>
              <w:sz w:val="24"/>
              <w:szCs w:val="24"/>
            </w:rPr>
          </w:rPrChange>
        </w:rPr>
        <w:t>Questions</w:t>
      </w:r>
      <w:r w:rsidRPr="004C5F6E">
        <w:rPr>
          <w:rFonts w:ascii="Times New Roman" w:hAnsi="Times New Roman" w:cs="Times New Roman"/>
          <w:sz w:val="24"/>
          <w:szCs w:val="24"/>
          <w:highlight w:val="yellow"/>
          <w:rPrChange w:id="197" w:author="Deborah Neher" w:date="2023-11-15T10:13:00Z">
            <w:rPr>
              <w:rFonts w:ascii="Times New Roman" w:hAnsi="Times New Roman" w:cs="Times New Roman"/>
              <w:sz w:val="24"/>
              <w:szCs w:val="24"/>
            </w:rPr>
          </w:rPrChange>
        </w:rPr>
        <w:t xml:space="preserve"> about housing and bedding management</w:t>
      </w:r>
      <w:r w:rsidRPr="00604EDE">
        <w:rPr>
          <w:rFonts w:ascii="Times New Roman" w:hAnsi="Times New Roman" w:cs="Times New Roman"/>
          <w:sz w:val="24"/>
          <w:szCs w:val="24"/>
        </w:rPr>
        <w:t xml:space="preserve"> included describing </w:t>
      </w:r>
      <w:proofErr w:type="gramStart"/>
      <w:r w:rsidRPr="00604EDE">
        <w:rPr>
          <w:rFonts w:ascii="Times New Roman" w:hAnsi="Times New Roman" w:cs="Times New Roman"/>
          <w:sz w:val="24"/>
          <w:szCs w:val="24"/>
        </w:rPr>
        <w:t>type</w:t>
      </w:r>
      <w:proofErr w:type="gramEnd"/>
      <w:r w:rsidRPr="00604EDE">
        <w:rPr>
          <w:rFonts w:ascii="Times New Roman" w:hAnsi="Times New Roman" w:cs="Times New Roman"/>
          <w:sz w:val="24"/>
          <w:szCs w:val="24"/>
        </w:rPr>
        <w:t xml:space="preserv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w:t>
      </w:r>
      <w:r w:rsidRPr="004C5F6E">
        <w:rPr>
          <w:rFonts w:ascii="Times New Roman" w:hAnsi="Times New Roman" w:cs="Times New Roman"/>
          <w:sz w:val="24"/>
          <w:szCs w:val="24"/>
          <w:highlight w:val="yellow"/>
          <w:rPrChange w:id="198" w:author="Deborah Neher" w:date="2023-11-15T10:13:00Z">
            <w:rPr>
              <w:rFonts w:ascii="Times New Roman" w:hAnsi="Times New Roman" w:cs="Times New Roman"/>
              <w:sz w:val="24"/>
              <w:szCs w:val="24"/>
            </w:rPr>
          </w:rPrChange>
        </w:rPr>
        <w:t>basic herd information</w:t>
      </w:r>
      <w:r w:rsidRPr="00604EDE">
        <w:rPr>
          <w:rFonts w:ascii="Times New Roman" w:hAnsi="Times New Roman" w:cs="Times New Roman"/>
          <w:sz w:val="24"/>
          <w:szCs w:val="24"/>
        </w:rPr>
        <w:t xml:space="preserve"> (production numbers; number of lactating, dry, and youngstock; breed; record-keeping systems). </w:t>
      </w:r>
      <w:del w:id="199" w:author="Deborah Neher" w:date="2023-11-15T10:13:00Z">
        <w:r w:rsidRPr="00604EDE" w:rsidDel="00910B4B">
          <w:rPr>
            <w:rFonts w:ascii="Times New Roman" w:hAnsi="Times New Roman" w:cs="Times New Roman"/>
            <w:sz w:val="24"/>
            <w:szCs w:val="24"/>
          </w:rPr>
          <w:delText>As the focus of this study was</w:delText>
        </w:r>
      </w:del>
      <w:ins w:id="200" w:author="Deborah Neher" w:date="2023-11-15T10:13:00Z">
        <w:r w:rsidR="00910B4B">
          <w:rPr>
            <w:rFonts w:ascii="Times New Roman" w:hAnsi="Times New Roman" w:cs="Times New Roman"/>
            <w:sz w:val="24"/>
            <w:szCs w:val="24"/>
          </w:rPr>
          <w:t xml:space="preserve">Farms </w:t>
        </w:r>
      </w:ins>
      <w:del w:id="201" w:author="Deborah Neher" w:date="2023-11-15T10:13:00Z">
        <w:r w:rsidRPr="00604EDE" w:rsidDel="00910B4B">
          <w:rPr>
            <w:rFonts w:ascii="Times New Roman" w:hAnsi="Times New Roman" w:cs="Times New Roman"/>
            <w:sz w:val="24"/>
            <w:szCs w:val="24"/>
          </w:rPr>
          <w:delText xml:space="preserve"> the </w:delText>
        </w:r>
      </w:del>
      <w:r w:rsidRPr="00604EDE">
        <w:rPr>
          <w:rFonts w:ascii="Times New Roman" w:hAnsi="Times New Roman" w:cs="Times New Roman"/>
          <w:sz w:val="24"/>
          <w:szCs w:val="24"/>
        </w:rPr>
        <w:t>us</w:t>
      </w:r>
      <w:ins w:id="202" w:author="Deborah Neher" w:date="2023-11-15T10:13:00Z">
        <w:r w:rsidR="00910B4B">
          <w:rPr>
            <w:rFonts w:ascii="Times New Roman" w:hAnsi="Times New Roman" w:cs="Times New Roman"/>
            <w:sz w:val="24"/>
            <w:szCs w:val="24"/>
          </w:rPr>
          <w:t>ing</w:t>
        </w:r>
      </w:ins>
      <w:del w:id="203" w:author="Deborah Neher" w:date="2023-11-15T10:13:00Z">
        <w:r w:rsidRPr="00604EDE" w:rsidDel="00910B4B">
          <w:rPr>
            <w:rFonts w:ascii="Times New Roman" w:hAnsi="Times New Roman" w:cs="Times New Roman"/>
            <w:sz w:val="24"/>
            <w:szCs w:val="24"/>
          </w:rPr>
          <w:delText xml:space="preserve">e of </w:delText>
        </w:r>
      </w:del>
      <w:ins w:id="204" w:author="Deborah Neher" w:date="2023-11-15T10:13:00Z">
        <w:r w:rsidR="00910B4B">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bedded pack systems </w:t>
      </w:r>
      <w:del w:id="205" w:author="Deborah Neher" w:date="2023-11-15T10:13:00Z">
        <w:r w:rsidRPr="00604EDE" w:rsidDel="00910B4B">
          <w:rPr>
            <w:rFonts w:ascii="Times New Roman" w:hAnsi="Times New Roman" w:cs="Times New Roman"/>
            <w:sz w:val="24"/>
            <w:szCs w:val="24"/>
          </w:rPr>
          <w:delText>by organic dairy producers in Vermont,</w:delText>
        </w:r>
      </w:del>
      <w:ins w:id="206" w:author="Deborah Neher" w:date="2023-11-15T10:13:00Z">
        <w:r w:rsidR="00910B4B">
          <w:rPr>
            <w:rFonts w:ascii="Times New Roman" w:hAnsi="Times New Roman" w:cs="Times New Roman"/>
            <w:sz w:val="24"/>
            <w:szCs w:val="24"/>
          </w:rPr>
          <w:t xml:space="preserve">were </w:t>
        </w:r>
        <w:r w:rsidR="00910B4B">
          <w:rPr>
            <w:rFonts w:ascii="Times New Roman" w:hAnsi="Times New Roman" w:cs="Times New Roman"/>
            <w:sz w:val="24"/>
            <w:szCs w:val="24"/>
          </w:rPr>
          <w:lastRenderedPageBreak/>
          <w:t>asked</w:t>
        </w:r>
      </w:ins>
      <w:r w:rsidRPr="00604EDE">
        <w:rPr>
          <w:rFonts w:ascii="Times New Roman" w:hAnsi="Times New Roman" w:cs="Times New Roman"/>
          <w:sz w:val="24"/>
          <w:szCs w:val="24"/>
        </w:rPr>
        <w:t xml:space="preserve"> additional questions </w:t>
      </w:r>
      <w:del w:id="207" w:author="Deborah Neher" w:date="2023-11-15T10:14:00Z">
        <w:r w:rsidRPr="00604EDE" w:rsidDel="00910B4B">
          <w:rPr>
            <w:rFonts w:ascii="Times New Roman" w:hAnsi="Times New Roman" w:cs="Times New Roman"/>
            <w:sz w:val="24"/>
            <w:szCs w:val="24"/>
          </w:rPr>
          <w:delText xml:space="preserve">were asked of these farms </w:delText>
        </w:r>
      </w:del>
      <w:r w:rsidRPr="00604EDE">
        <w:rPr>
          <w:rFonts w:ascii="Times New Roman" w:hAnsi="Times New Roman" w:cs="Times New Roman"/>
          <w:sz w:val="24"/>
          <w:szCs w:val="24"/>
        </w:rPr>
        <w:t xml:space="preserve">to gather </w:t>
      </w:r>
      <w:del w:id="208" w:author="Deborah Neher" w:date="2023-11-15T10:14:00Z">
        <w:r w:rsidRPr="00604EDE" w:rsidDel="00910B4B">
          <w:rPr>
            <w:rFonts w:ascii="Times New Roman" w:hAnsi="Times New Roman" w:cs="Times New Roman"/>
            <w:sz w:val="24"/>
            <w:szCs w:val="24"/>
          </w:rPr>
          <w:delText xml:space="preserve">more </w:delText>
        </w:r>
      </w:del>
      <w:r w:rsidRPr="00604EDE">
        <w:rPr>
          <w:rFonts w:ascii="Times New Roman" w:hAnsi="Times New Roman" w:cs="Times New Roman"/>
          <w:sz w:val="24"/>
          <w:szCs w:val="24"/>
        </w:rPr>
        <w:t xml:space="preserve">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w:t>
      </w:r>
      <w:moveToRangeStart w:id="209" w:author="Deborah Neher" w:date="2023-11-15T10:12:00Z" w:name="move150935581"/>
      <w:moveTo w:id="210" w:author="Deborah Neher" w:date="2023-11-15T10:12:00Z">
        <w:r w:rsidR="004C5F6E" w:rsidRPr="00604EDE">
          <w:rPr>
            <w:rFonts w:ascii="Times New Roman" w:hAnsi="Times New Roman" w:cs="Times New Roman"/>
            <w:sz w:val="24"/>
            <w:szCs w:val="24"/>
          </w:rPr>
          <w:t xml:space="preserve">Completion of the survey </w:t>
        </w:r>
        <w:del w:id="211" w:author="Deborah Neher" w:date="2023-11-15T10:14:00Z">
          <w:r w:rsidR="004C5F6E" w:rsidRPr="00604EDE" w:rsidDel="00910B4B">
            <w:rPr>
              <w:rFonts w:ascii="Times New Roman" w:hAnsi="Times New Roman" w:cs="Times New Roman"/>
              <w:sz w:val="24"/>
              <w:szCs w:val="24"/>
            </w:rPr>
            <w:delText>took about</w:delText>
          </w:r>
        </w:del>
      </w:moveTo>
      <w:ins w:id="212" w:author="Deborah Neher" w:date="2023-11-15T10:14:00Z">
        <w:r w:rsidR="00910B4B">
          <w:rPr>
            <w:rFonts w:ascii="Times New Roman" w:hAnsi="Times New Roman" w:cs="Times New Roman"/>
            <w:sz w:val="24"/>
            <w:szCs w:val="24"/>
          </w:rPr>
          <w:t>required</w:t>
        </w:r>
      </w:ins>
      <w:moveTo w:id="213" w:author="Deborah Neher" w:date="2023-11-15T10:12:00Z">
        <w:r w:rsidR="004C5F6E" w:rsidRPr="00604EDE">
          <w:rPr>
            <w:rFonts w:ascii="Times New Roman" w:hAnsi="Times New Roman" w:cs="Times New Roman"/>
            <w:sz w:val="24"/>
            <w:szCs w:val="24"/>
          </w:rPr>
          <w:t xml:space="preserve"> 45 minutes on average, rang</w:t>
        </w:r>
        <w:r w:rsidR="004C5F6E">
          <w:rPr>
            <w:rFonts w:ascii="Times New Roman" w:hAnsi="Times New Roman" w:cs="Times New Roman"/>
            <w:sz w:val="24"/>
            <w:szCs w:val="24"/>
          </w:rPr>
          <w:t>ing</w:t>
        </w:r>
        <w:r w:rsidR="004C5F6E" w:rsidRPr="00604EDE">
          <w:rPr>
            <w:rFonts w:ascii="Times New Roman" w:hAnsi="Times New Roman" w:cs="Times New Roman"/>
            <w:sz w:val="24"/>
            <w:szCs w:val="24"/>
          </w:rPr>
          <w:t xml:space="preserve"> from</w:t>
        </w:r>
        <w:r w:rsidR="004C5F6E">
          <w:rPr>
            <w:rFonts w:ascii="Times New Roman" w:hAnsi="Times New Roman" w:cs="Times New Roman"/>
            <w:sz w:val="24"/>
            <w:szCs w:val="24"/>
          </w:rPr>
          <w:t xml:space="preserve"> about</w:t>
        </w:r>
        <w:r w:rsidR="004C5F6E" w:rsidRPr="00604EDE">
          <w:rPr>
            <w:rFonts w:ascii="Times New Roman" w:hAnsi="Times New Roman" w:cs="Times New Roman"/>
            <w:sz w:val="24"/>
            <w:szCs w:val="24"/>
          </w:rPr>
          <w:t xml:space="preserve"> 30 minutes to 1.5 hours. </w:t>
        </w:r>
        <w:moveToRangeStart w:id="214" w:author="Deborah Neher" w:date="2023-11-15T10:12:00Z" w:name="move150935574"/>
        <w:moveToRangeEnd w:id="209"/>
        <w:r w:rsidR="004C5F6E">
          <w:rPr>
            <w:rFonts w:ascii="Times New Roman" w:hAnsi="Times New Roman" w:cs="Times New Roman"/>
            <w:sz w:val="24"/>
            <w:szCs w:val="24"/>
          </w:rPr>
          <w:t xml:space="preserve">Survey and interview protocols were registered with the University of Vermont Institutional Review Board (IRB certification </w:t>
        </w:r>
        <w:r w:rsidR="004C5F6E" w:rsidRPr="00D616C1">
          <w:rPr>
            <w:rFonts w:ascii="Times New Roman" w:hAnsi="Times New Roman" w:cs="Times New Roman"/>
            <w:sz w:val="24"/>
            <w:szCs w:val="24"/>
          </w:rPr>
          <w:t>19-0057</w:t>
        </w:r>
        <w:r w:rsidR="004C5F6E">
          <w:rPr>
            <w:rFonts w:ascii="Times New Roman" w:hAnsi="Times New Roman" w:cs="Times New Roman"/>
            <w:sz w:val="24"/>
            <w:szCs w:val="24"/>
          </w:rPr>
          <w:t>).</w:t>
        </w:r>
        <w:r w:rsidR="004C5F6E" w:rsidRPr="00604EDE">
          <w:rPr>
            <w:rFonts w:ascii="Times New Roman" w:hAnsi="Times New Roman" w:cs="Times New Roman"/>
            <w:sz w:val="24"/>
            <w:szCs w:val="24"/>
          </w:rPr>
          <w:t xml:space="preserve"> </w:t>
        </w:r>
        <w:commentRangeStart w:id="215"/>
        <w:commentRangeEnd w:id="215"/>
        <w:r w:rsidR="004C5F6E">
          <w:rPr>
            <w:rStyle w:val="CommentReference"/>
            <w:rFonts w:eastAsiaTheme="minorEastAsia"/>
          </w:rPr>
          <w:commentReference w:id="215"/>
        </w:r>
        <w:r w:rsidR="004C5F6E" w:rsidRPr="00604EDE">
          <w:rPr>
            <w:rFonts w:ascii="Times New Roman" w:hAnsi="Times New Roman" w:cs="Times New Roman"/>
            <w:sz w:val="24"/>
            <w:szCs w:val="24"/>
          </w:rPr>
          <w:t xml:space="preserve">The </w:t>
        </w:r>
        <w:r w:rsidR="004C5F6E" w:rsidRPr="00E816F6">
          <w:rPr>
            <w:rFonts w:ascii="Times New Roman" w:hAnsi="Times New Roman" w:cs="Times New Roman"/>
            <w:sz w:val="24"/>
            <w:szCs w:val="24"/>
          </w:rPr>
          <w:t>questionnaire</w:t>
        </w:r>
        <w:r w:rsidR="004C5F6E" w:rsidRPr="00604EDE">
          <w:rPr>
            <w:rFonts w:ascii="Times New Roman" w:hAnsi="Times New Roman" w:cs="Times New Roman"/>
            <w:sz w:val="24"/>
            <w:szCs w:val="24"/>
          </w:rPr>
          <w:t xml:space="preserve"> was created and administered on a tablet using </w:t>
        </w:r>
        <w:proofErr w:type="spellStart"/>
        <w:r w:rsidR="004C5F6E" w:rsidRPr="00604EDE">
          <w:rPr>
            <w:rFonts w:ascii="Times New Roman" w:hAnsi="Times New Roman" w:cs="Times New Roman"/>
            <w:sz w:val="24"/>
            <w:szCs w:val="24"/>
          </w:rPr>
          <w:t>KoboCollect</w:t>
        </w:r>
        <w:proofErr w:type="spellEnd"/>
        <w:r w:rsidR="004C5F6E" w:rsidRPr="00604EDE">
          <w:rPr>
            <w:rFonts w:ascii="Times New Roman" w:hAnsi="Times New Roman" w:cs="Times New Roman"/>
            <w:sz w:val="24"/>
            <w:szCs w:val="24"/>
          </w:rPr>
          <w:t xml:space="preserve"> software</w:t>
        </w:r>
        <w:r w:rsidR="004C5F6E">
          <w:rPr>
            <w:rFonts w:ascii="Times New Roman" w:hAnsi="Times New Roman" w:cs="Times New Roman"/>
            <w:sz w:val="24"/>
            <w:szCs w:val="24"/>
          </w:rPr>
          <w:t xml:space="preserve"> </w:t>
        </w:r>
        <w:r w:rsidR="004C5F6E" w:rsidRPr="00604EDE">
          <w:rPr>
            <w:rFonts w:ascii="Times New Roman" w:hAnsi="Times New Roman" w:cs="Times New Roman"/>
            <w:sz w:val="24"/>
            <w:szCs w:val="24"/>
          </w:rPr>
          <w:t>(</w:t>
        </w:r>
        <w:commentRangeStart w:id="216"/>
        <w:r w:rsidR="004C5F6E" w:rsidRPr="00604EDE">
          <w:rPr>
            <w:rFonts w:ascii="Times New Roman" w:hAnsi="Times New Roman" w:cs="Times New Roman"/>
            <w:sz w:val="24"/>
            <w:szCs w:val="24"/>
          </w:rPr>
          <w:t>http://www.kobotoolbox.org</w:t>
        </w:r>
        <w:commentRangeEnd w:id="216"/>
        <w:r w:rsidR="004C5F6E">
          <w:rPr>
            <w:rStyle w:val="CommentReference"/>
            <w:rFonts w:eastAsiaTheme="minorEastAsia"/>
          </w:rPr>
          <w:commentReference w:id="216"/>
        </w:r>
        <w:r w:rsidR="004C5F6E" w:rsidRPr="00604EDE">
          <w:rPr>
            <w:rFonts w:ascii="Times New Roman" w:hAnsi="Times New Roman" w:cs="Times New Roman"/>
            <w:sz w:val="24"/>
            <w:szCs w:val="24"/>
          </w:rPr>
          <w:t xml:space="preserve">). </w:t>
        </w:r>
      </w:moveTo>
      <w:moveFromRangeStart w:id="217" w:author="Deborah Neher" w:date="2023-11-15T10:12:00Z" w:name="move150935581"/>
      <w:moveToRangeEnd w:id="214"/>
      <w:moveFrom w:id="218" w:author="Deborah Neher" w:date="2023-11-15T10:12:00Z">
        <w:r w:rsidRPr="00604EDE" w:rsidDel="004C5F6E">
          <w:rPr>
            <w:rFonts w:ascii="Times New Roman" w:hAnsi="Times New Roman" w:cs="Times New Roman"/>
            <w:sz w:val="24"/>
            <w:szCs w:val="24"/>
          </w:rPr>
          <w:t xml:space="preserve">Completion of the survey took about 45 minutes on average, </w:t>
        </w:r>
        <w:r w:rsidR="00420CCD" w:rsidRPr="00604EDE" w:rsidDel="004C5F6E">
          <w:rPr>
            <w:rFonts w:ascii="Times New Roman" w:hAnsi="Times New Roman" w:cs="Times New Roman"/>
            <w:sz w:val="24"/>
            <w:szCs w:val="24"/>
          </w:rPr>
          <w:t>rang</w:t>
        </w:r>
        <w:r w:rsidR="00420CCD" w:rsidDel="004C5F6E">
          <w:rPr>
            <w:rFonts w:ascii="Times New Roman" w:hAnsi="Times New Roman" w:cs="Times New Roman"/>
            <w:sz w:val="24"/>
            <w:szCs w:val="24"/>
          </w:rPr>
          <w:t>ing</w:t>
        </w:r>
        <w:r w:rsidR="00420CCD" w:rsidRPr="00604EDE" w:rsidDel="004C5F6E">
          <w:rPr>
            <w:rFonts w:ascii="Times New Roman" w:hAnsi="Times New Roman" w:cs="Times New Roman"/>
            <w:sz w:val="24"/>
            <w:szCs w:val="24"/>
          </w:rPr>
          <w:t xml:space="preserve"> </w:t>
        </w:r>
        <w:r w:rsidRPr="00604EDE" w:rsidDel="004C5F6E">
          <w:rPr>
            <w:rFonts w:ascii="Times New Roman" w:hAnsi="Times New Roman" w:cs="Times New Roman"/>
            <w:sz w:val="24"/>
            <w:szCs w:val="24"/>
          </w:rPr>
          <w:t>from</w:t>
        </w:r>
        <w:r w:rsidR="002C7316" w:rsidDel="004C5F6E">
          <w:rPr>
            <w:rFonts w:ascii="Times New Roman" w:hAnsi="Times New Roman" w:cs="Times New Roman"/>
            <w:sz w:val="24"/>
            <w:szCs w:val="24"/>
          </w:rPr>
          <w:t xml:space="preserve"> about</w:t>
        </w:r>
        <w:r w:rsidRPr="00604EDE" w:rsidDel="004C5F6E">
          <w:rPr>
            <w:rFonts w:ascii="Times New Roman" w:hAnsi="Times New Roman" w:cs="Times New Roman"/>
            <w:sz w:val="24"/>
            <w:szCs w:val="24"/>
          </w:rPr>
          <w:t xml:space="preserve"> 30 minutes to 1.5 hours. </w:t>
        </w:r>
      </w:moveFrom>
      <w:moveFromRangeEnd w:id="217"/>
    </w:p>
    <w:p w14:paraId="02DB4598" w14:textId="03CE0194"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ins w:id="219" w:author="Deborah Neher" w:date="2023-11-15T10:14:00Z">
        <w:r w:rsidR="00AA67CE">
          <w:rPr>
            <w:rFonts w:ascii="Times New Roman" w:hAnsi="Times New Roman" w:cs="Times New Roman"/>
            <w:sz w:val="24"/>
            <w:szCs w:val="24"/>
          </w:rPr>
          <w:t xml:space="preserve">samples from </w:t>
        </w:r>
      </w:ins>
      <w:del w:id="220" w:author="Deborah Neher" w:date="2023-11-15T10:14:00Z">
        <w:r w:rsidR="00F27966" w:rsidDel="00AA67CE">
          <w:rPr>
            <w:rFonts w:ascii="Times New Roman" w:hAnsi="Times New Roman" w:cs="Times New Roman"/>
            <w:sz w:val="24"/>
            <w:szCs w:val="24"/>
          </w:rPr>
          <w:delText>a co-author (TA)</w:delText>
        </w:r>
        <w:r w:rsidR="006238BB" w:rsidRPr="00604EDE" w:rsidDel="00AA67CE">
          <w:rPr>
            <w:rFonts w:ascii="Times New Roman" w:hAnsi="Times New Roman" w:cs="Times New Roman"/>
            <w:sz w:val="24"/>
            <w:szCs w:val="24"/>
          </w:rPr>
          <w:delText xml:space="preserve"> collected a </w:delText>
        </w:r>
      </w:del>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w:t>
      </w:r>
      <w:ins w:id="221" w:author="Deborah Neher" w:date="2023-11-15T10:14:00Z">
        <w:r w:rsidR="00AA67CE">
          <w:rPr>
            <w:rFonts w:ascii="Times New Roman" w:hAnsi="Times New Roman" w:cs="Times New Roman"/>
            <w:sz w:val="24"/>
            <w:szCs w:val="24"/>
          </w:rPr>
          <w:t xml:space="preserve"> and bedding were collected, and the facility </w:t>
        </w:r>
      </w:ins>
      <w:ins w:id="222" w:author="Deborah Neher" w:date="2023-11-15T10:15:00Z">
        <w:r w:rsidR="00B01311">
          <w:rPr>
            <w:rFonts w:ascii="Times New Roman" w:hAnsi="Times New Roman" w:cs="Times New Roman"/>
            <w:sz w:val="24"/>
            <w:szCs w:val="24"/>
          </w:rPr>
          <w:t>conditions recorded.</w:t>
        </w:r>
      </w:ins>
      <w:del w:id="223" w:author="Deborah Neher" w:date="2023-11-15T10:15:00Z">
        <w:r w:rsidR="006238BB" w:rsidRPr="00604EDE" w:rsidDel="00B01311">
          <w:rPr>
            <w:rFonts w:ascii="Times New Roman" w:hAnsi="Times New Roman" w:cs="Times New Roman"/>
            <w:sz w:val="24"/>
            <w:szCs w:val="24"/>
          </w:rPr>
          <w:delText xml:space="preserve"> sample</w:delText>
        </w:r>
        <w:r w:rsidR="009C254A" w:rsidDel="00B01311">
          <w:rPr>
            <w:rFonts w:ascii="Times New Roman" w:hAnsi="Times New Roman" w:cs="Times New Roman"/>
            <w:sz w:val="24"/>
            <w:szCs w:val="24"/>
          </w:rPr>
          <w:delText>, bedding samples</w:delText>
        </w:r>
        <w:r w:rsidR="009444CC" w:rsidDel="00B01311">
          <w:rPr>
            <w:rFonts w:ascii="Times New Roman" w:hAnsi="Times New Roman" w:cs="Times New Roman"/>
            <w:sz w:val="24"/>
            <w:szCs w:val="24"/>
          </w:rPr>
          <w:delText>,</w:delText>
        </w:r>
        <w:r w:rsidR="00AE4E78" w:rsidDel="00B01311">
          <w:rPr>
            <w:rFonts w:ascii="Times New Roman" w:hAnsi="Times New Roman" w:cs="Times New Roman"/>
            <w:sz w:val="24"/>
            <w:szCs w:val="24"/>
          </w:rPr>
          <w:delText xml:space="preserve"> and co</w:delText>
        </w:r>
        <w:r w:rsidDel="00B01311">
          <w:rPr>
            <w:rFonts w:ascii="Times New Roman" w:hAnsi="Times New Roman" w:cs="Times New Roman"/>
            <w:sz w:val="24"/>
            <w:szCs w:val="24"/>
          </w:rPr>
          <w:delText>nducted</w:delText>
        </w:r>
        <w:r w:rsidR="00AE4E78" w:rsidDel="00B01311">
          <w:rPr>
            <w:rFonts w:ascii="Times New Roman" w:hAnsi="Times New Roman" w:cs="Times New Roman"/>
            <w:sz w:val="24"/>
            <w:szCs w:val="24"/>
          </w:rPr>
          <w:delText xml:space="preserve"> </w:delText>
        </w:r>
        <w:r w:rsidR="00EF6376" w:rsidDel="00B01311">
          <w:rPr>
            <w:rFonts w:ascii="Times New Roman" w:hAnsi="Times New Roman" w:cs="Times New Roman"/>
            <w:sz w:val="24"/>
            <w:szCs w:val="24"/>
          </w:rPr>
          <w:delText xml:space="preserve">a facility </w:delText>
        </w:r>
        <w:r w:rsidR="00655E1E" w:rsidDel="00B01311">
          <w:rPr>
            <w:rFonts w:ascii="Times New Roman" w:hAnsi="Times New Roman" w:cs="Times New Roman"/>
            <w:sz w:val="24"/>
            <w:szCs w:val="24"/>
          </w:rPr>
          <w:delText>inspection.</w:delText>
        </w:r>
      </w:del>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ins w:id="224" w:author="Deborah Neher" w:date="2023-11-15T10:15:00Z">
        <w:r w:rsidR="007E13BC">
          <w:rPr>
            <w:rFonts w:ascii="Times New Roman" w:hAnsi="Times New Roman" w:cs="Times New Roman"/>
            <w:sz w:val="24"/>
            <w:szCs w:val="24"/>
          </w:rPr>
          <w:t xml:space="preserve">involved collecting </w:t>
        </w:r>
      </w:ins>
      <w:del w:id="225" w:author="Deborah Neher" w:date="2023-11-15T10:15:00Z">
        <w:r w:rsidR="006238BB" w:rsidRPr="00604EDE" w:rsidDel="007E13BC">
          <w:rPr>
            <w:rFonts w:ascii="Times New Roman" w:hAnsi="Times New Roman" w:cs="Times New Roman"/>
            <w:sz w:val="24"/>
            <w:szCs w:val="24"/>
          </w:rPr>
          <w:delText>collected i</w:delText>
        </w:r>
      </w:del>
      <w:ins w:id="226" w:author="Deborah Neher" w:date="2023-11-15T10:15:00Z">
        <w:r w:rsidR="007E13BC">
          <w:rPr>
            <w:rFonts w:ascii="Times New Roman" w:hAnsi="Times New Roman" w:cs="Times New Roman"/>
            <w:sz w:val="24"/>
            <w:szCs w:val="24"/>
          </w:rPr>
          <w:t>i</w:t>
        </w:r>
      </w:ins>
      <w:r w:rsidR="006238BB" w:rsidRPr="00604EDE">
        <w:rPr>
          <w:rFonts w:ascii="Times New Roman" w:hAnsi="Times New Roman" w:cs="Times New Roman"/>
          <w:sz w:val="24"/>
          <w:szCs w:val="24"/>
        </w:rPr>
        <w:t>nformation about the bulk tank, cow identification,</w:t>
      </w:r>
      <w:r w:rsidR="000007CD">
        <w:rPr>
          <w:rFonts w:ascii="Times New Roman" w:hAnsi="Times New Roman" w:cs="Times New Roman"/>
          <w:sz w:val="24"/>
          <w:szCs w:val="24"/>
        </w:rPr>
        <w:t xml:space="preserve"> a subjective assessment of</w:t>
      </w:r>
      <w:r w:rsidR="006238BB" w:rsidRPr="00604EDE">
        <w:rPr>
          <w:rFonts w:ascii="Times New Roman" w:hAnsi="Times New Roman" w:cs="Times New Roman"/>
          <w:sz w:val="24"/>
          <w:szCs w:val="24"/>
        </w:rPr>
        <w:t xml:space="preserve"> </w:t>
      </w:r>
      <w:commentRangeStart w:id="227"/>
      <w:r w:rsidR="006238BB" w:rsidRPr="00604EDE">
        <w:rPr>
          <w:rFonts w:ascii="Times New Roman" w:hAnsi="Times New Roman" w:cs="Times New Roman"/>
          <w:sz w:val="24"/>
          <w:szCs w:val="24"/>
        </w:rPr>
        <w:t>air quality</w:t>
      </w:r>
      <w:commentRangeEnd w:id="227"/>
      <w:r w:rsidR="009656D9">
        <w:rPr>
          <w:rStyle w:val="CommentReference"/>
          <w:rFonts w:eastAsiaTheme="minorEastAsia"/>
        </w:rPr>
        <w:commentReference w:id="227"/>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 xml:space="preserve">easurements of the housing facilities were recorded for </w:t>
      </w:r>
      <w:proofErr w:type="spellStart"/>
      <w:r w:rsidR="006238BB" w:rsidRPr="00604EDE">
        <w:rPr>
          <w:rFonts w:ascii="Times New Roman" w:hAnsi="Times New Roman" w:cs="Times New Roman"/>
          <w:sz w:val="24"/>
          <w:szCs w:val="24"/>
        </w:rPr>
        <w:t>freestalls</w:t>
      </w:r>
      <w:proofErr w:type="spellEnd"/>
      <w:r w:rsidR="006238BB" w:rsidRPr="00604EDE">
        <w:rPr>
          <w:rFonts w:ascii="Times New Roman" w:hAnsi="Times New Roman" w:cs="Times New Roman"/>
          <w:sz w:val="24"/>
          <w:szCs w:val="24"/>
        </w:rPr>
        <w:t xml:space="preserve"> and </w:t>
      </w:r>
      <w:proofErr w:type="spellStart"/>
      <w:r w:rsidR="006238BB" w:rsidRPr="00604EDE">
        <w:rPr>
          <w:rFonts w:ascii="Times New Roman" w:hAnsi="Times New Roman" w:cs="Times New Roman"/>
          <w:sz w:val="24"/>
          <w:szCs w:val="24"/>
        </w:rPr>
        <w:t>tiestalls</w:t>
      </w:r>
      <w:proofErr w:type="spellEnd"/>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 (</w:t>
      </w:r>
      <w:proofErr w:type="gramStart"/>
      <w:r w:rsidR="00EC4B9B">
        <w:rPr>
          <w:rFonts w:ascii="Times New Roman" w:hAnsi="Times New Roman" w:cs="Times New Roman"/>
          <w:sz w:val="24"/>
          <w:szCs w:val="24"/>
        </w:rPr>
        <w:t>e.g.</w:t>
      </w:r>
      <w:proofErr w:type="gramEnd"/>
      <w:r w:rsidR="00EC4B9B">
        <w:rPr>
          <w:rFonts w:ascii="Times New Roman" w:hAnsi="Times New Roman" w:cs="Times New Roman"/>
          <w:sz w:val="24"/>
          <w:szCs w:val="24"/>
        </w:rPr>
        <w:t xml:space="preserve"> </w:t>
      </w:r>
      <w:proofErr w:type="spellStart"/>
      <w:r w:rsidR="00EC4B9B">
        <w:rPr>
          <w:rFonts w:ascii="Times New Roman" w:hAnsi="Times New Roman" w:cs="Times New Roman"/>
          <w:sz w:val="24"/>
          <w:szCs w:val="24"/>
        </w:rPr>
        <w:t>freestall</w:t>
      </w:r>
      <w:proofErr w:type="spellEnd"/>
      <w:r w:rsidR="00EC4B9B">
        <w:rPr>
          <w:rFonts w:ascii="Times New Roman" w:hAnsi="Times New Roman" w:cs="Times New Roman"/>
          <w:sz w:val="24"/>
          <w:szCs w:val="24"/>
        </w:rPr>
        <w:t xml:space="preserve">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r w:rsidR="00B0578E" w:rsidRPr="00B0578E">
        <w:rPr>
          <w:rFonts w:ascii="Times New Roman" w:hAnsi="Times New Roman" w:cs="Times New Roman"/>
          <w:sz w:val="24"/>
          <w:szCs w:val="24"/>
        </w:rPr>
        <w:t>sample</w:t>
      </w:r>
      <w:r w:rsidR="00EC4B9B">
        <w:rPr>
          <w:rFonts w:ascii="Times New Roman" w:hAnsi="Times New Roman" w:cs="Times New Roman"/>
          <w:sz w:val="24"/>
          <w:szCs w:val="24"/>
        </w:rPr>
        <w:t>s were collected</w:t>
      </w:r>
      <w:r w:rsidR="00B0578E" w:rsidRPr="00B0578E">
        <w:rPr>
          <w:rFonts w:ascii="Times New Roman" w:hAnsi="Times New Roman" w:cs="Times New Roman"/>
          <w:sz w:val="24"/>
          <w:szCs w:val="24"/>
        </w:rPr>
        <w:t xml:space="preserve"> from </w:t>
      </w:r>
      <w:r w:rsidR="00F45E95">
        <w:rPr>
          <w:rFonts w:ascii="Times New Roman" w:hAnsi="Times New Roman" w:cs="Times New Roman"/>
          <w:sz w:val="24"/>
          <w:szCs w:val="24"/>
        </w:rPr>
        <w:t xml:space="preserve">the </w:t>
      </w:r>
      <w:r w:rsidR="00B0578E" w:rsidRPr="00B0578E">
        <w:rPr>
          <w:rFonts w:ascii="Times New Roman" w:hAnsi="Times New Roman" w:cs="Times New Roman"/>
          <w:sz w:val="24"/>
          <w:szCs w:val="24"/>
        </w:rPr>
        <w:t>pen containing</w:t>
      </w:r>
      <w:r w:rsidR="00F45E95">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largest group of lactating cows, or from</w:t>
      </w:r>
      <w:r w:rsidR="00C61F54">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high</w:t>
      </w:r>
      <w:r w:rsidR="00C61F54">
        <w:rPr>
          <w:rFonts w:ascii="Times New Roman" w:hAnsi="Times New Roman" w:cs="Times New Roman"/>
          <w:sz w:val="24"/>
          <w:szCs w:val="24"/>
        </w:rPr>
        <w:t>est</w:t>
      </w:r>
      <w:r w:rsidR="00B0578E" w:rsidRPr="00B0578E">
        <w:rPr>
          <w:rFonts w:ascii="Times New Roman" w:hAnsi="Times New Roman" w:cs="Times New Roman"/>
          <w:sz w:val="24"/>
          <w:szCs w:val="24"/>
        </w:rPr>
        <w:t xml:space="preserve"> producing group</w:t>
      </w:r>
      <w:r w:rsidR="00C61F54">
        <w:rPr>
          <w:rFonts w:ascii="Times New Roman" w:hAnsi="Times New Roman" w:cs="Times New Roman"/>
          <w:sz w:val="24"/>
          <w:szCs w:val="24"/>
        </w:rPr>
        <w:t xml:space="preserve"> </w:t>
      </w:r>
      <w:r w:rsidR="000B6B12">
        <w:rPr>
          <w:rFonts w:ascii="Times New Roman" w:hAnsi="Times New Roman" w:cs="Times New Roman"/>
          <w:sz w:val="24"/>
          <w:szCs w:val="24"/>
        </w:rPr>
        <w:t>o</w:t>
      </w:r>
      <w:r w:rsidR="00C61F54">
        <w:rPr>
          <w:rFonts w:ascii="Times New Roman" w:hAnsi="Times New Roman" w:cs="Times New Roman"/>
          <w:sz w:val="24"/>
          <w:szCs w:val="24"/>
        </w:rPr>
        <w:t>f animals</w:t>
      </w:r>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r w:rsidR="00C61F54">
        <w:rPr>
          <w:rFonts w:ascii="Times New Roman" w:hAnsi="Times New Roman" w:cs="Times New Roman"/>
          <w:sz w:val="24"/>
          <w:szCs w:val="24"/>
        </w:rPr>
        <w:t>.</w:t>
      </w:r>
      <w:r w:rsidR="006238BB" w:rsidRPr="00604EDE">
        <w:rPr>
          <w:rFonts w:ascii="Times New Roman" w:hAnsi="Times New Roman" w:cs="Times New Roman"/>
          <w:sz w:val="24"/>
          <w:szCs w:val="24"/>
        </w:rPr>
        <w:t xml:space="preserve"> </w:t>
      </w:r>
      <w:commentRangeStart w:id="228"/>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w:t>
      </w:r>
      <w:proofErr w:type="spellStart"/>
      <w:r w:rsidR="0068449E">
        <w:rPr>
          <w:rFonts w:ascii="Times New Roman" w:hAnsi="Times New Roman" w:cs="Times New Roman"/>
          <w:sz w:val="24"/>
          <w:szCs w:val="24"/>
        </w:rPr>
        <w:t>freestalls</w:t>
      </w:r>
      <w:proofErr w:type="spellEnd"/>
      <w:r w:rsidR="0068449E">
        <w:rPr>
          <w:rFonts w:ascii="Times New Roman" w:hAnsi="Times New Roman" w:cs="Times New Roman"/>
          <w:sz w:val="24"/>
          <w:szCs w:val="24"/>
        </w:rPr>
        <w:t xml:space="preserve"> and </w:t>
      </w:r>
      <w:proofErr w:type="spellStart"/>
      <w:r w:rsidR="0068449E">
        <w:rPr>
          <w:rFonts w:ascii="Times New Roman" w:hAnsi="Times New Roman" w:cs="Times New Roman"/>
          <w:sz w:val="24"/>
          <w:szCs w:val="24"/>
        </w:rPr>
        <w:t>tiestalls</w:t>
      </w:r>
      <w:proofErr w:type="spellEnd"/>
      <w:r w:rsidR="0068449E">
        <w:rPr>
          <w:rFonts w:ascii="Times New Roman" w:hAnsi="Times New Roman" w:cs="Times New Roman"/>
          <w:sz w:val="24"/>
          <w:szCs w:val="24"/>
        </w:rPr>
        <w:t xml:space="preserve"> was </w:t>
      </w:r>
      <w:r w:rsidR="00C4639E">
        <w:rPr>
          <w:rFonts w:ascii="Times New Roman" w:hAnsi="Times New Roman" w:cs="Times New Roman"/>
          <w:sz w:val="24"/>
          <w:szCs w:val="24"/>
        </w:rPr>
        <w:t xml:space="preserve">included as a producer </w:t>
      </w:r>
      <w:r w:rsidR="00C4639E">
        <w:rPr>
          <w:rFonts w:ascii="Times New Roman" w:hAnsi="Times New Roman" w:cs="Times New Roman"/>
          <w:sz w:val="24"/>
          <w:szCs w:val="24"/>
        </w:rPr>
        <w:lastRenderedPageBreak/>
        <w:t xml:space="preserve">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228"/>
      <w:r w:rsidR="009656D9">
        <w:rPr>
          <w:rStyle w:val="CommentReference"/>
          <w:rFonts w:eastAsiaTheme="minorEastAsia"/>
        </w:rPr>
        <w:commentReference w:id="228"/>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 xml:space="preserve">ygiene scoring was completed </w:t>
      </w:r>
      <w:del w:id="229" w:author="Deborah Neher" w:date="2023-11-15T10:16:00Z">
        <w:r w:rsidR="006238BB" w:rsidRPr="00604EDE" w:rsidDel="001D7609">
          <w:rPr>
            <w:rFonts w:ascii="Times New Roman" w:hAnsi="Times New Roman" w:cs="Times New Roman"/>
            <w:sz w:val="24"/>
            <w:szCs w:val="24"/>
          </w:rPr>
          <w:delText>by</w:delText>
        </w:r>
        <w:r w:rsidR="00776F2D" w:rsidDel="001D7609">
          <w:rPr>
            <w:rFonts w:ascii="Times New Roman" w:hAnsi="Times New Roman" w:cs="Times New Roman"/>
            <w:sz w:val="24"/>
            <w:szCs w:val="24"/>
          </w:rPr>
          <w:delText xml:space="preserve"> co-author</w:delText>
        </w:r>
        <w:r w:rsidR="006238BB" w:rsidRPr="00604EDE" w:rsidDel="001D7609">
          <w:rPr>
            <w:rFonts w:ascii="Times New Roman" w:hAnsi="Times New Roman" w:cs="Times New Roman"/>
            <w:sz w:val="24"/>
            <w:szCs w:val="24"/>
          </w:rPr>
          <w:delText xml:space="preserve"> </w:delText>
        </w:r>
        <w:r w:rsidR="007820F8" w:rsidDel="001D7609">
          <w:rPr>
            <w:rFonts w:ascii="Times New Roman" w:hAnsi="Times New Roman" w:cs="Times New Roman"/>
            <w:sz w:val="24"/>
            <w:szCs w:val="24"/>
          </w:rPr>
          <w:delText xml:space="preserve">(TA) </w:delText>
        </w:r>
      </w:del>
      <w:commentRangeStart w:id="230"/>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230"/>
      <w:r w:rsidR="003641C9">
        <w:rPr>
          <w:rStyle w:val="CommentReference"/>
          <w:rFonts w:eastAsiaTheme="minorEastAsia"/>
        </w:rPr>
        <w:commentReference w:id="230"/>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scoring system was used, where 1 = free of dirt, 2 = slightly dirty (2–10% of surface area), 3 = moderately covered with dirt (10–30% of surface area), and 4 = covered with caked</w:t>
      </w:r>
      <w:ins w:id="231" w:author="Deborah Neher" w:date="2023-11-15T10:16:00Z">
        <w:r w:rsidR="007E13BC">
          <w:rPr>
            <w:rFonts w:ascii="Times New Roman" w:hAnsi="Times New Roman" w:cs="Times New Roman"/>
            <w:sz w:val="24"/>
            <w:szCs w:val="24"/>
          </w:rPr>
          <w:t>-</w:t>
        </w:r>
      </w:ins>
      <w:del w:id="232" w:author="Deborah Neher" w:date="2023-11-15T10:16:00Z">
        <w:r w:rsidR="006238BB" w:rsidRPr="00604EDE" w:rsidDel="007E13BC">
          <w:rPr>
            <w:rFonts w:ascii="Times New Roman" w:hAnsi="Times New Roman" w:cs="Times New Roman"/>
            <w:sz w:val="24"/>
            <w:szCs w:val="24"/>
          </w:rPr>
          <w:delText xml:space="preserve"> </w:delText>
        </w:r>
      </w:del>
      <w:r w:rsidR="006238BB" w:rsidRPr="00604EDE">
        <w:rPr>
          <w:rFonts w:ascii="Times New Roman" w:hAnsi="Times New Roman" w:cs="Times New Roman"/>
          <w:sz w:val="24"/>
          <w:szCs w:val="24"/>
        </w:rPr>
        <w:t>on</w:t>
      </w:r>
      <w:ins w:id="233" w:author="Deborah Neher" w:date="2023-11-15T10:16:00Z">
        <w:r w:rsidR="007E13BC">
          <w:rPr>
            <w:rFonts w:ascii="Times New Roman" w:hAnsi="Times New Roman" w:cs="Times New Roman"/>
            <w:sz w:val="24"/>
            <w:szCs w:val="24"/>
          </w:rPr>
          <w:t xml:space="preserve"> </w:t>
        </w:r>
      </w:ins>
      <w:del w:id="234" w:author="Deborah Neher" w:date="2023-11-15T10:16:00Z">
        <w:r w:rsidR="006238BB" w:rsidRPr="00604EDE" w:rsidDel="007E13BC">
          <w:rPr>
            <w:rFonts w:ascii="Times New Roman" w:hAnsi="Times New Roman" w:cs="Times New Roman"/>
            <w:sz w:val="24"/>
            <w:szCs w:val="24"/>
          </w:rPr>
          <w:delText>-</w:delText>
        </w:r>
      </w:del>
      <w:r w:rsidR="006238BB" w:rsidRPr="00604EDE">
        <w:rPr>
          <w:rFonts w:ascii="Times New Roman" w:hAnsi="Times New Roman" w:cs="Times New Roman"/>
          <w:sz w:val="24"/>
          <w:szCs w:val="24"/>
        </w:rPr>
        <w:t xml:space="preserve">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w:t>
      </w:r>
      <w:commentRangeStart w:id="235"/>
      <w:del w:id="236" w:author="Deborah Neher" w:date="2023-11-15T10:16:00Z">
        <w:r w:rsidR="006238BB" w:rsidRPr="00604EDE" w:rsidDel="001D7609">
          <w:rPr>
            <w:rFonts w:ascii="Times New Roman" w:hAnsi="Times New Roman" w:cs="Times New Roman"/>
            <w:sz w:val="24"/>
            <w:szCs w:val="24"/>
          </w:rPr>
          <w:delText xml:space="preserve">Materials were left with producers to record and collect milk samples of cows with clinical mastitis in the 30 days following the farm visit, but </w:delText>
        </w:r>
        <w:r w:rsidR="008F4ADE" w:rsidDel="001D7609">
          <w:rPr>
            <w:rFonts w:ascii="Times New Roman" w:hAnsi="Times New Roman" w:cs="Times New Roman"/>
            <w:sz w:val="24"/>
            <w:szCs w:val="24"/>
          </w:rPr>
          <w:delText>producer compliance</w:delText>
        </w:r>
        <w:r w:rsidR="008F4ADE" w:rsidRPr="00604EDE" w:rsidDel="001D7609">
          <w:rPr>
            <w:rFonts w:ascii="Times New Roman" w:hAnsi="Times New Roman" w:cs="Times New Roman"/>
            <w:sz w:val="24"/>
            <w:szCs w:val="24"/>
          </w:rPr>
          <w:delText xml:space="preserve"> </w:delText>
        </w:r>
        <w:r w:rsidR="006238BB" w:rsidRPr="00604EDE" w:rsidDel="001D7609">
          <w:rPr>
            <w:rFonts w:ascii="Times New Roman" w:hAnsi="Times New Roman" w:cs="Times New Roman"/>
            <w:sz w:val="24"/>
            <w:szCs w:val="24"/>
          </w:rPr>
          <w:delText xml:space="preserve">in this aspect of the study was </w:delText>
        </w:r>
        <w:r w:rsidR="00557A82" w:rsidDel="001D7609">
          <w:rPr>
            <w:rFonts w:ascii="Times New Roman" w:hAnsi="Times New Roman" w:cs="Times New Roman"/>
            <w:sz w:val="24"/>
            <w:szCs w:val="24"/>
          </w:rPr>
          <w:delText>inconsistent and not</w:delText>
        </w:r>
        <w:r w:rsidR="006238BB" w:rsidRPr="00604EDE" w:rsidDel="001D7609">
          <w:rPr>
            <w:rFonts w:ascii="Times New Roman" w:hAnsi="Times New Roman" w:cs="Times New Roman"/>
            <w:sz w:val="24"/>
            <w:szCs w:val="24"/>
          </w:rPr>
          <w:delText xml:space="preserve"> include</w:delText>
        </w:r>
        <w:r w:rsidR="00557A82" w:rsidDel="001D7609">
          <w:rPr>
            <w:rFonts w:ascii="Times New Roman" w:hAnsi="Times New Roman" w:cs="Times New Roman"/>
            <w:sz w:val="24"/>
            <w:szCs w:val="24"/>
          </w:rPr>
          <w:delText>d</w:delText>
        </w:r>
        <w:r w:rsidR="006238BB" w:rsidRPr="00604EDE" w:rsidDel="001D7609">
          <w:rPr>
            <w:rFonts w:ascii="Times New Roman" w:hAnsi="Times New Roman" w:cs="Times New Roman"/>
            <w:sz w:val="24"/>
            <w:szCs w:val="24"/>
          </w:rPr>
          <w:delText xml:space="preserve"> in any analyses.</w:delText>
        </w:r>
        <w:r w:rsidR="00122B6A" w:rsidDel="001D7609">
          <w:rPr>
            <w:rFonts w:ascii="Times New Roman" w:hAnsi="Times New Roman" w:cs="Times New Roman"/>
            <w:sz w:val="24"/>
            <w:szCs w:val="24"/>
          </w:rPr>
          <w:delText xml:space="preserve"> </w:delText>
        </w:r>
      </w:del>
      <w:commentRangeEnd w:id="235"/>
      <w:r w:rsidR="009205F3">
        <w:rPr>
          <w:rStyle w:val="CommentReference"/>
          <w:rFonts w:eastAsiaTheme="minorEastAsia"/>
        </w:rPr>
        <w:commentReference w:id="235"/>
      </w:r>
      <w:r w:rsidR="00122B6A">
        <w:rPr>
          <w:rFonts w:ascii="Times New Roman" w:hAnsi="Times New Roman" w:cs="Times New Roman"/>
          <w:sz w:val="24"/>
          <w:szCs w:val="24"/>
        </w:rPr>
        <w:t xml:space="preserve">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237"/>
      <w:r w:rsidR="00122B6A" w:rsidRPr="00D616C1">
        <w:rPr>
          <w:rFonts w:ascii="Times New Roman" w:hAnsi="Times New Roman" w:cs="Times New Roman"/>
          <w:sz w:val="24"/>
          <w:szCs w:val="24"/>
        </w:rPr>
        <w:t>PROTO202000089</w:t>
      </w:r>
      <w:commentRangeEnd w:id="237"/>
      <w:r w:rsidR="00A053C6">
        <w:rPr>
          <w:rStyle w:val="CommentReference"/>
          <w:rFonts w:eastAsiaTheme="minorEastAsia"/>
        </w:rPr>
        <w:commentReference w:id="237"/>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506E7CB8"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238"/>
      <w:r w:rsidRPr="00604EDE">
        <w:rPr>
          <w:rFonts w:ascii="Times New Roman" w:hAnsi="Times New Roman" w:cs="Times New Roman"/>
          <w:sz w:val="24"/>
          <w:szCs w:val="24"/>
        </w:rPr>
        <w:t xml:space="preserve">Herd-level DHIA test results for the test day </w:t>
      </w:r>
      <w:commentRangeStart w:id="239"/>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239"/>
      <w:r>
        <w:rPr>
          <w:rStyle w:val="CommentReference"/>
          <w:rFonts w:eastAsiaTheme="minorEastAsia"/>
        </w:rPr>
        <w:commentReference w:id="239"/>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238"/>
      <w:r>
        <w:rPr>
          <w:rStyle w:val="CommentReference"/>
          <w:rFonts w:eastAsiaTheme="minorEastAsia"/>
        </w:rPr>
        <w:commentReference w:id="238"/>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r w:rsidR="00737613">
        <w:rPr>
          <w:rFonts w:ascii="Times New Roman" w:hAnsi="Times New Roman" w:cs="Times New Roman"/>
          <w:sz w:val="24"/>
          <w:szCs w:val="24"/>
        </w:rPr>
        <w:t xml:space="preserve"> </w:t>
      </w:r>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39B37B9B"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r w:rsidR="00A053C6">
        <w:rPr>
          <w:b/>
          <w:bCs/>
        </w:rPr>
        <w:t xml:space="preserve">bulk tank </w:t>
      </w:r>
      <w:r w:rsidR="00BE349A">
        <w:rPr>
          <w:b/>
          <w:bCs/>
        </w:rPr>
        <w:t xml:space="preserve">somatic cell count </w:t>
      </w:r>
      <w:proofErr w:type="gramStart"/>
      <w:r w:rsidR="00A053C6">
        <w:rPr>
          <w:b/>
          <w:bCs/>
        </w:rPr>
        <w:t>measures</w:t>
      </w:r>
      <w:proofErr w:type="gramEnd"/>
    </w:p>
    <w:p w14:paraId="12B0BADB" w14:textId="3599BE34" w:rsidR="00BE349A" w:rsidRPr="00503350" w:rsidRDefault="0028139A" w:rsidP="00503350">
      <w:pPr>
        <w:pStyle w:val="ListParagraph"/>
        <w:spacing w:line="480" w:lineRule="auto"/>
        <w:ind w:left="0" w:firstLine="720"/>
        <w:rPr>
          <w:i/>
          <w:iCs/>
        </w:rPr>
      </w:pPr>
      <w:commentRangeStart w:id="240"/>
      <w:commentRangeStart w:id="241"/>
      <w:r>
        <w:t>A</w:t>
      </w:r>
      <w:r w:rsidR="006F46EE">
        <w:t xml:space="preserve">n aliquot of </w:t>
      </w:r>
      <w:r w:rsidR="00D609B5">
        <w:t xml:space="preserve">the </w:t>
      </w:r>
      <w:r w:rsidR="006F46EE">
        <w:t xml:space="preserve">bulk tank milk </w:t>
      </w:r>
      <w:r w:rsidR="00D609B5">
        <w:t xml:space="preserve">sample </w:t>
      </w:r>
      <w:r w:rsidR="006F46EE">
        <w:t xml:space="preserve">was stored </w:t>
      </w:r>
      <w:r w:rsidR="000645A8">
        <w:t>at -4</w:t>
      </w:r>
      <w:r w:rsidR="000645A8" w:rsidRPr="00604EDE">
        <w:t>°C</w:t>
      </w:r>
      <w:r w:rsidR="00537CB3">
        <w:t xml:space="preserve"> until it could be </w:t>
      </w:r>
      <w:r w:rsidR="00A053C6">
        <w:t xml:space="preserve">transported </w:t>
      </w:r>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Frozen bulk tank milk samples were shipped </w:t>
      </w:r>
      <w:commentRangeEnd w:id="240"/>
      <w:r w:rsidR="00A053C6">
        <w:rPr>
          <w:rStyle w:val="CommentReference"/>
          <w:rFonts w:eastAsiaTheme="minorEastAsia"/>
        </w:rPr>
        <w:commentReference w:id="240"/>
      </w:r>
      <w:commentRangeEnd w:id="241"/>
      <w:r w:rsidR="00D609B5">
        <w:rPr>
          <w:rStyle w:val="CommentReference"/>
          <w:rFonts w:eastAsiaTheme="minorEastAsia"/>
        </w:rPr>
        <w:commentReference w:id="241"/>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w:t>
      </w:r>
      <w:proofErr w:type="gramStart"/>
      <w:r w:rsidR="00575DC8" w:rsidRPr="00604EDE">
        <w:rPr>
          <w:rFonts w:ascii="Times New Roman" w:hAnsi="Times New Roman" w:cs="Times New Roman"/>
          <w:sz w:val="24"/>
          <w:szCs w:val="24"/>
        </w:rPr>
        <w:t>medium that</w:t>
      </w:r>
      <w:proofErr w:type="gramEnd"/>
      <w:r w:rsidR="00575DC8" w:rsidRPr="00604EDE">
        <w:rPr>
          <w:rFonts w:ascii="Times New Roman" w:hAnsi="Times New Roman" w:cs="Times New Roman"/>
          <w:sz w:val="24"/>
          <w:szCs w:val="24"/>
        </w:rPr>
        <w:t xml:space="preserve">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 xml:space="preserve">Staph. </w:t>
      </w:r>
      <w:proofErr w:type="gramStart"/>
      <w:r w:rsidRPr="00604EDE">
        <w:rPr>
          <w:rFonts w:ascii="Times New Roman" w:hAnsi="Times New Roman" w:cs="Times New Roman"/>
          <w:i/>
          <w:iCs/>
          <w:sz w:val="24"/>
          <w:szCs w:val="24"/>
        </w:rPr>
        <w:t>aureus</w:t>
      </w:r>
      <w:proofErr w:type="gramEnd"/>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t>
      </w:r>
      <w:r w:rsidRPr="00604EDE">
        <w:rPr>
          <w:rFonts w:ascii="Times New Roman" w:hAnsi="Times New Roman" w:cs="Times New Roman"/>
          <w:sz w:val="24"/>
          <w:szCs w:val="24"/>
        </w:rPr>
        <w:lastRenderedPageBreak/>
        <w:t>was swabbed across a Mycoplasma agar plate, then placed in a 7% CO</w:t>
      </w:r>
      <w:r w:rsidRPr="00B86FA3">
        <w:rPr>
          <w:rFonts w:ascii="Times New Roman" w:hAnsi="Times New Roman" w:cs="Times New Roman"/>
          <w:sz w:val="24"/>
          <w:szCs w:val="24"/>
          <w:vertAlign w:val="subscript"/>
          <w:rPrChange w:id="242" w:author="Deborah Neher" w:date="2023-11-15T10:17:00Z">
            <w:rPr>
              <w:rFonts w:ascii="Times New Roman" w:hAnsi="Times New Roman" w:cs="Times New Roman"/>
              <w:sz w:val="24"/>
              <w:szCs w:val="24"/>
            </w:rPr>
          </w:rPrChange>
        </w:rPr>
        <w:t>2</w:t>
      </w:r>
      <w:r w:rsidRPr="00604EDE">
        <w:rPr>
          <w:rFonts w:ascii="Times New Roman" w:hAnsi="Times New Roman" w:cs="Times New Roman"/>
          <w:sz w:val="24"/>
          <w:szCs w:val="24"/>
        </w:rPr>
        <w:t xml:space="preserve">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243"/>
      <w:commentRangeStart w:id="244"/>
      <w:r w:rsidRPr="00604EDE">
        <w:rPr>
          <w:b/>
          <w:bCs/>
        </w:rPr>
        <w:t>analysis</w:t>
      </w:r>
      <w:commentRangeEnd w:id="243"/>
      <w:r w:rsidR="000C26E4">
        <w:rPr>
          <w:rStyle w:val="CommentReference"/>
          <w:rFonts w:asciiTheme="minorHAnsi" w:eastAsiaTheme="minorEastAsia" w:hAnsiTheme="minorHAnsi" w:cstheme="minorBidi"/>
        </w:rPr>
        <w:commentReference w:id="243"/>
      </w:r>
      <w:commentRangeEnd w:id="244"/>
      <w:r w:rsidR="00046822">
        <w:rPr>
          <w:rStyle w:val="CommentReference"/>
          <w:rFonts w:asciiTheme="minorHAnsi" w:eastAsiaTheme="minorEastAsia" w:hAnsiTheme="minorHAnsi" w:cstheme="minorBidi"/>
        </w:rPr>
        <w:commentReference w:id="244"/>
      </w:r>
    </w:p>
    <w:p w14:paraId="3641F7EB" w14:textId="448A3B83" w:rsidR="0011401F" w:rsidRPr="00604EDE" w:rsidRDefault="006238BB" w:rsidP="00806E14">
      <w:pPr>
        <w:spacing w:line="480" w:lineRule="auto"/>
        <w:ind w:firstLine="720"/>
        <w:rPr>
          <w:rFonts w:ascii="Times New Roman" w:hAnsi="Times New Roman" w:cs="Times New Roman"/>
          <w:sz w:val="24"/>
          <w:szCs w:val="24"/>
        </w:rPr>
      </w:pPr>
      <w:commentRangeStart w:id="245"/>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Environment (R Core Team, 2023) for data cleaning, checking, and statistical analysis. </w:t>
      </w:r>
      <w:commentRangeStart w:id="246"/>
      <w:r w:rsidRPr="00604EDE">
        <w:rPr>
          <w:rFonts w:ascii="Times New Roman" w:hAnsi="Times New Roman" w:cs="Times New Roman"/>
          <w:sz w:val="24"/>
          <w:szCs w:val="24"/>
        </w:rPr>
        <w:t>The distribution of outcome variables was assessed to check for normality</w:t>
      </w:r>
      <w:r w:rsidR="00091211">
        <w:rPr>
          <w:rFonts w:ascii="Times New Roman" w:hAnsi="Times New Roman" w:cs="Times New Roman"/>
          <w:sz w:val="24"/>
          <w:szCs w:val="24"/>
        </w:rPr>
        <w:t xml:space="preserve"> </w:t>
      </w:r>
      <w:r w:rsidR="003B08B4">
        <w:rPr>
          <w:rFonts w:ascii="Times New Roman" w:hAnsi="Times New Roman" w:cs="Times New Roman"/>
          <w:sz w:val="24"/>
          <w:szCs w:val="24"/>
        </w:rPr>
        <w:t xml:space="preserve">using a </w:t>
      </w:r>
      <w:r w:rsidR="00091211" w:rsidRPr="00604EDE">
        <w:rPr>
          <w:rFonts w:ascii="Times New Roman" w:hAnsi="Times New Roman" w:cs="Times New Roman"/>
          <w:sz w:val="24"/>
          <w:szCs w:val="24"/>
        </w:rPr>
        <w:t>Shapiro-Wilk test</w:t>
      </w:r>
      <w:r w:rsidR="00091211">
        <w:rPr>
          <w:rFonts w:ascii="Times New Roman" w:hAnsi="Times New Roman" w:cs="Times New Roman"/>
          <w:sz w:val="24"/>
          <w:szCs w:val="24"/>
        </w:rPr>
        <w:t xml:space="preserve"> with </w:t>
      </w:r>
      <w:r w:rsidR="008E2EE4">
        <w:rPr>
          <w:rFonts w:ascii="Times New Roman" w:hAnsi="Times New Roman" w:cs="Times New Roman"/>
          <w:sz w:val="24"/>
          <w:szCs w:val="24"/>
        </w:rPr>
        <w:t xml:space="preserve">significance set at </w:t>
      </w:r>
      <w:r w:rsidR="008E2EE4">
        <w:rPr>
          <w:rFonts w:ascii="Times New Roman" w:hAnsi="Times New Roman" w:cs="Times New Roman"/>
          <w:i/>
          <w:iCs/>
          <w:sz w:val="24"/>
          <w:szCs w:val="24"/>
        </w:rPr>
        <w:t>P</w:t>
      </w:r>
      <w:r w:rsidR="008E2EE4" w:rsidRPr="00604EDE">
        <w:rPr>
          <w:rFonts w:ascii="Times New Roman" w:hAnsi="Times New Roman" w:cs="Times New Roman"/>
          <w:sz w:val="24"/>
          <w:szCs w:val="24"/>
        </w:rPr>
        <w:t xml:space="preserve"> ≤0.05</w:t>
      </w:r>
      <w:r w:rsidRPr="00604EDE">
        <w:rPr>
          <w:rFonts w:ascii="Times New Roman" w:hAnsi="Times New Roman" w:cs="Times New Roman"/>
          <w:sz w:val="24"/>
          <w:szCs w:val="24"/>
        </w:rPr>
        <w:t>,</w:t>
      </w:r>
      <w:r w:rsidR="00CF3D74">
        <w:rPr>
          <w:rFonts w:ascii="Times New Roman" w:hAnsi="Times New Roman" w:cs="Times New Roman"/>
          <w:sz w:val="24"/>
          <w:szCs w:val="24"/>
        </w:rPr>
        <w:t xml:space="preserve"> </w:t>
      </w:r>
      <w:r w:rsidR="00CF3D74" w:rsidRPr="00604EDE">
        <w:rPr>
          <w:rFonts w:ascii="Times New Roman" w:hAnsi="Times New Roman" w:cs="Times New Roman"/>
          <w:sz w:val="24"/>
          <w:szCs w:val="24"/>
        </w:rPr>
        <w:t xml:space="preserve">visual assessment of </w:t>
      </w:r>
      <w:r w:rsidR="00CF3D74">
        <w:rPr>
          <w:rFonts w:ascii="Times New Roman" w:hAnsi="Times New Roman" w:cs="Times New Roman"/>
          <w:sz w:val="24"/>
          <w:szCs w:val="24"/>
        </w:rPr>
        <w:t xml:space="preserve">distribution and </w:t>
      </w:r>
      <w:r w:rsidR="00CF3D74" w:rsidRPr="00604EDE">
        <w:rPr>
          <w:rFonts w:ascii="Times New Roman" w:hAnsi="Times New Roman" w:cs="Times New Roman"/>
          <w:sz w:val="24"/>
          <w:szCs w:val="24"/>
        </w:rPr>
        <w:t>residuals</w:t>
      </w:r>
      <w:r w:rsidR="003B08B4">
        <w:rPr>
          <w:rFonts w:ascii="Times New Roman" w:hAnsi="Times New Roman" w:cs="Times New Roman"/>
          <w:sz w:val="24"/>
          <w:szCs w:val="24"/>
        </w:rPr>
        <w:t xml:space="preserve">, </w:t>
      </w:r>
      <w:r w:rsidR="000D04C0">
        <w:rPr>
          <w:rFonts w:ascii="Times New Roman" w:hAnsi="Times New Roman" w:cs="Times New Roman"/>
          <w:sz w:val="24"/>
          <w:szCs w:val="24"/>
        </w:rPr>
        <w:t>skewness</w:t>
      </w:r>
      <w:r w:rsidR="000C4272">
        <w:rPr>
          <w:rFonts w:ascii="Times New Roman" w:hAnsi="Times New Roman" w:cs="Times New Roman"/>
          <w:sz w:val="24"/>
          <w:szCs w:val="24"/>
        </w:rPr>
        <w:t>, and comparison of the median and mean values.</w:t>
      </w:r>
      <w:r w:rsidRPr="00604EDE">
        <w:rPr>
          <w:rFonts w:ascii="Times New Roman" w:hAnsi="Times New Roman" w:cs="Times New Roman"/>
          <w:sz w:val="24"/>
          <w:szCs w:val="24"/>
        </w:rPr>
        <w:t xml:space="preserve"> </w:t>
      </w:r>
      <w:r w:rsidR="000C4272">
        <w:rPr>
          <w:rFonts w:ascii="Times New Roman" w:hAnsi="Times New Roman" w:cs="Times New Roman"/>
          <w:sz w:val="24"/>
          <w:szCs w:val="24"/>
        </w:rPr>
        <w:t>D</w:t>
      </w:r>
      <w:r w:rsidRPr="00604EDE">
        <w:rPr>
          <w:rFonts w:ascii="Times New Roman" w:hAnsi="Times New Roman" w:cs="Times New Roman"/>
          <w:sz w:val="24"/>
          <w:szCs w:val="24"/>
        </w:rPr>
        <w:t xml:space="preserve">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w:t>
      </w:r>
      <w:r w:rsidRPr="00604EDE">
        <w:rPr>
          <w:rFonts w:ascii="Times New Roman" w:hAnsi="Times New Roman" w:cs="Times New Roman"/>
          <w:sz w:val="24"/>
          <w:szCs w:val="24"/>
        </w:rPr>
        <w:lastRenderedPageBreak/>
        <w:t>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commentRangeEnd w:id="246"/>
      <w:r w:rsidR="008A1F40">
        <w:rPr>
          <w:rStyle w:val="CommentReference"/>
          <w:rFonts w:eastAsiaTheme="minorEastAsia"/>
        </w:rPr>
        <w:commentReference w:id="246"/>
      </w:r>
      <w:r w:rsidRPr="00604EDE">
        <w:rPr>
          <w:rFonts w:ascii="Times New Roman" w:hAnsi="Times New Roman" w:cs="Times New Roman"/>
          <w:sz w:val="24"/>
          <w:szCs w:val="24"/>
        </w:rPr>
        <w:t xml:space="preserve">. </w:t>
      </w:r>
      <w:r w:rsidR="00C94924">
        <w:rPr>
          <w:rFonts w:ascii="Times New Roman" w:hAnsi="Times New Roman" w:cs="Times New Roman"/>
          <w:sz w:val="24"/>
          <w:szCs w:val="24"/>
        </w:rPr>
        <w:t>R</w:t>
      </w:r>
      <w:r w:rsidR="00C94924" w:rsidRPr="00604EDE">
        <w:rPr>
          <w:rFonts w:ascii="Times New Roman" w:hAnsi="Times New Roman" w:cs="Times New Roman"/>
          <w:sz w:val="24"/>
          <w:szCs w:val="24"/>
        </w:rPr>
        <w:t xml:space="preserve">aw </w:t>
      </w:r>
      <w:r w:rsidR="00C94924">
        <w:rPr>
          <w:rFonts w:ascii="Times New Roman" w:hAnsi="Times New Roman" w:cs="Times New Roman"/>
          <w:sz w:val="24"/>
          <w:szCs w:val="24"/>
        </w:rPr>
        <w:t xml:space="preserve">bulk tank </w:t>
      </w:r>
      <w:r w:rsidR="00C94924" w:rsidRPr="00604EDE">
        <w:rPr>
          <w:rFonts w:ascii="Times New Roman" w:hAnsi="Times New Roman" w:cs="Times New Roman"/>
          <w:sz w:val="24"/>
          <w:szCs w:val="24"/>
        </w:rPr>
        <w:t>somatic cell count (</w:t>
      </w:r>
      <w:r w:rsidR="00C94924">
        <w:rPr>
          <w:rFonts w:ascii="Times New Roman" w:hAnsi="Times New Roman" w:cs="Times New Roman"/>
          <w:sz w:val="24"/>
          <w:szCs w:val="24"/>
        </w:rPr>
        <w:t>BT</w:t>
      </w:r>
      <w:r w:rsidR="00C94924" w:rsidRPr="00604EDE">
        <w:rPr>
          <w:rFonts w:ascii="Times New Roman" w:hAnsi="Times New Roman" w:cs="Times New Roman"/>
          <w:sz w:val="24"/>
          <w:szCs w:val="24"/>
        </w:rPr>
        <w:t>SCC) data</w:t>
      </w:r>
      <w:r w:rsidR="00C94924">
        <w:rPr>
          <w:rFonts w:ascii="Times New Roman" w:hAnsi="Times New Roman" w:cs="Times New Roman"/>
          <w:sz w:val="24"/>
          <w:szCs w:val="24"/>
        </w:rPr>
        <w:t xml:space="preserve"> was</w:t>
      </w:r>
      <w:r w:rsidR="00C94924" w:rsidRPr="00604EDE">
        <w:rPr>
          <w:rFonts w:ascii="Times New Roman" w:hAnsi="Times New Roman" w:cs="Times New Roman"/>
          <w:sz w:val="24"/>
          <w:szCs w:val="24"/>
        </w:rPr>
        <w:t xml:space="preserve"> log</w:t>
      </w:r>
      <w:r w:rsidR="00C94924" w:rsidRPr="008D649A">
        <w:rPr>
          <w:rFonts w:ascii="Times New Roman" w:hAnsi="Times New Roman" w:cs="Times New Roman"/>
          <w:sz w:val="24"/>
          <w:szCs w:val="24"/>
          <w:vertAlign w:val="subscript"/>
        </w:rPr>
        <w:t>10</w:t>
      </w:r>
      <w:r w:rsidR="00C94924" w:rsidRPr="00604EDE">
        <w:rPr>
          <w:rFonts w:ascii="Times New Roman" w:hAnsi="Times New Roman" w:cs="Times New Roman"/>
          <w:sz w:val="24"/>
          <w:szCs w:val="24"/>
        </w:rPr>
        <w:t xml:space="preserve"> transformed</w:t>
      </w:r>
      <w:r w:rsidR="006B0A50">
        <w:rPr>
          <w:rFonts w:ascii="Times New Roman" w:hAnsi="Times New Roman" w:cs="Times New Roman"/>
          <w:sz w:val="24"/>
          <w:szCs w:val="24"/>
        </w:rPr>
        <w:t xml:space="preserve"> </w:t>
      </w:r>
      <w:r w:rsidR="009453A8">
        <w:rPr>
          <w:rFonts w:ascii="Times New Roman" w:hAnsi="Times New Roman" w:cs="Times New Roman"/>
          <w:sz w:val="24"/>
          <w:szCs w:val="24"/>
        </w:rPr>
        <w:t>for analyses.</w:t>
      </w:r>
      <w:r w:rsidR="00C9492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Descriptive statistics </w:t>
      </w:r>
      <w:r w:rsidR="008505E7">
        <w:rPr>
          <w:rFonts w:ascii="Times New Roman" w:hAnsi="Times New Roman" w:cs="Times New Roman"/>
          <w:sz w:val="24"/>
          <w:szCs w:val="24"/>
        </w:rPr>
        <w:t xml:space="preserve">generated </w:t>
      </w:r>
      <w:r w:rsidRPr="00604EDE">
        <w:rPr>
          <w:rFonts w:ascii="Times New Roman" w:hAnsi="Times New Roman" w:cs="Times New Roman"/>
          <w:sz w:val="24"/>
          <w:szCs w:val="24"/>
        </w:rPr>
        <w:t>included description of general herd characteristics</w:t>
      </w:r>
      <w:r w:rsidR="00A17124">
        <w:rPr>
          <w:rFonts w:ascii="Times New Roman" w:hAnsi="Times New Roman" w:cs="Times New Roman"/>
          <w:sz w:val="24"/>
          <w:szCs w:val="24"/>
        </w:rPr>
        <w:t xml:space="preserve"> and</w:t>
      </w:r>
      <w:ins w:id="247" w:author="Caitlin Jeffrey" w:date="2023-11-10T18:51:00Z">
        <w:r w:rsidR="00A17124">
          <w:rPr>
            <w:rFonts w:ascii="Times New Roman" w:hAnsi="Times New Roman" w:cs="Times New Roman"/>
            <w:sz w:val="24"/>
            <w:szCs w:val="24"/>
          </w:rPr>
          <w:t xml:space="preserve"> </w:t>
        </w:r>
      </w:ins>
      <w:r w:rsidRPr="00604EDE">
        <w:rPr>
          <w:rFonts w:ascii="Times New Roman" w:hAnsi="Times New Roman" w:cs="Times New Roman"/>
          <w:sz w:val="24"/>
          <w:szCs w:val="24"/>
        </w:rPr>
        <w:t>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w:t>
      </w:r>
      <w:commentRangeStart w:id="248"/>
      <w:r w:rsidRPr="00604EDE">
        <w:rPr>
          <w:rFonts w:ascii="Times New Roman" w:hAnsi="Times New Roman" w:cs="Times New Roman"/>
          <w:sz w:val="24"/>
          <w:szCs w:val="24"/>
        </w:rPr>
        <w:t xml:space="preserve">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stratified by facility type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bedded pack,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w:t>
      </w:r>
      <w:commentRangeEnd w:id="245"/>
      <w:r w:rsidR="006E3E4B">
        <w:rPr>
          <w:rStyle w:val="CommentReference"/>
          <w:rFonts w:eastAsiaTheme="minorEastAsia"/>
        </w:rPr>
        <w:commentReference w:id="245"/>
      </w:r>
      <w:commentRangeEnd w:id="248"/>
      <w:r w:rsidR="001E501A">
        <w:rPr>
          <w:rStyle w:val="CommentReference"/>
          <w:rFonts w:eastAsiaTheme="minorEastAsia"/>
        </w:rPr>
        <w:commentReference w:id="248"/>
      </w:r>
    </w:p>
    <w:p w14:paraId="1C9857B1" w14:textId="70C413D7" w:rsidR="0011401F" w:rsidRPr="00604EDE" w:rsidRDefault="003641C9" w:rsidP="0011401F">
      <w:pPr>
        <w:spacing w:line="480" w:lineRule="auto"/>
        <w:ind w:firstLine="720"/>
        <w:rPr>
          <w:rFonts w:ascii="Times New Roman" w:hAnsi="Times New Roman" w:cs="Times New Roman"/>
          <w:sz w:val="24"/>
          <w:szCs w:val="24"/>
        </w:rPr>
      </w:pPr>
      <w:commentRangeStart w:id="249"/>
      <w:r w:rsidRPr="008D649A">
        <w:rPr>
          <w:rFonts w:ascii="Times New Roman" w:hAnsi="Times New Roman" w:cs="Times New Roman"/>
          <w:i/>
          <w:iCs/>
          <w:sz w:val="24"/>
          <w:szCs w:val="24"/>
        </w:rPr>
        <w:t>Objective 1. Evaluation of relationships between housing system and measures of milk quality, udder health</w:t>
      </w:r>
      <w:r w:rsidR="0073047F" w:rsidRPr="008D649A">
        <w:rPr>
          <w:rFonts w:ascii="Times New Roman" w:hAnsi="Times New Roman" w:cs="Times New Roman"/>
          <w:i/>
          <w:iCs/>
          <w:sz w:val="24"/>
          <w:szCs w:val="24"/>
        </w:rPr>
        <w:t>,</w:t>
      </w:r>
      <w:r w:rsidRPr="008D649A">
        <w:rPr>
          <w:rFonts w:ascii="Times New Roman" w:hAnsi="Times New Roman" w:cs="Times New Roman"/>
          <w:i/>
          <w:iCs/>
          <w:sz w:val="24"/>
          <w:szCs w:val="24"/>
        </w:rPr>
        <w:t xml:space="preserve"> udder hygiene</w:t>
      </w:r>
      <w:commentRangeEnd w:id="249"/>
      <w:r w:rsidR="0073047F" w:rsidRPr="008D649A">
        <w:rPr>
          <w:rFonts w:ascii="Times New Roman" w:hAnsi="Times New Roman" w:cs="Times New Roman"/>
          <w:i/>
          <w:iCs/>
          <w:sz w:val="24"/>
          <w:szCs w:val="24"/>
        </w:rPr>
        <w:t xml:space="preserve"> and milk production</w:t>
      </w:r>
      <w:r w:rsidR="0073047F" w:rsidRPr="008D649A">
        <w:rPr>
          <w:rStyle w:val="CommentReference"/>
          <w:rFonts w:eastAsiaTheme="minorEastAsia"/>
          <w:i/>
          <w:iCs/>
        </w:rPr>
        <w:commentReference w:id="249"/>
      </w:r>
      <w:r w:rsidRPr="008D649A">
        <w:rPr>
          <w:rFonts w:ascii="Times New Roman" w:hAnsi="Times New Roman" w:cs="Times New Roman"/>
          <w:i/>
          <w:iCs/>
          <w:sz w:val="24"/>
          <w:szCs w:val="24"/>
        </w:rPr>
        <w:t>.</w:t>
      </w:r>
      <w:r>
        <w:rPr>
          <w:rFonts w:ascii="Times New Roman" w:hAnsi="Times New Roman" w:cs="Times New Roman"/>
          <w:sz w:val="24"/>
          <w:szCs w:val="24"/>
        </w:rPr>
        <w:t xml:space="preserve"> </w:t>
      </w:r>
      <w:r w:rsidR="0011401F" w:rsidRPr="00604EDE">
        <w:rPr>
          <w:rFonts w:ascii="Times New Roman" w:hAnsi="Times New Roman" w:cs="Times New Roman"/>
          <w:sz w:val="24"/>
          <w:szCs w:val="24"/>
        </w:rPr>
        <w:t>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Statistical significance w</w:t>
      </w:r>
      <w:r w:rsidR="00D64DF7">
        <w:rPr>
          <w:rFonts w:ascii="Times New Roman" w:hAnsi="Times New Roman" w:cs="Times New Roman"/>
          <w:sz w:val="24"/>
          <w:szCs w:val="24"/>
        </w:rPr>
        <w:t>as</w:t>
      </w:r>
      <w:r w:rsidR="0011401F" w:rsidRPr="00604EDE">
        <w:rPr>
          <w:rFonts w:ascii="Times New Roman" w:hAnsi="Times New Roman" w:cs="Times New Roman"/>
          <w:sz w:val="24"/>
          <w:szCs w:val="24"/>
        </w:rPr>
        <w:t xml:space="preserv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0D205FB5" w:rsidR="006238BB" w:rsidRPr="00604EDE" w:rsidRDefault="00515F52" w:rsidP="00806E14">
      <w:pPr>
        <w:spacing w:line="480" w:lineRule="auto"/>
        <w:ind w:firstLine="720"/>
        <w:rPr>
          <w:rFonts w:ascii="Times New Roman" w:hAnsi="Times New Roman" w:cs="Times New Roman"/>
          <w:sz w:val="24"/>
          <w:szCs w:val="24"/>
        </w:rPr>
      </w:pPr>
      <w:r w:rsidRPr="008D649A">
        <w:rPr>
          <w:rFonts w:ascii="Times New Roman" w:eastAsia="Times New Roman" w:hAnsi="Times New Roman" w:cs="Times New Roman"/>
          <w:color w:val="000000"/>
          <w:sz w:val="24"/>
          <w:szCs w:val="24"/>
        </w:rPr>
        <w:t>Independent</w:t>
      </w:r>
      <w:r w:rsidR="005A0DE1" w:rsidRPr="008D649A">
        <w:rPr>
          <w:rFonts w:ascii="Times New Roman" w:eastAsia="Times New Roman" w:hAnsi="Times New Roman" w:cs="Times New Roman"/>
          <w:color w:val="000000"/>
          <w:sz w:val="24"/>
          <w:szCs w:val="24"/>
        </w:rPr>
        <w:t xml:space="preserve"> </w:t>
      </w:r>
      <w:r w:rsidR="00F41267" w:rsidRPr="008D649A">
        <w:rPr>
          <w:rFonts w:ascii="Times New Roman" w:eastAsia="Times New Roman" w:hAnsi="Times New Roman" w:cs="Times New Roman"/>
          <w:color w:val="000000"/>
          <w:sz w:val="24"/>
          <w:szCs w:val="24"/>
        </w:rPr>
        <w:t>farm</w:t>
      </w:r>
      <w:r w:rsidR="005A0DE1" w:rsidRPr="008D649A">
        <w:rPr>
          <w:rFonts w:ascii="Times New Roman" w:eastAsia="Times New Roman" w:hAnsi="Times New Roman" w:cs="Times New Roman"/>
          <w:color w:val="000000"/>
          <w:sz w:val="24"/>
          <w:szCs w:val="24"/>
        </w:rPr>
        <w:t>-level</w:t>
      </w:r>
      <w:r w:rsidRPr="008D649A">
        <w:rPr>
          <w:rFonts w:ascii="Times New Roman" w:eastAsia="Times New Roman" w:hAnsi="Times New Roman" w:cs="Times New Roman"/>
          <w:color w:val="000000"/>
          <w:sz w:val="24"/>
          <w:szCs w:val="24"/>
        </w:rPr>
        <w:t xml:space="preserve"> p</w:t>
      </w:r>
      <w:r w:rsidR="0000738D" w:rsidRPr="008D649A">
        <w:rPr>
          <w:rFonts w:ascii="Times New Roman" w:eastAsia="Times New Roman" w:hAnsi="Times New Roman" w:cs="Times New Roman"/>
          <w:color w:val="000000"/>
          <w:sz w:val="24"/>
          <w:szCs w:val="24"/>
        </w:rPr>
        <w:t xml:space="preserve">redictors </w:t>
      </w:r>
      <w:r w:rsidR="005A0DE1" w:rsidRPr="008D649A">
        <w:rPr>
          <w:rFonts w:ascii="Times New Roman" w:eastAsia="Times New Roman" w:hAnsi="Times New Roman" w:cs="Times New Roman"/>
          <w:color w:val="000000"/>
          <w:sz w:val="24"/>
          <w:szCs w:val="24"/>
        </w:rPr>
        <w:t xml:space="preserve">from the </w:t>
      </w:r>
      <w:r w:rsidR="009762F0" w:rsidRPr="008D649A">
        <w:rPr>
          <w:rFonts w:ascii="Times New Roman" w:eastAsia="Times New Roman" w:hAnsi="Times New Roman" w:cs="Times New Roman"/>
          <w:color w:val="000000"/>
          <w:sz w:val="24"/>
          <w:szCs w:val="24"/>
        </w:rPr>
        <w:t xml:space="preserve">herd-management questionnaire </w:t>
      </w:r>
      <w:r w:rsidR="0000738D" w:rsidRPr="008D649A">
        <w:rPr>
          <w:rFonts w:ascii="Times New Roman" w:eastAsia="Times New Roman" w:hAnsi="Times New Roman" w:cs="Times New Roman"/>
          <w:color w:val="000000"/>
          <w:sz w:val="24"/>
          <w:szCs w:val="24"/>
        </w:rPr>
        <w:t>offered to</w:t>
      </w:r>
      <w:r w:rsidR="00230D3A" w:rsidRPr="008D649A">
        <w:rPr>
          <w:rFonts w:ascii="Times New Roman" w:eastAsia="Times New Roman" w:hAnsi="Times New Roman" w:cs="Times New Roman"/>
          <w:color w:val="000000"/>
          <w:sz w:val="24"/>
          <w:szCs w:val="24"/>
        </w:rPr>
        <w:t xml:space="preserve"> the</w:t>
      </w:r>
      <w:r w:rsidR="0000738D" w:rsidRPr="008D649A">
        <w:rPr>
          <w:rFonts w:ascii="Times New Roman" w:eastAsia="Times New Roman" w:hAnsi="Times New Roman" w:cs="Times New Roman"/>
          <w:color w:val="000000"/>
          <w:sz w:val="24"/>
          <w:szCs w:val="24"/>
        </w:rPr>
        <w:t xml:space="preserve"> multivariable models </w:t>
      </w:r>
      <w:r w:rsidR="00230D3A" w:rsidRPr="008D649A">
        <w:rPr>
          <w:rFonts w:ascii="Times New Roman" w:eastAsia="Times New Roman" w:hAnsi="Times New Roman" w:cs="Times New Roman"/>
          <w:color w:val="000000"/>
          <w:sz w:val="24"/>
          <w:szCs w:val="24"/>
        </w:rPr>
        <w:t>are described in Table 1.</w:t>
      </w:r>
      <w:r w:rsidR="00230D3A">
        <w:rPr>
          <w:rFonts w:ascii="Times New Roman" w:eastAsia="Times New Roman" w:hAnsi="Times New Roman" w:cs="Times New Roman"/>
          <w:color w:val="000000"/>
        </w:rPr>
        <w:t xml:space="preserve"> </w:t>
      </w:r>
      <w:r w:rsidR="006238BB"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006238BB" w:rsidRPr="00604EDE">
        <w:rPr>
          <w:rFonts w:ascii="Times New Roman" w:hAnsi="Times New Roman" w:cs="Times New Roman"/>
          <w:sz w:val="24"/>
          <w:szCs w:val="24"/>
        </w:rPr>
        <w:t xml:space="preserve">variables that were highly </w:t>
      </w:r>
      <w:commentRangeStart w:id="250"/>
      <w:commentRangeEnd w:id="250"/>
      <w:r w:rsidR="003641C9">
        <w:rPr>
          <w:rStyle w:val="CommentReference"/>
          <w:rFonts w:eastAsiaTheme="minorEastAsia"/>
        </w:rPr>
        <w:commentReference w:id="250"/>
      </w:r>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006238BB"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006238BB"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006238BB"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006238BB"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006238BB" w:rsidRPr="00604EDE">
        <w:rPr>
          <w:rFonts w:ascii="Times New Roman" w:hAnsi="Times New Roman" w:cs="Times New Roman"/>
          <w:sz w:val="24"/>
          <w:szCs w:val="24"/>
        </w:rPr>
        <w:t xml:space="preserve"> observation in a group and there was no </w:t>
      </w:r>
      <w:r w:rsidR="006238BB" w:rsidRPr="00604EDE">
        <w:rPr>
          <w:rFonts w:ascii="Times New Roman" w:hAnsi="Times New Roman" w:cs="Times New Roman"/>
          <w:sz w:val="24"/>
          <w:szCs w:val="24"/>
        </w:rPr>
        <w:lastRenderedPageBreak/>
        <w:t xml:space="preserve">way to combine groups in a logical way, it was </w:t>
      </w:r>
      <w:r w:rsidR="00FF2D96">
        <w:rPr>
          <w:rFonts w:ascii="Times New Roman" w:hAnsi="Times New Roman" w:cs="Times New Roman"/>
          <w:sz w:val="24"/>
          <w:szCs w:val="24"/>
        </w:rPr>
        <w:t>ex</w:t>
      </w:r>
      <w:r w:rsidR="006238BB" w:rsidRPr="00604EDE">
        <w:rPr>
          <w:rFonts w:ascii="Times New Roman" w:hAnsi="Times New Roman" w:cs="Times New Roman"/>
          <w:sz w:val="24"/>
          <w:szCs w:val="24"/>
        </w:rPr>
        <w:t>cluded from further analysis (but listed in descriptive statistic tables</w:t>
      </w:r>
      <w:r w:rsidR="008E782B">
        <w:rPr>
          <w:rFonts w:ascii="Times New Roman" w:hAnsi="Times New Roman" w:cs="Times New Roman"/>
          <w:sz w:val="24"/>
          <w:szCs w:val="24"/>
        </w:rPr>
        <w:t>, Supplemental Data</w:t>
      </w:r>
      <w:r w:rsidR="006238BB" w:rsidRPr="00604EDE">
        <w:rPr>
          <w:rFonts w:ascii="Times New Roman" w:hAnsi="Times New Roman" w:cs="Times New Roman"/>
          <w:sz w:val="24"/>
          <w:szCs w:val="24"/>
        </w:rPr>
        <w:t>).</w:t>
      </w:r>
    </w:p>
    <w:p w14:paraId="679FCC64" w14:textId="0217941F" w:rsidR="00131683" w:rsidRPr="00604EDE" w:rsidDel="0093607D" w:rsidRDefault="006238BB" w:rsidP="00E03E0C">
      <w:pPr>
        <w:spacing w:line="480" w:lineRule="auto"/>
        <w:ind w:firstLine="720"/>
        <w:rPr>
          <w:del w:id="251" w:author="Caitlin Jeffrey" w:date="2023-11-03T09:23:00Z"/>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r w:rsidR="00514753">
        <w:rPr>
          <w:rFonts w:ascii="Times New Roman" w:hAnsi="Times New Roman" w:cs="Times New Roman"/>
          <w:sz w:val="24"/>
          <w:szCs w:val="24"/>
        </w:rPr>
        <w:t xml:space="preserve"> </w:t>
      </w:r>
      <w:r w:rsidR="00E03E0C" w:rsidRPr="00E03E0C">
        <w:rPr>
          <w:rFonts w:ascii="Times New Roman" w:hAnsi="Times New Roman" w:cs="Times New Roman"/>
          <w:sz w:val="24"/>
          <w:szCs w:val="24"/>
        </w:rPr>
        <w:t>Final models were</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selected based on lowest Akaike information criteria,</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 xml:space="preserve">and </w:t>
      </w:r>
      <w:r w:rsidR="00E24A97">
        <w:rPr>
          <w:rFonts w:ascii="Times New Roman" w:hAnsi="Times New Roman" w:cs="Times New Roman"/>
          <w:sz w:val="24"/>
          <w:szCs w:val="24"/>
        </w:rPr>
        <w:t>an</w:t>
      </w:r>
      <w:r w:rsidR="00E03E0C" w:rsidRPr="00E03E0C">
        <w:rPr>
          <w:rFonts w:ascii="Times New Roman" w:hAnsi="Times New Roman" w:cs="Times New Roman"/>
          <w:sz w:val="24"/>
          <w:szCs w:val="24"/>
        </w:rPr>
        <w:t xml:space="preserve"> </w:t>
      </w:r>
      <w:r w:rsidR="005A5DA4">
        <w:rPr>
          <w:rFonts w:ascii="Times New Roman" w:hAnsi="Times New Roman" w:cs="Times New Roman"/>
          <w:i/>
          <w:iCs/>
          <w:sz w:val="24"/>
          <w:szCs w:val="24"/>
        </w:rPr>
        <w:t>F-</w:t>
      </w:r>
      <w:r w:rsidR="00E24A97" w:rsidRPr="00E24A97">
        <w:rPr>
          <w:rFonts w:ascii="Times New Roman" w:hAnsi="Times New Roman" w:cs="Times New Roman"/>
          <w:sz w:val="24"/>
          <w:szCs w:val="24"/>
        </w:rPr>
        <w:t xml:space="preserve">test to compare </w:t>
      </w:r>
      <w:r w:rsidR="005A5DA4">
        <w:rPr>
          <w:rFonts w:ascii="Times New Roman" w:hAnsi="Times New Roman" w:cs="Times New Roman"/>
          <w:sz w:val="24"/>
          <w:szCs w:val="24"/>
        </w:rPr>
        <w:t>the final model to the model with facility type as the only predictor.</w:t>
      </w:r>
      <w:ins w:id="252" w:author="Caitlin Jeffrey" w:date="2023-11-10T12:18:00Z">
        <w:r w:rsidR="005A5DA4">
          <w:rPr>
            <w:rFonts w:ascii="Times New Roman" w:hAnsi="Times New Roman" w:cs="Times New Roman"/>
            <w:sz w:val="24"/>
            <w:szCs w:val="24"/>
          </w:rPr>
          <w:t xml:space="preserve"> </w:t>
        </w:r>
      </w:ins>
    </w:p>
    <w:p w14:paraId="2D0988C3" w14:textId="27092A8C" w:rsidR="0073047F" w:rsidRDefault="003F1E5F" w:rsidP="0093607D">
      <w:pPr>
        <w:spacing w:line="480" w:lineRule="auto"/>
        <w:ind w:firstLine="720"/>
        <w:rPr>
          <w:ins w:id="253" w:author="Sandra Godden" w:date="2023-10-13T15:34:00Z"/>
          <w:rFonts w:ascii="Times New Roman" w:hAnsi="Times New Roman" w:cs="Times New Roman"/>
          <w:sz w:val="24"/>
          <w:szCs w:val="24"/>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r w:rsidR="00762D02">
        <w:rPr>
          <w:rFonts w:ascii="Times New Roman" w:hAnsi="Times New Roman" w:cs="Times New Roman"/>
          <w:sz w:val="24"/>
          <w:szCs w:val="24"/>
        </w:rPr>
        <w:t xml:space="preserve"> described above</w:t>
      </w:r>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w:t>
      </w:r>
      <w:r w:rsidR="004832D9" w:rsidRPr="00604EDE">
        <w:rPr>
          <w:rFonts w:ascii="Times New Roman" w:hAnsi="Times New Roman" w:cs="Times New Roman"/>
          <w:sz w:val="24"/>
          <w:szCs w:val="24"/>
        </w:rPr>
        <w:lastRenderedPageBreak/>
        <w:t xml:space="preserve">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2EFB1000" w:rsidR="00B56688" w:rsidRPr="00604EDE" w:rsidRDefault="0073047F" w:rsidP="0093607D">
      <w:pPr>
        <w:spacing w:line="480" w:lineRule="auto"/>
        <w:ind w:firstLine="720"/>
        <w:rPr>
          <w:b/>
        </w:rPr>
      </w:pPr>
      <w:r w:rsidRPr="00694B3E">
        <w:rPr>
          <w:rFonts w:ascii="Times New Roman" w:hAnsi="Times New Roman" w:cs="Times New Roman"/>
          <w:i/>
          <w:iCs/>
          <w:sz w:val="24"/>
          <w:szCs w:val="24"/>
        </w:rPr>
        <w:t>Objective 2. I</w:t>
      </w:r>
      <w:commentRangeStart w:id="254"/>
      <w:r w:rsidRPr="00694B3E">
        <w:rPr>
          <w:rFonts w:ascii="Times New Roman" w:hAnsi="Times New Roman" w:cs="Times New Roman"/>
          <w:i/>
          <w:iCs/>
          <w:sz w:val="24"/>
          <w:szCs w:val="24"/>
        </w:rPr>
        <w:t>dentify other (non-facility) management-related risk factors associated with bulk tank milk quality, udder health, and milk production in organic dairy herds</w:t>
      </w:r>
      <w:commentRangeEnd w:id="254"/>
      <w:r w:rsidRPr="00694B3E">
        <w:rPr>
          <w:rStyle w:val="CommentReference"/>
          <w:rFonts w:eastAsiaTheme="minorEastAsia"/>
          <w:i/>
          <w:iCs/>
        </w:rPr>
        <w:commentReference w:id="254"/>
      </w:r>
      <w:r w:rsidRPr="00694B3E">
        <w:rPr>
          <w:rFonts w:ascii="Times New Roman" w:hAnsi="Times New Roman" w:cs="Times New Roman"/>
          <w:i/>
          <w:iCs/>
          <w:sz w:val="24"/>
          <w:szCs w:val="24"/>
        </w:rPr>
        <w:t>.</w:t>
      </w:r>
      <w:r>
        <w:rPr>
          <w:rFonts w:ascii="Times New Roman" w:hAnsi="Times New Roman" w:cs="Times New Roman"/>
          <w:sz w:val="24"/>
          <w:szCs w:val="24"/>
        </w:rPr>
        <w:t xml:space="preserve"> After </w:t>
      </w:r>
      <w:r w:rsidR="006C012B">
        <w:rPr>
          <w:rFonts w:ascii="Times New Roman" w:hAnsi="Times New Roman" w:cs="Times New Roman"/>
          <w:sz w:val="24"/>
          <w:szCs w:val="24"/>
        </w:rPr>
        <w:t>grouping all 21 farms together</w:t>
      </w:r>
      <w:r>
        <w:rPr>
          <w:rFonts w:ascii="Times New Roman" w:hAnsi="Times New Roman" w:cs="Times New Roman"/>
          <w:sz w:val="24"/>
          <w:szCs w:val="24"/>
        </w:rPr>
        <w:t>, we</w:t>
      </w:r>
      <w:r w:rsidR="00F31F64">
        <w:rPr>
          <w:rFonts w:ascii="Times New Roman" w:hAnsi="Times New Roman" w:cs="Times New Roman"/>
          <w:sz w:val="24"/>
          <w:szCs w:val="24"/>
        </w:rPr>
        <w:t xml:space="preserve"> </w:t>
      </w:r>
      <w:commentRangeStart w:id="255"/>
      <w:commentRangeStart w:id="256"/>
      <w:r w:rsidR="00F31F64" w:rsidRPr="00604EDE">
        <w:rPr>
          <w:rFonts w:ascii="Times New Roman" w:hAnsi="Times New Roman" w:cs="Times New Roman"/>
          <w:sz w:val="24"/>
          <w:szCs w:val="24"/>
        </w:rPr>
        <w:t>us</w:t>
      </w:r>
      <w:r>
        <w:rPr>
          <w:rFonts w:ascii="Times New Roman" w:hAnsi="Times New Roman" w:cs="Times New Roman"/>
          <w:sz w:val="24"/>
          <w:szCs w:val="24"/>
        </w:rPr>
        <w:t>ed</w:t>
      </w:r>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930E8B">
        <w:rPr>
          <w:rFonts w:ascii="Times New Roman" w:hAnsi="Times New Roman" w:cs="Times New Roman"/>
          <w:sz w:val="24"/>
          <w:szCs w:val="24"/>
        </w:rPr>
        <w:t>to explore associations</w:t>
      </w:r>
      <w:ins w:id="257" w:author="Caitlin Jeffrey" w:date="2023-11-09T10:17:00Z">
        <w:r w:rsidR="00930E8B">
          <w:rPr>
            <w:rFonts w:ascii="Times New Roman" w:hAnsi="Times New Roman" w:cs="Times New Roman"/>
            <w:sz w:val="24"/>
            <w:szCs w:val="24"/>
          </w:rPr>
          <w:t xml:space="preserve"> </w:t>
        </w:r>
      </w:ins>
      <w:r w:rsidR="00F31F64">
        <w:rPr>
          <w:rFonts w:ascii="Times New Roman" w:hAnsi="Times New Roman" w:cs="Times New Roman"/>
          <w:sz w:val="24"/>
          <w:szCs w:val="24"/>
        </w:rPr>
        <w:t xml:space="preserve">between </w:t>
      </w:r>
      <w:r w:rsidR="00C20AAF">
        <w:rPr>
          <w:rFonts w:ascii="Times New Roman" w:hAnsi="Times New Roman" w:cs="Times New Roman"/>
          <w:sz w:val="24"/>
          <w:szCs w:val="24"/>
        </w:rPr>
        <w:t xml:space="preserve">the </w:t>
      </w:r>
      <w:r w:rsidR="00F31F64">
        <w:rPr>
          <w:rFonts w:ascii="Times New Roman" w:hAnsi="Times New Roman" w:cs="Times New Roman"/>
          <w:sz w:val="24"/>
          <w:szCs w:val="24"/>
        </w:rPr>
        <w:t>independent predictors</w:t>
      </w:r>
      <w:r w:rsidR="004E766C">
        <w:rPr>
          <w:rFonts w:ascii="Times New Roman" w:hAnsi="Times New Roman" w:cs="Times New Roman"/>
          <w:sz w:val="24"/>
          <w:szCs w:val="24"/>
        </w:rPr>
        <w:t xml:space="preserve"> described in Table 1</w:t>
      </w:r>
      <w:r w:rsidR="00F31F64">
        <w:rPr>
          <w:rFonts w:ascii="Times New Roman" w:hAnsi="Times New Roman" w:cs="Times New Roman"/>
          <w:sz w:val="24"/>
          <w:szCs w:val="24"/>
        </w:rPr>
        <w:t xml:space="preserve"> and </w:t>
      </w:r>
      <w:r w:rsidR="000745FE">
        <w:rPr>
          <w:rFonts w:ascii="Times New Roman" w:hAnsi="Times New Roman" w:cs="Times New Roman"/>
          <w:sz w:val="24"/>
          <w:szCs w:val="24"/>
        </w:rPr>
        <w:t xml:space="preserve">the </w:t>
      </w:r>
      <w:proofErr w:type="gramStart"/>
      <w:r w:rsidR="000745FE" w:rsidRPr="00604EDE">
        <w:rPr>
          <w:rFonts w:ascii="Times New Roman" w:hAnsi="Times New Roman" w:cs="Times New Roman"/>
          <w:sz w:val="24"/>
          <w:szCs w:val="24"/>
        </w:rPr>
        <w:t>six udder</w:t>
      </w:r>
      <w:proofErr w:type="gramEnd"/>
      <w:r w:rsidR="000745FE" w:rsidRPr="00604EDE">
        <w:rPr>
          <w:rFonts w:ascii="Times New Roman" w:hAnsi="Times New Roman" w:cs="Times New Roman"/>
          <w:sz w:val="24"/>
          <w:szCs w:val="24"/>
        </w:rPr>
        <w:t xml:space="preserve"> health and production</w:t>
      </w:r>
      <w:r w:rsidR="000745FE">
        <w:rPr>
          <w:rFonts w:ascii="Times New Roman" w:hAnsi="Times New Roman" w:cs="Times New Roman"/>
          <w:sz w:val="24"/>
          <w:szCs w:val="24"/>
        </w:rPr>
        <w:t xml:space="preserve"> outcomes</w:t>
      </w:r>
      <w:r w:rsidR="000745FE" w:rsidRPr="00604EDE">
        <w:rPr>
          <w:rFonts w:ascii="Times New Roman" w:hAnsi="Times New Roman" w:cs="Times New Roman"/>
          <w:sz w:val="24"/>
          <w:szCs w:val="24"/>
        </w:rPr>
        <w:t xml:space="preserve"> (BTSCC, avg. </w:t>
      </w:r>
      <w:r w:rsidR="000745FE">
        <w:rPr>
          <w:rFonts w:ascii="Times New Roman" w:hAnsi="Times New Roman" w:cs="Times New Roman"/>
          <w:sz w:val="24"/>
          <w:szCs w:val="24"/>
        </w:rPr>
        <w:t>SCS,</w:t>
      </w:r>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newSCS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elevSCS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chronSCS</w:t>
      </w:r>
      <w:proofErr w:type="spellEnd"/>
      <w:r w:rsidR="000745FE" w:rsidRPr="00604EDE">
        <w:rPr>
          <w:rFonts w:ascii="Times New Roman" w:hAnsi="Times New Roman" w:cs="Times New Roman"/>
          <w:sz w:val="24"/>
          <w:szCs w:val="24"/>
        </w:rPr>
        <w:t>, STD 150-day</w:t>
      </w:r>
      <w:r w:rsidR="000745FE">
        <w:rPr>
          <w:rFonts w:ascii="Times New Roman" w:hAnsi="Times New Roman" w:cs="Times New Roman"/>
          <w:sz w:val="24"/>
          <w:szCs w:val="24"/>
        </w:rPr>
        <w:t xml:space="preserve"> milk</w:t>
      </w:r>
      <w:r w:rsidR="000745FE" w:rsidRPr="00604EDE">
        <w:rPr>
          <w:rFonts w:ascii="Times New Roman" w:hAnsi="Times New Roman" w:cs="Times New Roman"/>
          <w:sz w:val="24"/>
          <w:szCs w:val="24"/>
        </w:rPr>
        <w:t>) and two hygiene outcomes (mean hygiene score</w:t>
      </w:r>
      <w:r w:rsidR="000745FE">
        <w:rPr>
          <w:rFonts w:ascii="Times New Roman" w:hAnsi="Times New Roman" w:cs="Times New Roman"/>
          <w:sz w:val="24"/>
          <w:szCs w:val="24"/>
        </w:rPr>
        <w:t xml:space="preserve">, </w:t>
      </w:r>
      <w:r w:rsidR="000745FE" w:rsidRPr="00604EDE">
        <w:rPr>
          <w:rFonts w:ascii="Times New Roman" w:hAnsi="Times New Roman" w:cs="Times New Roman"/>
          <w:sz w:val="24"/>
          <w:szCs w:val="24"/>
        </w:rPr>
        <w:t>proportion of dirty udders)</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255"/>
      <w:r w:rsidR="00762D02">
        <w:rPr>
          <w:rStyle w:val="CommentReference"/>
          <w:rFonts w:eastAsiaTheme="minorEastAsia"/>
        </w:rPr>
        <w:commentReference w:id="255"/>
      </w:r>
      <w:commentRangeEnd w:id="256"/>
      <w:r w:rsidR="0092722C">
        <w:rPr>
          <w:rStyle w:val="CommentReference"/>
          <w:rFonts w:eastAsiaTheme="minorEastAsia"/>
        </w:rPr>
        <w:commentReference w:id="256"/>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35"/>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258"/>
      <w:r w:rsidRPr="00604EDE">
        <w:rPr>
          <w:rFonts w:ascii="Times New Roman" w:hAnsi="Times New Roman" w:cs="Times New Roman"/>
          <w:b/>
          <w:sz w:val="24"/>
          <w:szCs w:val="24"/>
        </w:rPr>
        <w:t>Results</w:t>
      </w:r>
      <w:commentRangeEnd w:id="258"/>
      <w:r w:rsidR="00B715A3" w:rsidRPr="00604EDE">
        <w:rPr>
          <w:rStyle w:val="CommentReference"/>
          <w:rFonts w:eastAsiaTheme="minorEastAsia"/>
        </w:rPr>
        <w:commentReference w:id="258"/>
      </w:r>
    </w:p>
    <w:p w14:paraId="0422E7E4" w14:textId="12227C04" w:rsidR="00CA29EB" w:rsidRPr="00604EDE" w:rsidRDefault="00CA29EB" w:rsidP="005059FE">
      <w:pPr>
        <w:pStyle w:val="ListParagraph"/>
        <w:spacing w:line="480" w:lineRule="auto"/>
        <w:ind w:left="360"/>
        <w:rPr>
          <w:b/>
          <w:bCs/>
        </w:rPr>
      </w:pPr>
      <w:commentRangeStart w:id="259"/>
      <w:r w:rsidRPr="00604EDE">
        <w:rPr>
          <w:b/>
          <w:bCs/>
        </w:rPr>
        <w:t>D</w:t>
      </w:r>
      <w:commentRangeEnd w:id="259"/>
      <w:r w:rsidR="006C0C9C">
        <w:rPr>
          <w:rStyle w:val="CommentReference"/>
          <w:rFonts w:asciiTheme="minorHAnsi" w:eastAsiaTheme="minorEastAsia" w:hAnsiTheme="minorHAnsi" w:cstheme="minorBidi"/>
        </w:rPr>
        <w:commentReference w:id="259"/>
      </w:r>
      <w:r w:rsidRPr="00604EDE">
        <w:rPr>
          <w:b/>
          <w:bCs/>
        </w:rPr>
        <w:t>escription of study herds</w:t>
      </w:r>
    </w:p>
    <w:p w14:paraId="4AC0E122" w14:textId="6C60E06C" w:rsidR="00CA29EB" w:rsidRPr="00604EDE" w:rsidRDefault="00CA29EB" w:rsidP="003E0763">
      <w:pPr>
        <w:spacing w:line="480" w:lineRule="auto"/>
        <w:ind w:firstLine="720"/>
        <w:rPr>
          <w:rFonts w:ascii="Times New Roman" w:hAnsi="Times New Roman" w:cs="Times New Roman"/>
          <w:sz w:val="24"/>
          <w:szCs w:val="24"/>
        </w:rPr>
      </w:pPr>
      <w:commentRangeStart w:id="260"/>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bedded with sand, 5 used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bedded with shavings/sawdust, and 10 used a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261"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262"/>
      <w:commentRangeStart w:id="263"/>
      <w:r w:rsidRPr="00604EDE">
        <w:rPr>
          <w:rFonts w:ascii="Times New Roman" w:hAnsi="Times New Roman" w:cs="Times New Roman"/>
          <w:sz w:val="24"/>
          <w:szCs w:val="24"/>
        </w:rPr>
        <w:t>breeds</w:t>
      </w:r>
      <w:commentRangeEnd w:id="262"/>
      <w:r w:rsidR="00762D02">
        <w:rPr>
          <w:rStyle w:val="CommentReference"/>
          <w:rFonts w:eastAsiaTheme="minorEastAsia"/>
        </w:rPr>
        <w:commentReference w:id="262"/>
      </w:r>
      <w:commentRangeEnd w:id="263"/>
      <w:r w:rsidR="005B1C60">
        <w:rPr>
          <w:rStyle w:val="CommentReference"/>
          <w:rFonts w:eastAsiaTheme="minorEastAsia"/>
        </w:rPr>
        <w:commentReference w:id="263"/>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w:t>
      </w:r>
      <w:r w:rsidRPr="00604EDE">
        <w:rPr>
          <w:rFonts w:ascii="Times New Roman" w:hAnsi="Times New Roman" w:cs="Times New Roman"/>
          <w:sz w:val="24"/>
          <w:szCs w:val="24"/>
        </w:rPr>
        <w:lastRenderedPageBreak/>
        <w:t>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264"/>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265"/>
      <w:r w:rsidRPr="00604EDE">
        <w:rPr>
          <w:rFonts w:ascii="Times New Roman" w:hAnsi="Times New Roman" w:cs="Times New Roman"/>
          <w:sz w:val="24"/>
          <w:szCs w:val="24"/>
        </w:rPr>
        <w:t>respectively</w:t>
      </w:r>
      <w:commentRangeEnd w:id="265"/>
      <w:r w:rsidR="00D7652E">
        <w:rPr>
          <w:rStyle w:val="CommentReference"/>
          <w:rFonts w:eastAsiaTheme="minorEastAsia"/>
        </w:rPr>
        <w:commentReference w:id="265"/>
      </w:r>
      <w:r w:rsidRPr="00604EDE">
        <w:rPr>
          <w:rFonts w:ascii="Times New Roman" w:hAnsi="Times New Roman" w:cs="Times New Roman"/>
          <w:sz w:val="24"/>
          <w:szCs w:val="24"/>
        </w:rPr>
        <w:t xml:space="preserve">. </w:t>
      </w:r>
      <w:commentRangeEnd w:id="264"/>
      <w:r w:rsidR="006C0C9C">
        <w:rPr>
          <w:rStyle w:val="CommentReference"/>
          <w:rFonts w:eastAsiaTheme="minorEastAsia"/>
        </w:rPr>
        <w:commentReference w:id="264"/>
      </w:r>
      <w:commentRangeEnd w:id="260"/>
      <w:r w:rsidR="00342FC8">
        <w:rPr>
          <w:rStyle w:val="CommentReference"/>
          <w:rFonts w:eastAsiaTheme="minorEastAsia"/>
        </w:rPr>
        <w:commentReference w:id="260"/>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266"/>
      <w:commentRangeEnd w:id="266"/>
      <w:r>
        <w:rPr>
          <w:rStyle w:val="CommentReference"/>
          <w:rFonts w:eastAsiaTheme="minorEastAsia"/>
        </w:rPr>
        <w:commentReference w:id="266"/>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2B50675C" w:rsidR="00692DAA" w:rsidRPr="00F76386" w:rsidRDefault="009F29CE" w:rsidP="00676DFA">
      <w:pPr>
        <w:spacing w:line="480" w:lineRule="auto"/>
        <w:ind w:firstLine="720"/>
        <w:rPr>
          <w:b/>
          <w:bCs/>
        </w:rPr>
      </w:pPr>
      <w:commentRangeStart w:id="267"/>
      <w:r>
        <w:rPr>
          <w:rFonts w:ascii="Times New Roman" w:hAnsi="Times New Roman" w:cs="Times New Roman"/>
          <w:sz w:val="24"/>
          <w:szCs w:val="24"/>
        </w:rPr>
        <w:t>Descriptive r</w:t>
      </w:r>
      <w:r w:rsidR="009F07A6" w:rsidRPr="00604EDE">
        <w:rPr>
          <w:rFonts w:ascii="Times New Roman" w:hAnsi="Times New Roman" w:cs="Times New Roman"/>
          <w:sz w:val="24"/>
          <w:szCs w:val="24"/>
        </w:rPr>
        <w:t xml:space="preserve">esults </w:t>
      </w:r>
      <w:r w:rsidR="00EE5530" w:rsidRPr="00604EDE">
        <w:rPr>
          <w:rFonts w:ascii="Times New Roman" w:hAnsi="Times New Roman" w:cs="Times New Roman"/>
          <w:sz w:val="24"/>
          <w:szCs w:val="24"/>
        </w:rPr>
        <w:t>of</w:t>
      </w:r>
      <w:r w:rsidR="00EE5530">
        <w:rPr>
          <w:rFonts w:ascii="Times New Roman" w:hAnsi="Times New Roman" w:cs="Times New Roman"/>
          <w:sz w:val="24"/>
          <w:szCs w:val="24"/>
        </w:rPr>
        <w:t xml:space="preserve"> bulk tank milk</w:t>
      </w:r>
      <w:r w:rsidR="00EE5530" w:rsidRPr="00604EDE">
        <w:rPr>
          <w:rFonts w:ascii="Times New Roman" w:hAnsi="Times New Roman" w:cs="Times New Roman"/>
          <w:sz w:val="24"/>
          <w:szCs w:val="24"/>
        </w:rPr>
        <w:t xml:space="preserve"> aerobic culture</w:t>
      </w:r>
      <w:r w:rsidR="00EE5530">
        <w:rPr>
          <w:rFonts w:ascii="Times New Roman" w:hAnsi="Times New Roman" w:cs="Times New Roman"/>
          <w:sz w:val="24"/>
          <w:szCs w:val="24"/>
        </w:rPr>
        <w:t>s</w:t>
      </w:r>
      <w:r w:rsidR="00EE5530" w:rsidRPr="00604EDE">
        <w:rPr>
          <w:rFonts w:ascii="Times New Roman" w:hAnsi="Times New Roman" w:cs="Times New Roman"/>
          <w:sz w:val="24"/>
          <w:szCs w:val="24"/>
        </w:rPr>
        <w:t xml:space="preserve"> </w:t>
      </w:r>
      <w:r w:rsidR="00EE5530">
        <w:rPr>
          <w:rFonts w:ascii="Times New Roman" w:hAnsi="Times New Roman" w:cs="Times New Roman"/>
          <w:sz w:val="24"/>
          <w:szCs w:val="24"/>
        </w:rPr>
        <w:t xml:space="preserve">and comparison by facility type group </w:t>
      </w:r>
      <w:r w:rsidR="009F07A6" w:rsidRPr="00604EDE">
        <w:rPr>
          <w:rFonts w:ascii="Times New Roman" w:hAnsi="Times New Roman" w:cs="Times New Roman"/>
          <w:sz w:val="24"/>
          <w:szCs w:val="24"/>
        </w:rPr>
        <w:t xml:space="preserve">are presented in Table </w:t>
      </w:r>
      <w:r w:rsidR="009F07A6">
        <w:rPr>
          <w:rFonts w:ascii="Times New Roman" w:hAnsi="Times New Roman" w:cs="Times New Roman"/>
          <w:sz w:val="24"/>
          <w:szCs w:val="24"/>
        </w:rPr>
        <w:t>2</w:t>
      </w:r>
      <w:r w:rsidR="009F07A6" w:rsidRPr="00604EDE">
        <w:rPr>
          <w:rFonts w:ascii="Times New Roman" w:hAnsi="Times New Roman" w:cs="Times New Roman"/>
          <w:sz w:val="24"/>
          <w:szCs w:val="24"/>
        </w:rPr>
        <w:t xml:space="preserve">. </w:t>
      </w:r>
      <w:commentRangeEnd w:id="267"/>
      <w:r w:rsidR="00342FC8">
        <w:rPr>
          <w:rStyle w:val="CommentReference"/>
          <w:rFonts w:eastAsiaTheme="minorEastAsia"/>
        </w:rPr>
        <w:commentReference w:id="267"/>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 xml:space="preserve">Staph. </w:t>
      </w:r>
      <w:proofErr w:type="gramStart"/>
      <w:r w:rsidR="00CA29EB" w:rsidRPr="00604EDE">
        <w:rPr>
          <w:rFonts w:ascii="Times New Roman" w:hAnsi="Times New Roman" w:cs="Times New Roman"/>
          <w:i/>
          <w:iCs/>
          <w:sz w:val="24"/>
          <w:szCs w:val="24"/>
        </w:rPr>
        <w:t>aureus</w:t>
      </w:r>
      <w:proofErr w:type="gramEnd"/>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0BDBCD9A" w:rsidR="00F81BD0" w:rsidRPr="00604EDE" w:rsidRDefault="006F2C5B" w:rsidP="005C62DE">
      <w:pPr>
        <w:spacing w:line="480" w:lineRule="auto"/>
        <w:ind w:firstLine="720"/>
      </w:pPr>
      <w:r>
        <w:rPr>
          <w:rFonts w:ascii="Times New Roman" w:hAnsi="Times New Roman" w:cs="Times New Roman"/>
          <w:sz w:val="24"/>
          <w:szCs w:val="24"/>
        </w:rPr>
        <w:t xml:space="preserve">Descriptive results </w:t>
      </w:r>
      <w:r w:rsidR="004D73E8">
        <w:rPr>
          <w:rFonts w:ascii="Times New Roman" w:hAnsi="Times New Roman" w:cs="Times New Roman"/>
          <w:sz w:val="24"/>
          <w:szCs w:val="24"/>
        </w:rPr>
        <w:t xml:space="preserve">of BTSCC, </w:t>
      </w:r>
      <w:proofErr w:type="gramStart"/>
      <w:r w:rsidR="004D73E8">
        <w:rPr>
          <w:rFonts w:ascii="Times New Roman" w:hAnsi="Times New Roman" w:cs="Times New Roman"/>
          <w:sz w:val="24"/>
          <w:szCs w:val="24"/>
        </w:rPr>
        <w:t>udder</w:t>
      </w:r>
      <w:proofErr w:type="gramEnd"/>
      <w:r w:rsidR="004D73E8">
        <w:rPr>
          <w:rFonts w:ascii="Times New Roman" w:hAnsi="Times New Roman" w:cs="Times New Roman"/>
          <w:sz w:val="24"/>
          <w:szCs w:val="24"/>
        </w:rPr>
        <w:t xml:space="preserve"> health measures, </w:t>
      </w:r>
      <w:r w:rsidR="005C62B7">
        <w:rPr>
          <w:rFonts w:ascii="Times New Roman" w:hAnsi="Times New Roman" w:cs="Times New Roman"/>
          <w:sz w:val="24"/>
          <w:szCs w:val="24"/>
        </w:rPr>
        <w:t xml:space="preserve">and </w:t>
      </w:r>
      <w:r w:rsidR="004D73E8">
        <w:rPr>
          <w:rFonts w:ascii="Times New Roman" w:hAnsi="Times New Roman" w:cs="Times New Roman"/>
          <w:sz w:val="24"/>
          <w:szCs w:val="24"/>
        </w:rPr>
        <w:t>milk production are presented in Table 3.</w:t>
      </w:r>
      <w:r w:rsidR="0082647E">
        <w:rPr>
          <w:rFonts w:ascii="Times New Roman" w:hAnsi="Times New Roman" w:cs="Times New Roman"/>
          <w:sz w:val="24"/>
          <w:szCs w:val="24"/>
        </w:rPr>
        <w:t xml:space="preserve"> </w:t>
      </w:r>
      <w:r w:rsidR="00895B63" w:rsidRPr="00604EDE">
        <w:rPr>
          <w:rFonts w:ascii="Times New Roman" w:hAnsi="Times New Roman" w:cs="Times New Roman"/>
          <w:sz w:val="24"/>
          <w:szCs w:val="24"/>
        </w:rPr>
        <w:t>The mean (</w:t>
      </w:r>
      <w:r w:rsidR="00C54D4F" w:rsidRPr="00086443">
        <w:rPr>
          <w:rFonts w:ascii="Times New Roman" w:eastAsia="Times New Roman" w:hAnsi="Times New Roman" w:cs="Times New Roman"/>
        </w:rPr>
        <w:t>95%CI</w:t>
      </w:r>
      <w:r w:rsidR="00895B63" w:rsidRPr="00604EDE">
        <w:rPr>
          <w:rFonts w:ascii="Times New Roman" w:hAnsi="Times New Roman" w:cs="Times New Roman"/>
          <w:sz w:val="24"/>
          <w:szCs w:val="24"/>
        </w:rPr>
        <w:t xml:space="preserve">) </w:t>
      </w:r>
      <w:proofErr w:type="gramStart"/>
      <w:r w:rsidR="00E056C0">
        <w:rPr>
          <w:rFonts w:ascii="Times New Roman" w:hAnsi="Times New Roman" w:cs="Times New Roman"/>
          <w:sz w:val="24"/>
          <w:szCs w:val="24"/>
        </w:rPr>
        <w:t>back-transformed</w:t>
      </w:r>
      <w:proofErr w:type="gramEnd"/>
      <w:r w:rsidR="00E056C0">
        <w:rPr>
          <w:rFonts w:ascii="Times New Roman" w:hAnsi="Times New Roman" w:cs="Times New Roman"/>
          <w:sz w:val="24"/>
          <w:szCs w:val="24"/>
        </w:rPr>
        <w:t xml:space="preserve"> (from log</w:t>
      </w:r>
      <w:r w:rsidR="00E056C0">
        <w:rPr>
          <w:rFonts w:ascii="Times New Roman" w:hAnsi="Times New Roman" w:cs="Times New Roman"/>
          <w:sz w:val="24"/>
          <w:szCs w:val="24"/>
          <w:vertAlign w:val="subscript"/>
        </w:rPr>
        <w:t>10</w:t>
      </w:r>
      <w:r w:rsidR="00E056C0">
        <w:rPr>
          <w:rFonts w:ascii="Times New Roman" w:hAnsi="Times New Roman" w:cs="Times New Roman"/>
          <w:sz w:val="24"/>
          <w:szCs w:val="24"/>
        </w:rPr>
        <w:t>)</w:t>
      </w:r>
      <w:r w:rsidR="00F726AA" w:rsidRPr="00604EDE">
        <w:rPr>
          <w:rFonts w:ascii="Times New Roman" w:hAnsi="Times New Roman" w:cs="Times New Roman"/>
          <w:sz w:val="24"/>
          <w:szCs w:val="24"/>
        </w:rPr>
        <w:t xml:space="preserve"> </w:t>
      </w:r>
      <w:r w:rsidR="00895B63" w:rsidRPr="00604EDE">
        <w:rPr>
          <w:rFonts w:ascii="Times New Roman" w:hAnsi="Times New Roman" w:cs="Times New Roman"/>
          <w:sz w:val="24"/>
          <w:szCs w:val="24"/>
        </w:rPr>
        <w:t xml:space="preserve">somatic cell count for the 21 bulk tank milk samples was </w:t>
      </w:r>
      <w:r w:rsidR="002145CB" w:rsidRPr="002145CB">
        <w:rPr>
          <w:rFonts w:ascii="Times New Roman" w:hAnsi="Times New Roman" w:cs="Times New Roman"/>
          <w:sz w:val="24"/>
          <w:szCs w:val="24"/>
        </w:rPr>
        <w:t>134</w:t>
      </w:r>
      <w:r w:rsidR="002145CB">
        <w:rPr>
          <w:rFonts w:ascii="Times New Roman" w:hAnsi="Times New Roman" w:cs="Times New Roman"/>
          <w:sz w:val="24"/>
          <w:szCs w:val="24"/>
        </w:rPr>
        <w:t>,</w:t>
      </w:r>
      <w:r w:rsidR="002145CB" w:rsidRPr="002145CB">
        <w:rPr>
          <w:rFonts w:ascii="Times New Roman" w:hAnsi="Times New Roman" w:cs="Times New Roman"/>
          <w:sz w:val="24"/>
          <w:szCs w:val="24"/>
        </w:rPr>
        <w:t>896</w:t>
      </w:r>
      <w:r w:rsidR="002145CB">
        <w:rPr>
          <w:rFonts w:ascii="Times New Roman" w:hAnsi="Times New Roman" w:cs="Times New Roman"/>
          <w:sz w:val="24"/>
          <w:szCs w:val="24"/>
        </w:rPr>
        <w:t xml:space="preserve"> </w:t>
      </w:r>
      <w:r w:rsidR="00895B63" w:rsidRPr="00604EDE">
        <w:rPr>
          <w:rFonts w:ascii="Times New Roman" w:hAnsi="Times New Roman" w:cs="Times New Roman"/>
          <w:sz w:val="24"/>
          <w:szCs w:val="24"/>
        </w:rPr>
        <w:t>cells/mL (</w:t>
      </w:r>
      <w:r w:rsidR="007B63F1" w:rsidRPr="007B63F1">
        <w:rPr>
          <w:rFonts w:ascii="Times New Roman" w:hAnsi="Times New Roman" w:cs="Times New Roman"/>
          <w:sz w:val="24"/>
          <w:szCs w:val="24"/>
        </w:rPr>
        <w:t>114</w:t>
      </w:r>
      <w:r w:rsidR="007B63F1">
        <w:rPr>
          <w:rFonts w:ascii="Times New Roman" w:hAnsi="Times New Roman" w:cs="Times New Roman"/>
          <w:sz w:val="24"/>
          <w:szCs w:val="24"/>
        </w:rPr>
        <w:t>,</w:t>
      </w:r>
      <w:r w:rsidR="007B63F1" w:rsidRPr="007B63F1">
        <w:rPr>
          <w:rFonts w:ascii="Times New Roman" w:hAnsi="Times New Roman" w:cs="Times New Roman"/>
          <w:sz w:val="24"/>
          <w:szCs w:val="24"/>
        </w:rPr>
        <w:t>815</w:t>
      </w:r>
      <w:r w:rsidR="007B63F1">
        <w:rPr>
          <w:rFonts w:ascii="Times New Roman" w:hAnsi="Times New Roman" w:cs="Times New Roman"/>
          <w:sz w:val="24"/>
          <w:szCs w:val="24"/>
        </w:rPr>
        <w:t>-</w:t>
      </w:r>
      <w:r w:rsidR="0082647E" w:rsidRPr="0082647E">
        <w:rPr>
          <w:rFonts w:ascii="Times New Roman" w:hAnsi="Times New Roman" w:cs="Times New Roman"/>
          <w:sz w:val="24"/>
          <w:szCs w:val="24"/>
        </w:rPr>
        <w:t>158</w:t>
      </w:r>
      <w:r w:rsidR="0082647E">
        <w:rPr>
          <w:rFonts w:ascii="Times New Roman" w:hAnsi="Times New Roman" w:cs="Times New Roman"/>
          <w:sz w:val="24"/>
          <w:szCs w:val="24"/>
        </w:rPr>
        <w:t>,</w:t>
      </w:r>
      <w:r w:rsidR="0082647E" w:rsidRPr="0082647E">
        <w:rPr>
          <w:rFonts w:ascii="Times New Roman" w:hAnsi="Times New Roman" w:cs="Times New Roman"/>
          <w:sz w:val="24"/>
          <w:szCs w:val="24"/>
        </w:rPr>
        <w:t>489</w:t>
      </w:r>
      <w:r w:rsidR="00895B63" w:rsidRPr="00604EDE">
        <w:rPr>
          <w:rFonts w:ascii="Times New Roman" w:hAnsi="Times New Roman" w:cs="Times New Roman"/>
          <w:sz w:val="24"/>
          <w:szCs w:val="24"/>
        </w:rPr>
        <w:t xml:space="preserve">). For the 19 herds with available DHIA test-day data, the mean </w:t>
      </w:r>
      <w:r w:rsidR="00C53F25">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w:t>
      </w:r>
      <w:r w:rsidR="00593C05">
        <w:rPr>
          <w:rFonts w:ascii="Times New Roman" w:hAnsi="Times New Roman" w:cs="Times New Roman"/>
          <w:sz w:val="24"/>
          <w:szCs w:val="24"/>
        </w:rPr>
        <w:t>newly elevated</w:t>
      </w:r>
      <w:r w:rsidR="00AA176D" w:rsidRPr="00604EDE">
        <w:rPr>
          <w:rFonts w:ascii="Times New Roman" w:hAnsi="Times New Roman" w:cs="Times New Roman"/>
          <w:sz w:val="24"/>
          <w:szCs w:val="24"/>
        </w:rPr>
        <w:t xml:space="preserve">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t>
      </w:r>
      <w:proofErr w:type="gramStart"/>
      <w:r w:rsidR="00895B63" w:rsidRPr="00604EDE">
        <w:rPr>
          <w:rFonts w:ascii="Times New Roman" w:hAnsi="Times New Roman" w:cs="Times New Roman"/>
          <w:sz w:val="24"/>
          <w:szCs w:val="24"/>
        </w:rPr>
        <w:t>was</w:t>
      </w:r>
      <w:proofErr w:type="gramEnd"/>
      <w:r w:rsidR="00895B63" w:rsidRPr="00604EDE">
        <w:rPr>
          <w:rFonts w:ascii="Times New Roman" w:hAnsi="Times New Roman" w:cs="Times New Roman"/>
          <w:sz w:val="24"/>
          <w:szCs w:val="24"/>
        </w:rPr>
        <w:t xml:space="preserve"> 5.7 (</w:t>
      </w:r>
      <w:r w:rsidR="0005019B" w:rsidRPr="00086443">
        <w:rPr>
          <w:rFonts w:ascii="Times New Roman" w:hAnsi="Times New Roman" w:cs="Times New Roman"/>
          <w:color w:val="000000"/>
        </w:rPr>
        <w:t>4.2-7.3</w:t>
      </w:r>
      <w:r w:rsidR="00895B63" w:rsidRPr="00604EDE">
        <w:rPr>
          <w:rFonts w:ascii="Times New Roman" w:hAnsi="Times New Roman" w:cs="Times New Roman"/>
          <w:sz w:val="24"/>
          <w:szCs w:val="24"/>
        </w:rPr>
        <w:t xml:space="preserve">), mean </w:t>
      </w:r>
      <w:r w:rsidR="00432A88">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w:t>
      </w:r>
      <w:r w:rsidR="00CA664F">
        <w:rPr>
          <w:rFonts w:ascii="Times New Roman" w:hAnsi="Times New Roman" w:cs="Times New Roman"/>
          <w:sz w:val="24"/>
          <w:szCs w:val="24"/>
        </w:rPr>
        <w:t xml:space="preserve"> </w:t>
      </w:r>
      <w:commentRangeStart w:id="268"/>
      <w:commentRangeStart w:id="269"/>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13.6 (</w:t>
      </w:r>
      <w:r w:rsidR="0005019B" w:rsidRPr="00086443">
        <w:rPr>
          <w:rFonts w:ascii="Times New Roman" w:hAnsi="Times New Roman" w:cs="Times New Roman"/>
          <w:color w:val="000000"/>
        </w:rPr>
        <w:t>11.2-16.1</w:t>
      </w:r>
      <w:r w:rsidR="00895B63" w:rsidRPr="00604EDE">
        <w:rPr>
          <w:rFonts w:ascii="Times New Roman" w:hAnsi="Times New Roman" w:cs="Times New Roman"/>
          <w:sz w:val="24"/>
          <w:szCs w:val="24"/>
        </w:rPr>
        <w:t xml:space="preserve">), and mean </w:t>
      </w:r>
      <w:r w:rsidR="00432A88">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2</w:t>
      </w:r>
      <w:r w:rsidR="00296614">
        <w:rPr>
          <w:rFonts w:ascii="Times New Roman" w:hAnsi="Times New Roman" w:cs="Times New Roman"/>
          <w:sz w:val="24"/>
          <w:szCs w:val="24"/>
        </w:rPr>
        <w:t>4.9</w:t>
      </w:r>
      <w:r w:rsidR="00895B63" w:rsidRPr="00604EDE">
        <w:rPr>
          <w:rFonts w:ascii="Times New Roman" w:hAnsi="Times New Roman" w:cs="Times New Roman"/>
          <w:sz w:val="24"/>
          <w:szCs w:val="24"/>
        </w:rPr>
        <w:t xml:space="preserve"> (</w:t>
      </w:r>
      <w:r w:rsidR="00296614" w:rsidRPr="00086443">
        <w:rPr>
          <w:rFonts w:ascii="Times New Roman" w:hAnsi="Times New Roman" w:cs="Times New Roman"/>
          <w:color w:val="000000"/>
        </w:rPr>
        <w:t>21.6-28.3</w:t>
      </w:r>
      <w:r w:rsidR="00895B63" w:rsidRPr="00604EDE">
        <w:rPr>
          <w:rFonts w:ascii="Times New Roman" w:hAnsi="Times New Roman" w:cs="Times New Roman"/>
          <w:sz w:val="24"/>
          <w:szCs w:val="24"/>
        </w:rPr>
        <w:t>). For the 18 herds with available data, mean standardized 150-day milk was 50 pounds (</w:t>
      </w:r>
      <w:r w:rsidR="00296614" w:rsidRPr="00086443">
        <w:rPr>
          <w:rFonts w:ascii="Times New Roman" w:hAnsi="Times New Roman" w:cs="Times New Roman"/>
          <w:color w:val="000000"/>
        </w:rPr>
        <w:t>45.7-54.3</w:t>
      </w:r>
      <w:r w:rsidR="00895B63" w:rsidRPr="00604EDE">
        <w:rPr>
          <w:rFonts w:ascii="Times New Roman" w:hAnsi="Times New Roman" w:cs="Times New Roman"/>
          <w:sz w:val="24"/>
          <w:szCs w:val="24"/>
        </w:rPr>
        <w:t xml:space="preserve">). </w:t>
      </w:r>
      <w:r w:rsidR="0053123E">
        <w:rPr>
          <w:rFonts w:ascii="Times New Roman" w:hAnsi="Times New Roman" w:cs="Times New Roman"/>
          <w:sz w:val="24"/>
          <w:szCs w:val="24"/>
        </w:rPr>
        <w:t>A</w:t>
      </w:r>
      <w:r w:rsidR="0053123E" w:rsidRPr="00604EDE">
        <w:rPr>
          <w:rFonts w:ascii="Times New Roman" w:hAnsi="Times New Roman" w:cs="Times New Roman"/>
          <w:sz w:val="24"/>
          <w:szCs w:val="24"/>
        </w:rPr>
        <w:t xml:space="preserve">verage </w:t>
      </w:r>
      <w:r w:rsidR="0053123E">
        <w:rPr>
          <w:rFonts w:ascii="Times New Roman" w:hAnsi="Times New Roman" w:cs="Times New Roman"/>
          <w:sz w:val="24"/>
          <w:szCs w:val="24"/>
        </w:rPr>
        <w:t>SCS</w:t>
      </w:r>
      <w:r w:rsidR="0053123E" w:rsidRPr="00604EDE">
        <w:rPr>
          <w:rFonts w:ascii="Times New Roman" w:hAnsi="Times New Roman" w:cs="Times New Roman"/>
          <w:sz w:val="24"/>
          <w:szCs w:val="24"/>
        </w:rPr>
        <w:t xml:space="preserve"> was 2.44 (</w:t>
      </w:r>
      <w:r w:rsidR="0053123E" w:rsidRPr="00086443">
        <w:rPr>
          <w:rFonts w:ascii="Times New Roman" w:hAnsi="Times New Roman" w:cs="Times New Roman"/>
          <w:color w:val="000000"/>
        </w:rPr>
        <w:t>2.26-2.62</w:t>
      </w:r>
      <w:r w:rsidR="0053123E" w:rsidRPr="00604EDE">
        <w:rPr>
          <w:rFonts w:ascii="Times New Roman" w:hAnsi="Times New Roman" w:cs="Times New Roman"/>
          <w:sz w:val="24"/>
          <w:szCs w:val="24"/>
        </w:rPr>
        <w:t>)</w:t>
      </w:r>
      <w:r w:rsidR="0053123E">
        <w:rPr>
          <w:rFonts w:ascii="Times New Roman" w:hAnsi="Times New Roman" w:cs="Times New Roman"/>
          <w:sz w:val="24"/>
          <w:szCs w:val="24"/>
        </w:rPr>
        <w:t xml:space="preserve"> f</w:t>
      </w:r>
      <w:r w:rsidR="00895B63" w:rsidRPr="00604EDE">
        <w:rPr>
          <w:rFonts w:ascii="Times New Roman" w:hAnsi="Times New Roman" w:cs="Times New Roman"/>
          <w:sz w:val="24"/>
          <w:szCs w:val="24"/>
        </w:rPr>
        <w:t>or the 20 herds with available</w:t>
      </w:r>
      <w:r w:rsidR="0010405F" w:rsidRPr="00604EDE">
        <w:rPr>
          <w:rFonts w:ascii="Times New Roman" w:hAnsi="Times New Roman" w:cs="Times New Roman"/>
          <w:sz w:val="24"/>
          <w:szCs w:val="24"/>
        </w:rPr>
        <w:t xml:space="preserve"> cow-level test</w:t>
      </w:r>
      <w:r w:rsidR="00895B63" w:rsidRPr="00604EDE">
        <w:rPr>
          <w:rFonts w:ascii="Times New Roman" w:hAnsi="Times New Roman" w:cs="Times New Roman"/>
          <w:sz w:val="24"/>
          <w:szCs w:val="24"/>
        </w:rPr>
        <w:t xml:space="preserve"> data</w:t>
      </w:r>
      <w:r w:rsidR="005A4757">
        <w:rPr>
          <w:rFonts w:ascii="Times New Roman" w:hAnsi="Times New Roman" w:cs="Times New Roman"/>
          <w:sz w:val="24"/>
          <w:szCs w:val="24"/>
        </w:rPr>
        <w:t>.</w:t>
      </w:r>
    </w:p>
    <w:p w14:paraId="04C5B6FE" w14:textId="53DEC30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farms (n = 10), and 2.15 (1.93-2.37)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farms (n = 6</w:t>
      </w:r>
      <w:proofErr w:type="gramStart"/>
      <w:r w:rsidRPr="00604EDE">
        <w:rPr>
          <w:rFonts w:ascii="Times New Roman" w:hAnsi="Times New Roman" w:cs="Times New Roman"/>
          <w:sz w:val="24"/>
          <w:szCs w:val="24"/>
        </w:rPr>
        <w:t>).The</w:t>
      </w:r>
      <w:proofErr w:type="gramEnd"/>
      <w:r w:rsidRPr="00604EDE">
        <w:rPr>
          <w:rFonts w:ascii="Times New Roman" w:hAnsi="Times New Roman" w:cs="Times New Roman"/>
          <w:sz w:val="24"/>
          <w:szCs w:val="24"/>
        </w:rPr>
        <w:t xml:space="preserve"> overall mean proportion of cows with dirty udders in a herd (udder hygiene score ≥3) was 40% (31-48</w:t>
      </w:r>
      <w:r w:rsidR="00C975AE" w:rsidRPr="00604EDE">
        <w:rPr>
          <w:rFonts w:ascii="Times New Roman" w:hAnsi="Times New Roman" w:cs="Times New Roman"/>
          <w:sz w:val="24"/>
          <w:szCs w:val="24"/>
        </w:rPr>
        <w:t xml:space="preserve">). </w:t>
      </w:r>
      <w:commentRangeEnd w:id="268"/>
      <w:r w:rsidR="00D35C6C">
        <w:rPr>
          <w:rStyle w:val="CommentReference"/>
          <w:rFonts w:eastAsiaTheme="minorEastAsia"/>
        </w:rPr>
        <w:commentReference w:id="268"/>
      </w:r>
      <w:commentRangeEnd w:id="269"/>
      <w:r w:rsidR="00A35FC7">
        <w:rPr>
          <w:rStyle w:val="CommentReference"/>
          <w:rFonts w:eastAsiaTheme="minorEastAsia"/>
        </w:rPr>
        <w:commentReference w:id="269"/>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farms, and 32% (20-44)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farms. </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270"/>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270"/>
      <w:r w:rsidRPr="003C6F06">
        <w:rPr>
          <w:rStyle w:val="CommentReference"/>
          <w:rFonts w:ascii="Times New Roman" w:eastAsiaTheme="minorEastAsia" w:hAnsi="Times New Roman" w:cs="Times New Roman"/>
          <w:sz w:val="24"/>
          <w:szCs w:val="24"/>
        </w:rPr>
        <w:commentReference w:id="270"/>
      </w:r>
    </w:p>
    <w:p w14:paraId="48EBE274" w14:textId="05C3C7B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w:t>
      </w:r>
      <w:proofErr w:type="spellStart"/>
      <w:r w:rsidR="00B2723A">
        <w:t>tiestall</w:t>
      </w:r>
      <w:proofErr w:type="spellEnd"/>
      <w:r w:rsidR="00DC0FB6">
        <w:t xml:space="preserve"> farm</w:t>
      </w:r>
      <w:r w:rsidR="00B2723A">
        <w:t>s were missing DHIA data (</w:t>
      </w:r>
      <w:r w:rsidR="00661870">
        <w:t xml:space="preserve">n = 18; </w:t>
      </w:r>
      <w:r w:rsidR="00195FCA">
        <w:t>group sizes: FS = 6, TS = 8, BP = 4).</w:t>
      </w:r>
      <w:r w:rsidR="00B07D3A">
        <w:t xml:space="preserve"> </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1B8CABA6" w14:textId="085FE5D3" w:rsidR="00AE3695" w:rsidRDefault="0027084B" w:rsidP="00A305CE">
      <w:pPr>
        <w:pStyle w:val="ListParagraph"/>
        <w:spacing w:line="480" w:lineRule="auto"/>
        <w:ind w:left="0" w:firstLine="720"/>
      </w:pPr>
      <w:r>
        <w:t>There was n</w:t>
      </w:r>
      <w:r w:rsidR="00AB2CB3" w:rsidRPr="00B833C9">
        <w:t xml:space="preserve">o difference in </w:t>
      </w:r>
      <w:proofErr w:type="spellStart"/>
      <w:r w:rsidR="00AB2CB3" w:rsidRPr="00B833C9">
        <w:t>cfu</w:t>
      </w:r>
      <w:proofErr w:type="spellEnd"/>
      <w:r w:rsidR="00AB2CB3" w:rsidRPr="00B833C9">
        <w:t xml:space="preserve"> count between the three facility types</w:t>
      </w:r>
      <w:r>
        <w:t xml:space="preserve"> for any of the four</w:t>
      </w:r>
      <w:r w:rsidR="004E48AE">
        <w:t xml:space="preserve"> bacteria</w:t>
      </w:r>
      <w:r w:rsidR="005116BD">
        <w:t>l</w:t>
      </w:r>
      <w:r w:rsidR="004E48AE">
        <w:t xml:space="preserve"> group</w:t>
      </w:r>
      <w:r w:rsidR="005116BD">
        <w:t xml:space="preserve">s measured </w:t>
      </w:r>
      <w:r w:rsidR="00AB2CB3" w:rsidRPr="00B833C9">
        <w:t xml:space="preserve">(Table </w:t>
      </w:r>
      <w:r w:rsidR="000969AB">
        <w:t>2</w:t>
      </w:r>
      <w:r w:rsidR="00AB2CB3" w:rsidRPr="00B833C9">
        <w:t>).</w:t>
      </w:r>
      <w:r w:rsidR="00AB2CB3">
        <w:t xml:space="preserve"> </w:t>
      </w:r>
      <w:r w:rsidR="00ED241B">
        <w:t xml:space="preserve">Multiple attempts were made to model </w:t>
      </w:r>
      <w:r w:rsidR="00FC630E">
        <w:t xml:space="preserve">the four </w:t>
      </w:r>
      <w:r w:rsidR="00ED241B">
        <w:t xml:space="preserve">aerobic </w:t>
      </w:r>
      <w:r w:rsidR="00FC630E">
        <w:t xml:space="preserve">culture outcomes </w:t>
      </w:r>
      <w:r w:rsidR="008D6EE3">
        <w:t xml:space="preserve">for bulk tank milk, </w:t>
      </w:r>
      <w:commentRangeStart w:id="271"/>
      <w:r w:rsidR="008D6EE3">
        <w:t xml:space="preserve">but </w:t>
      </w:r>
      <w:r w:rsidR="004F0926">
        <w:t xml:space="preserve">all </w:t>
      </w:r>
      <w:r w:rsidR="008D6EE3">
        <w:t>suffered from over-parametrization</w:t>
      </w:r>
      <w:r w:rsidR="00EC4A02">
        <w:t xml:space="preserve"> </w:t>
      </w:r>
      <w:commentRangeEnd w:id="271"/>
      <w:r w:rsidR="00C90409">
        <w:rPr>
          <w:rStyle w:val="CommentReference"/>
          <w:rFonts w:asciiTheme="minorHAnsi" w:eastAsiaTheme="minorEastAsia" w:hAnsiTheme="minorHAnsi" w:cstheme="minorBidi"/>
        </w:rPr>
        <w:commentReference w:id="271"/>
      </w:r>
      <w:del w:id="272" w:author="Deborah Neher" w:date="2023-11-15T10:23:00Z">
        <w:r w:rsidR="00EC4A02" w:rsidDel="00C90409">
          <w:delText>even when data was log transformed</w:delText>
        </w:r>
        <w:r w:rsidR="00B833C9" w:rsidDel="00C90409">
          <w:delText xml:space="preserve"> and were not pursued further. </w:delText>
        </w:r>
      </w:del>
    </w:p>
    <w:p w14:paraId="307763EB" w14:textId="6E5CFE6F" w:rsidR="0076306B" w:rsidRDefault="00AD290A" w:rsidP="00525F1C">
      <w:pPr>
        <w:pStyle w:val="ListParagraph"/>
        <w:spacing w:line="480" w:lineRule="auto"/>
        <w:ind w:left="0" w:firstLine="720"/>
      </w:pPr>
      <w:commentRangeStart w:id="273"/>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w:t>
      </w:r>
      <w:r w:rsidR="0007696F">
        <w:lastRenderedPageBreak/>
        <w:t>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commentRangeEnd w:id="273"/>
      <w:r w:rsidR="00C90409">
        <w:rPr>
          <w:rStyle w:val="CommentReference"/>
          <w:rFonts w:asciiTheme="minorHAnsi" w:eastAsiaTheme="minorEastAsia" w:hAnsiTheme="minorHAnsi" w:cstheme="minorBidi"/>
        </w:rPr>
        <w:commentReference w:id="273"/>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commentRangeStart w:id="274"/>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commentRangeEnd w:id="274"/>
      <w:r w:rsidR="00C90409">
        <w:rPr>
          <w:rStyle w:val="CommentReference"/>
          <w:rFonts w:asciiTheme="minorHAnsi" w:eastAsiaTheme="minorEastAsia" w:hAnsiTheme="minorHAnsi" w:cstheme="minorBidi"/>
        </w:rPr>
        <w:commentReference w:id="274"/>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036D5A36" w:rsidR="0076306B" w:rsidRDefault="007D24CC" w:rsidP="007F63E4">
      <w:pPr>
        <w:pStyle w:val="ListParagraph"/>
        <w:spacing w:line="480" w:lineRule="auto"/>
        <w:ind w:left="0" w:firstLine="720"/>
      </w:pPr>
      <w:commentRangeStart w:id="275"/>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commentRangeEnd w:id="275"/>
      <w:r w:rsidR="00C90409">
        <w:rPr>
          <w:rStyle w:val="CommentReference"/>
          <w:rFonts w:asciiTheme="minorHAnsi" w:eastAsiaTheme="minorEastAsia" w:hAnsiTheme="minorHAnsi" w:cstheme="minorBidi"/>
        </w:rPr>
        <w:commentReference w:id="275"/>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ins w:id="276" w:author="Deborah Neher" w:date="2023-11-15T10:24:00Z">
        <w:r w:rsidR="00C90409">
          <w:t xml:space="preserve">  …present the model and coefficients for the factors…</w:t>
        </w:r>
        <w:r w:rsidR="001F0F78">
          <w:t>or at least name the four variables that were the best predictors ….</w:t>
        </w:r>
      </w:ins>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xml:space="preserve">, dry product, injectable </w:t>
      </w:r>
      <w:r w:rsidR="00E4017D" w:rsidRPr="00E663EB">
        <w:rPr>
          <w:rFonts w:ascii="Times New Roman" w:hAnsi="Times New Roman" w:cs="Times New Roman"/>
          <w:sz w:val="24"/>
          <w:szCs w:val="24"/>
        </w:rPr>
        <w:lastRenderedPageBreak/>
        <w:t>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proofErr w:type="gramStart"/>
      <w:r>
        <w:t>A</w:t>
      </w:r>
      <w:r w:rsidR="00222F94">
        <w:t>ir</w:t>
      </w:r>
      <w:proofErr w:type="gramEnd"/>
      <w:r w:rsidR="00222F94">
        <w:t xml:space="preserve">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commentRangeStart w:id="277"/>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278"/>
      <w:commentRangeEnd w:id="278"/>
      <w:r w:rsidR="008034F5" w:rsidRPr="003C6F06">
        <w:rPr>
          <w:rStyle w:val="CommentReference"/>
          <w:rFonts w:ascii="Times New Roman" w:eastAsiaTheme="minorEastAsia" w:hAnsi="Times New Roman" w:cs="Times New Roman"/>
          <w:sz w:val="24"/>
          <w:szCs w:val="24"/>
        </w:rPr>
        <w:commentReference w:id="278"/>
      </w:r>
      <w:commentRangeEnd w:id="277"/>
      <w:r w:rsidR="00C50090">
        <w:rPr>
          <w:rStyle w:val="CommentReference"/>
          <w:rFonts w:eastAsiaTheme="minorEastAsia"/>
        </w:rPr>
        <w:commentReference w:id="277"/>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w:t>
      </w:r>
      <w:r w:rsidR="00FC7A5E" w:rsidRPr="00604EDE">
        <w:rPr>
          <w:rFonts w:ascii="Times New Roman" w:hAnsi="Times New Roman" w:cs="Times New Roman"/>
          <w:sz w:val="24"/>
          <w:szCs w:val="24"/>
        </w:rPr>
        <w:lastRenderedPageBreak/>
        <w:t xml:space="preserve">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and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proofErr w:type="spellStart"/>
      <w:r w:rsidR="00215413">
        <w:rPr>
          <w:rFonts w:ascii="Times New Roman" w:hAnsi="Times New Roman" w:cs="Times New Roman"/>
          <w:sz w:val="24"/>
          <w:szCs w:val="24"/>
        </w:rPr>
        <w:t>freestall</w:t>
      </w:r>
      <w:proofErr w:type="spellEnd"/>
      <w:r w:rsidR="00215413">
        <w:rPr>
          <w:rFonts w:ascii="Times New Roman" w:hAnsi="Times New Roman" w:cs="Times New Roman"/>
          <w:sz w:val="24"/>
          <w:szCs w:val="24"/>
        </w:rPr>
        <w:t xml:space="preserve"> and </w:t>
      </w:r>
      <w:proofErr w:type="spellStart"/>
      <w:r w:rsidR="00215413">
        <w:rPr>
          <w:rFonts w:ascii="Times New Roman" w:hAnsi="Times New Roman" w:cs="Times New Roman"/>
          <w:sz w:val="24"/>
          <w:szCs w:val="24"/>
        </w:rPr>
        <w:t>tiestall</w:t>
      </w:r>
      <w:proofErr w:type="spellEnd"/>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proofErr w:type="gramStart"/>
      <w:r w:rsidR="00331826" w:rsidRPr="0090022E">
        <w:rPr>
          <w:rFonts w:ascii="Times New Roman" w:hAnsi="Times New Roman" w:cs="Times New Roman"/>
          <w:sz w:val="24"/>
          <w:szCs w:val="24"/>
        </w:rPr>
        <w:t>deeply-bedded</w:t>
      </w:r>
      <w:proofErr w:type="gramEnd"/>
      <w:r w:rsidR="00331826" w:rsidRPr="0090022E">
        <w:rPr>
          <w:rFonts w:ascii="Times New Roman" w:hAnsi="Times New Roman" w:cs="Times New Roman"/>
          <w:sz w:val="24"/>
          <w:szCs w:val="24"/>
        </w:rPr>
        <w:t xml:space="preserve">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71743863"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proofErr w:type="gramStart"/>
      <w:r w:rsidR="0090022E" w:rsidRPr="0090022E">
        <w:rPr>
          <w:rFonts w:ascii="Times New Roman" w:hAnsi="Times New Roman" w:cs="Times New Roman"/>
          <w:sz w:val="24"/>
          <w:szCs w:val="24"/>
        </w:rPr>
        <w:t>deeply-bedded</w:t>
      </w:r>
      <w:proofErr w:type="gramEnd"/>
      <w:r w:rsidR="0090022E" w:rsidRPr="0090022E">
        <w:rPr>
          <w:rFonts w:ascii="Times New Roman" w:hAnsi="Times New Roman" w:cs="Times New Roman"/>
          <w:sz w:val="24"/>
          <w:szCs w:val="24"/>
        </w:rPr>
        <w:t xml:space="preserve">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 xml:space="preserve">lower </w:t>
      </w:r>
      <w:del w:id="279" w:author="Deborah Neher" w:date="2023-11-15T10:24:00Z">
        <w:r w:rsidR="0090022E" w:rsidRPr="0090022E" w:rsidDel="001F0F78">
          <w:rPr>
            <w:rFonts w:ascii="Times New Roman" w:hAnsi="Times New Roman" w:cs="Times New Roman"/>
            <w:sz w:val="24"/>
            <w:szCs w:val="24"/>
          </w:rPr>
          <w:delText>av</w:delText>
        </w:r>
        <w:r w:rsidR="00066F4A" w:rsidDel="001F0F78">
          <w:rPr>
            <w:rFonts w:ascii="Times New Roman" w:hAnsi="Times New Roman" w:cs="Times New Roman"/>
            <w:sz w:val="24"/>
            <w:szCs w:val="24"/>
          </w:rPr>
          <w:delText>g.</w:delText>
        </w:r>
      </w:del>
      <w:ins w:id="280" w:author="Deborah Neher" w:date="2023-11-15T10:24:00Z">
        <w:r w:rsidR="001F0F78">
          <w:rPr>
            <w:rFonts w:ascii="Times New Roman" w:hAnsi="Times New Roman" w:cs="Times New Roman"/>
            <w:sz w:val="24"/>
            <w:szCs w:val="24"/>
          </w:rPr>
          <w:t>average</w:t>
        </w:r>
      </w:ins>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w:t>
      </w:r>
      <w:r w:rsidR="0090022E" w:rsidRPr="0090022E">
        <w:rPr>
          <w:rFonts w:ascii="Times New Roman" w:hAnsi="Times New Roman" w:cs="Times New Roman"/>
          <w:sz w:val="24"/>
          <w:szCs w:val="24"/>
        </w:rPr>
        <w:lastRenderedPageBreak/>
        <w:t>scores and prop</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281"/>
      <w:commentRangeStart w:id="282"/>
      <w:r w:rsidRPr="00604EDE">
        <w:rPr>
          <w:rFonts w:ascii="Times New Roman" w:hAnsi="Times New Roman" w:cs="Times New Roman"/>
          <w:b/>
          <w:sz w:val="24"/>
          <w:szCs w:val="24"/>
        </w:rPr>
        <w:t>Discussion</w:t>
      </w:r>
      <w:commentRangeStart w:id="283"/>
      <w:commentRangeEnd w:id="283"/>
      <w:r w:rsidRPr="00604EDE">
        <w:rPr>
          <w:rStyle w:val="CommentReference"/>
          <w:rFonts w:eastAsiaTheme="minorEastAsia"/>
        </w:rPr>
        <w:commentReference w:id="283"/>
      </w:r>
      <w:commentRangeEnd w:id="281"/>
      <w:r w:rsidR="00911141">
        <w:rPr>
          <w:rStyle w:val="CommentReference"/>
          <w:rFonts w:eastAsiaTheme="minorEastAsia"/>
        </w:rPr>
        <w:commentReference w:id="281"/>
      </w:r>
      <w:commentRangeEnd w:id="282"/>
      <w:r w:rsidR="001F0F78">
        <w:rPr>
          <w:rStyle w:val="CommentReference"/>
          <w:rFonts w:eastAsiaTheme="minorEastAsia"/>
        </w:rPr>
        <w:commentReference w:id="282"/>
      </w:r>
    </w:p>
    <w:p w14:paraId="2E422F1C" w14:textId="552B4C34"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proofErr w:type="spellStart"/>
      <w:r w:rsidR="00D51C10" w:rsidRPr="00C30348">
        <w:rPr>
          <w:rFonts w:ascii="Times New Roman" w:hAnsi="Times New Roman" w:cs="Times New Roman"/>
          <w:sz w:val="24"/>
          <w:szCs w:val="24"/>
        </w:rPr>
        <w:t>tiestall</w:t>
      </w:r>
      <w:proofErr w:type="spellEnd"/>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proofErr w:type="spellStart"/>
      <w:r w:rsidR="00D51C10" w:rsidRPr="00C30348">
        <w:rPr>
          <w:rFonts w:ascii="Times New Roman" w:hAnsi="Times New Roman" w:cs="Times New Roman"/>
          <w:sz w:val="24"/>
          <w:szCs w:val="24"/>
        </w:rPr>
        <w:t>freestall</w:t>
      </w:r>
      <w:proofErr w:type="spellEnd"/>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commentRangeStart w:id="284"/>
      <w:r w:rsidR="00D51C10" w:rsidRPr="00C30348">
        <w:rPr>
          <w:rFonts w:ascii="Times New Roman" w:hAnsi="Times New Roman" w:cs="Times New Roman"/>
          <w:sz w:val="24"/>
          <w:szCs w:val="24"/>
        </w:rPr>
        <w:t>.</w:t>
      </w:r>
      <w:del w:id="285" w:author="Deborah Neher" w:date="2023-11-15T10:25:00Z">
        <w:r w:rsidDel="001F0F78">
          <w:rPr>
            <w:rFonts w:ascii="Times New Roman" w:hAnsi="Times New Roman" w:cs="Times New Roman"/>
            <w:sz w:val="24"/>
            <w:szCs w:val="24"/>
          </w:rPr>
          <w:delText xml:space="preserve"> The </w:delText>
        </w:r>
        <w:r w:rsidR="00E26D7C" w:rsidDel="001F0F78">
          <w:rPr>
            <w:rFonts w:ascii="Times New Roman" w:hAnsi="Times New Roman" w:cs="Times New Roman"/>
            <w:sz w:val="24"/>
            <w:szCs w:val="24"/>
          </w:rPr>
          <w:delText xml:space="preserve">major </w:delText>
        </w:r>
        <w:r w:rsidDel="001F0F78">
          <w:rPr>
            <w:rFonts w:ascii="Times New Roman" w:hAnsi="Times New Roman" w:cs="Times New Roman"/>
            <w:sz w:val="24"/>
            <w:szCs w:val="24"/>
          </w:rPr>
          <w:delText>objective w</w:delText>
        </w:r>
        <w:r w:rsidR="0047169F" w:rsidDel="001F0F78">
          <w:rPr>
            <w:rFonts w:ascii="Times New Roman" w:hAnsi="Times New Roman" w:cs="Times New Roman"/>
            <w:sz w:val="24"/>
            <w:szCs w:val="24"/>
          </w:rPr>
          <w:delText>as</w:delText>
        </w:r>
        <w:r w:rsidDel="001F0F78">
          <w:rPr>
            <w:rFonts w:ascii="Times New Roman" w:hAnsi="Times New Roman" w:cs="Times New Roman"/>
            <w:sz w:val="24"/>
            <w:szCs w:val="24"/>
          </w:rPr>
          <w:delText xml:space="preserve"> to </w:delText>
        </w:r>
        <w:r w:rsidRPr="00604EDE" w:rsidDel="001F0F78">
          <w:rPr>
            <w:rFonts w:ascii="Times New Roman" w:hAnsi="Times New Roman" w:cs="Times New Roman"/>
            <w:sz w:val="24"/>
            <w:szCs w:val="24"/>
          </w:rPr>
          <w:delText>identify</w:delText>
        </w:r>
        <w:r w:rsidDel="001F0F78">
          <w:rPr>
            <w:rFonts w:ascii="Times New Roman" w:hAnsi="Times New Roman" w:cs="Times New Roman"/>
            <w:sz w:val="24"/>
            <w:szCs w:val="24"/>
          </w:rPr>
          <w:delText xml:space="preserve"> </w:delText>
        </w:r>
        <w:r w:rsidR="008B6C38" w:rsidDel="001F0F78">
          <w:rPr>
            <w:rFonts w:ascii="Times New Roman" w:hAnsi="Times New Roman" w:cs="Times New Roman"/>
            <w:sz w:val="24"/>
            <w:szCs w:val="24"/>
          </w:rPr>
          <w:delText>if</w:delText>
        </w:r>
        <w:r w:rsidR="009C1BB6" w:rsidDel="001F0F78">
          <w:rPr>
            <w:rFonts w:ascii="Times New Roman" w:hAnsi="Times New Roman" w:cs="Times New Roman"/>
            <w:sz w:val="24"/>
            <w:szCs w:val="24"/>
          </w:rPr>
          <w:delText xml:space="preserve"> milk quality,</w:delText>
        </w:r>
        <w:r w:rsidDel="001F0F78">
          <w:rPr>
            <w:rFonts w:ascii="Times New Roman" w:hAnsi="Times New Roman" w:cs="Times New Roman"/>
            <w:sz w:val="24"/>
            <w:szCs w:val="24"/>
          </w:rPr>
          <w:delText xml:space="preserve"> </w:delText>
        </w:r>
        <w:r w:rsidR="008B6C38" w:rsidDel="001F0F78">
          <w:rPr>
            <w:rFonts w:ascii="Times New Roman" w:hAnsi="Times New Roman" w:cs="Times New Roman"/>
            <w:sz w:val="24"/>
            <w:szCs w:val="24"/>
          </w:rPr>
          <w:delText xml:space="preserve">udder health and hygiene </w:delText>
        </w:r>
        <w:r w:rsidRPr="00604EDE" w:rsidDel="001F0F78">
          <w:rPr>
            <w:rFonts w:ascii="Times New Roman" w:hAnsi="Times New Roman" w:cs="Times New Roman"/>
            <w:sz w:val="24"/>
            <w:szCs w:val="24"/>
          </w:rPr>
          <w:delText xml:space="preserve">outcomes were associated with facility type, </w:delText>
        </w:r>
        <w:r w:rsidR="00BA27DA" w:rsidDel="001F0F78">
          <w:rPr>
            <w:rFonts w:ascii="Times New Roman" w:hAnsi="Times New Roman" w:cs="Times New Roman"/>
            <w:sz w:val="24"/>
            <w:szCs w:val="24"/>
          </w:rPr>
          <w:delText>thereby exploring if</w:delText>
        </w:r>
        <w:r w:rsidRPr="00604EDE" w:rsidDel="001F0F78">
          <w:rPr>
            <w:rFonts w:ascii="Times New Roman" w:hAnsi="Times New Roman" w:cs="Times New Roman"/>
            <w:sz w:val="24"/>
            <w:szCs w:val="24"/>
          </w:rPr>
          <w:delText xml:space="preserve"> bedded pack systems are a viable option for housing in V</w:delText>
        </w:r>
        <w:r w:rsidDel="001F0F78">
          <w:rPr>
            <w:rFonts w:ascii="Times New Roman" w:hAnsi="Times New Roman" w:cs="Times New Roman"/>
            <w:sz w:val="24"/>
            <w:szCs w:val="24"/>
          </w:rPr>
          <w:delText>ermont</w:delText>
        </w:r>
        <w:r w:rsidR="00CC6616" w:rsidDel="001F0F78">
          <w:rPr>
            <w:rFonts w:ascii="Times New Roman" w:hAnsi="Times New Roman" w:cs="Times New Roman"/>
            <w:sz w:val="24"/>
            <w:szCs w:val="24"/>
          </w:rPr>
          <w:delText xml:space="preserve"> during the non-grazing season</w:delText>
        </w:r>
        <w:r w:rsidDel="001F0F78">
          <w:rPr>
            <w:rFonts w:ascii="Times New Roman" w:hAnsi="Times New Roman" w:cs="Times New Roman"/>
            <w:sz w:val="24"/>
            <w:szCs w:val="24"/>
          </w:rPr>
          <w:delText xml:space="preserve"> compared to</w:delText>
        </w:r>
        <w:r w:rsidRPr="00604EDE" w:rsidDel="001F0F78">
          <w:rPr>
            <w:rFonts w:ascii="Times New Roman" w:hAnsi="Times New Roman" w:cs="Times New Roman"/>
            <w:sz w:val="24"/>
            <w:szCs w:val="24"/>
          </w:rPr>
          <w:delText xml:space="preserve"> the two most common </w:delText>
        </w:r>
        <w:r w:rsidR="00CC6616" w:rsidDel="001F0F78">
          <w:rPr>
            <w:rFonts w:ascii="Times New Roman" w:hAnsi="Times New Roman" w:cs="Times New Roman"/>
            <w:sz w:val="24"/>
            <w:szCs w:val="24"/>
          </w:rPr>
          <w:delText xml:space="preserve">indoor </w:delText>
        </w:r>
        <w:r w:rsidRPr="00604EDE" w:rsidDel="001F0F78">
          <w:rPr>
            <w:rFonts w:ascii="Times New Roman" w:hAnsi="Times New Roman" w:cs="Times New Roman"/>
            <w:sz w:val="24"/>
            <w:szCs w:val="24"/>
          </w:rPr>
          <w:delText>housing systems in the state (freestalls, tiestalls).</w:delText>
        </w:r>
      </w:del>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bedded 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w</w:t>
      </w:r>
      <w:commentRangeEnd w:id="284"/>
      <w:r w:rsidR="005C24FC">
        <w:rPr>
          <w:rStyle w:val="CommentReference"/>
          <w:rFonts w:eastAsiaTheme="minorEastAsia"/>
        </w:rPr>
        <w:commentReference w:id="284"/>
      </w:r>
      <w:r w:rsidR="00506016" w:rsidRPr="00C30348">
        <w:rPr>
          <w:rFonts w:ascii="Times New Roman" w:hAnsi="Times New Roman" w:cs="Times New Roman"/>
          <w:sz w:val="24"/>
          <w:szCs w:val="24"/>
        </w:rPr>
        <w:t xml:space="preserve">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and </w:t>
      </w:r>
      <w:proofErr w:type="spellStart"/>
      <w:r w:rsidRPr="00604EDE">
        <w:rPr>
          <w:rFonts w:ascii="Times New Roman" w:hAnsi="Times New Roman" w:cs="Times New Roman"/>
          <w:sz w:val="24"/>
          <w:szCs w:val="24"/>
        </w:rPr>
        <w:t>freestall</w:t>
      </w:r>
      <w:proofErr w:type="spellEnd"/>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commentRangeStart w:id="286"/>
      <w:r>
        <w:rPr>
          <w:b/>
          <w:bCs/>
        </w:rPr>
        <w:lastRenderedPageBreak/>
        <w:t>Objective 1</w:t>
      </w:r>
      <w:commentRangeEnd w:id="286"/>
      <w:r>
        <w:rPr>
          <w:rStyle w:val="CommentReference"/>
          <w:rFonts w:asciiTheme="minorHAnsi" w:eastAsiaTheme="minorEastAsia" w:hAnsiTheme="minorHAnsi" w:cstheme="minorBidi"/>
        </w:rPr>
        <w:commentReference w:id="286"/>
      </w:r>
      <w:r>
        <w:rPr>
          <w:b/>
          <w:bCs/>
        </w:rPr>
        <w:t>:</w:t>
      </w:r>
      <w:commentRangeStart w:id="287"/>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commentRangeEnd w:id="287"/>
      <w:r w:rsidR="00C3036E">
        <w:rPr>
          <w:rStyle w:val="CommentReference"/>
          <w:rFonts w:asciiTheme="minorHAnsi" w:eastAsiaTheme="minorEastAsia" w:hAnsiTheme="minorHAnsi" w:cstheme="minorBidi"/>
        </w:rPr>
        <w:commentReference w:id="287"/>
      </w:r>
    </w:p>
    <w:p w14:paraId="3F0B3B7A" w14:textId="37DD941A"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proofErr w:type="spellStart"/>
      <w:r w:rsidR="00A2562E">
        <w:rPr>
          <w:rFonts w:ascii="Times New Roman" w:hAnsi="Times New Roman" w:cs="Times New Roman"/>
          <w:sz w:val="24"/>
          <w:szCs w:val="24"/>
        </w:rPr>
        <w:t>freestall</w:t>
      </w:r>
      <w:proofErr w:type="spellEnd"/>
      <w:r w:rsidR="00A2562E">
        <w:rPr>
          <w:rFonts w:ascii="Times New Roman" w:hAnsi="Times New Roman" w:cs="Times New Roman"/>
          <w:sz w:val="24"/>
          <w:szCs w:val="24"/>
        </w:rPr>
        <w:t xml:space="preserve">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w:t>
      </w:r>
      <w:proofErr w:type="spellStart"/>
      <w:r w:rsidR="00FA5FC2">
        <w:rPr>
          <w:rFonts w:ascii="Times New Roman" w:hAnsi="Times New Roman" w:cs="Times New Roman"/>
          <w:sz w:val="24"/>
          <w:szCs w:val="24"/>
        </w:rPr>
        <w:t>tiestall</w:t>
      </w:r>
      <w:proofErr w:type="spellEnd"/>
      <w:r w:rsidR="00FA5FC2">
        <w:rPr>
          <w:rFonts w:ascii="Times New Roman" w:hAnsi="Times New Roman" w:cs="Times New Roman"/>
          <w:sz w:val="24"/>
          <w:szCs w:val="24"/>
        </w:rPr>
        <w:t xml:space="preserve">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73CB02B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288"/>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288"/>
      <w:r w:rsidR="002B1D5E">
        <w:rPr>
          <w:rStyle w:val="CommentReference"/>
          <w:rFonts w:eastAsiaTheme="minorEastAsia"/>
        </w:rPr>
        <w:commentReference w:id="288"/>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t>
      </w:r>
      <w:r w:rsidR="00A21424" w:rsidRPr="00604EDE">
        <w:rPr>
          <w:rFonts w:ascii="Times New Roman" w:hAnsi="Times New Roman" w:cs="Times New Roman"/>
          <w:sz w:val="24"/>
          <w:szCs w:val="24"/>
        </w:rPr>
        <w:lastRenderedPageBreak/>
        <w:t>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A00610">
        <w:rPr>
          <w:rFonts w:ascii="Times New Roman" w:hAnsi="Times New Roman" w:cs="Times New Roman"/>
          <w:sz w:val="24"/>
          <w:szCs w:val="24"/>
        </w:rPr>
        <w:t xml:space="preserve">SSLO count did not differ </w:t>
      </w:r>
      <w:r w:rsidR="00917C1E">
        <w:rPr>
          <w:rFonts w:ascii="Times New Roman" w:hAnsi="Times New Roman" w:cs="Times New Roman"/>
          <w:sz w:val="24"/>
          <w:szCs w:val="24"/>
        </w:rPr>
        <w:t xml:space="preserve">between </w:t>
      </w:r>
      <w:proofErr w:type="spellStart"/>
      <w:r w:rsidR="00917C1E">
        <w:rPr>
          <w:rFonts w:ascii="Times New Roman" w:hAnsi="Times New Roman" w:cs="Times New Roman"/>
          <w:sz w:val="24"/>
          <w:szCs w:val="24"/>
        </w:rPr>
        <w:t>tiestalls</w:t>
      </w:r>
      <w:proofErr w:type="spellEnd"/>
      <w:r w:rsidR="00917C1E">
        <w:rPr>
          <w:rFonts w:ascii="Times New Roman" w:hAnsi="Times New Roman" w:cs="Times New Roman"/>
          <w:sz w:val="24"/>
          <w:szCs w:val="24"/>
        </w:rPr>
        <w:t xml:space="preserve">, </w:t>
      </w:r>
      <w:proofErr w:type="spellStart"/>
      <w:r w:rsidR="00917C1E">
        <w:rPr>
          <w:rFonts w:ascii="Times New Roman" w:hAnsi="Times New Roman" w:cs="Times New Roman"/>
          <w:sz w:val="24"/>
          <w:szCs w:val="24"/>
        </w:rPr>
        <w:t>freestalls</w:t>
      </w:r>
      <w:proofErr w:type="spellEnd"/>
      <w:r w:rsidR="00917C1E">
        <w:rPr>
          <w:rFonts w:ascii="Times New Roman" w:hAnsi="Times New Roman" w:cs="Times New Roman"/>
          <w:sz w:val="24"/>
          <w:szCs w:val="24"/>
        </w:rPr>
        <w:t xml:space="preserve">, and bedded packs in the current study.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7E5183">
        <w:rPr>
          <w:rFonts w:ascii="Times New Roman" w:hAnsi="Times New Roman" w:cs="Times New Roman"/>
          <w:sz w:val="24"/>
          <w:szCs w:val="24"/>
        </w:rPr>
        <w:t xml:space="preserve">Coliform counts did not differ between the three facility types. </w:t>
      </w:r>
      <w:r w:rsidRPr="00604EDE">
        <w:rPr>
          <w:rFonts w:ascii="Times New Roman" w:hAnsi="Times New Roman" w:cs="Times New Roman"/>
          <w:sz w:val="24"/>
          <w:szCs w:val="24"/>
        </w:rPr>
        <w:t xml:space="preserve">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w:t>
      </w:r>
      <w:r w:rsidRPr="00604EDE">
        <w:rPr>
          <w:rFonts w:ascii="Times New Roman" w:hAnsi="Times New Roman" w:cs="Times New Roman"/>
          <w:sz w:val="24"/>
          <w:szCs w:val="24"/>
        </w:rPr>
        <w:lastRenderedPageBreak/>
        <w:t>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 xml:space="preserve">Staph. </w:t>
      </w:r>
      <w:proofErr w:type="gramStart"/>
      <w:r w:rsidRPr="00604EDE">
        <w:rPr>
          <w:rFonts w:ascii="Times New Roman" w:hAnsi="Times New Roman" w:cs="Times New Roman"/>
          <w:i/>
          <w:iCs/>
          <w:sz w:val="24"/>
          <w:szCs w:val="24"/>
        </w:rPr>
        <w:t>aureus</w:t>
      </w:r>
      <w:proofErr w:type="gramEnd"/>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289"/>
      <w:r w:rsidRPr="00604EDE">
        <w:rPr>
          <w:rFonts w:ascii="Times New Roman" w:hAnsi="Times New Roman" w:cs="Times New Roman"/>
          <w:sz w:val="24"/>
          <w:szCs w:val="24"/>
        </w:rPr>
        <w:t xml:space="preserve">18 Minnesota farms </w:t>
      </w:r>
      <w:commentRangeEnd w:id="289"/>
      <w:r w:rsidR="000C26E4">
        <w:rPr>
          <w:rStyle w:val="CommentReference"/>
          <w:rFonts w:eastAsiaTheme="minorEastAsia"/>
        </w:rPr>
        <w:commentReference w:id="289"/>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w:t>
      </w:r>
      <w:proofErr w:type="spellStart"/>
      <w:r w:rsidR="00A07F90">
        <w:rPr>
          <w:rFonts w:ascii="Times New Roman" w:hAnsi="Times New Roman" w:cs="Times New Roman"/>
          <w:sz w:val="24"/>
          <w:szCs w:val="24"/>
        </w:rPr>
        <w:t>cfu</w:t>
      </w:r>
      <w:proofErr w:type="spellEnd"/>
      <w:r w:rsidR="00A07F90">
        <w:rPr>
          <w:rFonts w:ascii="Times New Roman" w:hAnsi="Times New Roman" w:cs="Times New Roman"/>
          <w:sz w:val="24"/>
          <w:szCs w:val="24"/>
        </w:rPr>
        <w:t xml:space="preserve"> count between bedded packs, </w:t>
      </w:r>
      <w:proofErr w:type="spellStart"/>
      <w:r w:rsidR="00A07F90">
        <w:rPr>
          <w:rFonts w:ascii="Times New Roman" w:hAnsi="Times New Roman" w:cs="Times New Roman"/>
          <w:sz w:val="24"/>
          <w:szCs w:val="24"/>
        </w:rPr>
        <w:t>tiestalls</w:t>
      </w:r>
      <w:proofErr w:type="spellEnd"/>
      <w:r w:rsidR="00A07F90">
        <w:rPr>
          <w:rFonts w:ascii="Times New Roman" w:hAnsi="Times New Roman" w:cs="Times New Roman"/>
          <w:sz w:val="24"/>
          <w:szCs w:val="24"/>
        </w:rPr>
        <w:t xml:space="preserve">, and </w:t>
      </w:r>
      <w:proofErr w:type="spellStart"/>
      <w:r w:rsidR="00A07F90">
        <w:rPr>
          <w:rFonts w:ascii="Times New Roman" w:hAnsi="Times New Roman" w:cs="Times New Roman"/>
          <w:sz w:val="24"/>
          <w:szCs w:val="24"/>
        </w:rPr>
        <w:t>freestalls</w:t>
      </w:r>
      <w:proofErr w:type="spellEnd"/>
      <w:r w:rsidR="00A07F90">
        <w:rPr>
          <w:rFonts w:ascii="Times New Roman" w:hAnsi="Times New Roman" w:cs="Times New Roman"/>
          <w:sz w:val="24"/>
          <w:szCs w:val="24"/>
        </w:rPr>
        <w:t>.</w:t>
      </w:r>
    </w:p>
    <w:p w14:paraId="264AD6EF" w14:textId="7B8EFFAC"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w:t>
      </w:r>
      <w:proofErr w:type="gramStart"/>
      <w:r w:rsidRPr="00604EDE">
        <w:rPr>
          <w:rFonts w:ascii="Times New Roman" w:hAnsi="Times New Roman" w:cs="Times New Roman"/>
          <w:sz w:val="24"/>
          <w:szCs w:val="24"/>
        </w:rPr>
        <w:t>farm, and</w:t>
      </w:r>
      <w:proofErr w:type="gramEnd"/>
      <w:r w:rsidRPr="00604EDE">
        <w:rPr>
          <w:rFonts w:ascii="Times New Roman" w:hAnsi="Times New Roman" w:cs="Times New Roman"/>
          <w:sz w:val="24"/>
          <w:szCs w:val="24"/>
        </w:rPr>
        <w:t xml:space="preserve">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290"/>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290"/>
      <w:r w:rsidR="004A30F3">
        <w:rPr>
          <w:rStyle w:val="CommentReference"/>
          <w:rFonts w:eastAsiaTheme="minorEastAsia"/>
        </w:rPr>
        <w:commentReference w:id="290"/>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lastRenderedPageBreak/>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proofErr w:type="gramStart"/>
      <w:r w:rsidR="00077F06">
        <w:rPr>
          <w:rFonts w:ascii="Times New Roman" w:hAnsi="Times New Roman" w:cs="Times New Roman"/>
          <w:i/>
          <w:iCs/>
          <w:sz w:val="24"/>
          <w:szCs w:val="24"/>
        </w:rPr>
        <w:t>ag</w:t>
      </w:r>
      <w:proofErr w:type="gramEnd"/>
      <w:r w:rsidR="00077F06">
        <w:rPr>
          <w:rFonts w:ascii="Times New Roman" w:hAnsi="Times New Roman" w:cs="Times New Roman"/>
          <w:i/>
          <w:iCs/>
          <w:sz w:val="24"/>
          <w:szCs w:val="24"/>
        </w:rPr>
        <w:t>.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w:t>
      </w:r>
      <w:proofErr w:type="gramStart"/>
      <w:r w:rsidRPr="005F3535">
        <w:rPr>
          <w:rFonts w:ascii="Times New Roman" w:hAnsi="Times New Roman" w:cs="Times New Roman"/>
          <w:sz w:val="24"/>
          <w:szCs w:val="24"/>
        </w:rPr>
        <w:t>udder</w:t>
      </w:r>
      <w:proofErr w:type="gramEnd"/>
      <w:r w:rsidRPr="005F3535">
        <w:rPr>
          <w:rFonts w:ascii="Times New Roman" w:hAnsi="Times New Roman" w:cs="Times New Roman"/>
          <w:sz w:val="24"/>
          <w:szCs w:val="24"/>
        </w:rPr>
        <w:t xml:space="preserve">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compost bedded packs, cross-ventilated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and naturally-vented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found no significant difference in subclinical mastitis prevalence in CBP vs. sand-bedded </w:t>
      </w:r>
      <w:proofErr w:type="spellStart"/>
      <w:r w:rsidRPr="00604EDE">
        <w:rPr>
          <w:rFonts w:ascii="Times New Roman" w:hAnsi="Times New Roman" w:cs="Times New Roman"/>
          <w:sz w:val="24"/>
          <w:szCs w:val="24"/>
        </w:rPr>
        <w:t>freestalls</w:t>
      </w:r>
      <w:proofErr w:type="spellEnd"/>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 xml:space="preserve">27.7% for 12 CBP farms in </w:t>
      </w:r>
      <w:r w:rsidRPr="00604EDE">
        <w:rPr>
          <w:rFonts w:ascii="Times New Roman" w:hAnsi="Times New Roman" w:cs="Times New Roman"/>
          <w:sz w:val="24"/>
          <w:szCs w:val="24"/>
        </w:rPr>
        <w:lastRenderedPageBreak/>
        <w:t>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169ABB6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17D378B7" w:rsidR="00FD1F5E" w:rsidRPr="006E592D" w:rsidRDefault="00CF0519" w:rsidP="00981DCC">
      <w:pPr>
        <w:autoSpaceDE w:val="0"/>
        <w:autoSpaceDN w:val="0"/>
        <w:adjustRightInd w:val="0"/>
        <w:spacing w:line="480" w:lineRule="auto"/>
        <w:ind w:firstLine="720"/>
        <w:rPr>
          <w:rFonts w:ascii="Times New Roman" w:hAnsi="Times New Roman" w:cs="Times New Roman"/>
          <w:sz w:val="24"/>
          <w:szCs w:val="24"/>
        </w:rPr>
      </w:pPr>
      <w:commentRangeStart w:id="291"/>
      <w:r>
        <w:rPr>
          <w:rFonts w:ascii="Times New Roman" w:hAnsi="Times New Roman" w:cs="Times New Roman"/>
          <w:sz w:val="24"/>
          <w:szCs w:val="24"/>
        </w:rPr>
        <w:t>There was</w:t>
      </w:r>
      <w:r w:rsidRPr="00604EDE">
        <w:rPr>
          <w:rFonts w:ascii="Times New Roman" w:hAnsi="Times New Roman" w:cs="Times New Roman"/>
          <w:sz w:val="24"/>
          <w:szCs w:val="24"/>
        </w:rPr>
        <w:t xml:space="preserve"> no difference in </w:t>
      </w:r>
      <w:r>
        <w:rPr>
          <w:rFonts w:ascii="Times New Roman" w:hAnsi="Times New Roman" w:cs="Times New Roman"/>
          <w:sz w:val="24"/>
          <w:szCs w:val="24"/>
        </w:rPr>
        <w:t xml:space="preserve">the two </w:t>
      </w:r>
      <w:r w:rsidRPr="00604EDE">
        <w:rPr>
          <w:rFonts w:ascii="Times New Roman" w:hAnsi="Times New Roman" w:cs="Times New Roman"/>
          <w:sz w:val="24"/>
          <w:szCs w:val="24"/>
        </w:rPr>
        <w:t>udder hygiene measures</w:t>
      </w:r>
      <w:r>
        <w:rPr>
          <w:rFonts w:ascii="Times New Roman" w:hAnsi="Times New Roman" w:cs="Times New Roman"/>
          <w:sz w:val="24"/>
          <w:szCs w:val="24"/>
        </w:rPr>
        <w:t xml:space="preserve"> </w:t>
      </w:r>
      <w:r w:rsidRPr="00604EDE">
        <w:rPr>
          <w:rFonts w:ascii="Times New Roman" w:hAnsi="Times New Roman" w:cs="Times New Roman"/>
          <w:sz w:val="24"/>
          <w:szCs w:val="24"/>
        </w:rPr>
        <w:t>between the three facility types included in the study</w:t>
      </w:r>
      <w:r>
        <w:rPr>
          <w:rFonts w:ascii="Times New Roman" w:hAnsi="Times New Roman" w:cs="Times New Roman"/>
          <w:sz w:val="24"/>
          <w:szCs w:val="24"/>
        </w:rPr>
        <w:t xml:space="preserve">. </w:t>
      </w:r>
      <w:commentRangeEnd w:id="291"/>
      <w:r w:rsidR="00913353">
        <w:rPr>
          <w:rStyle w:val="CommentReference"/>
          <w:rFonts w:eastAsiaTheme="minorEastAsia"/>
        </w:rPr>
        <w:commentReference w:id="291"/>
      </w:r>
      <w:r w:rsidRPr="00604EDE">
        <w:rPr>
          <w:rFonts w:ascii="Times New Roman" w:hAnsi="Times New Roman" w:cs="Times New Roman"/>
          <w:sz w:val="24"/>
          <w:szCs w:val="24"/>
        </w:rPr>
        <w:t xml:space="preserve">This finding 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 xml:space="preserve">the Upper </w:t>
      </w:r>
      <w:r>
        <w:rPr>
          <w:rFonts w:ascii="Times New Roman" w:hAnsi="Times New Roman" w:cs="Times New Roman"/>
          <w:sz w:val="24"/>
          <w:szCs w:val="24"/>
        </w:rPr>
        <w:lastRenderedPageBreak/>
        <w:t>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Shane et al., 2010, Lobeck et al., 2011,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has pointed out the challenges of comparing dairy cattle hygiene between different facility types, we chose to focus on gathering observations of udder hygiene. The relationship between udder hygiene and health is well-</w:t>
      </w:r>
      <w:proofErr w:type="gramStart"/>
      <w:r w:rsidRPr="00202154">
        <w:rPr>
          <w:rFonts w:ascii="Times New Roman" w:hAnsi="Times New Roman" w:cs="Times New Roman"/>
          <w:sz w:val="24"/>
          <w:szCs w:val="24"/>
        </w:rPr>
        <w:t>studied, and</w:t>
      </w:r>
      <w:proofErr w:type="gramEnd"/>
      <w:r w:rsidRPr="00202154">
        <w:rPr>
          <w:rFonts w:ascii="Times New Roman" w:hAnsi="Times New Roman" w:cs="Times New Roman"/>
          <w:sz w:val="24"/>
          <w:szCs w:val="24"/>
        </w:rPr>
        <w:t xml:space="preserve">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xml:space="preserve">, or confined in a </w:t>
      </w:r>
      <w:proofErr w:type="spellStart"/>
      <w:r>
        <w:rPr>
          <w:rFonts w:ascii="Times New Roman" w:hAnsi="Times New Roman" w:cs="Times New Roman"/>
          <w:sz w:val="24"/>
          <w:szCs w:val="24"/>
        </w:rPr>
        <w:t>tiestall</w:t>
      </w:r>
      <w:proofErr w:type="spellEnd"/>
      <w:r>
        <w:rPr>
          <w:rFonts w:ascii="Times New Roman" w:hAnsi="Times New Roman" w:cs="Times New Roman"/>
          <w:sz w:val="24"/>
          <w:szCs w:val="24"/>
        </w:rPr>
        <w:t xml:space="preserve"> barn</w:t>
      </w:r>
      <w:r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commentRangeStart w:id="292"/>
      <w:commentRangeEnd w:id="292"/>
      <w:r w:rsidR="006D599A" w:rsidRPr="003C6F06">
        <w:rPr>
          <w:rStyle w:val="CommentReference"/>
          <w:rFonts w:eastAsiaTheme="minorEastAsia"/>
          <w:sz w:val="24"/>
          <w:szCs w:val="24"/>
        </w:rPr>
        <w:commentReference w:id="292"/>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293"/>
      <w:commentRangeStart w:id="294"/>
      <w:commentRangeStart w:id="295"/>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293"/>
      <w:r w:rsidR="0089310C">
        <w:rPr>
          <w:rStyle w:val="CommentReference"/>
          <w:rFonts w:eastAsiaTheme="minorEastAsia"/>
        </w:rPr>
        <w:commentReference w:id="293"/>
      </w:r>
      <w:commentRangeEnd w:id="294"/>
      <w:r w:rsidR="006E1F72">
        <w:rPr>
          <w:rStyle w:val="CommentReference"/>
          <w:rFonts w:eastAsiaTheme="minorEastAsia"/>
        </w:rPr>
        <w:commentReference w:id="294"/>
      </w:r>
      <w:commentRangeEnd w:id="295"/>
      <w:r w:rsidR="00A13DEC">
        <w:rPr>
          <w:rStyle w:val="CommentReference"/>
          <w:rFonts w:eastAsiaTheme="minorEastAsia"/>
        </w:rPr>
        <w:commentReference w:id="295"/>
      </w:r>
    </w:p>
    <w:p w14:paraId="761D2E2E" w14:textId="62E1B37B"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lastRenderedPageBreak/>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w:t>
      </w:r>
      <w:proofErr w:type="gramStart"/>
      <w:r w:rsidR="005843FF" w:rsidRPr="00604EDE">
        <w:rPr>
          <w:rFonts w:ascii="Times New Roman" w:hAnsi="Times New Roman" w:cs="Times New Roman"/>
          <w:sz w:val="24"/>
          <w:szCs w:val="24"/>
        </w:rPr>
        <w:t>deeply-bedded</w:t>
      </w:r>
      <w:proofErr w:type="gramEnd"/>
      <w:r w:rsidR="005843FF" w:rsidRPr="00604EDE">
        <w:rPr>
          <w:rFonts w:ascii="Times New Roman" w:hAnsi="Times New Roman" w:cs="Times New Roman"/>
          <w:sz w:val="24"/>
          <w:szCs w:val="24"/>
        </w:rPr>
        <w:t xml:space="preserve">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proofErr w:type="spellStart"/>
      <w:r w:rsidR="00291606" w:rsidRPr="00604EDE">
        <w:rPr>
          <w:rFonts w:ascii="Times New Roman" w:hAnsi="Times New Roman" w:cs="Times New Roman"/>
          <w:sz w:val="24"/>
          <w:szCs w:val="24"/>
        </w:rPr>
        <w:t>tiestalls</w:t>
      </w:r>
      <w:proofErr w:type="spellEnd"/>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bedding in </w:t>
      </w:r>
      <w:proofErr w:type="spellStart"/>
      <w:r w:rsidR="00C61F5E">
        <w:rPr>
          <w:rFonts w:ascii="Times New Roman" w:hAnsi="Times New Roman" w:cs="Times New Roman"/>
          <w:sz w:val="24"/>
          <w:szCs w:val="24"/>
        </w:rPr>
        <w:t>freestalls</w:t>
      </w:r>
      <w:proofErr w:type="spellEnd"/>
      <w:r w:rsidR="00C61F5E">
        <w:rPr>
          <w:rFonts w:ascii="Times New Roman" w:hAnsi="Times New Roman" w:cs="Times New Roman"/>
          <w:sz w:val="24"/>
          <w:szCs w:val="24"/>
        </w:rPr>
        <w:t xml:space="preserve"> and </w:t>
      </w:r>
      <w:proofErr w:type="spellStart"/>
      <w:r w:rsidR="00C61F5E">
        <w:rPr>
          <w:rFonts w:ascii="Times New Roman" w:hAnsi="Times New Roman" w:cs="Times New Roman"/>
          <w:sz w:val="24"/>
          <w:szCs w:val="24"/>
        </w:rPr>
        <w:t>tiestalls</w:t>
      </w:r>
      <w:proofErr w:type="spellEnd"/>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 xml:space="preserve">There is clearly opportunity for future research </w:t>
      </w:r>
      <w:r w:rsidR="00D5759E">
        <w:rPr>
          <w:rFonts w:ascii="Times New Roman" w:hAnsi="Times New Roman" w:cs="Times New Roman"/>
          <w:sz w:val="24"/>
          <w:szCs w:val="24"/>
        </w:rPr>
        <w:lastRenderedPageBreak/>
        <w:t>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proofErr w:type="gramStart"/>
      <w:r w:rsidR="00063C33">
        <w:rPr>
          <w:rFonts w:ascii="Times New Roman" w:hAnsi="Times New Roman" w:cs="Times New Roman"/>
          <w:sz w:val="24"/>
          <w:szCs w:val="24"/>
        </w:rPr>
        <w:t>increased</w:t>
      </w:r>
      <w:proofErr w:type="gramEnd"/>
      <w:r w:rsidR="00063C33">
        <w:rPr>
          <w:rFonts w:ascii="Times New Roman" w:hAnsi="Times New Roman" w:cs="Times New Roman"/>
          <w:sz w:val="24"/>
          <w:szCs w:val="24"/>
        </w:rPr>
        <w:t xml:space="preserve">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w:t>
      </w:r>
      <w:proofErr w:type="gramStart"/>
      <w:r w:rsidR="005109A2">
        <w:rPr>
          <w:rFonts w:ascii="Times New Roman" w:hAnsi="Times New Roman" w:cs="Times New Roman"/>
          <w:sz w:val="24"/>
          <w:szCs w:val="24"/>
        </w:rPr>
        <w:t>deeply-bedded</w:t>
      </w:r>
      <w:proofErr w:type="gramEnd"/>
      <w:r w:rsidR="005109A2">
        <w:rPr>
          <w:rFonts w:ascii="Times New Roman" w:hAnsi="Times New Roman" w:cs="Times New Roman"/>
          <w:sz w:val="24"/>
          <w:szCs w:val="24"/>
        </w:rPr>
        <w:t xml:space="preserve">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6B36AF24"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1B93C318"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xml:space="preserve">. Although there is an established recommendation of 15 cm for deep bedding of </w:t>
      </w:r>
      <w:proofErr w:type="spellStart"/>
      <w:r w:rsidRPr="00604EDE">
        <w:rPr>
          <w:rFonts w:ascii="Times New Roman" w:hAnsi="Times New Roman" w:cs="Times New Roman"/>
          <w:sz w:val="24"/>
          <w:szCs w:val="24"/>
        </w:rPr>
        <w:t>freestalls</w:t>
      </w:r>
      <w:proofErr w:type="spellEnd"/>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lastRenderedPageBreak/>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6FF9C3AA"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296"/>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Start w:id="297"/>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297"/>
      <w:r w:rsidR="000A2897">
        <w:rPr>
          <w:rStyle w:val="CommentReference"/>
          <w:rFonts w:eastAsiaTheme="minorEastAsia"/>
        </w:rPr>
        <w:commentReference w:id="297"/>
      </w:r>
      <w:commentRangeStart w:id="298"/>
      <w:commentRangeStart w:id="299"/>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proofErr w:type="gramStart"/>
      <w:r w:rsidR="00BE77C3">
        <w:rPr>
          <w:rFonts w:ascii="Times New Roman" w:hAnsi="Times New Roman" w:cs="Times New Roman"/>
          <w:sz w:val="24"/>
          <w:szCs w:val="24"/>
        </w:rPr>
        <w:t>housing</w:t>
      </w:r>
      <w:r w:rsidR="00603C67">
        <w:rPr>
          <w:rFonts w:ascii="Times New Roman" w:hAnsi="Times New Roman" w:cs="Times New Roman"/>
          <w:sz w:val="24"/>
          <w:szCs w:val="24"/>
        </w:rPr>
        <w:t>;</w:t>
      </w:r>
      <w:proofErr w:type="gramEnd"/>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w:t>
      </w:r>
      <w:r w:rsidRPr="00604EDE">
        <w:rPr>
          <w:rFonts w:ascii="Times New Roman" w:hAnsi="Times New Roman" w:cs="Times New Roman"/>
          <w:sz w:val="24"/>
          <w:szCs w:val="24"/>
        </w:rPr>
        <w:lastRenderedPageBreak/>
        <w:t xml:space="preserve">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298"/>
      <w:r w:rsidR="00E8288A">
        <w:rPr>
          <w:rStyle w:val="CommentReference"/>
          <w:rFonts w:eastAsiaTheme="minorEastAsia"/>
        </w:rPr>
        <w:commentReference w:id="298"/>
      </w:r>
      <w:commentRangeEnd w:id="299"/>
      <w:r w:rsidR="00306E7A">
        <w:rPr>
          <w:rStyle w:val="CommentReference"/>
          <w:rFonts w:eastAsiaTheme="minorEastAsia"/>
        </w:rPr>
        <w:commentReference w:id="299"/>
      </w:r>
      <w:commentRangeEnd w:id="296"/>
      <w:r w:rsidR="00DA10F6">
        <w:rPr>
          <w:rStyle w:val="CommentReference"/>
          <w:rFonts w:eastAsiaTheme="minorEastAsia"/>
        </w:rPr>
        <w:commentReference w:id="296"/>
      </w:r>
    </w:p>
    <w:p w14:paraId="5E10E3AF" w14:textId="48AA82B8"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w:t>
      </w:r>
      <w:commentRangeStart w:id="300"/>
      <w:r w:rsidR="00885C13">
        <w:rPr>
          <w:rFonts w:ascii="Times New Roman" w:hAnsi="Times New Roman" w:cs="Times New Roman"/>
          <w:sz w:val="24"/>
          <w:szCs w:val="24"/>
        </w:rPr>
        <w:t>selection bias</w:t>
      </w:r>
      <w:commentRangeEnd w:id="300"/>
      <w:r w:rsidR="008877D3">
        <w:rPr>
          <w:rStyle w:val="CommentReference"/>
          <w:rFonts w:eastAsiaTheme="minorEastAsia"/>
        </w:rPr>
        <w:commentReference w:id="300"/>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C35D1C">
        <w:rPr>
          <w:rFonts w:ascii="Times New Roman" w:hAnsi="Times New Roman" w:cs="Times New Roman"/>
          <w:sz w:val="24"/>
          <w:szCs w:val="24"/>
        </w:rPr>
        <w:fldChar w:fldCharType="begin"/>
      </w:r>
      <w:r w:rsidR="00C35D1C">
        <w:rPr>
          <w:rFonts w:ascii="Times New Roman" w:hAnsi="Times New Roman" w:cs="Times New Roman"/>
          <w:sz w:val="24"/>
          <w:szCs w:val="24"/>
        </w:rPr>
        <w:instrText xml:space="preserve"> ADDIN EN.CITE &lt;EndNote&gt;&lt;Cite&gt;&lt;Author&gt;USDA&lt;/Author&gt;&lt;Year&gt;2022&lt;/Year&gt;&lt;RecNum&gt;639&lt;/RecNum&gt;&lt;DisplayText&gt;(USDA, 2022)&lt;/DisplayText&gt;&lt;record&gt;&lt;rec-number&gt;639&lt;/rec-number&gt;&lt;foreign-keys&gt;&lt;key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C35D1C">
        <w:rPr>
          <w:rFonts w:ascii="Times New Roman" w:hAnsi="Times New Roman" w:cs="Times New Roman"/>
          <w:sz w:val="24"/>
          <w:szCs w:val="24"/>
        </w:rPr>
        <w:fldChar w:fldCharType="separate"/>
      </w:r>
      <w:r w:rsidR="00C35D1C">
        <w:rPr>
          <w:rFonts w:ascii="Times New Roman" w:hAnsi="Times New Roman" w:cs="Times New Roman"/>
          <w:noProof/>
          <w:sz w:val="24"/>
          <w:szCs w:val="24"/>
        </w:rPr>
        <w:t>(USDA, 2022)</w:t>
      </w:r>
      <w:r w:rsidR="00C35D1C">
        <w:rPr>
          <w:rFonts w:ascii="Times New Roman" w:hAnsi="Times New Roman" w:cs="Times New Roman"/>
          <w:sz w:val="24"/>
          <w:szCs w:val="24"/>
        </w:rPr>
        <w:fldChar w:fldCharType="end"/>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xml:space="preserve">. However, </w:t>
      </w:r>
      <w:proofErr w:type="gramStart"/>
      <w:r w:rsidR="007177CD">
        <w:rPr>
          <w:rFonts w:ascii="Times New Roman" w:hAnsi="Times New Roman" w:cs="Times New Roman"/>
          <w:sz w:val="24"/>
          <w:szCs w:val="24"/>
        </w:rPr>
        <w:t>these</w:t>
      </w:r>
      <w:r w:rsidR="00AC3CD6">
        <w:rPr>
          <w:rFonts w:ascii="Times New Roman" w:hAnsi="Times New Roman" w:cs="Times New Roman"/>
          <w:sz w:val="24"/>
          <w:szCs w:val="24"/>
        </w:rPr>
        <w:t xml:space="preserve"> are</w:t>
      </w:r>
      <w:proofErr w:type="gramEnd"/>
      <w:r w:rsidR="007177CD">
        <w:rPr>
          <w:rFonts w:ascii="Times New Roman" w:hAnsi="Times New Roman" w:cs="Times New Roman"/>
          <w:sz w:val="24"/>
          <w:szCs w:val="24"/>
        </w:rPr>
        <w:t xml:space="preserve"> 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5AF51E0E"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w:t>
      </w:r>
      <w:r w:rsidR="00ED4D7D">
        <w:rPr>
          <w:rFonts w:ascii="Times New Roman" w:hAnsi="Times New Roman" w:cs="Times New Roman"/>
          <w:sz w:val="24"/>
          <w:szCs w:val="24"/>
        </w:rPr>
        <w:lastRenderedPageBreak/>
        <w:t>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7014D8">
        <w:rPr>
          <w:rFonts w:ascii="Times New Roman" w:hAnsi="Times New Roman" w:cs="Times New Roman"/>
          <w:sz w:val="24"/>
          <w:szCs w:val="24"/>
        </w:rPr>
        <w:t>there was</w:t>
      </w:r>
      <w:r w:rsidR="004C40A5" w:rsidRPr="00C226FF">
        <w:rPr>
          <w:rFonts w:ascii="Times New Roman" w:hAnsi="Times New Roman" w:cs="Times New Roman"/>
          <w:sz w:val="24"/>
          <w:szCs w:val="24"/>
        </w:rPr>
        <w:t xml:space="preserve"> limited power to identify (complete </w:t>
      </w:r>
      <w:r w:rsidR="00B75159">
        <w:rPr>
          <w:rFonts w:ascii="Times New Roman" w:hAnsi="Times New Roman" w:cs="Times New Roman"/>
          <w:sz w:val="24"/>
          <w:szCs w:val="24"/>
        </w:rPr>
        <w:t>in</w:t>
      </w:r>
      <w:r w:rsidR="00B75159" w:rsidRPr="00C226FF">
        <w:rPr>
          <w:rFonts w:ascii="Times New Roman" w:hAnsi="Times New Roman" w:cs="Times New Roman"/>
          <w:sz w:val="24"/>
          <w:szCs w:val="24"/>
        </w:rPr>
        <w:t>abi</w:t>
      </w:r>
      <w:r w:rsidR="00B75159">
        <w:rPr>
          <w:rFonts w:ascii="Times New Roman" w:hAnsi="Times New Roman" w:cs="Times New Roman"/>
          <w:sz w:val="24"/>
          <w:szCs w:val="24"/>
        </w:rPr>
        <w:t>lity</w:t>
      </w:r>
      <w:r w:rsidR="004C40A5" w:rsidRPr="00C226FF">
        <w:rPr>
          <w:rFonts w:ascii="Times New Roman" w:hAnsi="Times New Roman" w:cs="Times New Roman"/>
          <w:sz w:val="24"/>
          <w:szCs w:val="24"/>
        </w:rPr>
        <w:t xml:space="preserve"> 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commentRangeStart w:id="301"/>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w:t>
      </w:r>
      <w:proofErr w:type="gramStart"/>
      <w:r w:rsidR="00DE28DB">
        <w:rPr>
          <w:rFonts w:ascii="Times New Roman" w:hAnsi="Times New Roman" w:cs="Times New Roman"/>
          <w:sz w:val="24"/>
          <w:szCs w:val="24"/>
        </w:rPr>
        <w:t>udder</w:t>
      </w:r>
      <w:proofErr w:type="gramEnd"/>
      <w:r w:rsidR="00DE28DB">
        <w:rPr>
          <w:rFonts w:ascii="Times New Roman" w:hAnsi="Times New Roman" w:cs="Times New Roman"/>
          <w:sz w:val="24"/>
          <w:szCs w:val="24"/>
        </w:rPr>
        <w:t xml:space="preserve"> health </w:t>
      </w:r>
      <w:r w:rsidR="009B6AD4">
        <w:rPr>
          <w:rFonts w:ascii="Times New Roman" w:hAnsi="Times New Roman" w:cs="Times New Roman"/>
          <w:sz w:val="24"/>
          <w:szCs w:val="24"/>
        </w:rPr>
        <w:t>on bedded pack systems in the Northeast</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w:t>
      </w:r>
      <w:proofErr w:type="gramStart"/>
      <w:r w:rsidR="00F171F2">
        <w:rPr>
          <w:rFonts w:ascii="Times New Roman" w:hAnsi="Times New Roman" w:cs="Times New Roman"/>
          <w:sz w:val="24"/>
          <w:szCs w:val="24"/>
        </w:rPr>
        <w:t>particular management</w:t>
      </w:r>
      <w:proofErr w:type="gramEnd"/>
      <w:r w:rsidR="00F171F2">
        <w:rPr>
          <w:rFonts w:ascii="Times New Roman" w:hAnsi="Times New Roman" w:cs="Times New Roman"/>
          <w:sz w:val="24"/>
          <w:szCs w:val="24"/>
        </w:rPr>
        <w:t xml:space="preserve">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commentRangeEnd w:id="301"/>
      <w:r w:rsidR="003C00FD">
        <w:rPr>
          <w:rStyle w:val="CommentReference"/>
          <w:rFonts w:eastAsiaTheme="minorEastAsia"/>
        </w:rPr>
        <w:commentReference w:id="301"/>
      </w:r>
    </w:p>
    <w:p w14:paraId="7C9C36BA" w14:textId="606F9F9D"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commentRangeStart w:id="302"/>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or </w:t>
      </w:r>
      <w:proofErr w:type="spellStart"/>
      <w:r w:rsidR="00A21424" w:rsidRPr="00604EDE">
        <w:rPr>
          <w:rFonts w:ascii="Times New Roman" w:hAnsi="Times New Roman" w:cs="Times New Roman"/>
          <w:sz w:val="24"/>
          <w:szCs w:val="24"/>
        </w:rPr>
        <w:t>tiestall</w:t>
      </w:r>
      <w:proofErr w:type="spellEnd"/>
      <w:r w:rsidR="00A21424" w:rsidRPr="00604EDE">
        <w:rPr>
          <w:rFonts w:ascii="Times New Roman" w:hAnsi="Times New Roman" w:cs="Times New Roman"/>
          <w:sz w:val="24"/>
          <w:szCs w:val="24"/>
        </w:rPr>
        <w:t xml:space="preserve">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00A21424"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00A21424"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00A21424"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00A21424"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00A21424" w:rsidRPr="00604EDE">
        <w:rPr>
          <w:rFonts w:ascii="Times New Roman" w:hAnsi="Times New Roman" w:cs="Times New Roman"/>
          <w:sz w:val="24"/>
          <w:szCs w:val="24"/>
        </w:rPr>
        <w:t xml:space="preserve"> restrict animal movement, which is an issue of growing concern for both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proofErr w:type="spellStart"/>
      <w:r w:rsidR="00A21424" w:rsidRPr="00604EDE">
        <w:rPr>
          <w:rFonts w:ascii="Times New Roman" w:hAnsi="Times New Roman" w:cs="Times New Roman"/>
          <w:sz w:val="24"/>
          <w:szCs w:val="24"/>
        </w:rPr>
        <w:t>tiestall</w:t>
      </w:r>
      <w:proofErr w:type="spellEnd"/>
      <w:r w:rsidR="00A21424" w:rsidRPr="00604EDE">
        <w:rPr>
          <w:rFonts w:ascii="Times New Roman" w:hAnsi="Times New Roman" w:cs="Times New Roman"/>
          <w:sz w:val="24"/>
          <w:szCs w:val="24"/>
        </w:rPr>
        <w:t xml:space="preserve"> and </w:t>
      </w:r>
      <w:proofErr w:type="spellStart"/>
      <w:r w:rsidR="00A21424" w:rsidRPr="00604EDE">
        <w:rPr>
          <w:rFonts w:ascii="Times New Roman" w:hAnsi="Times New Roman" w:cs="Times New Roman"/>
          <w:sz w:val="24"/>
          <w:szCs w:val="24"/>
        </w:rPr>
        <w:t>freestall</w:t>
      </w:r>
      <w:proofErr w:type="spellEnd"/>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 xml:space="preserve">(Barberg et al., 2007b, Lobeck et al., 2011, Burgstaller et al., </w:t>
      </w:r>
      <w:r w:rsidR="009470D2">
        <w:rPr>
          <w:rFonts w:ascii="Times New Roman" w:hAnsi="Times New Roman" w:cs="Times New Roman"/>
          <w:noProof/>
          <w:sz w:val="24"/>
          <w:szCs w:val="24"/>
        </w:rPr>
        <w:lastRenderedPageBreak/>
        <w:t>2016)</w:t>
      </w:r>
      <w:r w:rsidR="00F664C8">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00A21424"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 xml:space="preserve">option for small, pasture-based farms in the Northeast both now and in the </w:t>
      </w:r>
      <w:commentRangeStart w:id="303"/>
      <w:r w:rsidR="00A21424" w:rsidRPr="00604EDE">
        <w:rPr>
          <w:rFonts w:ascii="Times New Roman" w:hAnsi="Times New Roman" w:cs="Times New Roman"/>
          <w:sz w:val="24"/>
          <w:szCs w:val="24"/>
        </w:rPr>
        <w:t>future</w:t>
      </w:r>
      <w:commentRangeEnd w:id="303"/>
      <w:r w:rsidR="000A2897">
        <w:rPr>
          <w:rStyle w:val="CommentReference"/>
          <w:rFonts w:eastAsiaTheme="minorEastAsia"/>
        </w:rPr>
        <w:commentReference w:id="303"/>
      </w:r>
      <w:r w:rsidR="00A21424" w:rsidRPr="00604EDE">
        <w:rPr>
          <w:rFonts w:ascii="Times New Roman" w:hAnsi="Times New Roman" w:cs="Times New Roman"/>
          <w:sz w:val="24"/>
          <w:szCs w:val="24"/>
        </w:rPr>
        <w:t>.</w:t>
      </w:r>
      <w:commentRangeEnd w:id="302"/>
      <w:r w:rsidR="005278A5">
        <w:rPr>
          <w:rStyle w:val="CommentReference"/>
          <w:rFonts w:eastAsiaTheme="minorEastAsia"/>
        </w:rPr>
        <w:commentReference w:id="302"/>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304"/>
      <w:commentRangeStart w:id="305"/>
      <w:r w:rsidRPr="00604EDE">
        <w:rPr>
          <w:rFonts w:ascii="Times New Roman" w:hAnsi="Times New Roman" w:cs="Times New Roman"/>
          <w:b/>
          <w:bCs/>
          <w:sz w:val="24"/>
          <w:szCs w:val="24"/>
        </w:rPr>
        <w:t>Conclusion</w:t>
      </w:r>
      <w:commentRangeEnd w:id="304"/>
      <w:r w:rsidR="005F6F84" w:rsidRPr="00604EDE">
        <w:rPr>
          <w:rStyle w:val="CommentReference"/>
          <w:rFonts w:ascii="Times New Roman" w:eastAsiaTheme="minorEastAsia" w:hAnsi="Times New Roman" w:cs="Times New Roman"/>
          <w:sz w:val="24"/>
          <w:szCs w:val="24"/>
        </w:rPr>
        <w:commentReference w:id="304"/>
      </w:r>
      <w:commentRangeEnd w:id="305"/>
      <w:r w:rsidR="009C6EE0">
        <w:rPr>
          <w:rStyle w:val="CommentReference"/>
          <w:rFonts w:eastAsiaTheme="minorEastAsia"/>
        </w:rPr>
        <w:commentReference w:id="305"/>
      </w:r>
    </w:p>
    <w:p w14:paraId="12AB058C" w14:textId="6A131C2B" w:rsidR="00434369" w:rsidRPr="00912697" w:rsidRDefault="0026413C" w:rsidP="00912697">
      <w:pPr>
        <w:spacing w:line="480" w:lineRule="auto"/>
        <w:ind w:firstLine="720"/>
        <w:rPr>
          <w:rFonts w:ascii="Times New Roman" w:hAnsi="Times New Roman" w:cs="Times New Roman"/>
          <w:sz w:val="24"/>
          <w:szCs w:val="24"/>
        </w:rPr>
      </w:pPr>
      <w:bookmarkStart w:id="306"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w:t>
      </w:r>
      <w:proofErr w:type="spellStart"/>
      <w:r w:rsidR="000A2897">
        <w:rPr>
          <w:rFonts w:ascii="Times New Roman" w:hAnsi="Times New Roman" w:cs="Times New Roman"/>
          <w:sz w:val="24"/>
          <w:szCs w:val="24"/>
        </w:rPr>
        <w:t>freestall</w:t>
      </w:r>
      <w:proofErr w:type="spellEnd"/>
      <w:r w:rsidR="000A2897">
        <w:rPr>
          <w:rFonts w:ascii="Times New Roman" w:hAnsi="Times New Roman" w:cs="Times New Roman"/>
          <w:sz w:val="24"/>
          <w:szCs w:val="24"/>
        </w:rPr>
        <w:t xml:space="preserve"> or </w:t>
      </w:r>
      <w:proofErr w:type="spellStart"/>
      <w:r w:rsidR="000A2897">
        <w:rPr>
          <w:rFonts w:ascii="Times New Roman" w:hAnsi="Times New Roman" w:cs="Times New Roman"/>
          <w:sz w:val="24"/>
          <w:szCs w:val="24"/>
        </w:rPr>
        <w:t>tiestall</w:t>
      </w:r>
      <w:proofErr w:type="spellEnd"/>
      <w:r w:rsidR="000A2897">
        <w:rPr>
          <w:rFonts w:ascii="Times New Roman" w:hAnsi="Times New Roman" w:cs="Times New Roman"/>
          <w:sz w:val="24"/>
          <w:szCs w:val="24"/>
        </w:rPr>
        <w:t xml:space="preserve">)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307"/>
      <w:r w:rsidRPr="00FC6FF7">
        <w:rPr>
          <w:rFonts w:ascii="Times New Roman" w:hAnsi="Times New Roman" w:cs="Times New Roman"/>
          <w:sz w:val="24"/>
          <w:szCs w:val="24"/>
        </w:rPr>
        <w:t>Bedded</w:t>
      </w:r>
      <w:commentRangeEnd w:id="307"/>
      <w:r w:rsidR="000A2897">
        <w:rPr>
          <w:rStyle w:val="CommentReference"/>
          <w:rFonts w:eastAsiaTheme="minorEastAsia"/>
        </w:rPr>
        <w:commentReference w:id="307"/>
      </w:r>
      <w:r w:rsidRPr="00FC6FF7">
        <w:rPr>
          <w:rFonts w:ascii="Times New Roman" w:hAnsi="Times New Roman" w:cs="Times New Roman"/>
          <w:sz w:val="24"/>
          <w:szCs w:val="24"/>
        </w:rPr>
        <w:t xml:space="preserve"> packs can therefore be considered as a viable option for pasture-based herds looking for a </w:t>
      </w:r>
      <w:commentRangeStart w:id="308"/>
      <w:commentRangeEnd w:id="308"/>
      <w:r w:rsidR="000A2897">
        <w:rPr>
          <w:rStyle w:val="CommentReference"/>
          <w:rFonts w:eastAsiaTheme="minorEastAsia"/>
        </w:rPr>
        <w:commentReference w:id="308"/>
      </w:r>
      <w:r w:rsidRPr="00FC6FF7">
        <w:rPr>
          <w:rFonts w:ascii="Times New Roman" w:hAnsi="Times New Roman" w:cs="Times New Roman"/>
          <w:sz w:val="24"/>
          <w:szCs w:val="24"/>
        </w:rPr>
        <w:t>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 from secondary analysis of results in t</w:t>
      </w:r>
      <w:r w:rsidR="00BF0912">
        <w:rPr>
          <w:rFonts w:ascii="Times New Roman" w:hAnsi="Times New Roman" w:cs="Times New Roman"/>
          <w:sz w:val="24"/>
          <w:szCs w:val="24"/>
        </w:rPr>
        <w:t xml:space="preserve">his study found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 xml:space="preserve">farms with deeper </w:t>
      </w:r>
      <w:r w:rsidR="00434369" w:rsidRPr="00604EDE">
        <w:rPr>
          <w:rFonts w:ascii="Times New Roman" w:hAnsi="Times New Roman" w:cs="Times New Roman"/>
          <w:sz w:val="24"/>
          <w:szCs w:val="24"/>
        </w:rPr>
        <w:lastRenderedPageBreak/>
        <w:t>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2C1708A2" w14:textId="46008E8C" w:rsidR="0026413C" w:rsidRPr="00FC6FF7" w:rsidRDefault="0026413C" w:rsidP="0026413C">
      <w:pPr>
        <w:spacing w:after="0" w:line="480" w:lineRule="auto"/>
        <w:ind w:firstLine="720"/>
        <w:rPr>
          <w:rFonts w:ascii="Times New Roman" w:hAnsi="Times New Roman" w:cs="Times New Roman"/>
          <w:sz w:val="24"/>
          <w:szCs w:val="24"/>
        </w:rPr>
      </w:pP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157F5FB0"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34C55062" w14:textId="77777777" w:rsidR="00C35D1C" w:rsidRPr="00C35D1C" w:rsidRDefault="00262957" w:rsidP="00C35D1C">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C35D1C" w:rsidRPr="00C35D1C">
        <w:t>Adkins, P. R. F., L. M. Placheta, M. R. Borchers, J. M. Bewley, and J. R. Middleton. 2022. Distribution of staphylococcal and mammaliicoccal species from compost-bedded pack or sand-bedded freestall dairy farms. J Dairy Sci 105(7):6261-6270.</w:t>
      </w:r>
    </w:p>
    <w:p w14:paraId="6CF09B21" w14:textId="77777777" w:rsidR="00C35D1C" w:rsidRPr="00C35D1C" w:rsidRDefault="00C35D1C" w:rsidP="00C35D1C">
      <w:pPr>
        <w:pStyle w:val="EndNoteBibliography"/>
        <w:spacing w:after="240"/>
      </w:pPr>
      <w:r w:rsidRPr="00C35D1C">
        <w:t>Albino, R. L., J. L. Taraba, M. I. Marcondes, E. A. Eckelkamp, and J. M. Bewley. 2018. Comparison of bacterial populations in bedding material, on teat ends, and in milk of cows housed in compost bedded pack barns J. Animal Production Science 58(9):1686-1691.</w:t>
      </w:r>
    </w:p>
    <w:p w14:paraId="088E39AD" w14:textId="77777777" w:rsidR="00C35D1C" w:rsidRPr="00C35D1C" w:rsidRDefault="00C35D1C" w:rsidP="00C35D1C">
      <w:pPr>
        <w:pStyle w:val="EndNoteBibliography"/>
        <w:spacing w:after="240"/>
      </w:pPr>
      <w:r w:rsidRPr="00C35D1C">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251ECDC" w14:textId="77777777" w:rsidR="00C35D1C" w:rsidRPr="00C35D1C" w:rsidRDefault="00C35D1C" w:rsidP="00C35D1C">
      <w:pPr>
        <w:pStyle w:val="EndNoteBibliography"/>
        <w:spacing w:after="240"/>
      </w:pPr>
      <w:r w:rsidRPr="00C35D1C">
        <w:t>Andrews, T., C. E. Jeffrey, R. E. Gilker, D. A. Neher, and J. W. Barlow. 2021. Design and implementation of a survey quantifying winter housing and bedding types used on Vermont organic dairy farms. J. Dairy Sci. 104(7):8326-8337.</w:t>
      </w:r>
    </w:p>
    <w:p w14:paraId="0C2C2371" w14:textId="77777777" w:rsidR="00C35D1C" w:rsidRPr="00C35D1C" w:rsidRDefault="00C35D1C" w:rsidP="00C35D1C">
      <w:pPr>
        <w:pStyle w:val="EndNoteBibliography"/>
        <w:spacing w:after="240"/>
      </w:pPr>
      <w:r w:rsidRPr="00C35D1C">
        <w:t>Barberg, A., M. Endres, and K. Janni. 2007a. Compost Dairy Barns in Minnesota: A Descriptive Study. Applied Engineering in Agriculture 23:231-238.</w:t>
      </w:r>
    </w:p>
    <w:p w14:paraId="0186F732" w14:textId="77777777" w:rsidR="00C35D1C" w:rsidRPr="00C35D1C" w:rsidRDefault="00C35D1C" w:rsidP="00C35D1C">
      <w:pPr>
        <w:pStyle w:val="EndNoteBibliography"/>
        <w:spacing w:after="240"/>
      </w:pPr>
      <w:r w:rsidRPr="00C35D1C">
        <w:lastRenderedPageBreak/>
        <w:t>Barberg, A. E., M. I. Endres, J. A. Salfer, and J. K. Reneau. 2007b. Performance and welfare of dairy cows in an alternative housing system in Minnesota. J Dairy Sci 90(3):1575-1583.</w:t>
      </w:r>
    </w:p>
    <w:p w14:paraId="1D8F11A6" w14:textId="77777777" w:rsidR="00C35D1C" w:rsidRPr="00C35D1C" w:rsidRDefault="00C35D1C" w:rsidP="00C35D1C">
      <w:pPr>
        <w:pStyle w:val="EndNoteBibliography"/>
        <w:spacing w:after="240"/>
      </w:pPr>
      <w:r w:rsidRPr="00C35D1C">
        <w:t>Barkema, H. W., Y. H. Schukken, T. J. Lam, M. L. Beiboer, G. Benedictus, and A. Brand. 1998. Management practices associated with low, medium, and high somatic cell counts in bulk milk. J. Dairy Sci 81(7):1917-1927.</w:t>
      </w:r>
    </w:p>
    <w:p w14:paraId="19A7A510" w14:textId="77777777" w:rsidR="00C35D1C" w:rsidRPr="00C35D1C" w:rsidRDefault="00C35D1C" w:rsidP="00C35D1C">
      <w:pPr>
        <w:pStyle w:val="EndNoteBibliography"/>
        <w:spacing w:after="240"/>
      </w:pPr>
      <w:r w:rsidRPr="00C35D1C">
        <w:t>Barkema, H. W., M. A. von Keyserlingk, J. P. Kastelic, T. J. Lam, C. Luby, J. P. Roy, S. J. LeBlanc, G. P. Keefe, and D. F. Kelton. 2015. Invited review: Changes in the dairy industry affecting dairy cattle health and welfare. J Dairy Sci 98(11):7426-7445.</w:t>
      </w:r>
    </w:p>
    <w:p w14:paraId="1BE5BDB8" w14:textId="77777777" w:rsidR="00C35D1C" w:rsidRPr="00C35D1C" w:rsidRDefault="00C35D1C" w:rsidP="00C35D1C">
      <w:pPr>
        <w:pStyle w:val="EndNoteBibliography"/>
        <w:spacing w:after="240"/>
      </w:pPr>
      <w:r w:rsidRPr="00C35D1C">
        <w:t>Bewley, J., J. Taraba, G. Day, R. Black, and F. Damasceno. 2012. Compost Bedded Pack Barn Design: Features and Management Considerations. University of Kentucky Cooperative Extension Service Publication ID.</w:t>
      </w:r>
    </w:p>
    <w:p w14:paraId="315BD69D" w14:textId="77777777" w:rsidR="00C35D1C" w:rsidRPr="00C35D1C" w:rsidRDefault="00C35D1C" w:rsidP="00C35D1C">
      <w:pPr>
        <w:pStyle w:val="EndNoteBibliography"/>
        <w:spacing w:after="240"/>
      </w:pPr>
      <w:r w:rsidRPr="00C35D1C">
        <w:t>Bickert, W. G., B. Holmes, K. A. Janni, D. Kammel, R. Stowell, and J. M. Zulovich. 2000. Dairy freestall housing and equipment. Pages 27–45 in Designing Facilities for the Milking Herd. 7th ed., Mid-West Plan Service, Iowa State University, Ames.</w:t>
      </w:r>
    </w:p>
    <w:p w14:paraId="1511D0CF" w14:textId="77777777" w:rsidR="00C35D1C" w:rsidRPr="00C35D1C" w:rsidRDefault="00C35D1C" w:rsidP="00C35D1C">
      <w:pPr>
        <w:pStyle w:val="EndNoteBibliography"/>
        <w:spacing w:after="240"/>
      </w:pPr>
      <w:r w:rsidRPr="00C35D1C">
        <w:t>Black, R. A., J. L. Taraba, G. B. Day, F. A. Damasceno, and J. M. Bewley. 2013. Compost bedded pack dairy barn management, performance, and producer satisfaction. J Dairy Sci 96(12):8060-8074.</w:t>
      </w:r>
    </w:p>
    <w:p w14:paraId="017C2970" w14:textId="77777777" w:rsidR="00C35D1C" w:rsidRPr="00C35D1C" w:rsidRDefault="00C35D1C" w:rsidP="00C35D1C">
      <w:pPr>
        <w:pStyle w:val="EndNoteBibliography"/>
        <w:spacing w:after="240"/>
      </w:pPr>
      <w:r w:rsidRPr="00C35D1C">
        <w:t>Burgstaller, J., J. Raith, S. Kuchling, V. Mandl, A. Hund, and J. Kofler. 2016. Claw health and prevalence of lameness in cows from compost bedded and cubicle freestall dairy barns in Austria. The Veterinary Journal 216.</w:t>
      </w:r>
    </w:p>
    <w:p w14:paraId="737659E5" w14:textId="77777777" w:rsidR="00C35D1C" w:rsidRPr="00C35D1C" w:rsidRDefault="00C35D1C" w:rsidP="00C35D1C">
      <w:pPr>
        <w:pStyle w:val="EndNoteBibliography"/>
        <w:spacing w:after="240"/>
      </w:pPr>
      <w:r w:rsidRPr="00C35D1C">
        <w:t>Calamari, L., F. Calegari, and L. Stefanini. 2009. Effect of different free stall surfaces on behavioural, productive and metabolic parameters in dairy cows. Applied Animal Behaviour Science 120:9-17.</w:t>
      </w:r>
    </w:p>
    <w:p w14:paraId="00675A45" w14:textId="77777777" w:rsidR="00C35D1C" w:rsidRPr="00C35D1C" w:rsidRDefault="00C35D1C" w:rsidP="00C35D1C">
      <w:pPr>
        <w:pStyle w:val="EndNoteBibliography"/>
        <w:spacing w:after="240"/>
      </w:pPr>
      <w:r w:rsidRPr="00C35D1C">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136E06EF" w14:textId="77777777" w:rsidR="00C35D1C" w:rsidRPr="00C35D1C" w:rsidRDefault="00C35D1C" w:rsidP="00C35D1C">
      <w:pPr>
        <w:pStyle w:val="EndNoteBibliography"/>
        <w:spacing w:after="240"/>
      </w:pPr>
      <w:r w:rsidRPr="00C35D1C">
        <w:t>Cook, N. B. 2002. Influence of Barn Design on Dairy Cow Hygiene, Lameness and Udder Health. American Association of Bovine Practitioners Conference Proceedings:97-103.</w:t>
      </w:r>
    </w:p>
    <w:p w14:paraId="4771669E" w14:textId="77777777" w:rsidR="00C35D1C" w:rsidRPr="00C35D1C" w:rsidRDefault="00C35D1C" w:rsidP="00C35D1C">
      <w:pPr>
        <w:pStyle w:val="EndNoteBibliography"/>
        <w:spacing w:after="240"/>
      </w:pPr>
      <w:r w:rsidRPr="00C35D1C">
        <w:t>Cook, N. B., T. B. Bennett, and K. V. Nordlund. 2005. Monitoring Indices of Cow Comfort in Free-Stall-Housed Dairy Herds. J. Dairy Sci. 88(11):3876-3885.</w:t>
      </w:r>
    </w:p>
    <w:p w14:paraId="4F572456" w14:textId="77777777" w:rsidR="00C35D1C" w:rsidRPr="00C35D1C" w:rsidRDefault="00C35D1C" w:rsidP="00C35D1C">
      <w:pPr>
        <w:pStyle w:val="EndNoteBibliography"/>
        <w:spacing w:after="240"/>
      </w:pPr>
      <w:r w:rsidRPr="00C35D1C">
        <w:t>Cook, N. B., J. P. Hess, M. R. Foy, T. B. Bennett, and R. L. Brotzman. 2016. Management characteristics, lameness, and body injuries of dairy cattle housed in high-performance dairy herds in Wisconsin. J Dairy Sci 99(7):5879-5891.</w:t>
      </w:r>
    </w:p>
    <w:p w14:paraId="2C6BFE44" w14:textId="77777777" w:rsidR="00C35D1C" w:rsidRPr="00C35D1C" w:rsidRDefault="00C35D1C" w:rsidP="00C35D1C">
      <w:pPr>
        <w:pStyle w:val="EndNoteBibliography"/>
        <w:spacing w:after="240"/>
      </w:pPr>
      <w:r w:rsidRPr="00C35D1C">
        <w:lastRenderedPageBreak/>
        <w:t>Costa, J. H. C., T. A. Burnett, M. A. G. von Keyserlingk, and M. J. Hötzel. 2018. Prevalence of lameness and leg lesions of lactating dairy cows housed in southern Brazil: Effects of housing systems. J Dairy Sci 101(3):2395-2405.</w:t>
      </w:r>
    </w:p>
    <w:p w14:paraId="3D4DD66A" w14:textId="77777777" w:rsidR="00C35D1C" w:rsidRPr="00C35D1C" w:rsidRDefault="00C35D1C" w:rsidP="00C35D1C">
      <w:pPr>
        <w:pStyle w:val="EndNoteBibliography"/>
        <w:spacing w:after="240"/>
      </w:pPr>
      <w:r w:rsidRPr="00C35D1C">
        <w:t>de Pinho Manzi, M., D. B. Nóbrega, P. Y. Faccioli, M. Z. Troncarelli, B. D. Menozzi, and H. Langoni. 2012. Relationship between teat-end condition, udder cleanliness and bovine subclinical mastitis. Res Vet Sci 93(1):430-434.</w:t>
      </w:r>
    </w:p>
    <w:p w14:paraId="79C089C6" w14:textId="77777777" w:rsidR="00C35D1C" w:rsidRPr="00C35D1C" w:rsidRDefault="00C35D1C" w:rsidP="00C35D1C">
      <w:pPr>
        <w:pStyle w:val="EndNoteBibliography"/>
        <w:spacing w:after="240"/>
      </w:pPr>
      <w:r w:rsidRPr="00C35D1C">
        <w:t>De Visscher, A., S. Piepers, F. Haesebrouck, and S. De Vliegher. 2016. Intramammary infection with coagulase-negative staphylococci at parturition: Species-specific prevalence, risk factors, and effect on udder health. J Dairy Sci 99(8):6457-6469.</w:t>
      </w:r>
    </w:p>
    <w:p w14:paraId="2F5EAE4E" w14:textId="77777777" w:rsidR="00C35D1C" w:rsidRPr="00C35D1C" w:rsidRDefault="00C35D1C" w:rsidP="00C35D1C">
      <w:pPr>
        <w:pStyle w:val="EndNoteBibliography"/>
        <w:spacing w:after="240"/>
      </w:pPr>
      <w:r w:rsidRPr="00C35D1C">
        <w:t>De Visscher, A., S. Piepers, F. Haesebrouck, K. Supre, and S. De Vliegher. 2017. Coagulase-negative Staphylococcus species in bulk milk: Prevalence, distribution, and associated subgroup- and species-specific risk factors. J Dairy Sci 100(1):629-642.</w:t>
      </w:r>
    </w:p>
    <w:p w14:paraId="3F1AC78A" w14:textId="77777777" w:rsidR="00C35D1C" w:rsidRPr="00C35D1C" w:rsidRDefault="00C35D1C" w:rsidP="00C35D1C">
      <w:pPr>
        <w:pStyle w:val="EndNoteBibliography"/>
        <w:spacing w:after="240"/>
      </w:pPr>
      <w:r w:rsidRPr="00C35D1C">
        <w:t>de Vries, M., E. A. Bokkers, C. G. van Reenen, B. Engel, G. van Schaik, T. Dijkstra, and I. J. de Boer. 2015. Housing and management factors associated with indicators of dairy cattle welfare. Prev Vet Med 118(1):80-92.</w:t>
      </w:r>
    </w:p>
    <w:p w14:paraId="649A43EF" w14:textId="77777777" w:rsidR="00C35D1C" w:rsidRPr="00C35D1C" w:rsidRDefault="00C35D1C" w:rsidP="00C35D1C">
      <w:pPr>
        <w:pStyle w:val="EndNoteBibliography"/>
        <w:spacing w:after="240"/>
      </w:pPr>
      <w:r w:rsidRPr="00C35D1C">
        <w:t>Dohmen, W., F. Neijenhuis, and H. Hogeveen. 2010. Relationship between udder health and hygiene on farms with an automatic milking system. J Dairy Sci 93(9):4019-4033.</w:t>
      </w:r>
    </w:p>
    <w:p w14:paraId="4AC94862" w14:textId="77777777" w:rsidR="00C35D1C" w:rsidRPr="00C35D1C" w:rsidRDefault="00C35D1C" w:rsidP="00C35D1C">
      <w:pPr>
        <w:pStyle w:val="EndNoteBibliography"/>
        <w:spacing w:after="240"/>
      </w:pPr>
      <w:r w:rsidRPr="00C35D1C">
        <w:t>Eckelkamp, E. A., J. L. Taraba, K. A. Akers, R. J. Harmon, and J. M. Bewley. 2016a. Sand bedded freestall and compost bedded pack effects on cow hygiene, locomotion, and mastitis indicators. Livestock Science 190:48-57.</w:t>
      </w:r>
    </w:p>
    <w:p w14:paraId="17830CBF" w14:textId="77777777" w:rsidR="00C35D1C" w:rsidRPr="00C35D1C" w:rsidRDefault="00C35D1C" w:rsidP="00C35D1C">
      <w:pPr>
        <w:pStyle w:val="EndNoteBibliography"/>
        <w:spacing w:after="240"/>
      </w:pPr>
      <w:r w:rsidRPr="00C35D1C">
        <w:t>Eckelkamp, E. A., J. L. Taraba, K. A. Akers, R. J. Harmon, and J. M. Bewley. 2016b. Understanding compost bedded pack barns: Interactions among environmental factors, bedding characteristics, and udder health. Livestock Science 190:35-42.</w:t>
      </w:r>
    </w:p>
    <w:p w14:paraId="6C2A2A0B" w14:textId="77777777" w:rsidR="00C35D1C" w:rsidRPr="00C35D1C" w:rsidRDefault="00C35D1C" w:rsidP="00C35D1C">
      <w:pPr>
        <w:pStyle w:val="EndNoteBibliography"/>
        <w:spacing w:after="240"/>
      </w:pPr>
      <w:r w:rsidRPr="00C35D1C">
        <w:t>Elmoslemany, A. M., G. P. Keefe, I. R. Dohoo, and B. M. Jayarao. 2009. Risk factors for bacteriological quality of bulk tank milk in Prince Edward Island dairy herds. Part 1: overall risk factors. J Dairy Sci 92(6):2634-2643.</w:t>
      </w:r>
    </w:p>
    <w:p w14:paraId="0E12B9F1" w14:textId="77777777" w:rsidR="00C35D1C" w:rsidRPr="00C35D1C" w:rsidRDefault="00C35D1C" w:rsidP="00C35D1C">
      <w:pPr>
        <w:pStyle w:val="EndNoteBibliography"/>
        <w:spacing w:after="240"/>
      </w:pPr>
      <w:r w:rsidRPr="00C35D1C">
        <w:t>Fávero, S., F. V. R. Portilho, A. C. R. Oliveira, H. Langoni, and J. C. F. Pantoja. 2015. Factors associated with mastitis epidemiologic indexes, animal hygiene, and bulk milk bacterial concentrations in dairy herds housed on compost bedding. Livestock Science 181:220-230.</w:t>
      </w:r>
    </w:p>
    <w:p w14:paraId="4E32D545" w14:textId="77777777" w:rsidR="00C35D1C" w:rsidRPr="00C35D1C" w:rsidRDefault="00C35D1C" w:rsidP="00C35D1C">
      <w:pPr>
        <w:pStyle w:val="EndNoteBibliography"/>
        <w:spacing w:after="240"/>
      </w:pPr>
      <w:r w:rsidRPr="00C35D1C">
        <w:t>Godkin, M. A. and K. E. Leslie. 1993. Culture of bulk tank milk as a mastitis screening test: A brief review. Can Vet J 34(10):601-605.</w:t>
      </w:r>
    </w:p>
    <w:p w14:paraId="70291F63" w14:textId="77777777" w:rsidR="00C35D1C" w:rsidRPr="00C35D1C" w:rsidRDefault="00C35D1C" w:rsidP="00C35D1C">
      <w:pPr>
        <w:pStyle w:val="EndNoteBibliography"/>
        <w:spacing w:after="240"/>
      </w:pPr>
      <w:r w:rsidRPr="00C35D1C">
        <w:t>Green, L. E., V. J. Hedges, Y. H. Schukken, R. W. Blowey, and A. J. Packington. 2002. The impact of clinical lameness on the milk yield of dairy cows. J Dairy Sci 85(9):2250-2256.</w:t>
      </w:r>
    </w:p>
    <w:p w14:paraId="5CE57A50" w14:textId="77777777" w:rsidR="00C35D1C" w:rsidRPr="00C35D1C" w:rsidRDefault="00C35D1C" w:rsidP="00C35D1C">
      <w:pPr>
        <w:pStyle w:val="EndNoteBibliography"/>
        <w:spacing w:after="240"/>
      </w:pPr>
      <w:r w:rsidRPr="00C35D1C">
        <w:t>Heins, B. J., L. S. Sjostrom, M. I. Endres, M. R. Carillo, R. King, R. D. Moon, and U. S. Sorge. 2019. Effects of winter housing systems on production, economics, body weight, body condition score, and bedding cultures for organic dairy cows. J Dairy Sci 102(1):706-714.</w:t>
      </w:r>
    </w:p>
    <w:p w14:paraId="09315E4D" w14:textId="77777777" w:rsidR="00C35D1C" w:rsidRPr="00C35D1C" w:rsidRDefault="00C35D1C" w:rsidP="00C35D1C">
      <w:pPr>
        <w:pStyle w:val="EndNoteBibliography"/>
        <w:spacing w:after="240"/>
      </w:pPr>
      <w:r w:rsidRPr="00C35D1C">
        <w:lastRenderedPageBreak/>
        <w:t>Hogan, J. and K. L. Smith. 2012. Managing environmental mastitis. Vet Clin North Am Food Anim Pract 28(2):217-224.</w:t>
      </w:r>
    </w:p>
    <w:p w14:paraId="20D154C1" w14:textId="77777777" w:rsidR="00C35D1C" w:rsidRPr="00C35D1C" w:rsidRDefault="00C35D1C" w:rsidP="00C35D1C">
      <w:pPr>
        <w:pStyle w:val="EndNoteBibliography"/>
        <w:spacing w:after="240"/>
      </w:pPr>
      <w:r w:rsidRPr="00C35D1C">
        <w:t>Hogan, J. S., D. G. White, and J. W. Pankey. 1987. Effects of teat dipping on intramammary infections by staphylococci other than Staphylococcus aureus. J Dairy Sci 70(4):873-879.</w:t>
      </w:r>
    </w:p>
    <w:p w14:paraId="092D0E4B" w14:textId="77777777" w:rsidR="00C35D1C" w:rsidRPr="00C35D1C" w:rsidRDefault="00C35D1C" w:rsidP="00C35D1C">
      <w:pPr>
        <w:pStyle w:val="EndNoteBibliography"/>
        <w:spacing w:after="240"/>
      </w:pPr>
      <w:r w:rsidRPr="00C35D1C">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0F6C5C4F" w14:textId="77777777" w:rsidR="00C35D1C" w:rsidRPr="00C35D1C" w:rsidRDefault="00C35D1C" w:rsidP="00C35D1C">
      <w:pPr>
        <w:pStyle w:val="EndNoteBibliography"/>
        <w:spacing w:after="240"/>
      </w:pPr>
      <w:r w:rsidRPr="00C35D1C">
        <w:t>Janni, K., M. Endres, J. Reneau, and W. Schoper. 2007. Compost Dairy Barn Layout and Management Recommendations. Applied Engineering in Agriculture 23(1):97-102.</w:t>
      </w:r>
    </w:p>
    <w:p w14:paraId="645DEA03" w14:textId="77777777" w:rsidR="00C35D1C" w:rsidRPr="00C35D1C" w:rsidRDefault="00C35D1C" w:rsidP="00C35D1C">
      <w:pPr>
        <w:pStyle w:val="EndNoteBibliography"/>
        <w:spacing w:after="240"/>
      </w:pPr>
      <w:r w:rsidRPr="00C35D1C">
        <w:t>Jayarao, B. M., S. R. Pillai, A. A. Sawant, D. R. Wolfgang, and N. V. Hegde. 2004. Guidelines for monitoring bulk tank milk somatic cell and bacterial counts. J Dairy Sci 87(10):3561-3573.</w:t>
      </w:r>
    </w:p>
    <w:p w14:paraId="03C2F4C3" w14:textId="77777777" w:rsidR="00C35D1C" w:rsidRPr="00C35D1C" w:rsidRDefault="00C35D1C" w:rsidP="00C35D1C">
      <w:pPr>
        <w:pStyle w:val="EndNoteBibliography"/>
        <w:spacing w:after="240"/>
      </w:pPr>
      <w:r w:rsidRPr="00C35D1C">
        <w:t>Jayarao, B. M. and D. R. Wolfgang. 2003. Bulk-tank milk analysis. A useful tool for improving milk quality and herd udder health. Vet Clin North Am Food Anim Pract 19(1):75-92, vi.</w:t>
      </w:r>
    </w:p>
    <w:p w14:paraId="22C78B9F" w14:textId="77777777" w:rsidR="00C35D1C" w:rsidRPr="00C35D1C" w:rsidRDefault="00C35D1C" w:rsidP="00C35D1C">
      <w:pPr>
        <w:pStyle w:val="EndNoteBibliography"/>
        <w:spacing w:after="240"/>
      </w:pPr>
      <w:r w:rsidRPr="00C35D1C">
        <w:t>Klaas, I. C. and R. N. Zadoks. 2018. An update on environmental mastitis: Challenging perceptions. Transbound Emerg Dis 65 Suppl 1:166-185.</w:t>
      </w:r>
    </w:p>
    <w:p w14:paraId="0EB47386" w14:textId="09AF6763" w:rsidR="00C35D1C" w:rsidRPr="00C35D1C" w:rsidRDefault="00C35D1C" w:rsidP="00C35D1C">
      <w:pPr>
        <w:pStyle w:val="EndNoteBibliography"/>
        <w:spacing w:after="240"/>
      </w:pPr>
      <w:r w:rsidRPr="00C35D1C">
        <w:t xml:space="preserve">KoboCollect: Simple, Robust and Powerful Tools for Data Collection. 2019 </w:t>
      </w:r>
      <w:hyperlink r:id="rId13" w:history="1">
        <w:r w:rsidRPr="00C35D1C">
          <w:rPr>
            <w:rStyle w:val="Hyperlink"/>
          </w:rPr>
          <w:t>http://www.kobotoolbox.org</w:t>
        </w:r>
      </w:hyperlink>
      <w:r w:rsidRPr="00C35D1C">
        <w:t>.</w:t>
      </w:r>
    </w:p>
    <w:p w14:paraId="6443CE95" w14:textId="77777777" w:rsidR="00C35D1C" w:rsidRPr="00C35D1C" w:rsidRDefault="00C35D1C" w:rsidP="00C35D1C">
      <w:pPr>
        <w:pStyle w:val="EndNoteBibliography"/>
        <w:spacing w:after="240"/>
      </w:pPr>
      <w:r w:rsidRPr="00C35D1C">
        <w:t>Leso, L., M. Barbari, M. A. Lopes, F. A. Damasceno, P. Galama, J. L. Taraba, and A. Kuipers. 2020. Invited review: Compost-bedded pack barns for dairy cows. J Dairy Sci 103(2):1072-1099.</w:t>
      </w:r>
    </w:p>
    <w:p w14:paraId="53D83DE2" w14:textId="77777777" w:rsidR="00C35D1C" w:rsidRPr="00C35D1C" w:rsidRDefault="00C35D1C" w:rsidP="00C35D1C">
      <w:pPr>
        <w:pStyle w:val="EndNoteBibliography"/>
        <w:spacing w:after="240"/>
      </w:pPr>
      <w:r w:rsidRPr="00C35D1C">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5B85D274" w14:textId="77777777" w:rsidR="00C35D1C" w:rsidRPr="00C35D1C" w:rsidRDefault="00C35D1C" w:rsidP="00C35D1C">
      <w:pPr>
        <w:pStyle w:val="EndNoteBibliography"/>
        <w:spacing w:after="240"/>
      </w:pPr>
      <w:r w:rsidRPr="00C35D1C">
        <w:t>Lobeck, K. M., M. I. Endres, E. M. Shane, S. M. Godden, and J. Fetrow. 2011. Animal welfare in cross-ventilated, compost-bedded pack, and naturally ventilated dairy barns in the upper Midwest. J Dairy Sci 94(11):5469-5479.</w:t>
      </w:r>
    </w:p>
    <w:p w14:paraId="449A61B4" w14:textId="77777777" w:rsidR="00C35D1C" w:rsidRPr="00C35D1C" w:rsidRDefault="00C35D1C" w:rsidP="00C35D1C">
      <w:pPr>
        <w:pStyle w:val="EndNoteBibliography"/>
        <w:spacing w:after="240"/>
      </w:pPr>
      <w:r w:rsidRPr="00C35D1C">
        <w:t>McPherson, S. E. and E. Vasseur. 2020. Graduate Student Literature Review: The effects of bedding, stall length, and manger wall height on common outcome measures of dairy cow welfare in stall-based housing systems. J Dairy Sci 103(11):10940-10950.</w:t>
      </w:r>
    </w:p>
    <w:p w14:paraId="36C8FEEE" w14:textId="77777777" w:rsidR="00C35D1C" w:rsidRPr="00C35D1C" w:rsidRDefault="00C35D1C" w:rsidP="00C35D1C">
      <w:pPr>
        <w:pStyle w:val="EndNoteBibliography"/>
        <w:spacing w:after="240"/>
      </w:pPr>
      <w:r w:rsidRPr="00C35D1C">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498B14D9" w14:textId="77777777" w:rsidR="00C35D1C" w:rsidRPr="00C35D1C" w:rsidRDefault="00C35D1C" w:rsidP="00C35D1C">
      <w:pPr>
        <w:pStyle w:val="EndNoteBibliography"/>
        <w:spacing w:after="240"/>
      </w:pPr>
      <w:r w:rsidRPr="00C35D1C">
        <w:lastRenderedPageBreak/>
        <w:t>Pankey, J. W., R. L. Boddie, and S. C. Nickerson. 1985. Efficacy evaluation of two new teat dip formulations under experimental challenge. J Dairy Sci 68(2):462-465.</w:t>
      </w:r>
    </w:p>
    <w:p w14:paraId="110D7552" w14:textId="77777777" w:rsidR="00C35D1C" w:rsidRPr="00C35D1C" w:rsidRDefault="00C35D1C" w:rsidP="00C35D1C">
      <w:pPr>
        <w:pStyle w:val="EndNoteBibliography"/>
        <w:spacing w:after="240"/>
      </w:pPr>
      <w:r w:rsidRPr="00C35D1C">
        <w:t>Pankey, J. W., E. E. Wildman, P. A. Drechsler, and J. S. Hogan. 1987. Field trial evaluation of premilking teat disinfection. J Dairy Sci 70(4):867-872.</w:t>
      </w:r>
    </w:p>
    <w:p w14:paraId="61C9564B" w14:textId="77777777" w:rsidR="00C35D1C" w:rsidRPr="00C35D1C" w:rsidRDefault="00C35D1C" w:rsidP="00C35D1C">
      <w:pPr>
        <w:pStyle w:val="EndNoteBibliography"/>
        <w:spacing w:after="240"/>
      </w:pPr>
      <w:r w:rsidRPr="00C35D1C">
        <w:t>Patel, K., S. M. Godden, E. Royster, B. A. Crooker, J. Timmerman, and L. Fox. 2019. Relationships among bedding materials, bedding bacteria counts, udder hygiene, milk quality, and udder health in US dairy herds. J. Dairy Sci. 102(11):10213-10234.</w:t>
      </w:r>
    </w:p>
    <w:p w14:paraId="2F457E46" w14:textId="77777777" w:rsidR="00C35D1C" w:rsidRPr="00C35D1C" w:rsidRDefault="00C35D1C" w:rsidP="00C35D1C">
      <w:pPr>
        <w:pStyle w:val="EndNoteBibliography"/>
        <w:spacing w:after="240"/>
      </w:pPr>
      <w:r w:rsidRPr="00C35D1C">
        <w:t>Piessens, V., E. Van Coillie, B. Verbist, K. Supre, G. Braem, A. Van Nuffel, L. De Vuyst, M. Heyndrickx, and S. De Vliegher. 2011. Distribution of coagulase-negative Staphylococcus species from milk and environment of dairy cows differs between herds. J Dairy Sci 94(6):2933-2944.</w:t>
      </w:r>
    </w:p>
    <w:p w14:paraId="25A9B58E" w14:textId="77777777" w:rsidR="00C35D1C" w:rsidRPr="00C35D1C" w:rsidRDefault="00C35D1C" w:rsidP="00C35D1C">
      <w:pPr>
        <w:pStyle w:val="EndNoteBibliography"/>
        <w:spacing w:after="240"/>
      </w:pPr>
      <w:r w:rsidRPr="00C35D1C">
        <w:t>Pol, M. and P. L. Ruegg. 2007. Relationship between antimicrobial drug usage and antimicrobial susceptibility of gram-positive mastitis pathogens. J Dairy Sci 90(1):262-273.</w:t>
      </w:r>
    </w:p>
    <w:p w14:paraId="02E616F8" w14:textId="77777777" w:rsidR="00C35D1C" w:rsidRPr="00C35D1C" w:rsidRDefault="00C35D1C" w:rsidP="00C35D1C">
      <w:pPr>
        <w:pStyle w:val="EndNoteBibliography"/>
        <w:spacing w:after="240"/>
      </w:pPr>
      <w:r w:rsidRPr="00C35D1C">
        <w:t>Quirk, T., L. K. Fox, D. D. Hancock, J. Capper, J. Wenz, and J. Park. 2012. Intramammary infections and teat canal colonization with coagulase-negative staphylococci after postmilking teat disinfection: species-specific responses. J Dairy Sci 95(4):1906-1912.</w:t>
      </w:r>
    </w:p>
    <w:p w14:paraId="2BFF858F" w14:textId="77777777" w:rsidR="00C35D1C" w:rsidRPr="00C35D1C" w:rsidRDefault="00C35D1C" w:rsidP="00C35D1C">
      <w:pPr>
        <w:pStyle w:val="EndNoteBibliography"/>
        <w:spacing w:after="240"/>
      </w:pPr>
      <w:r w:rsidRPr="00C35D1C">
        <w:t>Reneau, J. K., A. J. Seykora, B. J. Heins, M. I. Endres, R. J. Farnsworth, and R. F. Bey. 2005. Association between hygiene scores and somatic cell scores in dairy cattle. J Am Vet Med Assoc 227(8):1297-1301.</w:t>
      </w:r>
    </w:p>
    <w:p w14:paraId="68D45FC5" w14:textId="40DAA466" w:rsidR="00C35D1C" w:rsidRPr="00C35D1C" w:rsidRDefault="00C35D1C" w:rsidP="00C35D1C">
      <w:pPr>
        <w:pStyle w:val="EndNoteBibliography"/>
        <w:spacing w:after="240"/>
      </w:pPr>
      <w:r w:rsidRPr="00C35D1C">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C35D1C">
          <w:rPr>
            <w:rStyle w:val="Hyperlink"/>
          </w:rPr>
          <w:t>https://www.ams.usda.gov/sites/default/files/media/NOP-UnderstandingOrganicPastureRule.pdf</w:t>
        </w:r>
      </w:hyperlink>
      <w:r w:rsidRPr="00C35D1C">
        <w:t>.</w:t>
      </w:r>
    </w:p>
    <w:p w14:paraId="15A6F0F1" w14:textId="77777777" w:rsidR="00C35D1C" w:rsidRPr="00C35D1C" w:rsidRDefault="00C35D1C" w:rsidP="00C35D1C">
      <w:pPr>
        <w:pStyle w:val="EndNoteBibliography"/>
        <w:spacing w:after="240"/>
      </w:pPr>
      <w:r w:rsidRPr="00C35D1C">
        <w:t>Robles, I., D. F. Kelton, H. W. Barkema, G. P. Keefe, J. P. Roy, M. A. G. von Keyserlingk, and T. J. DeVries. 2020. Bacterial concentrations in bedding and their association with dairy cow hygiene and milk quality. Animal 14(5):1052-1066.</w:t>
      </w:r>
    </w:p>
    <w:p w14:paraId="019BA35F" w14:textId="77777777" w:rsidR="00C35D1C" w:rsidRPr="00C35D1C" w:rsidRDefault="00C35D1C" w:rsidP="00C35D1C">
      <w:pPr>
        <w:pStyle w:val="EndNoteBibliography"/>
        <w:spacing w:after="240"/>
      </w:pPr>
      <w:r w:rsidRPr="00C35D1C">
        <w:t>Ruegg, P. L. 2009. Management of mastitis on organic and conventional dairy farms. J Anim Sci 87(13 Suppl):43-55.</w:t>
      </w:r>
    </w:p>
    <w:p w14:paraId="3AEA19DD" w14:textId="7EC09B0F" w:rsidR="00C35D1C" w:rsidRPr="00C35D1C" w:rsidRDefault="00C35D1C" w:rsidP="00C35D1C">
      <w:pPr>
        <w:pStyle w:val="EndNoteBibliography"/>
        <w:spacing w:after="240"/>
      </w:pPr>
      <w:r w:rsidRPr="00C35D1C">
        <w:t xml:space="preserve">Rushmann, R. University of Wisconsin-Madison; Division of Extension: Agriculture Water Quality. Managing manure to reduce negative water quality impacts: Composting on Wisconsin farms. Accessed Aug. 1, 2023. </w:t>
      </w:r>
      <w:hyperlink r:id="rId15" w:history="1">
        <w:r w:rsidRPr="00C35D1C">
          <w:rPr>
            <w:rStyle w:val="Hyperlink"/>
          </w:rPr>
          <w:t>https://agwater.extension.wisc.edu/articles/managing-manure-to-reduce-negative-water-quality-impacts-composting-on-wisconsin-farms/</w:t>
        </w:r>
      </w:hyperlink>
      <w:r w:rsidRPr="00C35D1C">
        <w:t>.</w:t>
      </w:r>
    </w:p>
    <w:p w14:paraId="663EDF09" w14:textId="77777777" w:rsidR="00C35D1C" w:rsidRPr="00C35D1C" w:rsidRDefault="00C35D1C" w:rsidP="00C35D1C">
      <w:pPr>
        <w:pStyle w:val="EndNoteBibliography"/>
        <w:spacing w:after="240"/>
      </w:pPr>
      <w:r w:rsidRPr="00C35D1C">
        <w:t>Ruud, L. E., K. E. Bøe, and O. Osterås. 2010. Associations of soft flooring materials in free stalls with milk yield, clinical mastitis, teat lesions, and removal of dairy cows. J Dairy Sci 93(4):1578-1586.</w:t>
      </w:r>
    </w:p>
    <w:p w14:paraId="1E80B9B3" w14:textId="77777777" w:rsidR="00C35D1C" w:rsidRPr="00C35D1C" w:rsidRDefault="00C35D1C" w:rsidP="00C35D1C">
      <w:pPr>
        <w:pStyle w:val="EndNoteBibliography"/>
        <w:spacing w:after="240"/>
      </w:pPr>
      <w:r w:rsidRPr="00C35D1C">
        <w:lastRenderedPageBreak/>
        <w:t>Sant'anna, A. C. and M. J. Paranhos da Costa. 2011. The relationship between dairy cow hygiene and somatic cell count in milk. J Dairy Sci 94(8):3835-3844.</w:t>
      </w:r>
    </w:p>
    <w:p w14:paraId="0689BFCF" w14:textId="77777777" w:rsidR="00C35D1C" w:rsidRPr="00C35D1C" w:rsidRDefault="00C35D1C" w:rsidP="00C35D1C">
      <w:pPr>
        <w:pStyle w:val="EndNoteBibliography"/>
        <w:spacing w:after="240"/>
      </w:pPr>
      <w:r w:rsidRPr="00C35D1C">
        <w:t>Schreiner, D. A. and P. L. Ruegg. 2002. Effects of tail docking on milk quality and cow cleanliness. J Dairy Sci 85(10):2503-2511.</w:t>
      </w:r>
    </w:p>
    <w:p w14:paraId="4B5D5AB6" w14:textId="77777777" w:rsidR="00C35D1C" w:rsidRPr="00C35D1C" w:rsidRDefault="00C35D1C" w:rsidP="00C35D1C">
      <w:pPr>
        <w:pStyle w:val="EndNoteBibliography"/>
        <w:spacing w:after="240"/>
      </w:pPr>
      <w:r w:rsidRPr="00C35D1C">
        <w:t>Schreiner, D. A. and P. L. Ruegg. 2003. Relationship between udder and leg hygiene scores and subclinical mastitis. J Dairy Sci 86(11):3460-3465.</w:t>
      </w:r>
    </w:p>
    <w:p w14:paraId="6E27B24C" w14:textId="77777777" w:rsidR="00C35D1C" w:rsidRPr="00C35D1C" w:rsidRDefault="00C35D1C" w:rsidP="00C35D1C">
      <w:pPr>
        <w:pStyle w:val="EndNoteBibliography"/>
        <w:spacing w:after="240"/>
      </w:pPr>
      <w:r w:rsidRPr="00C35D1C">
        <w:t>Schukken, Y. H., F. J. Grommers, J. A. Smit, D. Vandegeer, and A. Brand. 1989. Effect of freezing on bacteriologic culturing of mastitis milk samples. J Dairy Sci 72(7):1900-1906.</w:t>
      </w:r>
    </w:p>
    <w:p w14:paraId="728DEF70" w14:textId="77777777" w:rsidR="00C35D1C" w:rsidRPr="00C35D1C" w:rsidRDefault="00C35D1C" w:rsidP="00C35D1C">
      <w:pPr>
        <w:pStyle w:val="EndNoteBibliography"/>
        <w:spacing w:after="240"/>
      </w:pPr>
      <w:r w:rsidRPr="00C35D1C">
        <w:t>Schukken, Y. H., D. J. Wilson, F. Welcome, L. Garrison-Tikofsky, and R. N. Gonzalez. 2003. Monitoring udder health and milk quality using somatic cell counts. Vet Res 34(5):579-596.</w:t>
      </w:r>
    </w:p>
    <w:p w14:paraId="1249450A" w14:textId="77777777" w:rsidR="00C35D1C" w:rsidRPr="00C35D1C" w:rsidRDefault="00C35D1C" w:rsidP="00C35D1C">
      <w:pPr>
        <w:pStyle w:val="EndNoteBibliography"/>
        <w:spacing w:after="240"/>
      </w:pPr>
      <w:r w:rsidRPr="00C35D1C">
        <w:t>Shane, E., M. Endres, and K. Janni. 2010. Alternative Bedding Materials for Compost Bedded Pack Barns in Minnesota: A Descriptive Study. Applied Engineering in Agriculture 26:465-473.</w:t>
      </w:r>
    </w:p>
    <w:p w14:paraId="7D208B5A" w14:textId="77777777" w:rsidR="00C35D1C" w:rsidRPr="00C35D1C" w:rsidRDefault="00C35D1C" w:rsidP="00C35D1C">
      <w:pPr>
        <w:pStyle w:val="EndNoteBibliography"/>
        <w:spacing w:after="240"/>
      </w:pPr>
      <w:r w:rsidRPr="00C35D1C">
        <w:t>Tucker, C. B., D. Weary, M. Keyserlingk, and K. Beauchemin. 2009. Cow comfort in tie-stalls: Increased depth of shavings or straw bedding increases lying time. J. Dairy Sci. 92:2684-2690.</w:t>
      </w:r>
    </w:p>
    <w:p w14:paraId="09A1745E" w14:textId="77777777" w:rsidR="00C35D1C" w:rsidRPr="00C35D1C" w:rsidRDefault="00C35D1C" w:rsidP="00C35D1C">
      <w:pPr>
        <w:pStyle w:val="EndNoteBibliography"/>
        <w:spacing w:after="240"/>
      </w:pPr>
      <w:r w:rsidRPr="00C35D1C">
        <w:t>Tucker, C. B. and D. M. Weary. 2004. Bedding on geotextile mattresses: how much is needed to improve cow comfort? J Dairy Sci 87(9):2889-2895.</w:t>
      </w:r>
    </w:p>
    <w:p w14:paraId="30DD9C9F" w14:textId="39837ECA" w:rsidR="00C35D1C" w:rsidRPr="00C35D1C" w:rsidRDefault="00C35D1C" w:rsidP="00C35D1C">
      <w:pPr>
        <w:pStyle w:val="EndNoteBibliography"/>
        <w:spacing w:after="240"/>
      </w:pPr>
      <w:r w:rsidRPr="00C35D1C">
        <w:t xml:space="preserve">USDA. 2022. Certified Organic Survey, 2021 Summary. Accessed Nov. 10, 2023. </w:t>
      </w:r>
      <w:hyperlink r:id="rId16" w:history="1">
        <w:r w:rsidRPr="00C35D1C">
          <w:rPr>
            <w:rStyle w:val="Hyperlink"/>
          </w:rPr>
          <w:t>https://downloads.usda.library.cornell.edu/usda-esmis/files/zg64tk92g/2z10z137s/bn99bh97r/cenorg22.pdf</w:t>
        </w:r>
      </w:hyperlink>
      <w:r w:rsidRPr="00C35D1C">
        <w:t>.</w:t>
      </w:r>
    </w:p>
    <w:p w14:paraId="4495BA0B" w14:textId="77777777" w:rsidR="00C35D1C" w:rsidRPr="00C35D1C" w:rsidRDefault="00C35D1C" w:rsidP="00C35D1C">
      <w:pPr>
        <w:pStyle w:val="EndNoteBibliography"/>
        <w:spacing w:after="240"/>
      </w:pPr>
      <w:r w:rsidRPr="00C35D1C">
        <w:t>Warnick, L. D., D. Janssen, C. L. Guard, and Y. T. Gröhn. 2001. The effect of lameness on milk production in dairy cows. J Dairy Sci 84(9):1988-1997.</w:t>
      </w:r>
    </w:p>
    <w:p w14:paraId="346BFCC2" w14:textId="77777777" w:rsidR="00C35D1C" w:rsidRPr="00C35D1C" w:rsidRDefault="00C35D1C" w:rsidP="00C35D1C">
      <w:pPr>
        <w:pStyle w:val="EndNoteBibliography"/>
      </w:pPr>
      <w:r w:rsidRPr="00C35D1C">
        <w:t>Wolfe, T., E. Vasseur, T. J. DeVries, and R. Bergeron. 2018. Effects of alternative deep bedding options on dairy cow preference, lying behavior, cleanliness, and teat end contamination. J Dairy Sci 101(1):530-536.</w:t>
      </w:r>
    </w:p>
    <w:p w14:paraId="57FB8C95" w14:textId="40B32A56"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309"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310"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311"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312"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313" w:author="Caitlin Jeffrey" w:date="2023-11-06T18:48:00Z"/>
          <w:rFonts w:ascii="Times New Roman" w:hAnsi="Times New Roman" w:cs="Times New Roman"/>
          <w:sz w:val="24"/>
          <w:szCs w:val="24"/>
        </w:rPr>
      </w:pPr>
    </w:p>
    <w:p w14:paraId="788DA956" w14:textId="77777777" w:rsidR="00E45342" w:rsidRDefault="00E45342" w:rsidP="00262957">
      <w:pPr>
        <w:spacing w:after="0" w:line="480" w:lineRule="auto"/>
        <w:rPr>
          <w:ins w:id="314" w:author="Caitlin Jeffrey" w:date="2023-11-06T18:48:00Z"/>
          <w:rFonts w:ascii="Times New Roman" w:hAnsi="Times New Roman" w:cs="Times New Roman"/>
          <w:sz w:val="24"/>
          <w:szCs w:val="24"/>
        </w:rPr>
      </w:pPr>
    </w:p>
    <w:p w14:paraId="12D6ABE8" w14:textId="77777777" w:rsidR="00E45342" w:rsidRDefault="00E45342" w:rsidP="00262957">
      <w:pPr>
        <w:spacing w:after="0" w:line="480" w:lineRule="auto"/>
        <w:rPr>
          <w:ins w:id="315" w:author="Caitlin Jeffrey" w:date="2023-11-06T18:48:00Z"/>
          <w:rFonts w:ascii="Times New Roman" w:hAnsi="Times New Roman" w:cs="Times New Roman"/>
          <w:sz w:val="24"/>
          <w:szCs w:val="24"/>
        </w:rPr>
      </w:pPr>
    </w:p>
    <w:p w14:paraId="24A75C5A" w14:textId="77777777" w:rsidR="00E45342" w:rsidRDefault="00E45342" w:rsidP="00262957">
      <w:pPr>
        <w:spacing w:after="0" w:line="480" w:lineRule="auto"/>
        <w:rPr>
          <w:ins w:id="316" w:author="Caitlin Jeffrey" w:date="2023-11-06T18:48:00Z"/>
          <w:rFonts w:ascii="Times New Roman" w:hAnsi="Times New Roman" w:cs="Times New Roman"/>
          <w:sz w:val="24"/>
          <w:szCs w:val="24"/>
        </w:rPr>
      </w:pPr>
    </w:p>
    <w:p w14:paraId="32ED9BE8" w14:textId="77777777" w:rsidR="00E45342" w:rsidRDefault="00E45342" w:rsidP="00262957">
      <w:pPr>
        <w:spacing w:after="0" w:line="480" w:lineRule="auto"/>
        <w:rPr>
          <w:ins w:id="317" w:author="Caitlin Jeffrey" w:date="2023-11-06T18:48:00Z"/>
          <w:rFonts w:ascii="Times New Roman" w:hAnsi="Times New Roman" w:cs="Times New Roman"/>
          <w:sz w:val="24"/>
          <w:szCs w:val="24"/>
        </w:rPr>
      </w:pPr>
    </w:p>
    <w:p w14:paraId="3072B557" w14:textId="77777777" w:rsidR="00E45342" w:rsidRDefault="00E45342" w:rsidP="00262957">
      <w:pPr>
        <w:spacing w:after="0" w:line="480" w:lineRule="auto"/>
        <w:rPr>
          <w:ins w:id="318" w:author="Caitlin Jeffrey" w:date="2023-11-06T18:48:00Z"/>
          <w:rFonts w:ascii="Times New Roman" w:hAnsi="Times New Roman" w:cs="Times New Roman"/>
          <w:sz w:val="24"/>
          <w:szCs w:val="24"/>
        </w:rPr>
      </w:pPr>
    </w:p>
    <w:bookmarkEnd w:id="306"/>
    <w:p w14:paraId="3D6FCE0A" w14:textId="41339094" w:rsidR="006D7503" w:rsidRPr="006E592D" w:rsidDel="00A96A95" w:rsidRDefault="006D7503">
      <w:pPr>
        <w:spacing w:after="0" w:line="480" w:lineRule="auto"/>
        <w:jc w:val="both"/>
        <w:rPr>
          <w:del w:id="319" w:author="Caitlin Jeffrey" w:date="2023-11-06T18:23:00Z"/>
          <w:rFonts w:ascii="Times New Roman" w:hAnsi="Times New Roman" w:cs="Times New Roman"/>
          <w:sz w:val="24"/>
          <w:szCs w:val="24"/>
        </w:rPr>
        <w:pPrChange w:id="320" w:author="Caitlin Jeffrey" w:date="2023-11-06T18:23:00Z">
          <w:pPr>
            <w:spacing w:after="0" w:line="480" w:lineRule="auto"/>
            <w:ind w:firstLine="720"/>
            <w:jc w:val="both"/>
          </w:pPr>
        </w:pPrChange>
      </w:pPr>
    </w:p>
    <w:p w14:paraId="1EBD8A0B" w14:textId="77777777" w:rsidR="006F68A4" w:rsidRDefault="006F68A4" w:rsidP="00EF0AED">
      <w:pPr>
        <w:spacing w:line="480" w:lineRule="auto"/>
        <w:rPr>
          <w:ins w:id="321"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322"/>
      <w:r w:rsidRPr="006E592D">
        <w:rPr>
          <w:rFonts w:ascii="Times New Roman" w:hAnsi="Times New Roman" w:cs="Times New Roman"/>
          <w:b/>
          <w:bCs/>
          <w:sz w:val="24"/>
          <w:szCs w:val="24"/>
        </w:rPr>
        <w:t>Tables</w:t>
      </w:r>
      <w:commentRangeEnd w:id="322"/>
      <w:r w:rsidRPr="00604EDE">
        <w:rPr>
          <w:rStyle w:val="CommentReference"/>
          <w:rFonts w:eastAsiaTheme="minorEastAsia"/>
        </w:rPr>
        <w:commentReference w:id="322"/>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Bedded pack; </w:t>
            </w:r>
            <w:proofErr w:type="spellStart"/>
            <w:r w:rsidRPr="00471AE7">
              <w:rPr>
                <w:rFonts w:ascii="Times New Roman" w:eastAsia="Times New Roman" w:hAnsi="Times New Roman" w:cs="Times New Roman"/>
                <w:color w:val="000000"/>
              </w:rPr>
              <w:t>Freestall</w:t>
            </w:r>
            <w:proofErr w:type="spellEnd"/>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Tiestall</w:t>
            </w:r>
            <w:proofErr w:type="spellEnd"/>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w:t>
            </w:r>
            <w:proofErr w:type="gramStart"/>
            <w:r w:rsidR="00C33859">
              <w:rPr>
                <w:rFonts w:ascii="Times New Roman" w:eastAsia="Times New Roman" w:hAnsi="Times New Roman" w:cs="Times New Roman"/>
                <w:color w:val="000000"/>
              </w:rPr>
              <w:t>deeply-bedded</w:t>
            </w:r>
            <w:proofErr w:type="gramEnd"/>
            <w:r w:rsidR="00C33859">
              <w:rPr>
                <w:rFonts w:ascii="Times New Roman" w:eastAsia="Times New Roman" w:hAnsi="Times New Roman" w:cs="Times New Roman"/>
                <w:color w:val="000000"/>
              </w:rPr>
              <w:t xml:space="preserve">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w:t>
            </w:r>
            <w:proofErr w:type="gramEnd"/>
            <w:r w:rsidRPr="00471AE7">
              <w:rPr>
                <w:rFonts w:ascii="Times New Roman" w:eastAsia="Times New Roman" w:hAnsi="Times New Roman" w:cs="Times New Roman"/>
                <w:color w:val="000000"/>
              </w:rPr>
              <w:t xml:space="preserve">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 xml:space="preserve">If facility is </w:t>
            </w:r>
            <w:proofErr w:type="spellStart"/>
            <w:r w:rsidRPr="00471AE7">
              <w:rPr>
                <w:rFonts w:ascii="Times New Roman" w:eastAsia="Times New Roman" w:hAnsi="Times New Roman" w:cs="Times New Roman"/>
                <w:i/>
                <w:iCs/>
                <w:color w:val="000000"/>
              </w:rPr>
              <w:t>freestall</w:t>
            </w:r>
            <w:proofErr w:type="spellEnd"/>
            <w:r w:rsidRPr="00471AE7">
              <w:rPr>
                <w:rFonts w:ascii="Times New Roman" w:eastAsia="Times New Roman" w:hAnsi="Times New Roman" w:cs="Times New Roman"/>
                <w:i/>
                <w:iCs/>
                <w:color w:val="000000"/>
              </w:rPr>
              <w:t xml:space="preserve"> or </w:t>
            </w:r>
            <w:proofErr w:type="spellStart"/>
            <w:r w:rsidRPr="00471AE7">
              <w:rPr>
                <w:rFonts w:ascii="Times New Roman" w:eastAsia="Times New Roman" w:hAnsi="Times New Roman" w:cs="Times New Roman"/>
                <w:i/>
                <w:iCs/>
                <w:color w:val="000000"/>
              </w:rPr>
              <w:t>tiestall</w:t>
            </w:r>
            <w:proofErr w:type="spellEnd"/>
            <w:r w:rsidRPr="00471AE7">
              <w:rPr>
                <w:rFonts w:ascii="Times New Roman" w:eastAsia="Times New Roman" w:hAnsi="Times New Roman" w:cs="Times New Roman"/>
                <w:i/>
                <w:iCs/>
                <w:color w:val="000000"/>
              </w:rPr>
              <w:t>:</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Always;</w:t>
            </w:r>
            <w:proofErr w:type="gramEnd"/>
            <w:r w:rsidRPr="00471AE7">
              <w:rPr>
                <w:rFonts w:ascii="Times New Roman" w:eastAsia="Times New Roman" w:hAnsi="Times New Roman" w:cs="Times New Roman"/>
                <w:color w:val="000000"/>
              </w:rPr>
              <w:t xml:space="preserve">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w:t>
            </w:r>
            <w:proofErr w:type="gramEnd"/>
            <w:r w:rsidR="003F729C" w:rsidRPr="00471AE7">
              <w:rPr>
                <w:rFonts w:ascii="Times New Roman" w:eastAsia="Times New Roman" w:hAnsi="Times New Roman" w:cs="Times New Roman"/>
                <w:color w:val="000000"/>
              </w:rPr>
              <w:t xml:space="preserve">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Parlor; </w:t>
            </w:r>
            <w:proofErr w:type="spellStart"/>
            <w:r w:rsidRPr="00471AE7">
              <w:rPr>
                <w:rFonts w:ascii="Times New Roman" w:eastAsia="Times New Roman" w:hAnsi="Times New Roman" w:cs="Times New Roman"/>
                <w:color w:val="000000"/>
              </w:rPr>
              <w:t>Tiestall</w:t>
            </w:r>
            <w:proofErr w:type="spellEnd"/>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w:t>
            </w:r>
            <w:proofErr w:type="spellStart"/>
            <w:r w:rsidRPr="00931217">
              <w:rPr>
                <w:rFonts w:ascii="Times New Roman" w:eastAsia="Times New Roman" w:hAnsi="Times New Roman" w:cs="Times New Roman"/>
                <w:color w:val="000000"/>
              </w:rPr>
              <w:t>freestall</w:t>
            </w:r>
            <w:proofErr w:type="spellEnd"/>
            <w:r w:rsidRPr="00931217">
              <w:rPr>
                <w:rFonts w:ascii="Times New Roman" w:eastAsia="Times New Roman" w:hAnsi="Times New Roman" w:cs="Times New Roman"/>
                <w:color w:val="000000"/>
              </w:rPr>
              <w:t xml:space="preserve"> or </w:t>
            </w:r>
            <w:proofErr w:type="spellStart"/>
            <w:r w:rsidRPr="00931217">
              <w:rPr>
                <w:rFonts w:ascii="Times New Roman" w:eastAsia="Times New Roman" w:hAnsi="Times New Roman" w:cs="Times New Roman"/>
                <w:color w:val="000000"/>
              </w:rPr>
              <w:t>tiestall</w:t>
            </w:r>
            <w:proofErr w:type="spellEnd"/>
            <w:r w:rsidRPr="00931217">
              <w:rPr>
                <w:rFonts w:ascii="Times New Roman" w:eastAsia="Times New Roman" w:hAnsi="Times New Roman" w:cs="Times New Roman"/>
                <w:color w:val="000000"/>
              </w:rPr>
              <w:t xml:space="preserve">, producer asked if used </w:t>
            </w:r>
            <w:proofErr w:type="gramStart"/>
            <w:r w:rsidRPr="00931217">
              <w:rPr>
                <w:rFonts w:ascii="Times New Roman" w:eastAsia="Times New Roman" w:hAnsi="Times New Roman" w:cs="Times New Roman"/>
                <w:color w:val="000000"/>
              </w:rPr>
              <w:t>deeply-bedded</w:t>
            </w:r>
            <w:proofErr w:type="gramEnd"/>
            <w:r w:rsidRPr="00931217">
              <w:rPr>
                <w:rFonts w:ascii="Times New Roman" w:eastAsia="Times New Roman" w:hAnsi="Times New Roman" w:cs="Times New Roman"/>
                <w:color w:val="000000"/>
              </w:rPr>
              <w:t xml:space="preserve">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One </w:t>
            </w: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farm used an automated milking system</w:t>
            </w:r>
          </w:p>
        </w:tc>
      </w:tr>
    </w:tbl>
    <w:p w14:paraId="3C2B4E44" w14:textId="77777777" w:rsidR="00FD36D1" w:rsidDel="00C33859" w:rsidRDefault="00FD36D1" w:rsidP="00EF0AED">
      <w:pPr>
        <w:spacing w:line="480" w:lineRule="auto"/>
        <w:rPr>
          <w:del w:id="323"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324"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325"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326"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327"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328" w:author="Caitlin Jeffrey" w:date="2023-11-06T18:10:00Z"/>
          <w:rFonts w:ascii="Times New Roman" w:hAnsi="Times New Roman" w:cs="Times New Roman"/>
          <w:b/>
          <w:bCs/>
          <w:sz w:val="24"/>
          <w:szCs w:val="24"/>
        </w:rPr>
      </w:pPr>
    </w:p>
    <w:p w14:paraId="380B44D6" w14:textId="77777777" w:rsidR="003F729C" w:rsidDel="00C33859" w:rsidRDefault="003F729C" w:rsidP="00EF0AED">
      <w:pPr>
        <w:spacing w:line="480" w:lineRule="auto"/>
        <w:rPr>
          <w:del w:id="329" w:author="Caitlin Jeffrey" w:date="2023-11-06T18:10:00Z"/>
          <w:rFonts w:ascii="Times New Roman" w:hAnsi="Times New Roman" w:cs="Times New Roman"/>
          <w:b/>
          <w:bCs/>
          <w:sz w:val="24"/>
          <w:szCs w:val="24"/>
        </w:rPr>
      </w:pPr>
    </w:p>
    <w:p w14:paraId="49C8F41B" w14:textId="77777777" w:rsidR="00830878" w:rsidRDefault="00830878" w:rsidP="00EF0AED">
      <w:pPr>
        <w:spacing w:line="480" w:lineRule="auto"/>
        <w:rPr>
          <w:ins w:id="330" w:author="Caitlin Jeffrey" w:date="2023-11-09T14:05:00Z"/>
          <w:rFonts w:ascii="Times New Roman" w:hAnsi="Times New Roman" w:cs="Times New Roman"/>
          <w:b/>
          <w:bCs/>
          <w:sz w:val="24"/>
          <w:szCs w:val="24"/>
        </w:rPr>
      </w:pPr>
    </w:p>
    <w:p w14:paraId="655A37F2" w14:textId="77777777" w:rsidR="00EE7129" w:rsidRDefault="00EE7129"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6FB6E061" w:rsidR="006F68A4" w:rsidRPr="007A2D3E" w:rsidRDefault="006F68A4" w:rsidP="00F83D50">
            <w:pPr>
              <w:spacing w:after="0" w:line="240" w:lineRule="auto"/>
              <w:rPr>
                <w:rFonts w:ascii="Times New Roman" w:eastAsia="Times New Roman" w:hAnsi="Times New Roman" w:cs="Times New Roman"/>
                <w:color w:val="000000"/>
              </w:rPr>
            </w:pPr>
            <w:commentRangeStart w:id="331"/>
            <w:commentRangeStart w:id="332"/>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331"/>
            <w:r>
              <w:rPr>
                <w:rStyle w:val="CommentReference"/>
                <w:rFonts w:eastAsiaTheme="minorEastAsia"/>
              </w:rPr>
              <w:commentReference w:id="331"/>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commentRangeStart w:id="333"/>
            <w:commentRangeStart w:id="334"/>
            <w:r w:rsidRPr="00604EDE">
              <w:rPr>
                <w:rFonts w:ascii="Times New Roman" w:eastAsia="Times New Roman" w:hAnsi="Times New Roman" w:cs="Times New Roman"/>
                <w:color w:val="000000"/>
              </w:rPr>
              <w:t xml:space="preserve">ulk tank </w:t>
            </w:r>
            <w:commentRangeEnd w:id="333"/>
            <w:r>
              <w:rPr>
                <w:rStyle w:val="CommentReference"/>
                <w:rFonts w:eastAsiaTheme="minorEastAsia"/>
              </w:rPr>
              <w:commentReference w:id="333"/>
            </w:r>
            <w:commentRangeEnd w:id="334"/>
            <w:r>
              <w:rPr>
                <w:rStyle w:val="CommentReference"/>
                <w:rFonts w:eastAsiaTheme="minorEastAsia"/>
              </w:rPr>
              <w:commentReference w:id="334"/>
            </w:r>
            <w:r w:rsidRPr="00604EDE">
              <w:rPr>
                <w:rFonts w:ascii="Times New Roman" w:eastAsia="Times New Roman" w:hAnsi="Times New Roman" w:cs="Times New Roman"/>
                <w:color w:val="000000"/>
              </w:rPr>
              <w:t>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commentRangeEnd w:id="332"/>
            <w:r w:rsidRPr="006D1EB2">
              <w:rPr>
                <w:rStyle w:val="CommentReference"/>
                <w:rFonts w:eastAsiaTheme="minorEastAsia"/>
              </w:rPr>
              <w:commentReference w:id="332"/>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t>
            </w:r>
            <w:proofErr w:type="gramStart"/>
            <w:r w:rsidR="007A2D3E" w:rsidRPr="006D1EB2">
              <w:rPr>
                <w:rFonts w:ascii="Times New Roman" w:eastAsia="Times New Roman" w:hAnsi="Times New Roman" w:cs="Times New Roman"/>
                <w:color w:val="000000"/>
              </w:rPr>
              <w:t>Wallis</w:t>
            </w:r>
            <w:proofErr w:type="gramEnd"/>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r w:rsidR="0003607E">
              <w:rPr>
                <w:rFonts w:ascii="Times New Roman" w:eastAsia="Times New Roman" w:hAnsi="Times New Roman" w:cs="Times New Roman"/>
                <w:color w:val="000000"/>
              </w:rPr>
              <w:t>.</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335"/>
            <w:commentRangeStart w:id="336"/>
            <w:commentRangeEnd w:id="335"/>
            <w:r>
              <w:rPr>
                <w:rStyle w:val="CommentReference"/>
                <w:rFonts w:eastAsiaTheme="minorEastAsia"/>
              </w:rPr>
              <w:commentReference w:id="335"/>
            </w:r>
            <w:commentRangeEnd w:id="336"/>
            <w:r>
              <w:rPr>
                <w:rStyle w:val="CommentReference"/>
                <w:rFonts w:eastAsiaTheme="minorEastAsia"/>
              </w:rPr>
              <w:commentReference w:id="336"/>
            </w:r>
            <w:proofErr w:type="spellStart"/>
            <w:r>
              <w:rPr>
                <w:rFonts w:ascii="Times New Roman" w:eastAsia="Times New Roman" w:hAnsi="Times New Roman" w:cs="Times New Roman"/>
                <w:color w:val="000000"/>
              </w:rPr>
              <w:t>Tiestalls</w:t>
            </w:r>
            <w:proofErr w:type="spellEnd"/>
            <w:r>
              <w:rPr>
                <w:rFonts w:ascii="Times New Roman" w:eastAsia="Times New Roman" w:hAnsi="Times New Roman" w:cs="Times New Roman"/>
                <w:color w:val="000000"/>
              </w:rPr>
              <w:t xml:space="preserve">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Freestalls</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29"/>
        <w:gridCol w:w="1845"/>
        <w:gridCol w:w="1662"/>
        <w:gridCol w:w="1662"/>
        <w:gridCol w:w="1662"/>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3C57D5D"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u</w:t>
            </w:r>
            <w:commentRangeStart w:id="337"/>
            <w:commentRangeStart w:id="338"/>
            <w:r w:rsidRPr="00086443">
              <w:rPr>
                <w:rFonts w:ascii="Times New Roman" w:eastAsia="Times New Roman" w:hAnsi="Times New Roman" w:cs="Times New Roman"/>
                <w:color w:val="000000"/>
              </w:rPr>
              <w:t xml:space="preserve">dder health </w:t>
            </w:r>
            <w:commentRangeEnd w:id="337"/>
            <w:r w:rsidRPr="00086443">
              <w:rPr>
                <w:rStyle w:val="CommentReference"/>
                <w:rFonts w:eastAsiaTheme="minorEastAsia"/>
                <w:sz w:val="22"/>
                <w:szCs w:val="22"/>
              </w:rPr>
              <w:commentReference w:id="337"/>
            </w:r>
            <w:commentRangeEnd w:id="338"/>
            <w:r w:rsidRPr="00086443">
              <w:rPr>
                <w:rStyle w:val="CommentReference"/>
                <w:rFonts w:eastAsiaTheme="minorEastAsia"/>
                <w:sz w:val="22"/>
                <w:szCs w:val="22"/>
              </w:rPr>
              <w:commentReference w:id="338"/>
            </w:r>
            <w:r w:rsidRPr="00086443">
              <w:rPr>
                <w:rFonts w:ascii="Times New Roman" w:eastAsia="Times New Roman" w:hAnsi="Times New Roman" w:cs="Times New Roman"/>
                <w:color w:val="000000"/>
              </w:rPr>
              <w:t xml:space="preserve">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proofErr w:type="spellStart"/>
            <w:r w:rsidRPr="00086443">
              <w:rPr>
                <w:rFonts w:ascii="Times New Roman" w:eastAsia="Times New Roman" w:hAnsi="Times New Roman" w:cs="Times New Roman"/>
                <w:color w:val="000000"/>
              </w:rPr>
              <w:t>Tiestalls</w:t>
            </w:r>
            <w:proofErr w:type="spellEnd"/>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proofErr w:type="spellStart"/>
            <w:r w:rsidRPr="00086443">
              <w:rPr>
                <w:rFonts w:ascii="Times New Roman" w:eastAsia="Times New Roman" w:hAnsi="Times New Roman" w:cs="Times New Roman"/>
                <w:color w:val="000000"/>
              </w:rPr>
              <w:t>Freestalls</w:t>
            </w:r>
            <w:proofErr w:type="spellEnd"/>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xml:space="preserve">Standardized 150-day milk </w:t>
            </w:r>
            <w:commentRangeStart w:id="339"/>
            <w:r w:rsidRPr="00086443">
              <w:rPr>
                <w:rFonts w:ascii="Times New Roman" w:eastAsia="Times New Roman" w:hAnsi="Times New Roman" w:cs="Times New Roman"/>
                <w:color w:val="000000"/>
              </w:rPr>
              <w:t>(pounds)</w:t>
            </w:r>
            <w:commentRangeEnd w:id="339"/>
            <w:r w:rsidRPr="00086443">
              <w:rPr>
                <w:rStyle w:val="CommentReference"/>
                <w:rFonts w:eastAsiaTheme="minorEastAsia"/>
                <w:sz w:val="22"/>
                <w:szCs w:val="22"/>
              </w:rPr>
              <w:commentReference w:id="339"/>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 xml:space="preserve">DHIA data not available for 1 bedded pack farms and 2 </w:t>
            </w:r>
            <w:proofErr w:type="spellStart"/>
            <w:r w:rsidRPr="00086443">
              <w:rPr>
                <w:rFonts w:ascii="Times New Roman" w:eastAsia="Times New Roman" w:hAnsi="Times New Roman" w:cs="Times New Roman"/>
              </w:rPr>
              <w:t>tiestall</w:t>
            </w:r>
            <w:proofErr w:type="spellEnd"/>
            <w:r w:rsidRPr="00086443">
              <w:rPr>
                <w:rFonts w:ascii="Times New Roman" w:eastAsia="Times New Roman" w:hAnsi="Times New Roman" w:cs="Times New Roman"/>
              </w:rPr>
              <w:t xml:space="preserve"> farms</w:t>
            </w:r>
          </w:p>
        </w:tc>
      </w:tr>
    </w:tbl>
    <w:p w14:paraId="0507214B" w14:textId="77777777" w:rsidR="00EE3CF3" w:rsidRDefault="00EE3CF3">
      <w:pPr>
        <w:rPr>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RDefault="00EE3CF3">
      <w:pPr>
        <w:rPr>
          <w:rFonts w:ascii="Times New Roman" w:hAnsi="Times New Roman" w:cs="Times New Roman"/>
          <w:b/>
          <w:bCs/>
          <w:sz w:val="24"/>
          <w:szCs w:val="24"/>
        </w:rPr>
      </w:pPr>
    </w:p>
    <w:p w14:paraId="3DB836CA" w14:textId="77777777" w:rsidR="00A81C37" w:rsidRDefault="00A81C37">
      <w:pPr>
        <w:rPr>
          <w:rFonts w:ascii="Times New Roman" w:hAnsi="Times New Roman" w:cs="Times New Roman"/>
          <w:b/>
          <w:bCs/>
          <w:sz w:val="24"/>
          <w:szCs w:val="24"/>
        </w:rPr>
      </w:pPr>
    </w:p>
    <w:p w14:paraId="6237EC2D" w14:textId="77777777" w:rsidR="00D303DD" w:rsidRDefault="00D303DD">
      <w:pPr>
        <w:rPr>
          <w:ins w:id="340" w:author="Caitlin Jeffrey" w:date="2023-11-09T13:57:00Z"/>
          <w:rFonts w:ascii="Times New Roman" w:hAnsi="Times New Roman" w:cs="Times New Roman"/>
          <w:b/>
          <w:bCs/>
          <w:sz w:val="24"/>
          <w:szCs w:val="24"/>
        </w:rPr>
      </w:pPr>
    </w:p>
    <w:p w14:paraId="0F489B52" w14:textId="77777777" w:rsidR="003855D2" w:rsidRDefault="003855D2">
      <w:pPr>
        <w:rPr>
          <w:ins w:id="341" w:author="Caitlin Jeffrey" w:date="2023-11-09T13:57:00Z"/>
          <w:rFonts w:ascii="Times New Roman" w:hAnsi="Times New Roman" w:cs="Times New Roman"/>
          <w:b/>
          <w:bCs/>
          <w:sz w:val="24"/>
          <w:szCs w:val="24"/>
        </w:rPr>
      </w:pPr>
    </w:p>
    <w:p w14:paraId="43A9C4DF" w14:textId="77777777" w:rsidR="00834C1D" w:rsidRDefault="00834C1D">
      <w:pPr>
        <w:rPr>
          <w:ins w:id="342" w:author="Caitlin Jeffrey" w:date="2023-11-09T13:57:00Z"/>
          <w:rFonts w:ascii="Times New Roman" w:hAnsi="Times New Roman" w:cs="Times New Roman"/>
          <w:b/>
          <w:bCs/>
          <w:sz w:val="24"/>
          <w:szCs w:val="24"/>
        </w:rPr>
        <w:sectPr w:rsidR="00834C1D" w:rsidSect="002457E7">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Change w:id="343" w:author="Caitlin Jeffrey" w:date="2023-11-09T13:58:00Z">
          <w:tblPr>
            <w:tblW w:w="0" w:type="auto"/>
            <w:tblLayout w:type="fixed"/>
            <w:tblLook w:val="04A0" w:firstRow="1" w:lastRow="0" w:firstColumn="1" w:lastColumn="0" w:noHBand="0" w:noVBand="1"/>
          </w:tblPr>
        </w:tblPrChange>
      </w:tblPr>
      <w:tblGrid>
        <w:gridCol w:w="1033"/>
        <w:gridCol w:w="4277"/>
        <w:gridCol w:w="4230"/>
        <w:gridCol w:w="2520"/>
        <w:gridCol w:w="990"/>
        <w:tblGridChange w:id="344">
          <w:tblGrid>
            <w:gridCol w:w="1033"/>
            <w:gridCol w:w="2747"/>
            <w:gridCol w:w="1530"/>
            <w:gridCol w:w="1710"/>
            <w:gridCol w:w="1415"/>
            <w:gridCol w:w="925"/>
            <w:gridCol w:w="180"/>
            <w:gridCol w:w="2520"/>
            <w:gridCol w:w="990"/>
          </w:tblGrid>
        </w:tblGridChange>
      </w:tblGrid>
      <w:tr w:rsidR="00733E27" w:rsidRPr="004266ED" w14:paraId="0F5D5563" w14:textId="77777777" w:rsidTr="00834C1D">
        <w:trPr>
          <w:trHeight w:val="291"/>
          <w:trPrChange w:id="345" w:author="Caitlin Jeffrey" w:date="2023-11-09T13:58:00Z">
            <w:trPr>
              <w:gridAfter w:val="0"/>
              <w:trHeight w:val="291"/>
            </w:trPr>
          </w:trPrChange>
        </w:trPr>
        <w:tc>
          <w:tcPr>
            <w:tcW w:w="13050" w:type="dxa"/>
            <w:gridSpan w:val="5"/>
            <w:tcBorders>
              <w:top w:val="nil"/>
              <w:left w:val="nil"/>
              <w:bottom w:val="nil"/>
              <w:right w:val="nil"/>
            </w:tcBorders>
            <w:shd w:val="clear" w:color="auto" w:fill="auto"/>
            <w:noWrap/>
            <w:vAlign w:val="bottom"/>
            <w:tcPrChange w:id="346" w:author="Caitlin Jeffrey" w:date="2023-11-09T13:58:00Z">
              <w:tcPr>
                <w:tcW w:w="9360" w:type="dxa"/>
                <w:gridSpan w:val="6"/>
                <w:tcBorders>
                  <w:top w:val="nil"/>
                  <w:left w:val="nil"/>
                  <w:bottom w:val="nil"/>
                  <w:right w:val="nil"/>
                </w:tcBorders>
                <w:shd w:val="clear" w:color="auto" w:fill="auto"/>
                <w:noWrap/>
                <w:vAlign w:val="bottom"/>
              </w:tcPr>
            </w:tcPrChange>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r>
              <w:rPr>
                <w:rFonts w:ascii="Times New Roman" w:eastAsia="Times New Roman" w:hAnsi="Times New Roman" w:cs="Times New Roman"/>
                <w:color w:val="000000"/>
              </w:rPr>
              <w:t>.</w:t>
            </w:r>
          </w:p>
        </w:tc>
      </w:tr>
      <w:tr w:rsidR="00834C1D" w:rsidRPr="004266ED" w14:paraId="53A0F330" w14:textId="77777777" w:rsidTr="002F546D">
        <w:tblPrEx>
          <w:tblPrExChange w:id="347" w:author="Caitlin Jeffrey" w:date="2023-11-09T13:59:00Z">
            <w:tblPrEx>
              <w:tblW w:w="13050" w:type="dxa"/>
            </w:tblPrEx>
          </w:tblPrExChange>
        </w:tblPrEx>
        <w:trPr>
          <w:trHeight w:val="291"/>
          <w:trPrChange w:id="34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49" w:author="Caitlin Jeffrey" w:date="2023-11-09T13:59:00Z">
              <w:tcPr>
                <w:tcW w:w="1033" w:type="dxa"/>
                <w:tcBorders>
                  <w:top w:val="nil"/>
                  <w:left w:val="nil"/>
                  <w:bottom w:val="nil"/>
                  <w:right w:val="nil"/>
                </w:tcBorders>
                <w:shd w:val="clear" w:color="auto" w:fill="auto"/>
                <w:noWrap/>
                <w:vAlign w:val="bottom"/>
                <w:hideMark/>
              </w:tcPr>
            </w:tcPrChange>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Change w:id="350" w:author="Caitlin Jeffrey" w:date="2023-11-09T13:59:00Z">
              <w:tcPr>
                <w:tcW w:w="2747" w:type="dxa"/>
                <w:tcBorders>
                  <w:top w:val="nil"/>
                  <w:left w:val="nil"/>
                  <w:bottom w:val="nil"/>
                  <w:right w:val="nil"/>
                </w:tcBorders>
                <w:shd w:val="clear" w:color="auto" w:fill="auto"/>
                <w:noWrap/>
                <w:vAlign w:val="bottom"/>
                <w:hideMark/>
              </w:tcPr>
            </w:tcPrChange>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Change w:id="351" w:author="Caitlin Jeffrey" w:date="2023-11-09T13:59:00Z">
              <w:tcPr>
                <w:tcW w:w="3240" w:type="dxa"/>
                <w:gridSpan w:val="2"/>
                <w:tcBorders>
                  <w:top w:val="nil"/>
                  <w:left w:val="nil"/>
                  <w:bottom w:val="nil"/>
                  <w:right w:val="nil"/>
                </w:tcBorders>
                <w:shd w:val="clear" w:color="auto" w:fill="auto"/>
                <w:noWrap/>
                <w:vAlign w:val="bottom"/>
                <w:hideMark/>
              </w:tcPr>
            </w:tcPrChange>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Change w:id="352" w:author="Caitlin Jeffrey" w:date="2023-11-09T13:59:00Z">
              <w:tcPr>
                <w:tcW w:w="1415" w:type="dxa"/>
                <w:tcBorders>
                  <w:top w:val="nil"/>
                  <w:left w:val="nil"/>
                  <w:bottom w:val="nil"/>
                  <w:right w:val="nil"/>
                </w:tcBorders>
                <w:vAlign w:val="bottom"/>
              </w:tcPr>
            </w:tcPrChange>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Change w:id="353" w:author="Caitlin Jeffrey" w:date="2023-11-09T13:59:00Z">
              <w:tcPr>
                <w:tcW w:w="4615" w:type="dxa"/>
                <w:gridSpan w:val="4"/>
                <w:tcBorders>
                  <w:top w:val="nil"/>
                  <w:left w:val="nil"/>
                  <w:bottom w:val="nil"/>
                  <w:right w:val="nil"/>
                </w:tcBorders>
                <w:shd w:val="clear" w:color="auto" w:fill="auto"/>
                <w:noWrap/>
                <w:vAlign w:val="bottom"/>
                <w:hideMark/>
              </w:tcPr>
            </w:tcPrChange>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2F546D">
        <w:tblPrEx>
          <w:tblPrExChange w:id="354" w:author="Caitlin Jeffrey" w:date="2023-11-09T13:59:00Z">
            <w:tblPrEx>
              <w:tblW w:w="13050" w:type="dxa"/>
            </w:tblPrEx>
          </w:tblPrExChange>
        </w:tblPrEx>
        <w:trPr>
          <w:trHeight w:val="291"/>
          <w:trPrChange w:id="355"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356" w:author="Caitlin Jeffrey" w:date="2023-11-09T13:59:00Z">
              <w:tcPr>
                <w:tcW w:w="3780" w:type="dxa"/>
                <w:gridSpan w:val="2"/>
                <w:tcBorders>
                  <w:top w:val="nil"/>
                  <w:left w:val="nil"/>
                  <w:bottom w:val="nil"/>
                  <w:right w:val="nil"/>
                </w:tcBorders>
                <w:shd w:val="clear" w:color="auto" w:fill="auto"/>
                <w:noWrap/>
                <w:vAlign w:val="bottom"/>
                <w:hideMark/>
              </w:tcPr>
            </w:tcPrChange>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Change w:id="357" w:author="Caitlin Jeffrey" w:date="2023-11-09T13:59:00Z">
              <w:tcPr>
                <w:tcW w:w="5760" w:type="dxa"/>
                <w:gridSpan w:val="5"/>
                <w:tcBorders>
                  <w:top w:val="nil"/>
                  <w:left w:val="nil"/>
                  <w:bottom w:val="nil"/>
                  <w:right w:val="nil"/>
                </w:tcBorders>
                <w:shd w:val="clear" w:color="auto" w:fill="auto"/>
                <w:noWrap/>
                <w:vAlign w:val="bottom"/>
                <w:hideMark/>
              </w:tcPr>
            </w:tcPrChange>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358" w:author="Caitlin Jeffrey" w:date="2023-11-09T13:59:00Z">
              <w:tcPr>
                <w:tcW w:w="2520" w:type="dxa"/>
                <w:tcBorders>
                  <w:top w:val="nil"/>
                  <w:left w:val="nil"/>
                  <w:bottom w:val="nil"/>
                  <w:right w:val="nil"/>
                </w:tcBorders>
                <w:vAlign w:val="bottom"/>
              </w:tcPr>
            </w:tcPrChange>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359" w:author="Caitlin Jeffrey" w:date="2023-11-09T13:59:00Z">
              <w:tcPr>
                <w:tcW w:w="990" w:type="dxa"/>
                <w:tcBorders>
                  <w:top w:val="nil"/>
                  <w:left w:val="nil"/>
                  <w:bottom w:val="nil"/>
                  <w:right w:val="nil"/>
                </w:tcBorders>
                <w:shd w:val="clear" w:color="auto" w:fill="auto"/>
                <w:noWrap/>
                <w:vAlign w:val="bottom"/>
              </w:tcPr>
            </w:tcPrChange>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2F546D">
        <w:tblPrEx>
          <w:tblPrExChange w:id="360" w:author="Caitlin Jeffrey" w:date="2023-11-09T13:59:00Z">
            <w:tblPrEx>
              <w:tblW w:w="13050" w:type="dxa"/>
            </w:tblPrEx>
          </w:tblPrExChange>
        </w:tblPrEx>
        <w:trPr>
          <w:trHeight w:val="291"/>
          <w:trPrChange w:id="361"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62" w:author="Caitlin Jeffrey" w:date="2023-11-09T13:59:00Z">
              <w:tcPr>
                <w:tcW w:w="1033" w:type="dxa"/>
                <w:tcBorders>
                  <w:top w:val="nil"/>
                  <w:left w:val="nil"/>
                  <w:bottom w:val="nil"/>
                  <w:right w:val="nil"/>
                </w:tcBorders>
                <w:shd w:val="clear" w:color="auto" w:fill="auto"/>
                <w:noWrap/>
                <w:vAlign w:val="bottom"/>
              </w:tcPr>
            </w:tcPrChange>
          </w:tcPr>
          <w:p w14:paraId="4039A6D0" w14:textId="77777777" w:rsidR="00733E27" w:rsidRPr="004266ED" w:rsidRDefault="00733E27" w:rsidP="00510A25">
            <w:pPr>
              <w:spacing w:after="0" w:line="240" w:lineRule="auto"/>
              <w:rPr>
                <w:rFonts w:ascii="Times New Roman" w:eastAsia="Times New Roman" w:hAnsi="Times New Roman" w:cs="Times New Roman"/>
              </w:rPr>
            </w:pPr>
            <w:commentRangeStart w:id="363"/>
          </w:p>
        </w:tc>
        <w:tc>
          <w:tcPr>
            <w:tcW w:w="4277" w:type="dxa"/>
            <w:tcBorders>
              <w:top w:val="nil"/>
              <w:left w:val="nil"/>
              <w:bottom w:val="nil"/>
              <w:right w:val="nil"/>
            </w:tcBorders>
            <w:shd w:val="clear" w:color="auto" w:fill="auto"/>
            <w:noWrap/>
            <w:vAlign w:val="bottom"/>
            <w:tcPrChange w:id="364" w:author="Caitlin Jeffrey" w:date="2023-11-09T13:59:00Z">
              <w:tcPr>
                <w:tcW w:w="2747" w:type="dxa"/>
                <w:tcBorders>
                  <w:top w:val="nil"/>
                  <w:left w:val="nil"/>
                  <w:bottom w:val="nil"/>
                  <w:right w:val="nil"/>
                </w:tcBorders>
                <w:shd w:val="clear" w:color="auto" w:fill="auto"/>
                <w:noWrap/>
                <w:vAlign w:val="bottom"/>
              </w:tcPr>
            </w:tcPrChange>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commentRangeEnd w:id="363"/>
            <w:r w:rsidR="00C44624">
              <w:rPr>
                <w:rStyle w:val="CommentReference"/>
                <w:rFonts w:eastAsiaTheme="minorEastAsia"/>
              </w:rPr>
              <w:commentReference w:id="363"/>
            </w:r>
          </w:p>
        </w:tc>
        <w:tc>
          <w:tcPr>
            <w:tcW w:w="4230" w:type="dxa"/>
            <w:tcBorders>
              <w:top w:val="nil"/>
              <w:left w:val="nil"/>
              <w:bottom w:val="nil"/>
              <w:right w:val="nil"/>
            </w:tcBorders>
            <w:shd w:val="clear" w:color="auto" w:fill="auto"/>
            <w:noWrap/>
            <w:vAlign w:val="bottom"/>
            <w:tcPrChange w:id="365" w:author="Caitlin Jeffrey" w:date="2023-11-09T13:59:00Z">
              <w:tcPr>
                <w:tcW w:w="3240" w:type="dxa"/>
                <w:gridSpan w:val="2"/>
                <w:tcBorders>
                  <w:top w:val="nil"/>
                  <w:left w:val="nil"/>
                  <w:bottom w:val="nil"/>
                  <w:right w:val="nil"/>
                </w:tcBorders>
                <w:shd w:val="clear" w:color="auto" w:fill="auto"/>
                <w:noWrap/>
                <w:vAlign w:val="bottom"/>
              </w:tcPr>
            </w:tcPrChange>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366" w:author="Caitlin Jeffrey" w:date="2023-11-09T13:59:00Z">
              <w:tcPr>
                <w:tcW w:w="1415" w:type="dxa"/>
                <w:tcBorders>
                  <w:top w:val="nil"/>
                  <w:left w:val="nil"/>
                  <w:bottom w:val="nil"/>
                  <w:right w:val="nil"/>
                </w:tcBorders>
                <w:vAlign w:val="bottom"/>
              </w:tcPr>
            </w:tcPrChange>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367" w:author="Caitlin Jeffrey" w:date="2023-11-09T13:59:00Z">
              <w:tcPr>
                <w:tcW w:w="4615" w:type="dxa"/>
                <w:gridSpan w:val="4"/>
                <w:tcBorders>
                  <w:top w:val="nil"/>
                  <w:left w:val="nil"/>
                  <w:bottom w:val="nil"/>
                  <w:right w:val="nil"/>
                </w:tcBorders>
                <w:shd w:val="clear" w:color="auto" w:fill="auto"/>
                <w:noWrap/>
                <w:vAlign w:val="bottom"/>
              </w:tcPr>
            </w:tcPrChange>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2F546D">
        <w:tblPrEx>
          <w:tblPrExChange w:id="368" w:author="Caitlin Jeffrey" w:date="2023-11-09T13:59:00Z">
            <w:tblPrEx>
              <w:tblW w:w="13050" w:type="dxa"/>
            </w:tblPrEx>
          </w:tblPrExChange>
        </w:tblPrEx>
        <w:trPr>
          <w:trHeight w:val="291"/>
          <w:trPrChange w:id="369"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70" w:author="Caitlin Jeffrey" w:date="2023-11-09T13:59:00Z">
              <w:tcPr>
                <w:tcW w:w="1033" w:type="dxa"/>
                <w:tcBorders>
                  <w:top w:val="nil"/>
                  <w:left w:val="nil"/>
                  <w:bottom w:val="nil"/>
                  <w:right w:val="nil"/>
                </w:tcBorders>
                <w:shd w:val="clear" w:color="auto" w:fill="auto"/>
                <w:noWrap/>
                <w:vAlign w:val="bottom"/>
              </w:tcPr>
            </w:tcPrChange>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71" w:author="Caitlin Jeffrey" w:date="2023-11-09T13:59:00Z">
              <w:tcPr>
                <w:tcW w:w="2747" w:type="dxa"/>
                <w:tcBorders>
                  <w:top w:val="nil"/>
                  <w:left w:val="nil"/>
                  <w:bottom w:val="nil"/>
                  <w:right w:val="nil"/>
                </w:tcBorders>
                <w:shd w:val="clear" w:color="auto" w:fill="auto"/>
                <w:noWrap/>
                <w:vAlign w:val="bottom"/>
              </w:tcPr>
            </w:tcPrChange>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372" w:author="Caitlin Jeffrey" w:date="2023-11-09T13:59:00Z">
              <w:tcPr>
                <w:tcW w:w="3240" w:type="dxa"/>
                <w:gridSpan w:val="2"/>
                <w:tcBorders>
                  <w:top w:val="nil"/>
                  <w:left w:val="nil"/>
                  <w:bottom w:val="nil"/>
                  <w:right w:val="nil"/>
                </w:tcBorders>
                <w:shd w:val="clear" w:color="auto" w:fill="auto"/>
                <w:noWrap/>
                <w:vAlign w:val="bottom"/>
              </w:tcPr>
            </w:tcPrChange>
          </w:tcPr>
          <w:p w14:paraId="10745B3A" w14:textId="77777777" w:rsidR="00733E27"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373" w:author="Caitlin Jeffrey" w:date="2023-11-09T13:59:00Z">
              <w:tcPr>
                <w:tcW w:w="1415" w:type="dxa"/>
                <w:tcBorders>
                  <w:top w:val="nil"/>
                  <w:left w:val="nil"/>
                  <w:bottom w:val="nil"/>
                  <w:right w:val="nil"/>
                </w:tcBorders>
                <w:vAlign w:val="bottom"/>
              </w:tcPr>
            </w:tcPrChange>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374" w:author="Caitlin Jeffrey" w:date="2023-11-09T13:59:00Z">
              <w:tcPr>
                <w:tcW w:w="4615" w:type="dxa"/>
                <w:gridSpan w:val="4"/>
                <w:tcBorders>
                  <w:top w:val="nil"/>
                  <w:left w:val="nil"/>
                  <w:bottom w:val="nil"/>
                  <w:right w:val="nil"/>
                </w:tcBorders>
                <w:shd w:val="clear" w:color="auto" w:fill="auto"/>
                <w:noWrap/>
                <w:vAlign w:val="bottom"/>
              </w:tcPr>
            </w:tcPrChange>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2F546D">
        <w:tblPrEx>
          <w:tblPrExChange w:id="375" w:author="Caitlin Jeffrey" w:date="2023-11-09T13:59:00Z">
            <w:tblPrEx>
              <w:tblW w:w="13050" w:type="dxa"/>
            </w:tblPrEx>
          </w:tblPrExChange>
        </w:tblPrEx>
        <w:trPr>
          <w:trHeight w:val="291"/>
          <w:trPrChange w:id="37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77" w:author="Caitlin Jeffrey" w:date="2023-11-09T13:59:00Z">
              <w:tcPr>
                <w:tcW w:w="1033" w:type="dxa"/>
                <w:tcBorders>
                  <w:top w:val="nil"/>
                  <w:left w:val="nil"/>
                  <w:bottom w:val="nil"/>
                  <w:right w:val="nil"/>
                </w:tcBorders>
                <w:shd w:val="clear" w:color="auto" w:fill="auto"/>
                <w:noWrap/>
                <w:vAlign w:val="bottom"/>
              </w:tcPr>
            </w:tcPrChange>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78" w:author="Caitlin Jeffrey" w:date="2023-11-09T13:59:00Z">
              <w:tcPr>
                <w:tcW w:w="2747" w:type="dxa"/>
                <w:tcBorders>
                  <w:top w:val="nil"/>
                  <w:left w:val="nil"/>
                  <w:bottom w:val="nil"/>
                  <w:right w:val="nil"/>
                </w:tcBorders>
                <w:shd w:val="clear" w:color="auto" w:fill="auto"/>
                <w:noWrap/>
                <w:vAlign w:val="bottom"/>
              </w:tcPr>
            </w:tcPrChange>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379" w:author="Caitlin Jeffrey" w:date="2023-11-09T13:59:00Z">
              <w:tcPr>
                <w:tcW w:w="3240" w:type="dxa"/>
                <w:gridSpan w:val="2"/>
                <w:tcBorders>
                  <w:top w:val="nil"/>
                  <w:left w:val="nil"/>
                  <w:bottom w:val="nil"/>
                  <w:right w:val="nil"/>
                </w:tcBorders>
                <w:shd w:val="clear" w:color="auto" w:fill="auto"/>
                <w:noWrap/>
                <w:vAlign w:val="bottom"/>
              </w:tcPr>
            </w:tcPrChange>
          </w:tcPr>
          <w:p w14:paraId="56F89A45" w14:textId="77777777" w:rsidR="00733E27"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380" w:author="Caitlin Jeffrey" w:date="2023-11-09T13:59:00Z">
              <w:tcPr>
                <w:tcW w:w="1415" w:type="dxa"/>
                <w:tcBorders>
                  <w:top w:val="nil"/>
                  <w:left w:val="nil"/>
                  <w:bottom w:val="nil"/>
                  <w:right w:val="nil"/>
                </w:tcBorders>
                <w:vAlign w:val="bottom"/>
              </w:tcPr>
            </w:tcPrChange>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381" w:author="Caitlin Jeffrey" w:date="2023-11-09T13:59:00Z">
              <w:tcPr>
                <w:tcW w:w="4615" w:type="dxa"/>
                <w:gridSpan w:val="4"/>
                <w:tcBorders>
                  <w:top w:val="nil"/>
                  <w:left w:val="nil"/>
                  <w:bottom w:val="nil"/>
                  <w:right w:val="nil"/>
                </w:tcBorders>
                <w:shd w:val="clear" w:color="auto" w:fill="auto"/>
                <w:noWrap/>
                <w:vAlign w:val="bottom"/>
              </w:tcPr>
            </w:tcPrChange>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2F546D">
        <w:tblPrEx>
          <w:tblPrExChange w:id="382" w:author="Caitlin Jeffrey" w:date="2023-11-09T13:59:00Z">
            <w:tblPrEx>
              <w:tblW w:w="13050" w:type="dxa"/>
            </w:tblPrEx>
          </w:tblPrExChange>
        </w:tblPrEx>
        <w:trPr>
          <w:trHeight w:val="291"/>
          <w:trPrChange w:id="38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384" w:author="Caitlin Jeffrey" w:date="2023-11-09T13:59:00Z">
              <w:tcPr>
                <w:tcW w:w="1033" w:type="dxa"/>
                <w:tcBorders>
                  <w:top w:val="nil"/>
                  <w:left w:val="nil"/>
                  <w:bottom w:val="nil"/>
                  <w:right w:val="nil"/>
                </w:tcBorders>
                <w:shd w:val="clear" w:color="auto" w:fill="auto"/>
                <w:noWrap/>
                <w:vAlign w:val="bottom"/>
              </w:tcPr>
            </w:tcPrChange>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385" w:author="Caitlin Jeffrey" w:date="2023-11-09T13:59:00Z">
              <w:tcPr>
                <w:tcW w:w="2747" w:type="dxa"/>
                <w:tcBorders>
                  <w:top w:val="nil"/>
                  <w:left w:val="nil"/>
                  <w:bottom w:val="nil"/>
                  <w:right w:val="nil"/>
                </w:tcBorders>
                <w:shd w:val="clear" w:color="auto" w:fill="auto"/>
                <w:noWrap/>
                <w:vAlign w:val="bottom"/>
              </w:tcPr>
            </w:tcPrChange>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386" w:author="Caitlin Jeffrey" w:date="2023-11-09T13:59:00Z">
              <w:tcPr>
                <w:tcW w:w="3240" w:type="dxa"/>
                <w:gridSpan w:val="2"/>
                <w:tcBorders>
                  <w:top w:val="nil"/>
                  <w:left w:val="nil"/>
                  <w:bottom w:val="nil"/>
                  <w:right w:val="nil"/>
                </w:tcBorders>
                <w:shd w:val="clear" w:color="auto" w:fill="auto"/>
                <w:noWrap/>
                <w:vAlign w:val="bottom"/>
              </w:tcPr>
            </w:tcPrChange>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387" w:author="Caitlin Jeffrey" w:date="2023-11-09T13:59:00Z">
              <w:tcPr>
                <w:tcW w:w="1415" w:type="dxa"/>
                <w:tcBorders>
                  <w:top w:val="nil"/>
                  <w:left w:val="nil"/>
                  <w:bottom w:val="nil"/>
                  <w:right w:val="nil"/>
                </w:tcBorders>
                <w:vAlign w:val="bottom"/>
              </w:tcPr>
            </w:tcPrChange>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388" w:author="Caitlin Jeffrey" w:date="2023-11-09T13:59:00Z">
              <w:tcPr>
                <w:tcW w:w="4615" w:type="dxa"/>
                <w:gridSpan w:val="4"/>
                <w:tcBorders>
                  <w:top w:val="nil"/>
                  <w:left w:val="nil"/>
                  <w:bottom w:val="nil"/>
                  <w:right w:val="nil"/>
                </w:tcBorders>
                <w:shd w:val="clear" w:color="auto" w:fill="auto"/>
                <w:noWrap/>
                <w:vAlign w:val="bottom"/>
              </w:tcPr>
            </w:tcPrChange>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2F546D">
        <w:tblPrEx>
          <w:tblPrExChange w:id="389" w:author="Caitlin Jeffrey" w:date="2023-11-09T13:59:00Z">
            <w:tblPrEx>
              <w:tblW w:w="13050" w:type="dxa"/>
            </w:tblPrEx>
          </w:tblPrExChange>
        </w:tblPrEx>
        <w:trPr>
          <w:trHeight w:val="291"/>
          <w:trPrChange w:id="39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391" w:author="Caitlin Jeffrey" w:date="2023-11-09T13:59:00Z">
              <w:tcPr>
                <w:tcW w:w="1033" w:type="dxa"/>
                <w:tcBorders>
                  <w:top w:val="nil"/>
                  <w:left w:val="nil"/>
                  <w:bottom w:val="nil"/>
                  <w:right w:val="nil"/>
                </w:tcBorders>
                <w:shd w:val="clear" w:color="auto" w:fill="auto"/>
                <w:noWrap/>
                <w:vAlign w:val="bottom"/>
                <w:hideMark/>
              </w:tcPr>
            </w:tcPrChange>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392" w:author="Caitlin Jeffrey" w:date="2023-11-09T13:59:00Z">
              <w:tcPr>
                <w:tcW w:w="2747" w:type="dxa"/>
                <w:tcBorders>
                  <w:top w:val="nil"/>
                  <w:left w:val="nil"/>
                  <w:bottom w:val="nil"/>
                  <w:right w:val="nil"/>
                </w:tcBorders>
                <w:shd w:val="clear" w:color="auto" w:fill="auto"/>
                <w:noWrap/>
                <w:vAlign w:val="bottom"/>
                <w:hideMark/>
              </w:tcPr>
            </w:tcPrChange>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Change w:id="393" w:author="Caitlin Jeffrey" w:date="2023-11-09T13:59:00Z">
              <w:tcPr>
                <w:tcW w:w="3240" w:type="dxa"/>
                <w:gridSpan w:val="2"/>
                <w:tcBorders>
                  <w:top w:val="nil"/>
                  <w:left w:val="nil"/>
                  <w:bottom w:val="nil"/>
                  <w:right w:val="nil"/>
                </w:tcBorders>
                <w:shd w:val="clear" w:color="auto" w:fill="auto"/>
                <w:noWrap/>
                <w:vAlign w:val="bottom"/>
                <w:hideMark/>
              </w:tcPr>
            </w:tcPrChange>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Change w:id="394" w:author="Caitlin Jeffrey" w:date="2023-11-09T13:59:00Z">
              <w:tcPr>
                <w:tcW w:w="1415" w:type="dxa"/>
                <w:tcBorders>
                  <w:top w:val="nil"/>
                  <w:left w:val="nil"/>
                  <w:bottom w:val="nil"/>
                  <w:right w:val="nil"/>
                </w:tcBorders>
                <w:vAlign w:val="bottom"/>
              </w:tcPr>
            </w:tcPrChange>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Change w:id="395" w:author="Caitlin Jeffrey" w:date="2023-11-09T13:59:00Z">
              <w:tcPr>
                <w:tcW w:w="4615" w:type="dxa"/>
                <w:gridSpan w:val="4"/>
                <w:tcBorders>
                  <w:top w:val="nil"/>
                  <w:left w:val="nil"/>
                  <w:bottom w:val="nil"/>
                  <w:right w:val="nil"/>
                </w:tcBorders>
                <w:shd w:val="clear" w:color="auto" w:fill="auto"/>
                <w:noWrap/>
                <w:vAlign w:val="bottom"/>
              </w:tcPr>
            </w:tcPrChange>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2F546D">
        <w:tblPrEx>
          <w:tblPrExChange w:id="396" w:author="Caitlin Jeffrey" w:date="2023-11-09T13:59:00Z">
            <w:tblPrEx>
              <w:tblW w:w="13050" w:type="dxa"/>
            </w:tblPrEx>
          </w:tblPrExChange>
        </w:tblPrEx>
        <w:trPr>
          <w:trHeight w:val="291"/>
          <w:trPrChange w:id="397"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398" w:author="Caitlin Jeffrey" w:date="2023-11-09T13:59:00Z">
              <w:tcPr>
                <w:tcW w:w="3780" w:type="dxa"/>
                <w:gridSpan w:val="2"/>
                <w:tcBorders>
                  <w:top w:val="nil"/>
                  <w:left w:val="nil"/>
                  <w:bottom w:val="nil"/>
                  <w:right w:val="nil"/>
                </w:tcBorders>
                <w:shd w:val="clear" w:color="auto" w:fill="auto"/>
                <w:noWrap/>
                <w:vAlign w:val="bottom"/>
                <w:hideMark/>
              </w:tcPr>
            </w:tcPrChange>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Change w:id="399" w:author="Caitlin Jeffrey" w:date="2023-11-09T13:59:00Z">
              <w:tcPr>
                <w:tcW w:w="3240" w:type="dxa"/>
                <w:gridSpan w:val="2"/>
                <w:tcBorders>
                  <w:top w:val="nil"/>
                  <w:left w:val="nil"/>
                  <w:bottom w:val="nil"/>
                  <w:right w:val="nil"/>
                </w:tcBorders>
                <w:shd w:val="clear" w:color="auto" w:fill="auto"/>
                <w:noWrap/>
                <w:vAlign w:val="bottom"/>
                <w:hideMark/>
              </w:tcPr>
            </w:tcPrChange>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400" w:author="Caitlin Jeffrey" w:date="2023-11-09T13:59:00Z">
              <w:tcPr>
                <w:tcW w:w="1415" w:type="dxa"/>
                <w:tcBorders>
                  <w:top w:val="nil"/>
                  <w:left w:val="nil"/>
                  <w:bottom w:val="nil"/>
                  <w:right w:val="nil"/>
                </w:tcBorders>
                <w:vAlign w:val="bottom"/>
              </w:tcPr>
            </w:tcPrChange>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401" w:author="Caitlin Jeffrey" w:date="2023-11-09T13:59:00Z">
              <w:tcPr>
                <w:tcW w:w="4615" w:type="dxa"/>
                <w:gridSpan w:val="4"/>
                <w:tcBorders>
                  <w:top w:val="nil"/>
                  <w:left w:val="nil"/>
                  <w:bottom w:val="nil"/>
                  <w:right w:val="nil"/>
                </w:tcBorders>
                <w:shd w:val="clear" w:color="auto" w:fill="auto"/>
                <w:noWrap/>
                <w:vAlign w:val="bottom"/>
                <w:hideMark/>
              </w:tcPr>
            </w:tcPrChange>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2F546D">
        <w:tblPrEx>
          <w:tblPrExChange w:id="402" w:author="Caitlin Jeffrey" w:date="2023-11-09T13:59:00Z">
            <w:tblPrEx>
              <w:tblW w:w="13050" w:type="dxa"/>
            </w:tblPrEx>
          </w:tblPrExChange>
        </w:tblPrEx>
        <w:trPr>
          <w:trHeight w:val="291"/>
          <w:trPrChange w:id="40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404" w:author="Caitlin Jeffrey" w:date="2023-11-09T13:59:00Z">
              <w:tcPr>
                <w:tcW w:w="1033" w:type="dxa"/>
                <w:tcBorders>
                  <w:top w:val="nil"/>
                  <w:left w:val="nil"/>
                  <w:bottom w:val="nil"/>
                  <w:right w:val="nil"/>
                </w:tcBorders>
                <w:shd w:val="clear" w:color="auto" w:fill="auto"/>
                <w:noWrap/>
                <w:vAlign w:val="bottom"/>
              </w:tcPr>
            </w:tcPrChange>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405" w:author="Caitlin Jeffrey" w:date="2023-11-09T13:59:00Z">
              <w:tcPr>
                <w:tcW w:w="2747" w:type="dxa"/>
                <w:tcBorders>
                  <w:top w:val="nil"/>
                  <w:left w:val="nil"/>
                  <w:bottom w:val="nil"/>
                  <w:right w:val="nil"/>
                </w:tcBorders>
                <w:shd w:val="clear" w:color="auto" w:fill="auto"/>
                <w:noWrap/>
                <w:vAlign w:val="bottom"/>
              </w:tcPr>
            </w:tcPrChange>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406" w:author="Caitlin Jeffrey" w:date="2023-11-09T13:59:00Z">
              <w:tcPr>
                <w:tcW w:w="3240" w:type="dxa"/>
                <w:gridSpan w:val="2"/>
                <w:tcBorders>
                  <w:top w:val="nil"/>
                  <w:left w:val="nil"/>
                  <w:bottom w:val="nil"/>
                  <w:right w:val="nil"/>
                </w:tcBorders>
                <w:shd w:val="clear" w:color="auto" w:fill="auto"/>
                <w:noWrap/>
                <w:vAlign w:val="bottom"/>
              </w:tcPr>
            </w:tcPrChange>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407" w:author="Caitlin Jeffrey" w:date="2023-11-09T13:59:00Z">
              <w:tcPr>
                <w:tcW w:w="1415" w:type="dxa"/>
                <w:tcBorders>
                  <w:top w:val="nil"/>
                  <w:left w:val="nil"/>
                  <w:bottom w:val="nil"/>
                  <w:right w:val="nil"/>
                </w:tcBorders>
                <w:vAlign w:val="bottom"/>
              </w:tcPr>
            </w:tcPrChange>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Change w:id="408" w:author="Caitlin Jeffrey" w:date="2023-11-09T13:59:00Z">
              <w:tcPr>
                <w:tcW w:w="4615" w:type="dxa"/>
                <w:gridSpan w:val="4"/>
                <w:tcBorders>
                  <w:top w:val="nil"/>
                  <w:left w:val="nil"/>
                  <w:bottom w:val="nil"/>
                  <w:right w:val="nil"/>
                </w:tcBorders>
                <w:shd w:val="clear" w:color="auto" w:fill="auto"/>
                <w:noWrap/>
                <w:vAlign w:val="bottom"/>
              </w:tcPr>
            </w:tcPrChange>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2F546D">
        <w:tblPrEx>
          <w:tblPrExChange w:id="409" w:author="Caitlin Jeffrey" w:date="2023-11-09T13:59:00Z">
            <w:tblPrEx>
              <w:tblW w:w="13050" w:type="dxa"/>
            </w:tblPrEx>
          </w:tblPrExChange>
        </w:tblPrEx>
        <w:trPr>
          <w:trHeight w:val="291"/>
          <w:trPrChange w:id="41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11" w:author="Caitlin Jeffrey" w:date="2023-11-09T13:59:00Z">
              <w:tcPr>
                <w:tcW w:w="1033" w:type="dxa"/>
                <w:tcBorders>
                  <w:top w:val="nil"/>
                  <w:left w:val="nil"/>
                  <w:bottom w:val="nil"/>
                  <w:right w:val="nil"/>
                </w:tcBorders>
                <w:shd w:val="clear" w:color="auto" w:fill="auto"/>
                <w:noWrap/>
                <w:vAlign w:val="bottom"/>
                <w:hideMark/>
              </w:tcPr>
            </w:tcPrChange>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412" w:author="Caitlin Jeffrey" w:date="2023-11-09T13:59:00Z">
              <w:tcPr>
                <w:tcW w:w="2747" w:type="dxa"/>
                <w:tcBorders>
                  <w:top w:val="nil"/>
                  <w:left w:val="nil"/>
                  <w:bottom w:val="nil"/>
                  <w:right w:val="nil"/>
                </w:tcBorders>
                <w:shd w:val="clear" w:color="auto" w:fill="auto"/>
                <w:noWrap/>
                <w:vAlign w:val="bottom"/>
                <w:hideMark/>
              </w:tcPr>
            </w:tcPrChange>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413" w:author="Caitlin Jeffrey" w:date="2023-11-09T13:59:00Z">
              <w:tcPr>
                <w:tcW w:w="3240" w:type="dxa"/>
                <w:gridSpan w:val="2"/>
                <w:tcBorders>
                  <w:top w:val="nil"/>
                  <w:left w:val="nil"/>
                  <w:bottom w:val="nil"/>
                  <w:right w:val="nil"/>
                </w:tcBorders>
                <w:shd w:val="clear" w:color="auto" w:fill="auto"/>
                <w:noWrap/>
                <w:vAlign w:val="bottom"/>
              </w:tcPr>
            </w:tcPrChange>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414" w:author="Caitlin Jeffrey" w:date="2023-11-09T13:59:00Z">
              <w:tcPr>
                <w:tcW w:w="1415" w:type="dxa"/>
                <w:tcBorders>
                  <w:top w:val="nil"/>
                  <w:left w:val="nil"/>
                  <w:bottom w:val="nil"/>
                  <w:right w:val="nil"/>
                </w:tcBorders>
                <w:vAlign w:val="bottom"/>
              </w:tcPr>
            </w:tcPrChange>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Change w:id="415" w:author="Caitlin Jeffrey" w:date="2023-11-09T13:59:00Z">
              <w:tcPr>
                <w:tcW w:w="4615" w:type="dxa"/>
                <w:gridSpan w:val="4"/>
                <w:tcBorders>
                  <w:top w:val="nil"/>
                  <w:left w:val="nil"/>
                  <w:bottom w:val="nil"/>
                  <w:right w:val="nil"/>
                </w:tcBorders>
                <w:shd w:val="clear" w:color="auto" w:fill="auto"/>
                <w:noWrap/>
                <w:vAlign w:val="bottom"/>
              </w:tcPr>
            </w:tcPrChange>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2F546D">
        <w:tblPrEx>
          <w:tblPrExChange w:id="416" w:author="Caitlin Jeffrey" w:date="2023-11-09T13:59:00Z">
            <w:tblPrEx>
              <w:tblW w:w="13050" w:type="dxa"/>
            </w:tblPrEx>
          </w:tblPrExChange>
        </w:tblPrEx>
        <w:trPr>
          <w:trHeight w:val="291"/>
          <w:trPrChange w:id="41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18" w:author="Caitlin Jeffrey" w:date="2023-11-09T13:59:00Z">
              <w:tcPr>
                <w:tcW w:w="1033" w:type="dxa"/>
                <w:tcBorders>
                  <w:top w:val="nil"/>
                  <w:left w:val="nil"/>
                  <w:bottom w:val="nil"/>
                  <w:right w:val="nil"/>
                </w:tcBorders>
                <w:shd w:val="clear" w:color="auto" w:fill="auto"/>
                <w:noWrap/>
                <w:vAlign w:val="bottom"/>
                <w:hideMark/>
              </w:tcPr>
            </w:tcPrChange>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419" w:author="Caitlin Jeffrey" w:date="2023-11-09T13:59:00Z">
              <w:tcPr>
                <w:tcW w:w="2747" w:type="dxa"/>
                <w:tcBorders>
                  <w:top w:val="nil"/>
                  <w:left w:val="nil"/>
                  <w:bottom w:val="nil"/>
                  <w:right w:val="nil"/>
                </w:tcBorders>
                <w:shd w:val="clear" w:color="auto" w:fill="auto"/>
                <w:noWrap/>
                <w:vAlign w:val="bottom"/>
                <w:hideMark/>
              </w:tcPr>
            </w:tcPrChange>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420" w:author="Caitlin Jeffrey" w:date="2023-11-09T13:59:00Z">
              <w:tcPr>
                <w:tcW w:w="3240" w:type="dxa"/>
                <w:gridSpan w:val="2"/>
                <w:tcBorders>
                  <w:top w:val="nil"/>
                  <w:left w:val="nil"/>
                  <w:bottom w:val="nil"/>
                  <w:right w:val="nil"/>
                </w:tcBorders>
                <w:shd w:val="clear" w:color="auto" w:fill="auto"/>
                <w:noWrap/>
                <w:vAlign w:val="bottom"/>
              </w:tcPr>
            </w:tcPrChange>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421" w:author="Caitlin Jeffrey" w:date="2023-11-09T13:59:00Z">
              <w:tcPr>
                <w:tcW w:w="1415" w:type="dxa"/>
                <w:tcBorders>
                  <w:top w:val="nil"/>
                  <w:left w:val="nil"/>
                  <w:bottom w:val="nil"/>
                  <w:right w:val="nil"/>
                </w:tcBorders>
                <w:vAlign w:val="bottom"/>
              </w:tcPr>
            </w:tcPrChange>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Change w:id="422" w:author="Caitlin Jeffrey" w:date="2023-11-09T13:59:00Z">
              <w:tcPr>
                <w:tcW w:w="4615" w:type="dxa"/>
                <w:gridSpan w:val="4"/>
                <w:tcBorders>
                  <w:top w:val="nil"/>
                  <w:left w:val="nil"/>
                  <w:bottom w:val="nil"/>
                  <w:right w:val="nil"/>
                </w:tcBorders>
                <w:shd w:val="clear" w:color="auto" w:fill="auto"/>
                <w:noWrap/>
                <w:vAlign w:val="bottom"/>
              </w:tcPr>
            </w:tcPrChange>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2F546D">
        <w:tblPrEx>
          <w:tblPrExChange w:id="423" w:author="Caitlin Jeffrey" w:date="2023-11-09T13:59:00Z">
            <w:tblPrEx>
              <w:tblW w:w="13050" w:type="dxa"/>
            </w:tblPrEx>
          </w:tblPrExChange>
        </w:tblPrEx>
        <w:trPr>
          <w:trHeight w:val="291"/>
          <w:trPrChange w:id="42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25" w:author="Caitlin Jeffrey" w:date="2023-11-09T13:59:00Z">
              <w:tcPr>
                <w:tcW w:w="1033" w:type="dxa"/>
                <w:tcBorders>
                  <w:top w:val="nil"/>
                  <w:left w:val="nil"/>
                  <w:bottom w:val="nil"/>
                  <w:right w:val="nil"/>
                </w:tcBorders>
                <w:shd w:val="clear" w:color="auto" w:fill="auto"/>
                <w:noWrap/>
                <w:vAlign w:val="bottom"/>
                <w:hideMark/>
              </w:tcPr>
            </w:tcPrChange>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426" w:author="Caitlin Jeffrey" w:date="2023-11-09T13:59:00Z">
              <w:tcPr>
                <w:tcW w:w="2747" w:type="dxa"/>
                <w:tcBorders>
                  <w:top w:val="nil"/>
                  <w:left w:val="nil"/>
                  <w:bottom w:val="nil"/>
                  <w:right w:val="nil"/>
                </w:tcBorders>
                <w:shd w:val="clear" w:color="auto" w:fill="auto"/>
                <w:noWrap/>
                <w:vAlign w:val="bottom"/>
                <w:hideMark/>
              </w:tcPr>
            </w:tcPrChange>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427" w:author="Caitlin Jeffrey" w:date="2023-11-09T13:59:00Z">
              <w:tcPr>
                <w:tcW w:w="3240" w:type="dxa"/>
                <w:gridSpan w:val="2"/>
                <w:tcBorders>
                  <w:top w:val="nil"/>
                  <w:left w:val="nil"/>
                  <w:bottom w:val="nil"/>
                  <w:right w:val="nil"/>
                </w:tcBorders>
                <w:shd w:val="clear" w:color="auto" w:fill="auto"/>
                <w:noWrap/>
                <w:vAlign w:val="bottom"/>
              </w:tcPr>
            </w:tcPrChange>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428" w:author="Caitlin Jeffrey" w:date="2023-11-09T13:59:00Z">
              <w:tcPr>
                <w:tcW w:w="1415" w:type="dxa"/>
                <w:tcBorders>
                  <w:top w:val="nil"/>
                  <w:left w:val="nil"/>
                  <w:bottom w:val="nil"/>
                  <w:right w:val="nil"/>
                </w:tcBorders>
                <w:vAlign w:val="bottom"/>
              </w:tcPr>
            </w:tcPrChange>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29" w:author="Caitlin Jeffrey" w:date="2023-11-09T13:59:00Z">
              <w:tcPr>
                <w:tcW w:w="4615" w:type="dxa"/>
                <w:gridSpan w:val="4"/>
                <w:tcBorders>
                  <w:top w:val="nil"/>
                  <w:left w:val="nil"/>
                  <w:bottom w:val="nil"/>
                  <w:right w:val="nil"/>
                </w:tcBorders>
                <w:shd w:val="clear" w:color="auto" w:fill="auto"/>
                <w:noWrap/>
                <w:vAlign w:val="bottom"/>
              </w:tcPr>
            </w:tcPrChange>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2F546D">
        <w:tblPrEx>
          <w:tblPrExChange w:id="430" w:author="Caitlin Jeffrey" w:date="2023-11-09T13:59:00Z">
            <w:tblPrEx>
              <w:tblW w:w="13050" w:type="dxa"/>
            </w:tblPrEx>
          </w:tblPrExChange>
        </w:tblPrEx>
        <w:trPr>
          <w:trHeight w:val="291"/>
          <w:trPrChange w:id="43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32" w:author="Caitlin Jeffrey" w:date="2023-11-09T13:59:00Z">
              <w:tcPr>
                <w:tcW w:w="1033" w:type="dxa"/>
                <w:tcBorders>
                  <w:top w:val="nil"/>
                  <w:left w:val="nil"/>
                  <w:bottom w:val="nil"/>
                  <w:right w:val="nil"/>
                </w:tcBorders>
                <w:shd w:val="clear" w:color="auto" w:fill="auto"/>
                <w:noWrap/>
                <w:vAlign w:val="bottom"/>
                <w:hideMark/>
              </w:tcPr>
            </w:tcPrChange>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433" w:author="Caitlin Jeffrey" w:date="2023-11-09T13:59:00Z">
              <w:tcPr>
                <w:tcW w:w="2747" w:type="dxa"/>
                <w:tcBorders>
                  <w:top w:val="nil"/>
                  <w:left w:val="nil"/>
                  <w:bottom w:val="nil"/>
                  <w:right w:val="nil"/>
                </w:tcBorders>
                <w:shd w:val="clear" w:color="auto" w:fill="auto"/>
                <w:noWrap/>
                <w:vAlign w:val="bottom"/>
                <w:hideMark/>
              </w:tcPr>
            </w:tcPrChange>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Change w:id="434" w:author="Caitlin Jeffrey" w:date="2023-11-09T13:59:00Z">
              <w:tcPr>
                <w:tcW w:w="3240" w:type="dxa"/>
                <w:gridSpan w:val="2"/>
                <w:tcBorders>
                  <w:top w:val="nil"/>
                  <w:left w:val="nil"/>
                  <w:bottom w:val="nil"/>
                  <w:right w:val="nil"/>
                </w:tcBorders>
                <w:shd w:val="clear" w:color="auto" w:fill="auto"/>
                <w:noWrap/>
                <w:vAlign w:val="bottom"/>
                <w:hideMark/>
              </w:tcPr>
            </w:tcPrChange>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435" w:author="Caitlin Jeffrey" w:date="2023-11-09T13:59:00Z">
              <w:tcPr>
                <w:tcW w:w="1415" w:type="dxa"/>
                <w:tcBorders>
                  <w:top w:val="nil"/>
                  <w:left w:val="nil"/>
                  <w:bottom w:val="nil"/>
                  <w:right w:val="nil"/>
                </w:tcBorders>
                <w:vAlign w:val="bottom"/>
              </w:tcPr>
            </w:tcPrChange>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Change w:id="436" w:author="Caitlin Jeffrey" w:date="2023-11-09T13:59:00Z">
              <w:tcPr>
                <w:tcW w:w="4615" w:type="dxa"/>
                <w:gridSpan w:val="4"/>
                <w:tcBorders>
                  <w:top w:val="nil"/>
                  <w:left w:val="nil"/>
                  <w:bottom w:val="nil"/>
                  <w:right w:val="nil"/>
                </w:tcBorders>
                <w:shd w:val="clear" w:color="auto" w:fill="auto"/>
                <w:noWrap/>
                <w:vAlign w:val="bottom"/>
              </w:tcPr>
            </w:tcPrChange>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2F546D">
        <w:tblPrEx>
          <w:tblPrExChange w:id="437" w:author="Caitlin Jeffrey" w:date="2023-11-09T13:59:00Z">
            <w:tblPrEx>
              <w:tblW w:w="13050" w:type="dxa"/>
            </w:tblPrEx>
          </w:tblPrExChange>
        </w:tblPrEx>
        <w:trPr>
          <w:trHeight w:val="291"/>
          <w:trPrChange w:id="43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39" w:author="Caitlin Jeffrey" w:date="2023-11-09T13:59:00Z">
              <w:tcPr>
                <w:tcW w:w="1033" w:type="dxa"/>
                <w:tcBorders>
                  <w:top w:val="nil"/>
                  <w:left w:val="nil"/>
                  <w:bottom w:val="nil"/>
                  <w:right w:val="nil"/>
                </w:tcBorders>
                <w:shd w:val="clear" w:color="auto" w:fill="auto"/>
                <w:noWrap/>
                <w:vAlign w:val="bottom"/>
                <w:hideMark/>
              </w:tcPr>
            </w:tcPrChange>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440" w:author="Caitlin Jeffrey" w:date="2023-11-09T13:59:00Z">
              <w:tcPr>
                <w:tcW w:w="2747" w:type="dxa"/>
                <w:tcBorders>
                  <w:top w:val="nil"/>
                  <w:left w:val="nil"/>
                  <w:bottom w:val="nil"/>
                  <w:right w:val="nil"/>
                </w:tcBorders>
                <w:shd w:val="clear" w:color="auto" w:fill="auto"/>
                <w:noWrap/>
                <w:vAlign w:val="bottom"/>
                <w:hideMark/>
              </w:tcPr>
            </w:tcPrChange>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441" w:author="Caitlin Jeffrey" w:date="2023-11-09T13:59:00Z">
              <w:tcPr>
                <w:tcW w:w="3240" w:type="dxa"/>
                <w:gridSpan w:val="2"/>
                <w:tcBorders>
                  <w:top w:val="nil"/>
                  <w:left w:val="nil"/>
                  <w:bottom w:val="nil"/>
                  <w:right w:val="nil"/>
                </w:tcBorders>
                <w:shd w:val="clear" w:color="auto" w:fill="auto"/>
                <w:noWrap/>
                <w:vAlign w:val="bottom"/>
                <w:hideMark/>
              </w:tcPr>
            </w:tcPrChange>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442" w:author="Caitlin Jeffrey" w:date="2023-11-09T13:59:00Z">
              <w:tcPr>
                <w:tcW w:w="1415" w:type="dxa"/>
                <w:tcBorders>
                  <w:top w:val="nil"/>
                  <w:left w:val="nil"/>
                  <w:bottom w:val="nil"/>
                  <w:right w:val="nil"/>
                </w:tcBorders>
                <w:vAlign w:val="bottom"/>
              </w:tcPr>
            </w:tcPrChange>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43" w:author="Caitlin Jeffrey" w:date="2023-11-09T13:59:00Z">
              <w:tcPr>
                <w:tcW w:w="4615" w:type="dxa"/>
                <w:gridSpan w:val="4"/>
                <w:tcBorders>
                  <w:top w:val="nil"/>
                  <w:left w:val="nil"/>
                  <w:bottom w:val="nil"/>
                  <w:right w:val="nil"/>
                </w:tcBorders>
                <w:shd w:val="clear" w:color="auto" w:fill="auto"/>
                <w:noWrap/>
                <w:vAlign w:val="bottom"/>
              </w:tcPr>
            </w:tcPrChange>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2F546D">
        <w:tblPrEx>
          <w:tblPrExChange w:id="444" w:author="Caitlin Jeffrey" w:date="2023-11-09T13:59:00Z">
            <w:tblPrEx>
              <w:tblW w:w="13050" w:type="dxa"/>
            </w:tblPrEx>
          </w:tblPrExChange>
        </w:tblPrEx>
        <w:trPr>
          <w:trHeight w:val="360"/>
          <w:trPrChange w:id="445" w:author="Caitlin Jeffrey" w:date="2023-11-09T13:59:00Z">
            <w:trPr>
              <w:trHeight w:val="569"/>
            </w:trPr>
          </w:trPrChange>
        </w:trPr>
        <w:tc>
          <w:tcPr>
            <w:tcW w:w="1033" w:type="dxa"/>
            <w:tcBorders>
              <w:top w:val="nil"/>
              <w:left w:val="nil"/>
              <w:bottom w:val="nil"/>
              <w:right w:val="nil"/>
            </w:tcBorders>
            <w:shd w:val="clear" w:color="auto" w:fill="auto"/>
            <w:noWrap/>
            <w:vAlign w:val="bottom"/>
            <w:hideMark/>
            <w:tcPrChange w:id="446" w:author="Caitlin Jeffrey" w:date="2023-11-09T13:59:00Z">
              <w:tcPr>
                <w:tcW w:w="1033" w:type="dxa"/>
                <w:tcBorders>
                  <w:top w:val="nil"/>
                  <w:left w:val="nil"/>
                  <w:bottom w:val="nil"/>
                  <w:right w:val="nil"/>
                </w:tcBorders>
                <w:shd w:val="clear" w:color="auto" w:fill="auto"/>
                <w:noWrap/>
                <w:vAlign w:val="bottom"/>
                <w:hideMark/>
              </w:tcPr>
            </w:tcPrChange>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447" w:author="Caitlin Jeffrey" w:date="2023-11-09T13:59:00Z">
              <w:tcPr>
                <w:tcW w:w="2747" w:type="dxa"/>
                <w:tcBorders>
                  <w:top w:val="nil"/>
                  <w:left w:val="nil"/>
                  <w:bottom w:val="nil"/>
                  <w:right w:val="nil"/>
                </w:tcBorders>
                <w:shd w:val="clear" w:color="auto" w:fill="auto"/>
                <w:vAlign w:val="bottom"/>
                <w:hideMark/>
              </w:tcPr>
            </w:tcPrChange>
          </w:tcPr>
          <w:p w14:paraId="01CE18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w:t>
            </w:r>
            <w:del w:id="448" w:author="Caitlin Jeffrey" w:date="2023-11-09T13:59:00Z">
              <w:r w:rsidRPr="004266ED" w:rsidDel="002F546D">
                <w:rPr>
                  <w:rFonts w:ascii="Times New Roman" w:eastAsia="Times New Roman" w:hAnsi="Times New Roman" w:cs="Times New Roman"/>
                  <w:color w:val="000000"/>
                </w:rPr>
                <w:delText xml:space="preserve">of </w:delText>
              </w:r>
            </w:del>
            <w:r w:rsidRPr="004266ED">
              <w:rPr>
                <w:rFonts w:ascii="Times New Roman" w:eastAsia="Times New Roman" w:hAnsi="Times New Roman" w:cs="Times New Roman"/>
                <w:color w:val="000000"/>
              </w:rPr>
              <w:t xml:space="preserve">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Change w:id="449" w:author="Caitlin Jeffrey" w:date="2023-11-09T13:59:00Z">
              <w:tcPr>
                <w:tcW w:w="3240" w:type="dxa"/>
                <w:gridSpan w:val="2"/>
                <w:tcBorders>
                  <w:top w:val="nil"/>
                  <w:left w:val="nil"/>
                  <w:bottom w:val="nil"/>
                  <w:right w:val="nil"/>
                </w:tcBorders>
                <w:shd w:val="clear" w:color="auto" w:fill="auto"/>
                <w:noWrap/>
                <w:vAlign w:val="bottom"/>
              </w:tcPr>
            </w:tcPrChange>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450" w:author="Caitlin Jeffrey" w:date="2023-11-09T13:59:00Z">
              <w:tcPr>
                <w:tcW w:w="1415" w:type="dxa"/>
                <w:tcBorders>
                  <w:top w:val="nil"/>
                  <w:left w:val="nil"/>
                  <w:bottom w:val="nil"/>
                  <w:right w:val="nil"/>
                </w:tcBorders>
                <w:vAlign w:val="bottom"/>
              </w:tcPr>
            </w:tcPrChange>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Change w:id="451" w:author="Caitlin Jeffrey" w:date="2023-11-09T13:59:00Z">
              <w:tcPr>
                <w:tcW w:w="4615" w:type="dxa"/>
                <w:gridSpan w:val="4"/>
                <w:tcBorders>
                  <w:top w:val="nil"/>
                  <w:left w:val="nil"/>
                  <w:bottom w:val="nil"/>
                  <w:right w:val="nil"/>
                </w:tcBorders>
                <w:shd w:val="clear" w:color="auto" w:fill="auto"/>
                <w:noWrap/>
                <w:vAlign w:val="bottom"/>
              </w:tcPr>
            </w:tcPrChange>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2F546D">
        <w:tblPrEx>
          <w:tblPrExChange w:id="452" w:author="Caitlin Jeffrey" w:date="2023-11-09T13:59:00Z">
            <w:tblPrEx>
              <w:tblW w:w="13050" w:type="dxa"/>
            </w:tblPrEx>
          </w:tblPrExChange>
        </w:tblPrEx>
        <w:trPr>
          <w:trHeight w:val="291"/>
          <w:trPrChange w:id="45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54" w:author="Caitlin Jeffrey" w:date="2023-11-09T13:59:00Z">
              <w:tcPr>
                <w:tcW w:w="1033" w:type="dxa"/>
                <w:tcBorders>
                  <w:top w:val="nil"/>
                  <w:left w:val="nil"/>
                  <w:bottom w:val="nil"/>
                  <w:right w:val="nil"/>
                </w:tcBorders>
                <w:shd w:val="clear" w:color="auto" w:fill="auto"/>
                <w:noWrap/>
                <w:vAlign w:val="bottom"/>
                <w:hideMark/>
              </w:tcPr>
            </w:tcPrChange>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455" w:author="Caitlin Jeffrey" w:date="2023-11-09T13:59:00Z">
              <w:tcPr>
                <w:tcW w:w="2747" w:type="dxa"/>
                <w:tcBorders>
                  <w:top w:val="nil"/>
                  <w:left w:val="nil"/>
                  <w:bottom w:val="nil"/>
                  <w:right w:val="nil"/>
                </w:tcBorders>
                <w:shd w:val="clear" w:color="auto" w:fill="auto"/>
                <w:noWrap/>
                <w:vAlign w:val="bottom"/>
                <w:hideMark/>
              </w:tcPr>
            </w:tcPrChange>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456" w:author="Caitlin Jeffrey" w:date="2023-11-09T13:59:00Z">
              <w:tcPr>
                <w:tcW w:w="3240" w:type="dxa"/>
                <w:gridSpan w:val="2"/>
                <w:tcBorders>
                  <w:top w:val="nil"/>
                  <w:left w:val="nil"/>
                  <w:bottom w:val="nil"/>
                  <w:right w:val="nil"/>
                </w:tcBorders>
                <w:shd w:val="clear" w:color="auto" w:fill="auto"/>
                <w:noWrap/>
                <w:vAlign w:val="bottom"/>
              </w:tcPr>
            </w:tcPrChange>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457" w:author="Caitlin Jeffrey" w:date="2023-11-09T13:59:00Z">
              <w:tcPr>
                <w:tcW w:w="1415" w:type="dxa"/>
                <w:tcBorders>
                  <w:top w:val="nil"/>
                  <w:left w:val="nil"/>
                  <w:bottom w:val="nil"/>
                  <w:right w:val="nil"/>
                </w:tcBorders>
                <w:vAlign w:val="bottom"/>
              </w:tcPr>
            </w:tcPrChange>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58" w:author="Caitlin Jeffrey" w:date="2023-11-09T13:59:00Z">
              <w:tcPr>
                <w:tcW w:w="4615" w:type="dxa"/>
                <w:gridSpan w:val="4"/>
                <w:tcBorders>
                  <w:top w:val="nil"/>
                  <w:left w:val="nil"/>
                  <w:bottom w:val="nil"/>
                  <w:right w:val="nil"/>
                </w:tcBorders>
                <w:shd w:val="clear" w:color="auto" w:fill="auto"/>
                <w:noWrap/>
                <w:vAlign w:val="bottom"/>
              </w:tcPr>
            </w:tcPrChange>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2F546D">
        <w:tblPrEx>
          <w:tblPrExChange w:id="459" w:author="Caitlin Jeffrey" w:date="2023-11-09T13:59:00Z">
            <w:tblPrEx>
              <w:tblW w:w="13050" w:type="dxa"/>
            </w:tblPrEx>
          </w:tblPrExChange>
        </w:tblPrEx>
        <w:trPr>
          <w:trHeight w:val="291"/>
          <w:trPrChange w:id="46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461" w:author="Caitlin Jeffrey" w:date="2023-11-09T13:59:00Z">
              <w:tcPr>
                <w:tcW w:w="1033" w:type="dxa"/>
                <w:tcBorders>
                  <w:top w:val="nil"/>
                  <w:left w:val="nil"/>
                  <w:bottom w:val="nil"/>
                  <w:right w:val="nil"/>
                </w:tcBorders>
                <w:shd w:val="clear" w:color="auto" w:fill="auto"/>
                <w:noWrap/>
                <w:vAlign w:val="bottom"/>
              </w:tcPr>
            </w:tcPrChange>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Change w:id="462" w:author="Caitlin Jeffrey" w:date="2023-11-09T13:59:00Z">
              <w:tcPr>
                <w:tcW w:w="2747" w:type="dxa"/>
                <w:tcBorders>
                  <w:top w:val="nil"/>
                  <w:left w:val="nil"/>
                  <w:bottom w:val="nil"/>
                  <w:right w:val="nil"/>
                </w:tcBorders>
                <w:shd w:val="clear" w:color="auto" w:fill="auto"/>
                <w:noWrap/>
                <w:vAlign w:val="bottom"/>
              </w:tcPr>
            </w:tcPrChange>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Change w:id="463" w:author="Caitlin Jeffrey" w:date="2023-11-09T13:59:00Z">
              <w:tcPr>
                <w:tcW w:w="3240" w:type="dxa"/>
                <w:gridSpan w:val="2"/>
                <w:tcBorders>
                  <w:top w:val="nil"/>
                  <w:left w:val="nil"/>
                  <w:bottom w:val="nil"/>
                  <w:right w:val="nil"/>
                </w:tcBorders>
                <w:shd w:val="clear" w:color="auto" w:fill="auto"/>
                <w:noWrap/>
                <w:vAlign w:val="bottom"/>
              </w:tcPr>
            </w:tcPrChange>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464" w:author="Caitlin Jeffrey" w:date="2023-11-09T13:59:00Z">
              <w:tcPr>
                <w:tcW w:w="1415" w:type="dxa"/>
                <w:tcBorders>
                  <w:top w:val="nil"/>
                  <w:left w:val="nil"/>
                  <w:bottom w:val="nil"/>
                  <w:right w:val="nil"/>
                </w:tcBorders>
                <w:vAlign w:val="bottom"/>
              </w:tcPr>
            </w:tcPrChange>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Change w:id="465" w:author="Caitlin Jeffrey" w:date="2023-11-09T13:59:00Z">
              <w:tcPr>
                <w:tcW w:w="4615" w:type="dxa"/>
                <w:gridSpan w:val="4"/>
                <w:tcBorders>
                  <w:top w:val="nil"/>
                  <w:left w:val="nil"/>
                  <w:bottom w:val="nil"/>
                  <w:right w:val="nil"/>
                </w:tcBorders>
                <w:shd w:val="clear" w:color="auto" w:fill="auto"/>
                <w:noWrap/>
                <w:vAlign w:val="bottom"/>
              </w:tcPr>
            </w:tcPrChange>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2F546D">
        <w:tblPrEx>
          <w:tblPrExChange w:id="466" w:author="Caitlin Jeffrey" w:date="2023-11-09T13:59:00Z">
            <w:tblPrEx>
              <w:tblW w:w="13050" w:type="dxa"/>
            </w:tblPrEx>
          </w:tblPrExChange>
        </w:tblPrEx>
        <w:trPr>
          <w:trHeight w:val="291"/>
          <w:trPrChange w:id="46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68" w:author="Caitlin Jeffrey" w:date="2023-11-09T13:59:00Z">
              <w:tcPr>
                <w:tcW w:w="1033" w:type="dxa"/>
                <w:tcBorders>
                  <w:top w:val="nil"/>
                  <w:left w:val="nil"/>
                  <w:bottom w:val="nil"/>
                  <w:right w:val="nil"/>
                </w:tcBorders>
                <w:shd w:val="clear" w:color="auto" w:fill="auto"/>
                <w:noWrap/>
                <w:vAlign w:val="bottom"/>
                <w:hideMark/>
              </w:tcPr>
            </w:tcPrChange>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469" w:author="Caitlin Jeffrey" w:date="2023-11-09T13:59:00Z">
              <w:tcPr>
                <w:tcW w:w="2747" w:type="dxa"/>
                <w:tcBorders>
                  <w:top w:val="nil"/>
                  <w:left w:val="nil"/>
                  <w:bottom w:val="nil"/>
                  <w:right w:val="nil"/>
                </w:tcBorders>
                <w:shd w:val="clear" w:color="auto" w:fill="auto"/>
                <w:noWrap/>
                <w:vAlign w:val="bottom"/>
                <w:hideMark/>
              </w:tcPr>
            </w:tcPrChange>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Change w:id="470" w:author="Caitlin Jeffrey" w:date="2023-11-09T13:59:00Z">
              <w:tcPr>
                <w:tcW w:w="3240" w:type="dxa"/>
                <w:gridSpan w:val="2"/>
                <w:tcBorders>
                  <w:top w:val="nil"/>
                  <w:left w:val="nil"/>
                  <w:bottom w:val="nil"/>
                  <w:right w:val="nil"/>
                </w:tcBorders>
                <w:shd w:val="clear" w:color="auto" w:fill="auto"/>
                <w:noWrap/>
                <w:vAlign w:val="bottom"/>
                <w:hideMark/>
              </w:tcPr>
            </w:tcPrChange>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471" w:author="Caitlin Jeffrey" w:date="2023-11-09T13:59:00Z">
              <w:tcPr>
                <w:tcW w:w="1415" w:type="dxa"/>
                <w:tcBorders>
                  <w:top w:val="nil"/>
                  <w:left w:val="nil"/>
                  <w:bottom w:val="nil"/>
                  <w:right w:val="nil"/>
                </w:tcBorders>
                <w:vAlign w:val="bottom"/>
              </w:tcPr>
            </w:tcPrChange>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72" w:author="Caitlin Jeffrey" w:date="2023-11-09T13:59:00Z">
              <w:tcPr>
                <w:tcW w:w="4615" w:type="dxa"/>
                <w:gridSpan w:val="4"/>
                <w:tcBorders>
                  <w:top w:val="nil"/>
                  <w:left w:val="nil"/>
                  <w:bottom w:val="nil"/>
                  <w:right w:val="nil"/>
                </w:tcBorders>
                <w:shd w:val="clear" w:color="auto" w:fill="auto"/>
                <w:noWrap/>
                <w:vAlign w:val="bottom"/>
              </w:tcPr>
            </w:tcPrChange>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2F546D">
        <w:tblPrEx>
          <w:tblPrExChange w:id="473" w:author="Caitlin Jeffrey" w:date="2023-11-09T13:59:00Z">
            <w:tblPrEx>
              <w:tblW w:w="13050" w:type="dxa"/>
            </w:tblPrEx>
          </w:tblPrExChange>
        </w:tblPrEx>
        <w:trPr>
          <w:trHeight w:val="291"/>
          <w:trPrChange w:id="47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75" w:author="Caitlin Jeffrey" w:date="2023-11-09T13:59:00Z">
              <w:tcPr>
                <w:tcW w:w="1033" w:type="dxa"/>
                <w:tcBorders>
                  <w:top w:val="nil"/>
                  <w:left w:val="nil"/>
                  <w:bottom w:val="nil"/>
                  <w:right w:val="nil"/>
                </w:tcBorders>
                <w:shd w:val="clear" w:color="auto" w:fill="auto"/>
                <w:noWrap/>
                <w:vAlign w:val="bottom"/>
                <w:hideMark/>
              </w:tcPr>
            </w:tcPrChange>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476" w:author="Caitlin Jeffrey" w:date="2023-11-09T13:59:00Z">
              <w:tcPr>
                <w:tcW w:w="2747" w:type="dxa"/>
                <w:tcBorders>
                  <w:top w:val="nil"/>
                  <w:left w:val="nil"/>
                  <w:bottom w:val="nil"/>
                  <w:right w:val="nil"/>
                </w:tcBorders>
                <w:shd w:val="clear" w:color="auto" w:fill="auto"/>
                <w:noWrap/>
                <w:vAlign w:val="bottom"/>
                <w:hideMark/>
              </w:tcPr>
            </w:tcPrChange>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Change w:id="477" w:author="Caitlin Jeffrey" w:date="2023-11-09T13:59:00Z">
              <w:tcPr>
                <w:tcW w:w="3240" w:type="dxa"/>
                <w:gridSpan w:val="2"/>
                <w:tcBorders>
                  <w:top w:val="nil"/>
                  <w:left w:val="nil"/>
                  <w:bottom w:val="nil"/>
                  <w:right w:val="nil"/>
                </w:tcBorders>
                <w:shd w:val="clear" w:color="auto" w:fill="auto"/>
                <w:noWrap/>
                <w:vAlign w:val="bottom"/>
              </w:tcPr>
            </w:tcPrChange>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478" w:author="Caitlin Jeffrey" w:date="2023-11-09T13:59:00Z">
              <w:tcPr>
                <w:tcW w:w="1415" w:type="dxa"/>
                <w:tcBorders>
                  <w:top w:val="nil"/>
                  <w:left w:val="nil"/>
                  <w:bottom w:val="nil"/>
                  <w:right w:val="nil"/>
                </w:tcBorders>
                <w:vAlign w:val="bottom"/>
              </w:tcPr>
            </w:tcPrChange>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Change w:id="479" w:author="Caitlin Jeffrey" w:date="2023-11-09T13:59:00Z">
              <w:tcPr>
                <w:tcW w:w="4615" w:type="dxa"/>
                <w:gridSpan w:val="4"/>
                <w:tcBorders>
                  <w:top w:val="nil"/>
                  <w:left w:val="nil"/>
                  <w:bottom w:val="nil"/>
                  <w:right w:val="nil"/>
                </w:tcBorders>
                <w:shd w:val="clear" w:color="auto" w:fill="auto"/>
                <w:noWrap/>
                <w:vAlign w:val="bottom"/>
              </w:tcPr>
            </w:tcPrChange>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2F546D">
        <w:tblPrEx>
          <w:tblPrExChange w:id="480" w:author="Caitlin Jeffrey" w:date="2023-11-09T13:59:00Z">
            <w:tblPrEx>
              <w:tblW w:w="13050" w:type="dxa"/>
            </w:tblPrEx>
          </w:tblPrExChange>
        </w:tblPrEx>
        <w:trPr>
          <w:trHeight w:val="369"/>
          <w:trPrChange w:id="481" w:author="Caitlin Jeffrey" w:date="2023-11-09T13:59:00Z">
            <w:trPr>
              <w:trHeight w:val="596"/>
            </w:trPr>
          </w:trPrChange>
        </w:trPr>
        <w:tc>
          <w:tcPr>
            <w:tcW w:w="1033" w:type="dxa"/>
            <w:tcBorders>
              <w:top w:val="nil"/>
              <w:left w:val="nil"/>
              <w:bottom w:val="nil"/>
              <w:right w:val="nil"/>
            </w:tcBorders>
            <w:shd w:val="clear" w:color="auto" w:fill="auto"/>
            <w:noWrap/>
            <w:vAlign w:val="bottom"/>
            <w:hideMark/>
            <w:tcPrChange w:id="482" w:author="Caitlin Jeffrey" w:date="2023-11-09T13:59:00Z">
              <w:tcPr>
                <w:tcW w:w="1033" w:type="dxa"/>
                <w:tcBorders>
                  <w:top w:val="nil"/>
                  <w:left w:val="nil"/>
                  <w:bottom w:val="nil"/>
                  <w:right w:val="nil"/>
                </w:tcBorders>
                <w:shd w:val="clear" w:color="auto" w:fill="auto"/>
                <w:noWrap/>
                <w:vAlign w:val="bottom"/>
                <w:hideMark/>
              </w:tcPr>
            </w:tcPrChange>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483" w:author="Caitlin Jeffrey" w:date="2023-11-09T13:59:00Z">
              <w:tcPr>
                <w:tcW w:w="2747" w:type="dxa"/>
                <w:tcBorders>
                  <w:top w:val="nil"/>
                  <w:left w:val="nil"/>
                  <w:bottom w:val="nil"/>
                  <w:right w:val="nil"/>
                </w:tcBorders>
                <w:shd w:val="clear" w:color="auto" w:fill="auto"/>
                <w:vAlign w:val="bottom"/>
                <w:hideMark/>
              </w:tcPr>
            </w:tcPrChange>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Change w:id="484" w:author="Caitlin Jeffrey" w:date="2023-11-09T13:59:00Z">
              <w:tcPr>
                <w:tcW w:w="3240" w:type="dxa"/>
                <w:gridSpan w:val="2"/>
                <w:tcBorders>
                  <w:top w:val="nil"/>
                  <w:left w:val="nil"/>
                  <w:bottom w:val="nil"/>
                  <w:right w:val="nil"/>
                </w:tcBorders>
                <w:shd w:val="clear" w:color="auto" w:fill="auto"/>
                <w:vAlign w:val="bottom"/>
              </w:tcPr>
            </w:tcPrChange>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485" w:author="Caitlin Jeffrey" w:date="2023-11-09T13:59:00Z">
              <w:tcPr>
                <w:tcW w:w="1415" w:type="dxa"/>
                <w:tcBorders>
                  <w:top w:val="nil"/>
                  <w:left w:val="nil"/>
                  <w:bottom w:val="nil"/>
                  <w:right w:val="nil"/>
                </w:tcBorders>
                <w:vAlign w:val="bottom"/>
              </w:tcPr>
            </w:tcPrChange>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Change w:id="486" w:author="Caitlin Jeffrey" w:date="2023-11-09T13:59:00Z">
              <w:tcPr>
                <w:tcW w:w="4615" w:type="dxa"/>
                <w:gridSpan w:val="4"/>
                <w:tcBorders>
                  <w:top w:val="nil"/>
                  <w:left w:val="nil"/>
                  <w:bottom w:val="nil"/>
                  <w:right w:val="nil"/>
                </w:tcBorders>
                <w:shd w:val="clear" w:color="auto" w:fill="auto"/>
                <w:noWrap/>
                <w:vAlign w:val="bottom"/>
              </w:tcPr>
            </w:tcPrChange>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2F546D">
        <w:trPr>
          <w:trHeight w:val="279"/>
          <w:trPrChange w:id="487" w:author="Caitlin Jeffrey" w:date="2023-11-09T13:59:00Z">
            <w:trPr>
              <w:gridAfter w:val="0"/>
              <w:trHeight w:val="378"/>
            </w:trPr>
          </w:trPrChange>
        </w:trPr>
        <w:tc>
          <w:tcPr>
            <w:tcW w:w="1033" w:type="dxa"/>
            <w:tcBorders>
              <w:top w:val="nil"/>
              <w:left w:val="nil"/>
              <w:bottom w:val="nil"/>
              <w:right w:val="nil"/>
            </w:tcBorders>
            <w:shd w:val="clear" w:color="auto" w:fill="auto"/>
            <w:noWrap/>
            <w:vAlign w:val="bottom"/>
            <w:hideMark/>
            <w:tcPrChange w:id="488" w:author="Caitlin Jeffrey" w:date="2023-11-09T13:59:00Z">
              <w:tcPr>
                <w:tcW w:w="1033" w:type="dxa"/>
                <w:tcBorders>
                  <w:top w:val="nil"/>
                  <w:left w:val="nil"/>
                  <w:bottom w:val="nil"/>
                  <w:right w:val="nil"/>
                </w:tcBorders>
                <w:shd w:val="clear" w:color="auto" w:fill="auto"/>
                <w:noWrap/>
                <w:vAlign w:val="bottom"/>
                <w:hideMark/>
              </w:tcPr>
            </w:tcPrChange>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489" w:author="Caitlin Jeffrey" w:date="2023-11-09T13:59:00Z">
              <w:tcPr>
                <w:tcW w:w="2747" w:type="dxa"/>
                <w:tcBorders>
                  <w:top w:val="nil"/>
                  <w:left w:val="nil"/>
                  <w:bottom w:val="nil"/>
                  <w:right w:val="nil"/>
                </w:tcBorders>
                <w:shd w:val="clear" w:color="auto" w:fill="auto"/>
                <w:noWrap/>
                <w:vAlign w:val="bottom"/>
                <w:hideMark/>
              </w:tcPr>
            </w:tcPrChange>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Change w:id="490" w:author="Caitlin Jeffrey" w:date="2023-11-09T13:59:00Z">
              <w:tcPr>
                <w:tcW w:w="3240" w:type="dxa"/>
                <w:gridSpan w:val="2"/>
                <w:tcBorders>
                  <w:top w:val="nil"/>
                  <w:left w:val="nil"/>
                  <w:bottom w:val="nil"/>
                  <w:right w:val="nil"/>
                </w:tcBorders>
                <w:shd w:val="clear" w:color="auto" w:fill="auto"/>
                <w:vAlign w:val="bottom"/>
              </w:tcPr>
            </w:tcPrChange>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Change w:id="491" w:author="Caitlin Jeffrey" w:date="2023-11-09T13:59:00Z">
              <w:tcPr>
                <w:tcW w:w="1415" w:type="dxa"/>
                <w:tcBorders>
                  <w:top w:val="nil"/>
                  <w:left w:val="nil"/>
                  <w:bottom w:val="nil"/>
                  <w:right w:val="nil"/>
                </w:tcBorders>
                <w:vAlign w:val="bottom"/>
              </w:tcPr>
            </w:tcPrChange>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92" w:author="Caitlin Jeffrey" w:date="2023-11-09T13:59:00Z">
              <w:tcPr>
                <w:tcW w:w="925" w:type="dxa"/>
                <w:tcBorders>
                  <w:top w:val="nil"/>
                  <w:left w:val="nil"/>
                  <w:bottom w:val="nil"/>
                  <w:right w:val="nil"/>
                </w:tcBorders>
                <w:shd w:val="clear" w:color="auto" w:fill="auto"/>
                <w:noWrap/>
                <w:vAlign w:val="bottom"/>
              </w:tcPr>
            </w:tcPrChange>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2F546D">
        <w:tblPrEx>
          <w:tblPrExChange w:id="493" w:author="Caitlin Jeffrey" w:date="2023-11-09T13:59:00Z">
            <w:tblPrEx>
              <w:tblW w:w="13050" w:type="dxa"/>
            </w:tblPrEx>
          </w:tblPrExChange>
        </w:tblPrEx>
        <w:trPr>
          <w:trHeight w:val="325"/>
          <w:trPrChange w:id="494" w:author="Caitlin Jeffrey" w:date="2023-11-09T13:59:00Z">
            <w:trPr>
              <w:trHeight w:val="325"/>
            </w:trPr>
          </w:trPrChange>
        </w:trPr>
        <w:tc>
          <w:tcPr>
            <w:tcW w:w="5310" w:type="dxa"/>
            <w:gridSpan w:val="2"/>
            <w:tcBorders>
              <w:top w:val="nil"/>
              <w:left w:val="nil"/>
              <w:bottom w:val="nil"/>
              <w:right w:val="nil"/>
            </w:tcBorders>
            <w:shd w:val="clear" w:color="auto" w:fill="auto"/>
            <w:noWrap/>
            <w:vAlign w:val="bottom"/>
            <w:hideMark/>
            <w:tcPrChange w:id="495" w:author="Caitlin Jeffrey" w:date="2023-11-09T13:59:00Z">
              <w:tcPr>
                <w:tcW w:w="3780" w:type="dxa"/>
                <w:gridSpan w:val="2"/>
                <w:tcBorders>
                  <w:top w:val="nil"/>
                  <w:left w:val="nil"/>
                  <w:bottom w:val="nil"/>
                  <w:right w:val="nil"/>
                </w:tcBorders>
                <w:shd w:val="clear" w:color="auto" w:fill="auto"/>
                <w:noWrap/>
                <w:vAlign w:val="bottom"/>
                <w:hideMark/>
              </w:tcPr>
            </w:tcPrChange>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Change w:id="496" w:author="Caitlin Jeffrey" w:date="2023-11-09T13:59:00Z">
              <w:tcPr>
                <w:tcW w:w="5760" w:type="dxa"/>
                <w:gridSpan w:val="5"/>
                <w:tcBorders>
                  <w:top w:val="nil"/>
                  <w:left w:val="nil"/>
                  <w:bottom w:val="nil"/>
                  <w:right w:val="nil"/>
                </w:tcBorders>
                <w:shd w:val="clear" w:color="auto" w:fill="auto"/>
                <w:noWrap/>
                <w:vAlign w:val="bottom"/>
                <w:hideMark/>
              </w:tcPr>
            </w:tcPrChange>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497" w:author="Caitlin Jeffrey" w:date="2023-11-09T13:59:00Z">
              <w:tcPr>
                <w:tcW w:w="2520" w:type="dxa"/>
                <w:tcBorders>
                  <w:top w:val="nil"/>
                  <w:left w:val="nil"/>
                  <w:bottom w:val="nil"/>
                  <w:right w:val="nil"/>
                </w:tcBorders>
                <w:vAlign w:val="bottom"/>
              </w:tcPr>
            </w:tcPrChange>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498" w:author="Caitlin Jeffrey" w:date="2023-11-09T13:59:00Z">
              <w:tcPr>
                <w:tcW w:w="990" w:type="dxa"/>
                <w:tcBorders>
                  <w:top w:val="nil"/>
                  <w:left w:val="nil"/>
                  <w:bottom w:val="nil"/>
                  <w:right w:val="nil"/>
                </w:tcBorders>
                <w:shd w:val="clear" w:color="auto" w:fill="auto"/>
                <w:noWrap/>
                <w:vAlign w:val="bottom"/>
                <w:hideMark/>
              </w:tcPr>
            </w:tcPrChange>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2F546D">
        <w:tblPrEx>
          <w:tblPrExChange w:id="499" w:author="Caitlin Jeffrey" w:date="2023-11-09T13:59:00Z">
            <w:tblPrEx>
              <w:tblW w:w="13050" w:type="dxa"/>
            </w:tblPrEx>
          </w:tblPrExChange>
        </w:tblPrEx>
        <w:trPr>
          <w:trHeight w:val="360"/>
          <w:trPrChange w:id="500"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501" w:author="Caitlin Jeffrey" w:date="2023-11-09T13:59:00Z">
              <w:tcPr>
                <w:tcW w:w="1033" w:type="dxa"/>
                <w:tcBorders>
                  <w:top w:val="nil"/>
                  <w:left w:val="nil"/>
                  <w:bottom w:val="nil"/>
                  <w:right w:val="nil"/>
                </w:tcBorders>
                <w:shd w:val="clear" w:color="auto" w:fill="auto"/>
                <w:noWrap/>
                <w:vAlign w:val="bottom"/>
              </w:tcPr>
            </w:tcPrChange>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502" w:author="Caitlin Jeffrey" w:date="2023-11-09T13:59:00Z">
              <w:tcPr>
                <w:tcW w:w="2747" w:type="dxa"/>
                <w:tcBorders>
                  <w:top w:val="nil"/>
                  <w:left w:val="nil"/>
                  <w:bottom w:val="nil"/>
                  <w:right w:val="nil"/>
                </w:tcBorders>
                <w:shd w:val="clear" w:color="auto" w:fill="auto"/>
                <w:vAlign w:val="bottom"/>
              </w:tcPr>
            </w:tcPrChange>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503" w:author="Caitlin Jeffrey" w:date="2023-11-09T13:59:00Z">
              <w:tcPr>
                <w:tcW w:w="3240" w:type="dxa"/>
                <w:gridSpan w:val="2"/>
                <w:tcBorders>
                  <w:top w:val="nil"/>
                  <w:left w:val="nil"/>
                  <w:bottom w:val="nil"/>
                  <w:right w:val="nil"/>
                </w:tcBorders>
                <w:shd w:val="clear" w:color="auto" w:fill="auto"/>
                <w:noWrap/>
                <w:vAlign w:val="bottom"/>
              </w:tcPr>
            </w:tcPrChange>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504" w:author="Caitlin Jeffrey" w:date="2023-11-09T13:59:00Z">
              <w:tcPr>
                <w:tcW w:w="1415" w:type="dxa"/>
                <w:tcBorders>
                  <w:top w:val="nil"/>
                  <w:left w:val="nil"/>
                  <w:bottom w:val="nil"/>
                  <w:right w:val="nil"/>
                </w:tcBorders>
                <w:vAlign w:val="bottom"/>
              </w:tcPr>
            </w:tcPrChange>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Change w:id="505" w:author="Caitlin Jeffrey" w:date="2023-11-09T13:59:00Z">
              <w:tcPr>
                <w:tcW w:w="4615" w:type="dxa"/>
                <w:gridSpan w:val="4"/>
                <w:tcBorders>
                  <w:top w:val="nil"/>
                  <w:left w:val="nil"/>
                  <w:bottom w:val="nil"/>
                  <w:right w:val="nil"/>
                </w:tcBorders>
                <w:shd w:val="clear" w:color="auto" w:fill="auto"/>
                <w:noWrap/>
                <w:vAlign w:val="bottom"/>
              </w:tcPr>
            </w:tcPrChange>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2F546D">
        <w:tblPrEx>
          <w:tblPrExChange w:id="506" w:author="Caitlin Jeffrey" w:date="2023-11-09T13:59:00Z">
            <w:tblPrEx>
              <w:tblW w:w="13050" w:type="dxa"/>
            </w:tblPrEx>
          </w:tblPrExChange>
        </w:tblPrEx>
        <w:trPr>
          <w:trHeight w:val="360"/>
          <w:trPrChange w:id="507"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508" w:author="Caitlin Jeffrey" w:date="2023-11-09T13:59:00Z">
              <w:tcPr>
                <w:tcW w:w="1033" w:type="dxa"/>
                <w:tcBorders>
                  <w:top w:val="nil"/>
                  <w:left w:val="nil"/>
                  <w:bottom w:val="nil"/>
                  <w:right w:val="nil"/>
                </w:tcBorders>
                <w:shd w:val="clear" w:color="auto" w:fill="auto"/>
                <w:noWrap/>
                <w:vAlign w:val="bottom"/>
              </w:tcPr>
            </w:tcPrChange>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509" w:author="Caitlin Jeffrey" w:date="2023-11-09T13:59:00Z">
              <w:tcPr>
                <w:tcW w:w="2747" w:type="dxa"/>
                <w:tcBorders>
                  <w:top w:val="nil"/>
                  <w:left w:val="nil"/>
                  <w:bottom w:val="nil"/>
                  <w:right w:val="nil"/>
                </w:tcBorders>
                <w:shd w:val="clear" w:color="auto" w:fill="auto"/>
                <w:vAlign w:val="bottom"/>
              </w:tcPr>
            </w:tcPrChange>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510" w:author="Caitlin Jeffrey" w:date="2023-11-09T13:59:00Z">
              <w:tcPr>
                <w:tcW w:w="3240" w:type="dxa"/>
                <w:gridSpan w:val="2"/>
                <w:tcBorders>
                  <w:top w:val="nil"/>
                  <w:left w:val="nil"/>
                  <w:bottom w:val="nil"/>
                  <w:right w:val="nil"/>
                </w:tcBorders>
                <w:shd w:val="clear" w:color="auto" w:fill="auto"/>
                <w:noWrap/>
                <w:vAlign w:val="bottom"/>
              </w:tcPr>
            </w:tcPrChange>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511" w:author="Caitlin Jeffrey" w:date="2023-11-09T13:59:00Z">
              <w:tcPr>
                <w:tcW w:w="1415" w:type="dxa"/>
                <w:tcBorders>
                  <w:top w:val="nil"/>
                  <w:left w:val="nil"/>
                  <w:bottom w:val="nil"/>
                  <w:right w:val="nil"/>
                </w:tcBorders>
                <w:vAlign w:val="bottom"/>
              </w:tcPr>
            </w:tcPrChange>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Change w:id="512" w:author="Caitlin Jeffrey" w:date="2023-11-09T13:59:00Z">
              <w:tcPr>
                <w:tcW w:w="4615" w:type="dxa"/>
                <w:gridSpan w:val="4"/>
                <w:tcBorders>
                  <w:top w:val="nil"/>
                  <w:left w:val="nil"/>
                  <w:bottom w:val="nil"/>
                  <w:right w:val="nil"/>
                </w:tcBorders>
                <w:shd w:val="clear" w:color="auto" w:fill="auto"/>
                <w:noWrap/>
                <w:vAlign w:val="bottom"/>
              </w:tcPr>
            </w:tcPrChange>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2F546D">
        <w:tblPrEx>
          <w:tblPrExChange w:id="513" w:author="Caitlin Jeffrey" w:date="2023-11-09T13:59:00Z">
            <w:tblPrEx>
              <w:tblW w:w="13050" w:type="dxa"/>
            </w:tblPrEx>
          </w:tblPrExChange>
        </w:tblPrEx>
        <w:trPr>
          <w:trHeight w:val="270"/>
          <w:trPrChange w:id="514"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515" w:author="Caitlin Jeffrey" w:date="2023-11-09T13:59:00Z">
              <w:tcPr>
                <w:tcW w:w="1033" w:type="dxa"/>
                <w:tcBorders>
                  <w:top w:val="nil"/>
                  <w:left w:val="nil"/>
                  <w:bottom w:val="nil"/>
                  <w:right w:val="nil"/>
                </w:tcBorders>
                <w:shd w:val="clear" w:color="auto" w:fill="auto"/>
                <w:noWrap/>
                <w:vAlign w:val="bottom"/>
              </w:tcPr>
            </w:tcPrChange>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516" w:author="Caitlin Jeffrey" w:date="2023-11-09T13:59:00Z">
              <w:tcPr>
                <w:tcW w:w="2747" w:type="dxa"/>
                <w:tcBorders>
                  <w:top w:val="nil"/>
                  <w:left w:val="nil"/>
                  <w:bottom w:val="nil"/>
                  <w:right w:val="nil"/>
                </w:tcBorders>
                <w:shd w:val="clear" w:color="auto" w:fill="auto"/>
                <w:vAlign w:val="bottom"/>
              </w:tcPr>
            </w:tcPrChange>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517" w:author="Caitlin Jeffrey" w:date="2023-11-09T13:59:00Z">
              <w:tcPr>
                <w:tcW w:w="3240" w:type="dxa"/>
                <w:gridSpan w:val="2"/>
                <w:tcBorders>
                  <w:top w:val="nil"/>
                  <w:left w:val="nil"/>
                  <w:bottom w:val="nil"/>
                  <w:right w:val="nil"/>
                </w:tcBorders>
                <w:shd w:val="clear" w:color="auto" w:fill="auto"/>
                <w:noWrap/>
                <w:vAlign w:val="bottom"/>
              </w:tcPr>
            </w:tcPrChange>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518" w:author="Caitlin Jeffrey" w:date="2023-11-09T13:59:00Z">
              <w:tcPr>
                <w:tcW w:w="1415" w:type="dxa"/>
                <w:tcBorders>
                  <w:top w:val="nil"/>
                  <w:left w:val="nil"/>
                  <w:bottom w:val="nil"/>
                  <w:right w:val="nil"/>
                </w:tcBorders>
                <w:vAlign w:val="bottom"/>
              </w:tcPr>
            </w:tcPrChange>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Change w:id="519" w:author="Caitlin Jeffrey" w:date="2023-11-09T13:59:00Z">
              <w:tcPr>
                <w:tcW w:w="4615" w:type="dxa"/>
                <w:gridSpan w:val="4"/>
                <w:tcBorders>
                  <w:top w:val="nil"/>
                  <w:left w:val="nil"/>
                  <w:bottom w:val="nil"/>
                  <w:right w:val="nil"/>
                </w:tcBorders>
                <w:shd w:val="clear" w:color="auto" w:fill="auto"/>
                <w:noWrap/>
                <w:vAlign w:val="bottom"/>
              </w:tcPr>
            </w:tcPrChange>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2F546D">
        <w:tblPrEx>
          <w:tblPrExChange w:id="520" w:author="Caitlin Jeffrey" w:date="2023-11-09T13:59:00Z">
            <w:tblPrEx>
              <w:tblW w:w="13050" w:type="dxa"/>
            </w:tblPrEx>
          </w:tblPrExChange>
        </w:tblPrEx>
        <w:trPr>
          <w:trHeight w:val="261"/>
          <w:trPrChange w:id="521" w:author="Caitlin Jeffrey" w:date="2023-11-09T13:59:00Z">
            <w:trPr>
              <w:trHeight w:val="261"/>
            </w:trPr>
          </w:trPrChange>
        </w:trPr>
        <w:tc>
          <w:tcPr>
            <w:tcW w:w="1033" w:type="dxa"/>
            <w:tcBorders>
              <w:top w:val="nil"/>
              <w:left w:val="nil"/>
              <w:bottom w:val="nil"/>
              <w:right w:val="nil"/>
            </w:tcBorders>
            <w:shd w:val="clear" w:color="auto" w:fill="auto"/>
            <w:noWrap/>
            <w:vAlign w:val="bottom"/>
            <w:tcPrChange w:id="522" w:author="Caitlin Jeffrey" w:date="2023-11-09T13:59:00Z">
              <w:tcPr>
                <w:tcW w:w="1033" w:type="dxa"/>
                <w:tcBorders>
                  <w:top w:val="nil"/>
                  <w:left w:val="nil"/>
                  <w:bottom w:val="nil"/>
                  <w:right w:val="nil"/>
                </w:tcBorders>
                <w:shd w:val="clear" w:color="auto" w:fill="auto"/>
                <w:noWrap/>
                <w:vAlign w:val="bottom"/>
              </w:tcPr>
            </w:tcPrChange>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523" w:author="Caitlin Jeffrey" w:date="2023-11-09T13:59:00Z">
              <w:tcPr>
                <w:tcW w:w="2747" w:type="dxa"/>
                <w:tcBorders>
                  <w:top w:val="nil"/>
                  <w:left w:val="nil"/>
                  <w:bottom w:val="nil"/>
                  <w:right w:val="nil"/>
                </w:tcBorders>
                <w:shd w:val="clear" w:color="auto" w:fill="auto"/>
                <w:vAlign w:val="bottom"/>
              </w:tcPr>
            </w:tcPrChange>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524" w:author="Caitlin Jeffrey" w:date="2023-11-09T13:59:00Z">
              <w:tcPr>
                <w:tcW w:w="3240" w:type="dxa"/>
                <w:gridSpan w:val="2"/>
                <w:tcBorders>
                  <w:top w:val="nil"/>
                  <w:left w:val="nil"/>
                  <w:bottom w:val="nil"/>
                  <w:right w:val="nil"/>
                </w:tcBorders>
                <w:shd w:val="clear" w:color="auto" w:fill="auto"/>
                <w:noWrap/>
                <w:vAlign w:val="bottom"/>
              </w:tcPr>
            </w:tcPrChange>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525" w:author="Caitlin Jeffrey" w:date="2023-11-09T13:59:00Z">
              <w:tcPr>
                <w:tcW w:w="1415" w:type="dxa"/>
                <w:tcBorders>
                  <w:top w:val="nil"/>
                  <w:left w:val="nil"/>
                  <w:bottom w:val="nil"/>
                  <w:right w:val="nil"/>
                </w:tcBorders>
                <w:vAlign w:val="bottom"/>
              </w:tcPr>
            </w:tcPrChange>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26" w:author="Caitlin Jeffrey" w:date="2023-11-09T13:59:00Z">
              <w:tcPr>
                <w:tcW w:w="4615" w:type="dxa"/>
                <w:gridSpan w:val="4"/>
                <w:tcBorders>
                  <w:top w:val="nil"/>
                  <w:left w:val="nil"/>
                  <w:bottom w:val="nil"/>
                  <w:right w:val="nil"/>
                </w:tcBorders>
                <w:shd w:val="clear" w:color="auto" w:fill="auto"/>
                <w:noWrap/>
                <w:vAlign w:val="bottom"/>
              </w:tcPr>
            </w:tcPrChange>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08729F">
        <w:tblPrEx>
          <w:tblPrExChange w:id="527" w:author="Caitlin Jeffrey" w:date="2023-11-09T14:00:00Z">
            <w:tblPrEx>
              <w:tblW w:w="13050" w:type="dxa"/>
            </w:tblPrEx>
          </w:tblPrExChange>
        </w:tblPrEx>
        <w:trPr>
          <w:trHeight w:val="270"/>
          <w:trPrChange w:id="528" w:author="Caitlin Jeffrey" w:date="2023-11-09T14:00:00Z">
            <w:trPr>
              <w:trHeight w:val="582"/>
            </w:trPr>
          </w:trPrChange>
        </w:trPr>
        <w:tc>
          <w:tcPr>
            <w:tcW w:w="1033" w:type="dxa"/>
            <w:tcBorders>
              <w:top w:val="nil"/>
              <w:left w:val="nil"/>
              <w:bottom w:val="nil"/>
              <w:right w:val="nil"/>
            </w:tcBorders>
            <w:shd w:val="clear" w:color="auto" w:fill="auto"/>
            <w:noWrap/>
            <w:vAlign w:val="bottom"/>
            <w:hideMark/>
            <w:tcPrChange w:id="529" w:author="Caitlin Jeffrey" w:date="2023-11-09T14:00:00Z">
              <w:tcPr>
                <w:tcW w:w="1033" w:type="dxa"/>
                <w:tcBorders>
                  <w:top w:val="nil"/>
                  <w:left w:val="nil"/>
                  <w:bottom w:val="nil"/>
                  <w:right w:val="nil"/>
                </w:tcBorders>
                <w:shd w:val="clear" w:color="auto" w:fill="auto"/>
                <w:noWrap/>
                <w:vAlign w:val="bottom"/>
                <w:hideMark/>
              </w:tcPr>
            </w:tcPrChange>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530" w:author="Caitlin Jeffrey" w:date="2023-11-09T14:00:00Z">
              <w:tcPr>
                <w:tcW w:w="2747" w:type="dxa"/>
                <w:tcBorders>
                  <w:top w:val="nil"/>
                  <w:left w:val="nil"/>
                  <w:bottom w:val="nil"/>
                  <w:right w:val="nil"/>
                </w:tcBorders>
                <w:shd w:val="clear" w:color="auto" w:fill="auto"/>
                <w:vAlign w:val="bottom"/>
                <w:hideMark/>
              </w:tcPr>
            </w:tcPrChange>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Change w:id="531" w:author="Caitlin Jeffrey" w:date="2023-11-09T14:00:00Z">
              <w:tcPr>
                <w:tcW w:w="3240" w:type="dxa"/>
                <w:gridSpan w:val="2"/>
                <w:tcBorders>
                  <w:top w:val="nil"/>
                  <w:left w:val="nil"/>
                  <w:bottom w:val="nil"/>
                  <w:right w:val="nil"/>
                </w:tcBorders>
                <w:shd w:val="clear" w:color="auto" w:fill="auto"/>
                <w:noWrap/>
                <w:vAlign w:val="bottom"/>
                <w:hideMark/>
              </w:tcPr>
            </w:tcPrChange>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Change w:id="532" w:author="Caitlin Jeffrey" w:date="2023-11-09T14:00:00Z">
              <w:tcPr>
                <w:tcW w:w="1415" w:type="dxa"/>
                <w:tcBorders>
                  <w:top w:val="nil"/>
                  <w:left w:val="nil"/>
                  <w:bottom w:val="nil"/>
                  <w:right w:val="nil"/>
                </w:tcBorders>
                <w:vAlign w:val="bottom"/>
              </w:tcPr>
            </w:tcPrChange>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Change w:id="533" w:author="Caitlin Jeffrey" w:date="2023-11-09T14:00:00Z">
              <w:tcPr>
                <w:tcW w:w="4615" w:type="dxa"/>
                <w:gridSpan w:val="4"/>
                <w:tcBorders>
                  <w:top w:val="nil"/>
                  <w:left w:val="nil"/>
                  <w:bottom w:val="nil"/>
                  <w:right w:val="nil"/>
                </w:tcBorders>
                <w:shd w:val="clear" w:color="auto" w:fill="auto"/>
                <w:noWrap/>
                <w:vAlign w:val="bottom"/>
              </w:tcPr>
            </w:tcPrChange>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2F546D">
        <w:tblPrEx>
          <w:tblPrExChange w:id="534" w:author="Caitlin Jeffrey" w:date="2023-11-09T13:59:00Z">
            <w:tblPrEx>
              <w:tblW w:w="13050" w:type="dxa"/>
            </w:tblPrEx>
          </w:tblPrExChange>
        </w:tblPrEx>
        <w:trPr>
          <w:trHeight w:val="291"/>
          <w:trPrChange w:id="53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36" w:author="Caitlin Jeffrey" w:date="2023-11-09T13:59:00Z">
              <w:tcPr>
                <w:tcW w:w="1033" w:type="dxa"/>
                <w:tcBorders>
                  <w:top w:val="nil"/>
                  <w:left w:val="nil"/>
                  <w:bottom w:val="nil"/>
                  <w:right w:val="nil"/>
                </w:tcBorders>
                <w:shd w:val="clear" w:color="auto" w:fill="auto"/>
                <w:noWrap/>
                <w:vAlign w:val="bottom"/>
                <w:hideMark/>
              </w:tcPr>
            </w:tcPrChange>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37" w:author="Caitlin Jeffrey" w:date="2023-11-09T13:59:00Z">
              <w:tcPr>
                <w:tcW w:w="2747" w:type="dxa"/>
                <w:tcBorders>
                  <w:top w:val="nil"/>
                  <w:left w:val="nil"/>
                  <w:bottom w:val="nil"/>
                  <w:right w:val="nil"/>
                </w:tcBorders>
                <w:shd w:val="clear" w:color="auto" w:fill="auto"/>
                <w:noWrap/>
                <w:vAlign w:val="bottom"/>
                <w:hideMark/>
              </w:tcPr>
            </w:tcPrChange>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538" w:author="Caitlin Jeffrey" w:date="2023-11-09T13:59:00Z">
              <w:tcPr>
                <w:tcW w:w="3240" w:type="dxa"/>
                <w:gridSpan w:val="2"/>
                <w:tcBorders>
                  <w:top w:val="nil"/>
                  <w:left w:val="nil"/>
                  <w:bottom w:val="nil"/>
                  <w:right w:val="nil"/>
                </w:tcBorders>
                <w:shd w:val="clear" w:color="auto" w:fill="auto"/>
                <w:noWrap/>
                <w:vAlign w:val="bottom"/>
                <w:hideMark/>
              </w:tcPr>
            </w:tcPrChange>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Change w:id="539" w:author="Caitlin Jeffrey" w:date="2023-11-09T13:59:00Z">
              <w:tcPr>
                <w:tcW w:w="1415" w:type="dxa"/>
                <w:tcBorders>
                  <w:top w:val="nil"/>
                  <w:left w:val="nil"/>
                  <w:bottom w:val="nil"/>
                  <w:right w:val="nil"/>
                </w:tcBorders>
                <w:vAlign w:val="bottom"/>
              </w:tcPr>
            </w:tcPrChange>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40" w:author="Caitlin Jeffrey" w:date="2023-11-09T13:59:00Z">
              <w:tcPr>
                <w:tcW w:w="4615" w:type="dxa"/>
                <w:gridSpan w:val="4"/>
                <w:tcBorders>
                  <w:top w:val="nil"/>
                  <w:left w:val="nil"/>
                  <w:bottom w:val="nil"/>
                  <w:right w:val="nil"/>
                </w:tcBorders>
                <w:shd w:val="clear" w:color="auto" w:fill="auto"/>
                <w:noWrap/>
                <w:vAlign w:val="bottom"/>
              </w:tcPr>
            </w:tcPrChange>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2F546D">
        <w:tblPrEx>
          <w:tblPrExChange w:id="541" w:author="Caitlin Jeffrey" w:date="2023-11-09T13:59:00Z">
            <w:tblPrEx>
              <w:tblW w:w="13050" w:type="dxa"/>
            </w:tblPrEx>
          </w:tblPrExChange>
        </w:tblPrEx>
        <w:trPr>
          <w:trHeight w:val="291"/>
          <w:trPrChange w:id="54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43" w:author="Caitlin Jeffrey" w:date="2023-11-09T13:59:00Z">
              <w:tcPr>
                <w:tcW w:w="1033" w:type="dxa"/>
                <w:tcBorders>
                  <w:top w:val="nil"/>
                  <w:left w:val="nil"/>
                  <w:bottom w:val="nil"/>
                  <w:right w:val="nil"/>
                </w:tcBorders>
                <w:shd w:val="clear" w:color="auto" w:fill="auto"/>
                <w:noWrap/>
                <w:vAlign w:val="bottom"/>
                <w:hideMark/>
              </w:tcPr>
            </w:tcPrChange>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44" w:author="Caitlin Jeffrey" w:date="2023-11-09T13:59:00Z">
              <w:tcPr>
                <w:tcW w:w="2747" w:type="dxa"/>
                <w:tcBorders>
                  <w:top w:val="nil"/>
                  <w:left w:val="nil"/>
                  <w:bottom w:val="nil"/>
                  <w:right w:val="nil"/>
                </w:tcBorders>
                <w:shd w:val="clear" w:color="auto" w:fill="auto"/>
                <w:noWrap/>
                <w:vAlign w:val="bottom"/>
                <w:hideMark/>
              </w:tcPr>
            </w:tcPrChange>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545" w:author="Caitlin Jeffrey" w:date="2023-11-09T13:59:00Z">
              <w:tcPr>
                <w:tcW w:w="3240" w:type="dxa"/>
                <w:gridSpan w:val="2"/>
                <w:tcBorders>
                  <w:top w:val="nil"/>
                  <w:left w:val="nil"/>
                  <w:bottom w:val="nil"/>
                  <w:right w:val="nil"/>
                </w:tcBorders>
                <w:shd w:val="clear" w:color="auto" w:fill="auto"/>
                <w:noWrap/>
                <w:vAlign w:val="bottom"/>
                <w:hideMark/>
              </w:tcPr>
            </w:tcPrChange>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546" w:author="Caitlin Jeffrey" w:date="2023-11-09T13:59:00Z">
              <w:tcPr>
                <w:tcW w:w="1415" w:type="dxa"/>
                <w:tcBorders>
                  <w:top w:val="nil"/>
                  <w:left w:val="nil"/>
                  <w:bottom w:val="nil"/>
                  <w:right w:val="nil"/>
                </w:tcBorders>
                <w:vAlign w:val="bottom"/>
              </w:tcPr>
            </w:tcPrChange>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Change w:id="547" w:author="Caitlin Jeffrey" w:date="2023-11-09T13:59:00Z">
              <w:tcPr>
                <w:tcW w:w="4615" w:type="dxa"/>
                <w:gridSpan w:val="4"/>
                <w:tcBorders>
                  <w:top w:val="nil"/>
                  <w:left w:val="nil"/>
                  <w:bottom w:val="nil"/>
                  <w:right w:val="nil"/>
                </w:tcBorders>
                <w:shd w:val="clear" w:color="auto" w:fill="auto"/>
                <w:noWrap/>
                <w:vAlign w:val="bottom"/>
              </w:tcPr>
            </w:tcPrChange>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2F546D">
        <w:tblPrEx>
          <w:tblPrExChange w:id="548" w:author="Caitlin Jeffrey" w:date="2023-11-09T13:59:00Z">
            <w:tblPrEx>
              <w:tblW w:w="13050" w:type="dxa"/>
            </w:tblPrEx>
          </w:tblPrExChange>
        </w:tblPrEx>
        <w:trPr>
          <w:trHeight w:val="291"/>
          <w:trPrChange w:id="54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50" w:author="Caitlin Jeffrey" w:date="2023-11-09T13:59:00Z">
              <w:tcPr>
                <w:tcW w:w="1033" w:type="dxa"/>
                <w:tcBorders>
                  <w:top w:val="nil"/>
                  <w:left w:val="nil"/>
                  <w:bottom w:val="nil"/>
                  <w:right w:val="nil"/>
                </w:tcBorders>
                <w:shd w:val="clear" w:color="auto" w:fill="auto"/>
                <w:noWrap/>
                <w:vAlign w:val="bottom"/>
                <w:hideMark/>
              </w:tcPr>
            </w:tcPrChange>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51" w:author="Caitlin Jeffrey" w:date="2023-11-09T13:59:00Z">
              <w:tcPr>
                <w:tcW w:w="2747" w:type="dxa"/>
                <w:tcBorders>
                  <w:top w:val="nil"/>
                  <w:left w:val="nil"/>
                  <w:bottom w:val="nil"/>
                  <w:right w:val="nil"/>
                </w:tcBorders>
                <w:shd w:val="clear" w:color="auto" w:fill="auto"/>
                <w:noWrap/>
                <w:vAlign w:val="bottom"/>
                <w:hideMark/>
              </w:tcPr>
            </w:tcPrChange>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552" w:author="Caitlin Jeffrey" w:date="2023-11-09T13:59:00Z">
              <w:tcPr>
                <w:tcW w:w="3240" w:type="dxa"/>
                <w:gridSpan w:val="2"/>
                <w:tcBorders>
                  <w:top w:val="nil"/>
                  <w:left w:val="nil"/>
                  <w:bottom w:val="nil"/>
                  <w:right w:val="nil"/>
                </w:tcBorders>
                <w:shd w:val="clear" w:color="auto" w:fill="auto"/>
                <w:noWrap/>
                <w:vAlign w:val="bottom"/>
                <w:hideMark/>
              </w:tcPr>
            </w:tcPrChange>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553" w:author="Caitlin Jeffrey" w:date="2023-11-09T13:59:00Z">
              <w:tcPr>
                <w:tcW w:w="1415" w:type="dxa"/>
                <w:tcBorders>
                  <w:top w:val="nil"/>
                  <w:left w:val="nil"/>
                  <w:bottom w:val="nil"/>
                  <w:right w:val="nil"/>
                </w:tcBorders>
                <w:vAlign w:val="bottom"/>
              </w:tcPr>
            </w:tcPrChange>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54" w:author="Caitlin Jeffrey" w:date="2023-11-09T13:59:00Z">
              <w:tcPr>
                <w:tcW w:w="4615" w:type="dxa"/>
                <w:gridSpan w:val="4"/>
                <w:tcBorders>
                  <w:top w:val="nil"/>
                  <w:left w:val="nil"/>
                  <w:bottom w:val="nil"/>
                  <w:right w:val="nil"/>
                </w:tcBorders>
                <w:shd w:val="clear" w:color="auto" w:fill="auto"/>
                <w:noWrap/>
                <w:vAlign w:val="bottom"/>
              </w:tcPr>
            </w:tcPrChange>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2F546D">
        <w:tblPrEx>
          <w:tblPrExChange w:id="555" w:author="Caitlin Jeffrey" w:date="2023-11-09T13:59:00Z">
            <w:tblPrEx>
              <w:tblW w:w="13050" w:type="dxa"/>
            </w:tblPrEx>
          </w:tblPrExChange>
        </w:tblPrEx>
        <w:trPr>
          <w:trHeight w:val="291"/>
          <w:trPrChange w:id="55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57" w:author="Caitlin Jeffrey" w:date="2023-11-09T13:59:00Z">
              <w:tcPr>
                <w:tcW w:w="1033" w:type="dxa"/>
                <w:tcBorders>
                  <w:top w:val="nil"/>
                  <w:left w:val="nil"/>
                  <w:bottom w:val="nil"/>
                  <w:right w:val="nil"/>
                </w:tcBorders>
                <w:shd w:val="clear" w:color="auto" w:fill="auto"/>
                <w:noWrap/>
                <w:vAlign w:val="bottom"/>
                <w:hideMark/>
              </w:tcPr>
            </w:tcPrChange>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58" w:author="Caitlin Jeffrey" w:date="2023-11-09T13:59:00Z">
              <w:tcPr>
                <w:tcW w:w="2747" w:type="dxa"/>
                <w:tcBorders>
                  <w:top w:val="nil"/>
                  <w:left w:val="nil"/>
                  <w:bottom w:val="nil"/>
                  <w:right w:val="nil"/>
                </w:tcBorders>
                <w:shd w:val="clear" w:color="auto" w:fill="auto"/>
                <w:noWrap/>
                <w:vAlign w:val="bottom"/>
                <w:hideMark/>
              </w:tcPr>
            </w:tcPrChange>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Change w:id="559" w:author="Caitlin Jeffrey" w:date="2023-11-09T13:59:00Z">
              <w:tcPr>
                <w:tcW w:w="3240" w:type="dxa"/>
                <w:gridSpan w:val="2"/>
                <w:tcBorders>
                  <w:top w:val="nil"/>
                  <w:left w:val="nil"/>
                  <w:bottom w:val="nil"/>
                  <w:right w:val="nil"/>
                </w:tcBorders>
                <w:shd w:val="clear" w:color="auto" w:fill="auto"/>
                <w:noWrap/>
                <w:vAlign w:val="bottom"/>
                <w:hideMark/>
              </w:tcPr>
            </w:tcPrChange>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560" w:author="Caitlin Jeffrey" w:date="2023-11-09T13:59:00Z">
              <w:tcPr>
                <w:tcW w:w="1415" w:type="dxa"/>
                <w:tcBorders>
                  <w:top w:val="nil"/>
                  <w:left w:val="nil"/>
                  <w:bottom w:val="nil"/>
                  <w:right w:val="nil"/>
                </w:tcBorders>
                <w:vAlign w:val="bottom"/>
              </w:tcPr>
            </w:tcPrChange>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Change w:id="561" w:author="Caitlin Jeffrey" w:date="2023-11-09T13:59:00Z">
              <w:tcPr>
                <w:tcW w:w="4615" w:type="dxa"/>
                <w:gridSpan w:val="4"/>
                <w:tcBorders>
                  <w:top w:val="nil"/>
                  <w:left w:val="nil"/>
                  <w:bottom w:val="nil"/>
                  <w:right w:val="nil"/>
                </w:tcBorders>
                <w:shd w:val="clear" w:color="auto" w:fill="auto"/>
                <w:noWrap/>
                <w:vAlign w:val="bottom"/>
              </w:tcPr>
            </w:tcPrChange>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2F546D">
        <w:tblPrEx>
          <w:tblPrExChange w:id="562" w:author="Caitlin Jeffrey" w:date="2023-11-09T13:59:00Z">
            <w:tblPrEx>
              <w:tblW w:w="13050" w:type="dxa"/>
            </w:tblPrEx>
          </w:tblPrExChange>
        </w:tblPrEx>
        <w:trPr>
          <w:trHeight w:val="291"/>
          <w:trPrChange w:id="56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64" w:author="Caitlin Jeffrey" w:date="2023-11-09T13:59:00Z">
              <w:tcPr>
                <w:tcW w:w="1033" w:type="dxa"/>
                <w:tcBorders>
                  <w:top w:val="nil"/>
                  <w:left w:val="nil"/>
                  <w:bottom w:val="nil"/>
                  <w:right w:val="nil"/>
                </w:tcBorders>
                <w:shd w:val="clear" w:color="auto" w:fill="auto"/>
                <w:noWrap/>
                <w:vAlign w:val="bottom"/>
                <w:hideMark/>
              </w:tcPr>
            </w:tcPrChange>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65" w:author="Caitlin Jeffrey" w:date="2023-11-09T13:59:00Z">
              <w:tcPr>
                <w:tcW w:w="2747" w:type="dxa"/>
                <w:tcBorders>
                  <w:top w:val="nil"/>
                  <w:left w:val="nil"/>
                  <w:bottom w:val="nil"/>
                  <w:right w:val="nil"/>
                </w:tcBorders>
                <w:shd w:val="clear" w:color="auto" w:fill="auto"/>
                <w:noWrap/>
                <w:vAlign w:val="bottom"/>
                <w:hideMark/>
              </w:tcPr>
            </w:tcPrChange>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566" w:author="Caitlin Jeffrey" w:date="2023-11-09T13:59:00Z">
              <w:tcPr>
                <w:tcW w:w="3240" w:type="dxa"/>
                <w:gridSpan w:val="2"/>
                <w:tcBorders>
                  <w:top w:val="nil"/>
                  <w:left w:val="nil"/>
                  <w:bottom w:val="nil"/>
                  <w:right w:val="nil"/>
                </w:tcBorders>
                <w:shd w:val="clear" w:color="auto" w:fill="auto"/>
                <w:noWrap/>
                <w:vAlign w:val="bottom"/>
                <w:hideMark/>
              </w:tcPr>
            </w:tcPrChange>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567" w:author="Caitlin Jeffrey" w:date="2023-11-09T13:59:00Z">
              <w:tcPr>
                <w:tcW w:w="1415" w:type="dxa"/>
                <w:tcBorders>
                  <w:top w:val="nil"/>
                  <w:left w:val="nil"/>
                  <w:bottom w:val="nil"/>
                  <w:right w:val="nil"/>
                </w:tcBorders>
                <w:vAlign w:val="bottom"/>
              </w:tcPr>
            </w:tcPrChange>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68" w:author="Caitlin Jeffrey" w:date="2023-11-09T13:59:00Z">
              <w:tcPr>
                <w:tcW w:w="4615" w:type="dxa"/>
                <w:gridSpan w:val="4"/>
                <w:tcBorders>
                  <w:top w:val="nil"/>
                  <w:left w:val="nil"/>
                  <w:bottom w:val="nil"/>
                  <w:right w:val="nil"/>
                </w:tcBorders>
                <w:shd w:val="clear" w:color="auto" w:fill="auto"/>
                <w:noWrap/>
                <w:vAlign w:val="bottom"/>
              </w:tcPr>
            </w:tcPrChange>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2F546D">
        <w:tblPrEx>
          <w:tblPrExChange w:id="569" w:author="Caitlin Jeffrey" w:date="2023-11-09T13:59:00Z">
            <w:tblPrEx>
              <w:tblW w:w="13050" w:type="dxa"/>
            </w:tblPrEx>
          </w:tblPrExChange>
        </w:tblPrEx>
        <w:trPr>
          <w:trHeight w:val="291"/>
          <w:trPrChange w:id="57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71" w:author="Caitlin Jeffrey" w:date="2023-11-09T13:59:00Z">
              <w:tcPr>
                <w:tcW w:w="1033" w:type="dxa"/>
                <w:tcBorders>
                  <w:top w:val="nil"/>
                  <w:left w:val="nil"/>
                  <w:bottom w:val="nil"/>
                  <w:right w:val="nil"/>
                </w:tcBorders>
                <w:shd w:val="clear" w:color="auto" w:fill="auto"/>
                <w:noWrap/>
                <w:vAlign w:val="bottom"/>
                <w:hideMark/>
              </w:tcPr>
            </w:tcPrChange>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72" w:author="Caitlin Jeffrey" w:date="2023-11-09T13:59:00Z">
              <w:tcPr>
                <w:tcW w:w="2747" w:type="dxa"/>
                <w:tcBorders>
                  <w:top w:val="nil"/>
                  <w:left w:val="nil"/>
                  <w:bottom w:val="nil"/>
                  <w:right w:val="nil"/>
                </w:tcBorders>
                <w:shd w:val="clear" w:color="auto" w:fill="auto"/>
                <w:noWrap/>
                <w:vAlign w:val="bottom"/>
                <w:hideMark/>
              </w:tcPr>
            </w:tcPrChange>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Change w:id="573" w:author="Caitlin Jeffrey" w:date="2023-11-09T13:59:00Z">
              <w:tcPr>
                <w:tcW w:w="3240" w:type="dxa"/>
                <w:gridSpan w:val="2"/>
                <w:tcBorders>
                  <w:top w:val="nil"/>
                  <w:left w:val="nil"/>
                  <w:bottom w:val="nil"/>
                  <w:right w:val="nil"/>
                </w:tcBorders>
                <w:shd w:val="clear" w:color="auto" w:fill="auto"/>
                <w:noWrap/>
                <w:vAlign w:val="bottom"/>
                <w:hideMark/>
              </w:tcPr>
            </w:tcPrChange>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574" w:author="Caitlin Jeffrey" w:date="2023-11-09T13:59:00Z">
              <w:tcPr>
                <w:tcW w:w="1415" w:type="dxa"/>
                <w:tcBorders>
                  <w:top w:val="nil"/>
                  <w:left w:val="nil"/>
                  <w:bottom w:val="nil"/>
                  <w:right w:val="nil"/>
                </w:tcBorders>
                <w:vAlign w:val="bottom"/>
              </w:tcPr>
            </w:tcPrChange>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Change w:id="575" w:author="Caitlin Jeffrey" w:date="2023-11-09T13:59:00Z">
              <w:tcPr>
                <w:tcW w:w="4615" w:type="dxa"/>
                <w:gridSpan w:val="4"/>
                <w:tcBorders>
                  <w:top w:val="nil"/>
                  <w:left w:val="nil"/>
                  <w:bottom w:val="nil"/>
                  <w:right w:val="nil"/>
                </w:tcBorders>
                <w:shd w:val="clear" w:color="auto" w:fill="auto"/>
                <w:noWrap/>
                <w:vAlign w:val="bottom"/>
                <w:hideMark/>
              </w:tcPr>
            </w:tcPrChange>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2F546D">
        <w:tblPrEx>
          <w:tblPrExChange w:id="576" w:author="Caitlin Jeffrey" w:date="2023-11-09T13:59:00Z">
            <w:tblPrEx>
              <w:tblW w:w="13050" w:type="dxa"/>
            </w:tblPrEx>
          </w:tblPrExChange>
        </w:tblPrEx>
        <w:trPr>
          <w:trHeight w:val="291"/>
          <w:trPrChange w:id="577"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578" w:author="Caitlin Jeffrey" w:date="2023-11-09T13:59:00Z">
              <w:tcPr>
                <w:tcW w:w="3780" w:type="dxa"/>
                <w:gridSpan w:val="2"/>
                <w:tcBorders>
                  <w:top w:val="nil"/>
                  <w:left w:val="nil"/>
                  <w:bottom w:val="nil"/>
                  <w:right w:val="nil"/>
                </w:tcBorders>
                <w:shd w:val="clear" w:color="auto" w:fill="auto"/>
                <w:noWrap/>
                <w:vAlign w:val="bottom"/>
                <w:hideMark/>
              </w:tcPr>
            </w:tcPrChange>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Change w:id="579" w:author="Caitlin Jeffrey" w:date="2023-11-09T13:59:00Z">
              <w:tcPr>
                <w:tcW w:w="5760" w:type="dxa"/>
                <w:gridSpan w:val="5"/>
                <w:tcBorders>
                  <w:top w:val="nil"/>
                  <w:left w:val="nil"/>
                  <w:bottom w:val="nil"/>
                  <w:right w:val="nil"/>
                </w:tcBorders>
                <w:shd w:val="clear" w:color="auto" w:fill="auto"/>
                <w:noWrap/>
                <w:vAlign w:val="bottom"/>
                <w:hideMark/>
              </w:tcPr>
            </w:tcPrChange>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580" w:author="Caitlin Jeffrey" w:date="2023-11-09T13:59:00Z">
              <w:tcPr>
                <w:tcW w:w="2520" w:type="dxa"/>
                <w:tcBorders>
                  <w:top w:val="nil"/>
                  <w:left w:val="nil"/>
                  <w:bottom w:val="nil"/>
                  <w:right w:val="nil"/>
                </w:tcBorders>
                <w:vAlign w:val="bottom"/>
              </w:tcPr>
            </w:tcPrChange>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581" w:author="Caitlin Jeffrey" w:date="2023-11-09T13:59:00Z">
              <w:tcPr>
                <w:tcW w:w="990" w:type="dxa"/>
                <w:tcBorders>
                  <w:top w:val="nil"/>
                  <w:left w:val="nil"/>
                  <w:bottom w:val="nil"/>
                  <w:right w:val="nil"/>
                </w:tcBorders>
                <w:shd w:val="clear" w:color="auto" w:fill="auto"/>
                <w:noWrap/>
                <w:vAlign w:val="bottom"/>
                <w:hideMark/>
              </w:tcPr>
            </w:tcPrChange>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2F546D">
        <w:tblPrEx>
          <w:tblPrExChange w:id="582" w:author="Caitlin Jeffrey" w:date="2023-11-09T13:59:00Z">
            <w:tblPrEx>
              <w:tblW w:w="13050" w:type="dxa"/>
            </w:tblPrEx>
          </w:tblPrExChange>
        </w:tblPrEx>
        <w:trPr>
          <w:trHeight w:val="291"/>
          <w:trPrChange w:id="58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84" w:author="Caitlin Jeffrey" w:date="2023-11-09T13:59:00Z">
              <w:tcPr>
                <w:tcW w:w="1033" w:type="dxa"/>
                <w:tcBorders>
                  <w:top w:val="nil"/>
                  <w:left w:val="nil"/>
                  <w:bottom w:val="nil"/>
                  <w:right w:val="nil"/>
                </w:tcBorders>
                <w:shd w:val="clear" w:color="auto" w:fill="auto"/>
                <w:noWrap/>
                <w:vAlign w:val="bottom"/>
              </w:tcPr>
            </w:tcPrChange>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85" w:author="Caitlin Jeffrey" w:date="2023-11-09T13:59:00Z">
              <w:tcPr>
                <w:tcW w:w="2747" w:type="dxa"/>
                <w:tcBorders>
                  <w:top w:val="nil"/>
                  <w:left w:val="nil"/>
                  <w:bottom w:val="nil"/>
                  <w:right w:val="nil"/>
                </w:tcBorders>
                <w:shd w:val="clear" w:color="auto" w:fill="auto"/>
                <w:noWrap/>
                <w:vAlign w:val="bottom"/>
              </w:tcPr>
            </w:tcPrChange>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586" w:author="Caitlin Jeffrey" w:date="2023-11-09T13:59:00Z">
              <w:tcPr>
                <w:tcW w:w="3240" w:type="dxa"/>
                <w:gridSpan w:val="2"/>
                <w:tcBorders>
                  <w:top w:val="nil"/>
                  <w:left w:val="nil"/>
                  <w:bottom w:val="nil"/>
                  <w:right w:val="nil"/>
                </w:tcBorders>
                <w:shd w:val="clear" w:color="auto" w:fill="auto"/>
                <w:noWrap/>
                <w:vAlign w:val="bottom"/>
              </w:tcPr>
            </w:tcPrChange>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587" w:author="Caitlin Jeffrey" w:date="2023-11-09T13:59:00Z">
              <w:tcPr>
                <w:tcW w:w="1415" w:type="dxa"/>
                <w:tcBorders>
                  <w:top w:val="nil"/>
                  <w:left w:val="nil"/>
                  <w:bottom w:val="nil"/>
                  <w:right w:val="nil"/>
                </w:tcBorders>
                <w:vAlign w:val="bottom"/>
              </w:tcPr>
            </w:tcPrChange>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Change w:id="588" w:author="Caitlin Jeffrey" w:date="2023-11-09T13:59:00Z">
              <w:tcPr>
                <w:tcW w:w="4615" w:type="dxa"/>
                <w:gridSpan w:val="4"/>
                <w:tcBorders>
                  <w:top w:val="nil"/>
                  <w:left w:val="nil"/>
                  <w:bottom w:val="nil"/>
                  <w:right w:val="nil"/>
                </w:tcBorders>
                <w:shd w:val="clear" w:color="auto" w:fill="auto"/>
                <w:noWrap/>
                <w:vAlign w:val="bottom"/>
              </w:tcPr>
            </w:tcPrChange>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2F546D">
        <w:tblPrEx>
          <w:tblPrExChange w:id="589" w:author="Caitlin Jeffrey" w:date="2023-11-09T13:59:00Z">
            <w:tblPrEx>
              <w:tblW w:w="13050" w:type="dxa"/>
            </w:tblPrEx>
          </w:tblPrExChange>
        </w:tblPrEx>
        <w:trPr>
          <w:trHeight w:val="291"/>
          <w:trPrChange w:id="59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91" w:author="Caitlin Jeffrey" w:date="2023-11-09T13:59:00Z">
              <w:tcPr>
                <w:tcW w:w="1033" w:type="dxa"/>
                <w:tcBorders>
                  <w:top w:val="nil"/>
                  <w:left w:val="nil"/>
                  <w:bottom w:val="nil"/>
                  <w:right w:val="nil"/>
                </w:tcBorders>
                <w:shd w:val="clear" w:color="auto" w:fill="auto"/>
                <w:noWrap/>
                <w:vAlign w:val="bottom"/>
              </w:tcPr>
            </w:tcPrChange>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92" w:author="Caitlin Jeffrey" w:date="2023-11-09T13:59:00Z">
              <w:tcPr>
                <w:tcW w:w="2747" w:type="dxa"/>
                <w:tcBorders>
                  <w:top w:val="nil"/>
                  <w:left w:val="nil"/>
                  <w:bottom w:val="nil"/>
                  <w:right w:val="nil"/>
                </w:tcBorders>
                <w:shd w:val="clear" w:color="auto" w:fill="auto"/>
                <w:noWrap/>
                <w:vAlign w:val="bottom"/>
              </w:tcPr>
            </w:tcPrChange>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593" w:author="Caitlin Jeffrey" w:date="2023-11-09T13:59:00Z">
              <w:tcPr>
                <w:tcW w:w="3240" w:type="dxa"/>
                <w:gridSpan w:val="2"/>
                <w:tcBorders>
                  <w:top w:val="nil"/>
                  <w:left w:val="nil"/>
                  <w:bottom w:val="nil"/>
                  <w:right w:val="nil"/>
                </w:tcBorders>
                <w:shd w:val="clear" w:color="auto" w:fill="auto"/>
                <w:noWrap/>
                <w:vAlign w:val="bottom"/>
              </w:tcPr>
            </w:tcPrChange>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594" w:author="Caitlin Jeffrey" w:date="2023-11-09T13:59:00Z">
              <w:tcPr>
                <w:tcW w:w="1415" w:type="dxa"/>
                <w:tcBorders>
                  <w:top w:val="nil"/>
                  <w:left w:val="nil"/>
                  <w:bottom w:val="nil"/>
                  <w:right w:val="nil"/>
                </w:tcBorders>
                <w:vAlign w:val="bottom"/>
              </w:tcPr>
            </w:tcPrChange>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Change w:id="595" w:author="Caitlin Jeffrey" w:date="2023-11-09T13:59:00Z">
              <w:tcPr>
                <w:tcW w:w="4615" w:type="dxa"/>
                <w:gridSpan w:val="4"/>
                <w:tcBorders>
                  <w:top w:val="nil"/>
                  <w:left w:val="nil"/>
                  <w:bottom w:val="nil"/>
                  <w:right w:val="nil"/>
                </w:tcBorders>
                <w:shd w:val="clear" w:color="auto" w:fill="auto"/>
                <w:noWrap/>
                <w:vAlign w:val="bottom"/>
              </w:tcPr>
            </w:tcPrChange>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2F546D">
        <w:tblPrEx>
          <w:tblPrExChange w:id="596" w:author="Caitlin Jeffrey" w:date="2023-11-09T13:59:00Z">
            <w:tblPrEx>
              <w:tblW w:w="13050" w:type="dxa"/>
            </w:tblPrEx>
          </w:tblPrExChange>
        </w:tblPrEx>
        <w:trPr>
          <w:trHeight w:val="291"/>
          <w:trPrChange w:id="597"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98" w:author="Caitlin Jeffrey" w:date="2023-11-09T13:59:00Z">
              <w:tcPr>
                <w:tcW w:w="1033" w:type="dxa"/>
                <w:tcBorders>
                  <w:top w:val="nil"/>
                  <w:left w:val="nil"/>
                  <w:bottom w:val="nil"/>
                  <w:right w:val="nil"/>
                </w:tcBorders>
                <w:shd w:val="clear" w:color="auto" w:fill="auto"/>
                <w:noWrap/>
                <w:vAlign w:val="bottom"/>
              </w:tcPr>
            </w:tcPrChange>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99" w:author="Caitlin Jeffrey" w:date="2023-11-09T13:59:00Z">
              <w:tcPr>
                <w:tcW w:w="2747" w:type="dxa"/>
                <w:tcBorders>
                  <w:top w:val="nil"/>
                  <w:left w:val="nil"/>
                  <w:bottom w:val="nil"/>
                  <w:right w:val="nil"/>
                </w:tcBorders>
                <w:shd w:val="clear" w:color="auto" w:fill="auto"/>
                <w:noWrap/>
                <w:vAlign w:val="bottom"/>
              </w:tcPr>
            </w:tcPrChange>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600" w:author="Caitlin Jeffrey" w:date="2023-11-09T13:59:00Z">
              <w:tcPr>
                <w:tcW w:w="3240" w:type="dxa"/>
                <w:gridSpan w:val="2"/>
                <w:tcBorders>
                  <w:top w:val="nil"/>
                  <w:left w:val="nil"/>
                  <w:bottom w:val="nil"/>
                  <w:right w:val="nil"/>
                </w:tcBorders>
                <w:shd w:val="clear" w:color="auto" w:fill="auto"/>
                <w:noWrap/>
                <w:vAlign w:val="bottom"/>
              </w:tcPr>
            </w:tcPrChange>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601" w:author="Caitlin Jeffrey" w:date="2023-11-09T13:59:00Z">
              <w:tcPr>
                <w:tcW w:w="1415" w:type="dxa"/>
                <w:tcBorders>
                  <w:top w:val="nil"/>
                  <w:left w:val="nil"/>
                  <w:bottom w:val="nil"/>
                  <w:right w:val="nil"/>
                </w:tcBorders>
                <w:vAlign w:val="bottom"/>
              </w:tcPr>
            </w:tcPrChange>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Change w:id="602" w:author="Caitlin Jeffrey" w:date="2023-11-09T13:59:00Z">
              <w:tcPr>
                <w:tcW w:w="4615" w:type="dxa"/>
                <w:gridSpan w:val="4"/>
                <w:tcBorders>
                  <w:top w:val="nil"/>
                  <w:left w:val="nil"/>
                  <w:bottom w:val="nil"/>
                  <w:right w:val="nil"/>
                </w:tcBorders>
                <w:shd w:val="clear" w:color="auto" w:fill="auto"/>
                <w:noWrap/>
                <w:vAlign w:val="bottom"/>
              </w:tcPr>
            </w:tcPrChange>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2F546D">
        <w:tblPrEx>
          <w:tblPrExChange w:id="603" w:author="Caitlin Jeffrey" w:date="2023-11-09T13:59:00Z">
            <w:tblPrEx>
              <w:tblW w:w="13050" w:type="dxa"/>
            </w:tblPrEx>
          </w:tblPrExChange>
        </w:tblPrEx>
        <w:trPr>
          <w:trHeight w:val="291"/>
          <w:trPrChange w:id="604"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605" w:author="Caitlin Jeffrey" w:date="2023-11-09T13:59:00Z">
              <w:tcPr>
                <w:tcW w:w="1033" w:type="dxa"/>
                <w:tcBorders>
                  <w:top w:val="nil"/>
                  <w:left w:val="nil"/>
                  <w:bottom w:val="nil"/>
                  <w:right w:val="nil"/>
                </w:tcBorders>
                <w:shd w:val="clear" w:color="auto" w:fill="auto"/>
                <w:noWrap/>
                <w:vAlign w:val="bottom"/>
              </w:tcPr>
            </w:tcPrChange>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606" w:author="Caitlin Jeffrey" w:date="2023-11-09T13:59:00Z">
              <w:tcPr>
                <w:tcW w:w="2747" w:type="dxa"/>
                <w:tcBorders>
                  <w:top w:val="nil"/>
                  <w:left w:val="nil"/>
                  <w:bottom w:val="nil"/>
                  <w:right w:val="nil"/>
                </w:tcBorders>
                <w:shd w:val="clear" w:color="auto" w:fill="auto"/>
                <w:noWrap/>
                <w:vAlign w:val="bottom"/>
              </w:tcPr>
            </w:tcPrChange>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607" w:author="Caitlin Jeffrey" w:date="2023-11-09T13:59:00Z">
              <w:tcPr>
                <w:tcW w:w="3240" w:type="dxa"/>
                <w:gridSpan w:val="2"/>
                <w:tcBorders>
                  <w:top w:val="nil"/>
                  <w:left w:val="nil"/>
                  <w:bottom w:val="nil"/>
                  <w:right w:val="nil"/>
                </w:tcBorders>
                <w:shd w:val="clear" w:color="auto" w:fill="auto"/>
                <w:noWrap/>
                <w:vAlign w:val="bottom"/>
              </w:tcPr>
            </w:tcPrChange>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608" w:author="Caitlin Jeffrey" w:date="2023-11-09T13:59:00Z">
              <w:tcPr>
                <w:tcW w:w="1415" w:type="dxa"/>
                <w:tcBorders>
                  <w:top w:val="nil"/>
                  <w:left w:val="nil"/>
                  <w:bottom w:val="nil"/>
                  <w:right w:val="nil"/>
                </w:tcBorders>
                <w:vAlign w:val="bottom"/>
              </w:tcPr>
            </w:tcPrChange>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09" w:author="Caitlin Jeffrey" w:date="2023-11-09T13:59:00Z">
              <w:tcPr>
                <w:tcW w:w="4615" w:type="dxa"/>
                <w:gridSpan w:val="4"/>
                <w:tcBorders>
                  <w:top w:val="nil"/>
                  <w:left w:val="nil"/>
                  <w:bottom w:val="nil"/>
                  <w:right w:val="nil"/>
                </w:tcBorders>
                <w:shd w:val="clear" w:color="auto" w:fill="auto"/>
                <w:noWrap/>
                <w:vAlign w:val="bottom"/>
              </w:tcPr>
            </w:tcPrChange>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2F546D">
        <w:tblPrEx>
          <w:tblPrExChange w:id="610" w:author="Caitlin Jeffrey" w:date="2023-11-09T13:59:00Z">
            <w:tblPrEx>
              <w:tblW w:w="13050" w:type="dxa"/>
            </w:tblPrEx>
          </w:tblPrExChange>
        </w:tblPrEx>
        <w:trPr>
          <w:trHeight w:val="291"/>
          <w:trPrChange w:id="61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12" w:author="Caitlin Jeffrey" w:date="2023-11-09T13:59:00Z">
              <w:tcPr>
                <w:tcW w:w="1033" w:type="dxa"/>
                <w:tcBorders>
                  <w:top w:val="nil"/>
                  <w:left w:val="nil"/>
                  <w:bottom w:val="nil"/>
                  <w:right w:val="nil"/>
                </w:tcBorders>
                <w:shd w:val="clear" w:color="auto" w:fill="auto"/>
                <w:noWrap/>
                <w:vAlign w:val="bottom"/>
                <w:hideMark/>
              </w:tcPr>
            </w:tcPrChange>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13" w:author="Caitlin Jeffrey" w:date="2023-11-09T13:59:00Z">
              <w:tcPr>
                <w:tcW w:w="2747" w:type="dxa"/>
                <w:tcBorders>
                  <w:top w:val="nil"/>
                  <w:left w:val="nil"/>
                  <w:bottom w:val="nil"/>
                  <w:right w:val="nil"/>
                </w:tcBorders>
                <w:shd w:val="clear" w:color="auto" w:fill="auto"/>
                <w:noWrap/>
                <w:vAlign w:val="bottom"/>
                <w:hideMark/>
              </w:tcPr>
            </w:tcPrChange>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614" w:author="Caitlin Jeffrey" w:date="2023-11-09T13:59:00Z">
              <w:tcPr>
                <w:tcW w:w="3240" w:type="dxa"/>
                <w:gridSpan w:val="2"/>
                <w:tcBorders>
                  <w:top w:val="nil"/>
                  <w:left w:val="nil"/>
                  <w:bottom w:val="nil"/>
                  <w:right w:val="nil"/>
                </w:tcBorders>
                <w:shd w:val="clear" w:color="auto" w:fill="auto"/>
                <w:noWrap/>
                <w:vAlign w:val="bottom"/>
                <w:hideMark/>
              </w:tcPr>
            </w:tcPrChange>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15" w:author="Caitlin Jeffrey" w:date="2023-11-09T13:59:00Z">
              <w:tcPr>
                <w:tcW w:w="1415" w:type="dxa"/>
                <w:tcBorders>
                  <w:top w:val="nil"/>
                  <w:left w:val="nil"/>
                  <w:bottom w:val="nil"/>
                  <w:right w:val="nil"/>
                </w:tcBorders>
                <w:vAlign w:val="bottom"/>
              </w:tcPr>
            </w:tcPrChange>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Change w:id="616" w:author="Caitlin Jeffrey" w:date="2023-11-09T13:59:00Z">
              <w:tcPr>
                <w:tcW w:w="4615" w:type="dxa"/>
                <w:gridSpan w:val="4"/>
                <w:tcBorders>
                  <w:top w:val="nil"/>
                  <w:left w:val="nil"/>
                  <w:bottom w:val="nil"/>
                  <w:right w:val="nil"/>
                </w:tcBorders>
                <w:shd w:val="clear" w:color="auto" w:fill="auto"/>
                <w:noWrap/>
                <w:vAlign w:val="bottom"/>
              </w:tcPr>
            </w:tcPrChange>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2F546D">
        <w:tblPrEx>
          <w:tblPrExChange w:id="617" w:author="Caitlin Jeffrey" w:date="2023-11-09T13:59:00Z">
            <w:tblPrEx>
              <w:tblW w:w="13050" w:type="dxa"/>
            </w:tblPrEx>
          </w:tblPrExChange>
        </w:tblPrEx>
        <w:trPr>
          <w:trHeight w:val="291"/>
          <w:trPrChange w:id="61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19" w:author="Caitlin Jeffrey" w:date="2023-11-09T13:59:00Z">
              <w:tcPr>
                <w:tcW w:w="1033" w:type="dxa"/>
                <w:tcBorders>
                  <w:top w:val="nil"/>
                  <w:left w:val="nil"/>
                  <w:bottom w:val="nil"/>
                  <w:right w:val="nil"/>
                </w:tcBorders>
                <w:shd w:val="clear" w:color="auto" w:fill="auto"/>
                <w:noWrap/>
                <w:vAlign w:val="bottom"/>
                <w:hideMark/>
              </w:tcPr>
            </w:tcPrChange>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20" w:author="Caitlin Jeffrey" w:date="2023-11-09T13:59:00Z">
              <w:tcPr>
                <w:tcW w:w="2747" w:type="dxa"/>
                <w:tcBorders>
                  <w:top w:val="nil"/>
                  <w:left w:val="nil"/>
                  <w:bottom w:val="nil"/>
                  <w:right w:val="nil"/>
                </w:tcBorders>
                <w:shd w:val="clear" w:color="auto" w:fill="auto"/>
                <w:noWrap/>
                <w:vAlign w:val="bottom"/>
                <w:hideMark/>
              </w:tcPr>
            </w:tcPrChange>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621" w:author="Caitlin Jeffrey" w:date="2023-11-09T13:59:00Z">
              <w:tcPr>
                <w:tcW w:w="3240" w:type="dxa"/>
                <w:gridSpan w:val="2"/>
                <w:tcBorders>
                  <w:top w:val="nil"/>
                  <w:left w:val="nil"/>
                  <w:bottom w:val="nil"/>
                  <w:right w:val="nil"/>
                </w:tcBorders>
                <w:shd w:val="clear" w:color="auto" w:fill="auto"/>
                <w:noWrap/>
                <w:vAlign w:val="bottom"/>
                <w:hideMark/>
              </w:tcPr>
            </w:tcPrChange>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622" w:author="Caitlin Jeffrey" w:date="2023-11-09T13:59:00Z">
              <w:tcPr>
                <w:tcW w:w="1415" w:type="dxa"/>
                <w:tcBorders>
                  <w:top w:val="nil"/>
                  <w:left w:val="nil"/>
                  <w:bottom w:val="nil"/>
                  <w:right w:val="nil"/>
                </w:tcBorders>
                <w:vAlign w:val="bottom"/>
              </w:tcPr>
            </w:tcPrChange>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23" w:author="Caitlin Jeffrey" w:date="2023-11-09T13:59:00Z">
              <w:tcPr>
                <w:tcW w:w="4615" w:type="dxa"/>
                <w:gridSpan w:val="4"/>
                <w:tcBorders>
                  <w:top w:val="nil"/>
                  <w:left w:val="nil"/>
                  <w:bottom w:val="nil"/>
                  <w:right w:val="nil"/>
                </w:tcBorders>
                <w:shd w:val="clear" w:color="auto" w:fill="auto"/>
                <w:noWrap/>
                <w:vAlign w:val="bottom"/>
              </w:tcPr>
            </w:tcPrChange>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2F546D">
        <w:tblPrEx>
          <w:tblPrExChange w:id="624" w:author="Caitlin Jeffrey" w:date="2023-11-09T13:59:00Z">
            <w:tblPrEx>
              <w:tblW w:w="13050" w:type="dxa"/>
            </w:tblPrEx>
          </w:tblPrExChange>
        </w:tblPrEx>
        <w:trPr>
          <w:trHeight w:val="291"/>
          <w:trPrChange w:id="62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26" w:author="Caitlin Jeffrey" w:date="2023-11-09T13:59:00Z">
              <w:tcPr>
                <w:tcW w:w="1033" w:type="dxa"/>
                <w:tcBorders>
                  <w:top w:val="nil"/>
                  <w:left w:val="nil"/>
                  <w:bottom w:val="nil"/>
                  <w:right w:val="nil"/>
                </w:tcBorders>
                <w:shd w:val="clear" w:color="auto" w:fill="auto"/>
                <w:noWrap/>
                <w:vAlign w:val="bottom"/>
                <w:hideMark/>
              </w:tcPr>
            </w:tcPrChange>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27" w:author="Caitlin Jeffrey" w:date="2023-11-09T13:59:00Z">
              <w:tcPr>
                <w:tcW w:w="2747" w:type="dxa"/>
                <w:tcBorders>
                  <w:top w:val="nil"/>
                  <w:left w:val="nil"/>
                  <w:bottom w:val="nil"/>
                  <w:right w:val="nil"/>
                </w:tcBorders>
                <w:shd w:val="clear" w:color="auto" w:fill="auto"/>
                <w:noWrap/>
                <w:vAlign w:val="bottom"/>
                <w:hideMark/>
              </w:tcPr>
            </w:tcPrChange>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Change w:id="628" w:author="Caitlin Jeffrey" w:date="2023-11-09T13:59:00Z">
              <w:tcPr>
                <w:tcW w:w="3240" w:type="dxa"/>
                <w:gridSpan w:val="2"/>
                <w:tcBorders>
                  <w:top w:val="nil"/>
                  <w:left w:val="nil"/>
                  <w:bottom w:val="nil"/>
                  <w:right w:val="nil"/>
                </w:tcBorders>
                <w:shd w:val="clear" w:color="auto" w:fill="auto"/>
                <w:noWrap/>
                <w:vAlign w:val="bottom"/>
                <w:hideMark/>
              </w:tcPr>
            </w:tcPrChange>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629" w:author="Caitlin Jeffrey" w:date="2023-11-09T13:59:00Z">
              <w:tcPr>
                <w:tcW w:w="1415" w:type="dxa"/>
                <w:tcBorders>
                  <w:top w:val="nil"/>
                  <w:left w:val="nil"/>
                  <w:bottom w:val="nil"/>
                  <w:right w:val="nil"/>
                </w:tcBorders>
                <w:vAlign w:val="bottom"/>
              </w:tcPr>
            </w:tcPrChange>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Change w:id="630" w:author="Caitlin Jeffrey" w:date="2023-11-09T13:59:00Z">
              <w:tcPr>
                <w:tcW w:w="4615" w:type="dxa"/>
                <w:gridSpan w:val="4"/>
                <w:tcBorders>
                  <w:top w:val="nil"/>
                  <w:left w:val="nil"/>
                  <w:bottom w:val="nil"/>
                  <w:right w:val="nil"/>
                </w:tcBorders>
                <w:shd w:val="clear" w:color="auto" w:fill="auto"/>
                <w:noWrap/>
                <w:vAlign w:val="bottom"/>
                <w:hideMark/>
              </w:tcPr>
            </w:tcPrChange>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2F546D">
        <w:tblPrEx>
          <w:tblPrExChange w:id="631" w:author="Caitlin Jeffrey" w:date="2023-11-09T13:59:00Z">
            <w:tblPrEx>
              <w:tblW w:w="13050" w:type="dxa"/>
            </w:tblPrEx>
          </w:tblPrExChange>
        </w:tblPrEx>
        <w:trPr>
          <w:trHeight w:val="291"/>
          <w:trPrChange w:id="632"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633" w:author="Caitlin Jeffrey" w:date="2023-11-09T13:59:00Z">
              <w:tcPr>
                <w:tcW w:w="3780" w:type="dxa"/>
                <w:gridSpan w:val="2"/>
                <w:tcBorders>
                  <w:top w:val="nil"/>
                  <w:left w:val="nil"/>
                  <w:bottom w:val="nil"/>
                  <w:right w:val="nil"/>
                </w:tcBorders>
                <w:shd w:val="clear" w:color="auto" w:fill="auto"/>
                <w:noWrap/>
                <w:vAlign w:val="bottom"/>
                <w:hideMark/>
              </w:tcPr>
            </w:tcPrChange>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Change w:id="634" w:author="Caitlin Jeffrey" w:date="2023-11-09T13:59:00Z">
              <w:tcPr>
                <w:tcW w:w="5760" w:type="dxa"/>
                <w:gridSpan w:val="5"/>
                <w:tcBorders>
                  <w:top w:val="nil"/>
                  <w:left w:val="nil"/>
                  <w:bottom w:val="nil"/>
                  <w:right w:val="nil"/>
                </w:tcBorders>
                <w:shd w:val="clear" w:color="auto" w:fill="auto"/>
                <w:noWrap/>
                <w:vAlign w:val="bottom"/>
                <w:hideMark/>
              </w:tcPr>
            </w:tcPrChange>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635" w:author="Caitlin Jeffrey" w:date="2023-11-09T13:59:00Z">
              <w:tcPr>
                <w:tcW w:w="2520" w:type="dxa"/>
                <w:tcBorders>
                  <w:top w:val="nil"/>
                  <w:left w:val="nil"/>
                  <w:bottom w:val="nil"/>
                  <w:right w:val="nil"/>
                </w:tcBorders>
                <w:vAlign w:val="bottom"/>
              </w:tcPr>
            </w:tcPrChange>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636" w:author="Caitlin Jeffrey" w:date="2023-11-09T13:59:00Z">
              <w:tcPr>
                <w:tcW w:w="990" w:type="dxa"/>
                <w:tcBorders>
                  <w:top w:val="nil"/>
                  <w:left w:val="nil"/>
                  <w:bottom w:val="nil"/>
                  <w:right w:val="nil"/>
                </w:tcBorders>
                <w:shd w:val="clear" w:color="auto" w:fill="auto"/>
                <w:noWrap/>
                <w:vAlign w:val="bottom"/>
                <w:hideMark/>
              </w:tcPr>
            </w:tcPrChange>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2F546D">
        <w:tblPrEx>
          <w:tblPrExChange w:id="637" w:author="Caitlin Jeffrey" w:date="2023-11-09T13:59:00Z">
            <w:tblPrEx>
              <w:tblW w:w="13050" w:type="dxa"/>
            </w:tblPrEx>
          </w:tblPrExChange>
        </w:tblPrEx>
        <w:trPr>
          <w:trHeight w:val="288"/>
          <w:trPrChange w:id="638" w:author="Caitlin Jeffrey" w:date="2023-11-09T13:59:00Z">
            <w:trPr>
              <w:trHeight w:val="288"/>
            </w:trPr>
          </w:trPrChange>
        </w:trPr>
        <w:tc>
          <w:tcPr>
            <w:tcW w:w="1033" w:type="dxa"/>
            <w:tcBorders>
              <w:top w:val="nil"/>
              <w:left w:val="nil"/>
              <w:bottom w:val="nil"/>
              <w:right w:val="nil"/>
            </w:tcBorders>
            <w:shd w:val="clear" w:color="auto" w:fill="auto"/>
            <w:noWrap/>
            <w:vAlign w:val="bottom"/>
            <w:tcPrChange w:id="639" w:author="Caitlin Jeffrey" w:date="2023-11-09T13:59:00Z">
              <w:tcPr>
                <w:tcW w:w="1033" w:type="dxa"/>
                <w:tcBorders>
                  <w:top w:val="nil"/>
                  <w:left w:val="nil"/>
                  <w:bottom w:val="nil"/>
                  <w:right w:val="nil"/>
                </w:tcBorders>
                <w:shd w:val="clear" w:color="auto" w:fill="auto"/>
                <w:noWrap/>
                <w:vAlign w:val="bottom"/>
              </w:tcPr>
            </w:tcPrChange>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40" w:author="Caitlin Jeffrey" w:date="2023-11-09T13:59:00Z">
              <w:tcPr>
                <w:tcW w:w="2747" w:type="dxa"/>
                <w:tcBorders>
                  <w:top w:val="nil"/>
                  <w:left w:val="nil"/>
                  <w:bottom w:val="nil"/>
                  <w:right w:val="nil"/>
                </w:tcBorders>
                <w:shd w:val="clear" w:color="auto" w:fill="auto"/>
                <w:vAlign w:val="bottom"/>
              </w:tcPr>
            </w:tcPrChange>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641" w:author="Caitlin Jeffrey" w:date="2023-11-09T13:59:00Z">
              <w:tcPr>
                <w:tcW w:w="3240" w:type="dxa"/>
                <w:gridSpan w:val="2"/>
                <w:tcBorders>
                  <w:top w:val="nil"/>
                  <w:left w:val="nil"/>
                  <w:bottom w:val="nil"/>
                  <w:right w:val="nil"/>
                </w:tcBorders>
                <w:shd w:val="clear" w:color="auto" w:fill="auto"/>
                <w:noWrap/>
                <w:vAlign w:val="bottom"/>
              </w:tcPr>
            </w:tcPrChange>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642" w:author="Caitlin Jeffrey" w:date="2023-11-09T13:59:00Z">
              <w:tcPr>
                <w:tcW w:w="1415" w:type="dxa"/>
                <w:tcBorders>
                  <w:top w:val="nil"/>
                  <w:left w:val="nil"/>
                  <w:bottom w:val="nil"/>
                  <w:right w:val="nil"/>
                </w:tcBorders>
                <w:vAlign w:val="bottom"/>
              </w:tcPr>
            </w:tcPrChange>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Change w:id="643" w:author="Caitlin Jeffrey" w:date="2023-11-09T13:59:00Z">
              <w:tcPr>
                <w:tcW w:w="4615" w:type="dxa"/>
                <w:gridSpan w:val="4"/>
                <w:tcBorders>
                  <w:top w:val="nil"/>
                  <w:left w:val="nil"/>
                  <w:bottom w:val="nil"/>
                  <w:right w:val="nil"/>
                </w:tcBorders>
                <w:shd w:val="clear" w:color="auto" w:fill="auto"/>
                <w:noWrap/>
                <w:vAlign w:val="bottom"/>
              </w:tcPr>
            </w:tcPrChange>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2F546D">
        <w:tblPrEx>
          <w:tblPrExChange w:id="644" w:author="Caitlin Jeffrey" w:date="2023-11-09T13:59:00Z">
            <w:tblPrEx>
              <w:tblW w:w="13050" w:type="dxa"/>
            </w:tblPrEx>
          </w:tblPrExChange>
        </w:tblPrEx>
        <w:trPr>
          <w:trHeight w:val="270"/>
          <w:trPrChange w:id="645"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646" w:author="Caitlin Jeffrey" w:date="2023-11-09T13:59:00Z">
              <w:tcPr>
                <w:tcW w:w="1033" w:type="dxa"/>
                <w:tcBorders>
                  <w:top w:val="nil"/>
                  <w:left w:val="nil"/>
                  <w:bottom w:val="nil"/>
                  <w:right w:val="nil"/>
                </w:tcBorders>
                <w:shd w:val="clear" w:color="auto" w:fill="auto"/>
                <w:noWrap/>
                <w:vAlign w:val="bottom"/>
              </w:tcPr>
            </w:tcPrChange>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47" w:author="Caitlin Jeffrey" w:date="2023-11-09T13:59:00Z">
              <w:tcPr>
                <w:tcW w:w="2747" w:type="dxa"/>
                <w:tcBorders>
                  <w:top w:val="nil"/>
                  <w:left w:val="nil"/>
                  <w:bottom w:val="nil"/>
                  <w:right w:val="nil"/>
                </w:tcBorders>
                <w:shd w:val="clear" w:color="auto" w:fill="auto"/>
                <w:vAlign w:val="bottom"/>
              </w:tcPr>
            </w:tcPrChange>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648" w:author="Caitlin Jeffrey" w:date="2023-11-09T13:59:00Z">
              <w:tcPr>
                <w:tcW w:w="3240" w:type="dxa"/>
                <w:gridSpan w:val="2"/>
                <w:tcBorders>
                  <w:top w:val="nil"/>
                  <w:left w:val="nil"/>
                  <w:bottom w:val="nil"/>
                  <w:right w:val="nil"/>
                </w:tcBorders>
                <w:shd w:val="clear" w:color="auto" w:fill="auto"/>
                <w:noWrap/>
                <w:vAlign w:val="bottom"/>
              </w:tcPr>
            </w:tcPrChange>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649" w:author="Caitlin Jeffrey" w:date="2023-11-09T13:59:00Z">
              <w:tcPr>
                <w:tcW w:w="1415" w:type="dxa"/>
                <w:tcBorders>
                  <w:top w:val="nil"/>
                  <w:left w:val="nil"/>
                  <w:bottom w:val="nil"/>
                  <w:right w:val="nil"/>
                </w:tcBorders>
                <w:vAlign w:val="bottom"/>
              </w:tcPr>
            </w:tcPrChange>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Change w:id="650" w:author="Caitlin Jeffrey" w:date="2023-11-09T13:59:00Z">
              <w:tcPr>
                <w:tcW w:w="4615" w:type="dxa"/>
                <w:gridSpan w:val="4"/>
                <w:tcBorders>
                  <w:top w:val="nil"/>
                  <w:left w:val="nil"/>
                  <w:bottom w:val="nil"/>
                  <w:right w:val="nil"/>
                </w:tcBorders>
                <w:shd w:val="clear" w:color="auto" w:fill="auto"/>
                <w:noWrap/>
                <w:vAlign w:val="bottom"/>
              </w:tcPr>
            </w:tcPrChange>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2F546D">
        <w:tblPrEx>
          <w:tblPrExChange w:id="651" w:author="Caitlin Jeffrey" w:date="2023-11-09T13:59:00Z">
            <w:tblPrEx>
              <w:tblW w:w="13050" w:type="dxa"/>
            </w:tblPrEx>
          </w:tblPrExChange>
        </w:tblPrEx>
        <w:trPr>
          <w:trHeight w:val="270"/>
          <w:trPrChange w:id="652"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653" w:author="Caitlin Jeffrey" w:date="2023-11-09T13:59:00Z">
              <w:tcPr>
                <w:tcW w:w="1033" w:type="dxa"/>
                <w:tcBorders>
                  <w:top w:val="nil"/>
                  <w:left w:val="nil"/>
                  <w:bottom w:val="nil"/>
                  <w:right w:val="nil"/>
                </w:tcBorders>
                <w:shd w:val="clear" w:color="auto" w:fill="auto"/>
                <w:noWrap/>
                <w:vAlign w:val="bottom"/>
              </w:tcPr>
            </w:tcPrChange>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54" w:author="Caitlin Jeffrey" w:date="2023-11-09T13:59:00Z">
              <w:tcPr>
                <w:tcW w:w="2747" w:type="dxa"/>
                <w:tcBorders>
                  <w:top w:val="nil"/>
                  <w:left w:val="nil"/>
                  <w:bottom w:val="nil"/>
                  <w:right w:val="nil"/>
                </w:tcBorders>
                <w:shd w:val="clear" w:color="auto" w:fill="auto"/>
                <w:vAlign w:val="bottom"/>
              </w:tcPr>
            </w:tcPrChange>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655" w:author="Caitlin Jeffrey" w:date="2023-11-09T13:59:00Z">
              <w:tcPr>
                <w:tcW w:w="3240" w:type="dxa"/>
                <w:gridSpan w:val="2"/>
                <w:tcBorders>
                  <w:top w:val="nil"/>
                  <w:left w:val="nil"/>
                  <w:bottom w:val="nil"/>
                  <w:right w:val="nil"/>
                </w:tcBorders>
                <w:shd w:val="clear" w:color="auto" w:fill="auto"/>
                <w:noWrap/>
                <w:vAlign w:val="bottom"/>
              </w:tcPr>
            </w:tcPrChange>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656" w:author="Caitlin Jeffrey" w:date="2023-11-09T13:59:00Z">
              <w:tcPr>
                <w:tcW w:w="1415" w:type="dxa"/>
                <w:tcBorders>
                  <w:top w:val="nil"/>
                  <w:left w:val="nil"/>
                  <w:bottom w:val="nil"/>
                  <w:right w:val="nil"/>
                </w:tcBorders>
                <w:vAlign w:val="bottom"/>
              </w:tcPr>
            </w:tcPrChange>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Change w:id="657" w:author="Caitlin Jeffrey" w:date="2023-11-09T13:59:00Z">
              <w:tcPr>
                <w:tcW w:w="4615" w:type="dxa"/>
                <w:gridSpan w:val="4"/>
                <w:tcBorders>
                  <w:top w:val="nil"/>
                  <w:left w:val="nil"/>
                  <w:bottom w:val="nil"/>
                  <w:right w:val="nil"/>
                </w:tcBorders>
                <w:shd w:val="clear" w:color="auto" w:fill="auto"/>
                <w:noWrap/>
                <w:vAlign w:val="bottom"/>
              </w:tcPr>
            </w:tcPrChange>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2F546D">
        <w:tblPrEx>
          <w:tblPrExChange w:id="658" w:author="Caitlin Jeffrey" w:date="2023-11-09T13:59:00Z">
            <w:tblPrEx>
              <w:tblW w:w="13050" w:type="dxa"/>
            </w:tblPrEx>
          </w:tblPrExChange>
        </w:tblPrEx>
        <w:trPr>
          <w:trHeight w:val="180"/>
          <w:trPrChange w:id="659" w:author="Caitlin Jeffrey" w:date="2023-11-09T13:59:00Z">
            <w:trPr>
              <w:trHeight w:val="180"/>
            </w:trPr>
          </w:trPrChange>
        </w:trPr>
        <w:tc>
          <w:tcPr>
            <w:tcW w:w="1033" w:type="dxa"/>
            <w:tcBorders>
              <w:top w:val="nil"/>
              <w:left w:val="nil"/>
              <w:bottom w:val="nil"/>
              <w:right w:val="nil"/>
            </w:tcBorders>
            <w:shd w:val="clear" w:color="auto" w:fill="auto"/>
            <w:noWrap/>
            <w:vAlign w:val="bottom"/>
            <w:tcPrChange w:id="660" w:author="Caitlin Jeffrey" w:date="2023-11-09T13:59:00Z">
              <w:tcPr>
                <w:tcW w:w="1033" w:type="dxa"/>
                <w:tcBorders>
                  <w:top w:val="nil"/>
                  <w:left w:val="nil"/>
                  <w:bottom w:val="nil"/>
                  <w:right w:val="nil"/>
                </w:tcBorders>
                <w:shd w:val="clear" w:color="auto" w:fill="auto"/>
                <w:noWrap/>
                <w:vAlign w:val="bottom"/>
              </w:tcPr>
            </w:tcPrChange>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61" w:author="Caitlin Jeffrey" w:date="2023-11-09T13:59:00Z">
              <w:tcPr>
                <w:tcW w:w="2747" w:type="dxa"/>
                <w:tcBorders>
                  <w:top w:val="nil"/>
                  <w:left w:val="nil"/>
                  <w:bottom w:val="nil"/>
                  <w:right w:val="nil"/>
                </w:tcBorders>
                <w:shd w:val="clear" w:color="auto" w:fill="auto"/>
                <w:vAlign w:val="bottom"/>
              </w:tcPr>
            </w:tcPrChange>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662" w:author="Caitlin Jeffrey" w:date="2023-11-09T13:59:00Z">
              <w:tcPr>
                <w:tcW w:w="3240" w:type="dxa"/>
                <w:gridSpan w:val="2"/>
                <w:tcBorders>
                  <w:top w:val="nil"/>
                  <w:left w:val="nil"/>
                  <w:bottom w:val="nil"/>
                  <w:right w:val="nil"/>
                </w:tcBorders>
                <w:shd w:val="clear" w:color="auto" w:fill="auto"/>
                <w:noWrap/>
                <w:vAlign w:val="bottom"/>
              </w:tcPr>
            </w:tcPrChange>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Change w:id="663" w:author="Caitlin Jeffrey" w:date="2023-11-09T13:59:00Z">
              <w:tcPr>
                <w:tcW w:w="1415" w:type="dxa"/>
                <w:tcBorders>
                  <w:top w:val="nil"/>
                  <w:left w:val="nil"/>
                  <w:bottom w:val="nil"/>
                  <w:right w:val="nil"/>
                </w:tcBorders>
                <w:vAlign w:val="bottom"/>
              </w:tcPr>
            </w:tcPrChange>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64" w:author="Caitlin Jeffrey" w:date="2023-11-09T13:59:00Z">
              <w:tcPr>
                <w:tcW w:w="4615" w:type="dxa"/>
                <w:gridSpan w:val="4"/>
                <w:tcBorders>
                  <w:top w:val="nil"/>
                  <w:left w:val="nil"/>
                  <w:bottom w:val="nil"/>
                  <w:right w:val="nil"/>
                </w:tcBorders>
                <w:shd w:val="clear" w:color="auto" w:fill="auto"/>
                <w:noWrap/>
                <w:vAlign w:val="bottom"/>
              </w:tcPr>
            </w:tcPrChange>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665" w:author="Caitlin Jeffrey" w:date="2023-11-09T11:47:00Z"/>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r>
              <w:rPr>
                <w:rFonts w:ascii="Times New Roman" w:eastAsia="Times New Roman" w:hAnsi="Times New Roman" w:cs="Times New Roman"/>
                <w:color w:val="000000"/>
              </w:rPr>
              <w:t>.</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commentRangeStart w:id="666"/>
            <w:r w:rsidRPr="00F92FF1">
              <w:rPr>
                <w:rFonts w:ascii="Times New Roman" w:eastAsia="Times New Roman" w:hAnsi="Times New Roman" w:cs="Times New Roman"/>
              </w:rPr>
              <w:t xml:space="preserve">0.12 </w:t>
            </w:r>
            <w:commentRangeEnd w:id="666"/>
            <w:r w:rsidRPr="00F92FF1">
              <w:rPr>
                <w:rStyle w:val="CommentReference"/>
                <w:rFonts w:eastAsiaTheme="minorEastAsia"/>
              </w:rPr>
              <w:commentReference w:id="666"/>
            </w:r>
            <w:r w:rsidRPr="00F92FF1">
              <w:rPr>
                <w:rFonts w:ascii="Times New Roman" w:eastAsia="Times New Roman" w:hAnsi="Times New Roman" w:cs="Times New Roman"/>
              </w:rPr>
              <w:t>(0.07)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commentRangeStart w:id="667"/>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proofErr w:type="spellStart"/>
            <w:r w:rsidRPr="00F92FF1">
              <w:rPr>
                <w:rFonts w:ascii="Times New Roman" w:eastAsia="Times New Roman" w:hAnsi="Times New Roman" w:cs="Times New Roman"/>
              </w:rPr>
              <w:t>Tiestalls</w:t>
            </w:r>
            <w:proofErr w:type="spellEnd"/>
            <w:r w:rsidRPr="00F92FF1">
              <w:rPr>
                <w:rFonts w:ascii="Times New Roman" w:eastAsia="Times New Roman" w:hAnsi="Times New Roman" w:cs="Times New Roman"/>
              </w:rPr>
              <w:t xml:space="preserve"> and </w:t>
            </w:r>
            <w:proofErr w:type="spellStart"/>
            <w:r w:rsidRPr="00F92FF1">
              <w:rPr>
                <w:rFonts w:ascii="Times New Roman" w:eastAsia="Times New Roman" w:hAnsi="Times New Roman" w:cs="Times New Roman"/>
              </w:rPr>
              <w:t>freestalls</w:t>
            </w:r>
            <w:proofErr w:type="spellEnd"/>
            <w:r w:rsidRPr="00F92FF1">
              <w:rPr>
                <w:rFonts w:ascii="Times New Roman" w:eastAsia="Times New Roman" w:hAnsi="Times New Roman" w:cs="Times New Roman"/>
              </w:rPr>
              <w:t xml:space="preserve"> (n = 15)</w:t>
            </w:r>
            <w:commentRangeEnd w:id="667"/>
            <w:r w:rsidRPr="00F92FF1">
              <w:rPr>
                <w:rStyle w:val="CommentReference"/>
                <w:rFonts w:eastAsiaTheme="minorEastAsia"/>
              </w:rPr>
              <w:commentReference w:id="667"/>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commentRangeStart w:id="668"/>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commentRangeEnd w:id="668"/>
            <w:r>
              <w:rPr>
                <w:rStyle w:val="CommentReference"/>
                <w:rFonts w:eastAsiaTheme="minorEastAsia"/>
              </w:rPr>
              <w:commentReference w:id="668"/>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 xml:space="preserve">Standardized 150-day milk </w:t>
            </w:r>
            <w:commentRangeStart w:id="669"/>
            <w:r w:rsidRPr="00604EDE">
              <w:rPr>
                <w:rFonts w:ascii="Times New Roman" w:eastAsia="Times New Roman" w:hAnsi="Times New Roman" w:cs="Times New Roman"/>
                <w:color w:val="000000"/>
              </w:rPr>
              <w:t>(pounds)</w:t>
            </w:r>
            <w:commentRangeEnd w:id="669"/>
            <w:r>
              <w:rPr>
                <w:rStyle w:val="CommentReference"/>
                <w:rFonts w:eastAsiaTheme="minorEastAsia"/>
              </w:rPr>
              <w:commentReference w:id="669"/>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 xml:space="preserve">Stall bedding depth for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2E233629" w14:textId="77777777" w:rsidR="00733E27" w:rsidDel="00472A46" w:rsidRDefault="00733E27">
      <w:pPr>
        <w:rPr>
          <w:del w:id="670" w:author="Caitlin Jeffrey" w:date="2023-11-09T11:47:00Z"/>
          <w:rFonts w:ascii="Times New Roman" w:hAnsi="Times New Roman" w:cs="Times New Roman"/>
          <w:b/>
          <w:bCs/>
          <w:sz w:val="24"/>
          <w:szCs w:val="24"/>
        </w:rPr>
      </w:pPr>
    </w:p>
    <w:p w14:paraId="5ADEB3C0" w14:textId="77777777" w:rsidR="00733E27" w:rsidDel="00472A46" w:rsidRDefault="00733E27">
      <w:pPr>
        <w:rPr>
          <w:del w:id="671" w:author="Caitlin Jeffrey" w:date="2023-11-09T11:47:00Z"/>
          <w:rFonts w:ascii="Times New Roman" w:hAnsi="Times New Roman" w:cs="Times New Roman"/>
          <w:b/>
          <w:bCs/>
          <w:sz w:val="24"/>
          <w:szCs w:val="24"/>
        </w:rPr>
      </w:pPr>
    </w:p>
    <w:p w14:paraId="0037C0FC" w14:textId="77777777" w:rsidR="00733E27" w:rsidDel="00472A46" w:rsidRDefault="00733E27">
      <w:pPr>
        <w:rPr>
          <w:del w:id="672" w:author="Caitlin Jeffrey" w:date="2023-11-09T11:47:00Z"/>
          <w:rFonts w:ascii="Times New Roman" w:hAnsi="Times New Roman" w:cs="Times New Roman"/>
          <w:b/>
          <w:bCs/>
          <w:sz w:val="24"/>
          <w:szCs w:val="24"/>
        </w:rPr>
      </w:pPr>
    </w:p>
    <w:p w14:paraId="671696B9" w14:textId="77777777" w:rsidR="00D303DD" w:rsidDel="001713B4" w:rsidRDefault="00D303DD">
      <w:pPr>
        <w:rPr>
          <w:del w:id="673" w:author="Caitlin Jeffrey" w:date="2023-11-09T11:48:00Z"/>
          <w:rFonts w:ascii="Times New Roman" w:hAnsi="Times New Roman" w:cs="Times New Roman"/>
          <w:b/>
          <w:bCs/>
          <w:sz w:val="24"/>
          <w:szCs w:val="24"/>
        </w:rPr>
      </w:pPr>
    </w:p>
    <w:p w14:paraId="7AB4E19D" w14:textId="34D911DE" w:rsidR="00A81C37" w:rsidDel="001B65C9" w:rsidRDefault="00A81C37">
      <w:pPr>
        <w:rPr>
          <w:del w:id="674" w:author="Caitlin Jeffrey" w:date="2023-11-10T12:02:00Z"/>
          <w:rFonts w:ascii="Times New Roman" w:hAnsi="Times New Roman" w:cs="Times New Roman"/>
          <w:b/>
          <w:bCs/>
          <w:sz w:val="24"/>
          <w:szCs w:val="24"/>
        </w:rPr>
      </w:pPr>
    </w:p>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75560755" w14:textId="1A5B38A7"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5" w:author="Caitlin Jeffrey" w:date="2023-11-18T12:33:00Z" w:initials="CJ">
    <w:p w14:paraId="05E0C4F5" w14:textId="786B8E59" w:rsidR="0069483A" w:rsidRDefault="0069483A">
      <w:pPr>
        <w:pStyle w:val="CommentText"/>
      </w:pPr>
      <w:r>
        <w:rPr>
          <w:rStyle w:val="CommentReference"/>
        </w:rPr>
        <w:annotationRef/>
      </w:r>
      <w:r w:rsidR="00990153">
        <w:t>John- c</w:t>
      </w:r>
      <w:r>
        <w:t xml:space="preserve">an </w:t>
      </w:r>
      <w:r w:rsidR="00990153">
        <w:t>I</w:t>
      </w:r>
      <w:r>
        <w:t xml:space="preserve"> say this now? Means something specific</w:t>
      </w:r>
    </w:p>
  </w:comment>
  <w:comment w:id="7" w:author="Deborah Neher" w:date="2023-11-14T16:09:00Z" w:initials="DN">
    <w:p w14:paraId="0EC8D3BD" w14:textId="77777777" w:rsidR="00F60DA0" w:rsidRDefault="00B47443">
      <w:pPr>
        <w:pStyle w:val="CommentText"/>
      </w:pPr>
      <w:r>
        <w:rPr>
          <w:rStyle w:val="CommentReference"/>
        </w:rPr>
        <w:annotationRef/>
      </w:r>
      <w:r w:rsidR="00F60DA0">
        <w:t xml:space="preserve">Something missing in the logic here for me. First, you say there are differences, then the results state no differences, and conclude that bedded pack is a viable option.  Did you not think it was viable? </w:t>
      </w:r>
    </w:p>
    <w:p w14:paraId="496FAEA2" w14:textId="77777777" w:rsidR="00F60DA0" w:rsidRDefault="00F60DA0">
      <w:pPr>
        <w:pStyle w:val="CommentText"/>
      </w:pPr>
    </w:p>
    <w:p w14:paraId="2B9418A1" w14:textId="77777777" w:rsidR="00F60DA0" w:rsidRDefault="00F60DA0" w:rsidP="00F672BD">
      <w:pPr>
        <w:pStyle w:val="CommentText"/>
      </w:pPr>
      <w:r>
        <w:t>Use quantitative terms instead of 'feel'. 'Feel' is an emotion and subjective.</w:t>
      </w:r>
    </w:p>
  </w:comment>
  <w:comment w:id="10" w:author="Caitlin Jeffrey" w:date="2023-06-09T13:08:00Z" w:initials="CJ">
    <w:p w14:paraId="592122A8" w14:textId="6AF39A2A"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1"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14"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15"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17" w:author="Deborah Neher" w:date="2023-11-14T16:12:00Z" w:initials="DN">
    <w:p w14:paraId="21F54D86" w14:textId="77777777" w:rsidR="008A5B79" w:rsidRDefault="008A5B79" w:rsidP="00534365">
      <w:pPr>
        <w:pStyle w:val="CommentText"/>
      </w:pPr>
      <w:r>
        <w:rPr>
          <w:rStyle w:val="CommentReference"/>
        </w:rPr>
        <w:annotationRef/>
      </w:r>
      <w:r>
        <w:t>Use a quantitative term to indicate this was an empirical study</w:t>
      </w:r>
    </w:p>
  </w:comment>
  <w:comment w:id="21" w:author="Sandra Godden" w:date="2023-10-13T15:31:00Z" w:initials="SG">
    <w:p w14:paraId="181FF8B0" w14:textId="2C74E67F" w:rsidR="00D7652E" w:rsidRDefault="00D7652E">
      <w:pPr>
        <w:pStyle w:val="CommentText"/>
      </w:pPr>
      <w:r>
        <w:rPr>
          <w:rStyle w:val="CommentReference"/>
        </w:rPr>
        <w:annotationRef/>
      </w:r>
      <w:r>
        <w:t xml:space="preserve">Is this worded correctly? </w:t>
      </w:r>
    </w:p>
  </w:comment>
  <w:comment w:id="16"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22" w:author="Deborah Neher" w:date="2023-11-14T16:13:00Z" w:initials="DN">
    <w:p w14:paraId="257CE429" w14:textId="77777777" w:rsidR="008E02B9" w:rsidRDefault="008E02B9" w:rsidP="00A71397">
      <w:pPr>
        <w:pStyle w:val="CommentText"/>
      </w:pPr>
      <w:r>
        <w:rPr>
          <w:rStyle w:val="CommentReference"/>
        </w:rPr>
        <w:annotationRef/>
      </w:r>
      <w:r>
        <w:t>'in order' are extraneous words that don't add anything to the meaning of the sentence. Deleting extraneous words helps with succinctness.</w:t>
      </w:r>
    </w:p>
  </w:comment>
  <w:comment w:id="27" w:author="Sandra Godden" w:date="2023-10-13T07:57:00Z" w:initials="SG">
    <w:p w14:paraId="2297EF69" w14:textId="62D76CD1"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32" w:author="Deborah Neher" w:date="2023-11-14T16:21:00Z" w:initials="DN">
    <w:p w14:paraId="0683090A" w14:textId="77777777" w:rsidR="00FC49B1" w:rsidRDefault="00FC49B1" w:rsidP="00E2021B">
      <w:pPr>
        <w:pStyle w:val="CommentText"/>
      </w:pPr>
      <w:r>
        <w:rPr>
          <w:rStyle w:val="CommentReference"/>
        </w:rPr>
        <w:annotationRef/>
      </w:r>
      <w:r>
        <w:t>Not sure you need this here AND below. Pick one.</w:t>
      </w:r>
    </w:p>
  </w:comment>
  <w:comment w:id="44" w:author="Sandra Godden" w:date="2023-10-13T08:03:00Z" w:initials="SG">
    <w:p w14:paraId="717E4EDB" w14:textId="62859BB0" w:rsidR="00D7652E" w:rsidRDefault="00D7652E">
      <w:pPr>
        <w:pStyle w:val="CommentText"/>
      </w:pPr>
      <w:r>
        <w:rPr>
          <w:rStyle w:val="CommentReference"/>
        </w:rPr>
        <w:annotationRef/>
      </w:r>
      <w:r>
        <w:t>Shouldn’t this ‘results’ sentence come AFTER you tell us about your data analysis method (currently on lines 47-49)?</w:t>
      </w:r>
    </w:p>
  </w:comment>
  <w:comment w:id="47"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53" w:author="Sandra Godden" w:date="2023-10-13T08:04:00Z" w:initials="SG">
    <w:p w14:paraId="3A87B042" w14:textId="6CA8866B" w:rsidR="00D7652E" w:rsidRDefault="00D7652E">
      <w:pPr>
        <w:pStyle w:val="CommentText"/>
      </w:pPr>
      <w:r>
        <w:rPr>
          <w:rStyle w:val="CommentReference"/>
        </w:rPr>
        <w:annotationRef/>
      </w:r>
      <w:r>
        <w:t xml:space="preserve">Be warned: JDSci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54"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signif. </w:t>
      </w:r>
      <w:r w:rsidR="00860DB9">
        <w:t>a</w:t>
      </w:r>
      <w:r>
        <w:t>nd some not</w:t>
      </w:r>
      <w:r w:rsidR="00366934">
        <w:t>. Is this good enough for abstract, and then extrapolate more in results?</w:t>
      </w:r>
    </w:p>
  </w:comment>
  <w:comment w:id="58"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59"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60"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61"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62"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63"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74"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75"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86" w:author="Sandra Godden" w:date="2023-10-13T08:26:00Z" w:initials="SG">
    <w:p w14:paraId="6909C735" w14:textId="77777777" w:rsidR="005B5DC7" w:rsidRDefault="005B5DC7" w:rsidP="005B5DC7">
      <w:pPr>
        <w:pStyle w:val="CommentText"/>
      </w:pPr>
      <w:r>
        <w:rPr>
          <w:rStyle w:val="CommentReference"/>
        </w:rPr>
        <w:annotationRef/>
      </w:r>
      <w:r>
        <w:t>I don’t know how this is an independent objective.  It is more of an inference you will make, based on the results of your primary objective, no?</w:t>
      </w:r>
    </w:p>
  </w:comment>
  <w:comment w:id="89" w:author="Deborah Neher" w:date="2023-11-14T16:29:00Z" w:initials="DN">
    <w:p w14:paraId="44717CD3" w14:textId="77777777" w:rsidR="000F50B2" w:rsidRDefault="000F50B2" w:rsidP="00C40D01">
      <w:pPr>
        <w:pStyle w:val="CommentText"/>
      </w:pPr>
      <w:r>
        <w:rPr>
          <w:rStyle w:val="CommentReference"/>
        </w:rPr>
        <w:annotationRef/>
      </w:r>
      <w:r>
        <w:t>I would place these after the word 'systems'</w:t>
      </w:r>
    </w:p>
  </w:comment>
  <w:comment w:id="101" w:author="Sandra Godden" w:date="2023-10-13T15:31:00Z" w:initials="SG">
    <w:p w14:paraId="5798A4A9" w14:textId="77777777" w:rsidR="00E653D4" w:rsidRDefault="00E653D4" w:rsidP="00E653D4">
      <w:pPr>
        <w:pStyle w:val="CommentText"/>
      </w:pPr>
      <w:r>
        <w:rPr>
          <w:rStyle w:val="CommentReference"/>
        </w:rPr>
        <w:annotationRef/>
      </w:r>
      <w:r>
        <w:t xml:space="preserve">Is this worded correctly? </w:t>
      </w:r>
    </w:p>
  </w:comment>
  <w:comment w:id="109" w:author="Sandra Godden" w:date="2023-10-13T08:26:00Z" w:initials="SG">
    <w:p w14:paraId="0B348625" w14:textId="6A8C7D13"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113" w:author="Deborah Neher" w:date="2023-11-14T16:29:00Z" w:initials="DN">
    <w:p w14:paraId="49163A13" w14:textId="77777777" w:rsidR="0017301F" w:rsidRDefault="0017301F" w:rsidP="0017301F">
      <w:pPr>
        <w:pStyle w:val="CommentText"/>
      </w:pPr>
      <w:r>
        <w:rPr>
          <w:rStyle w:val="CommentReference"/>
        </w:rPr>
        <w:annotationRef/>
      </w:r>
      <w:r>
        <w:t>I would place these after the word 'systems'</w:t>
      </w:r>
    </w:p>
  </w:comment>
  <w:comment w:id="114" w:author="Caitlin Jeffrey" w:date="2023-11-20T09:02:00Z" w:initials="CJ">
    <w:p w14:paraId="5969487B" w14:textId="0C5C0348" w:rsidR="00A617FB" w:rsidRDefault="00A617FB">
      <w:pPr>
        <w:pStyle w:val="CommentText"/>
      </w:pPr>
      <w:r>
        <w:rPr>
          <w:rStyle w:val="CommentReference"/>
        </w:rPr>
        <w:annotationRef/>
      </w:r>
      <w:r>
        <w:t>John’s thoughts here</w:t>
      </w:r>
    </w:p>
  </w:comment>
  <w:comment w:id="124" w:author="Sandra Godden" w:date="2023-10-13T08:27:00Z" w:initials="SG">
    <w:p w14:paraId="5DFCFD66" w14:textId="4EFE123C"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125"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126"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127"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133"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36" w:author="Deborah Neher" w:date="2023-11-14T16:41:00Z" w:initials="DN">
    <w:p w14:paraId="6AD65627" w14:textId="77777777" w:rsidR="00B70D36" w:rsidRDefault="00B70D36" w:rsidP="00575B8D">
      <w:pPr>
        <w:pStyle w:val="CommentText"/>
      </w:pPr>
      <w:r>
        <w:rPr>
          <w:rStyle w:val="CommentReference"/>
        </w:rPr>
        <w:annotationRef/>
      </w:r>
      <w:r>
        <w:t xml:space="preserve">Most journals that I publish in require that all variables should be italicized, which would be </w:t>
      </w:r>
      <w:r>
        <w:rPr>
          <w:i/>
          <w:iCs/>
        </w:rPr>
        <w:t>n</w:t>
      </w:r>
      <w:r>
        <w:t xml:space="preserve"> = 177</w:t>
      </w:r>
    </w:p>
  </w:comment>
  <w:comment w:id="137" w:author="Caitlin Jeffrey" w:date="2023-11-18T11:40:00Z" w:initials="CJ">
    <w:p w14:paraId="1ACF542C" w14:textId="10B80FE9" w:rsidR="001E40EC" w:rsidRDefault="001E40EC">
      <w:pPr>
        <w:pStyle w:val="CommentText"/>
      </w:pPr>
      <w:r>
        <w:rPr>
          <w:rStyle w:val="CommentReference"/>
        </w:rPr>
        <w:annotationRef/>
      </w:r>
      <w:r>
        <w:t>John’s thoughts? Didn’t see anything in JDS Instructions to Authors</w:t>
      </w:r>
      <w:r w:rsidR="00642EFF">
        <w:t xml:space="preserve"> and checked 3 different author’s papers which used “n =”</w:t>
      </w:r>
    </w:p>
  </w:comment>
  <w:comment w:id="151" w:author="Deborah Neher" w:date="2023-11-14T16:44:00Z" w:initials="DN">
    <w:p w14:paraId="53485639" w14:textId="77777777" w:rsidR="00A0322B" w:rsidRDefault="00A0322B" w:rsidP="00AC7451">
      <w:pPr>
        <w:pStyle w:val="CommentText"/>
      </w:pPr>
      <w:r>
        <w:rPr>
          <w:rStyle w:val="CommentReference"/>
        </w:rPr>
        <w:annotationRef/>
      </w:r>
      <w:r>
        <w:t>Be consistent in referencing this survey (i.e., Winter was included above)</w:t>
      </w:r>
    </w:p>
  </w:comment>
  <w:comment w:id="159" w:author="Sandra Godden" w:date="2023-10-13T08:35:00Z" w:initials="SG">
    <w:p w14:paraId="503687D7" w14:textId="48531040" w:rsidR="00D7652E" w:rsidRDefault="00D7652E">
      <w:pPr>
        <w:pStyle w:val="CommentText"/>
      </w:pPr>
      <w:r>
        <w:rPr>
          <w:rStyle w:val="CommentReference"/>
        </w:rPr>
        <w:annotationRef/>
      </w:r>
      <w:r>
        <w:t>Please state the number enrolled in each of your 4 categories of facilities.</w:t>
      </w:r>
    </w:p>
  </w:comment>
  <w:comment w:id="161"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169" w:author="Sandra Godden" w:date="2023-10-13T08:41:00Z" w:initials="SG">
    <w:p w14:paraId="0A33E1CE" w14:textId="49DA6845" w:rsidR="00D7652E" w:rsidRDefault="00D7652E">
      <w:pPr>
        <w:pStyle w:val="CommentText"/>
      </w:pPr>
      <w:r>
        <w:rPr>
          <w:rStyle w:val="CommentReference"/>
        </w:rPr>
        <w:annotationRef/>
      </w:r>
      <w:r>
        <w:t xml:space="preserve">If you add these words, can you get rid of the first point on line 173-174?  Are they redundant?  </w:t>
      </w:r>
    </w:p>
  </w:comment>
  <w:comment w:id="170"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174" w:author="Caitlin Jeffrey" w:date="2023-07-20T09:00:00Z" w:initials="CJ">
    <w:p w14:paraId="2AC99350" w14:textId="412BA4DD" w:rsidR="00D7652E" w:rsidRDefault="00D7652E">
      <w:pPr>
        <w:pStyle w:val="CommentText"/>
      </w:pPr>
      <w:r>
        <w:rPr>
          <w:rStyle w:val="CommentReference"/>
        </w:rPr>
        <w:annotationRef/>
      </w:r>
      <w:r>
        <w:t xml:space="preserve">Figure </w:t>
      </w:r>
      <w:r w:rsidR="00682E62">
        <w:t>out how best to share supplemental data</w:t>
      </w:r>
    </w:p>
  </w:comment>
  <w:comment w:id="190" w:author="Deborah Neher" w:date="2023-11-15T10:12:00Z" w:initials="DN">
    <w:p w14:paraId="3D63F46A" w14:textId="77777777" w:rsidR="004C5F6E" w:rsidRDefault="004C5F6E" w:rsidP="00821DD4">
      <w:pPr>
        <w:pStyle w:val="CommentText"/>
      </w:pPr>
      <w:r>
        <w:rPr>
          <w:rStyle w:val="CommentReference"/>
        </w:rPr>
        <w:annotationRef/>
      </w:r>
      <w:r>
        <w:t>Depending on the style guide for the journal, they may want a citation here, and the web address in the bibliography</w:t>
      </w:r>
    </w:p>
  </w:comment>
  <w:comment w:id="215" w:author="Caitlin Jeffrey" w:date="2023-07-20T09:00:00Z" w:initials="CJ">
    <w:p w14:paraId="04B42E38" w14:textId="77777777" w:rsidR="004C5F6E" w:rsidRDefault="004C5F6E" w:rsidP="004C5F6E">
      <w:pPr>
        <w:pStyle w:val="CommentText"/>
      </w:pPr>
      <w:r>
        <w:rPr>
          <w:rStyle w:val="CommentReference"/>
        </w:rPr>
        <w:annotationRef/>
      </w:r>
      <w:r>
        <w:t>Figure out how best to share supplemental data</w:t>
      </w:r>
    </w:p>
  </w:comment>
  <w:comment w:id="216" w:author="Deborah Neher" w:date="2023-11-15T10:12:00Z" w:initials="DN">
    <w:p w14:paraId="0F5DD29E" w14:textId="77777777" w:rsidR="004C5F6E" w:rsidRDefault="004C5F6E" w:rsidP="004C5F6E">
      <w:pPr>
        <w:pStyle w:val="CommentText"/>
      </w:pPr>
      <w:r>
        <w:rPr>
          <w:rStyle w:val="CommentReference"/>
        </w:rPr>
        <w:annotationRef/>
      </w:r>
      <w:r>
        <w:t>Depending on the style guide for the journal, they may want a citation here, and the web address in the bibliography</w:t>
      </w:r>
    </w:p>
  </w:comment>
  <w:comment w:id="227" w:author="Sandra Godden" w:date="2023-10-13T08:43:00Z" w:initials="SG">
    <w:p w14:paraId="41BBF57E" w14:textId="3A72E255" w:rsidR="00D7652E" w:rsidRDefault="00D7652E">
      <w:pPr>
        <w:pStyle w:val="CommentText"/>
      </w:pPr>
      <w:r>
        <w:rPr>
          <w:rStyle w:val="CommentReference"/>
        </w:rPr>
        <w:annotationRef/>
      </w:r>
      <w:r>
        <w:t>How was air quality assessed?</w:t>
      </w:r>
    </w:p>
  </w:comment>
  <w:comment w:id="228"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230"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235" w:author="Caitlin Jeffrey" w:date="2023-11-18T12:12:00Z" w:initials="CJ">
    <w:p w14:paraId="4133EAA7" w14:textId="4FA5FAB1" w:rsidR="009205F3" w:rsidRDefault="009205F3">
      <w:pPr>
        <w:pStyle w:val="CommentText"/>
      </w:pPr>
      <w:r>
        <w:rPr>
          <w:rStyle w:val="CommentReference"/>
        </w:rPr>
        <w:annotationRef/>
      </w:r>
      <w:r>
        <w:t>John- she wanted to take this out- thoughts?</w:t>
      </w:r>
    </w:p>
  </w:comment>
  <w:comment w:id="237"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239"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238"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240"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241"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243"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244" w:author="Caitlin Jeffrey" w:date="2023-11-10T18:54:00Z" w:initials="CJ">
    <w:p w14:paraId="6880E3AE" w14:textId="6A19E21D" w:rsidR="00046822" w:rsidRDefault="00046822">
      <w:pPr>
        <w:pStyle w:val="CommentText"/>
      </w:pPr>
      <w:r>
        <w:rPr>
          <w:rStyle w:val="CommentReference"/>
        </w:rPr>
        <w:annotationRef/>
      </w:r>
      <w:r>
        <w:t>We plan on using STROBE-VET</w:t>
      </w:r>
    </w:p>
  </w:comment>
  <w:comment w:id="246" w:author="Caitlin Jeffrey" w:date="2023-11-20T09:21:00Z" w:initials="CJ">
    <w:p w14:paraId="5964937A" w14:textId="064E6AAB" w:rsidR="008A1F40" w:rsidRDefault="008A1F40">
      <w:pPr>
        <w:pStyle w:val="CommentText"/>
      </w:pPr>
      <w:r>
        <w:rPr>
          <w:rStyle w:val="CommentReference"/>
        </w:rPr>
        <w:annotationRef/>
      </w:r>
      <w:r>
        <w:t>Maybe this could be simplified?</w:t>
      </w:r>
    </w:p>
  </w:comment>
  <w:comment w:id="245" w:author="Deborah Neher" w:date="2023-11-15T10:20:00Z" w:initials="DN">
    <w:p w14:paraId="3804932C" w14:textId="77777777" w:rsidR="006E3E4B" w:rsidRDefault="006E3E4B" w:rsidP="00CF2F4F">
      <w:pPr>
        <w:pStyle w:val="CommentText"/>
      </w:pPr>
      <w:r>
        <w:rPr>
          <w:rStyle w:val="CommentReference"/>
        </w:rPr>
        <w:annotationRef/>
      </w:r>
      <w:r>
        <w:t>This could be reduced. The reference for Kobo can be moved to the bibliography.  I would list variables collected for each of the objectives, and then follow with a sentence about metadata that relates to the facility and farm. No need to describe the processes of descriptive statistics….just name them, i.e., mean, variance</w:t>
      </w:r>
    </w:p>
  </w:comment>
  <w:comment w:id="248" w:author="Caitlin Jeffrey" w:date="2023-11-18T12:14:00Z" w:initials="CJ">
    <w:p w14:paraId="18633C82" w14:textId="293C4565" w:rsidR="001E501A" w:rsidRDefault="001E501A">
      <w:pPr>
        <w:pStyle w:val="CommentText"/>
      </w:pPr>
      <w:r>
        <w:rPr>
          <w:rStyle w:val="CommentReference"/>
        </w:rPr>
        <w:annotationRef/>
      </w:r>
      <w:r>
        <w:t xml:space="preserve">Maybe this doesn’t even need to be in </w:t>
      </w:r>
      <w:r w:rsidR="00292394">
        <w:t>here?</w:t>
      </w:r>
    </w:p>
  </w:comment>
  <w:comment w:id="249" w:author="Sandra Godden" w:date="2023-10-13T15:33:00Z" w:initials="SG">
    <w:p w14:paraId="0D6CA22D" w14:textId="2D2FA108"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250"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254" w:author="Sandra Godden" w:date="2023-10-13T15:31:00Z" w:initials="SG">
    <w:p w14:paraId="34052381" w14:textId="70F16A2D" w:rsidR="00D7652E" w:rsidRDefault="00D7652E" w:rsidP="0073047F">
      <w:pPr>
        <w:pStyle w:val="CommentText"/>
      </w:pPr>
      <w:r>
        <w:rPr>
          <w:rStyle w:val="CommentReference"/>
        </w:rPr>
        <w:annotationRef/>
      </w:r>
      <w:r>
        <w:t xml:space="preserve">Is this worded correctly?   Did you do this for all of these outcome </w:t>
      </w:r>
      <w:r w:rsidR="00F713E2">
        <w:t>variables</w:t>
      </w:r>
      <w:r>
        <w:t xml:space="preserve">?  </w:t>
      </w:r>
    </w:p>
  </w:comment>
  <w:comment w:id="255"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256" w:author="Caitlin Jeffrey" w:date="2023-11-03T09:23:00Z" w:initials="CJ">
    <w:p w14:paraId="70B23773" w14:textId="004BF5FE" w:rsidR="0092722C" w:rsidRDefault="0092722C">
      <w:pPr>
        <w:pStyle w:val="CommentText"/>
      </w:pPr>
      <w:r>
        <w:rPr>
          <w:rStyle w:val="CommentReference"/>
        </w:rPr>
        <w:annotationRef/>
      </w:r>
      <w:r w:rsidR="003E64D4">
        <w:t xml:space="preserve">Should </w:t>
      </w:r>
      <w:r>
        <w:t>Table 3</w:t>
      </w:r>
      <w:r w:rsidR="003E64D4">
        <w:t xml:space="preserve"> go here and </w:t>
      </w:r>
      <w:r w:rsidR="00357CA1">
        <w:t>fulfill this</w:t>
      </w:r>
      <w:r>
        <w:t>?</w:t>
      </w:r>
    </w:p>
  </w:comment>
  <w:comment w:id="258"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259"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262"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263"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“jersey_other” and “Holstein” not associated with facility type</w:t>
      </w:r>
    </w:p>
  </w:comment>
  <w:comment w:id="265"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264"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260" w:author="Deborah Neher" w:date="2023-11-15T10:20:00Z" w:initials="DN">
    <w:p w14:paraId="4A04DA0E" w14:textId="77777777" w:rsidR="00342FC8" w:rsidRDefault="00342FC8" w:rsidP="005E2146">
      <w:pPr>
        <w:pStyle w:val="CommentText"/>
      </w:pPr>
      <w:r>
        <w:rPr>
          <w:rStyle w:val="CommentReference"/>
        </w:rPr>
        <w:annotationRef/>
      </w:r>
      <w:r>
        <w:t xml:space="preserve">Much of this seems like methods. </w:t>
      </w:r>
    </w:p>
  </w:comment>
  <w:comment w:id="266" w:author="Sandra Godden" w:date="2023-10-13T09:37:00Z" w:initials="SG">
    <w:p w14:paraId="1541294E" w14:textId="08657A18" w:rsidR="00D7652E" w:rsidRDefault="00D7652E">
      <w:pPr>
        <w:pStyle w:val="CommentText"/>
      </w:pPr>
      <w:r>
        <w:rPr>
          <w:rStyle w:val="CommentReference"/>
        </w:rPr>
        <w:annotationRef/>
      </w:r>
      <w:r>
        <w:t>You aren’t comparing anything in this paragraph. Ou are only describing.</w:t>
      </w:r>
    </w:p>
  </w:comment>
  <w:comment w:id="267" w:author="Deborah Neher" w:date="2023-11-15T10:21:00Z" w:initials="DN">
    <w:p w14:paraId="4FD5C25B" w14:textId="77777777" w:rsidR="00342FC8" w:rsidRDefault="00342FC8" w:rsidP="003139EA">
      <w:pPr>
        <w:pStyle w:val="CommentText"/>
      </w:pPr>
      <w:r>
        <w:rPr>
          <w:rStyle w:val="CommentReference"/>
        </w:rPr>
        <w:annotationRef/>
      </w:r>
      <w:r>
        <w:t xml:space="preserve">Not a good topic sentence. Instead state the general pattern observed with Table 2 in parentheses at the end of the sentence. </w:t>
      </w:r>
    </w:p>
  </w:comment>
  <w:comment w:id="268" w:author="Deborah Neher" w:date="2023-11-15T10:22:00Z" w:initials="DN">
    <w:p w14:paraId="6FF9DFEC" w14:textId="77777777" w:rsidR="00D35C6C" w:rsidRDefault="00D35C6C">
      <w:pPr>
        <w:pStyle w:val="CommentText"/>
      </w:pPr>
      <w:r>
        <w:rPr>
          <w:rStyle w:val="CommentReference"/>
        </w:rPr>
        <w:annotationRef/>
      </w:r>
      <w:r>
        <w:t xml:space="preserve">This is too much detail for the text; put the details in a Table and just state general patterns. Guide the reader through your story. The reader will quickly lose interest if you start listing so many parentheses and details. </w:t>
      </w:r>
    </w:p>
    <w:p w14:paraId="60105C97" w14:textId="77777777" w:rsidR="00D35C6C" w:rsidRDefault="00D35C6C">
      <w:pPr>
        <w:pStyle w:val="CommentText"/>
      </w:pPr>
    </w:p>
    <w:p w14:paraId="58D01E70" w14:textId="77777777" w:rsidR="00D35C6C" w:rsidRDefault="00D35C6C" w:rsidP="0032634E">
      <w:pPr>
        <w:pStyle w:val="CommentText"/>
      </w:pPr>
      <w:r>
        <w:t xml:space="preserve">I don't need a list of means, but rather which treatment(s) were similar or different from other treatments. </w:t>
      </w:r>
    </w:p>
  </w:comment>
  <w:comment w:id="269" w:author="Caitlin Jeffrey" w:date="2023-11-20T09:26:00Z" w:initials="CJ">
    <w:p w14:paraId="5594BC82" w14:textId="53BEC974" w:rsidR="00A35FC7" w:rsidRDefault="00A35FC7">
      <w:pPr>
        <w:pStyle w:val="CommentText"/>
      </w:pPr>
      <w:r>
        <w:rPr>
          <w:rStyle w:val="CommentReference"/>
        </w:rPr>
        <w:annotationRef/>
      </w:r>
      <w:r w:rsidR="007B4D4A">
        <w:t>Maybe just say how none of these differed by group.. take out all the speci</w:t>
      </w:r>
      <w:r w:rsidR="009C2950">
        <w:t>fics</w:t>
      </w:r>
    </w:p>
  </w:comment>
  <w:comment w:id="270" w:author="Sandra Godden" w:date="2023-10-13T15:46:00Z" w:initials="SG">
    <w:p w14:paraId="0730F836" w14:textId="6160BB86"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271" w:author="Deborah Neher" w:date="2023-11-15T10:23:00Z" w:initials="DN">
    <w:p w14:paraId="4A0720C9" w14:textId="77777777" w:rsidR="00C90409" w:rsidRDefault="00C90409" w:rsidP="006349EB">
      <w:pPr>
        <w:pStyle w:val="CommentText"/>
      </w:pPr>
      <w:r>
        <w:rPr>
          <w:rStyle w:val="CommentReference"/>
        </w:rPr>
        <w:annotationRef/>
      </w:r>
      <w:r>
        <w:t>Limitation for the end of the discussion</w:t>
      </w:r>
    </w:p>
  </w:comment>
  <w:comment w:id="273" w:author="Deborah Neher" w:date="2023-11-15T10:23:00Z" w:initials="DN">
    <w:p w14:paraId="1CD42D04" w14:textId="77777777" w:rsidR="00C90409" w:rsidRDefault="00C90409" w:rsidP="00D20FDB">
      <w:pPr>
        <w:pStyle w:val="CommentText"/>
      </w:pPr>
      <w:r>
        <w:rPr>
          <w:rStyle w:val="CommentReference"/>
        </w:rPr>
        <w:annotationRef/>
      </w:r>
      <w:r>
        <w:t>Methods</w:t>
      </w:r>
    </w:p>
  </w:comment>
  <w:comment w:id="274" w:author="Deborah Neher" w:date="2023-11-15T10:23:00Z" w:initials="DN">
    <w:p w14:paraId="7019F321" w14:textId="77777777" w:rsidR="00C90409" w:rsidRDefault="00C90409" w:rsidP="009F0210">
      <w:pPr>
        <w:pStyle w:val="CommentText"/>
      </w:pPr>
      <w:r>
        <w:rPr>
          <w:rStyle w:val="CommentReference"/>
        </w:rPr>
        <w:annotationRef/>
      </w:r>
      <w:r>
        <w:t>methods</w:t>
      </w:r>
    </w:p>
  </w:comment>
  <w:comment w:id="275" w:author="Deborah Neher" w:date="2023-11-15T10:23:00Z" w:initials="DN">
    <w:p w14:paraId="346477A1" w14:textId="77777777" w:rsidR="00C90409" w:rsidRDefault="00C90409" w:rsidP="002C1918">
      <w:pPr>
        <w:pStyle w:val="CommentText"/>
      </w:pPr>
      <w:r>
        <w:rPr>
          <w:rStyle w:val="CommentReference"/>
        </w:rPr>
        <w:annotationRef/>
      </w:r>
      <w:r>
        <w:t>methods</w:t>
      </w:r>
    </w:p>
  </w:comment>
  <w:comment w:id="278" w:author="Sandra Godden" w:date="2023-10-13T15:46:00Z" w:initials="SG">
    <w:p w14:paraId="555182FE" w14:textId="7E606C21"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277"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283"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281"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282" w:author="Deborah Neher" w:date="2023-11-15T10:25:00Z" w:initials="DN">
    <w:p w14:paraId="3291902C" w14:textId="77777777" w:rsidR="001F0F78" w:rsidRDefault="001F0F78" w:rsidP="00EB31E3">
      <w:pPr>
        <w:pStyle w:val="CommentText"/>
      </w:pPr>
      <w:r>
        <w:rPr>
          <w:rStyle w:val="CommentReference"/>
        </w:rPr>
        <w:annotationRef/>
      </w:r>
      <w:r>
        <w:t>This is the section for interpretation and context with current literature. Do not repeat methods or results. Focus on key findings for each question / hypothesis.</w:t>
      </w:r>
    </w:p>
  </w:comment>
  <w:comment w:id="284" w:author="Deborah Neher" w:date="2023-11-15T10:26:00Z" w:initials="DN">
    <w:p w14:paraId="11C8222E" w14:textId="77777777" w:rsidR="005C24FC" w:rsidRDefault="005C24FC" w:rsidP="0031737B">
      <w:pPr>
        <w:pStyle w:val="CommentText"/>
      </w:pPr>
      <w:r>
        <w:rPr>
          <w:rStyle w:val="CommentReference"/>
        </w:rPr>
        <w:annotationRef/>
      </w:r>
      <w:r>
        <w:t xml:space="preserve">I would collect all your statements about novelty and put them together in a single paragraph after you present what you conclude/interpret as the answers for each of your questions. </w:t>
      </w:r>
    </w:p>
  </w:comment>
  <w:comment w:id="286" w:author="Caitlin Jeffrey" w:date="2023-10-31T14:07:00Z" w:initials="CJ">
    <w:p w14:paraId="0BD60221" w14:textId="54D32D42" w:rsidR="000D7A85" w:rsidRDefault="000D7A85">
      <w:pPr>
        <w:pStyle w:val="CommentText"/>
      </w:pPr>
      <w:r>
        <w:rPr>
          <w:rStyle w:val="CommentReference"/>
        </w:rPr>
        <w:annotationRef/>
      </w:r>
      <w:r>
        <w:t xml:space="preserve">Now, this section should contain </w:t>
      </w:r>
      <w:r w:rsidR="00623F32">
        <w:t>all pertinent parts of objective 1 (outcomes by facility type), AS WELL AS comparison of these outcomes to previous work describing bedded packs</w:t>
      </w:r>
    </w:p>
  </w:comment>
  <w:comment w:id="287" w:author="Sandra Godden" w:date="2023-10-13T10:26:00Z" w:initials="SG">
    <w:p w14:paraId="06729837" w14:textId="77777777" w:rsidR="00C3036E" w:rsidRDefault="00C3036E" w:rsidP="00C3036E">
      <w:pPr>
        <w:pStyle w:val="CommentText"/>
      </w:pPr>
      <w:r>
        <w:rPr>
          <w:rStyle w:val="CommentReference"/>
        </w:rPr>
        <w:annotationRef/>
      </w:r>
      <w:r>
        <w:t>Since this was your main objective, it should be presented BEFORE your secondary analysis section (above)</w:t>
      </w:r>
    </w:p>
  </w:comment>
  <w:comment w:id="288" w:author="Caitlin Jeffrey" w:date="2023-09-12T11:32:00Z" w:initials="CJ">
    <w:p w14:paraId="5C84198A" w14:textId="24FB4B33" w:rsidR="00D7652E" w:rsidRDefault="00D7652E">
      <w:pPr>
        <w:pStyle w:val="CommentText"/>
      </w:pPr>
      <w:r>
        <w:rPr>
          <w:rStyle w:val="CommentReference"/>
        </w:rPr>
        <w:annotationRef/>
      </w:r>
      <w:r>
        <w:t>Postmilking, contagious: pankey 1985; post-milking, opportunistic/CNS specifically: quirk, 2012; Premilking, environmental: pankey, 1987</w:t>
      </w:r>
    </w:p>
  </w:comment>
  <w:comment w:id="289"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290"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291" w:author="Deborah Neher" w:date="2023-11-15T10:29:00Z" w:initials="DN">
    <w:p w14:paraId="7D22A779" w14:textId="77777777" w:rsidR="00913353" w:rsidRDefault="00913353">
      <w:pPr>
        <w:pStyle w:val="CommentText"/>
      </w:pPr>
      <w:r>
        <w:rPr>
          <w:rStyle w:val="CommentReference"/>
        </w:rPr>
        <w:annotationRef/>
      </w:r>
      <w:r>
        <w:t xml:space="preserve">This reads like a results statement… could rephrase to something like </w:t>
      </w:r>
    </w:p>
    <w:p w14:paraId="357FC3B8" w14:textId="77777777" w:rsidR="00913353" w:rsidRDefault="00913353">
      <w:pPr>
        <w:pStyle w:val="CommentText"/>
      </w:pPr>
    </w:p>
    <w:p w14:paraId="21F79273" w14:textId="77777777" w:rsidR="00913353" w:rsidRDefault="00913353" w:rsidP="00D27244">
      <w:pPr>
        <w:pStyle w:val="CommentText"/>
      </w:pPr>
      <w:r>
        <w:t>"The lack of difference in hygiene measures among facility types is supported by previous work (ref 1, ref 2)…"  …. Or "our study and one other (ref) agree with each other but differ from mainstream literature reporting XYX (ref)."</w:t>
      </w:r>
    </w:p>
  </w:comment>
  <w:comment w:id="292" w:author="Sandra Godden" w:date="2023-10-13T15:46:00Z" w:initials="SG">
    <w:p w14:paraId="497CE17B" w14:textId="4995A8B6" w:rsidR="006D599A" w:rsidRDefault="006D599A" w:rsidP="006D599A">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56E3096B" w14:textId="77777777" w:rsidR="006D599A" w:rsidRDefault="006D599A" w:rsidP="006D599A">
      <w:pPr>
        <w:pStyle w:val="CommentText"/>
      </w:pPr>
    </w:p>
    <w:p w14:paraId="5EED30A0" w14:textId="77777777" w:rsidR="006D599A" w:rsidRDefault="006D599A" w:rsidP="006D599A">
      <w:pPr>
        <w:pStyle w:val="CommentText"/>
      </w:pPr>
      <w:r>
        <w:t>Take the same approach for the next major section (objective 2)</w:t>
      </w:r>
    </w:p>
  </w:comment>
  <w:comment w:id="293"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294" w:author="Deborah Neher" w:date="2023-11-15T10:30:00Z" w:initials="DN">
    <w:p w14:paraId="0D476DCC" w14:textId="77777777" w:rsidR="006E1F72" w:rsidRDefault="006E1F72" w:rsidP="006B1AB2">
      <w:pPr>
        <w:pStyle w:val="CommentText"/>
      </w:pPr>
      <w:r>
        <w:rPr>
          <w:rStyle w:val="CommentReference"/>
        </w:rPr>
        <w:annotationRef/>
      </w:r>
      <w:r>
        <w:t>I would save this for a limitations paragraph at the end of the discussion.</w:t>
      </w:r>
    </w:p>
  </w:comment>
  <w:comment w:id="295" w:author="Caitlin Jeffrey" w:date="2023-11-18T12:24:00Z" w:initials="CJ">
    <w:p w14:paraId="3A862C89" w14:textId="79ABF5A6" w:rsidR="00A13DEC" w:rsidRDefault="00A13DEC">
      <w:pPr>
        <w:pStyle w:val="CommentText"/>
      </w:pPr>
      <w:r>
        <w:rPr>
          <w:rStyle w:val="CommentReference"/>
        </w:rPr>
        <w:annotationRef/>
      </w:r>
      <w:r>
        <w:t xml:space="preserve">John you had commented maybe just delete this section anyway- thoughts? I had kind of been of the mindset to get out in front of reader’s question- </w:t>
      </w:r>
      <w:r w:rsidR="00DA272D">
        <w:t>why isn’t there any discussion of multivariable models?</w:t>
      </w:r>
    </w:p>
  </w:comment>
  <w:comment w:id="297" w:author="Sandra Godden" w:date="2023-10-13T10:34:00Z" w:initials="SG">
    <w:p w14:paraId="629322C3" w14:textId="13EBC1A9"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298"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299" w:author="Caitlin Jeffrey" w:date="2023-10-31T15:14:00Z" w:initials="CJ">
    <w:p w14:paraId="4E41687A" w14:textId="67DDE6CD" w:rsidR="00306E7A" w:rsidRDefault="00306E7A">
      <w:pPr>
        <w:pStyle w:val="CommentText"/>
      </w:pPr>
      <w:r>
        <w:rPr>
          <w:rStyle w:val="CommentReference"/>
        </w:rPr>
        <w:annotationRef/>
      </w:r>
      <w:r w:rsidR="00067A6B">
        <w:t>Tried to clarify this section; it’s not a discussion of milk quality results, it’s a “hey look BOTH composting and static bedded packs can have good milk quality”</w:t>
      </w:r>
    </w:p>
  </w:comment>
  <w:comment w:id="296" w:author="Caitlin Jeffrey" w:date="2023-11-10T18:47:00Z" w:initials="CJ">
    <w:p w14:paraId="0C37A81B" w14:textId="134993B5" w:rsidR="00DA10F6" w:rsidRDefault="00DA10F6" w:rsidP="00DA10F6">
      <w:pPr>
        <w:autoSpaceDE w:val="0"/>
        <w:autoSpaceDN w:val="0"/>
        <w:adjustRightInd w:val="0"/>
        <w:spacing w:line="480" w:lineRule="auto"/>
        <w:ind w:firstLine="720"/>
        <w:rPr>
          <w:rFonts w:ascii="Times New Roman" w:hAnsi="Times New Roman" w:cs="Times New Roman"/>
          <w:sz w:val="24"/>
          <w:szCs w:val="24"/>
        </w:rPr>
      </w:pPr>
      <w:r>
        <w:rPr>
          <w:rStyle w:val="CommentReference"/>
        </w:rPr>
        <w:annotationRef/>
      </w:r>
      <w:r>
        <w:t>I think if we’re looking to shorten discussion it could come from cutting this part down/out</w:t>
      </w:r>
    </w:p>
    <w:p w14:paraId="4E6D1D3B" w14:textId="4E38BD18" w:rsidR="00DA10F6" w:rsidRDefault="00DA10F6">
      <w:pPr>
        <w:pStyle w:val="CommentText"/>
      </w:pPr>
    </w:p>
  </w:comment>
  <w:comment w:id="300" w:author="Caitlin Jeffrey" w:date="2023-11-10T15:20:00Z" w:initials="CJ">
    <w:p w14:paraId="2E87145D" w14:textId="7FA6DA6D" w:rsidR="008877D3" w:rsidRDefault="008877D3">
      <w:pPr>
        <w:pStyle w:val="CommentText"/>
      </w:pPr>
      <w:r>
        <w:rPr>
          <w:rStyle w:val="CommentReference"/>
        </w:rPr>
        <w:annotationRef/>
      </w:r>
      <w:r w:rsidR="00375C1C">
        <w:rPr>
          <w:noProof/>
        </w:rPr>
        <w:t>what % organic farms in the state use DHIA? what does BTSCC look like in the state for o</w:t>
      </w:r>
      <w:r w:rsidR="00AB60B3">
        <w:rPr>
          <w:noProof/>
        </w:rPr>
        <w:t>rg</w:t>
      </w:r>
      <w:r w:rsidR="00375C1C">
        <w:rPr>
          <w:noProof/>
        </w:rPr>
        <w:t>anic farms (or regular farms?)</w:t>
      </w:r>
      <w:r w:rsidR="00AB60B3">
        <w:rPr>
          <w:noProof/>
        </w:rPr>
        <w:t xml:space="preserve"> I’m trying to nail this down so I can add it in.</w:t>
      </w:r>
    </w:p>
  </w:comment>
  <w:comment w:id="301" w:author="Caitlin Jeffrey" w:date="2023-11-10T18:45:00Z" w:initials="CJ">
    <w:p w14:paraId="64A013A2" w14:textId="02005145" w:rsidR="003C00FD" w:rsidRDefault="003C00FD">
      <w:pPr>
        <w:pStyle w:val="CommentText"/>
      </w:pPr>
      <w:r>
        <w:rPr>
          <w:rStyle w:val="CommentReference"/>
        </w:rPr>
        <w:annotationRef/>
      </w:r>
      <w:r>
        <w:t xml:space="preserve">One of Sandra’s comments was that I hadn’t included future directions or limitations of the study. Think I’ve covered limitations well enough (too well?), </w:t>
      </w:r>
      <w:r w:rsidR="003C261F">
        <w:t>BUT if anyone has any other “future directions” to add please do.</w:t>
      </w:r>
    </w:p>
  </w:comment>
  <w:comment w:id="303" w:author="Sandra Godden" w:date="2023-10-13T10:36:00Z" w:initials="SG">
    <w:p w14:paraId="01FF7025" w14:textId="35095677" w:rsidR="00D7652E" w:rsidRDefault="00D7652E">
      <w:pPr>
        <w:pStyle w:val="CommentText"/>
      </w:pPr>
      <w:r>
        <w:rPr>
          <w:rStyle w:val="CommentReference"/>
        </w:rPr>
        <w:annotationRef/>
      </w:r>
      <w:r>
        <w:t>A discussion should also address study strengths, limitations and future directions for research. Please add.</w:t>
      </w:r>
    </w:p>
  </w:comment>
  <w:comment w:id="302" w:author="Caitlin Jeffrey" w:date="2023-11-10T18:46:00Z" w:initials="CJ">
    <w:p w14:paraId="58A561BF" w14:textId="3AA3C5B3" w:rsidR="005278A5" w:rsidRDefault="005278A5">
      <w:pPr>
        <w:pStyle w:val="CommentText"/>
      </w:pPr>
      <w:r>
        <w:rPr>
          <w:rStyle w:val="CommentReference"/>
        </w:rPr>
        <w:annotationRef/>
      </w:r>
      <w:r>
        <w:t>Probably another spot we could edit down if necessary.</w:t>
      </w:r>
    </w:p>
  </w:comment>
  <w:comment w:id="304"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305" w:author="Deborah Neher" w:date="2023-11-15T10:30:00Z" w:initials="DN">
    <w:p w14:paraId="2D04C515" w14:textId="77777777" w:rsidR="009C6EE0" w:rsidRDefault="009C6EE0" w:rsidP="009A50AE">
      <w:pPr>
        <w:pStyle w:val="CommentText"/>
      </w:pPr>
      <w:r>
        <w:rPr>
          <w:rStyle w:val="CommentReference"/>
        </w:rPr>
        <w:annotationRef/>
      </w:r>
      <w:r>
        <w:t xml:space="preserve">A version of these points could be a nice beginning to the discussion section. </w:t>
      </w:r>
    </w:p>
  </w:comment>
  <w:comment w:id="307" w:author="Sandra Godden" w:date="2023-10-13T10:39:00Z" w:initials="SG">
    <w:p w14:paraId="5966DFFC" w14:textId="6203D16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….bla bla bla</w:t>
      </w:r>
      <w:r>
        <w:br/>
      </w:r>
      <w:r>
        <w:br/>
        <w:t>(if I interpreted your secondary analysis correctly)</w:t>
      </w:r>
    </w:p>
  </w:comment>
  <w:comment w:id="308"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322"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331"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333"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334"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332" w:author="Caitlin Jeffrey" w:date="2023-10-20T09:24:00Z" w:initials="CJ">
    <w:p w14:paraId="30E21012" w14:textId="77777777" w:rsidR="006F68A4" w:rsidRDefault="006F68A4" w:rsidP="006F68A4">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335"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336" w:author="Caitlin Jeffrey" w:date="2023-10-20T09:27:00Z" w:initials="CJ">
    <w:p w14:paraId="72C70A37" w14:textId="77777777" w:rsidR="006F68A4" w:rsidRDefault="006F68A4" w:rsidP="006F68A4">
      <w:pPr>
        <w:pStyle w:val="CommentText"/>
      </w:pPr>
      <w:r>
        <w:rPr>
          <w:rStyle w:val="CommentReference"/>
        </w:rPr>
        <w:annotationRef/>
      </w:r>
      <w:r>
        <w:t>SG has a comment lower down in the example table she put in that don’t need to give % positive and negative SA or coliforms, bc these are in text (and it makes the table much more reasonably shaped)</w:t>
      </w:r>
    </w:p>
  </w:comment>
  <w:comment w:id="337" w:author="Sandra Godden" w:date="2023-10-13T14:57:00Z" w:initials="SG">
    <w:p w14:paraId="75BDA723" w14:textId="77777777" w:rsidR="005D17DE" w:rsidRDefault="005D17DE" w:rsidP="005D17DE">
      <w:pPr>
        <w:pStyle w:val="CommentText"/>
      </w:pPr>
      <w:r>
        <w:rPr>
          <w:rStyle w:val="CommentReference"/>
        </w:rPr>
        <w:annotationRef/>
      </w:r>
      <w:r>
        <w:t>Is this from univariable or multivariable analysis?  State in heading</w:t>
      </w:r>
    </w:p>
  </w:comment>
  <w:comment w:id="338" w:author="Caitlin Jeffrey" w:date="2023-10-23T09:15:00Z" w:initials="CJ">
    <w:p w14:paraId="07C1D3E4" w14:textId="77777777" w:rsidR="005D17DE" w:rsidRDefault="005D17DE" w:rsidP="005D17DE">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339" w:author="Sandra Godden" w:date="2023-10-13T16:01:00Z" w:initials="SG">
    <w:p w14:paraId="31EA9424" w14:textId="77777777" w:rsidR="005D17DE" w:rsidRDefault="005D17DE" w:rsidP="005D17DE">
      <w:pPr>
        <w:pStyle w:val="CommentText"/>
      </w:pPr>
      <w:r>
        <w:rPr>
          <w:rStyle w:val="CommentReference"/>
        </w:rPr>
        <w:annotationRef/>
      </w:r>
      <w:r>
        <w:t>Report  as kg</w:t>
      </w:r>
    </w:p>
  </w:comment>
  <w:comment w:id="363" w:author="Caitlin Jeffrey" w:date="2023-11-10T19:21:00Z" w:initials="CJ">
    <w:p w14:paraId="61958FD4" w14:textId="7C215F49" w:rsidR="00C44624" w:rsidRDefault="00C44624">
      <w:pPr>
        <w:pStyle w:val="CommentText"/>
      </w:pPr>
      <w:r>
        <w:rPr>
          <w:rStyle w:val="CommentReference"/>
        </w:rPr>
        <w:annotationRef/>
      </w:r>
      <w:r>
        <w:t xml:space="preserve">If anyone can think of a clever way to </w:t>
      </w:r>
      <w:r w:rsidR="00A912AA">
        <w:t>incorporate the intercept not on it’s own line, that would save some length with this giant table.</w:t>
      </w:r>
      <w:r w:rsidR="00EC1ACB">
        <w:t xml:space="preserve"> I couldn’t…</w:t>
      </w:r>
    </w:p>
  </w:comment>
  <w:comment w:id="666" w:author="Sandra Godden" w:date="2023-10-13T15:00:00Z" w:initials="SG">
    <w:p w14:paraId="08488774" w14:textId="77777777" w:rsidR="00204BBB" w:rsidRDefault="00204BBB" w:rsidP="00204BBB">
      <w:pPr>
        <w:pStyle w:val="CommentText"/>
      </w:pPr>
      <w:r>
        <w:rPr>
          <w:rStyle w:val="CommentReference"/>
        </w:rPr>
        <w:annotationRef/>
      </w:r>
      <w:r>
        <w:t>Should report log value (SE)</w:t>
      </w:r>
    </w:p>
  </w:comment>
  <w:comment w:id="667" w:author="Sandra Godden" w:date="2023-10-13T15:01:00Z" w:initials="SG">
    <w:p w14:paraId="618121BD" w14:textId="77777777" w:rsidR="00204BBB" w:rsidRDefault="00204BBB" w:rsidP="00204BBB">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668" w:author="Sandra Godden" w:date="2023-10-13T15:04:00Z" w:initials="SG">
    <w:p w14:paraId="31F83D22" w14:textId="77777777" w:rsidR="00204BBB" w:rsidRDefault="00204BBB" w:rsidP="00204BBB">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669" w:author="Sandra Godden" w:date="2023-10-13T16:01:00Z" w:initials="SG">
    <w:p w14:paraId="1B4E034B" w14:textId="77777777" w:rsidR="00204BBB" w:rsidRDefault="00204BBB" w:rsidP="00204BBB">
      <w:pPr>
        <w:pStyle w:val="CommentText"/>
      </w:pPr>
      <w:r>
        <w:rPr>
          <w:rStyle w:val="CommentReference"/>
        </w:rPr>
        <w:annotationRef/>
      </w:r>
      <w:r>
        <w:t>Report  as kg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05E0C4F5" w15:done="1"/>
  <w15:commentEx w15:paraId="2B9418A1" w15:done="1"/>
  <w15:commentEx w15:paraId="592122A8" w15:done="0"/>
  <w15:commentEx w15:paraId="6B05A5E1" w15:done="0"/>
  <w15:commentEx w15:paraId="48766D2E" w15:done="0"/>
  <w15:commentEx w15:paraId="4A2EF0B5" w15:done="0"/>
  <w15:commentEx w15:paraId="21F54D86" w15:done="0"/>
  <w15:commentEx w15:paraId="181FF8B0" w15:done="1"/>
  <w15:commentEx w15:paraId="68AA152A" w15:done="0"/>
  <w15:commentEx w15:paraId="257CE429" w15:done="0"/>
  <w15:commentEx w15:paraId="2297EF69" w15:done="1"/>
  <w15:commentEx w15:paraId="0683090A" w15:done="0"/>
  <w15:commentEx w15:paraId="717E4EDB" w15:done="1"/>
  <w15:commentEx w15:paraId="4929AEEE" w15:done="1"/>
  <w15:commentEx w15:paraId="59D54848" w15:done="1"/>
  <w15:commentEx w15:paraId="4DC87C9B" w15:paraIdParent="59D54848"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6909C735" w15:done="1"/>
  <w15:commentEx w15:paraId="44717CD3" w15:done="0"/>
  <w15:commentEx w15:paraId="5798A4A9" w15:done="1"/>
  <w15:commentEx w15:paraId="0B348625" w15:done="1"/>
  <w15:commentEx w15:paraId="49163A13" w15:done="0"/>
  <w15:commentEx w15:paraId="5969487B" w15:paraIdParent="49163A13" w15:done="0"/>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6AD65627" w15:done="0"/>
  <w15:commentEx w15:paraId="1ACF542C" w15:paraIdParent="6AD65627" w15:done="0"/>
  <w15:commentEx w15:paraId="53485639" w15:done="0"/>
  <w15:commentEx w15:paraId="503687D7" w15:done="1"/>
  <w15:commentEx w15:paraId="06FFF03E" w15:done="1"/>
  <w15:commentEx w15:paraId="0A33E1CE" w15:done="1"/>
  <w15:commentEx w15:paraId="7F73D80B" w15:paraIdParent="0A33E1CE" w15:done="1"/>
  <w15:commentEx w15:paraId="2AC99350" w15:done="0"/>
  <w15:commentEx w15:paraId="3D63F46A" w15:done="0"/>
  <w15:commentEx w15:paraId="04B42E38" w15:done="0"/>
  <w15:commentEx w15:paraId="0F5DD29E" w15:done="0"/>
  <w15:commentEx w15:paraId="41BBF57E" w15:done="1"/>
  <w15:commentEx w15:paraId="1BB8FEEA" w15:done="0"/>
  <w15:commentEx w15:paraId="347B1AC8" w15:done="1"/>
  <w15:commentEx w15:paraId="4133EAA7" w15:done="0"/>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6880E3AE" w15:paraIdParent="77D37492" w15:done="0"/>
  <w15:commentEx w15:paraId="5964937A" w15:done="0"/>
  <w15:commentEx w15:paraId="3804932C" w15:done="0"/>
  <w15:commentEx w15:paraId="18633C82" w15:done="0"/>
  <w15:commentEx w15:paraId="0D6CA22D" w15:done="1"/>
  <w15:commentEx w15:paraId="4B41699C" w15:done="1"/>
  <w15:commentEx w15:paraId="34052381" w15:done="1"/>
  <w15:commentEx w15:paraId="5A69C7A2" w15:done="1"/>
  <w15:commentEx w15:paraId="70B23773" w15:paraIdParent="5A69C7A2" w15:done="1"/>
  <w15:commentEx w15:paraId="1F2CF706" w15:done="0"/>
  <w15:commentEx w15:paraId="7BE49F72" w15:done="1"/>
  <w15:commentEx w15:paraId="6E31E5C2" w15:done="1"/>
  <w15:commentEx w15:paraId="4B9CBD05" w15:paraIdParent="6E31E5C2" w15:done="1"/>
  <w15:commentEx w15:paraId="201DE533" w15:done="1"/>
  <w15:commentEx w15:paraId="3F82AC80" w15:done="0"/>
  <w15:commentEx w15:paraId="4A04DA0E" w15:done="0"/>
  <w15:commentEx w15:paraId="1541294E" w15:done="1"/>
  <w15:commentEx w15:paraId="4FD5C25B" w15:done="0"/>
  <w15:commentEx w15:paraId="58D01E70" w15:done="0"/>
  <w15:commentEx w15:paraId="5594BC82" w15:paraIdParent="58D01E70" w15:done="0"/>
  <w15:commentEx w15:paraId="0FBBE8D3" w15:done="1"/>
  <w15:commentEx w15:paraId="4A0720C9" w15:done="0"/>
  <w15:commentEx w15:paraId="1CD42D04" w15:done="0"/>
  <w15:commentEx w15:paraId="7019F321" w15:done="0"/>
  <w15:commentEx w15:paraId="346477A1" w15:done="0"/>
  <w15:commentEx w15:paraId="3516E942" w15:done="1"/>
  <w15:commentEx w15:paraId="0D68EA71" w15:done="0"/>
  <w15:commentEx w15:paraId="06EBF5E6" w15:done="0"/>
  <w15:commentEx w15:paraId="3C109B3D" w15:done="1"/>
  <w15:commentEx w15:paraId="3291902C" w15:done="0"/>
  <w15:commentEx w15:paraId="11C8222E" w15:done="0"/>
  <w15:commentEx w15:paraId="0BD60221" w15:done="0"/>
  <w15:commentEx w15:paraId="06729837" w15:done="1"/>
  <w15:commentEx w15:paraId="5C84198A" w15:done="1"/>
  <w15:commentEx w15:paraId="3B3BD0C7" w15:done="1"/>
  <w15:commentEx w15:paraId="5577E5AD" w15:done="1"/>
  <w15:commentEx w15:paraId="21F79273" w15:done="0"/>
  <w15:commentEx w15:paraId="5EED30A0" w15:done="1"/>
  <w15:commentEx w15:paraId="70BA633D" w15:done="1"/>
  <w15:commentEx w15:paraId="0D476DCC" w15:done="0"/>
  <w15:commentEx w15:paraId="3A862C89" w15:paraIdParent="0D476DCC" w15:done="0"/>
  <w15:commentEx w15:paraId="629322C3" w15:done="1"/>
  <w15:commentEx w15:paraId="3BA27D45" w15:done="1"/>
  <w15:commentEx w15:paraId="4E41687A" w15:paraIdParent="3BA27D45" w15:done="1"/>
  <w15:commentEx w15:paraId="4E6D1D3B" w15:done="0"/>
  <w15:commentEx w15:paraId="2E87145D" w15:done="0"/>
  <w15:commentEx w15:paraId="64A013A2" w15:done="0"/>
  <w15:commentEx w15:paraId="01FF7025" w15:done="1"/>
  <w15:commentEx w15:paraId="58A561BF" w15:done="0"/>
  <w15:commentEx w15:paraId="4BF4B4BB" w15:done="0"/>
  <w15:commentEx w15:paraId="2D04C515" w15:done="0"/>
  <w15:commentEx w15:paraId="5966DFFC" w15:done="1"/>
  <w15:commentEx w15:paraId="63F3090D" w15:done="1"/>
  <w15:commentEx w15:paraId="384CA652" w15:done="0"/>
  <w15:commentEx w15:paraId="5C41803A" w15:done="1"/>
  <w15:commentEx w15:paraId="57E118EB" w15:done="1"/>
  <w15:commentEx w15:paraId="7185E621" w15:paraIdParent="57E118EB" w15:done="1"/>
  <w15:commentEx w15:paraId="30E21012" w15:done="1"/>
  <w15:commentEx w15:paraId="6B8F47EC" w15:done="1"/>
  <w15:commentEx w15:paraId="72C70A37" w15:paraIdParent="6B8F47EC" w15:done="1"/>
  <w15:commentEx w15:paraId="75BDA723" w15:done="1"/>
  <w15:commentEx w15:paraId="07C1D3E4" w15:paraIdParent="75BDA723" w15:done="1"/>
  <w15:commentEx w15:paraId="31EA9424" w15:done="1"/>
  <w15:commentEx w15:paraId="61958FD4" w15:done="0"/>
  <w15:commentEx w15:paraId="08488774" w15:done="0"/>
  <w15:commentEx w15:paraId="618121BD" w15:done="1"/>
  <w15:commentEx w15:paraId="31F83D22" w15:done="1"/>
  <w15:commentEx w15:paraId="1B4E0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44B8A0E" w16cex:dateUtc="2023-11-18T17:33:00Z"/>
  <w16cex:commentExtensible w16cex:durableId="59F36203" w16cex:dateUtc="2023-11-14T21:09:00Z"/>
  <w16cex:commentExtensible w16cex:durableId="282DA2B1" w16cex:dateUtc="2023-06-09T17:08:00Z"/>
  <w16cex:commentExtensible w16cex:durableId="282DA4AC" w16cex:dateUtc="2023-06-09T17:16:00Z"/>
  <w16cex:commentExtensible w16cex:durableId="282DA4CB" w16cex:dateUtc="2023-06-09T17:16:00Z"/>
  <w16cex:commentExtensible w16cex:durableId="27FA2CA2" w16cex:dateUtc="2023-05-01T16:18:00Z"/>
  <w16cex:commentExtensible w16cex:durableId="09BE244D" w16cex:dateUtc="2023-11-14T21:12:00Z"/>
  <w16cex:commentExtensible w16cex:durableId="136C8880" w16cex:dateUtc="2023-10-18T18:11:00Z"/>
  <w16cex:commentExtensible w16cex:durableId="4DF5E5E6" w16cex:dateUtc="2023-11-14T21:13:00Z"/>
  <w16cex:commentExtensible w16cex:durableId="7EEE12F8" w16cex:dateUtc="2023-11-14T21:21: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6ADABE7F" w16cex:dateUtc="2023-11-14T21:29:00Z"/>
  <w16cex:commentExtensible w16cex:durableId="4C8155A5" w16cex:dateUtc="2023-11-14T21:29:00Z"/>
  <w16cex:commentExtensible w16cex:durableId="2526D759" w16cex:dateUtc="2023-11-20T14:02:00Z"/>
  <w16cex:commentExtensible w16cex:durableId="5964B19D" w16cex:dateUtc="2023-10-18T19:41:00Z"/>
  <w16cex:commentExtensible w16cex:durableId="7E5E1CF1" w16cex:dateUtc="2023-10-23T18:32:00Z"/>
  <w16cex:commentExtensible w16cex:durableId="38078D96" w16cex:dateUtc="2023-10-27T14:22:00Z"/>
  <w16cex:commentExtensible w16cex:durableId="50F5D2D2" w16cex:dateUtc="2023-11-14T21:41:00Z"/>
  <w16cex:commentExtensible w16cex:durableId="3D18E316" w16cex:dateUtc="2023-11-18T16:40:00Z"/>
  <w16cex:commentExtensible w16cex:durableId="0B97F5B9" w16cex:dateUtc="2023-11-14T21:44:00Z"/>
  <w16cex:commentExtensible w16cex:durableId="51F5C3BA" w16cex:dateUtc="2023-10-26T19:28:00Z"/>
  <w16cex:commentExtensible w16cex:durableId="28637615" w16cex:dateUtc="2023-07-20T13:00:00Z"/>
  <w16cex:commentExtensible w16cex:durableId="4DE67E02" w16cex:dateUtc="2023-11-15T15:12:00Z"/>
  <w16cex:commentExtensible w16cex:durableId="30862F44" w16cex:dateUtc="2023-07-20T13:00:00Z"/>
  <w16cex:commentExtensible w16cex:durableId="53015843" w16cex:dateUtc="2023-11-15T15:12:00Z"/>
  <w16cex:commentExtensible w16cex:durableId="0B551406" w16cex:dateUtc="2023-11-18T17:12:00Z"/>
  <w16cex:commentExtensible w16cex:durableId="63FFA165" w16cex:dateUtc="2023-10-25T11:00:00Z"/>
  <w16cex:commentExtensible w16cex:durableId="775C7763" w16cex:dateUtc="2023-11-10T23:54:00Z"/>
  <w16cex:commentExtensible w16cex:durableId="165A8A14" w16cex:dateUtc="2023-11-20T14:21:00Z"/>
  <w16cex:commentExtensible w16cex:durableId="02E0AF88" w16cex:dateUtc="2023-11-15T15:20:00Z"/>
  <w16cex:commentExtensible w16cex:durableId="22654CF5" w16cex:dateUtc="2023-11-18T17:14:00Z"/>
  <w16cex:commentExtensible w16cex:durableId="229DCF34" w16cex:dateUtc="2023-11-03T13:23:00Z"/>
  <w16cex:commentExtensible w16cex:durableId="282DA811" w16cex:dateUtc="2023-06-09T17:30:00Z"/>
  <w16cex:commentExtensible w16cex:durableId="74E1A6B9" w16cex:dateUtc="2023-10-26T19:36:00Z"/>
  <w16cex:commentExtensible w16cex:durableId="57220080" w16cex:dateUtc="2023-11-15T15:20:00Z"/>
  <w16cex:commentExtensible w16cex:durableId="51A6562F" w16cex:dateUtc="2023-11-15T15:21:00Z"/>
  <w16cex:commentExtensible w16cex:durableId="2BCBC2EC" w16cex:dateUtc="2023-11-15T15:22:00Z"/>
  <w16cex:commentExtensible w16cex:durableId="5A01BA27" w16cex:dateUtc="2023-11-20T14:26:00Z"/>
  <w16cex:commentExtensible w16cex:durableId="0B2617DC" w16cex:dateUtc="2023-11-15T15:23:00Z"/>
  <w16cex:commentExtensible w16cex:durableId="426E7581" w16cex:dateUtc="2023-11-15T15:23:00Z"/>
  <w16cex:commentExtensible w16cex:durableId="62F602C3" w16cex:dateUtc="2023-11-15T15:23:00Z"/>
  <w16cex:commentExtensible w16cex:durableId="53FFA3A5" w16cex:dateUtc="2023-11-15T15:23:00Z"/>
  <w16cex:commentExtensible w16cex:durableId="7B2C8EA4" w16cex:dateUtc="2023-10-27T19:51:00Z"/>
  <w16cex:commentExtensible w16cex:durableId="282DA866" w16cex:dateUtc="2023-06-09T17:32:00Z"/>
  <w16cex:commentExtensible w16cex:durableId="463C1DE1" w16cex:dateUtc="2023-11-15T15:25:00Z"/>
  <w16cex:commentExtensible w16cex:durableId="72A7C964" w16cex:dateUtc="2023-11-15T15:26:00Z"/>
  <w16cex:commentExtensible w16cex:durableId="0633AB7A" w16cex:dateUtc="2023-10-31T18:07:00Z"/>
  <w16cex:commentExtensible w16cex:durableId="1E9C8D5E" w16cex:dateUtc="2023-09-12T15:32:00Z"/>
  <w16cex:commentExtensible w16cex:durableId="25E09DB5" w16cex:dateUtc="2023-11-15T15:29:00Z"/>
  <w16cex:commentExtensible w16cex:durableId="28C8EAEC" w16cex:dateUtc="2023-10-05T11:57:00Z"/>
  <w16cex:commentExtensible w16cex:durableId="6182B4F8" w16cex:dateUtc="2023-11-15T15:30:00Z"/>
  <w16cex:commentExtensible w16cex:durableId="004E0D94" w16cex:dateUtc="2023-11-18T17:24:00Z"/>
  <w16cex:commentExtensible w16cex:durableId="5C7FC351" w16cex:dateUtc="2023-10-31T19:14:00Z"/>
  <w16cex:commentExtensible w16cex:durableId="5C408AD1" w16cex:dateUtc="2023-11-10T23:47:00Z"/>
  <w16cex:commentExtensible w16cex:durableId="402D5BEB" w16cex:dateUtc="2023-11-10T20:20:00Z"/>
  <w16cex:commentExtensible w16cex:durableId="503DC3AF" w16cex:dateUtc="2023-11-10T23:45:00Z"/>
  <w16cex:commentExtensible w16cex:durableId="046208FE" w16cex:dateUtc="2023-11-10T23:46:00Z"/>
  <w16cex:commentExtensible w16cex:durableId="27FA2DC6" w16cex:dateUtc="2023-05-01T16:23:00Z"/>
  <w16cex:commentExtensible w16cex:durableId="012034F4" w16cex:dateUtc="2023-11-15T15:30: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Extensible w16cex:durableId="7543E92A" w16cex:dateUtc="2023-11-11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05E0C4F5" w16cid:durableId="244B8A0E"/>
  <w16cid:commentId w16cid:paraId="2B9418A1" w16cid:durableId="59F36203"/>
  <w16cid:commentId w16cid:paraId="592122A8" w16cid:durableId="282DA2B1"/>
  <w16cid:commentId w16cid:paraId="6B05A5E1" w16cid:durableId="282DA4AC"/>
  <w16cid:commentId w16cid:paraId="48766D2E" w16cid:durableId="282DA4CB"/>
  <w16cid:commentId w16cid:paraId="4A2EF0B5" w16cid:durableId="27FA2CA2"/>
  <w16cid:commentId w16cid:paraId="21F54D86" w16cid:durableId="09BE244D"/>
  <w16cid:commentId w16cid:paraId="181FF8B0" w16cid:durableId="0D89AB58"/>
  <w16cid:commentId w16cid:paraId="68AA152A" w16cid:durableId="136C8880"/>
  <w16cid:commentId w16cid:paraId="257CE429" w16cid:durableId="4DF5E5E6"/>
  <w16cid:commentId w16cid:paraId="2297EF69" w16cid:durableId="5BA99D97"/>
  <w16cid:commentId w16cid:paraId="0683090A" w16cid:durableId="7EEE12F8"/>
  <w16cid:commentId w16cid:paraId="717E4EDB" w16cid:durableId="48BA6B4E"/>
  <w16cid:commentId w16cid:paraId="4929AEEE" w16cid:durableId="5DF9A479"/>
  <w16cid:commentId w16cid:paraId="59D54848" w16cid:durableId="25F4E825"/>
  <w16cid:commentId w16cid:paraId="4DC87C9B" w16cid:durableId="1B762C39"/>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6909C735" w16cid:durableId="20BC2E8E"/>
  <w16cid:commentId w16cid:paraId="44717CD3" w16cid:durableId="6ADABE7F"/>
  <w16cid:commentId w16cid:paraId="5798A4A9" w16cid:durableId="3212911C"/>
  <w16cid:commentId w16cid:paraId="0B348625" w16cid:durableId="6BDECBB8"/>
  <w16cid:commentId w16cid:paraId="49163A13" w16cid:durableId="4C8155A5"/>
  <w16cid:commentId w16cid:paraId="5969487B" w16cid:durableId="2526D759"/>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6AD65627" w16cid:durableId="50F5D2D2"/>
  <w16cid:commentId w16cid:paraId="1ACF542C" w16cid:durableId="3D18E316"/>
  <w16cid:commentId w16cid:paraId="53485639" w16cid:durableId="0B97F5B9"/>
  <w16cid:commentId w16cid:paraId="503687D7" w16cid:durableId="4D7DE1C7"/>
  <w16cid:commentId w16cid:paraId="06FFF03E" w16cid:durableId="5412E780"/>
  <w16cid:commentId w16cid:paraId="0A33E1CE" w16cid:durableId="05EB0DBB"/>
  <w16cid:commentId w16cid:paraId="7F73D80B" w16cid:durableId="51F5C3BA"/>
  <w16cid:commentId w16cid:paraId="2AC99350" w16cid:durableId="28637615"/>
  <w16cid:commentId w16cid:paraId="3D63F46A" w16cid:durableId="4DE67E02"/>
  <w16cid:commentId w16cid:paraId="04B42E38" w16cid:durableId="30862F44"/>
  <w16cid:commentId w16cid:paraId="0F5DD29E" w16cid:durableId="53015843"/>
  <w16cid:commentId w16cid:paraId="41BBF57E" w16cid:durableId="6917E0A0"/>
  <w16cid:commentId w16cid:paraId="1BB8FEEA" w16cid:durableId="220EDE30"/>
  <w16cid:commentId w16cid:paraId="347B1AC8" w16cid:durableId="6980A1EF"/>
  <w16cid:commentId w16cid:paraId="4133EAA7" w16cid:durableId="0B551406"/>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6880E3AE" w16cid:durableId="775C7763"/>
  <w16cid:commentId w16cid:paraId="5964937A" w16cid:durableId="165A8A14"/>
  <w16cid:commentId w16cid:paraId="3804932C" w16cid:durableId="02E0AF88"/>
  <w16cid:commentId w16cid:paraId="18633C82" w16cid:durableId="22654CF5"/>
  <w16cid:commentId w16cid:paraId="0D6CA22D" w16cid:durableId="0C63F69F"/>
  <w16cid:commentId w16cid:paraId="4B41699C" w16cid:durableId="4086EE92"/>
  <w16cid:commentId w16cid:paraId="34052381" w16cid:durableId="2260E022"/>
  <w16cid:commentId w16cid:paraId="5A69C7A2" w16cid:durableId="463B0144"/>
  <w16cid:commentId w16cid:paraId="70B23773" w16cid:durableId="229DCF3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4A04DA0E" w16cid:durableId="57220080"/>
  <w16cid:commentId w16cid:paraId="1541294E" w16cid:durableId="5510CD01"/>
  <w16cid:commentId w16cid:paraId="4FD5C25B" w16cid:durableId="51A6562F"/>
  <w16cid:commentId w16cid:paraId="58D01E70" w16cid:durableId="2BCBC2EC"/>
  <w16cid:commentId w16cid:paraId="5594BC82" w16cid:durableId="5A01BA27"/>
  <w16cid:commentId w16cid:paraId="0FBBE8D3" w16cid:durableId="5C2B39DA"/>
  <w16cid:commentId w16cid:paraId="4A0720C9" w16cid:durableId="0B2617DC"/>
  <w16cid:commentId w16cid:paraId="1CD42D04" w16cid:durableId="426E7581"/>
  <w16cid:commentId w16cid:paraId="7019F321" w16cid:durableId="62F602C3"/>
  <w16cid:commentId w16cid:paraId="346477A1" w16cid:durableId="53FFA3A5"/>
  <w16cid:commentId w16cid:paraId="3516E942" w16cid:durableId="777365EB"/>
  <w16cid:commentId w16cid:paraId="0D68EA71" w16cid:durableId="7B2C8EA4"/>
  <w16cid:commentId w16cid:paraId="06EBF5E6" w16cid:durableId="282DA866"/>
  <w16cid:commentId w16cid:paraId="3C109B3D" w16cid:durableId="7985CE96"/>
  <w16cid:commentId w16cid:paraId="3291902C" w16cid:durableId="463C1DE1"/>
  <w16cid:commentId w16cid:paraId="11C8222E" w16cid:durableId="72A7C964"/>
  <w16cid:commentId w16cid:paraId="0BD60221" w16cid:durableId="0633AB7A"/>
  <w16cid:commentId w16cid:paraId="06729837" w16cid:durableId="2E20D3AF"/>
  <w16cid:commentId w16cid:paraId="5C84198A" w16cid:durableId="1E9C8D5E"/>
  <w16cid:commentId w16cid:paraId="3B3BD0C7" w16cid:durableId="5E381730"/>
  <w16cid:commentId w16cid:paraId="5577E5AD" w16cid:durableId="144CB530"/>
  <w16cid:commentId w16cid:paraId="21F79273" w16cid:durableId="25E09DB5"/>
  <w16cid:commentId w16cid:paraId="5EED30A0" w16cid:durableId="18877DA8"/>
  <w16cid:commentId w16cid:paraId="70BA633D" w16cid:durableId="28C8EAEC"/>
  <w16cid:commentId w16cid:paraId="0D476DCC" w16cid:durableId="6182B4F8"/>
  <w16cid:commentId w16cid:paraId="3A862C89" w16cid:durableId="004E0D94"/>
  <w16cid:commentId w16cid:paraId="629322C3" w16cid:durableId="64DB20F3"/>
  <w16cid:commentId w16cid:paraId="3BA27D45" w16cid:durableId="39CE8EBB"/>
  <w16cid:commentId w16cid:paraId="4E41687A" w16cid:durableId="5C7FC351"/>
  <w16cid:commentId w16cid:paraId="4E6D1D3B" w16cid:durableId="5C408AD1"/>
  <w16cid:commentId w16cid:paraId="2E87145D" w16cid:durableId="402D5BEB"/>
  <w16cid:commentId w16cid:paraId="64A013A2" w16cid:durableId="503DC3AF"/>
  <w16cid:commentId w16cid:paraId="01FF7025" w16cid:durableId="58C28D85"/>
  <w16cid:commentId w16cid:paraId="58A561BF" w16cid:durableId="046208FE"/>
  <w16cid:commentId w16cid:paraId="4BF4B4BB" w16cid:durableId="27FA2DC6"/>
  <w16cid:commentId w16cid:paraId="2D04C515" w16cid:durableId="012034F4"/>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0E21012" w16cid:durableId="5A595CF9"/>
  <w16cid:commentId w16cid:paraId="6B8F47EC" w16cid:durableId="0C93EBF3"/>
  <w16cid:commentId w16cid:paraId="72C70A37" w16cid:durableId="079D6B96"/>
  <w16cid:commentId w16cid:paraId="75BDA723" w16cid:durableId="34E04EFF"/>
  <w16cid:commentId w16cid:paraId="07C1D3E4" w16cid:durableId="3F85BFDE"/>
  <w16cid:commentId w16cid:paraId="31EA9424" w16cid:durableId="7F51F1E2"/>
  <w16cid:commentId w16cid:paraId="61958FD4" w16cid:durableId="7543E92A"/>
  <w16cid:commentId w16cid:paraId="08488774" w16cid:durableId="6E913804"/>
  <w16cid:commentId w16cid:paraId="618121BD" w16cid:durableId="28ECE640"/>
  <w16cid:commentId w16cid:paraId="31F83D22" w16cid:durableId="29BAC858"/>
  <w16cid:commentId w16cid:paraId="1B4E034B" w16cid:durableId="52BA6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63678" w14:textId="77777777" w:rsidR="0020768B" w:rsidRDefault="0020768B">
      <w:pPr>
        <w:spacing w:after="0" w:line="240" w:lineRule="auto"/>
      </w:pPr>
      <w:r>
        <w:separator/>
      </w:r>
    </w:p>
  </w:endnote>
  <w:endnote w:type="continuationSeparator" w:id="0">
    <w:p w14:paraId="62705B2E" w14:textId="77777777" w:rsidR="0020768B" w:rsidRDefault="0020768B">
      <w:pPr>
        <w:spacing w:after="0" w:line="240" w:lineRule="auto"/>
      </w:pPr>
      <w:r>
        <w:continuationSeparator/>
      </w:r>
    </w:p>
  </w:endnote>
  <w:endnote w:type="continuationNotice" w:id="1">
    <w:p w14:paraId="052446A7" w14:textId="77777777" w:rsidR="0020768B" w:rsidRDefault="002076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53E9" w14:textId="77777777" w:rsidR="0020768B" w:rsidRDefault="0020768B">
      <w:pPr>
        <w:spacing w:after="0" w:line="240" w:lineRule="auto"/>
      </w:pPr>
      <w:r>
        <w:separator/>
      </w:r>
    </w:p>
  </w:footnote>
  <w:footnote w:type="continuationSeparator" w:id="0">
    <w:p w14:paraId="060BFC8F" w14:textId="77777777" w:rsidR="0020768B" w:rsidRDefault="0020768B">
      <w:pPr>
        <w:spacing w:after="0" w:line="240" w:lineRule="auto"/>
      </w:pPr>
      <w:r>
        <w:continuationSeparator/>
      </w:r>
    </w:p>
  </w:footnote>
  <w:footnote w:type="continuationNotice" w:id="1">
    <w:p w14:paraId="2131DF0D" w14:textId="77777777" w:rsidR="0020768B" w:rsidRDefault="002076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Deborah Neher">
    <w15:presenceInfo w15:providerId="AD" w15:userId="S::dneher@uvm.edu::4699e818-9887-4daf-b21d-a9add3d90b82"/>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item&gt;638&lt;/item&gt;&lt;item&gt;639&lt;/item&gt;&lt;/record-ids&gt;&lt;/item&gt;&lt;/Libraries&gt;"/>
  </w:docVars>
  <w:rsids>
    <w:rsidRoot w:val="00B91228"/>
    <w:rsid w:val="0000064B"/>
    <w:rsid w:val="000007CD"/>
    <w:rsid w:val="00000FB0"/>
    <w:rsid w:val="000018DC"/>
    <w:rsid w:val="00001C89"/>
    <w:rsid w:val="00002331"/>
    <w:rsid w:val="00003741"/>
    <w:rsid w:val="00003F36"/>
    <w:rsid w:val="00004563"/>
    <w:rsid w:val="0000478B"/>
    <w:rsid w:val="000048F2"/>
    <w:rsid w:val="0000738D"/>
    <w:rsid w:val="00007766"/>
    <w:rsid w:val="000078F2"/>
    <w:rsid w:val="00007D66"/>
    <w:rsid w:val="0001022B"/>
    <w:rsid w:val="00010324"/>
    <w:rsid w:val="000103CA"/>
    <w:rsid w:val="0001071E"/>
    <w:rsid w:val="000108C1"/>
    <w:rsid w:val="0001163B"/>
    <w:rsid w:val="000122E7"/>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63B5"/>
    <w:rsid w:val="00026EE6"/>
    <w:rsid w:val="00027612"/>
    <w:rsid w:val="00027A10"/>
    <w:rsid w:val="00030551"/>
    <w:rsid w:val="00030B71"/>
    <w:rsid w:val="00031872"/>
    <w:rsid w:val="000325A6"/>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5C42"/>
    <w:rsid w:val="00045E65"/>
    <w:rsid w:val="0004660F"/>
    <w:rsid w:val="00046822"/>
    <w:rsid w:val="0005019B"/>
    <w:rsid w:val="000507F4"/>
    <w:rsid w:val="00050F5D"/>
    <w:rsid w:val="0005166A"/>
    <w:rsid w:val="00052926"/>
    <w:rsid w:val="000532DB"/>
    <w:rsid w:val="00053A90"/>
    <w:rsid w:val="00054801"/>
    <w:rsid w:val="000556EC"/>
    <w:rsid w:val="000560D9"/>
    <w:rsid w:val="00056205"/>
    <w:rsid w:val="00056206"/>
    <w:rsid w:val="00056584"/>
    <w:rsid w:val="00057217"/>
    <w:rsid w:val="00057413"/>
    <w:rsid w:val="00057CE1"/>
    <w:rsid w:val="00057FF4"/>
    <w:rsid w:val="0006029E"/>
    <w:rsid w:val="000603FA"/>
    <w:rsid w:val="00060FE4"/>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67BA0"/>
    <w:rsid w:val="00070A20"/>
    <w:rsid w:val="000726EA"/>
    <w:rsid w:val="00072833"/>
    <w:rsid w:val="00072C78"/>
    <w:rsid w:val="00072EAB"/>
    <w:rsid w:val="000745FE"/>
    <w:rsid w:val="0007563A"/>
    <w:rsid w:val="0007619B"/>
    <w:rsid w:val="0007696F"/>
    <w:rsid w:val="00076C22"/>
    <w:rsid w:val="00077380"/>
    <w:rsid w:val="0007764E"/>
    <w:rsid w:val="00077AD0"/>
    <w:rsid w:val="00077F06"/>
    <w:rsid w:val="00080C3F"/>
    <w:rsid w:val="00081233"/>
    <w:rsid w:val="000829F6"/>
    <w:rsid w:val="00083901"/>
    <w:rsid w:val="00083D38"/>
    <w:rsid w:val="000840F1"/>
    <w:rsid w:val="00084E80"/>
    <w:rsid w:val="000852C0"/>
    <w:rsid w:val="0008541E"/>
    <w:rsid w:val="00085515"/>
    <w:rsid w:val="00085C80"/>
    <w:rsid w:val="000861B6"/>
    <w:rsid w:val="000863CD"/>
    <w:rsid w:val="000865EB"/>
    <w:rsid w:val="0008729F"/>
    <w:rsid w:val="00087FBC"/>
    <w:rsid w:val="0009112F"/>
    <w:rsid w:val="00091211"/>
    <w:rsid w:val="000917AC"/>
    <w:rsid w:val="00091CAA"/>
    <w:rsid w:val="00092462"/>
    <w:rsid w:val="00092C15"/>
    <w:rsid w:val="00092F7B"/>
    <w:rsid w:val="00093337"/>
    <w:rsid w:val="00093737"/>
    <w:rsid w:val="00093CAD"/>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FE6"/>
    <w:rsid w:val="000A4286"/>
    <w:rsid w:val="000A4397"/>
    <w:rsid w:val="000A4E5E"/>
    <w:rsid w:val="000A52D2"/>
    <w:rsid w:val="000A60FF"/>
    <w:rsid w:val="000A7137"/>
    <w:rsid w:val="000A77F2"/>
    <w:rsid w:val="000A7DE6"/>
    <w:rsid w:val="000B0363"/>
    <w:rsid w:val="000B163A"/>
    <w:rsid w:val="000B1A57"/>
    <w:rsid w:val="000B227E"/>
    <w:rsid w:val="000B300E"/>
    <w:rsid w:val="000B3143"/>
    <w:rsid w:val="000B3194"/>
    <w:rsid w:val="000B3223"/>
    <w:rsid w:val="000B330C"/>
    <w:rsid w:val="000B3518"/>
    <w:rsid w:val="000B4161"/>
    <w:rsid w:val="000B4AE1"/>
    <w:rsid w:val="000B4F9B"/>
    <w:rsid w:val="000B6341"/>
    <w:rsid w:val="000B6384"/>
    <w:rsid w:val="000B6672"/>
    <w:rsid w:val="000B6B12"/>
    <w:rsid w:val="000B6DBE"/>
    <w:rsid w:val="000B7B61"/>
    <w:rsid w:val="000C05E2"/>
    <w:rsid w:val="000C1159"/>
    <w:rsid w:val="000C13FA"/>
    <w:rsid w:val="000C1F98"/>
    <w:rsid w:val="000C2369"/>
    <w:rsid w:val="000C26E4"/>
    <w:rsid w:val="000C305F"/>
    <w:rsid w:val="000C4272"/>
    <w:rsid w:val="000C4355"/>
    <w:rsid w:val="000C43B5"/>
    <w:rsid w:val="000C4C15"/>
    <w:rsid w:val="000C57CC"/>
    <w:rsid w:val="000C5CB3"/>
    <w:rsid w:val="000C63AD"/>
    <w:rsid w:val="000C65A3"/>
    <w:rsid w:val="000C708D"/>
    <w:rsid w:val="000C7AA2"/>
    <w:rsid w:val="000C7E32"/>
    <w:rsid w:val="000D0165"/>
    <w:rsid w:val="000D0167"/>
    <w:rsid w:val="000D01C1"/>
    <w:rsid w:val="000D04C0"/>
    <w:rsid w:val="000D0BBE"/>
    <w:rsid w:val="000D34D1"/>
    <w:rsid w:val="000D352F"/>
    <w:rsid w:val="000D36C5"/>
    <w:rsid w:val="000D371C"/>
    <w:rsid w:val="000D4576"/>
    <w:rsid w:val="000D520E"/>
    <w:rsid w:val="000D540C"/>
    <w:rsid w:val="000D57B2"/>
    <w:rsid w:val="000D589C"/>
    <w:rsid w:val="000D62DF"/>
    <w:rsid w:val="000D6CEC"/>
    <w:rsid w:val="000D737C"/>
    <w:rsid w:val="000D773C"/>
    <w:rsid w:val="000D7A0B"/>
    <w:rsid w:val="000D7A85"/>
    <w:rsid w:val="000D7F39"/>
    <w:rsid w:val="000E0AFA"/>
    <w:rsid w:val="000E0ED0"/>
    <w:rsid w:val="000E1390"/>
    <w:rsid w:val="000E1F84"/>
    <w:rsid w:val="000E309C"/>
    <w:rsid w:val="000E33AF"/>
    <w:rsid w:val="000E362D"/>
    <w:rsid w:val="000E3AC4"/>
    <w:rsid w:val="000E3D53"/>
    <w:rsid w:val="000E70C8"/>
    <w:rsid w:val="000E715F"/>
    <w:rsid w:val="000E72BB"/>
    <w:rsid w:val="000E7B9A"/>
    <w:rsid w:val="000F01BF"/>
    <w:rsid w:val="000F1126"/>
    <w:rsid w:val="000F1225"/>
    <w:rsid w:val="000F1B83"/>
    <w:rsid w:val="000F1C15"/>
    <w:rsid w:val="000F1F78"/>
    <w:rsid w:val="000F26D0"/>
    <w:rsid w:val="000F3AB5"/>
    <w:rsid w:val="000F3D18"/>
    <w:rsid w:val="000F50B2"/>
    <w:rsid w:val="000F52EF"/>
    <w:rsid w:val="000F597F"/>
    <w:rsid w:val="000F63D9"/>
    <w:rsid w:val="000F6DBD"/>
    <w:rsid w:val="0010085C"/>
    <w:rsid w:val="00100B2B"/>
    <w:rsid w:val="00101988"/>
    <w:rsid w:val="00101B6B"/>
    <w:rsid w:val="00101BF3"/>
    <w:rsid w:val="00102256"/>
    <w:rsid w:val="001034A0"/>
    <w:rsid w:val="0010369E"/>
    <w:rsid w:val="001038E3"/>
    <w:rsid w:val="0010405F"/>
    <w:rsid w:val="00104F7F"/>
    <w:rsid w:val="00106324"/>
    <w:rsid w:val="00107FFE"/>
    <w:rsid w:val="00110A27"/>
    <w:rsid w:val="00110B17"/>
    <w:rsid w:val="001112C5"/>
    <w:rsid w:val="001115F8"/>
    <w:rsid w:val="00111E3F"/>
    <w:rsid w:val="0011258C"/>
    <w:rsid w:val="00112A3D"/>
    <w:rsid w:val="00113F27"/>
    <w:rsid w:val="0011401F"/>
    <w:rsid w:val="001140FA"/>
    <w:rsid w:val="0011622B"/>
    <w:rsid w:val="00116485"/>
    <w:rsid w:val="0011695B"/>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D44"/>
    <w:rsid w:val="00132EFF"/>
    <w:rsid w:val="0013344E"/>
    <w:rsid w:val="0013451F"/>
    <w:rsid w:val="001345A9"/>
    <w:rsid w:val="00134A1E"/>
    <w:rsid w:val="00135369"/>
    <w:rsid w:val="001360ED"/>
    <w:rsid w:val="0013684F"/>
    <w:rsid w:val="0013699F"/>
    <w:rsid w:val="00137584"/>
    <w:rsid w:val="00137765"/>
    <w:rsid w:val="00137CEA"/>
    <w:rsid w:val="00140669"/>
    <w:rsid w:val="0014099C"/>
    <w:rsid w:val="00140D19"/>
    <w:rsid w:val="00142515"/>
    <w:rsid w:val="00142ED8"/>
    <w:rsid w:val="00143304"/>
    <w:rsid w:val="0014349E"/>
    <w:rsid w:val="0014366B"/>
    <w:rsid w:val="001437C7"/>
    <w:rsid w:val="0014452C"/>
    <w:rsid w:val="0014533F"/>
    <w:rsid w:val="00145EE9"/>
    <w:rsid w:val="00146229"/>
    <w:rsid w:val="00146C13"/>
    <w:rsid w:val="00147A4F"/>
    <w:rsid w:val="00150295"/>
    <w:rsid w:val="00150A48"/>
    <w:rsid w:val="00150E63"/>
    <w:rsid w:val="00151197"/>
    <w:rsid w:val="00151CA9"/>
    <w:rsid w:val="00151E6D"/>
    <w:rsid w:val="0015221A"/>
    <w:rsid w:val="001530FF"/>
    <w:rsid w:val="00153637"/>
    <w:rsid w:val="001538A5"/>
    <w:rsid w:val="00153A11"/>
    <w:rsid w:val="00154DD0"/>
    <w:rsid w:val="00155DBD"/>
    <w:rsid w:val="00155DF1"/>
    <w:rsid w:val="00156580"/>
    <w:rsid w:val="0015687F"/>
    <w:rsid w:val="001569F5"/>
    <w:rsid w:val="00156A22"/>
    <w:rsid w:val="00156A5B"/>
    <w:rsid w:val="00157239"/>
    <w:rsid w:val="00157F8A"/>
    <w:rsid w:val="00160202"/>
    <w:rsid w:val="0016055F"/>
    <w:rsid w:val="001606CF"/>
    <w:rsid w:val="00160775"/>
    <w:rsid w:val="001609B9"/>
    <w:rsid w:val="001610D9"/>
    <w:rsid w:val="001611B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01F"/>
    <w:rsid w:val="0017348A"/>
    <w:rsid w:val="001734D2"/>
    <w:rsid w:val="0017357C"/>
    <w:rsid w:val="00173A46"/>
    <w:rsid w:val="0017491E"/>
    <w:rsid w:val="0017522D"/>
    <w:rsid w:val="00176167"/>
    <w:rsid w:val="00176329"/>
    <w:rsid w:val="00176480"/>
    <w:rsid w:val="001765B4"/>
    <w:rsid w:val="00176B80"/>
    <w:rsid w:val="00177A11"/>
    <w:rsid w:val="00177BC4"/>
    <w:rsid w:val="001803F0"/>
    <w:rsid w:val="001805A5"/>
    <w:rsid w:val="00180877"/>
    <w:rsid w:val="0018138D"/>
    <w:rsid w:val="00181659"/>
    <w:rsid w:val="001824C6"/>
    <w:rsid w:val="001836F4"/>
    <w:rsid w:val="00183A19"/>
    <w:rsid w:val="00183E5E"/>
    <w:rsid w:val="00184B8F"/>
    <w:rsid w:val="00184F80"/>
    <w:rsid w:val="00185854"/>
    <w:rsid w:val="00185A8E"/>
    <w:rsid w:val="0018692E"/>
    <w:rsid w:val="0018694C"/>
    <w:rsid w:val="00186C89"/>
    <w:rsid w:val="00191CBB"/>
    <w:rsid w:val="00191DC7"/>
    <w:rsid w:val="00191F17"/>
    <w:rsid w:val="00192341"/>
    <w:rsid w:val="00192E5E"/>
    <w:rsid w:val="00193430"/>
    <w:rsid w:val="0019383A"/>
    <w:rsid w:val="0019387C"/>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3DC"/>
    <w:rsid w:val="001B4B46"/>
    <w:rsid w:val="001B5106"/>
    <w:rsid w:val="001B5708"/>
    <w:rsid w:val="001B5C19"/>
    <w:rsid w:val="001B5C4D"/>
    <w:rsid w:val="001B5E8A"/>
    <w:rsid w:val="001B65C9"/>
    <w:rsid w:val="001B6A85"/>
    <w:rsid w:val="001B7CB0"/>
    <w:rsid w:val="001C00E1"/>
    <w:rsid w:val="001C02E2"/>
    <w:rsid w:val="001C26B3"/>
    <w:rsid w:val="001C29D8"/>
    <w:rsid w:val="001C2A70"/>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5FF4"/>
    <w:rsid w:val="001D6D9E"/>
    <w:rsid w:val="001D7172"/>
    <w:rsid w:val="001D7609"/>
    <w:rsid w:val="001D7BF0"/>
    <w:rsid w:val="001E03BB"/>
    <w:rsid w:val="001E03CB"/>
    <w:rsid w:val="001E0584"/>
    <w:rsid w:val="001E05C0"/>
    <w:rsid w:val="001E1026"/>
    <w:rsid w:val="001E17BD"/>
    <w:rsid w:val="001E1DEF"/>
    <w:rsid w:val="001E2C43"/>
    <w:rsid w:val="001E3E31"/>
    <w:rsid w:val="001E40EC"/>
    <w:rsid w:val="001E501A"/>
    <w:rsid w:val="001E7624"/>
    <w:rsid w:val="001F0473"/>
    <w:rsid w:val="001F05D4"/>
    <w:rsid w:val="001F08C3"/>
    <w:rsid w:val="001F0F78"/>
    <w:rsid w:val="001F145A"/>
    <w:rsid w:val="001F193E"/>
    <w:rsid w:val="001F2342"/>
    <w:rsid w:val="001F2484"/>
    <w:rsid w:val="001F2CDE"/>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768B"/>
    <w:rsid w:val="00207E89"/>
    <w:rsid w:val="00207F03"/>
    <w:rsid w:val="00210888"/>
    <w:rsid w:val="00210F39"/>
    <w:rsid w:val="00211057"/>
    <w:rsid w:val="0021139B"/>
    <w:rsid w:val="00211561"/>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212"/>
    <w:rsid w:val="00224789"/>
    <w:rsid w:val="00224871"/>
    <w:rsid w:val="00224F3C"/>
    <w:rsid w:val="00226946"/>
    <w:rsid w:val="0022699D"/>
    <w:rsid w:val="002276B4"/>
    <w:rsid w:val="00227CDA"/>
    <w:rsid w:val="002302B2"/>
    <w:rsid w:val="00230D3A"/>
    <w:rsid w:val="00230E58"/>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3EB"/>
    <w:rsid w:val="00237C1B"/>
    <w:rsid w:val="00237E88"/>
    <w:rsid w:val="002401F3"/>
    <w:rsid w:val="00240C61"/>
    <w:rsid w:val="00241BD0"/>
    <w:rsid w:val="002422C7"/>
    <w:rsid w:val="002424DA"/>
    <w:rsid w:val="0024316E"/>
    <w:rsid w:val="002431E5"/>
    <w:rsid w:val="00243689"/>
    <w:rsid w:val="00244DED"/>
    <w:rsid w:val="00245187"/>
    <w:rsid w:val="002457E7"/>
    <w:rsid w:val="0024639D"/>
    <w:rsid w:val="00247358"/>
    <w:rsid w:val="002509B6"/>
    <w:rsid w:val="0025145F"/>
    <w:rsid w:val="00251AE5"/>
    <w:rsid w:val="00251D72"/>
    <w:rsid w:val="0025209A"/>
    <w:rsid w:val="00252532"/>
    <w:rsid w:val="00252ABD"/>
    <w:rsid w:val="00253E43"/>
    <w:rsid w:val="002540A3"/>
    <w:rsid w:val="00254ED0"/>
    <w:rsid w:val="00255582"/>
    <w:rsid w:val="002558F6"/>
    <w:rsid w:val="00255B43"/>
    <w:rsid w:val="00255E7A"/>
    <w:rsid w:val="00255F9B"/>
    <w:rsid w:val="00257E68"/>
    <w:rsid w:val="002600E5"/>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28D"/>
    <w:rsid w:val="00270409"/>
    <w:rsid w:val="002705B6"/>
    <w:rsid w:val="0027060D"/>
    <w:rsid w:val="002706BC"/>
    <w:rsid w:val="0027082F"/>
    <w:rsid w:val="0027084B"/>
    <w:rsid w:val="00270C58"/>
    <w:rsid w:val="002715E6"/>
    <w:rsid w:val="00271681"/>
    <w:rsid w:val="00273F6C"/>
    <w:rsid w:val="0027467A"/>
    <w:rsid w:val="00274CAA"/>
    <w:rsid w:val="00274FF8"/>
    <w:rsid w:val="00275005"/>
    <w:rsid w:val="00275615"/>
    <w:rsid w:val="00275D2B"/>
    <w:rsid w:val="002760B4"/>
    <w:rsid w:val="00276D6E"/>
    <w:rsid w:val="00277118"/>
    <w:rsid w:val="002773F9"/>
    <w:rsid w:val="002776CC"/>
    <w:rsid w:val="0027790F"/>
    <w:rsid w:val="00277D4B"/>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394"/>
    <w:rsid w:val="00292969"/>
    <w:rsid w:val="00292EEA"/>
    <w:rsid w:val="0029321E"/>
    <w:rsid w:val="0029374E"/>
    <w:rsid w:val="00293D6D"/>
    <w:rsid w:val="00293E5F"/>
    <w:rsid w:val="00294178"/>
    <w:rsid w:val="002943C3"/>
    <w:rsid w:val="00294B87"/>
    <w:rsid w:val="00294E13"/>
    <w:rsid w:val="00295744"/>
    <w:rsid w:val="002961A9"/>
    <w:rsid w:val="00296495"/>
    <w:rsid w:val="00296614"/>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7634"/>
    <w:rsid w:val="002D7D83"/>
    <w:rsid w:val="002E26BA"/>
    <w:rsid w:val="002E3817"/>
    <w:rsid w:val="002E3CD9"/>
    <w:rsid w:val="002E3E7A"/>
    <w:rsid w:val="002E43E3"/>
    <w:rsid w:val="002E53BC"/>
    <w:rsid w:val="002E68EC"/>
    <w:rsid w:val="002E6CA2"/>
    <w:rsid w:val="002E73E1"/>
    <w:rsid w:val="002F081C"/>
    <w:rsid w:val="002F08CC"/>
    <w:rsid w:val="002F0ADC"/>
    <w:rsid w:val="002F0C6D"/>
    <w:rsid w:val="002F19DA"/>
    <w:rsid w:val="002F2275"/>
    <w:rsid w:val="002F27CE"/>
    <w:rsid w:val="002F2D5A"/>
    <w:rsid w:val="002F300D"/>
    <w:rsid w:val="002F33EF"/>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70E"/>
    <w:rsid w:val="00306E7A"/>
    <w:rsid w:val="0030752B"/>
    <w:rsid w:val="00307E3F"/>
    <w:rsid w:val="00310790"/>
    <w:rsid w:val="0031117F"/>
    <w:rsid w:val="003113FC"/>
    <w:rsid w:val="00313690"/>
    <w:rsid w:val="00313C6E"/>
    <w:rsid w:val="00314C09"/>
    <w:rsid w:val="00314E85"/>
    <w:rsid w:val="0031507C"/>
    <w:rsid w:val="0031593F"/>
    <w:rsid w:val="00315E63"/>
    <w:rsid w:val="003167F2"/>
    <w:rsid w:val="003177D4"/>
    <w:rsid w:val="00317F99"/>
    <w:rsid w:val="00317FB1"/>
    <w:rsid w:val="00320FCC"/>
    <w:rsid w:val="00322440"/>
    <w:rsid w:val="003226E8"/>
    <w:rsid w:val="00323ECC"/>
    <w:rsid w:val="003243E3"/>
    <w:rsid w:val="00324685"/>
    <w:rsid w:val="003248A4"/>
    <w:rsid w:val="00324A4E"/>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A0F"/>
    <w:rsid w:val="0034074B"/>
    <w:rsid w:val="00340B6F"/>
    <w:rsid w:val="0034102A"/>
    <w:rsid w:val="0034106D"/>
    <w:rsid w:val="00341E08"/>
    <w:rsid w:val="003429F7"/>
    <w:rsid w:val="00342DE8"/>
    <w:rsid w:val="00342FC8"/>
    <w:rsid w:val="003432EF"/>
    <w:rsid w:val="00344239"/>
    <w:rsid w:val="00344694"/>
    <w:rsid w:val="00344830"/>
    <w:rsid w:val="00344BFB"/>
    <w:rsid w:val="00344F47"/>
    <w:rsid w:val="003450AC"/>
    <w:rsid w:val="003454BB"/>
    <w:rsid w:val="00345A6F"/>
    <w:rsid w:val="003464DF"/>
    <w:rsid w:val="003467F9"/>
    <w:rsid w:val="00346BB7"/>
    <w:rsid w:val="00347067"/>
    <w:rsid w:val="00347FC2"/>
    <w:rsid w:val="003505CC"/>
    <w:rsid w:val="00351026"/>
    <w:rsid w:val="00351E65"/>
    <w:rsid w:val="00352E93"/>
    <w:rsid w:val="00352EFD"/>
    <w:rsid w:val="0035311A"/>
    <w:rsid w:val="00353DA9"/>
    <w:rsid w:val="00354CF2"/>
    <w:rsid w:val="00354FB6"/>
    <w:rsid w:val="00355430"/>
    <w:rsid w:val="00355ABF"/>
    <w:rsid w:val="00355E4C"/>
    <w:rsid w:val="00356521"/>
    <w:rsid w:val="00356ABB"/>
    <w:rsid w:val="00356F3A"/>
    <w:rsid w:val="00357932"/>
    <w:rsid w:val="00357C79"/>
    <w:rsid w:val="00357CA1"/>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41"/>
    <w:rsid w:val="00370890"/>
    <w:rsid w:val="00371F1A"/>
    <w:rsid w:val="00372221"/>
    <w:rsid w:val="0037225F"/>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7CA"/>
    <w:rsid w:val="00380943"/>
    <w:rsid w:val="00380963"/>
    <w:rsid w:val="00380969"/>
    <w:rsid w:val="0038104F"/>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903BF"/>
    <w:rsid w:val="003906DA"/>
    <w:rsid w:val="00393013"/>
    <w:rsid w:val="00393222"/>
    <w:rsid w:val="00393DF5"/>
    <w:rsid w:val="003952E6"/>
    <w:rsid w:val="00395A28"/>
    <w:rsid w:val="00395BA7"/>
    <w:rsid w:val="00395CC1"/>
    <w:rsid w:val="00396213"/>
    <w:rsid w:val="0039673F"/>
    <w:rsid w:val="003969F3"/>
    <w:rsid w:val="00396DA9"/>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E"/>
    <w:rsid w:val="003B2777"/>
    <w:rsid w:val="003B2AF4"/>
    <w:rsid w:val="003B2C41"/>
    <w:rsid w:val="003B4754"/>
    <w:rsid w:val="003B49BB"/>
    <w:rsid w:val="003B5296"/>
    <w:rsid w:val="003B544C"/>
    <w:rsid w:val="003B5A9E"/>
    <w:rsid w:val="003B65B5"/>
    <w:rsid w:val="003B69F1"/>
    <w:rsid w:val="003C00FD"/>
    <w:rsid w:val="003C029F"/>
    <w:rsid w:val="003C0693"/>
    <w:rsid w:val="003C0B04"/>
    <w:rsid w:val="003C1185"/>
    <w:rsid w:val="003C1765"/>
    <w:rsid w:val="003C1B5C"/>
    <w:rsid w:val="003C1CA2"/>
    <w:rsid w:val="003C1E0B"/>
    <w:rsid w:val="003C261F"/>
    <w:rsid w:val="003C2D6F"/>
    <w:rsid w:val="003C33A3"/>
    <w:rsid w:val="003C4BC4"/>
    <w:rsid w:val="003C5C34"/>
    <w:rsid w:val="003C6F06"/>
    <w:rsid w:val="003C79A5"/>
    <w:rsid w:val="003D120A"/>
    <w:rsid w:val="003D245C"/>
    <w:rsid w:val="003D268F"/>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AE7"/>
    <w:rsid w:val="003E3B84"/>
    <w:rsid w:val="003E3FCF"/>
    <w:rsid w:val="003E413C"/>
    <w:rsid w:val="003E500C"/>
    <w:rsid w:val="003E52D2"/>
    <w:rsid w:val="003E64D4"/>
    <w:rsid w:val="003E6E38"/>
    <w:rsid w:val="003E7A26"/>
    <w:rsid w:val="003E7A6C"/>
    <w:rsid w:val="003E7F96"/>
    <w:rsid w:val="003F124F"/>
    <w:rsid w:val="003F1280"/>
    <w:rsid w:val="003F1E5F"/>
    <w:rsid w:val="003F1E84"/>
    <w:rsid w:val="003F31A9"/>
    <w:rsid w:val="003F38AD"/>
    <w:rsid w:val="003F3BEC"/>
    <w:rsid w:val="003F481B"/>
    <w:rsid w:val="003F53A9"/>
    <w:rsid w:val="003F53D0"/>
    <w:rsid w:val="003F729C"/>
    <w:rsid w:val="003F7C52"/>
    <w:rsid w:val="004000F2"/>
    <w:rsid w:val="00400686"/>
    <w:rsid w:val="00400843"/>
    <w:rsid w:val="00400E92"/>
    <w:rsid w:val="00400FAB"/>
    <w:rsid w:val="004019C6"/>
    <w:rsid w:val="00401ED5"/>
    <w:rsid w:val="00402F9F"/>
    <w:rsid w:val="00403CA1"/>
    <w:rsid w:val="00403F45"/>
    <w:rsid w:val="0040438A"/>
    <w:rsid w:val="00404B87"/>
    <w:rsid w:val="00404D6D"/>
    <w:rsid w:val="00405211"/>
    <w:rsid w:val="004055C1"/>
    <w:rsid w:val="00405618"/>
    <w:rsid w:val="00405625"/>
    <w:rsid w:val="0040590C"/>
    <w:rsid w:val="0040595D"/>
    <w:rsid w:val="00406152"/>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0FFE"/>
    <w:rsid w:val="00421290"/>
    <w:rsid w:val="004216C7"/>
    <w:rsid w:val="00421B27"/>
    <w:rsid w:val="00421DCB"/>
    <w:rsid w:val="004235C6"/>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27A72"/>
    <w:rsid w:val="0043084C"/>
    <w:rsid w:val="00431D10"/>
    <w:rsid w:val="00431D52"/>
    <w:rsid w:val="00432A88"/>
    <w:rsid w:val="00432EC1"/>
    <w:rsid w:val="004333F8"/>
    <w:rsid w:val="00433AE1"/>
    <w:rsid w:val="00434369"/>
    <w:rsid w:val="0043461E"/>
    <w:rsid w:val="00434826"/>
    <w:rsid w:val="00434D96"/>
    <w:rsid w:val="00435562"/>
    <w:rsid w:val="00435A03"/>
    <w:rsid w:val="0043631B"/>
    <w:rsid w:val="00437826"/>
    <w:rsid w:val="00437928"/>
    <w:rsid w:val="00437F7F"/>
    <w:rsid w:val="00440481"/>
    <w:rsid w:val="00440D93"/>
    <w:rsid w:val="00440E46"/>
    <w:rsid w:val="00441E56"/>
    <w:rsid w:val="004420CA"/>
    <w:rsid w:val="004423AD"/>
    <w:rsid w:val="00442978"/>
    <w:rsid w:val="004438F5"/>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6494"/>
    <w:rsid w:val="004568EE"/>
    <w:rsid w:val="0045711B"/>
    <w:rsid w:val="004578D5"/>
    <w:rsid w:val="00457E2E"/>
    <w:rsid w:val="0046034D"/>
    <w:rsid w:val="0046068F"/>
    <w:rsid w:val="00460E97"/>
    <w:rsid w:val="004613B8"/>
    <w:rsid w:val="00462B88"/>
    <w:rsid w:val="00462C96"/>
    <w:rsid w:val="004636D7"/>
    <w:rsid w:val="00463B02"/>
    <w:rsid w:val="004641CB"/>
    <w:rsid w:val="0046483C"/>
    <w:rsid w:val="00464C8B"/>
    <w:rsid w:val="00465410"/>
    <w:rsid w:val="00466AA8"/>
    <w:rsid w:val="00466E44"/>
    <w:rsid w:val="004672DA"/>
    <w:rsid w:val="0046753C"/>
    <w:rsid w:val="004703C3"/>
    <w:rsid w:val="0047067D"/>
    <w:rsid w:val="00470E98"/>
    <w:rsid w:val="0047169F"/>
    <w:rsid w:val="0047179B"/>
    <w:rsid w:val="00471A6A"/>
    <w:rsid w:val="00471F92"/>
    <w:rsid w:val="00472819"/>
    <w:rsid w:val="00472A46"/>
    <w:rsid w:val="00472F90"/>
    <w:rsid w:val="0047372A"/>
    <w:rsid w:val="00474075"/>
    <w:rsid w:val="00474426"/>
    <w:rsid w:val="00474DE6"/>
    <w:rsid w:val="00475B20"/>
    <w:rsid w:val="00476E51"/>
    <w:rsid w:val="00480F5B"/>
    <w:rsid w:val="00481415"/>
    <w:rsid w:val="00482477"/>
    <w:rsid w:val="004826DD"/>
    <w:rsid w:val="0048328B"/>
    <w:rsid w:val="004832D9"/>
    <w:rsid w:val="0048359F"/>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38E"/>
    <w:rsid w:val="004B3949"/>
    <w:rsid w:val="004B3E55"/>
    <w:rsid w:val="004B4A21"/>
    <w:rsid w:val="004B4AC1"/>
    <w:rsid w:val="004B4DC0"/>
    <w:rsid w:val="004B546F"/>
    <w:rsid w:val="004B5EC0"/>
    <w:rsid w:val="004B61DA"/>
    <w:rsid w:val="004B69E0"/>
    <w:rsid w:val="004B7455"/>
    <w:rsid w:val="004B77F4"/>
    <w:rsid w:val="004C16CA"/>
    <w:rsid w:val="004C1B06"/>
    <w:rsid w:val="004C40A5"/>
    <w:rsid w:val="004C4277"/>
    <w:rsid w:val="004C4853"/>
    <w:rsid w:val="004C583B"/>
    <w:rsid w:val="004C5F6E"/>
    <w:rsid w:val="004C673A"/>
    <w:rsid w:val="004C7629"/>
    <w:rsid w:val="004C7A16"/>
    <w:rsid w:val="004C7CC3"/>
    <w:rsid w:val="004D2BC4"/>
    <w:rsid w:val="004D3213"/>
    <w:rsid w:val="004D3CDF"/>
    <w:rsid w:val="004D3F9C"/>
    <w:rsid w:val="004D3FBC"/>
    <w:rsid w:val="004D476D"/>
    <w:rsid w:val="004D4FBD"/>
    <w:rsid w:val="004D56B6"/>
    <w:rsid w:val="004D6FC5"/>
    <w:rsid w:val="004D73E8"/>
    <w:rsid w:val="004D754F"/>
    <w:rsid w:val="004D7584"/>
    <w:rsid w:val="004E0380"/>
    <w:rsid w:val="004E0BA3"/>
    <w:rsid w:val="004E1440"/>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66C"/>
    <w:rsid w:val="004E7B12"/>
    <w:rsid w:val="004F054F"/>
    <w:rsid w:val="004F0591"/>
    <w:rsid w:val="004F0926"/>
    <w:rsid w:val="004F1431"/>
    <w:rsid w:val="004F1722"/>
    <w:rsid w:val="004F1E66"/>
    <w:rsid w:val="004F2A53"/>
    <w:rsid w:val="004F2E8C"/>
    <w:rsid w:val="004F3302"/>
    <w:rsid w:val="004F568B"/>
    <w:rsid w:val="004F63C1"/>
    <w:rsid w:val="004F6870"/>
    <w:rsid w:val="004F71C6"/>
    <w:rsid w:val="004F7267"/>
    <w:rsid w:val="004F7384"/>
    <w:rsid w:val="004F7A9E"/>
    <w:rsid w:val="00500124"/>
    <w:rsid w:val="005002D5"/>
    <w:rsid w:val="00500695"/>
    <w:rsid w:val="00500ABB"/>
    <w:rsid w:val="00500FA7"/>
    <w:rsid w:val="00501F06"/>
    <w:rsid w:val="00502D17"/>
    <w:rsid w:val="00502E24"/>
    <w:rsid w:val="005031C1"/>
    <w:rsid w:val="00503350"/>
    <w:rsid w:val="00503616"/>
    <w:rsid w:val="00503BF3"/>
    <w:rsid w:val="00503F06"/>
    <w:rsid w:val="00504F75"/>
    <w:rsid w:val="005054AF"/>
    <w:rsid w:val="00505565"/>
    <w:rsid w:val="005059FE"/>
    <w:rsid w:val="00506016"/>
    <w:rsid w:val="00506746"/>
    <w:rsid w:val="00506FF6"/>
    <w:rsid w:val="005075BF"/>
    <w:rsid w:val="005100BE"/>
    <w:rsid w:val="005109A2"/>
    <w:rsid w:val="005116BD"/>
    <w:rsid w:val="005119F2"/>
    <w:rsid w:val="005121FA"/>
    <w:rsid w:val="00512350"/>
    <w:rsid w:val="005141FA"/>
    <w:rsid w:val="00514642"/>
    <w:rsid w:val="00514753"/>
    <w:rsid w:val="00514891"/>
    <w:rsid w:val="00514F5E"/>
    <w:rsid w:val="00515F52"/>
    <w:rsid w:val="00515F6B"/>
    <w:rsid w:val="00520001"/>
    <w:rsid w:val="00520DCD"/>
    <w:rsid w:val="0052149C"/>
    <w:rsid w:val="00521D67"/>
    <w:rsid w:val="005223BD"/>
    <w:rsid w:val="005227D8"/>
    <w:rsid w:val="00523264"/>
    <w:rsid w:val="00523F25"/>
    <w:rsid w:val="005240E2"/>
    <w:rsid w:val="00525F1C"/>
    <w:rsid w:val="00526A04"/>
    <w:rsid w:val="00527454"/>
    <w:rsid w:val="005278A5"/>
    <w:rsid w:val="005301C8"/>
    <w:rsid w:val="00530A95"/>
    <w:rsid w:val="00531016"/>
    <w:rsid w:val="0053123E"/>
    <w:rsid w:val="00531A65"/>
    <w:rsid w:val="00531E0D"/>
    <w:rsid w:val="00531E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40C1"/>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945"/>
    <w:rsid w:val="005577AF"/>
    <w:rsid w:val="00557887"/>
    <w:rsid w:val="00557A82"/>
    <w:rsid w:val="0056024D"/>
    <w:rsid w:val="005613FF"/>
    <w:rsid w:val="005616C5"/>
    <w:rsid w:val="005618BD"/>
    <w:rsid w:val="00561B94"/>
    <w:rsid w:val="0056318E"/>
    <w:rsid w:val="0056389C"/>
    <w:rsid w:val="00564837"/>
    <w:rsid w:val="00564C3E"/>
    <w:rsid w:val="00564D05"/>
    <w:rsid w:val="005655AE"/>
    <w:rsid w:val="005656AF"/>
    <w:rsid w:val="00566564"/>
    <w:rsid w:val="005672AE"/>
    <w:rsid w:val="005701E8"/>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C8D"/>
    <w:rsid w:val="00590231"/>
    <w:rsid w:val="0059230F"/>
    <w:rsid w:val="00593C05"/>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E16"/>
    <w:rsid w:val="005A2355"/>
    <w:rsid w:val="005A2433"/>
    <w:rsid w:val="005A33BB"/>
    <w:rsid w:val="005A37F4"/>
    <w:rsid w:val="005A392C"/>
    <w:rsid w:val="005A4409"/>
    <w:rsid w:val="005A4757"/>
    <w:rsid w:val="005A4DEC"/>
    <w:rsid w:val="005A5DA4"/>
    <w:rsid w:val="005A6EB0"/>
    <w:rsid w:val="005A71F4"/>
    <w:rsid w:val="005A7B94"/>
    <w:rsid w:val="005B017D"/>
    <w:rsid w:val="005B06F9"/>
    <w:rsid w:val="005B108A"/>
    <w:rsid w:val="005B158F"/>
    <w:rsid w:val="005B1621"/>
    <w:rsid w:val="005B1C60"/>
    <w:rsid w:val="005B2266"/>
    <w:rsid w:val="005B2B4F"/>
    <w:rsid w:val="005B2BAD"/>
    <w:rsid w:val="005B2F51"/>
    <w:rsid w:val="005B3362"/>
    <w:rsid w:val="005B4024"/>
    <w:rsid w:val="005B408F"/>
    <w:rsid w:val="005B44B6"/>
    <w:rsid w:val="005B464D"/>
    <w:rsid w:val="005B49B5"/>
    <w:rsid w:val="005B4B60"/>
    <w:rsid w:val="005B59E4"/>
    <w:rsid w:val="005B5A3C"/>
    <w:rsid w:val="005B5B89"/>
    <w:rsid w:val="005B5DC7"/>
    <w:rsid w:val="005B65DA"/>
    <w:rsid w:val="005B725C"/>
    <w:rsid w:val="005C03F1"/>
    <w:rsid w:val="005C0A3D"/>
    <w:rsid w:val="005C0CC9"/>
    <w:rsid w:val="005C0F0F"/>
    <w:rsid w:val="005C140C"/>
    <w:rsid w:val="005C24FC"/>
    <w:rsid w:val="005C2F9C"/>
    <w:rsid w:val="005C34D7"/>
    <w:rsid w:val="005C3E1E"/>
    <w:rsid w:val="005C490E"/>
    <w:rsid w:val="005C4E02"/>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36AC"/>
    <w:rsid w:val="005D3B8B"/>
    <w:rsid w:val="005D3E5D"/>
    <w:rsid w:val="005D3F9A"/>
    <w:rsid w:val="005D5924"/>
    <w:rsid w:val="005D6527"/>
    <w:rsid w:val="005D65D8"/>
    <w:rsid w:val="005D66A0"/>
    <w:rsid w:val="005D6E2A"/>
    <w:rsid w:val="005D714B"/>
    <w:rsid w:val="005D7657"/>
    <w:rsid w:val="005D77BB"/>
    <w:rsid w:val="005E0569"/>
    <w:rsid w:val="005E0C68"/>
    <w:rsid w:val="005E1C80"/>
    <w:rsid w:val="005E2594"/>
    <w:rsid w:val="005E2CA8"/>
    <w:rsid w:val="005E2F49"/>
    <w:rsid w:val="005E3C5E"/>
    <w:rsid w:val="005E3D96"/>
    <w:rsid w:val="005E41AE"/>
    <w:rsid w:val="005E45DD"/>
    <w:rsid w:val="005E59AD"/>
    <w:rsid w:val="005E620F"/>
    <w:rsid w:val="005E65EA"/>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2B7"/>
    <w:rsid w:val="005F7594"/>
    <w:rsid w:val="005F78BC"/>
    <w:rsid w:val="006005D8"/>
    <w:rsid w:val="006008AF"/>
    <w:rsid w:val="006023F9"/>
    <w:rsid w:val="00603613"/>
    <w:rsid w:val="00603849"/>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EAC"/>
    <w:rsid w:val="006131B5"/>
    <w:rsid w:val="006151F1"/>
    <w:rsid w:val="0061562A"/>
    <w:rsid w:val="0061580E"/>
    <w:rsid w:val="00615AAD"/>
    <w:rsid w:val="00615B91"/>
    <w:rsid w:val="00615F5A"/>
    <w:rsid w:val="00617442"/>
    <w:rsid w:val="006202F2"/>
    <w:rsid w:val="00620753"/>
    <w:rsid w:val="00621437"/>
    <w:rsid w:val="006217E3"/>
    <w:rsid w:val="006218B1"/>
    <w:rsid w:val="00621DFF"/>
    <w:rsid w:val="00621E0B"/>
    <w:rsid w:val="00622ECC"/>
    <w:rsid w:val="00622F82"/>
    <w:rsid w:val="00622F9D"/>
    <w:rsid w:val="00623275"/>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2EFF"/>
    <w:rsid w:val="0064345C"/>
    <w:rsid w:val="006441C5"/>
    <w:rsid w:val="00644D88"/>
    <w:rsid w:val="006450EC"/>
    <w:rsid w:val="0064575E"/>
    <w:rsid w:val="00647A23"/>
    <w:rsid w:val="006502DF"/>
    <w:rsid w:val="006503CC"/>
    <w:rsid w:val="006506E3"/>
    <w:rsid w:val="00650B9D"/>
    <w:rsid w:val="00650C52"/>
    <w:rsid w:val="006512BC"/>
    <w:rsid w:val="00651DC6"/>
    <w:rsid w:val="00652438"/>
    <w:rsid w:val="006537B5"/>
    <w:rsid w:val="00653D17"/>
    <w:rsid w:val="00653FC3"/>
    <w:rsid w:val="006543DB"/>
    <w:rsid w:val="0065535C"/>
    <w:rsid w:val="0065598B"/>
    <w:rsid w:val="00655E1E"/>
    <w:rsid w:val="00655FE3"/>
    <w:rsid w:val="00656523"/>
    <w:rsid w:val="0065721B"/>
    <w:rsid w:val="00657A80"/>
    <w:rsid w:val="00657F1B"/>
    <w:rsid w:val="00660061"/>
    <w:rsid w:val="00660949"/>
    <w:rsid w:val="00661607"/>
    <w:rsid w:val="0066181A"/>
    <w:rsid w:val="00661870"/>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503D"/>
    <w:rsid w:val="00675785"/>
    <w:rsid w:val="00676368"/>
    <w:rsid w:val="00676A6D"/>
    <w:rsid w:val="00676DFA"/>
    <w:rsid w:val="00680315"/>
    <w:rsid w:val="00680400"/>
    <w:rsid w:val="00680A8C"/>
    <w:rsid w:val="00681702"/>
    <w:rsid w:val="00681CDA"/>
    <w:rsid w:val="00681F0C"/>
    <w:rsid w:val="00681FA3"/>
    <w:rsid w:val="0068228C"/>
    <w:rsid w:val="00682B43"/>
    <w:rsid w:val="00682E62"/>
    <w:rsid w:val="00682F19"/>
    <w:rsid w:val="00683785"/>
    <w:rsid w:val="006841BB"/>
    <w:rsid w:val="0068449E"/>
    <w:rsid w:val="0068542E"/>
    <w:rsid w:val="00685BEF"/>
    <w:rsid w:val="00685F5F"/>
    <w:rsid w:val="006862F8"/>
    <w:rsid w:val="006863F5"/>
    <w:rsid w:val="0068645B"/>
    <w:rsid w:val="006867F7"/>
    <w:rsid w:val="006870C8"/>
    <w:rsid w:val="00687503"/>
    <w:rsid w:val="00687938"/>
    <w:rsid w:val="00687D5A"/>
    <w:rsid w:val="00690F5E"/>
    <w:rsid w:val="006918EB"/>
    <w:rsid w:val="0069232B"/>
    <w:rsid w:val="00692DAA"/>
    <w:rsid w:val="0069483A"/>
    <w:rsid w:val="00694B3E"/>
    <w:rsid w:val="00694F6B"/>
    <w:rsid w:val="00695453"/>
    <w:rsid w:val="00695588"/>
    <w:rsid w:val="00695763"/>
    <w:rsid w:val="00696139"/>
    <w:rsid w:val="006962B3"/>
    <w:rsid w:val="00697005"/>
    <w:rsid w:val="006973A8"/>
    <w:rsid w:val="00697EAF"/>
    <w:rsid w:val="00697F87"/>
    <w:rsid w:val="006A052F"/>
    <w:rsid w:val="006A15FB"/>
    <w:rsid w:val="006A1A8E"/>
    <w:rsid w:val="006A1FB2"/>
    <w:rsid w:val="006A24A6"/>
    <w:rsid w:val="006A38AC"/>
    <w:rsid w:val="006A500C"/>
    <w:rsid w:val="006A542C"/>
    <w:rsid w:val="006A5B79"/>
    <w:rsid w:val="006A64A6"/>
    <w:rsid w:val="006A6D09"/>
    <w:rsid w:val="006A7068"/>
    <w:rsid w:val="006A7996"/>
    <w:rsid w:val="006B0081"/>
    <w:rsid w:val="006B04AC"/>
    <w:rsid w:val="006B06ED"/>
    <w:rsid w:val="006B0A50"/>
    <w:rsid w:val="006B1C4D"/>
    <w:rsid w:val="006B1D2B"/>
    <w:rsid w:val="006B20B7"/>
    <w:rsid w:val="006B2491"/>
    <w:rsid w:val="006B29D4"/>
    <w:rsid w:val="006B2C7E"/>
    <w:rsid w:val="006B2D68"/>
    <w:rsid w:val="006B350C"/>
    <w:rsid w:val="006B35B6"/>
    <w:rsid w:val="006B3966"/>
    <w:rsid w:val="006B40E5"/>
    <w:rsid w:val="006B5EE8"/>
    <w:rsid w:val="006B60AB"/>
    <w:rsid w:val="006C012B"/>
    <w:rsid w:val="006C0C9C"/>
    <w:rsid w:val="006C10EB"/>
    <w:rsid w:val="006C2278"/>
    <w:rsid w:val="006C22BA"/>
    <w:rsid w:val="006C24A7"/>
    <w:rsid w:val="006C27BB"/>
    <w:rsid w:val="006C2F6C"/>
    <w:rsid w:val="006C33D3"/>
    <w:rsid w:val="006C3DA6"/>
    <w:rsid w:val="006C423E"/>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CCF"/>
    <w:rsid w:val="006D4E55"/>
    <w:rsid w:val="006D4FBF"/>
    <w:rsid w:val="006D52DE"/>
    <w:rsid w:val="006D599A"/>
    <w:rsid w:val="006D5ADE"/>
    <w:rsid w:val="006D66BD"/>
    <w:rsid w:val="006D7503"/>
    <w:rsid w:val="006D788E"/>
    <w:rsid w:val="006D78C8"/>
    <w:rsid w:val="006D7EFC"/>
    <w:rsid w:val="006E0799"/>
    <w:rsid w:val="006E0838"/>
    <w:rsid w:val="006E0EFE"/>
    <w:rsid w:val="006E1097"/>
    <w:rsid w:val="006E1662"/>
    <w:rsid w:val="006E16D5"/>
    <w:rsid w:val="006E1F72"/>
    <w:rsid w:val="006E2486"/>
    <w:rsid w:val="006E24D4"/>
    <w:rsid w:val="006E26AF"/>
    <w:rsid w:val="006E28EC"/>
    <w:rsid w:val="006E3A6C"/>
    <w:rsid w:val="006E3ABD"/>
    <w:rsid w:val="006E3E4B"/>
    <w:rsid w:val="006E4291"/>
    <w:rsid w:val="006E4523"/>
    <w:rsid w:val="006E4B79"/>
    <w:rsid w:val="006E4D06"/>
    <w:rsid w:val="006E592D"/>
    <w:rsid w:val="006E5943"/>
    <w:rsid w:val="006E5B71"/>
    <w:rsid w:val="006E766C"/>
    <w:rsid w:val="006E774A"/>
    <w:rsid w:val="006E7801"/>
    <w:rsid w:val="006E7B72"/>
    <w:rsid w:val="006F1673"/>
    <w:rsid w:val="006F1F82"/>
    <w:rsid w:val="006F20CC"/>
    <w:rsid w:val="006F26B9"/>
    <w:rsid w:val="006F2C5B"/>
    <w:rsid w:val="006F2C8E"/>
    <w:rsid w:val="006F2DD6"/>
    <w:rsid w:val="006F34BE"/>
    <w:rsid w:val="006F3CA1"/>
    <w:rsid w:val="006F46EE"/>
    <w:rsid w:val="006F4E41"/>
    <w:rsid w:val="006F4EC7"/>
    <w:rsid w:val="006F4F43"/>
    <w:rsid w:val="006F61E6"/>
    <w:rsid w:val="006F68A4"/>
    <w:rsid w:val="006F6B52"/>
    <w:rsid w:val="006F7734"/>
    <w:rsid w:val="006F7C5E"/>
    <w:rsid w:val="006F7FE7"/>
    <w:rsid w:val="00700023"/>
    <w:rsid w:val="0070023E"/>
    <w:rsid w:val="007014D8"/>
    <w:rsid w:val="00701E91"/>
    <w:rsid w:val="0070281F"/>
    <w:rsid w:val="00702A1C"/>
    <w:rsid w:val="00702DF1"/>
    <w:rsid w:val="007031BB"/>
    <w:rsid w:val="007032EA"/>
    <w:rsid w:val="007035AA"/>
    <w:rsid w:val="00703CAC"/>
    <w:rsid w:val="00703FEE"/>
    <w:rsid w:val="00704162"/>
    <w:rsid w:val="00705076"/>
    <w:rsid w:val="0070618C"/>
    <w:rsid w:val="00706DA1"/>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F32"/>
    <w:rsid w:val="007216E1"/>
    <w:rsid w:val="007222D7"/>
    <w:rsid w:val="007227C4"/>
    <w:rsid w:val="00722B91"/>
    <w:rsid w:val="00722BBC"/>
    <w:rsid w:val="00722D0E"/>
    <w:rsid w:val="00724228"/>
    <w:rsid w:val="007242CB"/>
    <w:rsid w:val="007251B5"/>
    <w:rsid w:val="00725358"/>
    <w:rsid w:val="007258E0"/>
    <w:rsid w:val="0072726D"/>
    <w:rsid w:val="0073047F"/>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378"/>
    <w:rsid w:val="00735AD0"/>
    <w:rsid w:val="00735EF2"/>
    <w:rsid w:val="0073687C"/>
    <w:rsid w:val="00736B4D"/>
    <w:rsid w:val="00737613"/>
    <w:rsid w:val="007411C1"/>
    <w:rsid w:val="007412F9"/>
    <w:rsid w:val="00741D62"/>
    <w:rsid w:val="007425AE"/>
    <w:rsid w:val="007428F3"/>
    <w:rsid w:val="00742FD8"/>
    <w:rsid w:val="00743378"/>
    <w:rsid w:val="0074350A"/>
    <w:rsid w:val="007436BB"/>
    <w:rsid w:val="00743EFC"/>
    <w:rsid w:val="00745761"/>
    <w:rsid w:val="00745B6E"/>
    <w:rsid w:val="00745D42"/>
    <w:rsid w:val="00745FAF"/>
    <w:rsid w:val="0074641B"/>
    <w:rsid w:val="007464AF"/>
    <w:rsid w:val="0074657C"/>
    <w:rsid w:val="00746B83"/>
    <w:rsid w:val="00746C3A"/>
    <w:rsid w:val="0075028E"/>
    <w:rsid w:val="00751F3C"/>
    <w:rsid w:val="00752953"/>
    <w:rsid w:val="007531FC"/>
    <w:rsid w:val="00753411"/>
    <w:rsid w:val="00753455"/>
    <w:rsid w:val="00753589"/>
    <w:rsid w:val="0075498B"/>
    <w:rsid w:val="00754A0E"/>
    <w:rsid w:val="00756235"/>
    <w:rsid w:val="007566F7"/>
    <w:rsid w:val="0075717F"/>
    <w:rsid w:val="00757487"/>
    <w:rsid w:val="00757979"/>
    <w:rsid w:val="00757E55"/>
    <w:rsid w:val="00757FC5"/>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6E60"/>
    <w:rsid w:val="00766FD9"/>
    <w:rsid w:val="007670F6"/>
    <w:rsid w:val="00767D14"/>
    <w:rsid w:val="00767FBB"/>
    <w:rsid w:val="007700A3"/>
    <w:rsid w:val="00772AD2"/>
    <w:rsid w:val="00772CA2"/>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D12"/>
    <w:rsid w:val="00782D51"/>
    <w:rsid w:val="00782E32"/>
    <w:rsid w:val="007836B6"/>
    <w:rsid w:val="007836CB"/>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3682"/>
    <w:rsid w:val="00793756"/>
    <w:rsid w:val="00793828"/>
    <w:rsid w:val="00793D8B"/>
    <w:rsid w:val="00795481"/>
    <w:rsid w:val="00795B51"/>
    <w:rsid w:val="00795C5C"/>
    <w:rsid w:val="00796FF8"/>
    <w:rsid w:val="007977B4"/>
    <w:rsid w:val="00797FB4"/>
    <w:rsid w:val="007A11F8"/>
    <w:rsid w:val="007A2AB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D4A"/>
    <w:rsid w:val="007B4FBA"/>
    <w:rsid w:val="007B582E"/>
    <w:rsid w:val="007B5894"/>
    <w:rsid w:val="007B5D46"/>
    <w:rsid w:val="007B6356"/>
    <w:rsid w:val="007B63F1"/>
    <w:rsid w:val="007B655C"/>
    <w:rsid w:val="007B67A3"/>
    <w:rsid w:val="007B67DF"/>
    <w:rsid w:val="007B683A"/>
    <w:rsid w:val="007B779A"/>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3F8A"/>
    <w:rsid w:val="007D412E"/>
    <w:rsid w:val="007D4B70"/>
    <w:rsid w:val="007D51DA"/>
    <w:rsid w:val="007D5A3C"/>
    <w:rsid w:val="007D5F21"/>
    <w:rsid w:val="007D7A70"/>
    <w:rsid w:val="007E019A"/>
    <w:rsid w:val="007E01F0"/>
    <w:rsid w:val="007E03AE"/>
    <w:rsid w:val="007E0A3B"/>
    <w:rsid w:val="007E0F06"/>
    <w:rsid w:val="007E13BC"/>
    <w:rsid w:val="007E1CCE"/>
    <w:rsid w:val="007E26B5"/>
    <w:rsid w:val="007E4074"/>
    <w:rsid w:val="007E4A2D"/>
    <w:rsid w:val="007E4BDB"/>
    <w:rsid w:val="007E50EC"/>
    <w:rsid w:val="007E5183"/>
    <w:rsid w:val="007E52ED"/>
    <w:rsid w:val="007E63E8"/>
    <w:rsid w:val="007E66F7"/>
    <w:rsid w:val="007E784A"/>
    <w:rsid w:val="007F05B9"/>
    <w:rsid w:val="007F095B"/>
    <w:rsid w:val="007F0B59"/>
    <w:rsid w:val="007F1709"/>
    <w:rsid w:val="007F37AC"/>
    <w:rsid w:val="007F3ED3"/>
    <w:rsid w:val="007F3F64"/>
    <w:rsid w:val="007F492E"/>
    <w:rsid w:val="007F63E4"/>
    <w:rsid w:val="007F7D42"/>
    <w:rsid w:val="008014B8"/>
    <w:rsid w:val="00802582"/>
    <w:rsid w:val="008030E2"/>
    <w:rsid w:val="008031B4"/>
    <w:rsid w:val="008033FD"/>
    <w:rsid w:val="008034F5"/>
    <w:rsid w:val="00803603"/>
    <w:rsid w:val="00804E78"/>
    <w:rsid w:val="00804FDA"/>
    <w:rsid w:val="00805892"/>
    <w:rsid w:val="00806060"/>
    <w:rsid w:val="008063F9"/>
    <w:rsid w:val="00806E14"/>
    <w:rsid w:val="00807493"/>
    <w:rsid w:val="008077B0"/>
    <w:rsid w:val="00807E42"/>
    <w:rsid w:val="00811465"/>
    <w:rsid w:val="00811483"/>
    <w:rsid w:val="00813074"/>
    <w:rsid w:val="00813341"/>
    <w:rsid w:val="008138F8"/>
    <w:rsid w:val="00813DB1"/>
    <w:rsid w:val="00814CB9"/>
    <w:rsid w:val="008151A1"/>
    <w:rsid w:val="00815396"/>
    <w:rsid w:val="0081648B"/>
    <w:rsid w:val="0081685A"/>
    <w:rsid w:val="00816A74"/>
    <w:rsid w:val="00816A9A"/>
    <w:rsid w:val="008171FB"/>
    <w:rsid w:val="00817BC5"/>
    <w:rsid w:val="00817C7E"/>
    <w:rsid w:val="00820628"/>
    <w:rsid w:val="00821275"/>
    <w:rsid w:val="008212B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7FB"/>
    <w:rsid w:val="0084592B"/>
    <w:rsid w:val="00846697"/>
    <w:rsid w:val="00846DB5"/>
    <w:rsid w:val="00846DD9"/>
    <w:rsid w:val="00847E4E"/>
    <w:rsid w:val="00850292"/>
    <w:rsid w:val="008505A3"/>
    <w:rsid w:val="008505E7"/>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CB1"/>
    <w:rsid w:val="008623F2"/>
    <w:rsid w:val="00863046"/>
    <w:rsid w:val="008630D2"/>
    <w:rsid w:val="00863407"/>
    <w:rsid w:val="0086387E"/>
    <w:rsid w:val="00863C27"/>
    <w:rsid w:val="00863D99"/>
    <w:rsid w:val="00864696"/>
    <w:rsid w:val="00864901"/>
    <w:rsid w:val="008671B2"/>
    <w:rsid w:val="00867220"/>
    <w:rsid w:val="00870522"/>
    <w:rsid w:val="008716CA"/>
    <w:rsid w:val="00871B8C"/>
    <w:rsid w:val="0087215E"/>
    <w:rsid w:val="00872493"/>
    <w:rsid w:val="008726DC"/>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283"/>
    <w:rsid w:val="00881880"/>
    <w:rsid w:val="008819C3"/>
    <w:rsid w:val="00881C2A"/>
    <w:rsid w:val="008822CA"/>
    <w:rsid w:val="00882A7C"/>
    <w:rsid w:val="008840FF"/>
    <w:rsid w:val="008846A1"/>
    <w:rsid w:val="00885044"/>
    <w:rsid w:val="0088529E"/>
    <w:rsid w:val="008858F3"/>
    <w:rsid w:val="00885C13"/>
    <w:rsid w:val="00885C7B"/>
    <w:rsid w:val="0088654B"/>
    <w:rsid w:val="00886A09"/>
    <w:rsid w:val="00886AD5"/>
    <w:rsid w:val="0088716D"/>
    <w:rsid w:val="00887650"/>
    <w:rsid w:val="008877D3"/>
    <w:rsid w:val="008905A2"/>
    <w:rsid w:val="008907DD"/>
    <w:rsid w:val="00890A70"/>
    <w:rsid w:val="00891BA9"/>
    <w:rsid w:val="00891F31"/>
    <w:rsid w:val="0089283C"/>
    <w:rsid w:val="0089289E"/>
    <w:rsid w:val="0089310C"/>
    <w:rsid w:val="0089445B"/>
    <w:rsid w:val="00895B63"/>
    <w:rsid w:val="00895C61"/>
    <w:rsid w:val="0089626C"/>
    <w:rsid w:val="008A0F92"/>
    <w:rsid w:val="008A1BCC"/>
    <w:rsid w:val="008A1F40"/>
    <w:rsid w:val="008A2FC8"/>
    <w:rsid w:val="008A3C9B"/>
    <w:rsid w:val="008A505B"/>
    <w:rsid w:val="008A528E"/>
    <w:rsid w:val="008A52C0"/>
    <w:rsid w:val="008A5B79"/>
    <w:rsid w:val="008A5E20"/>
    <w:rsid w:val="008A62FC"/>
    <w:rsid w:val="008A64E8"/>
    <w:rsid w:val="008A77DB"/>
    <w:rsid w:val="008A7A36"/>
    <w:rsid w:val="008A7D40"/>
    <w:rsid w:val="008B05BA"/>
    <w:rsid w:val="008B0BEF"/>
    <w:rsid w:val="008B2085"/>
    <w:rsid w:val="008B2384"/>
    <w:rsid w:val="008B2DFF"/>
    <w:rsid w:val="008B302E"/>
    <w:rsid w:val="008B3526"/>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5635"/>
    <w:rsid w:val="008C5B20"/>
    <w:rsid w:val="008C5B31"/>
    <w:rsid w:val="008C63A1"/>
    <w:rsid w:val="008C67C1"/>
    <w:rsid w:val="008C71C8"/>
    <w:rsid w:val="008C756E"/>
    <w:rsid w:val="008D042D"/>
    <w:rsid w:val="008D0578"/>
    <w:rsid w:val="008D21B5"/>
    <w:rsid w:val="008D2C67"/>
    <w:rsid w:val="008D461B"/>
    <w:rsid w:val="008D4670"/>
    <w:rsid w:val="008D4CD9"/>
    <w:rsid w:val="008D5430"/>
    <w:rsid w:val="008D649A"/>
    <w:rsid w:val="008D668E"/>
    <w:rsid w:val="008D6914"/>
    <w:rsid w:val="008D6EE3"/>
    <w:rsid w:val="008E02B9"/>
    <w:rsid w:val="008E033E"/>
    <w:rsid w:val="008E0E61"/>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F038F"/>
    <w:rsid w:val="008F07CA"/>
    <w:rsid w:val="008F0ECD"/>
    <w:rsid w:val="008F0FE0"/>
    <w:rsid w:val="008F1371"/>
    <w:rsid w:val="008F375A"/>
    <w:rsid w:val="008F3A2D"/>
    <w:rsid w:val="008F4ADE"/>
    <w:rsid w:val="008F5181"/>
    <w:rsid w:val="008F5E91"/>
    <w:rsid w:val="008F5EDF"/>
    <w:rsid w:val="008F60C0"/>
    <w:rsid w:val="008F6311"/>
    <w:rsid w:val="008F6640"/>
    <w:rsid w:val="008F6DE1"/>
    <w:rsid w:val="0090022E"/>
    <w:rsid w:val="009003FF"/>
    <w:rsid w:val="00900F26"/>
    <w:rsid w:val="00900F95"/>
    <w:rsid w:val="009014D7"/>
    <w:rsid w:val="00901A69"/>
    <w:rsid w:val="00901BD6"/>
    <w:rsid w:val="00901D88"/>
    <w:rsid w:val="00902265"/>
    <w:rsid w:val="00902811"/>
    <w:rsid w:val="0090310E"/>
    <w:rsid w:val="00903259"/>
    <w:rsid w:val="0090353D"/>
    <w:rsid w:val="00903783"/>
    <w:rsid w:val="00903963"/>
    <w:rsid w:val="00903CB4"/>
    <w:rsid w:val="0090409F"/>
    <w:rsid w:val="00904559"/>
    <w:rsid w:val="0090525D"/>
    <w:rsid w:val="009052C6"/>
    <w:rsid w:val="00906A46"/>
    <w:rsid w:val="009075BC"/>
    <w:rsid w:val="00907FA5"/>
    <w:rsid w:val="00910383"/>
    <w:rsid w:val="00910B4B"/>
    <w:rsid w:val="00910C31"/>
    <w:rsid w:val="00911141"/>
    <w:rsid w:val="009113AC"/>
    <w:rsid w:val="00911628"/>
    <w:rsid w:val="00911902"/>
    <w:rsid w:val="00911ED1"/>
    <w:rsid w:val="00912173"/>
    <w:rsid w:val="00912697"/>
    <w:rsid w:val="00912750"/>
    <w:rsid w:val="00912812"/>
    <w:rsid w:val="009128B4"/>
    <w:rsid w:val="00912BAF"/>
    <w:rsid w:val="00913353"/>
    <w:rsid w:val="00914867"/>
    <w:rsid w:val="009163C4"/>
    <w:rsid w:val="0091643C"/>
    <w:rsid w:val="0091656E"/>
    <w:rsid w:val="00916DF2"/>
    <w:rsid w:val="00916F54"/>
    <w:rsid w:val="00917C1E"/>
    <w:rsid w:val="0092030F"/>
    <w:rsid w:val="009205F3"/>
    <w:rsid w:val="0092073F"/>
    <w:rsid w:val="00920D95"/>
    <w:rsid w:val="009213BC"/>
    <w:rsid w:val="00922295"/>
    <w:rsid w:val="0092396C"/>
    <w:rsid w:val="00923AFF"/>
    <w:rsid w:val="0092406A"/>
    <w:rsid w:val="00924722"/>
    <w:rsid w:val="0092517B"/>
    <w:rsid w:val="009252E3"/>
    <w:rsid w:val="00925564"/>
    <w:rsid w:val="00926369"/>
    <w:rsid w:val="0092722C"/>
    <w:rsid w:val="009272E4"/>
    <w:rsid w:val="00927E99"/>
    <w:rsid w:val="00930577"/>
    <w:rsid w:val="00930E00"/>
    <w:rsid w:val="00930E8B"/>
    <w:rsid w:val="00930FAE"/>
    <w:rsid w:val="00933171"/>
    <w:rsid w:val="0093471A"/>
    <w:rsid w:val="00935044"/>
    <w:rsid w:val="009354A5"/>
    <w:rsid w:val="00935CC1"/>
    <w:rsid w:val="00935E58"/>
    <w:rsid w:val="0093607D"/>
    <w:rsid w:val="00936C61"/>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8C9"/>
    <w:rsid w:val="009451FE"/>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70BB7"/>
    <w:rsid w:val="00971CF8"/>
    <w:rsid w:val="0097286B"/>
    <w:rsid w:val="0097380C"/>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5E4"/>
    <w:rsid w:val="00986BDD"/>
    <w:rsid w:val="0098713D"/>
    <w:rsid w:val="00990153"/>
    <w:rsid w:val="0099051D"/>
    <w:rsid w:val="009905FB"/>
    <w:rsid w:val="00990EC6"/>
    <w:rsid w:val="009910FE"/>
    <w:rsid w:val="00993936"/>
    <w:rsid w:val="00993C26"/>
    <w:rsid w:val="00993C75"/>
    <w:rsid w:val="00993F3D"/>
    <w:rsid w:val="00993FA3"/>
    <w:rsid w:val="00994B29"/>
    <w:rsid w:val="00995498"/>
    <w:rsid w:val="00995A2E"/>
    <w:rsid w:val="00995B3E"/>
    <w:rsid w:val="00996770"/>
    <w:rsid w:val="009975EB"/>
    <w:rsid w:val="00997914"/>
    <w:rsid w:val="009A00C1"/>
    <w:rsid w:val="009A173F"/>
    <w:rsid w:val="009A17D1"/>
    <w:rsid w:val="009A1DDE"/>
    <w:rsid w:val="009A22DF"/>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0E8F"/>
    <w:rsid w:val="009B1010"/>
    <w:rsid w:val="009B148C"/>
    <w:rsid w:val="009B1FB6"/>
    <w:rsid w:val="009B208E"/>
    <w:rsid w:val="009B260F"/>
    <w:rsid w:val="009B29DB"/>
    <w:rsid w:val="009B315E"/>
    <w:rsid w:val="009B3369"/>
    <w:rsid w:val="009B4195"/>
    <w:rsid w:val="009B6006"/>
    <w:rsid w:val="009B620F"/>
    <w:rsid w:val="009B6AD4"/>
    <w:rsid w:val="009C0B6E"/>
    <w:rsid w:val="009C0C62"/>
    <w:rsid w:val="009C155C"/>
    <w:rsid w:val="009C1BB6"/>
    <w:rsid w:val="009C1D29"/>
    <w:rsid w:val="009C254A"/>
    <w:rsid w:val="009C28E5"/>
    <w:rsid w:val="009C2950"/>
    <w:rsid w:val="009C2DF9"/>
    <w:rsid w:val="009C33DF"/>
    <w:rsid w:val="009C346A"/>
    <w:rsid w:val="009C3656"/>
    <w:rsid w:val="009C3744"/>
    <w:rsid w:val="009C4284"/>
    <w:rsid w:val="009C429E"/>
    <w:rsid w:val="009C6381"/>
    <w:rsid w:val="009C6CCF"/>
    <w:rsid w:val="009C6EE0"/>
    <w:rsid w:val="009C76B3"/>
    <w:rsid w:val="009C77DD"/>
    <w:rsid w:val="009C7A86"/>
    <w:rsid w:val="009D050C"/>
    <w:rsid w:val="009D083E"/>
    <w:rsid w:val="009D0CE9"/>
    <w:rsid w:val="009D12CD"/>
    <w:rsid w:val="009D12EC"/>
    <w:rsid w:val="009D1407"/>
    <w:rsid w:val="009D1552"/>
    <w:rsid w:val="009D2923"/>
    <w:rsid w:val="009D30B0"/>
    <w:rsid w:val="009D555E"/>
    <w:rsid w:val="009D5995"/>
    <w:rsid w:val="009D7DE4"/>
    <w:rsid w:val="009E0446"/>
    <w:rsid w:val="009E05C5"/>
    <w:rsid w:val="009E2BBD"/>
    <w:rsid w:val="009E3175"/>
    <w:rsid w:val="009E3A50"/>
    <w:rsid w:val="009E3EC2"/>
    <w:rsid w:val="009E3F4C"/>
    <w:rsid w:val="009E44F2"/>
    <w:rsid w:val="009E4FFF"/>
    <w:rsid w:val="009E52CF"/>
    <w:rsid w:val="009E641E"/>
    <w:rsid w:val="009E65D0"/>
    <w:rsid w:val="009E66B4"/>
    <w:rsid w:val="009E6B6B"/>
    <w:rsid w:val="009E6C35"/>
    <w:rsid w:val="009E70B5"/>
    <w:rsid w:val="009E7EF3"/>
    <w:rsid w:val="009F07A6"/>
    <w:rsid w:val="009F0BE9"/>
    <w:rsid w:val="009F12AB"/>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2D14"/>
    <w:rsid w:val="00A0313A"/>
    <w:rsid w:val="00A0322B"/>
    <w:rsid w:val="00A032FC"/>
    <w:rsid w:val="00A044AA"/>
    <w:rsid w:val="00A053C6"/>
    <w:rsid w:val="00A05DC0"/>
    <w:rsid w:val="00A05ED9"/>
    <w:rsid w:val="00A065EB"/>
    <w:rsid w:val="00A069D6"/>
    <w:rsid w:val="00A06E32"/>
    <w:rsid w:val="00A07232"/>
    <w:rsid w:val="00A073FF"/>
    <w:rsid w:val="00A075A5"/>
    <w:rsid w:val="00A07738"/>
    <w:rsid w:val="00A07F90"/>
    <w:rsid w:val="00A104DF"/>
    <w:rsid w:val="00A10659"/>
    <w:rsid w:val="00A10F85"/>
    <w:rsid w:val="00A10FD1"/>
    <w:rsid w:val="00A11381"/>
    <w:rsid w:val="00A1187F"/>
    <w:rsid w:val="00A12805"/>
    <w:rsid w:val="00A1374E"/>
    <w:rsid w:val="00A13DEC"/>
    <w:rsid w:val="00A147D2"/>
    <w:rsid w:val="00A14BA5"/>
    <w:rsid w:val="00A158A3"/>
    <w:rsid w:val="00A15A46"/>
    <w:rsid w:val="00A15AB7"/>
    <w:rsid w:val="00A15BAF"/>
    <w:rsid w:val="00A16568"/>
    <w:rsid w:val="00A16D6F"/>
    <w:rsid w:val="00A17124"/>
    <w:rsid w:val="00A17132"/>
    <w:rsid w:val="00A21424"/>
    <w:rsid w:val="00A21FB8"/>
    <w:rsid w:val="00A226D8"/>
    <w:rsid w:val="00A22F0A"/>
    <w:rsid w:val="00A22F57"/>
    <w:rsid w:val="00A245C9"/>
    <w:rsid w:val="00A25260"/>
    <w:rsid w:val="00A25493"/>
    <w:rsid w:val="00A2562E"/>
    <w:rsid w:val="00A260A1"/>
    <w:rsid w:val="00A26643"/>
    <w:rsid w:val="00A26E99"/>
    <w:rsid w:val="00A27BA0"/>
    <w:rsid w:val="00A27BDA"/>
    <w:rsid w:val="00A305CE"/>
    <w:rsid w:val="00A339A0"/>
    <w:rsid w:val="00A34473"/>
    <w:rsid w:val="00A348C4"/>
    <w:rsid w:val="00A348D5"/>
    <w:rsid w:val="00A34A34"/>
    <w:rsid w:val="00A358A0"/>
    <w:rsid w:val="00A35FC7"/>
    <w:rsid w:val="00A369C3"/>
    <w:rsid w:val="00A36DEE"/>
    <w:rsid w:val="00A37047"/>
    <w:rsid w:val="00A37677"/>
    <w:rsid w:val="00A410D5"/>
    <w:rsid w:val="00A417D6"/>
    <w:rsid w:val="00A4182B"/>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2C3"/>
    <w:rsid w:val="00A50CDF"/>
    <w:rsid w:val="00A50D0B"/>
    <w:rsid w:val="00A51457"/>
    <w:rsid w:val="00A51830"/>
    <w:rsid w:val="00A525EC"/>
    <w:rsid w:val="00A53507"/>
    <w:rsid w:val="00A53EA8"/>
    <w:rsid w:val="00A54381"/>
    <w:rsid w:val="00A54758"/>
    <w:rsid w:val="00A5489A"/>
    <w:rsid w:val="00A549B1"/>
    <w:rsid w:val="00A5532B"/>
    <w:rsid w:val="00A554F2"/>
    <w:rsid w:val="00A55D74"/>
    <w:rsid w:val="00A55D7B"/>
    <w:rsid w:val="00A5604B"/>
    <w:rsid w:val="00A56DC6"/>
    <w:rsid w:val="00A57770"/>
    <w:rsid w:val="00A57AE6"/>
    <w:rsid w:val="00A6079C"/>
    <w:rsid w:val="00A610B9"/>
    <w:rsid w:val="00A617FB"/>
    <w:rsid w:val="00A62169"/>
    <w:rsid w:val="00A63637"/>
    <w:rsid w:val="00A63B5D"/>
    <w:rsid w:val="00A63DEC"/>
    <w:rsid w:val="00A643F8"/>
    <w:rsid w:val="00A65934"/>
    <w:rsid w:val="00A664C7"/>
    <w:rsid w:val="00A66FC1"/>
    <w:rsid w:val="00A671DD"/>
    <w:rsid w:val="00A67FA9"/>
    <w:rsid w:val="00A70A09"/>
    <w:rsid w:val="00A70D4B"/>
    <w:rsid w:val="00A710E2"/>
    <w:rsid w:val="00A7141F"/>
    <w:rsid w:val="00A72050"/>
    <w:rsid w:val="00A7239A"/>
    <w:rsid w:val="00A727C5"/>
    <w:rsid w:val="00A740AE"/>
    <w:rsid w:val="00A742EC"/>
    <w:rsid w:val="00A74BF7"/>
    <w:rsid w:val="00A74C74"/>
    <w:rsid w:val="00A753F8"/>
    <w:rsid w:val="00A756EF"/>
    <w:rsid w:val="00A75916"/>
    <w:rsid w:val="00A761D9"/>
    <w:rsid w:val="00A766F3"/>
    <w:rsid w:val="00A77105"/>
    <w:rsid w:val="00A774DA"/>
    <w:rsid w:val="00A777D0"/>
    <w:rsid w:val="00A81C37"/>
    <w:rsid w:val="00A81CE1"/>
    <w:rsid w:val="00A82786"/>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6A95"/>
    <w:rsid w:val="00A96AD0"/>
    <w:rsid w:val="00AA007E"/>
    <w:rsid w:val="00AA012D"/>
    <w:rsid w:val="00AA01AE"/>
    <w:rsid w:val="00AA04EF"/>
    <w:rsid w:val="00AA0C91"/>
    <w:rsid w:val="00AA0F56"/>
    <w:rsid w:val="00AA1765"/>
    <w:rsid w:val="00AA176D"/>
    <w:rsid w:val="00AA2399"/>
    <w:rsid w:val="00AA318D"/>
    <w:rsid w:val="00AA3BBB"/>
    <w:rsid w:val="00AA44CC"/>
    <w:rsid w:val="00AA4DAF"/>
    <w:rsid w:val="00AA52EA"/>
    <w:rsid w:val="00AA5799"/>
    <w:rsid w:val="00AA5C90"/>
    <w:rsid w:val="00AA5D6A"/>
    <w:rsid w:val="00AA67CE"/>
    <w:rsid w:val="00AA6C3C"/>
    <w:rsid w:val="00AA6C87"/>
    <w:rsid w:val="00AA6F88"/>
    <w:rsid w:val="00AA7AE6"/>
    <w:rsid w:val="00AA7C5E"/>
    <w:rsid w:val="00AB1485"/>
    <w:rsid w:val="00AB241D"/>
    <w:rsid w:val="00AB2CB3"/>
    <w:rsid w:val="00AB3821"/>
    <w:rsid w:val="00AB4145"/>
    <w:rsid w:val="00AB4334"/>
    <w:rsid w:val="00AB46C3"/>
    <w:rsid w:val="00AB487D"/>
    <w:rsid w:val="00AB4D00"/>
    <w:rsid w:val="00AB60B3"/>
    <w:rsid w:val="00AB6DC3"/>
    <w:rsid w:val="00AB7494"/>
    <w:rsid w:val="00AB7719"/>
    <w:rsid w:val="00AC2186"/>
    <w:rsid w:val="00AC2187"/>
    <w:rsid w:val="00AC23D1"/>
    <w:rsid w:val="00AC39AB"/>
    <w:rsid w:val="00AC3CD6"/>
    <w:rsid w:val="00AC4451"/>
    <w:rsid w:val="00AC58C8"/>
    <w:rsid w:val="00AC6386"/>
    <w:rsid w:val="00AC644D"/>
    <w:rsid w:val="00AC6572"/>
    <w:rsid w:val="00AC6E00"/>
    <w:rsid w:val="00AC75F4"/>
    <w:rsid w:val="00AC777B"/>
    <w:rsid w:val="00AC7A5A"/>
    <w:rsid w:val="00AC7AB3"/>
    <w:rsid w:val="00AD1691"/>
    <w:rsid w:val="00AD290A"/>
    <w:rsid w:val="00AD534E"/>
    <w:rsid w:val="00AD6E4B"/>
    <w:rsid w:val="00AD7149"/>
    <w:rsid w:val="00AD7B20"/>
    <w:rsid w:val="00AE14FD"/>
    <w:rsid w:val="00AE17D3"/>
    <w:rsid w:val="00AE2059"/>
    <w:rsid w:val="00AE232D"/>
    <w:rsid w:val="00AE2D28"/>
    <w:rsid w:val="00AE2F28"/>
    <w:rsid w:val="00AE3695"/>
    <w:rsid w:val="00AE3751"/>
    <w:rsid w:val="00AE3FC3"/>
    <w:rsid w:val="00AE4691"/>
    <w:rsid w:val="00AE4E78"/>
    <w:rsid w:val="00AE5CE6"/>
    <w:rsid w:val="00AE62FD"/>
    <w:rsid w:val="00AE63A3"/>
    <w:rsid w:val="00AE726D"/>
    <w:rsid w:val="00AE783F"/>
    <w:rsid w:val="00AF0A71"/>
    <w:rsid w:val="00AF0ADB"/>
    <w:rsid w:val="00AF1988"/>
    <w:rsid w:val="00AF1B1F"/>
    <w:rsid w:val="00AF259F"/>
    <w:rsid w:val="00AF2A8F"/>
    <w:rsid w:val="00AF4492"/>
    <w:rsid w:val="00AF51D6"/>
    <w:rsid w:val="00AF7269"/>
    <w:rsid w:val="00AF781A"/>
    <w:rsid w:val="00AF7978"/>
    <w:rsid w:val="00AF7E02"/>
    <w:rsid w:val="00AF7E8C"/>
    <w:rsid w:val="00B01311"/>
    <w:rsid w:val="00B01BD9"/>
    <w:rsid w:val="00B0274B"/>
    <w:rsid w:val="00B0281F"/>
    <w:rsid w:val="00B02A47"/>
    <w:rsid w:val="00B0310B"/>
    <w:rsid w:val="00B0352C"/>
    <w:rsid w:val="00B03740"/>
    <w:rsid w:val="00B03F1C"/>
    <w:rsid w:val="00B05194"/>
    <w:rsid w:val="00B0578E"/>
    <w:rsid w:val="00B06A9D"/>
    <w:rsid w:val="00B06C26"/>
    <w:rsid w:val="00B06CBC"/>
    <w:rsid w:val="00B07C0E"/>
    <w:rsid w:val="00B07D3A"/>
    <w:rsid w:val="00B10474"/>
    <w:rsid w:val="00B11C2F"/>
    <w:rsid w:val="00B11D5A"/>
    <w:rsid w:val="00B120C0"/>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235A"/>
    <w:rsid w:val="00B233FA"/>
    <w:rsid w:val="00B23554"/>
    <w:rsid w:val="00B23771"/>
    <w:rsid w:val="00B24321"/>
    <w:rsid w:val="00B243A0"/>
    <w:rsid w:val="00B245CC"/>
    <w:rsid w:val="00B24A92"/>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D7C"/>
    <w:rsid w:val="00B45EF8"/>
    <w:rsid w:val="00B46A45"/>
    <w:rsid w:val="00B46B44"/>
    <w:rsid w:val="00B47443"/>
    <w:rsid w:val="00B47829"/>
    <w:rsid w:val="00B47D78"/>
    <w:rsid w:val="00B5066B"/>
    <w:rsid w:val="00B509DD"/>
    <w:rsid w:val="00B51333"/>
    <w:rsid w:val="00B51AE7"/>
    <w:rsid w:val="00B52703"/>
    <w:rsid w:val="00B52758"/>
    <w:rsid w:val="00B544E9"/>
    <w:rsid w:val="00B551EB"/>
    <w:rsid w:val="00B55249"/>
    <w:rsid w:val="00B56688"/>
    <w:rsid w:val="00B57583"/>
    <w:rsid w:val="00B60313"/>
    <w:rsid w:val="00B60FD7"/>
    <w:rsid w:val="00B613FD"/>
    <w:rsid w:val="00B619E6"/>
    <w:rsid w:val="00B62758"/>
    <w:rsid w:val="00B64116"/>
    <w:rsid w:val="00B65B3F"/>
    <w:rsid w:val="00B65E05"/>
    <w:rsid w:val="00B67084"/>
    <w:rsid w:val="00B67EA8"/>
    <w:rsid w:val="00B70D36"/>
    <w:rsid w:val="00B715A3"/>
    <w:rsid w:val="00B72B95"/>
    <w:rsid w:val="00B72EAC"/>
    <w:rsid w:val="00B73085"/>
    <w:rsid w:val="00B735B4"/>
    <w:rsid w:val="00B73F5D"/>
    <w:rsid w:val="00B73F79"/>
    <w:rsid w:val="00B74EE4"/>
    <w:rsid w:val="00B75159"/>
    <w:rsid w:val="00B75CEC"/>
    <w:rsid w:val="00B7623A"/>
    <w:rsid w:val="00B765EC"/>
    <w:rsid w:val="00B7688B"/>
    <w:rsid w:val="00B77686"/>
    <w:rsid w:val="00B77B60"/>
    <w:rsid w:val="00B80D9B"/>
    <w:rsid w:val="00B80E18"/>
    <w:rsid w:val="00B80EB9"/>
    <w:rsid w:val="00B81594"/>
    <w:rsid w:val="00B8277B"/>
    <w:rsid w:val="00B82D00"/>
    <w:rsid w:val="00B82E9B"/>
    <w:rsid w:val="00B833C9"/>
    <w:rsid w:val="00B836B8"/>
    <w:rsid w:val="00B83E2B"/>
    <w:rsid w:val="00B84045"/>
    <w:rsid w:val="00B84483"/>
    <w:rsid w:val="00B8451C"/>
    <w:rsid w:val="00B8488E"/>
    <w:rsid w:val="00B8506F"/>
    <w:rsid w:val="00B85152"/>
    <w:rsid w:val="00B85529"/>
    <w:rsid w:val="00B86FA3"/>
    <w:rsid w:val="00B876BA"/>
    <w:rsid w:val="00B90181"/>
    <w:rsid w:val="00B91228"/>
    <w:rsid w:val="00B917D5"/>
    <w:rsid w:val="00B91A04"/>
    <w:rsid w:val="00B91B72"/>
    <w:rsid w:val="00B91DE2"/>
    <w:rsid w:val="00B92584"/>
    <w:rsid w:val="00B92CCB"/>
    <w:rsid w:val="00B9362B"/>
    <w:rsid w:val="00B9409A"/>
    <w:rsid w:val="00B951FE"/>
    <w:rsid w:val="00B962A7"/>
    <w:rsid w:val="00B97407"/>
    <w:rsid w:val="00B9770F"/>
    <w:rsid w:val="00B97B45"/>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A26"/>
    <w:rsid w:val="00BB11C3"/>
    <w:rsid w:val="00BB144E"/>
    <w:rsid w:val="00BB1695"/>
    <w:rsid w:val="00BB17D9"/>
    <w:rsid w:val="00BB2664"/>
    <w:rsid w:val="00BB42F3"/>
    <w:rsid w:val="00BB4389"/>
    <w:rsid w:val="00BB4FD6"/>
    <w:rsid w:val="00BB53BF"/>
    <w:rsid w:val="00BB553D"/>
    <w:rsid w:val="00BB57CD"/>
    <w:rsid w:val="00BB6585"/>
    <w:rsid w:val="00BB7444"/>
    <w:rsid w:val="00BB7471"/>
    <w:rsid w:val="00BC0493"/>
    <w:rsid w:val="00BC098E"/>
    <w:rsid w:val="00BC1A4A"/>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6782"/>
    <w:rsid w:val="00BE6B0D"/>
    <w:rsid w:val="00BE7017"/>
    <w:rsid w:val="00BE71BC"/>
    <w:rsid w:val="00BE77C3"/>
    <w:rsid w:val="00BF001F"/>
    <w:rsid w:val="00BF0122"/>
    <w:rsid w:val="00BF0912"/>
    <w:rsid w:val="00BF11EA"/>
    <w:rsid w:val="00BF1712"/>
    <w:rsid w:val="00BF184A"/>
    <w:rsid w:val="00BF1C45"/>
    <w:rsid w:val="00BF21C6"/>
    <w:rsid w:val="00BF2790"/>
    <w:rsid w:val="00BF41D2"/>
    <w:rsid w:val="00BF5433"/>
    <w:rsid w:val="00BF5813"/>
    <w:rsid w:val="00BF65EE"/>
    <w:rsid w:val="00BF7AAC"/>
    <w:rsid w:val="00BF7BE8"/>
    <w:rsid w:val="00BF7C8F"/>
    <w:rsid w:val="00BF7F8F"/>
    <w:rsid w:val="00C005A0"/>
    <w:rsid w:val="00C008DD"/>
    <w:rsid w:val="00C01258"/>
    <w:rsid w:val="00C01F03"/>
    <w:rsid w:val="00C02C7D"/>
    <w:rsid w:val="00C02CBC"/>
    <w:rsid w:val="00C02DB2"/>
    <w:rsid w:val="00C037AC"/>
    <w:rsid w:val="00C042BE"/>
    <w:rsid w:val="00C046D8"/>
    <w:rsid w:val="00C05463"/>
    <w:rsid w:val="00C05760"/>
    <w:rsid w:val="00C06DAD"/>
    <w:rsid w:val="00C06DF6"/>
    <w:rsid w:val="00C0726D"/>
    <w:rsid w:val="00C07DD9"/>
    <w:rsid w:val="00C07E94"/>
    <w:rsid w:val="00C1049D"/>
    <w:rsid w:val="00C105F9"/>
    <w:rsid w:val="00C1093F"/>
    <w:rsid w:val="00C10C0B"/>
    <w:rsid w:val="00C10D0C"/>
    <w:rsid w:val="00C115B5"/>
    <w:rsid w:val="00C121AA"/>
    <w:rsid w:val="00C12920"/>
    <w:rsid w:val="00C1295D"/>
    <w:rsid w:val="00C12D49"/>
    <w:rsid w:val="00C130A9"/>
    <w:rsid w:val="00C144A3"/>
    <w:rsid w:val="00C145F3"/>
    <w:rsid w:val="00C15B57"/>
    <w:rsid w:val="00C15D9D"/>
    <w:rsid w:val="00C15F86"/>
    <w:rsid w:val="00C16BF1"/>
    <w:rsid w:val="00C16CCD"/>
    <w:rsid w:val="00C17338"/>
    <w:rsid w:val="00C1782E"/>
    <w:rsid w:val="00C208CD"/>
    <w:rsid w:val="00C20AAF"/>
    <w:rsid w:val="00C21CC8"/>
    <w:rsid w:val="00C226FF"/>
    <w:rsid w:val="00C22D5B"/>
    <w:rsid w:val="00C2366A"/>
    <w:rsid w:val="00C23BE0"/>
    <w:rsid w:val="00C23D6A"/>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50AE"/>
    <w:rsid w:val="00C35893"/>
    <w:rsid w:val="00C35B74"/>
    <w:rsid w:val="00C35D1C"/>
    <w:rsid w:val="00C3768A"/>
    <w:rsid w:val="00C37D56"/>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70EC6"/>
    <w:rsid w:val="00C70F97"/>
    <w:rsid w:val="00C720D9"/>
    <w:rsid w:val="00C72A19"/>
    <w:rsid w:val="00C72F06"/>
    <w:rsid w:val="00C73158"/>
    <w:rsid w:val="00C73345"/>
    <w:rsid w:val="00C738A1"/>
    <w:rsid w:val="00C73CA4"/>
    <w:rsid w:val="00C73FC9"/>
    <w:rsid w:val="00C74EA7"/>
    <w:rsid w:val="00C75B3E"/>
    <w:rsid w:val="00C75B4D"/>
    <w:rsid w:val="00C75C12"/>
    <w:rsid w:val="00C767A8"/>
    <w:rsid w:val="00C77A96"/>
    <w:rsid w:val="00C80AB0"/>
    <w:rsid w:val="00C80F34"/>
    <w:rsid w:val="00C81761"/>
    <w:rsid w:val="00C81A31"/>
    <w:rsid w:val="00C81F19"/>
    <w:rsid w:val="00C81FD9"/>
    <w:rsid w:val="00C82225"/>
    <w:rsid w:val="00C82D17"/>
    <w:rsid w:val="00C82E0F"/>
    <w:rsid w:val="00C859F7"/>
    <w:rsid w:val="00C85F92"/>
    <w:rsid w:val="00C86086"/>
    <w:rsid w:val="00C868BF"/>
    <w:rsid w:val="00C87A72"/>
    <w:rsid w:val="00C90409"/>
    <w:rsid w:val="00C909DA"/>
    <w:rsid w:val="00C90DE4"/>
    <w:rsid w:val="00C913BD"/>
    <w:rsid w:val="00C91850"/>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84C"/>
    <w:rsid w:val="00CB7DE6"/>
    <w:rsid w:val="00CC01D1"/>
    <w:rsid w:val="00CC0662"/>
    <w:rsid w:val="00CC139D"/>
    <w:rsid w:val="00CC1D0D"/>
    <w:rsid w:val="00CC2056"/>
    <w:rsid w:val="00CC2E20"/>
    <w:rsid w:val="00CC3B84"/>
    <w:rsid w:val="00CC44B5"/>
    <w:rsid w:val="00CC5416"/>
    <w:rsid w:val="00CC541F"/>
    <w:rsid w:val="00CC574C"/>
    <w:rsid w:val="00CC6616"/>
    <w:rsid w:val="00CC7C1C"/>
    <w:rsid w:val="00CD04C9"/>
    <w:rsid w:val="00CD0B13"/>
    <w:rsid w:val="00CD0C9D"/>
    <w:rsid w:val="00CD1963"/>
    <w:rsid w:val="00CD1A65"/>
    <w:rsid w:val="00CD1A8D"/>
    <w:rsid w:val="00CD289D"/>
    <w:rsid w:val="00CD3407"/>
    <w:rsid w:val="00CD5041"/>
    <w:rsid w:val="00CD541D"/>
    <w:rsid w:val="00CD563A"/>
    <w:rsid w:val="00CD5F7C"/>
    <w:rsid w:val="00CD6260"/>
    <w:rsid w:val="00CD6413"/>
    <w:rsid w:val="00CD72D5"/>
    <w:rsid w:val="00CD77DC"/>
    <w:rsid w:val="00CD7CC4"/>
    <w:rsid w:val="00CD7D7E"/>
    <w:rsid w:val="00CE0138"/>
    <w:rsid w:val="00CE0E44"/>
    <w:rsid w:val="00CE120B"/>
    <w:rsid w:val="00CE1472"/>
    <w:rsid w:val="00CE154B"/>
    <w:rsid w:val="00CE19FA"/>
    <w:rsid w:val="00CE219F"/>
    <w:rsid w:val="00CE21FF"/>
    <w:rsid w:val="00CE3CB2"/>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5C8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69E"/>
    <w:rsid w:val="00D16C38"/>
    <w:rsid w:val="00D17519"/>
    <w:rsid w:val="00D177A9"/>
    <w:rsid w:val="00D17E5B"/>
    <w:rsid w:val="00D207B2"/>
    <w:rsid w:val="00D2091A"/>
    <w:rsid w:val="00D20D07"/>
    <w:rsid w:val="00D21036"/>
    <w:rsid w:val="00D21124"/>
    <w:rsid w:val="00D219E4"/>
    <w:rsid w:val="00D21B04"/>
    <w:rsid w:val="00D21C9B"/>
    <w:rsid w:val="00D22BF9"/>
    <w:rsid w:val="00D23E3A"/>
    <w:rsid w:val="00D25226"/>
    <w:rsid w:val="00D26DE3"/>
    <w:rsid w:val="00D27F41"/>
    <w:rsid w:val="00D30055"/>
    <w:rsid w:val="00D30108"/>
    <w:rsid w:val="00D303DD"/>
    <w:rsid w:val="00D3068A"/>
    <w:rsid w:val="00D30A10"/>
    <w:rsid w:val="00D30D0F"/>
    <w:rsid w:val="00D31217"/>
    <w:rsid w:val="00D31CCB"/>
    <w:rsid w:val="00D32436"/>
    <w:rsid w:val="00D326E8"/>
    <w:rsid w:val="00D33BAE"/>
    <w:rsid w:val="00D34419"/>
    <w:rsid w:val="00D34B6A"/>
    <w:rsid w:val="00D3588C"/>
    <w:rsid w:val="00D35C6C"/>
    <w:rsid w:val="00D3629E"/>
    <w:rsid w:val="00D364AB"/>
    <w:rsid w:val="00D36914"/>
    <w:rsid w:val="00D36C33"/>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EAD"/>
    <w:rsid w:val="00D518EF"/>
    <w:rsid w:val="00D51A1E"/>
    <w:rsid w:val="00D51BDA"/>
    <w:rsid w:val="00D51C10"/>
    <w:rsid w:val="00D51CF5"/>
    <w:rsid w:val="00D5242A"/>
    <w:rsid w:val="00D525B5"/>
    <w:rsid w:val="00D52BE6"/>
    <w:rsid w:val="00D52CCC"/>
    <w:rsid w:val="00D52EFE"/>
    <w:rsid w:val="00D53780"/>
    <w:rsid w:val="00D53DC9"/>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832"/>
    <w:rsid w:val="00D64DF7"/>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3189"/>
    <w:rsid w:val="00D841C1"/>
    <w:rsid w:val="00D8494F"/>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993"/>
    <w:rsid w:val="00D97A7A"/>
    <w:rsid w:val="00D97C67"/>
    <w:rsid w:val="00D97CB8"/>
    <w:rsid w:val="00D97ECE"/>
    <w:rsid w:val="00DA02AB"/>
    <w:rsid w:val="00DA09E4"/>
    <w:rsid w:val="00DA10F6"/>
    <w:rsid w:val="00DA1466"/>
    <w:rsid w:val="00DA172C"/>
    <w:rsid w:val="00DA272D"/>
    <w:rsid w:val="00DA2F6E"/>
    <w:rsid w:val="00DA46AC"/>
    <w:rsid w:val="00DA50C9"/>
    <w:rsid w:val="00DA5237"/>
    <w:rsid w:val="00DA531D"/>
    <w:rsid w:val="00DA683F"/>
    <w:rsid w:val="00DA6FDD"/>
    <w:rsid w:val="00DA729C"/>
    <w:rsid w:val="00DA7BA3"/>
    <w:rsid w:val="00DA7EFA"/>
    <w:rsid w:val="00DB01A2"/>
    <w:rsid w:val="00DB1381"/>
    <w:rsid w:val="00DB169E"/>
    <w:rsid w:val="00DB21AE"/>
    <w:rsid w:val="00DB48C8"/>
    <w:rsid w:val="00DB4A45"/>
    <w:rsid w:val="00DB4BC6"/>
    <w:rsid w:val="00DB5583"/>
    <w:rsid w:val="00DB562C"/>
    <w:rsid w:val="00DB5A0F"/>
    <w:rsid w:val="00DB5F2D"/>
    <w:rsid w:val="00DB64D8"/>
    <w:rsid w:val="00DB7F6C"/>
    <w:rsid w:val="00DC0A66"/>
    <w:rsid w:val="00DC0EBD"/>
    <w:rsid w:val="00DC0FB6"/>
    <w:rsid w:val="00DC36A5"/>
    <w:rsid w:val="00DC3CB1"/>
    <w:rsid w:val="00DC5871"/>
    <w:rsid w:val="00DC58EE"/>
    <w:rsid w:val="00DC5ECE"/>
    <w:rsid w:val="00DC63C2"/>
    <w:rsid w:val="00DC7178"/>
    <w:rsid w:val="00DC74A0"/>
    <w:rsid w:val="00DD0D73"/>
    <w:rsid w:val="00DD1327"/>
    <w:rsid w:val="00DD1EF8"/>
    <w:rsid w:val="00DD27EC"/>
    <w:rsid w:val="00DD4BE9"/>
    <w:rsid w:val="00DD5439"/>
    <w:rsid w:val="00DD610B"/>
    <w:rsid w:val="00DD6C8F"/>
    <w:rsid w:val="00DE079B"/>
    <w:rsid w:val="00DE28DB"/>
    <w:rsid w:val="00DE3BBB"/>
    <w:rsid w:val="00DE410C"/>
    <w:rsid w:val="00DE4813"/>
    <w:rsid w:val="00DE4E8F"/>
    <w:rsid w:val="00DE649E"/>
    <w:rsid w:val="00DE6985"/>
    <w:rsid w:val="00DF0010"/>
    <w:rsid w:val="00DF11BF"/>
    <w:rsid w:val="00DF2E3A"/>
    <w:rsid w:val="00DF32EA"/>
    <w:rsid w:val="00DF369A"/>
    <w:rsid w:val="00DF3E4A"/>
    <w:rsid w:val="00DF44CE"/>
    <w:rsid w:val="00DF4563"/>
    <w:rsid w:val="00DF4C79"/>
    <w:rsid w:val="00DF4F75"/>
    <w:rsid w:val="00DF680D"/>
    <w:rsid w:val="00DF7C3A"/>
    <w:rsid w:val="00DF7F5A"/>
    <w:rsid w:val="00DF7FC2"/>
    <w:rsid w:val="00E002D8"/>
    <w:rsid w:val="00E00F43"/>
    <w:rsid w:val="00E017C2"/>
    <w:rsid w:val="00E01BD6"/>
    <w:rsid w:val="00E02055"/>
    <w:rsid w:val="00E020EB"/>
    <w:rsid w:val="00E02F90"/>
    <w:rsid w:val="00E03E0C"/>
    <w:rsid w:val="00E04157"/>
    <w:rsid w:val="00E043A4"/>
    <w:rsid w:val="00E044A8"/>
    <w:rsid w:val="00E04BD1"/>
    <w:rsid w:val="00E056C0"/>
    <w:rsid w:val="00E05DDE"/>
    <w:rsid w:val="00E06EEF"/>
    <w:rsid w:val="00E104AA"/>
    <w:rsid w:val="00E10BDE"/>
    <w:rsid w:val="00E10FBD"/>
    <w:rsid w:val="00E11797"/>
    <w:rsid w:val="00E131B0"/>
    <w:rsid w:val="00E134D7"/>
    <w:rsid w:val="00E1360C"/>
    <w:rsid w:val="00E13786"/>
    <w:rsid w:val="00E137B3"/>
    <w:rsid w:val="00E1421B"/>
    <w:rsid w:val="00E157EB"/>
    <w:rsid w:val="00E15915"/>
    <w:rsid w:val="00E15D2A"/>
    <w:rsid w:val="00E16CA5"/>
    <w:rsid w:val="00E1718F"/>
    <w:rsid w:val="00E175D8"/>
    <w:rsid w:val="00E17F71"/>
    <w:rsid w:val="00E20C3F"/>
    <w:rsid w:val="00E215BD"/>
    <w:rsid w:val="00E21A16"/>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37CF9"/>
    <w:rsid w:val="00E4017D"/>
    <w:rsid w:val="00E40251"/>
    <w:rsid w:val="00E40EA3"/>
    <w:rsid w:val="00E411BE"/>
    <w:rsid w:val="00E411D6"/>
    <w:rsid w:val="00E411FC"/>
    <w:rsid w:val="00E41CDE"/>
    <w:rsid w:val="00E4259F"/>
    <w:rsid w:val="00E42BA7"/>
    <w:rsid w:val="00E43314"/>
    <w:rsid w:val="00E4406A"/>
    <w:rsid w:val="00E444F3"/>
    <w:rsid w:val="00E44A3C"/>
    <w:rsid w:val="00E44EA7"/>
    <w:rsid w:val="00E45342"/>
    <w:rsid w:val="00E45BA6"/>
    <w:rsid w:val="00E4638D"/>
    <w:rsid w:val="00E46AF2"/>
    <w:rsid w:val="00E46B5F"/>
    <w:rsid w:val="00E4734F"/>
    <w:rsid w:val="00E507D9"/>
    <w:rsid w:val="00E50D07"/>
    <w:rsid w:val="00E50E35"/>
    <w:rsid w:val="00E50E66"/>
    <w:rsid w:val="00E5149B"/>
    <w:rsid w:val="00E5251E"/>
    <w:rsid w:val="00E5261C"/>
    <w:rsid w:val="00E53089"/>
    <w:rsid w:val="00E577B9"/>
    <w:rsid w:val="00E57ACF"/>
    <w:rsid w:val="00E609AD"/>
    <w:rsid w:val="00E61EE5"/>
    <w:rsid w:val="00E624D8"/>
    <w:rsid w:val="00E6279E"/>
    <w:rsid w:val="00E63136"/>
    <w:rsid w:val="00E634F7"/>
    <w:rsid w:val="00E635F0"/>
    <w:rsid w:val="00E6490C"/>
    <w:rsid w:val="00E65121"/>
    <w:rsid w:val="00E653D4"/>
    <w:rsid w:val="00E657A2"/>
    <w:rsid w:val="00E65E3B"/>
    <w:rsid w:val="00E66367"/>
    <w:rsid w:val="00E663EB"/>
    <w:rsid w:val="00E670EE"/>
    <w:rsid w:val="00E67DC5"/>
    <w:rsid w:val="00E67E9F"/>
    <w:rsid w:val="00E70F89"/>
    <w:rsid w:val="00E729D4"/>
    <w:rsid w:val="00E72E64"/>
    <w:rsid w:val="00E733B6"/>
    <w:rsid w:val="00E736FF"/>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B65"/>
    <w:rsid w:val="00E856C5"/>
    <w:rsid w:val="00E85957"/>
    <w:rsid w:val="00E85C14"/>
    <w:rsid w:val="00E85EDC"/>
    <w:rsid w:val="00E861BF"/>
    <w:rsid w:val="00E86567"/>
    <w:rsid w:val="00E867E8"/>
    <w:rsid w:val="00E87037"/>
    <w:rsid w:val="00E870FF"/>
    <w:rsid w:val="00E90883"/>
    <w:rsid w:val="00E91E5B"/>
    <w:rsid w:val="00E91F10"/>
    <w:rsid w:val="00E9343E"/>
    <w:rsid w:val="00E934D5"/>
    <w:rsid w:val="00E93B28"/>
    <w:rsid w:val="00E941C2"/>
    <w:rsid w:val="00E942FF"/>
    <w:rsid w:val="00E94302"/>
    <w:rsid w:val="00E94876"/>
    <w:rsid w:val="00E94ECE"/>
    <w:rsid w:val="00E9637A"/>
    <w:rsid w:val="00E966EF"/>
    <w:rsid w:val="00E973EA"/>
    <w:rsid w:val="00E97D13"/>
    <w:rsid w:val="00E97D78"/>
    <w:rsid w:val="00EA01E8"/>
    <w:rsid w:val="00EA042A"/>
    <w:rsid w:val="00EA2757"/>
    <w:rsid w:val="00EA2BA8"/>
    <w:rsid w:val="00EA3ACE"/>
    <w:rsid w:val="00EA3B96"/>
    <w:rsid w:val="00EA4164"/>
    <w:rsid w:val="00EA5781"/>
    <w:rsid w:val="00EA60BF"/>
    <w:rsid w:val="00EA70EB"/>
    <w:rsid w:val="00EA76FF"/>
    <w:rsid w:val="00EA7DD4"/>
    <w:rsid w:val="00EB003B"/>
    <w:rsid w:val="00EB030C"/>
    <w:rsid w:val="00EB13BD"/>
    <w:rsid w:val="00EB13EB"/>
    <w:rsid w:val="00EB1C2F"/>
    <w:rsid w:val="00EB2457"/>
    <w:rsid w:val="00EB2EF0"/>
    <w:rsid w:val="00EB324F"/>
    <w:rsid w:val="00EB346A"/>
    <w:rsid w:val="00EB3D9B"/>
    <w:rsid w:val="00EB491A"/>
    <w:rsid w:val="00EB5D74"/>
    <w:rsid w:val="00EB6151"/>
    <w:rsid w:val="00EB6192"/>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893"/>
    <w:rsid w:val="00EC693F"/>
    <w:rsid w:val="00EC6E74"/>
    <w:rsid w:val="00EC71B1"/>
    <w:rsid w:val="00EC7456"/>
    <w:rsid w:val="00ED0830"/>
    <w:rsid w:val="00ED0B0A"/>
    <w:rsid w:val="00ED0B23"/>
    <w:rsid w:val="00ED0C7B"/>
    <w:rsid w:val="00ED1396"/>
    <w:rsid w:val="00ED1679"/>
    <w:rsid w:val="00ED1DEB"/>
    <w:rsid w:val="00ED218D"/>
    <w:rsid w:val="00ED21AB"/>
    <w:rsid w:val="00ED2326"/>
    <w:rsid w:val="00ED241B"/>
    <w:rsid w:val="00ED2E67"/>
    <w:rsid w:val="00ED33E6"/>
    <w:rsid w:val="00ED3936"/>
    <w:rsid w:val="00ED3B3F"/>
    <w:rsid w:val="00ED421D"/>
    <w:rsid w:val="00ED4A83"/>
    <w:rsid w:val="00ED4BF1"/>
    <w:rsid w:val="00ED4D7D"/>
    <w:rsid w:val="00ED5A96"/>
    <w:rsid w:val="00ED5B22"/>
    <w:rsid w:val="00ED650F"/>
    <w:rsid w:val="00ED6E3E"/>
    <w:rsid w:val="00ED6E62"/>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F43"/>
    <w:rsid w:val="00EE4204"/>
    <w:rsid w:val="00EE432E"/>
    <w:rsid w:val="00EE5530"/>
    <w:rsid w:val="00EE5727"/>
    <w:rsid w:val="00EE5761"/>
    <w:rsid w:val="00EE5B55"/>
    <w:rsid w:val="00EE62A7"/>
    <w:rsid w:val="00EE6C37"/>
    <w:rsid w:val="00EE7129"/>
    <w:rsid w:val="00EE712C"/>
    <w:rsid w:val="00EE7A93"/>
    <w:rsid w:val="00EF04DE"/>
    <w:rsid w:val="00EF0680"/>
    <w:rsid w:val="00EF0AED"/>
    <w:rsid w:val="00EF1639"/>
    <w:rsid w:val="00EF1709"/>
    <w:rsid w:val="00EF1BFC"/>
    <w:rsid w:val="00EF2166"/>
    <w:rsid w:val="00EF30D3"/>
    <w:rsid w:val="00EF3192"/>
    <w:rsid w:val="00EF41A6"/>
    <w:rsid w:val="00EF4ED9"/>
    <w:rsid w:val="00EF4F15"/>
    <w:rsid w:val="00EF5CEE"/>
    <w:rsid w:val="00EF6033"/>
    <w:rsid w:val="00EF6376"/>
    <w:rsid w:val="00EF6C7C"/>
    <w:rsid w:val="00EF74ED"/>
    <w:rsid w:val="00EF784C"/>
    <w:rsid w:val="00F00617"/>
    <w:rsid w:val="00F00AA4"/>
    <w:rsid w:val="00F01B70"/>
    <w:rsid w:val="00F01D92"/>
    <w:rsid w:val="00F0231E"/>
    <w:rsid w:val="00F041AB"/>
    <w:rsid w:val="00F04600"/>
    <w:rsid w:val="00F05813"/>
    <w:rsid w:val="00F06245"/>
    <w:rsid w:val="00F07150"/>
    <w:rsid w:val="00F07493"/>
    <w:rsid w:val="00F07B1C"/>
    <w:rsid w:val="00F10127"/>
    <w:rsid w:val="00F1119C"/>
    <w:rsid w:val="00F11814"/>
    <w:rsid w:val="00F12140"/>
    <w:rsid w:val="00F12506"/>
    <w:rsid w:val="00F12B22"/>
    <w:rsid w:val="00F1343B"/>
    <w:rsid w:val="00F138CE"/>
    <w:rsid w:val="00F13F98"/>
    <w:rsid w:val="00F14FC1"/>
    <w:rsid w:val="00F15510"/>
    <w:rsid w:val="00F16DD7"/>
    <w:rsid w:val="00F171F2"/>
    <w:rsid w:val="00F179D2"/>
    <w:rsid w:val="00F204DF"/>
    <w:rsid w:val="00F20594"/>
    <w:rsid w:val="00F20606"/>
    <w:rsid w:val="00F209D5"/>
    <w:rsid w:val="00F211F3"/>
    <w:rsid w:val="00F22574"/>
    <w:rsid w:val="00F22832"/>
    <w:rsid w:val="00F22A61"/>
    <w:rsid w:val="00F2425B"/>
    <w:rsid w:val="00F243E8"/>
    <w:rsid w:val="00F2450C"/>
    <w:rsid w:val="00F24681"/>
    <w:rsid w:val="00F24A43"/>
    <w:rsid w:val="00F24FF3"/>
    <w:rsid w:val="00F25640"/>
    <w:rsid w:val="00F257BA"/>
    <w:rsid w:val="00F262B9"/>
    <w:rsid w:val="00F266AA"/>
    <w:rsid w:val="00F27047"/>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78C"/>
    <w:rsid w:val="00F431C5"/>
    <w:rsid w:val="00F43E98"/>
    <w:rsid w:val="00F43F1A"/>
    <w:rsid w:val="00F441A9"/>
    <w:rsid w:val="00F448C4"/>
    <w:rsid w:val="00F44FD3"/>
    <w:rsid w:val="00F45E95"/>
    <w:rsid w:val="00F460EF"/>
    <w:rsid w:val="00F46690"/>
    <w:rsid w:val="00F506C8"/>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0"/>
    <w:rsid w:val="00F60DA6"/>
    <w:rsid w:val="00F618DF"/>
    <w:rsid w:val="00F61CBE"/>
    <w:rsid w:val="00F64F9D"/>
    <w:rsid w:val="00F653D7"/>
    <w:rsid w:val="00F6590E"/>
    <w:rsid w:val="00F663AA"/>
    <w:rsid w:val="00F664C8"/>
    <w:rsid w:val="00F679A7"/>
    <w:rsid w:val="00F700E1"/>
    <w:rsid w:val="00F70138"/>
    <w:rsid w:val="00F713E2"/>
    <w:rsid w:val="00F71774"/>
    <w:rsid w:val="00F71FB6"/>
    <w:rsid w:val="00F722CD"/>
    <w:rsid w:val="00F726AA"/>
    <w:rsid w:val="00F727D9"/>
    <w:rsid w:val="00F73B1D"/>
    <w:rsid w:val="00F73F7B"/>
    <w:rsid w:val="00F74380"/>
    <w:rsid w:val="00F748D2"/>
    <w:rsid w:val="00F7512C"/>
    <w:rsid w:val="00F75FB8"/>
    <w:rsid w:val="00F76386"/>
    <w:rsid w:val="00F768BB"/>
    <w:rsid w:val="00F76BBD"/>
    <w:rsid w:val="00F80884"/>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BD9"/>
    <w:rsid w:val="00F96E6C"/>
    <w:rsid w:val="00F97D44"/>
    <w:rsid w:val="00FA13BE"/>
    <w:rsid w:val="00FA1A35"/>
    <w:rsid w:val="00FA2585"/>
    <w:rsid w:val="00FA397C"/>
    <w:rsid w:val="00FA39D4"/>
    <w:rsid w:val="00FA3E07"/>
    <w:rsid w:val="00FA45AA"/>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9B1"/>
    <w:rsid w:val="00FC4F04"/>
    <w:rsid w:val="00FC630E"/>
    <w:rsid w:val="00FC6413"/>
    <w:rsid w:val="00FC680C"/>
    <w:rsid w:val="00FC68A8"/>
    <w:rsid w:val="00FC70E9"/>
    <w:rsid w:val="00FC7A5E"/>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2C2C"/>
    <w:rsid w:val="00FF2D96"/>
    <w:rsid w:val="00FF4781"/>
    <w:rsid w:val="00FF4790"/>
    <w:rsid w:val="00FF5301"/>
    <w:rsid w:val="00FF5F58"/>
    <w:rsid w:val="00FF6DD6"/>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wnloads.usda.library.cornell.edu/usda-esmis/files/zg64tk92g/2z10z137s/bn99bh97r/cenorg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50</Pages>
  <Words>23763</Words>
  <Characters>135455</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100</cp:revision>
  <dcterms:created xsi:type="dcterms:W3CDTF">2023-11-11T00:12:00Z</dcterms:created>
  <dcterms:modified xsi:type="dcterms:W3CDTF">2023-11-22T17:04:00Z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