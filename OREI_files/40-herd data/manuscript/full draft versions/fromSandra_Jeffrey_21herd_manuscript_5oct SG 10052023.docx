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4948B30F" w:rsidR="00546D0C" w:rsidRPr="006E592D" w:rsidRDefault="00DE079B" w:rsidP="00B836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ins w:id="1" w:author="Sandra Godden" w:date="2023-10-13T15:19:00Z">
        <w:r w:rsidR="009A4CA8">
          <w:rPr>
            <w:rFonts w:ascii="Times New Roman" w:hAnsi="Times New Roman" w:cs="Times New Roman"/>
            <w:sz w:val="24"/>
            <w:szCs w:val="24"/>
          </w:rPr>
          <w:t xml:space="preserve">whether facility type was associated with </w:t>
        </w:r>
      </w:ins>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del w:id="2" w:author="Sandra Godden" w:date="2023-10-13T15:19:00Z">
        <w:r w:rsidR="00546D0C" w:rsidRPr="006E3AEC" w:rsidDel="009A4CA8">
          <w:rPr>
            <w:rFonts w:ascii="Times New Roman" w:hAnsi="Times New Roman" w:cs="Times New Roman"/>
            <w:sz w:val="24"/>
            <w:szCs w:val="24"/>
          </w:rPr>
          <w:delText>and</w:delText>
        </w:r>
      </w:del>
      <w:ins w:id="3" w:author="Sandra Godden" w:date="2023-10-13T15:19:00Z">
        <w:r w:rsidR="009A4CA8">
          <w:rPr>
            <w:rFonts w:ascii="Times New Roman" w:hAnsi="Times New Roman" w:cs="Times New Roman"/>
            <w:sz w:val="24"/>
            <w:szCs w:val="24"/>
          </w:rPr>
          <w:t>udder</w:t>
        </w:r>
      </w:ins>
      <w:r w:rsidR="00546D0C" w:rsidRPr="006E3AEC">
        <w:rPr>
          <w:rFonts w:ascii="Times New Roman" w:hAnsi="Times New Roman" w:cs="Times New Roman"/>
          <w:sz w:val="24"/>
          <w:szCs w:val="24"/>
        </w:rPr>
        <w:t xml:space="preserve"> hygiene</w:t>
      </w:r>
      <w:ins w:id="4" w:author="Sandra Godden" w:date="2023-10-13T15:19:00Z">
        <w:r w:rsidR="009A4CA8">
          <w:rPr>
            <w:rFonts w:ascii="Times New Roman" w:hAnsi="Times New Roman" w:cs="Times New Roman"/>
            <w:sz w:val="24"/>
            <w:szCs w:val="24"/>
          </w:rPr>
          <w:t xml:space="preserve"> and milk production</w:t>
        </w:r>
      </w:ins>
      <w:r w:rsidR="00546D0C" w:rsidRPr="006E3AEC">
        <w:rPr>
          <w:rFonts w:ascii="Times New Roman" w:hAnsi="Times New Roman" w:cs="Times New Roman"/>
          <w:sz w:val="24"/>
          <w:szCs w:val="24"/>
        </w:rPr>
        <w:t xml:space="preserve"> </w:t>
      </w:r>
      <w:commentRangeStart w:id="5"/>
      <w:ins w:id="6" w:author="Sandra Godden" w:date="2023-10-13T07:47:00Z">
        <w:r w:rsidR="004C7A16">
          <w:rPr>
            <w:rFonts w:ascii="Times New Roman" w:hAnsi="Times New Roman" w:cs="Times New Roman"/>
            <w:sz w:val="24"/>
            <w:szCs w:val="24"/>
          </w:rPr>
          <w:t xml:space="preserve">during winter </w:t>
        </w:r>
        <w:commentRangeEnd w:id="5"/>
        <w:r w:rsidR="004C7A16">
          <w:rPr>
            <w:rStyle w:val="CommentReference"/>
            <w:rFonts w:eastAsiaTheme="minorEastAsia"/>
          </w:rPr>
          <w:commentReference w:id="5"/>
        </w:r>
      </w:ins>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del w:id="7" w:author="Sandra Godden" w:date="2023-10-13T15:19:00Z">
        <w:r w:rsidR="00546D0C" w:rsidDel="009A4CA8">
          <w:rPr>
            <w:rFonts w:ascii="Times New Roman" w:hAnsi="Times New Roman" w:cs="Times New Roman"/>
            <w:sz w:val="24"/>
            <w:szCs w:val="24"/>
          </w:rPr>
          <w:delText xml:space="preserve"> The objective was to </w:delText>
        </w:r>
        <w:r w:rsidR="00546D0C" w:rsidRPr="00604EDE" w:rsidDel="009A4CA8">
          <w:rPr>
            <w:rFonts w:ascii="Times New Roman" w:hAnsi="Times New Roman" w:cs="Times New Roman"/>
            <w:sz w:val="24"/>
            <w:szCs w:val="24"/>
          </w:rPr>
          <w:delText>identify</w:delText>
        </w:r>
        <w:r w:rsidR="00546D0C" w:rsidDel="009A4CA8">
          <w:rPr>
            <w:rFonts w:ascii="Times New Roman" w:hAnsi="Times New Roman" w:cs="Times New Roman"/>
            <w:sz w:val="24"/>
            <w:szCs w:val="24"/>
          </w:rPr>
          <w:delText xml:space="preserve"> </w:delText>
        </w:r>
        <w:r w:rsidR="00546D0C" w:rsidRPr="00604EDE" w:rsidDel="009A4CA8">
          <w:rPr>
            <w:rFonts w:ascii="Times New Roman" w:hAnsi="Times New Roman" w:cs="Times New Roman"/>
            <w:sz w:val="24"/>
            <w:szCs w:val="24"/>
          </w:rPr>
          <w:delText>whether</w:delText>
        </w:r>
        <w:r w:rsidR="00546D0C" w:rsidDel="009A4CA8">
          <w:rPr>
            <w:rFonts w:ascii="Times New Roman" w:hAnsi="Times New Roman" w:cs="Times New Roman"/>
            <w:sz w:val="24"/>
            <w:szCs w:val="24"/>
          </w:rPr>
          <w:delText xml:space="preserve"> these </w:delText>
        </w:r>
        <w:r w:rsidR="00546D0C" w:rsidRPr="00604EDE" w:rsidDel="009A4CA8">
          <w:rPr>
            <w:rFonts w:ascii="Times New Roman" w:hAnsi="Times New Roman" w:cs="Times New Roman"/>
            <w:sz w:val="24"/>
            <w:szCs w:val="24"/>
          </w:rPr>
          <w:delText>outcomes were associated with facility type</w:delText>
        </w:r>
      </w:del>
      <w:del w:id="8" w:author="Sandra Godden" w:date="2023-10-13T15:20:00Z">
        <w:r w:rsidR="00546D0C" w:rsidRPr="00604EDE" w:rsidDel="009A4CA8">
          <w:rPr>
            <w:rFonts w:ascii="Times New Roman" w:hAnsi="Times New Roman" w:cs="Times New Roman"/>
            <w:sz w:val="24"/>
            <w:szCs w:val="24"/>
          </w:rPr>
          <w:delText>.</w:delText>
        </w:r>
      </w:del>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w:t>
      </w:r>
      <w:ins w:id="9" w:author="Sandra Godden" w:date="2023-10-13T15:20:00Z">
        <w:r w:rsidR="009A4CA8">
          <w:rPr>
            <w:rFonts w:ascii="Times New Roman" w:hAnsi="Times New Roman" w:cs="Times New Roman"/>
            <w:sz w:val="24"/>
            <w:szCs w:val="24"/>
          </w:rPr>
          <w:t xml:space="preserve">composted </w:t>
        </w:r>
      </w:ins>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currently 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 systems can be considered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winter in the Northeast</w:t>
      </w:r>
      <w:r w:rsidR="00FF7F85">
        <w:rPr>
          <w:rFonts w:ascii="Times New Roman" w:hAnsi="Times New Roman" w:cs="Times New Roman"/>
          <w:sz w:val="24"/>
          <w:szCs w:val="24"/>
        </w:rPr>
        <w:t xml:space="preserve">. </w:t>
      </w:r>
      <w:commentRangeStart w:id="10"/>
      <w:r w:rsidR="004A0761">
        <w:rPr>
          <w:rFonts w:ascii="Times New Roman" w:hAnsi="Times New Roman" w:cs="Times New Roman"/>
          <w:sz w:val="24"/>
          <w:szCs w:val="24"/>
        </w:rPr>
        <w:t xml:space="preserve">These systems can improve cow welfare and comfort, </w:t>
      </w:r>
      <w:r w:rsidR="00205920">
        <w:rPr>
          <w:rFonts w:ascii="Times New Roman" w:hAnsi="Times New Roman" w:cs="Times New Roman"/>
          <w:sz w:val="24"/>
          <w:szCs w:val="24"/>
        </w:rPr>
        <w:t>and have advantages for manure management</w:t>
      </w:r>
      <w:r w:rsidR="00C868BF">
        <w:rPr>
          <w:rFonts w:ascii="Times New Roman" w:hAnsi="Times New Roman" w:cs="Times New Roman"/>
          <w:sz w:val="24"/>
          <w:szCs w:val="24"/>
        </w:rPr>
        <w:t>, soil health, and water quality.</w:t>
      </w:r>
      <w:commentRangeEnd w:id="10"/>
      <w:r w:rsidR="004C7A16">
        <w:rPr>
          <w:rStyle w:val="CommentReference"/>
          <w:rFonts w:eastAsiaTheme="minorEastAsia"/>
        </w:rPr>
        <w:commentReference w:id="10"/>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1"/>
      <w:r w:rsidRPr="00604EDE">
        <w:rPr>
          <w:rFonts w:ascii="Times New Roman" w:hAnsi="Times New Roman" w:cs="Times New Roman"/>
          <w:b/>
          <w:sz w:val="24"/>
          <w:szCs w:val="24"/>
        </w:rPr>
        <w:t>Running head:</w:t>
      </w:r>
      <w:commentRangeEnd w:id="11"/>
      <w:r w:rsidRPr="00604EDE">
        <w:rPr>
          <w:rStyle w:val="CommentReference"/>
          <w:rFonts w:eastAsiaTheme="minorEastAsia"/>
        </w:rPr>
        <w:commentReference w:id="11"/>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7CBB6C23" w14:textId="3857B325" w:rsidR="00DA5237" w:rsidRDefault="00DA5237" w:rsidP="00DA5237">
      <w:pPr>
        <w:spacing w:after="0" w:line="480" w:lineRule="auto"/>
        <w:jc w:val="both"/>
        <w:rPr>
          <w:rFonts w:ascii="Times New Roman" w:hAnsi="Times New Roman" w:cs="Times New Roman"/>
          <w:b/>
          <w:sz w:val="24"/>
          <w:szCs w:val="24"/>
        </w:rPr>
      </w:pPr>
      <w:commentRangeStart w:id="12"/>
      <w:commentRangeStart w:id="13"/>
      <w:r w:rsidRPr="00DA5237">
        <w:rPr>
          <w:rFonts w:ascii="Times New Roman" w:hAnsi="Times New Roman" w:cs="Times New Roman"/>
          <w:b/>
          <w:sz w:val="24"/>
          <w:szCs w:val="24"/>
        </w:rPr>
        <w:t>Survey</w:t>
      </w:r>
      <w:commentRangeEnd w:id="12"/>
      <w:r w:rsidR="004C7A16">
        <w:rPr>
          <w:rStyle w:val="CommentReference"/>
          <w:rFonts w:eastAsiaTheme="minorEastAsia"/>
        </w:rPr>
        <w:commentReference w:id="12"/>
      </w:r>
      <w:r w:rsidRPr="00DA5237">
        <w:rPr>
          <w:rFonts w:ascii="Times New Roman" w:hAnsi="Times New Roman" w:cs="Times New Roman"/>
          <w:b/>
          <w:sz w:val="24"/>
          <w:szCs w:val="24"/>
        </w:rPr>
        <w:t xml:space="preserve"> of Management Practices, Bulk Tank Milk Bacteriology, Udder </w:t>
      </w:r>
      <w:proofErr w:type="gramStart"/>
      <w:r w:rsidRPr="00DA5237">
        <w:rPr>
          <w:rFonts w:ascii="Times New Roman" w:hAnsi="Times New Roman" w:cs="Times New Roman"/>
          <w:b/>
          <w:sz w:val="24"/>
          <w:szCs w:val="24"/>
        </w:rPr>
        <w:t>Health</w:t>
      </w:r>
      <w:proofErr w:type="gramEnd"/>
      <w:r w:rsidRPr="00DA5237">
        <w:rPr>
          <w:rFonts w:ascii="Times New Roman" w:hAnsi="Times New Roman" w:cs="Times New Roman"/>
          <w:b/>
          <w:sz w:val="24"/>
          <w:szCs w:val="24"/>
        </w:rPr>
        <w:t xml:space="preserve"> and Hygiene Metrics on </w:t>
      </w:r>
      <w:r w:rsidR="009B6006">
        <w:rPr>
          <w:rFonts w:ascii="Times New Roman" w:hAnsi="Times New Roman" w:cs="Times New Roman"/>
          <w:b/>
          <w:sz w:val="24"/>
          <w:szCs w:val="24"/>
        </w:rPr>
        <w:t xml:space="preserve">Vermont </w:t>
      </w:r>
      <w:r w:rsidRPr="00DA5237">
        <w:rPr>
          <w:rFonts w:ascii="Times New Roman" w:hAnsi="Times New Roman" w:cs="Times New Roman"/>
          <w:b/>
          <w:sz w:val="24"/>
          <w:szCs w:val="24"/>
        </w:rPr>
        <w:t xml:space="preserve">Organic Dairy Farms </w:t>
      </w:r>
      <w:r w:rsidR="009B6006">
        <w:rPr>
          <w:rFonts w:ascii="Times New Roman" w:hAnsi="Times New Roman" w:cs="Times New Roman"/>
          <w:b/>
          <w:sz w:val="24"/>
          <w:szCs w:val="24"/>
        </w:rPr>
        <w:t>Using Different Facility Types</w:t>
      </w:r>
      <w:commentRangeEnd w:id="13"/>
      <w:r w:rsidR="009B6006">
        <w:rPr>
          <w:rStyle w:val="CommentReference"/>
          <w:rFonts w:eastAsiaTheme="minorEastAsia"/>
        </w:rPr>
        <w:commentReference w:id="13"/>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643474CF" w:rsidR="00B91228" w:rsidRPr="00604EDE" w:rsidRDefault="0000478B" w:rsidP="00B91228">
      <w:pPr>
        <w:spacing w:after="0" w:line="480" w:lineRule="auto"/>
        <w:jc w:val="both"/>
        <w:rPr>
          <w:rFonts w:ascii="Times New Roman" w:hAnsi="Times New Roman" w:cs="Times New Roman"/>
          <w:bCs/>
          <w:sz w:val="24"/>
          <w:szCs w:val="24"/>
        </w:rPr>
      </w:pPr>
      <w:commentRangeStart w:id="14"/>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F15510">
        <w:rPr>
          <w:rFonts w:ascii="Times New Roman" w:hAnsi="Times New Roman" w:cs="Times New Roman"/>
          <w:bCs/>
          <w:sz w:val="24"/>
          <w:szCs w:val="24"/>
        </w:rPr>
        <w:t>,</w:t>
      </w:r>
      <w:r w:rsidR="00D3068A">
        <w:rPr>
          <w:rFonts w:ascii="Times New Roman" w:hAnsi="Times New Roman" w:cs="Times New Roman"/>
          <w:bCs/>
          <w:sz w:val="24"/>
          <w:szCs w:val="24"/>
        </w:rPr>
        <w:t xml:space="preserve"> J. Timmerman</w:t>
      </w:r>
      <w:r w:rsidR="006E1097">
        <w:rPr>
          <w:rFonts w:ascii="Times New Roman" w:hAnsi="Times New Roman" w:cs="Times New Roman"/>
          <w:bCs/>
          <w:sz w:val="24"/>
          <w:szCs w:val="24"/>
          <w:vertAlign w:val="superscript"/>
        </w:rPr>
        <w:t>3</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14"/>
      <w:r w:rsidR="007566F7" w:rsidRPr="00604EDE">
        <w:rPr>
          <w:rStyle w:val="CommentReference"/>
          <w:rFonts w:eastAsiaTheme="minorEastAsia"/>
        </w:rPr>
        <w:commentReference w:id="14"/>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lastRenderedPageBreak/>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15"/>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15"/>
      <w:r w:rsidRPr="00604EDE">
        <w:rPr>
          <w:rStyle w:val="CommentReference"/>
          <w:rFonts w:eastAsiaTheme="minorEastAsia"/>
        </w:rPr>
        <w:commentReference w:id="15"/>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16"/>
      <w:r w:rsidRPr="00604EDE">
        <w:rPr>
          <w:rStyle w:val="Emphasis"/>
          <w:b/>
          <w:bCs/>
          <w:i w:val="0"/>
          <w:iCs w:val="0"/>
          <w:color w:val="0E101A"/>
        </w:rPr>
        <w:t>Abstract</w:t>
      </w:r>
      <w:commentRangeEnd w:id="16"/>
      <w:r w:rsidR="007A7A5F" w:rsidRPr="00604EDE">
        <w:rPr>
          <w:rStyle w:val="CommentReference"/>
          <w:rFonts w:asciiTheme="minorHAnsi" w:eastAsiaTheme="minorEastAsia" w:hAnsiTheme="minorHAnsi" w:cstheme="minorBidi"/>
        </w:rPr>
        <w:commentReference w:id="16"/>
      </w:r>
    </w:p>
    <w:p w14:paraId="7FE6D4AB" w14:textId="56BAF518"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ins w:id="17" w:author="Sandra Godden" w:date="2023-10-13T07:54:00Z">
        <w:r w:rsidR="004C7A16">
          <w:rPr>
            <w:rFonts w:ascii="Times New Roman" w:hAnsi="Times New Roman" w:cs="Times New Roman"/>
            <w:sz w:val="24"/>
            <w:szCs w:val="24"/>
          </w:rPr>
          <w:t xml:space="preserve">e </w:t>
        </w:r>
      </w:ins>
      <w:ins w:id="18" w:author="Sandra Godden" w:date="2023-10-13T15:22:00Z">
        <w:r w:rsidR="009A4CA8">
          <w:rPr>
            <w:rFonts w:ascii="Times New Roman" w:hAnsi="Times New Roman" w:cs="Times New Roman"/>
            <w:sz w:val="24"/>
            <w:szCs w:val="24"/>
          </w:rPr>
          <w:t xml:space="preserve">primary </w:t>
        </w:r>
      </w:ins>
      <w:ins w:id="19" w:author="Sandra Godden" w:date="2023-10-13T07:54:00Z">
        <w:r w:rsidR="004C7A16">
          <w:rPr>
            <w:rFonts w:ascii="Times New Roman" w:hAnsi="Times New Roman" w:cs="Times New Roman"/>
            <w:sz w:val="24"/>
            <w:szCs w:val="24"/>
          </w:rPr>
          <w:t>objective of th</w:t>
        </w:r>
      </w:ins>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del w:id="20" w:author="Sandra Godden" w:date="2023-10-13T07:54:00Z">
        <w:r w:rsidR="00185A8E" w:rsidRPr="00604EDE" w:rsidDel="004C7A16">
          <w:rPr>
            <w:rFonts w:ascii="Times New Roman" w:hAnsi="Times New Roman" w:cs="Times New Roman"/>
            <w:sz w:val="24"/>
            <w:szCs w:val="24"/>
          </w:rPr>
          <w:delText>had the objective of identifying</w:delText>
        </w:r>
      </w:del>
      <w:ins w:id="21" w:author="Sandra Godden" w:date="2023-10-13T07:54:00Z">
        <w:r w:rsidR="004C7A16">
          <w:rPr>
            <w:rFonts w:ascii="Times New Roman" w:hAnsi="Times New Roman" w:cs="Times New Roman"/>
            <w:sz w:val="24"/>
            <w:szCs w:val="24"/>
          </w:rPr>
          <w:t>was to describe</w:t>
        </w:r>
      </w:ins>
      <w:r w:rsidR="00185A8E" w:rsidRPr="00604EDE">
        <w:rPr>
          <w:rFonts w:ascii="Times New Roman" w:hAnsi="Times New Roman" w:cs="Times New Roman"/>
          <w:sz w:val="24"/>
          <w:szCs w:val="24"/>
        </w:rPr>
        <w:t xml:space="preserve"> whether bulk tank milk quality, udder health</w:t>
      </w:r>
      <w:ins w:id="22" w:author="Sandra Godden" w:date="2023-10-13T15:22:00Z">
        <w:r w:rsidR="009A4CA8">
          <w:rPr>
            <w:rFonts w:ascii="Times New Roman" w:hAnsi="Times New Roman" w:cs="Times New Roman"/>
            <w:sz w:val="24"/>
            <w:szCs w:val="24"/>
          </w:rPr>
          <w:t>,</w:t>
        </w:r>
      </w:ins>
      <w:del w:id="23" w:author="Sandra Godden" w:date="2023-10-13T15:22:00Z">
        <w:r w:rsidR="00185A8E" w:rsidRPr="00604EDE" w:rsidDel="009A4CA8">
          <w:rPr>
            <w:rFonts w:ascii="Times New Roman" w:hAnsi="Times New Roman" w:cs="Times New Roman"/>
            <w:sz w:val="24"/>
            <w:szCs w:val="24"/>
          </w:rPr>
          <w:delText xml:space="preserve"> and</w:delText>
        </w:r>
      </w:del>
      <w:r w:rsidR="00185A8E" w:rsidRPr="00604EDE">
        <w:rPr>
          <w:rFonts w:ascii="Times New Roman" w:hAnsi="Times New Roman" w:cs="Times New Roman"/>
          <w:sz w:val="24"/>
          <w:szCs w:val="24"/>
        </w:rPr>
        <w:t xml:space="preserve"> </w:t>
      </w:r>
      <w:ins w:id="24" w:author="Sandra Godden" w:date="2023-10-13T07:54:00Z">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ins>
      <w:r w:rsidR="00185A8E" w:rsidRPr="00604EDE">
        <w:rPr>
          <w:rFonts w:ascii="Times New Roman" w:hAnsi="Times New Roman" w:cs="Times New Roman"/>
          <w:sz w:val="24"/>
          <w:szCs w:val="24"/>
        </w:rPr>
        <w:t>hygiene</w:t>
      </w:r>
      <w:ins w:id="25" w:author="Sandra Godden" w:date="2023-10-13T15:23:00Z">
        <w:r w:rsidR="009A4CA8">
          <w:rPr>
            <w:rFonts w:ascii="Times New Roman" w:hAnsi="Times New Roman" w:cs="Times New Roman"/>
            <w:sz w:val="24"/>
            <w:szCs w:val="24"/>
          </w:rPr>
          <w:t xml:space="preserve"> and milk production</w:t>
        </w:r>
      </w:ins>
      <w:r w:rsidR="00185A8E" w:rsidRPr="00604EDE">
        <w:rPr>
          <w:rFonts w:ascii="Times New Roman" w:hAnsi="Times New Roman" w:cs="Times New Roman"/>
          <w:sz w:val="24"/>
          <w:szCs w:val="24"/>
        </w:rPr>
        <w:t xml:space="preserve"> outcomes were associated with facility type</w:t>
      </w:r>
      <w:del w:id="26" w:author="Sandra Godden" w:date="2023-10-13T15:23:00Z">
        <w:r w:rsidR="00185A8E" w:rsidRPr="00604EDE" w:rsidDel="009A4CA8">
          <w:rPr>
            <w:rFonts w:ascii="Times New Roman" w:hAnsi="Times New Roman" w:cs="Times New Roman"/>
            <w:sz w:val="24"/>
            <w:szCs w:val="24"/>
          </w:rPr>
          <w:delText>, and whether bedded pack systems are a viable option for winter housing in V</w:delText>
        </w:r>
        <w:r w:rsidR="00F448C4" w:rsidDel="009A4CA8">
          <w:rPr>
            <w:rFonts w:ascii="Times New Roman" w:hAnsi="Times New Roman" w:cs="Times New Roman"/>
            <w:sz w:val="24"/>
            <w:szCs w:val="24"/>
          </w:rPr>
          <w:delText>ermont</w:delText>
        </w:r>
      </w:del>
      <w:r w:rsidR="00185A8E" w:rsidRPr="00604EDE">
        <w:rPr>
          <w:rFonts w:ascii="Times New Roman" w:hAnsi="Times New Roman" w:cs="Times New Roman"/>
          <w:sz w:val="24"/>
          <w:szCs w:val="24"/>
        </w:rPr>
        <w:t xml:space="preserve">. </w:t>
      </w:r>
      <w:commentRangeStart w:id="27"/>
      <w:ins w:id="28" w:author="Sandra Godden" w:date="2023-10-13T15:29:00Z">
        <w:r w:rsidR="0073047F">
          <w:rPr>
            <w:rFonts w:ascii="Times New Roman" w:hAnsi="Times New Roman" w:cs="Times New Roman"/>
            <w:sz w:val="24"/>
            <w:szCs w:val="24"/>
          </w:rPr>
          <w:t xml:space="preserve">A secondary objective was to identify </w:t>
        </w:r>
      </w:ins>
      <w:ins w:id="29" w:author="Sandra Godden" w:date="2023-10-13T15:30:00Z">
        <w:r w:rsidR="0073047F">
          <w:rPr>
            <w:rFonts w:ascii="Times New Roman" w:hAnsi="Times New Roman" w:cs="Times New Roman"/>
            <w:sz w:val="24"/>
            <w:szCs w:val="24"/>
          </w:rPr>
          <w:t xml:space="preserve">other </w:t>
        </w:r>
      </w:ins>
      <w:ins w:id="30" w:author="Sandra Godden" w:date="2023-10-13T15:29:00Z">
        <w:r w:rsidR="0073047F">
          <w:rPr>
            <w:rFonts w:ascii="Times New Roman" w:hAnsi="Times New Roman" w:cs="Times New Roman"/>
            <w:sz w:val="24"/>
            <w:szCs w:val="24"/>
          </w:rPr>
          <w:t xml:space="preserve">management-related risk factors </w:t>
        </w:r>
      </w:ins>
      <w:ins w:id="31" w:author="Sandra Godden" w:date="2023-10-13T15:30:00Z">
        <w:r w:rsidR="0073047F">
          <w:rPr>
            <w:rFonts w:ascii="Times New Roman" w:hAnsi="Times New Roman" w:cs="Times New Roman"/>
            <w:sz w:val="24"/>
            <w:szCs w:val="24"/>
          </w:rPr>
          <w:t>associated with bulk tank milk quality, udder health, and milk production in organic dairy herds</w:t>
        </w:r>
      </w:ins>
      <w:commentRangeEnd w:id="27"/>
      <w:ins w:id="32" w:author="Sandra Godden" w:date="2023-10-13T15:31:00Z">
        <w:r w:rsidR="0073047F">
          <w:rPr>
            <w:rStyle w:val="CommentReference"/>
            <w:rFonts w:eastAsiaTheme="minorEastAsia"/>
          </w:rPr>
          <w:commentReference w:id="27"/>
        </w:r>
      </w:ins>
      <w:ins w:id="33" w:author="Sandra Godden" w:date="2023-10-13T15:30:00Z">
        <w:r w:rsidR="0073047F">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ins w:id="34" w:author="Sandra Godden" w:date="2023-10-13T07:55:00Z">
        <w:r w:rsidR="003A51F3">
          <w:rPr>
            <w:rFonts w:ascii="Times New Roman" w:hAnsi="Times New Roman" w:cs="Times New Roman"/>
            <w:sz w:val="24"/>
            <w:szCs w:val="24"/>
          </w:rPr>
          <w:t xml:space="preserve">practices </w:t>
        </w:r>
      </w:ins>
      <w:r w:rsidR="00185A8E" w:rsidRPr="00604EDE">
        <w:rPr>
          <w:rFonts w:ascii="Times New Roman" w:hAnsi="Times New Roman" w:cs="Times New Roman"/>
          <w:sz w:val="24"/>
          <w:szCs w:val="24"/>
        </w:rPr>
        <w:t xml:space="preserve">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winter housing systems</w:t>
      </w:r>
      <w:r w:rsidR="004578D5">
        <w:rPr>
          <w:rFonts w:ascii="Times New Roman" w:hAnsi="Times New Roman" w:cs="Times New Roman"/>
          <w:sz w:val="24"/>
          <w:szCs w:val="24"/>
        </w:rPr>
        <w:t xml:space="preserve"> for dairy cattle</w:t>
      </w:r>
      <w:r w:rsidR="00185A8E" w:rsidRPr="00604EDE">
        <w:rPr>
          <w:rFonts w:ascii="Times New Roman" w:hAnsi="Times New Roman" w:cs="Times New Roman"/>
          <w:sz w:val="24"/>
          <w:szCs w:val="24"/>
        </w:rPr>
        <w:t xml:space="preserve"> in the state (freestalls, tiestalls) with those using a </w:t>
      </w:r>
      <w:ins w:id="35" w:author="Sandra Godden" w:date="2023-10-13T15:23:00Z">
        <w:r w:rsidR="009A4CA8">
          <w:rPr>
            <w:rFonts w:ascii="Times New Roman" w:hAnsi="Times New Roman" w:cs="Times New Roman"/>
            <w:sz w:val="24"/>
            <w:szCs w:val="24"/>
          </w:rPr>
          <w:t xml:space="preserve">composted </w:t>
        </w:r>
      </w:ins>
      <w:r w:rsidR="00185A8E" w:rsidRPr="00604EDE">
        <w:rPr>
          <w:rFonts w:ascii="Times New Roman" w:hAnsi="Times New Roman" w:cs="Times New Roman"/>
          <w:sz w:val="24"/>
          <w:szCs w:val="24"/>
        </w:rPr>
        <w:t>bedded pack. The s</w:t>
      </w:r>
      <w:ins w:id="36" w:author="Sandra Godden" w:date="2023-10-13T15:23:00Z">
        <w:r w:rsidR="009A4CA8">
          <w:rPr>
            <w:rFonts w:ascii="Times New Roman" w:hAnsi="Times New Roman" w:cs="Times New Roman"/>
            <w:sz w:val="24"/>
            <w:szCs w:val="24"/>
          </w:rPr>
          <w:t>tudy</w:t>
        </w:r>
      </w:ins>
      <w:del w:id="37" w:author="Sandra Godden" w:date="2023-10-13T15:23:00Z">
        <w:r w:rsidR="00185A8E" w:rsidRPr="00604EDE" w:rsidDel="009A4CA8">
          <w:rPr>
            <w:rFonts w:ascii="Times New Roman" w:hAnsi="Times New Roman" w:cs="Times New Roman"/>
            <w:sz w:val="24"/>
            <w:szCs w:val="24"/>
          </w:rPr>
          <w:delText>urvey</w:delText>
        </w:r>
      </w:del>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38"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38"/>
      <w:commentRangeStart w:id="39"/>
      <w:ins w:id="40" w:author="Sandra Godden" w:date="2023-10-13T07:56:00Z">
        <w:r w:rsidR="003A51F3">
          <w:rPr>
            <w:rFonts w:ascii="Times New Roman" w:hAnsi="Times New Roman" w:cs="Times New Roman"/>
            <w:sz w:val="24"/>
            <w:szCs w:val="24"/>
          </w:rPr>
          <w:t xml:space="preserve">from the test preceding the </w:t>
        </w:r>
      </w:ins>
      <w:commentRangeEnd w:id="39"/>
      <w:ins w:id="41" w:author="Sandra Godden" w:date="2023-10-13T07:57:00Z">
        <w:r w:rsidR="003A51F3">
          <w:rPr>
            <w:rStyle w:val="CommentReference"/>
            <w:rFonts w:eastAsiaTheme="minorEastAsia"/>
          </w:rPr>
          <w:commentReference w:id="39"/>
        </w:r>
      </w:ins>
      <w:ins w:id="42" w:author="Sandra Godden" w:date="2023-10-13T07:56:00Z">
        <w:r w:rsidR="003A51F3">
          <w:rPr>
            <w:rFonts w:ascii="Times New Roman" w:hAnsi="Times New Roman" w:cs="Times New Roman"/>
            <w:sz w:val="24"/>
            <w:szCs w:val="24"/>
          </w:rPr>
          <w:t xml:space="preserve">farm visit </w:t>
        </w:r>
      </w:ins>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lastRenderedPageBreak/>
        <w:t>standar</w:t>
      </w:r>
      <w:r w:rsidR="00564837" w:rsidRPr="00604EDE">
        <w:rPr>
          <w:rFonts w:ascii="Times New Roman" w:hAnsi="Times New Roman" w:cs="Times New Roman"/>
          <w:sz w:val="24"/>
          <w:szCs w:val="24"/>
        </w:rPr>
        <w:t>dized 150-day milk</w:t>
      </w:r>
      <w:ins w:id="43" w:author="Sandra Godden" w:date="2023-10-13T07:56:00Z">
        <w:r w:rsidR="003A51F3">
          <w:rPr>
            <w:rFonts w:ascii="Times New Roman" w:hAnsi="Times New Roman" w:cs="Times New Roman"/>
            <w:sz w:val="24"/>
            <w:szCs w:val="24"/>
          </w:rPr>
          <w:t xml:space="preserve"> (unit?)</w:t>
        </w:r>
      </w:ins>
      <w:r w:rsidR="00564837"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4.0, % cows with new</w:t>
      </w:r>
      <w:r w:rsidR="00405625">
        <w:rPr>
          <w:rFonts w:ascii="Times New Roman" w:hAnsi="Times New Roman" w:cs="Times New Roman"/>
          <w:sz w:val="24"/>
          <w:szCs w:val="24"/>
        </w:rPr>
        <w:t>ly-</w:t>
      </w:r>
      <w:r w:rsidR="00444F91">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 xml:space="preserve">ally-elevated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del w:id="44" w:author="Sandra Godden" w:date="2023-10-13T15:25:00Z">
        <w:r w:rsidR="00185A8E" w:rsidRPr="00604EDE" w:rsidDel="009A4CA8">
          <w:rPr>
            <w:rFonts w:ascii="Times New Roman" w:hAnsi="Times New Roman" w:cs="Times New Roman"/>
            <w:sz w:val="24"/>
            <w:szCs w:val="24"/>
          </w:rPr>
          <w:delText xml:space="preserve"> </w:delText>
        </w:r>
      </w:del>
      <w:moveToRangeStart w:id="45" w:author="Sandra Godden" w:date="2023-10-13T15:25:00Z" w:name="move148103160"/>
      <w:moveTo w:id="46" w:author="Sandra Godden" w:date="2023-10-13T15:25:00Z">
        <w:del w:id="47" w:author="Sandra Godden" w:date="2023-10-13T15:25:00Z">
          <w:r w:rsidR="009A4CA8" w:rsidDel="009A4CA8">
            <w:rPr>
              <w:rFonts w:ascii="Times New Roman" w:hAnsi="Times New Roman" w:cs="Times New Roman"/>
              <w:sz w:val="24"/>
              <w:szCs w:val="24"/>
            </w:rPr>
            <w:delText>A</w:delText>
          </w:r>
        </w:del>
        <w:r w:rsidR="009A4CA8" w:rsidRPr="00604EDE">
          <w:rPr>
            <w:rFonts w:ascii="Times New Roman" w:hAnsi="Times New Roman" w:cs="Times New Roman"/>
            <w:sz w:val="24"/>
            <w:szCs w:val="24"/>
          </w:rPr>
          <w:t xml:space="preserve"> </w:t>
        </w:r>
      </w:moveTo>
      <w:ins w:id="48" w:author="Sandra Godden" w:date="2023-10-13T15:25:00Z">
        <w:r w:rsidR="009A4CA8">
          <w:rPr>
            <w:rFonts w:ascii="Times New Roman" w:hAnsi="Times New Roman" w:cs="Times New Roman"/>
            <w:sz w:val="24"/>
            <w:szCs w:val="24"/>
          </w:rPr>
          <w:t>M</w:t>
        </w:r>
      </w:ins>
      <w:moveTo w:id="49" w:author="Sandra Godden" w:date="2023-10-13T15:25:00Z">
        <w:del w:id="50" w:author="Sandra Godden" w:date="2023-10-13T15:25:00Z">
          <w:r w:rsidR="009A4CA8" w:rsidRPr="00604EDE" w:rsidDel="009A4CA8">
            <w:rPr>
              <w:rFonts w:ascii="Times New Roman" w:hAnsi="Times New Roman" w:cs="Times New Roman"/>
              <w:sz w:val="24"/>
              <w:szCs w:val="24"/>
            </w:rPr>
            <w:delText>m</w:delText>
          </w:r>
        </w:del>
        <w:r w:rsidR="009A4CA8" w:rsidRPr="00604EDE">
          <w:rPr>
            <w:rFonts w:ascii="Times New Roman" w:hAnsi="Times New Roman" w:cs="Times New Roman"/>
            <w:sz w:val="24"/>
            <w:szCs w:val="24"/>
          </w:rPr>
          <w:t xml:space="preserve">ultivariable </w:t>
        </w:r>
      </w:moveTo>
      <w:ins w:id="51" w:author="Sandra Godden" w:date="2023-10-13T15:26:00Z">
        <w:r w:rsidR="009A4CA8">
          <w:rPr>
            <w:rFonts w:ascii="Times New Roman" w:hAnsi="Times New Roman" w:cs="Times New Roman"/>
            <w:sz w:val="24"/>
            <w:szCs w:val="24"/>
          </w:rPr>
          <w:t xml:space="preserve">linear </w:t>
        </w:r>
      </w:ins>
      <w:ins w:id="52" w:author="Sandra Godden" w:date="2023-10-13T15:25:00Z">
        <w:r w:rsidR="009A4CA8">
          <w:rPr>
            <w:rFonts w:ascii="Times New Roman" w:hAnsi="Times New Roman" w:cs="Times New Roman"/>
            <w:sz w:val="24"/>
            <w:szCs w:val="24"/>
          </w:rPr>
          <w:t xml:space="preserve">regression </w:t>
        </w:r>
      </w:ins>
      <w:moveTo w:id="53" w:author="Sandra Godden" w:date="2023-10-13T15:25:00Z">
        <w:r w:rsidR="009A4CA8" w:rsidRPr="00604EDE">
          <w:rPr>
            <w:rFonts w:ascii="Times New Roman" w:hAnsi="Times New Roman" w:cs="Times New Roman"/>
            <w:sz w:val="24"/>
            <w:szCs w:val="24"/>
          </w:rPr>
          <w:t>model</w:t>
        </w:r>
      </w:moveTo>
      <w:ins w:id="54" w:author="Sandra Godden" w:date="2023-10-13T15:26:00Z">
        <w:r w:rsidR="009A4CA8">
          <w:rPr>
            <w:rFonts w:ascii="Times New Roman" w:hAnsi="Times New Roman" w:cs="Times New Roman"/>
            <w:sz w:val="24"/>
            <w:szCs w:val="24"/>
          </w:rPr>
          <w:t>s</w:t>
        </w:r>
      </w:ins>
      <w:moveTo w:id="55" w:author="Sandra Godden" w:date="2023-10-13T15:25:00Z">
        <w:r w:rsidR="009A4CA8" w:rsidRPr="00604EDE">
          <w:rPr>
            <w:rFonts w:ascii="Times New Roman" w:hAnsi="Times New Roman" w:cs="Times New Roman"/>
            <w:sz w:val="24"/>
            <w:szCs w:val="24"/>
          </w:rPr>
          <w:t xml:space="preserve"> to 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moveTo>
      <w:moveToRangeEnd w:id="45"/>
      <w:proofErr w:type="gramStart"/>
      <w:ins w:id="56" w:author="Sandra Godden" w:date="2023-10-13T15:26:00Z">
        <w:r w:rsidR="009A4CA8">
          <w:rPr>
            <w:rFonts w:ascii="Times New Roman" w:hAnsi="Times New Roman" w:cs="Times New Roman"/>
            <w:sz w:val="24"/>
            <w:szCs w:val="24"/>
          </w:rPr>
          <w:t>Final results</w:t>
        </w:r>
      </w:ins>
      <w:proofErr w:type="gramEnd"/>
      <w:ins w:id="57" w:author="Sandra Godden" w:date="2023-10-13T15:24:00Z">
        <w:r w:rsidR="009A4CA8">
          <w:rPr>
            <w:rFonts w:ascii="Times New Roman" w:hAnsi="Times New Roman" w:cs="Times New Roman"/>
            <w:sz w:val="24"/>
            <w:szCs w:val="24"/>
          </w:rPr>
          <w:t xml:space="preserve"> showed that f</w:t>
        </w:r>
      </w:ins>
      <w:commentRangeStart w:id="58"/>
      <w:del w:id="59" w:author="Sandra Godden" w:date="2023-10-13T15:24:00Z">
        <w:r w:rsidR="008764DA" w:rsidDel="009A4CA8">
          <w:rPr>
            <w:rFonts w:ascii="Times New Roman" w:hAnsi="Times New Roman" w:cs="Times New Roman"/>
            <w:sz w:val="24"/>
            <w:szCs w:val="24"/>
          </w:rPr>
          <w:delText>F</w:delText>
        </w:r>
      </w:del>
      <w:r w:rsidR="008764DA">
        <w:rPr>
          <w:rFonts w:ascii="Times New Roman" w:hAnsi="Times New Roman" w:cs="Times New Roman"/>
          <w:sz w:val="24"/>
          <w:szCs w:val="24"/>
        </w:rPr>
        <w:t xml:space="preserve">arms using each of the </w:t>
      </w:r>
      <w:ins w:id="60" w:author="Sandra Godden" w:date="2023-10-13T08:01:00Z">
        <w:r w:rsidR="003A51F3">
          <w:rPr>
            <w:rFonts w:ascii="Times New Roman" w:hAnsi="Times New Roman" w:cs="Times New Roman"/>
            <w:sz w:val="24"/>
            <w:szCs w:val="24"/>
          </w:rPr>
          <w:t xml:space="preserve">three </w:t>
        </w:r>
      </w:ins>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ins w:id="61" w:author="Sandra Godden" w:date="2023-10-13T15:24:00Z">
        <w:r w:rsidR="009A4CA8">
          <w:rPr>
            <w:rFonts w:ascii="Times New Roman" w:hAnsi="Times New Roman" w:cs="Times New Roman"/>
            <w:sz w:val="24"/>
            <w:szCs w:val="24"/>
          </w:rPr>
          <w:t xml:space="preserve">test day somatic cell count </w:t>
        </w:r>
      </w:ins>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58"/>
      <w:r w:rsidR="003A51F3">
        <w:rPr>
          <w:rStyle w:val="CommentReference"/>
          <w:rFonts w:eastAsiaTheme="minorEastAsia"/>
        </w:rPr>
        <w:commentReference w:id="58"/>
      </w:r>
      <w:moveFromRangeStart w:id="62" w:author="Sandra Godden" w:date="2023-10-13T15:25:00Z" w:name="move148103160"/>
      <w:moveFrom w:id="63" w:author="Sandra Godden" w:date="2023-10-13T15:25:00Z">
        <w:r w:rsidR="002E73E1" w:rsidDel="009A4CA8">
          <w:rPr>
            <w:rFonts w:ascii="Times New Roman" w:hAnsi="Times New Roman" w:cs="Times New Roman"/>
            <w:sz w:val="24"/>
            <w:szCs w:val="24"/>
          </w:rPr>
          <w:t>A</w:t>
        </w:r>
        <w:r w:rsidR="00185A8E" w:rsidRPr="00604EDE" w:rsidDel="009A4CA8">
          <w:rPr>
            <w:rFonts w:ascii="Times New Roman" w:hAnsi="Times New Roman" w:cs="Times New Roman"/>
            <w:sz w:val="24"/>
            <w:szCs w:val="24"/>
          </w:rPr>
          <w:t xml:space="preserve"> multivariable model to describe outcomes by facility type was </w:t>
        </w:r>
        <w:r w:rsidR="00930FAE" w:rsidDel="009A4CA8">
          <w:rPr>
            <w:rFonts w:ascii="Times New Roman" w:hAnsi="Times New Roman" w:cs="Times New Roman"/>
            <w:sz w:val="24"/>
            <w:szCs w:val="24"/>
          </w:rPr>
          <w:t>completed</w:t>
        </w:r>
        <w:r w:rsidR="002E73E1" w:rsidDel="009A4CA8">
          <w:rPr>
            <w:rFonts w:ascii="Times New Roman" w:hAnsi="Times New Roman" w:cs="Times New Roman"/>
            <w:sz w:val="24"/>
            <w:szCs w:val="24"/>
          </w:rPr>
          <w:t>,</w:t>
        </w:r>
        <w:r w:rsidR="00930FAE" w:rsidDel="009A4CA8">
          <w:rPr>
            <w:rFonts w:ascii="Times New Roman" w:hAnsi="Times New Roman" w:cs="Times New Roman"/>
            <w:sz w:val="24"/>
            <w:szCs w:val="24"/>
          </w:rPr>
          <w:t xml:space="preserve"> but </w:t>
        </w:r>
        <w:r w:rsidR="002E73E1" w:rsidRPr="002E73E1" w:rsidDel="009A4CA8">
          <w:rPr>
            <w:rFonts w:ascii="Times New Roman" w:hAnsi="Times New Roman" w:cs="Times New Roman"/>
            <w:sz w:val="24"/>
            <w:szCs w:val="24"/>
          </w:rPr>
          <w:t>suffered from limited statistical power due to small</w:t>
        </w:r>
        <w:r w:rsidR="00763870" w:rsidDel="009A4CA8">
          <w:rPr>
            <w:rFonts w:ascii="Times New Roman" w:hAnsi="Times New Roman" w:cs="Times New Roman"/>
            <w:sz w:val="24"/>
            <w:szCs w:val="24"/>
          </w:rPr>
          <w:t xml:space="preserve"> group</w:t>
        </w:r>
        <w:r w:rsidR="002E73E1" w:rsidRPr="002E73E1" w:rsidDel="009A4CA8">
          <w:rPr>
            <w:rFonts w:ascii="Times New Roman" w:hAnsi="Times New Roman" w:cs="Times New Roman"/>
            <w:sz w:val="24"/>
            <w:szCs w:val="24"/>
          </w:rPr>
          <w:t xml:space="preserve"> sample sizes</w:t>
        </w:r>
        <w:r w:rsidR="002E73E1" w:rsidDel="009A4CA8">
          <w:rPr>
            <w:rFonts w:ascii="Times New Roman" w:hAnsi="Times New Roman" w:cs="Times New Roman"/>
            <w:sz w:val="24"/>
            <w:szCs w:val="24"/>
          </w:rPr>
          <w:t>.</w:t>
        </w:r>
      </w:moveFrom>
      <w:moveFromRangeEnd w:id="62"/>
      <w:r w:rsidR="002E73E1" w:rsidRPr="002E73E1">
        <w:rPr>
          <w:rFonts w:ascii="Times New Roman" w:hAnsi="Times New Roman" w:cs="Times New Roman"/>
          <w:sz w:val="24"/>
          <w:szCs w:val="24"/>
        </w:rPr>
        <w:t xml:space="preserve"> </w:t>
      </w:r>
      <w:commentRangeStart w:id="64"/>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ins w:id="65" w:author="Sandra Godden" w:date="2023-10-13T15:26:00Z">
        <w:r w:rsidR="009A4CA8">
          <w:rPr>
            <w:rFonts w:ascii="Times New Roman" w:hAnsi="Times New Roman" w:cs="Times New Roman"/>
            <w:sz w:val="24"/>
            <w:szCs w:val="24"/>
          </w:rPr>
          <w:t xml:space="preserve">a secondary analysis was conducted </w:t>
        </w:r>
      </w:ins>
      <w:del w:id="66" w:author="Sandra Godden" w:date="2023-10-13T15:26:00Z">
        <w:r w:rsidR="005813FE" w:rsidDel="009A4CA8">
          <w:rPr>
            <w:rFonts w:ascii="Times New Roman" w:hAnsi="Times New Roman" w:cs="Times New Roman"/>
            <w:sz w:val="24"/>
            <w:szCs w:val="24"/>
          </w:rPr>
          <w:delText>we</w:delText>
        </w:r>
        <w:r w:rsidR="005813FE" w:rsidRPr="005813FE" w:rsidDel="009A4CA8">
          <w:rPr>
            <w:rFonts w:ascii="Times New Roman" w:hAnsi="Times New Roman" w:cs="Times New Roman"/>
            <w:sz w:val="24"/>
            <w:szCs w:val="24"/>
          </w:rPr>
          <w:delText xml:space="preserve"> focus</w:delText>
        </w:r>
        <w:r w:rsidR="005813FE" w:rsidDel="009A4CA8">
          <w:rPr>
            <w:rFonts w:ascii="Times New Roman" w:hAnsi="Times New Roman" w:cs="Times New Roman"/>
            <w:sz w:val="24"/>
            <w:szCs w:val="24"/>
          </w:rPr>
          <w:delText>ed our analyses</w:delText>
        </w:r>
        <w:r w:rsidR="005813FE" w:rsidRPr="005813FE" w:rsidDel="009A4CA8">
          <w:rPr>
            <w:rFonts w:ascii="Times New Roman" w:hAnsi="Times New Roman" w:cs="Times New Roman"/>
            <w:sz w:val="24"/>
            <w:szCs w:val="24"/>
          </w:rPr>
          <w:delText xml:space="preserve"> on</w:delText>
        </w:r>
      </w:del>
      <w:ins w:id="67" w:author="Sandra Godden" w:date="2023-10-13T15:27:00Z">
        <w:r w:rsidR="009A4CA8">
          <w:rPr>
            <w:rFonts w:ascii="Times New Roman" w:hAnsi="Times New Roman" w:cs="Times New Roman"/>
            <w:sz w:val="24"/>
            <w:szCs w:val="24"/>
          </w:rPr>
          <w:t>using</w:t>
        </w:r>
      </w:ins>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ins w:id="68" w:author="Sandra Godden" w:date="2023-10-13T15:27:00Z">
        <w:r w:rsidR="009A4CA8">
          <w:rPr>
            <w:rFonts w:ascii="Times New Roman" w:hAnsi="Times New Roman" w:cs="Times New Roman"/>
            <w:sz w:val="24"/>
            <w:szCs w:val="24"/>
          </w:rPr>
          <w:t xml:space="preserve">herd </w:t>
        </w:r>
      </w:ins>
      <w:r w:rsidR="00185A8E" w:rsidRPr="00604EDE">
        <w:rPr>
          <w:rFonts w:ascii="Times New Roman" w:hAnsi="Times New Roman" w:cs="Times New Roman"/>
          <w:sz w:val="24"/>
          <w:szCs w:val="24"/>
        </w:rPr>
        <w:t>management factor</w:t>
      </w:r>
      <w:commentRangeEnd w:id="64"/>
      <w:r w:rsidR="00853A7F">
        <w:rPr>
          <w:rStyle w:val="CommentReference"/>
          <w:rFonts w:eastAsiaTheme="minorEastAsia"/>
        </w:rPr>
        <w:commentReference w:id="64"/>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Farms with deeper bedding showed </w:t>
      </w:r>
      <w:commentRangeStart w:id="69"/>
      <w:r w:rsidR="00185A8E" w:rsidRPr="00604EDE">
        <w:rPr>
          <w:rFonts w:ascii="Times New Roman" w:hAnsi="Times New Roman" w:cs="Times New Roman"/>
          <w:sz w:val="24"/>
          <w:szCs w:val="24"/>
        </w:rPr>
        <w:t xml:space="preserve">a tendency toward </w:t>
      </w:r>
      <w:commentRangeEnd w:id="69"/>
      <w:r w:rsidR="003A51F3">
        <w:rPr>
          <w:rStyle w:val="CommentReference"/>
          <w:rFonts w:eastAsiaTheme="minorEastAsia"/>
        </w:rPr>
        <w:commentReference w:id="69"/>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r w:rsidR="009B3369">
        <w:rPr>
          <w:rFonts w:ascii="Times New Roman" w:hAnsi="Times New Roman" w:cs="Times New Roman"/>
          <w:sz w:val="24"/>
          <w:szCs w:val="24"/>
        </w:rPr>
        <w:t>new</w:t>
      </w:r>
      <w:r w:rsidR="00A83068">
        <w:rPr>
          <w:rFonts w:ascii="Times New Roman" w:hAnsi="Times New Roman" w:cs="Times New Roman"/>
          <w:sz w:val="24"/>
          <w:szCs w:val="24"/>
        </w:rPr>
        <w:t xml:space="preserve">ly elevated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tended towards having 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commentRangeStart w:id="70"/>
      <w:del w:id="71" w:author="Sandra Godden" w:date="2023-10-13T08:11:00Z">
        <w:r w:rsidR="00185A8E" w:rsidRPr="00604EDE" w:rsidDel="00853A7F">
          <w:rPr>
            <w:rFonts w:ascii="Times New Roman" w:hAnsi="Times New Roman" w:cs="Times New Roman"/>
            <w:sz w:val="24"/>
            <w:szCs w:val="24"/>
          </w:rPr>
          <w:delText xml:space="preserve">Increased bedding depth measures tended to be associated with improved udder hygiene metrics. </w:delText>
        </w:r>
        <w:commentRangeEnd w:id="70"/>
        <w:r w:rsidR="00853A7F" w:rsidDel="00853A7F">
          <w:rPr>
            <w:rStyle w:val="CommentReference"/>
            <w:rFonts w:eastAsiaTheme="minorEastAsia"/>
          </w:rPr>
          <w:commentReference w:id="70"/>
        </w:r>
      </w:del>
      <w:r w:rsidR="00185A8E" w:rsidRPr="00604EDE">
        <w:rPr>
          <w:rFonts w:ascii="Times New Roman" w:hAnsi="Times New Roman" w:cs="Times New Roman"/>
          <w:sz w:val="24"/>
          <w:szCs w:val="24"/>
        </w:rPr>
        <w:t xml:space="preserve">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ins w:id="72" w:author="Sandra Godden" w:date="2023-10-13T15:28:00Z">
        <w:r w:rsidR="0073047F">
          <w:rPr>
            <w:rFonts w:ascii="Times New Roman" w:hAnsi="Times New Roman" w:cs="Times New Roman"/>
            <w:sz w:val="24"/>
            <w:szCs w:val="24"/>
          </w:rPr>
          <w:t>Because</w:t>
        </w:r>
      </w:ins>
      <w:del w:id="73" w:author="Sandra Godden" w:date="2023-10-13T15:28:00Z">
        <w:r w:rsidR="00185A8E" w:rsidRPr="00604EDE" w:rsidDel="0073047F">
          <w:rPr>
            <w:rFonts w:ascii="Times New Roman" w:hAnsi="Times New Roman" w:cs="Times New Roman"/>
            <w:sz w:val="24"/>
            <w:szCs w:val="24"/>
          </w:rPr>
          <w:delText>Additionally,</w:delText>
        </w:r>
      </w:del>
      <w:r w:rsidR="00185A8E" w:rsidRPr="00604EDE">
        <w:rPr>
          <w:rFonts w:ascii="Times New Roman" w:hAnsi="Times New Roman" w:cs="Times New Roman"/>
          <w:sz w:val="24"/>
          <w:szCs w:val="24"/>
        </w:rPr>
        <w:t xml:space="preserve"> outcomes for</w:t>
      </w:r>
      <w:ins w:id="74" w:author="Sandra Godden" w:date="2023-10-13T15:28:00Z">
        <w:r w:rsidR="0073047F">
          <w:rPr>
            <w:rFonts w:ascii="Times New Roman" w:hAnsi="Times New Roman" w:cs="Times New Roman"/>
            <w:sz w:val="24"/>
            <w:szCs w:val="24"/>
          </w:rPr>
          <w:t xml:space="preserve"> composted</w:t>
        </w:r>
      </w:ins>
      <w:r w:rsidR="00185A8E" w:rsidRPr="00604EDE">
        <w:rPr>
          <w:rFonts w:ascii="Times New Roman" w:hAnsi="Times New Roman" w:cs="Times New Roman"/>
          <w:sz w:val="24"/>
          <w:szCs w:val="24"/>
        </w:rPr>
        <w:t xml:space="preserve"> bedded packs were comparable to more commonly used winter housing systems, </w:t>
      </w:r>
      <w:del w:id="75" w:author="Sandra Godden" w:date="2023-10-13T15:28:00Z">
        <w:r w:rsidR="00185A8E" w:rsidRPr="00604EDE" w:rsidDel="0073047F">
          <w:rPr>
            <w:rFonts w:ascii="Times New Roman" w:hAnsi="Times New Roman" w:cs="Times New Roman"/>
            <w:sz w:val="24"/>
            <w:szCs w:val="24"/>
          </w:rPr>
          <w:delText xml:space="preserve">and are therefore </w:delText>
        </w:r>
      </w:del>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w:t>
      </w:r>
      <w:ins w:id="76" w:author="Sandra Godden" w:date="2023-10-13T15:28:00Z">
        <w:r w:rsidR="0073047F">
          <w:rPr>
            <w:rFonts w:ascii="Times New Roman" w:hAnsi="Times New Roman" w:cs="Times New Roman"/>
            <w:sz w:val="24"/>
            <w:szCs w:val="24"/>
          </w:rPr>
          <w:t xml:space="preserve">winter housing </w:t>
        </w:r>
      </w:ins>
      <w:r w:rsidR="00185A8E" w:rsidRPr="00604EDE">
        <w:rPr>
          <w:rFonts w:ascii="Times New Roman" w:hAnsi="Times New Roman" w:cs="Times New Roman"/>
          <w:sz w:val="24"/>
          <w:szCs w:val="24"/>
        </w:rPr>
        <w:t xml:space="preserve">option for </w:t>
      </w:r>
      <w:commentRangeStart w:id="77"/>
      <w:r w:rsidR="00185A8E" w:rsidRPr="00604EDE">
        <w:rPr>
          <w:rFonts w:ascii="Times New Roman" w:hAnsi="Times New Roman" w:cs="Times New Roman"/>
          <w:sz w:val="24"/>
          <w:szCs w:val="24"/>
        </w:rPr>
        <w:t>pasture-based</w:t>
      </w:r>
      <w:commentRangeEnd w:id="77"/>
      <w:r w:rsidR="0073047F">
        <w:rPr>
          <w:rStyle w:val="CommentReference"/>
          <w:rFonts w:eastAsiaTheme="minorEastAsia"/>
        </w:rPr>
        <w:commentReference w:id="77"/>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78"/>
      <w:r w:rsidRPr="00604EDE">
        <w:rPr>
          <w:rStyle w:val="Emphasis"/>
          <w:rFonts w:ascii="Times New Roman" w:eastAsia="ComputerModern-Regular" w:hAnsi="Times New Roman" w:cs="Times New Roman"/>
          <w:b/>
          <w:bCs/>
          <w:i w:val="0"/>
          <w:iCs w:val="0"/>
          <w:sz w:val="24"/>
          <w:szCs w:val="24"/>
        </w:rPr>
        <w:t>Keywords:</w:t>
      </w:r>
      <w:commentRangeEnd w:id="78"/>
      <w:r w:rsidR="008905A2" w:rsidRPr="00604EDE">
        <w:rPr>
          <w:rStyle w:val="CommentReference"/>
          <w:rFonts w:eastAsiaTheme="minorEastAsia"/>
        </w:rPr>
        <w:commentReference w:id="78"/>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79"/>
      <w:commentRangeStart w:id="80"/>
      <w:commentRangeStart w:id="81"/>
      <w:r w:rsidRPr="00604EDE">
        <w:rPr>
          <w:rStyle w:val="Emphasis"/>
          <w:b/>
          <w:bCs/>
          <w:i w:val="0"/>
          <w:iCs w:val="0"/>
          <w:color w:val="0E101A"/>
        </w:rPr>
        <w:lastRenderedPageBreak/>
        <w:t>Introduction</w:t>
      </w:r>
      <w:commentRangeEnd w:id="79"/>
      <w:r w:rsidR="00123751" w:rsidRPr="00604EDE">
        <w:rPr>
          <w:rStyle w:val="CommentReference"/>
          <w:rFonts w:asciiTheme="minorHAnsi" w:eastAsiaTheme="minorEastAsia" w:hAnsiTheme="minorHAnsi" w:cstheme="minorBidi"/>
        </w:rPr>
        <w:commentReference w:id="79"/>
      </w:r>
      <w:commentRangeEnd w:id="80"/>
      <w:r w:rsidR="00CB39D2" w:rsidRPr="00604EDE">
        <w:rPr>
          <w:rStyle w:val="CommentReference"/>
          <w:rFonts w:asciiTheme="minorHAnsi" w:eastAsiaTheme="minorEastAsia" w:hAnsiTheme="minorHAnsi" w:cstheme="minorBidi"/>
        </w:rPr>
        <w:commentReference w:id="80"/>
      </w:r>
      <w:commentRangeEnd w:id="81"/>
      <w:r w:rsidR="001A7E4F" w:rsidRPr="00604EDE">
        <w:rPr>
          <w:rStyle w:val="CommentReference"/>
          <w:rFonts w:asciiTheme="minorHAnsi" w:eastAsiaTheme="minorEastAsia" w:hAnsiTheme="minorHAnsi" w:cstheme="minorBidi"/>
        </w:rPr>
        <w:commentReference w:id="81"/>
      </w:r>
    </w:p>
    <w:p w14:paraId="5F5A3454" w14:textId="1CCEA0CD" w:rsidR="001C02E2" w:rsidRPr="00604EDE" w:rsidRDefault="002159A8" w:rsidP="00A0313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sidR="004A3935">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4420CA">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4420CA">
        <w:rPr>
          <w:rFonts w:ascii="Times New Roman" w:eastAsia="Times New Roman" w:hAnsi="Times New Roman" w:cs="Times New Roman"/>
          <w:color w:val="0E101A"/>
          <w:sz w:val="24"/>
          <w:szCs w:val="24"/>
        </w:rPr>
      </w:r>
      <w:r w:rsidR="004420CA">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(Klaas and Zadoks, 2018)</w:t>
      </w:r>
      <w:r w:rsidR="004420CA">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sidR="00415E1D" w:rsidRPr="00604EDE">
        <w:rPr>
          <w:rFonts w:ascii="Times New Roman" w:eastAsia="Times New Roman" w:hAnsi="Times New Roman" w:cs="Times New Roman"/>
          <w:color w:val="0E101A"/>
          <w:sz w:val="24"/>
          <w:szCs w:val="24"/>
        </w:rPr>
        <w:t xml:space="preserve">Teats of dairy cattle may be in direct contact with bedding materials for 40 to 60% of the day, making </w:t>
      </w:r>
      <w:r w:rsidR="00415E1D">
        <w:rPr>
          <w:rFonts w:ascii="Times New Roman" w:eastAsia="Times New Roman" w:hAnsi="Times New Roman" w:cs="Times New Roman"/>
          <w:color w:val="0E101A"/>
          <w:sz w:val="24"/>
          <w:szCs w:val="24"/>
        </w:rPr>
        <w:t>this</w:t>
      </w:r>
      <w:r w:rsidR="00415E1D" w:rsidRPr="00604EDE">
        <w:rPr>
          <w:rFonts w:ascii="Times New Roman" w:eastAsia="Times New Roman" w:hAnsi="Times New Roman" w:cs="Times New Roman"/>
          <w:color w:val="0E101A"/>
          <w:sz w:val="24"/>
          <w:szCs w:val="24"/>
        </w:rPr>
        <w:t xml:space="preserve"> an important potential source of exposure to </w:t>
      </w:r>
      <w:r w:rsidR="0037225F">
        <w:rPr>
          <w:rFonts w:ascii="Times New Roman" w:eastAsia="Times New Roman" w:hAnsi="Times New Roman" w:cs="Times New Roman"/>
          <w:color w:val="0E101A"/>
          <w:sz w:val="24"/>
          <w:szCs w:val="24"/>
        </w:rPr>
        <w:t xml:space="preserve">opportunistic environmental </w:t>
      </w:r>
      <w:r w:rsidR="00415E1D" w:rsidRPr="00604EDE">
        <w:rPr>
          <w:rFonts w:ascii="Times New Roman" w:eastAsia="Times New Roman" w:hAnsi="Times New Roman" w:cs="Times New Roman"/>
          <w:color w:val="0E101A"/>
          <w:sz w:val="24"/>
          <w:szCs w:val="24"/>
        </w:rPr>
        <w:t xml:space="preserve">mastitis pathogens </w:t>
      </w:r>
      <w:r w:rsidR="00B47829">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B47829">
        <w:rPr>
          <w:rFonts w:ascii="Times New Roman" w:eastAsia="Times New Roman" w:hAnsi="Times New Roman" w:cs="Times New Roman"/>
          <w:color w:val="0E101A"/>
          <w:sz w:val="24"/>
          <w:szCs w:val="24"/>
        </w:rPr>
      </w:r>
      <w:r w:rsidR="00B47829">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(Tucker and Weary, 2004, Cook et al., 2005, Hogan and Smith, 2012)</w:t>
      </w:r>
      <w:r w:rsidR="00B47829">
        <w:rPr>
          <w:rFonts w:ascii="Times New Roman" w:eastAsia="Times New Roman" w:hAnsi="Times New Roman" w:cs="Times New Roman"/>
          <w:color w:val="0E101A"/>
          <w:sz w:val="24"/>
          <w:szCs w:val="24"/>
        </w:rPr>
        <w:fldChar w:fldCharType="end"/>
      </w:r>
      <w:r w:rsidR="00415E1D"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Work exploring how bedding materials relate to a cow’s risk of getting mastitis has understandably focused on the </w:t>
      </w:r>
      <w:proofErr w:type="gramStart"/>
      <w:r w:rsidRPr="00604EDE">
        <w:rPr>
          <w:rFonts w:ascii="Times New Roman" w:eastAsia="Times New Roman" w:hAnsi="Times New Roman" w:cs="Times New Roman"/>
          <w:color w:val="0E101A"/>
          <w:sz w:val="24"/>
          <w:szCs w:val="24"/>
        </w:rPr>
        <w:t xml:space="preserve">most </w:t>
      </w:r>
      <w:r w:rsidR="00120978" w:rsidRPr="00604EDE">
        <w:rPr>
          <w:rFonts w:ascii="Times New Roman" w:eastAsia="Times New Roman" w:hAnsi="Times New Roman" w:cs="Times New Roman"/>
          <w:color w:val="0E101A"/>
          <w:sz w:val="24"/>
          <w:szCs w:val="24"/>
        </w:rPr>
        <w:t>commonly used</w:t>
      </w:r>
      <w:proofErr w:type="gramEnd"/>
      <w:r w:rsidRPr="00604EDE">
        <w:rPr>
          <w:rFonts w:ascii="Times New Roman" w:eastAsia="Times New Roman" w:hAnsi="Times New Roman" w:cs="Times New Roman"/>
          <w:color w:val="0E101A"/>
          <w:sz w:val="24"/>
          <w:szCs w:val="24"/>
        </w:rPr>
        <w:t xml:space="preserve"> bedding materials and housing systems in the dairy industry.</w:t>
      </w:r>
      <w:r w:rsidR="003D268F">
        <w:rPr>
          <w:rFonts w:ascii="Times New Roman" w:eastAsia="Times New Roman" w:hAnsi="Times New Roman" w:cs="Times New Roman"/>
          <w:color w:val="0E101A"/>
          <w:sz w:val="24"/>
          <w:szCs w:val="24"/>
        </w:rPr>
        <w:t xml:space="preserve"> Currently,</w:t>
      </w:r>
      <w:r w:rsidRPr="00604EDE">
        <w:rPr>
          <w:rFonts w:ascii="Times New Roman" w:eastAsia="Times New Roman" w:hAnsi="Times New Roman" w:cs="Times New Roman"/>
          <w:color w:val="0E101A"/>
          <w:sz w:val="24"/>
          <w:szCs w:val="24"/>
        </w:rPr>
        <w:t xml:space="preserve"> </w:t>
      </w:r>
      <w:r w:rsidR="003D268F">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here is growing interest and adoption</w:t>
      </w:r>
      <w:r w:rsidR="0017491E">
        <w:rPr>
          <w:rFonts w:ascii="Times New Roman" w:eastAsia="Times New Roman" w:hAnsi="Times New Roman" w:cs="Times New Roman"/>
          <w:color w:val="0E101A"/>
          <w:sz w:val="24"/>
          <w:szCs w:val="24"/>
        </w:rPr>
        <w:t xml:space="preserve"> </w:t>
      </w:r>
      <w:r w:rsidR="0017491E" w:rsidRPr="00604EDE">
        <w:rPr>
          <w:rFonts w:ascii="Times New Roman" w:eastAsia="Times New Roman" w:hAnsi="Times New Roman" w:cs="Times New Roman"/>
          <w:color w:val="0E101A"/>
          <w:sz w:val="24"/>
          <w:szCs w:val="24"/>
        </w:rPr>
        <w:t>of bedded pack system</w:t>
      </w:r>
      <w:r w:rsidR="00120978">
        <w:rPr>
          <w:rFonts w:ascii="Times New Roman" w:eastAsia="Times New Roman" w:hAnsi="Times New Roman" w:cs="Times New Roman"/>
          <w:color w:val="0E101A"/>
          <w:sz w:val="24"/>
          <w:szCs w:val="24"/>
        </w:rPr>
        <w:t>s</w:t>
      </w:r>
      <w:r w:rsidR="0017491E" w:rsidRPr="00604EDE">
        <w:rPr>
          <w:rFonts w:ascii="Times New Roman" w:eastAsia="Times New Roman" w:hAnsi="Times New Roman" w:cs="Times New Roman"/>
          <w:color w:val="0E101A"/>
          <w:sz w:val="24"/>
          <w:szCs w:val="24"/>
        </w:rPr>
        <w:t xml:space="preserve"> to house dairy cattle</w:t>
      </w:r>
      <w:r w:rsidRPr="00604EDE">
        <w:rPr>
          <w:rFonts w:ascii="Times New Roman" w:eastAsia="Times New Roman" w:hAnsi="Times New Roman" w:cs="Times New Roman"/>
          <w:color w:val="0E101A"/>
          <w:sz w:val="24"/>
          <w:szCs w:val="24"/>
        </w:rPr>
        <w:t xml:space="preserve">. </w:t>
      </w:r>
      <w:r w:rsidR="00B77686">
        <w:rPr>
          <w:rFonts w:ascii="Times New Roman" w:eastAsia="Times New Roman" w:hAnsi="Times New Roman" w:cs="Times New Roman"/>
          <w:color w:val="0E101A"/>
          <w:sz w:val="24"/>
          <w:szCs w:val="24"/>
        </w:rPr>
        <w:t xml:space="preserve">Our prior industry survey suggested </w:t>
      </w:r>
      <w:r w:rsidR="00B7623A">
        <w:rPr>
          <w:rFonts w:ascii="Times New Roman" w:eastAsia="Times New Roman" w:hAnsi="Times New Roman" w:cs="Times New Roman"/>
          <w:color w:val="0E101A"/>
          <w:sz w:val="24"/>
          <w:szCs w:val="24"/>
        </w:rPr>
        <w:t xml:space="preserve">that </w:t>
      </w:r>
      <w:ins w:id="82" w:author="Sandra Godden" w:date="2023-10-13T08:18:00Z">
        <w:r w:rsidR="00F5253E">
          <w:rPr>
            <w:rFonts w:ascii="Times New Roman" w:eastAsia="Times New Roman" w:hAnsi="Times New Roman" w:cs="Times New Roman"/>
            <w:color w:val="0E101A"/>
            <w:sz w:val="24"/>
            <w:szCs w:val="24"/>
          </w:rPr>
          <w:t xml:space="preserve">many </w:t>
        </w:r>
      </w:ins>
      <w:r w:rsidR="00B7623A">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maller-scale</w:t>
      </w:r>
      <w:r w:rsidR="00B7623A">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with aging facilities</w:t>
      </w:r>
      <w:r w:rsidR="00D10B1D">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del w:id="83" w:author="Sandra Godden" w:date="2023-10-13T08:18:00Z">
        <w:r w:rsidRPr="00604EDE" w:rsidDel="00F5253E">
          <w:rPr>
            <w:rFonts w:ascii="Times New Roman" w:eastAsia="Times New Roman" w:hAnsi="Times New Roman" w:cs="Times New Roman"/>
            <w:color w:val="0E101A"/>
            <w:sz w:val="24"/>
            <w:szCs w:val="24"/>
          </w:rPr>
          <w:delText xml:space="preserve">implement </w:delText>
        </w:r>
      </w:del>
      <w:ins w:id="84" w:author="Sandra Godden" w:date="2023-10-13T08:18:00Z">
        <w:r w:rsidR="00F5253E">
          <w:rPr>
            <w:rFonts w:ascii="Times New Roman" w:eastAsia="Times New Roman" w:hAnsi="Times New Roman" w:cs="Times New Roman"/>
            <w:color w:val="0E101A"/>
            <w:sz w:val="24"/>
            <w:szCs w:val="24"/>
          </w:rPr>
          <w:t>adopt</w:t>
        </w:r>
        <w:r w:rsidR="00F5253E"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a bedded pack system on their farms as </w:t>
      </w:r>
      <w:r w:rsidR="00B544E9">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sustainable, cost-effective loose-housing</w:t>
      </w:r>
      <w:r w:rsidR="00D10B1D">
        <w:rPr>
          <w:rFonts w:ascii="Times New Roman" w:eastAsia="Times New Roman" w:hAnsi="Times New Roman" w:cs="Times New Roman"/>
          <w:color w:val="0E101A"/>
          <w:sz w:val="24"/>
          <w:szCs w:val="24"/>
        </w:rPr>
        <w:t xml:space="preserve"> (Andre</w:t>
      </w:r>
      <w:r w:rsidR="00E4734F">
        <w:rPr>
          <w:rFonts w:ascii="Times New Roman" w:eastAsia="Times New Roman" w:hAnsi="Times New Roman" w:cs="Times New Roman"/>
          <w:color w:val="0E101A"/>
          <w:sz w:val="24"/>
          <w:szCs w:val="24"/>
        </w:rPr>
        <w:t xml:space="preserve">ws et al., 2021). This may be particularly </w:t>
      </w:r>
      <w:r w:rsidR="00DA2F6E">
        <w:rPr>
          <w:rFonts w:ascii="Times New Roman" w:eastAsia="Times New Roman" w:hAnsi="Times New Roman" w:cs="Times New Roman"/>
          <w:color w:val="0E101A"/>
          <w:sz w:val="24"/>
          <w:szCs w:val="24"/>
        </w:rPr>
        <w:t xml:space="preserve">relevant </w:t>
      </w:r>
      <w:r w:rsidRPr="00604EDE">
        <w:rPr>
          <w:rFonts w:ascii="Times New Roman" w:eastAsia="Times New Roman" w:hAnsi="Times New Roman" w:cs="Times New Roman"/>
          <w:color w:val="0E101A"/>
          <w:sz w:val="24"/>
          <w:szCs w:val="24"/>
        </w:rPr>
        <w:t xml:space="preserve">as both the dairy industry and consumers look to move away from traditional housing systems </w:t>
      </w:r>
      <w:r w:rsidR="00C86086">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652438">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652438">
        <w:rPr>
          <w:rFonts w:ascii="Times New Roman" w:eastAsia="Times New Roman" w:hAnsi="Times New Roman" w:cs="Times New Roman"/>
          <w:color w:val="0E101A"/>
          <w:sz w:val="24"/>
          <w:szCs w:val="24"/>
        </w:rPr>
      </w:r>
      <w:r w:rsidR="00652438">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(Barkema et al., 2015)</w:t>
      </w:r>
      <w:r w:rsidR="00652438">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interest in </w:t>
      </w:r>
      <w:r w:rsidR="00120978">
        <w:rPr>
          <w:rFonts w:ascii="Times New Roman" w:eastAsia="Times New Roman" w:hAnsi="Times New Roman" w:cs="Times New Roman"/>
          <w:color w:val="0E101A"/>
          <w:sz w:val="24"/>
          <w:szCs w:val="24"/>
        </w:rPr>
        <w:t>bedded pack</w:t>
      </w:r>
      <w:r w:rsidR="00901A69">
        <w:rPr>
          <w:rFonts w:ascii="Times New Roman" w:eastAsia="Times New Roman" w:hAnsi="Times New Roman" w:cs="Times New Roman"/>
          <w:color w:val="0E101A"/>
          <w:sz w:val="24"/>
          <w:szCs w:val="24"/>
        </w:rPr>
        <w:t>s</w:t>
      </w:r>
      <w:r w:rsidR="00120978">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ins w:id="85" w:author="Sandra Godden" w:date="2023-10-13T08:18:00Z">
        <w:r w:rsidR="00F5253E">
          <w:rPr>
            <w:rFonts w:ascii="Times New Roman" w:eastAsia="Times New Roman" w:hAnsi="Times New Roman" w:cs="Times New Roman"/>
            <w:color w:val="0E101A"/>
            <w:sz w:val="24"/>
            <w:szCs w:val="24"/>
          </w:rPr>
          <w:t>s</w:t>
        </w:r>
      </w:ins>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sidR="00120978">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sidR="00120978">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sidR="00120978">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sidR="00585B59">
        <w:rPr>
          <w:rFonts w:ascii="Times New Roman" w:eastAsia="Times New Roman" w:hAnsi="Times New Roman" w:cs="Times New Roman"/>
          <w:color w:val="0E101A"/>
          <w:sz w:val="24"/>
          <w:szCs w:val="24"/>
        </w:rPr>
        <w:t xml:space="preserve"> P</w:t>
      </w:r>
      <w:r w:rsidRPr="00604EDE">
        <w:rPr>
          <w:rFonts w:ascii="Times New Roman" w:eastAsia="Times New Roman" w:hAnsi="Times New Roman" w:cs="Times New Roman"/>
          <w:color w:val="0E101A"/>
          <w:sz w:val="24"/>
          <w:szCs w:val="24"/>
        </w:rPr>
        <w:t xml:space="preserve">revious work describing mastitis risk and </w:t>
      </w:r>
      <w:r w:rsidR="006D0A02">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sidR="005F7594">
        <w:rPr>
          <w:rFonts w:ascii="Times New Roman" w:eastAsia="Times New Roman" w:hAnsi="Times New Roman" w:cs="Times New Roman"/>
          <w:color w:val="0E101A"/>
          <w:sz w:val="24"/>
          <w:szCs w:val="24"/>
        </w:rPr>
        <w:t>o</w:t>
      </w:r>
      <w:r w:rsidR="00E1718F">
        <w:rPr>
          <w:rFonts w:ascii="Times New Roman" w:eastAsia="Times New Roman" w:hAnsi="Times New Roman" w:cs="Times New Roman"/>
          <w:color w:val="0E101A"/>
          <w:sz w:val="24"/>
          <w:szCs w:val="24"/>
        </w:rPr>
        <w:t>n bedded pack systems</w:t>
      </w:r>
      <w:r w:rsidR="00E1718F" w:rsidRPr="00604EDE">
        <w:rPr>
          <w:rFonts w:ascii="Times New Roman" w:eastAsia="Times New Roman" w:hAnsi="Times New Roman" w:cs="Times New Roman"/>
          <w:color w:val="0E101A"/>
          <w:sz w:val="24"/>
          <w:szCs w:val="24"/>
        </w:rPr>
        <w:t xml:space="preserve"> </w:t>
      </w:r>
      <w:r w:rsidR="003B2C41">
        <w:rPr>
          <w:rFonts w:ascii="Times New Roman" w:eastAsia="Times New Roman" w:hAnsi="Times New Roman" w:cs="Times New Roman"/>
          <w:color w:val="0E101A"/>
          <w:sz w:val="24"/>
          <w:szCs w:val="24"/>
        </w:rPr>
        <w:t>includes</w:t>
      </w:r>
      <w:r w:rsidR="00993F3D">
        <w:rPr>
          <w:rFonts w:ascii="Times New Roman" w:eastAsia="Times New Roman" w:hAnsi="Times New Roman" w:cs="Times New Roman"/>
          <w:color w:val="0E101A"/>
          <w:sz w:val="24"/>
          <w:szCs w:val="24"/>
        </w:rPr>
        <w:t xml:space="preserve"> descriptive studies</w:t>
      </w:r>
      <w:r w:rsidR="00062957">
        <w:rPr>
          <w:rFonts w:ascii="Times New Roman" w:eastAsia="Times New Roman" w:hAnsi="Times New Roman" w:cs="Times New Roman"/>
          <w:color w:val="0E101A"/>
          <w:sz w:val="24"/>
          <w:szCs w:val="24"/>
        </w:rPr>
        <w:t xml:space="preserve"> </w:t>
      </w:r>
      <w:r w:rsidR="00E1718F">
        <w:rPr>
          <w:rFonts w:ascii="Times New Roman" w:eastAsia="Times New Roman" w:hAnsi="Times New Roman" w:cs="Times New Roman"/>
          <w:color w:val="0E101A"/>
          <w:sz w:val="24"/>
          <w:szCs w:val="24"/>
        </w:rPr>
        <w:t xml:space="preserve">of </w:t>
      </w:r>
      <w:r w:rsidR="00062957" w:rsidRPr="00604EDE">
        <w:rPr>
          <w:rFonts w:ascii="Times New Roman" w:eastAsia="Times New Roman" w:hAnsi="Times New Roman" w:cs="Times New Roman"/>
          <w:color w:val="0E101A"/>
          <w:sz w:val="24"/>
          <w:szCs w:val="24"/>
        </w:rPr>
        <w:t>actively-managed</w:t>
      </w:r>
      <w:del w:id="86" w:author="Sandra Godden" w:date="2023-10-13T08:19:00Z">
        <w:r w:rsidR="00062957" w:rsidRPr="00604EDE" w:rsidDel="00F5253E">
          <w:rPr>
            <w:rFonts w:ascii="Times New Roman" w:eastAsia="Times New Roman" w:hAnsi="Times New Roman" w:cs="Times New Roman"/>
            <w:color w:val="0E101A"/>
            <w:sz w:val="24"/>
            <w:szCs w:val="24"/>
          </w:rPr>
          <w:delText>,</w:delText>
        </w:r>
      </w:del>
      <w:r w:rsidR="00062957" w:rsidRPr="00604EDE">
        <w:rPr>
          <w:rFonts w:ascii="Times New Roman" w:eastAsia="Times New Roman" w:hAnsi="Times New Roman" w:cs="Times New Roman"/>
          <w:color w:val="0E101A"/>
          <w:sz w:val="24"/>
          <w:szCs w:val="24"/>
        </w:rPr>
        <w:t xml:space="preserve"> composting bedded packs</w:t>
      </w:r>
      <w:r w:rsidR="00993F3D">
        <w:rPr>
          <w:rFonts w:ascii="Times New Roman" w:eastAsia="Times New Roman" w:hAnsi="Times New Roman" w:cs="Times New Roman"/>
          <w:color w:val="0E101A"/>
          <w:sz w:val="24"/>
          <w:szCs w:val="24"/>
        </w:rPr>
        <w:t xml:space="preserve"> </w:t>
      </w:r>
      <w:r w:rsidR="00303C23">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303C23">
        <w:rPr>
          <w:rFonts w:ascii="Times New Roman" w:eastAsia="Times New Roman" w:hAnsi="Times New Roman" w:cs="Times New Roman"/>
          <w:color w:val="0E101A"/>
          <w:sz w:val="24"/>
          <w:szCs w:val="24"/>
        </w:rPr>
      </w:r>
      <w:r w:rsidR="00303C23">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00303C23">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ins w:id="87" w:author="Sandra Godden" w:date="2023-10-13T08:19:00Z">
        <w:r w:rsidR="00F5253E">
          <w:rPr>
            <w:rFonts w:ascii="Times New Roman" w:eastAsia="Times New Roman" w:hAnsi="Times New Roman" w:cs="Times New Roman"/>
            <w:color w:val="0E101A"/>
            <w:sz w:val="24"/>
            <w:szCs w:val="24"/>
          </w:rPr>
          <w:t xml:space="preserve">However, </w:t>
        </w:r>
      </w:ins>
      <w:del w:id="88" w:author="Sandra Godden" w:date="2023-10-13T08:19:00Z">
        <w:r w:rsidR="00FD0EFE" w:rsidDel="00F5253E">
          <w:rPr>
            <w:rFonts w:ascii="Times New Roman" w:eastAsia="Times New Roman" w:hAnsi="Times New Roman" w:cs="Times New Roman"/>
            <w:color w:val="0E101A"/>
            <w:sz w:val="24"/>
            <w:szCs w:val="24"/>
          </w:rPr>
          <w:delText xml:space="preserve">Peer-reviewed publications of </w:delText>
        </w:r>
      </w:del>
      <w:r w:rsidR="00FD0EFE">
        <w:rPr>
          <w:rFonts w:ascii="Times New Roman" w:eastAsia="Times New Roman" w:hAnsi="Times New Roman" w:cs="Times New Roman"/>
          <w:color w:val="0E101A"/>
          <w:sz w:val="24"/>
          <w:szCs w:val="24"/>
        </w:rPr>
        <w:t>r</w:t>
      </w:r>
      <w:r w:rsidR="009F23F8">
        <w:rPr>
          <w:rFonts w:ascii="Times New Roman" w:eastAsia="Times New Roman" w:hAnsi="Times New Roman" w:cs="Times New Roman"/>
          <w:color w:val="0E101A"/>
          <w:sz w:val="24"/>
          <w:szCs w:val="24"/>
        </w:rPr>
        <w:t xml:space="preserve">esearch </w:t>
      </w:r>
      <w:r w:rsidRPr="00604EDE">
        <w:rPr>
          <w:rFonts w:ascii="Times New Roman" w:eastAsia="Times New Roman" w:hAnsi="Times New Roman" w:cs="Times New Roman"/>
          <w:color w:val="0E101A"/>
          <w:sz w:val="24"/>
          <w:szCs w:val="24"/>
        </w:rPr>
        <w:t>compar</w:t>
      </w:r>
      <w:r w:rsidR="008E337B">
        <w:rPr>
          <w:rFonts w:ascii="Times New Roman" w:eastAsia="Times New Roman" w:hAnsi="Times New Roman" w:cs="Times New Roman"/>
          <w:color w:val="0E101A"/>
          <w:sz w:val="24"/>
          <w:szCs w:val="24"/>
        </w:rPr>
        <w:t>i</w:t>
      </w:r>
      <w:r w:rsidR="009F23F8">
        <w:rPr>
          <w:rFonts w:ascii="Times New Roman" w:eastAsia="Times New Roman" w:hAnsi="Times New Roman" w:cs="Times New Roman"/>
          <w:color w:val="0E101A"/>
          <w:sz w:val="24"/>
          <w:szCs w:val="24"/>
        </w:rPr>
        <w:t>ng</w:t>
      </w:r>
      <w:r w:rsidR="00C52B48">
        <w:rPr>
          <w:rFonts w:ascii="Times New Roman" w:eastAsia="Times New Roman" w:hAnsi="Times New Roman" w:cs="Times New Roman"/>
          <w:color w:val="0E101A"/>
          <w:sz w:val="24"/>
          <w:szCs w:val="24"/>
        </w:rPr>
        <w:t xml:space="preserve"> milk quality and</w:t>
      </w:r>
      <w:r w:rsidR="006D0A02">
        <w:rPr>
          <w:rFonts w:ascii="Times New Roman" w:eastAsia="Times New Roman" w:hAnsi="Times New Roman" w:cs="Times New Roman"/>
          <w:color w:val="0E101A"/>
          <w:sz w:val="24"/>
          <w:szCs w:val="24"/>
        </w:rPr>
        <w:t xml:space="preserve"> cow</w:t>
      </w:r>
      <w:r w:rsidR="00C52B48">
        <w:rPr>
          <w:rFonts w:ascii="Times New Roman" w:eastAsia="Times New Roman" w:hAnsi="Times New Roman" w:cs="Times New Roman"/>
          <w:color w:val="0E101A"/>
          <w:sz w:val="24"/>
          <w:szCs w:val="24"/>
        </w:rPr>
        <w:t xml:space="preserve"> hygiene between </w:t>
      </w:r>
      <w:r w:rsidR="00231B3D">
        <w:rPr>
          <w:rFonts w:ascii="Times New Roman" w:eastAsia="Times New Roman" w:hAnsi="Times New Roman" w:cs="Times New Roman"/>
          <w:color w:val="0E101A"/>
          <w:sz w:val="24"/>
          <w:szCs w:val="24"/>
        </w:rPr>
        <w:t xml:space="preserve">bedded pack systems and more traditional housing types </w:t>
      </w:r>
      <w:r w:rsidR="00611424">
        <w:rPr>
          <w:rFonts w:ascii="Times New Roman" w:eastAsia="Times New Roman" w:hAnsi="Times New Roman" w:cs="Times New Roman"/>
          <w:color w:val="0E101A"/>
          <w:sz w:val="24"/>
          <w:szCs w:val="24"/>
        </w:rPr>
        <w:t>ha</w:t>
      </w:r>
      <w:r w:rsidR="00AF0ADB">
        <w:rPr>
          <w:rFonts w:ascii="Times New Roman" w:eastAsia="Times New Roman" w:hAnsi="Times New Roman" w:cs="Times New Roman"/>
          <w:color w:val="0E101A"/>
          <w:sz w:val="24"/>
          <w:szCs w:val="24"/>
        </w:rPr>
        <w:t>s</w:t>
      </w:r>
      <w:r w:rsidR="00611424">
        <w:rPr>
          <w:rFonts w:ascii="Times New Roman" w:eastAsia="Times New Roman" w:hAnsi="Times New Roman" w:cs="Times New Roman"/>
          <w:color w:val="0E101A"/>
          <w:sz w:val="24"/>
          <w:szCs w:val="24"/>
        </w:rPr>
        <w:t xml:space="preserve"> so far been</w:t>
      </w:r>
      <w:r w:rsidR="00231B3D">
        <w:rPr>
          <w:rFonts w:ascii="Times New Roman" w:eastAsia="Times New Roman" w:hAnsi="Times New Roman" w:cs="Times New Roman"/>
          <w:color w:val="0E101A"/>
          <w:sz w:val="24"/>
          <w:szCs w:val="24"/>
        </w:rPr>
        <w:t xml:space="preserve"> limited</w:t>
      </w:r>
      <w:commentRangeStart w:id="89"/>
      <w:ins w:id="90" w:author="Sandra Godden" w:date="2023-10-13T08:20:00Z">
        <w:r w:rsidR="00F5253E">
          <w:rPr>
            <w:rFonts w:ascii="Times New Roman" w:eastAsia="Times New Roman" w:hAnsi="Times New Roman" w:cs="Times New Roman"/>
            <w:color w:val="0E101A"/>
            <w:sz w:val="24"/>
            <w:szCs w:val="24"/>
          </w:rPr>
          <w:t xml:space="preserve">. </w:t>
        </w:r>
        <w:commentRangeEnd w:id="89"/>
        <w:r w:rsidR="00F5253E">
          <w:rPr>
            <w:rStyle w:val="CommentReference"/>
            <w:rFonts w:eastAsiaTheme="minorEastAsia"/>
          </w:rPr>
          <w:commentReference w:id="89"/>
        </w:r>
        <w:r w:rsidR="00F5253E">
          <w:rPr>
            <w:rFonts w:ascii="Times New Roman" w:eastAsia="Times New Roman" w:hAnsi="Times New Roman" w:cs="Times New Roman"/>
            <w:color w:val="0E101A"/>
            <w:sz w:val="24"/>
            <w:szCs w:val="24"/>
          </w:rPr>
          <w:t>The latter</w:t>
        </w:r>
      </w:ins>
      <w:del w:id="91" w:author="Sandra Godden" w:date="2023-10-13T08:20:00Z">
        <w:r w:rsidR="0015221A" w:rsidDel="00F5253E">
          <w:rPr>
            <w:rFonts w:ascii="Times New Roman" w:eastAsia="Times New Roman" w:hAnsi="Times New Roman" w:cs="Times New Roman"/>
            <w:color w:val="0E101A"/>
            <w:sz w:val="24"/>
            <w:szCs w:val="24"/>
          </w:rPr>
          <w:delText>, and</w:delText>
        </w:r>
      </w:del>
      <w:r w:rsidR="0015221A">
        <w:rPr>
          <w:rFonts w:ascii="Times New Roman" w:eastAsia="Times New Roman" w:hAnsi="Times New Roman" w:cs="Times New Roman"/>
          <w:color w:val="0E101A"/>
          <w:sz w:val="24"/>
          <w:szCs w:val="24"/>
        </w:rPr>
        <w:t xml:space="preserve"> includes</w:t>
      </w:r>
      <w:r w:rsidR="00977A13">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 study comparing</w:t>
      </w:r>
      <w:r w:rsidR="00611424">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actively-managed composting bedded packs</w:t>
      </w:r>
      <w:r w:rsidR="00F75FB8">
        <w:rPr>
          <w:rFonts w:ascii="Times New Roman" w:eastAsia="Times New Roman" w:hAnsi="Times New Roman" w:cs="Times New Roman"/>
          <w:color w:val="0E101A"/>
          <w:sz w:val="24"/>
          <w:szCs w:val="24"/>
        </w:rPr>
        <w:t xml:space="preserve"> </w:t>
      </w:r>
      <w:r w:rsidR="00F75FB8">
        <w:rPr>
          <w:rFonts w:ascii="Times New Roman" w:eastAsia="Times New Roman" w:hAnsi="Times New Roman" w:cs="Times New Roman"/>
          <w:color w:val="0E101A"/>
          <w:sz w:val="24"/>
          <w:szCs w:val="24"/>
        </w:rPr>
        <w:lastRenderedPageBreak/>
        <w:t>(CBP)</w:t>
      </w:r>
      <w:r w:rsidRPr="00604EDE">
        <w:rPr>
          <w:rFonts w:ascii="Times New Roman" w:eastAsia="Times New Roman" w:hAnsi="Times New Roman" w:cs="Times New Roman"/>
          <w:color w:val="0E101A"/>
          <w:sz w:val="24"/>
          <w:szCs w:val="24"/>
        </w:rPr>
        <w:t xml:space="preserve"> </w:t>
      </w:r>
      <w:r w:rsidR="008E337B">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sidR="00A95922">
        <w:rPr>
          <w:rFonts w:ascii="Times New Roman" w:eastAsia="Times New Roman" w:hAnsi="Times New Roman" w:cs="Times New Roman"/>
          <w:color w:val="0E101A"/>
          <w:sz w:val="24"/>
          <w:szCs w:val="24"/>
        </w:rPr>
        <w:t xml:space="preserve"> for farms with a history of low bulk tank somatic cell counts</w:t>
      </w:r>
      <w:r w:rsidR="008E337B">
        <w:rPr>
          <w:rFonts w:ascii="Times New Roman" w:eastAsia="Times New Roman" w:hAnsi="Times New Roman" w:cs="Times New Roman"/>
          <w:color w:val="0E101A"/>
          <w:sz w:val="24"/>
          <w:szCs w:val="24"/>
        </w:rPr>
        <w:t xml:space="preserve"> </w:t>
      </w:r>
      <w:r w:rsidR="008219B1">
        <w:rPr>
          <w:rFonts w:ascii="Times New Roman" w:eastAsia="Times New Roman" w:hAnsi="Times New Roman" w:cs="Times New Roman"/>
          <w:color w:val="0E101A"/>
          <w:sz w:val="24"/>
          <w:szCs w:val="24"/>
        </w:rPr>
        <w:fldChar w:fldCharType="begin"/>
      </w:r>
      <w:r w:rsidR="00A761D9">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8219B1">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(Eckelkamp et al., 2016a)</w:t>
      </w:r>
      <w:r w:rsidR="008219B1">
        <w:rPr>
          <w:rFonts w:ascii="Times New Roman" w:eastAsia="Times New Roman" w:hAnsi="Times New Roman" w:cs="Times New Roman"/>
          <w:color w:val="0E101A"/>
          <w:sz w:val="24"/>
          <w:szCs w:val="24"/>
        </w:rPr>
        <w:fldChar w:fldCharType="end"/>
      </w:r>
      <w:r w:rsidR="00A9592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8E3701">
        <w:rPr>
          <w:rFonts w:ascii="Times New Roman" w:eastAsia="Times New Roman" w:hAnsi="Times New Roman" w:cs="Times New Roman"/>
          <w:color w:val="0E101A"/>
          <w:sz w:val="24"/>
          <w:szCs w:val="24"/>
        </w:rPr>
        <w:t xml:space="preserve">work </w:t>
      </w:r>
      <w:r w:rsidR="00833CC9">
        <w:rPr>
          <w:rFonts w:ascii="Times New Roman" w:eastAsia="Times New Roman" w:hAnsi="Times New Roman" w:cs="Times New Roman"/>
          <w:color w:val="0E101A"/>
          <w:sz w:val="24"/>
          <w:szCs w:val="24"/>
        </w:rPr>
        <w:t xml:space="preserve">describing hygiene and </w:t>
      </w:r>
      <w:commentRangeStart w:id="92"/>
      <w:r w:rsidR="00833CC9">
        <w:rPr>
          <w:rFonts w:ascii="Times New Roman" w:eastAsia="Times New Roman" w:hAnsi="Times New Roman" w:cs="Times New Roman"/>
          <w:color w:val="0E101A"/>
          <w:sz w:val="24"/>
          <w:szCs w:val="24"/>
        </w:rPr>
        <w:t>BTSCC</w:t>
      </w:r>
      <w:commentRangeEnd w:id="92"/>
      <w:r w:rsidR="00F5253E">
        <w:rPr>
          <w:rStyle w:val="CommentReference"/>
          <w:rFonts w:eastAsiaTheme="minorEastAsia"/>
        </w:rPr>
        <w:commentReference w:id="92"/>
      </w:r>
      <w:r w:rsidR="00833CC9">
        <w:rPr>
          <w:rFonts w:ascii="Times New Roman" w:eastAsia="Times New Roman" w:hAnsi="Times New Roman" w:cs="Times New Roman"/>
          <w:color w:val="0E101A"/>
          <w:sz w:val="24"/>
          <w:szCs w:val="24"/>
        </w:rPr>
        <w:t xml:space="preserve"> for </w:t>
      </w:r>
      <w:r w:rsidR="00833CC9" w:rsidRPr="00604EDE">
        <w:rPr>
          <w:rFonts w:ascii="Times New Roman" w:eastAsia="Times New Roman" w:hAnsi="Times New Roman" w:cs="Times New Roman"/>
          <w:color w:val="0E101A"/>
          <w:sz w:val="24"/>
          <w:szCs w:val="24"/>
        </w:rPr>
        <w:t>sand-bedded freestalls</w:t>
      </w:r>
      <w:r w:rsidR="00833CC9">
        <w:rPr>
          <w:rFonts w:ascii="Times New Roman" w:eastAsia="Times New Roman" w:hAnsi="Times New Roman" w:cs="Times New Roman"/>
          <w:color w:val="0E101A"/>
          <w:sz w:val="24"/>
          <w:szCs w:val="24"/>
        </w:rPr>
        <w:t xml:space="preserve"> and CBP</w:t>
      </w:r>
      <w:r w:rsidR="004C7CC3">
        <w:rPr>
          <w:rFonts w:ascii="Times New Roman" w:eastAsia="Times New Roman" w:hAnsi="Times New Roman" w:cs="Times New Roman"/>
          <w:color w:val="0E101A"/>
          <w:sz w:val="24"/>
          <w:szCs w:val="24"/>
        </w:rPr>
        <w:t xml:space="preserve"> </w: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 </w:instrTex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EN.CITE.DATA </w:instrText>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separate"/>
      </w:r>
      <w:r w:rsidR="004C7CC3">
        <w:rPr>
          <w:rFonts w:ascii="Times New Roman" w:eastAsia="Times New Roman" w:hAnsi="Times New Roman" w:cs="Times New Roman"/>
          <w:noProof/>
          <w:color w:val="0E101A"/>
          <w:sz w:val="24"/>
          <w:szCs w:val="24"/>
        </w:rPr>
        <w:t>(Adkins et al., 2022)</w:t>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t>,</w:t>
      </w:r>
      <w:r w:rsidR="00833CC9">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sidR="00FD0EFE">
        <w:rPr>
          <w:rFonts w:ascii="Times New Roman" w:eastAsia="Times New Roman" w:hAnsi="Times New Roman" w:cs="Times New Roman"/>
          <w:color w:val="0E101A"/>
          <w:sz w:val="24"/>
          <w:szCs w:val="24"/>
        </w:rPr>
        <w:t xml:space="preserve">a comparison of </w:t>
      </w:r>
      <w:r w:rsidR="00F75FB8">
        <w:rPr>
          <w:rFonts w:ascii="Times New Roman" w:eastAsia="Times New Roman" w:hAnsi="Times New Roman" w:cs="Times New Roman"/>
          <w:color w:val="0E101A"/>
          <w:sz w:val="24"/>
          <w:szCs w:val="24"/>
        </w:rPr>
        <w:t>CBP and two types of freestall barns</w:t>
      </w:r>
      <w:r w:rsidR="0049313D">
        <w:rPr>
          <w:rFonts w:ascii="Times New Roman" w:eastAsia="Times New Roman" w:hAnsi="Times New Roman" w:cs="Times New Roman"/>
          <w:color w:val="0E101A"/>
          <w:sz w:val="24"/>
          <w:szCs w:val="24"/>
        </w:rPr>
        <w:t xml:space="preserve"> </w:t>
      </w:r>
      <w:r w:rsidR="0049313D">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49313D">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(Lobeck et al., 2011)</w:t>
      </w:r>
      <w:r w:rsidR="0049313D">
        <w:rPr>
          <w:rFonts w:ascii="Times New Roman" w:eastAsia="Times New Roman" w:hAnsi="Times New Roman" w:cs="Times New Roman"/>
          <w:color w:val="0E101A"/>
          <w:sz w:val="24"/>
          <w:szCs w:val="24"/>
        </w:rPr>
        <w:fldChar w:fldCharType="end"/>
      </w:r>
      <w:r w:rsidR="0049313D">
        <w:rPr>
          <w:rFonts w:ascii="Times New Roman" w:eastAsia="Times New Roman" w:hAnsi="Times New Roman" w:cs="Times New Roman"/>
          <w:color w:val="0E101A"/>
          <w:sz w:val="24"/>
          <w:szCs w:val="24"/>
        </w:rPr>
        <w:t>.</w:t>
      </w:r>
      <w:r w:rsidR="00575A90">
        <w:rPr>
          <w:rFonts w:ascii="Times New Roman" w:eastAsia="Times New Roman" w:hAnsi="Times New Roman" w:cs="Times New Roman"/>
          <w:color w:val="0E101A"/>
          <w:sz w:val="24"/>
          <w:szCs w:val="24"/>
        </w:rPr>
        <w:t xml:space="preserve"> </w:t>
      </w:r>
      <w:r w:rsidR="00A72050">
        <w:rPr>
          <w:rFonts w:ascii="Times New Roman" w:eastAsia="Times New Roman" w:hAnsi="Times New Roman" w:cs="Times New Roman"/>
          <w:color w:val="0E101A"/>
          <w:sz w:val="24"/>
          <w:szCs w:val="24"/>
        </w:rPr>
        <w:t xml:space="preserve">It is unclear whether the herds included in these </w:t>
      </w:r>
      <w:r w:rsidR="00D21C9B">
        <w:rPr>
          <w:rFonts w:ascii="Times New Roman" w:eastAsia="Times New Roman" w:hAnsi="Times New Roman" w:cs="Times New Roman"/>
          <w:color w:val="0E101A"/>
          <w:sz w:val="24"/>
          <w:szCs w:val="24"/>
        </w:rPr>
        <w:t>prior</w:t>
      </w:r>
      <w:r w:rsidR="00A72050">
        <w:rPr>
          <w:rFonts w:ascii="Times New Roman" w:eastAsia="Times New Roman" w:hAnsi="Times New Roman" w:cs="Times New Roman"/>
          <w:color w:val="0E101A"/>
          <w:sz w:val="24"/>
          <w:szCs w:val="24"/>
        </w:rPr>
        <w:t xml:space="preserve"> studies were conventionally-managed or organic dairies. </w:t>
      </w:r>
      <w:r w:rsidR="00F24FF3">
        <w:rPr>
          <w:rFonts w:ascii="Times New Roman" w:eastAsia="Times New Roman" w:hAnsi="Times New Roman" w:cs="Times New Roman"/>
          <w:color w:val="0E101A"/>
          <w:sz w:val="24"/>
          <w:szCs w:val="24"/>
        </w:rPr>
        <w:t xml:space="preserve">To the </w:t>
      </w:r>
      <w:r w:rsidR="00D21C9B">
        <w:rPr>
          <w:rFonts w:ascii="Times New Roman" w:eastAsia="Times New Roman" w:hAnsi="Times New Roman" w:cs="Times New Roman"/>
          <w:color w:val="0E101A"/>
          <w:sz w:val="24"/>
          <w:szCs w:val="24"/>
        </w:rPr>
        <w:t>best of our</w:t>
      </w:r>
      <w:r w:rsidR="00F24FF3">
        <w:rPr>
          <w:rFonts w:ascii="Times New Roman" w:eastAsia="Times New Roman" w:hAnsi="Times New Roman" w:cs="Times New Roman"/>
          <w:color w:val="0E101A"/>
          <w:sz w:val="24"/>
          <w:szCs w:val="24"/>
        </w:rPr>
        <w:t xml:space="preserve"> kn</w:t>
      </w:r>
      <w:r w:rsidR="00CB31B5">
        <w:rPr>
          <w:rFonts w:ascii="Times New Roman" w:eastAsia="Times New Roman" w:hAnsi="Times New Roman" w:cs="Times New Roman"/>
          <w:color w:val="0E101A"/>
          <w:sz w:val="24"/>
          <w:szCs w:val="24"/>
        </w:rPr>
        <w:t xml:space="preserve">owledge, no studies </w:t>
      </w:r>
      <w:r w:rsidR="00FD0EFE">
        <w:rPr>
          <w:rFonts w:ascii="Times New Roman" w:eastAsia="Times New Roman" w:hAnsi="Times New Roman" w:cs="Times New Roman"/>
          <w:color w:val="0E101A"/>
          <w:sz w:val="24"/>
          <w:szCs w:val="24"/>
        </w:rPr>
        <w:t>describ</w:t>
      </w:r>
      <w:r w:rsidR="00A57770">
        <w:rPr>
          <w:rFonts w:ascii="Times New Roman" w:eastAsia="Times New Roman" w:hAnsi="Times New Roman" w:cs="Times New Roman"/>
          <w:color w:val="0E101A"/>
          <w:sz w:val="24"/>
          <w:szCs w:val="24"/>
        </w:rPr>
        <w:t xml:space="preserve">e and </w:t>
      </w:r>
      <w:r w:rsidR="0063645B">
        <w:rPr>
          <w:rFonts w:ascii="Times New Roman" w:eastAsia="Times New Roman" w:hAnsi="Times New Roman" w:cs="Times New Roman"/>
          <w:color w:val="0E101A"/>
          <w:sz w:val="24"/>
          <w:szCs w:val="24"/>
        </w:rPr>
        <w:t xml:space="preserve">compare </w:t>
      </w:r>
      <w:r w:rsidR="00B307E9">
        <w:rPr>
          <w:rFonts w:ascii="Times New Roman" w:eastAsia="Times New Roman" w:hAnsi="Times New Roman" w:cs="Times New Roman"/>
          <w:color w:val="0E101A"/>
          <w:sz w:val="24"/>
          <w:szCs w:val="24"/>
        </w:rPr>
        <w:t>bulk tank</w:t>
      </w:r>
      <w:r w:rsidR="002760B4" w:rsidRPr="00604EDE">
        <w:rPr>
          <w:rFonts w:ascii="Times New Roman" w:eastAsia="Times New Roman" w:hAnsi="Times New Roman" w:cs="Times New Roman"/>
          <w:color w:val="0E101A"/>
          <w:sz w:val="24"/>
          <w:szCs w:val="24"/>
        </w:rPr>
        <w:t xml:space="preserve"> milk quality, udder health and hygiene on bedded pack farms</w:t>
      </w:r>
      <w:r w:rsidR="00FD0EFE">
        <w:rPr>
          <w:rFonts w:ascii="Times New Roman" w:eastAsia="Times New Roman" w:hAnsi="Times New Roman" w:cs="Times New Roman"/>
          <w:color w:val="0E101A"/>
          <w:sz w:val="24"/>
          <w:szCs w:val="24"/>
        </w:rPr>
        <w:t xml:space="preserve"> and</w:t>
      </w:r>
      <w:r w:rsidR="002760B4" w:rsidRPr="00604EDE">
        <w:rPr>
          <w:rFonts w:ascii="Times New Roman" w:eastAsia="Times New Roman" w:hAnsi="Times New Roman" w:cs="Times New Roman"/>
          <w:color w:val="0E101A"/>
          <w:sz w:val="24"/>
          <w:szCs w:val="24"/>
        </w:rPr>
        <w:t xml:space="preserve"> </w:t>
      </w:r>
      <w:r w:rsidR="005F5183">
        <w:rPr>
          <w:rFonts w:ascii="Times New Roman" w:eastAsia="Times New Roman" w:hAnsi="Times New Roman" w:cs="Times New Roman"/>
          <w:color w:val="0E101A"/>
          <w:sz w:val="24"/>
          <w:szCs w:val="24"/>
        </w:rPr>
        <w:t>tiestall</w:t>
      </w:r>
      <w:ins w:id="93" w:author="Sandra Godden" w:date="2023-10-13T08:22:00Z">
        <w:r w:rsidR="00F5253E">
          <w:rPr>
            <w:rFonts w:ascii="Times New Roman" w:eastAsia="Times New Roman" w:hAnsi="Times New Roman" w:cs="Times New Roman"/>
            <w:color w:val="0E101A"/>
            <w:sz w:val="24"/>
            <w:szCs w:val="24"/>
          </w:rPr>
          <w:t xml:space="preserve"> or freestall</w:t>
        </w:r>
      </w:ins>
      <w:r w:rsidR="005F5183">
        <w:rPr>
          <w:rFonts w:ascii="Times New Roman" w:eastAsia="Times New Roman" w:hAnsi="Times New Roman" w:cs="Times New Roman"/>
          <w:color w:val="0E101A"/>
          <w:sz w:val="24"/>
          <w:szCs w:val="24"/>
        </w:rPr>
        <w:t xml:space="preserve"> barns of</w:t>
      </w:r>
      <w:r w:rsidR="002760B4" w:rsidRPr="00604EDE">
        <w:rPr>
          <w:rFonts w:ascii="Times New Roman" w:eastAsia="Times New Roman" w:hAnsi="Times New Roman" w:cs="Times New Roman"/>
          <w:color w:val="0E101A"/>
          <w:sz w:val="24"/>
          <w:szCs w:val="24"/>
        </w:rPr>
        <w:t xml:space="preserve"> similar size and management style.</w:t>
      </w:r>
    </w:p>
    <w:p w14:paraId="29F767BD" w14:textId="4F6A23B7" w:rsidR="002159A8" w:rsidRPr="00604EDE" w:rsidRDefault="002159A8" w:rsidP="007B2DF8">
      <w:pPr>
        <w:spacing w:line="480" w:lineRule="auto"/>
        <w:ind w:firstLine="720"/>
        <w:rPr>
          <w:rFonts w:ascii="Times New Roman" w:eastAsia="Times New Roman" w:hAnsi="Times New Roman" w:cs="Times New Roman"/>
          <w:color w:val="0E101A"/>
          <w:sz w:val="24"/>
          <w:szCs w:val="24"/>
        </w:rPr>
      </w:pPr>
      <w:commentRangeStart w:id="94"/>
      <w:r w:rsidRPr="00604EDE">
        <w:rPr>
          <w:rFonts w:ascii="Times New Roman" w:eastAsia="Times New Roman" w:hAnsi="Times New Roman" w:cs="Times New Roman"/>
          <w:color w:val="0E101A"/>
          <w:sz w:val="24"/>
          <w:szCs w:val="24"/>
        </w:rPr>
        <w:t xml:space="preserve">Organic </w:t>
      </w:r>
      <w:r w:rsidR="000865EB">
        <w:rPr>
          <w:rFonts w:ascii="Times New Roman" w:eastAsia="Times New Roman" w:hAnsi="Times New Roman" w:cs="Times New Roman"/>
          <w:color w:val="0E101A"/>
          <w:sz w:val="24"/>
          <w:szCs w:val="24"/>
        </w:rPr>
        <w:t>dairies</w:t>
      </w:r>
      <w:r w:rsidR="000865EB"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in the Northeast have expressed particular interest in bedded pack </w:t>
      </w:r>
      <w:commentRangeStart w:id="95"/>
      <w:r w:rsidRPr="00604EDE">
        <w:rPr>
          <w:rFonts w:ascii="Times New Roman" w:eastAsia="Times New Roman" w:hAnsi="Times New Roman" w:cs="Times New Roman"/>
          <w:color w:val="0E101A"/>
          <w:sz w:val="24"/>
          <w:szCs w:val="24"/>
        </w:rPr>
        <w:t>systems</w:t>
      </w:r>
      <w:commentRangeEnd w:id="95"/>
      <w:r w:rsidR="00F5253E">
        <w:rPr>
          <w:rStyle w:val="CommentReference"/>
          <w:rFonts w:eastAsiaTheme="minorEastAsia"/>
        </w:rPr>
        <w:commentReference w:id="95"/>
      </w:r>
      <w:r w:rsidR="00AF4492">
        <w:rPr>
          <w:rFonts w:ascii="Times New Roman" w:eastAsia="Times New Roman" w:hAnsi="Times New Roman" w:cs="Times New Roman"/>
          <w:color w:val="0E101A"/>
          <w:sz w:val="24"/>
          <w:szCs w:val="24"/>
        </w:rPr>
        <w:t xml:space="preserve"> to house their cows</w:t>
      </w:r>
      <w:r w:rsidR="00286D90">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286D90">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 xml:space="preserve">hese loose-housing structures </w:t>
      </w:r>
      <w:r w:rsidR="00FD0EFE">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sidR="00FD0EFE">
        <w:rPr>
          <w:rFonts w:ascii="Times New Roman" w:eastAsia="Times New Roman" w:hAnsi="Times New Roman" w:cs="Times New Roman"/>
          <w:color w:val="0E101A"/>
          <w:sz w:val="24"/>
          <w:szCs w:val="24"/>
        </w:rPr>
        <w:t>pasture-based</w:t>
      </w:r>
      <w:r w:rsidR="00FD0EFE"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farm systems</w:t>
      </w:r>
      <w:r w:rsidR="00286D90">
        <w:rPr>
          <w:rFonts w:ascii="Times New Roman" w:eastAsia="Times New Roman" w:hAnsi="Times New Roman" w:cs="Times New Roman"/>
          <w:color w:val="0E101A"/>
          <w:sz w:val="24"/>
          <w:szCs w:val="24"/>
        </w:rPr>
        <w:t>,</w:t>
      </w:r>
      <w:r w:rsidR="00302753">
        <w:rPr>
          <w:rFonts w:ascii="Times New Roman" w:eastAsia="Times New Roman" w:hAnsi="Times New Roman" w:cs="Times New Roman"/>
          <w:color w:val="0E101A"/>
          <w:sz w:val="24"/>
          <w:szCs w:val="24"/>
        </w:rPr>
        <w:t xml:space="preserve"> </w:t>
      </w:r>
      <w:r w:rsidR="00E40EA3">
        <w:rPr>
          <w:rFonts w:ascii="Times New Roman" w:eastAsia="Times New Roman" w:hAnsi="Times New Roman" w:cs="Times New Roman"/>
          <w:color w:val="0E101A"/>
          <w:sz w:val="24"/>
          <w:szCs w:val="24"/>
        </w:rPr>
        <w:t xml:space="preserve">and </w:t>
      </w:r>
      <w:r w:rsidR="00A63DEC">
        <w:rPr>
          <w:rFonts w:ascii="Times New Roman" w:eastAsia="Times New Roman" w:hAnsi="Times New Roman" w:cs="Times New Roman"/>
          <w:color w:val="0E101A"/>
          <w:sz w:val="24"/>
          <w:szCs w:val="24"/>
        </w:rPr>
        <w:t xml:space="preserve">state and federal </w:t>
      </w:r>
      <w:r w:rsidR="00CF73C1">
        <w:rPr>
          <w:rFonts w:ascii="Times New Roman" w:eastAsia="Times New Roman" w:hAnsi="Times New Roman" w:cs="Times New Roman"/>
          <w:color w:val="0E101A"/>
          <w:sz w:val="24"/>
          <w:szCs w:val="24"/>
        </w:rPr>
        <w:t>agencies</w:t>
      </w:r>
      <w:r w:rsidR="002C3B61">
        <w:rPr>
          <w:rFonts w:ascii="Times New Roman" w:eastAsia="Times New Roman" w:hAnsi="Times New Roman" w:cs="Times New Roman"/>
          <w:color w:val="0E101A"/>
          <w:sz w:val="24"/>
          <w:szCs w:val="24"/>
        </w:rPr>
        <w:t xml:space="preserve"> in the U</w:t>
      </w:r>
      <w:r w:rsidR="007C0FB9">
        <w:rPr>
          <w:rFonts w:ascii="Times New Roman" w:eastAsia="Times New Roman" w:hAnsi="Times New Roman" w:cs="Times New Roman"/>
          <w:color w:val="0E101A"/>
          <w:sz w:val="24"/>
          <w:szCs w:val="24"/>
        </w:rPr>
        <w:t>.</w:t>
      </w:r>
      <w:r w:rsidR="002C3B61">
        <w:rPr>
          <w:rFonts w:ascii="Times New Roman" w:eastAsia="Times New Roman" w:hAnsi="Times New Roman" w:cs="Times New Roman"/>
          <w:color w:val="0E101A"/>
          <w:sz w:val="24"/>
          <w:szCs w:val="24"/>
        </w:rPr>
        <w:t>S</w:t>
      </w:r>
      <w:r w:rsidR="007C0FB9">
        <w:rPr>
          <w:rFonts w:ascii="Times New Roman" w:eastAsia="Times New Roman" w:hAnsi="Times New Roman" w:cs="Times New Roman"/>
          <w:color w:val="0E101A"/>
          <w:sz w:val="24"/>
          <w:szCs w:val="24"/>
        </w:rPr>
        <w:t>.</w:t>
      </w:r>
      <w:r w:rsidR="00A63DEC">
        <w:rPr>
          <w:rFonts w:ascii="Times New Roman" w:eastAsia="Times New Roman" w:hAnsi="Times New Roman" w:cs="Times New Roman"/>
          <w:color w:val="0E101A"/>
          <w:sz w:val="24"/>
          <w:szCs w:val="24"/>
        </w:rPr>
        <w:t xml:space="preserve"> are providing financial incentives for dairies</w:t>
      </w:r>
      <w:r w:rsidR="00CF73C1">
        <w:rPr>
          <w:rFonts w:ascii="Times New Roman" w:eastAsia="Times New Roman" w:hAnsi="Times New Roman" w:cs="Times New Roman"/>
          <w:color w:val="0E101A"/>
          <w:sz w:val="24"/>
          <w:szCs w:val="24"/>
        </w:rPr>
        <w:t xml:space="preserve"> </w:t>
      </w:r>
      <w:r w:rsidR="00AA52EA">
        <w:rPr>
          <w:rFonts w:ascii="Times New Roman" w:eastAsia="Times New Roman" w:hAnsi="Times New Roman" w:cs="Times New Roman"/>
          <w:color w:val="0E101A"/>
          <w:sz w:val="24"/>
          <w:szCs w:val="24"/>
        </w:rPr>
        <w:t xml:space="preserve">to build these structures </w:t>
      </w:r>
      <w:r w:rsidR="00CF73C1">
        <w:rPr>
          <w:rFonts w:ascii="Times New Roman" w:eastAsia="Times New Roman" w:hAnsi="Times New Roman" w:cs="Times New Roman"/>
          <w:color w:val="0E101A"/>
          <w:sz w:val="24"/>
          <w:szCs w:val="24"/>
        </w:rPr>
        <w:t xml:space="preserve">as part of manure </w:t>
      </w:r>
      <w:r w:rsidR="009E7EF3">
        <w:rPr>
          <w:rFonts w:ascii="Times New Roman" w:eastAsia="Times New Roman" w:hAnsi="Times New Roman" w:cs="Times New Roman"/>
          <w:color w:val="0E101A"/>
          <w:sz w:val="24"/>
          <w:szCs w:val="24"/>
        </w:rPr>
        <w:t>management</w:t>
      </w:r>
      <w:r w:rsidR="00CF73C1">
        <w:rPr>
          <w:rFonts w:ascii="Times New Roman" w:eastAsia="Times New Roman" w:hAnsi="Times New Roman" w:cs="Times New Roman"/>
          <w:color w:val="0E101A"/>
          <w:sz w:val="24"/>
          <w:szCs w:val="24"/>
        </w:rPr>
        <w:t xml:space="preserve"> practices </w:t>
      </w:r>
      <w:r w:rsidR="00AA52EA">
        <w:rPr>
          <w:rFonts w:ascii="Times New Roman" w:eastAsia="Times New Roman" w:hAnsi="Times New Roman" w:cs="Times New Roman"/>
          <w:color w:val="0E101A"/>
          <w:sz w:val="24"/>
          <w:szCs w:val="24"/>
        </w:rPr>
        <w:t>which</w:t>
      </w:r>
      <w:r w:rsidR="00CF73C1">
        <w:rPr>
          <w:rFonts w:ascii="Times New Roman" w:eastAsia="Times New Roman" w:hAnsi="Times New Roman" w:cs="Times New Roman"/>
          <w:color w:val="0E101A"/>
          <w:sz w:val="24"/>
          <w:szCs w:val="24"/>
        </w:rPr>
        <w:t xml:space="preserve"> </w:t>
      </w:r>
      <w:r w:rsidR="009E7EF3">
        <w:rPr>
          <w:rFonts w:ascii="Times New Roman" w:eastAsia="Times New Roman" w:hAnsi="Times New Roman" w:cs="Times New Roman"/>
          <w:color w:val="0E101A"/>
          <w:sz w:val="24"/>
          <w:szCs w:val="24"/>
        </w:rPr>
        <w:t>improve water quality and contribute to soil conservation</w:t>
      </w:r>
      <w:r w:rsidR="00A63DEC">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(Andrews et al., 2021)</w:t>
      </w:r>
      <w:r w:rsidRPr="00604EDE">
        <w:rPr>
          <w:rFonts w:ascii="Times New Roman" w:eastAsia="Times New Roman" w:hAnsi="Times New Roman" w:cs="Times New Roman"/>
          <w:color w:val="0E101A"/>
          <w:sz w:val="24"/>
          <w:szCs w:val="24"/>
        </w:rPr>
        <w:t xml:space="preserve">. Currently, the most common type of dairy cattle housing for organic farms in Vermont is a tiestall barn, </w:t>
      </w:r>
      <w:r w:rsidR="003653B9">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2D447E">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2D447E">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(Andrews et al., 2021)</w:t>
      </w:r>
      <w:r w:rsidR="002D44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w:t>
      </w:r>
      <w:r w:rsidR="002B088F">
        <w:rPr>
          <w:rFonts w:ascii="Times New Roman" w:eastAsia="Times New Roman" w:hAnsi="Times New Roman" w:cs="Times New Roman"/>
          <w:color w:val="0E101A"/>
          <w:sz w:val="24"/>
          <w:szCs w:val="24"/>
        </w:rPr>
        <w:t>consumer opinion</w:t>
      </w:r>
      <w:r w:rsidR="002B088F"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about confinement housing of dairy cattle evolve</w:t>
      </w:r>
      <w:r w:rsidR="002B088F">
        <w:rPr>
          <w:rFonts w:ascii="Times New Roman" w:eastAsia="Times New Roman" w:hAnsi="Times New Roman" w:cs="Times New Roman"/>
          <w:color w:val="0E101A"/>
          <w:sz w:val="24"/>
          <w:szCs w:val="24"/>
        </w:rPr>
        <w:t>s</w:t>
      </w:r>
      <w:r w:rsidR="00AC7AB3">
        <w:rPr>
          <w:rFonts w:ascii="Times New Roman" w:eastAsia="Times New Roman" w:hAnsi="Times New Roman" w:cs="Times New Roman"/>
          <w:color w:val="0E101A"/>
          <w:sz w:val="24"/>
          <w:szCs w:val="24"/>
        </w:rPr>
        <w:t xml:space="preserve"> </w:t>
      </w:r>
      <w:r w:rsidR="002B088F">
        <w:rPr>
          <w:rFonts w:ascii="Times New Roman" w:eastAsia="Times New Roman" w:hAnsi="Times New Roman" w:cs="Times New Roman"/>
          <w:color w:val="0E101A"/>
          <w:sz w:val="24"/>
          <w:szCs w:val="24"/>
        </w:rPr>
        <w:t>and influences dairy policy</w:t>
      </w:r>
      <w:r w:rsidRPr="00604EDE">
        <w:rPr>
          <w:rFonts w:ascii="Times New Roman" w:eastAsia="Times New Roman" w:hAnsi="Times New Roman" w:cs="Times New Roman"/>
          <w:color w:val="0E101A"/>
          <w:sz w:val="24"/>
          <w:szCs w:val="24"/>
        </w:rPr>
        <w:t xml:space="preserve">, small to mid-size dairy farms in the Northeast </w:t>
      </w:r>
      <w:r w:rsidR="00F7512C">
        <w:rPr>
          <w:rFonts w:ascii="Times New Roman" w:eastAsia="Times New Roman" w:hAnsi="Times New Roman" w:cs="Times New Roman"/>
          <w:color w:val="0E101A"/>
          <w:sz w:val="24"/>
          <w:szCs w:val="24"/>
        </w:rPr>
        <w:t>may be</w:t>
      </w:r>
      <w:r w:rsidRPr="00604EDE">
        <w:rPr>
          <w:rFonts w:ascii="Times New Roman" w:eastAsia="Times New Roman" w:hAnsi="Times New Roman" w:cs="Times New Roman"/>
          <w:color w:val="0E101A"/>
          <w:sz w:val="24"/>
          <w:szCs w:val="24"/>
        </w:rPr>
        <w:t xml:space="preserve"> </w:t>
      </w:r>
      <w:r w:rsidR="00F7512C">
        <w:rPr>
          <w:rFonts w:ascii="Times New Roman" w:eastAsia="Times New Roman" w:hAnsi="Times New Roman" w:cs="Times New Roman"/>
          <w:color w:val="0E101A"/>
          <w:sz w:val="24"/>
          <w:szCs w:val="24"/>
        </w:rPr>
        <w:t xml:space="preserve">considering </w:t>
      </w:r>
      <w:r w:rsidRPr="00604EDE">
        <w:rPr>
          <w:rFonts w:ascii="Times New Roman" w:eastAsia="Times New Roman" w:hAnsi="Times New Roman" w:cs="Times New Roman"/>
          <w:color w:val="0E101A"/>
          <w:sz w:val="24"/>
          <w:szCs w:val="24"/>
        </w:rPr>
        <w:t>replac</w:t>
      </w:r>
      <w:r w:rsidR="00F7512C">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their aging tiestall facilities. Understanding mastitis risk for </w:t>
      </w:r>
      <w:r w:rsidR="002B088F">
        <w:rPr>
          <w:rFonts w:ascii="Times New Roman" w:eastAsia="Times New Roman" w:hAnsi="Times New Roman" w:cs="Times New Roman"/>
          <w:color w:val="0E101A"/>
          <w:sz w:val="24"/>
          <w:szCs w:val="24"/>
        </w:rPr>
        <w:t xml:space="preserve">cattle </w:t>
      </w:r>
      <w:r w:rsidR="00DC3CB1">
        <w:rPr>
          <w:rFonts w:ascii="Times New Roman" w:eastAsia="Times New Roman" w:hAnsi="Times New Roman" w:cs="Times New Roman"/>
          <w:color w:val="0E101A"/>
          <w:sz w:val="24"/>
          <w:szCs w:val="24"/>
        </w:rPr>
        <w:t xml:space="preserve">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sidR="002B088F">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sidR="00F5229F">
        <w:rPr>
          <w:rFonts w:ascii="Times New Roman" w:eastAsia="Times New Roman" w:hAnsi="Times New Roman" w:cs="Times New Roman"/>
          <w:color w:val="0E101A"/>
          <w:sz w:val="24"/>
          <w:szCs w:val="24"/>
        </w:rPr>
        <w:t xml:space="preserve"> </w:t>
      </w:r>
      <w:r w:rsidR="00F5229F">
        <w:rPr>
          <w:rFonts w:ascii="Times New Roman" w:eastAsia="Times New Roman" w:hAnsi="Times New Roman" w:cs="Times New Roman"/>
          <w:color w:val="0E101A"/>
          <w:sz w:val="24"/>
          <w:szCs w:val="24"/>
        </w:rPr>
        <w:fldChar w:fldCharType="begin"/>
      </w:r>
      <w:r w:rsidR="00F5229F">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F5229F">
        <w:rPr>
          <w:rFonts w:ascii="Times New Roman" w:eastAsia="Times New Roman" w:hAnsi="Times New Roman" w:cs="Times New Roman"/>
          <w:color w:val="0E101A"/>
          <w:sz w:val="24"/>
          <w:szCs w:val="24"/>
        </w:rPr>
        <w:fldChar w:fldCharType="separate"/>
      </w:r>
      <w:r w:rsidR="00F5229F">
        <w:rPr>
          <w:rFonts w:ascii="Times New Roman" w:eastAsia="Times New Roman" w:hAnsi="Times New Roman" w:cs="Times New Roman"/>
          <w:noProof/>
          <w:color w:val="0E101A"/>
          <w:sz w:val="24"/>
          <w:szCs w:val="24"/>
        </w:rPr>
        <w:t>(Ruegg, 2009)</w:t>
      </w:r>
      <w:r w:rsidR="00F5229F">
        <w:rPr>
          <w:rFonts w:ascii="Times New Roman" w:eastAsia="Times New Roman" w:hAnsi="Times New Roman" w:cs="Times New Roman"/>
          <w:color w:val="0E101A"/>
          <w:sz w:val="24"/>
          <w:szCs w:val="24"/>
        </w:rPr>
        <w:fldChar w:fldCharType="end"/>
      </w:r>
      <w:r w:rsidR="00F5229F">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revious research directly comparing bedded packs to other housing systems has been limited to freestalls with sand</w:t>
      </w:r>
      <w:r w:rsidR="00C928F2">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sidR="006202F2">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sidR="00433AE1">
        <w:rPr>
          <w:rFonts w:ascii="Times New Roman" w:eastAsia="Times New Roman" w:hAnsi="Times New Roman" w:cs="Times New Roman"/>
          <w:color w:val="0E101A"/>
          <w:sz w:val="24"/>
          <w:szCs w:val="24"/>
        </w:rPr>
        <w:t>Vermont</w:t>
      </w:r>
      <w:r w:rsidR="00FF167E">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w:t>
      </w:r>
      <w:r w:rsidR="00FF167E">
        <w:rPr>
          <w:rFonts w:ascii="Times New Roman" w:eastAsia="Times New Roman" w:hAnsi="Times New Roman" w:cs="Times New Roman"/>
          <w:color w:val="0E101A"/>
          <w:sz w:val="24"/>
          <w:szCs w:val="24"/>
        </w:rPr>
        <w:t>Andrews et al. 2021</w:t>
      </w:r>
      <w:r w:rsidR="00FF167E">
        <w:rPr>
          <w:rFonts w:ascii="Times New Roman" w:eastAsia="Times New Roman" w:hAnsi="Times New Roman" w:cs="Times New Roman"/>
          <w:color w:val="0E101A"/>
          <w:sz w:val="24"/>
          <w:szCs w:val="24"/>
        </w:rPr>
        <w:fldChar w:fldCharType="begin"/>
      </w:r>
      <w:r w:rsidR="00FF167E">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FF16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sidR="00C928F2">
        <w:rPr>
          <w:rFonts w:ascii="Times New Roman" w:eastAsia="Times New Roman" w:hAnsi="Times New Roman" w:cs="Times New Roman"/>
          <w:color w:val="0E101A"/>
          <w:sz w:val="24"/>
          <w:szCs w:val="24"/>
        </w:rPr>
        <w:t>. A</w:t>
      </w:r>
      <w:r w:rsidRPr="00604EDE">
        <w:rPr>
          <w:rFonts w:ascii="Times New Roman" w:eastAsia="Times New Roman" w:hAnsi="Times New Roman" w:cs="Times New Roman"/>
          <w:color w:val="0E101A"/>
          <w:sz w:val="24"/>
          <w:szCs w:val="24"/>
        </w:rPr>
        <w:t xml:space="preserve"> direct comparison of </w:t>
      </w:r>
      <w:r w:rsidR="00D858EF">
        <w:rPr>
          <w:rFonts w:ascii="Times New Roman" w:eastAsia="Times New Roman" w:hAnsi="Times New Roman" w:cs="Times New Roman"/>
          <w:color w:val="0E101A"/>
          <w:sz w:val="24"/>
          <w:szCs w:val="24"/>
        </w:rPr>
        <w:t xml:space="preserve">bulk tank milk quality, </w:t>
      </w:r>
      <w:r w:rsidRPr="00604EDE">
        <w:rPr>
          <w:rFonts w:ascii="Times New Roman" w:eastAsia="Times New Roman" w:hAnsi="Times New Roman" w:cs="Times New Roman"/>
          <w:color w:val="0E101A"/>
          <w:sz w:val="24"/>
          <w:szCs w:val="24"/>
        </w:rPr>
        <w:t xml:space="preserve">udder health and hygiene </w:t>
      </w:r>
      <w:r w:rsidR="002177F1">
        <w:rPr>
          <w:rFonts w:ascii="Times New Roman" w:eastAsia="Times New Roman" w:hAnsi="Times New Roman" w:cs="Times New Roman"/>
          <w:color w:val="0E101A"/>
          <w:sz w:val="24"/>
          <w:szCs w:val="24"/>
        </w:rPr>
        <w:t>between</w:t>
      </w:r>
      <w:r w:rsidRPr="00604EDE">
        <w:rPr>
          <w:rFonts w:ascii="Times New Roman" w:eastAsia="Times New Roman" w:hAnsi="Times New Roman" w:cs="Times New Roman"/>
          <w:color w:val="0E101A"/>
          <w:sz w:val="24"/>
          <w:szCs w:val="24"/>
        </w:rPr>
        <w:t xml:space="preserve"> bedded pack systems</w:t>
      </w:r>
      <w:r w:rsidR="006202F2">
        <w:rPr>
          <w:rFonts w:ascii="Times New Roman" w:eastAsia="Times New Roman" w:hAnsi="Times New Roman" w:cs="Times New Roman"/>
          <w:color w:val="0E101A"/>
          <w:sz w:val="24"/>
          <w:szCs w:val="24"/>
        </w:rPr>
        <w:t xml:space="preserve">, freestall, and </w:t>
      </w:r>
      <w:r w:rsidRPr="00604EDE">
        <w:rPr>
          <w:rFonts w:ascii="Times New Roman" w:eastAsia="Times New Roman" w:hAnsi="Times New Roman" w:cs="Times New Roman"/>
          <w:color w:val="0E101A"/>
          <w:sz w:val="24"/>
          <w:szCs w:val="24"/>
        </w:rPr>
        <w:t xml:space="preserve">tiestall barns </w:t>
      </w:r>
      <w:r w:rsidR="007768F5">
        <w:rPr>
          <w:rFonts w:ascii="Times New Roman" w:eastAsia="Times New Roman" w:hAnsi="Times New Roman" w:cs="Times New Roman"/>
          <w:color w:val="0E101A"/>
          <w:sz w:val="24"/>
          <w:szCs w:val="24"/>
        </w:rPr>
        <w:t>c</w:t>
      </w:r>
      <w:r w:rsidRPr="00604EDE">
        <w:rPr>
          <w:rFonts w:ascii="Times New Roman" w:eastAsia="Times New Roman" w:hAnsi="Times New Roman" w:cs="Times New Roman"/>
          <w:color w:val="0E101A"/>
          <w:sz w:val="24"/>
          <w:szCs w:val="24"/>
        </w:rPr>
        <w:t xml:space="preserve">ould </w:t>
      </w:r>
      <w:r w:rsidR="007768F5">
        <w:rPr>
          <w:rFonts w:ascii="Times New Roman" w:eastAsia="Times New Roman" w:hAnsi="Times New Roman" w:cs="Times New Roman"/>
          <w:color w:val="0E101A"/>
          <w:sz w:val="24"/>
          <w:szCs w:val="24"/>
        </w:rPr>
        <w:t xml:space="preserve">provide valuable information about how this system performs </w:t>
      </w:r>
      <w:r w:rsidRPr="00604EDE">
        <w:rPr>
          <w:rFonts w:ascii="Times New Roman" w:eastAsia="Times New Roman" w:hAnsi="Times New Roman" w:cs="Times New Roman"/>
          <w:color w:val="0E101A"/>
          <w:sz w:val="24"/>
          <w:szCs w:val="24"/>
        </w:rPr>
        <w:t>in the Northeast</w:t>
      </w:r>
      <w:r w:rsidR="007768F5">
        <w:rPr>
          <w:rFonts w:ascii="Times New Roman" w:eastAsia="Times New Roman" w:hAnsi="Times New Roman" w:cs="Times New Roman"/>
          <w:color w:val="0E101A"/>
          <w:sz w:val="24"/>
          <w:szCs w:val="24"/>
        </w:rPr>
        <w:t>.</w:t>
      </w:r>
      <w:commentRangeEnd w:id="94"/>
      <w:r w:rsidR="000D6CEC">
        <w:rPr>
          <w:rStyle w:val="CommentReference"/>
          <w:rFonts w:eastAsiaTheme="minorEastAsia"/>
        </w:rPr>
        <w:commentReference w:id="94"/>
      </w:r>
    </w:p>
    <w:p w14:paraId="4E846C00" w14:textId="14B26013"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lastRenderedPageBreak/>
        <w:t xml:space="preserve"> </w:t>
      </w:r>
      <w:r w:rsidRPr="00604EDE">
        <w:rPr>
          <w:rFonts w:ascii="Times New Roman" w:eastAsia="Times New Roman" w:hAnsi="Times New Roman" w:cs="Times New Roman"/>
          <w:color w:val="0E101A"/>
          <w:sz w:val="24"/>
          <w:szCs w:val="24"/>
        </w:rPr>
        <w:tab/>
      </w:r>
      <w:proofErr w:type="gramStart"/>
      <w:r w:rsidRPr="00604EDE">
        <w:rPr>
          <w:rFonts w:ascii="Times New Roman" w:eastAsia="Times New Roman" w:hAnsi="Times New Roman" w:cs="Times New Roman"/>
          <w:color w:val="0E101A"/>
          <w:sz w:val="24"/>
          <w:szCs w:val="24"/>
        </w:rPr>
        <w:t>In order to</w:t>
      </w:r>
      <w:proofErr w:type="gramEnd"/>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r w:rsidR="00D40BB5">
        <w:rPr>
          <w:rFonts w:ascii="Times New Roman" w:eastAsia="Times New Roman" w:hAnsi="Times New Roman" w:cs="Times New Roman"/>
          <w:color w:val="0E101A"/>
          <w:sz w:val="24"/>
          <w:szCs w:val="24"/>
        </w:rPr>
        <w:t xml:space="preserve">winter </w:t>
      </w:r>
      <w:r w:rsidR="00995B3E">
        <w:rPr>
          <w:rFonts w:ascii="Times New Roman" w:eastAsia="Times New Roman" w:hAnsi="Times New Roman" w:cs="Times New Roman"/>
          <w:color w:val="0E101A"/>
          <w:sz w:val="24"/>
          <w:szCs w:val="24"/>
        </w:rPr>
        <w:t>housing their cattle</w:t>
      </w:r>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0D0BBE">
        <w:rPr>
          <w:rFonts w:ascii="Times New Roman" w:eastAsia="Times New Roman" w:hAnsi="Times New Roman" w:cs="Times New Roman"/>
          <w:color w:val="0E101A"/>
          <w:sz w:val="24"/>
          <w:szCs w:val="24"/>
        </w:rPr>
        <w:t xml:space="preserve">winter </w:t>
      </w:r>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(1)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96" w:author="Sandra Godden" w:date="2023-10-13T08:26:00Z">
        <w:r w:rsidR="00DC63C2">
          <w:rPr>
            <w:rFonts w:ascii="Times New Roman" w:eastAsia="Times New Roman" w:hAnsi="Times New Roman" w:cs="Times New Roman"/>
            <w:color w:val="0E101A"/>
            <w:sz w:val="24"/>
            <w:szCs w:val="24"/>
          </w:rPr>
          <w:t xml:space="preserve">, with a view to </w:t>
        </w:r>
      </w:ins>
      <w:del w:id="97" w:author="Sandra Godden" w:date="2023-10-13T08:26:00Z">
        <w:r w:rsidRPr="00604EDE" w:rsidDel="00DC63C2">
          <w:rPr>
            <w:rFonts w:ascii="Times New Roman" w:eastAsia="Times New Roman" w:hAnsi="Times New Roman" w:cs="Times New Roman"/>
            <w:color w:val="0E101A"/>
            <w:sz w:val="24"/>
            <w:szCs w:val="24"/>
          </w:rPr>
          <w:delText xml:space="preserve">; and </w:delText>
        </w:r>
        <w:commentRangeStart w:id="98"/>
        <w:r w:rsidRPr="00604EDE" w:rsidDel="00DC63C2">
          <w:rPr>
            <w:rFonts w:ascii="Times New Roman" w:eastAsia="Times New Roman" w:hAnsi="Times New Roman" w:cs="Times New Roman"/>
            <w:color w:val="0E101A"/>
            <w:sz w:val="24"/>
            <w:szCs w:val="24"/>
          </w:rPr>
          <w:delText xml:space="preserve">(2) </w:delText>
        </w:r>
      </w:del>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ins w:id="99" w:author="Sandra Godden" w:date="2023-10-13T08:26:00Z">
        <w:r w:rsidR="00DC63C2">
          <w:rPr>
            <w:rFonts w:ascii="Times New Roman" w:eastAsia="Times New Roman" w:hAnsi="Times New Roman" w:cs="Times New Roman"/>
            <w:color w:val="0E101A"/>
            <w:sz w:val="24"/>
            <w:szCs w:val="24"/>
          </w:rPr>
          <w:t>ing</w:t>
        </w:r>
      </w:ins>
      <w:del w:id="100" w:author="Sandra Godden" w:date="2023-10-13T08:26:00Z">
        <w:r w:rsidRPr="00604EDE" w:rsidDel="00DC63C2">
          <w:rPr>
            <w:rFonts w:ascii="Times New Roman" w:eastAsia="Times New Roman" w:hAnsi="Times New Roman" w:cs="Times New Roman"/>
            <w:color w:val="0E101A"/>
            <w:sz w:val="24"/>
            <w:szCs w:val="24"/>
          </w:rPr>
          <w:delText>e</w:delText>
        </w:r>
      </w:del>
      <w:r w:rsidRPr="00604EDE">
        <w:rPr>
          <w:rFonts w:ascii="Times New Roman" w:eastAsia="Times New Roman" w:hAnsi="Times New Roman" w:cs="Times New Roman"/>
          <w:color w:val="0E101A"/>
          <w:sz w:val="24"/>
          <w:szCs w:val="24"/>
        </w:rPr>
        <w:t xml:space="preserve"> if bedded pack systems are a viable option for winter housing in VT</w:t>
      </w:r>
      <w:commentRangeEnd w:id="98"/>
      <w:r w:rsidR="00DC63C2">
        <w:rPr>
          <w:rStyle w:val="CommentReference"/>
          <w:rFonts w:eastAsiaTheme="minorEastAsia"/>
        </w:rPr>
        <w:commentReference w:id="98"/>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 xml:space="preserve">We hypothesized that udder health, hygiene, and bulk tank milk bacteriology </w:t>
      </w:r>
      <w:commentRangeStart w:id="101"/>
      <w:r w:rsidR="009A31ED">
        <w:rPr>
          <w:rFonts w:ascii="Times New Roman" w:eastAsia="Times New Roman" w:hAnsi="Times New Roman" w:cs="Times New Roman"/>
          <w:color w:val="0E101A"/>
          <w:sz w:val="24"/>
          <w:szCs w:val="24"/>
        </w:rPr>
        <w:t xml:space="preserve">would differ </w:t>
      </w:r>
      <w:commentRangeEnd w:id="101"/>
      <w:r w:rsidR="00DC63C2">
        <w:rPr>
          <w:rStyle w:val="CommentReference"/>
          <w:rFonts w:eastAsiaTheme="minorEastAsia"/>
        </w:rPr>
        <w:commentReference w:id="101"/>
      </w:r>
      <w:r w:rsidR="009A31ED">
        <w:rPr>
          <w:rFonts w:ascii="Times New Roman" w:eastAsia="Times New Roman" w:hAnsi="Times New Roman" w:cs="Times New Roman"/>
          <w:color w:val="0E101A"/>
          <w:sz w:val="24"/>
          <w:szCs w:val="24"/>
        </w:rPr>
        <w:t xml:space="preserve">between housing </w:t>
      </w:r>
      <w:commentRangeStart w:id="102"/>
      <w:r w:rsidR="009A31ED">
        <w:rPr>
          <w:rFonts w:ascii="Times New Roman" w:eastAsia="Times New Roman" w:hAnsi="Times New Roman" w:cs="Times New Roman"/>
          <w:color w:val="0E101A"/>
          <w:sz w:val="24"/>
          <w:szCs w:val="24"/>
        </w:rPr>
        <w:t>types</w:t>
      </w:r>
      <w:commentRangeEnd w:id="102"/>
      <w:r w:rsidR="00367B0C">
        <w:rPr>
          <w:rStyle w:val="CommentReference"/>
          <w:rFonts w:eastAsiaTheme="minorEastAsia"/>
        </w:rPr>
        <w:commentReference w:id="102"/>
      </w:r>
      <w:r w:rsidR="009A31ED">
        <w:rPr>
          <w:rFonts w:ascii="Times New Roman" w:eastAsia="Times New Roman" w:hAnsi="Times New Roman" w:cs="Times New Roman"/>
          <w:color w:val="0E101A"/>
          <w:sz w:val="24"/>
          <w:szCs w:val="24"/>
        </w:rPr>
        <w:t>.</w:t>
      </w:r>
      <w:ins w:id="103" w:author="Sandra Godden" w:date="2023-10-13T08:28:00Z">
        <w:r w:rsidR="00DC63C2">
          <w:rPr>
            <w:rFonts w:ascii="Times New Roman" w:eastAsia="Times New Roman" w:hAnsi="Times New Roman" w:cs="Times New Roman"/>
            <w:color w:val="0E101A"/>
            <w:sz w:val="24"/>
            <w:szCs w:val="24"/>
          </w:rPr>
          <w:t xml:space="preserve">  </w:t>
        </w:r>
      </w:ins>
      <w:commentRangeStart w:id="104"/>
      <w:ins w:id="105" w:author="Sandra Godden" w:date="2023-10-13T15:32:00Z">
        <w:r w:rsidR="0073047F">
          <w:rPr>
            <w:rFonts w:ascii="Times New Roman" w:hAnsi="Times New Roman" w:cs="Times New Roman"/>
            <w:sz w:val="24"/>
            <w:szCs w:val="24"/>
          </w:rPr>
          <w:t xml:space="preserve">A secondary objective was to identify other (non-facility) management-related risk factors associated with bulk tank milk quality, udder health, and milk production in organic </w:t>
        </w:r>
      </w:ins>
      <w:ins w:id="106" w:author="Sandra Godden" w:date="2023-10-13T15:33:00Z">
        <w:r w:rsidR="0073047F">
          <w:rPr>
            <w:rFonts w:ascii="Times New Roman" w:hAnsi="Times New Roman" w:cs="Times New Roman"/>
            <w:sz w:val="24"/>
            <w:szCs w:val="24"/>
          </w:rPr>
          <w:t xml:space="preserve">VT </w:t>
        </w:r>
      </w:ins>
      <w:ins w:id="107" w:author="Sandra Godden" w:date="2023-10-13T15:32:00Z">
        <w:r w:rsidR="0073047F">
          <w:rPr>
            <w:rFonts w:ascii="Times New Roman" w:hAnsi="Times New Roman" w:cs="Times New Roman"/>
            <w:sz w:val="24"/>
            <w:szCs w:val="24"/>
          </w:rPr>
          <w:t>dairy herds</w:t>
        </w:r>
        <w:commentRangeEnd w:id="104"/>
        <w:r w:rsidR="0073047F">
          <w:rPr>
            <w:rStyle w:val="CommentReference"/>
            <w:rFonts w:eastAsiaTheme="minorEastAsia"/>
          </w:rPr>
          <w:commentReference w:id="104"/>
        </w:r>
        <w:r w:rsidR="0073047F">
          <w:rPr>
            <w:rFonts w:ascii="Times New Roman" w:hAnsi="Times New Roman" w:cs="Times New Roman"/>
            <w:sz w:val="24"/>
            <w:szCs w:val="24"/>
          </w:rPr>
          <w:t>.</w:t>
        </w:r>
      </w:ins>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08" w:name="_Hlk137445543"/>
      <w:r w:rsidRPr="00604EDE">
        <w:rPr>
          <w:b/>
          <w:bCs/>
        </w:rPr>
        <w:t>Herd enrollment and selection</w:t>
      </w:r>
    </w:p>
    <w:p w14:paraId="26454AB6" w14:textId="1377B0C1"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ins w:id="109" w:author="Sandra Godden" w:date="2023-10-13T08:31:00Z">
        <w:r w:rsidR="00DC63C2">
          <w:rPr>
            <w:rFonts w:ascii="Times New Roman" w:hAnsi="Times New Roman" w:cs="Times New Roman"/>
            <w:sz w:val="24"/>
            <w:szCs w:val="24"/>
          </w:rPr>
          <w:t xml:space="preserve">in </w:t>
        </w:r>
        <w:commentRangeStart w:id="110"/>
        <w:r w:rsidR="00DC63C2">
          <w:rPr>
            <w:rFonts w:ascii="Times New Roman" w:hAnsi="Times New Roman" w:cs="Times New Roman"/>
            <w:sz w:val="24"/>
            <w:szCs w:val="24"/>
          </w:rPr>
          <w:t>year?</w:t>
        </w:r>
        <w:commentRangeEnd w:id="110"/>
        <w:r w:rsidR="00DC63C2">
          <w:rPr>
            <w:rStyle w:val="CommentReference"/>
            <w:rFonts w:eastAsiaTheme="minorEastAsia"/>
          </w:rPr>
          <w:commentReference w:id="110"/>
        </w:r>
        <w:r w:rsidR="00DC63C2">
          <w:rPr>
            <w:rFonts w:ascii="Times New Roman" w:hAnsi="Times New Roman" w:cs="Times New Roman"/>
            <w:sz w:val="24"/>
            <w:szCs w:val="24"/>
          </w:rPr>
          <w:t xml:space="preserve"> </w:t>
        </w:r>
      </w:ins>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B52758">
        <w:rPr>
          <w:rFonts w:ascii="Times New Roman" w:hAnsi="Times New Roman" w:cs="Times New Roman"/>
          <w:sz w:val="24"/>
          <w:szCs w:val="24"/>
        </w:rPr>
        <w:t>The survey</w:t>
      </w:r>
      <w:r w:rsidRPr="00604EDE">
        <w:rPr>
          <w:rFonts w:ascii="Times New Roman" w:hAnsi="Times New Roman" w:cs="Times New Roman"/>
          <w:sz w:val="24"/>
          <w:szCs w:val="24"/>
        </w:rPr>
        <w:t xml:space="preserve"> aimed to quantify the frequency and diversity of winter housing and bedding types used by organic dairy farmers in the state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Dairy farms were eligible for enrollment in the current study if they: 1) responded to the initial survey in the winter of 2018-</w:t>
      </w:r>
      <w:r w:rsidRPr="00604EDE">
        <w:rPr>
          <w:rFonts w:ascii="Times New Roman" w:hAnsi="Times New Roman" w:cs="Times New Roman"/>
          <w:sz w:val="24"/>
          <w:szCs w:val="24"/>
        </w:rPr>
        <w:lastRenderedPageBreak/>
        <w:t>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winter 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31C2D04A"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ins w:id="111" w:author="Sandra Godden" w:date="2023-10-13T08:33:00Z">
        <w:r w:rsidR="00DC63C2">
          <w:rPr>
            <w:rFonts w:ascii="Times New Roman" w:hAnsi="Times New Roman" w:cs="Times New Roman"/>
            <w:sz w:val="24"/>
            <w:szCs w:val="24"/>
          </w:rPr>
          <w:t xml:space="preserve">of farms </w:t>
        </w:r>
      </w:ins>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winter 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lastRenderedPageBreak/>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The survey was intended to study cows while they were in their winter housing system, so all herds visits were completed before any grazing had begun for the season.</w:t>
      </w:r>
    </w:p>
    <w:p w14:paraId="7B79EAE7" w14:textId="31F4E066"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12"/>
      <w:r w:rsidRPr="00604EDE">
        <w:rPr>
          <w:rFonts w:ascii="Times New Roman" w:hAnsi="Times New Roman" w:cs="Times New Roman"/>
          <w:sz w:val="24"/>
          <w:szCs w:val="24"/>
        </w:rPr>
        <w:t xml:space="preserve">21 herds 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113"/>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12"/>
      <w:r w:rsidR="00DC63C2">
        <w:rPr>
          <w:rStyle w:val="CommentReference"/>
          <w:rFonts w:eastAsiaTheme="minorEastAsia"/>
        </w:rPr>
        <w:commentReference w:id="112"/>
      </w:r>
      <w:commentRangeEnd w:id="113"/>
      <w:r w:rsidR="009656D9">
        <w:rPr>
          <w:rStyle w:val="CommentReference"/>
          <w:rFonts w:eastAsiaTheme="minorEastAsia"/>
        </w:rPr>
        <w:commentReference w:id="113"/>
      </w:r>
      <w:r w:rsidRPr="00604EDE">
        <w:rPr>
          <w:rFonts w:ascii="Times New Roman" w:hAnsi="Times New Roman" w:cs="Times New Roman"/>
          <w:sz w:val="24"/>
          <w:szCs w:val="24"/>
        </w:rPr>
        <w:t xml:space="preserve">. All herds sampled during this period were housing their cows as they would in the winter months. Completion of the survey and sampling was suspended in mid-May as farms began turning their cows out to pasture, with the intention of resuming in Spring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ins w:id="114" w:author="Sandra Godden" w:date="2023-10-13T08:38:00Z">
        <w:r w:rsidR="009656D9">
          <w:rPr>
            <w:rFonts w:ascii="Times New Roman" w:hAnsi="Times New Roman" w:cs="Times New Roman"/>
            <w:sz w:val="24"/>
            <w:szCs w:val="24"/>
          </w:rPr>
          <w:t xml:space="preserve">, </w:t>
        </w:r>
        <w:commentRangeStart w:id="115"/>
        <w:r w:rsidR="009656D9">
          <w:rPr>
            <w:rFonts w:ascii="Times New Roman" w:hAnsi="Times New Roman" w:cs="Times New Roman"/>
            <w:sz w:val="24"/>
            <w:szCs w:val="24"/>
          </w:rPr>
          <w:t>this farm was excluded from analysis</w:t>
        </w:r>
        <w:commentRangeEnd w:id="115"/>
        <w:r w:rsidR="009656D9">
          <w:rPr>
            <w:rStyle w:val="CommentReference"/>
            <w:rFonts w:eastAsiaTheme="minorEastAsia"/>
          </w:rPr>
          <w:commentReference w:id="115"/>
        </w:r>
      </w:ins>
      <w:r w:rsidRPr="00604EDE">
        <w:rPr>
          <w:rFonts w:ascii="Times New Roman" w:hAnsi="Times New Roman" w:cs="Times New Roman"/>
          <w:sz w:val="24"/>
          <w:szCs w:val="24"/>
        </w:rPr>
        <w:t>,</w:t>
      </w:r>
      <w:ins w:id="116" w:author="Sandra Godden" w:date="2023-10-13T08:38:00Z">
        <w:r w:rsidR="009656D9">
          <w:rPr>
            <w:rFonts w:ascii="Times New Roman" w:hAnsi="Times New Roman" w:cs="Times New Roman"/>
            <w:sz w:val="24"/>
            <w:szCs w:val="24"/>
          </w:rPr>
          <w:t xml:space="preserve"> and</w:t>
        </w:r>
      </w:ins>
      <w:r w:rsidRPr="00604EDE">
        <w:rPr>
          <w:rFonts w:ascii="Times New Roman" w:hAnsi="Times New Roman" w:cs="Times New Roman"/>
          <w:sz w:val="24"/>
          <w:szCs w:val="24"/>
        </w:rPr>
        <w:t xml:space="preserve"> the initial plan to group farms by the four housing/bedding combinations specified was abandoned in favor of grouping farms by the three facility types used </w:t>
      </w:r>
      <w:r w:rsidR="00BA47F3">
        <w:rPr>
          <w:rFonts w:ascii="Times New Roman" w:hAnsi="Times New Roman" w:cs="Times New Roman"/>
          <w:sz w:val="24"/>
          <w:szCs w:val="24"/>
        </w:rPr>
        <w:t>[</w:t>
      </w:r>
      <w:r w:rsidRPr="00604EDE">
        <w:rPr>
          <w:rFonts w:ascii="Times New Roman" w:hAnsi="Times New Roman" w:cs="Times New Roman"/>
          <w:sz w:val="24"/>
          <w:szCs w:val="24"/>
        </w:rPr>
        <w:t>tiestall</w:t>
      </w:r>
      <w:r w:rsidR="00BA47F3">
        <w:rPr>
          <w:rFonts w:ascii="Times New Roman" w:hAnsi="Times New Roman" w:cs="Times New Roman"/>
          <w:sz w:val="24"/>
          <w:szCs w:val="24"/>
        </w:rPr>
        <w:t xml:space="preserve"> (TS</w:t>
      </w:r>
      <w:ins w:id="117" w:author="Sandra Godden" w:date="2023-10-13T08:39:00Z">
        <w:r w:rsidR="009656D9">
          <w:rPr>
            <w:rFonts w:ascii="Times New Roman" w:hAnsi="Times New Roman" w:cs="Times New Roman"/>
            <w:sz w:val="24"/>
            <w:szCs w:val="24"/>
          </w:rPr>
          <w:t>; n=?</w:t>
        </w:r>
      </w:ins>
      <w:r w:rsidR="00BA47F3">
        <w:rPr>
          <w:rFonts w:ascii="Times New Roman" w:hAnsi="Times New Roman" w:cs="Times New Roman"/>
          <w:sz w:val="24"/>
          <w:szCs w:val="24"/>
        </w:rPr>
        <w:t>)</w:t>
      </w:r>
      <w:r w:rsidRPr="00604EDE">
        <w:rPr>
          <w:rFonts w:ascii="Times New Roman" w:hAnsi="Times New Roman" w:cs="Times New Roman"/>
          <w:sz w:val="24"/>
          <w:szCs w:val="24"/>
        </w:rPr>
        <w:t>, freestall</w:t>
      </w:r>
      <w:r w:rsidR="00BA47F3">
        <w:rPr>
          <w:rFonts w:ascii="Times New Roman" w:hAnsi="Times New Roman" w:cs="Times New Roman"/>
          <w:sz w:val="24"/>
          <w:szCs w:val="24"/>
        </w:rPr>
        <w:t xml:space="preserve"> (FS</w:t>
      </w:r>
      <w:ins w:id="118" w:author="Sandra Godden" w:date="2023-10-13T08:39:00Z">
        <w:r w:rsidR="009656D9">
          <w:rPr>
            <w:rFonts w:ascii="Times New Roman" w:hAnsi="Times New Roman" w:cs="Times New Roman"/>
            <w:sz w:val="24"/>
            <w:szCs w:val="24"/>
          </w:rPr>
          <w:t>; n=?</w:t>
        </w:r>
      </w:ins>
      <w:r w:rsidR="00BA47F3">
        <w:rPr>
          <w:rFonts w:ascii="Times New Roman" w:hAnsi="Times New Roman" w:cs="Times New Roman"/>
          <w:sz w:val="24"/>
          <w:szCs w:val="24"/>
        </w:rPr>
        <w:t>)</w:t>
      </w:r>
      <w:r w:rsidRPr="00604EDE">
        <w:rPr>
          <w:rFonts w:ascii="Times New Roman" w:hAnsi="Times New Roman" w:cs="Times New Roman"/>
          <w:sz w:val="24"/>
          <w:szCs w:val="24"/>
        </w:rPr>
        <w:t>, and bedded pack</w:t>
      </w:r>
      <w:r w:rsidR="00BA47F3">
        <w:rPr>
          <w:rFonts w:ascii="Times New Roman" w:hAnsi="Times New Roman" w:cs="Times New Roman"/>
          <w:sz w:val="24"/>
          <w:szCs w:val="24"/>
        </w:rPr>
        <w:t xml:space="preserve"> (BP</w:t>
      </w:r>
      <w:ins w:id="119" w:author="Sandra Godden" w:date="2023-10-13T08:39:00Z">
        <w:r w:rsidR="009656D9">
          <w:rPr>
            <w:rFonts w:ascii="Times New Roman" w:hAnsi="Times New Roman" w:cs="Times New Roman"/>
            <w:sz w:val="24"/>
            <w:szCs w:val="24"/>
          </w:rPr>
          <w:t>; n=?</w:t>
        </w:r>
      </w:ins>
      <w:r w:rsidR="00BA47F3">
        <w:rPr>
          <w:rFonts w:ascii="Times New Roman" w:hAnsi="Times New Roman" w:cs="Times New Roman"/>
          <w:sz w:val="24"/>
          <w:szCs w:val="24"/>
        </w:rPr>
        <w:t>)]</w:t>
      </w:r>
      <w:r w:rsidRPr="00604EDE">
        <w:rPr>
          <w:rFonts w:ascii="Times New Roman" w:hAnsi="Times New Roman" w:cs="Times New Roman"/>
          <w:sz w:val="24"/>
          <w:szCs w:val="24"/>
        </w:rPr>
        <w:t>.</w:t>
      </w:r>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09BE5B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120" w:name="_Hlk146796950"/>
      <w:r w:rsidR="00B34A1E">
        <w:rPr>
          <w:rFonts w:ascii="Times New Roman" w:hAnsi="Times New Roman" w:cs="Times New Roman"/>
          <w:sz w:val="24"/>
          <w:szCs w:val="24"/>
        </w:rPr>
        <w:t>questionnaire</w:t>
      </w:r>
      <w:bookmarkEnd w:id="120"/>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336622">
        <w:rPr>
          <w:rFonts w:ascii="Times New Roman" w:hAnsi="Times New Roman" w:cs="Times New Roman"/>
          <w:sz w:val="24"/>
          <w:szCs w:val="24"/>
        </w:rPr>
        <w:t>aiming</w:t>
      </w:r>
      <w:r w:rsidRPr="00604EDE">
        <w:rPr>
          <w:rFonts w:ascii="Times New Roman" w:hAnsi="Times New Roman" w:cs="Times New Roman"/>
          <w:sz w:val="24"/>
          <w:szCs w:val="24"/>
        </w:rPr>
        <w:t xml:space="preserve"> to: 1) </w:t>
      </w:r>
      <w:commentRangeStart w:id="121"/>
      <w:r w:rsidRPr="00604EDE">
        <w:rPr>
          <w:rFonts w:ascii="Times New Roman" w:hAnsi="Times New Roman" w:cs="Times New Roman"/>
          <w:sz w:val="24"/>
          <w:szCs w:val="24"/>
        </w:rPr>
        <w:t xml:space="preserve">get a comprehensive understanding of factors potentially related to a cow’s mastitis risk on that farm, </w:t>
      </w:r>
      <w:commentRangeEnd w:id="121"/>
      <w:r w:rsidR="009656D9">
        <w:rPr>
          <w:rStyle w:val="CommentReference"/>
          <w:rFonts w:eastAsiaTheme="minorEastAsia"/>
        </w:rPr>
        <w:commentReference w:id="121"/>
      </w:r>
      <w:r w:rsidRPr="00604EDE">
        <w:rPr>
          <w:rFonts w:ascii="Times New Roman" w:hAnsi="Times New Roman" w:cs="Times New Roman"/>
          <w:sz w:val="24"/>
          <w:szCs w:val="24"/>
        </w:rPr>
        <w:t xml:space="preserve">and 2) acquire a comprehensive understanding of housing and bedding management and related practices on the </w:t>
      </w:r>
      <w:commentRangeStart w:id="122"/>
      <w:r w:rsidRPr="00604EDE">
        <w:rPr>
          <w:rFonts w:ascii="Times New Roman" w:hAnsi="Times New Roman" w:cs="Times New Roman"/>
          <w:sz w:val="24"/>
          <w:szCs w:val="24"/>
        </w:rPr>
        <w:t>farm</w:t>
      </w:r>
      <w:ins w:id="123" w:author="Sandra Godden" w:date="2023-10-13T08:41:00Z">
        <w:r w:rsidR="009656D9">
          <w:rPr>
            <w:rFonts w:ascii="Times New Roman" w:hAnsi="Times New Roman" w:cs="Times New Roman"/>
            <w:sz w:val="24"/>
            <w:szCs w:val="24"/>
          </w:rPr>
          <w:t xml:space="preserve"> that could impact mastitis risk</w:t>
        </w:r>
        <w:commentRangeEnd w:id="122"/>
        <w:r w:rsidR="009656D9">
          <w:rPr>
            <w:rStyle w:val="CommentReference"/>
            <w:rFonts w:eastAsiaTheme="minorEastAsia"/>
          </w:rPr>
          <w:commentReference w:id="122"/>
        </w:r>
      </w:ins>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124"/>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lastRenderedPageBreak/>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124"/>
      <w:r w:rsidR="00D77968">
        <w:rPr>
          <w:rStyle w:val="CommentReference"/>
          <w:rFonts w:eastAsiaTheme="minorEastAsia"/>
        </w:rPr>
        <w:commentReference w:id="124"/>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D0733CF" w:rsidR="006238BB" w:rsidRPr="00604EDE"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 xml:space="preserve">collected information about the bulk tank, cow identification, </w:t>
      </w:r>
      <w:commentRangeStart w:id="125"/>
      <w:r w:rsidR="006238BB" w:rsidRPr="00604EDE">
        <w:rPr>
          <w:rFonts w:ascii="Times New Roman" w:hAnsi="Times New Roman" w:cs="Times New Roman"/>
          <w:sz w:val="24"/>
          <w:szCs w:val="24"/>
        </w:rPr>
        <w:t>air quality</w:t>
      </w:r>
      <w:commentRangeEnd w:id="125"/>
      <w:r w:rsidR="009656D9">
        <w:rPr>
          <w:rStyle w:val="CommentReference"/>
          <w:rFonts w:eastAsiaTheme="minorEastAsia"/>
        </w:rPr>
        <w:commentReference w:id="125"/>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 xml:space="preserve">included in </w:t>
      </w:r>
      <w:r w:rsidR="006023F9" w:rsidRPr="00604EDE">
        <w:rPr>
          <w:rFonts w:ascii="Times New Roman" w:hAnsi="Times New Roman" w:cs="Times New Roman"/>
          <w:sz w:val="24"/>
          <w:szCs w:val="24"/>
        </w:rPr>
        <w:lastRenderedPageBreak/>
        <w:t>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 </w:t>
      </w:r>
      <w:commentRangeStart w:id="126"/>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126"/>
      <w:r w:rsidR="009656D9">
        <w:rPr>
          <w:rStyle w:val="CommentReference"/>
          <w:rFonts w:eastAsiaTheme="minorEastAsia"/>
        </w:rPr>
        <w:commentReference w:id="126"/>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127"/>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127"/>
      <w:r w:rsidR="003641C9">
        <w:rPr>
          <w:rStyle w:val="CommentReference"/>
          <w:rFonts w:eastAsiaTheme="minorEastAsia"/>
        </w:rPr>
        <w:commentReference w:id="127"/>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128"/>
      <w:r w:rsidR="00122B6A" w:rsidRPr="00D616C1">
        <w:rPr>
          <w:rFonts w:ascii="Times New Roman" w:hAnsi="Times New Roman" w:cs="Times New Roman"/>
          <w:sz w:val="24"/>
          <w:szCs w:val="24"/>
        </w:rPr>
        <w:t>PROTO202000089</w:t>
      </w:r>
      <w:commentRangeEnd w:id="128"/>
      <w:r w:rsidR="00A053C6">
        <w:rPr>
          <w:rStyle w:val="CommentReference"/>
          <w:rFonts w:eastAsiaTheme="minorEastAsia"/>
        </w:rPr>
        <w:commentReference w:id="128"/>
      </w:r>
      <w:r w:rsidR="00687938">
        <w:rPr>
          <w:rFonts w:ascii="Times New Roman" w:hAnsi="Times New Roman" w:cs="Times New Roman"/>
          <w:sz w:val="24"/>
          <w:szCs w:val="24"/>
        </w:rPr>
        <w:t>).</w:t>
      </w:r>
    </w:p>
    <w:p w14:paraId="75C9811F" w14:textId="5ED08DED"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ins w:id="129" w:author="Sandra Godden" w:date="2023-10-13T08:48:00Z">
        <w:r w:rsidR="00A053C6">
          <w:rPr>
            <w:b/>
            <w:bCs/>
          </w:rPr>
          <w:t xml:space="preserve">bulk tank </w:t>
        </w:r>
      </w:ins>
      <w:r w:rsidR="00BE349A">
        <w:rPr>
          <w:b/>
          <w:bCs/>
        </w:rPr>
        <w:t xml:space="preserve">somatic cell count </w:t>
      </w:r>
      <w:ins w:id="130" w:author="Sandra Godden" w:date="2023-10-13T08:49:00Z">
        <w:r w:rsidR="00A053C6">
          <w:rPr>
            <w:b/>
            <w:bCs/>
          </w:rPr>
          <w:t>measures</w:t>
        </w:r>
      </w:ins>
      <w:del w:id="131" w:author="Sandra Godden" w:date="2023-10-13T08:49:00Z">
        <w:r w:rsidR="00BE349A" w:rsidDel="00A053C6">
          <w:rPr>
            <w:b/>
            <w:bCs/>
          </w:rPr>
          <w:delText>data</w:delText>
        </w:r>
      </w:del>
    </w:p>
    <w:p w14:paraId="12B0BADB" w14:textId="369D8BF7" w:rsidR="00BE349A" w:rsidRPr="00503350" w:rsidRDefault="0028139A" w:rsidP="00503350">
      <w:pPr>
        <w:pStyle w:val="ListParagraph"/>
        <w:spacing w:line="480" w:lineRule="auto"/>
        <w:ind w:left="0" w:firstLine="720"/>
        <w:rPr>
          <w:i/>
          <w:iCs/>
        </w:rPr>
      </w:pPr>
      <w:commentRangeStart w:id="132"/>
      <w:r>
        <w:t>A</w:t>
      </w:r>
      <w:r w:rsidR="006F46EE">
        <w:t xml:space="preserve">n aliquot of bulk tank milk was stored </w:t>
      </w:r>
      <w:r w:rsidR="000645A8">
        <w:t>at -4</w:t>
      </w:r>
      <w:r w:rsidR="000645A8" w:rsidRPr="00604EDE">
        <w:t>°C</w:t>
      </w:r>
      <w:r w:rsidR="00537CB3">
        <w:t xml:space="preserve"> until it could be </w:t>
      </w:r>
      <w:del w:id="133" w:author="Sandra Godden" w:date="2023-10-13T08:46:00Z">
        <w:r w:rsidR="00537CB3" w:rsidDel="00A053C6">
          <w:delText xml:space="preserve">brought </w:delText>
        </w:r>
      </w:del>
      <w:ins w:id="134" w:author="Sandra Godden" w:date="2023-10-13T08:46:00Z">
        <w:r w:rsidR="00A053C6">
          <w:t xml:space="preserve">transported </w:t>
        </w:r>
      </w:ins>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commentRangeStart w:id="135"/>
      <w:commentRangeStart w:id="136"/>
      <w:r w:rsidRPr="00604EDE">
        <w:rPr>
          <w:rFonts w:ascii="Times New Roman" w:hAnsi="Times New Roman" w:cs="Times New Roman"/>
          <w:sz w:val="24"/>
          <w:szCs w:val="24"/>
        </w:rPr>
        <w:t xml:space="preserve">Frozen bulk tank milk samples were shipped </w:t>
      </w:r>
      <w:commentRangeEnd w:id="132"/>
      <w:r w:rsidR="00A053C6">
        <w:rPr>
          <w:rStyle w:val="CommentReference"/>
          <w:rFonts w:eastAsiaTheme="minorEastAsia"/>
        </w:rPr>
        <w:commentReference w:id="132"/>
      </w:r>
      <w:r w:rsidRPr="00604EDE">
        <w:rPr>
          <w:rFonts w:ascii="Times New Roman" w:hAnsi="Times New Roman" w:cs="Times New Roman"/>
          <w:sz w:val="24"/>
          <w:szCs w:val="24"/>
        </w:rPr>
        <w:t xml:space="preserve">on ice to the Laboratory for Udder Health (University of Minnesota Veterinary Diagnostic Laboratory, St. Paul) for analysis. </w:t>
      </w:r>
      <w:commentRangeEnd w:id="135"/>
      <w:r w:rsidR="00FB6335">
        <w:rPr>
          <w:rStyle w:val="CommentReference"/>
          <w:rFonts w:eastAsiaTheme="minorEastAsia"/>
        </w:rPr>
        <w:commentReference w:id="135"/>
      </w:r>
      <w:commentRangeEnd w:id="136"/>
      <w:r w:rsidR="0092073F">
        <w:rPr>
          <w:rStyle w:val="CommentReference"/>
          <w:rFonts w:eastAsiaTheme="minorEastAsia"/>
        </w:rPr>
        <w:commentReference w:id="136"/>
      </w:r>
      <w:r w:rsidRPr="00604EDE">
        <w:rPr>
          <w:rFonts w:ascii="Times New Roman" w:hAnsi="Times New Roman" w:cs="Times New Roman"/>
          <w:sz w:val="24"/>
          <w:szCs w:val="24"/>
        </w:rPr>
        <w:t xml:space="preserve">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 xml:space="preserve">(Patel et </w:t>
      </w:r>
      <w:r w:rsidR="009470D2">
        <w:rPr>
          <w:rFonts w:ascii="Times New Roman" w:hAnsi="Times New Roman" w:cs="Times New Roman"/>
          <w:noProof/>
          <w:sz w:val="24"/>
          <w:szCs w:val="24"/>
        </w:rPr>
        <w:lastRenderedPageBreak/>
        <w:t>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3109784A" w14:textId="5AB5886F" w:rsidR="006238BB" w:rsidRPr="00604EDE" w:rsidRDefault="006238BB" w:rsidP="00361820">
      <w:pPr>
        <w:pStyle w:val="ListParagraph"/>
        <w:numPr>
          <w:ilvl w:val="0"/>
          <w:numId w:val="12"/>
        </w:numPr>
        <w:spacing w:line="480" w:lineRule="auto"/>
        <w:rPr>
          <w:b/>
          <w:bCs/>
        </w:rPr>
      </w:pPr>
      <w:r w:rsidRPr="00604EDE">
        <w:rPr>
          <w:b/>
          <w:bCs/>
        </w:rPr>
        <w:t>Herd-level udder health measurements</w:t>
      </w:r>
    </w:p>
    <w:p w14:paraId="05069AF5" w14:textId="47834BE5"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137"/>
      <w:r w:rsidRPr="00604EDE">
        <w:rPr>
          <w:rFonts w:ascii="Times New Roman" w:hAnsi="Times New Roman" w:cs="Times New Roman"/>
          <w:sz w:val="24"/>
          <w:szCs w:val="24"/>
        </w:rPr>
        <w:t xml:space="preserve">Herd-level DHIA test results for the test day </w:t>
      </w:r>
      <w:commentRangeStart w:id="138"/>
      <w:r w:rsidRPr="00604EDE">
        <w:rPr>
          <w:rFonts w:ascii="Times New Roman" w:hAnsi="Times New Roman" w:cs="Times New Roman"/>
          <w:sz w:val="24"/>
          <w:szCs w:val="24"/>
        </w:rPr>
        <w:t xml:space="preserve">closest in </w:t>
      </w:r>
      <w:r w:rsidR="004E736B">
        <w:rPr>
          <w:rFonts w:ascii="Times New Roman" w:hAnsi="Times New Roman" w:cs="Times New Roman"/>
          <w:sz w:val="24"/>
          <w:szCs w:val="24"/>
        </w:rPr>
        <w:t>time</w:t>
      </w:r>
      <w:r w:rsidR="004E736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farm visit </w:t>
      </w:r>
      <w:commentRangeEnd w:id="138"/>
      <w:r w:rsidR="00A053C6">
        <w:rPr>
          <w:rStyle w:val="CommentReference"/>
          <w:rFonts w:eastAsiaTheme="minorEastAsia"/>
        </w:rPr>
        <w:commentReference w:id="138"/>
      </w:r>
      <w:r w:rsidRPr="00604EDE">
        <w:rPr>
          <w:rFonts w:ascii="Times New Roman" w:hAnsi="Times New Roman" w:cs="Times New Roman"/>
          <w:sz w:val="24"/>
          <w:szCs w:val="24"/>
        </w:rPr>
        <w:t>(</w:t>
      </w:r>
      <w:r w:rsidR="00EA60BF">
        <w:rPr>
          <w:rFonts w:ascii="Times New Roman" w:hAnsi="Times New Roman" w:cs="Times New Roman"/>
          <w:sz w:val="24"/>
          <w:szCs w:val="24"/>
        </w:rPr>
        <w:t>≤</w:t>
      </w:r>
      <w:r w:rsidRPr="00604EDE">
        <w:rPr>
          <w:rFonts w:ascii="Times New Roman" w:hAnsi="Times New Roman" w:cs="Times New Roman"/>
          <w:sz w:val="24"/>
          <w:szCs w:val="24"/>
        </w:rPr>
        <w:t xml:space="preserve">30 days) were captured from the record processing center working with each herd (Lancaster DHIA, </w:t>
      </w:r>
      <w:r w:rsidRPr="00604EDE">
        <w:rPr>
          <w:rFonts w:ascii="Times New Roman" w:hAnsi="Times New Roman" w:cs="Times New Roman"/>
          <w:sz w:val="24"/>
          <w:szCs w:val="24"/>
        </w:rPr>
        <w:lastRenderedPageBreak/>
        <w:t xml:space="preserve">Manheim, PA; Dairy One Co-Op. Inc., Ithaca, NY).  </w:t>
      </w:r>
      <w:commentRangeEnd w:id="137"/>
      <w:r w:rsidR="00A053C6">
        <w:rPr>
          <w:rStyle w:val="CommentReference"/>
          <w:rFonts w:eastAsiaTheme="minorEastAsia"/>
        </w:rPr>
        <w:commentReference w:id="137"/>
      </w:r>
      <w:r w:rsidRPr="00604EDE">
        <w:rPr>
          <w:rFonts w:ascii="Times New Roman" w:hAnsi="Times New Roman" w:cs="Times New Roman"/>
          <w:sz w:val="24"/>
          <w:szCs w:val="24"/>
        </w:rPr>
        <w:t>Information captured included test date</w:t>
      </w:r>
      <w:del w:id="139" w:author="Sandra Godden" w:date="2023-10-13T09:11:00Z">
        <w:r w:rsidRPr="00604EDE" w:rsidDel="003641C9">
          <w:rPr>
            <w:rFonts w:ascii="Times New Roman" w:hAnsi="Times New Roman" w:cs="Times New Roman"/>
            <w:sz w:val="24"/>
            <w:szCs w:val="24"/>
          </w:rPr>
          <w:delText>s</w:delText>
        </w:r>
      </w:del>
      <w:r w:rsidRPr="00604EDE">
        <w:rPr>
          <w:rFonts w:ascii="Times New Roman" w:hAnsi="Times New Roman" w:cs="Times New Roman"/>
          <w:sz w:val="24"/>
          <w:szCs w:val="24"/>
        </w:rPr>
        <w:t>, number of lactating cows, standardized 150-day milk production</w:t>
      </w:r>
      <w:r w:rsidR="000F1B83">
        <w:rPr>
          <w:rFonts w:ascii="Times New Roman" w:hAnsi="Times New Roman" w:cs="Times New Roman"/>
          <w:sz w:val="24"/>
          <w:szCs w:val="24"/>
        </w:rPr>
        <w:t xml:space="preserve"> (STD</w:t>
      </w:r>
      <w:r w:rsidR="007738EF">
        <w:rPr>
          <w:rFonts w:ascii="Times New Roman" w:hAnsi="Times New Roman" w:cs="Times New Roman"/>
          <w:sz w:val="24"/>
          <w:szCs w:val="24"/>
        </w:rPr>
        <w:t xml:space="preserve"> 150-day milk)</w:t>
      </w:r>
      <w:r w:rsidRPr="00604EDE">
        <w:rPr>
          <w:rFonts w:ascii="Times New Roman" w:hAnsi="Times New Roman" w:cs="Times New Roman"/>
          <w:sz w:val="24"/>
          <w:szCs w:val="24"/>
        </w:rPr>
        <w:t xml:space="preserve">, </w:t>
      </w:r>
      <w:r w:rsidR="00A14BA5" w:rsidRPr="00604EDE">
        <w:rPr>
          <w:rFonts w:ascii="Times New Roman" w:hAnsi="Times New Roman" w:cs="Times New Roman"/>
          <w:sz w:val="24"/>
          <w:szCs w:val="24"/>
        </w:rPr>
        <w:t xml:space="preserve">and </w:t>
      </w:r>
      <w:r w:rsidRPr="00604EDE">
        <w:rPr>
          <w:rFonts w:ascii="Times New Roman" w:hAnsi="Times New Roman" w:cs="Times New Roman"/>
          <w:sz w:val="24"/>
          <w:szCs w:val="24"/>
        </w:rPr>
        <w:t xml:space="preserve">test-day average cow-level </w:t>
      </w:r>
      <w:r w:rsidR="00C928F2">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sidR="00C928F2">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w:t>
      </w:r>
      <w:r w:rsidR="001B27BA" w:rsidRPr="00604EDE">
        <w:rPr>
          <w:rFonts w:ascii="Times New Roman" w:hAnsi="Times New Roman" w:cs="Times New Roman"/>
          <w:sz w:val="24"/>
          <w:szCs w:val="24"/>
        </w:rPr>
        <w:t xml:space="preserve"> SCC</w:t>
      </w:r>
      <w:r w:rsidR="00F5137E" w:rsidRPr="00604EDE">
        <w:rPr>
          <w:rFonts w:ascii="Times New Roman" w:hAnsi="Times New Roman" w:cs="Times New Roman"/>
          <w:sz w:val="24"/>
          <w:szCs w:val="24"/>
        </w:rPr>
        <w:t xml:space="preserve"> ≥200,000 cells/mL</w:t>
      </w:r>
      <w:r w:rsidRPr="00604EDE">
        <w:rPr>
          <w:rFonts w:ascii="Times New Roman" w:hAnsi="Times New Roman" w:cs="Times New Roman"/>
          <w:sz w:val="24"/>
          <w:szCs w:val="24"/>
        </w:rPr>
        <w:t xml:space="preserve"> on most recent test day (“</w:t>
      </w:r>
      <w:proofErr w:type="spellStart"/>
      <w:r w:rsidR="00664A37">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sidR="0009472F">
        <w:rPr>
          <w:rFonts w:ascii="Times New Roman" w:hAnsi="Times New Roman" w:cs="Times New Roman"/>
          <w:sz w:val="24"/>
          <w:szCs w:val="24"/>
        </w:rPr>
        <w:t>elevated SC</w:t>
      </w:r>
      <w:r w:rsidR="00C928F2">
        <w:rPr>
          <w:rFonts w:ascii="Times New Roman" w:hAnsi="Times New Roman" w:cs="Times New Roman"/>
          <w:sz w:val="24"/>
          <w:szCs w:val="24"/>
        </w:rPr>
        <w:t>S</w:t>
      </w:r>
      <w:r w:rsidR="0009472F">
        <w:rPr>
          <w:rFonts w:ascii="Times New Roman" w:hAnsi="Times New Roman" w:cs="Times New Roman"/>
          <w:sz w:val="24"/>
          <w:szCs w:val="24"/>
        </w:rPr>
        <w:t xml:space="preserve"> </w:t>
      </w:r>
      <w:r w:rsidRPr="00604EDE">
        <w:rPr>
          <w:rFonts w:ascii="Times New Roman" w:hAnsi="Times New Roman" w:cs="Times New Roman"/>
          <w:sz w:val="24"/>
          <w:szCs w:val="24"/>
        </w:rPr>
        <w:t xml:space="preserve">was defined as a </w:t>
      </w:r>
      <w:r w:rsidR="00664A37">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sidR="00D62C08">
        <w:rPr>
          <w:rFonts w:ascii="Times New Roman" w:hAnsi="Times New Roman" w:cs="Times New Roman"/>
          <w:sz w:val="24"/>
          <w:szCs w:val="24"/>
        </w:rPr>
        <w:t xml:space="preserve"> </w:t>
      </w:r>
      <w:r w:rsidRPr="00604EDE">
        <w:rPr>
          <w:rFonts w:ascii="Times New Roman" w:hAnsi="Times New Roman" w:cs="Times New Roman"/>
          <w:sz w:val="24"/>
          <w:szCs w:val="24"/>
        </w:rPr>
        <w:t>≥4.0; the proportion of cows with a new</w:t>
      </w:r>
      <w:r w:rsidR="002A27F9" w:rsidRPr="00604EDE">
        <w:rPr>
          <w:rFonts w:ascii="Times New Roman" w:hAnsi="Times New Roman" w:cs="Times New Roman"/>
          <w:sz w:val="24"/>
          <w:szCs w:val="24"/>
        </w:rPr>
        <w:t>ly-elevated</w:t>
      </w:r>
      <w:r w:rsidRPr="00604EDE">
        <w:rPr>
          <w:rFonts w:ascii="Times New Roman" w:hAnsi="Times New Roman" w:cs="Times New Roman"/>
          <w:sz w:val="24"/>
          <w:szCs w:val="24"/>
        </w:rPr>
        <w:t xml:space="preserve"> </w:t>
      </w:r>
      <w:r w:rsidR="00664A37" w:rsidRPr="00604EDE">
        <w:rPr>
          <w:rFonts w:ascii="Times New Roman" w:hAnsi="Times New Roman" w:cs="Times New Roman"/>
          <w:sz w:val="24"/>
          <w:szCs w:val="24"/>
        </w:rPr>
        <w:t>SC</w:t>
      </w:r>
      <w:r w:rsidR="00664A37">
        <w:rPr>
          <w:rFonts w:ascii="Times New Roman" w:hAnsi="Times New Roman" w:cs="Times New Roman"/>
          <w:sz w:val="24"/>
          <w:szCs w:val="24"/>
        </w:rPr>
        <w:t>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proofErr w:type="spellStart"/>
      <w:r w:rsidR="00664A37">
        <w:rPr>
          <w:rFonts w:ascii="Times New Roman" w:hAnsi="Times New Roman" w:cs="Times New Roman"/>
          <w:sz w:val="24"/>
          <w:szCs w:val="24"/>
        </w:rPr>
        <w:t>newSCS</w:t>
      </w:r>
      <w:proofErr w:type="spellEnd"/>
      <w:r w:rsidRPr="00604EDE">
        <w:rPr>
          <w:rFonts w:ascii="Times New Roman" w:hAnsi="Times New Roman" w:cs="Times New Roman"/>
          <w:sz w:val="24"/>
          <w:szCs w:val="24"/>
        </w:rPr>
        <w:t>”), wh</w:t>
      </w:r>
      <w:r w:rsidR="002A27F9" w:rsidRPr="00604EDE">
        <w:rPr>
          <w:rFonts w:ascii="Times New Roman" w:hAnsi="Times New Roman" w:cs="Times New Roman"/>
          <w:sz w:val="24"/>
          <w:szCs w:val="24"/>
        </w:rPr>
        <w:t>ich</w:t>
      </w:r>
      <w:r w:rsidRPr="00604EDE">
        <w:rPr>
          <w:rFonts w:ascii="Times New Roman" w:hAnsi="Times New Roman" w:cs="Times New Roman"/>
          <w:sz w:val="24"/>
          <w:szCs w:val="24"/>
        </w:rPr>
        <w:t xml:space="preserve"> was defined as a </w:t>
      </w:r>
      <w:r w:rsidR="00664A37">
        <w:rPr>
          <w:rFonts w:ascii="Times New Roman" w:hAnsi="Times New Roman" w:cs="Times New Roman"/>
          <w:sz w:val="24"/>
          <w:szCs w:val="24"/>
        </w:rPr>
        <w:t>SCS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changing from &lt;4.0 to </w:t>
      </w:r>
      <w:r w:rsidR="00D62C08">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w:t>
      </w:r>
      <w:r w:rsidR="00C35B74" w:rsidRPr="00604EDE">
        <w:rPr>
          <w:rFonts w:ascii="Times New Roman" w:hAnsi="Times New Roman" w:cs="Times New Roman"/>
          <w:sz w:val="24"/>
          <w:szCs w:val="24"/>
        </w:rPr>
        <w:t xml:space="preserve">ally-elevated </w:t>
      </w:r>
      <w:r w:rsidR="00664A37" w:rsidRPr="00604EDE">
        <w:rPr>
          <w:rFonts w:ascii="Times New Roman" w:hAnsi="Times New Roman" w:cs="Times New Roman"/>
          <w:sz w:val="24"/>
          <w:szCs w:val="24"/>
        </w:rPr>
        <w:t>SC</w:t>
      </w:r>
      <w:r w:rsidR="00664A37">
        <w:rPr>
          <w:rFonts w:ascii="Times New Roman" w:hAnsi="Times New Roman" w:cs="Times New Roman"/>
          <w:sz w:val="24"/>
          <w:szCs w:val="24"/>
        </w:rPr>
        <w:t>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proofErr w:type="spellStart"/>
      <w:r w:rsidR="00664A37">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sidR="007B44D7" w:rsidRPr="00604EDE">
        <w:rPr>
          <w:rFonts w:ascii="Times New Roman" w:hAnsi="Times New Roman" w:cs="Times New Roman"/>
          <w:sz w:val="24"/>
          <w:szCs w:val="24"/>
        </w:rPr>
        <w:t>which was</w:t>
      </w:r>
      <w:r w:rsidRPr="00604EDE">
        <w:rPr>
          <w:rFonts w:ascii="Times New Roman" w:hAnsi="Times New Roman" w:cs="Times New Roman"/>
          <w:sz w:val="24"/>
          <w:szCs w:val="24"/>
        </w:rPr>
        <w:t xml:space="preserve"> defined as having a </w:t>
      </w:r>
      <w:r w:rsidR="00664A37">
        <w:rPr>
          <w:rFonts w:ascii="Times New Roman" w:hAnsi="Times New Roman" w:cs="Times New Roman"/>
          <w:sz w:val="24"/>
          <w:szCs w:val="24"/>
        </w:rPr>
        <w:t xml:space="preserve">SCS </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≥4.0 on the last two tests</w:t>
      </w:r>
      <w:r w:rsidR="005C5F0D">
        <w:rPr>
          <w:rFonts w:ascii="Times New Roman" w:hAnsi="Times New Roman" w:cs="Times New Roman"/>
          <w:sz w:val="24"/>
          <w:szCs w:val="24"/>
        </w:rPr>
        <w:t xml:space="preserve"> </w:t>
      </w:r>
      <w:r w:rsidR="00D7206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sidR="00D72067">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2003)</w:t>
      </w:r>
      <w:r w:rsidR="00D72067">
        <w:rPr>
          <w:rFonts w:ascii="Times New Roman" w:hAnsi="Times New Roman" w:cs="Times New Roman"/>
          <w:sz w:val="24"/>
          <w:szCs w:val="24"/>
        </w:rPr>
        <w:fldChar w:fldCharType="end"/>
      </w:r>
      <w:r w:rsidR="009D12EC">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140"/>
      <w:r w:rsidRPr="00604EDE">
        <w:rPr>
          <w:b/>
          <w:bCs/>
        </w:rPr>
        <w:t>analysis</w:t>
      </w:r>
      <w:commentRangeEnd w:id="140"/>
      <w:r w:rsidR="000C26E4">
        <w:rPr>
          <w:rStyle w:val="CommentReference"/>
          <w:rFonts w:asciiTheme="minorHAnsi" w:eastAsiaTheme="minorEastAsia" w:hAnsiTheme="minorHAnsi" w:cstheme="minorBidi"/>
        </w:rPr>
        <w:commentReference w:id="140"/>
      </w:r>
    </w:p>
    <w:p w14:paraId="3641F7EB" w14:textId="59BCBED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The distribution of outcome variables was visually assessed in R to check for normality, and descriptive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Descriptive statistics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log2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all were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51EC0AC5" w:rsidR="0011401F" w:rsidRPr="00604EDE" w:rsidRDefault="003641C9" w:rsidP="0011401F">
      <w:pPr>
        <w:spacing w:line="480" w:lineRule="auto"/>
        <w:ind w:firstLine="720"/>
        <w:rPr>
          <w:rFonts w:ascii="Times New Roman" w:hAnsi="Times New Roman" w:cs="Times New Roman"/>
          <w:sz w:val="24"/>
          <w:szCs w:val="24"/>
        </w:rPr>
      </w:pPr>
      <w:commentRangeStart w:id="141"/>
      <w:ins w:id="142" w:author="Sandra Godden" w:date="2023-10-13T09:17:00Z">
        <w:r>
          <w:rPr>
            <w:rFonts w:ascii="Times New Roman" w:hAnsi="Times New Roman" w:cs="Times New Roman"/>
            <w:sz w:val="24"/>
            <w:szCs w:val="24"/>
          </w:rPr>
          <w:t>Objective 1. Evaluation of relationships between housing system and measures of milk quality, udder health</w:t>
        </w:r>
      </w:ins>
      <w:ins w:id="143" w:author="Sandra Godden" w:date="2023-10-13T15:34:00Z">
        <w:r w:rsidR="0073047F">
          <w:rPr>
            <w:rFonts w:ascii="Times New Roman" w:hAnsi="Times New Roman" w:cs="Times New Roman"/>
            <w:sz w:val="24"/>
            <w:szCs w:val="24"/>
          </w:rPr>
          <w:t>,</w:t>
        </w:r>
      </w:ins>
      <w:ins w:id="144" w:author="Sandra Godden" w:date="2023-10-13T09:17:00Z">
        <w:r>
          <w:rPr>
            <w:rFonts w:ascii="Times New Roman" w:hAnsi="Times New Roman" w:cs="Times New Roman"/>
            <w:sz w:val="24"/>
            <w:szCs w:val="24"/>
          </w:rPr>
          <w:t xml:space="preserve"> udder hygiene</w:t>
        </w:r>
      </w:ins>
      <w:commentRangeEnd w:id="141"/>
      <w:ins w:id="145" w:author="Sandra Godden" w:date="2023-10-13T15:34:00Z">
        <w:r w:rsidR="0073047F">
          <w:rPr>
            <w:rFonts w:ascii="Times New Roman" w:hAnsi="Times New Roman" w:cs="Times New Roman"/>
            <w:sz w:val="24"/>
            <w:szCs w:val="24"/>
          </w:rPr>
          <w:t xml:space="preserve"> and milk production</w:t>
        </w:r>
      </w:ins>
      <w:ins w:id="146" w:author="Sandra Godden" w:date="2023-10-13T15:33:00Z">
        <w:r w:rsidR="0073047F">
          <w:rPr>
            <w:rStyle w:val="CommentReference"/>
            <w:rFonts w:eastAsiaTheme="minorEastAsia"/>
          </w:rPr>
          <w:commentReference w:id="141"/>
        </w:r>
      </w:ins>
      <w:ins w:id="147" w:author="Sandra Godden" w:date="2023-10-13T09:17:00Z">
        <w:r>
          <w:rPr>
            <w:rFonts w:ascii="Times New Roman" w:hAnsi="Times New Roman" w:cs="Times New Roman"/>
            <w:sz w:val="24"/>
            <w:szCs w:val="24"/>
          </w:rPr>
          <w:t xml:space="preserve">. </w:t>
        </w:r>
      </w:ins>
      <w:r w:rsidR="0011401F"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newSCS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chronSCS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elevSCS</w:t>
      </w:r>
      <w:proofErr w:type="spellEnd"/>
      <w:r w:rsidR="0011401F"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0011401F"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0011401F" w:rsidRPr="00604EDE">
        <w:rPr>
          <w:rFonts w:ascii="Times New Roman" w:hAnsi="Times New Roman" w:cs="Times New Roman"/>
          <w:sz w:val="24"/>
          <w:szCs w:val="24"/>
        </w:rPr>
        <w:t>Levene’s test and visual assessment of a residuals vs. fitted values plot). The Tukey method was used for adjusting p-values for multiple comparisons (“</w:t>
      </w:r>
      <w:proofErr w:type="spellStart"/>
      <w:r w:rsidR="0011401F" w:rsidRPr="00604EDE">
        <w:rPr>
          <w:rFonts w:ascii="Times New Roman" w:hAnsi="Times New Roman" w:cs="Times New Roman"/>
          <w:sz w:val="24"/>
          <w:szCs w:val="24"/>
        </w:rPr>
        <w:t>TukeyHSD</w:t>
      </w:r>
      <w:proofErr w:type="spellEnd"/>
      <w:r w:rsidR="0011401F" w:rsidRPr="00604EDE">
        <w:rPr>
          <w:rFonts w:ascii="Times New Roman" w:hAnsi="Times New Roman" w:cs="Times New Roman"/>
          <w:sz w:val="24"/>
          <w:szCs w:val="24"/>
        </w:rPr>
        <w:t>” function of the “stats” package in R). 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Welch’s ANOVA was used for analysis of average </w:t>
      </w:r>
      <w:r w:rsidR="00C928F2">
        <w:rPr>
          <w:rFonts w:ascii="Times New Roman" w:hAnsi="Times New Roman" w:cs="Times New Roman"/>
          <w:sz w:val="24"/>
          <w:szCs w:val="24"/>
        </w:rPr>
        <w:t>SCS</w:t>
      </w:r>
      <w:r w:rsidR="0011401F" w:rsidRPr="00604EDE">
        <w:rPr>
          <w:rFonts w:ascii="Times New Roman" w:hAnsi="Times New Roman" w:cs="Times New Roman"/>
          <w:sz w:val="24"/>
          <w:szCs w:val="24"/>
        </w:rPr>
        <w:t xml:space="preserve">, as the data were normally </w:t>
      </w:r>
      <w:r w:rsidR="0011401F" w:rsidRPr="00604EDE">
        <w:rPr>
          <w:rFonts w:ascii="Times New Roman" w:hAnsi="Times New Roman" w:cs="Times New Roman"/>
          <w:sz w:val="24"/>
          <w:szCs w:val="24"/>
        </w:rPr>
        <w:lastRenderedPageBreak/>
        <w:t xml:space="preserve">distributed but had unequal variances. Statistical significance for ANOVA and Kruskal-Wallis tests were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705458B1" w:rsidR="006238BB"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Pr="00604EDE">
        <w:rPr>
          <w:rFonts w:ascii="Times New Roman" w:hAnsi="Times New Roman" w:cs="Times New Roman"/>
          <w:sz w:val="24"/>
          <w:szCs w:val="24"/>
        </w:rPr>
        <w:t xml:space="preserve">variables that were highly </w:t>
      </w:r>
      <w:commentRangeStart w:id="148"/>
      <w:del w:id="149" w:author="Sandra Godden" w:date="2023-10-13T09:15:00Z">
        <w:r w:rsidRPr="00604EDE" w:rsidDel="003641C9">
          <w:rPr>
            <w:rFonts w:ascii="Times New Roman" w:hAnsi="Times New Roman" w:cs="Times New Roman"/>
            <w:sz w:val="24"/>
            <w:szCs w:val="24"/>
          </w:rPr>
          <w:delText>associated</w:delText>
        </w:r>
      </w:del>
      <w:commentRangeEnd w:id="148"/>
      <w:r w:rsidR="003641C9">
        <w:rPr>
          <w:rStyle w:val="CommentReference"/>
          <w:rFonts w:eastAsiaTheme="minorEastAsia"/>
        </w:rPr>
        <w:commentReference w:id="148"/>
      </w:r>
      <w:del w:id="150" w:author="Sandra Godden" w:date="2023-10-13T09:15:00Z">
        <w:r w:rsidRPr="00604EDE" w:rsidDel="003641C9">
          <w:rPr>
            <w:rFonts w:ascii="Times New Roman" w:hAnsi="Times New Roman" w:cs="Times New Roman"/>
            <w:sz w:val="24"/>
            <w:szCs w:val="24"/>
          </w:rPr>
          <w:delText xml:space="preserve"> </w:delText>
        </w:r>
      </w:del>
      <w:ins w:id="151" w:author="Sandra Godden" w:date="2023-10-13T09:15:00Z">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Pr="00604EDE">
        <w:rPr>
          <w:rFonts w:ascii="Times New Roman" w:hAnsi="Times New Roman" w:cs="Times New Roman"/>
          <w:sz w:val="24"/>
          <w:szCs w:val="24"/>
        </w:rPr>
        <w:t>cluded from further analysis (but listed in descriptive statistic tables).</w:t>
      </w:r>
    </w:p>
    <w:p w14:paraId="679FCC64" w14:textId="3B108F4D" w:rsidR="00131683" w:rsidRPr="00604EDE" w:rsidRDefault="006238BB" w:rsidP="00901D88">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lastRenderedPageBreak/>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00A26E99" w:rsidRPr="00A26E99">
        <w:rPr>
          <w:rFonts w:ascii="Times New Roman" w:hAnsi="Times New Roman" w:cs="Times New Roman"/>
          <w:sz w:val="24"/>
          <w:szCs w:val="24"/>
        </w:rPr>
        <w:t>Predictors selected from univariate analysis offered to multivariable models for eight udder health, production, and hygiene outcomes</w:t>
      </w:r>
      <w:r w:rsidR="00A26E99">
        <w:rPr>
          <w:rFonts w:ascii="Times New Roman" w:hAnsi="Times New Roman" w:cs="Times New Roman"/>
          <w:sz w:val="24"/>
          <w:szCs w:val="24"/>
        </w:rPr>
        <w:t xml:space="preserve"> are detailed in </w:t>
      </w:r>
      <w:r w:rsidR="00A26E99" w:rsidRPr="00A26E99">
        <w:rPr>
          <w:rFonts w:ascii="Times New Roman" w:hAnsi="Times New Roman" w:cs="Times New Roman"/>
          <w:sz w:val="24"/>
          <w:szCs w:val="24"/>
        </w:rPr>
        <w:t>Supplemental Table S</w:t>
      </w:r>
      <w:r w:rsidR="0067488A">
        <w:rPr>
          <w:rFonts w:ascii="Times New Roman" w:hAnsi="Times New Roman" w:cs="Times New Roman"/>
          <w:sz w:val="24"/>
          <w:szCs w:val="24"/>
        </w:rPr>
        <w:t>1</w:t>
      </w:r>
      <w:r w:rsidR="00A26E99" w:rsidRPr="00A26E99">
        <w:rPr>
          <w:rFonts w:ascii="Times New Roman" w:hAnsi="Times New Roman" w:cs="Times New Roman"/>
          <w:sz w:val="24"/>
          <w:szCs w:val="24"/>
        </w:rPr>
        <w:t>.</w:t>
      </w:r>
      <w:r w:rsidR="00901D88">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2D0988C3" w14:textId="77777777" w:rsidR="0073047F" w:rsidRDefault="003F1E5F">
      <w:pPr>
        <w:spacing w:line="480" w:lineRule="auto"/>
        <w:rPr>
          <w:ins w:id="152" w:author="Sandra Godden" w:date="2023-10-13T15:34:00Z"/>
          <w:rFonts w:ascii="Times New Roman" w:hAnsi="Times New Roman" w:cs="Times New Roman"/>
          <w:sz w:val="24"/>
          <w:szCs w:val="24"/>
        </w:rPr>
        <w:pPrChange w:id="153" w:author="Sandra Godden" w:date="2023-10-13T15:34:00Z">
          <w:pPr>
            <w:spacing w:line="480" w:lineRule="auto"/>
            <w:ind w:firstLine="720"/>
          </w:pPr>
        </w:pPrChange>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154"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1DE331ED" w:rsidR="00B56688" w:rsidRPr="00604EDE" w:rsidRDefault="0073047F">
      <w:pPr>
        <w:spacing w:line="480" w:lineRule="auto"/>
        <w:rPr>
          <w:b/>
        </w:rPr>
        <w:pPrChange w:id="155" w:author="Sandra Godden" w:date="2023-10-13T15:34:00Z">
          <w:pPr>
            <w:spacing w:line="480" w:lineRule="auto"/>
            <w:ind w:firstLine="720"/>
          </w:pPr>
        </w:pPrChange>
      </w:pPr>
      <w:ins w:id="156" w:author="Sandra Godden" w:date="2023-10-13T15:35:00Z">
        <w:r>
          <w:rPr>
            <w:rFonts w:ascii="Times New Roman" w:hAnsi="Times New Roman" w:cs="Times New Roman"/>
            <w:sz w:val="24"/>
            <w:szCs w:val="24"/>
          </w:rPr>
          <w:t>Objective 2.  I</w:t>
        </w:r>
        <w:commentRangeStart w:id="157"/>
        <w:r>
          <w:rPr>
            <w:rFonts w:ascii="Times New Roman" w:hAnsi="Times New Roman" w:cs="Times New Roman"/>
            <w:sz w:val="24"/>
            <w:szCs w:val="24"/>
          </w:rPr>
          <w:t>dentify other (non-facility) management-related risk factors associated with bulk tank milk quality, udder health, and milk production in organic dairy herds</w:t>
        </w:r>
        <w:commentRangeEnd w:id="157"/>
        <w:r>
          <w:rPr>
            <w:rStyle w:val="CommentReference"/>
            <w:rFonts w:eastAsiaTheme="minorEastAsia"/>
          </w:rPr>
          <w:commentReference w:id="157"/>
        </w:r>
        <w:r>
          <w:rPr>
            <w:rFonts w:ascii="Times New Roman" w:hAnsi="Times New Roman" w:cs="Times New Roman"/>
            <w:sz w:val="24"/>
            <w:szCs w:val="24"/>
          </w:rPr>
          <w:t xml:space="preserve">. </w:t>
        </w:r>
      </w:ins>
      <w:del w:id="158" w:author="Sandra Godden" w:date="2023-10-13T15:36:00Z">
        <w:r w:rsidR="00344239" w:rsidDel="0073047F">
          <w:rPr>
            <w:rFonts w:ascii="Times New Roman" w:hAnsi="Times New Roman" w:cs="Times New Roman"/>
            <w:sz w:val="24"/>
            <w:szCs w:val="24"/>
          </w:rPr>
          <w:delText>However, due to the limitations of the data set and small facility group size, s</w:delText>
        </w:r>
        <w:r w:rsidR="00E444F3" w:rsidDel="0073047F">
          <w:rPr>
            <w:rFonts w:ascii="Times New Roman" w:hAnsi="Times New Roman" w:cs="Times New Roman"/>
            <w:sz w:val="24"/>
            <w:szCs w:val="24"/>
          </w:rPr>
          <w:delText>elect</w:delText>
        </w:r>
        <w:r w:rsidR="00294E13" w:rsidRPr="00604EDE" w:rsidDel="0073047F">
          <w:rPr>
            <w:rFonts w:ascii="Times New Roman" w:hAnsi="Times New Roman" w:cs="Times New Roman"/>
            <w:sz w:val="24"/>
            <w:szCs w:val="24"/>
          </w:rPr>
          <w:delText xml:space="preserve"> </w:delText>
        </w:r>
        <w:r w:rsidR="005A4DEC" w:rsidRPr="00604EDE" w:rsidDel="0073047F">
          <w:rPr>
            <w:rFonts w:ascii="Times New Roman" w:hAnsi="Times New Roman" w:cs="Times New Roman"/>
            <w:sz w:val="24"/>
            <w:szCs w:val="24"/>
          </w:rPr>
          <w:delText xml:space="preserve">results of </w:delText>
        </w:r>
        <w:r w:rsidR="00425AA9" w:rsidDel="0073047F">
          <w:rPr>
            <w:rFonts w:ascii="Times New Roman" w:hAnsi="Times New Roman" w:cs="Times New Roman"/>
            <w:sz w:val="24"/>
            <w:szCs w:val="24"/>
          </w:rPr>
          <w:delText xml:space="preserve">the </w:delText>
        </w:r>
        <w:r w:rsidR="00131683" w:rsidRPr="00604EDE" w:rsidDel="0073047F">
          <w:rPr>
            <w:rFonts w:ascii="Times New Roman" w:hAnsi="Times New Roman" w:cs="Times New Roman"/>
            <w:sz w:val="24"/>
            <w:szCs w:val="24"/>
          </w:rPr>
          <w:delText>univaria</w:delText>
        </w:r>
        <w:r w:rsidR="00A339A0" w:rsidDel="0073047F">
          <w:rPr>
            <w:rFonts w:ascii="Times New Roman" w:hAnsi="Times New Roman" w:cs="Times New Roman"/>
            <w:sz w:val="24"/>
            <w:szCs w:val="24"/>
          </w:rPr>
          <w:delText>te</w:delText>
        </w:r>
        <w:r w:rsidR="00131683" w:rsidRPr="00604EDE" w:rsidDel="0073047F">
          <w:rPr>
            <w:rFonts w:ascii="Times New Roman" w:hAnsi="Times New Roman" w:cs="Times New Roman"/>
            <w:sz w:val="24"/>
            <w:szCs w:val="24"/>
          </w:rPr>
          <w:delText xml:space="preserve"> analysi</w:delText>
        </w:r>
      </w:del>
      <w:ins w:id="159" w:author="Sandra Godden" w:date="2023-10-13T15:36:00Z">
        <w:r>
          <w:rPr>
            <w:rFonts w:ascii="Times New Roman" w:hAnsi="Times New Roman" w:cs="Times New Roman"/>
            <w:sz w:val="24"/>
            <w:szCs w:val="24"/>
          </w:rPr>
          <w:t xml:space="preserve">After </w:t>
        </w:r>
      </w:ins>
      <w:del w:id="160" w:author="Sandra Godden" w:date="2023-10-13T15:36:00Z">
        <w:r w:rsidR="00131683" w:rsidRPr="00604EDE" w:rsidDel="0073047F">
          <w:rPr>
            <w:rFonts w:ascii="Times New Roman" w:hAnsi="Times New Roman" w:cs="Times New Roman"/>
            <w:sz w:val="24"/>
            <w:szCs w:val="24"/>
          </w:rPr>
          <w:delText>s</w:delText>
        </w:r>
        <w:r w:rsidR="006C012B" w:rsidDel="0073047F">
          <w:rPr>
            <w:rFonts w:ascii="Times New Roman" w:hAnsi="Times New Roman" w:cs="Times New Roman"/>
            <w:sz w:val="24"/>
            <w:szCs w:val="24"/>
          </w:rPr>
          <w:delText xml:space="preserve"> (</w:delText>
        </w:r>
      </w:del>
      <w:r w:rsidR="006C012B">
        <w:rPr>
          <w:rFonts w:ascii="Times New Roman" w:hAnsi="Times New Roman" w:cs="Times New Roman"/>
          <w:sz w:val="24"/>
          <w:szCs w:val="24"/>
        </w:rPr>
        <w:t>grouping all 21 farms together</w:t>
      </w:r>
      <w:ins w:id="161" w:author="Sandra Godden" w:date="2023-10-13T15:36:00Z">
        <w:r>
          <w:rPr>
            <w:rFonts w:ascii="Times New Roman" w:hAnsi="Times New Roman" w:cs="Times New Roman"/>
            <w:sz w:val="24"/>
            <w:szCs w:val="24"/>
          </w:rPr>
          <w:t xml:space="preserve">, </w:t>
        </w:r>
      </w:ins>
      <w:del w:id="162" w:author="Sandra Godden" w:date="2023-10-13T15:36:00Z">
        <w:r w:rsidR="006C012B" w:rsidDel="0073047F">
          <w:rPr>
            <w:rFonts w:ascii="Times New Roman" w:hAnsi="Times New Roman" w:cs="Times New Roman"/>
            <w:sz w:val="24"/>
            <w:szCs w:val="24"/>
          </w:rPr>
          <w:delText>)</w:delText>
        </w:r>
      </w:del>
      <w:ins w:id="163" w:author="Sandra Godden" w:date="2023-10-13T15:36:00Z">
        <w:r>
          <w:rPr>
            <w:rFonts w:ascii="Times New Roman" w:hAnsi="Times New Roman" w:cs="Times New Roman"/>
            <w:sz w:val="24"/>
            <w:szCs w:val="24"/>
          </w:rPr>
          <w:t xml:space="preserve"> we</w:t>
        </w:r>
      </w:ins>
      <w:r w:rsidR="00F31F64">
        <w:rPr>
          <w:rFonts w:ascii="Times New Roman" w:hAnsi="Times New Roman" w:cs="Times New Roman"/>
          <w:sz w:val="24"/>
          <w:szCs w:val="24"/>
        </w:rPr>
        <w:t xml:space="preserve"> </w:t>
      </w:r>
      <w:commentRangeStart w:id="164"/>
      <w:r w:rsidR="00F31F64" w:rsidRPr="00604EDE">
        <w:rPr>
          <w:rFonts w:ascii="Times New Roman" w:hAnsi="Times New Roman" w:cs="Times New Roman"/>
          <w:sz w:val="24"/>
          <w:szCs w:val="24"/>
        </w:rPr>
        <w:t>us</w:t>
      </w:r>
      <w:ins w:id="165" w:author="Sandra Godden" w:date="2023-10-13T15:36:00Z">
        <w:r>
          <w:rPr>
            <w:rFonts w:ascii="Times New Roman" w:hAnsi="Times New Roman" w:cs="Times New Roman"/>
            <w:sz w:val="24"/>
            <w:szCs w:val="24"/>
          </w:rPr>
          <w:t>ed</w:t>
        </w:r>
      </w:ins>
      <w:del w:id="166" w:author="Sandra Godden" w:date="2023-10-13T15:36:00Z">
        <w:r w:rsidR="00F31F64" w:rsidRPr="00604EDE" w:rsidDel="0073047F">
          <w:rPr>
            <w:rFonts w:ascii="Times New Roman" w:hAnsi="Times New Roman" w:cs="Times New Roman"/>
            <w:sz w:val="24"/>
            <w:szCs w:val="24"/>
          </w:rPr>
          <w:delText>ing</w:delText>
        </w:r>
      </w:del>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between independent predictors and outcomes of interest</w:t>
      </w:r>
      <w:del w:id="167" w:author="Sandra Godden" w:date="2023-10-13T15:37:00Z">
        <w:r w:rsidR="00F31F64" w:rsidDel="0073047F">
          <w:rPr>
            <w:rFonts w:ascii="Times New Roman" w:hAnsi="Times New Roman" w:cs="Times New Roman"/>
            <w:sz w:val="24"/>
            <w:szCs w:val="24"/>
          </w:rPr>
          <w:delText xml:space="preserve"> </w:delText>
        </w:r>
        <w:r w:rsidR="008D4670" w:rsidRPr="00604EDE" w:rsidDel="0073047F">
          <w:rPr>
            <w:rFonts w:ascii="Times New Roman" w:hAnsi="Times New Roman" w:cs="Times New Roman"/>
            <w:sz w:val="24"/>
            <w:szCs w:val="24"/>
          </w:rPr>
          <w:delText xml:space="preserve">is </w:delText>
        </w:r>
        <w:r w:rsidR="00703CAC" w:rsidDel="0073047F">
          <w:rPr>
            <w:rFonts w:ascii="Times New Roman" w:hAnsi="Times New Roman" w:cs="Times New Roman"/>
            <w:sz w:val="24"/>
            <w:szCs w:val="24"/>
          </w:rPr>
          <w:delText xml:space="preserve">also </w:delText>
        </w:r>
        <w:r w:rsidR="008D4670" w:rsidRPr="00604EDE" w:rsidDel="0073047F">
          <w:rPr>
            <w:rFonts w:ascii="Times New Roman" w:hAnsi="Times New Roman" w:cs="Times New Roman"/>
            <w:sz w:val="24"/>
            <w:szCs w:val="24"/>
          </w:rPr>
          <w:delText>reported</w:delText>
        </w:r>
      </w:del>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164"/>
      <w:r w:rsidR="00762D02">
        <w:rPr>
          <w:rStyle w:val="CommentReference"/>
          <w:rFonts w:eastAsiaTheme="minorEastAsia"/>
        </w:rPr>
        <w:commentReference w:id="164"/>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08"/>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168"/>
      <w:r w:rsidRPr="00604EDE">
        <w:rPr>
          <w:rFonts w:ascii="Times New Roman" w:hAnsi="Times New Roman" w:cs="Times New Roman"/>
          <w:b/>
          <w:sz w:val="24"/>
          <w:szCs w:val="24"/>
        </w:rPr>
        <w:t>Results</w:t>
      </w:r>
      <w:commentRangeEnd w:id="168"/>
      <w:r w:rsidR="00B715A3" w:rsidRPr="00604EDE">
        <w:rPr>
          <w:rStyle w:val="CommentReference"/>
          <w:rFonts w:eastAsiaTheme="minorEastAsia"/>
        </w:rPr>
        <w:commentReference w:id="168"/>
      </w:r>
    </w:p>
    <w:p w14:paraId="0422E7E4" w14:textId="12227C04" w:rsidR="00CA29EB" w:rsidRPr="00604EDE" w:rsidRDefault="00CA29EB">
      <w:pPr>
        <w:pStyle w:val="ListParagraph"/>
        <w:spacing w:line="480" w:lineRule="auto"/>
        <w:ind w:left="360"/>
        <w:rPr>
          <w:b/>
          <w:bCs/>
        </w:rPr>
        <w:pPrChange w:id="169" w:author="Sandra Godden" w:date="2023-10-13T09:36:00Z">
          <w:pPr>
            <w:pStyle w:val="ListParagraph"/>
            <w:numPr>
              <w:numId w:val="9"/>
            </w:numPr>
            <w:spacing w:line="480" w:lineRule="auto"/>
            <w:ind w:left="360" w:hanging="360"/>
          </w:pPr>
        </w:pPrChange>
      </w:pPr>
      <w:commentRangeStart w:id="170"/>
      <w:r w:rsidRPr="00604EDE">
        <w:rPr>
          <w:b/>
          <w:bCs/>
        </w:rPr>
        <w:t>D</w:t>
      </w:r>
      <w:commentRangeEnd w:id="170"/>
      <w:r w:rsidR="006C0C9C">
        <w:rPr>
          <w:rStyle w:val="CommentReference"/>
          <w:rFonts w:asciiTheme="minorHAnsi" w:eastAsiaTheme="minorEastAsia" w:hAnsiTheme="minorHAnsi" w:cstheme="minorBidi"/>
        </w:rPr>
        <w:commentReference w:id="170"/>
      </w:r>
      <w:r w:rsidRPr="00604EDE">
        <w:rPr>
          <w:b/>
          <w:bCs/>
        </w:rPr>
        <w:t>escription of study herds</w:t>
      </w:r>
    </w:p>
    <w:p w14:paraId="4AC0E122" w14:textId="4CF1743B"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ins w:id="171" w:author="Sandra Godden" w:date="2023-10-13T09:29:00Z">
        <w:r w:rsidR="00762D02">
          <w:rPr>
            <w:rFonts w:ascii="Times New Roman" w:hAnsi="Times New Roman" w:cs="Times New Roman"/>
            <w:sz w:val="24"/>
            <w:szCs w:val="24"/>
          </w:rPr>
          <w:t>CBP</w:t>
        </w:r>
      </w:ins>
      <w:del w:id="172" w:author="Sandra Godden" w:date="2023-10-13T09:29:00Z">
        <w:r w:rsidRPr="00604EDE" w:rsidDel="00762D02">
          <w:rPr>
            <w:rFonts w:ascii="Times New Roman" w:hAnsi="Times New Roman" w:cs="Times New Roman"/>
            <w:sz w:val="24"/>
            <w:szCs w:val="24"/>
          </w:rPr>
          <w:delText>bedded pack</w:delText>
        </w:r>
      </w:del>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w:t>
      </w:r>
      <w:ins w:id="173" w:author="Sandra Godden" w:date="2023-10-13T09:30:00Z">
        <w:r w:rsidR="00762D02">
          <w:rPr>
            <w:rFonts w:ascii="Times New Roman" w:hAnsi="Times New Roman" w:cs="Times New Roman"/>
            <w:sz w:val="24"/>
            <w:szCs w:val="24"/>
          </w:rPr>
          <w:t>Of the 5 CBP farms, two</w:t>
        </w:r>
      </w:ins>
      <w:del w:id="174" w:author="Sandra Godden" w:date="2023-10-13T09:30:00Z">
        <w:r w:rsidR="00EB2457" w:rsidRPr="00604EDE" w:rsidDel="00762D02">
          <w:rPr>
            <w:rFonts w:ascii="Times New Roman" w:hAnsi="Times New Roman" w:cs="Times New Roman"/>
            <w:sz w:val="24"/>
            <w:szCs w:val="24"/>
          </w:rPr>
          <w:delText xml:space="preserve">Two </w:delText>
        </w:r>
      </w:del>
      <w:del w:id="175" w:author="Sandra Godden" w:date="2023-10-13T09:29:00Z">
        <w:r w:rsidR="00EB2457" w:rsidRPr="00604EDE" w:rsidDel="00762D02">
          <w:rPr>
            <w:rFonts w:ascii="Times New Roman" w:hAnsi="Times New Roman" w:cs="Times New Roman"/>
            <w:sz w:val="24"/>
            <w:szCs w:val="24"/>
          </w:rPr>
          <w:delText>bedded pack</w:delText>
        </w:r>
      </w:del>
      <w:del w:id="176" w:author="Sandra Godden" w:date="2023-10-13T09:30:00Z">
        <w:r w:rsidR="00EB2457" w:rsidRPr="00604EDE" w:rsidDel="00762D02">
          <w:rPr>
            <w:rFonts w:ascii="Times New Roman" w:hAnsi="Times New Roman" w:cs="Times New Roman"/>
            <w:sz w:val="24"/>
            <w:szCs w:val="24"/>
          </w:rPr>
          <w:delText xml:space="preserve"> farms</w:delText>
        </w:r>
      </w:del>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w:t>
      </w:r>
      <w:del w:id="177" w:author="Sandra Godden" w:date="2023-10-13T09:30:00Z">
        <w:r w:rsidR="00EB2457" w:rsidRPr="00604EDE" w:rsidDel="00762D02">
          <w:rPr>
            <w:rFonts w:ascii="Times New Roman" w:hAnsi="Times New Roman" w:cs="Times New Roman"/>
            <w:sz w:val="24"/>
            <w:szCs w:val="24"/>
          </w:rPr>
          <w:delText xml:space="preserve">farm </w:delText>
        </w:r>
      </w:del>
      <w:r w:rsidR="00EB2457" w:rsidRPr="00604EDE">
        <w:rPr>
          <w:rFonts w:ascii="Times New Roman" w:hAnsi="Times New Roman" w:cs="Times New Roman"/>
          <w:sz w:val="24"/>
          <w:szCs w:val="24"/>
        </w:rPr>
        <w:t xml:space="preserve">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178" w:author="Sandra Godden" w:date="2023-10-13T09:30:00Z">
        <w:r w:rsidR="00EB2457" w:rsidRPr="00604EDE" w:rsidDel="00762D02">
          <w:rPr>
            <w:rFonts w:ascii="Times New Roman" w:hAnsi="Times New Roman" w:cs="Times New Roman"/>
            <w:sz w:val="24"/>
            <w:szCs w:val="24"/>
          </w:rPr>
          <w:delText xml:space="preserve">bedded pack farms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179"/>
      <w:r w:rsidRPr="00604EDE">
        <w:rPr>
          <w:rFonts w:ascii="Times New Roman" w:hAnsi="Times New Roman" w:cs="Times New Roman"/>
          <w:sz w:val="24"/>
          <w:szCs w:val="24"/>
        </w:rPr>
        <w:t>breeds</w:t>
      </w:r>
      <w:commentRangeEnd w:id="179"/>
      <w:r w:rsidR="00762D02">
        <w:rPr>
          <w:rStyle w:val="CommentReference"/>
          <w:rFonts w:eastAsiaTheme="minorEastAsia"/>
        </w:rPr>
        <w:commentReference w:id="179"/>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commentRangeStart w:id="180"/>
      <w:r w:rsidRPr="00604EDE">
        <w:rPr>
          <w:rFonts w:ascii="Times New Roman" w:hAnsi="Times New Roman" w:cs="Times New Roman"/>
          <w:sz w:val="24"/>
          <w:szCs w:val="24"/>
        </w:rPr>
        <w:t>14,037 (14,163; 9,000-21,204) pounds</w:t>
      </w:r>
      <w:commentRangeEnd w:id="180"/>
      <w:r w:rsidR="00762D02">
        <w:rPr>
          <w:rStyle w:val="CommentReference"/>
          <w:rFonts w:eastAsiaTheme="minorEastAsia"/>
        </w:rPr>
        <w:commentReference w:id="180"/>
      </w:r>
      <w:r w:rsidRPr="00604EDE">
        <w:rPr>
          <w:rFonts w:ascii="Times New Roman" w:hAnsi="Times New Roman" w:cs="Times New Roman"/>
          <w:sz w:val="24"/>
          <w:szCs w:val="24"/>
        </w:rPr>
        <w:t xml:space="preserve">. Nineteen of the 21 farms tested with DHIA monthly while their cows were in milk, with one farm testing 5-8 times/year and one testing every other month. </w:t>
      </w:r>
      <w:commentRangeStart w:id="181"/>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182"/>
      <w:r w:rsidRPr="00604EDE">
        <w:rPr>
          <w:rFonts w:ascii="Times New Roman" w:hAnsi="Times New Roman" w:cs="Times New Roman"/>
          <w:sz w:val="24"/>
          <w:szCs w:val="24"/>
        </w:rPr>
        <w:t>respectively</w:t>
      </w:r>
      <w:commentRangeEnd w:id="182"/>
      <w:r w:rsidR="00D7652E">
        <w:rPr>
          <w:rStyle w:val="CommentReference"/>
          <w:rFonts w:eastAsiaTheme="minorEastAsia"/>
        </w:rPr>
        <w:commentReference w:id="182"/>
      </w:r>
      <w:r w:rsidRPr="00604EDE">
        <w:rPr>
          <w:rFonts w:ascii="Times New Roman" w:hAnsi="Times New Roman" w:cs="Times New Roman"/>
          <w:sz w:val="24"/>
          <w:szCs w:val="24"/>
        </w:rPr>
        <w:t xml:space="preserve">. </w:t>
      </w:r>
      <w:commentRangeEnd w:id="181"/>
      <w:r w:rsidR="006C0C9C">
        <w:rPr>
          <w:rStyle w:val="CommentReference"/>
          <w:rFonts w:eastAsiaTheme="minorEastAsia"/>
        </w:rPr>
        <w:commentReference w:id="181"/>
      </w:r>
    </w:p>
    <w:p w14:paraId="6489A333" w14:textId="7538271C" w:rsidR="00CA29EB" w:rsidRPr="006C0C9C" w:rsidRDefault="00CA29EB">
      <w:pPr>
        <w:spacing w:line="480" w:lineRule="auto"/>
        <w:rPr>
          <w:b/>
          <w:bCs/>
          <w:rPrChange w:id="183" w:author="Sandra Godden" w:date="2023-10-13T09:37:00Z">
            <w:rPr/>
          </w:rPrChange>
        </w:rPr>
        <w:pPrChange w:id="184" w:author="Sandra Godden" w:date="2023-10-13T09:37:00Z">
          <w:pPr>
            <w:pStyle w:val="ListParagraph"/>
            <w:numPr>
              <w:numId w:val="9"/>
            </w:numPr>
            <w:spacing w:line="480" w:lineRule="auto"/>
            <w:ind w:left="360" w:hanging="360"/>
          </w:pPr>
        </w:pPrChange>
      </w:pPr>
      <w:commentRangeStart w:id="185"/>
      <w:del w:id="186" w:author="Sandra Godden" w:date="2023-10-13T09:37:00Z">
        <w:r w:rsidRPr="006C0C9C" w:rsidDel="006C0C9C">
          <w:rPr>
            <w:b/>
            <w:bCs/>
            <w:rPrChange w:id="187" w:author="Sandra Godden" w:date="2023-10-13T09:37:00Z">
              <w:rPr/>
            </w:rPrChange>
          </w:rPr>
          <w:delText xml:space="preserve">Comparison of </w:delText>
        </w:r>
      </w:del>
      <w:commentRangeEnd w:id="185"/>
      <w:r w:rsidR="006C0C9C">
        <w:rPr>
          <w:rStyle w:val="CommentReference"/>
          <w:rFonts w:eastAsiaTheme="minorEastAsia"/>
        </w:rPr>
        <w:commentReference w:id="185"/>
      </w:r>
      <w:ins w:id="188" w:author="Sandra Godden" w:date="2023-10-13T15:39:00Z">
        <w:r w:rsidR="00D7652E">
          <w:rPr>
            <w:b/>
            <w:bCs/>
          </w:rPr>
          <w:t xml:space="preserve">Description of </w:t>
        </w:r>
      </w:ins>
      <w:commentRangeStart w:id="189"/>
      <w:r w:rsidRPr="006C0C9C">
        <w:rPr>
          <w:b/>
          <w:bCs/>
          <w:rPrChange w:id="190" w:author="Sandra Godden" w:date="2023-10-13T09:37:00Z">
            <w:rPr/>
          </w:rPrChange>
        </w:rPr>
        <w:t xml:space="preserve">bulk tank milk </w:t>
      </w:r>
      <w:ins w:id="191" w:author="Sandra Godden" w:date="2023-10-13T15:40:00Z">
        <w:r w:rsidR="00D7652E">
          <w:rPr>
            <w:b/>
            <w:bCs/>
          </w:rPr>
          <w:t>quality</w:t>
        </w:r>
      </w:ins>
      <w:del w:id="192" w:author="Sandra Godden" w:date="2023-10-13T15:40:00Z">
        <w:r w:rsidRPr="006C0C9C" w:rsidDel="00D7652E">
          <w:rPr>
            <w:b/>
            <w:bCs/>
            <w:rPrChange w:id="193" w:author="Sandra Godden" w:date="2023-10-13T09:37:00Z">
              <w:rPr/>
            </w:rPrChange>
          </w:rPr>
          <w:delText>aerobic culture data</w:delText>
        </w:r>
        <w:commentRangeEnd w:id="189"/>
        <w:r w:rsidR="006C0C9C" w:rsidDel="00D7652E">
          <w:rPr>
            <w:rStyle w:val="CommentReference"/>
            <w:rFonts w:eastAsiaTheme="minorEastAsia"/>
          </w:rPr>
          <w:commentReference w:id="189"/>
        </w:r>
      </w:del>
      <w:del w:id="194" w:author="Sandra Godden" w:date="2023-10-13T15:39:00Z">
        <w:r w:rsidRPr="006C0C9C" w:rsidDel="00D7652E">
          <w:rPr>
            <w:b/>
            <w:bCs/>
            <w:rPrChange w:id="195" w:author="Sandra Godden" w:date="2023-10-13T09:37:00Z">
              <w:rPr/>
            </w:rPrChange>
          </w:rPr>
          <w:delText xml:space="preserve"> </w:delText>
        </w:r>
      </w:del>
    </w:p>
    <w:p w14:paraId="0F46D12B" w14:textId="5BD9231A" w:rsidR="00CA29EB" w:rsidRPr="00604EDE" w:rsidDel="006C0C9C" w:rsidRDefault="001803F0" w:rsidP="003E0763">
      <w:pPr>
        <w:spacing w:line="480" w:lineRule="auto"/>
        <w:ind w:firstLine="720"/>
        <w:rPr>
          <w:del w:id="196" w:author="Sandra Godden" w:date="2023-10-13T09:38:00Z"/>
          <w:rFonts w:ascii="Times New Roman" w:hAnsi="Times New Roman" w:cs="Times New Roman"/>
          <w:sz w:val="24"/>
          <w:szCs w:val="24"/>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1.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w:t>
      </w:r>
      <w:r w:rsidR="00CA29EB" w:rsidRPr="00604EDE">
        <w:rPr>
          <w:rFonts w:ascii="Times New Roman" w:hAnsi="Times New Roman" w:cs="Times New Roman"/>
          <w:sz w:val="24"/>
          <w:szCs w:val="24"/>
        </w:rPr>
        <w:lastRenderedPageBreak/>
        <w:t xml:space="preserve">median (mean;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del w:id="197" w:author="Sandra Godden" w:date="2023-10-13T09:38:00Z">
        <w:r w:rsidR="00CA29EB" w:rsidRPr="00604EDE" w:rsidDel="006C0C9C">
          <w:rPr>
            <w:rFonts w:ascii="Times New Roman" w:hAnsi="Times New Roman" w:cs="Times New Roman"/>
            <w:sz w:val="24"/>
            <w:szCs w:val="24"/>
          </w:rPr>
          <w:delText xml:space="preserve"> </w:delText>
        </w:r>
      </w:del>
    </w:p>
    <w:p w14:paraId="4D468465" w14:textId="4AC371E5" w:rsidR="00692DAA" w:rsidRPr="006C0C9C" w:rsidRDefault="00692DAA">
      <w:pPr>
        <w:spacing w:line="480" w:lineRule="auto"/>
        <w:rPr>
          <w:b/>
          <w:bCs/>
          <w:rPrChange w:id="198" w:author="Sandra Godden" w:date="2023-10-13T09:38:00Z">
            <w:rPr/>
          </w:rPrChange>
        </w:rPr>
        <w:pPrChange w:id="199" w:author="Sandra Godden" w:date="2023-10-13T09:38:00Z">
          <w:pPr>
            <w:pStyle w:val="ListParagraph"/>
            <w:numPr>
              <w:numId w:val="9"/>
            </w:numPr>
            <w:spacing w:line="480" w:lineRule="auto"/>
            <w:ind w:left="360" w:hanging="360"/>
          </w:pPr>
        </w:pPrChange>
      </w:pPr>
      <w:commentRangeStart w:id="200"/>
      <w:del w:id="201" w:author="Sandra Godden" w:date="2023-10-13T09:39:00Z">
        <w:r w:rsidRPr="006C0C9C" w:rsidDel="006C0C9C">
          <w:rPr>
            <w:b/>
            <w:bCs/>
            <w:rPrChange w:id="202" w:author="Sandra Godden" w:date="2023-10-13T09:38:00Z">
              <w:rPr/>
            </w:rPrChange>
          </w:rPr>
          <w:delText xml:space="preserve">Comparison of </w:delText>
        </w:r>
      </w:del>
      <w:del w:id="203" w:author="Sandra Godden" w:date="2023-10-13T15:41:00Z">
        <w:r w:rsidRPr="006C0C9C" w:rsidDel="00D7652E">
          <w:rPr>
            <w:b/>
            <w:bCs/>
            <w:rPrChange w:id="204" w:author="Sandra Godden" w:date="2023-10-13T09:38:00Z">
              <w:rPr/>
            </w:rPrChange>
          </w:rPr>
          <w:delText>bulk tank milk udder health measures</w:delText>
        </w:r>
      </w:del>
      <w:del w:id="205" w:author="Sandra Godden" w:date="2023-10-13T09:39:00Z">
        <w:r w:rsidRPr="006C0C9C" w:rsidDel="006C0C9C">
          <w:rPr>
            <w:b/>
            <w:bCs/>
            <w:rPrChange w:id="206" w:author="Sandra Godden" w:date="2023-10-13T09:38:00Z">
              <w:rPr/>
            </w:rPrChange>
          </w:rPr>
          <w:delText xml:space="preserve"> by facility type</w:delText>
        </w:r>
      </w:del>
      <w:commentRangeEnd w:id="200"/>
      <w:r w:rsidR="006C0C9C">
        <w:rPr>
          <w:rStyle w:val="CommentReference"/>
          <w:rFonts w:eastAsiaTheme="minorEastAsia"/>
        </w:rPr>
        <w:commentReference w:id="200"/>
      </w:r>
    </w:p>
    <w:p w14:paraId="44F47B11" w14:textId="5D643EA1" w:rsidR="00F81BD0" w:rsidRPr="00604EDE" w:rsidRDefault="00895B63" w:rsidP="005C62DE">
      <w:pPr>
        <w:spacing w:line="480" w:lineRule="auto"/>
        <w:ind w:firstLine="720"/>
      </w:pPr>
      <w:r w:rsidRPr="00604EDE">
        <w:rPr>
          <w:rFonts w:ascii="Times New Roman" w:hAnsi="Times New Roman" w:cs="Times New Roman"/>
          <w:sz w:val="24"/>
          <w:szCs w:val="24"/>
        </w:rPr>
        <w:t xml:space="preserve">The </w:t>
      </w:r>
      <w:commentRangeStart w:id="207"/>
      <w:r w:rsidRPr="00604EDE">
        <w:rPr>
          <w:rFonts w:ascii="Times New Roman" w:hAnsi="Times New Roman" w:cs="Times New Roman"/>
          <w:sz w:val="24"/>
          <w:szCs w:val="24"/>
        </w:rPr>
        <w:t>mean (</w:t>
      </w:r>
      <w:commentRangeEnd w:id="207"/>
      <w:r w:rsidR="00D7652E">
        <w:rPr>
          <w:rStyle w:val="CommentReference"/>
          <w:rFonts w:eastAsiaTheme="minorEastAsia"/>
        </w:rPr>
        <w:commentReference w:id="207"/>
      </w:r>
      <w:r w:rsidRPr="00604EDE">
        <w:rPr>
          <w:rFonts w:ascii="Times New Roman" w:hAnsi="Times New Roman" w:cs="Times New Roman"/>
          <w:sz w:val="24"/>
          <w:szCs w:val="24"/>
        </w:rPr>
        <w:t xml:space="preserve">SD; range) raw somatic cell count for the 21 bulk tank milk samples collected was 144,286 cells/mL (53,934; 54,000-250,000) (Table 2). For the 19 herds with available DHIA 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new</w:t>
      </w:r>
      <w:r w:rsidR="00AA176D" w:rsidRPr="00604EDE">
        <w:rPr>
          <w:rFonts w:ascii="Times New Roman" w:hAnsi="Times New Roman" w:cs="Times New Roman"/>
          <w:sz w:val="24"/>
          <w:szCs w:val="24"/>
        </w:rPr>
        <w:t>ly</w:t>
      </w:r>
      <w:r w:rsidR="00685BEF" w:rsidRPr="00604EDE">
        <w:rPr>
          <w:rFonts w:ascii="Times New Roman" w:hAnsi="Times New Roman" w:cs="Times New Roman"/>
          <w:sz w:val="24"/>
          <w:szCs w:val="24"/>
        </w:rPr>
        <w:t>-</w:t>
      </w:r>
      <w:r w:rsidR="00AA176D"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was</w:t>
      </w:r>
      <w:proofErr w:type="gramEnd"/>
      <w:r w:rsidRPr="00604EDE">
        <w:rPr>
          <w:rFonts w:ascii="Times New Roman" w:hAnsi="Times New Roman" w:cs="Times New Roman"/>
          <w:sz w:val="24"/>
          <w:szCs w:val="24"/>
        </w:rPr>
        <w:t xml:space="preserve">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372A7A54" w14:textId="692F3ED2" w:rsidR="00057CE1" w:rsidRPr="00604EDE" w:rsidRDefault="00D7652E">
      <w:pPr>
        <w:pStyle w:val="ListParagraph"/>
        <w:spacing w:line="480" w:lineRule="auto"/>
        <w:ind w:left="360"/>
        <w:rPr>
          <w:b/>
          <w:bCs/>
        </w:rPr>
        <w:pPrChange w:id="208" w:author="Sandra Godden" w:date="2023-10-13T09:42:00Z">
          <w:pPr>
            <w:pStyle w:val="ListParagraph"/>
            <w:numPr>
              <w:numId w:val="9"/>
            </w:numPr>
            <w:spacing w:line="480" w:lineRule="auto"/>
            <w:ind w:left="360" w:hanging="360"/>
          </w:pPr>
        </w:pPrChange>
      </w:pPr>
      <w:ins w:id="209" w:author="Sandra Godden" w:date="2023-10-13T15:42:00Z">
        <w:r>
          <w:rPr>
            <w:b/>
            <w:bCs/>
          </w:rPr>
          <w:t xml:space="preserve">Description </w:t>
        </w:r>
        <w:proofErr w:type="spellStart"/>
        <w:r>
          <w:rPr>
            <w:b/>
            <w:bCs/>
          </w:rPr>
          <w:t>of</w:t>
        </w:r>
      </w:ins>
      <w:del w:id="210" w:author="Sandra Godden" w:date="2023-10-13T09:46:00Z">
        <w:r w:rsidR="008F3A2D" w:rsidRPr="00604EDE" w:rsidDel="000F63D9">
          <w:rPr>
            <w:b/>
            <w:bCs/>
          </w:rPr>
          <w:delText xml:space="preserve">Comparison of </w:delText>
        </w:r>
      </w:del>
      <w:r w:rsidR="00ED6E62">
        <w:rPr>
          <w:b/>
          <w:bCs/>
        </w:rPr>
        <w:t>udder</w:t>
      </w:r>
      <w:proofErr w:type="spellEnd"/>
      <w:r w:rsidR="00ED6E62">
        <w:rPr>
          <w:b/>
          <w:bCs/>
        </w:rPr>
        <w:t xml:space="preserve"> </w:t>
      </w:r>
      <w:r w:rsidR="008F3A2D" w:rsidRPr="00604EDE">
        <w:rPr>
          <w:b/>
          <w:bCs/>
        </w:rPr>
        <w:t>hygiene scores</w:t>
      </w:r>
      <w:del w:id="211" w:author="Sandra Godden" w:date="2023-10-13T09:46:00Z">
        <w:r w:rsidR="008F3A2D" w:rsidRPr="00604EDE" w:rsidDel="000F63D9">
          <w:rPr>
            <w:b/>
            <w:bCs/>
          </w:rPr>
          <w:delText xml:space="preserve"> by facility type</w:delText>
        </w:r>
      </w:del>
    </w:p>
    <w:p w14:paraId="4B22464F" w14:textId="3264157E"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 A one-way Fisher’s ANOVA revealed that there was no difference in mean hygiene score of cows in a herd between the three facility types </w:t>
      </w:r>
      <w:r w:rsidR="002913DE">
        <w:rPr>
          <w:rFonts w:ascii="Times New Roman" w:hAnsi="Times New Roman" w:cs="Times New Roman"/>
          <w:sz w:val="24"/>
          <w:szCs w:val="24"/>
        </w:rPr>
        <w:t>[</w:t>
      </w:r>
      <w:r w:rsidRPr="00604EDE">
        <w:rPr>
          <w:rFonts w:ascii="Times New Roman" w:hAnsi="Times New Roman" w:cs="Times New Roman"/>
          <w:sz w:val="24"/>
          <w:szCs w:val="24"/>
        </w:rPr>
        <w:t>F</w:t>
      </w:r>
      <w:r w:rsidR="002913DE">
        <w:rPr>
          <w:rFonts w:ascii="Times New Roman" w:hAnsi="Times New Roman" w:cs="Times New Roman"/>
          <w:sz w:val="24"/>
          <w:szCs w:val="24"/>
        </w:rPr>
        <w:t xml:space="preserve"> </w:t>
      </w:r>
      <w:r w:rsidRPr="00604EDE">
        <w:rPr>
          <w:rFonts w:ascii="Times New Roman" w:hAnsi="Times New Roman" w:cs="Times New Roman"/>
          <w:sz w:val="24"/>
          <w:szCs w:val="24"/>
        </w:rPr>
        <w:t xml:space="preserve">(2,18) = </w:t>
      </w:r>
      <w:r w:rsidR="00050F5D">
        <w:rPr>
          <w:rFonts w:ascii="Times New Roman" w:hAnsi="Times New Roman" w:cs="Times New Roman"/>
          <w:sz w:val="24"/>
          <w:szCs w:val="24"/>
        </w:rPr>
        <w:t>(</w:t>
      </w:r>
      <w:r w:rsidRPr="00604EDE">
        <w:rPr>
          <w:rFonts w:ascii="Times New Roman" w:hAnsi="Times New Roman" w:cs="Times New Roman"/>
          <w:sz w:val="24"/>
          <w:szCs w:val="24"/>
        </w:rPr>
        <w:t>2.307</w:t>
      </w:r>
      <w:r w:rsidR="00050F5D">
        <w:rPr>
          <w:rFonts w:ascii="Times New Roman" w:hAnsi="Times New Roman" w:cs="Times New Roman"/>
          <w:sz w:val="24"/>
          <w:szCs w:val="24"/>
        </w:rPr>
        <w:t>)</w:t>
      </w:r>
      <w:r w:rsidRPr="00604EDE">
        <w:rPr>
          <w:rFonts w:ascii="Times New Roman" w:hAnsi="Times New Roman" w:cs="Times New Roman"/>
          <w:sz w:val="24"/>
          <w:szCs w:val="24"/>
        </w:rPr>
        <w:t xml:space="preserve">, </w:t>
      </w:r>
      <w:r w:rsidR="002913DE" w:rsidRPr="002913DE">
        <w:rPr>
          <w:rFonts w:ascii="Times New Roman" w:hAnsi="Times New Roman" w:cs="Times New Roman"/>
          <w:i/>
          <w:iCs/>
          <w:sz w:val="24"/>
          <w:szCs w:val="24"/>
        </w:rPr>
        <w:t>P</w:t>
      </w:r>
      <w:r w:rsidRPr="00604EDE">
        <w:rPr>
          <w:rFonts w:ascii="Times New Roman" w:hAnsi="Times New Roman" w:cs="Times New Roman"/>
          <w:sz w:val="24"/>
          <w:szCs w:val="24"/>
        </w:rPr>
        <w:t xml:space="preserve"> = 0.13</w:t>
      </w:r>
      <w:r w:rsidR="00050F5D">
        <w:rPr>
          <w:rFonts w:ascii="Times New Roman" w:hAnsi="Times New Roman" w:cs="Times New Roman"/>
          <w:sz w:val="24"/>
          <w:szCs w:val="24"/>
        </w:rPr>
        <w:t>]</w:t>
      </w:r>
      <w:r w:rsidRPr="00604EDE">
        <w:rPr>
          <w:rFonts w:ascii="Times New Roman" w:hAnsi="Times New Roman" w:cs="Times New Roman"/>
          <w:sz w:val="24"/>
          <w:szCs w:val="24"/>
        </w:rPr>
        <w:t>.</w:t>
      </w:r>
    </w:p>
    <w:p w14:paraId="04C5B6FE" w14:textId="7450A9BB"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w:t>
      </w:r>
      <w:commentRangeStart w:id="212"/>
      <w:r w:rsidRPr="00604EDE">
        <w:rPr>
          <w:rFonts w:ascii="Times New Roman" w:hAnsi="Times New Roman" w:cs="Times New Roman"/>
          <w:sz w:val="24"/>
          <w:szCs w:val="24"/>
        </w:rPr>
        <w:t xml:space="preserve">A one-way Fisher’s ANOVA revealed that there was </w:t>
      </w:r>
      <w:r w:rsidR="00DD27EC">
        <w:rPr>
          <w:rFonts w:ascii="Times New Roman" w:hAnsi="Times New Roman" w:cs="Times New Roman"/>
          <w:sz w:val="24"/>
          <w:szCs w:val="24"/>
        </w:rPr>
        <w:t>no</w:t>
      </w:r>
      <w:r w:rsidRPr="00604EDE">
        <w:rPr>
          <w:rFonts w:ascii="Times New Roman" w:hAnsi="Times New Roman" w:cs="Times New Roman"/>
          <w:sz w:val="24"/>
          <w:szCs w:val="24"/>
        </w:rPr>
        <w:t xml:space="preserve"> difference </w:t>
      </w:r>
      <w:r w:rsidR="00DD27EC">
        <w:rPr>
          <w:rFonts w:ascii="Times New Roman" w:hAnsi="Times New Roman" w:cs="Times New Roman"/>
          <w:sz w:val="24"/>
          <w:szCs w:val="24"/>
        </w:rPr>
        <w:t xml:space="preserve">in </w:t>
      </w:r>
      <w:r w:rsidRPr="00604EDE">
        <w:rPr>
          <w:rFonts w:ascii="Times New Roman" w:hAnsi="Times New Roman" w:cs="Times New Roman"/>
          <w:sz w:val="24"/>
          <w:szCs w:val="24"/>
        </w:rPr>
        <w:t>proportion of cows with dirty udders in a herd between the three facility types (</w:t>
      </w:r>
      <w:proofErr w:type="gramStart"/>
      <w:r w:rsidRPr="00604EDE">
        <w:rPr>
          <w:rFonts w:ascii="Times New Roman" w:hAnsi="Times New Roman" w:cs="Times New Roman"/>
          <w:sz w:val="24"/>
          <w:szCs w:val="24"/>
        </w:rPr>
        <w:t>F(</w:t>
      </w:r>
      <w:proofErr w:type="gramEnd"/>
      <w:r w:rsidRPr="00604EDE">
        <w:rPr>
          <w:rFonts w:ascii="Times New Roman" w:hAnsi="Times New Roman" w:cs="Times New Roman"/>
          <w:sz w:val="24"/>
          <w:szCs w:val="24"/>
        </w:rPr>
        <w:t xml:space="preserve">2,18) = [2.1031], </w:t>
      </w:r>
      <w:r w:rsidR="00DD27EC">
        <w:rPr>
          <w:rFonts w:ascii="Times New Roman" w:hAnsi="Times New Roman" w:cs="Times New Roman"/>
          <w:i/>
          <w:iCs/>
          <w:sz w:val="24"/>
          <w:szCs w:val="24"/>
        </w:rPr>
        <w:t xml:space="preserve">P </w:t>
      </w:r>
      <w:r w:rsidRPr="00604EDE">
        <w:rPr>
          <w:rFonts w:ascii="Times New Roman" w:hAnsi="Times New Roman" w:cs="Times New Roman"/>
          <w:sz w:val="24"/>
          <w:szCs w:val="24"/>
        </w:rPr>
        <w:t>=</w:t>
      </w:r>
      <w:r w:rsidR="00ED7F63">
        <w:rPr>
          <w:rFonts w:ascii="Times New Roman" w:hAnsi="Times New Roman" w:cs="Times New Roman"/>
          <w:sz w:val="24"/>
          <w:szCs w:val="24"/>
        </w:rPr>
        <w:t xml:space="preserve"> </w:t>
      </w:r>
      <w:r w:rsidRPr="00604EDE">
        <w:rPr>
          <w:rFonts w:ascii="Times New Roman" w:hAnsi="Times New Roman" w:cs="Times New Roman"/>
          <w:sz w:val="24"/>
          <w:szCs w:val="24"/>
        </w:rPr>
        <w:t>0.15).</w:t>
      </w:r>
      <w:commentRangeEnd w:id="212"/>
      <w:r w:rsidR="000F63D9">
        <w:rPr>
          <w:rStyle w:val="CommentReference"/>
          <w:rFonts w:eastAsiaTheme="minorEastAsia"/>
        </w:rPr>
        <w:commentReference w:id="212"/>
      </w:r>
    </w:p>
    <w:p w14:paraId="052DC592" w14:textId="1E8C72B7" w:rsidR="00F93FD4" w:rsidRPr="00604EDE" w:rsidRDefault="00D7652E" w:rsidP="000F63D9">
      <w:pPr>
        <w:pStyle w:val="ListParagraph"/>
        <w:numPr>
          <w:ilvl w:val="0"/>
          <w:numId w:val="9"/>
        </w:numPr>
        <w:spacing w:line="480" w:lineRule="auto"/>
        <w:rPr>
          <w:b/>
          <w:bCs/>
        </w:rPr>
      </w:pPr>
      <w:commentRangeStart w:id="213"/>
      <w:ins w:id="214" w:author="Sandra Godden" w:date="2023-10-13T15:45:00Z">
        <w:r>
          <w:rPr>
            <w:b/>
            <w:bCs/>
          </w:rPr>
          <w:lastRenderedPageBreak/>
          <w:t xml:space="preserve">Objective 1. Analysis of </w:t>
        </w:r>
      </w:ins>
      <w:commentRangeStart w:id="215"/>
      <w:commentRangeStart w:id="216"/>
      <w:del w:id="217" w:author="Sandra Godden" w:date="2023-10-13T09:53:00Z">
        <w:r w:rsidR="00F93FD4" w:rsidRPr="00604EDE" w:rsidDel="00E26D7C">
          <w:rPr>
            <w:b/>
            <w:bCs/>
          </w:rPr>
          <w:delText xml:space="preserve">Results of </w:delText>
        </w:r>
        <w:r w:rsidR="00F93FD4" w:rsidDel="00E26D7C">
          <w:rPr>
            <w:b/>
            <w:bCs/>
          </w:rPr>
          <w:delText>m</w:delText>
        </w:r>
      </w:del>
      <w:del w:id="218" w:author="Sandra Godden" w:date="2023-10-13T15:45:00Z">
        <w:r w:rsidR="00F93FD4" w:rsidDel="00D7652E">
          <w:rPr>
            <w:b/>
            <w:bCs/>
          </w:rPr>
          <w:delText xml:space="preserve">ultivariable </w:delText>
        </w:r>
        <w:r w:rsidR="00F93FD4" w:rsidRPr="00604EDE" w:rsidDel="00D7652E">
          <w:rPr>
            <w:b/>
            <w:bCs/>
          </w:rPr>
          <w:delText xml:space="preserve">analyses </w:delText>
        </w:r>
      </w:del>
      <w:ins w:id="219" w:author="Sandra Godden" w:date="2023-10-13T09:52:00Z">
        <w:r w:rsidR="00E26D7C">
          <w:rPr>
            <w:b/>
            <w:bCs/>
          </w:rPr>
          <w:t>r</w:t>
        </w:r>
      </w:ins>
      <w:ins w:id="220" w:author="Sandra Godden" w:date="2023-10-13T09:45:00Z">
        <w:r w:rsidR="000F63D9">
          <w:rPr>
            <w:b/>
            <w:bCs/>
          </w:rPr>
          <w:t>elationship between facility type and</w:t>
        </w:r>
      </w:ins>
      <w:del w:id="221" w:author="Sandra Godden" w:date="2023-10-13T09:45:00Z">
        <w:r w:rsidR="00F93FD4" w:rsidRPr="00604EDE" w:rsidDel="000F63D9">
          <w:rPr>
            <w:b/>
            <w:bCs/>
          </w:rPr>
          <w:delText>for</w:delText>
        </w:r>
      </w:del>
      <w:ins w:id="222" w:author="Sandra Godden" w:date="2023-10-13T09:45:00Z">
        <w:r w:rsidR="000F63D9">
          <w:rPr>
            <w:b/>
            <w:bCs/>
          </w:rPr>
          <w:t xml:space="preserve"> measures of</w:t>
        </w:r>
      </w:ins>
      <w:r w:rsidR="00F93FD4" w:rsidRPr="00604EDE">
        <w:rPr>
          <w:b/>
          <w:bCs/>
        </w:rPr>
        <w:t xml:space="preserve"> udder health</w:t>
      </w:r>
      <w:ins w:id="223" w:author="Sandra Godden" w:date="2023-10-13T09:50:00Z">
        <w:r w:rsidR="000F63D9">
          <w:rPr>
            <w:b/>
            <w:bCs/>
          </w:rPr>
          <w:t xml:space="preserve">, </w:t>
        </w:r>
      </w:ins>
      <w:del w:id="224" w:author="Sandra Godden" w:date="2023-10-13T09:50:00Z">
        <w:r w:rsidR="00F93FD4" w:rsidRPr="00604EDE" w:rsidDel="000F63D9">
          <w:rPr>
            <w:b/>
            <w:bCs/>
          </w:rPr>
          <w:delText xml:space="preserve"> </w:delText>
        </w:r>
      </w:del>
      <w:proofErr w:type="gramStart"/>
      <w:ins w:id="225" w:author="Sandra Godden" w:date="2023-10-13T09:50:00Z">
        <w:r w:rsidR="000F63D9">
          <w:rPr>
            <w:b/>
            <w:bCs/>
          </w:rPr>
          <w:t xml:space="preserve">milk </w:t>
        </w:r>
      </w:ins>
      <w:ins w:id="226" w:author="Sandra Godden" w:date="2023-10-13T09:51:00Z">
        <w:r w:rsidR="000F63D9">
          <w:rPr>
            <w:b/>
            <w:bCs/>
          </w:rPr>
          <w:t xml:space="preserve"> yield</w:t>
        </w:r>
      </w:ins>
      <w:proofErr w:type="gramEnd"/>
      <w:ins w:id="227" w:author="Sandra Godden" w:date="2023-10-13T15:46:00Z">
        <w:r>
          <w:rPr>
            <w:b/>
            <w:bCs/>
          </w:rPr>
          <w:t xml:space="preserve">, </w:t>
        </w:r>
      </w:ins>
      <w:del w:id="228" w:author="Sandra Godden" w:date="2023-10-13T15:46:00Z">
        <w:r w:rsidR="00F93FD4" w:rsidRPr="00604EDE" w:rsidDel="00D7652E">
          <w:rPr>
            <w:b/>
            <w:bCs/>
          </w:rPr>
          <w:delText>and</w:delText>
        </w:r>
      </w:del>
      <w:ins w:id="229" w:author="Sandra Godden" w:date="2023-10-13T15:46:00Z">
        <w:r>
          <w:rPr>
            <w:b/>
            <w:bCs/>
          </w:rPr>
          <w:t xml:space="preserve"> </w:t>
        </w:r>
        <w:proofErr w:type="spellStart"/>
        <w:r>
          <w:rPr>
            <w:b/>
            <w:bCs/>
          </w:rPr>
          <w:t>udder</w:t>
        </w:r>
      </w:ins>
      <w:del w:id="230" w:author="Sandra Godden" w:date="2023-10-13T15:46:00Z">
        <w:r w:rsidR="00F93FD4" w:rsidRPr="00604EDE" w:rsidDel="00D7652E">
          <w:rPr>
            <w:b/>
            <w:bCs/>
          </w:rPr>
          <w:delText xml:space="preserve"> </w:delText>
        </w:r>
      </w:del>
      <w:r w:rsidR="00F93FD4" w:rsidRPr="00604EDE">
        <w:rPr>
          <w:b/>
          <w:bCs/>
        </w:rPr>
        <w:t>hygiene</w:t>
      </w:r>
      <w:proofErr w:type="spellEnd"/>
      <w:r w:rsidR="00F93FD4" w:rsidRPr="00604EDE">
        <w:rPr>
          <w:b/>
          <w:bCs/>
        </w:rPr>
        <w:t xml:space="preserve"> </w:t>
      </w:r>
      <w:ins w:id="231" w:author="Sandra Godden" w:date="2023-10-13T15:46:00Z">
        <w:r>
          <w:rPr>
            <w:b/>
            <w:bCs/>
          </w:rPr>
          <w:t>and milk production</w:t>
        </w:r>
      </w:ins>
      <w:del w:id="232" w:author="Sandra Godden" w:date="2023-10-13T15:46:00Z">
        <w:r w:rsidR="00F93FD4" w:rsidRPr="00604EDE" w:rsidDel="00D7652E">
          <w:rPr>
            <w:b/>
            <w:bCs/>
          </w:rPr>
          <w:delText>outcomes</w:delText>
        </w:r>
      </w:del>
      <w:commentRangeEnd w:id="215"/>
      <w:r w:rsidR="00715689">
        <w:rPr>
          <w:rStyle w:val="CommentReference"/>
          <w:rFonts w:asciiTheme="minorHAnsi" w:eastAsiaTheme="minorEastAsia" w:hAnsiTheme="minorHAnsi" w:cstheme="minorBidi"/>
        </w:rPr>
        <w:commentReference w:id="215"/>
      </w:r>
      <w:commentRangeEnd w:id="216"/>
      <w:r w:rsidR="00D76889">
        <w:rPr>
          <w:rStyle w:val="CommentReference"/>
          <w:rFonts w:asciiTheme="minorHAnsi" w:eastAsiaTheme="minorEastAsia" w:hAnsiTheme="minorHAnsi" w:cstheme="minorBidi"/>
        </w:rPr>
        <w:commentReference w:id="216"/>
      </w:r>
      <w:commentRangeEnd w:id="213"/>
      <w:r>
        <w:rPr>
          <w:rStyle w:val="CommentReference"/>
          <w:rFonts w:asciiTheme="minorHAnsi" w:eastAsiaTheme="minorEastAsia" w:hAnsiTheme="minorHAnsi" w:cstheme="minorBidi"/>
        </w:rPr>
        <w:commentReference w:id="213"/>
      </w:r>
    </w:p>
    <w:p w14:paraId="48EBE274" w14:textId="2F7F63F1" w:rsidR="0046483C" w:rsidRDefault="000E7B9A" w:rsidP="00A305CE">
      <w:pPr>
        <w:pStyle w:val="ListParagraph"/>
        <w:spacing w:line="480" w:lineRule="auto"/>
        <w:ind w:left="0" w:firstLine="720"/>
      </w:pPr>
      <w:r>
        <w:t>The</w:t>
      </w:r>
      <w:r w:rsidR="0043631B">
        <w:t xml:space="preserve"> main predictor of interest, f</w:t>
      </w:r>
      <w:r w:rsidR="00797FB4">
        <w:t>acility type (FS, TS, or BP)</w:t>
      </w:r>
      <w:r>
        <w:t>,</w:t>
      </w:r>
      <w:r w:rsidR="00797FB4">
        <w:t xml:space="preserve"> was forced into</w:t>
      </w:r>
      <w:r w:rsidR="007412F9">
        <w:t xml:space="preserve"> </w:t>
      </w:r>
      <w:r w:rsidR="00F179D2">
        <w:t xml:space="preserve">the </w:t>
      </w:r>
      <w:r w:rsidR="00797FB4">
        <w:t>model</w:t>
      </w:r>
      <w:r w:rsidR="007412F9">
        <w:t xml:space="preserve"> for </w:t>
      </w:r>
      <w:r w:rsidR="000E3AC4">
        <w:t xml:space="preserve">each of the </w:t>
      </w:r>
      <w:r w:rsidR="007412F9">
        <w:t>eight outcomes</w:t>
      </w:r>
      <w:r w:rsidR="00F179D2">
        <w:t xml:space="preserve">, </w:t>
      </w:r>
      <w:r>
        <w:t>and</w:t>
      </w:r>
      <w:r w:rsidR="00F179D2">
        <w:t xml:space="preserve"> was not found to be a significant predictor in any</w:t>
      </w:r>
      <w:r w:rsidR="008D6914">
        <w:t xml:space="preserve"> model</w:t>
      </w:r>
      <w:r w:rsidR="00F179D2">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254ED0">
        <w:t>group sizes: FS =6, TS = 10, BP = 3).</w:t>
      </w:r>
      <w:r w:rsidR="00B2723A">
        <w:t xml:space="preserve"> 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195FCA">
        <w:t>group sizes: FS = 6, TS = 8, BP = 4).</w:t>
      </w:r>
      <w:r w:rsidR="00B07D3A">
        <w:t xml:space="preserve"> One bedded pack farm did not have average cow-level </w:t>
      </w:r>
      <w:r w:rsidR="00C928F2">
        <w:t>SCS</w:t>
      </w:r>
      <w:r w:rsidR="00B07D3A">
        <w:t xml:space="preserve"> data (group sizes: FS = 6, TS = 8, BP = 4). All 21 farms were able to be included in the </w:t>
      </w:r>
      <w:r w:rsidR="00FD43D8">
        <w:t xml:space="preserve">models for </w:t>
      </w:r>
      <w:r w:rsidR="00B07D3A">
        <w:t>BTSCC, average hygiene score, and proportion of dirty udder</w:t>
      </w:r>
      <w:r w:rsidR="00FD43D8">
        <w:t>s</w:t>
      </w:r>
      <w:r w:rsidR="00B07D3A">
        <w:t>.</w:t>
      </w:r>
    </w:p>
    <w:p w14:paraId="307763EB" w14:textId="26DA795C" w:rsidR="0076306B" w:rsidRDefault="009C3744" w:rsidP="00A305CE">
      <w:pPr>
        <w:pStyle w:val="ListParagraph"/>
        <w:spacing w:line="480" w:lineRule="auto"/>
        <w:ind w:left="0" w:firstLine="720"/>
      </w:pPr>
      <w:commentRangeStart w:id="233"/>
      <w:r>
        <w:t>Predominant breed (Holstein</w:t>
      </w:r>
      <w:r w:rsidR="00A00138">
        <w:t>,</w:t>
      </w:r>
      <w:r>
        <w:t xml:space="preserve"> n = 8</w:t>
      </w:r>
      <w:r w:rsidR="00A00138">
        <w:t>;</w:t>
      </w:r>
      <w:r>
        <w:t xml:space="preserve"> Jersey/Other</w:t>
      </w:r>
      <w:r w:rsidR="00A00138">
        <w:t>,</w:t>
      </w:r>
      <w:r>
        <w:t xml:space="preserve"> n = 13) and herd size</w:t>
      </w:r>
      <w:r w:rsidR="0082775C">
        <w:t xml:space="preserve"> (n = 21)</w:t>
      </w:r>
      <w:r>
        <w:t xml:space="preserv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AA5799">
        <w:t>.</w:t>
      </w:r>
      <w:r w:rsidR="00716087">
        <w:t xml:space="preserve"> </w:t>
      </w:r>
      <w:commentRangeEnd w:id="233"/>
      <w:r w:rsidR="005F412C">
        <w:rPr>
          <w:rStyle w:val="CommentReference"/>
          <w:rFonts w:asciiTheme="minorHAnsi" w:eastAsiaTheme="minorEastAsia" w:hAnsiTheme="minorHAnsi" w:cstheme="minorBidi"/>
        </w:rPr>
        <w:commentReference w:id="233"/>
      </w:r>
    </w:p>
    <w:p w14:paraId="7B388B6A" w14:textId="618ACF1D" w:rsidR="0076306B" w:rsidRDefault="00177A11" w:rsidP="00A305CE">
      <w:pPr>
        <w:pStyle w:val="ListParagraph"/>
        <w:spacing w:line="480" w:lineRule="auto"/>
        <w:ind w:left="0" w:firstLine="720"/>
      </w:pPr>
      <w:commentRangeStart w:id="234"/>
      <w:r>
        <w:t>Herd size category (</w:t>
      </w:r>
      <w:r w:rsidR="004523A0">
        <w:t>30-55 cows,</w:t>
      </w:r>
      <w:r w:rsidR="00A93F18">
        <w:t xml:space="preserve"> n = 5;</w:t>
      </w:r>
      <w:r w:rsidR="004523A0">
        <w:t xml:space="preserve"> 56-69 cows,</w:t>
      </w:r>
      <w:r w:rsidR="00A93F18">
        <w:t xml:space="preserve"> n = </w:t>
      </w:r>
      <w:r w:rsidR="00030B71">
        <w:t>6;</w:t>
      </w:r>
      <w:r w:rsidR="004523A0">
        <w:t xml:space="preserve"> 70-100 cows</w:t>
      </w:r>
      <w:r w:rsidR="00030B71">
        <w:t>, n = 8</w:t>
      </w:r>
      <w:r w:rsidR="004523A0">
        <w:t>),</w:t>
      </w:r>
      <w:r w:rsidR="000A52D2">
        <w:t xml:space="preserve"> use of bedding conditioner</w:t>
      </w:r>
      <w:r w:rsidR="00030B71">
        <w:t xml:space="preserve"> (y = 5</w:t>
      </w:r>
      <w:r w:rsidR="00AE3FC3">
        <w:t>;</w:t>
      </w:r>
      <w:r w:rsidR="00030B71">
        <w:t xml:space="preserve"> n = 14)</w:t>
      </w:r>
      <w:r w:rsidR="000A52D2">
        <w:t xml:space="preserve">, air quality </w:t>
      </w:r>
      <w:r w:rsidR="000325A6">
        <w:t xml:space="preserve">as assessed by researcher </w:t>
      </w:r>
      <w:r w:rsidR="000A52D2">
        <w:t>(</w:t>
      </w:r>
      <w:r w:rsidR="000F1225">
        <w:t>“</w:t>
      </w:r>
      <w:r w:rsidR="000A52D2">
        <w:t>fair</w:t>
      </w:r>
      <w:r w:rsidR="000F1225">
        <w:t>,”</w:t>
      </w:r>
      <w:r w:rsidR="000A52D2">
        <w:t xml:space="preserve"> n =</w:t>
      </w:r>
      <w:r w:rsidR="0042571D">
        <w:t xml:space="preserve"> 5</w:t>
      </w:r>
      <w:r w:rsidR="00AE3FC3">
        <w:t>;</w:t>
      </w:r>
      <w:r w:rsidR="0042571D">
        <w:t xml:space="preserve"> </w:t>
      </w:r>
      <w:r w:rsidR="000F1225">
        <w:t>“</w:t>
      </w:r>
      <w:r w:rsidR="0042571D">
        <w:t>good</w:t>
      </w:r>
      <w:r w:rsidR="000F1225">
        <w:t>,”</w:t>
      </w:r>
      <w:r w:rsidR="0042571D">
        <w:t xml:space="preserve"> n = 14), glove use</w:t>
      </w:r>
      <w:r w:rsidR="009552B0">
        <w:t xml:space="preserve"> at milking</w:t>
      </w:r>
      <w:r w:rsidR="0082479B">
        <w:t xml:space="preserve"> (</w:t>
      </w:r>
      <w:r w:rsidR="00797FB4">
        <w:t>always</w:t>
      </w:r>
      <w:r w:rsidR="0082479B">
        <w:t xml:space="preserve"> = 9</w:t>
      </w:r>
      <w:r w:rsidR="00A305CE">
        <w:t>;</w:t>
      </w:r>
      <w:r w:rsidR="0082479B">
        <w:t xml:space="preserve"> n</w:t>
      </w:r>
      <w:r w:rsidR="00797FB4">
        <w:t>o/inconsistently</w:t>
      </w:r>
      <w:r w:rsidR="0082479B">
        <w:t xml:space="preserve"> = 9)</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(always</w:t>
      </w:r>
      <w:r w:rsidR="00EA01E8">
        <w:t xml:space="preserve"> kept record</w:t>
      </w:r>
      <w:r w:rsidR="00284AE4">
        <w:t>s of mastitis event</w:t>
      </w:r>
      <w:r w:rsidR="00B16A4F">
        <w:t xml:space="preserve"> = 7</w:t>
      </w:r>
      <w:r w:rsidR="00A305CE">
        <w:t xml:space="preserve">; </w:t>
      </w:r>
      <w:r w:rsidR="00B16A4F">
        <w:t>never</w:t>
      </w:r>
      <w:r w:rsidR="00EA01E8">
        <w:t xml:space="preserve"> kept record</w:t>
      </w:r>
      <w:r w:rsidR="00B16A4F">
        <w:t xml:space="preserve"> =</w:t>
      </w:r>
      <w:r w:rsidR="00EA01E8">
        <w:t xml:space="preserve"> 6</w:t>
      </w:r>
      <w:r w:rsidR="00A305CE">
        <w:t>;</w:t>
      </w:r>
      <w:r w:rsidR="00EA01E8">
        <w:t xml:space="preserve"> sometimes</w:t>
      </w:r>
      <w:r w:rsidR="00ED72B7">
        <w:t>/</w:t>
      </w:r>
      <w:r w:rsidR="00EA01E8">
        <w:t>kept records temporarily = 6) 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model with the lowest AIC value </w:t>
      </w:r>
      <w:r w:rsidR="00F4278C">
        <w:t>(</w:t>
      </w:r>
      <w:commentRangeEnd w:id="234"/>
      <w:r w:rsidR="00911141">
        <w:rPr>
          <w:rStyle w:val="CommentReference"/>
          <w:rFonts w:asciiTheme="minorHAnsi" w:eastAsiaTheme="minorEastAsia" w:hAnsiTheme="minorHAnsi" w:cstheme="minorBidi"/>
        </w:rPr>
        <w:commentReference w:id="234"/>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bedding conditioner use, air quality, glove use, and mastitis record keeping practices</w:t>
      </w:r>
      <w:r w:rsidR="00F4278C">
        <w:t>.</w:t>
      </w:r>
      <w:r w:rsidR="00D91689">
        <w:t xml:space="preserve"> </w:t>
      </w:r>
      <w:r w:rsidR="00EF1639">
        <w:t>However, this model</w:t>
      </w:r>
      <w:r w:rsidR="00873859">
        <w:t xml:space="preserve"> was only a marginal improvement on </w:t>
      </w:r>
      <w:r w:rsidR="00873859">
        <w:lastRenderedPageBreak/>
        <w:t>the full model (</w:t>
      </w:r>
      <w:r w:rsidR="00EC71B1">
        <w:t xml:space="preserve">AIC = </w:t>
      </w:r>
      <w:r w:rsidR="00EC71B1" w:rsidRPr="00EC71B1">
        <w:t>91.76</w:t>
      </w:r>
      <w:r w:rsidR="00EC71B1">
        <w:t xml:space="preserve">). </w:t>
      </w:r>
      <w:r w:rsidR="00D7206D">
        <w:t>Bedding conditioner use</w:t>
      </w:r>
      <w:r w:rsidR="00D76CA2">
        <w:t xml:space="preserve"> and air quality were significant</w:t>
      </w:r>
      <w:r w:rsidR="00EC71B1">
        <w:t xml:space="preserve"> predictors</w:t>
      </w:r>
      <w:r w:rsidR="00D76CA2">
        <w:t xml:space="preserve"> </w:t>
      </w:r>
      <w:r w:rsidR="00110A27">
        <w:t xml:space="preserve">of </w:t>
      </w:r>
      <w:proofErr w:type="spellStart"/>
      <w:r w:rsidR="00110A27">
        <w:t>newSCS</w:t>
      </w:r>
      <w:proofErr w:type="spellEnd"/>
      <w:r w:rsidR="00110A27">
        <w:t xml:space="preserve">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8C63A1">
        <w:t>.</w:t>
      </w:r>
    </w:p>
    <w:p w14:paraId="02639534" w14:textId="32FB04D3" w:rsidR="0076306B" w:rsidRDefault="00A305CE" w:rsidP="00A305CE">
      <w:pPr>
        <w:pStyle w:val="ListParagraph"/>
        <w:spacing w:line="480" w:lineRule="auto"/>
        <w:ind w:left="0" w:firstLine="720"/>
      </w:pPr>
      <w:r>
        <w:t xml:space="preserve"> </w:t>
      </w:r>
      <w:r w:rsidR="0039673F">
        <w:t>Feeding additional supplemental selenium</w:t>
      </w:r>
      <w:r w:rsidR="008138F8">
        <w:t xml:space="preserve"> (y = 11; n = 7)</w:t>
      </w:r>
      <w:r w:rsidR="0039673F">
        <w:t xml:space="preserve">, use of </w:t>
      </w:r>
      <w:commentRangeStart w:id="235"/>
      <w:r w:rsidR="0039673F">
        <w:t>bedding conditioner</w:t>
      </w:r>
      <w:r w:rsidR="00797FB4">
        <w:t xml:space="preserve"> </w:t>
      </w:r>
      <w:commentRangeEnd w:id="235"/>
      <w:r w:rsidR="000F63D9">
        <w:rPr>
          <w:rStyle w:val="CommentReference"/>
          <w:rFonts w:asciiTheme="minorHAnsi" w:eastAsiaTheme="minorEastAsia" w:hAnsiTheme="minorHAnsi" w:cstheme="minorBidi"/>
        </w:rPr>
        <w:commentReference w:id="235"/>
      </w:r>
      <w:r w:rsidR="00797FB4">
        <w:t>(y = 5; n = 14)</w:t>
      </w:r>
      <w:r w:rsidR="0039673F">
        <w:t xml:space="preserve">, </w:t>
      </w:r>
      <w:r w:rsidR="00BA14BD">
        <w:t>udder hair clipping</w:t>
      </w:r>
      <w:r w:rsidR="00A74C74">
        <w:t xml:space="preserve"> (y = 5; n = 14)</w:t>
      </w:r>
      <w:r w:rsidR="00BA14BD">
        <w:t>, and proportion of dirty udders</w:t>
      </w:r>
      <w:r w:rsidR="00A74C74">
        <w:t xml:space="preserve"> (n = </w:t>
      </w:r>
      <w:r w:rsidR="002E43E3">
        <w:t>19</w:t>
      </w:r>
      <w:r w:rsidR="00A74C74">
        <w:t>)</w:t>
      </w:r>
      <w:r w:rsidR="00BA14BD">
        <w:t xml:space="preserve"> </w:t>
      </w:r>
      <w:r w:rsidR="0039673F">
        <w:t xml:space="preserve">were offered to a multivariable model for </w:t>
      </w:r>
      <w:proofErr w:type="spellStart"/>
      <w:r w:rsidR="00BA14BD">
        <w:t>chron</w:t>
      </w:r>
      <w:r w:rsidR="0039673F">
        <w:t>SC</w:t>
      </w:r>
      <w:r w:rsidR="00722D0E">
        <w:t>S</w:t>
      </w:r>
      <w:proofErr w:type="spellEnd"/>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p>
    <w:p w14:paraId="44E9D069" w14:textId="1A6D5C67" w:rsidR="002E43E3" w:rsidRDefault="00F83D38" w:rsidP="00A305CE">
      <w:pPr>
        <w:pStyle w:val="ListParagraph"/>
        <w:spacing w:line="480" w:lineRule="auto"/>
        <w:ind w:left="0" w:firstLine="720"/>
      </w:pPr>
      <w:r>
        <w:t xml:space="preserve">For modelling </w:t>
      </w:r>
      <w:proofErr w:type="spellStart"/>
      <w:r>
        <w:t>elevSC</w:t>
      </w:r>
      <w:r w:rsidR="00722D0E">
        <w:t>S</w:t>
      </w:r>
      <w:proofErr w:type="spellEnd"/>
      <w:r>
        <w:t>, bedding conditioner use</w:t>
      </w:r>
      <w:r w:rsidR="00201EDE">
        <w:t xml:space="preserve"> (y = 5; n = 14)</w:t>
      </w:r>
      <w:r>
        <w:t xml:space="preserve"> and mean hygiene </w:t>
      </w:r>
      <w:r w:rsidR="0088716D">
        <w:t xml:space="preserve">(n = </w:t>
      </w:r>
      <w:r w:rsidR="002E43E3">
        <w:t>19</w:t>
      </w:r>
      <w:r w:rsidR="0088716D">
        <w:t xml:space="preserve">) </w:t>
      </w:r>
      <w:r>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D145C">
        <w:t xml:space="preserve"> (</w:t>
      </w:r>
      <w:r w:rsidR="000E70C8" w:rsidRPr="000E70C8">
        <w:rPr>
          <w:i/>
          <w:iCs/>
        </w:rPr>
        <w:t>P</w:t>
      </w:r>
      <w:r w:rsidR="007D145C">
        <w:t xml:space="preserve"> &gt;0.05)</w:t>
      </w:r>
      <w:r w:rsidR="00540B9D">
        <w:t>.</w:t>
      </w:r>
      <w:r w:rsidR="00B4296D">
        <w:t xml:space="preserve"> </w:t>
      </w:r>
    </w:p>
    <w:p w14:paraId="1BA8F953" w14:textId="2AE246B6" w:rsidR="0039673F" w:rsidRDefault="002321EF" w:rsidP="0038544D">
      <w:pPr>
        <w:pStyle w:val="ListParagraph"/>
        <w:spacing w:line="480" w:lineRule="auto"/>
        <w:ind w:left="0" w:firstLine="720"/>
      </w:pPr>
      <w:r>
        <w:t>Feeding additional supplemental selenium</w:t>
      </w:r>
      <w:r w:rsidR="00201EDE">
        <w:t xml:space="preserve"> (y = 11; n = 8)</w:t>
      </w:r>
      <w:r>
        <w:t>, use of bedding conditioner</w:t>
      </w:r>
      <w:r w:rsidR="00201EDE">
        <w:t xml:space="preserve"> (y = 5; n = 15)</w:t>
      </w:r>
      <w:r>
        <w:t>, use of organic approved intramammary product at dry-off</w:t>
      </w:r>
      <w:r w:rsidR="002E43E3">
        <w:t xml:space="preserve"> (y = 5; n = 1</w:t>
      </w:r>
      <w:r w:rsidR="00201EDE">
        <w:t>5</w:t>
      </w:r>
      <w:r w:rsidR="002E43E3">
        <w:t>)</w:t>
      </w:r>
      <w:r>
        <w:t>,</w:t>
      </w:r>
      <w:r w:rsidR="0046034D">
        <w:t xml:space="preserve"> use of injectable selenium and </w:t>
      </w:r>
      <w:r w:rsidR="00950CCF">
        <w:t>v</w:t>
      </w:r>
      <w:r w:rsidR="0046034D">
        <w:t>itamin E product</w:t>
      </w:r>
      <w:r w:rsidR="002E43E3">
        <w:t xml:space="preserve"> (</w:t>
      </w:r>
      <w:r w:rsidR="004E5CBF">
        <w:t>n</w:t>
      </w:r>
      <w:r w:rsidR="00797FB4">
        <w:t>ever</w:t>
      </w:r>
      <w:r w:rsidR="004E5CBF">
        <w:t xml:space="preserve"> = 11; </w:t>
      </w:r>
      <w:r w:rsidR="00797FB4">
        <w:t>regularly</w:t>
      </w:r>
      <w:r w:rsidR="004E5CBF">
        <w:t>/occasionally = 9)</w:t>
      </w:r>
      <w:r w:rsidR="0046034D">
        <w:t>, and mean hygiene</w:t>
      </w:r>
      <w:r w:rsidR="004E5CBF">
        <w:t xml:space="preserve"> (n = 20)</w:t>
      </w:r>
      <w:r w:rsidR="0046034D">
        <w:t xml:space="preserve"> were offered to a multivariable model for</w:t>
      </w:r>
      <w:r w:rsidR="008C48E3">
        <w:t xml:space="preserve"> herd</w:t>
      </w:r>
      <w:r w:rsidR="0046034D">
        <w:t xml:space="preserve"> </w:t>
      </w:r>
      <w:r w:rsidR="00774A85">
        <w:t>av</w:t>
      </w:r>
      <w:r w:rsidR="004E5CBF">
        <w:t xml:space="preserve">erage </w:t>
      </w:r>
      <w:r w:rsidR="00124546">
        <w:t>SCS</w:t>
      </w:r>
      <w:r w:rsidR="00774A85">
        <w:t>.</w:t>
      </w:r>
      <w:r w:rsidR="006F20CC">
        <w:t xml:space="preserve"> The best model for avg. </w:t>
      </w:r>
      <w:r w:rsidR="00124546">
        <w:t>SCS</w:t>
      </w:r>
      <w:r w:rsidR="006F20CC">
        <w:t xml:space="preserve"> included </w:t>
      </w:r>
      <w:r w:rsidR="00E4017D">
        <w:t>use of bedding conditioner, dry product, injectable selenium, and mean hygiene score</w:t>
      </w:r>
      <w:r w:rsidR="00EC6E74">
        <w:t xml:space="preserve">, with </w:t>
      </w:r>
      <w:r w:rsidR="00CF1C50">
        <w:t xml:space="preserve">all predictors except </w:t>
      </w:r>
      <w:r w:rsidR="00CA4660">
        <w:t>use of dry product found to be significant.</w:t>
      </w:r>
      <w:r w:rsidR="004E5CBF">
        <w:t xml:space="preserve"> Overall, this model was significant (</w:t>
      </w:r>
      <w:r w:rsidR="000E70C8" w:rsidRPr="000E70C8">
        <w:rPr>
          <w:i/>
          <w:iCs/>
        </w:rPr>
        <w:t>P</w:t>
      </w:r>
      <w:r w:rsidR="00F534A5">
        <w:t xml:space="preserve"> =</w:t>
      </w:r>
      <w:r w:rsidR="006E3ABD">
        <w:t xml:space="preserve"> </w:t>
      </w:r>
      <w:r w:rsidR="004E5CBF">
        <w:t>0.01), and shown to be better than the reduced model (</w:t>
      </w:r>
      <w:r w:rsidR="006E3ABD">
        <w:t xml:space="preserve">ANOVA, </w:t>
      </w:r>
      <w:r w:rsidR="0069232B">
        <w:rPr>
          <w:i/>
          <w:iCs/>
        </w:rPr>
        <w:t xml:space="preserve">P </w:t>
      </w:r>
      <w:r w:rsidR="002C2381">
        <w:t>=</w:t>
      </w:r>
      <w:r w:rsidR="006E3ABD">
        <w:t xml:space="preserve"> </w:t>
      </w:r>
      <w:r w:rsidR="004E5CBF">
        <w:t>0.0</w:t>
      </w:r>
      <w:r w:rsidR="002C2381">
        <w:t>03</w:t>
      </w:r>
      <w:r w:rsidR="004E5CBF">
        <w:t>).</w:t>
      </w:r>
    </w:p>
    <w:p w14:paraId="4FA719DA" w14:textId="5721B5D3" w:rsidR="00201EDE" w:rsidRDefault="00201EDE" w:rsidP="00201EDE">
      <w:pPr>
        <w:pStyle w:val="ListParagraph"/>
        <w:spacing w:line="480" w:lineRule="auto"/>
        <w:ind w:left="0" w:firstLine="720"/>
      </w:pPr>
      <w:r>
        <w:t>For modelling STD 150-day milk, use of injectable selenium and vitamin E product (n</w:t>
      </w:r>
      <w:r w:rsidR="00797FB4">
        <w:t>ever</w:t>
      </w:r>
      <w:r>
        <w:t xml:space="preserve"> = 11; regularly/occasionally = 7), whether producers cultured high SCC cows (always/sometimes = 8; never = 10), and herd size category (30-55 cows, n = 5; 56-69 cows, n = 5; 70-100 cows, n = 8) were offered. No models </w:t>
      </w:r>
      <w:r w:rsidR="000233B5">
        <w:t xml:space="preserve">were </w:t>
      </w:r>
      <w:r>
        <w:t>statistically significant overall, and none had any</w:t>
      </w:r>
      <w:r w:rsidRPr="00AA0F56">
        <w:t xml:space="preserve"> significant predictors</w:t>
      </w:r>
      <w:r w:rsidR="00FD0C4B">
        <w:t xml:space="preserve"> (</w:t>
      </w:r>
      <w:r w:rsidR="000E70C8" w:rsidRPr="000E70C8">
        <w:rPr>
          <w:i/>
          <w:iCs/>
        </w:rPr>
        <w:t>P</w:t>
      </w:r>
      <w:r w:rsidR="00FD0C4B">
        <w:t xml:space="preserve"> &gt;0.05)</w:t>
      </w:r>
      <w:r>
        <w:t>.</w:t>
      </w:r>
    </w:p>
    <w:p w14:paraId="25511347" w14:textId="593F6720" w:rsidR="00B14D69" w:rsidRDefault="00222F94" w:rsidP="006E592D">
      <w:pPr>
        <w:pStyle w:val="ListParagraph"/>
        <w:spacing w:line="480" w:lineRule="auto"/>
        <w:ind w:left="0" w:firstLine="720"/>
      </w:pPr>
      <w:r>
        <w:lastRenderedPageBreak/>
        <w:t xml:space="preserve">The only predictor offered to the model for proportion of dirty udders was air quality assessed by researcher (“fair,” = 5; “good,” </w:t>
      </w:r>
      <w:r w:rsidR="006543DB">
        <w:t>=</w:t>
      </w:r>
      <w:r>
        <w:t xml:space="preserve">16). The model was not significant, and was </w:t>
      </w:r>
      <w:r w:rsidR="00096355">
        <w:t>no better</w:t>
      </w:r>
      <w:r>
        <w:t xml:space="preserve"> than the reduced model only containing facility type</w:t>
      </w:r>
      <w:r w:rsidR="004206D6">
        <w:t xml:space="preserve"> (</w:t>
      </w:r>
      <w:r w:rsidR="000E70C8" w:rsidRPr="000E70C8">
        <w:rPr>
          <w:i/>
          <w:iCs/>
        </w:rPr>
        <w:t>P</w:t>
      </w:r>
      <w:r w:rsidR="004206D6">
        <w:t xml:space="preserve"> &gt;0.05)</w:t>
      </w:r>
      <w:r>
        <w:t xml:space="preserve">. </w:t>
      </w:r>
    </w:p>
    <w:p w14:paraId="1B3AEFC0" w14:textId="6DC0F9FE" w:rsidR="00417BD4" w:rsidRPr="007216E1" w:rsidRDefault="00C26355" w:rsidP="006543DB">
      <w:pPr>
        <w:pStyle w:val="ListParagraph"/>
        <w:spacing w:line="480" w:lineRule="auto"/>
        <w:ind w:left="0" w:firstLine="720"/>
      </w:pPr>
      <w:r>
        <w:t xml:space="preserve">For modelling average hygiene score, </w:t>
      </w:r>
      <w:r w:rsidR="005B408F">
        <w:t>the predictors meeting the threshold to be offered to the model were</w:t>
      </w:r>
      <w:r w:rsidR="00BF41D2">
        <w:t xml:space="preserve"> whether </w:t>
      </w:r>
      <w:r>
        <w:t>the producer ever cultured</w:t>
      </w:r>
      <w:r w:rsidR="00813074">
        <w:t xml:space="preserve"> </w:t>
      </w:r>
      <w:r w:rsidR="0021453E">
        <w:t>quarter milk</w:t>
      </w:r>
      <w:r>
        <w:t xml:space="preserve"> samples (never = 7; sometimes/regularly = 14) and whether the producer generally followed recommended practices for mastitis control (y = 8; n = 13). No models were statistically significant overall, and </w:t>
      </w:r>
      <w:r w:rsidR="00BF41D2">
        <w:t xml:space="preserve">neither predictor was </w:t>
      </w:r>
      <w:r w:rsidRPr="00AA0F56">
        <w:t xml:space="preserve">significant </w:t>
      </w:r>
      <w:r w:rsidR="009A3553">
        <w:t>(</w:t>
      </w:r>
      <w:r w:rsidR="000E70C8" w:rsidRPr="000E70C8">
        <w:rPr>
          <w:i/>
          <w:iCs/>
        </w:rPr>
        <w:t>P</w:t>
      </w:r>
      <w:r w:rsidR="009A3553">
        <w:t xml:space="preserve"> &gt;0.05)</w:t>
      </w:r>
      <w:r>
        <w:t>.</w:t>
      </w:r>
    </w:p>
    <w:p w14:paraId="49B4E7C4" w14:textId="36B737B8" w:rsidR="008A5E20" w:rsidRPr="00E26D7C" w:rsidRDefault="009910FE">
      <w:pPr>
        <w:spacing w:line="480" w:lineRule="auto"/>
        <w:rPr>
          <w:b/>
          <w:bCs/>
          <w:rPrChange w:id="236" w:author="Sandra Godden" w:date="2023-10-13T09:56:00Z">
            <w:rPr/>
          </w:rPrChange>
        </w:rPr>
        <w:pPrChange w:id="237" w:author="Sandra Godden" w:date="2023-10-13T09:56:00Z">
          <w:pPr>
            <w:pStyle w:val="ListParagraph"/>
            <w:numPr>
              <w:numId w:val="9"/>
            </w:numPr>
            <w:spacing w:line="480" w:lineRule="auto"/>
            <w:ind w:left="360" w:hanging="360"/>
          </w:pPr>
        </w:pPrChange>
      </w:pPr>
      <w:commentRangeStart w:id="238"/>
      <w:r w:rsidRPr="00E26D7C">
        <w:rPr>
          <w:b/>
          <w:bCs/>
          <w:rPrChange w:id="239" w:author="Sandra Godden" w:date="2023-10-13T09:56:00Z">
            <w:rPr/>
          </w:rPrChange>
        </w:rPr>
        <w:t>Results of univariate analyses for udder health</w:t>
      </w:r>
      <w:r w:rsidR="006079F8" w:rsidRPr="00E26D7C">
        <w:rPr>
          <w:b/>
          <w:bCs/>
          <w:rPrChange w:id="240" w:author="Sandra Godden" w:date="2023-10-13T09:56:00Z">
            <w:rPr/>
          </w:rPrChange>
        </w:rPr>
        <w:t xml:space="preserve">, </w:t>
      </w:r>
      <w:proofErr w:type="gramStart"/>
      <w:r w:rsidR="006079F8" w:rsidRPr="00E26D7C">
        <w:rPr>
          <w:b/>
          <w:bCs/>
          <w:rPrChange w:id="241" w:author="Sandra Godden" w:date="2023-10-13T09:56:00Z">
            <w:rPr/>
          </w:rPrChange>
        </w:rPr>
        <w:t>production</w:t>
      </w:r>
      <w:proofErr w:type="gramEnd"/>
      <w:r w:rsidRPr="00E26D7C">
        <w:rPr>
          <w:b/>
          <w:bCs/>
          <w:rPrChange w:id="242" w:author="Sandra Godden" w:date="2023-10-13T09:56:00Z">
            <w:rPr/>
          </w:rPrChange>
        </w:rPr>
        <w:t xml:space="preserve"> and hygiene outcomes</w:t>
      </w:r>
      <w:commentRangeEnd w:id="238"/>
      <w:r w:rsidR="00E26D7C">
        <w:rPr>
          <w:rStyle w:val="CommentReference"/>
          <w:rFonts w:eastAsiaTheme="minorEastAsia"/>
        </w:rPr>
        <w:commentReference w:id="238"/>
      </w:r>
    </w:p>
    <w:p w14:paraId="190C8447" w14:textId="1FE8AD6B" w:rsidR="008A528E" w:rsidRPr="00604EDE"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analysis identifying factors unconditionally associated with udder health and hygiene outcomes 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3.</w:t>
      </w:r>
      <w:r w:rsidRPr="00604EDE">
        <w:rPr>
          <w:rFonts w:ascii="Times New Roman" w:hAnsi="Times New Roman" w:cs="Times New Roman"/>
          <w:sz w:val="24"/>
          <w:szCs w:val="24"/>
        </w:rPr>
        <w:t xml:space="preserve"> </w:t>
      </w:r>
      <w:r w:rsidR="008A5E20"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008A5E20" w:rsidRPr="00604EDE">
        <w:rPr>
          <w:rFonts w:ascii="Times New Roman" w:hAnsi="Times New Roman" w:cs="Times New Roman"/>
          <w:sz w:val="24"/>
          <w:szCs w:val="24"/>
        </w:rPr>
        <w:t xml:space="preserve">s the depth of bedding in stalls increased, udder health measures improved (lower </w:t>
      </w:r>
      <w:r w:rsidR="00CB706A">
        <w:rPr>
          <w:rFonts w:ascii="Times New Roman" w:hAnsi="Times New Roman" w:cs="Times New Roman"/>
          <w:sz w:val="24"/>
          <w:szCs w:val="24"/>
        </w:rPr>
        <w:t>SCS</w:t>
      </w:r>
      <w:r w:rsidR="008A5E20" w:rsidRPr="00604EDE">
        <w:rPr>
          <w:rFonts w:ascii="Times New Roman" w:hAnsi="Times New Roman" w:cs="Times New Roman"/>
          <w:sz w:val="24"/>
          <w:szCs w:val="24"/>
        </w:rPr>
        <w:t xml:space="preserve">, BTSCC,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008A5E20" w:rsidRPr="00604EDE">
        <w:rPr>
          <w:rFonts w:ascii="Times New Roman" w:hAnsi="Times New Roman" w:cs="Times New Roman"/>
          <w:sz w:val="24"/>
          <w:szCs w:val="24"/>
        </w:rPr>
        <w:t>). Similarly, herds where cows were on deep bedding</w:t>
      </w:r>
      <w:r w:rsidR="00D11FF2">
        <w:rPr>
          <w:rFonts w:ascii="Times New Roman" w:hAnsi="Times New Roman" w:cs="Times New Roman"/>
          <w:sz w:val="24"/>
          <w:szCs w:val="24"/>
        </w:rPr>
        <w:t xml:space="preserve"> (deep</w:t>
      </w:r>
      <w:r w:rsidR="005732E1">
        <w:rPr>
          <w:rFonts w:ascii="Times New Roman" w:hAnsi="Times New Roman" w:cs="Times New Roman"/>
          <w:sz w:val="24"/>
          <w:szCs w:val="24"/>
        </w:rPr>
        <w:t>-bedded freestalls and bedded packs)</w:t>
      </w:r>
      <w:r w:rsidR="008A5E20" w:rsidRPr="00604EDE">
        <w:rPr>
          <w:rFonts w:ascii="Times New Roman" w:hAnsi="Times New Roman" w:cs="Times New Roman"/>
          <w:sz w:val="24"/>
          <w:szCs w:val="24"/>
        </w:rPr>
        <w:t xml:space="preserve"> </w:t>
      </w:r>
      <w:r w:rsidR="00E861BF">
        <w:rPr>
          <w:rFonts w:ascii="Times New Roman" w:hAnsi="Times New Roman" w:cs="Times New Roman"/>
          <w:sz w:val="24"/>
          <w:szCs w:val="24"/>
        </w:rPr>
        <w:t xml:space="preserve">tended to </w:t>
      </w:r>
      <w:r w:rsidR="008A5E20" w:rsidRPr="00604EDE">
        <w:rPr>
          <w:rFonts w:ascii="Times New Roman" w:hAnsi="Times New Roman" w:cs="Times New Roman"/>
          <w:sz w:val="24"/>
          <w:szCs w:val="24"/>
        </w:rPr>
        <w:t>ha</w:t>
      </w:r>
      <w:r w:rsidR="00E861BF">
        <w:rPr>
          <w:rFonts w:ascii="Times New Roman" w:hAnsi="Times New Roman" w:cs="Times New Roman"/>
          <w:sz w:val="24"/>
          <w:szCs w:val="24"/>
        </w:rPr>
        <w:t>ve</w:t>
      </w:r>
      <w:r w:rsidR="008A5E20" w:rsidRPr="00604EDE">
        <w:rPr>
          <w:rFonts w:ascii="Times New Roman" w:hAnsi="Times New Roman" w:cs="Times New Roman"/>
          <w:sz w:val="24"/>
          <w:szCs w:val="24"/>
        </w:rPr>
        <w:t xml:space="preserve"> a lower BTSCC compared to herds that had stalls with a smaller amount of bedding on top of a mattress or concrete. </w:t>
      </w:r>
    </w:p>
    <w:p w14:paraId="7415AC25" w14:textId="69A989FE"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hygiene measures were associated with numerous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336D21">
        <w:rPr>
          <w:rFonts w:ascii="Times New Roman" w:hAnsi="Times New Roman" w:cs="Times New Roman"/>
          <w:sz w:val="24"/>
          <w:szCs w:val="24"/>
        </w:rPr>
        <w:t>tended to be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3113FC">
        <w:rPr>
          <w:rFonts w:ascii="Times New Roman" w:hAnsi="Times New Roman" w:cs="Times New Roman"/>
          <w:sz w:val="24"/>
          <w:szCs w:val="24"/>
        </w:rPr>
        <w:t xml:space="preserve"> (</w:t>
      </w:r>
      <w:r w:rsidR="002C7E49">
        <w:rPr>
          <w:rFonts w:ascii="Times New Roman" w:hAnsi="Times New Roman" w:cs="Times New Roman"/>
          <w:sz w:val="24"/>
          <w:szCs w:val="24"/>
        </w:rPr>
        <w:t>T</w:t>
      </w:r>
      <w:r w:rsidR="003113FC">
        <w:rPr>
          <w:rFonts w:ascii="Times New Roman" w:hAnsi="Times New Roman" w:cs="Times New Roman"/>
          <w:sz w:val="24"/>
          <w:szCs w:val="24"/>
        </w:rPr>
        <w:t>able 3)</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lastRenderedPageBreak/>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4451DF">
        <w:rPr>
          <w:rFonts w:ascii="Times New Roman" w:hAnsi="Times New Roman" w:cs="Times New Roman"/>
          <w:sz w:val="24"/>
          <w:szCs w:val="24"/>
        </w:rPr>
        <w:t xml:space="preserve"> (</w:t>
      </w:r>
      <w:r w:rsidR="00F30549">
        <w:rPr>
          <w:rFonts w:ascii="Times New Roman" w:hAnsi="Times New Roman" w:cs="Times New Roman"/>
          <w:sz w:val="24"/>
          <w:szCs w:val="24"/>
        </w:rPr>
        <w:t>T</w:t>
      </w:r>
      <w:r w:rsidR="004451DF">
        <w:rPr>
          <w:rFonts w:ascii="Times New Roman" w:hAnsi="Times New Roman" w:cs="Times New Roman"/>
          <w:sz w:val="24"/>
          <w:szCs w:val="24"/>
        </w:rPr>
        <w:t>able 3)</w:t>
      </w:r>
      <w:r w:rsidRPr="00604EDE">
        <w:rPr>
          <w:rFonts w:ascii="Times New Roman" w:hAnsi="Times New Roman" w:cs="Times New Roman"/>
          <w:sz w:val="24"/>
          <w:szCs w:val="24"/>
        </w:rPr>
        <w:t>.</w:t>
      </w:r>
    </w:p>
    <w:p w14:paraId="00E24436" w14:textId="7F6E0B8B"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 (</w:t>
      </w:r>
      <w:r w:rsidR="0014452C">
        <w:rPr>
          <w:rFonts w:ascii="Times New Roman" w:hAnsi="Times New Roman" w:cs="Times New Roman"/>
          <w:sz w:val="24"/>
          <w:szCs w:val="24"/>
        </w:rPr>
        <w:t>Table 3)</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tended to have 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(Table 3)</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bedding depth tended to be associated with both 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87B38">
        <w:rPr>
          <w:rFonts w:ascii="Times New Roman" w:hAnsi="Times New Roman" w:cs="Times New Roman"/>
          <w:sz w:val="24"/>
          <w:szCs w:val="24"/>
        </w:rPr>
        <w:t xml:space="preserve"> (</w:t>
      </w:r>
      <w:r w:rsidR="00B03F1C">
        <w:rPr>
          <w:rFonts w:ascii="Times New Roman" w:hAnsi="Times New Roman" w:cs="Times New Roman"/>
          <w:sz w:val="24"/>
          <w:szCs w:val="24"/>
        </w:rPr>
        <w:t>T</w:t>
      </w:r>
      <w:r w:rsidR="00D87B38">
        <w:rPr>
          <w:rFonts w:ascii="Times New Roman" w:hAnsi="Times New Roman" w:cs="Times New Roman"/>
          <w:sz w:val="24"/>
          <w:szCs w:val="24"/>
        </w:rPr>
        <w:t>able 3)</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243"/>
      <w:r w:rsidRPr="00604EDE">
        <w:rPr>
          <w:rFonts w:ascii="Times New Roman" w:hAnsi="Times New Roman" w:cs="Times New Roman"/>
          <w:b/>
          <w:sz w:val="24"/>
          <w:szCs w:val="24"/>
        </w:rPr>
        <w:t>Discussion</w:t>
      </w:r>
      <w:commentRangeStart w:id="244"/>
      <w:commentRangeEnd w:id="244"/>
      <w:r w:rsidRPr="00604EDE">
        <w:rPr>
          <w:rStyle w:val="CommentReference"/>
          <w:rFonts w:eastAsiaTheme="minorEastAsia"/>
        </w:rPr>
        <w:commentReference w:id="244"/>
      </w:r>
      <w:commentRangeEnd w:id="243"/>
      <w:r w:rsidR="00911141">
        <w:rPr>
          <w:rStyle w:val="CommentReference"/>
          <w:rFonts w:eastAsiaTheme="minorEastAsia"/>
        </w:rPr>
        <w:commentReference w:id="243"/>
      </w:r>
    </w:p>
    <w:p w14:paraId="2E422F1C" w14:textId="54A2AD48"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ins w:id="245" w:author="Sandra Godden" w:date="2023-10-13T10:01:00Z">
        <w:r w:rsidR="00E26D7C">
          <w:rPr>
            <w:rFonts w:ascii="Times New Roman" w:hAnsi="Times New Roman" w:cs="Times New Roman"/>
            <w:sz w:val="24"/>
            <w:szCs w:val="24"/>
          </w:rPr>
          <w:t xml:space="preserve"> the relationship between facility type and</w:t>
        </w:r>
      </w:ins>
      <w:r w:rsidRPr="006E3AEC">
        <w:rPr>
          <w:rFonts w:ascii="Times New Roman" w:hAnsi="Times New Roman" w:cs="Times New Roman"/>
          <w:sz w:val="24"/>
          <w:szCs w:val="24"/>
        </w:rPr>
        <w:t xml:space="preserve"> udder health and hygiene metrics, </w:t>
      </w:r>
      <w:ins w:id="246" w:author="Sandra Godden" w:date="2023-10-13T10:00:00Z">
        <w:r w:rsidR="00E26D7C">
          <w:rPr>
            <w:rFonts w:ascii="Times New Roman" w:hAnsi="Times New Roman" w:cs="Times New Roman"/>
            <w:sz w:val="24"/>
            <w:szCs w:val="24"/>
          </w:rPr>
          <w:t xml:space="preserve">BTM </w:t>
        </w:r>
      </w:ins>
      <w:del w:id="247" w:author="Sandra Godden" w:date="2023-10-13T10:00:00Z">
        <w:r w:rsidRPr="006E3AEC" w:rsidDel="00E26D7C">
          <w:rPr>
            <w:rFonts w:ascii="Times New Roman" w:hAnsi="Times New Roman" w:cs="Times New Roman"/>
            <w:sz w:val="24"/>
            <w:szCs w:val="24"/>
          </w:rPr>
          <w:delText>bulk tank milk</w:delText>
        </w:r>
      </w:del>
      <w:r w:rsidRPr="006E3AEC">
        <w:rPr>
          <w:rFonts w:ascii="Times New Roman" w:hAnsi="Times New Roman" w:cs="Times New Roman"/>
          <w:sz w:val="24"/>
          <w:szCs w:val="24"/>
        </w:rPr>
        <w:t xml:space="preserve"> quality</w:t>
      </w:r>
      <w:ins w:id="248" w:author="Sandra Godden" w:date="2023-10-13T10:00:00Z">
        <w:r w:rsidR="00E26D7C">
          <w:rPr>
            <w:rFonts w:ascii="Times New Roman" w:hAnsi="Times New Roman" w:cs="Times New Roman"/>
            <w:sz w:val="24"/>
            <w:szCs w:val="24"/>
          </w:rPr>
          <w:t xml:space="preserve"> (SCC</w:t>
        </w:r>
      </w:ins>
      <w:del w:id="249" w:author="Sandra Godden" w:date="2023-10-13T10:01:00Z">
        <w:r w:rsidRPr="006E3AEC" w:rsidDel="00E26D7C">
          <w:rPr>
            <w:rFonts w:ascii="Times New Roman" w:hAnsi="Times New Roman" w:cs="Times New Roman"/>
            <w:sz w:val="24"/>
            <w:szCs w:val="24"/>
          </w:rPr>
          <w:delText>,</w:delText>
        </w:r>
      </w:del>
      <w:r w:rsidRPr="006E3AEC">
        <w:rPr>
          <w:rFonts w:ascii="Times New Roman" w:hAnsi="Times New Roman" w:cs="Times New Roman"/>
          <w:sz w:val="24"/>
          <w:szCs w:val="24"/>
        </w:rPr>
        <w:t xml:space="preserve"> and </w:t>
      </w:r>
      <w:ins w:id="250" w:author="Sandra Godden" w:date="2023-10-13T10:01:00Z">
        <w:r w:rsidR="00E26D7C">
          <w:rPr>
            <w:rFonts w:ascii="Times New Roman" w:hAnsi="Times New Roman" w:cs="Times New Roman"/>
            <w:sz w:val="24"/>
            <w:szCs w:val="24"/>
          </w:rPr>
          <w:t>microbiology), and milk production</w:t>
        </w:r>
      </w:ins>
      <w:del w:id="251" w:author="Sandra Godden" w:date="2023-10-13T10:01:00Z">
        <w:r w:rsidRPr="006E3AEC" w:rsidDel="00E26D7C">
          <w:rPr>
            <w:rFonts w:ascii="Times New Roman" w:hAnsi="Times New Roman" w:cs="Times New Roman"/>
            <w:sz w:val="24"/>
            <w:szCs w:val="24"/>
          </w:rPr>
          <w:delText>aerobic culture data</w:delText>
        </w:r>
      </w:del>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w:t>
      </w:r>
      <w:ins w:id="252" w:author="Sandra Godden" w:date="2023-10-13T10:01:00Z">
        <w:r w:rsidR="00E26D7C">
          <w:rPr>
            <w:rFonts w:ascii="Times New Roman" w:hAnsi="Times New Roman" w:cs="Times New Roman"/>
            <w:sz w:val="24"/>
            <w:szCs w:val="24"/>
          </w:rPr>
          <w:t xml:space="preserve">major </w:t>
        </w:r>
      </w:ins>
      <w:r>
        <w:rPr>
          <w:rFonts w:ascii="Times New Roman" w:hAnsi="Times New Roman" w:cs="Times New Roman"/>
          <w:sz w:val="24"/>
          <w:szCs w:val="24"/>
        </w:rPr>
        <w:t xml:space="preserve">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outcomes were associated with facility type, and whether bedded pack systems are a viable option for winter housing in V</w:t>
      </w:r>
      <w:r>
        <w:rPr>
          <w:rFonts w:ascii="Times New Roman" w:hAnsi="Times New Roman" w:cs="Times New Roman"/>
          <w:sz w:val="24"/>
          <w:szCs w:val="24"/>
        </w:rPr>
        <w:t>ermont when compared to</w:t>
      </w:r>
      <w:r w:rsidRPr="00604EDE">
        <w:rPr>
          <w:rFonts w:ascii="Times New Roman" w:hAnsi="Times New Roman" w:cs="Times New Roman"/>
          <w:sz w:val="24"/>
          <w:szCs w:val="24"/>
        </w:rPr>
        <w:t xml:space="preserve"> the two most common winter 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ins w:id="253" w:author="Sandra Godden" w:date="2023-10-13T10:02:00Z">
        <w:r w:rsidR="00E26D7C">
          <w:rPr>
            <w:rFonts w:ascii="Times New Roman" w:hAnsi="Times New Roman" w:cs="Times New Roman"/>
            <w:sz w:val="24"/>
            <w:szCs w:val="24"/>
          </w:rPr>
          <w:t xml:space="preserve">BTM </w:t>
        </w:r>
      </w:ins>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ins w:id="254" w:author="Sandra Godden" w:date="2023-10-13T10:02:00Z">
        <w:r w:rsidR="00E26D7C">
          <w:rPr>
            <w:rFonts w:ascii="Times New Roman" w:hAnsi="Times New Roman" w:cs="Times New Roman"/>
            <w:sz w:val="24"/>
            <w:szCs w:val="24"/>
          </w:rPr>
          <w:t>, and milk yield</w:t>
        </w:r>
      </w:ins>
      <w:r>
        <w:rPr>
          <w:rFonts w:ascii="Times New Roman" w:hAnsi="Times New Roman" w:cs="Times New Roman"/>
          <w:sz w:val="24"/>
          <w:szCs w:val="24"/>
        </w:rPr>
        <w:t xml:space="preserve"> </w:t>
      </w:r>
      <w:del w:id="255" w:author="Sandra Godden" w:date="2023-10-13T10:02:00Z">
        <w:r w:rsidRPr="00604EDE" w:rsidDel="00E26D7C">
          <w:rPr>
            <w:rFonts w:ascii="Times New Roman" w:hAnsi="Times New Roman" w:cs="Times New Roman"/>
            <w:sz w:val="24"/>
            <w:szCs w:val="24"/>
          </w:rPr>
          <w:delText>for bedded packs</w:delText>
        </w:r>
      </w:del>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ins w:id="256" w:author="Sandra Godden" w:date="2023-10-13T10:02:00Z">
        <w:r w:rsidR="00E26D7C">
          <w:rPr>
            <w:rFonts w:ascii="Times New Roman" w:hAnsi="Times New Roman" w:cs="Times New Roman"/>
            <w:sz w:val="24"/>
            <w:szCs w:val="24"/>
          </w:rPr>
          <w:t xml:space="preserve">for CBP herds </w:t>
        </w:r>
      </w:ins>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w:t>
      </w:r>
      <w:r w:rsidR="009A173F">
        <w:rPr>
          <w:rFonts w:ascii="Times New Roman" w:hAnsi="Times New Roman" w:cs="Times New Roman"/>
          <w:sz w:val="24"/>
          <w:szCs w:val="24"/>
        </w:rPr>
        <w:lastRenderedPageBreak/>
        <w:t>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ins w:id="257" w:author="Sandra Godden" w:date="2023-10-13T10:04:00Z">
        <w:r w:rsidR="000C26E4">
          <w:rPr>
            <w:rFonts w:ascii="Times New Roman" w:hAnsi="Times New Roman" w:cs="Times New Roman"/>
            <w:sz w:val="24"/>
            <w:szCs w:val="24"/>
          </w:rPr>
          <w:t xml:space="preserve">organic </w:t>
        </w:r>
      </w:ins>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winter in the Northeast.</w:t>
      </w:r>
      <w:r>
        <w:rPr>
          <w:rFonts w:ascii="Times New Roman" w:hAnsi="Times New Roman" w:cs="Times New Roman"/>
          <w:sz w:val="24"/>
          <w:szCs w:val="24"/>
        </w:rPr>
        <w:t xml:space="preserve"> </w:t>
      </w:r>
    </w:p>
    <w:p w14:paraId="3411A96F" w14:textId="0B86946A" w:rsidR="00A21424" w:rsidRPr="00604EDE" w:rsidRDefault="00A21424">
      <w:pPr>
        <w:pStyle w:val="ListParagraph"/>
        <w:autoSpaceDE w:val="0"/>
        <w:autoSpaceDN w:val="0"/>
        <w:adjustRightInd w:val="0"/>
        <w:spacing w:line="480" w:lineRule="auto"/>
        <w:rPr>
          <w:b/>
          <w:bCs/>
        </w:rPr>
        <w:pPrChange w:id="258" w:author="Sandra Godden" w:date="2023-10-13T10:04:00Z">
          <w:pPr>
            <w:pStyle w:val="ListParagraph"/>
            <w:numPr>
              <w:numId w:val="11"/>
            </w:numPr>
            <w:autoSpaceDE w:val="0"/>
            <w:autoSpaceDN w:val="0"/>
            <w:adjustRightInd w:val="0"/>
            <w:spacing w:line="480" w:lineRule="auto"/>
            <w:ind w:hanging="360"/>
          </w:pPr>
        </w:pPrChange>
      </w:pPr>
      <w:commentRangeStart w:id="259"/>
      <w:r w:rsidRPr="00604EDE">
        <w:rPr>
          <w:b/>
          <w:bCs/>
        </w:rPr>
        <w:t>Bulk</w:t>
      </w:r>
      <w:commentRangeEnd w:id="259"/>
      <w:r w:rsidR="000C26E4">
        <w:rPr>
          <w:rStyle w:val="CommentReference"/>
          <w:rFonts w:asciiTheme="minorHAnsi" w:eastAsiaTheme="minorEastAsia" w:hAnsiTheme="minorHAnsi" w:cstheme="minorBidi"/>
        </w:rPr>
        <w:commentReference w:id="259"/>
      </w:r>
      <w:r w:rsidRPr="00604EDE">
        <w:rPr>
          <w:b/>
          <w:bCs/>
        </w:rPr>
        <w:t xml:space="preserve"> tank milk aerobic culture data by facility type</w:t>
      </w:r>
    </w:p>
    <w:p w14:paraId="3F0B3B7A" w14:textId="456E409E"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the current study focused solely on sampling during the winter months</w:t>
      </w:r>
      <w:r w:rsidR="000A071B">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winter months,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140E130E" w:rsidR="00A21424" w:rsidRPr="00604EDE"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260"/>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260"/>
      <w:r w:rsidR="002B1D5E">
        <w:rPr>
          <w:rStyle w:val="CommentReference"/>
          <w:rFonts w:eastAsiaTheme="minorEastAsia"/>
        </w:rPr>
        <w:commentReference w:id="260"/>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p>
    <w:p w14:paraId="06F6D1DB" w14:textId="05EB218E"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w:t>
      </w:r>
      <w:r w:rsidR="00A21424" w:rsidRPr="00604EDE">
        <w:rPr>
          <w:rFonts w:ascii="Times New Roman" w:hAnsi="Times New Roman" w:cs="Times New Roman"/>
          <w:sz w:val="24"/>
          <w:szCs w:val="24"/>
        </w:rPr>
        <w:lastRenderedPageBreak/>
        <w:t xml:space="preserve">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098B01B"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bedded packs sampled had “high” levels of coliforms in BTM, contributing to their conclusion that “special attention to cow preparation </w:t>
      </w:r>
      <w:r w:rsidRPr="00604EDE">
        <w:rPr>
          <w:rFonts w:ascii="Times New Roman" w:hAnsi="Times New Roman" w:cs="Times New Roman"/>
          <w:sz w:val="24"/>
          <w:szCs w:val="24"/>
        </w:rPr>
        <w:lastRenderedPageBreak/>
        <w:t>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3F6666C2" w:rsidR="00A21424" w:rsidRPr="006B60AB"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commentRangeStart w:id="261"/>
      <w:proofErr w:type="spellStart"/>
      <w:r w:rsidR="00855806">
        <w:rPr>
          <w:rFonts w:ascii="Times New Roman" w:hAnsi="Times New Roman" w:cs="Times New Roman"/>
          <w:sz w:val="24"/>
          <w:szCs w:val="24"/>
        </w:rPr>
        <w:t>cfu</w:t>
      </w:r>
      <w:proofErr w:type="spellEnd"/>
      <w:r w:rsidR="00855806">
        <w:rPr>
          <w:rFonts w:ascii="Times New Roman" w:hAnsi="Times New Roman" w:cs="Times New Roman"/>
          <w:sz w:val="24"/>
          <w:szCs w:val="24"/>
        </w:rPr>
        <w:t xml:space="preserve"> </w:t>
      </w:r>
      <w:r w:rsidRPr="00604EDE">
        <w:rPr>
          <w:rFonts w:ascii="Times New Roman" w:hAnsi="Times New Roman" w:cs="Times New Roman"/>
          <w:sz w:val="24"/>
          <w:szCs w:val="24"/>
        </w:rPr>
        <w:t xml:space="preserve">count </w:t>
      </w:r>
      <w:commentRangeEnd w:id="261"/>
      <w:r w:rsidR="000C26E4">
        <w:rPr>
          <w:rStyle w:val="CommentReference"/>
          <w:rFonts w:eastAsiaTheme="minorEastAsia"/>
        </w:rPr>
        <w:commentReference w:id="261"/>
      </w:r>
      <w:r w:rsidR="00855806">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262"/>
      <w:r w:rsidR="00AD1691">
        <w:rPr>
          <w:rFonts w:ascii="Times New Roman" w:hAnsi="Times New Roman" w:cs="Times New Roman"/>
          <w:sz w:val="24"/>
          <w:szCs w:val="24"/>
        </w:rPr>
        <w:t>B</w:t>
      </w:r>
      <w:r w:rsidRPr="00604EDE">
        <w:rPr>
          <w:rFonts w:ascii="Times New Roman" w:hAnsi="Times New Roman" w:cs="Times New Roman"/>
          <w:sz w:val="24"/>
          <w:szCs w:val="24"/>
        </w:rPr>
        <w:t>edded pack</w:t>
      </w:r>
      <w:ins w:id="263" w:author="Sandra Godden" w:date="2023-10-13T10:07:00Z">
        <w:r w:rsidR="000C26E4">
          <w:rPr>
            <w:rFonts w:ascii="Times New Roman" w:hAnsi="Times New Roman" w:cs="Times New Roman"/>
            <w:sz w:val="24"/>
            <w:szCs w:val="24"/>
          </w:rPr>
          <w:t xml:space="preserve"> herd</w:t>
        </w:r>
      </w:ins>
      <w:r w:rsidR="00AD1691">
        <w:rPr>
          <w:rFonts w:ascii="Times New Roman" w:hAnsi="Times New Roman" w:cs="Times New Roman"/>
          <w:sz w:val="24"/>
          <w:szCs w:val="24"/>
        </w:rPr>
        <w:t xml:space="preserve">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commentRangeStart w:id="264"/>
      <w:r w:rsidRPr="00604EDE">
        <w:rPr>
          <w:rFonts w:ascii="Times New Roman" w:hAnsi="Times New Roman" w:cs="Times New Roman"/>
          <w:sz w:val="24"/>
          <w:szCs w:val="24"/>
        </w:rPr>
        <w:t>(60% for BP, vs. 33.3% for both TS and FS).</w:t>
      </w:r>
      <w:commentRangeEnd w:id="264"/>
      <w:r w:rsidR="000C26E4">
        <w:rPr>
          <w:rStyle w:val="CommentReference"/>
          <w:rFonts w:eastAsiaTheme="minorEastAsia"/>
        </w:rPr>
        <w:commentReference w:id="264"/>
      </w:r>
      <w:r w:rsidRPr="00604EDE">
        <w:rPr>
          <w:rFonts w:ascii="Times New Roman" w:hAnsi="Times New Roman" w:cs="Times New Roman"/>
          <w:sz w:val="24"/>
          <w:szCs w:val="24"/>
        </w:rPr>
        <w:t xml:space="preserve"> As </w:t>
      </w:r>
      <w:r w:rsidRPr="00604EDE">
        <w:rPr>
          <w:rFonts w:ascii="Times New Roman" w:hAnsi="Times New Roman" w:cs="Times New Roman"/>
          <w:i/>
          <w:iCs/>
          <w:sz w:val="24"/>
          <w:szCs w:val="24"/>
        </w:rPr>
        <w:t>Staph</w:t>
      </w:r>
      <w:r w:rsidR="000A60FF">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sidR="002B5412">
        <w:rPr>
          <w:rFonts w:ascii="Times New Roman" w:hAnsi="Times New Roman" w:cs="Times New Roman"/>
          <w:sz w:val="24"/>
          <w:szCs w:val="24"/>
        </w:rPr>
        <w:t xml:space="preserve">regarded </w:t>
      </w:r>
      <w:r w:rsidR="007035AA">
        <w:rPr>
          <w:rFonts w:ascii="Times New Roman" w:hAnsi="Times New Roman" w:cs="Times New Roman"/>
          <w:sz w:val="24"/>
          <w:szCs w:val="24"/>
        </w:rPr>
        <w:t>mainly</w:t>
      </w:r>
      <w:r w:rsidR="007035AA" w:rsidRPr="00604EDE">
        <w:rPr>
          <w:rFonts w:ascii="Times New Roman" w:hAnsi="Times New Roman" w:cs="Times New Roman"/>
          <w:sz w:val="24"/>
          <w:szCs w:val="24"/>
        </w:rPr>
        <w:t xml:space="preserve"> </w:t>
      </w:r>
      <w:r w:rsidRPr="00604EDE">
        <w:rPr>
          <w:rFonts w:ascii="Times New Roman" w:hAnsi="Times New Roman" w:cs="Times New Roman"/>
          <w:sz w:val="24"/>
          <w:szCs w:val="24"/>
        </w:rPr>
        <w:t>as a contagious mastitis pathogen, on-farm prevalence</w:t>
      </w:r>
      <w:r w:rsidR="0030471A">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sidR="00966D02">
        <w:rPr>
          <w:rFonts w:ascii="Times New Roman" w:hAnsi="Times New Roman" w:cs="Times New Roman"/>
          <w:sz w:val="24"/>
          <w:szCs w:val="24"/>
        </w:rPr>
        <w:t>time</w:t>
      </w:r>
      <w:r w:rsidR="00966D0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hygiene and other management practices associated with limiting cow-to-cow transmission </w:t>
      </w:r>
      <w:r w:rsidR="0081648B">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sidR="00333E0D">
        <w:rPr>
          <w:rFonts w:ascii="Times New Roman" w:hAnsi="Times New Roman" w:cs="Times New Roman"/>
          <w:sz w:val="24"/>
          <w:szCs w:val="24"/>
        </w:rPr>
        <w:t xml:space="preserve">; </w:t>
      </w:r>
      <w:proofErr w:type="spellStart"/>
      <w:r w:rsidR="00333E0D" w:rsidRPr="00AE2D28">
        <w:rPr>
          <w:rFonts w:ascii="Times New Roman" w:hAnsi="Times New Roman" w:cs="Times New Roman"/>
          <w:sz w:val="24"/>
          <w:szCs w:val="24"/>
        </w:rPr>
        <w:t>Jayarao</w:t>
      </w:r>
      <w:proofErr w:type="spellEnd"/>
      <w:r w:rsidR="00333E0D">
        <w:rPr>
          <w:rFonts w:ascii="Times New Roman" w:hAnsi="Times New Roman" w:cs="Times New Roman"/>
          <w:sz w:val="24"/>
          <w:szCs w:val="24"/>
        </w:rPr>
        <w:t xml:space="preserve"> and Wolfgang, 2003</w:t>
      </w:r>
      <w:r w:rsidR="008E5366">
        <w:rPr>
          <w:rFonts w:ascii="Times New Roman" w:hAnsi="Times New Roman" w:cs="Times New Roman"/>
          <w:sz w:val="24"/>
          <w:szCs w:val="24"/>
        </w:rPr>
        <w:t xml:space="preserve">; although </w:t>
      </w:r>
      <w:r w:rsidR="00266E32">
        <w:rPr>
          <w:rFonts w:ascii="Times New Roman" w:hAnsi="Times New Roman" w:cs="Times New Roman"/>
          <w:sz w:val="24"/>
          <w:szCs w:val="24"/>
        </w:rPr>
        <w:t>recent studies have</w:t>
      </w:r>
      <w:r w:rsidR="00453B36">
        <w:rPr>
          <w:rFonts w:ascii="Times New Roman" w:hAnsi="Times New Roman" w:cs="Times New Roman"/>
          <w:sz w:val="24"/>
          <w:szCs w:val="24"/>
        </w:rPr>
        <w:t xml:space="preserve"> </w:t>
      </w:r>
      <w:r w:rsidR="005D7657">
        <w:rPr>
          <w:rFonts w:ascii="Times New Roman" w:hAnsi="Times New Roman" w:cs="Times New Roman"/>
          <w:sz w:val="24"/>
          <w:szCs w:val="24"/>
        </w:rPr>
        <w:t>described environmental reservoirs of transient sources</w:t>
      </w:r>
      <w:r w:rsidR="00BA7E95">
        <w:rPr>
          <w:rFonts w:ascii="Times New Roman" w:hAnsi="Times New Roman" w:cs="Times New Roman"/>
          <w:sz w:val="24"/>
          <w:szCs w:val="24"/>
        </w:rPr>
        <w:t xml:space="preserve">: </w:t>
      </w:r>
      <w:r w:rsidR="001A06BB">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 </w:instrText>
      </w:r>
      <w:r w:rsidR="00492F46">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EN.CITE.DATA </w:instrText>
      </w:r>
      <w:r w:rsidR="00492F46">
        <w:rPr>
          <w:rFonts w:ascii="Times New Roman" w:hAnsi="Times New Roman" w:cs="Times New Roman"/>
          <w:sz w:val="24"/>
          <w:szCs w:val="24"/>
        </w:rPr>
      </w:r>
      <w:r w:rsidR="00492F46">
        <w:rPr>
          <w:rFonts w:ascii="Times New Roman" w:hAnsi="Times New Roman" w:cs="Times New Roman"/>
          <w:sz w:val="24"/>
          <w:szCs w:val="24"/>
        </w:rPr>
        <w:fldChar w:fldCharType="end"/>
      </w:r>
      <w:r w:rsidR="001A06BB">
        <w:rPr>
          <w:rFonts w:ascii="Times New Roman" w:hAnsi="Times New Roman" w:cs="Times New Roman"/>
          <w:sz w:val="24"/>
          <w:szCs w:val="24"/>
        </w:rPr>
      </w:r>
      <w:r w:rsidR="001A06BB">
        <w:rPr>
          <w:rFonts w:ascii="Times New Roman" w:hAnsi="Times New Roman" w:cs="Times New Roman"/>
          <w:sz w:val="24"/>
          <w:szCs w:val="24"/>
        </w:rPr>
        <w:fldChar w:fldCharType="end"/>
      </w:r>
      <w:r w:rsidR="00B90181" w:rsidRPr="00B90181">
        <w:rPr>
          <w:rFonts w:ascii="Times New Roman" w:hAnsi="Times New Roman" w:cs="Times New Roman"/>
          <w:sz w:val="24"/>
          <w:szCs w:val="24"/>
        </w:rPr>
        <w:t>Leuenberger</w:t>
      </w:r>
      <w:r w:rsidR="00B90181">
        <w:rPr>
          <w:rFonts w:ascii="Times New Roman" w:hAnsi="Times New Roman" w:cs="Times New Roman"/>
          <w:sz w:val="24"/>
          <w:szCs w:val="24"/>
        </w:rPr>
        <w:t xml:space="preserve"> et al</w:t>
      </w:r>
      <w:r w:rsidR="003B5296">
        <w:rPr>
          <w:rFonts w:ascii="Times New Roman" w:hAnsi="Times New Roman" w:cs="Times New Roman"/>
          <w:sz w:val="24"/>
          <w:szCs w:val="24"/>
        </w:rPr>
        <w:t>.</w:t>
      </w:r>
      <w:r w:rsidR="00B90181">
        <w:rPr>
          <w:rFonts w:ascii="Times New Roman" w:hAnsi="Times New Roman" w:cs="Times New Roman"/>
          <w:sz w:val="24"/>
          <w:szCs w:val="24"/>
        </w:rPr>
        <w:t>, 2019</w:t>
      </w:r>
      <w:r w:rsidR="00333E0D">
        <w:rPr>
          <w:rFonts w:ascii="Times New Roman" w:hAnsi="Times New Roman" w:cs="Times New Roman"/>
          <w:sz w:val="24"/>
          <w:szCs w:val="24"/>
        </w:rPr>
        <w:t>)</w:t>
      </w:r>
      <w:r w:rsidR="00333E0D" w:rsidRPr="00604EDE">
        <w:rPr>
          <w:rFonts w:ascii="Times New Roman" w:hAnsi="Times New Roman" w:cs="Times New Roman"/>
          <w:sz w:val="24"/>
          <w:szCs w:val="24"/>
        </w:rPr>
        <w:t>.</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w:t>
      </w:r>
      <w:commentRangeStart w:id="265"/>
      <w:r w:rsidRPr="00604EDE">
        <w:rPr>
          <w:rFonts w:ascii="Times New Roman" w:hAnsi="Times New Roman" w:cs="Times New Roman"/>
          <w:sz w:val="24"/>
          <w:szCs w:val="24"/>
        </w:rPr>
        <w:t>confounding</w:t>
      </w:r>
      <w:commentRangeEnd w:id="265"/>
      <w:r w:rsidR="000C26E4">
        <w:rPr>
          <w:rStyle w:val="CommentReference"/>
          <w:rFonts w:eastAsiaTheme="minorEastAsia"/>
        </w:rPr>
        <w:commentReference w:id="265"/>
      </w:r>
      <w:r w:rsidRPr="00604EDE">
        <w:rPr>
          <w:rFonts w:ascii="Times New Roman" w:hAnsi="Times New Roman" w:cs="Times New Roman"/>
          <w:sz w:val="24"/>
          <w:szCs w:val="24"/>
        </w:rPr>
        <w:t xml:space="preserve">. Producers </w:t>
      </w:r>
      <w:r w:rsidR="006A24A6">
        <w:rPr>
          <w:rFonts w:ascii="Times New Roman" w:hAnsi="Times New Roman" w:cs="Times New Roman"/>
          <w:sz w:val="24"/>
          <w:szCs w:val="24"/>
        </w:rPr>
        <w:t xml:space="preserve">using </w:t>
      </w:r>
      <w:r w:rsidR="00EF1BFC">
        <w:rPr>
          <w:rFonts w:ascii="Times New Roman" w:hAnsi="Times New Roman" w:cs="Times New Roman"/>
          <w:sz w:val="24"/>
          <w:szCs w:val="24"/>
        </w:rPr>
        <w:t>this</w:t>
      </w:r>
      <w:r w:rsidRPr="00604EDE">
        <w:rPr>
          <w:rFonts w:ascii="Times New Roman" w:hAnsi="Times New Roman" w:cs="Times New Roman"/>
          <w:sz w:val="24"/>
          <w:szCs w:val="24"/>
        </w:rPr>
        <w:t xml:space="preserve"> less-</w:t>
      </w:r>
      <w:r w:rsidR="002600E5">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sidR="009865E4">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sidR="00CB1303">
        <w:rPr>
          <w:rFonts w:ascii="Times New Roman" w:hAnsi="Times New Roman" w:cs="Times New Roman"/>
          <w:sz w:val="24"/>
          <w:szCs w:val="24"/>
        </w:rPr>
        <w:t>may</w:t>
      </w:r>
      <w:r w:rsidR="00EF1BFC">
        <w:rPr>
          <w:rFonts w:ascii="Times New Roman" w:hAnsi="Times New Roman" w:cs="Times New Roman"/>
          <w:sz w:val="24"/>
          <w:szCs w:val="24"/>
        </w:rPr>
        <w:t xml:space="preserve"> inherently</w:t>
      </w:r>
      <w:r w:rsidR="009F1884">
        <w:rPr>
          <w:rFonts w:ascii="Times New Roman" w:hAnsi="Times New Roman" w:cs="Times New Roman"/>
          <w:sz w:val="24"/>
          <w:szCs w:val="24"/>
        </w:rPr>
        <w:t xml:space="preserve"> </w:t>
      </w:r>
      <w:r w:rsidR="00CB1303">
        <w:rPr>
          <w:rFonts w:ascii="Times New Roman" w:hAnsi="Times New Roman" w:cs="Times New Roman"/>
          <w:sz w:val="24"/>
          <w:szCs w:val="24"/>
        </w:rPr>
        <w:t xml:space="preserve">be </w:t>
      </w:r>
      <w:r w:rsidR="009F1884">
        <w:rPr>
          <w:rFonts w:ascii="Times New Roman" w:hAnsi="Times New Roman" w:cs="Times New Roman"/>
          <w:sz w:val="24"/>
          <w:szCs w:val="24"/>
        </w:rPr>
        <w:t>more</w:t>
      </w:r>
      <w:r w:rsidRPr="00604EDE">
        <w:rPr>
          <w:rFonts w:ascii="Times New Roman" w:hAnsi="Times New Roman" w:cs="Times New Roman"/>
          <w:sz w:val="24"/>
          <w:szCs w:val="24"/>
        </w:rPr>
        <w:t xml:space="preserve"> open to newer technologies</w:t>
      </w:r>
      <w:r w:rsidR="003E7F96">
        <w:rPr>
          <w:rFonts w:ascii="Times New Roman" w:hAnsi="Times New Roman" w:cs="Times New Roman"/>
          <w:sz w:val="24"/>
          <w:szCs w:val="24"/>
        </w:rPr>
        <w:t xml:space="preserve">. </w:t>
      </w:r>
      <w:r w:rsidR="00E002D8">
        <w:rPr>
          <w:rFonts w:ascii="Times New Roman" w:hAnsi="Times New Roman" w:cs="Times New Roman"/>
          <w:sz w:val="24"/>
          <w:szCs w:val="24"/>
        </w:rPr>
        <w:t>A Dutch study found m</w:t>
      </w:r>
      <w:r w:rsidR="00CA7C97">
        <w:rPr>
          <w:rFonts w:ascii="Times New Roman" w:hAnsi="Times New Roman" w:cs="Times New Roman"/>
          <w:sz w:val="24"/>
          <w:szCs w:val="24"/>
        </w:rPr>
        <w:t>ore progressive dairy farmers (</w:t>
      </w:r>
      <w:commentRangeStart w:id="266"/>
      <w:r w:rsidR="00CA7C97">
        <w:rPr>
          <w:rFonts w:ascii="Times New Roman" w:hAnsi="Times New Roman" w:cs="Times New Roman"/>
          <w:sz w:val="24"/>
          <w:szCs w:val="24"/>
        </w:rPr>
        <w:t>younger</w:t>
      </w:r>
      <w:r w:rsidR="00E94876">
        <w:rPr>
          <w:rFonts w:ascii="Times New Roman" w:hAnsi="Times New Roman" w:cs="Times New Roman"/>
          <w:sz w:val="24"/>
          <w:szCs w:val="24"/>
        </w:rPr>
        <w:t xml:space="preserve"> in age</w:t>
      </w:r>
      <w:r w:rsidR="000C2369">
        <w:rPr>
          <w:rFonts w:ascii="Times New Roman" w:hAnsi="Times New Roman" w:cs="Times New Roman"/>
          <w:sz w:val="24"/>
          <w:szCs w:val="24"/>
        </w:rPr>
        <w:t>, had children with higher education levels</w:t>
      </w:r>
      <w:commentRangeEnd w:id="266"/>
      <w:r w:rsidR="000C26E4">
        <w:rPr>
          <w:rStyle w:val="CommentReference"/>
          <w:rFonts w:eastAsiaTheme="minorEastAsia"/>
        </w:rPr>
        <w:commentReference w:id="266"/>
      </w:r>
      <w:r w:rsidR="000C2369">
        <w:rPr>
          <w:rFonts w:ascii="Times New Roman" w:hAnsi="Times New Roman" w:cs="Times New Roman"/>
          <w:sz w:val="24"/>
          <w:szCs w:val="24"/>
        </w:rPr>
        <w:t xml:space="preserve">, </w:t>
      </w:r>
      <w:r w:rsidR="00571CF6">
        <w:rPr>
          <w:rFonts w:ascii="Times New Roman" w:hAnsi="Times New Roman" w:cs="Times New Roman"/>
          <w:sz w:val="24"/>
          <w:szCs w:val="24"/>
        </w:rPr>
        <w:t>more likely to invest</w:t>
      </w:r>
      <w:r w:rsidR="00D90447">
        <w:rPr>
          <w:rFonts w:ascii="Times New Roman" w:hAnsi="Times New Roman" w:cs="Times New Roman"/>
          <w:sz w:val="24"/>
          <w:szCs w:val="24"/>
        </w:rPr>
        <w:t xml:space="preserve"> in the future for their farm) were more likely to have a lower bulk tank milk </w:t>
      </w:r>
      <w:r w:rsidR="00C66B43">
        <w:rPr>
          <w:rFonts w:ascii="Times New Roman" w:hAnsi="Times New Roman" w:cs="Times New Roman"/>
          <w:sz w:val="24"/>
          <w:szCs w:val="24"/>
        </w:rPr>
        <w:t xml:space="preserve">somatic cell count </w:t>
      </w:r>
      <w:r w:rsidR="00492F46">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1998)</w:t>
      </w:r>
      <w:r w:rsidR="00492F46">
        <w:rPr>
          <w:rFonts w:ascii="Times New Roman" w:hAnsi="Times New Roman" w:cs="Times New Roman"/>
          <w:sz w:val="24"/>
          <w:szCs w:val="24"/>
        </w:rPr>
        <w:fldChar w:fldCharType="end"/>
      </w:r>
      <w:r w:rsidR="00C130A9">
        <w:rPr>
          <w:rFonts w:ascii="Times New Roman" w:hAnsi="Times New Roman" w:cs="Times New Roman"/>
          <w:sz w:val="24"/>
          <w:szCs w:val="24"/>
        </w:rPr>
        <w:t xml:space="preserve">. </w:t>
      </w:r>
      <w:r w:rsidR="00D53780">
        <w:rPr>
          <w:rFonts w:ascii="Times New Roman" w:hAnsi="Times New Roman" w:cs="Times New Roman"/>
          <w:sz w:val="24"/>
          <w:szCs w:val="24"/>
        </w:rPr>
        <w:t>We speculate that a</w:t>
      </w:r>
      <w:r w:rsidR="00FC180B">
        <w:rPr>
          <w:rFonts w:ascii="Times New Roman" w:hAnsi="Times New Roman" w:cs="Times New Roman"/>
          <w:sz w:val="24"/>
          <w:szCs w:val="24"/>
        </w:rPr>
        <w:t>n extension of this relationship is that progressive dairy farmers</w:t>
      </w:r>
      <w:r w:rsidR="003E3AE7">
        <w:rPr>
          <w:rFonts w:ascii="Times New Roman" w:hAnsi="Times New Roman" w:cs="Times New Roman"/>
          <w:sz w:val="24"/>
          <w:szCs w:val="24"/>
        </w:rPr>
        <w:t xml:space="preserve"> </w:t>
      </w:r>
      <w:r w:rsidR="009272E4">
        <w:rPr>
          <w:rFonts w:ascii="Times New Roman" w:hAnsi="Times New Roman" w:cs="Times New Roman"/>
          <w:sz w:val="24"/>
          <w:szCs w:val="24"/>
        </w:rPr>
        <w:t xml:space="preserve">already </w:t>
      </w:r>
      <w:r w:rsidR="003E3AE7">
        <w:rPr>
          <w:rFonts w:ascii="Times New Roman" w:hAnsi="Times New Roman" w:cs="Times New Roman"/>
          <w:sz w:val="24"/>
          <w:szCs w:val="24"/>
        </w:rPr>
        <w:t>using a bedded pack</w:t>
      </w:r>
      <w:r w:rsidR="00FC180B">
        <w:rPr>
          <w:rFonts w:ascii="Times New Roman" w:hAnsi="Times New Roman" w:cs="Times New Roman"/>
          <w:sz w:val="24"/>
          <w:szCs w:val="24"/>
        </w:rPr>
        <w:t xml:space="preserve"> may be </w:t>
      </w:r>
      <w:r w:rsidRPr="00604EDE">
        <w:rPr>
          <w:rFonts w:ascii="Times New Roman" w:hAnsi="Times New Roman" w:cs="Times New Roman"/>
          <w:sz w:val="24"/>
          <w:szCs w:val="24"/>
        </w:rPr>
        <w:t>more likely to have implemented stricter control programs for contagious mastitis pathogens</w:t>
      </w:r>
      <w:r w:rsidR="00FC180B">
        <w:rPr>
          <w:rFonts w:ascii="Times New Roman" w:hAnsi="Times New Roman" w:cs="Times New Roman"/>
          <w:sz w:val="24"/>
          <w:szCs w:val="24"/>
        </w:rPr>
        <w:t xml:space="preserve"> such as </w:t>
      </w:r>
      <w:r w:rsidR="00FC180B">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262"/>
      <w:r w:rsidR="0041164B">
        <w:rPr>
          <w:rStyle w:val="CommentReference"/>
          <w:rFonts w:eastAsiaTheme="minorEastAsia"/>
        </w:rPr>
        <w:commentReference w:id="262"/>
      </w: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w:t>
      </w:r>
      <w:r w:rsidRPr="00604EDE">
        <w:rPr>
          <w:rFonts w:ascii="Times New Roman" w:hAnsi="Times New Roman" w:cs="Times New Roman"/>
          <w:sz w:val="24"/>
          <w:szCs w:val="24"/>
        </w:rPr>
        <w:lastRenderedPageBreak/>
        <w:t xml:space="preserve">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267"/>
      <w:r w:rsidRPr="00604EDE">
        <w:rPr>
          <w:rFonts w:ascii="Times New Roman" w:hAnsi="Times New Roman" w:cs="Times New Roman"/>
          <w:sz w:val="24"/>
          <w:szCs w:val="24"/>
        </w:rPr>
        <w:t xml:space="preserve">18 Minnesota farms </w:t>
      </w:r>
      <w:commentRangeEnd w:id="267"/>
      <w:r w:rsidR="000C26E4">
        <w:rPr>
          <w:rStyle w:val="CommentReference"/>
          <w:rFonts w:eastAsiaTheme="minorEastAsia"/>
        </w:rPr>
        <w:commentReference w:id="267"/>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p>
    <w:p w14:paraId="317D7BD9" w14:textId="742C2679" w:rsidR="00102256" w:rsidDel="004A30F3" w:rsidRDefault="00A21424" w:rsidP="005F6118">
      <w:pPr>
        <w:autoSpaceDE w:val="0"/>
        <w:autoSpaceDN w:val="0"/>
        <w:adjustRightInd w:val="0"/>
        <w:spacing w:line="480" w:lineRule="auto"/>
        <w:ind w:firstLine="720"/>
        <w:rPr>
          <w:del w:id="268" w:author="Sandra Godden" w:date="2023-10-13T10:13:00Z"/>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C405CF">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0090409F">
        <w:rPr>
          <w:rFonts w:ascii="Times New Roman" w:hAnsi="Times New Roman" w:cs="Times New Roman"/>
          <w:sz w:val="24"/>
          <w:szCs w:val="24"/>
        </w:rPr>
        <w:fldChar w:fldCharType="begin"/>
      </w:r>
      <w:r w:rsidR="003A6162">
        <w:rPr>
          <w:rFonts w:ascii="Times New Roman" w:hAnsi="Times New Roman" w:cs="Times New Roman"/>
          <w:sz w:val="24"/>
          <w:szCs w:val="24"/>
        </w:rPr>
        <w:instrText xml:space="preserve"> ADDIN EN.CITE &lt;EndNote&gt;&lt;Cite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90409F">
        <w:rPr>
          <w:rFonts w:ascii="Times New Roman" w:hAnsi="Times New Roman" w:cs="Times New Roman"/>
          <w:sz w:val="24"/>
          <w:szCs w:val="24"/>
        </w:rPr>
        <w:fldChar w:fldCharType="end"/>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ins w:id="269" w:author="Sandra Godden" w:date="2023-10-13T10:12:00Z">
        <w:r w:rsidR="000C26E4">
          <w:rPr>
            <w:rFonts w:ascii="Times New Roman" w:hAnsi="Times New Roman" w:cs="Times New Roman"/>
            <w:sz w:val="24"/>
            <w:szCs w:val="24"/>
          </w:rPr>
          <w:t>ed</w:t>
        </w:r>
      </w:ins>
      <w:del w:id="270" w:author="Sandra Godden" w:date="2023-10-13T10:12:00Z">
        <w:r w:rsidR="00416F8C" w:rsidRPr="00604EDE" w:rsidDel="000C26E4">
          <w:rPr>
            <w:rFonts w:ascii="Times New Roman" w:hAnsi="Times New Roman" w:cs="Times New Roman"/>
            <w:sz w:val="24"/>
            <w:szCs w:val="24"/>
          </w:rPr>
          <w:delText>s</w:delText>
        </w:r>
      </w:del>
      <w:r w:rsidR="00416F8C" w:rsidRPr="00604EDE">
        <w:rPr>
          <w:rFonts w:ascii="Times New Roman" w:hAnsi="Times New Roman" w:cs="Times New Roman"/>
          <w:sz w:val="24"/>
          <w:szCs w:val="24"/>
        </w:rPr>
        <w:t xml:space="preserve"> </w:t>
      </w:r>
      <w:del w:id="271" w:author="Sandra Godden" w:date="2023-10-13T10:13:00Z">
        <w:r w:rsidR="00416F8C" w:rsidRPr="00604EDE" w:rsidDel="004A30F3">
          <w:rPr>
            <w:rFonts w:ascii="Times New Roman" w:hAnsi="Times New Roman" w:cs="Times New Roman"/>
            <w:sz w:val="24"/>
            <w:szCs w:val="24"/>
          </w:rPr>
          <w:delText xml:space="preserve">slightly </w:delText>
        </w:r>
      </w:del>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del w:id="272" w:author="Sandra Godden" w:date="2023-10-13T10:13:00Z">
        <w:r w:rsidR="00A147D2" w:rsidDel="004A30F3">
          <w:rPr>
            <w:rFonts w:ascii="Times New Roman" w:hAnsi="Times New Roman" w:cs="Times New Roman"/>
            <w:sz w:val="24"/>
            <w:szCs w:val="24"/>
          </w:rPr>
          <w:delText xml:space="preserve">However, </w:delText>
        </w:r>
        <w:r w:rsidR="00DD4BE9" w:rsidDel="004A30F3">
          <w:rPr>
            <w:rFonts w:ascii="Times New Roman" w:hAnsi="Times New Roman" w:cs="Times New Roman"/>
            <w:sz w:val="24"/>
            <w:szCs w:val="24"/>
          </w:rPr>
          <w:delText>the aerobic culture methodology</w:delText>
        </w:r>
        <w:r w:rsidR="006C27BB" w:rsidDel="004A30F3">
          <w:rPr>
            <w:rFonts w:ascii="Times New Roman" w:hAnsi="Times New Roman" w:cs="Times New Roman"/>
            <w:sz w:val="24"/>
            <w:szCs w:val="24"/>
          </w:rPr>
          <w:delText xml:space="preserve"> (all carried out at the </w:delText>
        </w:r>
        <w:r w:rsidR="00C94D3A" w:rsidDel="004A30F3">
          <w:rPr>
            <w:rFonts w:ascii="Times New Roman" w:hAnsi="Times New Roman" w:cs="Times New Roman"/>
            <w:sz w:val="24"/>
            <w:szCs w:val="24"/>
          </w:rPr>
          <w:delText xml:space="preserve">Laboratory for Udder Health, </w:delText>
        </w:r>
        <w:r w:rsidR="006C27BB" w:rsidDel="004A30F3">
          <w:rPr>
            <w:rFonts w:ascii="Times New Roman" w:hAnsi="Times New Roman" w:cs="Times New Roman"/>
            <w:sz w:val="24"/>
            <w:szCs w:val="24"/>
          </w:rPr>
          <w:delText>University</w:delText>
        </w:r>
        <w:r w:rsidR="00DD4BE9" w:rsidDel="004A30F3">
          <w:rPr>
            <w:rFonts w:ascii="Times New Roman" w:hAnsi="Times New Roman" w:cs="Times New Roman"/>
            <w:sz w:val="24"/>
            <w:szCs w:val="24"/>
          </w:rPr>
          <w:delText xml:space="preserve"> </w:delText>
        </w:r>
        <w:r w:rsidR="006C27BB" w:rsidDel="004A30F3">
          <w:rPr>
            <w:rFonts w:ascii="Times New Roman" w:hAnsi="Times New Roman" w:cs="Times New Roman"/>
            <w:sz w:val="24"/>
            <w:szCs w:val="24"/>
          </w:rPr>
          <w:delText xml:space="preserve">of Minnesota) </w:delText>
        </w:r>
        <w:r w:rsidR="00DD4BE9" w:rsidDel="004A30F3">
          <w:rPr>
            <w:rFonts w:ascii="Times New Roman" w:hAnsi="Times New Roman" w:cs="Times New Roman"/>
            <w:sz w:val="24"/>
            <w:szCs w:val="24"/>
          </w:rPr>
          <w:delText>following collection</w:delText>
        </w:r>
        <w:r w:rsidR="006C27BB" w:rsidDel="004A30F3">
          <w:rPr>
            <w:rFonts w:ascii="Times New Roman" w:hAnsi="Times New Roman" w:cs="Times New Roman"/>
            <w:sz w:val="24"/>
            <w:szCs w:val="24"/>
          </w:rPr>
          <w:delText xml:space="preserve"> was very similar between studies, hopefully </w:delText>
        </w:r>
        <w:r w:rsidR="00E24EF5" w:rsidDel="004A30F3">
          <w:rPr>
            <w:rFonts w:ascii="Times New Roman" w:hAnsi="Times New Roman" w:cs="Times New Roman"/>
            <w:sz w:val="24"/>
            <w:szCs w:val="24"/>
          </w:rPr>
          <w:delText>facilitating</w:delText>
        </w:r>
        <w:r w:rsidR="006C27BB" w:rsidDel="004A30F3">
          <w:rPr>
            <w:rFonts w:ascii="Times New Roman" w:hAnsi="Times New Roman" w:cs="Times New Roman"/>
            <w:sz w:val="24"/>
            <w:szCs w:val="24"/>
          </w:rPr>
          <w:delText xml:space="preserve"> </w:delText>
        </w:r>
        <w:r w:rsidR="00E24EF5" w:rsidDel="004A30F3">
          <w:rPr>
            <w:rFonts w:ascii="Times New Roman" w:hAnsi="Times New Roman" w:cs="Times New Roman"/>
            <w:sz w:val="24"/>
            <w:szCs w:val="24"/>
          </w:rPr>
          <w:delText>direct comparisons.</w:delText>
        </w:r>
        <w:r w:rsidRPr="00604EDE" w:rsidDel="004A30F3">
          <w:rPr>
            <w:rFonts w:ascii="Times New Roman" w:hAnsi="Times New Roman" w:cs="Times New Roman"/>
            <w:sz w:val="24"/>
            <w:szCs w:val="24"/>
          </w:rPr>
          <w:delText xml:space="preserve"> </w:delText>
        </w:r>
      </w:del>
    </w:p>
    <w:p w14:paraId="264AD6EF" w14:textId="0200BEAD" w:rsidR="00A21424" w:rsidRPr="006E592D" w:rsidRDefault="000C7AA2" w:rsidP="0075028E">
      <w:pPr>
        <w:autoSpaceDE w:val="0"/>
        <w:autoSpaceDN w:val="0"/>
        <w:adjustRightInd w:val="0"/>
        <w:spacing w:line="480" w:lineRule="auto"/>
        <w:ind w:firstLine="720"/>
        <w:rPr>
          <w:rFonts w:ascii="Times New Roman" w:hAnsi="Times New Roman" w:cs="Times New Roman"/>
          <w:sz w:val="24"/>
          <w:szCs w:val="24"/>
        </w:rPr>
      </w:pPr>
      <w:commentRangeStart w:id="273"/>
      <w:r>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Pr>
          <w:rFonts w:ascii="Times New Roman" w:hAnsi="Times New Roman" w:cs="Times New Roman"/>
          <w:sz w:val="24"/>
          <w:szCs w:val="24"/>
        </w:rPr>
        <w:t xml:space="preserve">sample </w:t>
      </w:r>
      <w:commentRangeEnd w:id="273"/>
      <w:r w:rsidR="004A30F3">
        <w:rPr>
          <w:rStyle w:val="CommentReference"/>
          <w:rFonts w:eastAsiaTheme="minorEastAsia"/>
        </w:rPr>
        <w:commentReference w:id="273"/>
      </w:r>
      <w:ins w:id="274" w:author="Sandra Godden" w:date="2023-10-13T10:14:00Z">
        <w:r w:rsidR="004A30F3">
          <w:rPr>
            <w:rFonts w:ascii="Times New Roman" w:hAnsi="Times New Roman" w:cs="Times New Roman"/>
            <w:sz w:val="24"/>
            <w:szCs w:val="24"/>
          </w:rPr>
          <w:t xml:space="preserve">in the current study </w:t>
        </w:r>
      </w:ins>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00A21424"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00A21424"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00A21424"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00A21424"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00A21424" w:rsidRPr="00604EDE">
        <w:rPr>
          <w:rFonts w:ascii="Times New Roman" w:hAnsi="Times New Roman" w:cs="Times New Roman"/>
          <w:sz w:val="24"/>
          <w:szCs w:val="24"/>
        </w:rPr>
        <w:t xml:space="preserve"> dairy farms, the limitations inherent in </w:t>
      </w:r>
      <w:r w:rsidR="00A21424" w:rsidRPr="00604EDE">
        <w:rPr>
          <w:rFonts w:ascii="Times New Roman" w:hAnsi="Times New Roman" w:cs="Times New Roman"/>
          <w:sz w:val="24"/>
          <w:szCs w:val="24"/>
        </w:rPr>
        <w:lastRenderedPageBreak/>
        <w:t>performing analysis of a single bulk tank milk sample from each farm were a trade-off for the ability to get a picture of milk quality on a larger number of farms included in the study.</w:t>
      </w:r>
    </w:p>
    <w:p w14:paraId="0056BFE5" w14:textId="1A1221D0" w:rsidR="00A21424" w:rsidRPr="00604EDE" w:rsidRDefault="00C41E82">
      <w:pPr>
        <w:pStyle w:val="ListParagraph"/>
        <w:autoSpaceDE w:val="0"/>
        <w:autoSpaceDN w:val="0"/>
        <w:adjustRightInd w:val="0"/>
        <w:spacing w:line="480" w:lineRule="auto"/>
        <w:rPr>
          <w:b/>
          <w:bCs/>
        </w:rPr>
        <w:pPrChange w:id="275" w:author="Sandra Godden" w:date="2023-10-13T10:14:00Z">
          <w:pPr>
            <w:pStyle w:val="ListParagraph"/>
            <w:numPr>
              <w:numId w:val="11"/>
            </w:numPr>
            <w:autoSpaceDE w:val="0"/>
            <w:autoSpaceDN w:val="0"/>
            <w:adjustRightInd w:val="0"/>
            <w:spacing w:line="480" w:lineRule="auto"/>
            <w:ind w:hanging="360"/>
          </w:pPr>
        </w:pPrChange>
      </w:pPr>
      <w:commentRangeStart w:id="276"/>
      <w:r>
        <w:rPr>
          <w:b/>
          <w:bCs/>
        </w:rPr>
        <w:t xml:space="preserve">Univariate analysis of </w:t>
      </w:r>
      <w:ins w:id="277" w:author="Sandra Godden" w:date="2023-10-13T10:25:00Z">
        <w:r w:rsidR="00E8288A">
          <w:rPr>
            <w:b/>
            <w:bCs/>
          </w:rPr>
          <w:t xml:space="preserve">farm management factors associated with </w:t>
        </w:r>
      </w:ins>
      <w:r>
        <w:rPr>
          <w:b/>
          <w:bCs/>
        </w:rPr>
        <w:t>b</w:t>
      </w:r>
      <w:r w:rsidR="00A21424" w:rsidRPr="00604EDE">
        <w:rPr>
          <w:b/>
          <w:bCs/>
        </w:rPr>
        <w:t>ulk tank milk</w:t>
      </w:r>
      <w:ins w:id="278" w:author="Sandra Godden" w:date="2023-10-13T10:15:00Z">
        <w:r w:rsidR="004A30F3">
          <w:rPr>
            <w:b/>
            <w:bCs/>
          </w:rPr>
          <w:t xml:space="preserve"> quality,</w:t>
        </w:r>
      </w:ins>
      <w:r w:rsidR="00A21424" w:rsidRPr="00604EDE">
        <w:rPr>
          <w:b/>
          <w:bCs/>
        </w:rPr>
        <w:t xml:space="preserve"> udder health and </w:t>
      </w:r>
      <w:ins w:id="279" w:author="Sandra Godden" w:date="2023-10-13T10:24:00Z">
        <w:r w:rsidR="00E8288A">
          <w:rPr>
            <w:b/>
            <w:bCs/>
          </w:rPr>
          <w:t xml:space="preserve">udder </w:t>
        </w:r>
      </w:ins>
      <w:r w:rsidR="00A21424" w:rsidRPr="00604EDE">
        <w:rPr>
          <w:b/>
          <w:bCs/>
        </w:rPr>
        <w:t>hygiene measures</w:t>
      </w:r>
      <w:commentRangeEnd w:id="276"/>
      <w:r w:rsidR="00E8288A">
        <w:rPr>
          <w:rStyle w:val="CommentReference"/>
          <w:rFonts w:asciiTheme="minorHAnsi" w:eastAsiaTheme="minorEastAsia" w:hAnsiTheme="minorHAnsi" w:cstheme="minorBidi"/>
        </w:rPr>
        <w:commentReference w:id="276"/>
      </w:r>
    </w:p>
    <w:p w14:paraId="6BD40F0B" w14:textId="497EE22F"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280"/>
      <w:r w:rsidRPr="0024316E">
        <w:rPr>
          <w:rFonts w:ascii="Times New Roman" w:hAnsi="Times New Roman" w:cs="Times New Roman"/>
          <w:sz w:val="24"/>
          <w:szCs w:val="24"/>
        </w:rPr>
        <w:t xml:space="preserve">As results from the multivariable models exploring the </w:t>
      </w:r>
      <w:ins w:id="281" w:author="Sandra Godden" w:date="2023-10-13T10:15:00Z">
        <w:r w:rsidR="004A30F3">
          <w:rPr>
            <w:rFonts w:ascii="Times New Roman" w:hAnsi="Times New Roman" w:cs="Times New Roman"/>
            <w:sz w:val="24"/>
            <w:szCs w:val="24"/>
          </w:rPr>
          <w:t>relationship</w:t>
        </w:r>
      </w:ins>
      <w:del w:id="282" w:author="Sandra Godden" w:date="2023-10-13T10:15:00Z">
        <w:r w:rsidRPr="0024316E" w:rsidDel="004A30F3">
          <w:rPr>
            <w:rFonts w:ascii="Times New Roman" w:hAnsi="Times New Roman" w:cs="Times New Roman"/>
            <w:sz w:val="24"/>
            <w:szCs w:val="24"/>
          </w:rPr>
          <w:delText>effect of</w:delText>
        </w:r>
      </w:del>
      <w:ins w:id="283" w:author="Sandra Godden" w:date="2023-10-13T10:15:00Z">
        <w:r w:rsidR="004A30F3">
          <w:rPr>
            <w:rFonts w:ascii="Times New Roman" w:hAnsi="Times New Roman" w:cs="Times New Roman"/>
            <w:sz w:val="24"/>
            <w:szCs w:val="24"/>
          </w:rPr>
          <w:t xml:space="preserve"> between</w:t>
        </w:r>
      </w:ins>
      <w:r w:rsidRPr="0024316E">
        <w:rPr>
          <w:rFonts w:ascii="Times New Roman" w:hAnsi="Times New Roman" w:cs="Times New Roman"/>
          <w:sz w:val="24"/>
          <w:szCs w:val="24"/>
        </w:rPr>
        <w:t xml:space="preserve"> facility type </w:t>
      </w:r>
      <w:ins w:id="284" w:author="Sandra Godden" w:date="2023-10-13T10:15:00Z">
        <w:r w:rsidR="004A30F3">
          <w:rPr>
            <w:rFonts w:ascii="Times New Roman" w:hAnsi="Times New Roman" w:cs="Times New Roman"/>
            <w:sz w:val="24"/>
            <w:szCs w:val="24"/>
          </w:rPr>
          <w:t xml:space="preserve">and outcomes of interest </w:t>
        </w:r>
      </w:ins>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280"/>
      <w:r w:rsidR="0089310C">
        <w:rPr>
          <w:rStyle w:val="CommentReference"/>
          <w:rFonts w:eastAsiaTheme="minorEastAsia"/>
        </w:rPr>
        <w:commentReference w:id="280"/>
      </w:r>
    </w:p>
    <w:p w14:paraId="761D2E2E" w14:textId="30806BB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ins w:id="285" w:author="Sandra Godden" w:date="2023-10-13T10:17:00Z">
        <w:r w:rsidR="004A30F3">
          <w:rPr>
            <w:rFonts w:ascii="Times New Roman" w:hAnsi="Times New Roman" w:cs="Times New Roman"/>
            <w:sz w:val="24"/>
            <w:szCs w:val="24"/>
          </w:rPr>
          <w:t>finding</w:t>
        </w:r>
      </w:ins>
      <w:del w:id="286" w:author="Sandra Godden" w:date="2023-10-13T10:17:00Z">
        <w:r w:rsidRPr="00604EDE" w:rsidDel="004A30F3">
          <w:rPr>
            <w:rFonts w:ascii="Times New Roman" w:hAnsi="Times New Roman" w:cs="Times New Roman"/>
            <w:sz w:val="24"/>
            <w:szCs w:val="24"/>
          </w:rPr>
          <w:delText>theme</w:delText>
        </w:r>
      </w:del>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w:t>
      </w:r>
      <w:proofErr w:type="gramStart"/>
      <w:r w:rsidR="00A21424" w:rsidRPr="00604EDE">
        <w:rPr>
          <w:rFonts w:ascii="Times New Roman" w:hAnsi="Times New Roman" w:cs="Times New Roman"/>
          <w:sz w:val="24"/>
          <w:szCs w:val="24"/>
        </w:rPr>
        <w:t>et al</w:t>
      </w:r>
      <w:r w:rsidR="007F05B9">
        <w:rPr>
          <w:rFonts w:ascii="Times New Roman" w:hAnsi="Times New Roman" w:cs="Times New Roman"/>
          <w:sz w:val="24"/>
          <w:szCs w:val="24"/>
        </w:rPr>
        <w:t>.</w:t>
      </w:r>
      <w:r w:rsidR="00E85C14">
        <w:rPr>
          <w:rFonts w:ascii="Times New Roman" w:hAnsi="Times New Roman" w:cs="Times New Roman"/>
          <w:sz w:val="24"/>
          <w:szCs w:val="24"/>
        </w:rPr>
        <w:t>.</w:t>
      </w:r>
      <w:proofErr w:type="gramEnd"/>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2828F481"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w:t>
      </w:r>
      <w:r w:rsidR="00C61F5E">
        <w:rPr>
          <w:rFonts w:ascii="Times New Roman" w:hAnsi="Times New Roman" w:cs="Times New Roman"/>
          <w:sz w:val="24"/>
          <w:szCs w:val="24"/>
        </w:rPr>
        <w:lastRenderedPageBreak/>
        <w:t>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relationship 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looking at </w:t>
      </w:r>
      <w:commentRangeStart w:id="287"/>
      <w:r w:rsidR="00D5759E">
        <w:rPr>
          <w:rFonts w:ascii="Times New Roman" w:hAnsi="Times New Roman" w:cs="Times New Roman"/>
          <w:sz w:val="24"/>
          <w:szCs w:val="24"/>
        </w:rPr>
        <w:t>t</w:t>
      </w:r>
      <w:r w:rsidR="00D02D68">
        <w:rPr>
          <w:rFonts w:ascii="Times New Roman" w:hAnsi="Times New Roman" w:cs="Times New Roman"/>
          <w:sz w:val="24"/>
          <w:szCs w:val="24"/>
        </w:rPr>
        <w:t xml:space="preserve">he </w:t>
      </w:r>
      <w:r w:rsidR="003A024D">
        <w:rPr>
          <w:rFonts w:ascii="Times New Roman" w:hAnsi="Times New Roman" w:cs="Times New Roman"/>
          <w:sz w:val="24"/>
          <w:szCs w:val="24"/>
        </w:rPr>
        <w:t>trade-off</w:t>
      </w:r>
      <w:r w:rsidR="00D02D68">
        <w:rPr>
          <w:rFonts w:ascii="Times New Roman" w:hAnsi="Times New Roman" w:cs="Times New Roman"/>
          <w:sz w:val="24"/>
          <w:szCs w:val="24"/>
        </w:rPr>
        <w:t xml:space="preserve">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increased bedding costs for 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commentRangeEnd w:id="287"/>
      <w:r w:rsidR="004A30F3">
        <w:rPr>
          <w:rStyle w:val="CommentReference"/>
          <w:rFonts w:eastAsiaTheme="minorEastAsia"/>
        </w:rPr>
        <w:commentReference w:id="287"/>
      </w:r>
    </w:p>
    <w:p w14:paraId="44A46BCC" w14:textId="398F86E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commentRangeStart w:id="288"/>
      <w:r w:rsidRPr="00604EDE">
        <w:rPr>
          <w:rFonts w:ascii="Times New Roman" w:hAnsi="Times New Roman" w:cs="Times New Roman"/>
          <w:sz w:val="24"/>
          <w:szCs w:val="24"/>
        </w:rPr>
        <w:t xml:space="preserve">Multiple measures of udder health in this </w:t>
      </w:r>
      <w:ins w:id="289" w:author="Sandra Godden" w:date="2023-10-13T10:19:00Z">
        <w:r w:rsidR="004A30F3">
          <w:rPr>
            <w:rFonts w:ascii="Times New Roman" w:hAnsi="Times New Roman" w:cs="Times New Roman"/>
            <w:sz w:val="24"/>
            <w:szCs w:val="24"/>
          </w:rPr>
          <w:t>study</w:t>
        </w:r>
      </w:ins>
      <w:del w:id="290" w:author="Sandra Godden" w:date="2023-10-13T10:19:00Z">
        <w:r w:rsidRPr="00604EDE" w:rsidDel="004A30F3">
          <w:rPr>
            <w:rFonts w:ascii="Times New Roman" w:hAnsi="Times New Roman" w:cs="Times New Roman"/>
            <w:sz w:val="24"/>
            <w:szCs w:val="24"/>
          </w:rPr>
          <w:delText>work</w:delText>
        </w:r>
      </w:del>
      <w:r w:rsidRPr="00604EDE">
        <w:rPr>
          <w:rFonts w:ascii="Times New Roman" w:hAnsi="Times New Roman" w:cs="Times New Roman"/>
          <w:sz w:val="24"/>
          <w:szCs w:val="24"/>
        </w:rPr>
        <w:t xml:space="preserve"> were </w:t>
      </w:r>
      <w:ins w:id="291" w:author="Sandra Godden" w:date="2023-10-13T10:19:00Z">
        <w:r w:rsidR="004A30F3">
          <w:rPr>
            <w:rFonts w:ascii="Times New Roman" w:hAnsi="Times New Roman" w:cs="Times New Roman"/>
            <w:sz w:val="24"/>
            <w:szCs w:val="24"/>
          </w:rPr>
          <w:t>associated with</w:t>
        </w:r>
      </w:ins>
      <w:del w:id="292" w:author="Sandra Godden" w:date="2023-10-13T10:19:00Z">
        <w:r w:rsidRPr="00604EDE" w:rsidDel="004A30F3">
          <w:rPr>
            <w:rFonts w:ascii="Times New Roman" w:hAnsi="Times New Roman" w:cs="Times New Roman"/>
            <w:sz w:val="24"/>
            <w:szCs w:val="24"/>
          </w:rPr>
          <w:delText>related to</w:delText>
        </w:r>
      </w:del>
      <w:r w:rsidRPr="00604EDE">
        <w:rPr>
          <w:rFonts w:ascii="Times New Roman" w:hAnsi="Times New Roman" w:cs="Times New Roman"/>
          <w:sz w:val="24"/>
          <w:szCs w:val="24"/>
        </w:rPr>
        <w:t xml:space="preserve"> udder hygiene, </w:t>
      </w:r>
      <w:commentRangeEnd w:id="288"/>
      <w:r w:rsidR="004A30F3">
        <w:rPr>
          <w:rStyle w:val="CommentReference"/>
          <w:rFonts w:eastAsiaTheme="minorEastAsia"/>
        </w:rPr>
        <w:commentReference w:id="288"/>
      </w:r>
      <w:r w:rsidRPr="00604EDE">
        <w:rPr>
          <w:rFonts w:ascii="Times New Roman" w:hAnsi="Times New Roman" w:cs="Times New Roman"/>
          <w:sz w:val="24"/>
          <w:szCs w:val="24"/>
        </w:rPr>
        <w:t>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w:t>
      </w:r>
      <w:r w:rsidRPr="00604EDE">
        <w:rPr>
          <w:rFonts w:ascii="Times New Roman" w:hAnsi="Times New Roman" w:cs="Times New Roman"/>
          <w:sz w:val="24"/>
          <w:szCs w:val="24"/>
        </w:rPr>
        <w:lastRenderedPageBreak/>
        <w:t xml:space="preserve">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7D21F8F"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ins w:id="293" w:author="Sandra Godden" w:date="2023-10-13T10:22:00Z">
        <w:r w:rsidR="004A30F3">
          <w:rPr>
            <w:rFonts w:ascii="Times New Roman" w:hAnsi="Times New Roman" w:cs="Times New Roman"/>
            <w:sz w:val="24"/>
            <w:szCs w:val="24"/>
          </w:rPr>
          <w:t>interesting finding</w:t>
        </w:r>
      </w:ins>
      <w:del w:id="294" w:author="Sandra Godden" w:date="2023-10-13T10:22:00Z">
        <w:r w:rsidRPr="00604EDE" w:rsidDel="004A30F3">
          <w:rPr>
            <w:rFonts w:ascii="Times New Roman" w:hAnsi="Times New Roman" w:cs="Times New Roman"/>
            <w:sz w:val="24"/>
            <w:szCs w:val="24"/>
          </w:rPr>
          <w:delText>predominant theme</w:delText>
        </w:r>
      </w:del>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0595E1B3" w14:textId="665BD774" w:rsidR="000F597F" w:rsidRPr="00604EDE" w:rsidRDefault="00F33A13">
      <w:pPr>
        <w:pStyle w:val="ListParagraph"/>
        <w:autoSpaceDE w:val="0"/>
        <w:autoSpaceDN w:val="0"/>
        <w:adjustRightInd w:val="0"/>
        <w:spacing w:line="480" w:lineRule="auto"/>
        <w:rPr>
          <w:b/>
          <w:bCs/>
        </w:rPr>
        <w:pPrChange w:id="295" w:author="Sandra Godden" w:date="2023-10-13T10:23:00Z">
          <w:pPr>
            <w:pStyle w:val="ListParagraph"/>
            <w:numPr>
              <w:numId w:val="11"/>
            </w:numPr>
            <w:autoSpaceDE w:val="0"/>
            <w:autoSpaceDN w:val="0"/>
            <w:adjustRightInd w:val="0"/>
            <w:spacing w:line="480" w:lineRule="auto"/>
            <w:ind w:hanging="360"/>
          </w:pPr>
        </w:pPrChange>
      </w:pPr>
      <w:commentRangeStart w:id="296"/>
      <w:r>
        <w:rPr>
          <w:b/>
          <w:bCs/>
        </w:rPr>
        <w:t>Unconditional comparison of b</w:t>
      </w:r>
      <w:r w:rsidR="000F597F" w:rsidRPr="00604EDE">
        <w:rPr>
          <w:b/>
          <w:bCs/>
        </w:rPr>
        <w:t xml:space="preserve">ulk tank milk </w:t>
      </w:r>
      <w:ins w:id="297" w:author="Sandra Godden" w:date="2023-10-13T10:25:00Z">
        <w:r w:rsidR="00E8288A">
          <w:rPr>
            <w:b/>
            <w:bCs/>
          </w:rPr>
          <w:t xml:space="preserve">quality, </w:t>
        </w:r>
      </w:ins>
      <w:r w:rsidR="000F597F" w:rsidRPr="00604EDE">
        <w:rPr>
          <w:b/>
          <w:bCs/>
        </w:rPr>
        <w:t>udder health</w:t>
      </w:r>
      <w:r w:rsidR="000F597F">
        <w:rPr>
          <w:b/>
          <w:bCs/>
        </w:rPr>
        <w:t xml:space="preserve">, </w:t>
      </w:r>
      <w:ins w:id="298" w:author="Sandra Godden" w:date="2023-10-13T10:25:00Z">
        <w:r w:rsidR="00E8288A">
          <w:rPr>
            <w:b/>
            <w:bCs/>
          </w:rPr>
          <w:t xml:space="preserve">milk </w:t>
        </w:r>
      </w:ins>
      <w:r w:rsidR="000F597F">
        <w:rPr>
          <w:b/>
          <w:bCs/>
        </w:rPr>
        <w:t xml:space="preserve">production, and </w:t>
      </w:r>
      <w:ins w:id="299" w:author="Sandra Godden" w:date="2023-10-13T10:26:00Z">
        <w:r w:rsidR="00E8288A">
          <w:rPr>
            <w:b/>
            <w:bCs/>
          </w:rPr>
          <w:t xml:space="preserve">udder </w:t>
        </w:r>
      </w:ins>
      <w:r w:rsidR="000F597F" w:rsidRPr="00604EDE">
        <w:rPr>
          <w:b/>
          <w:bCs/>
        </w:rPr>
        <w:t>hygiene measures</w:t>
      </w:r>
      <w:r>
        <w:rPr>
          <w:b/>
          <w:bCs/>
        </w:rPr>
        <w:t xml:space="preserve"> by facility type</w:t>
      </w:r>
      <w:commentRangeEnd w:id="296"/>
      <w:r w:rsidR="00E8288A">
        <w:rPr>
          <w:rStyle w:val="CommentReference"/>
          <w:rFonts w:asciiTheme="minorHAnsi" w:eastAsiaTheme="minorEastAsia" w:hAnsiTheme="minorHAnsi" w:cstheme="minorBidi"/>
        </w:rPr>
        <w:commentReference w:id="296"/>
      </w:r>
    </w:p>
    <w:p w14:paraId="07ED6998" w14:textId="1DF6CC52" w:rsidR="00A21424" w:rsidRPr="004241E9" w:rsidRDefault="002646B5" w:rsidP="004241E9">
      <w:pPr>
        <w:autoSpaceDE w:val="0"/>
        <w:autoSpaceDN w:val="0"/>
        <w:adjustRightInd w:val="0"/>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There was</w:t>
      </w:r>
      <w:r w:rsidR="00A21424" w:rsidRPr="00604EDE">
        <w:rPr>
          <w:rFonts w:ascii="Times New Roman" w:hAnsi="Times New Roman" w:cs="Times New Roman"/>
          <w:sz w:val="24"/>
          <w:szCs w:val="24"/>
        </w:rPr>
        <w:t xml:space="preserve"> no difference in </w:t>
      </w:r>
      <w:r w:rsidR="00B74EE4">
        <w:rPr>
          <w:rFonts w:ascii="Times New Roman" w:hAnsi="Times New Roman" w:cs="Times New Roman"/>
          <w:sz w:val="24"/>
          <w:szCs w:val="24"/>
        </w:rPr>
        <w:t xml:space="preserve">the two </w:t>
      </w:r>
      <w:r w:rsidR="00A21424" w:rsidRPr="00604EDE">
        <w:rPr>
          <w:rFonts w:ascii="Times New Roman" w:hAnsi="Times New Roman" w:cs="Times New Roman"/>
          <w:sz w:val="24"/>
          <w:szCs w:val="24"/>
        </w:rPr>
        <w:t>udder hygiene measures</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between the three facility types included in the study</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finding is in accordance with previous work, which found that cow hygiene on bedded pack systems </w:t>
      </w:r>
      <w:r w:rsidR="002D4B29">
        <w:rPr>
          <w:rFonts w:ascii="Times New Roman" w:hAnsi="Times New Roman" w:cs="Times New Roman"/>
          <w:sz w:val="24"/>
          <w:szCs w:val="24"/>
        </w:rPr>
        <w:t xml:space="preserve">is </w:t>
      </w:r>
      <w:r w:rsidR="00A21424" w:rsidRPr="00604EDE">
        <w:rPr>
          <w:rFonts w:ascii="Times New Roman" w:hAnsi="Times New Roman" w:cs="Times New Roman"/>
          <w:sz w:val="24"/>
          <w:szCs w:val="24"/>
        </w:rPr>
        <w:t xml:space="preserve">comparable to traditional facility types in </w:t>
      </w:r>
      <w:r w:rsidR="0020464D">
        <w:rPr>
          <w:rFonts w:ascii="Times New Roman" w:hAnsi="Times New Roman" w:cs="Times New Roman"/>
          <w:sz w:val="24"/>
          <w:szCs w:val="24"/>
        </w:rPr>
        <w:t>the Upper Midwest</w:t>
      </w:r>
      <w:r w:rsidR="006B1C4D">
        <w:rPr>
          <w:rFonts w:ascii="Times New Roman" w:hAnsi="Times New Roman" w:cs="Times New Roman"/>
          <w:sz w:val="24"/>
          <w:szCs w:val="24"/>
        </w:rPr>
        <w:t>ern</w:t>
      </w:r>
      <w:r w:rsidR="00277118">
        <w:rPr>
          <w:rFonts w:ascii="Times New Roman" w:hAnsi="Times New Roman" w:cs="Times New Roman"/>
          <w:sz w:val="24"/>
          <w:szCs w:val="24"/>
        </w:rPr>
        <w:t xml:space="preserve"> U</w:t>
      </w:r>
      <w:r w:rsidR="00296D91">
        <w:rPr>
          <w:rFonts w:ascii="Times New Roman" w:hAnsi="Times New Roman" w:cs="Times New Roman"/>
          <w:sz w:val="24"/>
          <w:szCs w:val="24"/>
        </w:rPr>
        <w:t>.</w:t>
      </w:r>
      <w:r w:rsidR="00277118">
        <w:rPr>
          <w:rFonts w:ascii="Times New Roman" w:hAnsi="Times New Roman" w:cs="Times New Roman"/>
          <w:sz w:val="24"/>
          <w:szCs w:val="24"/>
        </w:rPr>
        <w:t>S</w:t>
      </w:r>
      <w:r w:rsidR="00296D91">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296D91">
        <w:rPr>
          <w:rFonts w:ascii="Times New Roman" w:hAnsi="Times New Roman" w:cs="Times New Roman"/>
          <w:sz w:val="24"/>
          <w:szCs w:val="24"/>
        </w:rPr>
        <w:t>Southeastern U.S.</w:t>
      </w:r>
      <w:r w:rsidR="00A21424" w:rsidRPr="00604EDE">
        <w:rPr>
          <w:rFonts w:ascii="Times New Roman" w:hAnsi="Times New Roman" w:cs="Times New Roman"/>
          <w:sz w:val="24"/>
          <w:szCs w:val="24"/>
        </w:rPr>
        <w:t xml:space="preserve">, and Brazil </w:t>
      </w:r>
      <w:r w:rsidR="009C77DD">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 </w:instrText>
      </w:r>
      <w:r w:rsidR="00BB42F3">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EN.CITE.DATA </w:instrText>
      </w:r>
      <w:r w:rsidR="00BB42F3">
        <w:rPr>
          <w:rFonts w:ascii="Times New Roman" w:hAnsi="Times New Roman" w:cs="Times New Roman"/>
          <w:sz w:val="24"/>
          <w:szCs w:val="24"/>
        </w:rPr>
      </w:r>
      <w:r w:rsidR="00BB42F3">
        <w:rPr>
          <w:rFonts w:ascii="Times New Roman" w:hAnsi="Times New Roman" w:cs="Times New Roman"/>
          <w:sz w:val="24"/>
          <w:szCs w:val="24"/>
        </w:rPr>
        <w:fldChar w:fldCharType="end"/>
      </w:r>
      <w:r w:rsidR="009C77DD">
        <w:rPr>
          <w:rFonts w:ascii="Times New Roman" w:hAnsi="Times New Roman" w:cs="Times New Roman"/>
          <w:sz w:val="24"/>
          <w:szCs w:val="24"/>
        </w:rPr>
      </w:r>
      <w:r w:rsidR="009C77DD">
        <w:rPr>
          <w:rFonts w:ascii="Times New Roman" w:hAnsi="Times New Roman" w:cs="Times New Roman"/>
          <w:sz w:val="24"/>
          <w:szCs w:val="24"/>
        </w:rPr>
        <w:fldChar w:fldCharType="separate"/>
      </w:r>
      <w:r w:rsidR="00BB42F3">
        <w:rPr>
          <w:rFonts w:ascii="Times New Roman" w:hAnsi="Times New Roman" w:cs="Times New Roman"/>
          <w:noProof/>
          <w:sz w:val="24"/>
          <w:szCs w:val="24"/>
        </w:rPr>
        <w:t>(Barberg et al., 2007b, Shane et al., 2010, Lobeck et al., 2011, Black et al., 2013, Eckelkamp et al., 2016b, a, Costa et al., 2018, Adkins et al., 2022, Andrade et al., 2022)</w:t>
      </w:r>
      <w:r w:rsidR="009C77D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CF30A1" w:rsidRPr="00666052">
        <w:rPr>
          <w:rFonts w:ascii="Times New Roman" w:hAnsi="Times New Roman" w:cs="Times New Roman"/>
          <w:sz w:val="24"/>
          <w:szCs w:val="24"/>
        </w:rPr>
        <w:t xml:space="preserve">Black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2013</w:t>
      </w:r>
      <w:r w:rsidR="00CF30A1">
        <w:rPr>
          <w:rFonts w:ascii="Times New Roman" w:hAnsi="Times New Roman" w:cs="Times New Roman"/>
          <w:sz w:val="24"/>
          <w:szCs w:val="24"/>
        </w:rPr>
        <w:t>) and</w:t>
      </w:r>
      <w:r w:rsidR="00CF30A1" w:rsidRPr="00666052">
        <w:rPr>
          <w:rFonts w:ascii="Times New Roman" w:hAnsi="Times New Roman" w:cs="Times New Roman"/>
          <w:sz w:val="24"/>
          <w:szCs w:val="24"/>
        </w:rPr>
        <w:t xml:space="preserve"> Eckelkamp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2016</w:t>
      </w:r>
      <w:r w:rsidR="008D0578">
        <w:rPr>
          <w:rFonts w:ascii="Times New Roman" w:hAnsi="Times New Roman" w:cs="Times New Roman"/>
          <w:sz w:val="24"/>
          <w:szCs w:val="24"/>
        </w:rPr>
        <w:t>a</w:t>
      </w:r>
      <w:r w:rsidR="00CF30A1">
        <w:rPr>
          <w:rFonts w:ascii="Times New Roman" w:hAnsi="Times New Roman" w:cs="Times New Roman"/>
          <w:sz w:val="24"/>
          <w:szCs w:val="24"/>
        </w:rPr>
        <w:t>)</w:t>
      </w:r>
      <w:r w:rsidR="008D0578">
        <w:rPr>
          <w:rFonts w:ascii="Times New Roman" w:hAnsi="Times New Roman" w:cs="Times New Roman"/>
          <w:sz w:val="24"/>
          <w:szCs w:val="24"/>
        </w:rPr>
        <w:t xml:space="preserve"> reported that </w:t>
      </w:r>
      <w:r w:rsidR="008D0578" w:rsidRPr="00666052">
        <w:rPr>
          <w:rFonts w:ascii="Times New Roman" w:hAnsi="Times New Roman" w:cs="Times New Roman"/>
          <w:sz w:val="24"/>
          <w:szCs w:val="24"/>
        </w:rPr>
        <w:t xml:space="preserve">increased pack moisture </w:t>
      </w:r>
      <w:r w:rsidR="008D0578">
        <w:rPr>
          <w:rFonts w:ascii="Times New Roman" w:hAnsi="Times New Roman" w:cs="Times New Roman"/>
          <w:sz w:val="24"/>
          <w:szCs w:val="24"/>
        </w:rPr>
        <w:t xml:space="preserve">allows </w:t>
      </w:r>
      <w:r w:rsidR="008D0578" w:rsidRPr="00666052">
        <w:rPr>
          <w:rFonts w:ascii="Times New Roman" w:hAnsi="Times New Roman" w:cs="Times New Roman"/>
          <w:sz w:val="24"/>
          <w:szCs w:val="24"/>
        </w:rPr>
        <w:t xml:space="preserve">wet </w:t>
      </w:r>
      <w:r w:rsidR="008D0578">
        <w:rPr>
          <w:rFonts w:ascii="Times New Roman" w:hAnsi="Times New Roman" w:cs="Times New Roman"/>
          <w:sz w:val="24"/>
          <w:szCs w:val="24"/>
        </w:rPr>
        <w:t xml:space="preserve">bedding </w:t>
      </w:r>
      <w:r w:rsidR="008D0578" w:rsidRPr="00666052">
        <w:rPr>
          <w:rFonts w:ascii="Times New Roman" w:hAnsi="Times New Roman" w:cs="Times New Roman"/>
          <w:sz w:val="24"/>
          <w:szCs w:val="24"/>
        </w:rPr>
        <w:t>material</w:t>
      </w:r>
      <w:r w:rsidR="008D0578">
        <w:rPr>
          <w:rFonts w:ascii="Times New Roman" w:hAnsi="Times New Roman" w:cs="Times New Roman"/>
          <w:sz w:val="24"/>
          <w:szCs w:val="24"/>
        </w:rPr>
        <w:t xml:space="preserve"> and manure to</w:t>
      </w:r>
      <w:r w:rsidR="008D0578" w:rsidRPr="00666052">
        <w:rPr>
          <w:rFonts w:ascii="Times New Roman" w:hAnsi="Times New Roman" w:cs="Times New Roman"/>
          <w:sz w:val="24"/>
          <w:szCs w:val="24"/>
        </w:rPr>
        <w:t xml:space="preserve"> adhere more easily to animals</w:t>
      </w:r>
      <w:r w:rsidR="008D0578">
        <w:rPr>
          <w:rFonts w:ascii="Times New Roman" w:hAnsi="Times New Roman" w:cs="Times New Roman"/>
          <w:sz w:val="24"/>
          <w:szCs w:val="24"/>
        </w:rPr>
        <w:t xml:space="preserve">, </w:t>
      </w:r>
      <w:r w:rsidR="00143304">
        <w:rPr>
          <w:rFonts w:ascii="Times New Roman" w:hAnsi="Times New Roman" w:cs="Times New Roman"/>
          <w:sz w:val="24"/>
          <w:szCs w:val="24"/>
        </w:rPr>
        <w:t>meaning</w:t>
      </w:r>
      <w:r w:rsidR="00E75DBB">
        <w:rPr>
          <w:rFonts w:ascii="Times New Roman" w:hAnsi="Times New Roman" w:cs="Times New Roman"/>
          <w:sz w:val="24"/>
          <w:szCs w:val="24"/>
        </w:rPr>
        <w:t xml:space="preserve"> that</w:t>
      </w:r>
      <w:r w:rsidR="00143304">
        <w:rPr>
          <w:rFonts w:ascii="Times New Roman" w:hAnsi="Times New Roman" w:cs="Times New Roman"/>
          <w:sz w:val="24"/>
          <w:szCs w:val="24"/>
        </w:rPr>
        <w:t xml:space="preserve"> cow</w:t>
      </w:r>
      <w:r w:rsidR="00860164">
        <w:rPr>
          <w:rFonts w:ascii="Times New Roman" w:hAnsi="Times New Roman" w:cs="Times New Roman"/>
          <w:sz w:val="24"/>
          <w:szCs w:val="24"/>
        </w:rPr>
        <w:t xml:space="preserve"> hygiene is highly dependent on conditions of the bedded pack</w:t>
      </w:r>
      <w:r w:rsidR="008D0578">
        <w:rPr>
          <w:rFonts w:ascii="Times New Roman" w:hAnsi="Times New Roman" w:cs="Times New Roman"/>
          <w:sz w:val="24"/>
          <w:szCs w:val="24"/>
        </w:rPr>
        <w:t>.</w:t>
      </w:r>
      <w:r w:rsidR="00CF30A1">
        <w:rPr>
          <w:rFonts w:ascii="Times New Roman" w:hAnsi="Times New Roman" w:cs="Times New Roman"/>
          <w:sz w:val="24"/>
          <w:szCs w:val="24"/>
        </w:rPr>
        <w:t xml:space="preserve"> </w:t>
      </w:r>
      <w:r w:rsidR="00D44920" w:rsidRPr="00202154">
        <w:rPr>
          <w:rFonts w:ascii="Times New Roman" w:hAnsi="Times New Roman" w:cs="Times New Roman"/>
          <w:sz w:val="24"/>
          <w:szCs w:val="24"/>
        </w:rPr>
        <w:t xml:space="preserve">This sentiment was echoed by the bedded pack producers in the current study, who shared that keeping their cows clean </w:t>
      </w:r>
      <w:r w:rsidR="00F1343B" w:rsidRPr="00202154">
        <w:rPr>
          <w:rFonts w:ascii="Times New Roman" w:hAnsi="Times New Roman" w:cs="Times New Roman"/>
          <w:sz w:val="24"/>
          <w:szCs w:val="24"/>
        </w:rPr>
        <w:t xml:space="preserve">during periods of wet or humid weather could be a challenge. </w:t>
      </w:r>
      <w:r w:rsidR="00FA45AA">
        <w:rPr>
          <w:rFonts w:ascii="Times New Roman" w:hAnsi="Times New Roman" w:cs="Times New Roman"/>
          <w:sz w:val="24"/>
          <w:szCs w:val="24"/>
        </w:rPr>
        <w:t>However,</w:t>
      </w:r>
      <w:r w:rsidR="00E131B0">
        <w:rPr>
          <w:rFonts w:ascii="Times New Roman" w:hAnsi="Times New Roman" w:cs="Times New Roman"/>
          <w:sz w:val="24"/>
          <w:szCs w:val="24"/>
        </w:rPr>
        <w:t xml:space="preserve"> </w:t>
      </w:r>
      <w:r w:rsidR="00A21424" w:rsidRPr="00604EDE">
        <w:rPr>
          <w:rFonts w:ascii="Times New Roman" w:hAnsi="Times New Roman" w:cs="Times New Roman"/>
          <w:sz w:val="24"/>
          <w:szCs w:val="24"/>
        </w:rPr>
        <w:t>all bedded packs</w:t>
      </w:r>
      <w:r w:rsidR="00FA45AA">
        <w:rPr>
          <w:rFonts w:ascii="Times New Roman" w:hAnsi="Times New Roman" w:cs="Times New Roman"/>
          <w:sz w:val="24"/>
          <w:szCs w:val="24"/>
        </w:rPr>
        <w:t xml:space="preserve"> in the current study</w:t>
      </w:r>
      <w:r w:rsidR="00A21424" w:rsidRPr="00604EDE">
        <w:rPr>
          <w:rFonts w:ascii="Times New Roman" w:hAnsi="Times New Roman" w:cs="Times New Roman"/>
          <w:sz w:val="24"/>
          <w:szCs w:val="24"/>
        </w:rPr>
        <w:t xml:space="preserve"> had an average udder hygiene score of less than 2.5</w:t>
      </w:r>
      <w:r w:rsidR="00112A3D">
        <w:rPr>
          <w:rFonts w:ascii="Times New Roman" w:hAnsi="Times New Roman" w:cs="Times New Roman"/>
          <w:sz w:val="24"/>
          <w:szCs w:val="24"/>
        </w:rPr>
        <w:t>,</w:t>
      </w:r>
      <w:r w:rsidR="006418C7">
        <w:rPr>
          <w:rFonts w:ascii="Times New Roman" w:hAnsi="Times New Roman" w:cs="Times New Roman"/>
          <w:sz w:val="24"/>
          <w:szCs w:val="24"/>
        </w:rPr>
        <w:t xml:space="preserve"> and t</w:t>
      </w:r>
      <w:r w:rsidR="006418C7" w:rsidRPr="00604EDE">
        <w:rPr>
          <w:rFonts w:ascii="Times New Roman" w:hAnsi="Times New Roman" w:cs="Times New Roman"/>
          <w:sz w:val="24"/>
          <w:szCs w:val="24"/>
        </w:rPr>
        <w:t xml:space="preserve">he farm with the lowest mean average udder hygiene score </w:t>
      </w:r>
      <w:r w:rsidR="0066181A">
        <w:rPr>
          <w:rFonts w:ascii="Times New Roman" w:hAnsi="Times New Roman" w:cs="Times New Roman"/>
          <w:sz w:val="24"/>
          <w:szCs w:val="24"/>
        </w:rPr>
        <w:t xml:space="preserve">overall </w:t>
      </w:r>
      <w:r w:rsidR="006418C7" w:rsidRPr="00604EDE">
        <w:rPr>
          <w:rFonts w:ascii="Times New Roman" w:hAnsi="Times New Roman" w:cs="Times New Roman"/>
          <w:sz w:val="24"/>
          <w:szCs w:val="24"/>
        </w:rPr>
        <w:t>was a bedded pack farm</w:t>
      </w:r>
      <w:r w:rsidR="00A21424" w:rsidRPr="00604EDE">
        <w:rPr>
          <w:rFonts w:ascii="Times New Roman" w:hAnsi="Times New Roman" w:cs="Times New Roman"/>
          <w:sz w:val="24"/>
          <w:szCs w:val="24"/>
        </w:rPr>
        <w:t>.</w:t>
      </w:r>
      <w:r w:rsidR="00CE120B">
        <w:rPr>
          <w:rFonts w:ascii="Times New Roman" w:hAnsi="Times New Roman" w:cs="Times New Roman"/>
          <w:sz w:val="24"/>
          <w:szCs w:val="24"/>
        </w:rPr>
        <w:t xml:space="preserve"> </w:t>
      </w:r>
      <w:r w:rsidR="00CE120B" w:rsidRPr="00202154">
        <w:rPr>
          <w:rFonts w:ascii="Times New Roman" w:hAnsi="Times New Roman" w:cs="Times New Roman"/>
          <w:sz w:val="24"/>
          <w:szCs w:val="24"/>
        </w:rPr>
        <w:t xml:space="preserve">Although Cook (2002) </w:t>
      </w:r>
      <w:r w:rsidR="00CE120B" w:rsidRPr="00202154">
        <w:rPr>
          <w:rFonts w:ascii="Times New Roman" w:hAnsi="Times New Roman" w:cs="Times New Roman"/>
          <w:sz w:val="24"/>
          <w:szCs w:val="24"/>
        </w:rPr>
        <w:fldChar w:fldCharType="begin"/>
      </w:r>
      <w:r w:rsidR="00CE120B"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CE120B" w:rsidRPr="00202154">
        <w:rPr>
          <w:rFonts w:ascii="Times New Roman" w:hAnsi="Times New Roman" w:cs="Times New Roman"/>
          <w:sz w:val="24"/>
          <w:szCs w:val="24"/>
        </w:rPr>
        <w:fldChar w:fldCharType="end"/>
      </w:r>
      <w:r w:rsidR="00CE120B"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535446">
        <w:rPr>
          <w:rFonts w:ascii="Times New Roman" w:hAnsi="Times New Roman" w:cs="Times New Roman"/>
          <w:sz w:val="24"/>
          <w:szCs w:val="24"/>
        </w:rPr>
        <w:t xml:space="preserve">winter season </w:t>
      </w:r>
      <w:r w:rsidR="00CE120B" w:rsidRPr="00202154">
        <w:rPr>
          <w:rFonts w:ascii="Times New Roman" w:hAnsi="Times New Roman" w:cs="Times New Roman"/>
          <w:sz w:val="24"/>
          <w:szCs w:val="24"/>
        </w:rPr>
        <w:t>farm visits where individual animals were often roaming freely in a pen</w:t>
      </w:r>
      <w:r w:rsidR="00535446">
        <w:rPr>
          <w:rFonts w:ascii="Times New Roman" w:hAnsi="Times New Roman" w:cs="Times New Roman"/>
          <w:sz w:val="24"/>
          <w:szCs w:val="24"/>
        </w:rPr>
        <w:t>, or confined in a tiestall barn</w:t>
      </w:r>
      <w:r w:rsidR="00CE120B" w:rsidRPr="00202154">
        <w:rPr>
          <w:rFonts w:ascii="Times New Roman" w:hAnsi="Times New Roman" w:cs="Times New Roman"/>
          <w:sz w:val="24"/>
          <w:szCs w:val="24"/>
        </w:rPr>
        <w:t>.</w:t>
      </w:r>
    </w:p>
    <w:p w14:paraId="140348F5" w14:textId="11ED807A" w:rsidR="0034102A" w:rsidRPr="00604EDE" w:rsidRDefault="005B2F51"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w:t>
      </w:r>
      <w:r w:rsidR="00940043" w:rsidRPr="00604EDE">
        <w:rPr>
          <w:rFonts w:ascii="Times New Roman" w:hAnsi="Times New Roman" w:cs="Times New Roman"/>
          <w:sz w:val="24"/>
          <w:szCs w:val="24"/>
        </w:rPr>
        <w:t xml:space="preserve"> </w:t>
      </w:r>
      <w:r w:rsidRPr="00604EDE">
        <w:rPr>
          <w:rFonts w:ascii="Times New Roman" w:hAnsi="Times New Roman" w:cs="Times New Roman"/>
          <w:sz w:val="24"/>
          <w:szCs w:val="24"/>
        </w:rPr>
        <w:t>150</w:t>
      </w:r>
      <w:r w:rsidR="00C4315B" w:rsidRPr="00604EDE">
        <w:rPr>
          <w:rFonts w:ascii="Times New Roman" w:hAnsi="Times New Roman" w:cs="Times New Roman"/>
          <w:sz w:val="24"/>
          <w:szCs w:val="24"/>
        </w:rPr>
        <w:t>-</w:t>
      </w:r>
      <w:r w:rsidRPr="00604EDE">
        <w:rPr>
          <w:rFonts w:ascii="Times New Roman" w:hAnsi="Times New Roman" w:cs="Times New Roman"/>
          <w:sz w:val="24"/>
          <w:szCs w:val="24"/>
        </w:rPr>
        <w:t>day milk production did not differ between facility type in the current stud</w:t>
      </w:r>
      <w:r w:rsidR="0009696C">
        <w:rPr>
          <w:rFonts w:ascii="Times New Roman" w:hAnsi="Times New Roman" w:cs="Times New Roman"/>
          <w:sz w:val="24"/>
          <w:szCs w:val="24"/>
        </w:rPr>
        <w:t xml:space="preserve">y. </w:t>
      </w:r>
      <w:r w:rsidR="0059460A" w:rsidRPr="00604EDE">
        <w:rPr>
          <w:rFonts w:ascii="Times New Roman" w:hAnsi="Times New Roman" w:cs="Times New Roman"/>
          <w:sz w:val="24"/>
          <w:szCs w:val="24"/>
        </w:rPr>
        <w:t xml:space="preserve">This aligns with previous </w:t>
      </w:r>
      <w:r w:rsidR="00556046">
        <w:rPr>
          <w:rFonts w:ascii="Times New Roman" w:hAnsi="Times New Roman" w:cs="Times New Roman"/>
          <w:sz w:val="24"/>
          <w:szCs w:val="24"/>
        </w:rPr>
        <w:t>research</w:t>
      </w:r>
      <w:r w:rsidR="00F1119C" w:rsidRPr="00604EDE">
        <w:rPr>
          <w:rFonts w:ascii="Times New Roman" w:hAnsi="Times New Roman" w:cs="Times New Roman"/>
          <w:sz w:val="24"/>
          <w:szCs w:val="24"/>
        </w:rPr>
        <w:t xml:space="preserve"> </w:t>
      </w:r>
      <w:r w:rsidR="00B91DE2" w:rsidRPr="00604EDE">
        <w:rPr>
          <w:rFonts w:ascii="Times New Roman" w:hAnsi="Times New Roman" w:cs="Times New Roman"/>
          <w:sz w:val="24"/>
          <w:szCs w:val="24"/>
        </w:rPr>
        <w:t xml:space="preserve">which found no </w:t>
      </w:r>
      <w:r w:rsidR="00A93F35" w:rsidRPr="00604EDE">
        <w:rPr>
          <w:rFonts w:ascii="Times New Roman" w:hAnsi="Times New Roman" w:cs="Times New Roman"/>
          <w:sz w:val="24"/>
          <w:szCs w:val="24"/>
        </w:rPr>
        <w:t xml:space="preserve">significant differences in </w:t>
      </w:r>
      <w:r w:rsidR="007C372E">
        <w:rPr>
          <w:rFonts w:ascii="Times New Roman" w:hAnsi="Times New Roman" w:cs="Times New Roman"/>
          <w:sz w:val="24"/>
          <w:szCs w:val="24"/>
        </w:rPr>
        <w:t xml:space="preserve">various </w:t>
      </w:r>
      <w:r w:rsidR="00A93F35" w:rsidRPr="00604EDE">
        <w:rPr>
          <w:rFonts w:ascii="Times New Roman" w:hAnsi="Times New Roman" w:cs="Times New Roman"/>
          <w:sz w:val="24"/>
          <w:szCs w:val="24"/>
        </w:rPr>
        <w:t xml:space="preserve">production </w:t>
      </w:r>
      <w:r w:rsidR="00134A1E">
        <w:rPr>
          <w:rFonts w:ascii="Times New Roman" w:hAnsi="Times New Roman" w:cs="Times New Roman"/>
          <w:sz w:val="24"/>
          <w:szCs w:val="24"/>
        </w:rPr>
        <w:t>metrics</w:t>
      </w:r>
      <w:r w:rsidR="00134A1E" w:rsidRPr="00604EDE">
        <w:rPr>
          <w:rFonts w:ascii="Times New Roman" w:hAnsi="Times New Roman" w:cs="Times New Roman"/>
          <w:sz w:val="24"/>
          <w:szCs w:val="24"/>
        </w:rPr>
        <w:t xml:space="preserve"> of cows housed on bedded packs vs. in freestall barns</w:t>
      </w:r>
      <w:r w:rsidR="00971CF8">
        <w:rPr>
          <w:rFonts w:ascii="Times New Roman" w:hAnsi="Times New Roman" w:cs="Times New Roman"/>
          <w:sz w:val="24"/>
          <w:szCs w:val="24"/>
        </w:rPr>
        <w:t xml:space="preserve"> </w:t>
      </w:r>
      <w:r w:rsidR="00971CF8">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 </w:instrText>
      </w:r>
      <w:r w:rsidR="00A761D9">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EN.CITE.DATA </w:instrText>
      </w:r>
      <w:r w:rsidR="00A761D9">
        <w:rPr>
          <w:rFonts w:ascii="Times New Roman" w:hAnsi="Times New Roman" w:cs="Times New Roman"/>
          <w:sz w:val="24"/>
          <w:szCs w:val="24"/>
        </w:rPr>
      </w:r>
      <w:r w:rsidR="00A761D9">
        <w:rPr>
          <w:rFonts w:ascii="Times New Roman" w:hAnsi="Times New Roman" w:cs="Times New Roman"/>
          <w:sz w:val="24"/>
          <w:szCs w:val="24"/>
        </w:rPr>
        <w:fldChar w:fldCharType="end"/>
      </w:r>
      <w:r w:rsidR="00971CF8">
        <w:rPr>
          <w:rFonts w:ascii="Times New Roman" w:hAnsi="Times New Roman" w:cs="Times New Roman"/>
          <w:sz w:val="24"/>
          <w:szCs w:val="24"/>
        </w:rPr>
      </w:r>
      <w:r w:rsidR="00971CF8">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 Eckelkamp et al., 2016a, Costa et al., 2018)</w:t>
      </w:r>
      <w:r w:rsidR="00971CF8">
        <w:rPr>
          <w:rFonts w:ascii="Times New Roman" w:hAnsi="Times New Roman" w:cs="Times New Roman"/>
          <w:sz w:val="24"/>
          <w:szCs w:val="24"/>
        </w:rPr>
        <w:fldChar w:fldCharType="end"/>
      </w:r>
      <w:r w:rsidR="00971CF8">
        <w:rPr>
          <w:rFonts w:ascii="Times New Roman" w:hAnsi="Times New Roman" w:cs="Times New Roman"/>
          <w:sz w:val="24"/>
          <w:szCs w:val="24"/>
        </w:rPr>
        <w:t>.</w:t>
      </w:r>
      <w:r w:rsidR="00134A1E" w:rsidRPr="00604EDE">
        <w:rPr>
          <w:rFonts w:ascii="Times New Roman" w:hAnsi="Times New Roman" w:cs="Times New Roman"/>
          <w:sz w:val="24"/>
          <w:szCs w:val="24"/>
        </w:rPr>
        <w:t xml:space="preserve"> </w:t>
      </w:r>
      <w:r w:rsidR="00337A0F">
        <w:rPr>
          <w:rFonts w:ascii="Times New Roman" w:hAnsi="Times New Roman" w:cs="Times New Roman"/>
          <w:sz w:val="24"/>
          <w:szCs w:val="24"/>
        </w:rPr>
        <w:t>V</w:t>
      </w:r>
      <w:r w:rsidR="0052149C" w:rsidRPr="00604EDE">
        <w:rPr>
          <w:rFonts w:ascii="Times New Roman" w:hAnsi="Times New Roman" w:cs="Times New Roman"/>
          <w:sz w:val="24"/>
          <w:szCs w:val="24"/>
        </w:rPr>
        <w:t xml:space="preserve">arying production metrics for cows housed on bedded packs </w:t>
      </w:r>
      <w:r w:rsidR="00337A0F">
        <w:rPr>
          <w:rFonts w:ascii="Times New Roman" w:hAnsi="Times New Roman" w:cs="Times New Roman"/>
          <w:sz w:val="24"/>
          <w:szCs w:val="24"/>
        </w:rPr>
        <w:t xml:space="preserve">have been reported previously </w:t>
      </w:r>
      <w:r w:rsidR="0052149C" w:rsidRPr="00604EDE">
        <w:rPr>
          <w:rFonts w:ascii="Times New Roman" w:hAnsi="Times New Roman" w:cs="Times New Roman"/>
          <w:sz w:val="24"/>
          <w:szCs w:val="24"/>
        </w:rPr>
        <w:t xml:space="preserve">(kg/cow/day, </w:t>
      </w:r>
      <w:r w:rsidR="00A10F85" w:rsidRPr="00604EDE">
        <w:rPr>
          <w:rFonts w:ascii="Times New Roman" w:hAnsi="Times New Roman" w:cs="Times New Roman"/>
          <w:sz w:val="24"/>
          <w:szCs w:val="24"/>
        </w:rPr>
        <w:t>fat-corrected milk/cow/day, average L/cow/day, ME</w:t>
      </w:r>
      <w:r w:rsidR="00DC7178" w:rsidRPr="00604EDE">
        <w:rPr>
          <w:rFonts w:ascii="Times New Roman" w:hAnsi="Times New Roman" w:cs="Times New Roman"/>
          <w:sz w:val="24"/>
          <w:szCs w:val="24"/>
        </w:rPr>
        <w:t>-305, rolling herd average, energy-corrected milk</w:t>
      </w:r>
      <w:r w:rsidR="00DD610B" w:rsidRPr="00604EDE">
        <w:rPr>
          <w:rFonts w:ascii="Times New Roman" w:hAnsi="Times New Roman" w:cs="Times New Roman"/>
          <w:sz w:val="24"/>
          <w:szCs w:val="24"/>
        </w:rPr>
        <w:t xml:space="preserve">), </w:t>
      </w:r>
      <w:r w:rsidR="00D91638" w:rsidRPr="00604EDE">
        <w:rPr>
          <w:rFonts w:ascii="Times New Roman" w:hAnsi="Times New Roman" w:cs="Times New Roman"/>
          <w:sz w:val="24"/>
          <w:szCs w:val="24"/>
        </w:rPr>
        <w:t>preventing</w:t>
      </w:r>
      <w:r w:rsidR="00DD610B" w:rsidRPr="00604EDE">
        <w:rPr>
          <w:rFonts w:ascii="Times New Roman" w:hAnsi="Times New Roman" w:cs="Times New Roman"/>
          <w:sz w:val="24"/>
          <w:szCs w:val="24"/>
        </w:rPr>
        <w:t xml:space="preserve"> direct comparison</w:t>
      </w:r>
      <w:r w:rsidR="008C67C1">
        <w:rPr>
          <w:rFonts w:ascii="Times New Roman" w:hAnsi="Times New Roman" w:cs="Times New Roman"/>
          <w:sz w:val="24"/>
          <w:szCs w:val="24"/>
        </w:rPr>
        <w:t>s</w:t>
      </w:r>
      <w:r w:rsidR="00DD610B" w:rsidRPr="00604EDE">
        <w:rPr>
          <w:rFonts w:ascii="Times New Roman" w:hAnsi="Times New Roman" w:cs="Times New Roman"/>
          <w:sz w:val="24"/>
          <w:szCs w:val="24"/>
        </w:rPr>
        <w:t xml:space="preserve"> of milk </w:t>
      </w:r>
      <w:r w:rsidR="00DD610B" w:rsidRPr="00604EDE">
        <w:rPr>
          <w:rFonts w:ascii="Times New Roman" w:hAnsi="Times New Roman" w:cs="Times New Roman"/>
          <w:sz w:val="24"/>
          <w:szCs w:val="24"/>
        </w:rPr>
        <w:lastRenderedPageBreak/>
        <w:t xml:space="preserve">production between the bedded packs in the current study and </w:t>
      </w:r>
      <w:r w:rsidR="008C67C1">
        <w:rPr>
          <w:rFonts w:ascii="Times New Roman" w:hAnsi="Times New Roman" w:cs="Times New Roman"/>
          <w:sz w:val="24"/>
          <w:szCs w:val="24"/>
        </w:rPr>
        <w:t>other</w:t>
      </w:r>
      <w:r w:rsidR="00D91638" w:rsidRPr="00604EDE">
        <w:rPr>
          <w:rFonts w:ascii="Times New Roman" w:hAnsi="Times New Roman" w:cs="Times New Roman"/>
          <w:sz w:val="24"/>
          <w:szCs w:val="24"/>
        </w:rPr>
        <w:t xml:space="preserve"> work. </w:t>
      </w:r>
      <w:r w:rsidR="008C67C1">
        <w:rPr>
          <w:rFonts w:ascii="Times New Roman" w:hAnsi="Times New Roman" w:cs="Times New Roman"/>
          <w:sz w:val="24"/>
          <w:szCs w:val="24"/>
        </w:rPr>
        <w:t>Additionally</w:t>
      </w:r>
      <w:r w:rsidR="00121066" w:rsidRPr="00604EDE">
        <w:rPr>
          <w:rFonts w:ascii="Times New Roman" w:hAnsi="Times New Roman" w:cs="Times New Roman"/>
          <w:sz w:val="24"/>
          <w:szCs w:val="24"/>
        </w:rPr>
        <w:t xml:space="preserve">, </w:t>
      </w:r>
      <w:r w:rsidR="0046068F">
        <w:rPr>
          <w:rFonts w:ascii="Times New Roman" w:hAnsi="Times New Roman" w:cs="Times New Roman"/>
          <w:sz w:val="24"/>
          <w:szCs w:val="24"/>
        </w:rPr>
        <w:t xml:space="preserve">many </w:t>
      </w:r>
      <w:r w:rsidR="00A21424" w:rsidRPr="00604EDE">
        <w:rPr>
          <w:rFonts w:ascii="Times New Roman" w:hAnsi="Times New Roman" w:cs="Times New Roman"/>
          <w:sz w:val="24"/>
          <w:szCs w:val="24"/>
        </w:rPr>
        <w:t xml:space="preserve">variables </w:t>
      </w:r>
      <w:r w:rsidR="00F94ADA">
        <w:rPr>
          <w:rFonts w:ascii="Times New Roman" w:hAnsi="Times New Roman" w:cs="Times New Roman"/>
          <w:sz w:val="24"/>
          <w:szCs w:val="24"/>
        </w:rPr>
        <w:t xml:space="preserve">play a role in </w:t>
      </w:r>
      <w:r w:rsidR="00121066" w:rsidRPr="00604EDE">
        <w:rPr>
          <w:rFonts w:ascii="Times New Roman" w:hAnsi="Times New Roman" w:cs="Times New Roman"/>
          <w:sz w:val="24"/>
          <w:szCs w:val="24"/>
        </w:rPr>
        <w:t>determin</w:t>
      </w:r>
      <w:r w:rsidR="00F94ADA">
        <w:rPr>
          <w:rFonts w:ascii="Times New Roman" w:hAnsi="Times New Roman" w:cs="Times New Roman"/>
          <w:sz w:val="24"/>
          <w:szCs w:val="24"/>
        </w:rPr>
        <w:t>ing</w:t>
      </w:r>
      <w:r w:rsidR="00121066"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milk production (nutrition, breed, seasonality, DIM)</w:t>
      </w:r>
      <w:r w:rsidR="006A6D09" w:rsidRPr="00604EDE">
        <w:rPr>
          <w:rFonts w:ascii="Times New Roman" w:hAnsi="Times New Roman" w:cs="Times New Roman"/>
          <w:sz w:val="24"/>
          <w:szCs w:val="24"/>
        </w:rPr>
        <w:t xml:space="preserve">, so </w:t>
      </w:r>
      <w:r w:rsidR="006A500C" w:rsidRPr="00604EDE">
        <w:rPr>
          <w:rFonts w:ascii="Times New Roman" w:hAnsi="Times New Roman" w:cs="Times New Roman"/>
          <w:sz w:val="24"/>
          <w:szCs w:val="24"/>
        </w:rPr>
        <w:t xml:space="preserve">teasing out the effect of facility type alone on production in an observational study is </w:t>
      </w:r>
      <w:r w:rsidR="00C738A1" w:rsidRPr="00604EDE">
        <w:rPr>
          <w:rFonts w:ascii="Times New Roman" w:hAnsi="Times New Roman" w:cs="Times New Roman"/>
          <w:sz w:val="24"/>
          <w:szCs w:val="24"/>
        </w:rPr>
        <w:t>difficult. However, as Leso et. al</w:t>
      </w:r>
      <w:r w:rsidR="00204D89" w:rsidRPr="00604EDE">
        <w:rPr>
          <w:rFonts w:ascii="Times New Roman" w:hAnsi="Times New Roman" w:cs="Times New Roman"/>
          <w:sz w:val="24"/>
          <w:szCs w:val="24"/>
        </w:rPr>
        <w:t xml:space="preserve"> (2020)</w:t>
      </w:r>
      <w:r w:rsidR="00C738A1" w:rsidRPr="00604EDE">
        <w:rPr>
          <w:rFonts w:ascii="Times New Roman" w:hAnsi="Times New Roman" w:cs="Times New Roman"/>
          <w:sz w:val="24"/>
          <w:szCs w:val="24"/>
        </w:rPr>
        <w:t xml:space="preserve"> </w: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 </w:instrTex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EN.CITE.DATA </w:instrText>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C738A1" w:rsidRPr="00604EDE">
        <w:rPr>
          <w:rFonts w:ascii="Times New Roman" w:hAnsi="Times New Roman" w:cs="Times New Roman"/>
          <w:sz w:val="24"/>
          <w:szCs w:val="24"/>
        </w:rPr>
        <w:t xml:space="preserve">point out, </w:t>
      </w:r>
      <w:r w:rsidR="00F274DB" w:rsidRPr="00604EDE">
        <w:rPr>
          <w:rFonts w:ascii="Times New Roman" w:hAnsi="Times New Roman" w:cs="Times New Roman"/>
          <w:sz w:val="24"/>
          <w:szCs w:val="24"/>
        </w:rPr>
        <w:t xml:space="preserve">the </w:t>
      </w:r>
      <w:r w:rsidR="00C738A1" w:rsidRPr="00604EDE">
        <w:rPr>
          <w:rFonts w:ascii="Times New Roman" w:hAnsi="Times New Roman" w:cs="Times New Roman"/>
          <w:sz w:val="24"/>
          <w:szCs w:val="24"/>
        </w:rPr>
        <w:t>“results in the literature indicate that high levels of milk production are possible in CBP</w:t>
      </w:r>
      <w:r w:rsidR="0088040A">
        <w:rPr>
          <w:rFonts w:ascii="Times New Roman" w:hAnsi="Times New Roman" w:cs="Times New Roman"/>
          <w:sz w:val="24"/>
          <w:szCs w:val="24"/>
        </w:rPr>
        <w:t>.</w:t>
      </w:r>
      <w:r w:rsidR="00A766F3" w:rsidRPr="00604EDE">
        <w:rPr>
          <w:rFonts w:ascii="Times New Roman" w:hAnsi="Times New Roman" w:cs="Times New Roman"/>
          <w:sz w:val="24"/>
          <w:szCs w:val="24"/>
        </w:rPr>
        <w:t>”</w:t>
      </w:r>
      <w:r w:rsidR="00C738A1" w:rsidRPr="00604EDE">
        <w:rPr>
          <w:rFonts w:ascii="Times New Roman" w:hAnsi="Times New Roman" w:cs="Times New Roman"/>
          <w:sz w:val="24"/>
          <w:szCs w:val="24"/>
        </w:rPr>
        <w:t xml:space="preserve"> </w:t>
      </w:r>
      <w:r w:rsidR="0088040A">
        <w:rPr>
          <w:rFonts w:ascii="Times New Roman" w:hAnsi="Times New Roman" w:cs="Times New Roman"/>
          <w:sz w:val="24"/>
          <w:szCs w:val="24"/>
        </w:rPr>
        <w:t xml:space="preserve">As </w:t>
      </w:r>
      <w:r w:rsidR="0034102A" w:rsidRPr="00604EDE">
        <w:rPr>
          <w:rFonts w:ascii="Times New Roman" w:hAnsi="Times New Roman" w:cs="Times New Roman"/>
          <w:sz w:val="24"/>
          <w:szCs w:val="24"/>
        </w:rPr>
        <w:t xml:space="preserve">bedded packs </w:t>
      </w:r>
      <w:r w:rsidR="00204D89" w:rsidRPr="00604EDE">
        <w:rPr>
          <w:rFonts w:ascii="Times New Roman" w:hAnsi="Times New Roman" w:cs="Times New Roman"/>
          <w:sz w:val="24"/>
          <w:szCs w:val="24"/>
        </w:rPr>
        <w:t>potentially</w:t>
      </w:r>
      <w:r w:rsidR="0034102A" w:rsidRPr="00604EDE">
        <w:rPr>
          <w:rFonts w:ascii="Times New Roman" w:hAnsi="Times New Roman" w:cs="Times New Roman"/>
          <w:sz w:val="24"/>
          <w:szCs w:val="24"/>
        </w:rPr>
        <w:t xml:space="preserve"> improve cow comfort, </w:t>
      </w:r>
      <w:r w:rsidR="00C2366A">
        <w:rPr>
          <w:rFonts w:ascii="Times New Roman" w:hAnsi="Times New Roman" w:cs="Times New Roman"/>
          <w:sz w:val="24"/>
          <w:szCs w:val="24"/>
        </w:rPr>
        <w:t>one</w:t>
      </w:r>
      <w:r w:rsidR="0034102A" w:rsidRPr="00604EDE">
        <w:rPr>
          <w:rFonts w:ascii="Times New Roman" w:hAnsi="Times New Roman" w:cs="Times New Roman"/>
          <w:sz w:val="24"/>
          <w:szCs w:val="24"/>
        </w:rPr>
        <w:t xml:space="preserve"> may even expect greater milk production than </w:t>
      </w:r>
      <w:r w:rsidR="00204D89" w:rsidRPr="00604EDE">
        <w:rPr>
          <w:rFonts w:ascii="Times New Roman" w:hAnsi="Times New Roman" w:cs="Times New Roman"/>
          <w:sz w:val="24"/>
          <w:szCs w:val="24"/>
        </w:rPr>
        <w:t>in more traditional housing systems</w:t>
      </w:r>
      <w:r w:rsidR="0063521D">
        <w:rPr>
          <w:rFonts w:ascii="Times New Roman" w:hAnsi="Times New Roman" w:cs="Times New Roman"/>
          <w:sz w:val="24"/>
          <w:szCs w:val="24"/>
        </w:rPr>
        <w:t xml:space="preserve"> </w:t>
      </w:r>
      <w:r w:rsidR="0063521D">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 </w:instrText>
      </w:r>
      <w:r w:rsidR="00E5251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EN.CITE.DATA </w:instrText>
      </w:r>
      <w:r w:rsidR="00E5251E">
        <w:rPr>
          <w:rFonts w:ascii="Times New Roman" w:hAnsi="Times New Roman" w:cs="Times New Roman"/>
          <w:sz w:val="24"/>
          <w:szCs w:val="24"/>
        </w:rPr>
      </w:r>
      <w:r w:rsidR="00E5251E">
        <w:rPr>
          <w:rFonts w:ascii="Times New Roman" w:hAnsi="Times New Roman" w:cs="Times New Roman"/>
          <w:sz w:val="24"/>
          <w:szCs w:val="24"/>
        </w:rPr>
        <w:fldChar w:fldCharType="end"/>
      </w:r>
      <w:r w:rsidR="0063521D">
        <w:rPr>
          <w:rFonts w:ascii="Times New Roman" w:hAnsi="Times New Roman" w:cs="Times New Roman"/>
          <w:sz w:val="24"/>
          <w:szCs w:val="24"/>
        </w:rPr>
      </w:r>
      <w:r w:rsidR="0063521D">
        <w:rPr>
          <w:rFonts w:ascii="Times New Roman" w:hAnsi="Times New Roman" w:cs="Times New Roman"/>
          <w:sz w:val="24"/>
          <w:szCs w:val="24"/>
        </w:rPr>
        <w:fldChar w:fldCharType="separate"/>
      </w:r>
      <w:r w:rsidR="009470D2">
        <w:rPr>
          <w:rFonts w:ascii="Times New Roman" w:hAnsi="Times New Roman" w:cs="Times New Roman"/>
          <w:noProof/>
          <w:sz w:val="24"/>
          <w:szCs w:val="24"/>
        </w:rPr>
        <w:t>(Calamari et al., 2009, Ruud et al., 2010)</w:t>
      </w:r>
      <w:r w:rsidR="0063521D">
        <w:rPr>
          <w:rFonts w:ascii="Times New Roman" w:hAnsi="Times New Roman" w:cs="Times New Roman"/>
          <w:sz w:val="24"/>
          <w:szCs w:val="24"/>
        </w:rPr>
        <w:fldChar w:fldCharType="end"/>
      </w:r>
      <w:r w:rsidR="00204D89" w:rsidRPr="00604EDE">
        <w:rPr>
          <w:rFonts w:ascii="Times New Roman" w:hAnsi="Times New Roman" w:cs="Times New Roman"/>
          <w:sz w:val="24"/>
          <w:szCs w:val="24"/>
        </w:rPr>
        <w:t>.</w:t>
      </w:r>
    </w:p>
    <w:p w14:paraId="1019581A" w14:textId="66EEA840" w:rsidR="00A21424" w:rsidRPr="00604EDE" w:rsidRDefault="00A21424"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sidR="007C1890">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elevSC</w:t>
      </w:r>
      <w:r w:rsidR="009D7DE4">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chronSC</w:t>
      </w:r>
      <w:r w:rsidR="00A01609">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newSC</w:t>
      </w:r>
      <w:r w:rsidR="0002111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BTSCC, and average </w:t>
      </w:r>
      <w:r w:rsidR="00C928F2">
        <w:rPr>
          <w:rFonts w:ascii="Times New Roman" w:hAnsi="Times New Roman" w:cs="Times New Roman"/>
          <w:sz w:val="24"/>
          <w:szCs w:val="24"/>
        </w:rPr>
        <w:t>SCS</w:t>
      </w:r>
      <w:r w:rsidR="007C1890">
        <w:rPr>
          <w:rFonts w:ascii="Times New Roman" w:hAnsi="Times New Roman" w:cs="Times New Roman"/>
          <w:sz w:val="24"/>
          <w:szCs w:val="24"/>
        </w:rPr>
        <w:t>)</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sidR="00FB1282">
        <w:rPr>
          <w:rFonts w:ascii="Times New Roman" w:hAnsi="Times New Roman" w:cs="Times New Roman"/>
          <w:sz w:val="24"/>
          <w:szCs w:val="24"/>
        </w:rPr>
        <w:t xml:space="preserve">some </w:t>
      </w:r>
      <w:r w:rsidR="00AA04EF">
        <w:rPr>
          <w:rFonts w:ascii="Times New Roman" w:hAnsi="Times New Roman" w:cs="Times New Roman"/>
          <w:sz w:val="24"/>
          <w:szCs w:val="24"/>
        </w:rPr>
        <w:t xml:space="preserve">previous </w:t>
      </w:r>
      <w:r w:rsidR="00FB1282">
        <w:rPr>
          <w:rFonts w:ascii="Times New Roman" w:hAnsi="Times New Roman" w:cs="Times New Roman"/>
          <w:sz w:val="24"/>
          <w:szCs w:val="24"/>
        </w:rPr>
        <w:t xml:space="preserve">work </w:t>
      </w:r>
      <w:r w:rsidR="00AA04EF">
        <w:rPr>
          <w:rFonts w:ascii="Times New Roman" w:hAnsi="Times New Roman" w:cs="Times New Roman"/>
          <w:sz w:val="24"/>
          <w:szCs w:val="24"/>
        </w:rPr>
        <w:t>h</w:t>
      </w:r>
      <w:r w:rsidR="00FB1282">
        <w:rPr>
          <w:rFonts w:ascii="Times New Roman" w:hAnsi="Times New Roman" w:cs="Times New Roman"/>
          <w:sz w:val="24"/>
          <w:szCs w:val="24"/>
        </w:rPr>
        <w:t>as</w:t>
      </w:r>
      <w:r w:rsidR="00AA04EF">
        <w:rPr>
          <w:rFonts w:ascii="Times New Roman" w:hAnsi="Times New Roman" w:cs="Times New Roman"/>
          <w:sz w:val="24"/>
          <w:szCs w:val="24"/>
        </w:rPr>
        <w:t xml:space="preserve"> found </w:t>
      </w:r>
      <w:r w:rsidR="00097CE1">
        <w:rPr>
          <w:rFonts w:ascii="Times New Roman" w:hAnsi="Times New Roman" w:cs="Times New Roman"/>
          <w:sz w:val="24"/>
          <w:szCs w:val="24"/>
        </w:rPr>
        <w:t xml:space="preserve">BTSCC to be elevated for CBP </w:t>
      </w:r>
      <w:r w:rsidR="00E801D2">
        <w:rPr>
          <w:rFonts w:ascii="Times New Roman" w:hAnsi="Times New Roman" w:cs="Times New Roman"/>
          <w:sz w:val="24"/>
          <w:szCs w:val="24"/>
        </w:rPr>
        <w:t xml:space="preserve">farms </w:t>
      </w:r>
      <w:r w:rsidR="00097CE1">
        <w:rPr>
          <w:rFonts w:ascii="Times New Roman" w:hAnsi="Times New Roman" w:cs="Times New Roman"/>
          <w:sz w:val="24"/>
          <w:szCs w:val="24"/>
        </w:rPr>
        <w:t>(</w:t>
      </w:r>
      <w:r w:rsidR="00EF30D3">
        <w:rPr>
          <w:rFonts w:ascii="Times New Roman" w:hAnsi="Times New Roman" w:cs="Times New Roman"/>
          <w:sz w:val="24"/>
          <w:szCs w:val="24"/>
        </w:rPr>
        <w:t>425,000 cells/mL</w:t>
      </w:r>
      <w:r w:rsidR="00E801D2">
        <w:rPr>
          <w:rFonts w:ascii="Times New Roman" w:hAnsi="Times New Roman" w:cs="Times New Roman"/>
          <w:sz w:val="24"/>
          <w:szCs w:val="24"/>
        </w:rPr>
        <w:t xml:space="preserve"> over all four seasons</w:t>
      </w:r>
      <w:r w:rsidRPr="005F3535">
        <w:rPr>
          <w:rFonts w:ascii="Times New Roman" w:hAnsi="Times New Roman" w:cs="Times New Roman"/>
          <w:sz w:val="24"/>
          <w:szCs w:val="24"/>
        </w:rPr>
        <w:t>,</w:t>
      </w:r>
      <w:r w:rsidR="00E801D2">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sidR="00067242">
        <w:rPr>
          <w:rFonts w:ascii="Times New Roman" w:hAnsi="Times New Roman" w:cs="Times New Roman"/>
          <w:sz w:val="24"/>
          <w:szCs w:val="24"/>
        </w:rPr>
        <w:t xml:space="preserve">325,000 cells/mL during summer, </w:t>
      </w:r>
      <w:proofErr w:type="spellStart"/>
      <w:r w:rsidR="00067242">
        <w:rPr>
          <w:rFonts w:ascii="Times New Roman" w:hAnsi="Times New Roman" w:cs="Times New Roman"/>
          <w:sz w:val="24"/>
          <w:szCs w:val="24"/>
        </w:rPr>
        <w:t>Barberg</w:t>
      </w:r>
      <w:proofErr w:type="spellEnd"/>
      <w:r w:rsidR="00067242">
        <w:rPr>
          <w:rFonts w:ascii="Times New Roman" w:hAnsi="Times New Roman" w:cs="Times New Roman"/>
          <w:sz w:val="24"/>
          <w:szCs w:val="24"/>
        </w:rPr>
        <w:t xml:space="preserve"> et. al 2007</w:t>
      </w:r>
      <w:r w:rsidR="00F32AE9">
        <w:rPr>
          <w:rFonts w:ascii="Times New Roman" w:hAnsi="Times New Roman" w:cs="Times New Roman"/>
          <w:sz w:val="24"/>
          <w:szCs w:val="24"/>
        </w:rPr>
        <w:t>b</w:t>
      </w:r>
      <w:r w:rsidR="00067242">
        <w:rPr>
          <w:rFonts w:ascii="Times New Roman" w:hAnsi="Times New Roman" w:cs="Times New Roman"/>
          <w:sz w:val="24"/>
          <w:szCs w:val="24"/>
        </w:rPr>
        <w:t xml:space="preserve">), </w:t>
      </w:r>
      <w:r w:rsidR="005F3535"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005F3535"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sidR="001609B9">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sidR="0033188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331887">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w:t>
      </w:r>
      <w:r w:rsidR="00331887">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sidR="00BA0BDF">
        <w:rPr>
          <w:rFonts w:ascii="Times New Roman" w:hAnsi="Times New Roman" w:cs="Times New Roman"/>
          <w:sz w:val="24"/>
          <w:szCs w:val="24"/>
        </w:rPr>
        <w:t>a</w:t>
      </w:r>
      <w:r w:rsidRPr="00604EDE">
        <w:rPr>
          <w:rFonts w:ascii="Times New Roman" w:hAnsi="Times New Roman" w:cs="Times New Roman"/>
          <w:sz w:val="24"/>
          <w:szCs w:val="24"/>
        </w:rPr>
        <w:t xml:space="preserve"> </w:t>
      </w:r>
      <w:r w:rsidR="00955301">
        <w:rPr>
          <w:rFonts w:ascii="Times New Roman" w:hAnsi="Times New Roman" w:cs="Times New Roman"/>
          <w:sz w:val="24"/>
          <w:szCs w:val="24"/>
        </w:rPr>
        <w:fldChar w:fldCharType="begin"/>
      </w:r>
      <w:r w:rsidR="00A761D9">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955301">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sidR="006008AF">
        <w:rPr>
          <w:rFonts w:ascii="Times New Roman" w:hAnsi="Times New Roman" w:cs="Times New Roman"/>
          <w:sz w:val="24"/>
          <w:szCs w:val="24"/>
        </w:rPr>
        <w:t xml:space="preserve"> </w:t>
      </w:r>
      <w:r w:rsidR="006008AF" w:rsidRPr="00604EDE">
        <w:rPr>
          <w:rFonts w:ascii="Times New Roman" w:hAnsi="Times New Roman" w:cs="Times New Roman"/>
          <w:sz w:val="24"/>
          <w:szCs w:val="24"/>
        </w:rPr>
        <w:t>in Kentucky</w:t>
      </w:r>
      <w:r w:rsidR="00AA5C90">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w:t>
      </w:r>
      <w:r w:rsidR="00555702" w:rsidRPr="00604EDE">
        <w:rPr>
          <w:rFonts w:ascii="Times New Roman" w:hAnsi="Times New Roman" w:cs="Times New Roman"/>
          <w:sz w:val="24"/>
          <w:szCs w:val="24"/>
        </w:rPr>
        <w:t>(21.8 and 19.4%</w:t>
      </w:r>
      <w:r w:rsidR="001C7146">
        <w:rPr>
          <w:rFonts w:ascii="Times New Roman" w:hAnsi="Times New Roman" w:cs="Times New Roman"/>
          <w:sz w:val="24"/>
          <w:szCs w:val="24"/>
        </w:rPr>
        <w:t xml:space="preserve">, </w:t>
      </w:r>
      <w:r w:rsidR="00E411FC">
        <w:rPr>
          <w:rFonts w:ascii="Times New Roman" w:hAnsi="Times New Roman" w:cs="Times New Roman"/>
          <w:sz w:val="24"/>
          <w:szCs w:val="24"/>
        </w:rPr>
        <w:t>respectively</w:t>
      </w:r>
      <w:r w:rsidR="00117E70">
        <w:rPr>
          <w:rFonts w:ascii="Times New Roman" w:hAnsi="Times New Roman" w:cs="Times New Roman"/>
          <w:sz w:val="24"/>
          <w:szCs w:val="24"/>
        </w:rPr>
        <w:t>)</w:t>
      </w:r>
      <w:r w:rsidR="00C01F03">
        <w:rPr>
          <w:rFonts w:ascii="Times New Roman" w:hAnsi="Times New Roman" w:cs="Times New Roman"/>
          <w:sz w:val="24"/>
          <w:szCs w:val="24"/>
        </w:rPr>
        <w:t>, as well as</w:t>
      </w:r>
      <w:r w:rsidR="00117E70">
        <w:rPr>
          <w:rFonts w:ascii="Times New Roman" w:hAnsi="Times New Roman" w:cs="Times New Roman"/>
          <w:sz w:val="24"/>
          <w:szCs w:val="24"/>
        </w:rPr>
        <w:t xml:space="preserve"> no difference</w:t>
      </w:r>
      <w:r w:rsidR="004E0BA3">
        <w:rPr>
          <w:rFonts w:ascii="Times New Roman" w:hAnsi="Times New Roman" w:cs="Times New Roman"/>
          <w:sz w:val="24"/>
          <w:szCs w:val="24"/>
        </w:rPr>
        <w:t xml:space="preserve"> in BTSCC between the </w:t>
      </w:r>
      <w:r w:rsidR="00C01F03">
        <w:rPr>
          <w:rFonts w:ascii="Times New Roman" w:hAnsi="Times New Roman" w:cs="Times New Roman"/>
          <w:sz w:val="24"/>
          <w:szCs w:val="24"/>
        </w:rPr>
        <w:t>two facility types</w:t>
      </w:r>
      <w:r w:rsidR="004E0BA3">
        <w:rPr>
          <w:rFonts w:ascii="Times New Roman" w:hAnsi="Times New Roman" w:cs="Times New Roman"/>
          <w:sz w:val="24"/>
          <w:szCs w:val="24"/>
        </w:rPr>
        <w:t xml:space="preserve"> </w:t>
      </w:r>
      <w:r w:rsidR="002B0FFA">
        <w:rPr>
          <w:rFonts w:ascii="Times New Roman" w:hAnsi="Times New Roman" w:cs="Times New Roman"/>
          <w:sz w:val="24"/>
          <w:szCs w:val="24"/>
        </w:rPr>
        <w:t>(</w:t>
      </w:r>
      <w:r w:rsidR="006008AF">
        <w:rPr>
          <w:rFonts w:ascii="Times New Roman" w:hAnsi="Times New Roman" w:cs="Times New Roman"/>
          <w:sz w:val="24"/>
          <w:szCs w:val="24"/>
        </w:rPr>
        <w:t>229,582 and 205,131 cells/mL</w:t>
      </w:r>
      <w:r w:rsidR="00B2235A">
        <w:rPr>
          <w:rFonts w:ascii="Times New Roman" w:hAnsi="Times New Roman" w:cs="Times New Roman"/>
          <w:sz w:val="24"/>
          <w:szCs w:val="24"/>
        </w:rPr>
        <w:t xml:space="preserve">, </w:t>
      </w:r>
      <w:r w:rsidR="00B2235A" w:rsidRPr="00604EDE">
        <w:rPr>
          <w:rFonts w:ascii="Times New Roman" w:hAnsi="Times New Roman" w:cs="Times New Roman"/>
          <w:sz w:val="24"/>
          <w:szCs w:val="24"/>
        </w:rPr>
        <w:t>respectively</w:t>
      </w:r>
      <w:r w:rsidR="00555702"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2A7F65">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sidR="002A7F65">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sidR="002A7F65">
        <w:rPr>
          <w:rFonts w:ascii="Times New Roman" w:hAnsi="Times New Roman" w:cs="Times New Roman"/>
          <w:sz w:val="24"/>
          <w:szCs w:val="24"/>
        </w:rPr>
        <w:t xml:space="preserve"> (</w:t>
      </w:r>
      <w:proofErr w:type="spellStart"/>
      <w:r w:rsidR="002A7F65" w:rsidRPr="00604EDE">
        <w:rPr>
          <w:rFonts w:ascii="Times New Roman" w:hAnsi="Times New Roman" w:cs="Times New Roman"/>
          <w:sz w:val="24"/>
          <w:szCs w:val="24"/>
        </w:rPr>
        <w:t>Barberg</w:t>
      </w:r>
      <w:proofErr w:type="spellEnd"/>
      <w:r w:rsidR="002A7F65" w:rsidRPr="00604EDE">
        <w:rPr>
          <w:rFonts w:ascii="Times New Roman" w:hAnsi="Times New Roman" w:cs="Times New Roman"/>
          <w:sz w:val="24"/>
          <w:szCs w:val="24"/>
        </w:rPr>
        <w:t xml:space="preserve"> et. al 2007</w:t>
      </w:r>
      <w:r w:rsidR="002A7F65">
        <w:rPr>
          <w:rFonts w:ascii="Times New Roman" w:hAnsi="Times New Roman" w:cs="Times New Roman"/>
          <w:sz w:val="24"/>
          <w:szCs w:val="24"/>
        </w:rPr>
        <w:t>b)</w:t>
      </w:r>
      <w:r w:rsidR="002A7F65">
        <w:rPr>
          <w:rFonts w:ascii="Times New Roman" w:hAnsi="Times New Roman" w:cs="Times New Roman"/>
          <w:sz w:val="24"/>
          <w:szCs w:val="24"/>
        </w:rPr>
        <w:fldChar w:fldCharType="begin"/>
      </w:r>
      <w:r w:rsidR="002A7F65">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2A7F65">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commentRangeStart w:id="300"/>
      <w:r w:rsidRPr="00604EDE">
        <w:rPr>
          <w:rFonts w:ascii="Times New Roman" w:hAnsi="Times New Roman" w:cs="Times New Roman"/>
          <w:sz w:val="24"/>
          <w:szCs w:val="24"/>
        </w:rPr>
        <w:t>which may be more representative of the general population of bedded pack farms in th</w:t>
      </w:r>
      <w:r w:rsidR="00F822C5">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w:t>
      </w:r>
      <w:r w:rsidRPr="00604EDE">
        <w:rPr>
          <w:rFonts w:ascii="Times New Roman" w:hAnsi="Times New Roman" w:cs="Times New Roman"/>
          <w:sz w:val="24"/>
          <w:szCs w:val="24"/>
        </w:rPr>
        <w:lastRenderedPageBreak/>
        <w:t>previous to the start of the study</w:t>
      </w:r>
      <w:commentRangeEnd w:id="300"/>
      <w:r w:rsidR="0054653B">
        <w:rPr>
          <w:rStyle w:val="CommentReference"/>
          <w:rFonts w:eastAsiaTheme="minorEastAsia"/>
        </w:rPr>
        <w:commentReference w:id="300"/>
      </w:r>
      <w:r w:rsidRPr="00604EDE">
        <w:rPr>
          <w:rFonts w:ascii="Times New Roman" w:hAnsi="Times New Roman" w:cs="Times New Roman"/>
          <w:sz w:val="24"/>
          <w:szCs w:val="24"/>
        </w:rPr>
        <w:t xml:space="preserve">. </w:t>
      </w:r>
      <w:commentRangeStart w:id="301"/>
      <w:r w:rsidR="00FA63BA">
        <w:rPr>
          <w:rFonts w:ascii="Times New Roman" w:hAnsi="Times New Roman" w:cs="Times New Roman"/>
          <w:sz w:val="24"/>
          <w:szCs w:val="24"/>
        </w:rPr>
        <w:t>The prevalence of</w:t>
      </w:r>
      <w:r w:rsidR="00D90E81">
        <w:rPr>
          <w:rFonts w:ascii="Times New Roman" w:hAnsi="Times New Roman" w:cs="Times New Roman"/>
          <w:sz w:val="24"/>
          <w:szCs w:val="24"/>
        </w:rPr>
        <w:t xml:space="preserve"> s</w:t>
      </w:r>
      <w:r w:rsidRPr="00604EDE">
        <w:rPr>
          <w:rFonts w:ascii="Times New Roman" w:hAnsi="Times New Roman" w:cs="Times New Roman"/>
          <w:sz w:val="24"/>
          <w:szCs w:val="24"/>
        </w:rPr>
        <w:t xml:space="preserve">ubclinical mastitis </w:t>
      </w:r>
      <w:r w:rsidR="00FA63BA">
        <w:rPr>
          <w:rFonts w:ascii="Times New Roman" w:hAnsi="Times New Roman" w:cs="Times New Roman"/>
          <w:sz w:val="24"/>
          <w:szCs w:val="24"/>
        </w:rPr>
        <w:t>for herds in the current study is</w:t>
      </w:r>
      <w:r w:rsidR="00993FA3">
        <w:rPr>
          <w:rFonts w:ascii="Times New Roman" w:hAnsi="Times New Roman" w:cs="Times New Roman"/>
          <w:sz w:val="24"/>
          <w:szCs w:val="24"/>
        </w:rPr>
        <w:t xml:space="preserve"> </w:t>
      </w:r>
      <w:proofErr w:type="gramStart"/>
      <w:r w:rsidR="00993FA3">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sidR="00713E2A">
        <w:rPr>
          <w:rFonts w:ascii="Times New Roman" w:hAnsi="Times New Roman" w:cs="Times New Roman"/>
          <w:sz w:val="24"/>
          <w:szCs w:val="24"/>
        </w:rPr>
        <w:t>previous work</w:t>
      </w:r>
      <w:r w:rsidR="00F11814">
        <w:rPr>
          <w:rFonts w:ascii="Times New Roman" w:hAnsi="Times New Roman" w:cs="Times New Roman"/>
          <w:sz w:val="24"/>
          <w:szCs w:val="24"/>
        </w:rPr>
        <w:t xml:space="preserve"> in the US</w:t>
      </w:r>
      <w:r w:rsidR="00F2425B">
        <w:rPr>
          <w:rFonts w:ascii="Times New Roman" w:hAnsi="Times New Roman" w:cs="Times New Roman"/>
          <w:sz w:val="24"/>
          <w:szCs w:val="24"/>
        </w:rPr>
        <w:t xml:space="preserve"> (</w:t>
      </w:r>
      <w:r w:rsidRPr="00604EDE">
        <w:rPr>
          <w:rFonts w:ascii="Times New Roman" w:hAnsi="Times New Roman" w:cs="Times New Roman"/>
          <w:sz w:val="24"/>
          <w:szCs w:val="24"/>
        </w:rPr>
        <w:t>26% for bedded pack</w:t>
      </w:r>
      <w:r w:rsidR="00CD6413">
        <w:rPr>
          <w:rFonts w:ascii="Times New Roman" w:hAnsi="Times New Roman" w:cs="Times New Roman"/>
          <w:sz w:val="24"/>
          <w:szCs w:val="24"/>
        </w:rPr>
        <w:t>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23.7% for freestall barns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301"/>
      <w:r w:rsidR="004A67AD">
        <w:rPr>
          <w:rStyle w:val="CommentReference"/>
          <w:rFonts w:eastAsiaTheme="minorEastAsia"/>
        </w:rPr>
        <w:commentReference w:id="301"/>
      </w:r>
      <w:commentRangeStart w:id="302"/>
      <w:r w:rsidR="0013451F">
        <w:rPr>
          <w:rFonts w:ascii="Times New Roman" w:hAnsi="Times New Roman" w:cs="Times New Roman"/>
          <w:sz w:val="24"/>
          <w:szCs w:val="24"/>
        </w:rPr>
        <w:t>In contrast</w:t>
      </w:r>
      <w:r w:rsidR="00A34A34">
        <w:rPr>
          <w:rFonts w:ascii="Times New Roman" w:hAnsi="Times New Roman" w:cs="Times New Roman"/>
          <w:sz w:val="24"/>
          <w:szCs w:val="24"/>
        </w:rPr>
        <w:t xml:space="preserve">, </w:t>
      </w:r>
      <w:r w:rsidRPr="00604EDE">
        <w:rPr>
          <w:rFonts w:ascii="Times New Roman" w:hAnsi="Times New Roman" w:cs="Times New Roman"/>
          <w:sz w:val="24"/>
          <w:szCs w:val="24"/>
        </w:rPr>
        <w:t>Fávero et. al (2015) found</w:t>
      </w:r>
      <w:r w:rsidR="009F596A">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sidR="0013451F">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sidR="00947CE2">
        <w:rPr>
          <w:rFonts w:ascii="Times New Roman" w:hAnsi="Times New Roman" w:cs="Times New Roman"/>
          <w:sz w:val="24"/>
          <w:szCs w:val="24"/>
        </w:rPr>
        <w:t>26</w:t>
      </w:r>
      <w:r w:rsidRPr="00604EDE">
        <w:rPr>
          <w:rFonts w:ascii="Times New Roman" w:hAnsi="Times New Roman" w:cs="Times New Roman"/>
          <w:sz w:val="24"/>
          <w:szCs w:val="24"/>
        </w:rPr>
        <w:t xml:space="preserve"> and </w:t>
      </w:r>
      <w:r w:rsidR="00947CE2">
        <w:rPr>
          <w:rFonts w:ascii="Times New Roman" w:hAnsi="Times New Roman" w:cs="Times New Roman"/>
          <w:sz w:val="24"/>
          <w:szCs w:val="24"/>
        </w:rPr>
        <w:t>7</w:t>
      </w:r>
      <w:r w:rsidRPr="00604EDE">
        <w:rPr>
          <w:rFonts w:ascii="Times New Roman" w:hAnsi="Times New Roman" w:cs="Times New Roman"/>
          <w:sz w:val="24"/>
          <w:szCs w:val="24"/>
        </w:rPr>
        <w:t>% respectively</w:t>
      </w:r>
      <w:r w:rsidR="00BF2790">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sidR="00A069D6">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commentRangeEnd w:id="302"/>
      <w:r w:rsidR="00FA7F62">
        <w:rPr>
          <w:rStyle w:val="CommentReference"/>
          <w:rFonts w:eastAsiaTheme="minorEastAsia"/>
        </w:rPr>
        <w:commentReference w:id="302"/>
      </w:r>
    </w:p>
    <w:p w14:paraId="4CC5B7FF" w14:textId="0DBE57F1"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303"/>
      <w:commentRangeStart w:id="304"/>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End w:id="303"/>
      <w:commentRangeEnd w:id="304"/>
      <w:r w:rsidR="00E8288A">
        <w:rPr>
          <w:rStyle w:val="CommentReference"/>
          <w:rFonts w:eastAsiaTheme="minorEastAsia"/>
        </w:rPr>
        <w:commentReference w:id="303"/>
      </w:r>
      <w:commentRangeStart w:id="305"/>
      <w:r w:rsidR="00E8288A">
        <w:rPr>
          <w:rStyle w:val="CommentReference"/>
          <w:rFonts w:eastAsiaTheme="minorEastAsia"/>
        </w:rPr>
        <w:commentReference w:id="304"/>
      </w:r>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305"/>
      <w:r w:rsidR="000A2897">
        <w:rPr>
          <w:rStyle w:val="CommentReference"/>
          <w:rFonts w:eastAsiaTheme="minorEastAsia"/>
        </w:rPr>
        <w:commentReference w:id="305"/>
      </w:r>
      <w:commentRangeStart w:id="306"/>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winter housing</w:t>
      </w:r>
      <w:r w:rsidRPr="00604EDE">
        <w:rPr>
          <w:rFonts w:ascii="Times New Roman" w:hAnsi="Times New Roman" w:cs="Times New Roman"/>
          <w:sz w:val="24"/>
          <w:szCs w:val="24"/>
        </w:rPr>
        <w:t xml:space="preserve">. Three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306"/>
      <w:r w:rsidR="00E8288A">
        <w:rPr>
          <w:rStyle w:val="CommentReference"/>
          <w:rFonts w:eastAsiaTheme="minorEastAsia"/>
        </w:rPr>
        <w:commentReference w:id="306"/>
      </w:r>
    </w:p>
    <w:p w14:paraId="7C9C36BA" w14:textId="444798FD"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lastRenderedPageBreak/>
        <w:t xml:space="preserve">As udder health and </w:t>
      </w:r>
      <w:ins w:id="307" w:author="Sandra Godden" w:date="2023-10-13T10:28:00Z">
        <w:r w:rsidR="00E8288A">
          <w:rPr>
            <w:rFonts w:ascii="Times New Roman" w:hAnsi="Times New Roman" w:cs="Times New Roman"/>
            <w:sz w:val="24"/>
            <w:szCs w:val="24"/>
          </w:rPr>
          <w:t xml:space="preserve">udder </w:t>
        </w:r>
      </w:ins>
      <w:r w:rsidRPr="00604EDE">
        <w:rPr>
          <w:rFonts w:ascii="Times New Roman" w:hAnsi="Times New Roman" w:cs="Times New Roman"/>
          <w:sz w:val="24"/>
          <w:szCs w:val="24"/>
        </w:rPr>
        <w:t xml:space="preserve">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w:t>
      </w:r>
      <w:ins w:id="308" w:author="Sandra Godden" w:date="2023-10-13T10:35:00Z">
        <w:r w:rsidR="000A2897">
          <w:rPr>
            <w:rFonts w:ascii="Times New Roman" w:hAnsi="Times New Roman" w:cs="Times New Roman"/>
            <w:sz w:val="24"/>
            <w:szCs w:val="24"/>
          </w:rPr>
          <w:t xml:space="preserve">organic herds during </w:t>
        </w:r>
      </w:ins>
      <w:r w:rsidRPr="00604EDE">
        <w:rPr>
          <w:rFonts w:ascii="Times New Roman" w:hAnsi="Times New Roman" w:cs="Times New Roman"/>
          <w:sz w:val="24"/>
          <w:szCs w:val="24"/>
        </w:rPr>
        <w:t xml:space="preserve">the winter in the 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lastRenderedPageBreak/>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 xml:space="preserve">option for small, pasture-based farms in the Northeast both now and in the </w:t>
      </w:r>
      <w:commentRangeStart w:id="309"/>
      <w:r w:rsidRPr="00604EDE">
        <w:rPr>
          <w:rFonts w:ascii="Times New Roman" w:hAnsi="Times New Roman" w:cs="Times New Roman"/>
          <w:sz w:val="24"/>
          <w:szCs w:val="24"/>
        </w:rPr>
        <w:t>future</w:t>
      </w:r>
      <w:commentRangeEnd w:id="309"/>
      <w:r w:rsidR="000A2897">
        <w:rPr>
          <w:rStyle w:val="CommentReference"/>
          <w:rFonts w:eastAsiaTheme="minorEastAsia"/>
        </w:rPr>
        <w:commentReference w:id="309"/>
      </w:r>
      <w:r w:rsidRPr="00604EDE">
        <w:rPr>
          <w:rFonts w:ascii="Times New Roman" w:hAnsi="Times New Roman" w:cs="Times New Roman"/>
          <w:sz w:val="24"/>
          <w:szCs w:val="24"/>
        </w:rPr>
        <w:t>.</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310"/>
      <w:r w:rsidRPr="00604EDE">
        <w:rPr>
          <w:rFonts w:ascii="Times New Roman" w:hAnsi="Times New Roman" w:cs="Times New Roman"/>
          <w:b/>
          <w:bCs/>
          <w:sz w:val="24"/>
          <w:szCs w:val="24"/>
        </w:rPr>
        <w:t>Conclusion</w:t>
      </w:r>
      <w:commentRangeEnd w:id="310"/>
      <w:r w:rsidR="005F6F84" w:rsidRPr="00604EDE">
        <w:rPr>
          <w:rStyle w:val="CommentReference"/>
          <w:rFonts w:ascii="Times New Roman" w:eastAsiaTheme="minorEastAsia" w:hAnsi="Times New Roman" w:cs="Times New Roman"/>
          <w:sz w:val="24"/>
          <w:szCs w:val="24"/>
        </w:rPr>
        <w:commentReference w:id="310"/>
      </w:r>
    </w:p>
    <w:p w14:paraId="2C1708A2" w14:textId="142DCD38" w:rsidR="0026413C" w:rsidRPr="00FC6FF7" w:rsidRDefault="0026413C" w:rsidP="0026413C">
      <w:pPr>
        <w:spacing w:after="0" w:line="480" w:lineRule="auto"/>
        <w:ind w:firstLine="720"/>
        <w:rPr>
          <w:rFonts w:ascii="Times New Roman" w:hAnsi="Times New Roman" w:cs="Times New Roman"/>
          <w:sz w:val="24"/>
          <w:szCs w:val="24"/>
        </w:rPr>
      </w:pPr>
      <w:bookmarkStart w:id="311" w:name="_Hlk142292502"/>
      <w:commentRangeStart w:id="312"/>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commentRangeEnd w:id="312"/>
      <w:r w:rsidR="000A2897">
        <w:rPr>
          <w:rStyle w:val="CommentReference"/>
          <w:rFonts w:eastAsiaTheme="minorEastAsia"/>
        </w:rPr>
        <w:commentReference w:id="312"/>
      </w:r>
      <w:r w:rsidRPr="00FC6FF7">
        <w:rPr>
          <w:rFonts w:ascii="Times New Roman" w:hAnsi="Times New Roman" w:cs="Times New Roman"/>
          <w:sz w:val="24"/>
          <w:szCs w:val="24"/>
        </w:rPr>
        <w:t xml:space="preserve">Bedded pack systems did not differ significantly in their milk quality, udder health, </w:t>
      </w:r>
      <w:del w:id="313" w:author="Sandra Godden" w:date="2023-10-13T10:38:00Z">
        <w:r w:rsidRPr="00FC6FF7" w:rsidDel="000A2897">
          <w:rPr>
            <w:rFonts w:ascii="Times New Roman" w:hAnsi="Times New Roman" w:cs="Times New Roman"/>
            <w:sz w:val="24"/>
            <w:szCs w:val="24"/>
          </w:rPr>
          <w:delText xml:space="preserve">or </w:delText>
        </w:r>
      </w:del>
      <w:ins w:id="314" w:author="Sandra Godden" w:date="2023-10-13T10:38:00Z">
        <w:r w:rsidR="000A2897">
          <w:rPr>
            <w:rFonts w:ascii="Times New Roman" w:hAnsi="Times New Roman" w:cs="Times New Roman"/>
            <w:sz w:val="24"/>
            <w:szCs w:val="24"/>
          </w:rPr>
          <w:t xml:space="preserve">udder </w:t>
        </w:r>
      </w:ins>
      <w:r w:rsidRPr="00FC6FF7">
        <w:rPr>
          <w:rFonts w:ascii="Times New Roman" w:hAnsi="Times New Roman" w:cs="Times New Roman"/>
          <w:sz w:val="24"/>
          <w:szCs w:val="24"/>
        </w:rPr>
        <w:t>hygiene measures</w:t>
      </w:r>
      <w:ins w:id="315" w:author="Sandra Godden" w:date="2023-10-13T10:38:00Z">
        <w:r w:rsidR="000A2897">
          <w:rPr>
            <w:rFonts w:ascii="Times New Roman" w:hAnsi="Times New Roman" w:cs="Times New Roman"/>
            <w:sz w:val="24"/>
            <w:szCs w:val="24"/>
          </w:rPr>
          <w:t>, or milk production,</w:t>
        </w:r>
      </w:ins>
      <w:r w:rsidRPr="00FC6FF7">
        <w:rPr>
          <w:rFonts w:ascii="Times New Roman" w:hAnsi="Times New Roman" w:cs="Times New Roman"/>
          <w:sz w:val="24"/>
          <w:szCs w:val="24"/>
        </w:rPr>
        <w:t xml:space="preserve"> </w:t>
      </w:r>
      <w:ins w:id="316" w:author="Sandra Godden" w:date="2023-10-13T10:38:00Z">
        <w:r w:rsidR="000A2897">
          <w:rPr>
            <w:rFonts w:ascii="Times New Roman" w:hAnsi="Times New Roman" w:cs="Times New Roman"/>
            <w:sz w:val="24"/>
            <w:szCs w:val="24"/>
          </w:rPr>
          <w:t>as</w:t>
        </w:r>
      </w:ins>
      <w:del w:id="317" w:author="Sandra Godden" w:date="2023-10-13T10:38:00Z">
        <w:r w:rsidRPr="00FC6FF7" w:rsidDel="000A2897">
          <w:rPr>
            <w:rFonts w:ascii="Times New Roman" w:hAnsi="Times New Roman" w:cs="Times New Roman"/>
            <w:sz w:val="24"/>
            <w:szCs w:val="24"/>
          </w:rPr>
          <w:delText>when</w:delText>
        </w:r>
      </w:del>
      <w:r w:rsidRPr="00FC6FF7">
        <w:rPr>
          <w:rFonts w:ascii="Times New Roman" w:hAnsi="Times New Roman" w:cs="Times New Roman"/>
          <w:sz w:val="24"/>
          <w:szCs w:val="24"/>
        </w:rPr>
        <w:t xml:space="preserve"> compared to the more commonly used winter housing systems </w:t>
      </w:r>
      <w:ins w:id="318" w:author="Sandra Godden" w:date="2023-10-13T10:38:00Z">
        <w:r w:rsidR="000A2897">
          <w:rPr>
            <w:rFonts w:ascii="Times New Roman" w:hAnsi="Times New Roman" w:cs="Times New Roman"/>
            <w:sz w:val="24"/>
            <w:szCs w:val="24"/>
          </w:rPr>
          <w:t xml:space="preserve">(freestall or tie stall) </w:t>
        </w:r>
      </w:ins>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319"/>
      <w:r w:rsidRPr="00FC6FF7">
        <w:rPr>
          <w:rFonts w:ascii="Times New Roman" w:hAnsi="Times New Roman" w:cs="Times New Roman"/>
          <w:sz w:val="24"/>
          <w:szCs w:val="24"/>
        </w:rPr>
        <w:t>Bedded</w:t>
      </w:r>
      <w:commentRangeEnd w:id="319"/>
      <w:r w:rsidR="000A2897">
        <w:rPr>
          <w:rStyle w:val="CommentReference"/>
          <w:rFonts w:eastAsiaTheme="minorEastAsia"/>
        </w:rPr>
        <w:commentReference w:id="319"/>
      </w:r>
      <w:r w:rsidRPr="00FC6FF7">
        <w:rPr>
          <w:rFonts w:ascii="Times New Roman" w:hAnsi="Times New Roman" w:cs="Times New Roman"/>
          <w:sz w:val="24"/>
          <w:szCs w:val="24"/>
        </w:rPr>
        <w:t xml:space="preserve"> packs can therefore be considered as a viable option for pasture-based herds looking for a </w:t>
      </w:r>
      <w:commentRangeStart w:id="320"/>
      <w:del w:id="321" w:author="Sandra Godden" w:date="2023-10-13T10:40:00Z">
        <w:r w:rsidRPr="00FC6FF7" w:rsidDel="000A2897">
          <w:rPr>
            <w:rFonts w:ascii="Times New Roman" w:hAnsi="Times New Roman" w:cs="Times New Roman"/>
            <w:sz w:val="24"/>
            <w:szCs w:val="24"/>
          </w:rPr>
          <w:delText xml:space="preserve">more affordable </w:delText>
        </w:r>
      </w:del>
      <w:commentRangeEnd w:id="320"/>
      <w:r w:rsidR="000A2897">
        <w:rPr>
          <w:rStyle w:val="CommentReference"/>
          <w:rFonts w:eastAsiaTheme="minorEastAsia"/>
        </w:rPr>
        <w:commentReference w:id="320"/>
      </w:r>
      <w:r w:rsidRPr="00FC6FF7">
        <w:rPr>
          <w:rFonts w:ascii="Times New Roman" w:hAnsi="Times New Roman" w:cs="Times New Roman"/>
          <w:sz w:val="24"/>
          <w:szCs w:val="24"/>
        </w:rPr>
        <w:t>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39946328"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Pr>
          <w:rFonts w:ascii="Times New Roman" w:hAnsi="Times New Roman" w:cs="Times New Roman"/>
          <w:sz w:val="24"/>
          <w:szCs w:val="24"/>
        </w:rPr>
        <w:t>W</w:t>
      </w:r>
      <w:r w:rsidRPr="00604EDE">
        <w:rPr>
          <w:rFonts w:ascii="Times New Roman" w:hAnsi="Times New Roman" w:cs="Times New Roman"/>
          <w:sz w:val="24"/>
          <w:szCs w:val="24"/>
        </w:rPr>
        <w:t>e</w:t>
      </w:r>
      <w:r>
        <w:rPr>
          <w:rFonts w:ascii="Times New Roman" w:hAnsi="Times New Roman" w:cs="Times New Roman"/>
          <w:sz w:val="24"/>
          <w:szCs w:val="24"/>
        </w:rPr>
        <w:t xml:space="preserve"> would also like to</w:t>
      </w:r>
      <w:r w:rsidRPr="00604EDE">
        <w:rPr>
          <w:rFonts w:ascii="Times New Roman" w:hAnsi="Times New Roman" w:cs="Times New Roman"/>
          <w:sz w:val="24"/>
          <w:szCs w:val="24"/>
        </w:rPr>
        <w:t xml:space="preserve"> thank</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43F2B340" w14:textId="77777777" w:rsidR="00262957" w:rsidRPr="00BB42F3" w:rsidRDefault="00262957" w:rsidP="00262957">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Pr="00BB42F3">
        <w:t>Adkins, P. R. F., L. M. Placheta, M. R. Borchers, J. M. Bewley, and J. R. Middleton. 2022. Distribution of staphylococcal and mammaliicoccal species from compost-bedded pack or sand-bedded freestall dairy farms. J Dairy Sci 105(7):6261-6270.</w:t>
      </w:r>
    </w:p>
    <w:p w14:paraId="50D37CBC" w14:textId="77777777" w:rsidR="00262957" w:rsidRPr="00BB42F3" w:rsidRDefault="00262957" w:rsidP="00262957">
      <w:pPr>
        <w:pStyle w:val="EndNoteBibliography"/>
        <w:spacing w:after="240"/>
      </w:pPr>
      <w:r w:rsidRPr="00BB42F3">
        <w:t>Albino, R. L., J. L. Taraba, M. I. Marcondes, E. A. Eckelkamp, and J. M. Bewley. 2018. Comparison of bacterial populations in bedding material, on teat ends, and in milk of cows housed in compost bedded pack barns J. Animal Production Science 58(9):1686-1691.</w:t>
      </w:r>
    </w:p>
    <w:p w14:paraId="5C651402" w14:textId="77777777" w:rsidR="00262957" w:rsidRPr="00BB42F3" w:rsidRDefault="00262957" w:rsidP="00262957">
      <w:pPr>
        <w:pStyle w:val="EndNoteBibliography"/>
        <w:spacing w:after="240"/>
      </w:pPr>
      <w:r w:rsidRPr="00BB42F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2CBD7728" w14:textId="77777777" w:rsidR="00262957" w:rsidRPr="00BB42F3" w:rsidRDefault="00262957" w:rsidP="00262957">
      <w:pPr>
        <w:pStyle w:val="EndNoteBibliography"/>
        <w:spacing w:after="240"/>
      </w:pPr>
      <w:r w:rsidRPr="00BB42F3">
        <w:t>Andrews, T., C. E. Jeffrey, R. E. Gilker, D. A. Neher, and J. W. Barlow. 2021. Design and implementation of a survey quantifying winter housing and bedding types used on Vermont organic dairy farms. J. Dairy Sci. 104(7):8326-8337.</w:t>
      </w:r>
    </w:p>
    <w:p w14:paraId="7B90F89E" w14:textId="77777777" w:rsidR="00262957" w:rsidRPr="00BB42F3" w:rsidRDefault="00262957" w:rsidP="00262957">
      <w:pPr>
        <w:pStyle w:val="EndNoteBibliography"/>
        <w:spacing w:after="240"/>
      </w:pPr>
      <w:r w:rsidRPr="00BB42F3">
        <w:t>Barberg, A., M. Endres, and K. Janni. 2007a. Compost Dairy Barns in Minnesota: A Descriptive Study. Applied Engineering in Agriculture 23:231-238.</w:t>
      </w:r>
    </w:p>
    <w:p w14:paraId="039EC35B" w14:textId="77777777" w:rsidR="00262957" w:rsidRPr="00BB42F3" w:rsidRDefault="00262957" w:rsidP="00262957">
      <w:pPr>
        <w:pStyle w:val="EndNoteBibliography"/>
        <w:spacing w:after="240"/>
      </w:pPr>
      <w:r w:rsidRPr="00BB42F3">
        <w:t>Barberg, A. E., M. I. Endres, J. A. Salfer, and J. K. Reneau. 2007b. Performance and welfare of dairy cows in an alternative housing system in Minnesota. J Dairy Sci 90(3):1575-1583.</w:t>
      </w:r>
    </w:p>
    <w:p w14:paraId="7CB93A92" w14:textId="77777777" w:rsidR="00262957" w:rsidRPr="00BB42F3" w:rsidRDefault="00262957" w:rsidP="00262957">
      <w:pPr>
        <w:pStyle w:val="EndNoteBibliography"/>
        <w:spacing w:after="240"/>
      </w:pPr>
      <w:r w:rsidRPr="00BB42F3">
        <w:t>Barkema, H. W., Y. H. Schukken, T. J. Lam, M. L. Beiboer, G. Benedictus, and A. Brand. 1998. Management practices associated with low, medium, and high somatic cell counts in bulk milk. J. Dairy Sci 81(7):1917-1927.</w:t>
      </w:r>
    </w:p>
    <w:p w14:paraId="6908DBF0" w14:textId="77777777" w:rsidR="00262957" w:rsidRPr="00BB42F3" w:rsidRDefault="00262957" w:rsidP="00262957">
      <w:pPr>
        <w:pStyle w:val="EndNoteBibliography"/>
        <w:spacing w:after="240"/>
      </w:pPr>
      <w:r w:rsidRPr="00BB42F3">
        <w:t>Barkema, H. W., M. A. von Keyserlingk, J. P. Kastelic, T. J. Lam, C. Luby, J. P. Roy, S. J. LeBlanc, G. P. Keefe, and D. F. Kelton. 2015. Invited review: Changes in the dairy industry affecting dairy cattle health and welfare. J Dairy Sci 98(11):7426-7445.</w:t>
      </w:r>
    </w:p>
    <w:p w14:paraId="13EA6B6B" w14:textId="77777777" w:rsidR="00262957" w:rsidRPr="00BB42F3" w:rsidRDefault="00262957" w:rsidP="00262957">
      <w:pPr>
        <w:pStyle w:val="EndNoteBibliography"/>
        <w:spacing w:after="240"/>
      </w:pPr>
      <w:r w:rsidRPr="00BB42F3">
        <w:t>Bewley, J., J. Taraba, G. Day, R. Black, and F. Damasceno. 2012. Compost Bedded Pack Barn Design: Features and Management Considerations. University of Kentucky Cooperative Extension Service Publication ID.</w:t>
      </w:r>
    </w:p>
    <w:p w14:paraId="2327AA8F" w14:textId="77777777" w:rsidR="00262957" w:rsidRPr="00BB42F3" w:rsidRDefault="00262957" w:rsidP="00262957">
      <w:pPr>
        <w:pStyle w:val="EndNoteBibliography"/>
        <w:spacing w:after="240"/>
      </w:pPr>
      <w:r w:rsidRPr="00BB42F3">
        <w:t>Bickert, W. G., B. Holmes, K. A. Janni, D. Kammel, R. Stowell, and J. M. Zulovich. 2000. Dairy freestall housing and equipment. Pages 27–45 in Designing Facilities for the Milking Herd. 7th ed., Mid-West Plan Service, Iowa State University, Ames.</w:t>
      </w:r>
    </w:p>
    <w:p w14:paraId="43C6FCC0" w14:textId="77777777" w:rsidR="00262957" w:rsidRPr="00BB42F3" w:rsidRDefault="00262957" w:rsidP="00262957">
      <w:pPr>
        <w:pStyle w:val="EndNoteBibliography"/>
        <w:spacing w:after="240"/>
      </w:pPr>
      <w:r w:rsidRPr="00BB42F3">
        <w:lastRenderedPageBreak/>
        <w:t>Black, R. A., J. L. Taraba, G. B. Day, F. A. Damasceno, and J. M. Bewley. 2013. Compost bedded pack dairy barn management, performance, and producer satisfaction. J Dairy Sci 96(12):8060-8074.</w:t>
      </w:r>
    </w:p>
    <w:p w14:paraId="43DB328F" w14:textId="77777777" w:rsidR="00262957" w:rsidRPr="00BB42F3" w:rsidRDefault="00262957" w:rsidP="00262957">
      <w:pPr>
        <w:pStyle w:val="EndNoteBibliography"/>
        <w:spacing w:after="240"/>
      </w:pPr>
      <w:r w:rsidRPr="00BB42F3">
        <w:t>Burgstaller, J., J. Raith, S. Kuchling, V. Mandl, A. Hund, and J. Kofler. 2016. Claw health and prevalence of lameness in cows from compost bedded and cubicle freestall dairy barns in Austria. The Veterinary Journal 216.</w:t>
      </w:r>
    </w:p>
    <w:p w14:paraId="4B2F6580" w14:textId="77777777" w:rsidR="00262957" w:rsidRPr="00BB42F3" w:rsidRDefault="00262957" w:rsidP="00262957">
      <w:pPr>
        <w:pStyle w:val="EndNoteBibliography"/>
        <w:spacing w:after="240"/>
      </w:pPr>
      <w:r w:rsidRPr="00BB42F3">
        <w:t>Calamari, L., F. Calegari, and L. Stefanini. 2009. Effect of different free stall surfaces on behavioural, productive and metabolic parameters in dairy cows. Applied Animal Behaviour Science 120:9-17.</w:t>
      </w:r>
    </w:p>
    <w:p w14:paraId="7455B943" w14:textId="77777777" w:rsidR="00262957" w:rsidRPr="00BB42F3" w:rsidRDefault="00262957" w:rsidP="00262957">
      <w:pPr>
        <w:pStyle w:val="EndNoteBibliography"/>
        <w:spacing w:after="240"/>
      </w:pPr>
      <w:r w:rsidRPr="00BB42F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7B13069" w14:textId="77777777" w:rsidR="00262957" w:rsidRPr="00BB42F3" w:rsidRDefault="00262957" w:rsidP="00262957">
      <w:pPr>
        <w:pStyle w:val="EndNoteBibliography"/>
        <w:spacing w:after="240"/>
      </w:pPr>
      <w:r w:rsidRPr="00BB42F3">
        <w:t>Cook, N. B. 2002. Influence of Barn Design on Dairy Cow Hygiene, Lameness and Udder Health. American Association of Bovine Practitioners Conference Proceedings:97-103.</w:t>
      </w:r>
    </w:p>
    <w:p w14:paraId="039AE35F" w14:textId="77777777" w:rsidR="00262957" w:rsidRPr="00BB42F3" w:rsidRDefault="00262957" w:rsidP="00262957">
      <w:pPr>
        <w:pStyle w:val="EndNoteBibliography"/>
        <w:spacing w:after="240"/>
      </w:pPr>
      <w:r w:rsidRPr="00BB42F3">
        <w:t>Cook, N. B., T. B. Bennett, and K. V. Nordlund. 2005. Monitoring Indices of Cow Comfort in Free-Stall-Housed Dairy Herds. J. Dairy Sci. 88(11):3876-3885.</w:t>
      </w:r>
    </w:p>
    <w:p w14:paraId="681161F7" w14:textId="77777777" w:rsidR="00262957" w:rsidRPr="00BB42F3" w:rsidRDefault="00262957" w:rsidP="00262957">
      <w:pPr>
        <w:pStyle w:val="EndNoteBibliography"/>
        <w:spacing w:after="240"/>
      </w:pPr>
      <w:r w:rsidRPr="00BB42F3">
        <w:t>Cook, N. B., J. P. Hess, M. R. Foy, T. B. Bennett, and R. L. Brotzman. 2016. Management characteristics, lameness, and body injuries of dairy cattle housed in high-performance dairy herds in Wisconsin. J Dairy Sci 99(7):5879-5891.</w:t>
      </w:r>
    </w:p>
    <w:p w14:paraId="7DE8323E" w14:textId="77777777" w:rsidR="00262957" w:rsidRPr="00BB42F3" w:rsidRDefault="00262957" w:rsidP="00262957">
      <w:pPr>
        <w:pStyle w:val="EndNoteBibliography"/>
        <w:spacing w:after="240"/>
      </w:pPr>
      <w:r w:rsidRPr="00BB42F3">
        <w:t>Costa, J. H. C., T. A. Burnett, M. A. G. von Keyserlingk, and M. J. Hötzel. 2018. Prevalence of lameness and leg lesions of lactating dairy cows housed in southern Brazil: Effects of housing systems. J Dairy Sci 101(3):2395-2405.</w:t>
      </w:r>
    </w:p>
    <w:p w14:paraId="4FDC7BD8" w14:textId="77777777" w:rsidR="00262957" w:rsidRPr="00BB42F3" w:rsidRDefault="00262957" w:rsidP="00262957">
      <w:pPr>
        <w:pStyle w:val="EndNoteBibliography"/>
        <w:spacing w:after="240"/>
      </w:pPr>
      <w:r w:rsidRPr="00BB42F3">
        <w:t>de Pinho Manzi, M., D. B. Nóbrega, P. Y. Faccioli, M. Z. Troncarelli, B. D. Menozzi, and H. Langoni. 2012. Relationship between teat-end condition, udder cleanliness and bovine subclinical mastitis. Res Vet Sci 93(1):430-434.</w:t>
      </w:r>
    </w:p>
    <w:p w14:paraId="5887E91B" w14:textId="77777777" w:rsidR="00262957" w:rsidRPr="00BB42F3" w:rsidRDefault="00262957" w:rsidP="00262957">
      <w:pPr>
        <w:pStyle w:val="EndNoteBibliography"/>
        <w:spacing w:after="240"/>
      </w:pPr>
      <w:r w:rsidRPr="00BB42F3">
        <w:t>De Visscher, A., S. Piepers, F. Haesebrouck, and S. De Vliegher. 2016. Intramammary infection with coagulase-negative staphylococci at parturition: Species-specific prevalence, risk factors, and effect on udder health. J Dairy Sci 99(8):6457-6469.</w:t>
      </w:r>
    </w:p>
    <w:p w14:paraId="71069044" w14:textId="77777777" w:rsidR="00262957" w:rsidRPr="00BB42F3" w:rsidRDefault="00262957" w:rsidP="00262957">
      <w:pPr>
        <w:pStyle w:val="EndNoteBibliography"/>
        <w:spacing w:after="240"/>
      </w:pPr>
      <w:r w:rsidRPr="00BB42F3">
        <w:t xml:space="preserve">De Visscher, A., S. Piepers, F. Haesebrouck, K. Supre, and S. De Vliegher. 2017. Coagulase-negative </w:t>
      </w:r>
      <w:r w:rsidRPr="00F94706">
        <w:rPr>
          <w:i/>
          <w:iCs/>
        </w:rPr>
        <w:t xml:space="preserve">Staphylococcus </w:t>
      </w:r>
      <w:r w:rsidRPr="00BB42F3">
        <w:t>species in bulk milk: Prevalence, distribution, and associated subgroup- and species-specific risk factors. J Dairy Sci 100(1):629-642.</w:t>
      </w:r>
    </w:p>
    <w:p w14:paraId="23D96A47" w14:textId="77777777" w:rsidR="00262957" w:rsidRPr="00BB42F3" w:rsidRDefault="00262957" w:rsidP="00262957">
      <w:pPr>
        <w:pStyle w:val="EndNoteBibliography"/>
        <w:spacing w:after="240"/>
      </w:pPr>
      <w:r w:rsidRPr="00BB42F3">
        <w:t>de Vries, M., E. A. Bokkers, C. G. van Reenen, B. Engel, G. van Schaik, T. Dijkstra, and I. J. de Boer. 2015. Housing and management factors associated with indicators of dairy cattle welfare. Prev Vet Med 118(1):80-92.</w:t>
      </w:r>
    </w:p>
    <w:p w14:paraId="66CEFD15" w14:textId="77777777" w:rsidR="00262957" w:rsidRPr="00BB42F3" w:rsidRDefault="00262957" w:rsidP="00262957">
      <w:pPr>
        <w:pStyle w:val="EndNoteBibliography"/>
        <w:spacing w:after="240"/>
      </w:pPr>
      <w:r w:rsidRPr="00BB42F3">
        <w:lastRenderedPageBreak/>
        <w:t>Dohmen, W., F. Neijenhuis, and H. Hogeveen. 2010. Relationship between udder health and hygiene on farms with an automatic milking system. J Dairy Sci 93(9):4019-4033.</w:t>
      </w:r>
    </w:p>
    <w:p w14:paraId="2DCFFFEC" w14:textId="77777777" w:rsidR="00262957" w:rsidRPr="00BB42F3" w:rsidRDefault="00262957" w:rsidP="00262957">
      <w:pPr>
        <w:pStyle w:val="EndNoteBibliography"/>
        <w:spacing w:after="240"/>
      </w:pPr>
      <w:r w:rsidRPr="00BB42F3">
        <w:t>Eckelkamp, E. A., J. L. Taraba, K. A. Akers, R. J. Harmon, and J. M. Bewley. 2016a. Sand bedded freestall and compost bedded pack effects on cow hygiene, locomotion, and mastitis indicators. Livestock Science 190:48-57.</w:t>
      </w:r>
    </w:p>
    <w:p w14:paraId="1F99CCCA" w14:textId="77777777" w:rsidR="00262957" w:rsidRPr="00BB42F3" w:rsidRDefault="00262957" w:rsidP="00262957">
      <w:pPr>
        <w:pStyle w:val="EndNoteBibliography"/>
        <w:spacing w:after="240"/>
      </w:pPr>
      <w:r w:rsidRPr="00BB42F3">
        <w:t>Eckelkamp, E. A., J. L. Taraba, K. A. Akers, R. J. Harmon, and J. M. Bewley. 2016b. Understanding compost bedded pack barns: Interactions among environmental factors, bedding characteristics, and udder health. Livestock Science 190:35-42.</w:t>
      </w:r>
    </w:p>
    <w:p w14:paraId="6A5222DE" w14:textId="77777777" w:rsidR="00262957" w:rsidRPr="00BB42F3" w:rsidRDefault="00262957" w:rsidP="00262957">
      <w:pPr>
        <w:pStyle w:val="EndNoteBibliography"/>
        <w:spacing w:after="240"/>
      </w:pPr>
      <w:r w:rsidRPr="00BB42F3">
        <w:t>Elmoslemany, A. M., G. P. Keefe, I. R. Dohoo, and B. M. Jayarao. 2009. Risk factors for bacteriological quality of bulk tank milk in Prince Edward Island dairy herds. Part 1: overall risk factors. J Dairy Sci 92(6):2634-2643.</w:t>
      </w:r>
    </w:p>
    <w:p w14:paraId="6C109568" w14:textId="77777777" w:rsidR="00262957" w:rsidRPr="00BB42F3" w:rsidRDefault="00262957" w:rsidP="00262957">
      <w:pPr>
        <w:pStyle w:val="EndNoteBibliography"/>
        <w:spacing w:after="240"/>
      </w:pPr>
      <w:r w:rsidRPr="00BB42F3">
        <w:t>Fávero, S., F. V. R. Portilho, A. C. R. Oliveira, H. Langoni, and J. C. F. Pantoja. 2015. Factors associated with mastitis epidemiologic indexes, animal hygiene, and bulk milk bacterial concentrations in dairy herds housed on compost bedding. Livestock Science 181:220-230.</w:t>
      </w:r>
    </w:p>
    <w:p w14:paraId="5340B329" w14:textId="77777777" w:rsidR="00262957" w:rsidRPr="00BB42F3" w:rsidRDefault="00262957" w:rsidP="00262957">
      <w:pPr>
        <w:pStyle w:val="EndNoteBibliography"/>
        <w:spacing w:after="240"/>
      </w:pPr>
      <w:r w:rsidRPr="00BB42F3">
        <w:t>Godkin, M. A. and K. E. Leslie. 1993. Culture of bulk tank milk as a mastitis screening test: A brief review. Can Vet J 34(10):601-605.</w:t>
      </w:r>
    </w:p>
    <w:p w14:paraId="742619D0" w14:textId="77777777" w:rsidR="00262957" w:rsidRPr="00BB42F3" w:rsidRDefault="00262957" w:rsidP="00262957">
      <w:pPr>
        <w:pStyle w:val="EndNoteBibliography"/>
        <w:spacing w:after="240"/>
      </w:pPr>
      <w:r w:rsidRPr="00BB42F3">
        <w:t>Green, L. E., V. J. Hedges, Y. H. Schukken, R. W. Blowey, and A. J. Packington. 2002. The impact of clinical lameness on the milk yield of dairy cows. J Dairy Sci 85(9):2250-2256.</w:t>
      </w:r>
    </w:p>
    <w:p w14:paraId="74B92C4E" w14:textId="77777777" w:rsidR="00262957" w:rsidRPr="00BB42F3" w:rsidRDefault="00262957" w:rsidP="00262957">
      <w:pPr>
        <w:pStyle w:val="EndNoteBibliography"/>
        <w:spacing w:after="240"/>
      </w:pPr>
      <w:r w:rsidRPr="00BB42F3">
        <w:t>Heins, B. J., L. S. Sjostrom, M. I. Endres, M. R. Carillo, R. King, R. D. Moon, and U. S. Sorge. 2019. Effects of winter housing systems on production, economics, body weight, body condition score, and bedding cultures for organic dairy cows. J Dairy Sci 102(1):706-714.</w:t>
      </w:r>
    </w:p>
    <w:p w14:paraId="7EE5B454" w14:textId="77777777" w:rsidR="00262957" w:rsidRPr="00BB42F3" w:rsidRDefault="00262957" w:rsidP="00262957">
      <w:pPr>
        <w:pStyle w:val="EndNoteBibliography"/>
        <w:spacing w:after="240"/>
      </w:pPr>
      <w:r w:rsidRPr="00BB42F3">
        <w:t>Hogan, J. and K. L. Smith. 2012. Managing environmental mastitis. Vet Clin North Am Food Anim Pract 28(2):217-224.</w:t>
      </w:r>
    </w:p>
    <w:p w14:paraId="4D43EE6E" w14:textId="77777777" w:rsidR="00262957" w:rsidRPr="00BB42F3" w:rsidRDefault="00262957" w:rsidP="00262957">
      <w:pPr>
        <w:pStyle w:val="EndNoteBibliography"/>
        <w:spacing w:after="240"/>
      </w:pPr>
      <w:r w:rsidRPr="00BB42F3">
        <w:t xml:space="preserve">Hogan, J. S., D. G. White, and J. W. Pankey. 1987. Effects of teat dipping on intramammary infections by staphylococci other than </w:t>
      </w:r>
      <w:r w:rsidRPr="00F94706">
        <w:rPr>
          <w:i/>
          <w:iCs/>
        </w:rPr>
        <w:t>Staphylococcus aureus</w:t>
      </w:r>
      <w:r w:rsidRPr="00BB42F3">
        <w:t>. J Dairy Sci 70(4):873-879.</w:t>
      </w:r>
    </w:p>
    <w:p w14:paraId="421ECBCD" w14:textId="77777777" w:rsidR="00262957" w:rsidRPr="00BB42F3" w:rsidRDefault="00262957" w:rsidP="00262957">
      <w:pPr>
        <w:pStyle w:val="EndNoteBibliography"/>
        <w:spacing w:after="240"/>
      </w:pPr>
      <w:r w:rsidRPr="00BB42F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327D4925" w14:textId="77777777" w:rsidR="00262957" w:rsidRPr="00BB42F3" w:rsidRDefault="00262957" w:rsidP="00262957">
      <w:pPr>
        <w:pStyle w:val="EndNoteBibliography"/>
        <w:spacing w:after="240"/>
      </w:pPr>
      <w:r w:rsidRPr="00BB42F3">
        <w:t>Janni, K., M. Endres, J. Reneau, and W. Schoper. 2007. Compost Dairy Barn Layout and Management Recommendations. Applied Engineering in Agriculture 23(1):97-102.</w:t>
      </w:r>
    </w:p>
    <w:p w14:paraId="0B6BE9D6" w14:textId="77777777" w:rsidR="00262957" w:rsidRPr="00BB42F3" w:rsidRDefault="00262957" w:rsidP="00262957">
      <w:pPr>
        <w:pStyle w:val="EndNoteBibliography"/>
        <w:spacing w:after="240"/>
      </w:pPr>
      <w:r w:rsidRPr="00BB42F3">
        <w:t>Jayarao, B. M., S. R. Pillai, A. A. Sawant, D. R. Wolfgang, and N. V. Hegde. 2004. Guidelines for monitoring bulk tank milk somatic cell and bacterial counts. J Dairy Sci 87(10):3561-3573.</w:t>
      </w:r>
    </w:p>
    <w:p w14:paraId="45F65E9B" w14:textId="77777777" w:rsidR="00262957" w:rsidRPr="00BB42F3" w:rsidRDefault="00262957" w:rsidP="00262957">
      <w:pPr>
        <w:pStyle w:val="EndNoteBibliography"/>
        <w:spacing w:after="240"/>
      </w:pPr>
      <w:r w:rsidRPr="00BB42F3">
        <w:lastRenderedPageBreak/>
        <w:t>Jayarao, B. M. and D. R. Wolfgang. 2003. Bulk-tank milk analysis. A useful tool for improving milk quality and herd udder health. Vet Clin North Am Food Anim Pract 19(1):75-92, vi.</w:t>
      </w:r>
    </w:p>
    <w:p w14:paraId="17982C10" w14:textId="77777777" w:rsidR="00262957" w:rsidRPr="00BB42F3" w:rsidRDefault="00262957" w:rsidP="00262957">
      <w:pPr>
        <w:pStyle w:val="EndNoteBibliography"/>
        <w:spacing w:after="240"/>
      </w:pPr>
      <w:r w:rsidRPr="00BB42F3">
        <w:t>Klaas, I. C. and R. N. Zadoks. 2018. An update on environmental mastitis: Challenging perceptions. Transbound Emerg Dis 65 Suppl 1:166-185.</w:t>
      </w:r>
    </w:p>
    <w:p w14:paraId="43DF2DCA" w14:textId="77777777" w:rsidR="00262957" w:rsidRPr="00BB42F3" w:rsidRDefault="00262957" w:rsidP="00262957">
      <w:pPr>
        <w:pStyle w:val="EndNoteBibliography"/>
        <w:spacing w:after="240"/>
      </w:pPr>
      <w:r w:rsidRPr="00BB42F3">
        <w:t xml:space="preserve">KoboCollect: Simple, Robust and Powerful Tools for Data Collection. 2019 </w:t>
      </w:r>
      <w:hyperlink r:id="rId13" w:history="1">
        <w:r w:rsidRPr="00BB42F3">
          <w:rPr>
            <w:rStyle w:val="Hyperlink"/>
          </w:rPr>
          <w:t>http://www.kobotoolbox.org</w:t>
        </w:r>
      </w:hyperlink>
      <w:r w:rsidRPr="00BB42F3">
        <w:t>.</w:t>
      </w:r>
    </w:p>
    <w:p w14:paraId="63EC7F43" w14:textId="77777777" w:rsidR="00262957" w:rsidRPr="00BB42F3" w:rsidRDefault="00262957" w:rsidP="00262957">
      <w:pPr>
        <w:pStyle w:val="EndNoteBibliography"/>
        <w:spacing w:after="240"/>
      </w:pPr>
      <w:r w:rsidRPr="00BB42F3">
        <w:t>Leso, L., M. Barbari, M. A. Lopes, F. A. Damasceno, P. Galama, J. L. Taraba, and A. Kuipers. 2020. Invited review: Compost-bedded pack barns for dairy cows. J Dairy Sci 103(2):1072-1099.</w:t>
      </w:r>
    </w:p>
    <w:p w14:paraId="02DB283A" w14:textId="77777777" w:rsidR="00262957" w:rsidRPr="00BB42F3" w:rsidRDefault="00262957" w:rsidP="00262957">
      <w:pPr>
        <w:pStyle w:val="EndNoteBibliography"/>
        <w:spacing w:after="240"/>
      </w:pPr>
      <w:r w:rsidRPr="00BB42F3">
        <w:t xml:space="preserve">Leuenberger, A., C. Sartori, R. Boss, G. Resch, F. Oechslin, A. Steiner, P. Moreillon, and H. U. Graber. 2019. Genotypes of </w:t>
      </w:r>
      <w:r w:rsidRPr="00342DE8">
        <w:rPr>
          <w:i/>
          <w:iCs/>
        </w:rPr>
        <w:t>Staphylococcus aureus</w:t>
      </w:r>
      <w:r w:rsidRPr="00BB42F3">
        <w:t>: On-farm epidemiology and the consequences for prevention of intramammary infections. J Dairy Sci 102(4):3295-3309.</w:t>
      </w:r>
    </w:p>
    <w:p w14:paraId="2CA2E85A" w14:textId="77777777" w:rsidR="00262957" w:rsidRPr="00BB42F3" w:rsidRDefault="00262957" w:rsidP="00262957">
      <w:pPr>
        <w:pStyle w:val="EndNoteBibliography"/>
        <w:spacing w:after="240"/>
      </w:pPr>
      <w:r w:rsidRPr="00BB42F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0B88FC8" w14:textId="77777777" w:rsidR="00262957" w:rsidRPr="00BB42F3" w:rsidRDefault="00262957" w:rsidP="00262957">
      <w:pPr>
        <w:pStyle w:val="EndNoteBibliography"/>
        <w:spacing w:after="240"/>
      </w:pPr>
      <w:r w:rsidRPr="00BB42F3">
        <w:t>Lobeck, K. M., M. I. Endres, E. M. Shane, S. M. Godden, and J. Fetrow. 2011. Animal welfare in cross-ventilated, compost-bedded pack, and naturally ventilated dairy barns in the upper Midwest. J Dairy Sci 94(11):5469-5479.</w:t>
      </w:r>
    </w:p>
    <w:p w14:paraId="43708FEC" w14:textId="77777777" w:rsidR="00262957" w:rsidRPr="00BB42F3" w:rsidRDefault="00262957" w:rsidP="00262957">
      <w:pPr>
        <w:pStyle w:val="EndNoteBibliography"/>
        <w:spacing w:after="240"/>
      </w:pPr>
      <w:r w:rsidRPr="00BB42F3">
        <w:t>McPherson, S. E. and E. Vasseur. 2020. Graduate Student Literature Review: The effects of bedding, stall length, and manger wall height on common outcome measures of dairy cow welfare in stall-based housing systems. J Dairy Sci 103(11):10940-10950.</w:t>
      </w:r>
    </w:p>
    <w:p w14:paraId="504E2747" w14:textId="77777777" w:rsidR="00262957" w:rsidRPr="00BB42F3" w:rsidRDefault="00262957" w:rsidP="00262957">
      <w:pPr>
        <w:pStyle w:val="EndNoteBibliography"/>
        <w:spacing w:after="240"/>
      </w:pPr>
      <w:r w:rsidRPr="00BB42F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6145AC3A" w14:textId="77777777" w:rsidR="00262957" w:rsidRPr="00BB42F3" w:rsidRDefault="00262957" w:rsidP="00262957">
      <w:pPr>
        <w:pStyle w:val="EndNoteBibliography"/>
        <w:spacing w:after="240"/>
      </w:pPr>
      <w:r w:rsidRPr="00BB42F3">
        <w:t>Pankey, J. W., R. L. Boddie, and S. C. Nickerson. 1985. Efficacy evaluation of two new teat dip formulations under experimental challenge. J Dairy Sci 68(2):462-465.</w:t>
      </w:r>
    </w:p>
    <w:p w14:paraId="48ED1A51" w14:textId="77777777" w:rsidR="00262957" w:rsidRPr="00BB42F3" w:rsidRDefault="00262957" w:rsidP="00262957">
      <w:pPr>
        <w:pStyle w:val="EndNoteBibliography"/>
        <w:spacing w:after="240"/>
      </w:pPr>
      <w:r w:rsidRPr="00BB42F3">
        <w:t>Pankey, J. W., E. E. Wildman, P. A. Drechsler, and J. S. Hogan. 1987. Field trial evaluation of premilking teat disinfection. J Dairy Sci 70(4):867-872.</w:t>
      </w:r>
    </w:p>
    <w:p w14:paraId="4B1768D2" w14:textId="77777777" w:rsidR="00262957" w:rsidRPr="00BB42F3" w:rsidRDefault="00262957" w:rsidP="00262957">
      <w:pPr>
        <w:pStyle w:val="EndNoteBibliography"/>
        <w:spacing w:after="240"/>
      </w:pPr>
      <w:r w:rsidRPr="00BB42F3">
        <w:t>Patel, K., S. M. Godden, E. Royster, B. A. Crooker, J. Timmerman, and L. Fox. 2019. Relationships among bedding materials, bedding bacteria counts, udder hygiene, milk quality, and udder health in US dairy herds. J. Dairy Sci. 102(11):10213-10234.</w:t>
      </w:r>
    </w:p>
    <w:p w14:paraId="5C1D207F" w14:textId="77777777" w:rsidR="00262957" w:rsidRPr="00BB42F3" w:rsidRDefault="00262957" w:rsidP="00262957">
      <w:pPr>
        <w:pStyle w:val="EndNoteBibliography"/>
        <w:spacing w:after="240"/>
      </w:pPr>
      <w:r w:rsidRPr="00BB42F3">
        <w:t xml:space="preserve">Piessens, V., E. Van Coillie, B. Verbist, K. Supre, G. Braem, A. Van Nuffel, L. De Vuyst, M. Heyndrickx, and S. De Vliegher. 2011. Distribution of coagulase-negative </w:t>
      </w:r>
      <w:r w:rsidRPr="00342DE8">
        <w:rPr>
          <w:i/>
          <w:iCs/>
        </w:rPr>
        <w:t xml:space="preserve">Staphylococcus </w:t>
      </w:r>
      <w:r w:rsidRPr="00BB42F3">
        <w:lastRenderedPageBreak/>
        <w:t>species from milk and environment of dairy cows differs between herds. J Dairy Sci 94(6):2933-2944.</w:t>
      </w:r>
    </w:p>
    <w:p w14:paraId="64748AAA" w14:textId="77777777" w:rsidR="00262957" w:rsidRPr="00BB42F3" w:rsidRDefault="00262957" w:rsidP="00262957">
      <w:pPr>
        <w:pStyle w:val="EndNoteBibliography"/>
        <w:spacing w:after="240"/>
      </w:pPr>
      <w:r w:rsidRPr="00BB42F3">
        <w:t>Pol, M. and P. L. Ruegg. 2007. Relationship between antimicrobial drug usage and antimicrobial susceptibility of gram-positive mastitis pathogens. J Dairy Sci 90(1):262-273.</w:t>
      </w:r>
    </w:p>
    <w:p w14:paraId="65F8967D" w14:textId="77777777" w:rsidR="00262957" w:rsidRPr="00BB42F3" w:rsidRDefault="00262957" w:rsidP="00262957">
      <w:pPr>
        <w:pStyle w:val="EndNoteBibliography"/>
        <w:spacing w:after="240"/>
      </w:pPr>
      <w:r w:rsidRPr="00BB42F3">
        <w:t>Quirk, T., L. K. Fox, D. D. Hancock, J. Capper, J. Wenz, and J. Park. 2012. Intramammary infections and teat canal colonization with coagulase-negative staphylococci after postmilking teat disinfection: species-specific responses. J Dairy Sci 95(4):1906-1912.</w:t>
      </w:r>
    </w:p>
    <w:p w14:paraId="0CB2277C" w14:textId="77777777" w:rsidR="00262957" w:rsidRPr="00BB42F3" w:rsidRDefault="00262957" w:rsidP="00262957">
      <w:pPr>
        <w:pStyle w:val="EndNoteBibliography"/>
        <w:spacing w:after="240"/>
      </w:pPr>
      <w:r w:rsidRPr="00BB42F3">
        <w:t>Reneau, J. K., A. J. Seykora, B. J. Heins, M. I. Endres, R. J. Farnsworth, and R. F. Bey. 2005. Association between hygiene scores and somatic cell scores in dairy cattle. J Am Vet Med Assoc 227(8):1297-1301.</w:t>
      </w:r>
    </w:p>
    <w:p w14:paraId="29A16D01" w14:textId="77777777" w:rsidR="00262957" w:rsidRPr="00BB42F3" w:rsidRDefault="00262957" w:rsidP="00262957">
      <w:pPr>
        <w:pStyle w:val="EndNoteBibliography"/>
        <w:spacing w:after="240"/>
      </w:pPr>
      <w:r w:rsidRPr="00BB42F3">
        <w:t>Robles, I., D. F. Kelton, H. W. Barkema, G. P. Keefe, J. P. Roy, M. A. G. von Keyserlingk, and T. J. DeVries. 2020. Bacterial concentrations in bedding and their association with dairy cow hygiene and milk quality. Animal 14(5):1052-1066.</w:t>
      </w:r>
    </w:p>
    <w:p w14:paraId="30DF989B" w14:textId="77777777" w:rsidR="00262957" w:rsidRPr="00BB42F3" w:rsidRDefault="00262957" w:rsidP="00262957">
      <w:pPr>
        <w:pStyle w:val="EndNoteBibliography"/>
        <w:spacing w:after="240"/>
      </w:pPr>
      <w:r w:rsidRPr="00BB42F3">
        <w:t>Ruegg, P. L. 2009. Management of mastitis on organic and conventional dairy farms. J Anim Sci 87(13 Suppl):43-55.</w:t>
      </w:r>
    </w:p>
    <w:p w14:paraId="0CEE329A" w14:textId="77777777" w:rsidR="00262957" w:rsidRPr="00BB42F3" w:rsidRDefault="00262957" w:rsidP="00262957">
      <w:pPr>
        <w:pStyle w:val="EndNoteBibliography"/>
        <w:spacing w:after="240"/>
      </w:pPr>
      <w:r w:rsidRPr="00BB42F3">
        <w:t xml:space="preserve">Rushmann, R. University of Wisconsin-Madison; Division of Extension: Agriculture Water Quality. Managing manure to reduce negative water quality impacts: Composting on Wisconsin farms. Accessed Aug. 1, 2023. </w:t>
      </w:r>
      <w:hyperlink r:id="rId14" w:history="1">
        <w:r w:rsidRPr="00BB42F3">
          <w:rPr>
            <w:rStyle w:val="Hyperlink"/>
          </w:rPr>
          <w:t>https://agwater.extension.wisc.edu/articles/managing-manure-to-reduce-negative-water-quality-impacts-composting-on-wisconsin-farms/</w:t>
        </w:r>
      </w:hyperlink>
      <w:r w:rsidRPr="00BB42F3">
        <w:t>.</w:t>
      </w:r>
    </w:p>
    <w:p w14:paraId="2917EB94" w14:textId="77777777" w:rsidR="00262957" w:rsidRPr="00BB42F3" w:rsidRDefault="00262957" w:rsidP="00262957">
      <w:pPr>
        <w:pStyle w:val="EndNoteBibliography"/>
        <w:spacing w:after="240"/>
      </w:pPr>
      <w:r w:rsidRPr="00BB42F3">
        <w:t>Ruud, L. E., K. E. Bøe, and O. Osterås. 2010. Associations of soft flooring materials in free stalls with milk yield, clinical mastitis, teat lesions, and removal of dairy cows. J Dairy Sci 93(4):1578-1586.</w:t>
      </w:r>
    </w:p>
    <w:p w14:paraId="15B557FF" w14:textId="77777777" w:rsidR="00262957" w:rsidRPr="00BB42F3" w:rsidRDefault="00262957" w:rsidP="00262957">
      <w:pPr>
        <w:pStyle w:val="EndNoteBibliography"/>
        <w:spacing w:after="240"/>
      </w:pPr>
      <w:r w:rsidRPr="00BB42F3">
        <w:t>Sant'anna, A. C. and M. J. Paranhos da Costa. 2011. The relationship between dairy cow hygiene and somatic cell count in milk. J Dairy Sci 94(8):3835-3844.</w:t>
      </w:r>
    </w:p>
    <w:p w14:paraId="68FD9332" w14:textId="77777777" w:rsidR="00262957" w:rsidRPr="00BB42F3" w:rsidRDefault="00262957" w:rsidP="00262957">
      <w:pPr>
        <w:pStyle w:val="EndNoteBibliography"/>
        <w:spacing w:after="240"/>
      </w:pPr>
      <w:r w:rsidRPr="00BB42F3">
        <w:t>Schreiner, D. A. and P. L. Ruegg. 2002. Effects of tail docking on milk quality and cow cleanliness. J Dairy Sci 85(10):2503-2511.</w:t>
      </w:r>
    </w:p>
    <w:p w14:paraId="6304E2E4" w14:textId="77777777" w:rsidR="00262957" w:rsidRPr="00BB42F3" w:rsidRDefault="00262957" w:rsidP="00262957">
      <w:pPr>
        <w:pStyle w:val="EndNoteBibliography"/>
        <w:spacing w:after="240"/>
      </w:pPr>
      <w:r w:rsidRPr="00BB42F3">
        <w:t>Schreiner, D. A. and P. L. Ruegg. 2003. Relationship between udder and leg hygiene scores and subclinical mastitis. J Dairy Sci 86(11):3460-3465.</w:t>
      </w:r>
    </w:p>
    <w:p w14:paraId="4D813D16" w14:textId="77777777" w:rsidR="00262957" w:rsidRPr="00BB42F3" w:rsidRDefault="00262957" w:rsidP="00262957">
      <w:pPr>
        <w:pStyle w:val="EndNoteBibliography"/>
        <w:spacing w:after="240"/>
      </w:pPr>
      <w:r w:rsidRPr="00BB42F3">
        <w:t>Schukken, Y. H., F. J. Grommers, J. A. Smit, D. Vandegeer, and A. Brand. 1989. Effect of freezing on bacteriologic culturing of mastitis milk samples. J Dairy Sci 72(7):1900-1906.</w:t>
      </w:r>
    </w:p>
    <w:p w14:paraId="72116349" w14:textId="77777777" w:rsidR="00262957" w:rsidRPr="00BB42F3" w:rsidRDefault="00262957" w:rsidP="00262957">
      <w:pPr>
        <w:pStyle w:val="EndNoteBibliography"/>
        <w:spacing w:after="240"/>
      </w:pPr>
      <w:r w:rsidRPr="00BB42F3">
        <w:t>Schukken, Y. H., D. J. Wilson, F. Welcome, L. Garrison-Tikofsky, and R. N. Gonzalez. 2003. Monitoring udder health and milk quality using somatic cell counts. Vet Res 34(5):579-596.</w:t>
      </w:r>
    </w:p>
    <w:p w14:paraId="201ACFBF" w14:textId="77777777" w:rsidR="00262957" w:rsidRPr="00BB42F3" w:rsidRDefault="00262957" w:rsidP="00262957">
      <w:pPr>
        <w:pStyle w:val="EndNoteBibliography"/>
        <w:spacing w:after="240"/>
      </w:pPr>
      <w:r w:rsidRPr="00BB42F3">
        <w:t>Shane, E., M. Endres, and K. Janni. 2010. Alternative Bedding Materials for Compost Bedded Pack Barns in Minnesota: A Descriptive Study. Applied Engineering in Agriculture 26:465-473.</w:t>
      </w:r>
    </w:p>
    <w:p w14:paraId="3FA09F57" w14:textId="77777777" w:rsidR="00262957" w:rsidRPr="00BB42F3" w:rsidRDefault="00262957" w:rsidP="00262957">
      <w:pPr>
        <w:pStyle w:val="EndNoteBibliography"/>
        <w:spacing w:after="240"/>
      </w:pPr>
      <w:r w:rsidRPr="00BB42F3">
        <w:lastRenderedPageBreak/>
        <w:t>Tucker, C. B., D. Weary, M. Keyserlingk, and K. Beauchemin. 2009. Cow comfort in tie-stalls: Increased depth of shavings or straw bedding increases lying time. J. Dairy Sci. 92:2684-2690.</w:t>
      </w:r>
    </w:p>
    <w:p w14:paraId="100D94FD" w14:textId="77777777" w:rsidR="00262957" w:rsidRPr="00BB42F3" w:rsidRDefault="00262957" w:rsidP="00262957">
      <w:pPr>
        <w:pStyle w:val="EndNoteBibliography"/>
        <w:spacing w:after="240"/>
      </w:pPr>
      <w:r w:rsidRPr="00BB42F3">
        <w:t>Tucker, C. B. and D. M. Weary. 2004. Bedding on geotextile mattresses: how much is needed to improve cow comfort? J Dairy Sci 87(9):2889-2895.</w:t>
      </w:r>
    </w:p>
    <w:p w14:paraId="74197337" w14:textId="77777777" w:rsidR="00262957" w:rsidRPr="00BB42F3" w:rsidRDefault="00262957" w:rsidP="00262957">
      <w:pPr>
        <w:pStyle w:val="EndNoteBibliography"/>
        <w:spacing w:after="240"/>
      </w:pPr>
      <w:r w:rsidRPr="00BB42F3">
        <w:t>Warnick, L. D., D. Janssen, C. L. Guard, and Y. T. Gröhn. 2001. The effect of lameness on milk production in dairy cows. J Dairy Sci 84(9):1988-1997.</w:t>
      </w:r>
    </w:p>
    <w:p w14:paraId="0F6605DC" w14:textId="77777777" w:rsidR="00262957" w:rsidRPr="00BB42F3" w:rsidRDefault="00262957" w:rsidP="00262957">
      <w:pPr>
        <w:pStyle w:val="EndNoteBibliography"/>
      </w:pPr>
      <w:r w:rsidRPr="00BB42F3">
        <w:t>Wolfe, T., E. Vasseur, T. J. DeVries, and R. Bergeron. 2018. Effects of alternative deep bedding options on dairy cow preference, lying behavior, cleanliness, and teat end contamination. J Dairy Sci 101(1):530-536.</w:t>
      </w:r>
    </w:p>
    <w:p w14:paraId="57FB8C95" w14:textId="77777777"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RDefault="00EF4F15" w:rsidP="00262957">
      <w:pPr>
        <w:spacing w:after="0" w:line="480" w:lineRule="auto"/>
        <w:rPr>
          <w:rFonts w:ascii="Times New Roman" w:hAnsi="Times New Roman" w:cs="Times New Roman"/>
          <w:sz w:val="24"/>
          <w:szCs w:val="24"/>
        </w:rPr>
      </w:pPr>
    </w:p>
    <w:bookmarkEnd w:id="311"/>
    <w:p w14:paraId="3D6FCE0A" w14:textId="41339094" w:rsidR="006D7503" w:rsidRPr="006E592D" w:rsidRDefault="006D7503" w:rsidP="005577AF">
      <w:pPr>
        <w:spacing w:after="0" w:line="480" w:lineRule="auto"/>
        <w:ind w:firstLine="720"/>
        <w:jc w:val="both"/>
        <w:rPr>
          <w:rFonts w:ascii="Times New Roman" w:hAnsi="Times New Roman" w:cs="Times New Roman"/>
          <w:sz w:val="24"/>
          <w:szCs w:val="24"/>
        </w:rPr>
      </w:pPr>
    </w:p>
    <w:p w14:paraId="0ECD20BA" w14:textId="1801897F" w:rsidR="00CF677B" w:rsidRPr="006E592D" w:rsidRDefault="00CF677B" w:rsidP="00EF0AED">
      <w:pPr>
        <w:spacing w:line="480" w:lineRule="auto"/>
        <w:rPr>
          <w:rFonts w:ascii="Times New Roman" w:hAnsi="Times New Roman" w:cs="Times New Roman"/>
          <w:b/>
          <w:bCs/>
          <w:sz w:val="24"/>
          <w:szCs w:val="24"/>
        </w:rPr>
      </w:pPr>
      <w:commentRangeStart w:id="322"/>
      <w:r w:rsidRPr="006E592D">
        <w:rPr>
          <w:rFonts w:ascii="Times New Roman" w:hAnsi="Times New Roman" w:cs="Times New Roman"/>
          <w:b/>
          <w:bCs/>
          <w:sz w:val="24"/>
          <w:szCs w:val="24"/>
        </w:rPr>
        <w:t>Tables</w:t>
      </w:r>
      <w:commentRangeEnd w:id="322"/>
      <w:r w:rsidRPr="00604EDE">
        <w:rPr>
          <w:rStyle w:val="CommentReference"/>
          <w:rFonts w:eastAsiaTheme="minorEastAsia"/>
        </w:rPr>
        <w:commentReference w:id="322"/>
      </w:r>
    </w:p>
    <w:tbl>
      <w:tblPr>
        <w:tblW w:w="10776" w:type="dxa"/>
        <w:tblLook w:val="04A0" w:firstRow="1" w:lastRow="0" w:firstColumn="1" w:lastColumn="0" w:noHBand="0" w:noVBand="1"/>
      </w:tblPr>
      <w:tblGrid>
        <w:gridCol w:w="450"/>
        <w:gridCol w:w="1964"/>
        <w:gridCol w:w="755"/>
        <w:gridCol w:w="1331"/>
        <w:gridCol w:w="1260"/>
        <w:gridCol w:w="1701"/>
        <w:gridCol w:w="900"/>
        <w:gridCol w:w="1089"/>
        <w:gridCol w:w="1326"/>
      </w:tblGrid>
      <w:tr w:rsidR="00CA29EB" w:rsidRPr="00604EDE" w14:paraId="00111AD8" w14:textId="77777777" w:rsidTr="00D53DC9">
        <w:trPr>
          <w:trHeight w:val="291"/>
        </w:trPr>
        <w:tc>
          <w:tcPr>
            <w:tcW w:w="10776" w:type="dxa"/>
            <w:gridSpan w:val="9"/>
            <w:tcBorders>
              <w:top w:val="nil"/>
              <w:left w:val="nil"/>
              <w:bottom w:val="nil"/>
              <w:right w:val="nil"/>
            </w:tcBorders>
            <w:shd w:val="clear" w:color="auto" w:fill="auto"/>
            <w:noWrap/>
            <w:vAlign w:val="bottom"/>
          </w:tcPr>
          <w:p w14:paraId="79E923D8" w14:textId="32465BD7" w:rsidR="00CA29EB" w:rsidRPr="00604EDE" w:rsidRDefault="00CA29EB" w:rsidP="00D53DC9">
            <w:pPr>
              <w:spacing w:after="0" w:line="240" w:lineRule="auto"/>
              <w:rPr>
                <w:rFonts w:ascii="Times New Roman" w:eastAsia="Times New Roman" w:hAnsi="Times New Roman" w:cs="Times New Roman"/>
                <w:color w:val="000000"/>
              </w:rPr>
            </w:pPr>
            <w:commentRangeStart w:id="323"/>
            <w:commentRangeStart w:id="324"/>
            <w:commentRangeStart w:id="325"/>
            <w:commentRangeStart w:id="326"/>
            <w:r w:rsidRPr="00604EDE">
              <w:rPr>
                <w:rFonts w:ascii="Times New Roman" w:eastAsia="Times New Roman" w:hAnsi="Times New Roman" w:cs="Times New Roman"/>
                <w:color w:val="000000"/>
              </w:rPr>
              <w:t>Table 1.</w:t>
            </w:r>
            <w:ins w:id="327" w:author="Sandra Godden" w:date="2023-10-13T16:00:00Z">
              <w:r w:rsidR="00237C1B">
                <w:rPr>
                  <w:rFonts w:ascii="Times New Roman" w:eastAsia="Times New Roman" w:hAnsi="Times New Roman" w:cs="Times New Roman"/>
                  <w:color w:val="000000"/>
                </w:rPr>
                <w:t xml:space="preserve"> Objective 1.</w:t>
              </w:r>
            </w:ins>
            <w:r w:rsidRPr="00604EDE">
              <w:rPr>
                <w:rFonts w:ascii="Times New Roman" w:eastAsia="Times New Roman" w:hAnsi="Times New Roman" w:cs="Times New Roman"/>
                <w:color w:val="000000"/>
              </w:rPr>
              <w:t xml:space="preserve"> </w:t>
            </w:r>
            <w:commentRangeEnd w:id="323"/>
            <w:r w:rsidR="00F441A9">
              <w:rPr>
                <w:rStyle w:val="CommentReference"/>
                <w:rFonts w:eastAsiaTheme="minorEastAsia"/>
              </w:rPr>
              <w:commentReference w:id="323"/>
            </w:r>
            <w:commentRangeStart w:id="328"/>
            <w:r w:rsidRPr="00604EDE">
              <w:rPr>
                <w:rFonts w:ascii="Times New Roman" w:eastAsia="Times New Roman" w:hAnsi="Times New Roman" w:cs="Times New Roman"/>
                <w:color w:val="000000"/>
              </w:rPr>
              <w:t xml:space="preserve">Bulk tank </w:t>
            </w:r>
            <w:commentRangeEnd w:id="328"/>
            <w:r w:rsidR="00D34B6A">
              <w:rPr>
                <w:rStyle w:val="CommentReference"/>
                <w:rFonts w:eastAsiaTheme="minorEastAsia"/>
              </w:rPr>
              <w:commentReference w:id="328"/>
            </w:r>
            <w:r w:rsidRPr="00604EDE">
              <w:rPr>
                <w:rFonts w:ascii="Times New Roman" w:eastAsia="Times New Roman" w:hAnsi="Times New Roman" w:cs="Times New Roman"/>
                <w:color w:val="000000"/>
              </w:rPr>
              <w:t>milk aerobic culture outcomes by facility type for 21 Vermont organic dairy herds</w:t>
            </w:r>
            <w:commentRangeEnd w:id="324"/>
            <w:r w:rsidRPr="00604EDE">
              <w:rPr>
                <w:rStyle w:val="CommentReference"/>
                <w:rFonts w:ascii="Times New Roman" w:hAnsi="Times New Roman" w:cs="Times New Roman"/>
              </w:rPr>
              <w:commentReference w:id="324"/>
            </w:r>
            <w:commentRangeEnd w:id="325"/>
            <w:r w:rsidR="002D0E71">
              <w:rPr>
                <w:rStyle w:val="CommentReference"/>
                <w:rFonts w:eastAsiaTheme="minorEastAsia"/>
              </w:rPr>
              <w:commentReference w:id="325"/>
            </w:r>
            <w:commentRangeEnd w:id="326"/>
            <w:r w:rsidR="00F441A9">
              <w:rPr>
                <w:rStyle w:val="CommentReference"/>
                <w:rFonts w:eastAsiaTheme="minorEastAsia"/>
              </w:rPr>
              <w:commentReference w:id="326"/>
            </w:r>
          </w:p>
        </w:tc>
      </w:tr>
      <w:tr w:rsidR="00CA29EB" w:rsidRPr="00604EDE" w14:paraId="6C1FE59F" w14:textId="77777777" w:rsidTr="00D53DC9">
        <w:trPr>
          <w:trHeight w:val="291"/>
        </w:trPr>
        <w:tc>
          <w:tcPr>
            <w:tcW w:w="450" w:type="dxa"/>
            <w:tcBorders>
              <w:top w:val="nil"/>
              <w:left w:val="nil"/>
              <w:bottom w:val="nil"/>
              <w:right w:val="nil"/>
            </w:tcBorders>
            <w:shd w:val="clear" w:color="auto" w:fill="auto"/>
            <w:noWrap/>
            <w:vAlign w:val="bottom"/>
          </w:tcPr>
          <w:p w14:paraId="2B3F903C"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408D1761"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hideMark/>
          </w:tcPr>
          <w:p w14:paraId="7FC6B39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Count</w:t>
            </w:r>
          </w:p>
        </w:tc>
        <w:tc>
          <w:tcPr>
            <w:tcW w:w="1331" w:type="dxa"/>
            <w:tcBorders>
              <w:top w:val="nil"/>
              <w:left w:val="nil"/>
              <w:bottom w:val="nil"/>
              <w:right w:val="nil"/>
            </w:tcBorders>
            <w:shd w:val="clear" w:color="auto" w:fill="auto"/>
            <w:noWrap/>
            <w:vAlign w:val="bottom"/>
          </w:tcPr>
          <w:p w14:paraId="04E4690C"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499EA60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6654755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900" w:type="dxa"/>
            <w:tcBorders>
              <w:top w:val="nil"/>
              <w:left w:val="nil"/>
              <w:bottom w:val="nil"/>
              <w:right w:val="nil"/>
            </w:tcBorders>
            <w:shd w:val="clear" w:color="auto" w:fill="auto"/>
            <w:noWrap/>
            <w:vAlign w:val="bottom"/>
            <w:hideMark/>
          </w:tcPr>
          <w:p w14:paraId="5126952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 CI</w:t>
            </w:r>
          </w:p>
        </w:tc>
        <w:tc>
          <w:tcPr>
            <w:tcW w:w="1089" w:type="dxa"/>
            <w:tcBorders>
              <w:top w:val="nil"/>
              <w:left w:val="nil"/>
              <w:bottom w:val="nil"/>
              <w:right w:val="nil"/>
            </w:tcBorders>
            <w:shd w:val="clear" w:color="auto" w:fill="auto"/>
            <w:noWrap/>
            <w:vAlign w:val="bottom"/>
            <w:hideMark/>
          </w:tcPr>
          <w:p w14:paraId="5034A70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Range</w:t>
            </w:r>
          </w:p>
        </w:tc>
        <w:tc>
          <w:tcPr>
            <w:tcW w:w="1326" w:type="dxa"/>
            <w:tcBorders>
              <w:top w:val="nil"/>
              <w:left w:val="nil"/>
              <w:bottom w:val="nil"/>
              <w:right w:val="nil"/>
            </w:tcBorders>
          </w:tcPr>
          <w:p w14:paraId="0EF8715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Kruskal-Wallis χ</w:t>
            </w:r>
            <w:r w:rsidRPr="00604EDE">
              <w:rPr>
                <w:rFonts w:ascii="Times New Roman" w:eastAsia="Times New Roman" w:hAnsi="Times New Roman" w:cs="Times New Roman"/>
                <w:color w:val="000000"/>
                <w:vertAlign w:val="superscript"/>
              </w:rPr>
              <w:t>2</w:t>
            </w:r>
          </w:p>
        </w:tc>
      </w:tr>
      <w:tr w:rsidR="00CA29EB" w:rsidRPr="00604EDE" w14:paraId="02443A39" w14:textId="77777777" w:rsidTr="00D53DC9">
        <w:trPr>
          <w:trHeight w:val="291"/>
        </w:trPr>
        <w:tc>
          <w:tcPr>
            <w:tcW w:w="2414" w:type="dxa"/>
            <w:gridSpan w:val="2"/>
            <w:tcBorders>
              <w:top w:val="nil"/>
              <w:left w:val="nil"/>
              <w:bottom w:val="nil"/>
              <w:right w:val="nil"/>
            </w:tcBorders>
            <w:shd w:val="clear" w:color="auto" w:fill="auto"/>
            <w:noWrap/>
            <w:vAlign w:val="bottom"/>
            <w:hideMark/>
          </w:tcPr>
          <w:p w14:paraId="1EB9039E" w14:textId="5A9233BF"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3ACC8BCE"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tcPr>
          <w:p w14:paraId="541C3BA5" w14:textId="77777777" w:rsidR="00CA29EB" w:rsidRPr="00604EDE" w:rsidRDefault="00F441A9" w:rsidP="00D53DC9">
            <w:pPr>
              <w:spacing w:after="0" w:line="240" w:lineRule="auto"/>
              <w:rPr>
                <w:rFonts w:ascii="Times New Roman" w:eastAsia="Times New Roman" w:hAnsi="Times New Roman" w:cs="Times New Roman"/>
                <w:color w:val="000000"/>
              </w:rPr>
            </w:pPr>
            <w:commentRangeStart w:id="329"/>
            <w:commentRangeEnd w:id="329"/>
            <w:r>
              <w:rPr>
                <w:rStyle w:val="CommentReference"/>
                <w:rFonts w:eastAsiaTheme="minorEastAsia"/>
              </w:rPr>
              <w:commentReference w:id="329"/>
            </w:r>
          </w:p>
        </w:tc>
        <w:tc>
          <w:tcPr>
            <w:tcW w:w="1260" w:type="dxa"/>
            <w:tcBorders>
              <w:top w:val="nil"/>
              <w:left w:val="nil"/>
              <w:bottom w:val="nil"/>
              <w:right w:val="nil"/>
            </w:tcBorders>
            <w:shd w:val="clear" w:color="auto" w:fill="auto"/>
            <w:noWrap/>
            <w:vAlign w:val="bottom"/>
          </w:tcPr>
          <w:p w14:paraId="5A2912AA"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74BDE8E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95.5</w:t>
            </w:r>
          </w:p>
        </w:tc>
        <w:tc>
          <w:tcPr>
            <w:tcW w:w="900" w:type="dxa"/>
            <w:tcBorders>
              <w:top w:val="nil"/>
              <w:left w:val="nil"/>
              <w:bottom w:val="nil"/>
              <w:right w:val="nil"/>
            </w:tcBorders>
            <w:shd w:val="clear" w:color="auto" w:fill="auto"/>
            <w:noWrap/>
            <w:vAlign w:val="bottom"/>
          </w:tcPr>
          <w:p w14:paraId="349D14BA"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36-155</w:t>
            </w:r>
          </w:p>
        </w:tc>
        <w:tc>
          <w:tcPr>
            <w:tcW w:w="1089" w:type="dxa"/>
            <w:tcBorders>
              <w:top w:val="nil"/>
              <w:left w:val="nil"/>
              <w:bottom w:val="nil"/>
              <w:right w:val="nil"/>
            </w:tcBorders>
            <w:shd w:val="clear" w:color="auto" w:fill="auto"/>
            <w:noWrap/>
            <w:vAlign w:val="bottom"/>
            <w:hideMark/>
          </w:tcPr>
          <w:p w14:paraId="0930F492"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0-665</w:t>
            </w:r>
          </w:p>
        </w:tc>
        <w:tc>
          <w:tcPr>
            <w:tcW w:w="1326" w:type="dxa"/>
            <w:tcBorders>
              <w:top w:val="nil"/>
              <w:left w:val="nil"/>
              <w:bottom w:val="nil"/>
              <w:right w:val="nil"/>
            </w:tcBorders>
          </w:tcPr>
          <w:p w14:paraId="36234614" w14:textId="3A174AEF" w:rsidR="00CA29EB" w:rsidRPr="00604EDE" w:rsidRDefault="00CA29EB" w:rsidP="00D53DC9">
            <w:pPr>
              <w:spacing w:after="0" w:line="240" w:lineRule="auto"/>
              <w:jc w:val="center"/>
              <w:rPr>
                <w:rFonts w:ascii="Times New Roman" w:eastAsia="Times New Roman" w:hAnsi="Times New Roman" w:cs="Times New Roman"/>
                <w:color w:val="000000"/>
              </w:rPr>
            </w:pPr>
            <w:commentRangeStart w:id="330"/>
            <w:r w:rsidRPr="00604EDE">
              <w:rPr>
                <w:rFonts w:ascii="Times New Roman" w:eastAsia="Times New Roman" w:hAnsi="Times New Roman" w:cs="Times New Roman"/>
                <w:color w:val="000000"/>
              </w:rPr>
              <w:t>0.9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0.62)</w:t>
            </w:r>
            <w:commentRangeEnd w:id="330"/>
            <w:r w:rsidR="00F441A9">
              <w:rPr>
                <w:rStyle w:val="CommentReference"/>
                <w:rFonts w:eastAsiaTheme="minorEastAsia"/>
              </w:rPr>
              <w:commentReference w:id="330"/>
            </w:r>
          </w:p>
        </w:tc>
      </w:tr>
      <w:tr w:rsidR="00CA29EB" w:rsidRPr="00604EDE" w14:paraId="1F19E487" w14:textId="77777777" w:rsidTr="00D53DC9">
        <w:trPr>
          <w:trHeight w:val="291"/>
        </w:trPr>
        <w:tc>
          <w:tcPr>
            <w:tcW w:w="450" w:type="dxa"/>
            <w:tcBorders>
              <w:top w:val="nil"/>
              <w:left w:val="nil"/>
              <w:bottom w:val="nil"/>
              <w:right w:val="nil"/>
            </w:tcBorders>
            <w:shd w:val="clear" w:color="auto" w:fill="auto"/>
            <w:noWrap/>
            <w:vAlign w:val="bottom"/>
            <w:hideMark/>
          </w:tcPr>
          <w:p w14:paraId="0E7A3EBA"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02C52AE3"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610AEB4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tcPr>
          <w:p w14:paraId="7AEFFD9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3DFBC87"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95075D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53</w:t>
            </w:r>
          </w:p>
        </w:tc>
        <w:tc>
          <w:tcPr>
            <w:tcW w:w="900" w:type="dxa"/>
            <w:tcBorders>
              <w:top w:val="nil"/>
              <w:left w:val="nil"/>
              <w:bottom w:val="nil"/>
              <w:right w:val="nil"/>
            </w:tcBorders>
            <w:shd w:val="clear" w:color="auto" w:fill="auto"/>
            <w:noWrap/>
            <w:vAlign w:val="bottom"/>
          </w:tcPr>
          <w:p w14:paraId="3EC66B90"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10-96</w:t>
            </w:r>
          </w:p>
        </w:tc>
        <w:tc>
          <w:tcPr>
            <w:tcW w:w="1089" w:type="dxa"/>
            <w:tcBorders>
              <w:top w:val="nil"/>
              <w:left w:val="nil"/>
              <w:bottom w:val="nil"/>
              <w:right w:val="nil"/>
            </w:tcBorders>
            <w:shd w:val="clear" w:color="auto" w:fill="auto"/>
            <w:noWrap/>
            <w:vAlign w:val="bottom"/>
            <w:hideMark/>
          </w:tcPr>
          <w:p w14:paraId="5D1949B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0-130</w:t>
            </w:r>
          </w:p>
        </w:tc>
        <w:tc>
          <w:tcPr>
            <w:tcW w:w="1326" w:type="dxa"/>
            <w:tcBorders>
              <w:top w:val="nil"/>
              <w:left w:val="nil"/>
              <w:right w:val="nil"/>
            </w:tcBorders>
          </w:tcPr>
          <w:p w14:paraId="2E2D68CA"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710A7BCB" w14:textId="77777777" w:rsidTr="00D53DC9">
        <w:trPr>
          <w:trHeight w:val="291"/>
        </w:trPr>
        <w:tc>
          <w:tcPr>
            <w:tcW w:w="450" w:type="dxa"/>
            <w:tcBorders>
              <w:top w:val="nil"/>
              <w:left w:val="nil"/>
              <w:bottom w:val="nil"/>
              <w:right w:val="nil"/>
            </w:tcBorders>
            <w:shd w:val="clear" w:color="auto" w:fill="auto"/>
            <w:noWrap/>
            <w:vAlign w:val="bottom"/>
            <w:hideMark/>
          </w:tcPr>
          <w:p w14:paraId="3F60CC0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7F80498F"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7793006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tcPr>
          <w:p w14:paraId="5D83B9F3"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1817838"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7EEDC71E"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134.5</w:t>
            </w:r>
          </w:p>
        </w:tc>
        <w:tc>
          <w:tcPr>
            <w:tcW w:w="900" w:type="dxa"/>
            <w:tcBorders>
              <w:top w:val="nil"/>
              <w:left w:val="nil"/>
              <w:bottom w:val="nil"/>
              <w:right w:val="nil"/>
            </w:tcBorders>
            <w:shd w:val="clear" w:color="auto" w:fill="auto"/>
            <w:noWrap/>
            <w:vAlign w:val="bottom"/>
          </w:tcPr>
          <w:p w14:paraId="02FCD4B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14-255</w:t>
            </w:r>
          </w:p>
        </w:tc>
        <w:tc>
          <w:tcPr>
            <w:tcW w:w="1089" w:type="dxa"/>
            <w:tcBorders>
              <w:top w:val="nil"/>
              <w:left w:val="nil"/>
              <w:bottom w:val="nil"/>
              <w:right w:val="nil"/>
            </w:tcBorders>
            <w:shd w:val="clear" w:color="auto" w:fill="auto"/>
            <w:noWrap/>
            <w:vAlign w:val="bottom"/>
            <w:hideMark/>
          </w:tcPr>
          <w:p w14:paraId="387A46D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15-665</w:t>
            </w:r>
          </w:p>
        </w:tc>
        <w:tc>
          <w:tcPr>
            <w:tcW w:w="1326" w:type="dxa"/>
            <w:tcBorders>
              <w:left w:val="nil"/>
              <w:right w:val="nil"/>
            </w:tcBorders>
          </w:tcPr>
          <w:p w14:paraId="45FC09A3"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450E7A0B" w14:textId="77777777" w:rsidTr="00D53DC9">
        <w:trPr>
          <w:trHeight w:val="291"/>
        </w:trPr>
        <w:tc>
          <w:tcPr>
            <w:tcW w:w="450" w:type="dxa"/>
            <w:tcBorders>
              <w:top w:val="nil"/>
              <w:left w:val="nil"/>
              <w:bottom w:val="nil"/>
              <w:right w:val="nil"/>
            </w:tcBorders>
            <w:shd w:val="clear" w:color="auto" w:fill="auto"/>
            <w:noWrap/>
            <w:vAlign w:val="bottom"/>
            <w:hideMark/>
          </w:tcPr>
          <w:p w14:paraId="3A3C02D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2B4517AB"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14A9CBB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tcPr>
          <w:p w14:paraId="50FA22F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71B7F7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64F60B7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65.9</w:t>
            </w:r>
          </w:p>
        </w:tc>
        <w:tc>
          <w:tcPr>
            <w:tcW w:w="900" w:type="dxa"/>
            <w:tcBorders>
              <w:top w:val="nil"/>
              <w:left w:val="nil"/>
              <w:bottom w:val="nil"/>
              <w:right w:val="nil"/>
            </w:tcBorders>
            <w:shd w:val="clear" w:color="auto" w:fill="auto"/>
            <w:noWrap/>
            <w:vAlign w:val="bottom"/>
          </w:tcPr>
          <w:p w14:paraId="4E22AB2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28-104</w:t>
            </w:r>
          </w:p>
        </w:tc>
        <w:tc>
          <w:tcPr>
            <w:tcW w:w="1089" w:type="dxa"/>
            <w:tcBorders>
              <w:top w:val="nil"/>
              <w:left w:val="nil"/>
              <w:bottom w:val="nil"/>
              <w:right w:val="nil"/>
            </w:tcBorders>
            <w:shd w:val="clear" w:color="auto" w:fill="auto"/>
            <w:noWrap/>
            <w:vAlign w:val="bottom"/>
            <w:hideMark/>
          </w:tcPr>
          <w:p w14:paraId="230C9F42"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5-125</w:t>
            </w:r>
          </w:p>
        </w:tc>
        <w:tc>
          <w:tcPr>
            <w:tcW w:w="1326" w:type="dxa"/>
            <w:tcBorders>
              <w:left w:val="nil"/>
              <w:bottom w:val="nil"/>
              <w:right w:val="nil"/>
            </w:tcBorders>
          </w:tcPr>
          <w:p w14:paraId="36466146"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45CA36EF" w14:textId="77777777" w:rsidTr="00D53DC9">
        <w:trPr>
          <w:trHeight w:val="291"/>
        </w:trPr>
        <w:tc>
          <w:tcPr>
            <w:tcW w:w="450" w:type="dxa"/>
            <w:tcBorders>
              <w:top w:val="nil"/>
              <w:left w:val="nil"/>
              <w:bottom w:val="nil"/>
              <w:right w:val="nil"/>
            </w:tcBorders>
            <w:shd w:val="clear" w:color="auto" w:fill="auto"/>
            <w:noWrap/>
            <w:vAlign w:val="bottom"/>
          </w:tcPr>
          <w:p w14:paraId="576CDA00"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05F4225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01D561FC"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721CAAE1"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0D46BA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tcPr>
          <w:p w14:paraId="0031F402"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176A8F26"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6E0274E7"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26" w:type="dxa"/>
            <w:tcBorders>
              <w:top w:val="nil"/>
              <w:left w:val="nil"/>
              <w:bottom w:val="nil"/>
              <w:right w:val="nil"/>
            </w:tcBorders>
          </w:tcPr>
          <w:p w14:paraId="6F4BB0CA"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56BB257A" w14:textId="77777777" w:rsidTr="00D53DC9">
        <w:trPr>
          <w:trHeight w:val="291"/>
        </w:trPr>
        <w:tc>
          <w:tcPr>
            <w:tcW w:w="2414" w:type="dxa"/>
            <w:gridSpan w:val="2"/>
            <w:tcBorders>
              <w:top w:val="nil"/>
              <w:left w:val="nil"/>
              <w:bottom w:val="nil"/>
              <w:right w:val="nil"/>
            </w:tcBorders>
            <w:shd w:val="clear" w:color="auto" w:fill="auto"/>
            <w:noWrap/>
            <w:vAlign w:val="bottom"/>
            <w:hideMark/>
          </w:tcPr>
          <w:p w14:paraId="79AA4AE8" w14:textId="3F4A8C2B"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sidR="00C10C0B">
              <w:rPr>
                <w:rFonts w:ascii="Times New Roman" w:eastAsia="Times New Roman" w:hAnsi="Times New Roman" w:cs="Times New Roman"/>
                <w:color w:val="000000"/>
              </w:rPr>
              <w:t xml:space="preserve"> and strep-like organisms</w:t>
            </w:r>
            <w:r w:rsidRPr="00604EDE">
              <w:rPr>
                <w:rFonts w:ascii="Times New Roman" w:eastAsia="Times New Roman" w:hAnsi="Times New Roman" w:cs="Times New Roman"/>
                <w:color w:val="000000"/>
              </w:rPr>
              <w:t xml:space="preserve">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1508AF8E"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tcPr>
          <w:p w14:paraId="09438513"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7E54DD00"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8AF448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156.4</w:t>
            </w:r>
          </w:p>
        </w:tc>
        <w:tc>
          <w:tcPr>
            <w:tcW w:w="900" w:type="dxa"/>
            <w:tcBorders>
              <w:top w:val="nil"/>
              <w:left w:val="nil"/>
              <w:bottom w:val="nil"/>
              <w:right w:val="nil"/>
            </w:tcBorders>
            <w:shd w:val="clear" w:color="auto" w:fill="auto"/>
            <w:noWrap/>
            <w:vAlign w:val="bottom"/>
          </w:tcPr>
          <w:p w14:paraId="16E5E9A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42-271</w:t>
            </w:r>
          </w:p>
        </w:tc>
        <w:tc>
          <w:tcPr>
            <w:tcW w:w="1089" w:type="dxa"/>
            <w:tcBorders>
              <w:top w:val="nil"/>
              <w:left w:val="nil"/>
              <w:bottom w:val="nil"/>
              <w:right w:val="nil"/>
            </w:tcBorders>
            <w:shd w:val="clear" w:color="auto" w:fill="auto"/>
            <w:noWrap/>
            <w:vAlign w:val="bottom"/>
            <w:hideMark/>
          </w:tcPr>
          <w:p w14:paraId="0D41A55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10-1250</w:t>
            </w:r>
          </w:p>
        </w:tc>
        <w:tc>
          <w:tcPr>
            <w:tcW w:w="1326" w:type="dxa"/>
            <w:tcBorders>
              <w:top w:val="nil"/>
              <w:left w:val="nil"/>
              <w:bottom w:val="nil"/>
              <w:right w:val="nil"/>
            </w:tcBorders>
          </w:tcPr>
          <w:p w14:paraId="2A7146F0" w14:textId="3A76A1D3"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4.6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0.10)</w:t>
            </w:r>
          </w:p>
        </w:tc>
      </w:tr>
      <w:tr w:rsidR="00CA29EB" w:rsidRPr="00604EDE" w14:paraId="6A5CA981" w14:textId="77777777" w:rsidTr="00D53DC9">
        <w:trPr>
          <w:trHeight w:val="291"/>
        </w:trPr>
        <w:tc>
          <w:tcPr>
            <w:tcW w:w="450" w:type="dxa"/>
            <w:tcBorders>
              <w:top w:val="nil"/>
              <w:left w:val="nil"/>
              <w:bottom w:val="nil"/>
              <w:right w:val="nil"/>
            </w:tcBorders>
            <w:shd w:val="clear" w:color="auto" w:fill="auto"/>
            <w:noWrap/>
            <w:vAlign w:val="bottom"/>
            <w:hideMark/>
          </w:tcPr>
          <w:p w14:paraId="64998D50"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71CF27A7"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3331199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tcPr>
          <w:p w14:paraId="7DAFB3A8"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88C334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597554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39</w:t>
            </w:r>
          </w:p>
        </w:tc>
        <w:tc>
          <w:tcPr>
            <w:tcW w:w="900" w:type="dxa"/>
            <w:tcBorders>
              <w:top w:val="nil"/>
              <w:left w:val="nil"/>
              <w:bottom w:val="nil"/>
              <w:right w:val="nil"/>
            </w:tcBorders>
            <w:shd w:val="clear" w:color="auto" w:fill="auto"/>
            <w:noWrap/>
            <w:vAlign w:val="bottom"/>
          </w:tcPr>
          <w:p w14:paraId="69B03B2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17-61</w:t>
            </w:r>
          </w:p>
        </w:tc>
        <w:tc>
          <w:tcPr>
            <w:tcW w:w="1089" w:type="dxa"/>
            <w:tcBorders>
              <w:top w:val="nil"/>
              <w:left w:val="nil"/>
              <w:bottom w:val="nil"/>
              <w:right w:val="nil"/>
            </w:tcBorders>
            <w:shd w:val="clear" w:color="auto" w:fill="auto"/>
            <w:noWrap/>
            <w:vAlign w:val="bottom"/>
            <w:hideMark/>
          </w:tcPr>
          <w:p w14:paraId="28D9E1E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10-80</w:t>
            </w:r>
          </w:p>
        </w:tc>
        <w:tc>
          <w:tcPr>
            <w:tcW w:w="1326" w:type="dxa"/>
            <w:tcBorders>
              <w:top w:val="nil"/>
              <w:left w:val="nil"/>
              <w:right w:val="nil"/>
            </w:tcBorders>
          </w:tcPr>
          <w:p w14:paraId="49BCC84A"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666B1803" w14:textId="77777777" w:rsidTr="00D53DC9">
        <w:trPr>
          <w:trHeight w:val="291"/>
        </w:trPr>
        <w:tc>
          <w:tcPr>
            <w:tcW w:w="450" w:type="dxa"/>
            <w:tcBorders>
              <w:top w:val="nil"/>
              <w:left w:val="nil"/>
              <w:bottom w:val="nil"/>
              <w:right w:val="nil"/>
            </w:tcBorders>
            <w:shd w:val="clear" w:color="auto" w:fill="auto"/>
            <w:noWrap/>
            <w:vAlign w:val="bottom"/>
            <w:hideMark/>
          </w:tcPr>
          <w:p w14:paraId="7FDFA5E8" w14:textId="77777777" w:rsidR="00CA29EB" w:rsidRPr="00604EDE" w:rsidRDefault="00CA29EB" w:rsidP="00D53DC9">
            <w:pPr>
              <w:spacing w:after="0" w:line="240" w:lineRule="auto"/>
              <w:jc w:val="right"/>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41ECB2A3"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308DECB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tcPr>
          <w:p w14:paraId="4FBEBF42"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3BC2935"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4485B51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255.5</w:t>
            </w:r>
          </w:p>
        </w:tc>
        <w:tc>
          <w:tcPr>
            <w:tcW w:w="900" w:type="dxa"/>
            <w:tcBorders>
              <w:top w:val="nil"/>
              <w:left w:val="nil"/>
              <w:bottom w:val="nil"/>
              <w:right w:val="nil"/>
            </w:tcBorders>
            <w:shd w:val="clear" w:color="auto" w:fill="auto"/>
            <w:noWrap/>
            <w:vAlign w:val="bottom"/>
          </w:tcPr>
          <w:p w14:paraId="5881F1B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30-481</w:t>
            </w:r>
          </w:p>
        </w:tc>
        <w:tc>
          <w:tcPr>
            <w:tcW w:w="1089" w:type="dxa"/>
            <w:tcBorders>
              <w:top w:val="nil"/>
              <w:left w:val="nil"/>
              <w:bottom w:val="nil"/>
              <w:right w:val="nil"/>
            </w:tcBorders>
            <w:shd w:val="clear" w:color="auto" w:fill="auto"/>
            <w:noWrap/>
            <w:vAlign w:val="bottom"/>
            <w:hideMark/>
          </w:tcPr>
          <w:p w14:paraId="0C233E6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20-1250</w:t>
            </w:r>
          </w:p>
        </w:tc>
        <w:tc>
          <w:tcPr>
            <w:tcW w:w="1326" w:type="dxa"/>
            <w:tcBorders>
              <w:left w:val="nil"/>
              <w:right w:val="nil"/>
            </w:tcBorders>
          </w:tcPr>
          <w:p w14:paraId="3F1D69A8"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7A7DD3AC" w14:textId="77777777" w:rsidTr="00D53DC9">
        <w:trPr>
          <w:trHeight w:val="291"/>
        </w:trPr>
        <w:tc>
          <w:tcPr>
            <w:tcW w:w="450" w:type="dxa"/>
            <w:tcBorders>
              <w:top w:val="nil"/>
              <w:left w:val="nil"/>
              <w:bottom w:val="nil"/>
              <w:right w:val="nil"/>
            </w:tcBorders>
            <w:shd w:val="clear" w:color="auto" w:fill="auto"/>
            <w:noWrap/>
            <w:vAlign w:val="bottom"/>
            <w:hideMark/>
          </w:tcPr>
          <w:p w14:paraId="35851DF5"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4EDB04F0"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4359493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tcPr>
          <w:p w14:paraId="535AE7F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182143F"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564F981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89.2</w:t>
            </w:r>
          </w:p>
        </w:tc>
        <w:tc>
          <w:tcPr>
            <w:tcW w:w="900" w:type="dxa"/>
            <w:tcBorders>
              <w:top w:val="nil"/>
              <w:left w:val="nil"/>
              <w:bottom w:val="nil"/>
              <w:right w:val="nil"/>
            </w:tcBorders>
            <w:shd w:val="clear" w:color="auto" w:fill="auto"/>
            <w:noWrap/>
            <w:vAlign w:val="bottom"/>
          </w:tcPr>
          <w:p w14:paraId="468A971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11-167</w:t>
            </w:r>
          </w:p>
        </w:tc>
        <w:tc>
          <w:tcPr>
            <w:tcW w:w="1089" w:type="dxa"/>
            <w:tcBorders>
              <w:top w:val="nil"/>
              <w:left w:val="nil"/>
              <w:bottom w:val="nil"/>
              <w:right w:val="nil"/>
            </w:tcBorders>
            <w:shd w:val="clear" w:color="auto" w:fill="auto"/>
            <w:noWrap/>
            <w:vAlign w:val="bottom"/>
            <w:hideMark/>
          </w:tcPr>
          <w:p w14:paraId="4DD2A33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25-260</w:t>
            </w:r>
          </w:p>
        </w:tc>
        <w:tc>
          <w:tcPr>
            <w:tcW w:w="1326" w:type="dxa"/>
            <w:tcBorders>
              <w:left w:val="nil"/>
              <w:bottom w:val="nil"/>
              <w:right w:val="nil"/>
            </w:tcBorders>
          </w:tcPr>
          <w:p w14:paraId="24CD7E95"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650ACFB4" w14:textId="77777777" w:rsidTr="00D53DC9">
        <w:trPr>
          <w:trHeight w:val="291"/>
        </w:trPr>
        <w:tc>
          <w:tcPr>
            <w:tcW w:w="450" w:type="dxa"/>
            <w:tcBorders>
              <w:top w:val="nil"/>
              <w:left w:val="nil"/>
              <w:bottom w:val="nil"/>
              <w:right w:val="nil"/>
            </w:tcBorders>
            <w:shd w:val="clear" w:color="auto" w:fill="auto"/>
            <w:noWrap/>
            <w:vAlign w:val="bottom"/>
            <w:hideMark/>
          </w:tcPr>
          <w:p w14:paraId="482E5A81"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3552EBCB"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492C97EC"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4ECD160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Neg. for     </w:t>
            </w:r>
            <w:r w:rsidRPr="00604EDE">
              <w:rPr>
                <w:rFonts w:ascii="Times New Roman" w:eastAsia="Times New Roman" w:hAnsi="Times New Roman" w:cs="Times New Roman"/>
                <w:i/>
                <w:iCs/>
                <w:color w:val="000000"/>
              </w:rPr>
              <w:t xml:space="preserve">S. aureus </w:t>
            </w:r>
            <w:r w:rsidRPr="00604EDE">
              <w:rPr>
                <w:rFonts w:ascii="Times New Roman" w:eastAsia="Times New Roman" w:hAnsi="Times New Roman" w:cs="Times New Roman"/>
                <w:color w:val="000000"/>
              </w:rPr>
              <w:t>(no. farms)</w:t>
            </w:r>
          </w:p>
        </w:tc>
        <w:tc>
          <w:tcPr>
            <w:tcW w:w="1260" w:type="dxa"/>
            <w:tcBorders>
              <w:top w:val="nil"/>
              <w:left w:val="nil"/>
              <w:bottom w:val="nil"/>
              <w:right w:val="nil"/>
            </w:tcBorders>
            <w:shd w:val="clear" w:color="auto" w:fill="auto"/>
            <w:noWrap/>
            <w:vAlign w:val="bottom"/>
          </w:tcPr>
          <w:p w14:paraId="2CD29D20"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Pos. for      </w:t>
            </w:r>
            <w:r w:rsidRPr="00604EDE">
              <w:rPr>
                <w:rFonts w:ascii="Times New Roman" w:eastAsia="Times New Roman" w:hAnsi="Times New Roman" w:cs="Times New Roman"/>
                <w:i/>
                <w:iCs/>
                <w:color w:val="000000"/>
              </w:rPr>
              <w:t xml:space="preserve">S. aureus </w:t>
            </w:r>
            <w:r w:rsidRPr="00604EDE">
              <w:rPr>
                <w:rFonts w:ascii="Times New Roman" w:eastAsia="Times New Roman" w:hAnsi="Times New Roman" w:cs="Times New Roman"/>
                <w:color w:val="000000"/>
              </w:rPr>
              <w:t>(no. farms)</w:t>
            </w:r>
          </w:p>
        </w:tc>
        <w:tc>
          <w:tcPr>
            <w:tcW w:w="1701" w:type="dxa"/>
            <w:tcBorders>
              <w:top w:val="nil"/>
              <w:left w:val="nil"/>
              <w:bottom w:val="nil"/>
              <w:right w:val="nil"/>
            </w:tcBorders>
            <w:shd w:val="clear" w:color="auto" w:fill="auto"/>
            <w:noWrap/>
            <w:vAlign w:val="bottom"/>
          </w:tcPr>
          <w:p w14:paraId="26E2B044"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6190D9CC"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0D0050B0"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26" w:type="dxa"/>
            <w:tcBorders>
              <w:top w:val="nil"/>
              <w:left w:val="nil"/>
              <w:bottom w:val="nil"/>
              <w:right w:val="nil"/>
            </w:tcBorders>
          </w:tcPr>
          <w:p w14:paraId="602420CA"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085F5476" w14:textId="77777777" w:rsidTr="00D53DC9">
        <w:trPr>
          <w:trHeight w:val="291"/>
        </w:trPr>
        <w:tc>
          <w:tcPr>
            <w:tcW w:w="2414" w:type="dxa"/>
            <w:gridSpan w:val="2"/>
            <w:tcBorders>
              <w:top w:val="nil"/>
              <w:left w:val="nil"/>
              <w:bottom w:val="nil"/>
              <w:right w:val="nil"/>
            </w:tcBorders>
            <w:shd w:val="clear" w:color="auto" w:fill="auto"/>
            <w:noWrap/>
            <w:vAlign w:val="bottom"/>
            <w:hideMark/>
          </w:tcPr>
          <w:p w14:paraId="6ACF22ED" w14:textId="7B2CC24C"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277BC593"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hideMark/>
          </w:tcPr>
          <w:p w14:paraId="52576C6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w:t>
            </w:r>
          </w:p>
        </w:tc>
        <w:tc>
          <w:tcPr>
            <w:tcW w:w="1260" w:type="dxa"/>
            <w:tcBorders>
              <w:top w:val="nil"/>
              <w:left w:val="nil"/>
              <w:bottom w:val="nil"/>
              <w:right w:val="nil"/>
            </w:tcBorders>
            <w:shd w:val="clear" w:color="auto" w:fill="auto"/>
            <w:noWrap/>
            <w:vAlign w:val="bottom"/>
            <w:hideMark/>
          </w:tcPr>
          <w:p w14:paraId="7EE6504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w:t>
            </w:r>
          </w:p>
        </w:tc>
        <w:tc>
          <w:tcPr>
            <w:tcW w:w="1701" w:type="dxa"/>
            <w:tcBorders>
              <w:top w:val="nil"/>
              <w:left w:val="nil"/>
              <w:bottom w:val="nil"/>
              <w:right w:val="nil"/>
            </w:tcBorders>
            <w:shd w:val="clear" w:color="auto" w:fill="auto"/>
            <w:noWrap/>
            <w:vAlign w:val="bottom"/>
            <w:hideMark/>
          </w:tcPr>
          <w:p w14:paraId="64A2C21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43.6</w:t>
            </w:r>
          </w:p>
        </w:tc>
        <w:tc>
          <w:tcPr>
            <w:tcW w:w="900" w:type="dxa"/>
            <w:tcBorders>
              <w:top w:val="nil"/>
              <w:left w:val="nil"/>
              <w:bottom w:val="nil"/>
              <w:right w:val="nil"/>
            </w:tcBorders>
            <w:shd w:val="clear" w:color="auto" w:fill="auto"/>
            <w:noWrap/>
            <w:vAlign w:val="bottom"/>
          </w:tcPr>
          <w:p w14:paraId="52FC7712"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14-73</w:t>
            </w:r>
          </w:p>
        </w:tc>
        <w:tc>
          <w:tcPr>
            <w:tcW w:w="1089" w:type="dxa"/>
            <w:tcBorders>
              <w:top w:val="nil"/>
              <w:left w:val="nil"/>
              <w:bottom w:val="nil"/>
              <w:right w:val="nil"/>
            </w:tcBorders>
            <w:shd w:val="clear" w:color="auto" w:fill="auto"/>
            <w:noWrap/>
            <w:vAlign w:val="bottom"/>
            <w:hideMark/>
          </w:tcPr>
          <w:p w14:paraId="3A70C66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0-320</w:t>
            </w:r>
          </w:p>
        </w:tc>
        <w:tc>
          <w:tcPr>
            <w:tcW w:w="1326" w:type="dxa"/>
            <w:tcBorders>
              <w:top w:val="nil"/>
              <w:left w:val="nil"/>
              <w:bottom w:val="nil"/>
              <w:right w:val="nil"/>
            </w:tcBorders>
          </w:tcPr>
          <w:p w14:paraId="13784798" w14:textId="2CCB6EF5"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3.4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0.19)</w:t>
            </w:r>
          </w:p>
        </w:tc>
      </w:tr>
      <w:tr w:rsidR="00CA29EB" w:rsidRPr="00604EDE" w14:paraId="0512550F" w14:textId="77777777" w:rsidTr="00D53DC9">
        <w:trPr>
          <w:trHeight w:val="291"/>
        </w:trPr>
        <w:tc>
          <w:tcPr>
            <w:tcW w:w="450" w:type="dxa"/>
            <w:tcBorders>
              <w:top w:val="nil"/>
              <w:left w:val="nil"/>
              <w:bottom w:val="nil"/>
              <w:right w:val="nil"/>
            </w:tcBorders>
            <w:shd w:val="clear" w:color="auto" w:fill="auto"/>
            <w:noWrap/>
            <w:vAlign w:val="bottom"/>
            <w:hideMark/>
          </w:tcPr>
          <w:p w14:paraId="4C37D5DC"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5142C18"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41EC600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hideMark/>
          </w:tcPr>
          <w:p w14:paraId="242C8EB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bottom"/>
            <w:hideMark/>
          </w:tcPr>
          <w:p w14:paraId="5C6BAF5C"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w:t>
            </w:r>
          </w:p>
        </w:tc>
        <w:tc>
          <w:tcPr>
            <w:tcW w:w="1701" w:type="dxa"/>
            <w:tcBorders>
              <w:top w:val="nil"/>
              <w:left w:val="nil"/>
              <w:bottom w:val="nil"/>
              <w:right w:val="nil"/>
            </w:tcBorders>
            <w:shd w:val="clear" w:color="auto" w:fill="auto"/>
            <w:noWrap/>
            <w:vAlign w:val="bottom"/>
            <w:hideMark/>
          </w:tcPr>
          <w:p w14:paraId="2A33550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w:t>
            </w:r>
          </w:p>
        </w:tc>
        <w:tc>
          <w:tcPr>
            <w:tcW w:w="900" w:type="dxa"/>
            <w:tcBorders>
              <w:top w:val="nil"/>
              <w:left w:val="nil"/>
              <w:bottom w:val="nil"/>
              <w:right w:val="nil"/>
            </w:tcBorders>
            <w:shd w:val="clear" w:color="auto" w:fill="auto"/>
            <w:noWrap/>
            <w:vAlign w:val="bottom"/>
          </w:tcPr>
          <w:p w14:paraId="0E52E4D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0-21</w:t>
            </w:r>
          </w:p>
        </w:tc>
        <w:tc>
          <w:tcPr>
            <w:tcW w:w="1089" w:type="dxa"/>
            <w:tcBorders>
              <w:top w:val="nil"/>
              <w:left w:val="nil"/>
              <w:bottom w:val="nil"/>
              <w:right w:val="nil"/>
            </w:tcBorders>
            <w:shd w:val="clear" w:color="auto" w:fill="auto"/>
            <w:noWrap/>
            <w:vAlign w:val="bottom"/>
            <w:hideMark/>
          </w:tcPr>
          <w:p w14:paraId="1D229F8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0-30</w:t>
            </w:r>
          </w:p>
        </w:tc>
        <w:tc>
          <w:tcPr>
            <w:tcW w:w="1326" w:type="dxa"/>
            <w:tcBorders>
              <w:top w:val="nil"/>
              <w:left w:val="nil"/>
              <w:right w:val="nil"/>
            </w:tcBorders>
          </w:tcPr>
          <w:p w14:paraId="544F663F"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0FCAB9A4" w14:textId="77777777" w:rsidTr="00D53DC9">
        <w:trPr>
          <w:trHeight w:val="291"/>
        </w:trPr>
        <w:tc>
          <w:tcPr>
            <w:tcW w:w="450" w:type="dxa"/>
            <w:tcBorders>
              <w:top w:val="nil"/>
              <w:left w:val="nil"/>
              <w:bottom w:val="nil"/>
              <w:right w:val="nil"/>
            </w:tcBorders>
            <w:shd w:val="clear" w:color="auto" w:fill="auto"/>
            <w:noWrap/>
            <w:vAlign w:val="bottom"/>
            <w:hideMark/>
          </w:tcPr>
          <w:p w14:paraId="2B55CF95"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6094446"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7C8CED4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hideMark/>
          </w:tcPr>
          <w:p w14:paraId="45785B7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bottom"/>
            <w:hideMark/>
          </w:tcPr>
          <w:p w14:paraId="3559E2E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w:t>
            </w:r>
          </w:p>
        </w:tc>
        <w:tc>
          <w:tcPr>
            <w:tcW w:w="1701" w:type="dxa"/>
            <w:tcBorders>
              <w:top w:val="nil"/>
              <w:left w:val="nil"/>
              <w:bottom w:val="nil"/>
              <w:right w:val="nil"/>
            </w:tcBorders>
            <w:shd w:val="clear" w:color="auto" w:fill="auto"/>
            <w:noWrap/>
            <w:vAlign w:val="bottom"/>
            <w:hideMark/>
          </w:tcPr>
          <w:p w14:paraId="5463CA95"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w:t>
            </w:r>
          </w:p>
        </w:tc>
        <w:tc>
          <w:tcPr>
            <w:tcW w:w="900" w:type="dxa"/>
            <w:tcBorders>
              <w:top w:val="nil"/>
              <w:left w:val="nil"/>
              <w:bottom w:val="nil"/>
              <w:right w:val="nil"/>
            </w:tcBorders>
            <w:shd w:val="clear" w:color="auto" w:fill="auto"/>
            <w:noWrap/>
            <w:vAlign w:val="bottom"/>
          </w:tcPr>
          <w:p w14:paraId="135F953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5-121</w:t>
            </w:r>
          </w:p>
        </w:tc>
        <w:tc>
          <w:tcPr>
            <w:tcW w:w="1089" w:type="dxa"/>
            <w:tcBorders>
              <w:top w:val="nil"/>
              <w:left w:val="nil"/>
              <w:bottom w:val="nil"/>
              <w:right w:val="nil"/>
            </w:tcBorders>
            <w:shd w:val="clear" w:color="auto" w:fill="auto"/>
            <w:noWrap/>
            <w:vAlign w:val="bottom"/>
            <w:hideMark/>
          </w:tcPr>
          <w:p w14:paraId="54EC25B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0-320</w:t>
            </w:r>
          </w:p>
        </w:tc>
        <w:tc>
          <w:tcPr>
            <w:tcW w:w="1326" w:type="dxa"/>
            <w:tcBorders>
              <w:left w:val="nil"/>
              <w:right w:val="nil"/>
            </w:tcBorders>
          </w:tcPr>
          <w:p w14:paraId="026FA2F1"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22D722C4" w14:textId="77777777" w:rsidTr="00D53DC9">
        <w:trPr>
          <w:trHeight w:val="291"/>
        </w:trPr>
        <w:tc>
          <w:tcPr>
            <w:tcW w:w="450" w:type="dxa"/>
            <w:tcBorders>
              <w:top w:val="nil"/>
              <w:left w:val="nil"/>
              <w:bottom w:val="nil"/>
              <w:right w:val="nil"/>
            </w:tcBorders>
            <w:shd w:val="clear" w:color="auto" w:fill="auto"/>
            <w:noWrap/>
            <w:vAlign w:val="bottom"/>
            <w:hideMark/>
          </w:tcPr>
          <w:p w14:paraId="6F4083FF"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914C00E"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4C189AA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hideMark/>
          </w:tcPr>
          <w:p w14:paraId="66F1A9A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w:t>
            </w:r>
          </w:p>
        </w:tc>
        <w:tc>
          <w:tcPr>
            <w:tcW w:w="1260" w:type="dxa"/>
            <w:tcBorders>
              <w:top w:val="nil"/>
              <w:left w:val="nil"/>
              <w:bottom w:val="nil"/>
              <w:right w:val="nil"/>
            </w:tcBorders>
            <w:shd w:val="clear" w:color="auto" w:fill="auto"/>
            <w:noWrap/>
            <w:vAlign w:val="bottom"/>
            <w:hideMark/>
          </w:tcPr>
          <w:p w14:paraId="6006FD6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1701" w:type="dxa"/>
            <w:tcBorders>
              <w:top w:val="nil"/>
              <w:left w:val="nil"/>
              <w:bottom w:val="nil"/>
              <w:right w:val="nil"/>
            </w:tcBorders>
            <w:shd w:val="clear" w:color="auto" w:fill="auto"/>
            <w:noWrap/>
            <w:vAlign w:val="bottom"/>
            <w:hideMark/>
          </w:tcPr>
          <w:p w14:paraId="0733608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40</w:t>
            </w:r>
          </w:p>
        </w:tc>
        <w:tc>
          <w:tcPr>
            <w:tcW w:w="900" w:type="dxa"/>
            <w:tcBorders>
              <w:top w:val="nil"/>
              <w:left w:val="nil"/>
              <w:bottom w:val="nil"/>
              <w:right w:val="nil"/>
            </w:tcBorders>
            <w:shd w:val="clear" w:color="auto" w:fill="auto"/>
            <w:noWrap/>
            <w:vAlign w:val="bottom"/>
          </w:tcPr>
          <w:p w14:paraId="590B29A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10-70</w:t>
            </w:r>
          </w:p>
        </w:tc>
        <w:tc>
          <w:tcPr>
            <w:tcW w:w="1089" w:type="dxa"/>
            <w:tcBorders>
              <w:top w:val="nil"/>
              <w:left w:val="nil"/>
              <w:bottom w:val="nil"/>
              <w:right w:val="nil"/>
            </w:tcBorders>
            <w:shd w:val="clear" w:color="auto" w:fill="auto"/>
            <w:noWrap/>
            <w:vAlign w:val="bottom"/>
            <w:hideMark/>
          </w:tcPr>
          <w:p w14:paraId="1C48F8B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0-100</w:t>
            </w:r>
          </w:p>
        </w:tc>
        <w:tc>
          <w:tcPr>
            <w:tcW w:w="1326" w:type="dxa"/>
            <w:tcBorders>
              <w:left w:val="nil"/>
              <w:bottom w:val="nil"/>
              <w:right w:val="nil"/>
            </w:tcBorders>
          </w:tcPr>
          <w:p w14:paraId="367ADF59"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r>
      <w:tr w:rsidR="00CA29EB" w:rsidRPr="00604EDE" w14:paraId="39ACE78A" w14:textId="77777777" w:rsidTr="00D53DC9">
        <w:trPr>
          <w:trHeight w:val="291"/>
        </w:trPr>
        <w:tc>
          <w:tcPr>
            <w:tcW w:w="450" w:type="dxa"/>
            <w:tcBorders>
              <w:top w:val="nil"/>
              <w:left w:val="nil"/>
              <w:bottom w:val="nil"/>
              <w:right w:val="nil"/>
            </w:tcBorders>
            <w:shd w:val="clear" w:color="auto" w:fill="auto"/>
            <w:noWrap/>
            <w:vAlign w:val="bottom"/>
            <w:hideMark/>
          </w:tcPr>
          <w:p w14:paraId="325D6CFB"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452AA05E"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0F56FF0F" w14:textId="77777777" w:rsidR="00CA29EB" w:rsidRPr="00604EDE" w:rsidRDefault="00CA29EB" w:rsidP="00D53DC9">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17838BD0"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C97683B"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tcPr>
          <w:p w14:paraId="478665B7"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09F905DC"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31627D5F"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326" w:type="dxa"/>
            <w:tcBorders>
              <w:top w:val="nil"/>
              <w:left w:val="nil"/>
              <w:bottom w:val="nil"/>
              <w:right w:val="nil"/>
            </w:tcBorders>
          </w:tcPr>
          <w:p w14:paraId="2A70850C"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30853D82" w14:textId="77777777" w:rsidTr="00D53DC9">
        <w:trPr>
          <w:trHeight w:val="291"/>
        </w:trPr>
        <w:tc>
          <w:tcPr>
            <w:tcW w:w="450" w:type="dxa"/>
            <w:tcBorders>
              <w:top w:val="nil"/>
              <w:left w:val="nil"/>
              <w:bottom w:val="nil"/>
              <w:right w:val="nil"/>
            </w:tcBorders>
            <w:shd w:val="clear" w:color="auto" w:fill="auto"/>
            <w:noWrap/>
            <w:vAlign w:val="bottom"/>
            <w:hideMark/>
          </w:tcPr>
          <w:p w14:paraId="393B6C3B"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37B3D7C5" w14:textId="77777777" w:rsidR="00CA29EB" w:rsidRPr="00604EDE" w:rsidRDefault="00CA29EB" w:rsidP="00D53DC9">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hideMark/>
          </w:tcPr>
          <w:p w14:paraId="09696D39" w14:textId="77777777" w:rsidR="00CA29EB" w:rsidRPr="00604EDE" w:rsidRDefault="00CA29EB" w:rsidP="00D53DC9">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2C8FD03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Neg. for     coliforms</w:t>
            </w:r>
            <w:r w:rsidRPr="00604EDE">
              <w:rPr>
                <w:rFonts w:ascii="Times New Roman" w:eastAsia="Times New Roman" w:hAnsi="Times New Roman" w:cs="Times New Roman"/>
                <w:i/>
                <w:iCs/>
                <w:color w:val="000000"/>
              </w:rPr>
              <w:t xml:space="preserve"> </w:t>
            </w:r>
            <w:r w:rsidRPr="00604EDE">
              <w:rPr>
                <w:rFonts w:ascii="Times New Roman" w:eastAsia="Times New Roman" w:hAnsi="Times New Roman" w:cs="Times New Roman"/>
                <w:color w:val="000000"/>
              </w:rPr>
              <w:t>(no. farms)</w:t>
            </w:r>
          </w:p>
        </w:tc>
        <w:tc>
          <w:tcPr>
            <w:tcW w:w="1260" w:type="dxa"/>
            <w:tcBorders>
              <w:top w:val="nil"/>
              <w:left w:val="nil"/>
              <w:bottom w:val="nil"/>
              <w:right w:val="nil"/>
            </w:tcBorders>
            <w:shd w:val="clear" w:color="auto" w:fill="auto"/>
            <w:noWrap/>
            <w:vAlign w:val="bottom"/>
            <w:hideMark/>
          </w:tcPr>
          <w:p w14:paraId="2433A3C6" w14:textId="107D0D4C"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5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 coliforms</w:t>
            </w:r>
          </w:p>
          <w:p w14:paraId="6C1EBBF1"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(no. farms)</w:t>
            </w:r>
          </w:p>
        </w:tc>
        <w:tc>
          <w:tcPr>
            <w:tcW w:w="1701" w:type="dxa"/>
            <w:tcBorders>
              <w:top w:val="nil"/>
              <w:left w:val="nil"/>
              <w:bottom w:val="nil"/>
              <w:right w:val="nil"/>
            </w:tcBorders>
            <w:shd w:val="clear" w:color="auto" w:fill="auto"/>
            <w:noWrap/>
            <w:vAlign w:val="bottom"/>
          </w:tcPr>
          <w:p w14:paraId="721D04A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900" w:type="dxa"/>
            <w:tcBorders>
              <w:top w:val="nil"/>
              <w:left w:val="nil"/>
              <w:bottom w:val="nil"/>
              <w:right w:val="nil"/>
            </w:tcBorders>
            <w:shd w:val="clear" w:color="auto" w:fill="auto"/>
            <w:noWrap/>
            <w:vAlign w:val="bottom"/>
          </w:tcPr>
          <w:p w14:paraId="5E48A7D3" w14:textId="77777777" w:rsidR="00CA29EB" w:rsidRPr="00604EDE" w:rsidRDefault="00CA29EB" w:rsidP="00D53DC9">
            <w:pPr>
              <w:spacing w:after="0" w:line="240" w:lineRule="auto"/>
              <w:jc w:val="center"/>
              <w:rPr>
                <w:rFonts w:ascii="Times New Roman" w:eastAsia="Times New Roman" w:hAnsi="Times New Roman" w:cs="Times New Roman"/>
                <w:sz w:val="20"/>
                <w:szCs w:val="20"/>
              </w:rPr>
            </w:pPr>
            <w:r w:rsidRPr="00604EDE">
              <w:rPr>
                <w:rFonts w:ascii="Times New Roman" w:eastAsia="Times New Roman" w:hAnsi="Times New Roman" w:cs="Times New Roman"/>
                <w:color w:val="000000"/>
              </w:rPr>
              <w:t>95% CI</w:t>
            </w:r>
          </w:p>
        </w:tc>
        <w:tc>
          <w:tcPr>
            <w:tcW w:w="1089" w:type="dxa"/>
            <w:tcBorders>
              <w:top w:val="nil"/>
              <w:left w:val="nil"/>
              <w:bottom w:val="nil"/>
              <w:right w:val="nil"/>
            </w:tcBorders>
            <w:shd w:val="clear" w:color="auto" w:fill="auto"/>
            <w:noWrap/>
            <w:vAlign w:val="bottom"/>
          </w:tcPr>
          <w:p w14:paraId="245B412A" w14:textId="77777777" w:rsidR="00CA29EB" w:rsidRPr="00604EDE" w:rsidRDefault="00CA29EB" w:rsidP="00D53DC9">
            <w:pPr>
              <w:spacing w:after="0" w:line="240" w:lineRule="auto"/>
              <w:jc w:val="center"/>
              <w:rPr>
                <w:rFonts w:ascii="Times New Roman" w:eastAsia="Times New Roman" w:hAnsi="Times New Roman" w:cs="Times New Roman"/>
                <w:sz w:val="20"/>
                <w:szCs w:val="20"/>
              </w:rPr>
            </w:pPr>
            <w:r w:rsidRPr="00604EDE">
              <w:rPr>
                <w:rFonts w:ascii="Times New Roman" w:eastAsia="Times New Roman" w:hAnsi="Times New Roman" w:cs="Times New Roman"/>
                <w:color w:val="000000"/>
              </w:rPr>
              <w:t>Range</w:t>
            </w:r>
          </w:p>
        </w:tc>
        <w:tc>
          <w:tcPr>
            <w:tcW w:w="1326" w:type="dxa"/>
            <w:tcBorders>
              <w:top w:val="nil"/>
              <w:left w:val="nil"/>
              <w:bottom w:val="nil"/>
              <w:right w:val="nil"/>
            </w:tcBorders>
          </w:tcPr>
          <w:p w14:paraId="5BDFB73B"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64988051" w14:textId="77777777" w:rsidTr="00D53DC9">
        <w:trPr>
          <w:trHeight w:val="291"/>
        </w:trPr>
        <w:tc>
          <w:tcPr>
            <w:tcW w:w="2414" w:type="dxa"/>
            <w:gridSpan w:val="2"/>
            <w:tcBorders>
              <w:top w:val="nil"/>
              <w:left w:val="nil"/>
              <w:bottom w:val="nil"/>
              <w:right w:val="nil"/>
            </w:tcBorders>
            <w:shd w:val="clear" w:color="auto" w:fill="auto"/>
            <w:noWrap/>
            <w:vAlign w:val="bottom"/>
            <w:hideMark/>
          </w:tcPr>
          <w:p w14:paraId="02956D5C" w14:textId="7DDA6F79"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Coliforms (</w:t>
            </w:r>
            <w:proofErr w:type="spellStart"/>
            <w:r w:rsidR="00367BB8">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399120B0"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hideMark/>
          </w:tcPr>
          <w:p w14:paraId="0F9FD79C"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16</w:t>
            </w:r>
          </w:p>
        </w:tc>
        <w:tc>
          <w:tcPr>
            <w:tcW w:w="1260" w:type="dxa"/>
            <w:tcBorders>
              <w:top w:val="nil"/>
              <w:left w:val="nil"/>
              <w:bottom w:val="nil"/>
              <w:right w:val="nil"/>
            </w:tcBorders>
            <w:shd w:val="clear" w:color="auto" w:fill="auto"/>
            <w:noWrap/>
            <w:vAlign w:val="bottom"/>
            <w:hideMark/>
          </w:tcPr>
          <w:p w14:paraId="021F33B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701" w:type="dxa"/>
            <w:tcBorders>
              <w:top w:val="nil"/>
              <w:left w:val="nil"/>
              <w:bottom w:val="nil"/>
              <w:right w:val="nil"/>
            </w:tcBorders>
            <w:shd w:val="clear" w:color="auto" w:fill="auto"/>
            <w:noWrap/>
            <w:vAlign w:val="bottom"/>
          </w:tcPr>
          <w:p w14:paraId="020FEE97"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w:t>
            </w:r>
          </w:p>
        </w:tc>
        <w:tc>
          <w:tcPr>
            <w:tcW w:w="900" w:type="dxa"/>
            <w:tcBorders>
              <w:top w:val="nil"/>
              <w:left w:val="nil"/>
              <w:bottom w:val="nil"/>
              <w:right w:val="nil"/>
            </w:tcBorders>
            <w:shd w:val="clear" w:color="auto" w:fill="auto"/>
            <w:noWrap/>
            <w:vAlign w:val="bottom"/>
          </w:tcPr>
          <w:p w14:paraId="3840DB0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0.3-2.1</w:t>
            </w:r>
          </w:p>
        </w:tc>
        <w:tc>
          <w:tcPr>
            <w:tcW w:w="1089" w:type="dxa"/>
            <w:tcBorders>
              <w:top w:val="nil"/>
              <w:left w:val="nil"/>
              <w:bottom w:val="nil"/>
              <w:right w:val="nil"/>
            </w:tcBorders>
            <w:shd w:val="clear" w:color="auto" w:fill="auto"/>
            <w:noWrap/>
            <w:vAlign w:val="bottom"/>
          </w:tcPr>
          <w:p w14:paraId="2B200AB6"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top w:val="nil"/>
              <w:left w:val="nil"/>
              <w:right w:val="nil"/>
            </w:tcBorders>
          </w:tcPr>
          <w:p w14:paraId="0747B286" w14:textId="458F1D5D"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0.4 (</w:t>
            </w:r>
            <w:proofErr w:type="spellStart"/>
            <w:r w:rsidRPr="00604EDE">
              <w:rPr>
                <w:rFonts w:ascii="Times New Roman" w:eastAsia="Times New Roman" w:hAnsi="Times New Roman" w:cs="Times New Roman"/>
                <w:color w:val="000000"/>
              </w:rPr>
              <w:t>df</w:t>
            </w:r>
            <w:proofErr w:type="spellEnd"/>
            <w:r w:rsidRPr="00604EDE">
              <w:rPr>
                <w:rFonts w:ascii="Times New Roman" w:eastAsia="Times New Roman" w:hAnsi="Times New Roman" w:cs="Times New Roman"/>
                <w:color w:val="000000"/>
              </w:rPr>
              <w:t xml:space="preserve">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0.82)</w:t>
            </w:r>
          </w:p>
        </w:tc>
      </w:tr>
      <w:tr w:rsidR="00CA29EB" w:rsidRPr="00604EDE" w14:paraId="242ECB68" w14:textId="77777777" w:rsidTr="00D53DC9">
        <w:trPr>
          <w:trHeight w:val="291"/>
        </w:trPr>
        <w:tc>
          <w:tcPr>
            <w:tcW w:w="450" w:type="dxa"/>
            <w:tcBorders>
              <w:top w:val="nil"/>
              <w:left w:val="nil"/>
              <w:bottom w:val="nil"/>
              <w:right w:val="nil"/>
            </w:tcBorders>
            <w:shd w:val="clear" w:color="auto" w:fill="auto"/>
            <w:noWrap/>
            <w:vAlign w:val="bottom"/>
            <w:hideMark/>
          </w:tcPr>
          <w:p w14:paraId="497F81C3"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3BA1E39E"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4CA5ECB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hideMark/>
          </w:tcPr>
          <w:p w14:paraId="14769A19"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1260" w:type="dxa"/>
            <w:tcBorders>
              <w:top w:val="nil"/>
              <w:left w:val="nil"/>
              <w:bottom w:val="nil"/>
              <w:right w:val="nil"/>
            </w:tcBorders>
            <w:shd w:val="clear" w:color="auto" w:fill="auto"/>
            <w:noWrap/>
            <w:vAlign w:val="bottom"/>
            <w:hideMark/>
          </w:tcPr>
          <w:p w14:paraId="2502695B"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1701" w:type="dxa"/>
            <w:tcBorders>
              <w:top w:val="nil"/>
              <w:left w:val="nil"/>
              <w:bottom w:val="nil"/>
              <w:right w:val="nil"/>
            </w:tcBorders>
            <w:shd w:val="clear" w:color="auto" w:fill="auto"/>
            <w:noWrap/>
            <w:vAlign w:val="bottom"/>
          </w:tcPr>
          <w:p w14:paraId="68908B5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900" w:type="dxa"/>
            <w:tcBorders>
              <w:top w:val="nil"/>
              <w:left w:val="nil"/>
              <w:bottom w:val="nil"/>
              <w:right w:val="nil"/>
            </w:tcBorders>
            <w:shd w:val="clear" w:color="auto" w:fill="auto"/>
            <w:noWrap/>
            <w:vAlign w:val="bottom"/>
          </w:tcPr>
          <w:p w14:paraId="0C3E8D2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w:t>
            </w:r>
          </w:p>
        </w:tc>
        <w:tc>
          <w:tcPr>
            <w:tcW w:w="1089" w:type="dxa"/>
            <w:tcBorders>
              <w:top w:val="nil"/>
              <w:left w:val="nil"/>
              <w:bottom w:val="nil"/>
              <w:right w:val="nil"/>
            </w:tcBorders>
            <w:shd w:val="clear" w:color="auto" w:fill="auto"/>
            <w:noWrap/>
            <w:vAlign w:val="bottom"/>
          </w:tcPr>
          <w:p w14:paraId="56B9F75E"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right w:val="nil"/>
            </w:tcBorders>
          </w:tcPr>
          <w:p w14:paraId="3753C80F"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599429E8" w14:textId="77777777" w:rsidTr="00D53DC9">
        <w:trPr>
          <w:trHeight w:val="291"/>
        </w:trPr>
        <w:tc>
          <w:tcPr>
            <w:tcW w:w="450" w:type="dxa"/>
            <w:tcBorders>
              <w:top w:val="nil"/>
              <w:left w:val="nil"/>
              <w:bottom w:val="nil"/>
              <w:right w:val="nil"/>
            </w:tcBorders>
            <w:shd w:val="clear" w:color="auto" w:fill="auto"/>
            <w:noWrap/>
            <w:vAlign w:val="bottom"/>
            <w:hideMark/>
          </w:tcPr>
          <w:p w14:paraId="323E1419"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295C938"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17551D6C"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hideMark/>
          </w:tcPr>
          <w:p w14:paraId="375674E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w:t>
            </w:r>
          </w:p>
        </w:tc>
        <w:tc>
          <w:tcPr>
            <w:tcW w:w="1260" w:type="dxa"/>
            <w:tcBorders>
              <w:top w:val="nil"/>
              <w:left w:val="nil"/>
              <w:bottom w:val="nil"/>
              <w:right w:val="nil"/>
            </w:tcBorders>
            <w:shd w:val="clear" w:color="auto" w:fill="auto"/>
            <w:noWrap/>
            <w:vAlign w:val="bottom"/>
            <w:hideMark/>
          </w:tcPr>
          <w:p w14:paraId="0AD086E3"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701" w:type="dxa"/>
            <w:tcBorders>
              <w:top w:val="nil"/>
              <w:left w:val="nil"/>
              <w:bottom w:val="nil"/>
              <w:right w:val="nil"/>
            </w:tcBorders>
            <w:shd w:val="clear" w:color="auto" w:fill="auto"/>
            <w:noWrap/>
            <w:vAlign w:val="bottom"/>
          </w:tcPr>
          <w:p w14:paraId="7CD35D52"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w:t>
            </w:r>
          </w:p>
        </w:tc>
        <w:tc>
          <w:tcPr>
            <w:tcW w:w="900" w:type="dxa"/>
            <w:tcBorders>
              <w:top w:val="nil"/>
              <w:left w:val="nil"/>
              <w:bottom w:val="nil"/>
              <w:right w:val="nil"/>
            </w:tcBorders>
            <w:shd w:val="clear" w:color="auto" w:fill="auto"/>
            <w:noWrap/>
            <w:vAlign w:val="bottom"/>
          </w:tcPr>
          <w:p w14:paraId="53B00F18"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0.003-3</w:t>
            </w:r>
          </w:p>
        </w:tc>
        <w:tc>
          <w:tcPr>
            <w:tcW w:w="1089" w:type="dxa"/>
            <w:tcBorders>
              <w:top w:val="nil"/>
              <w:left w:val="nil"/>
              <w:bottom w:val="nil"/>
              <w:right w:val="nil"/>
            </w:tcBorders>
            <w:shd w:val="clear" w:color="auto" w:fill="auto"/>
            <w:noWrap/>
            <w:vAlign w:val="bottom"/>
          </w:tcPr>
          <w:p w14:paraId="243FF2B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right w:val="nil"/>
            </w:tcBorders>
          </w:tcPr>
          <w:p w14:paraId="445059DC" w14:textId="77777777" w:rsidR="00CA29EB" w:rsidRPr="00604EDE" w:rsidRDefault="00CA29EB" w:rsidP="00D53DC9">
            <w:pPr>
              <w:spacing w:after="0" w:line="240" w:lineRule="auto"/>
              <w:rPr>
                <w:rFonts w:ascii="Times New Roman" w:eastAsia="Times New Roman" w:hAnsi="Times New Roman" w:cs="Times New Roman"/>
                <w:color w:val="000000"/>
              </w:rPr>
            </w:pPr>
          </w:p>
        </w:tc>
      </w:tr>
      <w:tr w:rsidR="00CA29EB" w:rsidRPr="00604EDE" w14:paraId="616DFE59" w14:textId="77777777" w:rsidTr="00D53DC9">
        <w:trPr>
          <w:trHeight w:val="291"/>
        </w:trPr>
        <w:tc>
          <w:tcPr>
            <w:tcW w:w="450" w:type="dxa"/>
            <w:tcBorders>
              <w:top w:val="nil"/>
              <w:left w:val="nil"/>
              <w:bottom w:val="nil"/>
              <w:right w:val="nil"/>
            </w:tcBorders>
            <w:shd w:val="clear" w:color="auto" w:fill="auto"/>
            <w:noWrap/>
            <w:vAlign w:val="bottom"/>
            <w:hideMark/>
          </w:tcPr>
          <w:p w14:paraId="24189315" w14:textId="77777777" w:rsidR="00CA29EB" w:rsidRPr="00604EDE" w:rsidRDefault="00CA29EB" w:rsidP="00D53DC9">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5DCF5263" w14:textId="77777777" w:rsidR="00CA29EB" w:rsidRPr="00604EDE" w:rsidRDefault="00CA29EB"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75987DEC"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hideMark/>
          </w:tcPr>
          <w:p w14:paraId="7623BE64"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260" w:type="dxa"/>
            <w:tcBorders>
              <w:top w:val="nil"/>
              <w:left w:val="nil"/>
              <w:bottom w:val="nil"/>
              <w:right w:val="nil"/>
            </w:tcBorders>
            <w:shd w:val="clear" w:color="auto" w:fill="auto"/>
            <w:noWrap/>
            <w:vAlign w:val="bottom"/>
            <w:hideMark/>
          </w:tcPr>
          <w:p w14:paraId="544C05AD"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1701" w:type="dxa"/>
            <w:tcBorders>
              <w:top w:val="nil"/>
              <w:left w:val="nil"/>
              <w:bottom w:val="nil"/>
              <w:right w:val="nil"/>
            </w:tcBorders>
            <w:shd w:val="clear" w:color="auto" w:fill="auto"/>
            <w:noWrap/>
            <w:vAlign w:val="bottom"/>
          </w:tcPr>
          <w:p w14:paraId="0382A7BA"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0.8</w:t>
            </w:r>
          </w:p>
        </w:tc>
        <w:tc>
          <w:tcPr>
            <w:tcW w:w="900" w:type="dxa"/>
            <w:tcBorders>
              <w:top w:val="nil"/>
              <w:left w:val="nil"/>
              <w:bottom w:val="nil"/>
              <w:right w:val="nil"/>
            </w:tcBorders>
            <w:shd w:val="clear" w:color="auto" w:fill="auto"/>
            <w:noWrap/>
            <w:vAlign w:val="bottom"/>
          </w:tcPr>
          <w:p w14:paraId="466930EF"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0-2.5</w:t>
            </w:r>
          </w:p>
        </w:tc>
        <w:tc>
          <w:tcPr>
            <w:tcW w:w="1089" w:type="dxa"/>
            <w:tcBorders>
              <w:top w:val="nil"/>
              <w:left w:val="nil"/>
              <w:bottom w:val="nil"/>
              <w:right w:val="nil"/>
            </w:tcBorders>
            <w:shd w:val="clear" w:color="auto" w:fill="auto"/>
            <w:noWrap/>
            <w:vAlign w:val="bottom"/>
          </w:tcPr>
          <w:p w14:paraId="4C871AAA" w14:textId="77777777" w:rsidR="00CA29EB" w:rsidRPr="00604EDE" w:rsidRDefault="00CA29EB"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bottom w:val="nil"/>
              <w:right w:val="nil"/>
            </w:tcBorders>
          </w:tcPr>
          <w:p w14:paraId="7616BD6D" w14:textId="77777777" w:rsidR="00CA29EB" w:rsidRPr="00604EDE" w:rsidRDefault="00CA29EB" w:rsidP="00D53DC9">
            <w:pPr>
              <w:spacing w:after="0" w:line="240" w:lineRule="auto"/>
              <w:rPr>
                <w:rFonts w:ascii="Times New Roman" w:eastAsia="Times New Roman" w:hAnsi="Times New Roman" w:cs="Times New Roman"/>
                <w:color w:val="000000"/>
              </w:rPr>
            </w:pPr>
          </w:p>
        </w:tc>
      </w:tr>
    </w:tbl>
    <w:p w14:paraId="51D298DB" w14:textId="77777777" w:rsidR="00E10BDE" w:rsidRPr="006E592D" w:rsidRDefault="00E10BDE">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2374"/>
        <w:gridCol w:w="876"/>
        <w:gridCol w:w="940"/>
        <w:gridCol w:w="1876"/>
        <w:gridCol w:w="1634"/>
        <w:gridCol w:w="1918"/>
      </w:tblGrid>
      <w:tr w:rsidR="00E10BDE" w:rsidRPr="00604EDE" w14:paraId="5E105BD2" w14:textId="77777777" w:rsidTr="00D53DC9">
        <w:trPr>
          <w:trHeight w:val="290"/>
        </w:trPr>
        <w:tc>
          <w:tcPr>
            <w:tcW w:w="10664" w:type="dxa"/>
            <w:gridSpan w:val="7"/>
            <w:tcBorders>
              <w:top w:val="nil"/>
              <w:left w:val="nil"/>
              <w:bottom w:val="nil"/>
              <w:right w:val="nil"/>
            </w:tcBorders>
            <w:shd w:val="clear" w:color="auto" w:fill="auto"/>
            <w:noWrap/>
            <w:vAlign w:val="bottom"/>
            <w:hideMark/>
          </w:tcPr>
          <w:p w14:paraId="4262A994" w14:textId="542CDA7B"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2. </w:t>
            </w:r>
            <w:ins w:id="331" w:author="Sandra Godden" w:date="2023-10-13T16:00:00Z">
              <w:r w:rsidR="00237C1B">
                <w:rPr>
                  <w:rFonts w:ascii="Times New Roman" w:eastAsia="Times New Roman" w:hAnsi="Times New Roman" w:cs="Times New Roman"/>
                  <w:color w:val="000000"/>
                </w:rPr>
                <w:t xml:space="preserve">Objective 1. </w:t>
              </w:r>
            </w:ins>
            <w:commentRangeStart w:id="332"/>
            <w:r w:rsidRPr="00604EDE">
              <w:rPr>
                <w:rFonts w:ascii="Times New Roman" w:eastAsia="Times New Roman" w:hAnsi="Times New Roman" w:cs="Times New Roman"/>
                <w:color w:val="000000"/>
              </w:rPr>
              <w:t xml:space="preserve">Udder health </w:t>
            </w:r>
            <w:commentRangeEnd w:id="332"/>
            <w:r w:rsidR="00D34B6A">
              <w:rPr>
                <w:rStyle w:val="CommentReference"/>
                <w:rFonts w:eastAsiaTheme="minorEastAsia"/>
              </w:rPr>
              <w:commentReference w:id="332"/>
            </w:r>
            <w:r w:rsidRPr="00604EDE">
              <w:rPr>
                <w:rFonts w:ascii="Times New Roman" w:eastAsia="Times New Roman" w:hAnsi="Times New Roman" w:cs="Times New Roman"/>
                <w:color w:val="000000"/>
              </w:rPr>
              <w:t>and production outcomes by facility type for 21 Vermont organic dairy herds.</w:t>
            </w:r>
          </w:p>
        </w:tc>
      </w:tr>
      <w:tr w:rsidR="00E10BDE" w:rsidRPr="00604EDE" w14:paraId="720A70C8" w14:textId="77777777" w:rsidTr="006E592D">
        <w:trPr>
          <w:trHeight w:val="290"/>
        </w:trPr>
        <w:tc>
          <w:tcPr>
            <w:tcW w:w="1046" w:type="dxa"/>
            <w:tcBorders>
              <w:top w:val="nil"/>
              <w:left w:val="nil"/>
              <w:bottom w:val="nil"/>
              <w:right w:val="nil"/>
            </w:tcBorders>
            <w:shd w:val="clear" w:color="auto" w:fill="auto"/>
            <w:noWrap/>
            <w:vAlign w:val="bottom"/>
            <w:hideMark/>
          </w:tcPr>
          <w:p w14:paraId="349F64F3" w14:textId="77777777" w:rsidR="00E10BDE" w:rsidRPr="00604EDE" w:rsidRDefault="00E10BDE" w:rsidP="00D53DC9">
            <w:pPr>
              <w:spacing w:after="0" w:line="240" w:lineRule="auto"/>
              <w:rPr>
                <w:rFonts w:ascii="Times New Roman" w:eastAsia="Times New Roman" w:hAnsi="Times New Roman" w:cs="Times New Roman"/>
                <w:color w:val="000000"/>
              </w:rPr>
            </w:pPr>
            <w:commentRangeStart w:id="333"/>
          </w:p>
        </w:tc>
        <w:tc>
          <w:tcPr>
            <w:tcW w:w="2374" w:type="dxa"/>
            <w:tcBorders>
              <w:top w:val="nil"/>
              <w:left w:val="nil"/>
              <w:bottom w:val="nil"/>
              <w:right w:val="nil"/>
            </w:tcBorders>
            <w:shd w:val="clear" w:color="auto" w:fill="auto"/>
            <w:noWrap/>
            <w:vAlign w:val="bottom"/>
            <w:hideMark/>
          </w:tcPr>
          <w:p w14:paraId="61F09A10"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66534535"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4450" w:type="dxa"/>
            <w:gridSpan w:val="3"/>
            <w:tcBorders>
              <w:top w:val="nil"/>
              <w:left w:val="nil"/>
              <w:bottom w:val="nil"/>
              <w:right w:val="nil"/>
            </w:tcBorders>
            <w:shd w:val="clear" w:color="auto" w:fill="auto"/>
            <w:noWrap/>
            <w:vAlign w:val="bottom"/>
            <w:hideMark/>
          </w:tcPr>
          <w:p w14:paraId="2392E396"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Continuous outcomes</w:t>
            </w:r>
            <w:commentRangeEnd w:id="333"/>
            <w:r w:rsidR="00F441A9">
              <w:rPr>
                <w:rStyle w:val="CommentReference"/>
                <w:rFonts w:eastAsiaTheme="minorEastAsia"/>
              </w:rPr>
              <w:commentReference w:id="333"/>
            </w:r>
          </w:p>
        </w:tc>
        <w:tc>
          <w:tcPr>
            <w:tcW w:w="1918" w:type="dxa"/>
            <w:tcBorders>
              <w:top w:val="nil"/>
              <w:left w:val="nil"/>
              <w:bottom w:val="nil"/>
              <w:right w:val="nil"/>
            </w:tcBorders>
          </w:tcPr>
          <w:p w14:paraId="5531C975" w14:textId="77777777" w:rsidR="00E10BDE" w:rsidRPr="00604EDE" w:rsidRDefault="00E10BDE" w:rsidP="00D53DC9">
            <w:pPr>
              <w:spacing w:after="0" w:line="240" w:lineRule="auto"/>
              <w:rPr>
                <w:rFonts w:ascii="Times New Roman" w:eastAsia="Times New Roman" w:hAnsi="Times New Roman" w:cs="Times New Roman"/>
                <w:color w:val="000000"/>
              </w:rPr>
            </w:pPr>
          </w:p>
        </w:tc>
      </w:tr>
      <w:tr w:rsidR="00E10BDE" w:rsidRPr="00604EDE" w14:paraId="01191D4C" w14:textId="77777777" w:rsidTr="006E592D">
        <w:trPr>
          <w:trHeight w:val="290"/>
        </w:trPr>
        <w:tc>
          <w:tcPr>
            <w:tcW w:w="1046" w:type="dxa"/>
            <w:tcBorders>
              <w:top w:val="nil"/>
              <w:left w:val="nil"/>
              <w:bottom w:val="nil"/>
              <w:right w:val="nil"/>
            </w:tcBorders>
            <w:shd w:val="clear" w:color="auto" w:fill="auto"/>
            <w:noWrap/>
            <w:vAlign w:val="bottom"/>
            <w:hideMark/>
          </w:tcPr>
          <w:p w14:paraId="15959C59"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374" w:type="dxa"/>
            <w:tcBorders>
              <w:top w:val="nil"/>
              <w:left w:val="nil"/>
              <w:bottom w:val="nil"/>
              <w:right w:val="nil"/>
            </w:tcBorders>
            <w:shd w:val="clear" w:color="auto" w:fill="auto"/>
            <w:noWrap/>
            <w:vAlign w:val="bottom"/>
            <w:hideMark/>
          </w:tcPr>
          <w:p w14:paraId="279BC731"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876" w:type="dxa"/>
            <w:tcBorders>
              <w:top w:val="nil"/>
              <w:left w:val="nil"/>
              <w:bottom w:val="nil"/>
              <w:right w:val="nil"/>
            </w:tcBorders>
            <w:shd w:val="clear" w:color="auto" w:fill="auto"/>
            <w:noWrap/>
            <w:vAlign w:val="bottom"/>
            <w:hideMark/>
          </w:tcPr>
          <w:p w14:paraId="1E3579D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Sample size</w:t>
            </w:r>
          </w:p>
        </w:tc>
        <w:tc>
          <w:tcPr>
            <w:tcW w:w="940" w:type="dxa"/>
            <w:tcBorders>
              <w:top w:val="nil"/>
              <w:left w:val="nil"/>
              <w:bottom w:val="nil"/>
              <w:right w:val="nil"/>
            </w:tcBorders>
            <w:shd w:val="clear" w:color="auto" w:fill="auto"/>
            <w:noWrap/>
            <w:vAlign w:val="bottom"/>
            <w:hideMark/>
          </w:tcPr>
          <w:p w14:paraId="0491160A"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1876" w:type="dxa"/>
            <w:tcBorders>
              <w:top w:val="nil"/>
              <w:left w:val="nil"/>
              <w:bottom w:val="nil"/>
              <w:right w:val="nil"/>
            </w:tcBorders>
            <w:shd w:val="clear" w:color="auto" w:fill="auto"/>
            <w:noWrap/>
            <w:vAlign w:val="bottom"/>
            <w:hideMark/>
          </w:tcPr>
          <w:p w14:paraId="4D072FA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 CI</w:t>
            </w:r>
          </w:p>
        </w:tc>
        <w:tc>
          <w:tcPr>
            <w:tcW w:w="1634" w:type="dxa"/>
            <w:tcBorders>
              <w:top w:val="nil"/>
              <w:left w:val="nil"/>
              <w:bottom w:val="nil"/>
              <w:right w:val="nil"/>
            </w:tcBorders>
            <w:shd w:val="clear" w:color="auto" w:fill="auto"/>
            <w:noWrap/>
            <w:vAlign w:val="bottom"/>
            <w:hideMark/>
          </w:tcPr>
          <w:p w14:paraId="27BD334D" w14:textId="77777777" w:rsidR="00E10BDE" w:rsidRPr="00604EDE" w:rsidRDefault="00E10BDE" w:rsidP="00D53DC9">
            <w:pPr>
              <w:spacing w:after="0" w:line="240" w:lineRule="auto"/>
              <w:jc w:val="center"/>
              <w:rPr>
                <w:rFonts w:ascii="Times New Roman" w:eastAsia="Times New Roman" w:hAnsi="Times New Roman" w:cs="Times New Roman"/>
                <w:color w:val="000000"/>
              </w:rPr>
            </w:pPr>
            <w:commentRangeStart w:id="334"/>
            <w:r w:rsidRPr="00604EDE">
              <w:rPr>
                <w:rFonts w:ascii="Times New Roman" w:eastAsia="Times New Roman" w:hAnsi="Times New Roman" w:cs="Times New Roman"/>
                <w:color w:val="000000"/>
              </w:rPr>
              <w:t>Range</w:t>
            </w:r>
            <w:commentRangeEnd w:id="334"/>
            <w:r w:rsidRPr="00604EDE">
              <w:rPr>
                <w:rStyle w:val="CommentReference"/>
                <w:rFonts w:ascii="Times New Roman" w:hAnsi="Times New Roman" w:cs="Times New Roman"/>
              </w:rPr>
              <w:commentReference w:id="334"/>
            </w:r>
          </w:p>
        </w:tc>
        <w:tc>
          <w:tcPr>
            <w:tcW w:w="1918" w:type="dxa"/>
            <w:tcBorders>
              <w:top w:val="nil"/>
              <w:left w:val="nil"/>
              <w:bottom w:val="nil"/>
              <w:right w:val="nil"/>
            </w:tcBorders>
          </w:tcPr>
          <w:p w14:paraId="2065EBF0"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02251FAA" w14:textId="77777777" w:rsidTr="006E592D">
        <w:trPr>
          <w:trHeight w:val="891"/>
        </w:trPr>
        <w:tc>
          <w:tcPr>
            <w:tcW w:w="3420" w:type="dxa"/>
            <w:gridSpan w:val="2"/>
            <w:tcBorders>
              <w:top w:val="nil"/>
              <w:left w:val="nil"/>
              <w:bottom w:val="nil"/>
              <w:right w:val="nil"/>
            </w:tcBorders>
            <w:shd w:val="clear" w:color="auto" w:fill="auto"/>
            <w:noWrap/>
            <w:vAlign w:val="bottom"/>
            <w:hideMark/>
          </w:tcPr>
          <w:p w14:paraId="3B85AE8C"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876" w:type="dxa"/>
            <w:tcBorders>
              <w:top w:val="nil"/>
              <w:left w:val="nil"/>
              <w:bottom w:val="nil"/>
              <w:right w:val="nil"/>
            </w:tcBorders>
            <w:shd w:val="clear" w:color="auto" w:fill="auto"/>
            <w:noWrap/>
            <w:vAlign w:val="bottom"/>
            <w:hideMark/>
          </w:tcPr>
          <w:p w14:paraId="128604B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940" w:type="dxa"/>
            <w:tcBorders>
              <w:top w:val="nil"/>
              <w:left w:val="nil"/>
              <w:bottom w:val="nil"/>
              <w:right w:val="nil"/>
            </w:tcBorders>
            <w:shd w:val="clear" w:color="auto" w:fill="auto"/>
            <w:noWrap/>
            <w:vAlign w:val="bottom"/>
            <w:hideMark/>
          </w:tcPr>
          <w:p w14:paraId="3A6F5C8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144,286</w:t>
            </w:r>
          </w:p>
        </w:tc>
        <w:tc>
          <w:tcPr>
            <w:tcW w:w="1876" w:type="dxa"/>
            <w:tcBorders>
              <w:top w:val="nil"/>
              <w:left w:val="nil"/>
              <w:bottom w:val="nil"/>
              <w:right w:val="nil"/>
            </w:tcBorders>
            <w:shd w:val="clear" w:color="auto" w:fill="auto"/>
            <w:noWrap/>
            <w:vAlign w:val="bottom"/>
          </w:tcPr>
          <w:p w14:paraId="5D3CCF60" w14:textId="77777777" w:rsidR="00E10BDE" w:rsidRPr="00604EDE" w:rsidRDefault="00E10BDE" w:rsidP="00D53DC9">
            <w:pPr>
              <w:spacing w:after="0"/>
              <w:jc w:val="center"/>
              <w:rPr>
                <w:rFonts w:ascii="Times New Roman" w:hAnsi="Times New Roman" w:cs="Times New Roman"/>
              </w:rPr>
            </w:pPr>
            <w:r w:rsidRPr="00604EDE">
              <w:rPr>
                <w:rFonts w:ascii="Times New Roman" w:hAnsi="Times New Roman" w:cs="Times New Roman"/>
              </w:rPr>
              <w:t>121,218-167,353</w:t>
            </w:r>
          </w:p>
        </w:tc>
        <w:tc>
          <w:tcPr>
            <w:tcW w:w="1634" w:type="dxa"/>
            <w:tcBorders>
              <w:top w:val="nil"/>
              <w:left w:val="nil"/>
              <w:bottom w:val="nil"/>
              <w:right w:val="nil"/>
            </w:tcBorders>
            <w:shd w:val="clear" w:color="auto" w:fill="auto"/>
            <w:noWrap/>
            <w:vAlign w:val="bottom"/>
            <w:hideMark/>
          </w:tcPr>
          <w:p w14:paraId="00EC8227"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54,000-250,000</w:t>
            </w:r>
          </w:p>
        </w:tc>
        <w:tc>
          <w:tcPr>
            <w:tcW w:w="1918" w:type="dxa"/>
            <w:tcBorders>
              <w:top w:val="nil"/>
              <w:left w:val="nil"/>
              <w:bottom w:val="nil"/>
              <w:right w:val="nil"/>
            </w:tcBorders>
          </w:tcPr>
          <w:p w14:paraId="0C49B157" w14:textId="58767F09" w:rsidR="00E10BDE" w:rsidRPr="00604EDE" w:rsidRDefault="00E10BDE" w:rsidP="00D53DC9">
            <w:pPr>
              <w:spacing w:after="0" w:line="240" w:lineRule="auto"/>
              <w:jc w:val="center"/>
              <w:rPr>
                <w:rFonts w:ascii="Times New Roman" w:eastAsia="Times New Roman" w:hAnsi="Times New Roman" w:cs="Times New Roman"/>
                <w:color w:val="000000"/>
              </w:rPr>
            </w:pPr>
            <w:commentRangeStart w:id="335"/>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2,18) = [2.137], </w:t>
            </w:r>
            <w:commentRangeEnd w:id="335"/>
            <w:r w:rsidR="00F441A9">
              <w:rPr>
                <w:rStyle w:val="CommentReference"/>
                <w:rFonts w:eastAsiaTheme="minorEastAsia"/>
              </w:rPr>
              <w:commentReference w:id="335"/>
            </w:r>
            <w:r w:rsidR="000E70C8" w:rsidRPr="000E70C8">
              <w:rPr>
                <w:rFonts w:ascii="Times New Roman" w:hAnsi="Times New Roman" w:cs="Times New Roman"/>
                <w:i/>
                <w:iCs/>
              </w:rPr>
              <w:t>P</w:t>
            </w:r>
            <w:r w:rsidRPr="00604EDE">
              <w:rPr>
                <w:rFonts w:ascii="Times New Roman" w:hAnsi="Times New Roman" w:cs="Times New Roman"/>
              </w:rPr>
              <w:t xml:space="preserve"> = 0.15)</w:t>
            </w:r>
          </w:p>
        </w:tc>
      </w:tr>
      <w:tr w:rsidR="00E10BDE" w:rsidRPr="00604EDE" w14:paraId="7048F420" w14:textId="77777777" w:rsidTr="006E592D">
        <w:trPr>
          <w:trHeight w:val="290"/>
        </w:trPr>
        <w:tc>
          <w:tcPr>
            <w:tcW w:w="1046" w:type="dxa"/>
            <w:tcBorders>
              <w:top w:val="nil"/>
              <w:left w:val="nil"/>
              <w:bottom w:val="nil"/>
              <w:right w:val="nil"/>
            </w:tcBorders>
            <w:shd w:val="clear" w:color="auto" w:fill="auto"/>
            <w:noWrap/>
            <w:vAlign w:val="bottom"/>
            <w:hideMark/>
          </w:tcPr>
          <w:p w14:paraId="653C7F8E"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5CF65506"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876" w:type="dxa"/>
            <w:tcBorders>
              <w:top w:val="nil"/>
              <w:left w:val="nil"/>
              <w:bottom w:val="nil"/>
              <w:right w:val="nil"/>
            </w:tcBorders>
            <w:shd w:val="clear" w:color="auto" w:fill="auto"/>
            <w:noWrap/>
            <w:vAlign w:val="bottom"/>
            <w:hideMark/>
          </w:tcPr>
          <w:p w14:paraId="7128A59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940" w:type="dxa"/>
            <w:tcBorders>
              <w:top w:val="nil"/>
              <w:left w:val="nil"/>
              <w:bottom w:val="nil"/>
              <w:right w:val="nil"/>
            </w:tcBorders>
            <w:shd w:val="clear" w:color="auto" w:fill="auto"/>
            <w:noWrap/>
            <w:vAlign w:val="bottom"/>
            <w:hideMark/>
          </w:tcPr>
          <w:p w14:paraId="3F65669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107,600</w:t>
            </w:r>
          </w:p>
        </w:tc>
        <w:tc>
          <w:tcPr>
            <w:tcW w:w="1876" w:type="dxa"/>
            <w:tcBorders>
              <w:top w:val="nil"/>
              <w:left w:val="nil"/>
              <w:bottom w:val="nil"/>
              <w:right w:val="nil"/>
            </w:tcBorders>
            <w:shd w:val="clear" w:color="auto" w:fill="auto"/>
            <w:noWrap/>
            <w:vAlign w:val="bottom"/>
            <w:hideMark/>
          </w:tcPr>
          <w:p w14:paraId="301DE63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70,275-144,925</w:t>
            </w:r>
          </w:p>
        </w:tc>
        <w:tc>
          <w:tcPr>
            <w:tcW w:w="1634" w:type="dxa"/>
            <w:tcBorders>
              <w:top w:val="nil"/>
              <w:left w:val="nil"/>
              <w:bottom w:val="nil"/>
              <w:right w:val="nil"/>
            </w:tcBorders>
            <w:shd w:val="clear" w:color="auto" w:fill="auto"/>
            <w:noWrap/>
            <w:vAlign w:val="bottom"/>
            <w:hideMark/>
          </w:tcPr>
          <w:p w14:paraId="061544F1"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54,000-160,000</w:t>
            </w:r>
          </w:p>
        </w:tc>
        <w:tc>
          <w:tcPr>
            <w:tcW w:w="1918" w:type="dxa"/>
            <w:tcBorders>
              <w:top w:val="nil"/>
              <w:left w:val="nil"/>
              <w:bottom w:val="nil"/>
              <w:right w:val="nil"/>
            </w:tcBorders>
          </w:tcPr>
          <w:p w14:paraId="7902822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7759B70D" w14:textId="77777777" w:rsidTr="006E592D">
        <w:trPr>
          <w:trHeight w:val="290"/>
        </w:trPr>
        <w:tc>
          <w:tcPr>
            <w:tcW w:w="1046" w:type="dxa"/>
            <w:tcBorders>
              <w:top w:val="nil"/>
              <w:left w:val="nil"/>
              <w:bottom w:val="nil"/>
              <w:right w:val="nil"/>
            </w:tcBorders>
            <w:shd w:val="clear" w:color="auto" w:fill="auto"/>
            <w:noWrap/>
            <w:vAlign w:val="bottom"/>
            <w:hideMark/>
          </w:tcPr>
          <w:p w14:paraId="39CA7287"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698651C"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3F6BA24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1F3CBBE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146,400</w:t>
            </w:r>
          </w:p>
        </w:tc>
        <w:tc>
          <w:tcPr>
            <w:tcW w:w="1876" w:type="dxa"/>
            <w:tcBorders>
              <w:top w:val="nil"/>
              <w:left w:val="nil"/>
              <w:bottom w:val="nil"/>
              <w:right w:val="nil"/>
            </w:tcBorders>
            <w:shd w:val="clear" w:color="auto" w:fill="auto"/>
            <w:noWrap/>
            <w:vAlign w:val="bottom"/>
            <w:hideMark/>
          </w:tcPr>
          <w:p w14:paraId="7802804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114,136-178,664</w:t>
            </w:r>
          </w:p>
        </w:tc>
        <w:tc>
          <w:tcPr>
            <w:tcW w:w="1634" w:type="dxa"/>
            <w:tcBorders>
              <w:top w:val="nil"/>
              <w:left w:val="nil"/>
              <w:bottom w:val="nil"/>
              <w:right w:val="nil"/>
            </w:tcBorders>
            <w:shd w:val="clear" w:color="auto" w:fill="auto"/>
            <w:noWrap/>
            <w:vAlign w:val="bottom"/>
            <w:hideMark/>
          </w:tcPr>
          <w:p w14:paraId="12FF6C46"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97,000-250,000</w:t>
            </w:r>
          </w:p>
        </w:tc>
        <w:tc>
          <w:tcPr>
            <w:tcW w:w="1918" w:type="dxa"/>
            <w:tcBorders>
              <w:top w:val="nil"/>
              <w:left w:val="nil"/>
              <w:bottom w:val="nil"/>
              <w:right w:val="nil"/>
            </w:tcBorders>
          </w:tcPr>
          <w:p w14:paraId="6BE97C7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F847EFF" w14:textId="77777777" w:rsidTr="006E592D">
        <w:trPr>
          <w:trHeight w:val="290"/>
        </w:trPr>
        <w:tc>
          <w:tcPr>
            <w:tcW w:w="1046" w:type="dxa"/>
            <w:tcBorders>
              <w:top w:val="nil"/>
              <w:left w:val="nil"/>
              <w:bottom w:val="nil"/>
              <w:right w:val="nil"/>
            </w:tcBorders>
            <w:shd w:val="clear" w:color="auto" w:fill="auto"/>
            <w:noWrap/>
            <w:vAlign w:val="bottom"/>
            <w:hideMark/>
          </w:tcPr>
          <w:p w14:paraId="47D06070"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0108620"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34F6408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66158E9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171,333</w:t>
            </w:r>
          </w:p>
        </w:tc>
        <w:tc>
          <w:tcPr>
            <w:tcW w:w="1876" w:type="dxa"/>
            <w:tcBorders>
              <w:top w:val="nil"/>
              <w:left w:val="nil"/>
              <w:bottom w:val="nil"/>
              <w:right w:val="nil"/>
            </w:tcBorders>
            <w:shd w:val="clear" w:color="auto" w:fill="auto"/>
            <w:noWrap/>
            <w:vAlign w:val="bottom"/>
            <w:hideMark/>
          </w:tcPr>
          <w:p w14:paraId="640D49F8"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126,965-215,702</w:t>
            </w:r>
          </w:p>
        </w:tc>
        <w:tc>
          <w:tcPr>
            <w:tcW w:w="1634" w:type="dxa"/>
            <w:tcBorders>
              <w:top w:val="nil"/>
              <w:left w:val="nil"/>
              <w:bottom w:val="nil"/>
              <w:right w:val="nil"/>
            </w:tcBorders>
            <w:shd w:val="clear" w:color="auto" w:fill="auto"/>
            <w:noWrap/>
            <w:vAlign w:val="bottom"/>
            <w:hideMark/>
          </w:tcPr>
          <w:p w14:paraId="6CDB919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98,000-250,000</w:t>
            </w:r>
          </w:p>
        </w:tc>
        <w:tc>
          <w:tcPr>
            <w:tcW w:w="1918" w:type="dxa"/>
            <w:tcBorders>
              <w:top w:val="nil"/>
              <w:left w:val="nil"/>
              <w:bottom w:val="nil"/>
              <w:right w:val="nil"/>
            </w:tcBorders>
          </w:tcPr>
          <w:p w14:paraId="3E6E7B7F"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03DBC261" w14:textId="77777777" w:rsidTr="006E592D">
        <w:trPr>
          <w:trHeight w:val="290"/>
        </w:trPr>
        <w:tc>
          <w:tcPr>
            <w:tcW w:w="1046" w:type="dxa"/>
            <w:tcBorders>
              <w:top w:val="nil"/>
              <w:left w:val="nil"/>
              <w:bottom w:val="nil"/>
              <w:right w:val="nil"/>
            </w:tcBorders>
            <w:shd w:val="clear" w:color="auto" w:fill="auto"/>
            <w:noWrap/>
            <w:vAlign w:val="bottom"/>
            <w:hideMark/>
          </w:tcPr>
          <w:p w14:paraId="0908B789"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E75AD68"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738A2FD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759583E"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599B0AFA"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2C010B76"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F218443"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634E86FD" w14:textId="77777777" w:rsidTr="006E592D">
        <w:trPr>
          <w:trHeight w:val="972"/>
        </w:trPr>
        <w:tc>
          <w:tcPr>
            <w:tcW w:w="3420" w:type="dxa"/>
            <w:gridSpan w:val="2"/>
            <w:tcBorders>
              <w:top w:val="nil"/>
              <w:left w:val="nil"/>
              <w:bottom w:val="nil"/>
              <w:right w:val="nil"/>
            </w:tcBorders>
            <w:shd w:val="clear" w:color="auto" w:fill="auto"/>
            <w:noWrap/>
            <w:vAlign w:val="bottom"/>
            <w:hideMark/>
          </w:tcPr>
          <w:p w14:paraId="20BCB405" w14:textId="2BB73D45"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Percent of cows with </w:t>
            </w:r>
            <w:r w:rsidR="00EB7839" w:rsidRPr="00604EDE">
              <w:rPr>
                <w:rFonts w:ascii="Times New Roman" w:eastAsia="Times New Roman" w:hAnsi="Times New Roman" w:cs="Times New Roman"/>
                <w:color w:val="000000"/>
              </w:rPr>
              <w:t>newly elevated</w:t>
            </w:r>
            <w:r w:rsidR="00383505" w:rsidRPr="00604EDE">
              <w:rPr>
                <w:rFonts w:ascii="Times New Roman" w:eastAsia="Times New Roman" w:hAnsi="Times New Roman" w:cs="Times New Roman"/>
                <w:color w:val="000000"/>
              </w:rPr>
              <w:t xml:space="preserve"> SC</w:t>
            </w:r>
            <w:r w:rsidR="00EB7839">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p>
        </w:tc>
        <w:tc>
          <w:tcPr>
            <w:tcW w:w="876" w:type="dxa"/>
            <w:tcBorders>
              <w:top w:val="nil"/>
              <w:left w:val="nil"/>
              <w:bottom w:val="nil"/>
              <w:right w:val="nil"/>
            </w:tcBorders>
            <w:shd w:val="clear" w:color="auto" w:fill="auto"/>
            <w:noWrap/>
            <w:vAlign w:val="bottom"/>
            <w:hideMark/>
          </w:tcPr>
          <w:p w14:paraId="0252E0D0"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4087397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5.7</w:t>
            </w:r>
          </w:p>
        </w:tc>
        <w:tc>
          <w:tcPr>
            <w:tcW w:w="1876" w:type="dxa"/>
            <w:tcBorders>
              <w:top w:val="nil"/>
              <w:left w:val="nil"/>
              <w:bottom w:val="nil"/>
              <w:right w:val="nil"/>
            </w:tcBorders>
            <w:shd w:val="clear" w:color="auto" w:fill="auto"/>
            <w:noWrap/>
            <w:vAlign w:val="bottom"/>
            <w:hideMark/>
          </w:tcPr>
          <w:p w14:paraId="1EB57DE1"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4.2-7.3</w:t>
            </w:r>
          </w:p>
        </w:tc>
        <w:tc>
          <w:tcPr>
            <w:tcW w:w="1634" w:type="dxa"/>
            <w:tcBorders>
              <w:top w:val="nil"/>
              <w:left w:val="nil"/>
              <w:bottom w:val="nil"/>
              <w:right w:val="nil"/>
            </w:tcBorders>
            <w:shd w:val="clear" w:color="auto" w:fill="auto"/>
            <w:noWrap/>
            <w:vAlign w:val="bottom"/>
            <w:hideMark/>
          </w:tcPr>
          <w:p w14:paraId="33AAE8D2"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0-12.3</w:t>
            </w:r>
          </w:p>
        </w:tc>
        <w:tc>
          <w:tcPr>
            <w:tcW w:w="1918" w:type="dxa"/>
            <w:tcBorders>
              <w:top w:val="nil"/>
              <w:left w:val="nil"/>
              <w:bottom w:val="nil"/>
              <w:right w:val="nil"/>
            </w:tcBorders>
          </w:tcPr>
          <w:p w14:paraId="3EB29017" w14:textId="769B36FE"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[0.2128], </w:t>
            </w:r>
            <w:r w:rsidR="000E70C8" w:rsidRPr="000E70C8">
              <w:rPr>
                <w:rFonts w:ascii="Times New Roman" w:hAnsi="Times New Roman" w:cs="Times New Roman"/>
                <w:i/>
                <w:iCs/>
              </w:rPr>
              <w:t>P</w:t>
            </w:r>
            <w:r w:rsidRPr="00604EDE">
              <w:rPr>
                <w:rFonts w:ascii="Times New Roman" w:hAnsi="Times New Roman" w:cs="Times New Roman"/>
              </w:rPr>
              <w:t xml:space="preserve"> = 0.81)</w:t>
            </w:r>
          </w:p>
        </w:tc>
      </w:tr>
      <w:tr w:rsidR="00E10BDE" w:rsidRPr="00604EDE" w14:paraId="2995FE74" w14:textId="77777777" w:rsidTr="006E592D">
        <w:trPr>
          <w:trHeight w:val="330"/>
        </w:trPr>
        <w:tc>
          <w:tcPr>
            <w:tcW w:w="1046" w:type="dxa"/>
            <w:tcBorders>
              <w:top w:val="nil"/>
              <w:left w:val="nil"/>
              <w:bottom w:val="nil"/>
              <w:right w:val="nil"/>
            </w:tcBorders>
            <w:shd w:val="clear" w:color="auto" w:fill="auto"/>
            <w:noWrap/>
            <w:vAlign w:val="bottom"/>
            <w:hideMark/>
          </w:tcPr>
          <w:p w14:paraId="569D806F"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3550B12"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2096AF3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4FCBDC2B"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7.0</w:t>
            </w:r>
          </w:p>
        </w:tc>
        <w:tc>
          <w:tcPr>
            <w:tcW w:w="1876" w:type="dxa"/>
            <w:tcBorders>
              <w:top w:val="nil"/>
              <w:left w:val="nil"/>
              <w:bottom w:val="nil"/>
              <w:right w:val="nil"/>
            </w:tcBorders>
            <w:shd w:val="clear" w:color="auto" w:fill="auto"/>
            <w:noWrap/>
            <w:vAlign w:val="bottom"/>
            <w:hideMark/>
          </w:tcPr>
          <w:p w14:paraId="5ACA30A4"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2.8-11.2</w:t>
            </w:r>
          </w:p>
        </w:tc>
        <w:tc>
          <w:tcPr>
            <w:tcW w:w="1634" w:type="dxa"/>
            <w:tcBorders>
              <w:top w:val="nil"/>
              <w:left w:val="nil"/>
              <w:bottom w:val="nil"/>
              <w:right w:val="nil"/>
            </w:tcBorders>
            <w:shd w:val="clear" w:color="auto" w:fill="auto"/>
            <w:noWrap/>
            <w:vAlign w:val="bottom"/>
            <w:hideMark/>
          </w:tcPr>
          <w:p w14:paraId="19B8E74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2.9-12.3</w:t>
            </w:r>
          </w:p>
        </w:tc>
        <w:tc>
          <w:tcPr>
            <w:tcW w:w="1918" w:type="dxa"/>
            <w:tcBorders>
              <w:top w:val="nil"/>
              <w:left w:val="nil"/>
              <w:bottom w:val="nil"/>
              <w:right w:val="nil"/>
            </w:tcBorders>
          </w:tcPr>
          <w:p w14:paraId="658E9278"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5DA93496" w14:textId="77777777" w:rsidTr="006E592D">
        <w:trPr>
          <w:trHeight w:val="290"/>
        </w:trPr>
        <w:tc>
          <w:tcPr>
            <w:tcW w:w="1046" w:type="dxa"/>
            <w:tcBorders>
              <w:top w:val="nil"/>
              <w:left w:val="nil"/>
              <w:bottom w:val="nil"/>
              <w:right w:val="nil"/>
            </w:tcBorders>
            <w:shd w:val="clear" w:color="auto" w:fill="auto"/>
            <w:noWrap/>
            <w:vAlign w:val="bottom"/>
            <w:hideMark/>
          </w:tcPr>
          <w:p w14:paraId="7A4F8174"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57262CC2"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6E9004C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26148BF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5.4</w:t>
            </w:r>
          </w:p>
        </w:tc>
        <w:tc>
          <w:tcPr>
            <w:tcW w:w="1876" w:type="dxa"/>
            <w:tcBorders>
              <w:top w:val="nil"/>
              <w:left w:val="nil"/>
              <w:bottom w:val="nil"/>
              <w:right w:val="nil"/>
            </w:tcBorders>
            <w:shd w:val="clear" w:color="auto" w:fill="auto"/>
            <w:noWrap/>
            <w:vAlign w:val="bottom"/>
            <w:hideMark/>
          </w:tcPr>
          <w:p w14:paraId="7D49F01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3.0-7.8</w:t>
            </w:r>
          </w:p>
        </w:tc>
        <w:tc>
          <w:tcPr>
            <w:tcW w:w="1634" w:type="dxa"/>
            <w:tcBorders>
              <w:top w:val="nil"/>
              <w:left w:val="nil"/>
              <w:bottom w:val="nil"/>
              <w:right w:val="nil"/>
            </w:tcBorders>
            <w:shd w:val="clear" w:color="auto" w:fill="auto"/>
            <w:noWrap/>
            <w:vAlign w:val="bottom"/>
            <w:hideMark/>
          </w:tcPr>
          <w:p w14:paraId="188BD9FA"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0-10.5</w:t>
            </w:r>
          </w:p>
        </w:tc>
        <w:tc>
          <w:tcPr>
            <w:tcW w:w="1918" w:type="dxa"/>
            <w:tcBorders>
              <w:top w:val="nil"/>
              <w:left w:val="nil"/>
              <w:bottom w:val="nil"/>
              <w:right w:val="nil"/>
            </w:tcBorders>
          </w:tcPr>
          <w:p w14:paraId="483613FA"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0CF1473E" w14:textId="77777777" w:rsidTr="006E592D">
        <w:trPr>
          <w:trHeight w:val="290"/>
        </w:trPr>
        <w:tc>
          <w:tcPr>
            <w:tcW w:w="1046" w:type="dxa"/>
            <w:tcBorders>
              <w:top w:val="nil"/>
              <w:left w:val="nil"/>
              <w:bottom w:val="nil"/>
              <w:right w:val="nil"/>
            </w:tcBorders>
            <w:shd w:val="clear" w:color="auto" w:fill="auto"/>
            <w:noWrap/>
            <w:vAlign w:val="bottom"/>
            <w:hideMark/>
          </w:tcPr>
          <w:p w14:paraId="3F53455E"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899100B"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23098197"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3EBD409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5.6</w:t>
            </w:r>
          </w:p>
        </w:tc>
        <w:tc>
          <w:tcPr>
            <w:tcW w:w="1876" w:type="dxa"/>
            <w:tcBorders>
              <w:top w:val="nil"/>
              <w:left w:val="nil"/>
              <w:bottom w:val="nil"/>
              <w:right w:val="nil"/>
            </w:tcBorders>
            <w:shd w:val="clear" w:color="auto" w:fill="auto"/>
            <w:noWrap/>
            <w:vAlign w:val="bottom"/>
            <w:hideMark/>
          </w:tcPr>
          <w:p w14:paraId="7D64C12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3.0-8.3</w:t>
            </w:r>
          </w:p>
        </w:tc>
        <w:tc>
          <w:tcPr>
            <w:tcW w:w="1634" w:type="dxa"/>
            <w:tcBorders>
              <w:top w:val="nil"/>
              <w:left w:val="nil"/>
              <w:bottom w:val="nil"/>
              <w:right w:val="nil"/>
            </w:tcBorders>
            <w:shd w:val="clear" w:color="auto" w:fill="auto"/>
            <w:noWrap/>
            <w:vAlign w:val="bottom"/>
            <w:hideMark/>
          </w:tcPr>
          <w:p w14:paraId="1D536B4F"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0-9.8</w:t>
            </w:r>
          </w:p>
        </w:tc>
        <w:tc>
          <w:tcPr>
            <w:tcW w:w="1918" w:type="dxa"/>
            <w:tcBorders>
              <w:top w:val="nil"/>
              <w:left w:val="nil"/>
              <w:bottom w:val="nil"/>
              <w:right w:val="nil"/>
            </w:tcBorders>
          </w:tcPr>
          <w:p w14:paraId="244883B4"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0FC6A53" w14:textId="77777777" w:rsidTr="006E592D">
        <w:trPr>
          <w:trHeight w:val="290"/>
        </w:trPr>
        <w:tc>
          <w:tcPr>
            <w:tcW w:w="1046" w:type="dxa"/>
            <w:tcBorders>
              <w:top w:val="nil"/>
              <w:left w:val="nil"/>
              <w:bottom w:val="nil"/>
              <w:right w:val="nil"/>
            </w:tcBorders>
            <w:shd w:val="clear" w:color="auto" w:fill="auto"/>
            <w:noWrap/>
            <w:vAlign w:val="bottom"/>
            <w:hideMark/>
          </w:tcPr>
          <w:p w14:paraId="1F46C781"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960594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004D181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8A0E49F"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3F6F743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31C94827"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11E1DD88"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3EC6C02E"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0E87A34F" w14:textId="7FF7A904"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Percent of cows with </w:t>
            </w:r>
            <w:r w:rsidR="002B746A" w:rsidRPr="00604EDE">
              <w:rPr>
                <w:rFonts w:ascii="Times New Roman" w:eastAsia="Times New Roman" w:hAnsi="Times New Roman" w:cs="Times New Roman"/>
                <w:color w:val="000000"/>
              </w:rPr>
              <w:t>chronically-elevated SC</w:t>
            </w:r>
            <w:r w:rsidR="00EB7839">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p>
        </w:tc>
        <w:tc>
          <w:tcPr>
            <w:tcW w:w="876" w:type="dxa"/>
            <w:tcBorders>
              <w:top w:val="nil"/>
              <w:left w:val="nil"/>
              <w:bottom w:val="nil"/>
              <w:right w:val="nil"/>
            </w:tcBorders>
            <w:shd w:val="clear" w:color="auto" w:fill="auto"/>
            <w:noWrap/>
            <w:vAlign w:val="bottom"/>
            <w:hideMark/>
          </w:tcPr>
          <w:p w14:paraId="0490C72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4135A2A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13.6</w:t>
            </w:r>
          </w:p>
        </w:tc>
        <w:tc>
          <w:tcPr>
            <w:tcW w:w="1876" w:type="dxa"/>
            <w:tcBorders>
              <w:top w:val="nil"/>
              <w:left w:val="nil"/>
              <w:bottom w:val="nil"/>
              <w:right w:val="nil"/>
            </w:tcBorders>
            <w:shd w:val="clear" w:color="auto" w:fill="auto"/>
            <w:noWrap/>
            <w:vAlign w:val="bottom"/>
            <w:hideMark/>
          </w:tcPr>
          <w:p w14:paraId="41AE897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11.2-16.1</w:t>
            </w:r>
          </w:p>
        </w:tc>
        <w:tc>
          <w:tcPr>
            <w:tcW w:w="1634" w:type="dxa"/>
            <w:tcBorders>
              <w:top w:val="nil"/>
              <w:left w:val="nil"/>
              <w:bottom w:val="nil"/>
              <w:right w:val="nil"/>
            </w:tcBorders>
            <w:shd w:val="clear" w:color="auto" w:fill="auto"/>
            <w:noWrap/>
            <w:vAlign w:val="bottom"/>
            <w:hideMark/>
          </w:tcPr>
          <w:p w14:paraId="5FDC39B3"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2.9-23.1</w:t>
            </w:r>
          </w:p>
        </w:tc>
        <w:tc>
          <w:tcPr>
            <w:tcW w:w="1918" w:type="dxa"/>
            <w:tcBorders>
              <w:top w:val="nil"/>
              <w:left w:val="nil"/>
              <w:bottom w:val="nil"/>
              <w:right w:val="nil"/>
            </w:tcBorders>
          </w:tcPr>
          <w:p w14:paraId="1E9E6CF5" w14:textId="1320408D"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[0.3138], </w:t>
            </w:r>
            <w:r w:rsidR="000E70C8" w:rsidRPr="000E70C8">
              <w:rPr>
                <w:rFonts w:ascii="Times New Roman" w:hAnsi="Times New Roman" w:cs="Times New Roman"/>
                <w:i/>
                <w:iCs/>
              </w:rPr>
              <w:t>P</w:t>
            </w:r>
            <w:r w:rsidRPr="00604EDE">
              <w:rPr>
                <w:rFonts w:ascii="Times New Roman" w:hAnsi="Times New Roman" w:cs="Times New Roman"/>
              </w:rPr>
              <w:t xml:space="preserve"> = 0.74)</w:t>
            </w:r>
          </w:p>
        </w:tc>
      </w:tr>
      <w:tr w:rsidR="00E10BDE" w:rsidRPr="00604EDE" w14:paraId="6FAC246F" w14:textId="77777777" w:rsidTr="006E592D">
        <w:trPr>
          <w:trHeight w:val="330"/>
        </w:trPr>
        <w:tc>
          <w:tcPr>
            <w:tcW w:w="1046" w:type="dxa"/>
            <w:tcBorders>
              <w:top w:val="nil"/>
              <w:left w:val="nil"/>
              <w:bottom w:val="nil"/>
              <w:right w:val="nil"/>
            </w:tcBorders>
            <w:shd w:val="clear" w:color="auto" w:fill="auto"/>
            <w:noWrap/>
            <w:vAlign w:val="bottom"/>
            <w:hideMark/>
          </w:tcPr>
          <w:p w14:paraId="69C781FF"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5D2F2F3"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28BF098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43DE45A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14.5</w:t>
            </w:r>
          </w:p>
        </w:tc>
        <w:tc>
          <w:tcPr>
            <w:tcW w:w="1876" w:type="dxa"/>
            <w:tcBorders>
              <w:top w:val="nil"/>
              <w:left w:val="nil"/>
              <w:bottom w:val="nil"/>
              <w:right w:val="nil"/>
            </w:tcBorders>
            <w:shd w:val="clear" w:color="auto" w:fill="auto"/>
            <w:noWrap/>
            <w:vAlign w:val="bottom"/>
            <w:hideMark/>
          </w:tcPr>
          <w:p w14:paraId="41240DC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5.4-23.7</w:t>
            </w:r>
          </w:p>
        </w:tc>
        <w:tc>
          <w:tcPr>
            <w:tcW w:w="1634" w:type="dxa"/>
            <w:tcBorders>
              <w:top w:val="nil"/>
              <w:left w:val="nil"/>
              <w:bottom w:val="nil"/>
              <w:right w:val="nil"/>
            </w:tcBorders>
            <w:shd w:val="clear" w:color="auto" w:fill="auto"/>
            <w:noWrap/>
            <w:vAlign w:val="bottom"/>
            <w:hideMark/>
          </w:tcPr>
          <w:p w14:paraId="1F31AF3D"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2.9-23.1</w:t>
            </w:r>
          </w:p>
        </w:tc>
        <w:tc>
          <w:tcPr>
            <w:tcW w:w="1918" w:type="dxa"/>
            <w:tcBorders>
              <w:top w:val="nil"/>
              <w:left w:val="nil"/>
              <w:bottom w:val="nil"/>
              <w:right w:val="nil"/>
            </w:tcBorders>
          </w:tcPr>
          <w:p w14:paraId="501C7B1F"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5188A702" w14:textId="77777777" w:rsidTr="006E592D">
        <w:trPr>
          <w:trHeight w:val="290"/>
        </w:trPr>
        <w:tc>
          <w:tcPr>
            <w:tcW w:w="1046" w:type="dxa"/>
            <w:tcBorders>
              <w:top w:val="nil"/>
              <w:left w:val="nil"/>
              <w:bottom w:val="nil"/>
              <w:right w:val="nil"/>
            </w:tcBorders>
            <w:shd w:val="clear" w:color="auto" w:fill="auto"/>
            <w:noWrap/>
            <w:vAlign w:val="bottom"/>
            <w:hideMark/>
          </w:tcPr>
          <w:p w14:paraId="39FE9DCD"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7F89577"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168AE7D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69EC4B3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14.3</w:t>
            </w:r>
          </w:p>
        </w:tc>
        <w:tc>
          <w:tcPr>
            <w:tcW w:w="1876" w:type="dxa"/>
            <w:tcBorders>
              <w:top w:val="nil"/>
              <w:left w:val="nil"/>
              <w:bottom w:val="nil"/>
              <w:right w:val="nil"/>
            </w:tcBorders>
            <w:shd w:val="clear" w:color="auto" w:fill="auto"/>
            <w:noWrap/>
            <w:vAlign w:val="bottom"/>
            <w:hideMark/>
          </w:tcPr>
          <w:p w14:paraId="290E545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11.9-16.7</w:t>
            </w:r>
          </w:p>
        </w:tc>
        <w:tc>
          <w:tcPr>
            <w:tcW w:w="1634" w:type="dxa"/>
            <w:tcBorders>
              <w:top w:val="nil"/>
              <w:left w:val="nil"/>
              <w:bottom w:val="nil"/>
              <w:right w:val="nil"/>
            </w:tcBorders>
            <w:shd w:val="clear" w:color="auto" w:fill="auto"/>
            <w:noWrap/>
            <w:vAlign w:val="bottom"/>
            <w:hideMark/>
          </w:tcPr>
          <w:p w14:paraId="25C6AC3B"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7.8-20.8</w:t>
            </w:r>
          </w:p>
        </w:tc>
        <w:tc>
          <w:tcPr>
            <w:tcW w:w="1918" w:type="dxa"/>
            <w:tcBorders>
              <w:top w:val="nil"/>
              <w:left w:val="nil"/>
              <w:bottom w:val="nil"/>
              <w:right w:val="nil"/>
            </w:tcBorders>
          </w:tcPr>
          <w:p w14:paraId="51CA1B5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15AD8F7" w14:textId="77777777" w:rsidTr="006E592D">
        <w:trPr>
          <w:trHeight w:val="290"/>
        </w:trPr>
        <w:tc>
          <w:tcPr>
            <w:tcW w:w="1046" w:type="dxa"/>
            <w:tcBorders>
              <w:top w:val="nil"/>
              <w:left w:val="nil"/>
              <w:bottom w:val="nil"/>
              <w:right w:val="nil"/>
            </w:tcBorders>
            <w:shd w:val="clear" w:color="auto" w:fill="auto"/>
            <w:noWrap/>
            <w:vAlign w:val="bottom"/>
            <w:hideMark/>
          </w:tcPr>
          <w:p w14:paraId="027BEAF8"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6F1ED81"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6A315DA8"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02E2E72D"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12.0</w:t>
            </w:r>
          </w:p>
        </w:tc>
        <w:tc>
          <w:tcPr>
            <w:tcW w:w="1876" w:type="dxa"/>
            <w:tcBorders>
              <w:top w:val="nil"/>
              <w:left w:val="nil"/>
              <w:bottom w:val="nil"/>
              <w:right w:val="nil"/>
            </w:tcBorders>
            <w:shd w:val="clear" w:color="auto" w:fill="auto"/>
            <w:noWrap/>
            <w:vAlign w:val="bottom"/>
            <w:hideMark/>
          </w:tcPr>
          <w:p w14:paraId="55CB677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6.7-17.3</w:t>
            </w:r>
          </w:p>
        </w:tc>
        <w:tc>
          <w:tcPr>
            <w:tcW w:w="1634" w:type="dxa"/>
            <w:tcBorders>
              <w:top w:val="nil"/>
              <w:left w:val="nil"/>
              <w:bottom w:val="nil"/>
              <w:right w:val="nil"/>
            </w:tcBorders>
            <w:shd w:val="clear" w:color="auto" w:fill="auto"/>
            <w:noWrap/>
            <w:vAlign w:val="bottom"/>
            <w:hideMark/>
          </w:tcPr>
          <w:p w14:paraId="774D09F6"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5.7-23.1</w:t>
            </w:r>
          </w:p>
        </w:tc>
        <w:tc>
          <w:tcPr>
            <w:tcW w:w="1918" w:type="dxa"/>
            <w:tcBorders>
              <w:top w:val="nil"/>
              <w:left w:val="nil"/>
              <w:bottom w:val="nil"/>
              <w:right w:val="nil"/>
            </w:tcBorders>
          </w:tcPr>
          <w:p w14:paraId="61840904"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18E53352" w14:textId="77777777" w:rsidTr="006E592D">
        <w:trPr>
          <w:trHeight w:val="290"/>
        </w:trPr>
        <w:tc>
          <w:tcPr>
            <w:tcW w:w="1046" w:type="dxa"/>
            <w:tcBorders>
              <w:top w:val="nil"/>
              <w:left w:val="nil"/>
              <w:bottom w:val="nil"/>
              <w:right w:val="nil"/>
            </w:tcBorders>
            <w:shd w:val="clear" w:color="auto" w:fill="auto"/>
            <w:noWrap/>
            <w:vAlign w:val="bottom"/>
            <w:hideMark/>
          </w:tcPr>
          <w:p w14:paraId="35422E88"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46FFF717"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64B70578"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C59BDCF"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79D399A5"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45BA3AEA"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1472F31C"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22437F62"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2BEE8278" w14:textId="756551C9"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Percent of cows with SC</w:t>
            </w:r>
            <w:r w:rsidR="00D4009A">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sidR="00D4009A">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p>
        </w:tc>
        <w:tc>
          <w:tcPr>
            <w:tcW w:w="876" w:type="dxa"/>
            <w:tcBorders>
              <w:top w:val="nil"/>
              <w:left w:val="nil"/>
              <w:bottom w:val="nil"/>
              <w:right w:val="nil"/>
            </w:tcBorders>
            <w:shd w:val="clear" w:color="auto" w:fill="auto"/>
            <w:noWrap/>
            <w:vAlign w:val="bottom"/>
            <w:hideMark/>
          </w:tcPr>
          <w:p w14:paraId="780FF97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17E2ACE4"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24.9</w:t>
            </w:r>
          </w:p>
        </w:tc>
        <w:tc>
          <w:tcPr>
            <w:tcW w:w="1876" w:type="dxa"/>
            <w:tcBorders>
              <w:top w:val="nil"/>
              <w:left w:val="nil"/>
              <w:bottom w:val="nil"/>
              <w:right w:val="nil"/>
            </w:tcBorders>
            <w:shd w:val="clear" w:color="auto" w:fill="auto"/>
            <w:noWrap/>
            <w:vAlign w:val="bottom"/>
            <w:hideMark/>
          </w:tcPr>
          <w:p w14:paraId="6E0F6C2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21.6-28.3</w:t>
            </w:r>
          </w:p>
        </w:tc>
        <w:tc>
          <w:tcPr>
            <w:tcW w:w="1634" w:type="dxa"/>
            <w:tcBorders>
              <w:top w:val="nil"/>
              <w:left w:val="nil"/>
              <w:bottom w:val="nil"/>
              <w:right w:val="nil"/>
            </w:tcBorders>
            <w:shd w:val="clear" w:color="auto" w:fill="auto"/>
            <w:noWrap/>
            <w:vAlign w:val="bottom"/>
            <w:hideMark/>
          </w:tcPr>
          <w:p w14:paraId="60B4553A"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8.6-36.9</w:t>
            </w:r>
          </w:p>
        </w:tc>
        <w:tc>
          <w:tcPr>
            <w:tcW w:w="1918" w:type="dxa"/>
            <w:tcBorders>
              <w:top w:val="nil"/>
              <w:left w:val="nil"/>
              <w:bottom w:val="nil"/>
              <w:right w:val="nil"/>
            </w:tcBorders>
          </w:tcPr>
          <w:p w14:paraId="01367C19" w14:textId="1116F635"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2,16) = [0.1017], </w:t>
            </w:r>
            <w:r w:rsidR="000E70C8" w:rsidRPr="000E70C8">
              <w:rPr>
                <w:rFonts w:ascii="Times New Roman" w:hAnsi="Times New Roman" w:cs="Times New Roman"/>
                <w:i/>
                <w:iCs/>
              </w:rPr>
              <w:t>P</w:t>
            </w:r>
            <w:r w:rsidRPr="00604EDE">
              <w:rPr>
                <w:rFonts w:ascii="Times New Roman" w:hAnsi="Times New Roman" w:cs="Times New Roman"/>
              </w:rPr>
              <w:t xml:space="preserve"> = 0.90)</w:t>
            </w:r>
          </w:p>
        </w:tc>
      </w:tr>
      <w:tr w:rsidR="00E10BDE" w:rsidRPr="00604EDE" w14:paraId="5545F3BE" w14:textId="77777777" w:rsidTr="006E592D">
        <w:trPr>
          <w:trHeight w:val="330"/>
        </w:trPr>
        <w:tc>
          <w:tcPr>
            <w:tcW w:w="1046" w:type="dxa"/>
            <w:tcBorders>
              <w:top w:val="nil"/>
              <w:left w:val="nil"/>
              <w:bottom w:val="nil"/>
              <w:right w:val="nil"/>
            </w:tcBorders>
            <w:shd w:val="clear" w:color="auto" w:fill="auto"/>
            <w:noWrap/>
            <w:vAlign w:val="bottom"/>
            <w:hideMark/>
          </w:tcPr>
          <w:p w14:paraId="127AA434"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5FA1674"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663C1AC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2ADBE9B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26.0</w:t>
            </w:r>
          </w:p>
        </w:tc>
        <w:tc>
          <w:tcPr>
            <w:tcW w:w="1876" w:type="dxa"/>
            <w:tcBorders>
              <w:top w:val="nil"/>
              <w:left w:val="nil"/>
              <w:bottom w:val="nil"/>
              <w:right w:val="nil"/>
            </w:tcBorders>
            <w:shd w:val="clear" w:color="auto" w:fill="auto"/>
            <w:noWrap/>
            <w:vAlign w:val="bottom"/>
            <w:hideMark/>
          </w:tcPr>
          <w:p w14:paraId="51A21A7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12.6-39.3</w:t>
            </w:r>
          </w:p>
        </w:tc>
        <w:tc>
          <w:tcPr>
            <w:tcW w:w="1634" w:type="dxa"/>
            <w:tcBorders>
              <w:top w:val="nil"/>
              <w:left w:val="nil"/>
              <w:bottom w:val="nil"/>
              <w:right w:val="nil"/>
            </w:tcBorders>
            <w:shd w:val="clear" w:color="auto" w:fill="auto"/>
            <w:noWrap/>
            <w:vAlign w:val="bottom"/>
            <w:hideMark/>
          </w:tcPr>
          <w:p w14:paraId="52DD891D"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8.6-36.9</w:t>
            </w:r>
          </w:p>
        </w:tc>
        <w:tc>
          <w:tcPr>
            <w:tcW w:w="1918" w:type="dxa"/>
            <w:tcBorders>
              <w:top w:val="nil"/>
              <w:left w:val="nil"/>
              <w:bottom w:val="nil"/>
              <w:right w:val="nil"/>
            </w:tcBorders>
          </w:tcPr>
          <w:p w14:paraId="17E2077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49BAE051" w14:textId="77777777" w:rsidTr="006E592D">
        <w:trPr>
          <w:trHeight w:val="290"/>
        </w:trPr>
        <w:tc>
          <w:tcPr>
            <w:tcW w:w="1046" w:type="dxa"/>
            <w:tcBorders>
              <w:top w:val="nil"/>
              <w:left w:val="nil"/>
              <w:bottom w:val="nil"/>
              <w:right w:val="nil"/>
            </w:tcBorders>
            <w:shd w:val="clear" w:color="auto" w:fill="auto"/>
            <w:noWrap/>
            <w:vAlign w:val="bottom"/>
            <w:hideMark/>
          </w:tcPr>
          <w:p w14:paraId="77A495BD"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0116C13"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376BC47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3C5D89A3"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25.4</w:t>
            </w:r>
          </w:p>
        </w:tc>
        <w:tc>
          <w:tcPr>
            <w:tcW w:w="1876" w:type="dxa"/>
            <w:tcBorders>
              <w:top w:val="nil"/>
              <w:left w:val="nil"/>
              <w:bottom w:val="nil"/>
              <w:right w:val="nil"/>
            </w:tcBorders>
            <w:shd w:val="clear" w:color="auto" w:fill="auto"/>
            <w:noWrap/>
            <w:vAlign w:val="bottom"/>
            <w:hideMark/>
          </w:tcPr>
          <w:p w14:paraId="6B76095B"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22.1-28.6</w:t>
            </w:r>
          </w:p>
        </w:tc>
        <w:tc>
          <w:tcPr>
            <w:tcW w:w="1634" w:type="dxa"/>
            <w:tcBorders>
              <w:top w:val="nil"/>
              <w:left w:val="nil"/>
              <w:bottom w:val="nil"/>
              <w:right w:val="nil"/>
            </w:tcBorders>
            <w:shd w:val="clear" w:color="auto" w:fill="auto"/>
            <w:noWrap/>
            <w:vAlign w:val="bottom"/>
            <w:hideMark/>
          </w:tcPr>
          <w:p w14:paraId="2A51CB6A"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17.6-32.8</w:t>
            </w:r>
          </w:p>
        </w:tc>
        <w:tc>
          <w:tcPr>
            <w:tcW w:w="1918" w:type="dxa"/>
            <w:tcBorders>
              <w:top w:val="nil"/>
              <w:left w:val="nil"/>
              <w:bottom w:val="nil"/>
              <w:right w:val="nil"/>
            </w:tcBorders>
          </w:tcPr>
          <w:p w14:paraId="1EF575F4"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17F9E4FB" w14:textId="77777777" w:rsidTr="006E592D">
        <w:trPr>
          <w:trHeight w:val="290"/>
        </w:trPr>
        <w:tc>
          <w:tcPr>
            <w:tcW w:w="1046" w:type="dxa"/>
            <w:tcBorders>
              <w:top w:val="nil"/>
              <w:left w:val="nil"/>
              <w:bottom w:val="nil"/>
              <w:right w:val="nil"/>
            </w:tcBorders>
            <w:shd w:val="clear" w:color="auto" w:fill="auto"/>
            <w:noWrap/>
            <w:vAlign w:val="bottom"/>
            <w:hideMark/>
          </w:tcPr>
          <w:p w14:paraId="213C52A1"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23A9DBE"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3DC23EC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5FEFB12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23.7</w:t>
            </w:r>
          </w:p>
        </w:tc>
        <w:tc>
          <w:tcPr>
            <w:tcW w:w="1876" w:type="dxa"/>
            <w:tcBorders>
              <w:top w:val="nil"/>
              <w:left w:val="nil"/>
              <w:bottom w:val="nil"/>
              <w:right w:val="nil"/>
            </w:tcBorders>
            <w:shd w:val="clear" w:color="auto" w:fill="auto"/>
            <w:noWrap/>
            <w:vAlign w:val="bottom"/>
            <w:hideMark/>
          </w:tcPr>
          <w:p w14:paraId="096B58D2"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16.9-30.5</w:t>
            </w:r>
          </w:p>
        </w:tc>
        <w:tc>
          <w:tcPr>
            <w:tcW w:w="1634" w:type="dxa"/>
            <w:tcBorders>
              <w:top w:val="nil"/>
              <w:left w:val="nil"/>
              <w:bottom w:val="nil"/>
              <w:right w:val="nil"/>
            </w:tcBorders>
            <w:shd w:val="clear" w:color="auto" w:fill="auto"/>
            <w:noWrap/>
            <w:vAlign w:val="bottom"/>
            <w:hideMark/>
          </w:tcPr>
          <w:p w14:paraId="763B203D"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11.6-36.5</w:t>
            </w:r>
          </w:p>
        </w:tc>
        <w:tc>
          <w:tcPr>
            <w:tcW w:w="1918" w:type="dxa"/>
            <w:tcBorders>
              <w:top w:val="nil"/>
              <w:left w:val="nil"/>
              <w:bottom w:val="nil"/>
              <w:right w:val="nil"/>
            </w:tcBorders>
          </w:tcPr>
          <w:p w14:paraId="5550CDF4"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18B46485" w14:textId="77777777" w:rsidTr="006E592D">
        <w:trPr>
          <w:trHeight w:val="290"/>
        </w:trPr>
        <w:tc>
          <w:tcPr>
            <w:tcW w:w="1046" w:type="dxa"/>
            <w:tcBorders>
              <w:top w:val="nil"/>
              <w:left w:val="nil"/>
              <w:bottom w:val="nil"/>
              <w:right w:val="nil"/>
            </w:tcBorders>
            <w:shd w:val="clear" w:color="auto" w:fill="auto"/>
            <w:noWrap/>
            <w:vAlign w:val="bottom"/>
            <w:hideMark/>
          </w:tcPr>
          <w:p w14:paraId="68D234C4"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33F3D42"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0C1E0910"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74E567E"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13591C02"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5C94327F"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C620DB3"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76E14D01"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5B8109A6"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Standardized 150-day milk </w:t>
            </w:r>
            <w:commentRangeStart w:id="336"/>
            <w:r w:rsidRPr="00604EDE">
              <w:rPr>
                <w:rFonts w:ascii="Times New Roman" w:eastAsia="Times New Roman" w:hAnsi="Times New Roman" w:cs="Times New Roman"/>
                <w:color w:val="000000"/>
              </w:rPr>
              <w:t>(pounds)</w:t>
            </w:r>
            <w:commentRangeEnd w:id="336"/>
            <w:r w:rsidR="00237C1B">
              <w:rPr>
                <w:rStyle w:val="CommentReference"/>
                <w:rFonts w:eastAsiaTheme="minorEastAsia"/>
              </w:rPr>
              <w:commentReference w:id="336"/>
            </w:r>
          </w:p>
        </w:tc>
        <w:tc>
          <w:tcPr>
            <w:tcW w:w="876" w:type="dxa"/>
            <w:tcBorders>
              <w:top w:val="nil"/>
              <w:left w:val="nil"/>
              <w:bottom w:val="nil"/>
              <w:right w:val="nil"/>
            </w:tcBorders>
            <w:shd w:val="clear" w:color="auto" w:fill="auto"/>
            <w:noWrap/>
            <w:vAlign w:val="bottom"/>
            <w:hideMark/>
          </w:tcPr>
          <w:p w14:paraId="005BFC27"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18</w:t>
            </w:r>
          </w:p>
        </w:tc>
        <w:tc>
          <w:tcPr>
            <w:tcW w:w="940" w:type="dxa"/>
            <w:tcBorders>
              <w:top w:val="nil"/>
              <w:left w:val="nil"/>
              <w:bottom w:val="nil"/>
              <w:right w:val="nil"/>
            </w:tcBorders>
            <w:shd w:val="clear" w:color="auto" w:fill="auto"/>
            <w:noWrap/>
            <w:vAlign w:val="bottom"/>
            <w:hideMark/>
          </w:tcPr>
          <w:p w14:paraId="63E5054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50.0</w:t>
            </w:r>
          </w:p>
        </w:tc>
        <w:tc>
          <w:tcPr>
            <w:tcW w:w="1876" w:type="dxa"/>
            <w:tcBorders>
              <w:top w:val="nil"/>
              <w:left w:val="nil"/>
              <w:bottom w:val="nil"/>
              <w:right w:val="nil"/>
            </w:tcBorders>
            <w:shd w:val="clear" w:color="auto" w:fill="auto"/>
            <w:noWrap/>
            <w:vAlign w:val="bottom"/>
            <w:hideMark/>
          </w:tcPr>
          <w:p w14:paraId="6408A64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45.7-54.3</w:t>
            </w:r>
          </w:p>
        </w:tc>
        <w:tc>
          <w:tcPr>
            <w:tcW w:w="1634" w:type="dxa"/>
            <w:tcBorders>
              <w:top w:val="nil"/>
              <w:left w:val="nil"/>
              <w:bottom w:val="nil"/>
              <w:right w:val="nil"/>
            </w:tcBorders>
            <w:shd w:val="clear" w:color="auto" w:fill="auto"/>
            <w:noWrap/>
            <w:vAlign w:val="bottom"/>
            <w:hideMark/>
          </w:tcPr>
          <w:p w14:paraId="3AE0A599"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33.5-68.0</w:t>
            </w:r>
          </w:p>
        </w:tc>
        <w:tc>
          <w:tcPr>
            <w:tcW w:w="1918" w:type="dxa"/>
            <w:tcBorders>
              <w:top w:val="nil"/>
              <w:left w:val="nil"/>
              <w:bottom w:val="nil"/>
              <w:right w:val="nil"/>
            </w:tcBorders>
          </w:tcPr>
          <w:p w14:paraId="573DBF50" w14:textId="6E40481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Fisher’s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2,15) = [0.4404], </w:t>
            </w:r>
            <w:r w:rsidR="000E70C8" w:rsidRPr="000E70C8">
              <w:rPr>
                <w:rFonts w:ascii="Times New Roman" w:hAnsi="Times New Roman" w:cs="Times New Roman"/>
                <w:i/>
                <w:iCs/>
              </w:rPr>
              <w:t>P</w:t>
            </w:r>
            <w:r w:rsidRPr="00604EDE">
              <w:rPr>
                <w:rFonts w:ascii="Times New Roman" w:hAnsi="Times New Roman" w:cs="Times New Roman"/>
              </w:rPr>
              <w:t xml:space="preserve"> = 0.65)</w:t>
            </w:r>
          </w:p>
        </w:tc>
      </w:tr>
      <w:tr w:rsidR="00E10BDE" w:rsidRPr="00604EDE" w14:paraId="08FBEB8E" w14:textId="77777777" w:rsidTr="006E592D">
        <w:trPr>
          <w:trHeight w:val="330"/>
        </w:trPr>
        <w:tc>
          <w:tcPr>
            <w:tcW w:w="1046" w:type="dxa"/>
            <w:tcBorders>
              <w:top w:val="nil"/>
              <w:left w:val="nil"/>
              <w:bottom w:val="nil"/>
              <w:right w:val="nil"/>
            </w:tcBorders>
            <w:shd w:val="clear" w:color="auto" w:fill="auto"/>
            <w:noWrap/>
            <w:vAlign w:val="bottom"/>
            <w:hideMark/>
          </w:tcPr>
          <w:p w14:paraId="3C54239D"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2E70871"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743B98A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940" w:type="dxa"/>
            <w:tcBorders>
              <w:top w:val="nil"/>
              <w:left w:val="nil"/>
              <w:bottom w:val="nil"/>
              <w:right w:val="nil"/>
            </w:tcBorders>
            <w:shd w:val="clear" w:color="auto" w:fill="auto"/>
            <w:noWrap/>
            <w:vAlign w:val="bottom"/>
            <w:hideMark/>
          </w:tcPr>
          <w:p w14:paraId="2D5D7647"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46.9</w:t>
            </w:r>
          </w:p>
        </w:tc>
        <w:tc>
          <w:tcPr>
            <w:tcW w:w="1876" w:type="dxa"/>
            <w:tcBorders>
              <w:top w:val="nil"/>
              <w:left w:val="nil"/>
              <w:bottom w:val="nil"/>
              <w:right w:val="nil"/>
            </w:tcBorders>
            <w:shd w:val="clear" w:color="auto" w:fill="auto"/>
            <w:noWrap/>
            <w:vAlign w:val="bottom"/>
            <w:hideMark/>
          </w:tcPr>
          <w:p w14:paraId="758F4035"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39.8-53.9</w:t>
            </w:r>
          </w:p>
        </w:tc>
        <w:tc>
          <w:tcPr>
            <w:tcW w:w="1634" w:type="dxa"/>
            <w:tcBorders>
              <w:top w:val="nil"/>
              <w:left w:val="nil"/>
              <w:bottom w:val="nil"/>
              <w:right w:val="nil"/>
            </w:tcBorders>
            <w:shd w:val="clear" w:color="auto" w:fill="auto"/>
            <w:noWrap/>
            <w:vAlign w:val="bottom"/>
            <w:hideMark/>
          </w:tcPr>
          <w:p w14:paraId="139F16DC"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38.5-56.3</w:t>
            </w:r>
          </w:p>
        </w:tc>
        <w:tc>
          <w:tcPr>
            <w:tcW w:w="1918" w:type="dxa"/>
            <w:tcBorders>
              <w:top w:val="nil"/>
              <w:left w:val="nil"/>
              <w:bottom w:val="nil"/>
              <w:right w:val="nil"/>
            </w:tcBorders>
          </w:tcPr>
          <w:p w14:paraId="593CB516"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92435A5" w14:textId="77777777" w:rsidTr="006E592D">
        <w:trPr>
          <w:trHeight w:val="330"/>
        </w:trPr>
        <w:tc>
          <w:tcPr>
            <w:tcW w:w="1046" w:type="dxa"/>
            <w:tcBorders>
              <w:top w:val="nil"/>
              <w:left w:val="nil"/>
              <w:bottom w:val="nil"/>
              <w:right w:val="nil"/>
            </w:tcBorders>
            <w:shd w:val="clear" w:color="auto" w:fill="auto"/>
            <w:noWrap/>
            <w:vAlign w:val="bottom"/>
            <w:hideMark/>
          </w:tcPr>
          <w:p w14:paraId="438862E7"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2471A39"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5CC5E288"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8</w:t>
            </w:r>
          </w:p>
        </w:tc>
        <w:tc>
          <w:tcPr>
            <w:tcW w:w="940" w:type="dxa"/>
            <w:tcBorders>
              <w:top w:val="nil"/>
              <w:left w:val="nil"/>
              <w:bottom w:val="nil"/>
              <w:right w:val="nil"/>
            </w:tcBorders>
            <w:shd w:val="clear" w:color="auto" w:fill="auto"/>
            <w:noWrap/>
            <w:vAlign w:val="bottom"/>
            <w:hideMark/>
          </w:tcPr>
          <w:p w14:paraId="2E9075D7"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49.4</w:t>
            </w:r>
          </w:p>
        </w:tc>
        <w:tc>
          <w:tcPr>
            <w:tcW w:w="1876" w:type="dxa"/>
            <w:tcBorders>
              <w:top w:val="nil"/>
              <w:left w:val="nil"/>
              <w:bottom w:val="nil"/>
              <w:right w:val="nil"/>
            </w:tcBorders>
            <w:shd w:val="clear" w:color="auto" w:fill="auto"/>
            <w:noWrap/>
            <w:vAlign w:val="bottom"/>
            <w:hideMark/>
          </w:tcPr>
          <w:p w14:paraId="77058B4C"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43.1-55.7</w:t>
            </w:r>
          </w:p>
        </w:tc>
        <w:tc>
          <w:tcPr>
            <w:tcW w:w="1634" w:type="dxa"/>
            <w:tcBorders>
              <w:top w:val="nil"/>
              <w:left w:val="nil"/>
              <w:bottom w:val="nil"/>
              <w:right w:val="nil"/>
            </w:tcBorders>
            <w:shd w:val="clear" w:color="auto" w:fill="auto"/>
            <w:noWrap/>
            <w:vAlign w:val="bottom"/>
            <w:hideMark/>
          </w:tcPr>
          <w:p w14:paraId="2ABDECC7"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33.5-68.0</w:t>
            </w:r>
          </w:p>
        </w:tc>
        <w:tc>
          <w:tcPr>
            <w:tcW w:w="1918" w:type="dxa"/>
            <w:tcBorders>
              <w:top w:val="nil"/>
              <w:left w:val="nil"/>
              <w:bottom w:val="nil"/>
              <w:right w:val="nil"/>
            </w:tcBorders>
          </w:tcPr>
          <w:p w14:paraId="53316608"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6296A05F" w14:textId="77777777" w:rsidTr="006E592D">
        <w:trPr>
          <w:trHeight w:val="290"/>
        </w:trPr>
        <w:tc>
          <w:tcPr>
            <w:tcW w:w="1046" w:type="dxa"/>
            <w:tcBorders>
              <w:top w:val="nil"/>
              <w:left w:val="nil"/>
              <w:bottom w:val="nil"/>
              <w:right w:val="nil"/>
            </w:tcBorders>
            <w:shd w:val="clear" w:color="auto" w:fill="auto"/>
            <w:noWrap/>
            <w:vAlign w:val="bottom"/>
            <w:hideMark/>
          </w:tcPr>
          <w:p w14:paraId="6D2AD4A1"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1F2C0E97"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7838721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287F031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53.0</w:t>
            </w:r>
          </w:p>
        </w:tc>
        <w:tc>
          <w:tcPr>
            <w:tcW w:w="1876" w:type="dxa"/>
            <w:tcBorders>
              <w:top w:val="nil"/>
              <w:left w:val="nil"/>
              <w:bottom w:val="nil"/>
              <w:right w:val="nil"/>
            </w:tcBorders>
            <w:shd w:val="clear" w:color="auto" w:fill="auto"/>
            <w:noWrap/>
            <w:vAlign w:val="bottom"/>
            <w:hideMark/>
          </w:tcPr>
          <w:p w14:paraId="2BA6CF64"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43.5-62.5</w:t>
            </w:r>
          </w:p>
        </w:tc>
        <w:tc>
          <w:tcPr>
            <w:tcW w:w="1634" w:type="dxa"/>
            <w:tcBorders>
              <w:top w:val="nil"/>
              <w:left w:val="nil"/>
              <w:bottom w:val="nil"/>
              <w:right w:val="nil"/>
            </w:tcBorders>
            <w:shd w:val="clear" w:color="auto" w:fill="auto"/>
            <w:noWrap/>
            <w:vAlign w:val="bottom"/>
            <w:hideMark/>
          </w:tcPr>
          <w:p w14:paraId="396F0C17"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38.7-67.7</w:t>
            </w:r>
          </w:p>
        </w:tc>
        <w:tc>
          <w:tcPr>
            <w:tcW w:w="1918" w:type="dxa"/>
            <w:tcBorders>
              <w:top w:val="nil"/>
              <w:left w:val="nil"/>
              <w:bottom w:val="nil"/>
              <w:right w:val="nil"/>
            </w:tcBorders>
          </w:tcPr>
          <w:p w14:paraId="742FA33F"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7EDD4514" w14:textId="77777777" w:rsidTr="006E592D">
        <w:trPr>
          <w:trHeight w:val="290"/>
        </w:trPr>
        <w:tc>
          <w:tcPr>
            <w:tcW w:w="1046" w:type="dxa"/>
            <w:tcBorders>
              <w:top w:val="nil"/>
              <w:left w:val="nil"/>
              <w:bottom w:val="nil"/>
              <w:right w:val="nil"/>
            </w:tcBorders>
            <w:shd w:val="clear" w:color="auto" w:fill="auto"/>
            <w:noWrap/>
            <w:vAlign w:val="bottom"/>
            <w:hideMark/>
          </w:tcPr>
          <w:p w14:paraId="47933959"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60BE731"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41B1372A"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69E238B"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3BC66ACE"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45FC3C79"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78A8CD6A"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4962E19E"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09B00DED" w14:textId="6258A44E"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Avg. </w:t>
            </w:r>
            <w:r w:rsidR="00840FE2">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p>
        </w:tc>
        <w:tc>
          <w:tcPr>
            <w:tcW w:w="876" w:type="dxa"/>
            <w:tcBorders>
              <w:top w:val="nil"/>
              <w:left w:val="nil"/>
              <w:bottom w:val="nil"/>
              <w:right w:val="nil"/>
            </w:tcBorders>
            <w:shd w:val="clear" w:color="auto" w:fill="auto"/>
            <w:noWrap/>
            <w:vAlign w:val="bottom"/>
            <w:hideMark/>
          </w:tcPr>
          <w:p w14:paraId="4212E1BD"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20</w:t>
            </w:r>
          </w:p>
        </w:tc>
        <w:tc>
          <w:tcPr>
            <w:tcW w:w="940" w:type="dxa"/>
            <w:tcBorders>
              <w:top w:val="nil"/>
              <w:left w:val="nil"/>
              <w:bottom w:val="nil"/>
              <w:right w:val="nil"/>
            </w:tcBorders>
            <w:shd w:val="clear" w:color="auto" w:fill="auto"/>
            <w:noWrap/>
            <w:vAlign w:val="bottom"/>
            <w:hideMark/>
          </w:tcPr>
          <w:p w14:paraId="696AE2A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2.44</w:t>
            </w:r>
          </w:p>
        </w:tc>
        <w:tc>
          <w:tcPr>
            <w:tcW w:w="1876" w:type="dxa"/>
            <w:tcBorders>
              <w:top w:val="nil"/>
              <w:left w:val="nil"/>
              <w:bottom w:val="nil"/>
              <w:right w:val="nil"/>
            </w:tcBorders>
            <w:shd w:val="clear" w:color="auto" w:fill="auto"/>
            <w:noWrap/>
            <w:vAlign w:val="bottom"/>
            <w:hideMark/>
          </w:tcPr>
          <w:p w14:paraId="448710F1"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2.26-2.62</w:t>
            </w:r>
          </w:p>
        </w:tc>
        <w:tc>
          <w:tcPr>
            <w:tcW w:w="1634" w:type="dxa"/>
            <w:tcBorders>
              <w:top w:val="nil"/>
              <w:left w:val="nil"/>
              <w:bottom w:val="nil"/>
              <w:right w:val="nil"/>
            </w:tcBorders>
            <w:shd w:val="clear" w:color="auto" w:fill="auto"/>
            <w:noWrap/>
            <w:vAlign w:val="bottom"/>
            <w:hideMark/>
          </w:tcPr>
          <w:p w14:paraId="0CA1BE54"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1.7-3.3</w:t>
            </w:r>
          </w:p>
        </w:tc>
        <w:tc>
          <w:tcPr>
            <w:tcW w:w="1918" w:type="dxa"/>
            <w:tcBorders>
              <w:top w:val="nil"/>
              <w:left w:val="nil"/>
              <w:bottom w:val="nil"/>
              <w:right w:val="nil"/>
            </w:tcBorders>
          </w:tcPr>
          <w:p w14:paraId="340F48A6" w14:textId="1BD0F27E"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One-way Welch’s ANOVA: (</w:t>
            </w:r>
            <w:proofErr w:type="gramStart"/>
            <w:r w:rsidRPr="00604EDE">
              <w:rPr>
                <w:rFonts w:ascii="Times New Roman" w:hAnsi="Times New Roman" w:cs="Times New Roman"/>
              </w:rPr>
              <w:t>F(</w:t>
            </w:r>
            <w:proofErr w:type="gramEnd"/>
            <w:r w:rsidRPr="00604EDE">
              <w:rPr>
                <w:rFonts w:ascii="Times New Roman" w:hAnsi="Times New Roman" w:cs="Times New Roman"/>
              </w:rPr>
              <w:t xml:space="preserve">2,5.7) = [0.02891], </w:t>
            </w:r>
            <w:r w:rsidR="000E70C8" w:rsidRPr="000E70C8">
              <w:rPr>
                <w:rFonts w:ascii="Times New Roman" w:hAnsi="Times New Roman" w:cs="Times New Roman"/>
                <w:i/>
                <w:iCs/>
              </w:rPr>
              <w:t>P</w:t>
            </w:r>
            <w:r w:rsidRPr="00604EDE">
              <w:rPr>
                <w:rFonts w:ascii="Times New Roman" w:hAnsi="Times New Roman" w:cs="Times New Roman"/>
              </w:rPr>
              <w:t xml:space="preserve"> = 0.97)</w:t>
            </w:r>
          </w:p>
        </w:tc>
      </w:tr>
      <w:tr w:rsidR="00E10BDE" w:rsidRPr="00604EDE" w14:paraId="726FDCCF" w14:textId="77777777" w:rsidTr="006E592D">
        <w:trPr>
          <w:trHeight w:val="330"/>
        </w:trPr>
        <w:tc>
          <w:tcPr>
            <w:tcW w:w="1046" w:type="dxa"/>
            <w:tcBorders>
              <w:top w:val="nil"/>
              <w:left w:val="nil"/>
              <w:bottom w:val="nil"/>
              <w:right w:val="nil"/>
            </w:tcBorders>
            <w:shd w:val="clear" w:color="auto" w:fill="auto"/>
            <w:noWrap/>
            <w:vAlign w:val="bottom"/>
            <w:hideMark/>
          </w:tcPr>
          <w:p w14:paraId="71765804"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41B87B0"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0F315D0E"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940" w:type="dxa"/>
            <w:tcBorders>
              <w:top w:val="nil"/>
              <w:left w:val="nil"/>
              <w:bottom w:val="nil"/>
              <w:right w:val="nil"/>
            </w:tcBorders>
            <w:shd w:val="clear" w:color="auto" w:fill="auto"/>
            <w:noWrap/>
            <w:vAlign w:val="bottom"/>
            <w:hideMark/>
          </w:tcPr>
          <w:p w14:paraId="73CBAE0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2.38</w:t>
            </w:r>
          </w:p>
        </w:tc>
        <w:tc>
          <w:tcPr>
            <w:tcW w:w="1876" w:type="dxa"/>
            <w:tcBorders>
              <w:top w:val="nil"/>
              <w:left w:val="nil"/>
              <w:bottom w:val="nil"/>
              <w:right w:val="nil"/>
            </w:tcBorders>
            <w:shd w:val="clear" w:color="auto" w:fill="auto"/>
            <w:noWrap/>
            <w:vAlign w:val="bottom"/>
            <w:hideMark/>
          </w:tcPr>
          <w:p w14:paraId="67E17CB1"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1.84-2.91</w:t>
            </w:r>
          </w:p>
        </w:tc>
        <w:tc>
          <w:tcPr>
            <w:tcW w:w="1634" w:type="dxa"/>
            <w:tcBorders>
              <w:top w:val="nil"/>
              <w:left w:val="nil"/>
              <w:bottom w:val="nil"/>
              <w:right w:val="nil"/>
            </w:tcBorders>
            <w:shd w:val="clear" w:color="auto" w:fill="auto"/>
            <w:noWrap/>
            <w:vAlign w:val="bottom"/>
            <w:hideMark/>
          </w:tcPr>
          <w:p w14:paraId="50798D42"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1.7-3.1</w:t>
            </w:r>
          </w:p>
        </w:tc>
        <w:tc>
          <w:tcPr>
            <w:tcW w:w="1918" w:type="dxa"/>
            <w:tcBorders>
              <w:top w:val="nil"/>
              <w:left w:val="nil"/>
              <w:bottom w:val="nil"/>
              <w:right w:val="nil"/>
            </w:tcBorders>
          </w:tcPr>
          <w:p w14:paraId="622CF996"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3647FEA0" w14:textId="77777777" w:rsidTr="006E592D">
        <w:trPr>
          <w:trHeight w:val="290"/>
        </w:trPr>
        <w:tc>
          <w:tcPr>
            <w:tcW w:w="1046" w:type="dxa"/>
            <w:tcBorders>
              <w:top w:val="nil"/>
              <w:left w:val="nil"/>
              <w:bottom w:val="nil"/>
              <w:right w:val="nil"/>
            </w:tcBorders>
            <w:shd w:val="clear" w:color="auto" w:fill="auto"/>
            <w:noWrap/>
            <w:vAlign w:val="bottom"/>
            <w:hideMark/>
          </w:tcPr>
          <w:p w14:paraId="4876F1ED"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162BED56"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2E3CC6B9"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6CA06FCF"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2.45</w:t>
            </w:r>
          </w:p>
        </w:tc>
        <w:tc>
          <w:tcPr>
            <w:tcW w:w="1876" w:type="dxa"/>
            <w:tcBorders>
              <w:top w:val="nil"/>
              <w:left w:val="nil"/>
              <w:bottom w:val="nil"/>
              <w:right w:val="nil"/>
            </w:tcBorders>
            <w:shd w:val="clear" w:color="auto" w:fill="auto"/>
            <w:noWrap/>
            <w:vAlign w:val="bottom"/>
            <w:hideMark/>
          </w:tcPr>
          <w:p w14:paraId="61EE58C6"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2.31-2.59</w:t>
            </w:r>
          </w:p>
        </w:tc>
        <w:tc>
          <w:tcPr>
            <w:tcW w:w="1634" w:type="dxa"/>
            <w:tcBorders>
              <w:top w:val="nil"/>
              <w:left w:val="nil"/>
              <w:bottom w:val="nil"/>
              <w:right w:val="nil"/>
            </w:tcBorders>
            <w:shd w:val="clear" w:color="auto" w:fill="auto"/>
            <w:noWrap/>
            <w:vAlign w:val="bottom"/>
            <w:hideMark/>
          </w:tcPr>
          <w:p w14:paraId="0FD09872"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2.2-2.8</w:t>
            </w:r>
          </w:p>
        </w:tc>
        <w:tc>
          <w:tcPr>
            <w:tcW w:w="1918" w:type="dxa"/>
            <w:tcBorders>
              <w:top w:val="nil"/>
              <w:left w:val="nil"/>
              <w:bottom w:val="nil"/>
              <w:right w:val="nil"/>
            </w:tcBorders>
          </w:tcPr>
          <w:p w14:paraId="50751233"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36CAEC2E" w14:textId="77777777" w:rsidTr="006E592D">
        <w:trPr>
          <w:trHeight w:val="290"/>
        </w:trPr>
        <w:tc>
          <w:tcPr>
            <w:tcW w:w="1046" w:type="dxa"/>
            <w:tcBorders>
              <w:top w:val="nil"/>
              <w:left w:val="nil"/>
              <w:bottom w:val="nil"/>
              <w:right w:val="nil"/>
            </w:tcBorders>
            <w:shd w:val="clear" w:color="auto" w:fill="auto"/>
            <w:noWrap/>
            <w:vAlign w:val="bottom"/>
            <w:hideMark/>
          </w:tcPr>
          <w:p w14:paraId="030020A3" w14:textId="77777777" w:rsidR="00E10BDE" w:rsidRPr="00604EDE" w:rsidRDefault="00E10BDE" w:rsidP="00D53DC9">
            <w:pPr>
              <w:spacing w:after="0" w:line="240" w:lineRule="auto"/>
              <w:rPr>
                <w:rFonts w:ascii="Times New Roman" w:eastAsia="Times New Roman" w:hAnsi="Times New Roman" w:cs="Times New Roman"/>
                <w:color w:val="000000"/>
              </w:rPr>
            </w:pPr>
            <w:commentRangeStart w:id="337"/>
          </w:p>
        </w:tc>
        <w:tc>
          <w:tcPr>
            <w:tcW w:w="2374" w:type="dxa"/>
            <w:tcBorders>
              <w:top w:val="nil"/>
              <w:left w:val="nil"/>
              <w:bottom w:val="nil"/>
              <w:right w:val="nil"/>
            </w:tcBorders>
            <w:shd w:val="clear" w:color="auto" w:fill="auto"/>
            <w:noWrap/>
            <w:vAlign w:val="bottom"/>
            <w:hideMark/>
          </w:tcPr>
          <w:p w14:paraId="36F0BEE5" w14:textId="77777777" w:rsidR="00E10BDE" w:rsidRPr="00604EDE" w:rsidRDefault="00E10BD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4CD81B14"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1993AE7A"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2.5</w:t>
            </w:r>
          </w:p>
        </w:tc>
        <w:tc>
          <w:tcPr>
            <w:tcW w:w="1876" w:type="dxa"/>
            <w:tcBorders>
              <w:top w:val="nil"/>
              <w:left w:val="nil"/>
              <w:bottom w:val="nil"/>
              <w:right w:val="nil"/>
            </w:tcBorders>
            <w:shd w:val="clear" w:color="auto" w:fill="auto"/>
            <w:noWrap/>
            <w:vAlign w:val="bottom"/>
            <w:hideMark/>
          </w:tcPr>
          <w:p w14:paraId="51993A7D" w14:textId="77777777" w:rsidR="00E10BDE" w:rsidRPr="00604EDE" w:rsidRDefault="00E10BDE" w:rsidP="00D53DC9">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2.00-2.93</w:t>
            </w:r>
          </w:p>
        </w:tc>
        <w:tc>
          <w:tcPr>
            <w:tcW w:w="1634" w:type="dxa"/>
            <w:tcBorders>
              <w:top w:val="nil"/>
              <w:left w:val="nil"/>
              <w:bottom w:val="nil"/>
              <w:right w:val="nil"/>
            </w:tcBorders>
            <w:shd w:val="clear" w:color="auto" w:fill="auto"/>
            <w:noWrap/>
            <w:vAlign w:val="bottom"/>
            <w:hideMark/>
          </w:tcPr>
          <w:p w14:paraId="7E65A1C7" w14:textId="77777777" w:rsidR="00E10BDE" w:rsidRPr="00604EDE" w:rsidRDefault="00E10BD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1.9-3.3</w:t>
            </w:r>
            <w:commentRangeEnd w:id="337"/>
            <w:r w:rsidR="00237C1B">
              <w:rPr>
                <w:rStyle w:val="CommentReference"/>
                <w:rFonts w:eastAsiaTheme="minorEastAsia"/>
              </w:rPr>
              <w:commentReference w:id="337"/>
            </w:r>
          </w:p>
        </w:tc>
        <w:tc>
          <w:tcPr>
            <w:tcW w:w="1918" w:type="dxa"/>
            <w:tcBorders>
              <w:top w:val="nil"/>
              <w:left w:val="nil"/>
              <w:bottom w:val="nil"/>
              <w:right w:val="nil"/>
            </w:tcBorders>
          </w:tcPr>
          <w:p w14:paraId="1BFC3D5D" w14:textId="77777777" w:rsidR="00E10BDE" w:rsidRPr="00604EDE" w:rsidRDefault="00E10BDE" w:rsidP="00D53DC9">
            <w:pPr>
              <w:spacing w:after="0" w:line="240" w:lineRule="auto"/>
              <w:jc w:val="center"/>
              <w:rPr>
                <w:rFonts w:ascii="Times New Roman" w:eastAsia="Times New Roman" w:hAnsi="Times New Roman" w:cs="Times New Roman"/>
                <w:color w:val="000000"/>
              </w:rPr>
            </w:pPr>
          </w:p>
        </w:tc>
      </w:tr>
      <w:tr w:rsidR="00E10BDE" w:rsidRPr="00604EDE" w14:paraId="2ACF2870" w14:textId="77777777" w:rsidTr="006E592D">
        <w:trPr>
          <w:trHeight w:val="290"/>
        </w:trPr>
        <w:tc>
          <w:tcPr>
            <w:tcW w:w="1046" w:type="dxa"/>
            <w:tcBorders>
              <w:top w:val="nil"/>
              <w:left w:val="nil"/>
              <w:bottom w:val="nil"/>
              <w:right w:val="nil"/>
            </w:tcBorders>
            <w:shd w:val="clear" w:color="auto" w:fill="auto"/>
            <w:noWrap/>
            <w:vAlign w:val="bottom"/>
            <w:hideMark/>
          </w:tcPr>
          <w:p w14:paraId="21D380EC" w14:textId="77777777" w:rsidR="00E10BDE" w:rsidRPr="00604EDE" w:rsidRDefault="00E10BDE" w:rsidP="00D53DC9">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4A0599E7"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53EE0749"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D9A6996"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57D1992D" w14:textId="77777777" w:rsidR="00E10BDE" w:rsidRPr="00604EDE" w:rsidRDefault="00E10BDE" w:rsidP="00D53DC9">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1EEE2C97"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2315D25" w14:textId="77777777" w:rsidR="00E10BDE" w:rsidRPr="00604EDE" w:rsidRDefault="00E10BDE" w:rsidP="00D53DC9">
            <w:pPr>
              <w:spacing w:after="0" w:line="240" w:lineRule="auto"/>
              <w:jc w:val="center"/>
              <w:rPr>
                <w:rFonts w:ascii="Times New Roman" w:eastAsia="Times New Roman" w:hAnsi="Times New Roman" w:cs="Times New Roman"/>
                <w:sz w:val="20"/>
                <w:szCs w:val="20"/>
              </w:rPr>
            </w:pPr>
          </w:p>
        </w:tc>
      </w:tr>
      <w:tr w:rsidR="00E10BDE" w:rsidRPr="00604EDE" w14:paraId="76ABD38C" w14:textId="77777777" w:rsidTr="006E592D">
        <w:trPr>
          <w:trHeight w:val="290"/>
        </w:trPr>
        <w:tc>
          <w:tcPr>
            <w:tcW w:w="8746" w:type="dxa"/>
            <w:gridSpan w:val="6"/>
            <w:tcBorders>
              <w:top w:val="nil"/>
              <w:left w:val="nil"/>
              <w:bottom w:val="nil"/>
              <w:right w:val="nil"/>
            </w:tcBorders>
            <w:shd w:val="clear" w:color="auto" w:fill="auto"/>
            <w:noWrap/>
            <w:vAlign w:val="bottom"/>
            <w:hideMark/>
          </w:tcPr>
          <w:p w14:paraId="34A4F9A6" w14:textId="77777777" w:rsidR="00E10BDE" w:rsidRPr="00604EDE" w:rsidRDefault="00E10BDE" w:rsidP="00D53DC9">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farms</w:t>
            </w:r>
          </w:p>
        </w:tc>
        <w:tc>
          <w:tcPr>
            <w:tcW w:w="1918" w:type="dxa"/>
            <w:tcBorders>
              <w:top w:val="nil"/>
              <w:left w:val="nil"/>
              <w:bottom w:val="nil"/>
              <w:right w:val="nil"/>
            </w:tcBorders>
          </w:tcPr>
          <w:p w14:paraId="380A1A9D" w14:textId="77777777" w:rsidR="00E10BDE" w:rsidRPr="00604EDE" w:rsidRDefault="00E10BDE" w:rsidP="00D53DC9">
            <w:pPr>
              <w:spacing w:after="0" w:line="240" w:lineRule="auto"/>
              <w:rPr>
                <w:rFonts w:ascii="Times New Roman" w:eastAsia="Times New Roman" w:hAnsi="Times New Roman" w:cs="Times New Roman"/>
                <w:color w:val="000000"/>
                <w:vertAlign w:val="superscript"/>
              </w:rPr>
            </w:pPr>
          </w:p>
        </w:tc>
      </w:tr>
      <w:tr w:rsidR="00E10BDE" w:rsidRPr="00604EDE" w14:paraId="50990BAC" w14:textId="77777777" w:rsidTr="006E592D">
        <w:trPr>
          <w:trHeight w:val="290"/>
        </w:trPr>
        <w:tc>
          <w:tcPr>
            <w:tcW w:w="8746" w:type="dxa"/>
            <w:gridSpan w:val="6"/>
            <w:tcBorders>
              <w:top w:val="nil"/>
              <w:left w:val="nil"/>
              <w:bottom w:val="nil"/>
              <w:right w:val="nil"/>
            </w:tcBorders>
            <w:shd w:val="clear" w:color="auto" w:fill="auto"/>
            <w:noWrap/>
            <w:vAlign w:val="bottom"/>
            <w:hideMark/>
          </w:tcPr>
          <w:p w14:paraId="38DF8BE2" w14:textId="77777777" w:rsidR="00E10BDE" w:rsidRPr="00604EDE" w:rsidRDefault="00E10BDE" w:rsidP="00D53DC9">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2</w:t>
            </w:r>
            <w:r w:rsidRPr="00604EDE">
              <w:rPr>
                <w:rFonts w:ascii="Times New Roman" w:eastAsia="Times New Roman" w:hAnsi="Times New Roman" w:cs="Times New Roman"/>
                <w:color w:val="000000"/>
              </w:rPr>
              <w:t xml:space="preserve"> DHIA data not available for 1 farm</w:t>
            </w:r>
          </w:p>
        </w:tc>
        <w:tc>
          <w:tcPr>
            <w:tcW w:w="1918" w:type="dxa"/>
            <w:tcBorders>
              <w:top w:val="nil"/>
              <w:left w:val="nil"/>
              <w:bottom w:val="nil"/>
              <w:right w:val="nil"/>
            </w:tcBorders>
          </w:tcPr>
          <w:p w14:paraId="730637D6" w14:textId="77777777" w:rsidR="00E10BDE" w:rsidRPr="00604EDE" w:rsidRDefault="00E10BDE" w:rsidP="00D53DC9">
            <w:pPr>
              <w:spacing w:after="0" w:line="240" w:lineRule="auto"/>
              <w:rPr>
                <w:rFonts w:ascii="Times New Roman" w:eastAsia="Times New Roman" w:hAnsi="Times New Roman" w:cs="Times New Roman"/>
                <w:color w:val="000000"/>
                <w:vertAlign w:val="superscript"/>
              </w:rPr>
            </w:pPr>
          </w:p>
        </w:tc>
      </w:tr>
    </w:tbl>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tbl>
      <w:tblPr>
        <w:tblW w:w="9730" w:type="dxa"/>
        <w:tblLook w:val="04A0" w:firstRow="1" w:lastRow="0" w:firstColumn="1" w:lastColumn="0" w:noHBand="0" w:noVBand="1"/>
      </w:tblPr>
      <w:tblGrid>
        <w:gridCol w:w="1080"/>
        <w:gridCol w:w="3150"/>
        <w:gridCol w:w="3150"/>
        <w:gridCol w:w="1366"/>
        <w:gridCol w:w="984"/>
        <w:tblGridChange w:id="338">
          <w:tblGrid>
            <w:gridCol w:w="899"/>
            <w:gridCol w:w="3331"/>
            <w:gridCol w:w="3150"/>
            <w:gridCol w:w="1366"/>
            <w:gridCol w:w="984"/>
          </w:tblGrid>
        </w:tblGridChange>
      </w:tblGrid>
      <w:tr w:rsidR="009910FE" w:rsidRPr="00604EDE" w14:paraId="1523F67B" w14:textId="77777777" w:rsidTr="00D53DC9">
        <w:trPr>
          <w:trHeight w:val="290"/>
        </w:trPr>
        <w:tc>
          <w:tcPr>
            <w:tcW w:w="9730" w:type="dxa"/>
            <w:gridSpan w:val="5"/>
            <w:tcBorders>
              <w:top w:val="nil"/>
              <w:left w:val="nil"/>
              <w:bottom w:val="nil"/>
              <w:right w:val="nil"/>
            </w:tcBorders>
            <w:shd w:val="clear" w:color="auto" w:fill="auto"/>
            <w:noWrap/>
            <w:vAlign w:val="bottom"/>
          </w:tcPr>
          <w:p w14:paraId="19240015" w14:textId="7119DB2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3. </w:t>
            </w:r>
            <w:ins w:id="339" w:author="Sandra Godden" w:date="2023-10-13T15:59:00Z">
              <w:r w:rsidR="00237C1B">
                <w:rPr>
                  <w:rFonts w:ascii="Times New Roman" w:eastAsia="Times New Roman" w:hAnsi="Times New Roman" w:cs="Times New Roman"/>
                  <w:color w:val="000000"/>
                </w:rPr>
                <w:t xml:space="preserve">Objective 2. </w:t>
              </w:r>
            </w:ins>
            <w:r w:rsidRPr="00604EDE">
              <w:rPr>
                <w:rFonts w:ascii="Times New Roman" w:eastAsia="Times New Roman" w:hAnsi="Times New Roman" w:cs="Times New Roman"/>
                <w:color w:val="000000"/>
              </w:rPr>
              <w:t>Selected results of univariate analysis identifying factors unconditionally associated with</w:t>
            </w:r>
            <w:ins w:id="340" w:author="Sandra Godden" w:date="2023-10-13T14:58:00Z">
              <w:r w:rsidR="00D34B6A">
                <w:rPr>
                  <w:rFonts w:ascii="Times New Roman" w:eastAsia="Times New Roman" w:hAnsi="Times New Roman" w:cs="Times New Roman"/>
                  <w:color w:val="000000"/>
                </w:rPr>
                <w:t xml:space="preserve"> milk quality,</w:t>
              </w:r>
            </w:ins>
            <w:r w:rsidRPr="00604EDE">
              <w:rPr>
                <w:rFonts w:ascii="Times New Roman" w:eastAsia="Times New Roman" w:hAnsi="Times New Roman" w:cs="Times New Roman"/>
                <w:color w:val="000000"/>
              </w:rPr>
              <w:t xml:space="preserve"> udder health and </w:t>
            </w:r>
            <w:ins w:id="341" w:author="Sandra Godden" w:date="2023-10-13T14:59:00Z">
              <w:r w:rsidR="00D34B6A">
                <w:rPr>
                  <w:rFonts w:ascii="Times New Roman" w:eastAsia="Times New Roman" w:hAnsi="Times New Roman" w:cs="Times New Roman"/>
                  <w:color w:val="000000"/>
                </w:rPr>
                <w:t xml:space="preserve">udder </w:t>
              </w:r>
            </w:ins>
            <w:r w:rsidRPr="00604EDE">
              <w:rPr>
                <w:rFonts w:ascii="Times New Roman" w:eastAsia="Times New Roman" w:hAnsi="Times New Roman" w:cs="Times New Roman"/>
                <w:color w:val="000000"/>
              </w:rPr>
              <w:t xml:space="preserve">hygiene outcomes at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 for </w:t>
            </w:r>
            <w:r w:rsidRPr="00604EDE">
              <w:rPr>
                <w:rFonts w:ascii="Times New Roman" w:hAnsi="Times New Roman" w:cs="Times New Roman"/>
              </w:rPr>
              <w:t>21 Vermont</w:t>
            </w:r>
            <w:r w:rsidRPr="00604EDE">
              <w:rPr>
                <w:rFonts w:ascii="Times New Roman" w:eastAsia="Times New Roman" w:hAnsi="Times New Roman" w:cs="Times New Roman"/>
                <w:color w:val="000000"/>
              </w:rPr>
              <w:t xml:space="preserve"> organic dairy herds</w:t>
            </w:r>
          </w:p>
        </w:tc>
      </w:tr>
      <w:tr w:rsidR="009910FE" w:rsidRPr="00604EDE" w14:paraId="0AEC3A54" w14:textId="77777777" w:rsidTr="00D53DC9">
        <w:trPr>
          <w:trHeight w:val="290"/>
        </w:trPr>
        <w:tc>
          <w:tcPr>
            <w:tcW w:w="4230" w:type="dxa"/>
            <w:gridSpan w:val="2"/>
            <w:tcBorders>
              <w:top w:val="nil"/>
              <w:left w:val="nil"/>
              <w:bottom w:val="nil"/>
              <w:right w:val="nil"/>
            </w:tcBorders>
            <w:shd w:val="clear" w:color="auto" w:fill="auto"/>
            <w:noWrap/>
            <w:vAlign w:val="bottom"/>
            <w:hideMark/>
          </w:tcPr>
          <w:p w14:paraId="1FB37FC9" w14:textId="414D3338" w:rsidR="009910FE" w:rsidRPr="00604EDE" w:rsidRDefault="00D34B6A" w:rsidP="00D34B6A">
            <w:pPr>
              <w:spacing w:after="0" w:line="240" w:lineRule="auto"/>
              <w:rPr>
                <w:rFonts w:ascii="Times New Roman" w:eastAsia="Times New Roman" w:hAnsi="Times New Roman" w:cs="Times New Roman"/>
                <w:color w:val="000000"/>
              </w:rPr>
            </w:pPr>
            <w:ins w:id="342" w:author="Sandra Godden" w:date="2023-10-13T14:59:00Z">
              <w:r>
                <w:rPr>
                  <w:rFonts w:ascii="Times New Roman" w:eastAsia="Times New Roman" w:hAnsi="Times New Roman" w:cs="Times New Roman"/>
                  <w:color w:val="000000"/>
                </w:rPr>
                <w:t>Outcome</w:t>
              </w:r>
              <w:r>
                <w:rPr>
                  <w:rFonts w:ascii="Times New Roman" w:eastAsia="Times New Roman" w:hAnsi="Times New Roman" w:cs="Times New Roman"/>
                  <w:color w:val="000000"/>
                </w:rPr>
                <w:br/>
              </w:r>
            </w:ins>
            <w:r w:rsidR="009910FE" w:rsidRPr="00604EDE">
              <w:rPr>
                <w:rFonts w:ascii="Times New Roman" w:eastAsia="Times New Roman" w:hAnsi="Times New Roman" w:cs="Times New Roman"/>
                <w:color w:val="000000"/>
              </w:rPr>
              <w:t>Parameter</w:t>
            </w:r>
            <w:ins w:id="343" w:author="Sandra Godden" w:date="2023-10-13T14:59:00Z">
              <w:r>
                <w:rPr>
                  <w:rFonts w:ascii="Times New Roman" w:eastAsia="Times New Roman" w:hAnsi="Times New Roman" w:cs="Times New Roman"/>
                  <w:color w:val="000000"/>
                </w:rPr>
                <w:t xml:space="preserve"> </w:t>
              </w:r>
            </w:ins>
            <w:ins w:id="344" w:author="Sandra Godden" w:date="2023-10-13T15:00:00Z">
              <w:r>
                <w:rPr>
                  <w:rFonts w:ascii="Times New Roman" w:eastAsia="Times New Roman" w:hAnsi="Times New Roman" w:cs="Times New Roman"/>
                  <w:color w:val="000000"/>
                </w:rPr>
                <w:t xml:space="preserve">   </w:t>
              </w:r>
            </w:ins>
            <w:ins w:id="345" w:author="Sandra Godden" w:date="2023-10-13T14:59:00Z">
              <w:r>
                <w:rPr>
                  <w:rFonts w:ascii="Times New Roman" w:eastAsia="Times New Roman" w:hAnsi="Times New Roman" w:cs="Times New Roman"/>
                  <w:color w:val="000000"/>
                </w:rPr>
                <w:t>Explanatory Variable</w:t>
              </w:r>
            </w:ins>
          </w:p>
        </w:tc>
        <w:tc>
          <w:tcPr>
            <w:tcW w:w="3150" w:type="dxa"/>
            <w:tcBorders>
              <w:top w:val="nil"/>
              <w:left w:val="nil"/>
              <w:bottom w:val="nil"/>
              <w:right w:val="nil"/>
            </w:tcBorders>
            <w:shd w:val="clear" w:color="auto" w:fill="auto"/>
            <w:noWrap/>
            <w:vAlign w:val="bottom"/>
          </w:tcPr>
          <w:p w14:paraId="443A173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66" w:type="dxa"/>
            <w:tcBorders>
              <w:top w:val="nil"/>
              <w:left w:val="nil"/>
              <w:bottom w:val="nil"/>
              <w:right w:val="nil"/>
            </w:tcBorders>
            <w:shd w:val="clear" w:color="auto" w:fill="auto"/>
            <w:noWrap/>
            <w:vAlign w:val="bottom"/>
          </w:tcPr>
          <w:p w14:paraId="0399609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2E1C336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9910FE" w:rsidRPr="00604EDE" w14:paraId="4B172230" w14:textId="77777777" w:rsidTr="00D53DC9">
        <w:trPr>
          <w:trHeight w:val="414"/>
        </w:trPr>
        <w:tc>
          <w:tcPr>
            <w:tcW w:w="4230" w:type="dxa"/>
            <w:gridSpan w:val="2"/>
            <w:tcBorders>
              <w:top w:val="nil"/>
              <w:left w:val="nil"/>
              <w:bottom w:val="nil"/>
              <w:right w:val="nil"/>
            </w:tcBorders>
            <w:shd w:val="clear" w:color="auto" w:fill="auto"/>
            <w:noWrap/>
            <w:vAlign w:val="bottom"/>
          </w:tcPr>
          <w:p w14:paraId="2386686E"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346"/>
            <w:r w:rsidRPr="00604EDE">
              <w:rPr>
                <w:rFonts w:ascii="Times New Roman" w:eastAsia="Times New Roman" w:hAnsi="Times New Roman" w:cs="Times New Roman"/>
                <w:color w:val="000000"/>
              </w:rPr>
              <w:t>Bulk tank milk somatic cell count (cells/mL)</w:t>
            </w:r>
            <w:commentRangeEnd w:id="346"/>
            <w:r w:rsidR="00D34B6A">
              <w:rPr>
                <w:rStyle w:val="CommentReference"/>
                <w:rFonts w:eastAsiaTheme="minorEastAsia"/>
              </w:rPr>
              <w:commentReference w:id="346"/>
            </w:r>
          </w:p>
        </w:tc>
        <w:tc>
          <w:tcPr>
            <w:tcW w:w="3150" w:type="dxa"/>
            <w:tcBorders>
              <w:top w:val="nil"/>
              <w:left w:val="nil"/>
              <w:bottom w:val="nil"/>
              <w:right w:val="nil"/>
            </w:tcBorders>
            <w:shd w:val="clear" w:color="auto" w:fill="auto"/>
            <w:noWrap/>
            <w:vAlign w:val="bottom"/>
          </w:tcPr>
          <w:p w14:paraId="76611B7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0667F72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D81794B" w14:textId="77777777" w:rsidR="009910FE" w:rsidRPr="00604EDE" w:rsidRDefault="009910FE" w:rsidP="00D53DC9">
            <w:pPr>
              <w:spacing w:after="0" w:line="240" w:lineRule="auto"/>
              <w:jc w:val="right"/>
              <w:rPr>
                <w:rFonts w:ascii="Times New Roman" w:eastAsia="Times New Roman" w:hAnsi="Times New Roman" w:cs="Times New Roman"/>
                <w:color w:val="000000"/>
              </w:rPr>
            </w:pPr>
          </w:p>
        </w:tc>
      </w:tr>
      <w:tr w:rsidR="009910FE" w:rsidRPr="00604EDE" w14:paraId="5F3C8408" w14:textId="77777777" w:rsidTr="00D34B6A">
        <w:tblPrEx>
          <w:tblW w:w="9730" w:type="dxa"/>
          <w:tblPrExChange w:id="347" w:author="Sandra Godden" w:date="2023-10-13T14:59:00Z">
            <w:tblPrEx>
              <w:tblW w:w="9730" w:type="dxa"/>
            </w:tblPrEx>
          </w:tblPrExChange>
        </w:tblPrEx>
        <w:trPr>
          <w:trHeight w:val="290"/>
          <w:trPrChange w:id="348"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349" w:author="Sandra Godden" w:date="2023-10-13T14:59:00Z">
              <w:tcPr>
                <w:tcW w:w="899" w:type="dxa"/>
                <w:tcBorders>
                  <w:top w:val="nil"/>
                  <w:left w:val="nil"/>
                  <w:bottom w:val="nil"/>
                  <w:right w:val="nil"/>
                </w:tcBorders>
                <w:shd w:val="clear" w:color="auto" w:fill="auto"/>
                <w:noWrap/>
                <w:vAlign w:val="bottom"/>
              </w:tcPr>
            </w:tcPrChange>
          </w:tcPr>
          <w:p w14:paraId="5187738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50" w:author="Sandra Godden" w:date="2023-10-13T14:59:00Z">
              <w:tcPr>
                <w:tcW w:w="3331" w:type="dxa"/>
                <w:tcBorders>
                  <w:top w:val="nil"/>
                  <w:left w:val="nil"/>
                  <w:bottom w:val="nil"/>
                  <w:right w:val="nil"/>
                </w:tcBorders>
                <w:shd w:val="clear" w:color="auto" w:fill="auto"/>
                <w:noWrap/>
                <w:vAlign w:val="bottom"/>
                <w:hideMark/>
              </w:tcPr>
            </w:tcPrChange>
          </w:tcPr>
          <w:p w14:paraId="54674DE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351" w:author="Sandra Godden" w:date="2023-10-13T14:59:00Z">
              <w:tcPr>
                <w:tcW w:w="3150" w:type="dxa"/>
                <w:tcBorders>
                  <w:top w:val="nil"/>
                  <w:left w:val="nil"/>
                  <w:bottom w:val="nil"/>
                  <w:right w:val="nil"/>
                </w:tcBorders>
                <w:shd w:val="clear" w:color="auto" w:fill="auto"/>
                <w:noWrap/>
                <w:vAlign w:val="bottom"/>
                <w:hideMark/>
              </w:tcPr>
            </w:tcPrChange>
          </w:tcPr>
          <w:p w14:paraId="1A2413D9"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352" w:author="Sandra Godden" w:date="2023-10-13T14:59:00Z">
              <w:tcPr>
                <w:tcW w:w="1366" w:type="dxa"/>
                <w:tcBorders>
                  <w:top w:val="nil"/>
                  <w:left w:val="nil"/>
                  <w:bottom w:val="nil"/>
                  <w:right w:val="nil"/>
                </w:tcBorders>
                <w:shd w:val="clear" w:color="auto" w:fill="auto"/>
                <w:noWrap/>
                <w:vAlign w:val="bottom"/>
                <w:hideMark/>
              </w:tcPr>
            </w:tcPrChange>
          </w:tcPr>
          <w:p w14:paraId="751A3482" w14:textId="77777777" w:rsidR="009910FE" w:rsidRPr="00604EDE" w:rsidRDefault="009910FE" w:rsidP="00D53DC9">
            <w:pPr>
              <w:spacing w:after="0" w:line="240" w:lineRule="auto"/>
              <w:jc w:val="center"/>
              <w:rPr>
                <w:rFonts w:ascii="Times New Roman" w:eastAsia="Times New Roman" w:hAnsi="Times New Roman" w:cs="Times New Roman"/>
                <w:color w:val="000000"/>
              </w:rPr>
            </w:pPr>
            <w:commentRangeStart w:id="353"/>
            <w:r w:rsidRPr="00604EDE">
              <w:rPr>
                <w:rFonts w:ascii="Times New Roman" w:eastAsia="Times New Roman" w:hAnsi="Times New Roman" w:cs="Times New Roman"/>
                <w:color w:val="000000"/>
              </w:rPr>
              <w:t xml:space="preserve">36,000 </w:t>
            </w:r>
            <w:commentRangeEnd w:id="353"/>
            <w:r w:rsidR="00D34B6A">
              <w:rPr>
                <w:rStyle w:val="CommentReference"/>
                <w:rFonts w:eastAsiaTheme="minorEastAsia"/>
              </w:rPr>
              <w:commentReference w:id="353"/>
            </w:r>
            <w:r w:rsidRPr="00604EDE">
              <w:rPr>
                <w:rFonts w:ascii="Times New Roman" w:eastAsia="Times New Roman" w:hAnsi="Times New Roman" w:cs="Times New Roman"/>
                <w:color w:val="000000"/>
              </w:rPr>
              <w:t>(23,454)</w:t>
            </w:r>
          </w:p>
        </w:tc>
        <w:tc>
          <w:tcPr>
            <w:tcW w:w="984" w:type="dxa"/>
            <w:tcBorders>
              <w:top w:val="nil"/>
              <w:left w:val="nil"/>
              <w:bottom w:val="nil"/>
              <w:right w:val="nil"/>
            </w:tcBorders>
            <w:shd w:val="clear" w:color="auto" w:fill="auto"/>
            <w:noWrap/>
            <w:vAlign w:val="bottom"/>
            <w:hideMark/>
            <w:tcPrChange w:id="354" w:author="Sandra Godden" w:date="2023-10-13T14:59:00Z">
              <w:tcPr>
                <w:tcW w:w="984" w:type="dxa"/>
                <w:tcBorders>
                  <w:top w:val="nil"/>
                  <w:left w:val="nil"/>
                  <w:bottom w:val="nil"/>
                  <w:right w:val="nil"/>
                </w:tcBorders>
                <w:shd w:val="clear" w:color="auto" w:fill="auto"/>
                <w:noWrap/>
                <w:vAlign w:val="bottom"/>
                <w:hideMark/>
              </w:tcPr>
            </w:tcPrChange>
          </w:tcPr>
          <w:p w14:paraId="095D66C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0.14</w:t>
            </w:r>
          </w:p>
        </w:tc>
      </w:tr>
      <w:tr w:rsidR="009910FE" w:rsidRPr="00604EDE" w14:paraId="57ADB9D4" w14:textId="77777777" w:rsidTr="00D34B6A">
        <w:tblPrEx>
          <w:tblW w:w="9730" w:type="dxa"/>
          <w:tblPrExChange w:id="355" w:author="Sandra Godden" w:date="2023-10-13T14:59:00Z">
            <w:tblPrEx>
              <w:tblW w:w="9730" w:type="dxa"/>
            </w:tblPrEx>
          </w:tblPrExChange>
        </w:tblPrEx>
        <w:trPr>
          <w:trHeight w:val="290"/>
          <w:trPrChange w:id="356"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357" w:author="Sandra Godden" w:date="2023-10-13T14:59:00Z">
              <w:tcPr>
                <w:tcW w:w="899" w:type="dxa"/>
                <w:tcBorders>
                  <w:top w:val="nil"/>
                  <w:left w:val="nil"/>
                  <w:bottom w:val="nil"/>
                  <w:right w:val="nil"/>
                </w:tcBorders>
                <w:shd w:val="clear" w:color="auto" w:fill="auto"/>
                <w:noWrap/>
                <w:vAlign w:val="bottom"/>
              </w:tcPr>
            </w:tcPrChange>
          </w:tcPr>
          <w:p w14:paraId="2FA2196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58" w:author="Sandra Godden" w:date="2023-10-13T14:59:00Z">
              <w:tcPr>
                <w:tcW w:w="3331" w:type="dxa"/>
                <w:tcBorders>
                  <w:top w:val="nil"/>
                  <w:left w:val="nil"/>
                  <w:bottom w:val="nil"/>
                  <w:right w:val="nil"/>
                </w:tcBorders>
                <w:shd w:val="clear" w:color="auto" w:fill="auto"/>
                <w:noWrap/>
                <w:vAlign w:val="bottom"/>
                <w:hideMark/>
              </w:tcPr>
            </w:tcPrChange>
          </w:tcPr>
          <w:p w14:paraId="78B5268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59" w:author="Sandra Godden" w:date="2023-10-13T14:59:00Z">
              <w:tcPr>
                <w:tcW w:w="3150" w:type="dxa"/>
                <w:tcBorders>
                  <w:top w:val="nil"/>
                  <w:left w:val="nil"/>
                  <w:bottom w:val="nil"/>
                  <w:right w:val="nil"/>
                </w:tcBorders>
                <w:shd w:val="clear" w:color="auto" w:fill="auto"/>
                <w:noWrap/>
                <w:vAlign w:val="bottom"/>
                <w:hideMark/>
              </w:tcPr>
            </w:tcPrChange>
          </w:tcPr>
          <w:p w14:paraId="58933B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360" w:author="Sandra Godden" w:date="2023-10-13T14:59:00Z">
              <w:tcPr>
                <w:tcW w:w="1366" w:type="dxa"/>
                <w:tcBorders>
                  <w:top w:val="nil"/>
                  <w:left w:val="nil"/>
                  <w:bottom w:val="nil"/>
                  <w:right w:val="nil"/>
                </w:tcBorders>
                <w:shd w:val="clear" w:color="auto" w:fill="auto"/>
                <w:noWrap/>
                <w:vAlign w:val="bottom"/>
                <w:hideMark/>
              </w:tcPr>
            </w:tcPrChange>
          </w:tcPr>
          <w:p w14:paraId="236C8A3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361" w:author="Sandra Godden" w:date="2023-10-13T14:59:00Z">
              <w:tcPr>
                <w:tcW w:w="984" w:type="dxa"/>
                <w:tcBorders>
                  <w:top w:val="nil"/>
                  <w:left w:val="nil"/>
                  <w:bottom w:val="nil"/>
                  <w:right w:val="nil"/>
                </w:tcBorders>
                <w:shd w:val="clear" w:color="auto" w:fill="auto"/>
                <w:noWrap/>
                <w:vAlign w:val="bottom"/>
                <w:hideMark/>
              </w:tcPr>
            </w:tcPrChange>
          </w:tcPr>
          <w:p w14:paraId="15FE4BC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702EB8EE" w14:textId="77777777" w:rsidTr="00D34B6A">
        <w:tblPrEx>
          <w:tblW w:w="9730" w:type="dxa"/>
          <w:tblPrExChange w:id="362" w:author="Sandra Godden" w:date="2023-10-13T14:59:00Z">
            <w:tblPrEx>
              <w:tblW w:w="9730" w:type="dxa"/>
            </w:tblPrEx>
          </w:tblPrExChange>
        </w:tblPrEx>
        <w:trPr>
          <w:trHeight w:val="290"/>
          <w:trPrChange w:id="363"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364" w:author="Sandra Godden" w:date="2023-10-13T14:59:00Z">
              <w:tcPr>
                <w:tcW w:w="899" w:type="dxa"/>
                <w:tcBorders>
                  <w:top w:val="nil"/>
                  <w:left w:val="nil"/>
                  <w:bottom w:val="nil"/>
                  <w:right w:val="nil"/>
                </w:tcBorders>
                <w:shd w:val="clear" w:color="auto" w:fill="auto"/>
                <w:noWrap/>
                <w:vAlign w:val="bottom"/>
              </w:tcPr>
            </w:tcPrChange>
          </w:tcPr>
          <w:p w14:paraId="3EBEDE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65" w:author="Sandra Godden" w:date="2023-10-13T14:59:00Z">
              <w:tcPr>
                <w:tcW w:w="3331" w:type="dxa"/>
                <w:tcBorders>
                  <w:top w:val="nil"/>
                  <w:left w:val="nil"/>
                  <w:bottom w:val="nil"/>
                  <w:right w:val="nil"/>
                </w:tcBorders>
                <w:shd w:val="clear" w:color="auto" w:fill="auto"/>
                <w:noWrap/>
                <w:vAlign w:val="bottom"/>
                <w:hideMark/>
              </w:tcPr>
            </w:tcPrChange>
          </w:tcPr>
          <w:p w14:paraId="3B5C1883"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commentRangeStart w:id="366"/>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367" w:author="Sandra Godden" w:date="2023-10-13T14:59:00Z">
              <w:tcPr>
                <w:tcW w:w="3150" w:type="dxa"/>
                <w:tcBorders>
                  <w:top w:val="nil"/>
                  <w:left w:val="nil"/>
                  <w:bottom w:val="nil"/>
                  <w:right w:val="nil"/>
                </w:tcBorders>
                <w:shd w:val="clear" w:color="auto" w:fill="auto"/>
                <w:noWrap/>
                <w:vAlign w:val="bottom"/>
                <w:hideMark/>
              </w:tcPr>
            </w:tcPrChange>
          </w:tcPr>
          <w:p w14:paraId="57253DD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commentRangeEnd w:id="366"/>
            <w:r w:rsidR="00D34B6A">
              <w:rPr>
                <w:rStyle w:val="CommentReference"/>
                <w:rFonts w:eastAsiaTheme="minorEastAsia"/>
              </w:rPr>
              <w:commentReference w:id="366"/>
            </w:r>
          </w:p>
        </w:tc>
        <w:tc>
          <w:tcPr>
            <w:tcW w:w="1366" w:type="dxa"/>
            <w:tcBorders>
              <w:top w:val="nil"/>
              <w:left w:val="nil"/>
              <w:bottom w:val="nil"/>
              <w:right w:val="nil"/>
            </w:tcBorders>
            <w:shd w:val="clear" w:color="auto" w:fill="auto"/>
            <w:noWrap/>
            <w:vAlign w:val="bottom"/>
            <w:hideMark/>
            <w:tcPrChange w:id="368" w:author="Sandra Godden" w:date="2023-10-13T14:59:00Z">
              <w:tcPr>
                <w:tcW w:w="1366" w:type="dxa"/>
                <w:tcBorders>
                  <w:top w:val="nil"/>
                  <w:left w:val="nil"/>
                  <w:bottom w:val="nil"/>
                  <w:right w:val="nil"/>
                </w:tcBorders>
                <w:shd w:val="clear" w:color="auto" w:fill="auto"/>
                <w:noWrap/>
                <w:vAlign w:val="bottom"/>
                <w:hideMark/>
              </w:tcPr>
            </w:tcPrChange>
          </w:tcPr>
          <w:p w14:paraId="4AC262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-5,797 (3,970)</w:t>
            </w:r>
          </w:p>
        </w:tc>
        <w:tc>
          <w:tcPr>
            <w:tcW w:w="984" w:type="dxa"/>
            <w:tcBorders>
              <w:top w:val="nil"/>
              <w:left w:val="nil"/>
              <w:bottom w:val="nil"/>
              <w:right w:val="nil"/>
            </w:tcBorders>
            <w:shd w:val="clear" w:color="auto" w:fill="auto"/>
            <w:noWrap/>
            <w:vAlign w:val="bottom"/>
            <w:hideMark/>
            <w:tcPrChange w:id="369" w:author="Sandra Godden" w:date="2023-10-13T14:59:00Z">
              <w:tcPr>
                <w:tcW w:w="984" w:type="dxa"/>
                <w:tcBorders>
                  <w:top w:val="nil"/>
                  <w:left w:val="nil"/>
                  <w:bottom w:val="nil"/>
                  <w:right w:val="nil"/>
                </w:tcBorders>
                <w:shd w:val="clear" w:color="auto" w:fill="auto"/>
                <w:noWrap/>
                <w:vAlign w:val="bottom"/>
                <w:hideMark/>
              </w:tcPr>
            </w:tcPrChange>
          </w:tcPr>
          <w:p w14:paraId="1E4FA30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w:t>
            </w:r>
          </w:p>
        </w:tc>
      </w:tr>
      <w:tr w:rsidR="009910FE" w:rsidRPr="00604EDE" w14:paraId="141C52E9" w14:textId="77777777" w:rsidTr="00D53DC9">
        <w:trPr>
          <w:trHeight w:val="648"/>
        </w:trPr>
        <w:tc>
          <w:tcPr>
            <w:tcW w:w="4230" w:type="dxa"/>
            <w:gridSpan w:val="2"/>
            <w:tcBorders>
              <w:top w:val="nil"/>
              <w:left w:val="nil"/>
              <w:bottom w:val="nil"/>
              <w:right w:val="nil"/>
            </w:tcBorders>
            <w:shd w:val="clear" w:color="auto" w:fill="auto"/>
            <w:noWrap/>
            <w:vAlign w:val="bottom"/>
          </w:tcPr>
          <w:p w14:paraId="4B797DCB" w14:textId="069BF3E4"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new</w:t>
            </w:r>
            <w:r w:rsidR="002C11B2" w:rsidRPr="00604EDE">
              <w:rPr>
                <w:rFonts w:ascii="Times New Roman" w:eastAsia="Times New Roman" w:hAnsi="Times New Roman" w:cs="Times New Roman"/>
                <w:color w:val="000000"/>
              </w:rPr>
              <w:t>ly-elevated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0EDBADFD"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1CAE8333"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DEC0F85"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565B865" w14:textId="77777777" w:rsidTr="00D34B6A">
        <w:tblPrEx>
          <w:tblW w:w="9730" w:type="dxa"/>
          <w:tblPrExChange w:id="370" w:author="Sandra Godden" w:date="2023-10-13T14:59:00Z">
            <w:tblPrEx>
              <w:tblW w:w="9730" w:type="dxa"/>
            </w:tblPrEx>
          </w:tblPrExChange>
        </w:tblPrEx>
        <w:trPr>
          <w:trHeight w:val="290"/>
          <w:trPrChange w:id="371"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372" w:author="Sandra Godden" w:date="2023-10-13T14:59:00Z">
              <w:tcPr>
                <w:tcW w:w="899" w:type="dxa"/>
                <w:tcBorders>
                  <w:top w:val="nil"/>
                  <w:left w:val="nil"/>
                  <w:bottom w:val="nil"/>
                  <w:right w:val="nil"/>
                </w:tcBorders>
                <w:shd w:val="clear" w:color="auto" w:fill="auto"/>
                <w:noWrap/>
                <w:vAlign w:val="bottom"/>
              </w:tcPr>
            </w:tcPrChange>
          </w:tcPr>
          <w:p w14:paraId="1DA5763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73" w:author="Sandra Godden" w:date="2023-10-13T14:59:00Z">
              <w:tcPr>
                <w:tcW w:w="3331" w:type="dxa"/>
                <w:tcBorders>
                  <w:top w:val="nil"/>
                  <w:left w:val="nil"/>
                  <w:bottom w:val="nil"/>
                  <w:right w:val="nil"/>
                </w:tcBorders>
                <w:shd w:val="clear" w:color="auto" w:fill="auto"/>
                <w:noWrap/>
                <w:vAlign w:val="bottom"/>
                <w:hideMark/>
              </w:tcPr>
            </w:tcPrChange>
          </w:tcPr>
          <w:p w14:paraId="6FB4A6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p>
        </w:tc>
        <w:tc>
          <w:tcPr>
            <w:tcW w:w="3150" w:type="dxa"/>
            <w:tcBorders>
              <w:top w:val="nil"/>
              <w:left w:val="nil"/>
              <w:bottom w:val="nil"/>
              <w:right w:val="nil"/>
            </w:tcBorders>
            <w:shd w:val="clear" w:color="auto" w:fill="auto"/>
            <w:noWrap/>
            <w:vAlign w:val="bottom"/>
            <w:hideMark/>
            <w:tcPrChange w:id="374" w:author="Sandra Godden" w:date="2023-10-13T14:59:00Z">
              <w:tcPr>
                <w:tcW w:w="3150" w:type="dxa"/>
                <w:tcBorders>
                  <w:top w:val="nil"/>
                  <w:left w:val="nil"/>
                  <w:bottom w:val="nil"/>
                  <w:right w:val="nil"/>
                </w:tcBorders>
                <w:shd w:val="clear" w:color="auto" w:fill="auto"/>
                <w:noWrap/>
                <w:vAlign w:val="bottom"/>
                <w:hideMark/>
              </w:tcPr>
            </w:tcPrChange>
          </w:tcPr>
          <w:p w14:paraId="0068F3A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Inconsistent glove </w:t>
            </w:r>
            <w:proofErr w:type="gramStart"/>
            <w:r w:rsidRPr="00604EDE">
              <w:rPr>
                <w:rFonts w:ascii="Times New Roman" w:eastAsia="Times New Roman" w:hAnsi="Times New Roman" w:cs="Times New Roman"/>
                <w:color w:val="000000"/>
              </w:rPr>
              <w:t>use</w:t>
            </w:r>
            <w:proofErr w:type="gramEnd"/>
            <w:r w:rsidRPr="00604EDE">
              <w:rPr>
                <w:rFonts w:ascii="Times New Roman" w:eastAsia="Times New Roman" w:hAnsi="Times New Roman" w:cs="Times New Roman"/>
                <w:color w:val="000000"/>
              </w:rPr>
              <w:t xml:space="preserve"> while milking (n = 9)</w:t>
            </w:r>
          </w:p>
        </w:tc>
        <w:tc>
          <w:tcPr>
            <w:tcW w:w="1366" w:type="dxa"/>
            <w:tcBorders>
              <w:top w:val="nil"/>
              <w:left w:val="nil"/>
              <w:bottom w:val="nil"/>
              <w:right w:val="nil"/>
            </w:tcBorders>
            <w:shd w:val="clear" w:color="auto" w:fill="auto"/>
            <w:noWrap/>
            <w:vAlign w:val="bottom"/>
            <w:hideMark/>
            <w:tcPrChange w:id="375" w:author="Sandra Godden" w:date="2023-10-13T14:59:00Z">
              <w:tcPr>
                <w:tcW w:w="1366" w:type="dxa"/>
                <w:tcBorders>
                  <w:top w:val="nil"/>
                  <w:left w:val="nil"/>
                  <w:bottom w:val="nil"/>
                  <w:right w:val="nil"/>
                </w:tcBorders>
                <w:shd w:val="clear" w:color="auto" w:fill="auto"/>
                <w:noWrap/>
                <w:vAlign w:val="bottom"/>
                <w:hideMark/>
              </w:tcPr>
            </w:tcPrChange>
          </w:tcPr>
          <w:p w14:paraId="555862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Change w:id="376" w:author="Sandra Godden" w:date="2023-10-13T14:59:00Z">
              <w:tcPr>
                <w:tcW w:w="984" w:type="dxa"/>
                <w:tcBorders>
                  <w:top w:val="nil"/>
                  <w:left w:val="nil"/>
                  <w:bottom w:val="nil"/>
                  <w:right w:val="nil"/>
                </w:tcBorders>
                <w:shd w:val="clear" w:color="auto" w:fill="auto"/>
                <w:noWrap/>
                <w:vAlign w:val="bottom"/>
                <w:hideMark/>
              </w:tcPr>
            </w:tcPrChange>
          </w:tcPr>
          <w:p w14:paraId="3AC3D2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12CCF7EF" w14:textId="77777777" w:rsidTr="00D34B6A">
        <w:tblPrEx>
          <w:tblW w:w="9730" w:type="dxa"/>
          <w:tblPrExChange w:id="377" w:author="Sandra Godden" w:date="2023-10-13T14:59:00Z">
            <w:tblPrEx>
              <w:tblW w:w="9730" w:type="dxa"/>
            </w:tblPrEx>
          </w:tblPrExChange>
        </w:tblPrEx>
        <w:trPr>
          <w:trHeight w:val="290"/>
          <w:trPrChange w:id="378"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379" w:author="Sandra Godden" w:date="2023-10-13T14:59:00Z">
              <w:tcPr>
                <w:tcW w:w="899" w:type="dxa"/>
                <w:tcBorders>
                  <w:top w:val="nil"/>
                  <w:left w:val="nil"/>
                  <w:bottom w:val="nil"/>
                  <w:right w:val="nil"/>
                </w:tcBorders>
                <w:shd w:val="clear" w:color="auto" w:fill="auto"/>
                <w:noWrap/>
                <w:vAlign w:val="bottom"/>
              </w:tcPr>
            </w:tcPrChange>
          </w:tcPr>
          <w:p w14:paraId="2A5FB7A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80" w:author="Sandra Godden" w:date="2023-10-13T14:59:00Z">
              <w:tcPr>
                <w:tcW w:w="3331" w:type="dxa"/>
                <w:tcBorders>
                  <w:top w:val="nil"/>
                  <w:left w:val="nil"/>
                  <w:bottom w:val="nil"/>
                  <w:right w:val="nil"/>
                </w:tcBorders>
                <w:shd w:val="clear" w:color="auto" w:fill="auto"/>
                <w:noWrap/>
                <w:vAlign w:val="bottom"/>
                <w:hideMark/>
              </w:tcPr>
            </w:tcPrChange>
          </w:tcPr>
          <w:p w14:paraId="351688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81" w:author="Sandra Godden" w:date="2023-10-13T14:59:00Z">
              <w:tcPr>
                <w:tcW w:w="3150" w:type="dxa"/>
                <w:tcBorders>
                  <w:top w:val="nil"/>
                  <w:left w:val="nil"/>
                  <w:bottom w:val="nil"/>
                  <w:right w:val="nil"/>
                </w:tcBorders>
                <w:shd w:val="clear" w:color="auto" w:fill="auto"/>
                <w:noWrap/>
                <w:vAlign w:val="bottom"/>
                <w:hideMark/>
              </w:tcPr>
            </w:tcPrChange>
          </w:tcPr>
          <w:p w14:paraId="3C8D93C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milkers consistently use gloves (n = 9)</w:t>
            </w:r>
          </w:p>
        </w:tc>
        <w:tc>
          <w:tcPr>
            <w:tcW w:w="1366" w:type="dxa"/>
            <w:tcBorders>
              <w:top w:val="nil"/>
              <w:left w:val="nil"/>
              <w:bottom w:val="nil"/>
              <w:right w:val="nil"/>
            </w:tcBorders>
            <w:shd w:val="clear" w:color="auto" w:fill="auto"/>
            <w:noWrap/>
            <w:vAlign w:val="bottom"/>
            <w:hideMark/>
            <w:tcPrChange w:id="382" w:author="Sandra Godden" w:date="2023-10-13T14:59:00Z">
              <w:tcPr>
                <w:tcW w:w="1366" w:type="dxa"/>
                <w:tcBorders>
                  <w:top w:val="nil"/>
                  <w:left w:val="nil"/>
                  <w:bottom w:val="nil"/>
                  <w:right w:val="nil"/>
                </w:tcBorders>
                <w:shd w:val="clear" w:color="auto" w:fill="auto"/>
                <w:noWrap/>
                <w:vAlign w:val="bottom"/>
                <w:hideMark/>
              </w:tcPr>
            </w:tcPrChange>
          </w:tcPr>
          <w:p w14:paraId="1E6A043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383" w:author="Sandra Godden" w:date="2023-10-13T14:59:00Z">
              <w:tcPr>
                <w:tcW w:w="984" w:type="dxa"/>
                <w:tcBorders>
                  <w:top w:val="nil"/>
                  <w:left w:val="nil"/>
                  <w:bottom w:val="nil"/>
                  <w:right w:val="nil"/>
                </w:tcBorders>
                <w:shd w:val="clear" w:color="auto" w:fill="auto"/>
                <w:noWrap/>
                <w:vAlign w:val="bottom"/>
                <w:hideMark/>
              </w:tcPr>
            </w:tcPrChange>
          </w:tcPr>
          <w:p w14:paraId="642FA4A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0C2A97DD" w14:textId="77777777" w:rsidTr="00D34B6A">
        <w:tblPrEx>
          <w:tblW w:w="9730" w:type="dxa"/>
          <w:tblPrExChange w:id="384" w:author="Sandra Godden" w:date="2023-10-13T14:59:00Z">
            <w:tblPrEx>
              <w:tblW w:w="9730" w:type="dxa"/>
            </w:tblPrEx>
          </w:tblPrExChange>
        </w:tblPrEx>
        <w:trPr>
          <w:trHeight w:val="290"/>
          <w:trPrChange w:id="385"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386" w:author="Sandra Godden" w:date="2023-10-13T14:59:00Z">
              <w:tcPr>
                <w:tcW w:w="899" w:type="dxa"/>
                <w:tcBorders>
                  <w:top w:val="nil"/>
                  <w:left w:val="nil"/>
                  <w:bottom w:val="nil"/>
                  <w:right w:val="nil"/>
                </w:tcBorders>
                <w:shd w:val="clear" w:color="auto" w:fill="auto"/>
                <w:noWrap/>
                <w:vAlign w:val="bottom"/>
              </w:tcPr>
            </w:tcPrChange>
          </w:tcPr>
          <w:p w14:paraId="5C504E0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87" w:author="Sandra Godden" w:date="2023-10-13T14:59:00Z">
              <w:tcPr>
                <w:tcW w:w="3331" w:type="dxa"/>
                <w:tcBorders>
                  <w:top w:val="nil"/>
                  <w:left w:val="nil"/>
                  <w:bottom w:val="nil"/>
                  <w:right w:val="nil"/>
                </w:tcBorders>
                <w:shd w:val="clear" w:color="auto" w:fill="auto"/>
                <w:noWrap/>
                <w:vAlign w:val="bottom"/>
                <w:hideMark/>
              </w:tcPr>
            </w:tcPrChange>
          </w:tcPr>
          <w:p w14:paraId="0FCF852C"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388" w:author="Sandra Godden" w:date="2023-10-13T14:59:00Z">
              <w:tcPr>
                <w:tcW w:w="3150" w:type="dxa"/>
                <w:tcBorders>
                  <w:top w:val="nil"/>
                  <w:left w:val="nil"/>
                  <w:bottom w:val="nil"/>
                  <w:right w:val="nil"/>
                </w:tcBorders>
                <w:shd w:val="clear" w:color="auto" w:fill="auto"/>
                <w:noWrap/>
                <w:vAlign w:val="bottom"/>
                <w:hideMark/>
              </w:tcPr>
            </w:tcPrChange>
          </w:tcPr>
          <w:p w14:paraId="273495C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389" w:author="Sandra Godden" w:date="2023-10-13T14:59:00Z">
              <w:tcPr>
                <w:tcW w:w="1366" w:type="dxa"/>
                <w:tcBorders>
                  <w:top w:val="nil"/>
                  <w:left w:val="nil"/>
                  <w:bottom w:val="nil"/>
                  <w:right w:val="nil"/>
                </w:tcBorders>
                <w:shd w:val="clear" w:color="auto" w:fill="auto"/>
                <w:noWrap/>
                <w:vAlign w:val="bottom"/>
                <w:hideMark/>
              </w:tcPr>
            </w:tcPrChange>
          </w:tcPr>
          <w:p w14:paraId="2763580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Change w:id="390" w:author="Sandra Godden" w:date="2023-10-13T14:59:00Z">
              <w:tcPr>
                <w:tcW w:w="984" w:type="dxa"/>
                <w:tcBorders>
                  <w:top w:val="nil"/>
                  <w:left w:val="nil"/>
                  <w:bottom w:val="nil"/>
                  <w:right w:val="nil"/>
                </w:tcBorders>
                <w:shd w:val="clear" w:color="auto" w:fill="auto"/>
                <w:noWrap/>
                <w:vAlign w:val="bottom"/>
                <w:hideMark/>
              </w:tcPr>
            </w:tcPrChange>
          </w:tcPr>
          <w:p w14:paraId="2935B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9910FE" w:rsidRPr="00604EDE" w14:paraId="30DED6A1" w14:textId="77777777" w:rsidTr="00D53DC9">
        <w:trPr>
          <w:trHeight w:val="738"/>
        </w:trPr>
        <w:tc>
          <w:tcPr>
            <w:tcW w:w="4230" w:type="dxa"/>
            <w:gridSpan w:val="2"/>
            <w:tcBorders>
              <w:top w:val="nil"/>
              <w:left w:val="nil"/>
              <w:bottom w:val="nil"/>
              <w:right w:val="nil"/>
            </w:tcBorders>
            <w:shd w:val="clear" w:color="auto" w:fill="auto"/>
            <w:noWrap/>
            <w:vAlign w:val="bottom"/>
          </w:tcPr>
          <w:p w14:paraId="5910A531" w14:textId="414A4BB1"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w:t>
            </w:r>
            <w:r w:rsidR="009910FE" w:rsidRPr="00604EDE">
              <w:rPr>
                <w:rFonts w:ascii="Times New Roman" w:eastAsia="Times New Roman" w:hAnsi="Times New Roman" w:cs="Times New Roman"/>
                <w:color w:val="000000"/>
              </w:rPr>
              <w:t xml:space="preserve">cows with </w:t>
            </w:r>
            <w:r w:rsidR="002B746A" w:rsidRPr="00604EDE">
              <w:rPr>
                <w:rFonts w:ascii="Times New Roman" w:eastAsia="Times New Roman" w:hAnsi="Times New Roman" w:cs="Times New Roman"/>
                <w:color w:val="000000"/>
              </w:rPr>
              <w:t>chronically-elevated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6E9E339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62D620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6164EE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BB4EE69" w14:textId="77777777" w:rsidTr="00D34B6A">
        <w:tblPrEx>
          <w:tblW w:w="9730" w:type="dxa"/>
          <w:tblPrExChange w:id="391" w:author="Sandra Godden" w:date="2023-10-13T14:59:00Z">
            <w:tblPrEx>
              <w:tblW w:w="9730" w:type="dxa"/>
            </w:tblPrEx>
          </w:tblPrExChange>
        </w:tblPrEx>
        <w:trPr>
          <w:trHeight w:val="729"/>
          <w:trPrChange w:id="392" w:author="Sandra Godden" w:date="2023-10-13T14:59:00Z">
            <w:trPr>
              <w:trHeight w:val="729"/>
            </w:trPr>
          </w:trPrChange>
        </w:trPr>
        <w:tc>
          <w:tcPr>
            <w:tcW w:w="1080" w:type="dxa"/>
            <w:tcBorders>
              <w:top w:val="nil"/>
              <w:left w:val="nil"/>
              <w:bottom w:val="nil"/>
              <w:right w:val="nil"/>
            </w:tcBorders>
            <w:shd w:val="clear" w:color="auto" w:fill="auto"/>
            <w:noWrap/>
            <w:vAlign w:val="bottom"/>
            <w:tcPrChange w:id="393" w:author="Sandra Godden" w:date="2023-10-13T14:59:00Z">
              <w:tcPr>
                <w:tcW w:w="899" w:type="dxa"/>
                <w:tcBorders>
                  <w:top w:val="nil"/>
                  <w:left w:val="nil"/>
                  <w:bottom w:val="nil"/>
                  <w:right w:val="nil"/>
                </w:tcBorders>
                <w:shd w:val="clear" w:color="auto" w:fill="auto"/>
                <w:noWrap/>
                <w:vAlign w:val="bottom"/>
              </w:tcPr>
            </w:tcPrChange>
          </w:tcPr>
          <w:p w14:paraId="6FDCB3F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394" w:author="Sandra Godden" w:date="2023-10-13T14:59:00Z">
              <w:tcPr>
                <w:tcW w:w="3331" w:type="dxa"/>
                <w:tcBorders>
                  <w:top w:val="nil"/>
                  <w:left w:val="nil"/>
                  <w:bottom w:val="nil"/>
                  <w:right w:val="nil"/>
                </w:tcBorders>
                <w:shd w:val="clear" w:color="auto" w:fill="auto"/>
                <w:noWrap/>
                <w:vAlign w:val="bottom"/>
                <w:hideMark/>
              </w:tcPr>
            </w:tcPrChange>
          </w:tcPr>
          <w:p w14:paraId="00F187B1"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Change w:id="395" w:author="Sandra Godden" w:date="2023-10-13T14:59:00Z">
              <w:tcPr>
                <w:tcW w:w="3150" w:type="dxa"/>
                <w:tcBorders>
                  <w:top w:val="nil"/>
                  <w:left w:val="nil"/>
                  <w:bottom w:val="nil"/>
                  <w:right w:val="nil"/>
                </w:tcBorders>
                <w:shd w:val="clear" w:color="auto" w:fill="auto"/>
                <w:noWrap/>
                <w:vAlign w:val="bottom"/>
                <w:hideMark/>
              </w:tcPr>
            </w:tcPrChange>
          </w:tcPr>
          <w:p w14:paraId="4CEF4D2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396" w:author="Sandra Godden" w:date="2023-10-13T14:59:00Z">
              <w:tcPr>
                <w:tcW w:w="1366" w:type="dxa"/>
                <w:tcBorders>
                  <w:top w:val="nil"/>
                  <w:left w:val="nil"/>
                  <w:bottom w:val="nil"/>
                  <w:right w:val="nil"/>
                </w:tcBorders>
                <w:shd w:val="clear" w:color="auto" w:fill="auto"/>
                <w:noWrap/>
                <w:vAlign w:val="bottom"/>
                <w:hideMark/>
              </w:tcPr>
            </w:tcPrChange>
          </w:tcPr>
          <w:p w14:paraId="1370497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Change w:id="397" w:author="Sandra Godden" w:date="2023-10-13T14:59:00Z">
              <w:tcPr>
                <w:tcW w:w="984" w:type="dxa"/>
                <w:tcBorders>
                  <w:top w:val="nil"/>
                  <w:left w:val="nil"/>
                  <w:bottom w:val="nil"/>
                  <w:right w:val="nil"/>
                </w:tcBorders>
                <w:shd w:val="clear" w:color="auto" w:fill="auto"/>
                <w:noWrap/>
                <w:vAlign w:val="bottom"/>
                <w:hideMark/>
              </w:tcPr>
            </w:tcPrChange>
          </w:tcPr>
          <w:p w14:paraId="55BFD75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9910FE" w:rsidRPr="00604EDE" w14:paraId="351DE053" w14:textId="77777777" w:rsidTr="00D34B6A">
        <w:tblPrEx>
          <w:tblW w:w="9730" w:type="dxa"/>
          <w:tblPrExChange w:id="398" w:author="Sandra Godden" w:date="2023-10-13T14:59:00Z">
            <w:tblPrEx>
              <w:tblW w:w="9730" w:type="dxa"/>
            </w:tblPrEx>
          </w:tblPrExChange>
        </w:tblPrEx>
        <w:trPr>
          <w:trHeight w:val="290"/>
          <w:trPrChange w:id="399"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00" w:author="Sandra Godden" w:date="2023-10-13T14:59:00Z">
              <w:tcPr>
                <w:tcW w:w="899" w:type="dxa"/>
                <w:tcBorders>
                  <w:top w:val="nil"/>
                  <w:left w:val="nil"/>
                  <w:bottom w:val="nil"/>
                  <w:right w:val="nil"/>
                </w:tcBorders>
                <w:shd w:val="clear" w:color="auto" w:fill="auto"/>
                <w:noWrap/>
                <w:vAlign w:val="bottom"/>
              </w:tcPr>
            </w:tcPrChange>
          </w:tcPr>
          <w:p w14:paraId="272B08C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01" w:author="Sandra Godden" w:date="2023-10-13T14:59:00Z">
              <w:tcPr>
                <w:tcW w:w="3331" w:type="dxa"/>
                <w:tcBorders>
                  <w:top w:val="nil"/>
                  <w:left w:val="nil"/>
                  <w:bottom w:val="nil"/>
                  <w:right w:val="nil"/>
                </w:tcBorders>
                <w:shd w:val="clear" w:color="auto" w:fill="auto"/>
                <w:noWrap/>
                <w:vAlign w:val="bottom"/>
                <w:hideMark/>
              </w:tcPr>
            </w:tcPrChange>
          </w:tcPr>
          <w:p w14:paraId="38FBF9C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02" w:author="Sandra Godden" w:date="2023-10-13T14:59:00Z">
              <w:tcPr>
                <w:tcW w:w="3150" w:type="dxa"/>
                <w:tcBorders>
                  <w:top w:val="nil"/>
                  <w:left w:val="nil"/>
                  <w:bottom w:val="nil"/>
                  <w:right w:val="nil"/>
                </w:tcBorders>
                <w:shd w:val="clear" w:color="auto" w:fill="auto"/>
                <w:noWrap/>
                <w:vAlign w:val="bottom"/>
                <w:hideMark/>
              </w:tcPr>
            </w:tcPrChange>
          </w:tcPr>
          <w:p w14:paraId="35AA387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66" w:type="dxa"/>
            <w:tcBorders>
              <w:top w:val="nil"/>
              <w:left w:val="nil"/>
              <w:bottom w:val="nil"/>
              <w:right w:val="nil"/>
            </w:tcBorders>
            <w:shd w:val="clear" w:color="auto" w:fill="auto"/>
            <w:noWrap/>
            <w:vAlign w:val="bottom"/>
            <w:hideMark/>
            <w:tcPrChange w:id="403" w:author="Sandra Godden" w:date="2023-10-13T14:59:00Z">
              <w:tcPr>
                <w:tcW w:w="1366" w:type="dxa"/>
                <w:tcBorders>
                  <w:top w:val="nil"/>
                  <w:left w:val="nil"/>
                  <w:bottom w:val="nil"/>
                  <w:right w:val="nil"/>
                </w:tcBorders>
                <w:shd w:val="clear" w:color="auto" w:fill="auto"/>
                <w:noWrap/>
                <w:vAlign w:val="bottom"/>
                <w:hideMark/>
              </w:tcPr>
            </w:tcPrChange>
          </w:tcPr>
          <w:p w14:paraId="5E43DEC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404" w:author="Sandra Godden" w:date="2023-10-13T14:59:00Z">
              <w:tcPr>
                <w:tcW w:w="984" w:type="dxa"/>
                <w:tcBorders>
                  <w:top w:val="nil"/>
                  <w:left w:val="nil"/>
                  <w:bottom w:val="nil"/>
                  <w:right w:val="nil"/>
                </w:tcBorders>
                <w:shd w:val="clear" w:color="auto" w:fill="auto"/>
                <w:noWrap/>
                <w:vAlign w:val="bottom"/>
                <w:hideMark/>
              </w:tcPr>
            </w:tcPrChange>
          </w:tcPr>
          <w:p w14:paraId="6CC74E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63E5D1D" w14:textId="77777777" w:rsidTr="00D34B6A">
        <w:tblPrEx>
          <w:tblW w:w="9730" w:type="dxa"/>
          <w:tblPrExChange w:id="405" w:author="Sandra Godden" w:date="2023-10-13T14:59:00Z">
            <w:tblPrEx>
              <w:tblW w:w="9730" w:type="dxa"/>
            </w:tblPrEx>
          </w:tblPrExChange>
        </w:tblPrEx>
        <w:trPr>
          <w:trHeight w:val="290"/>
          <w:trPrChange w:id="406"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07" w:author="Sandra Godden" w:date="2023-10-13T14:59:00Z">
              <w:tcPr>
                <w:tcW w:w="899" w:type="dxa"/>
                <w:tcBorders>
                  <w:top w:val="nil"/>
                  <w:left w:val="nil"/>
                  <w:bottom w:val="nil"/>
                  <w:right w:val="nil"/>
                </w:tcBorders>
                <w:shd w:val="clear" w:color="auto" w:fill="auto"/>
                <w:noWrap/>
                <w:vAlign w:val="bottom"/>
              </w:tcPr>
            </w:tcPrChange>
          </w:tcPr>
          <w:p w14:paraId="5633AD4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08" w:author="Sandra Godden" w:date="2023-10-13T14:59:00Z">
              <w:tcPr>
                <w:tcW w:w="3331" w:type="dxa"/>
                <w:tcBorders>
                  <w:top w:val="nil"/>
                  <w:left w:val="nil"/>
                  <w:bottom w:val="nil"/>
                  <w:right w:val="nil"/>
                </w:tcBorders>
                <w:shd w:val="clear" w:color="auto" w:fill="auto"/>
                <w:noWrap/>
                <w:vAlign w:val="bottom"/>
                <w:hideMark/>
              </w:tcPr>
            </w:tcPrChange>
          </w:tcPr>
          <w:p w14:paraId="178BC142" w14:textId="476B8732"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409" w:author="Sandra Godden" w:date="2023-10-13T14:59:00Z">
              <w:tcPr>
                <w:tcW w:w="3150" w:type="dxa"/>
                <w:tcBorders>
                  <w:top w:val="nil"/>
                  <w:left w:val="nil"/>
                  <w:bottom w:val="nil"/>
                  <w:right w:val="nil"/>
                </w:tcBorders>
                <w:shd w:val="clear" w:color="auto" w:fill="auto"/>
                <w:noWrap/>
                <w:vAlign w:val="bottom"/>
                <w:hideMark/>
              </w:tcPr>
            </w:tcPrChange>
          </w:tcPr>
          <w:p w14:paraId="6781BE7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410" w:author="Sandra Godden" w:date="2023-10-13T14:59:00Z">
              <w:tcPr>
                <w:tcW w:w="1366" w:type="dxa"/>
                <w:tcBorders>
                  <w:top w:val="nil"/>
                  <w:left w:val="nil"/>
                  <w:bottom w:val="nil"/>
                  <w:right w:val="nil"/>
                </w:tcBorders>
                <w:shd w:val="clear" w:color="auto" w:fill="auto"/>
                <w:noWrap/>
                <w:vAlign w:val="bottom"/>
                <w:hideMark/>
              </w:tcPr>
            </w:tcPrChange>
          </w:tcPr>
          <w:p w14:paraId="7775C67B"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Change w:id="411" w:author="Sandra Godden" w:date="2023-10-13T14:59:00Z">
              <w:tcPr>
                <w:tcW w:w="984" w:type="dxa"/>
                <w:tcBorders>
                  <w:top w:val="nil"/>
                  <w:left w:val="nil"/>
                  <w:bottom w:val="nil"/>
                  <w:right w:val="nil"/>
                </w:tcBorders>
                <w:shd w:val="clear" w:color="auto" w:fill="auto"/>
                <w:noWrap/>
                <w:vAlign w:val="bottom"/>
                <w:hideMark/>
              </w:tcPr>
            </w:tcPrChange>
          </w:tcPr>
          <w:p w14:paraId="7C4C4D4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36B4FC7D" w14:textId="77777777" w:rsidTr="00D34B6A">
        <w:tblPrEx>
          <w:tblW w:w="9730" w:type="dxa"/>
          <w:tblPrExChange w:id="412" w:author="Sandra Godden" w:date="2023-10-13T14:59:00Z">
            <w:tblPrEx>
              <w:tblW w:w="9730" w:type="dxa"/>
            </w:tblPrEx>
          </w:tblPrExChange>
        </w:tblPrEx>
        <w:trPr>
          <w:trHeight w:val="423"/>
          <w:trPrChange w:id="413" w:author="Sandra Godden" w:date="2023-10-13T14:59:00Z">
            <w:trPr>
              <w:trHeight w:val="423"/>
            </w:trPr>
          </w:trPrChange>
        </w:trPr>
        <w:tc>
          <w:tcPr>
            <w:tcW w:w="1080" w:type="dxa"/>
            <w:tcBorders>
              <w:top w:val="nil"/>
              <w:left w:val="nil"/>
              <w:bottom w:val="nil"/>
              <w:right w:val="nil"/>
            </w:tcBorders>
            <w:shd w:val="clear" w:color="auto" w:fill="auto"/>
            <w:noWrap/>
            <w:vAlign w:val="bottom"/>
            <w:tcPrChange w:id="414" w:author="Sandra Godden" w:date="2023-10-13T14:59:00Z">
              <w:tcPr>
                <w:tcW w:w="899" w:type="dxa"/>
                <w:tcBorders>
                  <w:top w:val="nil"/>
                  <w:left w:val="nil"/>
                  <w:bottom w:val="nil"/>
                  <w:right w:val="nil"/>
                </w:tcBorders>
                <w:shd w:val="clear" w:color="auto" w:fill="auto"/>
                <w:noWrap/>
                <w:vAlign w:val="bottom"/>
              </w:tcPr>
            </w:tcPrChange>
          </w:tcPr>
          <w:p w14:paraId="7186E8C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15" w:author="Sandra Godden" w:date="2023-10-13T14:59:00Z">
              <w:tcPr>
                <w:tcW w:w="3331" w:type="dxa"/>
                <w:tcBorders>
                  <w:top w:val="nil"/>
                  <w:left w:val="nil"/>
                  <w:bottom w:val="nil"/>
                  <w:right w:val="nil"/>
                </w:tcBorders>
                <w:shd w:val="clear" w:color="auto" w:fill="auto"/>
                <w:noWrap/>
                <w:vAlign w:val="bottom"/>
                <w:hideMark/>
              </w:tcPr>
            </w:tcPrChange>
          </w:tcPr>
          <w:p w14:paraId="5F9D83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416" w:author="Sandra Godden" w:date="2023-10-13T14:59:00Z">
              <w:tcPr>
                <w:tcW w:w="3150" w:type="dxa"/>
                <w:tcBorders>
                  <w:top w:val="nil"/>
                  <w:left w:val="nil"/>
                  <w:bottom w:val="nil"/>
                  <w:right w:val="nil"/>
                </w:tcBorders>
                <w:shd w:val="clear" w:color="auto" w:fill="auto"/>
                <w:noWrap/>
                <w:vAlign w:val="bottom"/>
                <w:hideMark/>
              </w:tcPr>
            </w:tcPrChange>
          </w:tcPr>
          <w:p w14:paraId="38CF368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417" w:author="Sandra Godden" w:date="2023-10-13T14:59:00Z">
              <w:tcPr>
                <w:tcW w:w="1366" w:type="dxa"/>
                <w:tcBorders>
                  <w:top w:val="nil"/>
                  <w:left w:val="nil"/>
                  <w:bottom w:val="nil"/>
                  <w:right w:val="nil"/>
                </w:tcBorders>
                <w:shd w:val="clear" w:color="auto" w:fill="auto"/>
                <w:noWrap/>
                <w:vAlign w:val="bottom"/>
                <w:hideMark/>
              </w:tcPr>
            </w:tcPrChange>
          </w:tcPr>
          <w:p w14:paraId="006B31E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Change w:id="418" w:author="Sandra Godden" w:date="2023-10-13T14:59:00Z">
              <w:tcPr>
                <w:tcW w:w="984" w:type="dxa"/>
                <w:tcBorders>
                  <w:top w:val="nil"/>
                  <w:left w:val="nil"/>
                  <w:bottom w:val="nil"/>
                  <w:right w:val="nil"/>
                </w:tcBorders>
                <w:shd w:val="clear" w:color="auto" w:fill="auto"/>
                <w:noWrap/>
                <w:vAlign w:val="bottom"/>
                <w:hideMark/>
              </w:tcPr>
            </w:tcPrChange>
          </w:tcPr>
          <w:p w14:paraId="2B67585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60AF6286" w14:textId="77777777" w:rsidTr="00D53DC9">
        <w:trPr>
          <w:trHeight w:val="290"/>
        </w:trPr>
        <w:tc>
          <w:tcPr>
            <w:tcW w:w="4230" w:type="dxa"/>
            <w:gridSpan w:val="2"/>
            <w:tcBorders>
              <w:top w:val="nil"/>
              <w:left w:val="nil"/>
              <w:bottom w:val="nil"/>
              <w:right w:val="nil"/>
            </w:tcBorders>
            <w:shd w:val="clear" w:color="auto" w:fill="auto"/>
            <w:noWrap/>
            <w:vAlign w:val="bottom"/>
          </w:tcPr>
          <w:p w14:paraId="5847288E" w14:textId="032E72F8"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SC</w:t>
            </w:r>
            <w:r w:rsidR="00B245CC">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B245CC">
              <w:rPr>
                <w:rFonts w:ascii="Times New Roman" w:eastAsia="Times New Roman" w:hAnsi="Times New Roman" w:cs="Times New Roman"/>
                <w:color w:val="000000"/>
              </w:rPr>
              <w:t xml:space="preserve"> 4.0</w:t>
            </w:r>
            <w:r w:rsidR="009910FE" w:rsidRPr="00604EDE">
              <w:rPr>
                <w:rFonts w:ascii="Times New Roman" w:eastAsia="Times New Roman" w:hAnsi="Times New Roman" w:cs="Times New Roman"/>
                <w:color w:val="000000"/>
              </w:rPr>
              <w:t xml:space="preserve"> on current test date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3CEBA95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7CCAC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1FEA29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545EDA5E" w14:textId="77777777" w:rsidTr="00D34B6A">
        <w:tblPrEx>
          <w:tblW w:w="9730" w:type="dxa"/>
          <w:tblPrExChange w:id="419" w:author="Sandra Godden" w:date="2023-10-13T14:59:00Z">
            <w:tblPrEx>
              <w:tblW w:w="9730" w:type="dxa"/>
            </w:tblPrEx>
          </w:tblPrExChange>
        </w:tblPrEx>
        <w:trPr>
          <w:trHeight w:val="290"/>
          <w:trPrChange w:id="420"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21" w:author="Sandra Godden" w:date="2023-10-13T14:59:00Z">
              <w:tcPr>
                <w:tcW w:w="899" w:type="dxa"/>
                <w:tcBorders>
                  <w:top w:val="nil"/>
                  <w:left w:val="nil"/>
                  <w:bottom w:val="nil"/>
                  <w:right w:val="nil"/>
                </w:tcBorders>
                <w:shd w:val="clear" w:color="auto" w:fill="auto"/>
                <w:noWrap/>
                <w:vAlign w:val="bottom"/>
              </w:tcPr>
            </w:tcPrChange>
          </w:tcPr>
          <w:p w14:paraId="4363A45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22" w:author="Sandra Godden" w:date="2023-10-13T14:59:00Z">
              <w:tcPr>
                <w:tcW w:w="3331" w:type="dxa"/>
                <w:tcBorders>
                  <w:top w:val="nil"/>
                  <w:left w:val="nil"/>
                  <w:bottom w:val="nil"/>
                  <w:right w:val="nil"/>
                </w:tcBorders>
                <w:shd w:val="clear" w:color="auto" w:fill="auto"/>
                <w:noWrap/>
                <w:vAlign w:val="bottom"/>
                <w:hideMark/>
              </w:tcPr>
            </w:tcPrChange>
          </w:tcPr>
          <w:p w14:paraId="60A39802"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423" w:author="Sandra Godden" w:date="2023-10-13T14:59:00Z">
              <w:tcPr>
                <w:tcW w:w="3150" w:type="dxa"/>
                <w:tcBorders>
                  <w:top w:val="nil"/>
                  <w:left w:val="nil"/>
                  <w:bottom w:val="nil"/>
                  <w:right w:val="nil"/>
                </w:tcBorders>
                <w:shd w:val="clear" w:color="auto" w:fill="auto"/>
                <w:noWrap/>
                <w:vAlign w:val="bottom"/>
                <w:hideMark/>
              </w:tcPr>
            </w:tcPrChange>
          </w:tcPr>
          <w:p w14:paraId="7F0B63B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424" w:author="Sandra Godden" w:date="2023-10-13T14:59:00Z">
              <w:tcPr>
                <w:tcW w:w="1366" w:type="dxa"/>
                <w:tcBorders>
                  <w:top w:val="nil"/>
                  <w:left w:val="nil"/>
                  <w:bottom w:val="nil"/>
                  <w:right w:val="nil"/>
                </w:tcBorders>
                <w:shd w:val="clear" w:color="auto" w:fill="auto"/>
                <w:noWrap/>
                <w:vAlign w:val="bottom"/>
                <w:hideMark/>
              </w:tcPr>
            </w:tcPrChange>
          </w:tcPr>
          <w:p w14:paraId="72FE096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Change w:id="425" w:author="Sandra Godden" w:date="2023-10-13T14:59:00Z">
              <w:tcPr>
                <w:tcW w:w="984" w:type="dxa"/>
                <w:tcBorders>
                  <w:top w:val="nil"/>
                  <w:left w:val="nil"/>
                  <w:bottom w:val="nil"/>
                  <w:right w:val="nil"/>
                </w:tcBorders>
                <w:shd w:val="clear" w:color="auto" w:fill="auto"/>
                <w:noWrap/>
                <w:vAlign w:val="bottom"/>
                <w:hideMark/>
              </w:tcPr>
            </w:tcPrChange>
          </w:tcPr>
          <w:p w14:paraId="16BC64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9910FE" w:rsidRPr="00604EDE" w14:paraId="2D2F235C" w14:textId="77777777" w:rsidTr="00D34B6A">
        <w:tblPrEx>
          <w:tblW w:w="9730" w:type="dxa"/>
          <w:tblPrExChange w:id="426" w:author="Sandra Godden" w:date="2023-10-13T14:59:00Z">
            <w:tblPrEx>
              <w:tblW w:w="9730" w:type="dxa"/>
            </w:tblPrEx>
          </w:tblPrExChange>
        </w:tblPrEx>
        <w:trPr>
          <w:trHeight w:val="290"/>
          <w:trPrChange w:id="427"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28" w:author="Sandra Godden" w:date="2023-10-13T14:59:00Z">
              <w:tcPr>
                <w:tcW w:w="899" w:type="dxa"/>
                <w:tcBorders>
                  <w:top w:val="nil"/>
                  <w:left w:val="nil"/>
                  <w:bottom w:val="nil"/>
                  <w:right w:val="nil"/>
                </w:tcBorders>
                <w:shd w:val="clear" w:color="auto" w:fill="auto"/>
                <w:noWrap/>
                <w:vAlign w:val="bottom"/>
              </w:tcPr>
            </w:tcPrChange>
          </w:tcPr>
          <w:p w14:paraId="55EC304C"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29" w:author="Sandra Godden" w:date="2023-10-13T14:59:00Z">
              <w:tcPr>
                <w:tcW w:w="3331" w:type="dxa"/>
                <w:tcBorders>
                  <w:top w:val="nil"/>
                  <w:left w:val="nil"/>
                  <w:bottom w:val="nil"/>
                  <w:right w:val="nil"/>
                </w:tcBorders>
                <w:shd w:val="clear" w:color="auto" w:fill="auto"/>
                <w:noWrap/>
                <w:vAlign w:val="bottom"/>
                <w:hideMark/>
              </w:tcPr>
            </w:tcPrChange>
          </w:tcPr>
          <w:p w14:paraId="6105BFE1" w14:textId="27FD337E"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430" w:author="Sandra Godden" w:date="2023-10-13T14:59:00Z">
              <w:tcPr>
                <w:tcW w:w="3150" w:type="dxa"/>
                <w:tcBorders>
                  <w:top w:val="nil"/>
                  <w:left w:val="nil"/>
                  <w:bottom w:val="nil"/>
                  <w:right w:val="nil"/>
                </w:tcBorders>
                <w:shd w:val="clear" w:color="auto" w:fill="auto"/>
                <w:noWrap/>
                <w:vAlign w:val="bottom"/>
                <w:hideMark/>
              </w:tcPr>
            </w:tcPrChange>
          </w:tcPr>
          <w:p w14:paraId="349F06A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431" w:author="Sandra Godden" w:date="2023-10-13T14:59:00Z">
              <w:tcPr>
                <w:tcW w:w="1366" w:type="dxa"/>
                <w:tcBorders>
                  <w:top w:val="nil"/>
                  <w:left w:val="nil"/>
                  <w:bottom w:val="nil"/>
                  <w:right w:val="nil"/>
                </w:tcBorders>
                <w:shd w:val="clear" w:color="auto" w:fill="auto"/>
                <w:noWrap/>
                <w:vAlign w:val="bottom"/>
                <w:hideMark/>
              </w:tcPr>
            </w:tcPrChange>
          </w:tcPr>
          <w:p w14:paraId="53CE6445"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Change w:id="432" w:author="Sandra Godden" w:date="2023-10-13T14:59:00Z">
              <w:tcPr>
                <w:tcW w:w="984" w:type="dxa"/>
                <w:tcBorders>
                  <w:top w:val="nil"/>
                  <w:left w:val="nil"/>
                  <w:bottom w:val="nil"/>
                  <w:right w:val="nil"/>
                </w:tcBorders>
                <w:shd w:val="clear" w:color="auto" w:fill="auto"/>
                <w:noWrap/>
                <w:vAlign w:val="bottom"/>
                <w:hideMark/>
              </w:tcPr>
            </w:tcPrChange>
          </w:tcPr>
          <w:p w14:paraId="2FE988B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683B1F83" w14:textId="77777777" w:rsidTr="00D34B6A">
        <w:tblPrEx>
          <w:tblW w:w="9730" w:type="dxa"/>
          <w:tblPrExChange w:id="433" w:author="Sandra Godden" w:date="2023-10-13T14:59:00Z">
            <w:tblPrEx>
              <w:tblW w:w="9730" w:type="dxa"/>
            </w:tblPrEx>
          </w:tblPrExChange>
        </w:tblPrEx>
        <w:trPr>
          <w:trHeight w:val="290"/>
          <w:trPrChange w:id="434"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35" w:author="Sandra Godden" w:date="2023-10-13T14:59:00Z">
              <w:tcPr>
                <w:tcW w:w="899" w:type="dxa"/>
                <w:tcBorders>
                  <w:top w:val="nil"/>
                  <w:left w:val="nil"/>
                  <w:bottom w:val="nil"/>
                  <w:right w:val="nil"/>
                </w:tcBorders>
                <w:shd w:val="clear" w:color="auto" w:fill="auto"/>
                <w:noWrap/>
                <w:vAlign w:val="bottom"/>
              </w:tcPr>
            </w:tcPrChange>
          </w:tcPr>
          <w:p w14:paraId="046C477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36" w:author="Sandra Godden" w:date="2023-10-13T14:59:00Z">
              <w:tcPr>
                <w:tcW w:w="3331" w:type="dxa"/>
                <w:tcBorders>
                  <w:top w:val="nil"/>
                  <w:left w:val="nil"/>
                  <w:bottom w:val="nil"/>
                  <w:right w:val="nil"/>
                </w:tcBorders>
                <w:shd w:val="clear" w:color="auto" w:fill="auto"/>
                <w:noWrap/>
                <w:vAlign w:val="bottom"/>
                <w:hideMark/>
              </w:tcPr>
            </w:tcPrChange>
          </w:tcPr>
          <w:p w14:paraId="48FE0E79"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437"/>
            <w:r w:rsidRPr="00604EDE">
              <w:rPr>
                <w:rFonts w:ascii="Times New Roman" w:eastAsia="Times New Roman" w:hAnsi="Times New Roman" w:cs="Times New Roman"/>
                <w:color w:val="000000"/>
              </w:rPr>
              <w:t>Average hygiene score</w:t>
            </w:r>
            <w:commentRangeEnd w:id="437"/>
            <w:r w:rsidR="00D34B6A">
              <w:rPr>
                <w:rStyle w:val="CommentReference"/>
                <w:rFonts w:eastAsiaTheme="minorEastAsia"/>
              </w:rPr>
              <w:commentReference w:id="437"/>
            </w:r>
          </w:p>
        </w:tc>
        <w:tc>
          <w:tcPr>
            <w:tcW w:w="3150" w:type="dxa"/>
            <w:tcBorders>
              <w:top w:val="nil"/>
              <w:left w:val="nil"/>
              <w:bottom w:val="nil"/>
              <w:right w:val="nil"/>
            </w:tcBorders>
            <w:shd w:val="clear" w:color="auto" w:fill="auto"/>
            <w:noWrap/>
            <w:vAlign w:val="bottom"/>
            <w:hideMark/>
            <w:tcPrChange w:id="438" w:author="Sandra Godden" w:date="2023-10-13T14:59:00Z">
              <w:tcPr>
                <w:tcW w:w="3150" w:type="dxa"/>
                <w:tcBorders>
                  <w:top w:val="nil"/>
                  <w:left w:val="nil"/>
                  <w:bottom w:val="nil"/>
                  <w:right w:val="nil"/>
                </w:tcBorders>
                <w:shd w:val="clear" w:color="auto" w:fill="auto"/>
                <w:noWrap/>
                <w:vAlign w:val="bottom"/>
                <w:hideMark/>
              </w:tcPr>
            </w:tcPrChange>
          </w:tcPr>
          <w:p w14:paraId="557E0FE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439" w:author="Sandra Godden" w:date="2023-10-13T14:59:00Z">
              <w:tcPr>
                <w:tcW w:w="1366" w:type="dxa"/>
                <w:tcBorders>
                  <w:top w:val="nil"/>
                  <w:left w:val="nil"/>
                  <w:bottom w:val="nil"/>
                  <w:right w:val="nil"/>
                </w:tcBorders>
                <w:shd w:val="clear" w:color="auto" w:fill="auto"/>
                <w:noWrap/>
                <w:vAlign w:val="bottom"/>
                <w:hideMark/>
              </w:tcPr>
            </w:tcPrChange>
          </w:tcPr>
          <w:p w14:paraId="6035B40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Change w:id="440" w:author="Sandra Godden" w:date="2023-10-13T14:59:00Z">
              <w:tcPr>
                <w:tcW w:w="984" w:type="dxa"/>
                <w:tcBorders>
                  <w:top w:val="nil"/>
                  <w:left w:val="nil"/>
                  <w:bottom w:val="nil"/>
                  <w:right w:val="nil"/>
                </w:tcBorders>
                <w:shd w:val="clear" w:color="auto" w:fill="auto"/>
                <w:noWrap/>
                <w:vAlign w:val="bottom"/>
                <w:hideMark/>
              </w:tcPr>
            </w:tcPrChange>
          </w:tcPr>
          <w:p w14:paraId="0747CAC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9910FE" w:rsidRPr="00604EDE" w14:paraId="1431A4C7" w14:textId="77777777" w:rsidTr="00D53DC9">
        <w:trPr>
          <w:trHeight w:val="702"/>
        </w:trPr>
        <w:tc>
          <w:tcPr>
            <w:tcW w:w="4230" w:type="dxa"/>
            <w:gridSpan w:val="2"/>
            <w:tcBorders>
              <w:top w:val="nil"/>
              <w:left w:val="nil"/>
              <w:bottom w:val="nil"/>
              <w:right w:val="nil"/>
            </w:tcBorders>
            <w:shd w:val="clear" w:color="auto" w:fill="auto"/>
            <w:noWrap/>
            <w:vAlign w:val="bottom"/>
          </w:tcPr>
          <w:p w14:paraId="3F34E205" w14:textId="13F6AC54"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sidR="00D73575">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sidRPr="00604EDE">
              <w:rPr>
                <w:rFonts w:ascii="Times New Roman" w:eastAsia="Times New Roman" w:hAnsi="Times New Roman" w:cs="Times New Roman"/>
                <w:color w:val="000000"/>
                <w:vertAlign w:val="superscript"/>
              </w:rPr>
              <w:t>3</w:t>
            </w:r>
          </w:p>
        </w:tc>
        <w:tc>
          <w:tcPr>
            <w:tcW w:w="3150" w:type="dxa"/>
            <w:tcBorders>
              <w:top w:val="nil"/>
              <w:left w:val="nil"/>
              <w:bottom w:val="nil"/>
              <w:right w:val="nil"/>
            </w:tcBorders>
            <w:shd w:val="clear" w:color="auto" w:fill="auto"/>
            <w:noWrap/>
            <w:vAlign w:val="bottom"/>
          </w:tcPr>
          <w:p w14:paraId="6ACFB63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D8DC14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023DB41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C831C06" w14:textId="77777777" w:rsidTr="00D34B6A">
        <w:tblPrEx>
          <w:tblW w:w="9730" w:type="dxa"/>
          <w:tblPrExChange w:id="441" w:author="Sandra Godden" w:date="2023-10-13T14:59:00Z">
            <w:tblPrEx>
              <w:tblW w:w="9730" w:type="dxa"/>
            </w:tblPrEx>
          </w:tblPrExChange>
        </w:tblPrEx>
        <w:trPr>
          <w:trHeight w:val="290"/>
          <w:trPrChange w:id="442"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43" w:author="Sandra Godden" w:date="2023-10-13T14:59:00Z">
              <w:tcPr>
                <w:tcW w:w="899" w:type="dxa"/>
                <w:tcBorders>
                  <w:top w:val="nil"/>
                  <w:left w:val="nil"/>
                  <w:bottom w:val="nil"/>
                  <w:right w:val="nil"/>
                </w:tcBorders>
                <w:shd w:val="clear" w:color="auto" w:fill="auto"/>
                <w:noWrap/>
                <w:vAlign w:val="bottom"/>
              </w:tcPr>
            </w:tcPrChange>
          </w:tcPr>
          <w:p w14:paraId="4F8B2D6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44" w:author="Sandra Godden" w:date="2023-10-13T14:59:00Z">
              <w:tcPr>
                <w:tcW w:w="3331" w:type="dxa"/>
                <w:tcBorders>
                  <w:top w:val="nil"/>
                  <w:left w:val="nil"/>
                  <w:bottom w:val="nil"/>
                  <w:right w:val="nil"/>
                </w:tcBorders>
                <w:shd w:val="clear" w:color="auto" w:fill="auto"/>
                <w:noWrap/>
                <w:vAlign w:val="bottom"/>
                <w:hideMark/>
              </w:tcPr>
            </w:tcPrChange>
          </w:tcPr>
          <w:p w14:paraId="2959A15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regularly do parenteral supplementation of dry cows with vit. E and selenium</w:t>
            </w:r>
          </w:p>
        </w:tc>
        <w:tc>
          <w:tcPr>
            <w:tcW w:w="3150" w:type="dxa"/>
            <w:tcBorders>
              <w:top w:val="nil"/>
              <w:left w:val="nil"/>
              <w:bottom w:val="nil"/>
              <w:right w:val="nil"/>
            </w:tcBorders>
            <w:shd w:val="clear" w:color="auto" w:fill="auto"/>
            <w:noWrap/>
            <w:vAlign w:val="bottom"/>
            <w:hideMark/>
            <w:tcPrChange w:id="445" w:author="Sandra Godden" w:date="2023-10-13T14:59:00Z">
              <w:tcPr>
                <w:tcW w:w="3150" w:type="dxa"/>
                <w:tcBorders>
                  <w:top w:val="nil"/>
                  <w:left w:val="nil"/>
                  <w:bottom w:val="nil"/>
                  <w:right w:val="nil"/>
                </w:tcBorders>
                <w:shd w:val="clear" w:color="auto" w:fill="auto"/>
                <w:noWrap/>
                <w:vAlign w:val="bottom"/>
                <w:hideMark/>
              </w:tcPr>
            </w:tcPrChange>
          </w:tcPr>
          <w:p w14:paraId="6E90113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 or occasional supplementation (n = 9)</w:t>
            </w:r>
          </w:p>
        </w:tc>
        <w:tc>
          <w:tcPr>
            <w:tcW w:w="1366" w:type="dxa"/>
            <w:tcBorders>
              <w:top w:val="nil"/>
              <w:left w:val="nil"/>
              <w:bottom w:val="nil"/>
              <w:right w:val="nil"/>
            </w:tcBorders>
            <w:shd w:val="clear" w:color="auto" w:fill="auto"/>
            <w:noWrap/>
            <w:vAlign w:val="bottom"/>
            <w:hideMark/>
            <w:tcPrChange w:id="446" w:author="Sandra Godden" w:date="2023-10-13T14:59:00Z">
              <w:tcPr>
                <w:tcW w:w="1366" w:type="dxa"/>
                <w:tcBorders>
                  <w:top w:val="nil"/>
                  <w:left w:val="nil"/>
                  <w:bottom w:val="nil"/>
                  <w:right w:val="nil"/>
                </w:tcBorders>
                <w:shd w:val="clear" w:color="auto" w:fill="auto"/>
                <w:noWrap/>
                <w:vAlign w:val="bottom"/>
                <w:hideMark/>
              </w:tcPr>
            </w:tcPrChange>
          </w:tcPr>
          <w:p w14:paraId="27F0B60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Change w:id="447" w:author="Sandra Godden" w:date="2023-10-13T14:59:00Z">
              <w:tcPr>
                <w:tcW w:w="984" w:type="dxa"/>
                <w:tcBorders>
                  <w:top w:val="nil"/>
                  <w:left w:val="nil"/>
                  <w:bottom w:val="nil"/>
                  <w:right w:val="nil"/>
                </w:tcBorders>
                <w:shd w:val="clear" w:color="auto" w:fill="auto"/>
                <w:noWrap/>
                <w:vAlign w:val="bottom"/>
                <w:hideMark/>
              </w:tcPr>
            </w:tcPrChange>
          </w:tcPr>
          <w:p w14:paraId="5883348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9910FE" w:rsidRPr="00604EDE" w14:paraId="6142FEC1" w14:textId="77777777" w:rsidTr="00D34B6A">
        <w:tblPrEx>
          <w:tblW w:w="9730" w:type="dxa"/>
          <w:tblPrExChange w:id="448" w:author="Sandra Godden" w:date="2023-10-13T14:59:00Z">
            <w:tblPrEx>
              <w:tblW w:w="9730" w:type="dxa"/>
            </w:tblPrEx>
          </w:tblPrExChange>
        </w:tblPrEx>
        <w:trPr>
          <w:trHeight w:val="290"/>
          <w:trPrChange w:id="449"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50" w:author="Sandra Godden" w:date="2023-10-13T14:59:00Z">
              <w:tcPr>
                <w:tcW w:w="899" w:type="dxa"/>
                <w:tcBorders>
                  <w:top w:val="nil"/>
                  <w:left w:val="nil"/>
                  <w:bottom w:val="nil"/>
                  <w:right w:val="nil"/>
                </w:tcBorders>
                <w:shd w:val="clear" w:color="auto" w:fill="auto"/>
                <w:noWrap/>
                <w:vAlign w:val="bottom"/>
              </w:tcPr>
            </w:tcPrChange>
          </w:tcPr>
          <w:p w14:paraId="0CD6EB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51" w:author="Sandra Godden" w:date="2023-10-13T14:59:00Z">
              <w:tcPr>
                <w:tcW w:w="3331" w:type="dxa"/>
                <w:tcBorders>
                  <w:top w:val="nil"/>
                  <w:left w:val="nil"/>
                  <w:bottom w:val="nil"/>
                  <w:right w:val="nil"/>
                </w:tcBorders>
                <w:shd w:val="clear" w:color="auto" w:fill="auto"/>
                <w:noWrap/>
                <w:vAlign w:val="bottom"/>
                <w:hideMark/>
              </w:tcPr>
            </w:tcPrChange>
          </w:tcPr>
          <w:p w14:paraId="2C06CF0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52" w:author="Sandra Godden" w:date="2023-10-13T14:59:00Z">
              <w:tcPr>
                <w:tcW w:w="3150" w:type="dxa"/>
                <w:tcBorders>
                  <w:top w:val="nil"/>
                  <w:left w:val="nil"/>
                  <w:bottom w:val="nil"/>
                  <w:right w:val="nil"/>
                </w:tcBorders>
                <w:shd w:val="clear" w:color="auto" w:fill="auto"/>
                <w:noWrap/>
                <w:vAlign w:val="bottom"/>
                <w:hideMark/>
              </w:tcPr>
            </w:tcPrChange>
          </w:tcPr>
          <w:p w14:paraId="1C41971D"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 (n = 11)</w:t>
            </w:r>
          </w:p>
        </w:tc>
        <w:tc>
          <w:tcPr>
            <w:tcW w:w="1366" w:type="dxa"/>
            <w:tcBorders>
              <w:top w:val="nil"/>
              <w:left w:val="nil"/>
              <w:bottom w:val="nil"/>
              <w:right w:val="nil"/>
            </w:tcBorders>
            <w:shd w:val="clear" w:color="auto" w:fill="auto"/>
            <w:noWrap/>
            <w:vAlign w:val="bottom"/>
            <w:hideMark/>
            <w:tcPrChange w:id="453" w:author="Sandra Godden" w:date="2023-10-13T14:59:00Z">
              <w:tcPr>
                <w:tcW w:w="1366" w:type="dxa"/>
                <w:tcBorders>
                  <w:top w:val="nil"/>
                  <w:left w:val="nil"/>
                  <w:bottom w:val="nil"/>
                  <w:right w:val="nil"/>
                </w:tcBorders>
                <w:shd w:val="clear" w:color="auto" w:fill="auto"/>
                <w:noWrap/>
                <w:vAlign w:val="bottom"/>
                <w:hideMark/>
              </w:tcPr>
            </w:tcPrChange>
          </w:tcPr>
          <w:p w14:paraId="1B4EFD4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454" w:author="Sandra Godden" w:date="2023-10-13T14:59:00Z">
              <w:tcPr>
                <w:tcW w:w="984" w:type="dxa"/>
                <w:tcBorders>
                  <w:top w:val="nil"/>
                  <w:left w:val="nil"/>
                  <w:bottom w:val="nil"/>
                  <w:right w:val="nil"/>
                </w:tcBorders>
                <w:shd w:val="clear" w:color="auto" w:fill="auto"/>
                <w:noWrap/>
                <w:vAlign w:val="bottom"/>
                <w:hideMark/>
              </w:tcPr>
            </w:tcPrChange>
          </w:tcPr>
          <w:p w14:paraId="4056E95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E662F45" w14:textId="77777777" w:rsidTr="00D34B6A">
        <w:tblPrEx>
          <w:tblW w:w="9730" w:type="dxa"/>
          <w:tblPrExChange w:id="455" w:author="Sandra Godden" w:date="2023-10-13T14:59:00Z">
            <w:tblPrEx>
              <w:tblW w:w="9730" w:type="dxa"/>
            </w:tblPrEx>
          </w:tblPrExChange>
        </w:tblPrEx>
        <w:trPr>
          <w:trHeight w:val="290"/>
          <w:trPrChange w:id="456"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57" w:author="Sandra Godden" w:date="2023-10-13T14:59:00Z">
              <w:tcPr>
                <w:tcW w:w="899" w:type="dxa"/>
                <w:tcBorders>
                  <w:top w:val="nil"/>
                  <w:left w:val="nil"/>
                  <w:bottom w:val="nil"/>
                  <w:right w:val="nil"/>
                </w:tcBorders>
                <w:shd w:val="clear" w:color="auto" w:fill="auto"/>
                <w:noWrap/>
                <w:vAlign w:val="bottom"/>
              </w:tcPr>
            </w:tcPrChange>
          </w:tcPr>
          <w:p w14:paraId="623422E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58" w:author="Sandra Godden" w:date="2023-10-13T14:59:00Z">
              <w:tcPr>
                <w:tcW w:w="3331" w:type="dxa"/>
                <w:tcBorders>
                  <w:top w:val="nil"/>
                  <w:left w:val="nil"/>
                  <w:bottom w:val="nil"/>
                  <w:right w:val="nil"/>
                </w:tcBorders>
                <w:shd w:val="clear" w:color="auto" w:fill="auto"/>
                <w:noWrap/>
                <w:vAlign w:val="bottom"/>
                <w:hideMark/>
              </w:tcPr>
            </w:tcPrChange>
          </w:tcPr>
          <w:p w14:paraId="052AF9B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Change w:id="459" w:author="Sandra Godden" w:date="2023-10-13T14:59:00Z">
              <w:tcPr>
                <w:tcW w:w="3150" w:type="dxa"/>
                <w:tcBorders>
                  <w:top w:val="nil"/>
                  <w:left w:val="nil"/>
                  <w:bottom w:val="nil"/>
                  <w:right w:val="nil"/>
                </w:tcBorders>
                <w:shd w:val="clear" w:color="auto" w:fill="auto"/>
                <w:noWrap/>
                <w:vAlign w:val="bottom"/>
                <w:hideMark/>
              </w:tcPr>
            </w:tcPrChange>
          </w:tcPr>
          <w:p w14:paraId="5CBBA5F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460" w:author="Sandra Godden" w:date="2023-10-13T14:59:00Z">
              <w:tcPr>
                <w:tcW w:w="1366" w:type="dxa"/>
                <w:tcBorders>
                  <w:top w:val="nil"/>
                  <w:left w:val="nil"/>
                  <w:bottom w:val="nil"/>
                  <w:right w:val="nil"/>
                </w:tcBorders>
                <w:shd w:val="clear" w:color="auto" w:fill="auto"/>
                <w:noWrap/>
                <w:vAlign w:val="bottom"/>
                <w:hideMark/>
              </w:tcPr>
            </w:tcPrChange>
          </w:tcPr>
          <w:p w14:paraId="25DBF56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Change w:id="461" w:author="Sandra Godden" w:date="2023-10-13T14:59:00Z">
              <w:tcPr>
                <w:tcW w:w="984" w:type="dxa"/>
                <w:tcBorders>
                  <w:top w:val="nil"/>
                  <w:left w:val="nil"/>
                  <w:bottom w:val="nil"/>
                  <w:right w:val="nil"/>
                </w:tcBorders>
                <w:shd w:val="clear" w:color="auto" w:fill="auto"/>
                <w:noWrap/>
                <w:vAlign w:val="bottom"/>
                <w:hideMark/>
              </w:tcPr>
            </w:tcPrChange>
          </w:tcPr>
          <w:p w14:paraId="0262AB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9910FE" w:rsidRPr="00604EDE" w14:paraId="488942ED" w14:textId="77777777" w:rsidTr="00D34B6A">
        <w:tblPrEx>
          <w:tblW w:w="9730" w:type="dxa"/>
          <w:tblPrExChange w:id="462" w:author="Sandra Godden" w:date="2023-10-13T14:59:00Z">
            <w:tblPrEx>
              <w:tblW w:w="9730" w:type="dxa"/>
            </w:tblPrEx>
          </w:tblPrExChange>
        </w:tblPrEx>
        <w:trPr>
          <w:trHeight w:val="290"/>
          <w:trPrChange w:id="463"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64" w:author="Sandra Godden" w:date="2023-10-13T14:59:00Z">
              <w:tcPr>
                <w:tcW w:w="899" w:type="dxa"/>
                <w:tcBorders>
                  <w:top w:val="nil"/>
                  <w:left w:val="nil"/>
                  <w:bottom w:val="nil"/>
                  <w:right w:val="nil"/>
                </w:tcBorders>
                <w:shd w:val="clear" w:color="auto" w:fill="auto"/>
                <w:noWrap/>
                <w:vAlign w:val="bottom"/>
              </w:tcPr>
            </w:tcPrChange>
          </w:tcPr>
          <w:p w14:paraId="5130225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65" w:author="Sandra Godden" w:date="2023-10-13T14:59:00Z">
              <w:tcPr>
                <w:tcW w:w="3331" w:type="dxa"/>
                <w:tcBorders>
                  <w:top w:val="nil"/>
                  <w:left w:val="nil"/>
                  <w:bottom w:val="nil"/>
                  <w:right w:val="nil"/>
                </w:tcBorders>
                <w:shd w:val="clear" w:color="auto" w:fill="auto"/>
                <w:noWrap/>
                <w:vAlign w:val="bottom"/>
                <w:hideMark/>
              </w:tcPr>
            </w:tcPrChange>
          </w:tcPr>
          <w:p w14:paraId="3EA23DE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66" w:author="Sandra Godden" w:date="2023-10-13T14:59:00Z">
              <w:tcPr>
                <w:tcW w:w="3150" w:type="dxa"/>
                <w:tcBorders>
                  <w:top w:val="nil"/>
                  <w:left w:val="nil"/>
                  <w:bottom w:val="nil"/>
                  <w:right w:val="nil"/>
                </w:tcBorders>
                <w:shd w:val="clear" w:color="auto" w:fill="auto"/>
                <w:noWrap/>
                <w:vAlign w:val="bottom"/>
                <w:hideMark/>
              </w:tcPr>
            </w:tcPrChange>
          </w:tcPr>
          <w:p w14:paraId="712D4F4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66" w:type="dxa"/>
            <w:tcBorders>
              <w:top w:val="nil"/>
              <w:left w:val="nil"/>
              <w:bottom w:val="nil"/>
              <w:right w:val="nil"/>
            </w:tcBorders>
            <w:shd w:val="clear" w:color="auto" w:fill="auto"/>
            <w:noWrap/>
            <w:vAlign w:val="bottom"/>
            <w:hideMark/>
            <w:tcPrChange w:id="467" w:author="Sandra Godden" w:date="2023-10-13T14:59:00Z">
              <w:tcPr>
                <w:tcW w:w="1366" w:type="dxa"/>
                <w:tcBorders>
                  <w:top w:val="nil"/>
                  <w:left w:val="nil"/>
                  <w:bottom w:val="nil"/>
                  <w:right w:val="nil"/>
                </w:tcBorders>
                <w:shd w:val="clear" w:color="auto" w:fill="auto"/>
                <w:noWrap/>
                <w:vAlign w:val="bottom"/>
                <w:hideMark/>
              </w:tcPr>
            </w:tcPrChange>
          </w:tcPr>
          <w:p w14:paraId="724870B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468" w:author="Sandra Godden" w:date="2023-10-13T14:59:00Z">
              <w:tcPr>
                <w:tcW w:w="984" w:type="dxa"/>
                <w:tcBorders>
                  <w:top w:val="nil"/>
                  <w:left w:val="nil"/>
                  <w:bottom w:val="nil"/>
                  <w:right w:val="nil"/>
                </w:tcBorders>
                <w:shd w:val="clear" w:color="auto" w:fill="auto"/>
                <w:noWrap/>
                <w:vAlign w:val="bottom"/>
                <w:hideMark/>
              </w:tcPr>
            </w:tcPrChange>
          </w:tcPr>
          <w:p w14:paraId="601960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388A37B6" w14:textId="77777777" w:rsidTr="00D34B6A">
        <w:tblPrEx>
          <w:tblW w:w="9730" w:type="dxa"/>
          <w:tblPrExChange w:id="469" w:author="Sandra Godden" w:date="2023-10-13T14:59:00Z">
            <w:tblPrEx>
              <w:tblW w:w="9730" w:type="dxa"/>
            </w:tblPrEx>
          </w:tblPrExChange>
        </w:tblPrEx>
        <w:trPr>
          <w:trHeight w:val="290"/>
          <w:trPrChange w:id="470"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71" w:author="Sandra Godden" w:date="2023-10-13T14:59:00Z">
              <w:tcPr>
                <w:tcW w:w="899" w:type="dxa"/>
                <w:tcBorders>
                  <w:top w:val="nil"/>
                  <w:left w:val="nil"/>
                  <w:bottom w:val="nil"/>
                  <w:right w:val="nil"/>
                </w:tcBorders>
                <w:shd w:val="clear" w:color="auto" w:fill="auto"/>
                <w:noWrap/>
                <w:vAlign w:val="bottom"/>
              </w:tcPr>
            </w:tcPrChange>
          </w:tcPr>
          <w:p w14:paraId="54D96ABE"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72" w:author="Sandra Godden" w:date="2023-10-13T14:59:00Z">
              <w:tcPr>
                <w:tcW w:w="3331" w:type="dxa"/>
                <w:tcBorders>
                  <w:top w:val="nil"/>
                  <w:left w:val="nil"/>
                  <w:bottom w:val="nil"/>
                  <w:right w:val="nil"/>
                </w:tcBorders>
                <w:shd w:val="clear" w:color="auto" w:fill="auto"/>
                <w:noWrap/>
                <w:vAlign w:val="bottom"/>
                <w:hideMark/>
              </w:tcPr>
            </w:tcPrChange>
          </w:tcPr>
          <w:p w14:paraId="33E0E366"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473" w:author="Sandra Godden" w:date="2023-10-13T14:59:00Z">
              <w:tcPr>
                <w:tcW w:w="3150" w:type="dxa"/>
                <w:tcBorders>
                  <w:top w:val="nil"/>
                  <w:left w:val="nil"/>
                  <w:bottom w:val="nil"/>
                  <w:right w:val="nil"/>
                </w:tcBorders>
                <w:shd w:val="clear" w:color="auto" w:fill="auto"/>
                <w:noWrap/>
                <w:vAlign w:val="bottom"/>
                <w:hideMark/>
              </w:tcPr>
            </w:tcPrChange>
          </w:tcPr>
          <w:p w14:paraId="55809A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474" w:author="Sandra Godden" w:date="2023-10-13T14:59:00Z">
              <w:tcPr>
                <w:tcW w:w="1366" w:type="dxa"/>
                <w:tcBorders>
                  <w:top w:val="nil"/>
                  <w:left w:val="nil"/>
                  <w:bottom w:val="nil"/>
                  <w:right w:val="nil"/>
                </w:tcBorders>
                <w:shd w:val="clear" w:color="auto" w:fill="auto"/>
                <w:noWrap/>
                <w:vAlign w:val="bottom"/>
                <w:hideMark/>
              </w:tcPr>
            </w:tcPrChange>
          </w:tcPr>
          <w:p w14:paraId="41C2162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Change w:id="475" w:author="Sandra Godden" w:date="2023-10-13T14:59:00Z">
              <w:tcPr>
                <w:tcW w:w="984" w:type="dxa"/>
                <w:tcBorders>
                  <w:top w:val="nil"/>
                  <w:left w:val="nil"/>
                  <w:bottom w:val="nil"/>
                  <w:right w:val="nil"/>
                </w:tcBorders>
                <w:shd w:val="clear" w:color="auto" w:fill="auto"/>
                <w:noWrap/>
                <w:vAlign w:val="bottom"/>
                <w:hideMark/>
              </w:tcPr>
            </w:tcPrChange>
          </w:tcPr>
          <w:p w14:paraId="4DD9D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9910FE" w:rsidRPr="00604EDE" w14:paraId="2109D3AD" w14:textId="77777777" w:rsidTr="00D34B6A">
        <w:tblPrEx>
          <w:tblW w:w="9730" w:type="dxa"/>
          <w:tblPrExChange w:id="476" w:author="Sandra Godden" w:date="2023-10-13T14:59:00Z">
            <w:tblPrEx>
              <w:tblW w:w="9730" w:type="dxa"/>
            </w:tblPrEx>
          </w:tblPrExChange>
        </w:tblPrEx>
        <w:trPr>
          <w:trHeight w:val="290"/>
          <w:trPrChange w:id="477"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78" w:author="Sandra Godden" w:date="2023-10-13T14:59:00Z">
              <w:tcPr>
                <w:tcW w:w="899" w:type="dxa"/>
                <w:tcBorders>
                  <w:top w:val="nil"/>
                  <w:left w:val="nil"/>
                  <w:bottom w:val="nil"/>
                  <w:right w:val="nil"/>
                </w:tcBorders>
                <w:shd w:val="clear" w:color="auto" w:fill="auto"/>
                <w:noWrap/>
                <w:vAlign w:val="bottom"/>
              </w:tcPr>
            </w:tcPrChange>
          </w:tcPr>
          <w:p w14:paraId="29880574"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79" w:author="Sandra Godden" w:date="2023-10-13T14:59:00Z">
              <w:tcPr>
                <w:tcW w:w="3331" w:type="dxa"/>
                <w:tcBorders>
                  <w:top w:val="nil"/>
                  <w:left w:val="nil"/>
                  <w:bottom w:val="nil"/>
                  <w:right w:val="nil"/>
                </w:tcBorders>
                <w:shd w:val="clear" w:color="auto" w:fill="auto"/>
                <w:noWrap/>
                <w:vAlign w:val="bottom"/>
                <w:hideMark/>
              </w:tcPr>
            </w:tcPrChange>
          </w:tcPr>
          <w:p w14:paraId="6245FFCA" w14:textId="37AD206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480" w:author="Sandra Godden" w:date="2023-10-13T14:59:00Z">
              <w:tcPr>
                <w:tcW w:w="3150" w:type="dxa"/>
                <w:tcBorders>
                  <w:top w:val="nil"/>
                  <w:left w:val="nil"/>
                  <w:bottom w:val="nil"/>
                  <w:right w:val="nil"/>
                </w:tcBorders>
                <w:shd w:val="clear" w:color="auto" w:fill="auto"/>
                <w:noWrap/>
                <w:vAlign w:val="bottom"/>
                <w:hideMark/>
              </w:tcPr>
            </w:tcPrChange>
          </w:tcPr>
          <w:p w14:paraId="3272E1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481" w:author="Sandra Godden" w:date="2023-10-13T14:59:00Z">
              <w:tcPr>
                <w:tcW w:w="1366" w:type="dxa"/>
                <w:tcBorders>
                  <w:top w:val="nil"/>
                  <w:left w:val="nil"/>
                  <w:bottom w:val="nil"/>
                  <w:right w:val="nil"/>
                </w:tcBorders>
                <w:shd w:val="clear" w:color="auto" w:fill="auto"/>
                <w:noWrap/>
                <w:vAlign w:val="bottom"/>
                <w:hideMark/>
              </w:tcPr>
            </w:tcPrChange>
          </w:tcPr>
          <w:p w14:paraId="7C46403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Change w:id="482" w:author="Sandra Godden" w:date="2023-10-13T14:59:00Z">
              <w:tcPr>
                <w:tcW w:w="984" w:type="dxa"/>
                <w:tcBorders>
                  <w:top w:val="nil"/>
                  <w:left w:val="nil"/>
                  <w:bottom w:val="nil"/>
                  <w:right w:val="nil"/>
                </w:tcBorders>
                <w:shd w:val="clear" w:color="auto" w:fill="auto"/>
                <w:noWrap/>
                <w:vAlign w:val="bottom"/>
                <w:hideMark/>
              </w:tcPr>
            </w:tcPrChange>
          </w:tcPr>
          <w:p w14:paraId="2E1970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9910FE" w:rsidRPr="00604EDE" w14:paraId="586BADDA" w14:textId="77777777" w:rsidTr="00D34B6A">
        <w:tblPrEx>
          <w:tblW w:w="9730" w:type="dxa"/>
          <w:tblPrExChange w:id="483" w:author="Sandra Godden" w:date="2023-10-13T14:59:00Z">
            <w:tblPrEx>
              <w:tblW w:w="9730" w:type="dxa"/>
            </w:tblPrEx>
          </w:tblPrExChange>
        </w:tblPrEx>
        <w:trPr>
          <w:trHeight w:val="290"/>
          <w:trPrChange w:id="484"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85" w:author="Sandra Godden" w:date="2023-10-13T14:59:00Z">
              <w:tcPr>
                <w:tcW w:w="899" w:type="dxa"/>
                <w:tcBorders>
                  <w:top w:val="nil"/>
                  <w:left w:val="nil"/>
                  <w:bottom w:val="nil"/>
                  <w:right w:val="nil"/>
                </w:tcBorders>
                <w:shd w:val="clear" w:color="auto" w:fill="auto"/>
                <w:noWrap/>
                <w:vAlign w:val="bottom"/>
              </w:tcPr>
            </w:tcPrChange>
          </w:tcPr>
          <w:p w14:paraId="110A4DD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486" w:author="Sandra Godden" w:date="2023-10-13T14:59:00Z">
              <w:tcPr>
                <w:tcW w:w="3331" w:type="dxa"/>
                <w:tcBorders>
                  <w:top w:val="nil"/>
                  <w:left w:val="nil"/>
                  <w:bottom w:val="nil"/>
                  <w:right w:val="nil"/>
                </w:tcBorders>
                <w:shd w:val="clear" w:color="auto" w:fill="auto"/>
                <w:noWrap/>
                <w:vAlign w:val="bottom"/>
                <w:hideMark/>
              </w:tcPr>
            </w:tcPrChange>
          </w:tcPr>
          <w:p w14:paraId="53592192"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487" w:author="Sandra Godden" w:date="2023-10-13T14:59:00Z">
              <w:tcPr>
                <w:tcW w:w="3150" w:type="dxa"/>
                <w:tcBorders>
                  <w:top w:val="nil"/>
                  <w:left w:val="nil"/>
                  <w:bottom w:val="nil"/>
                  <w:right w:val="nil"/>
                </w:tcBorders>
                <w:shd w:val="clear" w:color="auto" w:fill="auto"/>
                <w:noWrap/>
                <w:vAlign w:val="bottom"/>
                <w:hideMark/>
              </w:tcPr>
            </w:tcPrChange>
          </w:tcPr>
          <w:p w14:paraId="1D69D08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488" w:author="Sandra Godden" w:date="2023-10-13T14:59:00Z">
              <w:tcPr>
                <w:tcW w:w="1366" w:type="dxa"/>
                <w:tcBorders>
                  <w:top w:val="nil"/>
                  <w:left w:val="nil"/>
                  <w:bottom w:val="nil"/>
                  <w:right w:val="nil"/>
                </w:tcBorders>
                <w:shd w:val="clear" w:color="auto" w:fill="auto"/>
                <w:noWrap/>
                <w:vAlign w:val="bottom"/>
                <w:hideMark/>
              </w:tcPr>
            </w:tcPrChange>
          </w:tcPr>
          <w:p w14:paraId="7F71B9D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Change w:id="489" w:author="Sandra Godden" w:date="2023-10-13T14:59:00Z">
              <w:tcPr>
                <w:tcW w:w="984" w:type="dxa"/>
                <w:tcBorders>
                  <w:top w:val="nil"/>
                  <w:left w:val="nil"/>
                  <w:bottom w:val="nil"/>
                  <w:right w:val="nil"/>
                </w:tcBorders>
                <w:shd w:val="clear" w:color="auto" w:fill="auto"/>
                <w:noWrap/>
                <w:vAlign w:val="bottom"/>
                <w:hideMark/>
              </w:tcPr>
            </w:tcPrChange>
          </w:tcPr>
          <w:p w14:paraId="48F41F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7B417E92" w14:textId="77777777" w:rsidTr="00D53DC9">
        <w:trPr>
          <w:trHeight w:val="621"/>
        </w:trPr>
        <w:tc>
          <w:tcPr>
            <w:tcW w:w="4230" w:type="dxa"/>
            <w:gridSpan w:val="2"/>
            <w:tcBorders>
              <w:top w:val="nil"/>
              <w:left w:val="nil"/>
              <w:bottom w:val="nil"/>
              <w:right w:val="nil"/>
            </w:tcBorders>
            <w:shd w:val="clear" w:color="auto" w:fill="auto"/>
            <w:noWrap/>
            <w:vAlign w:val="bottom"/>
          </w:tcPr>
          <w:p w14:paraId="3D15C0E6" w14:textId="07BFC4D1"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0696012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3B65D6D"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62B03E7"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6FC4066F" w14:textId="77777777" w:rsidTr="00D34B6A">
        <w:tblPrEx>
          <w:tblW w:w="9730" w:type="dxa"/>
          <w:tblPrExChange w:id="490" w:author="Sandra Godden" w:date="2023-10-13T14:59:00Z">
            <w:tblPrEx>
              <w:tblW w:w="9730" w:type="dxa"/>
            </w:tblPrEx>
          </w:tblPrExChange>
        </w:tblPrEx>
        <w:trPr>
          <w:trHeight w:val="290"/>
          <w:trPrChange w:id="491"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92" w:author="Sandra Godden" w:date="2023-10-13T14:59:00Z">
              <w:tcPr>
                <w:tcW w:w="899" w:type="dxa"/>
                <w:tcBorders>
                  <w:top w:val="nil"/>
                  <w:left w:val="nil"/>
                  <w:bottom w:val="nil"/>
                  <w:right w:val="nil"/>
                </w:tcBorders>
                <w:shd w:val="clear" w:color="auto" w:fill="auto"/>
                <w:noWrap/>
                <w:vAlign w:val="bottom"/>
              </w:tcPr>
            </w:tcPrChange>
          </w:tcPr>
          <w:p w14:paraId="1AA19616"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493" w:author="Sandra Godden" w:date="2023-10-13T14:59:00Z">
              <w:tcPr>
                <w:tcW w:w="3331" w:type="dxa"/>
                <w:tcBorders>
                  <w:top w:val="nil"/>
                  <w:left w:val="nil"/>
                  <w:bottom w:val="nil"/>
                  <w:right w:val="nil"/>
                </w:tcBorders>
                <w:shd w:val="clear" w:color="auto" w:fill="auto"/>
                <w:noWrap/>
                <w:vAlign w:val="bottom"/>
                <w:hideMark/>
              </w:tcPr>
            </w:tcPrChange>
          </w:tcPr>
          <w:p w14:paraId="440784F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150" w:type="dxa"/>
            <w:tcBorders>
              <w:top w:val="nil"/>
              <w:left w:val="nil"/>
              <w:bottom w:val="nil"/>
              <w:right w:val="nil"/>
            </w:tcBorders>
            <w:shd w:val="clear" w:color="auto" w:fill="auto"/>
            <w:noWrap/>
            <w:vAlign w:val="bottom"/>
            <w:hideMark/>
            <w:tcPrChange w:id="494" w:author="Sandra Godden" w:date="2023-10-13T14:59:00Z">
              <w:tcPr>
                <w:tcW w:w="3150" w:type="dxa"/>
                <w:tcBorders>
                  <w:top w:val="nil"/>
                  <w:left w:val="nil"/>
                  <w:bottom w:val="nil"/>
                  <w:right w:val="nil"/>
                </w:tcBorders>
                <w:shd w:val="clear" w:color="auto" w:fill="auto"/>
                <w:noWrap/>
                <w:vAlign w:val="bottom"/>
                <w:hideMark/>
              </w:tcPr>
            </w:tcPrChange>
          </w:tcPr>
          <w:p w14:paraId="6F84A955"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495" w:author="Sandra Godden" w:date="2023-10-13T14:59:00Z">
              <w:tcPr>
                <w:tcW w:w="1366" w:type="dxa"/>
                <w:tcBorders>
                  <w:top w:val="nil"/>
                  <w:left w:val="nil"/>
                  <w:bottom w:val="nil"/>
                  <w:right w:val="nil"/>
                </w:tcBorders>
                <w:shd w:val="clear" w:color="auto" w:fill="auto"/>
                <w:noWrap/>
                <w:vAlign w:val="bottom"/>
                <w:hideMark/>
              </w:tcPr>
            </w:tcPrChange>
          </w:tcPr>
          <w:p w14:paraId="4F61052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Change w:id="496" w:author="Sandra Godden" w:date="2023-10-13T14:59:00Z">
              <w:tcPr>
                <w:tcW w:w="984" w:type="dxa"/>
                <w:tcBorders>
                  <w:top w:val="nil"/>
                  <w:left w:val="nil"/>
                  <w:bottom w:val="nil"/>
                  <w:right w:val="nil"/>
                </w:tcBorders>
                <w:shd w:val="clear" w:color="auto" w:fill="auto"/>
                <w:noWrap/>
                <w:vAlign w:val="bottom"/>
                <w:hideMark/>
              </w:tcPr>
            </w:tcPrChange>
          </w:tcPr>
          <w:p w14:paraId="580FC34B" w14:textId="1D4F3B38"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9D1552">
              <w:rPr>
                <w:rFonts w:ascii="Times New Roman" w:eastAsia="Times New Roman" w:hAnsi="Times New Roman" w:cs="Times New Roman"/>
                <w:color w:val="000000"/>
              </w:rPr>
              <w:t>4</w:t>
            </w:r>
          </w:p>
        </w:tc>
      </w:tr>
      <w:tr w:rsidR="009910FE" w:rsidRPr="00604EDE" w14:paraId="48CDF1F6" w14:textId="77777777" w:rsidTr="00D34B6A">
        <w:tblPrEx>
          <w:tblW w:w="9730" w:type="dxa"/>
          <w:tblPrExChange w:id="497" w:author="Sandra Godden" w:date="2023-10-13T14:59:00Z">
            <w:tblPrEx>
              <w:tblW w:w="9730" w:type="dxa"/>
            </w:tblPrEx>
          </w:tblPrExChange>
        </w:tblPrEx>
        <w:trPr>
          <w:trHeight w:val="290"/>
          <w:trPrChange w:id="498"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499" w:author="Sandra Godden" w:date="2023-10-13T14:59:00Z">
              <w:tcPr>
                <w:tcW w:w="899" w:type="dxa"/>
                <w:tcBorders>
                  <w:top w:val="nil"/>
                  <w:left w:val="nil"/>
                  <w:bottom w:val="nil"/>
                  <w:right w:val="nil"/>
                </w:tcBorders>
                <w:shd w:val="clear" w:color="auto" w:fill="auto"/>
                <w:noWrap/>
                <w:vAlign w:val="bottom"/>
              </w:tcPr>
            </w:tcPrChange>
          </w:tcPr>
          <w:p w14:paraId="4E37C9A2"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500" w:author="Sandra Godden" w:date="2023-10-13T14:59:00Z">
              <w:tcPr>
                <w:tcW w:w="3331" w:type="dxa"/>
                <w:tcBorders>
                  <w:top w:val="nil"/>
                  <w:left w:val="nil"/>
                  <w:bottom w:val="nil"/>
                  <w:right w:val="nil"/>
                </w:tcBorders>
                <w:shd w:val="clear" w:color="auto" w:fill="auto"/>
                <w:noWrap/>
                <w:vAlign w:val="bottom"/>
                <w:hideMark/>
              </w:tcPr>
            </w:tcPrChange>
          </w:tcPr>
          <w:p w14:paraId="4D3F28B0"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150" w:type="dxa"/>
            <w:tcBorders>
              <w:top w:val="nil"/>
              <w:left w:val="nil"/>
              <w:bottom w:val="nil"/>
              <w:right w:val="nil"/>
            </w:tcBorders>
            <w:shd w:val="clear" w:color="auto" w:fill="auto"/>
            <w:noWrap/>
            <w:vAlign w:val="bottom"/>
            <w:hideMark/>
            <w:tcPrChange w:id="501" w:author="Sandra Godden" w:date="2023-10-13T14:59:00Z">
              <w:tcPr>
                <w:tcW w:w="3150" w:type="dxa"/>
                <w:tcBorders>
                  <w:top w:val="nil"/>
                  <w:left w:val="nil"/>
                  <w:bottom w:val="nil"/>
                  <w:right w:val="nil"/>
                </w:tcBorders>
                <w:shd w:val="clear" w:color="auto" w:fill="auto"/>
                <w:noWrap/>
                <w:vAlign w:val="bottom"/>
                <w:hideMark/>
              </w:tcPr>
            </w:tcPrChange>
          </w:tcPr>
          <w:p w14:paraId="0B08C3C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502" w:author="Sandra Godden" w:date="2023-10-13T14:59:00Z">
              <w:tcPr>
                <w:tcW w:w="1366" w:type="dxa"/>
                <w:tcBorders>
                  <w:top w:val="nil"/>
                  <w:left w:val="nil"/>
                  <w:bottom w:val="nil"/>
                  <w:right w:val="nil"/>
                </w:tcBorders>
                <w:shd w:val="clear" w:color="auto" w:fill="auto"/>
                <w:noWrap/>
                <w:vAlign w:val="bottom"/>
                <w:hideMark/>
              </w:tcPr>
            </w:tcPrChange>
          </w:tcPr>
          <w:p w14:paraId="6A4C5D7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Change w:id="503" w:author="Sandra Godden" w:date="2023-10-13T14:59:00Z">
              <w:tcPr>
                <w:tcW w:w="984" w:type="dxa"/>
                <w:tcBorders>
                  <w:top w:val="nil"/>
                  <w:left w:val="nil"/>
                  <w:bottom w:val="nil"/>
                  <w:right w:val="nil"/>
                </w:tcBorders>
                <w:shd w:val="clear" w:color="auto" w:fill="auto"/>
                <w:noWrap/>
                <w:vAlign w:val="bottom"/>
                <w:hideMark/>
              </w:tcPr>
            </w:tcPrChange>
          </w:tcPr>
          <w:p w14:paraId="0EAAC82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046EABAF" w14:textId="77777777" w:rsidTr="00D34B6A">
        <w:tblPrEx>
          <w:tblW w:w="9730" w:type="dxa"/>
          <w:tblPrExChange w:id="504" w:author="Sandra Godden" w:date="2023-10-13T14:59:00Z">
            <w:tblPrEx>
              <w:tblW w:w="9730" w:type="dxa"/>
            </w:tblPrEx>
          </w:tblPrExChange>
        </w:tblPrEx>
        <w:trPr>
          <w:trHeight w:val="290"/>
          <w:trPrChange w:id="505"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06" w:author="Sandra Godden" w:date="2023-10-13T14:59:00Z">
              <w:tcPr>
                <w:tcW w:w="899" w:type="dxa"/>
                <w:tcBorders>
                  <w:top w:val="nil"/>
                  <w:left w:val="nil"/>
                  <w:bottom w:val="nil"/>
                  <w:right w:val="nil"/>
                </w:tcBorders>
                <w:shd w:val="clear" w:color="auto" w:fill="auto"/>
                <w:noWrap/>
                <w:vAlign w:val="bottom"/>
              </w:tcPr>
            </w:tcPrChange>
          </w:tcPr>
          <w:p w14:paraId="1FC84A21"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vAlign w:val="bottom"/>
            <w:tcPrChange w:id="507" w:author="Sandra Godden" w:date="2023-10-13T14:59:00Z">
              <w:tcPr>
                <w:tcW w:w="3331" w:type="dxa"/>
                <w:tcBorders>
                  <w:top w:val="nil"/>
                  <w:left w:val="nil"/>
                  <w:bottom w:val="nil"/>
                  <w:right w:val="nil"/>
                </w:tcBorders>
                <w:shd w:val="clear" w:color="auto" w:fill="auto"/>
                <w:vAlign w:val="bottom"/>
              </w:tcPr>
            </w:tcPrChange>
          </w:tcPr>
          <w:p w14:paraId="61D08CB5"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508" w:author="Sandra Godden" w:date="2023-10-13T14:59:00Z">
              <w:tcPr>
                <w:tcW w:w="3150" w:type="dxa"/>
                <w:tcBorders>
                  <w:top w:val="nil"/>
                  <w:left w:val="nil"/>
                  <w:bottom w:val="nil"/>
                  <w:right w:val="nil"/>
                </w:tcBorders>
                <w:shd w:val="clear" w:color="auto" w:fill="auto"/>
                <w:noWrap/>
                <w:vAlign w:val="bottom"/>
                <w:hideMark/>
              </w:tcPr>
            </w:tcPrChange>
          </w:tcPr>
          <w:p w14:paraId="18B2E8D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509" w:author="Sandra Godden" w:date="2023-10-13T14:59:00Z">
              <w:tcPr>
                <w:tcW w:w="1366" w:type="dxa"/>
                <w:tcBorders>
                  <w:top w:val="nil"/>
                  <w:left w:val="nil"/>
                  <w:bottom w:val="nil"/>
                  <w:right w:val="nil"/>
                </w:tcBorders>
                <w:shd w:val="clear" w:color="auto" w:fill="auto"/>
                <w:noWrap/>
                <w:vAlign w:val="bottom"/>
                <w:hideMark/>
              </w:tcPr>
            </w:tcPrChange>
          </w:tcPr>
          <w:p w14:paraId="229BB8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10" w:author="Sandra Godden" w:date="2023-10-13T14:59:00Z">
              <w:tcPr>
                <w:tcW w:w="984" w:type="dxa"/>
                <w:tcBorders>
                  <w:top w:val="nil"/>
                  <w:left w:val="nil"/>
                  <w:bottom w:val="nil"/>
                  <w:right w:val="nil"/>
                </w:tcBorders>
                <w:shd w:val="clear" w:color="auto" w:fill="auto"/>
                <w:noWrap/>
                <w:vAlign w:val="bottom"/>
                <w:hideMark/>
              </w:tcPr>
            </w:tcPrChange>
          </w:tcPr>
          <w:p w14:paraId="4B07C7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23732614" w14:textId="77777777" w:rsidTr="00D34B6A">
        <w:tblPrEx>
          <w:tblW w:w="9730" w:type="dxa"/>
          <w:tblPrExChange w:id="511" w:author="Sandra Godden" w:date="2023-10-13T14:59:00Z">
            <w:tblPrEx>
              <w:tblW w:w="9730" w:type="dxa"/>
            </w:tblPrEx>
          </w:tblPrExChange>
        </w:tblPrEx>
        <w:trPr>
          <w:trHeight w:val="290"/>
          <w:trPrChange w:id="512"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13" w:author="Sandra Godden" w:date="2023-10-13T14:59:00Z">
              <w:tcPr>
                <w:tcW w:w="899" w:type="dxa"/>
                <w:tcBorders>
                  <w:top w:val="nil"/>
                  <w:left w:val="nil"/>
                  <w:bottom w:val="nil"/>
                  <w:right w:val="nil"/>
                </w:tcBorders>
                <w:shd w:val="clear" w:color="auto" w:fill="auto"/>
                <w:noWrap/>
                <w:vAlign w:val="bottom"/>
              </w:tcPr>
            </w:tcPrChange>
          </w:tcPr>
          <w:p w14:paraId="24BD0DA0"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514" w:author="Sandra Godden" w:date="2023-10-13T14:59:00Z">
              <w:tcPr>
                <w:tcW w:w="3331" w:type="dxa"/>
                <w:tcBorders>
                  <w:top w:val="nil"/>
                  <w:left w:val="nil"/>
                  <w:bottom w:val="nil"/>
                  <w:right w:val="nil"/>
                </w:tcBorders>
                <w:shd w:val="clear" w:color="auto" w:fill="auto"/>
                <w:noWrap/>
                <w:vAlign w:val="bottom"/>
                <w:hideMark/>
              </w:tcPr>
            </w:tcPrChange>
          </w:tcPr>
          <w:p w14:paraId="03C07DAF" w14:textId="77777777" w:rsidR="009910FE" w:rsidRPr="006E592D" w:rsidRDefault="009910FE" w:rsidP="00D53DC9">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150" w:type="dxa"/>
            <w:tcBorders>
              <w:top w:val="nil"/>
              <w:left w:val="nil"/>
              <w:bottom w:val="nil"/>
              <w:right w:val="nil"/>
            </w:tcBorders>
            <w:shd w:val="clear" w:color="auto" w:fill="auto"/>
            <w:noWrap/>
            <w:vAlign w:val="bottom"/>
            <w:hideMark/>
            <w:tcPrChange w:id="515" w:author="Sandra Godden" w:date="2023-10-13T14:59:00Z">
              <w:tcPr>
                <w:tcW w:w="3150" w:type="dxa"/>
                <w:tcBorders>
                  <w:top w:val="nil"/>
                  <w:left w:val="nil"/>
                  <w:bottom w:val="nil"/>
                  <w:right w:val="nil"/>
                </w:tcBorders>
                <w:shd w:val="clear" w:color="auto" w:fill="auto"/>
                <w:noWrap/>
                <w:vAlign w:val="bottom"/>
                <w:hideMark/>
              </w:tcPr>
            </w:tcPrChange>
          </w:tcPr>
          <w:p w14:paraId="0AA24BC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16" w:author="Sandra Godden" w:date="2023-10-13T14:59:00Z">
              <w:tcPr>
                <w:tcW w:w="1366" w:type="dxa"/>
                <w:tcBorders>
                  <w:top w:val="nil"/>
                  <w:left w:val="nil"/>
                  <w:bottom w:val="nil"/>
                  <w:right w:val="nil"/>
                </w:tcBorders>
                <w:shd w:val="clear" w:color="auto" w:fill="auto"/>
                <w:noWrap/>
                <w:vAlign w:val="bottom"/>
                <w:hideMark/>
              </w:tcPr>
            </w:tcPrChange>
          </w:tcPr>
          <w:p w14:paraId="0F4234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Change w:id="517" w:author="Sandra Godden" w:date="2023-10-13T14:59:00Z">
              <w:tcPr>
                <w:tcW w:w="984" w:type="dxa"/>
                <w:tcBorders>
                  <w:top w:val="nil"/>
                  <w:left w:val="nil"/>
                  <w:bottom w:val="nil"/>
                  <w:right w:val="nil"/>
                </w:tcBorders>
                <w:shd w:val="clear" w:color="auto" w:fill="auto"/>
                <w:noWrap/>
                <w:vAlign w:val="bottom"/>
                <w:hideMark/>
              </w:tcPr>
            </w:tcPrChange>
          </w:tcPr>
          <w:p w14:paraId="79D60B0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112F978A" w14:textId="77777777" w:rsidTr="00D53DC9">
        <w:trPr>
          <w:trHeight w:val="450"/>
        </w:trPr>
        <w:tc>
          <w:tcPr>
            <w:tcW w:w="4230" w:type="dxa"/>
            <w:gridSpan w:val="2"/>
            <w:tcBorders>
              <w:top w:val="nil"/>
              <w:left w:val="nil"/>
              <w:bottom w:val="nil"/>
              <w:right w:val="nil"/>
            </w:tcBorders>
            <w:shd w:val="clear" w:color="auto" w:fill="auto"/>
            <w:noWrap/>
            <w:vAlign w:val="bottom"/>
          </w:tcPr>
          <w:p w14:paraId="138888D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77F63CB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C84943F"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5380549"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95DAC5B" w14:textId="77777777" w:rsidTr="00D34B6A">
        <w:tblPrEx>
          <w:tblW w:w="9730" w:type="dxa"/>
          <w:tblPrExChange w:id="518" w:author="Sandra Godden" w:date="2023-10-13T14:59:00Z">
            <w:tblPrEx>
              <w:tblW w:w="9730" w:type="dxa"/>
            </w:tblPrEx>
          </w:tblPrExChange>
        </w:tblPrEx>
        <w:trPr>
          <w:trHeight w:val="290"/>
          <w:trPrChange w:id="519"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20" w:author="Sandra Godden" w:date="2023-10-13T14:59:00Z">
              <w:tcPr>
                <w:tcW w:w="899" w:type="dxa"/>
                <w:tcBorders>
                  <w:top w:val="nil"/>
                  <w:left w:val="nil"/>
                  <w:bottom w:val="nil"/>
                  <w:right w:val="nil"/>
                </w:tcBorders>
                <w:shd w:val="clear" w:color="auto" w:fill="auto"/>
                <w:noWrap/>
                <w:vAlign w:val="bottom"/>
              </w:tcPr>
            </w:tcPrChange>
          </w:tcPr>
          <w:p w14:paraId="69D550B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21" w:author="Sandra Godden" w:date="2023-10-13T14:59:00Z">
              <w:tcPr>
                <w:tcW w:w="3331" w:type="dxa"/>
                <w:tcBorders>
                  <w:top w:val="nil"/>
                  <w:left w:val="nil"/>
                  <w:bottom w:val="nil"/>
                  <w:right w:val="nil"/>
                </w:tcBorders>
                <w:shd w:val="clear" w:color="auto" w:fill="auto"/>
                <w:noWrap/>
                <w:vAlign w:val="bottom"/>
                <w:hideMark/>
              </w:tcPr>
            </w:tcPrChange>
          </w:tcPr>
          <w:p w14:paraId="37855BA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150" w:type="dxa"/>
            <w:tcBorders>
              <w:top w:val="nil"/>
              <w:left w:val="nil"/>
              <w:bottom w:val="nil"/>
              <w:right w:val="nil"/>
            </w:tcBorders>
            <w:shd w:val="clear" w:color="auto" w:fill="auto"/>
            <w:noWrap/>
            <w:vAlign w:val="bottom"/>
            <w:hideMark/>
            <w:tcPrChange w:id="522" w:author="Sandra Godden" w:date="2023-10-13T14:59:00Z">
              <w:tcPr>
                <w:tcW w:w="3150" w:type="dxa"/>
                <w:tcBorders>
                  <w:top w:val="nil"/>
                  <w:left w:val="nil"/>
                  <w:bottom w:val="nil"/>
                  <w:right w:val="nil"/>
                </w:tcBorders>
                <w:shd w:val="clear" w:color="auto" w:fill="auto"/>
                <w:noWrap/>
                <w:vAlign w:val="bottom"/>
                <w:hideMark/>
              </w:tcPr>
            </w:tcPrChange>
          </w:tcPr>
          <w:p w14:paraId="121B2A0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523" w:author="Sandra Godden" w:date="2023-10-13T14:59:00Z">
              <w:tcPr>
                <w:tcW w:w="1366" w:type="dxa"/>
                <w:tcBorders>
                  <w:top w:val="nil"/>
                  <w:left w:val="nil"/>
                  <w:bottom w:val="nil"/>
                  <w:right w:val="nil"/>
                </w:tcBorders>
                <w:shd w:val="clear" w:color="auto" w:fill="auto"/>
                <w:noWrap/>
                <w:vAlign w:val="bottom"/>
                <w:hideMark/>
              </w:tcPr>
            </w:tcPrChange>
          </w:tcPr>
          <w:p w14:paraId="372940F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Change w:id="524" w:author="Sandra Godden" w:date="2023-10-13T14:59:00Z">
              <w:tcPr>
                <w:tcW w:w="984" w:type="dxa"/>
                <w:tcBorders>
                  <w:top w:val="nil"/>
                  <w:left w:val="nil"/>
                  <w:bottom w:val="nil"/>
                  <w:right w:val="nil"/>
                </w:tcBorders>
                <w:shd w:val="clear" w:color="auto" w:fill="auto"/>
                <w:noWrap/>
                <w:vAlign w:val="bottom"/>
                <w:hideMark/>
              </w:tcPr>
            </w:tcPrChange>
          </w:tcPr>
          <w:p w14:paraId="44AF04F3" w14:textId="32422DA6"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7D5A3C">
              <w:rPr>
                <w:rFonts w:ascii="Times New Roman" w:eastAsia="Times New Roman" w:hAnsi="Times New Roman" w:cs="Times New Roman"/>
                <w:color w:val="000000"/>
              </w:rPr>
              <w:t>8</w:t>
            </w:r>
          </w:p>
        </w:tc>
      </w:tr>
      <w:tr w:rsidR="009910FE" w:rsidRPr="00604EDE" w14:paraId="4F6E8AED" w14:textId="77777777" w:rsidTr="00D34B6A">
        <w:tblPrEx>
          <w:tblW w:w="9730" w:type="dxa"/>
          <w:tblPrExChange w:id="525" w:author="Sandra Godden" w:date="2023-10-13T14:59:00Z">
            <w:tblPrEx>
              <w:tblW w:w="9730" w:type="dxa"/>
            </w:tblPrEx>
          </w:tblPrExChange>
        </w:tblPrEx>
        <w:trPr>
          <w:trHeight w:val="290"/>
          <w:trPrChange w:id="526"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27" w:author="Sandra Godden" w:date="2023-10-13T14:59:00Z">
              <w:tcPr>
                <w:tcW w:w="899" w:type="dxa"/>
                <w:tcBorders>
                  <w:top w:val="nil"/>
                  <w:left w:val="nil"/>
                  <w:bottom w:val="nil"/>
                  <w:right w:val="nil"/>
                </w:tcBorders>
                <w:shd w:val="clear" w:color="auto" w:fill="auto"/>
                <w:noWrap/>
                <w:vAlign w:val="bottom"/>
              </w:tcPr>
            </w:tcPrChange>
          </w:tcPr>
          <w:p w14:paraId="69A9DC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28" w:author="Sandra Godden" w:date="2023-10-13T14:59:00Z">
              <w:tcPr>
                <w:tcW w:w="3331" w:type="dxa"/>
                <w:tcBorders>
                  <w:top w:val="nil"/>
                  <w:left w:val="nil"/>
                  <w:bottom w:val="nil"/>
                  <w:right w:val="nil"/>
                </w:tcBorders>
                <w:shd w:val="clear" w:color="auto" w:fill="auto"/>
                <w:noWrap/>
                <w:vAlign w:val="bottom"/>
                <w:hideMark/>
              </w:tcPr>
            </w:tcPrChange>
          </w:tcPr>
          <w:p w14:paraId="348B519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529" w:author="Sandra Godden" w:date="2023-10-13T14:59:00Z">
              <w:tcPr>
                <w:tcW w:w="3150" w:type="dxa"/>
                <w:tcBorders>
                  <w:top w:val="nil"/>
                  <w:left w:val="nil"/>
                  <w:bottom w:val="nil"/>
                  <w:right w:val="nil"/>
                </w:tcBorders>
                <w:shd w:val="clear" w:color="auto" w:fill="auto"/>
                <w:noWrap/>
                <w:vAlign w:val="bottom"/>
                <w:hideMark/>
              </w:tcPr>
            </w:tcPrChange>
          </w:tcPr>
          <w:p w14:paraId="5FC6145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530" w:author="Sandra Godden" w:date="2023-10-13T14:59:00Z">
              <w:tcPr>
                <w:tcW w:w="1366" w:type="dxa"/>
                <w:tcBorders>
                  <w:top w:val="nil"/>
                  <w:left w:val="nil"/>
                  <w:bottom w:val="nil"/>
                  <w:right w:val="nil"/>
                </w:tcBorders>
                <w:shd w:val="clear" w:color="auto" w:fill="auto"/>
                <w:noWrap/>
                <w:vAlign w:val="bottom"/>
                <w:hideMark/>
              </w:tcPr>
            </w:tcPrChange>
          </w:tcPr>
          <w:p w14:paraId="4D079C4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Change w:id="531" w:author="Sandra Godden" w:date="2023-10-13T14:59:00Z">
              <w:tcPr>
                <w:tcW w:w="984" w:type="dxa"/>
                <w:tcBorders>
                  <w:top w:val="nil"/>
                  <w:left w:val="nil"/>
                  <w:bottom w:val="nil"/>
                  <w:right w:val="nil"/>
                </w:tcBorders>
                <w:shd w:val="clear" w:color="auto" w:fill="auto"/>
                <w:noWrap/>
                <w:vAlign w:val="bottom"/>
                <w:hideMark/>
              </w:tcPr>
            </w:tcPrChange>
          </w:tcPr>
          <w:p w14:paraId="3802687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4B3031EF" w14:textId="77777777" w:rsidTr="00D34B6A">
        <w:tblPrEx>
          <w:tblW w:w="9730" w:type="dxa"/>
          <w:tblPrExChange w:id="532" w:author="Sandra Godden" w:date="2023-10-13T14:59:00Z">
            <w:tblPrEx>
              <w:tblW w:w="9730" w:type="dxa"/>
            </w:tblPrEx>
          </w:tblPrExChange>
        </w:tblPrEx>
        <w:trPr>
          <w:trHeight w:val="290"/>
          <w:trPrChange w:id="533"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34" w:author="Sandra Godden" w:date="2023-10-13T14:59:00Z">
              <w:tcPr>
                <w:tcW w:w="899" w:type="dxa"/>
                <w:tcBorders>
                  <w:top w:val="nil"/>
                  <w:left w:val="nil"/>
                  <w:bottom w:val="nil"/>
                  <w:right w:val="nil"/>
                </w:tcBorders>
                <w:shd w:val="clear" w:color="auto" w:fill="auto"/>
                <w:noWrap/>
                <w:vAlign w:val="bottom"/>
              </w:tcPr>
            </w:tcPrChange>
          </w:tcPr>
          <w:p w14:paraId="5ED47CF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535" w:author="Sandra Godden" w:date="2023-10-13T14:59:00Z">
              <w:tcPr>
                <w:tcW w:w="3331" w:type="dxa"/>
                <w:tcBorders>
                  <w:top w:val="nil"/>
                  <w:left w:val="nil"/>
                  <w:bottom w:val="nil"/>
                  <w:right w:val="nil"/>
                </w:tcBorders>
                <w:shd w:val="clear" w:color="auto" w:fill="auto"/>
                <w:noWrap/>
                <w:vAlign w:val="bottom"/>
              </w:tcPr>
            </w:tcPrChange>
          </w:tcPr>
          <w:p w14:paraId="18C9F10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536" w:author="Sandra Godden" w:date="2023-10-13T14:59:00Z">
              <w:tcPr>
                <w:tcW w:w="3150" w:type="dxa"/>
                <w:tcBorders>
                  <w:top w:val="nil"/>
                  <w:left w:val="nil"/>
                  <w:bottom w:val="nil"/>
                  <w:right w:val="nil"/>
                </w:tcBorders>
                <w:shd w:val="clear" w:color="auto" w:fill="auto"/>
                <w:noWrap/>
                <w:vAlign w:val="bottom"/>
              </w:tcPr>
            </w:tcPrChange>
          </w:tcPr>
          <w:p w14:paraId="1630A4B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tcPrChange w:id="537" w:author="Sandra Godden" w:date="2023-10-13T14:59:00Z">
              <w:tcPr>
                <w:tcW w:w="1366" w:type="dxa"/>
                <w:tcBorders>
                  <w:top w:val="nil"/>
                  <w:left w:val="nil"/>
                  <w:bottom w:val="nil"/>
                  <w:right w:val="nil"/>
                </w:tcBorders>
                <w:shd w:val="clear" w:color="auto" w:fill="auto"/>
                <w:noWrap/>
                <w:vAlign w:val="bottom"/>
              </w:tcPr>
            </w:tcPrChange>
          </w:tcPr>
          <w:p w14:paraId="632AB32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Change w:id="538" w:author="Sandra Godden" w:date="2023-10-13T14:59:00Z">
              <w:tcPr>
                <w:tcW w:w="984" w:type="dxa"/>
                <w:tcBorders>
                  <w:top w:val="nil"/>
                  <w:left w:val="nil"/>
                  <w:bottom w:val="nil"/>
                  <w:right w:val="nil"/>
                </w:tcBorders>
                <w:shd w:val="clear" w:color="auto" w:fill="auto"/>
                <w:noWrap/>
                <w:vAlign w:val="bottom"/>
              </w:tcPr>
            </w:tcPrChange>
          </w:tcPr>
          <w:p w14:paraId="7828AAD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54BEF23C" w14:textId="77777777" w:rsidTr="00D34B6A">
        <w:tblPrEx>
          <w:tblW w:w="9730" w:type="dxa"/>
          <w:tblPrExChange w:id="539" w:author="Sandra Godden" w:date="2023-10-13T14:59:00Z">
            <w:tblPrEx>
              <w:tblW w:w="9730" w:type="dxa"/>
            </w:tblPrEx>
          </w:tblPrExChange>
        </w:tblPrEx>
        <w:trPr>
          <w:trHeight w:val="290"/>
          <w:trPrChange w:id="540" w:author="Sandra Godden" w:date="2023-10-13T14:59:00Z">
            <w:trPr>
              <w:trHeight w:val="290"/>
            </w:trPr>
          </w:trPrChange>
        </w:trPr>
        <w:tc>
          <w:tcPr>
            <w:tcW w:w="1080" w:type="dxa"/>
            <w:tcBorders>
              <w:top w:val="nil"/>
              <w:left w:val="nil"/>
              <w:bottom w:val="nil"/>
              <w:right w:val="nil"/>
            </w:tcBorders>
            <w:shd w:val="clear" w:color="auto" w:fill="auto"/>
            <w:noWrap/>
            <w:vAlign w:val="bottom"/>
            <w:tcPrChange w:id="541" w:author="Sandra Godden" w:date="2023-10-13T14:59:00Z">
              <w:tcPr>
                <w:tcW w:w="899" w:type="dxa"/>
                <w:tcBorders>
                  <w:top w:val="nil"/>
                  <w:left w:val="nil"/>
                  <w:bottom w:val="nil"/>
                  <w:right w:val="nil"/>
                </w:tcBorders>
                <w:shd w:val="clear" w:color="auto" w:fill="auto"/>
                <w:noWrap/>
                <w:vAlign w:val="bottom"/>
              </w:tcPr>
            </w:tcPrChange>
          </w:tcPr>
          <w:p w14:paraId="12F880A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42" w:author="Sandra Godden" w:date="2023-10-13T14:59:00Z">
              <w:tcPr>
                <w:tcW w:w="3331" w:type="dxa"/>
                <w:tcBorders>
                  <w:top w:val="nil"/>
                  <w:left w:val="nil"/>
                  <w:bottom w:val="nil"/>
                  <w:right w:val="nil"/>
                </w:tcBorders>
                <w:shd w:val="clear" w:color="auto" w:fill="auto"/>
                <w:noWrap/>
                <w:vAlign w:val="bottom"/>
                <w:hideMark/>
              </w:tcPr>
            </w:tcPrChange>
          </w:tcPr>
          <w:p w14:paraId="626C76E9"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43" w:author="Sandra Godden" w:date="2023-10-13T14:59:00Z">
              <w:tcPr>
                <w:tcW w:w="3150" w:type="dxa"/>
                <w:tcBorders>
                  <w:top w:val="nil"/>
                  <w:left w:val="nil"/>
                  <w:bottom w:val="nil"/>
                  <w:right w:val="nil"/>
                </w:tcBorders>
                <w:shd w:val="clear" w:color="auto" w:fill="auto"/>
                <w:noWrap/>
                <w:vAlign w:val="bottom"/>
                <w:hideMark/>
              </w:tcPr>
            </w:tcPrChange>
          </w:tcPr>
          <w:p w14:paraId="761AA63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44" w:author="Sandra Godden" w:date="2023-10-13T14:59:00Z">
              <w:tcPr>
                <w:tcW w:w="1366" w:type="dxa"/>
                <w:tcBorders>
                  <w:top w:val="nil"/>
                  <w:left w:val="nil"/>
                  <w:bottom w:val="nil"/>
                  <w:right w:val="nil"/>
                </w:tcBorders>
                <w:shd w:val="clear" w:color="auto" w:fill="auto"/>
                <w:noWrap/>
                <w:vAlign w:val="bottom"/>
                <w:hideMark/>
              </w:tcPr>
            </w:tcPrChange>
          </w:tcPr>
          <w:p w14:paraId="7767FA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Change w:id="545" w:author="Sandra Godden" w:date="2023-10-13T14:59:00Z">
              <w:tcPr>
                <w:tcW w:w="984" w:type="dxa"/>
                <w:tcBorders>
                  <w:top w:val="nil"/>
                  <w:left w:val="nil"/>
                  <w:bottom w:val="nil"/>
                  <w:right w:val="nil"/>
                </w:tcBorders>
                <w:shd w:val="clear" w:color="auto" w:fill="auto"/>
                <w:noWrap/>
                <w:vAlign w:val="bottom"/>
                <w:hideMark/>
              </w:tcPr>
            </w:tcPrChange>
          </w:tcPr>
          <w:p w14:paraId="6AF85AC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E59AD" w:rsidRPr="00604EDE" w14:paraId="41E1CCE3" w14:textId="77777777" w:rsidTr="00D53DC9">
        <w:trPr>
          <w:trHeight w:val="290"/>
        </w:trPr>
        <w:tc>
          <w:tcPr>
            <w:tcW w:w="9730" w:type="dxa"/>
            <w:gridSpan w:val="5"/>
            <w:tcBorders>
              <w:top w:val="nil"/>
              <w:left w:val="nil"/>
              <w:bottom w:val="nil"/>
              <w:right w:val="nil"/>
            </w:tcBorders>
            <w:shd w:val="clear" w:color="auto" w:fill="auto"/>
            <w:noWrap/>
            <w:vAlign w:val="bottom"/>
          </w:tcPr>
          <w:p w14:paraId="3C5FCA54"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E59AD" w:rsidRPr="00604EDE" w14:paraId="0F40B34F" w14:textId="77777777" w:rsidTr="00D53DC9">
        <w:trPr>
          <w:trHeight w:val="290"/>
        </w:trPr>
        <w:tc>
          <w:tcPr>
            <w:tcW w:w="9730" w:type="dxa"/>
            <w:gridSpan w:val="5"/>
            <w:tcBorders>
              <w:top w:val="nil"/>
              <w:left w:val="nil"/>
              <w:bottom w:val="nil"/>
              <w:right w:val="nil"/>
            </w:tcBorders>
            <w:shd w:val="clear" w:color="auto" w:fill="auto"/>
            <w:noWrap/>
            <w:vAlign w:val="bottom"/>
          </w:tcPr>
          <w:p w14:paraId="0E7DE82D" w14:textId="77777777" w:rsidR="005E59AD" w:rsidRPr="00604EDE" w:rsidRDefault="005E59AD" w:rsidP="005E59AD">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5E59AD" w:rsidRPr="00604EDE" w14:paraId="62563E0D" w14:textId="77777777" w:rsidTr="00D53DC9">
        <w:trPr>
          <w:trHeight w:val="290"/>
        </w:trPr>
        <w:tc>
          <w:tcPr>
            <w:tcW w:w="9730" w:type="dxa"/>
            <w:gridSpan w:val="5"/>
            <w:tcBorders>
              <w:top w:val="nil"/>
              <w:left w:val="nil"/>
              <w:bottom w:val="nil"/>
              <w:right w:val="nil"/>
            </w:tcBorders>
            <w:shd w:val="clear" w:color="auto" w:fill="auto"/>
            <w:noWrap/>
            <w:vAlign w:val="bottom"/>
          </w:tcPr>
          <w:p w14:paraId="402B9093"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bl>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162EDFA7" w14:textId="3EBB66C2" w:rsidR="008E0E61" w:rsidRDefault="008E0E61" w:rsidP="00AF7E8C">
      <w:pPr>
        <w:spacing w:line="480" w:lineRule="auto"/>
        <w:jc w:val="both"/>
        <w:rPr>
          <w:rFonts w:ascii="Times New Roman" w:hAnsi="Times New Roman" w:cs="Times New Roman"/>
          <w:sz w:val="24"/>
          <w:szCs w:val="24"/>
        </w:rPr>
      </w:pPr>
      <w:ins w:id="546" w:author="Sandra Godden" w:date="2023-10-13T15:07:00Z">
        <w:r>
          <w:rPr>
            <w:rFonts w:ascii="Times New Roman" w:hAnsi="Times New Roman" w:cs="Times New Roman"/>
            <w:sz w:val="24"/>
            <w:szCs w:val="24"/>
          </w:rPr>
          <w:t>Example table format for Tables 1 and 2</w:t>
        </w:r>
      </w:ins>
      <w:r>
        <w:rPr>
          <w:rFonts w:ascii="Times New Roman" w:hAnsi="Times New Roman" w:cs="Times New Roman"/>
          <w:sz w:val="24"/>
          <w:szCs w:val="24"/>
        </w:rPr>
        <w:t xml:space="preserve"> – can landscape if you like</w:t>
      </w:r>
      <w:r>
        <w:rPr>
          <w:rFonts w:ascii="Times New Roman" w:hAnsi="Times New Roman" w:cs="Times New Roman"/>
          <w:sz w:val="24"/>
          <w:szCs w:val="24"/>
        </w:rPr>
        <w:br/>
      </w:r>
      <w:commentRangeStart w:id="547"/>
      <w:r>
        <w:rPr>
          <w:rFonts w:ascii="Times New Roman" w:hAnsi="Times New Roman" w:cs="Times New Roman"/>
          <w:sz w:val="24"/>
          <w:szCs w:val="24"/>
        </w:rPr>
        <w:t>Table reports mean log</w:t>
      </w:r>
      <w:r w:rsidRPr="008E0E61">
        <w:rPr>
          <w:rFonts w:ascii="Times New Roman" w:hAnsi="Times New Roman" w:cs="Times New Roman"/>
          <w:sz w:val="24"/>
          <w:szCs w:val="24"/>
          <w:vertAlign w:val="subscript"/>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/mL (95% CI)</w:t>
      </w:r>
      <w:commentRangeEnd w:id="547"/>
      <w:r>
        <w:rPr>
          <w:rStyle w:val="CommentReference"/>
          <w:rFonts w:eastAsiaTheme="minorEastAsia"/>
        </w:rPr>
        <w:commentReference w:id="547"/>
      </w:r>
    </w:p>
    <w:tbl>
      <w:tblPr>
        <w:tblStyle w:val="TableGrid"/>
        <w:tblW w:w="0" w:type="auto"/>
        <w:tblLook w:val="04A0" w:firstRow="1" w:lastRow="0" w:firstColumn="1" w:lastColumn="0" w:noHBand="0" w:noVBand="1"/>
      </w:tblPr>
      <w:tblGrid>
        <w:gridCol w:w="1885"/>
        <w:gridCol w:w="1855"/>
        <w:gridCol w:w="1870"/>
        <w:gridCol w:w="1870"/>
        <w:gridCol w:w="1870"/>
      </w:tblGrid>
      <w:tr w:rsidR="008E0E61" w14:paraId="4B0CEAEC" w14:textId="77777777" w:rsidTr="008E0E61">
        <w:tc>
          <w:tcPr>
            <w:tcW w:w="1885" w:type="dxa"/>
          </w:tcPr>
          <w:p w14:paraId="2F0B9E31" w14:textId="4F576415" w:rsidR="008E0E61" w:rsidRDefault="008E0E61" w:rsidP="001B7CB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Pathogen group </w:t>
            </w:r>
          </w:p>
        </w:tc>
        <w:tc>
          <w:tcPr>
            <w:tcW w:w="1855" w:type="dxa"/>
          </w:tcPr>
          <w:p w14:paraId="6BC093AB" w14:textId="3C8197B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Bedded Pack</w:t>
            </w:r>
          </w:p>
        </w:tc>
        <w:tc>
          <w:tcPr>
            <w:tcW w:w="1870" w:type="dxa"/>
          </w:tcPr>
          <w:p w14:paraId="55EDE71A" w14:textId="6691876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Tie stall</w:t>
            </w:r>
          </w:p>
        </w:tc>
        <w:tc>
          <w:tcPr>
            <w:tcW w:w="1870" w:type="dxa"/>
          </w:tcPr>
          <w:p w14:paraId="22C7C483" w14:textId="37FD540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Free stall</w:t>
            </w:r>
          </w:p>
        </w:tc>
        <w:tc>
          <w:tcPr>
            <w:tcW w:w="1870" w:type="dxa"/>
          </w:tcPr>
          <w:p w14:paraId="64CA96ED" w14:textId="18505B9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P value</w:t>
            </w:r>
          </w:p>
        </w:tc>
      </w:tr>
      <w:tr w:rsidR="008E0E61" w14:paraId="1EB08173" w14:textId="77777777" w:rsidTr="008E0E61">
        <w:tc>
          <w:tcPr>
            <w:tcW w:w="1885" w:type="dxa"/>
          </w:tcPr>
          <w:p w14:paraId="499D3DFE" w14:textId="5CC4BEC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Count</w:t>
            </w:r>
          </w:p>
        </w:tc>
        <w:tc>
          <w:tcPr>
            <w:tcW w:w="1855" w:type="dxa"/>
          </w:tcPr>
          <w:p w14:paraId="30602672" w14:textId="55EDACD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3AFAFD7" w14:textId="0C363A7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35F9AF6F" w14:textId="176D865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46CC178E" w14:textId="715523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21</w:t>
            </w:r>
          </w:p>
        </w:tc>
      </w:tr>
      <w:tr w:rsidR="008E0E61" w14:paraId="4737093D" w14:textId="77777777" w:rsidTr="008E0E61">
        <w:tc>
          <w:tcPr>
            <w:tcW w:w="1885" w:type="dxa"/>
          </w:tcPr>
          <w:p w14:paraId="7462CA9A" w14:textId="127A91D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spp.</w:t>
            </w:r>
          </w:p>
        </w:tc>
        <w:tc>
          <w:tcPr>
            <w:tcW w:w="1855" w:type="dxa"/>
          </w:tcPr>
          <w:p w14:paraId="0D036E22" w14:textId="7ABB11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57A4CF50" w14:textId="1A9AA2B5"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68B21C68" w14:textId="3FA0C2F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13F8B4A6" w14:textId="197446D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589508A8" w14:textId="77777777" w:rsidTr="008E0E61">
        <w:tc>
          <w:tcPr>
            <w:tcW w:w="1885" w:type="dxa"/>
          </w:tcPr>
          <w:p w14:paraId="256A4732" w14:textId="0F901E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Strep SLO spp.</w:t>
            </w:r>
          </w:p>
        </w:tc>
        <w:tc>
          <w:tcPr>
            <w:tcW w:w="1855" w:type="dxa"/>
          </w:tcPr>
          <w:p w14:paraId="793A216D" w14:textId="33EAA01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62151C0" w14:textId="4B0BEF1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74A1609" w14:textId="23DF23D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03BFE3C" w14:textId="0348E68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25743211" w14:textId="77777777" w:rsidTr="008E0E61">
        <w:tc>
          <w:tcPr>
            <w:tcW w:w="1885" w:type="dxa"/>
          </w:tcPr>
          <w:p w14:paraId="6879EC19" w14:textId="4AF0CEF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aureus</w:t>
            </w:r>
          </w:p>
        </w:tc>
        <w:tc>
          <w:tcPr>
            <w:tcW w:w="1855" w:type="dxa"/>
          </w:tcPr>
          <w:p w14:paraId="28635778" w14:textId="426DA4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61F6F03" w14:textId="035535F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7EF28673" w14:textId="7703CF4B"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391CEB1B" w14:textId="180460B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74566854" w14:textId="77777777" w:rsidTr="008E0E61">
        <w:tc>
          <w:tcPr>
            <w:tcW w:w="1885" w:type="dxa"/>
          </w:tcPr>
          <w:p w14:paraId="485A38FB" w14:textId="290A344E"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coliforms</w:t>
            </w:r>
          </w:p>
        </w:tc>
        <w:tc>
          <w:tcPr>
            <w:tcW w:w="1855" w:type="dxa"/>
          </w:tcPr>
          <w:p w14:paraId="4848E37A" w14:textId="6834618A"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2F4BA78C" w14:textId="3C8ECE4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46772BD" w14:textId="4D8BC618"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FA97E13" w14:textId="05B8E85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 </w:t>
            </w:r>
          </w:p>
        </w:tc>
      </w:tr>
    </w:tbl>
    <w:p w14:paraId="75560755" w14:textId="3D7C76BE" w:rsidR="008E0E61" w:rsidRPr="00604EDE" w:rsidRDefault="008E0E61"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br/>
      </w:r>
    </w:p>
    <w:sectPr w:rsidR="008E0E61" w:rsidRPr="00604EDE"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5" w:author="Sandra Godden" w:date="2023-10-13T07:47:00Z" w:initials="SG">
    <w:p w14:paraId="4DC6E525" w14:textId="3CA368D2" w:rsidR="00D7652E" w:rsidRDefault="00D7652E">
      <w:pPr>
        <w:pStyle w:val="CommentText"/>
      </w:pPr>
      <w:r>
        <w:rPr>
          <w:rStyle w:val="CommentReference"/>
        </w:rPr>
        <w:annotationRef/>
      </w:r>
      <w:r>
        <w:t>Line 7 implies this is during winter, so suggest you specify it here.</w:t>
      </w:r>
    </w:p>
  </w:comment>
  <w:comment w:id="10" w:author="Sandra Godden" w:date="2023-10-13T07:48:00Z" w:initials="SG">
    <w:p w14:paraId="7F296299" w14:textId="798FC5F5" w:rsidR="00D7652E" w:rsidRDefault="00D7652E">
      <w:pPr>
        <w:pStyle w:val="CommentText"/>
      </w:pPr>
      <w:r>
        <w:rPr>
          <w:rStyle w:val="CommentReference"/>
        </w:rPr>
        <w:annotationRef/>
      </w:r>
      <w:r>
        <w:t xml:space="preserve">Was this something you studied? If not, then </w:t>
      </w:r>
      <w:proofErr w:type="gramStart"/>
      <w:r>
        <w:t>don’t</w:t>
      </w:r>
      <w:proofErr w:type="gramEnd"/>
      <w:r>
        <w:t xml:space="preserve"> put it here (it implies it is an outcome of your work).  Or, if this is a statement about previous research, then put it as your opening sentence at the beginning of the summary, and indicate ‘Previous studies have reported that…</w:t>
      </w:r>
      <w:proofErr w:type="gramStart"/>
      <w:r>
        <w:t>”.</w:t>
      </w:r>
      <w:proofErr w:type="gramEnd"/>
      <w:r>
        <w:t xml:space="preserve">  </w:t>
      </w:r>
    </w:p>
  </w:comment>
  <w:comment w:id="11"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2" w:author="Sandra Godden" w:date="2023-10-13T07:50:00Z" w:initials="SG">
    <w:p w14:paraId="6FEA2F95" w14:textId="1C51CB9A" w:rsidR="00D7652E" w:rsidRDefault="00D7652E">
      <w:pPr>
        <w:pStyle w:val="CommentText"/>
      </w:pPr>
      <w:r>
        <w:rPr>
          <w:rStyle w:val="CommentReference"/>
        </w:rPr>
        <w:annotationRef/>
      </w:r>
      <w:r>
        <w:t>Is this a survey?  No.  Your main objective was to complete an observational study designed to investigate relationships between housing type (pack/tiestall/freestall) and specific outcomes.  If the latter is true, then I would rewrite the title to reflect this.  It is not a survey.</w:t>
      </w:r>
    </w:p>
    <w:p w14:paraId="6C175125" w14:textId="03BA8623" w:rsidR="00D7652E" w:rsidRDefault="00D7652E">
      <w:pPr>
        <w:pStyle w:val="CommentText"/>
      </w:pPr>
    </w:p>
    <w:p w14:paraId="154D2965" w14:textId="24195951" w:rsidR="00D7652E" w:rsidRDefault="00D7652E">
      <w:pPr>
        <w:pStyle w:val="CommentText"/>
      </w:pPr>
      <w:proofErr w:type="gramStart"/>
      <w:r>
        <w:t>e.g.</w:t>
      </w:r>
      <w:proofErr w:type="gramEnd"/>
      <w:r>
        <w:t xml:space="preserve"> How about: ‘Relationship between facility type and milk quality, udder health, udder hygiene and milk production on Vermont organic dairy farms’.    The ‘survey’ aspect </w:t>
      </w:r>
      <w:proofErr w:type="gramStart"/>
      <w:r>
        <w:t>doesn’t</w:t>
      </w:r>
      <w:proofErr w:type="gramEnd"/>
      <w:r>
        <w:t xml:space="preserve"> need to be mentioned in the title.  </w:t>
      </w:r>
    </w:p>
  </w:comment>
  <w:comment w:id="13" w:author="Caitlin Jeffrey" w:date="2023-09-14T12:31:00Z" w:initials="CJ">
    <w:p w14:paraId="3E93110E" w14:textId="0B64F802" w:rsidR="00D7652E" w:rsidRDefault="00D7652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14"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15"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16"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27"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39"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58"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64" w:author="Sandra Godden" w:date="2023-10-13T08:09:00Z" w:initials="SG">
    <w:p w14:paraId="4929AEEE" w14:textId="5F49599C" w:rsidR="00D7652E" w:rsidRDefault="00D7652E">
      <w:pPr>
        <w:pStyle w:val="CommentText"/>
      </w:pPr>
      <w:r>
        <w:rPr>
          <w:rStyle w:val="CommentReference"/>
        </w:rPr>
        <w:annotationRef/>
      </w:r>
      <w:proofErr w:type="gramStart"/>
      <w:r>
        <w:t>So</w:t>
      </w:r>
      <w:proofErr w:type="gramEnd"/>
      <w:r>
        <w:t xml:space="preserve"> was this a secondary objective?  If so, state so at the top of the abstract. </w:t>
      </w:r>
    </w:p>
  </w:comment>
  <w:comment w:id="69" w:author="Sandra Godden" w:date="2023-10-13T08:04:00Z" w:initials="SG">
    <w:p w14:paraId="3A87B042" w14:textId="6CA8866B" w:rsidR="00D7652E" w:rsidRDefault="00D7652E">
      <w:pPr>
        <w:pStyle w:val="CommentText"/>
      </w:pPr>
      <w:r>
        <w:rPr>
          <w:rStyle w:val="CommentReference"/>
        </w:rPr>
        <w:annotationRef/>
      </w:r>
      <w:r>
        <w:t xml:space="preserve">Be warned: </w:t>
      </w:r>
      <w:proofErr w:type="spellStart"/>
      <w:r>
        <w:t>JDSci</w:t>
      </w:r>
      <w:proofErr w:type="spellEnd"/>
      <w:r>
        <w:t xml:space="preserve"> reviewers (and several other journals) are rejecting using the words trend or tendency now.  Instead of this, </w:t>
      </w:r>
      <w:proofErr w:type="gramStart"/>
      <w:r>
        <w:t>I’d</w:t>
      </w:r>
      <w:proofErr w:type="gramEnd"/>
      <w:r>
        <w:t xml:space="preserve">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70" w:author="Sandra Godden" w:date="2023-10-13T08:10:00Z" w:initials="SG">
    <w:p w14:paraId="7268CEAF" w14:textId="5A6B35B7" w:rsidR="00D7652E" w:rsidRDefault="00D7652E">
      <w:pPr>
        <w:pStyle w:val="CommentText"/>
      </w:pPr>
      <w:r>
        <w:rPr>
          <w:rStyle w:val="CommentReference"/>
        </w:rPr>
        <w:annotationRef/>
      </w:r>
      <w:r>
        <w:t xml:space="preserve">This sentence is simply repeating the sentence on lines 51-52.  Delete it.  </w:t>
      </w:r>
    </w:p>
  </w:comment>
  <w:comment w:id="77" w:author="Sandra Godden" w:date="2023-10-13T15:28:00Z" w:initials="SG">
    <w:p w14:paraId="236D7448" w14:textId="5052BC88" w:rsidR="00D7652E" w:rsidRDefault="00D7652E">
      <w:pPr>
        <w:pStyle w:val="CommentText"/>
      </w:pPr>
      <w:r>
        <w:rPr>
          <w:rStyle w:val="CommentReference"/>
        </w:rPr>
        <w:annotationRef/>
      </w:r>
      <w:r>
        <w:t xml:space="preserve">Were </w:t>
      </w:r>
      <w:proofErr w:type="gramStart"/>
      <w:r>
        <w:t>all of</w:t>
      </w:r>
      <w:proofErr w:type="gramEnd"/>
      <w:r>
        <w:t xml:space="preserve"> these herds pasture based?  Was that one of your inclusion criteria?</w:t>
      </w:r>
    </w:p>
  </w:comment>
  <w:comment w:id="78"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79"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80"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81"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89" w:author="Sandra Godden" w:date="2023-10-13T08:20:00Z" w:initials="SG">
    <w:p w14:paraId="630EB506" w14:textId="7E67765F" w:rsidR="00D7652E" w:rsidRDefault="00D7652E">
      <w:pPr>
        <w:pStyle w:val="CommentText"/>
      </w:pPr>
      <w:r>
        <w:rPr>
          <w:rStyle w:val="CommentReference"/>
        </w:rPr>
        <w:annotationRef/>
      </w:r>
      <w:r>
        <w:t>This was getting to be a very long, wordy sentence, so suggest breaking it up.</w:t>
      </w:r>
    </w:p>
  </w:comment>
  <w:comment w:id="92" w:author="Sandra Godden" w:date="2023-10-13T08:21:00Z" w:initials="SG">
    <w:p w14:paraId="7D2EB8D7" w14:textId="67B0D4E1" w:rsidR="00D7652E" w:rsidRDefault="00D7652E">
      <w:pPr>
        <w:pStyle w:val="CommentText"/>
      </w:pPr>
      <w:r>
        <w:rPr>
          <w:rStyle w:val="CommentReference"/>
        </w:rPr>
        <w:annotationRef/>
      </w:r>
      <w:r>
        <w:t>Define if not previously done</w:t>
      </w:r>
    </w:p>
  </w:comment>
  <w:comment w:id="95" w:author="Sandra Godden" w:date="2023-10-13T08:23:00Z" w:initials="SG">
    <w:p w14:paraId="743D1253" w14:textId="0F008B5D" w:rsidR="00D7652E" w:rsidRDefault="00D7652E">
      <w:pPr>
        <w:pStyle w:val="CommentText"/>
      </w:pPr>
      <w:r>
        <w:rPr>
          <w:rStyle w:val="CommentReference"/>
        </w:rPr>
        <w:annotationRef/>
      </w:r>
      <w:r>
        <w:t xml:space="preserve">I agree.  The end of the previous paragraph presented your justification.  I expected the next sentence to be “The objective(s) of our study were to….”  </w:t>
      </w:r>
      <w:r>
        <w:br/>
      </w:r>
      <w:r>
        <w:br/>
        <w:t xml:space="preserve">But </w:t>
      </w:r>
      <w:proofErr w:type="gramStart"/>
      <w:r>
        <w:t>instead</w:t>
      </w:r>
      <w:proofErr w:type="gramEnd"/>
      <w:r>
        <w:t xml:space="preserve"> you seemed to have jumped back into rehashing the background knowledge.  If there is any background knowledge content buried in this paragraph that you deem to be important, please move it up earlier in the abstract, prior to setting up the justification for your study.  </w:t>
      </w:r>
    </w:p>
    <w:p w14:paraId="0A67B200" w14:textId="64B0EBF2" w:rsidR="00D7652E" w:rsidRDefault="00D7652E">
      <w:pPr>
        <w:pStyle w:val="CommentText"/>
      </w:pPr>
    </w:p>
    <w:p w14:paraId="72589627" w14:textId="0AE3DE35" w:rsidR="00D7652E" w:rsidRDefault="00D7652E">
      <w:pPr>
        <w:pStyle w:val="CommentText"/>
      </w:pPr>
      <w:r>
        <w:t xml:space="preserve">If there is content here that you believe ‘would be nice to share’ but really </w:t>
      </w:r>
      <w:proofErr w:type="gramStart"/>
      <w:r>
        <w:t>isn’t</w:t>
      </w:r>
      <w:proofErr w:type="gramEnd"/>
      <w:r>
        <w:t xml:space="preserve"> relevant to framing your justification for the study, then leave it out.  </w:t>
      </w:r>
    </w:p>
  </w:comment>
  <w:comment w:id="94" w:author="John Barlow" w:date="2023-09-28T12:20:00Z" w:initials="JB">
    <w:p w14:paraId="204CC999" w14:textId="77777777" w:rsidR="00D7652E" w:rsidRDefault="00D7652E" w:rsidP="00D53DC9">
      <w:pPr>
        <w:pStyle w:val="CommentText"/>
      </w:pPr>
      <w:r>
        <w:rPr>
          <w:rStyle w:val="CommentReference"/>
        </w:rPr>
        <w:annotationRef/>
      </w:r>
      <w:r>
        <w:t xml:space="preserve">Parts of this paragraph seems redundant with the prior paragraph - can we shorten? </w:t>
      </w:r>
    </w:p>
  </w:comment>
  <w:comment w:id="98" w:author="Sandra Godden" w:date="2023-10-13T08:26:00Z" w:initials="SG">
    <w:p w14:paraId="0B348625" w14:textId="76953C56" w:rsidR="00D7652E" w:rsidRDefault="00D7652E">
      <w:pPr>
        <w:pStyle w:val="CommentText"/>
      </w:pPr>
      <w:r>
        <w:rPr>
          <w:rStyle w:val="CommentReference"/>
        </w:rPr>
        <w:annotationRef/>
      </w:r>
      <w:r>
        <w:t xml:space="preserve">I </w:t>
      </w:r>
      <w:proofErr w:type="gramStart"/>
      <w:r>
        <w:t>don’t</w:t>
      </w:r>
      <w:proofErr w:type="gramEnd"/>
      <w:r>
        <w:t xml:space="preserve"> know how this is an independent objective.  It is more of an inference you will make, based on the results of your primary objective, no?</w:t>
      </w:r>
    </w:p>
  </w:comment>
  <w:comment w:id="101" w:author="Sandra Godden" w:date="2023-10-13T08:27:00Z" w:initials="SG">
    <w:p w14:paraId="5DFCFD66" w14:textId="4EFE123C" w:rsidR="00D7652E" w:rsidRDefault="00D7652E">
      <w:pPr>
        <w:pStyle w:val="CommentText"/>
      </w:pPr>
      <w:r>
        <w:rPr>
          <w:rStyle w:val="CommentReference"/>
        </w:rPr>
        <w:annotationRef/>
      </w:r>
      <w:r>
        <w:t xml:space="preserve">????  If you believe they will differ, then in what direction?  </w:t>
      </w:r>
      <w:proofErr w:type="gramStart"/>
      <w:r>
        <w:t>E.g.</w:t>
      </w:r>
      <w:proofErr w:type="gramEnd"/>
      <w:r>
        <w:t xml:space="preserve"> did you believe they would be worse in CBP?  Please state direction of your hypothesis.</w:t>
      </w:r>
    </w:p>
  </w:comment>
  <w:comment w:id="102" w:author="Caitlin Jeffrey" w:date="2023-07-20T14:11:00Z" w:initials="CJ">
    <w:p w14:paraId="15729F0A" w14:textId="46C55E0D" w:rsidR="00D7652E" w:rsidRDefault="00D7652E">
      <w:pPr>
        <w:pStyle w:val="CommentText"/>
      </w:pPr>
      <w:r>
        <w:rPr>
          <w:rStyle w:val="CommentReference"/>
        </w:rPr>
        <w:annotationRef/>
      </w:r>
      <w:r>
        <w:rPr>
          <w:rFonts w:ascii="Times New Roman" w:eastAsia="Times New Roman" w:hAnsi="Times New Roman" w:cs="Times New Roman"/>
          <w:color w:val="0E101A"/>
          <w:sz w:val="24"/>
          <w:szCs w:val="24"/>
        </w:rPr>
        <w:t xml:space="preserve">we can reject the null hypothesis; so later, </w:t>
      </w:r>
      <w:proofErr w:type="gramStart"/>
      <w:r>
        <w:rPr>
          <w:rFonts w:ascii="Times New Roman" w:eastAsia="Times New Roman" w:hAnsi="Times New Roman" w:cs="Times New Roman"/>
          <w:color w:val="0E101A"/>
          <w:sz w:val="24"/>
          <w:szCs w:val="24"/>
        </w:rPr>
        <w:t>we’ll</w:t>
      </w:r>
      <w:proofErr w:type="gramEnd"/>
      <w:r>
        <w:rPr>
          <w:rFonts w:ascii="Times New Roman" w:eastAsia="Times New Roman" w:hAnsi="Times New Roman" w:cs="Times New Roman"/>
          <w:color w:val="0E101A"/>
          <w:sz w:val="24"/>
          <w:szCs w:val="24"/>
        </w:rPr>
        <w:t xml:space="preserve"> have insufficient evidence to accept this alterative hypothesis and are left accepting the null- that there is no difference</w:t>
      </w:r>
    </w:p>
  </w:comment>
  <w:comment w:id="104"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10" w:author="Sandra Godden" w:date="2023-10-13T08:31:00Z" w:initials="SG">
    <w:p w14:paraId="2727253A" w14:textId="1A4DFA4E" w:rsidR="00D7652E" w:rsidRDefault="00D7652E">
      <w:pPr>
        <w:pStyle w:val="CommentText"/>
      </w:pPr>
      <w:r>
        <w:rPr>
          <w:rStyle w:val="CommentReference"/>
        </w:rPr>
        <w:annotationRef/>
      </w:r>
      <w:r>
        <w:t>State year of survey</w:t>
      </w:r>
    </w:p>
  </w:comment>
  <w:comment w:id="112"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113" w:author="Sandra Godden" w:date="2023-10-13T08:36:00Z" w:initials="SG">
    <w:p w14:paraId="06FFF03E" w14:textId="31231C71" w:rsidR="00D7652E" w:rsidRDefault="00D7652E">
      <w:pPr>
        <w:pStyle w:val="CommentText"/>
      </w:pPr>
      <w:r>
        <w:rPr>
          <w:rStyle w:val="CommentReference"/>
        </w:rPr>
        <w:annotationRef/>
      </w:r>
      <w:proofErr w:type="gramStart"/>
      <w:r>
        <w:t>So</w:t>
      </w:r>
      <w:proofErr w:type="gramEnd"/>
      <w:r>
        <w:t xml:space="preserve"> was your DHIA data from the winter or the spring?  And for what period was the relevant DHIA test day data captured?  </w:t>
      </w:r>
      <w:r>
        <w:br/>
      </w:r>
      <w:r>
        <w:br/>
        <w:t xml:space="preserve">You say </w:t>
      </w:r>
      <w:proofErr w:type="gramStart"/>
      <w:r>
        <w:t>you’re</w:t>
      </w:r>
      <w:proofErr w:type="gramEnd"/>
      <w:r>
        <w:t xml:space="preserve"> focused on winter housing. However, it seems your visit was in spring.  Reviewers may dispute this.  </w:t>
      </w:r>
    </w:p>
  </w:comment>
  <w:comment w:id="115" w:author="Sandra Godden" w:date="2023-10-13T08:38:00Z" w:initials="SG">
    <w:p w14:paraId="192840F8" w14:textId="440D0DE6" w:rsidR="00D7652E" w:rsidRDefault="00D7652E">
      <w:pPr>
        <w:pStyle w:val="CommentText"/>
      </w:pPr>
      <w:r>
        <w:rPr>
          <w:rStyle w:val="CommentReference"/>
        </w:rPr>
        <w:annotationRef/>
      </w:r>
      <w:r>
        <w:t xml:space="preserve">Was it excluded?  If not – </w:t>
      </w:r>
      <w:proofErr w:type="gramStart"/>
      <w:r>
        <w:t>i.e.</w:t>
      </w:r>
      <w:proofErr w:type="gramEnd"/>
      <w:r>
        <w:t xml:space="preserve"> if it was kept – then state that it was lumped into the other freestall group</w:t>
      </w:r>
    </w:p>
  </w:comment>
  <w:comment w:id="121" w:author="Sandra Godden" w:date="2023-10-13T08:40:00Z" w:initials="SG">
    <w:p w14:paraId="3A8CDCEA" w14:textId="4085531D" w:rsidR="00D7652E" w:rsidRDefault="00D7652E">
      <w:pPr>
        <w:pStyle w:val="CommentText"/>
      </w:pPr>
      <w:r>
        <w:rPr>
          <w:rStyle w:val="CommentReference"/>
        </w:rPr>
        <w:annotationRef/>
      </w:r>
      <w:r>
        <w:t xml:space="preserve">I </w:t>
      </w:r>
      <w:proofErr w:type="gramStart"/>
      <w:r>
        <w:t>don’t</w:t>
      </w:r>
      <w:proofErr w:type="gramEnd"/>
      <w:r>
        <w:t xml:space="preserve"> understand how you do this.  Isn’t this just a different way of saying what you write in point 2?  (…acquire a comprehensive understanding….)</w:t>
      </w:r>
    </w:p>
  </w:comment>
  <w:comment w:id="122"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124" w:author="Caitlin Jeffrey" w:date="2023-07-20T09:00:00Z" w:initials="CJ">
    <w:p w14:paraId="2AC99350" w14:textId="0928C066" w:rsidR="00D7652E" w:rsidRDefault="00D7652E">
      <w:pPr>
        <w:pStyle w:val="CommentText"/>
      </w:pPr>
      <w:r>
        <w:rPr>
          <w:rStyle w:val="CommentReference"/>
        </w:rPr>
        <w:annotationRef/>
      </w:r>
      <w:r>
        <w:t>Figure this out</w:t>
      </w:r>
    </w:p>
  </w:comment>
  <w:comment w:id="125"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126" w:author="Sandra Godden" w:date="2023-10-13T08:44:00Z" w:initials="SG">
    <w:p w14:paraId="1BB8FEEA" w14:textId="13C85B00" w:rsidR="00D7652E" w:rsidRDefault="00D7652E">
      <w:pPr>
        <w:pStyle w:val="CommentText"/>
      </w:pPr>
      <w:r>
        <w:rPr>
          <w:rStyle w:val="CommentReference"/>
        </w:rPr>
        <w:annotationRef/>
      </w:r>
      <w:proofErr w:type="gramStart"/>
      <w:r>
        <w:t>So</w:t>
      </w:r>
      <w:proofErr w:type="gramEnd"/>
      <w:r>
        <w:t xml:space="preserve"> you didn’t actually measure bedding depth for freestalls &amp; tiestalls, but you did for bedded pack?  Is this a limitation?</w:t>
      </w:r>
    </w:p>
  </w:comment>
  <w:comment w:id="127" w:author="Sandra Godden" w:date="2023-10-13T09:13:00Z" w:initials="SG">
    <w:p w14:paraId="347B1AC8" w14:textId="0CD655EB" w:rsidR="00D7652E" w:rsidRDefault="00D7652E">
      <w:pPr>
        <w:pStyle w:val="CommentText"/>
      </w:pPr>
      <w:r>
        <w:rPr>
          <w:rStyle w:val="CommentReference"/>
        </w:rPr>
        <w:annotationRef/>
      </w:r>
      <w:r>
        <w:t>If multiple pens were present (e.g. freestall herds</w:t>
      </w:r>
      <w:proofErr w:type="gramStart"/>
      <w:r>
        <w:t>) ,</w:t>
      </w:r>
      <w:proofErr w:type="gramEnd"/>
      <w:r>
        <w:t xml:space="preserve"> how did you select the pen to sample/score?</w:t>
      </w:r>
    </w:p>
  </w:comment>
  <w:comment w:id="128" w:author="Sandra Godden" w:date="2023-10-13T08:47:00Z" w:initials="SG">
    <w:p w14:paraId="427BB675" w14:textId="29627B92" w:rsidR="00D7652E" w:rsidRDefault="00D7652E">
      <w:pPr>
        <w:pStyle w:val="CommentText"/>
      </w:pPr>
      <w:r>
        <w:rPr>
          <w:rStyle w:val="CommentReference"/>
        </w:rPr>
        <w:annotationRef/>
      </w:r>
      <w:r>
        <w:t xml:space="preserve">I </w:t>
      </w:r>
      <w:proofErr w:type="gramStart"/>
      <w:r>
        <w:t>don’t</w:t>
      </w:r>
      <w:proofErr w:type="gramEnd"/>
      <w:r>
        <w:t xml:space="preserve"> see anywhere above where you state you downloaded DHIA test day records.  Please add this somewhere, and indicate for what test (</w:t>
      </w:r>
      <w:proofErr w:type="gramStart"/>
      <w:r>
        <w:t>e.g.</w:t>
      </w:r>
      <w:proofErr w:type="gramEnd"/>
      <w:r>
        <w:t xml:space="preserve"> for the most recent test day preceding the day of the herd visit).</w:t>
      </w:r>
    </w:p>
  </w:comment>
  <w:comment w:id="132"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135" w:author="Caitlin Jeffrey" w:date="2023-07-20T09:03:00Z" w:initials="CJ">
    <w:p w14:paraId="3709CD5D" w14:textId="70B249B0" w:rsidR="00D7652E" w:rsidRDefault="00D7652E">
      <w:pPr>
        <w:pStyle w:val="CommentText"/>
      </w:pPr>
      <w:r>
        <w:rPr>
          <w:rStyle w:val="CommentReference"/>
        </w:rPr>
        <w:annotationRef/>
      </w:r>
      <w:r>
        <w:t xml:space="preserve">Should </w:t>
      </w:r>
      <w:proofErr w:type="spellStart"/>
      <w:r>
        <w:t>i</w:t>
      </w:r>
      <w:proofErr w:type="spellEnd"/>
      <w:r>
        <w:t xml:space="preserve"> estimate time lag between collection and submission?</w:t>
      </w:r>
    </w:p>
  </w:comment>
  <w:comment w:id="136" w:author="John Barlow" w:date="2023-08-26T06:12:00Z" w:initials="JB">
    <w:p w14:paraId="29866476" w14:textId="77777777" w:rsidR="00D7652E" w:rsidRDefault="00D7652E" w:rsidP="00D53DC9">
      <w:pPr>
        <w:pStyle w:val="CommentText"/>
      </w:pPr>
      <w:r>
        <w:rPr>
          <w:rStyle w:val="CommentReference"/>
        </w:rPr>
        <w:annotationRef/>
      </w:r>
      <w:r>
        <w:t>Likely not important - if you have the records, summarize to add later in case a reviewer asks</w:t>
      </w:r>
    </w:p>
  </w:comment>
  <w:comment w:id="138" w:author="Sandra Godden" w:date="2023-10-13T08:50:00Z" w:initials="SG">
    <w:p w14:paraId="69952C0A" w14:textId="4AD92ABC" w:rsidR="00D7652E" w:rsidRDefault="00D7652E">
      <w:pPr>
        <w:pStyle w:val="CommentText"/>
      </w:pPr>
      <w:r>
        <w:rPr>
          <w:rStyle w:val="CommentReference"/>
        </w:rPr>
        <w:annotationRef/>
      </w:r>
      <w:r>
        <w:t>Does this mean either preceding or following the farm visit?  Or is it referring to the closest test preceding the farm visit?</w:t>
      </w:r>
      <w:r>
        <w:br/>
      </w:r>
      <w:r>
        <w:br/>
        <w:t xml:space="preserve">Later </w:t>
      </w:r>
      <w:proofErr w:type="gramStart"/>
      <w:r>
        <w:t>you’ll</w:t>
      </w:r>
      <w:proofErr w:type="gramEnd"/>
      <w:r>
        <w:t xml:space="preserve"> need to describe the time interval between test day and farm visit day (descriptive stats)</w:t>
      </w:r>
      <w:r>
        <w:br/>
      </w:r>
    </w:p>
  </w:comment>
  <w:comment w:id="137" w:author="Sandra Godden" w:date="2023-10-13T08:49:00Z" w:initials="SG">
    <w:p w14:paraId="11EF054D" w14:textId="2F420E7B" w:rsidR="00D7652E" w:rsidRDefault="00D7652E">
      <w:pPr>
        <w:pStyle w:val="CommentText"/>
      </w:pPr>
      <w:r>
        <w:rPr>
          <w:rStyle w:val="CommentReference"/>
        </w:rPr>
        <w:annotationRef/>
      </w:r>
      <w:r>
        <w:t xml:space="preserve">This should be described in the section above when you </w:t>
      </w:r>
      <w:proofErr w:type="gramStart"/>
      <w:r>
        <w:t>tell</w:t>
      </w:r>
      <w:proofErr w:type="gramEnd"/>
      <w:r>
        <w:t xml:space="preserve"> about what you collected during the herd visit.  </w:t>
      </w:r>
    </w:p>
  </w:comment>
  <w:comment w:id="140" w:author="Sandra Godden" w:date="2023-10-13T10:03:00Z" w:initials="SG">
    <w:p w14:paraId="77D37492" w14:textId="6DD4B8B9" w:rsidR="00D7652E" w:rsidRDefault="00D7652E">
      <w:pPr>
        <w:pStyle w:val="CommentText"/>
      </w:pPr>
      <w:r>
        <w:rPr>
          <w:rStyle w:val="CommentReference"/>
        </w:rPr>
        <w:annotationRef/>
      </w:r>
      <w:r>
        <w:t>Please include a short statement on your sample size calculations (if any</w:t>
      </w:r>
      <w:proofErr w:type="gramStart"/>
      <w:r>
        <w:t>),…</w:t>
      </w:r>
      <w:proofErr w:type="gramEnd"/>
      <w:r>
        <w:t xml:space="preserve">or acknowledge if they weren’t done, and why not (see REFLECT guidelines).  </w:t>
      </w:r>
    </w:p>
  </w:comment>
  <w:comment w:id="141"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148"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157" w:author="Sandra Godden" w:date="2023-10-13T15:31:00Z" w:initials="SG">
    <w:p w14:paraId="34052381" w14:textId="4CD5E71C" w:rsidR="00D7652E" w:rsidRDefault="00D7652E" w:rsidP="0073047F">
      <w:pPr>
        <w:pStyle w:val="CommentText"/>
      </w:pPr>
      <w:r>
        <w:rPr>
          <w:rStyle w:val="CommentReference"/>
        </w:rPr>
        <w:annotationRef/>
      </w:r>
      <w:r>
        <w:t xml:space="preserve">Is this worded correctly?   Did you do this for </w:t>
      </w:r>
      <w:proofErr w:type="gramStart"/>
      <w:r>
        <w:t>all of</w:t>
      </w:r>
      <w:proofErr w:type="gramEnd"/>
      <w:r>
        <w:t xml:space="preserve"> these outcome </w:t>
      </w:r>
      <w:proofErr w:type="spellStart"/>
      <w:r>
        <w:t>varialbes</w:t>
      </w:r>
      <w:proofErr w:type="spellEnd"/>
      <w:r>
        <w:t xml:space="preserve">?  </w:t>
      </w:r>
    </w:p>
  </w:comment>
  <w:comment w:id="164"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168"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170"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179"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180" w:author="Sandra Godden" w:date="2023-10-13T09:32:00Z" w:initials="SG">
    <w:p w14:paraId="3FA07F0B" w14:textId="0A3FC42E" w:rsidR="00D7652E" w:rsidRDefault="00D7652E">
      <w:pPr>
        <w:pStyle w:val="CommentText"/>
      </w:pPr>
      <w:r>
        <w:rPr>
          <w:rStyle w:val="CommentReference"/>
        </w:rPr>
        <w:annotationRef/>
      </w:r>
      <w:r>
        <w:t xml:space="preserve">Check on this, but I think </w:t>
      </w:r>
      <w:proofErr w:type="spellStart"/>
      <w:r>
        <w:t>JDSci</w:t>
      </w:r>
      <w:proofErr w:type="spellEnd"/>
      <w:r>
        <w:t xml:space="preserve"> requires metric units (kg)</w:t>
      </w:r>
    </w:p>
  </w:comment>
  <w:comment w:id="182"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w:t>
      </w:r>
      <w:proofErr w:type="gramStart"/>
      <w:r>
        <w:t>haven’t</w:t>
      </w:r>
      <w:proofErr w:type="gramEnd"/>
      <w:r>
        <w:t xml:space="preserve"> described overall udder health or milk production.  Please be thorough and describe all.  </w:t>
      </w:r>
    </w:p>
  </w:comment>
  <w:comment w:id="181"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w:t>
      </w:r>
      <w:proofErr w:type="gramStart"/>
      <w:r>
        <w:t>completely eliminate</w:t>
      </w:r>
      <w:proofErr w:type="gramEnd"/>
      <w:r>
        <w:t xml:space="preserv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185" w:author="Sandra Godden" w:date="2023-10-13T09:37:00Z" w:initials="SG">
    <w:p w14:paraId="1541294E" w14:textId="203D3950" w:rsidR="00D7652E" w:rsidRDefault="00D7652E">
      <w:pPr>
        <w:pStyle w:val="CommentText"/>
      </w:pPr>
      <w:r>
        <w:rPr>
          <w:rStyle w:val="CommentReference"/>
        </w:rPr>
        <w:annotationRef/>
      </w:r>
      <w:r>
        <w:t xml:space="preserve">You </w:t>
      </w:r>
      <w:proofErr w:type="gramStart"/>
      <w:r>
        <w:t>aren’t</w:t>
      </w:r>
      <w:proofErr w:type="gramEnd"/>
      <w:r>
        <w:t xml:space="preserve"> comparing anything in this paragraph. Ou </w:t>
      </w:r>
      <w:proofErr w:type="gramStart"/>
      <w:r>
        <w:t>are</w:t>
      </w:r>
      <w:proofErr w:type="gramEnd"/>
      <w:r>
        <w:t xml:space="preserve"> only describing.</w:t>
      </w:r>
    </w:p>
  </w:comment>
  <w:comment w:id="189" w:author="Sandra Godden" w:date="2023-10-13T09:40:00Z" w:initials="SG">
    <w:p w14:paraId="40FC66A9" w14:textId="1DFAB8A9" w:rsidR="00D7652E" w:rsidRDefault="00D7652E">
      <w:pPr>
        <w:pStyle w:val="CommentText"/>
      </w:pPr>
      <w:r>
        <w:rPr>
          <w:rStyle w:val="CommentReference"/>
        </w:rPr>
        <w:annotationRef/>
      </w:r>
      <w:proofErr w:type="gramStart"/>
      <w:r>
        <w:t>I’d</w:t>
      </w:r>
      <w:proofErr w:type="gramEnd"/>
      <w:r>
        <w:t xml:space="preserve"> suggest getting rid of this subheading.  Simply report this as a paragraph under the above subheading that describes your herds.</w:t>
      </w:r>
    </w:p>
  </w:comment>
  <w:comment w:id="200" w:author="Sandra Godden" w:date="2023-10-13T09:39:00Z" w:initials="SG">
    <w:p w14:paraId="2BCA80A5" w14:textId="714409CC" w:rsidR="00D7652E" w:rsidRDefault="00D7652E">
      <w:pPr>
        <w:pStyle w:val="CommentText"/>
      </w:pPr>
      <w:r>
        <w:rPr>
          <w:rStyle w:val="CommentReference"/>
        </w:rPr>
        <w:annotationRef/>
      </w:r>
      <w:r>
        <w:t xml:space="preserve">This paragraph </w:t>
      </w:r>
      <w:proofErr w:type="gramStart"/>
      <w:r>
        <w:t>doesn’t</w:t>
      </w:r>
      <w:proofErr w:type="gramEnd"/>
      <w:r>
        <w:t xml:space="preserve"> currently compare anything by facility type. It only describes overall descriptive stats.</w:t>
      </w:r>
    </w:p>
    <w:p w14:paraId="74FB43AF" w14:textId="1F12A937" w:rsidR="00D7652E" w:rsidRDefault="00D7652E">
      <w:pPr>
        <w:pStyle w:val="CommentText"/>
      </w:pPr>
    </w:p>
    <w:p w14:paraId="29F25DF3" w14:textId="562D1770" w:rsidR="00D7652E" w:rsidRDefault="00D7652E">
      <w:pPr>
        <w:pStyle w:val="CommentText"/>
      </w:pPr>
      <w:r>
        <w:t>I would suggest getting rid of this subheading (leave it under the subheading above that describes herds).</w:t>
      </w:r>
    </w:p>
  </w:comment>
  <w:comment w:id="207" w:author="Sandra Godden" w:date="2023-10-13T15:41:00Z" w:initials="SG">
    <w:p w14:paraId="145F5355" w14:textId="21DA797A" w:rsidR="00D7652E" w:rsidRDefault="00D7652E">
      <w:pPr>
        <w:pStyle w:val="CommentText"/>
      </w:pPr>
      <w:r>
        <w:rPr>
          <w:rStyle w:val="CommentReference"/>
        </w:rPr>
        <w:annotationRef/>
      </w:r>
      <w:r>
        <w:t xml:space="preserve">This is likely skewed data, so either report median (range) or else report log transformed data. </w:t>
      </w:r>
    </w:p>
  </w:comment>
  <w:comment w:id="212" w:author="Sandra Godden" w:date="2023-10-13T09:43:00Z" w:initials="SG">
    <w:p w14:paraId="367B59CC" w14:textId="53E7D77A" w:rsidR="00D7652E" w:rsidRDefault="00D7652E">
      <w:pPr>
        <w:pStyle w:val="CommentText"/>
      </w:pPr>
      <w:r>
        <w:rPr>
          <w:rStyle w:val="CommentReference"/>
        </w:rPr>
        <w:annotationRef/>
      </w:r>
      <w:r>
        <w:t>You present unconditional analysis of udder hygiene here, but then present the multivariable analysis of udder hygiene in the section below.  Why separate them?</w:t>
      </w:r>
    </w:p>
    <w:p w14:paraId="69BE7B5E" w14:textId="77777777" w:rsidR="00D7652E" w:rsidRDefault="00D7652E">
      <w:pPr>
        <w:pStyle w:val="CommentText"/>
      </w:pPr>
    </w:p>
    <w:p w14:paraId="45CEE1B4" w14:textId="60799482" w:rsidR="00D7652E" w:rsidRDefault="00D7652E">
      <w:pPr>
        <w:pStyle w:val="CommentText"/>
      </w:pPr>
      <w:r>
        <w:t>I suggest that you only present overall descriptive stats in this section</w:t>
      </w:r>
      <w:r w:rsidR="00911141">
        <w:t>, up to this point</w:t>
      </w:r>
      <w:r>
        <w:t>.</w:t>
      </w:r>
      <w:r w:rsidR="00911141">
        <w:t xml:space="preserve">  No analysis of differences.</w:t>
      </w:r>
      <w:r>
        <w:t xml:space="preserve">  In the next section you can present the results of your univariable and multivariable models.</w:t>
      </w:r>
    </w:p>
  </w:comment>
  <w:comment w:id="215" w:author="Caitlin Jeffrey" w:date="2023-08-04T17:01:00Z" w:initials="CJ">
    <w:p w14:paraId="051BE990" w14:textId="0F9534CD" w:rsidR="00D7652E" w:rsidRDefault="00D7652E">
      <w:pPr>
        <w:pStyle w:val="CommentText"/>
      </w:pPr>
      <w:r>
        <w:rPr>
          <w:rStyle w:val="CommentReference"/>
        </w:rPr>
        <w:annotationRef/>
      </w:r>
      <w:r>
        <w:t xml:space="preserve">Presenting it like this </w:t>
      </w:r>
      <w:proofErr w:type="gramStart"/>
      <w:r>
        <w:t>won’t</w:t>
      </w:r>
      <w:proofErr w:type="gramEnd"/>
      <w:r>
        <w:t xml:space="preserve"> give directionality, or magnitude of any effects describe</w:t>
      </w:r>
    </w:p>
  </w:comment>
  <w:comment w:id="216" w:author="John Barlow" w:date="2023-09-29T13:36:00Z" w:initials="JB">
    <w:p w14:paraId="4B87C4A3" w14:textId="77777777" w:rsidR="00D7652E" w:rsidRDefault="00D7652E" w:rsidP="00D53DC9">
      <w:pPr>
        <w:pStyle w:val="CommentText"/>
      </w:pPr>
      <w:r>
        <w:rPr>
          <w:rStyle w:val="CommentReference"/>
        </w:rPr>
        <w:annotationRef/>
      </w:r>
      <w:r>
        <w:t xml:space="preserve">A lot of predictors are not significantly associated with udder health or hygiene outcomes - does this mean that producers should not bother doing these practices? </w:t>
      </w:r>
    </w:p>
  </w:comment>
  <w:comment w:id="213"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proofErr w:type="gramStart"/>
      <w:r w:rsidR="00911141">
        <w:t>e.g.</w:t>
      </w:r>
      <w:proofErr w:type="gramEnd"/>
      <w:r w:rsidR="00911141">
        <w:t xml:space="preserve">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233" w:author="John Barlow" w:date="2023-09-29T13:30:00Z" w:initials="JB">
    <w:p w14:paraId="5351C855" w14:textId="2C5E5EED" w:rsidR="00D7652E" w:rsidRDefault="00D7652E" w:rsidP="00D53DC9">
      <w:pPr>
        <w:pStyle w:val="CommentText"/>
      </w:pPr>
      <w:r>
        <w:rPr>
          <w:rStyle w:val="CommentReference"/>
        </w:rPr>
        <w:annotationRef/>
      </w:r>
      <w:r>
        <w:t xml:space="preserve">I </w:t>
      </w:r>
      <w:proofErr w:type="gramStart"/>
      <w:r>
        <w:t>don't</w:t>
      </w:r>
      <w:proofErr w:type="gramEnd"/>
      <w:r>
        <w:t xml:space="preserve"> understand this - what predictors were in the model of BTSCC?</w:t>
      </w:r>
    </w:p>
  </w:comment>
  <w:comment w:id="234" w:author="Sandra Godden" w:date="2023-10-13T15:52:00Z" w:initials="SG">
    <w:p w14:paraId="6A62596D" w14:textId="00D9C360" w:rsidR="00911141" w:rsidRDefault="00911141">
      <w:pPr>
        <w:pStyle w:val="CommentText"/>
      </w:pPr>
      <w:r>
        <w:rPr>
          <w:rStyle w:val="CommentReference"/>
        </w:rPr>
        <w:annotationRef/>
      </w:r>
      <w:r>
        <w:t>These definitions belong in M&amp;M (when you describe &amp; define your terms offered into the models)</w:t>
      </w:r>
    </w:p>
  </w:comment>
  <w:comment w:id="235" w:author="Sandra Godden" w:date="2023-10-13T09:49:00Z" w:initials="SG">
    <w:p w14:paraId="037D9F65" w14:textId="154CAA79" w:rsidR="00D7652E" w:rsidRDefault="00D7652E">
      <w:pPr>
        <w:pStyle w:val="CommentText"/>
      </w:pPr>
      <w:r>
        <w:rPr>
          <w:rStyle w:val="CommentReference"/>
        </w:rPr>
        <w:annotationRef/>
      </w:r>
      <w:r>
        <w:t>What is a bedding conditioner?  Was it defined anywhere?</w:t>
      </w:r>
    </w:p>
  </w:comment>
  <w:comment w:id="238" w:author="Sandra Godden" w:date="2023-10-13T09:56:00Z" w:initials="SG">
    <w:p w14:paraId="403A4CEE" w14:textId="5BD84146" w:rsidR="00D7652E" w:rsidRDefault="00D7652E">
      <w:pPr>
        <w:pStyle w:val="CommentText"/>
      </w:pPr>
      <w:r>
        <w:rPr>
          <w:rStyle w:val="CommentReference"/>
        </w:rPr>
        <w:annotationRef/>
      </w:r>
    </w:p>
    <w:p w14:paraId="6773AB53" w14:textId="70D88329" w:rsidR="00D7652E" w:rsidRDefault="00911141">
      <w:pPr>
        <w:pStyle w:val="CommentText"/>
      </w:pPr>
      <w:r>
        <w:t>Is this the beginning of the analysis for your second objective (</w:t>
      </w:r>
      <w:r w:rsidR="00D7652E">
        <w:t xml:space="preserve">exploring </w:t>
      </w:r>
      <w:r>
        <w:t xml:space="preserve">(non-facility) </w:t>
      </w:r>
      <w:r w:rsidR="00D7652E">
        <w:t xml:space="preserve">herd management factors associated with your outcomes?    If that is the case, then you need a revised heading here that tells the reader what you are doing.  </w:t>
      </w:r>
      <w:proofErr w:type="gramStart"/>
      <w:r w:rsidR="00D7652E">
        <w:t>Otherwise</w:t>
      </w:r>
      <w:proofErr w:type="gramEnd"/>
      <w:r w:rsidR="00D7652E">
        <w:t xml:space="preserve"> I’m very confused.  </w:t>
      </w:r>
    </w:p>
    <w:p w14:paraId="36AF3D35" w14:textId="66602F40" w:rsidR="00D7652E" w:rsidRDefault="00D7652E">
      <w:pPr>
        <w:pStyle w:val="CommentText"/>
      </w:pPr>
    </w:p>
  </w:comment>
  <w:comment w:id="244" w:author="Caitlin Jeffrey" w:date="2023-06-09T13:32:00Z" w:initials="CJ">
    <w:p w14:paraId="06EBF5E6" w14:textId="68CDE039" w:rsidR="00D7652E" w:rsidRDefault="00D7652E">
      <w:pPr>
        <w:pStyle w:val="CommentText"/>
      </w:pPr>
      <w:r>
        <w:rPr>
          <w:rStyle w:val="CommentReference"/>
        </w:rPr>
        <w:annotationRef/>
      </w:r>
      <w:r>
        <w:t xml:space="preserve">The Discussion should begin with </w:t>
      </w:r>
      <w:proofErr w:type="gramStart"/>
      <w:r>
        <w:t>a brief summary</w:t>
      </w:r>
      <w:proofErr w:type="gramEnd"/>
      <w:r>
        <w:t xml:space="preserve"> of the paper. An optional separate conclusions section may follow the discussion</w:t>
      </w:r>
    </w:p>
  </w:comment>
  <w:comment w:id="243"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259" w:author="Sandra Godden" w:date="2023-10-13T10:04:00Z" w:initials="SG">
    <w:p w14:paraId="1E7C440D" w14:textId="43D5785C" w:rsidR="00D7652E" w:rsidRDefault="00D7652E">
      <w:pPr>
        <w:pStyle w:val="CommentText"/>
      </w:pPr>
      <w:r>
        <w:rPr>
          <w:rStyle w:val="CommentReference"/>
        </w:rPr>
        <w:annotationRef/>
      </w:r>
      <w:r>
        <w:t>Get rid of the numbering system.  Simply use subheadings if they help</w:t>
      </w:r>
    </w:p>
  </w:comment>
  <w:comment w:id="260" w:author="Caitlin Jeffrey" w:date="2023-09-12T11:32:00Z" w:initials="CJ">
    <w:p w14:paraId="5C84198A" w14:textId="24FB4B33" w:rsidR="00D7652E" w:rsidRDefault="00D7652E">
      <w:pPr>
        <w:pStyle w:val="CommentText"/>
      </w:pPr>
      <w:r>
        <w:rPr>
          <w:rStyle w:val="CommentReference"/>
        </w:rPr>
        <w:annotationRef/>
      </w:r>
      <w:proofErr w:type="spellStart"/>
      <w:r>
        <w:t>Postmilking</w:t>
      </w:r>
      <w:proofErr w:type="spellEnd"/>
      <w:r>
        <w:t xml:space="preserve">, contagious: </w:t>
      </w:r>
      <w:proofErr w:type="spellStart"/>
      <w:r>
        <w:t>pankey</w:t>
      </w:r>
      <w:proofErr w:type="spellEnd"/>
      <w:r>
        <w:t xml:space="preserve"> 1985; post-milking, opportunistic/CNS specifically: quirk, 2012; Premilking, environmental: </w:t>
      </w:r>
      <w:proofErr w:type="spellStart"/>
      <w:r>
        <w:t>pankey</w:t>
      </w:r>
      <w:proofErr w:type="spellEnd"/>
      <w:r>
        <w:t>, 1987</w:t>
      </w:r>
    </w:p>
  </w:comment>
  <w:comment w:id="261" w:author="Sandra Godden" w:date="2023-10-13T10:06:00Z" w:initials="SG">
    <w:p w14:paraId="06763FC7" w14:textId="0E25AA16" w:rsidR="00D7652E" w:rsidRDefault="00D7652E">
      <w:pPr>
        <w:pStyle w:val="CommentText"/>
      </w:pPr>
      <w:r>
        <w:rPr>
          <w:rStyle w:val="CommentReference"/>
        </w:rPr>
        <w:annotationRef/>
      </w:r>
      <w:proofErr w:type="spellStart"/>
      <w:r>
        <w:t>cfu</w:t>
      </w:r>
      <w:proofErr w:type="spellEnd"/>
      <w:r>
        <w:t>/mL will be skewed data.  Did you evaluate normality?  I expect this should be log transformed prior to analysis.   If not, reexamine this.</w:t>
      </w:r>
    </w:p>
  </w:comment>
  <w:comment w:id="264" w:author="Sandra Godden" w:date="2023-10-13T10:07:00Z" w:initials="SG">
    <w:p w14:paraId="6056379C" w14:textId="219859A8" w:rsidR="00D7652E" w:rsidRDefault="00D7652E">
      <w:pPr>
        <w:pStyle w:val="CommentText"/>
      </w:pPr>
      <w:r>
        <w:rPr>
          <w:rStyle w:val="CommentReference"/>
        </w:rPr>
        <w:annotationRef/>
      </w:r>
      <w:r>
        <w:t>Be cautious making too much of this– this is a very small sample of herds within any one herd type category</w:t>
      </w:r>
    </w:p>
  </w:comment>
  <w:comment w:id="265" w:author="Sandra Godden" w:date="2023-10-13T10:08:00Z" w:initials="SG">
    <w:p w14:paraId="7ADCB72E" w14:textId="5489A619" w:rsidR="00D7652E" w:rsidRDefault="00D7652E">
      <w:pPr>
        <w:pStyle w:val="CommentText"/>
      </w:pPr>
      <w:r>
        <w:rPr>
          <w:rStyle w:val="CommentReference"/>
        </w:rPr>
        <w:annotationRef/>
      </w:r>
      <w:r>
        <w:t>Or simply random chance – again, you have a very small sample size.</w:t>
      </w:r>
    </w:p>
  </w:comment>
  <w:comment w:id="266" w:author="Sandra Godden" w:date="2023-10-13T10:09:00Z" w:initials="SG">
    <w:p w14:paraId="4F27E72C" w14:textId="093C3C29" w:rsidR="00D7652E" w:rsidRDefault="00D7652E">
      <w:pPr>
        <w:pStyle w:val="CommentText"/>
      </w:pPr>
      <w:r>
        <w:rPr>
          <w:rStyle w:val="CommentReference"/>
        </w:rPr>
        <w:annotationRef/>
      </w:r>
      <w:r>
        <w:t>Did you capture producer age in your survey?</w:t>
      </w:r>
    </w:p>
  </w:comment>
  <w:comment w:id="262" w:author="Caitlin Jeffrey" w:date="2023-09-12T11:46:00Z" w:initials="CJ">
    <w:p w14:paraId="13B718B1" w14:textId="528970CC" w:rsidR="00D7652E" w:rsidRDefault="00D7652E">
      <w:pPr>
        <w:pStyle w:val="CommentText"/>
      </w:pPr>
      <w:r>
        <w:rPr>
          <w:rStyle w:val="CommentReference"/>
        </w:rPr>
        <w:annotationRef/>
      </w:r>
      <w:r>
        <w:t>Maybe this is reaching too far, and can come out; need to shorten discussion anyhow</w:t>
      </w:r>
    </w:p>
  </w:comment>
  <w:comment w:id="267"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273" w:author="Sandra Godden" w:date="2023-10-13T10:14:00Z" w:initials="SG">
    <w:p w14:paraId="5577E5AD" w14:textId="5FDD55AB" w:rsidR="00D7652E" w:rsidRDefault="00D7652E">
      <w:pPr>
        <w:pStyle w:val="CommentText"/>
      </w:pPr>
      <w:r>
        <w:rPr>
          <w:rStyle w:val="CommentReference"/>
        </w:rPr>
        <w:annotationRef/>
      </w:r>
      <w:r>
        <w:t xml:space="preserve">I </w:t>
      </w:r>
      <w:proofErr w:type="gramStart"/>
      <w:r>
        <w:t>don’t</w:t>
      </w:r>
      <w:proofErr w:type="gramEnd"/>
      <w:r>
        <w:t xml:space="preserve"> see need to start a new paragraph.  This is a continuation of the above.  </w:t>
      </w:r>
    </w:p>
  </w:comment>
  <w:comment w:id="276" w:author="Sandra Godden" w:date="2023-10-13T10:24:00Z" w:initials="SG">
    <w:p w14:paraId="6D45A4BE" w14:textId="44207177" w:rsidR="00D7652E" w:rsidRDefault="00D7652E">
      <w:pPr>
        <w:pStyle w:val="CommentText"/>
      </w:pPr>
      <w:r>
        <w:rPr>
          <w:rStyle w:val="CommentReference"/>
        </w:rPr>
        <w:annotationRef/>
      </w:r>
      <w:r>
        <w:t>This was your second</w:t>
      </w:r>
      <w:r w:rsidR="00911141">
        <w:t xml:space="preserve"> objective</w:t>
      </w:r>
      <w:r>
        <w:t xml:space="preserve"> analysis, yes?  So why are you discussing it BEFORE your major analysis of relationships with housing type?  I suggest you reverse the order of these two sections. </w:t>
      </w:r>
      <w:r w:rsidR="00911141">
        <w:t xml:space="preserve"> </w:t>
      </w:r>
    </w:p>
  </w:comment>
  <w:comment w:id="280"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287" w:author="Sandra Godden" w:date="2023-10-13T10:19:00Z" w:initials="SG">
    <w:p w14:paraId="1D429174" w14:textId="375392E6" w:rsidR="00D7652E" w:rsidRDefault="00D7652E">
      <w:pPr>
        <w:pStyle w:val="CommentText"/>
      </w:pPr>
      <w:r>
        <w:rPr>
          <w:rStyle w:val="CommentReference"/>
        </w:rPr>
        <w:annotationRef/>
      </w:r>
      <w:r>
        <w:t xml:space="preserve">You are implying there is a cost difference.  Did you cite sources that conclude this?  Or are you guessing?  </w:t>
      </w:r>
      <w:proofErr w:type="gramStart"/>
      <w:r>
        <w:t>Don’t</w:t>
      </w:r>
      <w:proofErr w:type="gramEnd"/>
      <w:r>
        <w:t xml:space="preserve"> guess.  </w:t>
      </w:r>
    </w:p>
  </w:comment>
  <w:comment w:id="288" w:author="Sandra Godden" w:date="2023-10-13T10:20:00Z" w:initials="SG">
    <w:p w14:paraId="3467081E" w14:textId="3A115C10" w:rsidR="00D7652E" w:rsidRDefault="00D7652E">
      <w:pPr>
        <w:pStyle w:val="CommentText"/>
      </w:pPr>
      <w:r>
        <w:rPr>
          <w:rStyle w:val="CommentReference"/>
        </w:rPr>
        <w:annotationRef/>
      </w:r>
      <w:r>
        <w:t>This model would be a valid secondary analysis.</w:t>
      </w:r>
    </w:p>
    <w:p w14:paraId="4276700C" w14:textId="6868BD33" w:rsidR="00D7652E" w:rsidRDefault="00D7652E">
      <w:pPr>
        <w:pStyle w:val="CommentText"/>
      </w:pPr>
      <w:r>
        <w:br/>
        <w:t>You want to think carefully about whether to control for udder hygiene in the facility type model, or vice versa, given that hygiene could be an intervening variable on the causal pathway between facility type and udder health outcome measure.</w:t>
      </w:r>
    </w:p>
    <w:p w14:paraId="3BA642EE" w14:textId="373EFCDB" w:rsidR="00D7652E" w:rsidRDefault="00D7652E">
      <w:pPr>
        <w:pStyle w:val="CommentText"/>
      </w:pPr>
    </w:p>
  </w:comment>
  <w:comment w:id="296" w:author="Sandra Godden" w:date="2023-10-13T10:26:00Z" w:initials="SG">
    <w:p w14:paraId="2E6964C6" w14:textId="5D56A577" w:rsidR="00D7652E" w:rsidRDefault="00D7652E">
      <w:pPr>
        <w:pStyle w:val="CommentText"/>
      </w:pPr>
      <w:r>
        <w:rPr>
          <w:rStyle w:val="CommentReference"/>
        </w:rPr>
        <w:annotationRef/>
      </w:r>
      <w:r>
        <w:t>Since this was your main objective, it should be presented BEFORE your secondary analysis section (above)</w:t>
      </w:r>
    </w:p>
  </w:comment>
  <w:comment w:id="300" w:author="John Barlow" w:date="2023-08-30T05:22:00Z" w:initials="JB">
    <w:p w14:paraId="474F670B" w14:textId="6D35A148" w:rsidR="00D7652E" w:rsidRDefault="00D7652E">
      <w:pPr>
        <w:pStyle w:val="CommentText"/>
      </w:pPr>
      <w:r>
        <w:rPr>
          <w:rStyle w:val="CommentReference"/>
        </w:rPr>
        <w:annotationRef/>
      </w:r>
      <w:r>
        <w:t>Depends how they selected study herds from the sample and target populations.</w:t>
      </w:r>
    </w:p>
    <w:p w14:paraId="4C30F15A" w14:textId="77777777" w:rsidR="00D7652E" w:rsidRDefault="00D7652E">
      <w:pPr>
        <w:pStyle w:val="CommentText"/>
      </w:pPr>
    </w:p>
    <w:p w14:paraId="5CCB5BDD" w14:textId="77777777" w:rsidR="00D7652E" w:rsidRDefault="00D7652E" w:rsidP="00D53DC9">
      <w:pPr>
        <w:pStyle w:val="CommentText"/>
      </w:pPr>
      <w:r>
        <w:t>Maybe the interesting thing here is did n=other studies have inclusion criteria that biased to herds with good milk quality?</w:t>
      </w:r>
    </w:p>
  </w:comment>
  <w:comment w:id="301" w:author="Caitlin Jeffrey" w:date="2023-09-11T19:34:00Z" w:initials="CJ">
    <w:p w14:paraId="3EB0C79E" w14:textId="3FF113FC" w:rsidR="00D7652E" w:rsidRDefault="00D7652E">
      <w:pPr>
        <w:pStyle w:val="CommentText"/>
      </w:pPr>
      <w:r>
        <w:rPr>
          <w:rStyle w:val="CommentReference"/>
        </w:rPr>
        <w:annotationRef/>
      </w:r>
      <w:r>
        <w:t>Should I take out the repeat of results here?</w:t>
      </w:r>
    </w:p>
  </w:comment>
  <w:comment w:id="302" w:author="Caitlin Jeffrey" w:date="2023-09-11T19:40:00Z" w:initials="CJ">
    <w:p w14:paraId="79C70156" w14:textId="244494AC" w:rsidR="00D7652E" w:rsidRDefault="00D7652E">
      <w:pPr>
        <w:pStyle w:val="CommentText"/>
      </w:pPr>
      <w:r>
        <w:rPr>
          <w:rStyle w:val="CommentReference"/>
        </w:rPr>
        <w:annotationRef/>
      </w:r>
      <w:proofErr w:type="gramStart"/>
      <w:r>
        <w:t>Can’t</w:t>
      </w:r>
      <w:proofErr w:type="gramEnd"/>
      <w:r>
        <w:t xml:space="preserve"> figure out how to phrase without repeating the 26% stat again</w:t>
      </w:r>
    </w:p>
  </w:comment>
  <w:comment w:id="303" w:author="Sandra Godden" w:date="2023-10-13T10:31:00Z" w:initials="SG">
    <w:p w14:paraId="54345D7C" w14:textId="4901BD24" w:rsidR="00D7652E" w:rsidRDefault="00D7652E">
      <w:pPr>
        <w:pStyle w:val="CommentText"/>
      </w:pPr>
      <w:r>
        <w:rPr>
          <w:rStyle w:val="CommentReference"/>
        </w:rPr>
        <w:annotationRef/>
      </w:r>
      <w:r>
        <w:t>Shouldn’t these 2 sentences be up in your paragraph that talks about cow cleanliness?</w:t>
      </w:r>
    </w:p>
  </w:comment>
  <w:comment w:id="304" w:author="Sandra Godden" w:date="2023-10-13T10:31:00Z" w:initials="SG">
    <w:p w14:paraId="0B207462" w14:textId="771D8A85" w:rsidR="00D7652E" w:rsidRDefault="00D7652E">
      <w:pPr>
        <w:pStyle w:val="CommentText"/>
      </w:pPr>
      <w:r>
        <w:rPr>
          <w:rStyle w:val="CommentReference"/>
        </w:rPr>
        <w:annotationRef/>
      </w:r>
    </w:p>
  </w:comment>
  <w:comment w:id="305"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w:t>
      </w:r>
      <w:proofErr w:type="gramStart"/>
      <w:r>
        <w:t>high level</w:t>
      </w:r>
      <w:proofErr w:type="gramEnd"/>
      <w:r>
        <w:t xml:space="preserve"> general statement, not specific to any of your specific </w:t>
      </w:r>
      <w:r w:rsidR="00911141">
        <w:t xml:space="preserve">objectives or </w:t>
      </w:r>
      <w:r>
        <w:t>outcomes.</w:t>
      </w:r>
    </w:p>
  </w:comment>
  <w:comment w:id="306"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w:t>
      </w:r>
      <w:proofErr w:type="gramStart"/>
      <w:r>
        <w:t>similar to</w:t>
      </w:r>
      <w:proofErr w:type="gramEnd"/>
      <w:r>
        <w:t xml:space="preserve">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309" w:author="Sandra Godden" w:date="2023-10-13T10:36:00Z" w:initials="SG">
    <w:p w14:paraId="01FF7025" w14:textId="35095677" w:rsidR="00D7652E" w:rsidRDefault="00D7652E">
      <w:pPr>
        <w:pStyle w:val="CommentText"/>
      </w:pPr>
      <w:r>
        <w:rPr>
          <w:rStyle w:val="CommentReference"/>
        </w:rPr>
        <w:annotationRef/>
      </w:r>
      <w:r>
        <w:t xml:space="preserve">A discussion should also address study strengths, </w:t>
      </w:r>
      <w:proofErr w:type="gramStart"/>
      <w:r>
        <w:t>limitations</w:t>
      </w:r>
      <w:proofErr w:type="gramEnd"/>
      <w:r>
        <w:t xml:space="preserve"> and future directions for research. Please add.</w:t>
      </w:r>
    </w:p>
  </w:comment>
  <w:comment w:id="310"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312" w:author="Sandra Godden" w:date="2023-10-13T10:37:00Z" w:initials="SG">
    <w:p w14:paraId="1E9EE715" w14:textId="110D3B8F" w:rsidR="00D7652E" w:rsidRDefault="00D7652E">
      <w:pPr>
        <w:pStyle w:val="CommentText"/>
      </w:pPr>
      <w:r>
        <w:rPr>
          <w:rStyle w:val="CommentReference"/>
        </w:rPr>
        <w:annotationRef/>
      </w:r>
      <w:r>
        <w:t>This is not a conclusion.  This could be mentioned in the discussion section as a ‘strength’ of the study.</w:t>
      </w:r>
    </w:p>
  </w:comment>
  <w:comment w:id="319"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w:t>
      </w:r>
      <w:proofErr w:type="gramStart"/>
      <w:r>
        <w:t>….</w:t>
      </w:r>
      <w:proofErr w:type="spellStart"/>
      <w:r>
        <w:t>bla</w:t>
      </w:r>
      <w:proofErr w:type="spellEnd"/>
      <w:proofErr w:type="gramEnd"/>
      <w:r>
        <w:t xml:space="preserve"> </w:t>
      </w:r>
      <w:proofErr w:type="spellStart"/>
      <w:r>
        <w:t>bla</w:t>
      </w:r>
      <w:proofErr w:type="spellEnd"/>
      <w:r>
        <w:t xml:space="preserve"> </w:t>
      </w:r>
      <w:proofErr w:type="spellStart"/>
      <w:r>
        <w:t>bla</w:t>
      </w:r>
      <w:proofErr w:type="spellEnd"/>
      <w:r>
        <w:br/>
      </w:r>
      <w:r>
        <w:br/>
        <w:t>(if I interpreted your secondary analysis correctly)</w:t>
      </w:r>
    </w:p>
  </w:comment>
  <w:comment w:id="320"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 xml:space="preserve">Have other economic analysis studies described this as ‘more affordable’?  I thought you said bedding can be very expensive in CBP systems?  Unless you have hard data to stand on (yours or others’) </w:t>
      </w:r>
      <w:proofErr w:type="gramStart"/>
      <w:r>
        <w:t>I’d</w:t>
      </w:r>
      <w:proofErr w:type="gramEnd"/>
      <w:r>
        <w:t xml:space="preserve"> be cautious about making this statement.</w:t>
      </w:r>
    </w:p>
  </w:comment>
  <w:comment w:id="322"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323" w:author="Sandra Godden" w:date="2023-10-13T14:50:00Z" w:initials="SG">
    <w:p w14:paraId="20E4210D" w14:textId="3BA60928" w:rsidR="00D7652E" w:rsidRDefault="00D7652E">
      <w:pPr>
        <w:pStyle w:val="CommentText"/>
      </w:pPr>
      <w:r>
        <w:rPr>
          <w:rStyle w:val="CommentReference"/>
        </w:rPr>
        <w:annotationRef/>
      </w:r>
      <w:r>
        <w:t xml:space="preserve">This table is taking a huge amount of space as formatted. Could you try landscaping this table and flipping the axes so that it can be condensed? </w:t>
      </w:r>
      <w:proofErr w:type="gramStart"/>
      <w:r>
        <w:t>E.g.</w:t>
      </w:r>
      <w:proofErr w:type="gramEnd"/>
      <w:r>
        <w:t xml:space="preserve"> put the 3 housing groups across the top.  Put the 4 pathogen groups on the vertical </w:t>
      </w:r>
      <w:proofErr w:type="gramStart"/>
      <w:r>
        <w:t>left hand</w:t>
      </w:r>
      <w:proofErr w:type="gramEnd"/>
      <w:r>
        <w:t xml:space="preserve"> column.   </w:t>
      </w:r>
      <w:proofErr w:type="gramStart"/>
      <w:r>
        <w:t>I’ll</w:t>
      </w:r>
      <w:proofErr w:type="gramEnd"/>
      <w:r>
        <w:t xml:space="preserve"> put an example at the end of this document</w:t>
      </w:r>
    </w:p>
  </w:comment>
  <w:comment w:id="328" w:author="Sandra Godden" w:date="2023-10-13T14:58:00Z" w:initials="SG">
    <w:p w14:paraId="16E6FE0D" w14:textId="428BA1B4" w:rsidR="00D7652E" w:rsidRDefault="00D7652E">
      <w:pPr>
        <w:pStyle w:val="CommentText"/>
      </w:pPr>
      <w:r>
        <w:rPr>
          <w:rStyle w:val="CommentReference"/>
        </w:rPr>
        <w:annotationRef/>
      </w:r>
      <w:r>
        <w:t>Is this from univariable or multivariable analysis? State in heading.</w:t>
      </w:r>
    </w:p>
  </w:comment>
  <w:comment w:id="324" w:author="Caitlin Jeffrey" w:date="2023-05-31T11:20:00Z" w:initials="CJ">
    <w:p w14:paraId="1BF2BBE1" w14:textId="77777777" w:rsidR="00D7652E" w:rsidRDefault="00D7652E" w:rsidP="00CA29EB">
      <w:pPr>
        <w:pStyle w:val="CommentText"/>
      </w:pPr>
      <w:r>
        <w:rPr>
          <w:rStyle w:val="CommentReference"/>
        </w:rPr>
        <w:annotationRef/>
      </w:r>
      <w:r>
        <w:t>95% CI instead of SD so can compare to previous studies; get rid of range?</w:t>
      </w:r>
    </w:p>
    <w:p w14:paraId="4A1E7257" w14:textId="77777777" w:rsidR="00D7652E" w:rsidRDefault="00D7652E" w:rsidP="00CA29EB">
      <w:pPr>
        <w:pStyle w:val="CommentText"/>
      </w:pPr>
      <w:r>
        <w:t>Also, made a mean, 95% CI for coliforms in this one</w:t>
      </w:r>
    </w:p>
  </w:comment>
  <w:comment w:id="325" w:author="John Barlow" w:date="2023-08-30T05:45:00Z" w:initials="JB">
    <w:p w14:paraId="591F3740" w14:textId="77777777" w:rsidR="00D7652E" w:rsidRDefault="00D7652E" w:rsidP="00D53DC9">
      <w:pPr>
        <w:pStyle w:val="CommentText"/>
      </w:pPr>
      <w:r>
        <w:rPr>
          <w:rStyle w:val="CommentReference"/>
        </w:rPr>
        <w:annotationRef/>
      </w:r>
      <w:r>
        <w:t>Keep range</w:t>
      </w:r>
    </w:p>
  </w:comment>
  <w:comment w:id="326" w:author="Sandra Godden" w:date="2023-10-13T14:46:00Z" w:initials="SG">
    <w:p w14:paraId="4627AAB6" w14:textId="7764E81D" w:rsidR="00D7652E" w:rsidRDefault="00D7652E">
      <w:pPr>
        <w:pStyle w:val="CommentText"/>
      </w:pPr>
      <w:r>
        <w:rPr>
          <w:rStyle w:val="CommentReference"/>
        </w:rPr>
        <w:annotationRef/>
      </w:r>
      <w:r>
        <w:t xml:space="preserve">Did you examine this data for normality? I seriously doubt this is normally distributed, in which case you should log transform the data prior to testing for differences in your model.  If you wish to report a measure of central tendency for non-normally distributed date, you should consider reporting the median (range).  </w:t>
      </w:r>
      <w:proofErr w:type="gramStart"/>
      <w:r>
        <w:t>Otherwise</w:t>
      </w:r>
      <w:proofErr w:type="gramEnd"/>
      <w:r>
        <w:t xml:space="preserve"> you could report the geometric mean.  </w:t>
      </w:r>
    </w:p>
  </w:comment>
  <w:comment w:id="329" w:author="Sandra Godden" w:date="2023-10-13T14:49:00Z" w:initials="SG">
    <w:p w14:paraId="44631678" w14:textId="7741360C" w:rsidR="00D7652E" w:rsidRDefault="00D7652E">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330" w:author="Sandra Godden" w:date="2023-10-13T14:54:00Z" w:initials="SG">
    <w:p w14:paraId="5507F217" w14:textId="006386F5" w:rsidR="00D7652E" w:rsidRDefault="00D7652E">
      <w:pPr>
        <w:pStyle w:val="CommentText"/>
      </w:pPr>
      <w:r>
        <w:rPr>
          <w:rStyle w:val="CommentReference"/>
        </w:rPr>
        <w:annotationRef/>
      </w:r>
      <w:r>
        <w:t xml:space="preserve">Simply report the P value.  The test (Kruskal-Wallis X2) should have been described in the M&amp;M. Or you can state as a footnote at bottom of table.  </w:t>
      </w:r>
      <w:proofErr w:type="gramStart"/>
      <w:r>
        <w:t>Don’t</w:t>
      </w:r>
      <w:proofErr w:type="gramEnd"/>
      <w:r>
        <w:t xml:space="preserve"> need to report </w:t>
      </w:r>
      <w:proofErr w:type="spellStart"/>
      <w:r>
        <w:t>df</w:t>
      </w:r>
      <w:proofErr w:type="spellEnd"/>
      <w:r>
        <w:t>).</w:t>
      </w:r>
    </w:p>
  </w:comment>
  <w:comment w:id="332" w:author="Sandra Godden" w:date="2023-10-13T14:57:00Z" w:initials="SG">
    <w:p w14:paraId="72D45A62" w14:textId="4A7C80B7" w:rsidR="00D7652E" w:rsidRDefault="00D7652E">
      <w:pPr>
        <w:pStyle w:val="CommentText"/>
      </w:pPr>
      <w:r>
        <w:rPr>
          <w:rStyle w:val="CommentReference"/>
        </w:rPr>
        <w:annotationRef/>
      </w:r>
      <w:r>
        <w:t>Is this from univariable or multivariable analysis?  State in heading</w:t>
      </w:r>
    </w:p>
  </w:comment>
  <w:comment w:id="333" w:author="Sandra Godden" w:date="2023-10-13T14:53:00Z" w:initials="SG">
    <w:p w14:paraId="7F46D724" w14:textId="2C15156B" w:rsidR="00D7652E" w:rsidRDefault="00D7652E">
      <w:pPr>
        <w:pStyle w:val="CommentText"/>
      </w:pPr>
      <w:r>
        <w:rPr>
          <w:rStyle w:val="CommentReference"/>
        </w:rPr>
        <w:annotationRef/>
      </w:r>
      <w:r>
        <w:t>Same comments as for table 1:</w:t>
      </w:r>
    </w:p>
    <w:p w14:paraId="3FE3777F" w14:textId="49B71467" w:rsidR="00D7652E" w:rsidRDefault="00D7652E" w:rsidP="00F441A9">
      <w:pPr>
        <w:pStyle w:val="CommentText"/>
        <w:numPr>
          <w:ilvl w:val="0"/>
          <w:numId w:val="14"/>
        </w:numPr>
      </w:pPr>
      <w:r>
        <w:t xml:space="preserve"> For the BTSCC, need to analyze log transformed data, as this </w:t>
      </w:r>
      <w:proofErr w:type="gramStart"/>
      <w:r>
        <w:t>won’t</w:t>
      </w:r>
      <w:proofErr w:type="gramEnd"/>
      <w:r>
        <w:t xml:space="preserve"> be normally distributed</w:t>
      </w:r>
    </w:p>
    <w:p w14:paraId="478921DC" w14:textId="2C434D98" w:rsidR="00D7652E" w:rsidRDefault="00D7652E" w:rsidP="00F441A9">
      <w:pPr>
        <w:pStyle w:val="CommentText"/>
        <w:numPr>
          <w:ilvl w:val="0"/>
          <w:numId w:val="14"/>
        </w:numPr>
      </w:pPr>
      <w:r>
        <w:t xml:space="preserve"> Report median and range for the BTSCC</w:t>
      </w:r>
    </w:p>
    <w:p w14:paraId="073C4070" w14:textId="7F7FECC8" w:rsidR="00D7652E" w:rsidRDefault="00D7652E" w:rsidP="00F441A9">
      <w:pPr>
        <w:pStyle w:val="CommentText"/>
        <w:numPr>
          <w:ilvl w:val="0"/>
          <w:numId w:val="14"/>
        </w:numPr>
      </w:pPr>
      <w:r>
        <w:t xml:space="preserve"> Landscape and flip the axes labels so that you can condense the table (</w:t>
      </w:r>
      <w:proofErr w:type="gramStart"/>
      <w:r>
        <w:t>it’s</w:t>
      </w:r>
      <w:proofErr w:type="gramEnd"/>
      <w:r>
        <w:t xml:space="preserve"> taking far too much space)</w:t>
      </w:r>
    </w:p>
  </w:comment>
  <w:comment w:id="334" w:author="Caitlin Jeffrey" w:date="2023-06-06T09:30:00Z" w:initials="CJ">
    <w:p w14:paraId="1A6193F0" w14:textId="459A377D" w:rsidR="00D7652E" w:rsidRDefault="00D7652E" w:rsidP="00E10BDE">
      <w:pPr>
        <w:pStyle w:val="CommentText"/>
      </w:pPr>
      <w:r>
        <w:rPr>
          <w:rStyle w:val="CommentReference"/>
        </w:rPr>
        <w:annotationRef/>
      </w:r>
      <w:r>
        <w:t>Keep range? Get rid of range?</w:t>
      </w:r>
    </w:p>
  </w:comment>
  <w:comment w:id="335" w:author="Sandra Godden" w:date="2023-10-13T14:56:00Z" w:initials="SG">
    <w:p w14:paraId="4E4FCE3C" w14:textId="782B0CCF" w:rsidR="00D7652E" w:rsidRDefault="00D7652E">
      <w:pPr>
        <w:pStyle w:val="CommentText"/>
      </w:pPr>
      <w:r>
        <w:rPr>
          <w:rStyle w:val="CommentReference"/>
        </w:rPr>
        <w:annotationRef/>
      </w:r>
      <w:proofErr w:type="gramStart"/>
      <w:r>
        <w:t>Don’t</w:t>
      </w:r>
      <w:proofErr w:type="gramEnd"/>
      <w:r>
        <w:t xml:space="preserve"> need to report this in heading.  Just say P value.  These details should have been in the M&amp;M</w:t>
      </w:r>
    </w:p>
  </w:comment>
  <w:comment w:id="336" w:author="Sandra Godden" w:date="2023-10-13T16:01:00Z" w:initials="SG">
    <w:p w14:paraId="303E4702" w14:textId="7D7D134D" w:rsidR="00237C1B" w:rsidRDefault="00237C1B">
      <w:pPr>
        <w:pStyle w:val="CommentText"/>
      </w:pPr>
      <w:r>
        <w:rPr>
          <w:rStyle w:val="CommentReference"/>
        </w:rPr>
        <w:annotationRef/>
      </w:r>
      <w:proofErr w:type="gramStart"/>
      <w:r>
        <w:t>Report  as</w:t>
      </w:r>
      <w:proofErr w:type="gramEnd"/>
      <w:r>
        <w:t xml:space="preserve"> kg</w:t>
      </w:r>
    </w:p>
  </w:comment>
  <w:comment w:id="337" w:author="Sandra Godden" w:date="2023-10-13T16:01:00Z" w:initials="SG">
    <w:p w14:paraId="425A67BC" w14:textId="3E4D77A1" w:rsidR="00237C1B" w:rsidRDefault="00237C1B">
      <w:pPr>
        <w:pStyle w:val="CommentText"/>
      </w:pPr>
      <w:r>
        <w:rPr>
          <w:rStyle w:val="CommentReference"/>
        </w:rPr>
        <w:annotationRef/>
      </w:r>
      <w:r>
        <w:t xml:space="preserve">Please order presentation so that </w:t>
      </w:r>
      <w:proofErr w:type="gramStart"/>
      <w:r>
        <w:t>all of</w:t>
      </w:r>
      <w:proofErr w:type="gramEnd"/>
      <w:r>
        <w:t xml:space="preserve"> your udder health outcomes are together, then put milk production last.  </w:t>
      </w:r>
    </w:p>
  </w:comment>
  <w:comment w:id="346" w:author="Sandra Godden" w:date="2023-10-13T15:00:00Z" w:initials="SG">
    <w:p w14:paraId="49B2B599" w14:textId="2D82552C" w:rsidR="00D7652E" w:rsidRDefault="00D7652E">
      <w:pPr>
        <w:pStyle w:val="CommentText"/>
      </w:pPr>
      <w:r>
        <w:rPr>
          <w:rStyle w:val="CommentReference"/>
        </w:rPr>
        <w:annotationRef/>
      </w:r>
      <w:r>
        <w:t>I hope you log transformed this before doing analysis</w:t>
      </w:r>
    </w:p>
  </w:comment>
  <w:comment w:id="353" w:author="Sandra Godden" w:date="2023-10-13T15:00:00Z" w:initials="SG">
    <w:p w14:paraId="7C0A3154" w14:textId="24C64C18" w:rsidR="00D7652E" w:rsidRDefault="00D7652E">
      <w:pPr>
        <w:pStyle w:val="CommentText"/>
      </w:pPr>
      <w:r>
        <w:rPr>
          <w:rStyle w:val="CommentReference"/>
        </w:rPr>
        <w:annotationRef/>
      </w:r>
      <w:r>
        <w:t>Should report log value (SE)</w:t>
      </w:r>
    </w:p>
  </w:comment>
  <w:comment w:id="366" w:author="Sandra Godden" w:date="2023-10-13T15:01:00Z" w:initials="SG">
    <w:p w14:paraId="4CDB0AB9" w14:textId="4D99CDC1" w:rsidR="00D7652E" w:rsidRDefault="00D7652E">
      <w:pPr>
        <w:pStyle w:val="CommentText"/>
      </w:pPr>
      <w:r>
        <w:rPr>
          <w:rStyle w:val="CommentReference"/>
        </w:rPr>
        <w:annotationRef/>
      </w:r>
      <w:r>
        <w:t xml:space="preserve">It is unclear whether ‘Lying surface’ and ‘depth of bedding in stalls’ are from two separate models, or if both are included in the same model.  If two separate models, then please put them in separate tables (objective 1 results; objective 2 results), or </w:t>
      </w:r>
      <w:proofErr w:type="gramStart"/>
      <w:r>
        <w:t>you’re</w:t>
      </w:r>
      <w:proofErr w:type="gramEnd"/>
      <w:r>
        <w:t xml:space="preserve"> going to confuse the heck out of your readers.  Same comment for all other outcomes listed in this table.</w:t>
      </w:r>
    </w:p>
  </w:comment>
  <w:comment w:id="437" w:author="Sandra Godden" w:date="2023-10-13T15:04:00Z" w:initials="SG">
    <w:p w14:paraId="61402D15" w14:textId="7992C185" w:rsidR="00D7652E" w:rsidRDefault="00D7652E">
      <w:pPr>
        <w:pStyle w:val="CommentText"/>
      </w:pPr>
      <w:r>
        <w:rPr>
          <w:rStyle w:val="CommentReference"/>
        </w:rPr>
        <w:annotationRef/>
      </w:r>
      <w:r>
        <w:t xml:space="preserve">Again, are all 3 of these explanatory variables in the same model, or are these </w:t>
      </w:r>
      <w:proofErr w:type="gramStart"/>
      <w:r>
        <w:t>all different</w:t>
      </w:r>
      <w:proofErr w:type="gramEnd"/>
      <w:r>
        <w:t xml:space="preserve"> models?  I would assume they are different models, because you </w:t>
      </w:r>
      <w:proofErr w:type="gramStart"/>
      <w:r>
        <w:t>wouldn’t</w:t>
      </w:r>
      <w:proofErr w:type="gramEnd"/>
      <w:r>
        <w:t xml:space="preserve"> put two different measures of hygiene score in the same model (correlated). </w:t>
      </w:r>
    </w:p>
  </w:comment>
  <w:comment w:id="547" w:author="Sandra Godden" w:date="2023-10-13T15:16:00Z" w:initials="SG">
    <w:p w14:paraId="61C2AC23" w14:textId="77777777" w:rsidR="00D7652E" w:rsidRDefault="00D7652E">
      <w:pPr>
        <w:pStyle w:val="CommentText"/>
      </w:pPr>
      <w:r>
        <w:rPr>
          <w:rStyle w:val="CommentReference"/>
        </w:rPr>
        <w:annotationRef/>
      </w:r>
      <w:r>
        <w:t xml:space="preserve">I </w:t>
      </w:r>
      <w:proofErr w:type="gramStart"/>
      <w:r>
        <w:t>don’t</w:t>
      </w:r>
      <w:proofErr w:type="gramEnd"/>
      <w:r>
        <w:t xml:space="preserve"> think you need to also report the % of herds positive for S. aureus, etc. in this table because:</w:t>
      </w:r>
    </w:p>
    <w:p w14:paraId="3E45FD0B" w14:textId="77777777" w:rsidR="00D7652E" w:rsidRDefault="00D7652E" w:rsidP="008E0E61">
      <w:pPr>
        <w:pStyle w:val="CommentText"/>
        <w:numPr>
          <w:ilvl w:val="0"/>
          <w:numId w:val="15"/>
        </w:numPr>
      </w:pPr>
      <w:r>
        <w:t>You already told us this in the text</w:t>
      </w:r>
    </w:p>
    <w:p w14:paraId="06F3B5FD" w14:textId="2ADB8FAE" w:rsidR="00D7652E" w:rsidRDefault="00D7652E" w:rsidP="008E0E61">
      <w:pPr>
        <w:pStyle w:val="CommentText"/>
        <w:numPr>
          <w:ilvl w:val="0"/>
          <w:numId w:val="15"/>
        </w:numPr>
      </w:pPr>
      <w:r>
        <w:t xml:space="preserve">You </w:t>
      </w:r>
      <w:proofErr w:type="gramStart"/>
      <w:r>
        <w:t>didn’t</w:t>
      </w:r>
      <w:proofErr w:type="gramEnd"/>
      <w:r>
        <w:t xml:space="preserve"> run your model on that outcome (Pos/neg).  You ran your model using the actual count as a continuous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4DC6E525" w15:done="1"/>
  <w15:commentEx w15:paraId="7F296299" w15:done="1"/>
  <w15:commentEx w15:paraId="592122A8" w15:done="0"/>
  <w15:commentEx w15:paraId="154D2965" w15:done="1"/>
  <w15:commentEx w15:paraId="3E93110E" w15:done="0"/>
  <w15:commentEx w15:paraId="6B05A5E1" w15:done="0"/>
  <w15:commentEx w15:paraId="48766D2E" w15:done="0"/>
  <w15:commentEx w15:paraId="4A2EF0B5" w15:done="0"/>
  <w15:commentEx w15:paraId="181FF8B0" w15:done="1"/>
  <w15:commentEx w15:paraId="2297EF69" w15:done="0"/>
  <w15:commentEx w15:paraId="717E4EDB" w15:done="0"/>
  <w15:commentEx w15:paraId="4929AEEE" w15:done="0"/>
  <w15:commentEx w15:paraId="59D54848" w15:done="0"/>
  <w15:commentEx w15:paraId="7268CEAF" w15:done="0"/>
  <w15:commentEx w15:paraId="236D7448" w15:done="0"/>
  <w15:commentEx w15:paraId="6D86D9A5" w15:done="0"/>
  <w15:commentEx w15:paraId="6ED280BE" w15:done="0"/>
  <w15:commentEx w15:paraId="61794095" w15:done="0"/>
  <w15:commentEx w15:paraId="7DA41063" w15:done="0"/>
  <w15:commentEx w15:paraId="630EB506" w15:done="0"/>
  <w15:commentEx w15:paraId="7D2EB8D7" w15:done="0"/>
  <w15:commentEx w15:paraId="72589627" w15:done="0"/>
  <w15:commentEx w15:paraId="204CC999" w15:done="0"/>
  <w15:commentEx w15:paraId="0B348625" w15:done="0"/>
  <w15:commentEx w15:paraId="5DFCFD66" w15:done="0"/>
  <w15:commentEx w15:paraId="15729F0A" w15:done="1"/>
  <w15:commentEx w15:paraId="2028FC23" w15:done="0"/>
  <w15:commentEx w15:paraId="2727253A" w15:done="0"/>
  <w15:commentEx w15:paraId="503687D7" w15:done="0"/>
  <w15:commentEx w15:paraId="06FFF03E" w15:done="0"/>
  <w15:commentEx w15:paraId="192840F8" w15:done="0"/>
  <w15:commentEx w15:paraId="3A8CDCEA" w15:done="0"/>
  <w15:commentEx w15:paraId="0A33E1CE" w15:done="0"/>
  <w15:commentEx w15:paraId="2AC99350" w15:done="0"/>
  <w15:commentEx w15:paraId="41BBF57E" w15:done="0"/>
  <w15:commentEx w15:paraId="1BB8FEEA" w15:done="0"/>
  <w15:commentEx w15:paraId="347B1AC8" w15:done="0"/>
  <w15:commentEx w15:paraId="427BB675" w15:done="0"/>
  <w15:commentEx w15:paraId="302B7EAE" w15:done="0"/>
  <w15:commentEx w15:paraId="3709CD5D" w15:done="1"/>
  <w15:commentEx w15:paraId="29866476" w15:paraIdParent="3709CD5D" w15:done="1"/>
  <w15:commentEx w15:paraId="69952C0A" w15:done="0"/>
  <w15:commentEx w15:paraId="11EF054D" w15:done="0"/>
  <w15:commentEx w15:paraId="77D37492" w15:done="0"/>
  <w15:commentEx w15:paraId="0D6CA22D" w15:done="0"/>
  <w15:commentEx w15:paraId="4B41699C" w15:done="0"/>
  <w15:commentEx w15:paraId="34052381" w15:done="0"/>
  <w15:commentEx w15:paraId="5A69C7A2" w15:done="0"/>
  <w15:commentEx w15:paraId="1F2CF706" w15:done="0"/>
  <w15:commentEx w15:paraId="7BE49F72" w15:done="0"/>
  <w15:commentEx w15:paraId="6E31E5C2" w15:done="0"/>
  <w15:commentEx w15:paraId="3FA07F0B" w15:done="0"/>
  <w15:commentEx w15:paraId="201DE533" w15:done="0"/>
  <w15:commentEx w15:paraId="3F82AC80" w15:done="0"/>
  <w15:commentEx w15:paraId="1541294E" w15:done="0"/>
  <w15:commentEx w15:paraId="40FC66A9" w15:done="0"/>
  <w15:commentEx w15:paraId="29F25DF3" w15:done="0"/>
  <w15:commentEx w15:paraId="145F5355" w15:done="0"/>
  <w15:commentEx w15:paraId="45CEE1B4" w15:done="0"/>
  <w15:commentEx w15:paraId="051BE990" w15:done="0"/>
  <w15:commentEx w15:paraId="4B87C4A3" w15:done="0"/>
  <w15:commentEx w15:paraId="0FBBE8D3" w15:done="0"/>
  <w15:commentEx w15:paraId="5351C855" w15:done="0"/>
  <w15:commentEx w15:paraId="6A62596D" w15:done="0"/>
  <w15:commentEx w15:paraId="037D9F65" w15:done="0"/>
  <w15:commentEx w15:paraId="36AF3D35" w15:done="0"/>
  <w15:commentEx w15:paraId="06EBF5E6" w15:done="0"/>
  <w15:commentEx w15:paraId="3C109B3D" w15:done="0"/>
  <w15:commentEx w15:paraId="1E7C440D" w15:done="0"/>
  <w15:commentEx w15:paraId="5C84198A" w15:done="1"/>
  <w15:commentEx w15:paraId="06763FC7" w15:done="0"/>
  <w15:commentEx w15:paraId="6056379C" w15:done="0"/>
  <w15:commentEx w15:paraId="7ADCB72E" w15:done="0"/>
  <w15:commentEx w15:paraId="4F27E72C" w15:done="0"/>
  <w15:commentEx w15:paraId="13B718B1" w15:done="0"/>
  <w15:commentEx w15:paraId="3B3BD0C7" w15:done="0"/>
  <w15:commentEx w15:paraId="5577E5AD" w15:done="0"/>
  <w15:commentEx w15:paraId="6D45A4BE" w15:done="0"/>
  <w15:commentEx w15:paraId="70BA633D" w15:done="0"/>
  <w15:commentEx w15:paraId="1D429174" w15:done="0"/>
  <w15:commentEx w15:paraId="3BA642EE" w15:done="0"/>
  <w15:commentEx w15:paraId="2E6964C6" w15:done="0"/>
  <w15:commentEx w15:paraId="5CCB5BDD" w15:done="1"/>
  <w15:commentEx w15:paraId="3EB0C79E" w15:done="0"/>
  <w15:commentEx w15:paraId="79C70156" w15:done="0"/>
  <w15:commentEx w15:paraId="54345D7C" w15:done="0"/>
  <w15:commentEx w15:paraId="0B207462" w15:done="0"/>
  <w15:commentEx w15:paraId="629322C3" w15:done="0"/>
  <w15:commentEx w15:paraId="3BA27D45" w15:done="0"/>
  <w15:commentEx w15:paraId="01FF7025" w15:done="0"/>
  <w15:commentEx w15:paraId="4BF4B4BB" w15:done="0"/>
  <w15:commentEx w15:paraId="1E9EE715" w15:done="0"/>
  <w15:commentEx w15:paraId="5966DFFC" w15:done="0"/>
  <w15:commentEx w15:paraId="63F3090D" w15:done="0"/>
  <w15:commentEx w15:paraId="384CA652" w15:done="0"/>
  <w15:commentEx w15:paraId="20E4210D" w15:done="0"/>
  <w15:commentEx w15:paraId="16E6FE0D" w15:done="0"/>
  <w15:commentEx w15:paraId="4A1E7257" w15:done="0"/>
  <w15:commentEx w15:paraId="591F3740" w15:paraIdParent="4A1E7257" w15:done="0"/>
  <w15:commentEx w15:paraId="4627AAB6" w15:done="0"/>
  <w15:commentEx w15:paraId="44631678" w15:done="0"/>
  <w15:commentEx w15:paraId="5507F217" w15:done="0"/>
  <w15:commentEx w15:paraId="72D45A62" w15:done="0"/>
  <w15:commentEx w15:paraId="073C4070" w15:done="0"/>
  <w15:commentEx w15:paraId="1A6193F0" w15:done="0"/>
  <w15:commentEx w15:paraId="4E4FCE3C" w15:done="0"/>
  <w15:commentEx w15:paraId="303E4702" w15:done="0"/>
  <w15:commentEx w15:paraId="425A67BC" w15:done="0"/>
  <w15:commentEx w15:paraId="49B2B599" w15:done="0"/>
  <w15:commentEx w15:paraId="7C0A3154" w15:done="0"/>
  <w15:commentEx w15:paraId="4CDB0AB9" w15:done="0"/>
  <w15:commentEx w15:paraId="61402D15" w15:done="0"/>
  <w15:commentEx w15:paraId="06F3B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28BFEE06" w16cex:dateUtc="2023-09-28T16:20:00Z"/>
  <w16cex:commentExtensible w16cex:durableId="2863BF01" w16cex:dateUtc="2023-07-20T18:11:00Z"/>
  <w16cex:commentExtensible w16cex:durableId="28637615" w16cex:dateUtc="2023-07-20T13:00:00Z"/>
  <w16cex:commentExtensible w16cex:durableId="286376FD" w16cex:dateUtc="2023-07-20T13:03:00Z"/>
  <w16cex:commentExtensible w16cex:durableId="2894165E" w16cex:dateUtc="2023-08-26T10:12:00Z"/>
  <w16cex:commentExtensible w16cex:durableId="282DA811" w16cex:dateUtc="2023-06-09T17:30:00Z"/>
  <w16cex:commentExtensible w16cex:durableId="2877AD51" w16cex:dateUtc="2023-08-04T21:01:00Z"/>
  <w16cex:commentExtensible w16cex:durableId="28C15175" w16cex:dateUtc="2023-09-29T17:36:00Z"/>
  <w16cex:commentExtensible w16cex:durableId="28C14FED" w16cex:dateUtc="2023-09-29T17:30:00Z"/>
  <w16cex:commentExtensible w16cex:durableId="282DA866" w16cex:dateUtc="2023-06-09T17:32:00Z"/>
  <w16cex:commentExtensible w16cex:durableId="1E9C8D5E" w16cex:dateUtc="2023-09-12T15:32:00Z"/>
  <w16cex:commentExtensible w16cex:durableId="2ACAA5AE" w16cex:dateUtc="2023-09-12T15:46:00Z"/>
  <w16cex:commentExtensible w16cex:durableId="28C8EAEC" w16cex:dateUtc="2023-10-05T11:57:00Z"/>
  <w16cex:commentExtensible w16cex:durableId="2899507B" w16cex:dateUtc="2023-08-30T09:22:00Z"/>
  <w16cex:commentExtensible w16cex:durableId="6F09BC28" w16cex:dateUtc="2023-09-11T23:34:00Z"/>
  <w16cex:commentExtensible w16cex:durableId="2CAB0851" w16cex:dateUtc="2023-09-11T23:40:00Z"/>
  <w16cex:commentExtensible w16cex:durableId="27FA2DC6" w16cex:dateUtc="2023-05-01T16:23:00Z"/>
  <w16cex:commentExtensible w16cex:durableId="282DA142" w16cex:dateUtc="2023-06-09T17:01:00Z"/>
  <w16cex:commentExtensible w16cex:durableId="2821ABFA" w16cex:dateUtc="2023-05-31T15:20:00Z"/>
  <w16cex:commentExtensible w16cex:durableId="289955EC" w16cex:dateUtc="2023-08-30T09:45:00Z"/>
  <w16cex:commentExtensible w16cex:durableId="28297B46" w16cex:dateUtc="2023-06-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4DC6E525" w16cid:durableId="4C454470"/>
  <w16cid:commentId w16cid:paraId="7F296299" w16cid:durableId="34BB169C"/>
  <w16cid:commentId w16cid:paraId="592122A8" w16cid:durableId="282DA2B1"/>
  <w16cid:commentId w16cid:paraId="154D2965" w16cid:durableId="6579C8FC"/>
  <w16cid:commentId w16cid:paraId="3E93110E" w16cid:durableId="1C68C841"/>
  <w16cid:commentId w16cid:paraId="6B05A5E1" w16cid:durableId="282DA4AC"/>
  <w16cid:commentId w16cid:paraId="48766D2E" w16cid:durableId="282DA4CB"/>
  <w16cid:commentId w16cid:paraId="4A2EF0B5" w16cid:durableId="27FA2CA2"/>
  <w16cid:commentId w16cid:paraId="181FF8B0" w16cid:durableId="0D89AB58"/>
  <w16cid:commentId w16cid:paraId="2297EF69" w16cid:durableId="5BA99D97"/>
  <w16cid:commentId w16cid:paraId="717E4EDB" w16cid:durableId="48BA6B4E"/>
  <w16cid:commentId w16cid:paraId="4929AEEE" w16cid:durableId="5DF9A479"/>
  <w16cid:commentId w16cid:paraId="59D54848" w16cid:durableId="25F4E825"/>
  <w16cid:commentId w16cid:paraId="7268CEAF" w16cid:durableId="088A52D5"/>
  <w16cid:commentId w16cid:paraId="236D7448" w16cid:durableId="3CB9B9E1"/>
  <w16cid:commentId w16cid:paraId="6D86D9A5" w16cid:durableId="282DA6FD"/>
  <w16cid:commentId w16cid:paraId="6ED280BE" w16cid:durableId="27FA2CCA"/>
  <w16cid:commentId w16cid:paraId="61794095" w16cid:durableId="27FA2D45"/>
  <w16cid:commentId w16cid:paraId="7DA41063" w16cid:durableId="282DA783"/>
  <w16cid:commentId w16cid:paraId="630EB506" w16cid:durableId="2AE920A3"/>
  <w16cid:commentId w16cid:paraId="7D2EB8D7" w16cid:durableId="4B64F57A"/>
  <w16cid:commentId w16cid:paraId="72589627" w16cid:durableId="122C732A"/>
  <w16cid:commentId w16cid:paraId="204CC999" w16cid:durableId="28BFEE06"/>
  <w16cid:commentId w16cid:paraId="0B348625" w16cid:durableId="6BDECBB8"/>
  <w16cid:commentId w16cid:paraId="5DFCFD66" w16cid:durableId="362D7C8C"/>
  <w16cid:commentId w16cid:paraId="15729F0A" w16cid:durableId="2863BF01"/>
  <w16cid:commentId w16cid:paraId="2028FC23" w16cid:durableId="6883A96D"/>
  <w16cid:commentId w16cid:paraId="2727253A" w16cid:durableId="1049B9C4"/>
  <w16cid:commentId w16cid:paraId="503687D7" w16cid:durableId="4D7DE1C7"/>
  <w16cid:commentId w16cid:paraId="06FFF03E" w16cid:durableId="5412E780"/>
  <w16cid:commentId w16cid:paraId="192840F8" w16cid:durableId="689BC4DF"/>
  <w16cid:commentId w16cid:paraId="3A8CDCEA" w16cid:durableId="397E6FA0"/>
  <w16cid:commentId w16cid:paraId="0A33E1CE" w16cid:durableId="05EB0DBB"/>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302B7EAE" w16cid:durableId="6F739E74"/>
  <w16cid:commentId w16cid:paraId="3709CD5D" w16cid:durableId="286376FD"/>
  <w16cid:commentId w16cid:paraId="29866476" w16cid:durableId="2894165E"/>
  <w16cid:commentId w16cid:paraId="69952C0A" w16cid:durableId="21FB377D"/>
  <w16cid:commentId w16cid:paraId="11EF054D" w16cid:durableId="2ADC8469"/>
  <w16cid:commentId w16cid:paraId="77D37492" w16cid:durableId="1016C6D1"/>
  <w16cid:commentId w16cid:paraId="0D6CA22D" w16cid:durableId="0C63F69F"/>
  <w16cid:commentId w16cid:paraId="4B41699C" w16cid:durableId="4086EE92"/>
  <w16cid:commentId w16cid:paraId="34052381" w16cid:durableId="2260E022"/>
  <w16cid:commentId w16cid:paraId="5A69C7A2" w16cid:durableId="463B0144"/>
  <w16cid:commentId w16cid:paraId="1F2CF706" w16cid:durableId="282DA811"/>
  <w16cid:commentId w16cid:paraId="7BE49F72" w16cid:durableId="794D4206"/>
  <w16cid:commentId w16cid:paraId="6E31E5C2" w16cid:durableId="1DA0EFF2"/>
  <w16cid:commentId w16cid:paraId="3FA07F0B" w16cid:durableId="3B22EBF2"/>
  <w16cid:commentId w16cid:paraId="201DE533" w16cid:durableId="592154CF"/>
  <w16cid:commentId w16cid:paraId="3F82AC80" w16cid:durableId="2F8DB2C2"/>
  <w16cid:commentId w16cid:paraId="1541294E" w16cid:durableId="5510CD01"/>
  <w16cid:commentId w16cid:paraId="40FC66A9" w16cid:durableId="3C6F9135"/>
  <w16cid:commentId w16cid:paraId="29F25DF3" w16cid:durableId="0BFD6340"/>
  <w16cid:commentId w16cid:paraId="145F5355" w16cid:durableId="1C5C4D85"/>
  <w16cid:commentId w16cid:paraId="45CEE1B4" w16cid:durableId="4AAF0AA3"/>
  <w16cid:commentId w16cid:paraId="051BE990" w16cid:durableId="2877AD51"/>
  <w16cid:commentId w16cid:paraId="4B87C4A3" w16cid:durableId="28C15175"/>
  <w16cid:commentId w16cid:paraId="0FBBE8D3" w16cid:durableId="5C2B39DA"/>
  <w16cid:commentId w16cid:paraId="5351C855" w16cid:durableId="28C14FED"/>
  <w16cid:commentId w16cid:paraId="6A62596D" w16cid:durableId="6579E82B"/>
  <w16cid:commentId w16cid:paraId="037D9F65" w16cid:durableId="7D2EA55E"/>
  <w16cid:commentId w16cid:paraId="36AF3D35" w16cid:durableId="6E04A883"/>
  <w16cid:commentId w16cid:paraId="06EBF5E6" w16cid:durableId="282DA866"/>
  <w16cid:commentId w16cid:paraId="3C109B3D" w16cid:durableId="7985CE96"/>
  <w16cid:commentId w16cid:paraId="1E7C440D" w16cid:durableId="7BF8BB00"/>
  <w16cid:commentId w16cid:paraId="5C84198A" w16cid:durableId="1E9C8D5E"/>
  <w16cid:commentId w16cid:paraId="06763FC7" w16cid:durableId="355DFFFB"/>
  <w16cid:commentId w16cid:paraId="6056379C" w16cid:durableId="78508FB3"/>
  <w16cid:commentId w16cid:paraId="7ADCB72E" w16cid:durableId="71DC5B19"/>
  <w16cid:commentId w16cid:paraId="4F27E72C" w16cid:durableId="53F1AD9D"/>
  <w16cid:commentId w16cid:paraId="13B718B1" w16cid:durableId="2ACAA5AE"/>
  <w16cid:commentId w16cid:paraId="3B3BD0C7" w16cid:durableId="5E381730"/>
  <w16cid:commentId w16cid:paraId="5577E5AD" w16cid:durableId="144CB530"/>
  <w16cid:commentId w16cid:paraId="6D45A4BE" w16cid:durableId="65A6BFB3"/>
  <w16cid:commentId w16cid:paraId="70BA633D" w16cid:durableId="28C8EAEC"/>
  <w16cid:commentId w16cid:paraId="1D429174" w16cid:durableId="214F56EB"/>
  <w16cid:commentId w16cid:paraId="3BA642EE" w16cid:durableId="1999EA07"/>
  <w16cid:commentId w16cid:paraId="2E6964C6" w16cid:durableId="50FC4EDA"/>
  <w16cid:commentId w16cid:paraId="5CCB5BDD" w16cid:durableId="2899507B"/>
  <w16cid:commentId w16cid:paraId="3EB0C79E" w16cid:durableId="6F09BC28"/>
  <w16cid:commentId w16cid:paraId="79C70156" w16cid:durableId="2CAB0851"/>
  <w16cid:commentId w16cid:paraId="54345D7C" w16cid:durableId="6D51444B"/>
  <w16cid:commentId w16cid:paraId="0B207462" w16cid:durableId="7B693B3C"/>
  <w16cid:commentId w16cid:paraId="629322C3" w16cid:durableId="64DB20F3"/>
  <w16cid:commentId w16cid:paraId="3BA27D45" w16cid:durableId="39CE8EBB"/>
  <w16cid:commentId w16cid:paraId="01FF7025" w16cid:durableId="58C28D85"/>
  <w16cid:commentId w16cid:paraId="4BF4B4BB" w16cid:durableId="27FA2DC6"/>
  <w16cid:commentId w16cid:paraId="1E9EE715" w16cid:durableId="11CF8E2D"/>
  <w16cid:commentId w16cid:paraId="5966DFFC" w16cid:durableId="419DFF6B"/>
  <w16cid:commentId w16cid:paraId="63F3090D" w16cid:durableId="585966A6"/>
  <w16cid:commentId w16cid:paraId="384CA652" w16cid:durableId="282DA142"/>
  <w16cid:commentId w16cid:paraId="20E4210D" w16cid:durableId="7A01F69C"/>
  <w16cid:commentId w16cid:paraId="16E6FE0D" w16cid:durableId="03128775"/>
  <w16cid:commentId w16cid:paraId="4A1E7257" w16cid:durableId="2821ABFA"/>
  <w16cid:commentId w16cid:paraId="591F3740" w16cid:durableId="289955EC"/>
  <w16cid:commentId w16cid:paraId="4627AAB6" w16cid:durableId="694AA6B1"/>
  <w16cid:commentId w16cid:paraId="44631678" w16cid:durableId="2D7B57F2"/>
  <w16cid:commentId w16cid:paraId="5507F217" w16cid:durableId="5C73A542"/>
  <w16cid:commentId w16cid:paraId="72D45A62" w16cid:durableId="59D2931C"/>
  <w16cid:commentId w16cid:paraId="073C4070" w16cid:durableId="22E82EA4"/>
  <w16cid:commentId w16cid:paraId="1A6193F0" w16cid:durableId="28297B46"/>
  <w16cid:commentId w16cid:paraId="4E4FCE3C" w16cid:durableId="769AAA90"/>
  <w16cid:commentId w16cid:paraId="303E4702" w16cid:durableId="72DA6F7E"/>
  <w16cid:commentId w16cid:paraId="425A67BC" w16cid:durableId="6482A3F9"/>
  <w16cid:commentId w16cid:paraId="49B2B599" w16cid:durableId="7C03B9B3"/>
  <w16cid:commentId w16cid:paraId="7C0A3154" w16cid:durableId="2D6576B1"/>
  <w16cid:commentId w16cid:paraId="4CDB0AB9" w16cid:durableId="77A9D9B9"/>
  <w16cid:commentId w16cid:paraId="61402D15" w16cid:durableId="551B89A2"/>
  <w16cid:commentId w16cid:paraId="06F3B5FD" w16cid:durableId="0F1CE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FF03E" w14:textId="77777777" w:rsidR="00561B60" w:rsidRDefault="00561B60">
      <w:pPr>
        <w:spacing w:after="0" w:line="240" w:lineRule="auto"/>
      </w:pPr>
      <w:r>
        <w:separator/>
      </w:r>
    </w:p>
  </w:endnote>
  <w:endnote w:type="continuationSeparator" w:id="0">
    <w:p w14:paraId="615A1AFB" w14:textId="77777777" w:rsidR="00561B60" w:rsidRDefault="00561B60">
      <w:pPr>
        <w:spacing w:after="0" w:line="240" w:lineRule="auto"/>
      </w:pPr>
      <w:r>
        <w:continuationSeparator/>
      </w:r>
    </w:p>
  </w:endnote>
  <w:endnote w:type="continuationNotice" w:id="1">
    <w:p w14:paraId="56A3E9D7" w14:textId="77777777" w:rsidR="00561B60" w:rsidRDefault="00561B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E951D" w14:textId="77777777" w:rsidR="00561B60" w:rsidRDefault="00561B60">
      <w:pPr>
        <w:spacing w:after="0" w:line="240" w:lineRule="auto"/>
      </w:pPr>
      <w:r>
        <w:separator/>
      </w:r>
    </w:p>
  </w:footnote>
  <w:footnote w:type="continuationSeparator" w:id="0">
    <w:p w14:paraId="59D5F5FC" w14:textId="77777777" w:rsidR="00561B60" w:rsidRDefault="00561B60">
      <w:pPr>
        <w:spacing w:after="0" w:line="240" w:lineRule="auto"/>
      </w:pPr>
      <w:r>
        <w:continuationSeparator/>
      </w:r>
    </w:p>
  </w:footnote>
  <w:footnote w:type="continuationNotice" w:id="1">
    <w:p w14:paraId="4BCA5532" w14:textId="77777777" w:rsidR="00561B60" w:rsidRDefault="00561B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8&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record-ids&gt;&lt;/item&gt;&lt;/Libraries&gt;"/>
  </w:docVars>
  <w:rsids>
    <w:rsidRoot w:val="00B91228"/>
    <w:rsid w:val="000018DC"/>
    <w:rsid w:val="00001C89"/>
    <w:rsid w:val="00003F36"/>
    <w:rsid w:val="0000478B"/>
    <w:rsid w:val="000048F2"/>
    <w:rsid w:val="00007766"/>
    <w:rsid w:val="00010324"/>
    <w:rsid w:val="0001071E"/>
    <w:rsid w:val="000108C1"/>
    <w:rsid w:val="0001163B"/>
    <w:rsid w:val="0001480A"/>
    <w:rsid w:val="0001512D"/>
    <w:rsid w:val="0001638A"/>
    <w:rsid w:val="00016BD8"/>
    <w:rsid w:val="00016DA9"/>
    <w:rsid w:val="00017839"/>
    <w:rsid w:val="0002111A"/>
    <w:rsid w:val="00021797"/>
    <w:rsid w:val="00021DF8"/>
    <w:rsid w:val="000233B5"/>
    <w:rsid w:val="000236DD"/>
    <w:rsid w:val="00023F67"/>
    <w:rsid w:val="00024CE6"/>
    <w:rsid w:val="000263B5"/>
    <w:rsid w:val="00026EE6"/>
    <w:rsid w:val="00027612"/>
    <w:rsid w:val="00030551"/>
    <w:rsid w:val="00030B71"/>
    <w:rsid w:val="00031872"/>
    <w:rsid w:val="000325A6"/>
    <w:rsid w:val="0003367B"/>
    <w:rsid w:val="00034951"/>
    <w:rsid w:val="00034B10"/>
    <w:rsid w:val="000351E9"/>
    <w:rsid w:val="000355CF"/>
    <w:rsid w:val="0003598E"/>
    <w:rsid w:val="00036110"/>
    <w:rsid w:val="00036D10"/>
    <w:rsid w:val="00036FB3"/>
    <w:rsid w:val="000375E7"/>
    <w:rsid w:val="000379D1"/>
    <w:rsid w:val="00040E01"/>
    <w:rsid w:val="00040E81"/>
    <w:rsid w:val="00041AD2"/>
    <w:rsid w:val="00041D42"/>
    <w:rsid w:val="00043ED7"/>
    <w:rsid w:val="00045C42"/>
    <w:rsid w:val="00045E65"/>
    <w:rsid w:val="000507F4"/>
    <w:rsid w:val="00050F5D"/>
    <w:rsid w:val="00053A90"/>
    <w:rsid w:val="00054801"/>
    <w:rsid w:val="000560D9"/>
    <w:rsid w:val="00056205"/>
    <w:rsid w:val="00056206"/>
    <w:rsid w:val="00056584"/>
    <w:rsid w:val="00057217"/>
    <w:rsid w:val="00057413"/>
    <w:rsid w:val="00057CE1"/>
    <w:rsid w:val="00057FF4"/>
    <w:rsid w:val="00060FE4"/>
    <w:rsid w:val="00062957"/>
    <w:rsid w:val="00063C33"/>
    <w:rsid w:val="000640E6"/>
    <w:rsid w:val="000645A8"/>
    <w:rsid w:val="000651A8"/>
    <w:rsid w:val="00066E66"/>
    <w:rsid w:val="00067242"/>
    <w:rsid w:val="00067499"/>
    <w:rsid w:val="0006798B"/>
    <w:rsid w:val="00070A20"/>
    <w:rsid w:val="000726EA"/>
    <w:rsid w:val="00072C78"/>
    <w:rsid w:val="00072EAB"/>
    <w:rsid w:val="00076C22"/>
    <w:rsid w:val="00077380"/>
    <w:rsid w:val="0007764E"/>
    <w:rsid w:val="00077AD0"/>
    <w:rsid w:val="00077F06"/>
    <w:rsid w:val="00081233"/>
    <w:rsid w:val="000829F6"/>
    <w:rsid w:val="00083901"/>
    <w:rsid w:val="00083D38"/>
    <w:rsid w:val="000840F1"/>
    <w:rsid w:val="000852C0"/>
    <w:rsid w:val="0008541E"/>
    <w:rsid w:val="00085C80"/>
    <w:rsid w:val="000861B6"/>
    <w:rsid w:val="000863CD"/>
    <w:rsid w:val="000865EB"/>
    <w:rsid w:val="00087FBC"/>
    <w:rsid w:val="0009112F"/>
    <w:rsid w:val="00091CAA"/>
    <w:rsid w:val="00092C15"/>
    <w:rsid w:val="00092F7B"/>
    <w:rsid w:val="00093737"/>
    <w:rsid w:val="00093CAD"/>
    <w:rsid w:val="0009472F"/>
    <w:rsid w:val="00094D08"/>
    <w:rsid w:val="00096355"/>
    <w:rsid w:val="0009696C"/>
    <w:rsid w:val="00096E59"/>
    <w:rsid w:val="00097CE1"/>
    <w:rsid w:val="000A071B"/>
    <w:rsid w:val="000A0CEC"/>
    <w:rsid w:val="000A1D2A"/>
    <w:rsid w:val="000A2897"/>
    <w:rsid w:val="000A3025"/>
    <w:rsid w:val="000A35E0"/>
    <w:rsid w:val="000A3713"/>
    <w:rsid w:val="000A3FE6"/>
    <w:rsid w:val="000A4286"/>
    <w:rsid w:val="000A4397"/>
    <w:rsid w:val="000A4E5E"/>
    <w:rsid w:val="000A52D2"/>
    <w:rsid w:val="000A60FF"/>
    <w:rsid w:val="000A7137"/>
    <w:rsid w:val="000A77F2"/>
    <w:rsid w:val="000B163A"/>
    <w:rsid w:val="000B1A57"/>
    <w:rsid w:val="000B3143"/>
    <w:rsid w:val="000B3194"/>
    <w:rsid w:val="000B3223"/>
    <w:rsid w:val="000B3518"/>
    <w:rsid w:val="000B4161"/>
    <w:rsid w:val="000B4F9B"/>
    <w:rsid w:val="000B6341"/>
    <w:rsid w:val="000B6384"/>
    <w:rsid w:val="000B6DBE"/>
    <w:rsid w:val="000B7B61"/>
    <w:rsid w:val="000C05E2"/>
    <w:rsid w:val="000C1159"/>
    <w:rsid w:val="000C13FA"/>
    <w:rsid w:val="000C1F98"/>
    <w:rsid w:val="000C2369"/>
    <w:rsid w:val="000C26E4"/>
    <w:rsid w:val="000C305F"/>
    <w:rsid w:val="000C43B5"/>
    <w:rsid w:val="000C4C15"/>
    <w:rsid w:val="000C57CC"/>
    <w:rsid w:val="000C63AD"/>
    <w:rsid w:val="000C7AA2"/>
    <w:rsid w:val="000C7E32"/>
    <w:rsid w:val="000D0165"/>
    <w:rsid w:val="000D0167"/>
    <w:rsid w:val="000D01C1"/>
    <w:rsid w:val="000D0BBE"/>
    <w:rsid w:val="000D34D1"/>
    <w:rsid w:val="000D352F"/>
    <w:rsid w:val="000D36C5"/>
    <w:rsid w:val="000D371C"/>
    <w:rsid w:val="000D4576"/>
    <w:rsid w:val="000D520E"/>
    <w:rsid w:val="000D540C"/>
    <w:rsid w:val="000D57B2"/>
    <w:rsid w:val="000D589C"/>
    <w:rsid w:val="000D6CEC"/>
    <w:rsid w:val="000D737C"/>
    <w:rsid w:val="000D773C"/>
    <w:rsid w:val="000D7A0B"/>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26D0"/>
    <w:rsid w:val="000F3D18"/>
    <w:rsid w:val="000F597F"/>
    <w:rsid w:val="000F63D9"/>
    <w:rsid w:val="000F6DBD"/>
    <w:rsid w:val="00100B2B"/>
    <w:rsid w:val="00101B6B"/>
    <w:rsid w:val="00101BF3"/>
    <w:rsid w:val="00102256"/>
    <w:rsid w:val="0010369E"/>
    <w:rsid w:val="0010405F"/>
    <w:rsid w:val="00104F7F"/>
    <w:rsid w:val="00107FFE"/>
    <w:rsid w:val="00110A27"/>
    <w:rsid w:val="001112C5"/>
    <w:rsid w:val="001115F8"/>
    <w:rsid w:val="00111E3F"/>
    <w:rsid w:val="0011258C"/>
    <w:rsid w:val="00112A3D"/>
    <w:rsid w:val="00113F27"/>
    <w:rsid w:val="0011401F"/>
    <w:rsid w:val="001140FA"/>
    <w:rsid w:val="00116485"/>
    <w:rsid w:val="00116B64"/>
    <w:rsid w:val="0011717B"/>
    <w:rsid w:val="001174F7"/>
    <w:rsid w:val="00117E70"/>
    <w:rsid w:val="001207D5"/>
    <w:rsid w:val="0012082F"/>
    <w:rsid w:val="00120978"/>
    <w:rsid w:val="00121066"/>
    <w:rsid w:val="001217FF"/>
    <w:rsid w:val="00122119"/>
    <w:rsid w:val="00122B6A"/>
    <w:rsid w:val="00123409"/>
    <w:rsid w:val="00123751"/>
    <w:rsid w:val="00124546"/>
    <w:rsid w:val="00125098"/>
    <w:rsid w:val="0012514B"/>
    <w:rsid w:val="00125B27"/>
    <w:rsid w:val="0012615E"/>
    <w:rsid w:val="00126D46"/>
    <w:rsid w:val="001277F9"/>
    <w:rsid w:val="0013166F"/>
    <w:rsid w:val="00131683"/>
    <w:rsid w:val="0013198C"/>
    <w:rsid w:val="00132D44"/>
    <w:rsid w:val="00132EFF"/>
    <w:rsid w:val="0013344E"/>
    <w:rsid w:val="0013451F"/>
    <w:rsid w:val="001345A9"/>
    <w:rsid w:val="00134A1E"/>
    <w:rsid w:val="001360ED"/>
    <w:rsid w:val="0013684F"/>
    <w:rsid w:val="00137CEA"/>
    <w:rsid w:val="00140D19"/>
    <w:rsid w:val="00142ED8"/>
    <w:rsid w:val="00143304"/>
    <w:rsid w:val="0014452C"/>
    <w:rsid w:val="0014533F"/>
    <w:rsid w:val="00145EE9"/>
    <w:rsid w:val="00146229"/>
    <w:rsid w:val="00146C13"/>
    <w:rsid w:val="00150295"/>
    <w:rsid w:val="00150A48"/>
    <w:rsid w:val="00151197"/>
    <w:rsid w:val="00151CA9"/>
    <w:rsid w:val="0015221A"/>
    <w:rsid w:val="001530FF"/>
    <w:rsid w:val="00153637"/>
    <w:rsid w:val="00153A11"/>
    <w:rsid w:val="00155DF1"/>
    <w:rsid w:val="00156580"/>
    <w:rsid w:val="00156A22"/>
    <w:rsid w:val="00157F8A"/>
    <w:rsid w:val="00160775"/>
    <w:rsid w:val="001609B9"/>
    <w:rsid w:val="001610D9"/>
    <w:rsid w:val="001611B7"/>
    <w:rsid w:val="00161CD8"/>
    <w:rsid w:val="0016219C"/>
    <w:rsid w:val="00162A22"/>
    <w:rsid w:val="00162C08"/>
    <w:rsid w:val="00162E2E"/>
    <w:rsid w:val="001639BD"/>
    <w:rsid w:val="00164229"/>
    <w:rsid w:val="00164364"/>
    <w:rsid w:val="00165FE8"/>
    <w:rsid w:val="0016600B"/>
    <w:rsid w:val="001663BF"/>
    <w:rsid w:val="001669CB"/>
    <w:rsid w:val="00170DE3"/>
    <w:rsid w:val="00170FD8"/>
    <w:rsid w:val="0017128D"/>
    <w:rsid w:val="00171E08"/>
    <w:rsid w:val="001725A9"/>
    <w:rsid w:val="00172E4A"/>
    <w:rsid w:val="001734D2"/>
    <w:rsid w:val="0017357C"/>
    <w:rsid w:val="0017491E"/>
    <w:rsid w:val="00176167"/>
    <w:rsid w:val="00176329"/>
    <w:rsid w:val="00176480"/>
    <w:rsid w:val="001765B4"/>
    <w:rsid w:val="00177A11"/>
    <w:rsid w:val="001803F0"/>
    <w:rsid w:val="001805A5"/>
    <w:rsid w:val="00180877"/>
    <w:rsid w:val="0018138D"/>
    <w:rsid w:val="00181659"/>
    <w:rsid w:val="001824C6"/>
    <w:rsid w:val="001836F4"/>
    <w:rsid w:val="00183A19"/>
    <w:rsid w:val="00184B8F"/>
    <w:rsid w:val="00184F80"/>
    <w:rsid w:val="00185A8E"/>
    <w:rsid w:val="0018692E"/>
    <w:rsid w:val="0018694C"/>
    <w:rsid w:val="00186C89"/>
    <w:rsid w:val="00191CBB"/>
    <w:rsid w:val="00191DC7"/>
    <w:rsid w:val="00191F17"/>
    <w:rsid w:val="00192341"/>
    <w:rsid w:val="00192E5E"/>
    <w:rsid w:val="0019383A"/>
    <w:rsid w:val="0019400F"/>
    <w:rsid w:val="00195354"/>
    <w:rsid w:val="00195FCA"/>
    <w:rsid w:val="001964A0"/>
    <w:rsid w:val="00196671"/>
    <w:rsid w:val="00197019"/>
    <w:rsid w:val="001971C7"/>
    <w:rsid w:val="00197922"/>
    <w:rsid w:val="001A06BB"/>
    <w:rsid w:val="001A283D"/>
    <w:rsid w:val="001A2DD3"/>
    <w:rsid w:val="001A373C"/>
    <w:rsid w:val="001A37B3"/>
    <w:rsid w:val="001A4DDE"/>
    <w:rsid w:val="001A6561"/>
    <w:rsid w:val="001A6936"/>
    <w:rsid w:val="001A6D91"/>
    <w:rsid w:val="001A7482"/>
    <w:rsid w:val="001A759F"/>
    <w:rsid w:val="001A7E4F"/>
    <w:rsid w:val="001B0CF2"/>
    <w:rsid w:val="001B14FA"/>
    <w:rsid w:val="001B16B4"/>
    <w:rsid w:val="001B25DA"/>
    <w:rsid w:val="001B27BA"/>
    <w:rsid w:val="001B5708"/>
    <w:rsid w:val="001B5C4D"/>
    <w:rsid w:val="001B6A85"/>
    <w:rsid w:val="001B7CB0"/>
    <w:rsid w:val="001C00E1"/>
    <w:rsid w:val="001C02E2"/>
    <w:rsid w:val="001C26B3"/>
    <w:rsid w:val="001C29D8"/>
    <w:rsid w:val="001C2A70"/>
    <w:rsid w:val="001C4A4D"/>
    <w:rsid w:val="001C53A0"/>
    <w:rsid w:val="001C5917"/>
    <w:rsid w:val="001C5B19"/>
    <w:rsid w:val="001C6061"/>
    <w:rsid w:val="001C6445"/>
    <w:rsid w:val="001C7146"/>
    <w:rsid w:val="001D1BF8"/>
    <w:rsid w:val="001D3306"/>
    <w:rsid w:val="001D44F0"/>
    <w:rsid w:val="001D5FF4"/>
    <w:rsid w:val="001D6D9E"/>
    <w:rsid w:val="001D7172"/>
    <w:rsid w:val="001E03BB"/>
    <w:rsid w:val="001E0584"/>
    <w:rsid w:val="001E1026"/>
    <w:rsid w:val="001E3E31"/>
    <w:rsid w:val="001E7624"/>
    <w:rsid w:val="001F0473"/>
    <w:rsid w:val="001F05D4"/>
    <w:rsid w:val="001F08C3"/>
    <w:rsid w:val="001F145A"/>
    <w:rsid w:val="001F193E"/>
    <w:rsid w:val="001F2342"/>
    <w:rsid w:val="001F2484"/>
    <w:rsid w:val="001F2CDE"/>
    <w:rsid w:val="001F3E07"/>
    <w:rsid w:val="001F3F92"/>
    <w:rsid w:val="001F4C30"/>
    <w:rsid w:val="001F5D5B"/>
    <w:rsid w:val="001F6C16"/>
    <w:rsid w:val="001F723D"/>
    <w:rsid w:val="00201EDE"/>
    <w:rsid w:val="00202154"/>
    <w:rsid w:val="00203D25"/>
    <w:rsid w:val="0020464D"/>
    <w:rsid w:val="002048A9"/>
    <w:rsid w:val="00204D89"/>
    <w:rsid w:val="00205920"/>
    <w:rsid w:val="00205EC3"/>
    <w:rsid w:val="00206018"/>
    <w:rsid w:val="00207F03"/>
    <w:rsid w:val="00210888"/>
    <w:rsid w:val="00211057"/>
    <w:rsid w:val="0021139B"/>
    <w:rsid w:val="00211D75"/>
    <w:rsid w:val="00212A32"/>
    <w:rsid w:val="0021453E"/>
    <w:rsid w:val="00214A2B"/>
    <w:rsid w:val="00214A2F"/>
    <w:rsid w:val="00215736"/>
    <w:rsid w:val="002159A8"/>
    <w:rsid w:val="00215AA7"/>
    <w:rsid w:val="002162F9"/>
    <w:rsid w:val="0021712A"/>
    <w:rsid w:val="002171C2"/>
    <w:rsid w:val="002172F8"/>
    <w:rsid w:val="002177F1"/>
    <w:rsid w:val="002205FD"/>
    <w:rsid w:val="00221300"/>
    <w:rsid w:val="00222C2E"/>
    <w:rsid w:val="00222F94"/>
    <w:rsid w:val="00223E2C"/>
    <w:rsid w:val="00224789"/>
    <w:rsid w:val="002276B4"/>
    <w:rsid w:val="002302B2"/>
    <w:rsid w:val="00231B3D"/>
    <w:rsid w:val="00231C53"/>
    <w:rsid w:val="002321EF"/>
    <w:rsid w:val="00232599"/>
    <w:rsid w:val="002327E7"/>
    <w:rsid w:val="002329C7"/>
    <w:rsid w:val="00232B21"/>
    <w:rsid w:val="00235CBD"/>
    <w:rsid w:val="00236998"/>
    <w:rsid w:val="00236DC1"/>
    <w:rsid w:val="00237C1B"/>
    <w:rsid w:val="00237E88"/>
    <w:rsid w:val="002401F3"/>
    <w:rsid w:val="002424DA"/>
    <w:rsid w:val="0024316E"/>
    <w:rsid w:val="002431E5"/>
    <w:rsid w:val="00245187"/>
    <w:rsid w:val="002457E7"/>
    <w:rsid w:val="0024639D"/>
    <w:rsid w:val="00247358"/>
    <w:rsid w:val="0025145F"/>
    <w:rsid w:val="00251D72"/>
    <w:rsid w:val="00252532"/>
    <w:rsid w:val="00252ABD"/>
    <w:rsid w:val="00254ED0"/>
    <w:rsid w:val="00255582"/>
    <w:rsid w:val="00255B43"/>
    <w:rsid w:val="00255E7A"/>
    <w:rsid w:val="002600E5"/>
    <w:rsid w:val="00262957"/>
    <w:rsid w:val="00262B25"/>
    <w:rsid w:val="0026395E"/>
    <w:rsid w:val="0026413C"/>
    <w:rsid w:val="002646B4"/>
    <w:rsid w:val="002646B5"/>
    <w:rsid w:val="002651AF"/>
    <w:rsid w:val="0026527B"/>
    <w:rsid w:val="00265555"/>
    <w:rsid w:val="00265C03"/>
    <w:rsid w:val="00266AF0"/>
    <w:rsid w:val="00266E32"/>
    <w:rsid w:val="00270409"/>
    <w:rsid w:val="002705B6"/>
    <w:rsid w:val="0027060D"/>
    <w:rsid w:val="002706BC"/>
    <w:rsid w:val="0027082F"/>
    <w:rsid w:val="002715E6"/>
    <w:rsid w:val="00273F6C"/>
    <w:rsid w:val="0027467A"/>
    <w:rsid w:val="00274CAA"/>
    <w:rsid w:val="00275005"/>
    <w:rsid w:val="00275615"/>
    <w:rsid w:val="00275D2B"/>
    <w:rsid w:val="002760B4"/>
    <w:rsid w:val="00277118"/>
    <w:rsid w:val="002773F9"/>
    <w:rsid w:val="002776CC"/>
    <w:rsid w:val="0028139A"/>
    <w:rsid w:val="002824DB"/>
    <w:rsid w:val="002845E6"/>
    <w:rsid w:val="00284A18"/>
    <w:rsid w:val="00284AE4"/>
    <w:rsid w:val="00285268"/>
    <w:rsid w:val="0028582E"/>
    <w:rsid w:val="00286D90"/>
    <w:rsid w:val="00287BBD"/>
    <w:rsid w:val="00291153"/>
    <w:rsid w:val="002913DE"/>
    <w:rsid w:val="00291606"/>
    <w:rsid w:val="00291D0A"/>
    <w:rsid w:val="00292EEA"/>
    <w:rsid w:val="0029374E"/>
    <w:rsid w:val="00293D6D"/>
    <w:rsid w:val="00294178"/>
    <w:rsid w:val="00294B87"/>
    <w:rsid w:val="00294E13"/>
    <w:rsid w:val="00295744"/>
    <w:rsid w:val="002961A9"/>
    <w:rsid w:val="00296D91"/>
    <w:rsid w:val="00297CCB"/>
    <w:rsid w:val="002A227D"/>
    <w:rsid w:val="002A25E4"/>
    <w:rsid w:val="002A27F9"/>
    <w:rsid w:val="002A2CAC"/>
    <w:rsid w:val="002A2DC1"/>
    <w:rsid w:val="002A3C38"/>
    <w:rsid w:val="002A3D26"/>
    <w:rsid w:val="002A5273"/>
    <w:rsid w:val="002A529A"/>
    <w:rsid w:val="002A5DBE"/>
    <w:rsid w:val="002A66AA"/>
    <w:rsid w:val="002A7F65"/>
    <w:rsid w:val="002B004E"/>
    <w:rsid w:val="002B07CE"/>
    <w:rsid w:val="002B088F"/>
    <w:rsid w:val="002B0D11"/>
    <w:rsid w:val="002B0FFA"/>
    <w:rsid w:val="002B104D"/>
    <w:rsid w:val="002B1991"/>
    <w:rsid w:val="002B1D5E"/>
    <w:rsid w:val="002B2807"/>
    <w:rsid w:val="002B3064"/>
    <w:rsid w:val="002B3074"/>
    <w:rsid w:val="002B5412"/>
    <w:rsid w:val="002B5509"/>
    <w:rsid w:val="002B615B"/>
    <w:rsid w:val="002B64DF"/>
    <w:rsid w:val="002B746A"/>
    <w:rsid w:val="002B7672"/>
    <w:rsid w:val="002B7D70"/>
    <w:rsid w:val="002C11B2"/>
    <w:rsid w:val="002C2381"/>
    <w:rsid w:val="002C2FD0"/>
    <w:rsid w:val="002C3B61"/>
    <w:rsid w:val="002C3D79"/>
    <w:rsid w:val="002C4FAA"/>
    <w:rsid w:val="002C523F"/>
    <w:rsid w:val="002C65D9"/>
    <w:rsid w:val="002C6D63"/>
    <w:rsid w:val="002C7316"/>
    <w:rsid w:val="002C7E49"/>
    <w:rsid w:val="002D022D"/>
    <w:rsid w:val="002D04EC"/>
    <w:rsid w:val="002D07BB"/>
    <w:rsid w:val="002D0942"/>
    <w:rsid w:val="002D0E71"/>
    <w:rsid w:val="002D1373"/>
    <w:rsid w:val="002D1696"/>
    <w:rsid w:val="002D2888"/>
    <w:rsid w:val="002D2C78"/>
    <w:rsid w:val="002D3803"/>
    <w:rsid w:val="002D447E"/>
    <w:rsid w:val="002D4852"/>
    <w:rsid w:val="002D499C"/>
    <w:rsid w:val="002D4B29"/>
    <w:rsid w:val="002D4E30"/>
    <w:rsid w:val="002D7634"/>
    <w:rsid w:val="002D7D83"/>
    <w:rsid w:val="002E3817"/>
    <w:rsid w:val="002E3CD9"/>
    <w:rsid w:val="002E3E7A"/>
    <w:rsid w:val="002E43E3"/>
    <w:rsid w:val="002E53BC"/>
    <w:rsid w:val="002E68EC"/>
    <w:rsid w:val="002E6CA2"/>
    <w:rsid w:val="002E73E1"/>
    <w:rsid w:val="002F08CC"/>
    <w:rsid w:val="002F0ADC"/>
    <w:rsid w:val="002F0C6D"/>
    <w:rsid w:val="002F19DA"/>
    <w:rsid w:val="002F27CE"/>
    <w:rsid w:val="002F2D5A"/>
    <w:rsid w:val="002F33EF"/>
    <w:rsid w:val="002F48EE"/>
    <w:rsid w:val="002F4E37"/>
    <w:rsid w:val="002F5062"/>
    <w:rsid w:val="002F525E"/>
    <w:rsid w:val="002F583B"/>
    <w:rsid w:val="002F6C23"/>
    <w:rsid w:val="002F6FFF"/>
    <w:rsid w:val="002F733E"/>
    <w:rsid w:val="002F7882"/>
    <w:rsid w:val="00300682"/>
    <w:rsid w:val="0030099B"/>
    <w:rsid w:val="003010AA"/>
    <w:rsid w:val="0030129A"/>
    <w:rsid w:val="00301815"/>
    <w:rsid w:val="00301817"/>
    <w:rsid w:val="00302753"/>
    <w:rsid w:val="00303088"/>
    <w:rsid w:val="003033F3"/>
    <w:rsid w:val="00303660"/>
    <w:rsid w:val="00303C23"/>
    <w:rsid w:val="00303E8F"/>
    <w:rsid w:val="00304311"/>
    <w:rsid w:val="003044C9"/>
    <w:rsid w:val="0030471A"/>
    <w:rsid w:val="003054BB"/>
    <w:rsid w:val="0030752B"/>
    <w:rsid w:val="0031117F"/>
    <w:rsid w:val="003113FC"/>
    <w:rsid w:val="00313690"/>
    <w:rsid w:val="00313C6E"/>
    <w:rsid w:val="00314E85"/>
    <w:rsid w:val="0031507C"/>
    <w:rsid w:val="00315E63"/>
    <w:rsid w:val="003177D4"/>
    <w:rsid w:val="00317F99"/>
    <w:rsid w:val="00322440"/>
    <w:rsid w:val="003226E8"/>
    <w:rsid w:val="003248A4"/>
    <w:rsid w:val="00327DDB"/>
    <w:rsid w:val="00330140"/>
    <w:rsid w:val="003304BF"/>
    <w:rsid w:val="00330BDC"/>
    <w:rsid w:val="00331729"/>
    <w:rsid w:val="00331887"/>
    <w:rsid w:val="00332D22"/>
    <w:rsid w:val="00333E0D"/>
    <w:rsid w:val="003352D2"/>
    <w:rsid w:val="003353FD"/>
    <w:rsid w:val="00335D66"/>
    <w:rsid w:val="00336622"/>
    <w:rsid w:val="00336D21"/>
    <w:rsid w:val="00337A0F"/>
    <w:rsid w:val="00340B6F"/>
    <w:rsid w:val="0034102A"/>
    <w:rsid w:val="0034106D"/>
    <w:rsid w:val="00341E08"/>
    <w:rsid w:val="003429F7"/>
    <w:rsid w:val="00342DE8"/>
    <w:rsid w:val="00344239"/>
    <w:rsid w:val="00344694"/>
    <w:rsid w:val="00344830"/>
    <w:rsid w:val="003450AC"/>
    <w:rsid w:val="003454BB"/>
    <w:rsid w:val="00345A6F"/>
    <w:rsid w:val="003464DF"/>
    <w:rsid w:val="003467F9"/>
    <w:rsid w:val="00346BB7"/>
    <w:rsid w:val="00347067"/>
    <w:rsid w:val="00347FC2"/>
    <w:rsid w:val="00351E65"/>
    <w:rsid w:val="00352E93"/>
    <w:rsid w:val="00352EFD"/>
    <w:rsid w:val="0035311A"/>
    <w:rsid w:val="00353DA9"/>
    <w:rsid w:val="00355430"/>
    <w:rsid w:val="00355ABF"/>
    <w:rsid w:val="00355E4C"/>
    <w:rsid w:val="00356521"/>
    <w:rsid w:val="00357C79"/>
    <w:rsid w:val="00360076"/>
    <w:rsid w:val="00360816"/>
    <w:rsid w:val="00361820"/>
    <w:rsid w:val="00361B2E"/>
    <w:rsid w:val="003625DC"/>
    <w:rsid w:val="00362604"/>
    <w:rsid w:val="00362A80"/>
    <w:rsid w:val="003641C9"/>
    <w:rsid w:val="00364323"/>
    <w:rsid w:val="003653B9"/>
    <w:rsid w:val="00365CBD"/>
    <w:rsid w:val="003677AF"/>
    <w:rsid w:val="00367B0C"/>
    <w:rsid w:val="00367BB8"/>
    <w:rsid w:val="00370890"/>
    <w:rsid w:val="00371F1A"/>
    <w:rsid w:val="00372221"/>
    <w:rsid w:val="0037225F"/>
    <w:rsid w:val="00372882"/>
    <w:rsid w:val="00373AD7"/>
    <w:rsid w:val="003741C6"/>
    <w:rsid w:val="00374AE0"/>
    <w:rsid w:val="00374D16"/>
    <w:rsid w:val="00375EFE"/>
    <w:rsid w:val="003765ED"/>
    <w:rsid w:val="00377835"/>
    <w:rsid w:val="003807CA"/>
    <w:rsid w:val="00380943"/>
    <w:rsid w:val="00380969"/>
    <w:rsid w:val="0038164C"/>
    <w:rsid w:val="0038193C"/>
    <w:rsid w:val="00382FFE"/>
    <w:rsid w:val="00383301"/>
    <w:rsid w:val="00383505"/>
    <w:rsid w:val="003836E0"/>
    <w:rsid w:val="0038379C"/>
    <w:rsid w:val="0038424A"/>
    <w:rsid w:val="0038544D"/>
    <w:rsid w:val="00385BAB"/>
    <w:rsid w:val="00386941"/>
    <w:rsid w:val="003903BF"/>
    <w:rsid w:val="00393013"/>
    <w:rsid w:val="00393222"/>
    <w:rsid w:val="00393DF5"/>
    <w:rsid w:val="003952E6"/>
    <w:rsid w:val="00395BA7"/>
    <w:rsid w:val="00395CC1"/>
    <w:rsid w:val="0039673F"/>
    <w:rsid w:val="00397726"/>
    <w:rsid w:val="003A024D"/>
    <w:rsid w:val="003A0A98"/>
    <w:rsid w:val="003A3616"/>
    <w:rsid w:val="003A3E61"/>
    <w:rsid w:val="003A51F3"/>
    <w:rsid w:val="003A6162"/>
    <w:rsid w:val="003A6B59"/>
    <w:rsid w:val="003B2777"/>
    <w:rsid w:val="003B2AF4"/>
    <w:rsid w:val="003B2C41"/>
    <w:rsid w:val="003B49BB"/>
    <w:rsid w:val="003B5296"/>
    <w:rsid w:val="003B544C"/>
    <w:rsid w:val="003B5A9E"/>
    <w:rsid w:val="003B69F1"/>
    <w:rsid w:val="003C029F"/>
    <w:rsid w:val="003C0B04"/>
    <w:rsid w:val="003C1185"/>
    <w:rsid w:val="003C1CA2"/>
    <w:rsid w:val="003C1E0B"/>
    <w:rsid w:val="003C33A3"/>
    <w:rsid w:val="003C4BC4"/>
    <w:rsid w:val="003C5C34"/>
    <w:rsid w:val="003C79A5"/>
    <w:rsid w:val="003D120A"/>
    <w:rsid w:val="003D268F"/>
    <w:rsid w:val="003D4084"/>
    <w:rsid w:val="003D481E"/>
    <w:rsid w:val="003D4AEA"/>
    <w:rsid w:val="003D5791"/>
    <w:rsid w:val="003D6923"/>
    <w:rsid w:val="003D77E5"/>
    <w:rsid w:val="003E02C0"/>
    <w:rsid w:val="003E045B"/>
    <w:rsid w:val="003E0763"/>
    <w:rsid w:val="003E1DD5"/>
    <w:rsid w:val="003E2261"/>
    <w:rsid w:val="003E25E8"/>
    <w:rsid w:val="003E3AE7"/>
    <w:rsid w:val="003E3B84"/>
    <w:rsid w:val="003E3FCF"/>
    <w:rsid w:val="003E413C"/>
    <w:rsid w:val="003E500C"/>
    <w:rsid w:val="003E52D2"/>
    <w:rsid w:val="003E6E38"/>
    <w:rsid w:val="003E7A26"/>
    <w:rsid w:val="003E7F96"/>
    <w:rsid w:val="003F1E5F"/>
    <w:rsid w:val="003F38AD"/>
    <w:rsid w:val="003F53D0"/>
    <w:rsid w:val="003F7C52"/>
    <w:rsid w:val="00400843"/>
    <w:rsid w:val="00400FAB"/>
    <w:rsid w:val="004019C6"/>
    <w:rsid w:val="00401ED5"/>
    <w:rsid w:val="00402F9F"/>
    <w:rsid w:val="00403F45"/>
    <w:rsid w:val="00404D6D"/>
    <w:rsid w:val="00405618"/>
    <w:rsid w:val="00405625"/>
    <w:rsid w:val="0040595D"/>
    <w:rsid w:val="00406152"/>
    <w:rsid w:val="00406BC3"/>
    <w:rsid w:val="00406FA9"/>
    <w:rsid w:val="00407709"/>
    <w:rsid w:val="004103A3"/>
    <w:rsid w:val="0041164B"/>
    <w:rsid w:val="00412C70"/>
    <w:rsid w:val="00414527"/>
    <w:rsid w:val="00415E1D"/>
    <w:rsid w:val="00416357"/>
    <w:rsid w:val="00416BF1"/>
    <w:rsid w:val="00416F8C"/>
    <w:rsid w:val="004176E4"/>
    <w:rsid w:val="004179C4"/>
    <w:rsid w:val="00417BD4"/>
    <w:rsid w:val="00420097"/>
    <w:rsid w:val="004204DC"/>
    <w:rsid w:val="004206D6"/>
    <w:rsid w:val="0042099D"/>
    <w:rsid w:val="00420CCD"/>
    <w:rsid w:val="00420FF9"/>
    <w:rsid w:val="00421290"/>
    <w:rsid w:val="004216C7"/>
    <w:rsid w:val="00421B27"/>
    <w:rsid w:val="004235C6"/>
    <w:rsid w:val="004241E9"/>
    <w:rsid w:val="004243F0"/>
    <w:rsid w:val="00424460"/>
    <w:rsid w:val="00424576"/>
    <w:rsid w:val="0042558A"/>
    <w:rsid w:val="0042571D"/>
    <w:rsid w:val="004259D7"/>
    <w:rsid w:val="00425AA9"/>
    <w:rsid w:val="00425B0E"/>
    <w:rsid w:val="004265FD"/>
    <w:rsid w:val="00426995"/>
    <w:rsid w:val="00427A27"/>
    <w:rsid w:val="0043084C"/>
    <w:rsid w:val="00431D10"/>
    <w:rsid w:val="00431D52"/>
    <w:rsid w:val="00432A88"/>
    <w:rsid w:val="00432EC1"/>
    <w:rsid w:val="00433AE1"/>
    <w:rsid w:val="0043461E"/>
    <w:rsid w:val="00434D96"/>
    <w:rsid w:val="00435562"/>
    <w:rsid w:val="00435A03"/>
    <w:rsid w:val="0043631B"/>
    <w:rsid w:val="00437928"/>
    <w:rsid w:val="00437F7F"/>
    <w:rsid w:val="00440481"/>
    <w:rsid w:val="00440D93"/>
    <w:rsid w:val="00440E46"/>
    <w:rsid w:val="004420CA"/>
    <w:rsid w:val="004423AD"/>
    <w:rsid w:val="00442978"/>
    <w:rsid w:val="00443B5C"/>
    <w:rsid w:val="0044412E"/>
    <w:rsid w:val="00444476"/>
    <w:rsid w:val="00444F91"/>
    <w:rsid w:val="004451DF"/>
    <w:rsid w:val="00446493"/>
    <w:rsid w:val="00447915"/>
    <w:rsid w:val="00447CAF"/>
    <w:rsid w:val="00450D44"/>
    <w:rsid w:val="00450E02"/>
    <w:rsid w:val="0045115A"/>
    <w:rsid w:val="004523A0"/>
    <w:rsid w:val="004526F3"/>
    <w:rsid w:val="004527BC"/>
    <w:rsid w:val="00452F24"/>
    <w:rsid w:val="0045326B"/>
    <w:rsid w:val="004534A8"/>
    <w:rsid w:val="00453B36"/>
    <w:rsid w:val="00456494"/>
    <w:rsid w:val="004568EE"/>
    <w:rsid w:val="0045711B"/>
    <w:rsid w:val="004578D5"/>
    <w:rsid w:val="0046034D"/>
    <w:rsid w:val="0046068F"/>
    <w:rsid w:val="00460E97"/>
    <w:rsid w:val="00462B88"/>
    <w:rsid w:val="004636D7"/>
    <w:rsid w:val="00463B02"/>
    <w:rsid w:val="004641CB"/>
    <w:rsid w:val="0046483C"/>
    <w:rsid w:val="00464C8B"/>
    <w:rsid w:val="00466E44"/>
    <w:rsid w:val="0046753C"/>
    <w:rsid w:val="004703C3"/>
    <w:rsid w:val="0047067D"/>
    <w:rsid w:val="0047179B"/>
    <w:rsid w:val="00471A6A"/>
    <w:rsid w:val="00471F92"/>
    <w:rsid w:val="00472819"/>
    <w:rsid w:val="0047372A"/>
    <w:rsid w:val="00474075"/>
    <w:rsid w:val="00475B20"/>
    <w:rsid w:val="00476E51"/>
    <w:rsid w:val="00480F5B"/>
    <w:rsid w:val="0048328B"/>
    <w:rsid w:val="004832D9"/>
    <w:rsid w:val="004844F3"/>
    <w:rsid w:val="0048468B"/>
    <w:rsid w:val="004861F1"/>
    <w:rsid w:val="004877C3"/>
    <w:rsid w:val="00490958"/>
    <w:rsid w:val="00490C4E"/>
    <w:rsid w:val="004915D8"/>
    <w:rsid w:val="00492DF8"/>
    <w:rsid w:val="00492F46"/>
    <w:rsid w:val="0049313D"/>
    <w:rsid w:val="004933C3"/>
    <w:rsid w:val="00493D34"/>
    <w:rsid w:val="00493E9A"/>
    <w:rsid w:val="00494CC0"/>
    <w:rsid w:val="00495549"/>
    <w:rsid w:val="00496972"/>
    <w:rsid w:val="00497BEC"/>
    <w:rsid w:val="00497CF9"/>
    <w:rsid w:val="004A0167"/>
    <w:rsid w:val="004A0383"/>
    <w:rsid w:val="004A0671"/>
    <w:rsid w:val="004A0761"/>
    <w:rsid w:val="004A199D"/>
    <w:rsid w:val="004A27FF"/>
    <w:rsid w:val="004A30F3"/>
    <w:rsid w:val="004A3246"/>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338E"/>
    <w:rsid w:val="004B4AC1"/>
    <w:rsid w:val="004B4DC0"/>
    <w:rsid w:val="004B5EC0"/>
    <w:rsid w:val="004B61DA"/>
    <w:rsid w:val="004B69E0"/>
    <w:rsid w:val="004B7455"/>
    <w:rsid w:val="004C16CA"/>
    <w:rsid w:val="004C4277"/>
    <w:rsid w:val="004C4853"/>
    <w:rsid w:val="004C673A"/>
    <w:rsid w:val="004C7629"/>
    <w:rsid w:val="004C7A16"/>
    <w:rsid w:val="004C7CC3"/>
    <w:rsid w:val="004D3CDF"/>
    <w:rsid w:val="004D3F9C"/>
    <w:rsid w:val="004D3FBC"/>
    <w:rsid w:val="004D4FBD"/>
    <w:rsid w:val="004D56B6"/>
    <w:rsid w:val="004D754F"/>
    <w:rsid w:val="004E0BA3"/>
    <w:rsid w:val="004E250C"/>
    <w:rsid w:val="004E2574"/>
    <w:rsid w:val="004E25DD"/>
    <w:rsid w:val="004E382B"/>
    <w:rsid w:val="004E39E9"/>
    <w:rsid w:val="004E5CBF"/>
    <w:rsid w:val="004E6100"/>
    <w:rsid w:val="004E61BE"/>
    <w:rsid w:val="004E63BC"/>
    <w:rsid w:val="004E64BD"/>
    <w:rsid w:val="004E6E4B"/>
    <w:rsid w:val="004E736B"/>
    <w:rsid w:val="004E7B12"/>
    <w:rsid w:val="004F1431"/>
    <w:rsid w:val="004F1722"/>
    <w:rsid w:val="004F1E66"/>
    <w:rsid w:val="004F2A53"/>
    <w:rsid w:val="004F2E8C"/>
    <w:rsid w:val="004F3302"/>
    <w:rsid w:val="004F63C1"/>
    <w:rsid w:val="004F6870"/>
    <w:rsid w:val="004F7267"/>
    <w:rsid w:val="004F7384"/>
    <w:rsid w:val="004F7A9E"/>
    <w:rsid w:val="00500124"/>
    <w:rsid w:val="005002D5"/>
    <w:rsid w:val="00500695"/>
    <w:rsid w:val="00500ABB"/>
    <w:rsid w:val="00501F06"/>
    <w:rsid w:val="00502D17"/>
    <w:rsid w:val="00502E24"/>
    <w:rsid w:val="005031C1"/>
    <w:rsid w:val="00503350"/>
    <w:rsid w:val="00503F06"/>
    <w:rsid w:val="005075BF"/>
    <w:rsid w:val="005100BE"/>
    <w:rsid w:val="005109A2"/>
    <w:rsid w:val="005121FA"/>
    <w:rsid w:val="00512350"/>
    <w:rsid w:val="00514642"/>
    <w:rsid w:val="00514891"/>
    <w:rsid w:val="00514F5E"/>
    <w:rsid w:val="00515F6B"/>
    <w:rsid w:val="00520001"/>
    <w:rsid w:val="00520DCD"/>
    <w:rsid w:val="0052149C"/>
    <w:rsid w:val="00521D67"/>
    <w:rsid w:val="005223BD"/>
    <w:rsid w:val="005227D8"/>
    <w:rsid w:val="00523264"/>
    <w:rsid w:val="005240E2"/>
    <w:rsid w:val="00525B03"/>
    <w:rsid w:val="00526A04"/>
    <w:rsid w:val="00527454"/>
    <w:rsid w:val="005301C8"/>
    <w:rsid w:val="00530A95"/>
    <w:rsid w:val="00531016"/>
    <w:rsid w:val="00531A65"/>
    <w:rsid w:val="00531E0D"/>
    <w:rsid w:val="00531E14"/>
    <w:rsid w:val="0053315B"/>
    <w:rsid w:val="005335E7"/>
    <w:rsid w:val="005345F8"/>
    <w:rsid w:val="00535446"/>
    <w:rsid w:val="00535996"/>
    <w:rsid w:val="00535BFF"/>
    <w:rsid w:val="00536068"/>
    <w:rsid w:val="005373BF"/>
    <w:rsid w:val="0053797F"/>
    <w:rsid w:val="00537CB3"/>
    <w:rsid w:val="00540B9D"/>
    <w:rsid w:val="00541438"/>
    <w:rsid w:val="005440C1"/>
    <w:rsid w:val="005457B2"/>
    <w:rsid w:val="00546383"/>
    <w:rsid w:val="0054653B"/>
    <w:rsid w:val="00546A1F"/>
    <w:rsid w:val="00546D0C"/>
    <w:rsid w:val="00546D7C"/>
    <w:rsid w:val="005507F3"/>
    <w:rsid w:val="00550D75"/>
    <w:rsid w:val="00551125"/>
    <w:rsid w:val="005517C7"/>
    <w:rsid w:val="00551A65"/>
    <w:rsid w:val="00553686"/>
    <w:rsid w:val="00554530"/>
    <w:rsid w:val="0055492A"/>
    <w:rsid w:val="00555702"/>
    <w:rsid w:val="00555C08"/>
    <w:rsid w:val="00556046"/>
    <w:rsid w:val="005577AF"/>
    <w:rsid w:val="00557887"/>
    <w:rsid w:val="00557A82"/>
    <w:rsid w:val="0056024D"/>
    <w:rsid w:val="005613FF"/>
    <w:rsid w:val="00561B60"/>
    <w:rsid w:val="0056318E"/>
    <w:rsid w:val="0056389C"/>
    <w:rsid w:val="00564837"/>
    <w:rsid w:val="005655AE"/>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90231"/>
    <w:rsid w:val="0059460A"/>
    <w:rsid w:val="005951BA"/>
    <w:rsid w:val="00596791"/>
    <w:rsid w:val="005A008E"/>
    <w:rsid w:val="005A0489"/>
    <w:rsid w:val="005A0C76"/>
    <w:rsid w:val="005A0EF2"/>
    <w:rsid w:val="005A1565"/>
    <w:rsid w:val="005A1E16"/>
    <w:rsid w:val="005A2355"/>
    <w:rsid w:val="005A2433"/>
    <w:rsid w:val="005A33BB"/>
    <w:rsid w:val="005A37F4"/>
    <w:rsid w:val="005A4409"/>
    <w:rsid w:val="005A4DEC"/>
    <w:rsid w:val="005A6EB0"/>
    <w:rsid w:val="005A71F4"/>
    <w:rsid w:val="005B017D"/>
    <w:rsid w:val="005B06F9"/>
    <w:rsid w:val="005B158F"/>
    <w:rsid w:val="005B1621"/>
    <w:rsid w:val="005B2266"/>
    <w:rsid w:val="005B2BAD"/>
    <w:rsid w:val="005B2F51"/>
    <w:rsid w:val="005B3362"/>
    <w:rsid w:val="005B408F"/>
    <w:rsid w:val="005B464D"/>
    <w:rsid w:val="005B49B5"/>
    <w:rsid w:val="005B4B60"/>
    <w:rsid w:val="005B59E4"/>
    <w:rsid w:val="005B5B89"/>
    <w:rsid w:val="005C03F1"/>
    <w:rsid w:val="005C0A3D"/>
    <w:rsid w:val="005C0CC9"/>
    <w:rsid w:val="005C0F0F"/>
    <w:rsid w:val="005C2F9C"/>
    <w:rsid w:val="005C34D7"/>
    <w:rsid w:val="005C3E1E"/>
    <w:rsid w:val="005C4E02"/>
    <w:rsid w:val="005C5F0D"/>
    <w:rsid w:val="005C62DE"/>
    <w:rsid w:val="005C6832"/>
    <w:rsid w:val="005C6835"/>
    <w:rsid w:val="005C6FF1"/>
    <w:rsid w:val="005C70FE"/>
    <w:rsid w:val="005C7542"/>
    <w:rsid w:val="005C76E8"/>
    <w:rsid w:val="005D11F8"/>
    <w:rsid w:val="005D36AC"/>
    <w:rsid w:val="005D3E5D"/>
    <w:rsid w:val="005D3F9A"/>
    <w:rsid w:val="005D5924"/>
    <w:rsid w:val="005D6527"/>
    <w:rsid w:val="005D65D8"/>
    <w:rsid w:val="005D66A0"/>
    <w:rsid w:val="005D714B"/>
    <w:rsid w:val="005D7657"/>
    <w:rsid w:val="005E0569"/>
    <w:rsid w:val="005E0C68"/>
    <w:rsid w:val="005E1C80"/>
    <w:rsid w:val="005E3D96"/>
    <w:rsid w:val="005E45DD"/>
    <w:rsid w:val="005E59AD"/>
    <w:rsid w:val="005E620F"/>
    <w:rsid w:val="005E65EA"/>
    <w:rsid w:val="005E7DA6"/>
    <w:rsid w:val="005E7DAB"/>
    <w:rsid w:val="005E7F7C"/>
    <w:rsid w:val="005F003E"/>
    <w:rsid w:val="005F0EC1"/>
    <w:rsid w:val="005F3326"/>
    <w:rsid w:val="005F3535"/>
    <w:rsid w:val="005F4103"/>
    <w:rsid w:val="005F412C"/>
    <w:rsid w:val="005F5183"/>
    <w:rsid w:val="005F544E"/>
    <w:rsid w:val="005F6118"/>
    <w:rsid w:val="005F6520"/>
    <w:rsid w:val="005F6F84"/>
    <w:rsid w:val="005F7594"/>
    <w:rsid w:val="006005D8"/>
    <w:rsid w:val="006008AF"/>
    <w:rsid w:val="006023F9"/>
    <w:rsid w:val="00603613"/>
    <w:rsid w:val="00603CA4"/>
    <w:rsid w:val="00603E8B"/>
    <w:rsid w:val="00604C6C"/>
    <w:rsid w:val="00604EDE"/>
    <w:rsid w:val="00605602"/>
    <w:rsid w:val="00605F8B"/>
    <w:rsid w:val="006066B6"/>
    <w:rsid w:val="00606736"/>
    <w:rsid w:val="00607940"/>
    <w:rsid w:val="006079F8"/>
    <w:rsid w:val="00610A63"/>
    <w:rsid w:val="00610BEB"/>
    <w:rsid w:val="00610D32"/>
    <w:rsid w:val="0061120E"/>
    <w:rsid w:val="00611424"/>
    <w:rsid w:val="00612EAC"/>
    <w:rsid w:val="006131B5"/>
    <w:rsid w:val="0061562A"/>
    <w:rsid w:val="0061580E"/>
    <w:rsid w:val="00615AAD"/>
    <w:rsid w:val="00615B91"/>
    <w:rsid w:val="00615F5A"/>
    <w:rsid w:val="00617442"/>
    <w:rsid w:val="006202F2"/>
    <w:rsid w:val="00620753"/>
    <w:rsid w:val="00621437"/>
    <w:rsid w:val="00621DFF"/>
    <w:rsid w:val="00621E0B"/>
    <w:rsid w:val="00622ECC"/>
    <w:rsid w:val="00623275"/>
    <w:rsid w:val="006238BB"/>
    <w:rsid w:val="006238F7"/>
    <w:rsid w:val="006246D8"/>
    <w:rsid w:val="00624728"/>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16C9"/>
    <w:rsid w:val="00631D12"/>
    <w:rsid w:val="00632100"/>
    <w:rsid w:val="0063336F"/>
    <w:rsid w:val="0063521D"/>
    <w:rsid w:val="00635686"/>
    <w:rsid w:val="0063582D"/>
    <w:rsid w:val="00635A1F"/>
    <w:rsid w:val="0063645B"/>
    <w:rsid w:val="00637599"/>
    <w:rsid w:val="0063776E"/>
    <w:rsid w:val="00640473"/>
    <w:rsid w:val="00640F77"/>
    <w:rsid w:val="006414A6"/>
    <w:rsid w:val="006418C7"/>
    <w:rsid w:val="00644D88"/>
    <w:rsid w:val="006450EC"/>
    <w:rsid w:val="0064575E"/>
    <w:rsid w:val="00647A23"/>
    <w:rsid w:val="006503CC"/>
    <w:rsid w:val="006506E3"/>
    <w:rsid w:val="00650B9D"/>
    <w:rsid w:val="006512BC"/>
    <w:rsid w:val="00652438"/>
    <w:rsid w:val="006537B5"/>
    <w:rsid w:val="00653D17"/>
    <w:rsid w:val="00653FC3"/>
    <w:rsid w:val="006543DB"/>
    <w:rsid w:val="0065535C"/>
    <w:rsid w:val="0065598B"/>
    <w:rsid w:val="00655E1E"/>
    <w:rsid w:val="00655FE3"/>
    <w:rsid w:val="00656523"/>
    <w:rsid w:val="00657F1B"/>
    <w:rsid w:val="00660061"/>
    <w:rsid w:val="00661607"/>
    <w:rsid w:val="0066181A"/>
    <w:rsid w:val="00663FAE"/>
    <w:rsid w:val="0066413D"/>
    <w:rsid w:val="00664A37"/>
    <w:rsid w:val="00664DC1"/>
    <w:rsid w:val="006655EC"/>
    <w:rsid w:val="00666052"/>
    <w:rsid w:val="00666427"/>
    <w:rsid w:val="006702D7"/>
    <w:rsid w:val="006702E7"/>
    <w:rsid w:val="00671280"/>
    <w:rsid w:val="0067166F"/>
    <w:rsid w:val="006730FF"/>
    <w:rsid w:val="00673AD0"/>
    <w:rsid w:val="00673C74"/>
    <w:rsid w:val="00673E4B"/>
    <w:rsid w:val="006745B9"/>
    <w:rsid w:val="0067488A"/>
    <w:rsid w:val="0067503D"/>
    <w:rsid w:val="00675785"/>
    <w:rsid w:val="00680400"/>
    <w:rsid w:val="00680A8C"/>
    <w:rsid w:val="00681702"/>
    <w:rsid w:val="00681CDA"/>
    <w:rsid w:val="00681F0C"/>
    <w:rsid w:val="0068228C"/>
    <w:rsid w:val="00683785"/>
    <w:rsid w:val="006841BB"/>
    <w:rsid w:val="0068449E"/>
    <w:rsid w:val="00685BEF"/>
    <w:rsid w:val="00685F5F"/>
    <w:rsid w:val="006863F5"/>
    <w:rsid w:val="0068645B"/>
    <w:rsid w:val="006870C8"/>
    <w:rsid w:val="00687503"/>
    <w:rsid w:val="00687938"/>
    <w:rsid w:val="00687D5A"/>
    <w:rsid w:val="00690F5E"/>
    <w:rsid w:val="006918EB"/>
    <w:rsid w:val="0069232B"/>
    <w:rsid w:val="00692DAA"/>
    <w:rsid w:val="00695588"/>
    <w:rsid w:val="00695763"/>
    <w:rsid w:val="006962B3"/>
    <w:rsid w:val="00697005"/>
    <w:rsid w:val="006973A8"/>
    <w:rsid w:val="00697F87"/>
    <w:rsid w:val="006A052F"/>
    <w:rsid w:val="006A15FB"/>
    <w:rsid w:val="006A1FB2"/>
    <w:rsid w:val="006A24A6"/>
    <w:rsid w:val="006A38AC"/>
    <w:rsid w:val="006A500C"/>
    <w:rsid w:val="006A542C"/>
    <w:rsid w:val="006A5B79"/>
    <w:rsid w:val="006A64A6"/>
    <w:rsid w:val="006A6D09"/>
    <w:rsid w:val="006A7996"/>
    <w:rsid w:val="006B0081"/>
    <w:rsid w:val="006B04AC"/>
    <w:rsid w:val="006B06ED"/>
    <w:rsid w:val="006B1C4D"/>
    <w:rsid w:val="006B1D2B"/>
    <w:rsid w:val="006B2491"/>
    <w:rsid w:val="006B29D4"/>
    <w:rsid w:val="006B35B6"/>
    <w:rsid w:val="006B60AB"/>
    <w:rsid w:val="006C012B"/>
    <w:rsid w:val="006C0C9C"/>
    <w:rsid w:val="006C2278"/>
    <w:rsid w:val="006C22BA"/>
    <w:rsid w:val="006C27BB"/>
    <w:rsid w:val="006C2F6C"/>
    <w:rsid w:val="006C3DA6"/>
    <w:rsid w:val="006C423E"/>
    <w:rsid w:val="006C4D85"/>
    <w:rsid w:val="006C5910"/>
    <w:rsid w:val="006C7336"/>
    <w:rsid w:val="006C76A5"/>
    <w:rsid w:val="006C7B8B"/>
    <w:rsid w:val="006C7FD8"/>
    <w:rsid w:val="006D0A02"/>
    <w:rsid w:val="006D168D"/>
    <w:rsid w:val="006D3B4F"/>
    <w:rsid w:val="006D3EB8"/>
    <w:rsid w:val="006D3F63"/>
    <w:rsid w:val="006D4E55"/>
    <w:rsid w:val="006D4FBF"/>
    <w:rsid w:val="006D5ADE"/>
    <w:rsid w:val="006D66BD"/>
    <w:rsid w:val="006D7503"/>
    <w:rsid w:val="006D788E"/>
    <w:rsid w:val="006D78C8"/>
    <w:rsid w:val="006D7EFC"/>
    <w:rsid w:val="006E0799"/>
    <w:rsid w:val="006E0EFE"/>
    <w:rsid w:val="006E1097"/>
    <w:rsid w:val="006E1662"/>
    <w:rsid w:val="006E16D5"/>
    <w:rsid w:val="006E2486"/>
    <w:rsid w:val="006E24D4"/>
    <w:rsid w:val="006E26AF"/>
    <w:rsid w:val="006E28EC"/>
    <w:rsid w:val="006E3ABD"/>
    <w:rsid w:val="006E4291"/>
    <w:rsid w:val="006E4523"/>
    <w:rsid w:val="006E4D06"/>
    <w:rsid w:val="006E592D"/>
    <w:rsid w:val="006E5943"/>
    <w:rsid w:val="006E5B71"/>
    <w:rsid w:val="006E7801"/>
    <w:rsid w:val="006F1673"/>
    <w:rsid w:val="006F1F82"/>
    <w:rsid w:val="006F20CC"/>
    <w:rsid w:val="006F26B9"/>
    <w:rsid w:val="006F2C8E"/>
    <w:rsid w:val="006F2DD6"/>
    <w:rsid w:val="006F3CA1"/>
    <w:rsid w:val="006F46EE"/>
    <w:rsid w:val="006F4E41"/>
    <w:rsid w:val="006F61E6"/>
    <w:rsid w:val="006F6B52"/>
    <w:rsid w:val="006F7C5E"/>
    <w:rsid w:val="006F7FE7"/>
    <w:rsid w:val="0070023E"/>
    <w:rsid w:val="00701E91"/>
    <w:rsid w:val="0070281F"/>
    <w:rsid w:val="00702A1C"/>
    <w:rsid w:val="007031BB"/>
    <w:rsid w:val="007032EA"/>
    <w:rsid w:val="007035AA"/>
    <w:rsid w:val="00703CAC"/>
    <w:rsid w:val="00706DA1"/>
    <w:rsid w:val="0071154B"/>
    <w:rsid w:val="00711750"/>
    <w:rsid w:val="007117A9"/>
    <w:rsid w:val="00711D69"/>
    <w:rsid w:val="00713CD9"/>
    <w:rsid w:val="00713E2A"/>
    <w:rsid w:val="00714E9A"/>
    <w:rsid w:val="00715191"/>
    <w:rsid w:val="007154C6"/>
    <w:rsid w:val="00715689"/>
    <w:rsid w:val="00716087"/>
    <w:rsid w:val="00716831"/>
    <w:rsid w:val="00716B49"/>
    <w:rsid w:val="007170B9"/>
    <w:rsid w:val="007178C5"/>
    <w:rsid w:val="00717E57"/>
    <w:rsid w:val="00720F32"/>
    <w:rsid w:val="007216E1"/>
    <w:rsid w:val="007222D7"/>
    <w:rsid w:val="00722BBC"/>
    <w:rsid w:val="00722D0E"/>
    <w:rsid w:val="00724228"/>
    <w:rsid w:val="007242CB"/>
    <w:rsid w:val="00725358"/>
    <w:rsid w:val="007258E0"/>
    <w:rsid w:val="0072726D"/>
    <w:rsid w:val="0073047F"/>
    <w:rsid w:val="00730ED6"/>
    <w:rsid w:val="007319E4"/>
    <w:rsid w:val="00732607"/>
    <w:rsid w:val="0073274D"/>
    <w:rsid w:val="00733607"/>
    <w:rsid w:val="00733CCF"/>
    <w:rsid w:val="007342C1"/>
    <w:rsid w:val="007344E6"/>
    <w:rsid w:val="00734540"/>
    <w:rsid w:val="00734C54"/>
    <w:rsid w:val="00735378"/>
    <w:rsid w:val="00735AD0"/>
    <w:rsid w:val="0073687C"/>
    <w:rsid w:val="00736B4D"/>
    <w:rsid w:val="007411C1"/>
    <w:rsid w:val="007412F9"/>
    <w:rsid w:val="007425AE"/>
    <w:rsid w:val="007428F3"/>
    <w:rsid w:val="00743378"/>
    <w:rsid w:val="0074350A"/>
    <w:rsid w:val="007436BB"/>
    <w:rsid w:val="00743EFC"/>
    <w:rsid w:val="00745761"/>
    <w:rsid w:val="00745B6E"/>
    <w:rsid w:val="00745D42"/>
    <w:rsid w:val="0074641B"/>
    <w:rsid w:val="007464AF"/>
    <w:rsid w:val="0074657C"/>
    <w:rsid w:val="00746B83"/>
    <w:rsid w:val="00746C3A"/>
    <w:rsid w:val="0075028E"/>
    <w:rsid w:val="00751F3C"/>
    <w:rsid w:val="00753411"/>
    <w:rsid w:val="00753589"/>
    <w:rsid w:val="0075498B"/>
    <w:rsid w:val="00756235"/>
    <w:rsid w:val="007566F7"/>
    <w:rsid w:val="0075717F"/>
    <w:rsid w:val="00757487"/>
    <w:rsid w:val="00757979"/>
    <w:rsid w:val="00757E55"/>
    <w:rsid w:val="00757FC5"/>
    <w:rsid w:val="007613CE"/>
    <w:rsid w:val="00761AEF"/>
    <w:rsid w:val="00761C43"/>
    <w:rsid w:val="00762290"/>
    <w:rsid w:val="00762379"/>
    <w:rsid w:val="00762D02"/>
    <w:rsid w:val="0076306B"/>
    <w:rsid w:val="00763870"/>
    <w:rsid w:val="00763F71"/>
    <w:rsid w:val="00764063"/>
    <w:rsid w:val="007648A4"/>
    <w:rsid w:val="00766FD9"/>
    <w:rsid w:val="007670F6"/>
    <w:rsid w:val="00767D14"/>
    <w:rsid w:val="007700A3"/>
    <w:rsid w:val="00772CA2"/>
    <w:rsid w:val="007738EF"/>
    <w:rsid w:val="00773AAB"/>
    <w:rsid w:val="007740B6"/>
    <w:rsid w:val="007748EB"/>
    <w:rsid w:val="00774A85"/>
    <w:rsid w:val="00774B9C"/>
    <w:rsid w:val="00776070"/>
    <w:rsid w:val="00776831"/>
    <w:rsid w:val="007768F5"/>
    <w:rsid w:val="00776F2D"/>
    <w:rsid w:val="00780576"/>
    <w:rsid w:val="007806BC"/>
    <w:rsid w:val="00780F76"/>
    <w:rsid w:val="007820F8"/>
    <w:rsid w:val="00782D51"/>
    <w:rsid w:val="00782E32"/>
    <w:rsid w:val="007836CB"/>
    <w:rsid w:val="00785E0B"/>
    <w:rsid w:val="00785F63"/>
    <w:rsid w:val="00786812"/>
    <w:rsid w:val="0078767B"/>
    <w:rsid w:val="007878F1"/>
    <w:rsid w:val="007902D9"/>
    <w:rsid w:val="00791B13"/>
    <w:rsid w:val="00792074"/>
    <w:rsid w:val="007929CB"/>
    <w:rsid w:val="00793682"/>
    <w:rsid w:val="00793756"/>
    <w:rsid w:val="00795B51"/>
    <w:rsid w:val="00795C5C"/>
    <w:rsid w:val="00796FF8"/>
    <w:rsid w:val="007977B4"/>
    <w:rsid w:val="00797FB4"/>
    <w:rsid w:val="007A11F8"/>
    <w:rsid w:val="007A2AB8"/>
    <w:rsid w:val="007A461E"/>
    <w:rsid w:val="007A4641"/>
    <w:rsid w:val="007A572A"/>
    <w:rsid w:val="007A69A9"/>
    <w:rsid w:val="007A7A5F"/>
    <w:rsid w:val="007A7D66"/>
    <w:rsid w:val="007B04BC"/>
    <w:rsid w:val="007B0EFD"/>
    <w:rsid w:val="007B0FE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779A"/>
    <w:rsid w:val="007C0FB9"/>
    <w:rsid w:val="007C11BC"/>
    <w:rsid w:val="007C1890"/>
    <w:rsid w:val="007C1A8E"/>
    <w:rsid w:val="007C2544"/>
    <w:rsid w:val="007C3135"/>
    <w:rsid w:val="007C372E"/>
    <w:rsid w:val="007C3870"/>
    <w:rsid w:val="007C39CA"/>
    <w:rsid w:val="007C4C7C"/>
    <w:rsid w:val="007C4D74"/>
    <w:rsid w:val="007C5B19"/>
    <w:rsid w:val="007C5CAD"/>
    <w:rsid w:val="007C643C"/>
    <w:rsid w:val="007C737B"/>
    <w:rsid w:val="007C7796"/>
    <w:rsid w:val="007C7EC8"/>
    <w:rsid w:val="007D0B95"/>
    <w:rsid w:val="007D0F12"/>
    <w:rsid w:val="007D12C4"/>
    <w:rsid w:val="007D145C"/>
    <w:rsid w:val="007D3F8A"/>
    <w:rsid w:val="007D4B70"/>
    <w:rsid w:val="007D51DA"/>
    <w:rsid w:val="007D5A3C"/>
    <w:rsid w:val="007D5F21"/>
    <w:rsid w:val="007E019A"/>
    <w:rsid w:val="007E01F0"/>
    <w:rsid w:val="007E0F06"/>
    <w:rsid w:val="007E1CCE"/>
    <w:rsid w:val="007E26B5"/>
    <w:rsid w:val="007E4074"/>
    <w:rsid w:val="007E4A2D"/>
    <w:rsid w:val="007E4BDB"/>
    <w:rsid w:val="007E52ED"/>
    <w:rsid w:val="007E63E8"/>
    <w:rsid w:val="007E66F7"/>
    <w:rsid w:val="007E784A"/>
    <w:rsid w:val="007F05B9"/>
    <w:rsid w:val="007F095B"/>
    <w:rsid w:val="007F0B59"/>
    <w:rsid w:val="007F1709"/>
    <w:rsid w:val="007F37AC"/>
    <w:rsid w:val="007F3ED3"/>
    <w:rsid w:val="007F492E"/>
    <w:rsid w:val="007F7D42"/>
    <w:rsid w:val="00802582"/>
    <w:rsid w:val="008031B4"/>
    <w:rsid w:val="008033FD"/>
    <w:rsid w:val="00803603"/>
    <w:rsid w:val="00804FDA"/>
    <w:rsid w:val="00805892"/>
    <w:rsid w:val="00806060"/>
    <w:rsid w:val="00806E14"/>
    <w:rsid w:val="00807493"/>
    <w:rsid w:val="008077B0"/>
    <w:rsid w:val="00807E42"/>
    <w:rsid w:val="00811465"/>
    <w:rsid w:val="00811483"/>
    <w:rsid w:val="00813074"/>
    <w:rsid w:val="00813341"/>
    <w:rsid w:val="008138F8"/>
    <w:rsid w:val="0081648B"/>
    <w:rsid w:val="0081685A"/>
    <w:rsid w:val="00816A74"/>
    <w:rsid w:val="00816A9A"/>
    <w:rsid w:val="008171FB"/>
    <w:rsid w:val="00817BC5"/>
    <w:rsid w:val="00817C7E"/>
    <w:rsid w:val="00821275"/>
    <w:rsid w:val="008219B1"/>
    <w:rsid w:val="00821B1B"/>
    <w:rsid w:val="00822356"/>
    <w:rsid w:val="008224C7"/>
    <w:rsid w:val="008245AE"/>
    <w:rsid w:val="0082479B"/>
    <w:rsid w:val="008275A2"/>
    <w:rsid w:val="0082775C"/>
    <w:rsid w:val="008309C5"/>
    <w:rsid w:val="00831F73"/>
    <w:rsid w:val="008323F2"/>
    <w:rsid w:val="00833267"/>
    <w:rsid w:val="0083385D"/>
    <w:rsid w:val="00833C26"/>
    <w:rsid w:val="00833CC9"/>
    <w:rsid w:val="00835780"/>
    <w:rsid w:val="0083590B"/>
    <w:rsid w:val="00835FBA"/>
    <w:rsid w:val="0083626F"/>
    <w:rsid w:val="00837E8E"/>
    <w:rsid w:val="00840FE2"/>
    <w:rsid w:val="008423E0"/>
    <w:rsid w:val="008433BC"/>
    <w:rsid w:val="008433FF"/>
    <w:rsid w:val="008436F4"/>
    <w:rsid w:val="00845033"/>
    <w:rsid w:val="0084592B"/>
    <w:rsid w:val="00846697"/>
    <w:rsid w:val="00846DB5"/>
    <w:rsid w:val="00846DD9"/>
    <w:rsid w:val="00850292"/>
    <w:rsid w:val="008505A3"/>
    <w:rsid w:val="00850B46"/>
    <w:rsid w:val="00850FAF"/>
    <w:rsid w:val="00850FDC"/>
    <w:rsid w:val="00852911"/>
    <w:rsid w:val="00853A7F"/>
    <w:rsid w:val="00853BD6"/>
    <w:rsid w:val="00854517"/>
    <w:rsid w:val="00855806"/>
    <w:rsid w:val="00856BF7"/>
    <w:rsid w:val="0085765E"/>
    <w:rsid w:val="00860164"/>
    <w:rsid w:val="00860691"/>
    <w:rsid w:val="00861CB1"/>
    <w:rsid w:val="008623F2"/>
    <w:rsid w:val="00863046"/>
    <w:rsid w:val="008630D2"/>
    <w:rsid w:val="00863407"/>
    <w:rsid w:val="0086387E"/>
    <w:rsid w:val="00863D99"/>
    <w:rsid w:val="00864696"/>
    <w:rsid w:val="00864901"/>
    <w:rsid w:val="008671B2"/>
    <w:rsid w:val="00867220"/>
    <w:rsid w:val="00870522"/>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CC"/>
    <w:rsid w:val="008819C3"/>
    <w:rsid w:val="00882A7C"/>
    <w:rsid w:val="008846A1"/>
    <w:rsid w:val="00885044"/>
    <w:rsid w:val="00885C7B"/>
    <w:rsid w:val="0088654B"/>
    <w:rsid w:val="00886A09"/>
    <w:rsid w:val="00886AD5"/>
    <w:rsid w:val="0088716D"/>
    <w:rsid w:val="00887650"/>
    <w:rsid w:val="008905A2"/>
    <w:rsid w:val="008907DD"/>
    <w:rsid w:val="00890A70"/>
    <w:rsid w:val="00891BA9"/>
    <w:rsid w:val="00891F31"/>
    <w:rsid w:val="0089289E"/>
    <w:rsid w:val="0089310C"/>
    <w:rsid w:val="0089445B"/>
    <w:rsid w:val="00895B63"/>
    <w:rsid w:val="008A2FC8"/>
    <w:rsid w:val="008A505B"/>
    <w:rsid w:val="008A528E"/>
    <w:rsid w:val="008A52C0"/>
    <w:rsid w:val="008A5E20"/>
    <w:rsid w:val="008A64E8"/>
    <w:rsid w:val="008A77DB"/>
    <w:rsid w:val="008A7A36"/>
    <w:rsid w:val="008B0BEF"/>
    <w:rsid w:val="008B2384"/>
    <w:rsid w:val="008B2DFF"/>
    <w:rsid w:val="008B302E"/>
    <w:rsid w:val="008B4D95"/>
    <w:rsid w:val="008B544E"/>
    <w:rsid w:val="008B5FA0"/>
    <w:rsid w:val="008B6200"/>
    <w:rsid w:val="008B79B9"/>
    <w:rsid w:val="008C0EBF"/>
    <w:rsid w:val="008C37B1"/>
    <w:rsid w:val="008C48E3"/>
    <w:rsid w:val="008C5635"/>
    <w:rsid w:val="008C63A1"/>
    <w:rsid w:val="008C67C1"/>
    <w:rsid w:val="008C71C8"/>
    <w:rsid w:val="008C756E"/>
    <w:rsid w:val="008D042D"/>
    <w:rsid w:val="008D0578"/>
    <w:rsid w:val="008D21B5"/>
    <w:rsid w:val="008D2C67"/>
    <w:rsid w:val="008D4670"/>
    <w:rsid w:val="008D4CD9"/>
    <w:rsid w:val="008D6914"/>
    <w:rsid w:val="008E033E"/>
    <w:rsid w:val="008E0E61"/>
    <w:rsid w:val="008E22FC"/>
    <w:rsid w:val="008E337B"/>
    <w:rsid w:val="008E34B9"/>
    <w:rsid w:val="008E3701"/>
    <w:rsid w:val="008E3ADD"/>
    <w:rsid w:val="008E3BAC"/>
    <w:rsid w:val="008E40E6"/>
    <w:rsid w:val="008E5366"/>
    <w:rsid w:val="008E5871"/>
    <w:rsid w:val="008E5EC6"/>
    <w:rsid w:val="008E74C7"/>
    <w:rsid w:val="008F038F"/>
    <w:rsid w:val="008F07CA"/>
    <w:rsid w:val="008F0ECD"/>
    <w:rsid w:val="008F375A"/>
    <w:rsid w:val="008F3A2D"/>
    <w:rsid w:val="008F4ADE"/>
    <w:rsid w:val="008F5181"/>
    <w:rsid w:val="008F5E91"/>
    <w:rsid w:val="008F60C0"/>
    <w:rsid w:val="0090022E"/>
    <w:rsid w:val="00900F95"/>
    <w:rsid w:val="00901A69"/>
    <w:rsid w:val="00901BD6"/>
    <w:rsid w:val="00901D88"/>
    <w:rsid w:val="00902811"/>
    <w:rsid w:val="00903259"/>
    <w:rsid w:val="0090353D"/>
    <w:rsid w:val="00903963"/>
    <w:rsid w:val="0090409F"/>
    <w:rsid w:val="00904559"/>
    <w:rsid w:val="0090525D"/>
    <w:rsid w:val="00906A46"/>
    <w:rsid w:val="009075BC"/>
    <w:rsid w:val="00907FA5"/>
    <w:rsid w:val="00910383"/>
    <w:rsid w:val="00910C31"/>
    <w:rsid w:val="00911141"/>
    <w:rsid w:val="009113AC"/>
    <w:rsid w:val="00911628"/>
    <w:rsid w:val="00911ED1"/>
    <w:rsid w:val="00912173"/>
    <w:rsid w:val="00912750"/>
    <w:rsid w:val="00912812"/>
    <w:rsid w:val="009128B4"/>
    <w:rsid w:val="00912BAF"/>
    <w:rsid w:val="009163C4"/>
    <w:rsid w:val="0091656E"/>
    <w:rsid w:val="00916F54"/>
    <w:rsid w:val="0092030F"/>
    <w:rsid w:val="0092073F"/>
    <w:rsid w:val="00920D95"/>
    <w:rsid w:val="00922295"/>
    <w:rsid w:val="00923AFF"/>
    <w:rsid w:val="0092406A"/>
    <w:rsid w:val="0092517B"/>
    <w:rsid w:val="009252E3"/>
    <w:rsid w:val="009272E4"/>
    <w:rsid w:val="00927E99"/>
    <w:rsid w:val="00930577"/>
    <w:rsid w:val="00930E00"/>
    <w:rsid w:val="00930FAE"/>
    <w:rsid w:val="009354A5"/>
    <w:rsid w:val="00936C61"/>
    <w:rsid w:val="009377AC"/>
    <w:rsid w:val="00940043"/>
    <w:rsid w:val="009410E6"/>
    <w:rsid w:val="00941435"/>
    <w:rsid w:val="009414D2"/>
    <w:rsid w:val="009418CE"/>
    <w:rsid w:val="00942CBA"/>
    <w:rsid w:val="00942DA9"/>
    <w:rsid w:val="009433DB"/>
    <w:rsid w:val="00943A39"/>
    <w:rsid w:val="009444CC"/>
    <w:rsid w:val="00945CF5"/>
    <w:rsid w:val="009470D2"/>
    <w:rsid w:val="009472FC"/>
    <w:rsid w:val="00947C56"/>
    <w:rsid w:val="00947CE2"/>
    <w:rsid w:val="00950CCF"/>
    <w:rsid w:val="0095103E"/>
    <w:rsid w:val="0095120C"/>
    <w:rsid w:val="00952571"/>
    <w:rsid w:val="009528D7"/>
    <w:rsid w:val="00953123"/>
    <w:rsid w:val="00955110"/>
    <w:rsid w:val="009552B0"/>
    <w:rsid w:val="00955301"/>
    <w:rsid w:val="0095688F"/>
    <w:rsid w:val="00956940"/>
    <w:rsid w:val="00956BF6"/>
    <w:rsid w:val="0095723E"/>
    <w:rsid w:val="0096023D"/>
    <w:rsid w:val="0096038F"/>
    <w:rsid w:val="0096133E"/>
    <w:rsid w:val="00962F12"/>
    <w:rsid w:val="00963BAE"/>
    <w:rsid w:val="009645AD"/>
    <w:rsid w:val="00964FEA"/>
    <w:rsid w:val="009656D9"/>
    <w:rsid w:val="00966145"/>
    <w:rsid w:val="0096685C"/>
    <w:rsid w:val="00966CCE"/>
    <w:rsid w:val="00966D01"/>
    <w:rsid w:val="00966D02"/>
    <w:rsid w:val="00970BB7"/>
    <w:rsid w:val="00971CF8"/>
    <w:rsid w:val="0097286B"/>
    <w:rsid w:val="00974374"/>
    <w:rsid w:val="00974817"/>
    <w:rsid w:val="0097546D"/>
    <w:rsid w:val="00975CE3"/>
    <w:rsid w:val="00976B33"/>
    <w:rsid w:val="00976FA1"/>
    <w:rsid w:val="00977549"/>
    <w:rsid w:val="00977A13"/>
    <w:rsid w:val="00977B29"/>
    <w:rsid w:val="00981DEA"/>
    <w:rsid w:val="00981F7F"/>
    <w:rsid w:val="00982C75"/>
    <w:rsid w:val="0098328F"/>
    <w:rsid w:val="00983491"/>
    <w:rsid w:val="00983C54"/>
    <w:rsid w:val="00983FA1"/>
    <w:rsid w:val="00985443"/>
    <w:rsid w:val="00985CB7"/>
    <w:rsid w:val="009865E4"/>
    <w:rsid w:val="0098713D"/>
    <w:rsid w:val="0099051D"/>
    <w:rsid w:val="00990EC6"/>
    <w:rsid w:val="009910FE"/>
    <w:rsid w:val="00993936"/>
    <w:rsid w:val="00993C26"/>
    <w:rsid w:val="00993F3D"/>
    <w:rsid w:val="00993FA3"/>
    <w:rsid w:val="00994B29"/>
    <w:rsid w:val="00995498"/>
    <w:rsid w:val="00995B3E"/>
    <w:rsid w:val="00996770"/>
    <w:rsid w:val="009975EB"/>
    <w:rsid w:val="00997914"/>
    <w:rsid w:val="009A173F"/>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1010"/>
    <w:rsid w:val="009B1FB6"/>
    <w:rsid w:val="009B315E"/>
    <w:rsid w:val="009B3369"/>
    <w:rsid w:val="009B4195"/>
    <w:rsid w:val="009B6006"/>
    <w:rsid w:val="009C0C62"/>
    <w:rsid w:val="009C155C"/>
    <w:rsid w:val="009C1D29"/>
    <w:rsid w:val="009C254A"/>
    <w:rsid w:val="009C33DF"/>
    <w:rsid w:val="009C346A"/>
    <w:rsid w:val="009C3656"/>
    <w:rsid w:val="009C3744"/>
    <w:rsid w:val="009C4284"/>
    <w:rsid w:val="009C429E"/>
    <w:rsid w:val="009C6381"/>
    <w:rsid w:val="009C76B3"/>
    <w:rsid w:val="009C77DD"/>
    <w:rsid w:val="009C7A86"/>
    <w:rsid w:val="009D050C"/>
    <w:rsid w:val="009D083E"/>
    <w:rsid w:val="009D0CE9"/>
    <w:rsid w:val="009D12CD"/>
    <w:rsid w:val="009D12EC"/>
    <w:rsid w:val="009D1552"/>
    <w:rsid w:val="009D555E"/>
    <w:rsid w:val="009D7DE4"/>
    <w:rsid w:val="009E0446"/>
    <w:rsid w:val="009E2BBD"/>
    <w:rsid w:val="009E3EC2"/>
    <w:rsid w:val="009E3F4C"/>
    <w:rsid w:val="009E44F2"/>
    <w:rsid w:val="009E4FFF"/>
    <w:rsid w:val="009E65D0"/>
    <w:rsid w:val="009E66B4"/>
    <w:rsid w:val="009E6C35"/>
    <w:rsid w:val="009E7EF3"/>
    <w:rsid w:val="009F0BE9"/>
    <w:rsid w:val="009F1884"/>
    <w:rsid w:val="009F23F8"/>
    <w:rsid w:val="009F3174"/>
    <w:rsid w:val="009F3DBC"/>
    <w:rsid w:val="009F4F43"/>
    <w:rsid w:val="009F533D"/>
    <w:rsid w:val="009F55AB"/>
    <w:rsid w:val="009F596A"/>
    <w:rsid w:val="009F6726"/>
    <w:rsid w:val="00A00138"/>
    <w:rsid w:val="00A006F8"/>
    <w:rsid w:val="00A015F7"/>
    <w:rsid w:val="00A01609"/>
    <w:rsid w:val="00A0313A"/>
    <w:rsid w:val="00A032FC"/>
    <w:rsid w:val="00A053C6"/>
    <w:rsid w:val="00A05DC0"/>
    <w:rsid w:val="00A05ED9"/>
    <w:rsid w:val="00A069D6"/>
    <w:rsid w:val="00A06E32"/>
    <w:rsid w:val="00A07232"/>
    <w:rsid w:val="00A073FF"/>
    <w:rsid w:val="00A075A5"/>
    <w:rsid w:val="00A07738"/>
    <w:rsid w:val="00A104DF"/>
    <w:rsid w:val="00A10659"/>
    <w:rsid w:val="00A10F85"/>
    <w:rsid w:val="00A10FD1"/>
    <w:rsid w:val="00A147D2"/>
    <w:rsid w:val="00A14BA5"/>
    <w:rsid w:val="00A158A3"/>
    <w:rsid w:val="00A15A46"/>
    <w:rsid w:val="00A16568"/>
    <w:rsid w:val="00A17132"/>
    <w:rsid w:val="00A21424"/>
    <w:rsid w:val="00A22F57"/>
    <w:rsid w:val="00A245C9"/>
    <w:rsid w:val="00A25493"/>
    <w:rsid w:val="00A2562E"/>
    <w:rsid w:val="00A260A1"/>
    <w:rsid w:val="00A26643"/>
    <w:rsid w:val="00A26E99"/>
    <w:rsid w:val="00A27BDA"/>
    <w:rsid w:val="00A305CE"/>
    <w:rsid w:val="00A339A0"/>
    <w:rsid w:val="00A34473"/>
    <w:rsid w:val="00A348C4"/>
    <w:rsid w:val="00A34A34"/>
    <w:rsid w:val="00A358A0"/>
    <w:rsid w:val="00A369C3"/>
    <w:rsid w:val="00A36DEE"/>
    <w:rsid w:val="00A37047"/>
    <w:rsid w:val="00A37677"/>
    <w:rsid w:val="00A417D6"/>
    <w:rsid w:val="00A41BCD"/>
    <w:rsid w:val="00A42D72"/>
    <w:rsid w:val="00A43086"/>
    <w:rsid w:val="00A44D52"/>
    <w:rsid w:val="00A44E66"/>
    <w:rsid w:val="00A44F37"/>
    <w:rsid w:val="00A45810"/>
    <w:rsid w:val="00A45F7E"/>
    <w:rsid w:val="00A461C4"/>
    <w:rsid w:val="00A502A9"/>
    <w:rsid w:val="00A50CDF"/>
    <w:rsid w:val="00A51830"/>
    <w:rsid w:val="00A525EC"/>
    <w:rsid w:val="00A53507"/>
    <w:rsid w:val="00A53EA8"/>
    <w:rsid w:val="00A54381"/>
    <w:rsid w:val="00A54758"/>
    <w:rsid w:val="00A5489A"/>
    <w:rsid w:val="00A549B1"/>
    <w:rsid w:val="00A5532B"/>
    <w:rsid w:val="00A55D74"/>
    <w:rsid w:val="00A55D7B"/>
    <w:rsid w:val="00A5604B"/>
    <w:rsid w:val="00A57770"/>
    <w:rsid w:val="00A6079C"/>
    <w:rsid w:val="00A610B9"/>
    <w:rsid w:val="00A63637"/>
    <w:rsid w:val="00A63B5D"/>
    <w:rsid w:val="00A63DEC"/>
    <w:rsid w:val="00A664C7"/>
    <w:rsid w:val="00A66FC1"/>
    <w:rsid w:val="00A67FA9"/>
    <w:rsid w:val="00A7141F"/>
    <w:rsid w:val="00A72050"/>
    <w:rsid w:val="00A7239A"/>
    <w:rsid w:val="00A742EC"/>
    <w:rsid w:val="00A74BF7"/>
    <w:rsid w:val="00A74C74"/>
    <w:rsid w:val="00A753F8"/>
    <w:rsid w:val="00A756EF"/>
    <w:rsid w:val="00A75916"/>
    <w:rsid w:val="00A761D9"/>
    <w:rsid w:val="00A766F3"/>
    <w:rsid w:val="00A774DA"/>
    <w:rsid w:val="00A777D0"/>
    <w:rsid w:val="00A81CE1"/>
    <w:rsid w:val="00A829A0"/>
    <w:rsid w:val="00A82CD5"/>
    <w:rsid w:val="00A83068"/>
    <w:rsid w:val="00A8345F"/>
    <w:rsid w:val="00A83828"/>
    <w:rsid w:val="00A84517"/>
    <w:rsid w:val="00A84636"/>
    <w:rsid w:val="00A8489B"/>
    <w:rsid w:val="00A8557C"/>
    <w:rsid w:val="00A856E1"/>
    <w:rsid w:val="00A85DEF"/>
    <w:rsid w:val="00A90F3C"/>
    <w:rsid w:val="00A91D8D"/>
    <w:rsid w:val="00A91E9F"/>
    <w:rsid w:val="00A93B6C"/>
    <w:rsid w:val="00A93D4A"/>
    <w:rsid w:val="00A93F18"/>
    <w:rsid w:val="00A93F35"/>
    <w:rsid w:val="00A93FCF"/>
    <w:rsid w:val="00A94F49"/>
    <w:rsid w:val="00A95922"/>
    <w:rsid w:val="00AA012D"/>
    <w:rsid w:val="00AA04EF"/>
    <w:rsid w:val="00AA0F56"/>
    <w:rsid w:val="00AA176D"/>
    <w:rsid w:val="00AA2399"/>
    <w:rsid w:val="00AA318D"/>
    <w:rsid w:val="00AA3BBB"/>
    <w:rsid w:val="00AA44CC"/>
    <w:rsid w:val="00AA52EA"/>
    <w:rsid w:val="00AA5799"/>
    <w:rsid w:val="00AA5C90"/>
    <w:rsid w:val="00AA6C87"/>
    <w:rsid w:val="00AB1485"/>
    <w:rsid w:val="00AB4145"/>
    <w:rsid w:val="00AB4334"/>
    <w:rsid w:val="00AB46C3"/>
    <w:rsid w:val="00AB487D"/>
    <w:rsid w:val="00AB6DC3"/>
    <w:rsid w:val="00AB7719"/>
    <w:rsid w:val="00AC2186"/>
    <w:rsid w:val="00AC2187"/>
    <w:rsid w:val="00AC23D1"/>
    <w:rsid w:val="00AC39AB"/>
    <w:rsid w:val="00AC4451"/>
    <w:rsid w:val="00AC58C8"/>
    <w:rsid w:val="00AC6386"/>
    <w:rsid w:val="00AC644D"/>
    <w:rsid w:val="00AC6E00"/>
    <w:rsid w:val="00AC777B"/>
    <w:rsid w:val="00AC7AB3"/>
    <w:rsid w:val="00AD1691"/>
    <w:rsid w:val="00AD534E"/>
    <w:rsid w:val="00AD6E4B"/>
    <w:rsid w:val="00AD7149"/>
    <w:rsid w:val="00AD7B20"/>
    <w:rsid w:val="00AE14FD"/>
    <w:rsid w:val="00AE2059"/>
    <w:rsid w:val="00AE2D28"/>
    <w:rsid w:val="00AE3751"/>
    <w:rsid w:val="00AE3FC3"/>
    <w:rsid w:val="00AE4E78"/>
    <w:rsid w:val="00AE5CE6"/>
    <w:rsid w:val="00AE62FD"/>
    <w:rsid w:val="00AE726D"/>
    <w:rsid w:val="00AF0ADB"/>
    <w:rsid w:val="00AF1988"/>
    <w:rsid w:val="00AF1B1F"/>
    <w:rsid w:val="00AF2A8F"/>
    <w:rsid w:val="00AF4492"/>
    <w:rsid w:val="00AF51D6"/>
    <w:rsid w:val="00AF7269"/>
    <w:rsid w:val="00AF7E8C"/>
    <w:rsid w:val="00B01BD9"/>
    <w:rsid w:val="00B0281F"/>
    <w:rsid w:val="00B02A47"/>
    <w:rsid w:val="00B0352C"/>
    <w:rsid w:val="00B03740"/>
    <w:rsid w:val="00B03F1C"/>
    <w:rsid w:val="00B05194"/>
    <w:rsid w:val="00B06C26"/>
    <w:rsid w:val="00B06CBC"/>
    <w:rsid w:val="00B07D3A"/>
    <w:rsid w:val="00B11C2F"/>
    <w:rsid w:val="00B11D5A"/>
    <w:rsid w:val="00B120C0"/>
    <w:rsid w:val="00B12968"/>
    <w:rsid w:val="00B12F4D"/>
    <w:rsid w:val="00B1302D"/>
    <w:rsid w:val="00B13062"/>
    <w:rsid w:val="00B1333D"/>
    <w:rsid w:val="00B1336B"/>
    <w:rsid w:val="00B135EF"/>
    <w:rsid w:val="00B14D69"/>
    <w:rsid w:val="00B1516A"/>
    <w:rsid w:val="00B157DE"/>
    <w:rsid w:val="00B158D6"/>
    <w:rsid w:val="00B1634C"/>
    <w:rsid w:val="00B164D8"/>
    <w:rsid w:val="00B16A13"/>
    <w:rsid w:val="00B16A4F"/>
    <w:rsid w:val="00B17174"/>
    <w:rsid w:val="00B17900"/>
    <w:rsid w:val="00B20782"/>
    <w:rsid w:val="00B209AD"/>
    <w:rsid w:val="00B2235A"/>
    <w:rsid w:val="00B233FA"/>
    <w:rsid w:val="00B23771"/>
    <w:rsid w:val="00B24321"/>
    <w:rsid w:val="00B245CC"/>
    <w:rsid w:val="00B2640F"/>
    <w:rsid w:val="00B26838"/>
    <w:rsid w:val="00B2723A"/>
    <w:rsid w:val="00B27375"/>
    <w:rsid w:val="00B30501"/>
    <w:rsid w:val="00B307E9"/>
    <w:rsid w:val="00B31F49"/>
    <w:rsid w:val="00B321C8"/>
    <w:rsid w:val="00B332D1"/>
    <w:rsid w:val="00B34A1E"/>
    <w:rsid w:val="00B35A00"/>
    <w:rsid w:val="00B35C82"/>
    <w:rsid w:val="00B35DA6"/>
    <w:rsid w:val="00B36C1F"/>
    <w:rsid w:val="00B37C58"/>
    <w:rsid w:val="00B40945"/>
    <w:rsid w:val="00B4146A"/>
    <w:rsid w:val="00B421D2"/>
    <w:rsid w:val="00B4296D"/>
    <w:rsid w:val="00B429BE"/>
    <w:rsid w:val="00B43D4B"/>
    <w:rsid w:val="00B44B67"/>
    <w:rsid w:val="00B45D7C"/>
    <w:rsid w:val="00B45EF8"/>
    <w:rsid w:val="00B46B44"/>
    <w:rsid w:val="00B47829"/>
    <w:rsid w:val="00B47D78"/>
    <w:rsid w:val="00B5066B"/>
    <w:rsid w:val="00B51AE7"/>
    <w:rsid w:val="00B52758"/>
    <w:rsid w:val="00B544E9"/>
    <w:rsid w:val="00B551EB"/>
    <w:rsid w:val="00B55249"/>
    <w:rsid w:val="00B56688"/>
    <w:rsid w:val="00B60313"/>
    <w:rsid w:val="00B60FD7"/>
    <w:rsid w:val="00B65B3F"/>
    <w:rsid w:val="00B65E05"/>
    <w:rsid w:val="00B67EA8"/>
    <w:rsid w:val="00B715A3"/>
    <w:rsid w:val="00B72EAC"/>
    <w:rsid w:val="00B73085"/>
    <w:rsid w:val="00B73F5D"/>
    <w:rsid w:val="00B74EE4"/>
    <w:rsid w:val="00B7623A"/>
    <w:rsid w:val="00B7688B"/>
    <w:rsid w:val="00B77686"/>
    <w:rsid w:val="00B77B60"/>
    <w:rsid w:val="00B80D9B"/>
    <w:rsid w:val="00B80E18"/>
    <w:rsid w:val="00B81594"/>
    <w:rsid w:val="00B8277B"/>
    <w:rsid w:val="00B82E9B"/>
    <w:rsid w:val="00B836B8"/>
    <w:rsid w:val="00B84045"/>
    <w:rsid w:val="00B8451C"/>
    <w:rsid w:val="00B85152"/>
    <w:rsid w:val="00B85529"/>
    <w:rsid w:val="00B876BA"/>
    <w:rsid w:val="00B90181"/>
    <w:rsid w:val="00B91228"/>
    <w:rsid w:val="00B917D5"/>
    <w:rsid w:val="00B91B72"/>
    <w:rsid w:val="00B91DE2"/>
    <w:rsid w:val="00B92584"/>
    <w:rsid w:val="00B9409A"/>
    <w:rsid w:val="00B962A7"/>
    <w:rsid w:val="00B97407"/>
    <w:rsid w:val="00B97B45"/>
    <w:rsid w:val="00BA06FD"/>
    <w:rsid w:val="00BA0BDF"/>
    <w:rsid w:val="00BA0E19"/>
    <w:rsid w:val="00BA14BD"/>
    <w:rsid w:val="00BA159C"/>
    <w:rsid w:val="00BA20A1"/>
    <w:rsid w:val="00BA261A"/>
    <w:rsid w:val="00BA2BAF"/>
    <w:rsid w:val="00BA2C2E"/>
    <w:rsid w:val="00BA472C"/>
    <w:rsid w:val="00BA47F3"/>
    <w:rsid w:val="00BA5071"/>
    <w:rsid w:val="00BA5B00"/>
    <w:rsid w:val="00BA77CF"/>
    <w:rsid w:val="00BA7D9B"/>
    <w:rsid w:val="00BA7E95"/>
    <w:rsid w:val="00BB0A26"/>
    <w:rsid w:val="00BB11C3"/>
    <w:rsid w:val="00BB42F3"/>
    <w:rsid w:val="00BB4389"/>
    <w:rsid w:val="00BB53BF"/>
    <w:rsid w:val="00BB553D"/>
    <w:rsid w:val="00BB57CD"/>
    <w:rsid w:val="00BB6585"/>
    <w:rsid w:val="00BB7471"/>
    <w:rsid w:val="00BC098E"/>
    <w:rsid w:val="00BC2903"/>
    <w:rsid w:val="00BC5123"/>
    <w:rsid w:val="00BC669C"/>
    <w:rsid w:val="00BC773A"/>
    <w:rsid w:val="00BD016E"/>
    <w:rsid w:val="00BD09AA"/>
    <w:rsid w:val="00BD09DA"/>
    <w:rsid w:val="00BD141D"/>
    <w:rsid w:val="00BD53FF"/>
    <w:rsid w:val="00BD54B2"/>
    <w:rsid w:val="00BD5F29"/>
    <w:rsid w:val="00BD6BD9"/>
    <w:rsid w:val="00BD6BFD"/>
    <w:rsid w:val="00BD7FE9"/>
    <w:rsid w:val="00BE0831"/>
    <w:rsid w:val="00BE0F97"/>
    <w:rsid w:val="00BE1596"/>
    <w:rsid w:val="00BE26BE"/>
    <w:rsid w:val="00BE32F8"/>
    <w:rsid w:val="00BE349A"/>
    <w:rsid w:val="00BE405A"/>
    <w:rsid w:val="00BE5A4F"/>
    <w:rsid w:val="00BE5F67"/>
    <w:rsid w:val="00BE6782"/>
    <w:rsid w:val="00BE71BC"/>
    <w:rsid w:val="00BE77C3"/>
    <w:rsid w:val="00BF001F"/>
    <w:rsid w:val="00BF11EA"/>
    <w:rsid w:val="00BF1712"/>
    <w:rsid w:val="00BF184A"/>
    <w:rsid w:val="00BF1C45"/>
    <w:rsid w:val="00BF2790"/>
    <w:rsid w:val="00BF41D2"/>
    <w:rsid w:val="00BF5433"/>
    <w:rsid w:val="00BF5813"/>
    <w:rsid w:val="00BF7BE8"/>
    <w:rsid w:val="00BF7F8F"/>
    <w:rsid w:val="00C008DD"/>
    <w:rsid w:val="00C01258"/>
    <w:rsid w:val="00C01F03"/>
    <w:rsid w:val="00C02C7D"/>
    <w:rsid w:val="00C02CBC"/>
    <w:rsid w:val="00C042BE"/>
    <w:rsid w:val="00C046D8"/>
    <w:rsid w:val="00C05463"/>
    <w:rsid w:val="00C05760"/>
    <w:rsid w:val="00C06DAD"/>
    <w:rsid w:val="00C06DF6"/>
    <w:rsid w:val="00C07DD9"/>
    <w:rsid w:val="00C07E94"/>
    <w:rsid w:val="00C1093F"/>
    <w:rsid w:val="00C10C0B"/>
    <w:rsid w:val="00C10D0C"/>
    <w:rsid w:val="00C115B5"/>
    <w:rsid w:val="00C121AA"/>
    <w:rsid w:val="00C1295D"/>
    <w:rsid w:val="00C12D49"/>
    <w:rsid w:val="00C130A9"/>
    <w:rsid w:val="00C144A3"/>
    <w:rsid w:val="00C145F3"/>
    <w:rsid w:val="00C15F86"/>
    <w:rsid w:val="00C16BF1"/>
    <w:rsid w:val="00C16CCD"/>
    <w:rsid w:val="00C17338"/>
    <w:rsid w:val="00C208CD"/>
    <w:rsid w:val="00C21CC8"/>
    <w:rsid w:val="00C22D5B"/>
    <w:rsid w:val="00C2366A"/>
    <w:rsid w:val="00C23BE0"/>
    <w:rsid w:val="00C23D6A"/>
    <w:rsid w:val="00C25953"/>
    <w:rsid w:val="00C25F93"/>
    <w:rsid w:val="00C26355"/>
    <w:rsid w:val="00C26B53"/>
    <w:rsid w:val="00C26C6A"/>
    <w:rsid w:val="00C26F6A"/>
    <w:rsid w:val="00C2706E"/>
    <w:rsid w:val="00C27AB6"/>
    <w:rsid w:val="00C325CC"/>
    <w:rsid w:val="00C33204"/>
    <w:rsid w:val="00C35893"/>
    <w:rsid w:val="00C35B74"/>
    <w:rsid w:val="00C3768A"/>
    <w:rsid w:val="00C405CF"/>
    <w:rsid w:val="00C4092D"/>
    <w:rsid w:val="00C416BC"/>
    <w:rsid w:val="00C41832"/>
    <w:rsid w:val="00C41E82"/>
    <w:rsid w:val="00C4315B"/>
    <w:rsid w:val="00C4581F"/>
    <w:rsid w:val="00C4639E"/>
    <w:rsid w:val="00C469A1"/>
    <w:rsid w:val="00C469DE"/>
    <w:rsid w:val="00C46CBA"/>
    <w:rsid w:val="00C47B96"/>
    <w:rsid w:val="00C50C12"/>
    <w:rsid w:val="00C50D9B"/>
    <w:rsid w:val="00C50DB6"/>
    <w:rsid w:val="00C52B48"/>
    <w:rsid w:val="00C53F25"/>
    <w:rsid w:val="00C546D1"/>
    <w:rsid w:val="00C54941"/>
    <w:rsid w:val="00C55C7F"/>
    <w:rsid w:val="00C607E5"/>
    <w:rsid w:val="00C60EA2"/>
    <w:rsid w:val="00C61169"/>
    <w:rsid w:val="00C61C9D"/>
    <w:rsid w:val="00C61E91"/>
    <w:rsid w:val="00C61F5E"/>
    <w:rsid w:val="00C637B9"/>
    <w:rsid w:val="00C64CCF"/>
    <w:rsid w:val="00C66040"/>
    <w:rsid w:val="00C664AD"/>
    <w:rsid w:val="00C66B43"/>
    <w:rsid w:val="00C66F0C"/>
    <w:rsid w:val="00C70F97"/>
    <w:rsid w:val="00C720D9"/>
    <w:rsid w:val="00C72A19"/>
    <w:rsid w:val="00C73158"/>
    <w:rsid w:val="00C73345"/>
    <w:rsid w:val="00C738A1"/>
    <w:rsid w:val="00C73CA4"/>
    <w:rsid w:val="00C74EA7"/>
    <w:rsid w:val="00C75B4D"/>
    <w:rsid w:val="00C767A8"/>
    <w:rsid w:val="00C77A96"/>
    <w:rsid w:val="00C80F34"/>
    <w:rsid w:val="00C81761"/>
    <w:rsid w:val="00C81A31"/>
    <w:rsid w:val="00C81FD9"/>
    <w:rsid w:val="00C82225"/>
    <w:rsid w:val="00C82D17"/>
    <w:rsid w:val="00C859F7"/>
    <w:rsid w:val="00C85F92"/>
    <w:rsid w:val="00C86086"/>
    <w:rsid w:val="00C868BF"/>
    <w:rsid w:val="00C87A72"/>
    <w:rsid w:val="00C909DA"/>
    <w:rsid w:val="00C90DE4"/>
    <w:rsid w:val="00C913BD"/>
    <w:rsid w:val="00C91EF4"/>
    <w:rsid w:val="00C928F2"/>
    <w:rsid w:val="00C9308B"/>
    <w:rsid w:val="00C9315D"/>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5994"/>
    <w:rsid w:val="00CA5ADE"/>
    <w:rsid w:val="00CA6474"/>
    <w:rsid w:val="00CA6613"/>
    <w:rsid w:val="00CA6C50"/>
    <w:rsid w:val="00CA74DE"/>
    <w:rsid w:val="00CA7C97"/>
    <w:rsid w:val="00CB02EB"/>
    <w:rsid w:val="00CB0E82"/>
    <w:rsid w:val="00CB0FD6"/>
    <w:rsid w:val="00CB1207"/>
    <w:rsid w:val="00CB1303"/>
    <w:rsid w:val="00CB31B5"/>
    <w:rsid w:val="00CB39D2"/>
    <w:rsid w:val="00CB3A93"/>
    <w:rsid w:val="00CB4116"/>
    <w:rsid w:val="00CB4903"/>
    <w:rsid w:val="00CB4FE0"/>
    <w:rsid w:val="00CB597E"/>
    <w:rsid w:val="00CB5ADC"/>
    <w:rsid w:val="00CB706A"/>
    <w:rsid w:val="00CB7181"/>
    <w:rsid w:val="00CB7771"/>
    <w:rsid w:val="00CC01D1"/>
    <w:rsid w:val="00CC0662"/>
    <w:rsid w:val="00CC1D0D"/>
    <w:rsid w:val="00CC2056"/>
    <w:rsid w:val="00CC2E20"/>
    <w:rsid w:val="00CC3B84"/>
    <w:rsid w:val="00CC44B5"/>
    <w:rsid w:val="00CC5416"/>
    <w:rsid w:val="00CC541F"/>
    <w:rsid w:val="00CC574C"/>
    <w:rsid w:val="00CC7C1C"/>
    <w:rsid w:val="00CD04C9"/>
    <w:rsid w:val="00CD0C9D"/>
    <w:rsid w:val="00CD1A65"/>
    <w:rsid w:val="00CD1A8D"/>
    <w:rsid w:val="00CD3407"/>
    <w:rsid w:val="00CD5041"/>
    <w:rsid w:val="00CD563A"/>
    <w:rsid w:val="00CD6260"/>
    <w:rsid w:val="00CD6413"/>
    <w:rsid w:val="00CD77DC"/>
    <w:rsid w:val="00CD7D7E"/>
    <w:rsid w:val="00CE0E44"/>
    <w:rsid w:val="00CE120B"/>
    <w:rsid w:val="00CE1472"/>
    <w:rsid w:val="00CE21FF"/>
    <w:rsid w:val="00CE3CB2"/>
    <w:rsid w:val="00CE4CCB"/>
    <w:rsid w:val="00CE5A97"/>
    <w:rsid w:val="00CE6818"/>
    <w:rsid w:val="00CE6A6E"/>
    <w:rsid w:val="00CE7161"/>
    <w:rsid w:val="00CE74F2"/>
    <w:rsid w:val="00CF0F9E"/>
    <w:rsid w:val="00CF16E1"/>
    <w:rsid w:val="00CF1C50"/>
    <w:rsid w:val="00CF21C8"/>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AB8"/>
    <w:rsid w:val="00D05DCA"/>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D07"/>
    <w:rsid w:val="00D21036"/>
    <w:rsid w:val="00D219E4"/>
    <w:rsid w:val="00D21C9B"/>
    <w:rsid w:val="00D23E3A"/>
    <w:rsid w:val="00D25226"/>
    <w:rsid w:val="00D26DE3"/>
    <w:rsid w:val="00D30055"/>
    <w:rsid w:val="00D3068A"/>
    <w:rsid w:val="00D33BAE"/>
    <w:rsid w:val="00D34419"/>
    <w:rsid w:val="00D34B6A"/>
    <w:rsid w:val="00D364AB"/>
    <w:rsid w:val="00D36914"/>
    <w:rsid w:val="00D4009A"/>
    <w:rsid w:val="00D40BB5"/>
    <w:rsid w:val="00D410E5"/>
    <w:rsid w:val="00D41641"/>
    <w:rsid w:val="00D43DF2"/>
    <w:rsid w:val="00D44920"/>
    <w:rsid w:val="00D44D10"/>
    <w:rsid w:val="00D46697"/>
    <w:rsid w:val="00D46B94"/>
    <w:rsid w:val="00D46CB7"/>
    <w:rsid w:val="00D46DF6"/>
    <w:rsid w:val="00D473F0"/>
    <w:rsid w:val="00D50A93"/>
    <w:rsid w:val="00D50EAD"/>
    <w:rsid w:val="00D51A1E"/>
    <w:rsid w:val="00D51BDA"/>
    <w:rsid w:val="00D51CF5"/>
    <w:rsid w:val="00D5242A"/>
    <w:rsid w:val="00D525B5"/>
    <w:rsid w:val="00D52BE6"/>
    <w:rsid w:val="00D52CCC"/>
    <w:rsid w:val="00D52EFE"/>
    <w:rsid w:val="00D53780"/>
    <w:rsid w:val="00D53DC9"/>
    <w:rsid w:val="00D54F0A"/>
    <w:rsid w:val="00D55600"/>
    <w:rsid w:val="00D55AA3"/>
    <w:rsid w:val="00D5759E"/>
    <w:rsid w:val="00D57687"/>
    <w:rsid w:val="00D577CC"/>
    <w:rsid w:val="00D616C1"/>
    <w:rsid w:val="00D61975"/>
    <w:rsid w:val="00D619C0"/>
    <w:rsid w:val="00D61B2A"/>
    <w:rsid w:val="00D61D03"/>
    <w:rsid w:val="00D62343"/>
    <w:rsid w:val="00D62C08"/>
    <w:rsid w:val="00D632A8"/>
    <w:rsid w:val="00D63DCB"/>
    <w:rsid w:val="00D6455F"/>
    <w:rsid w:val="00D64832"/>
    <w:rsid w:val="00D65A73"/>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52E"/>
    <w:rsid w:val="00D76889"/>
    <w:rsid w:val="00D76CA2"/>
    <w:rsid w:val="00D77470"/>
    <w:rsid w:val="00D77968"/>
    <w:rsid w:val="00D81720"/>
    <w:rsid w:val="00D81944"/>
    <w:rsid w:val="00D83189"/>
    <w:rsid w:val="00D841C1"/>
    <w:rsid w:val="00D8494F"/>
    <w:rsid w:val="00D858EF"/>
    <w:rsid w:val="00D869F5"/>
    <w:rsid w:val="00D87B38"/>
    <w:rsid w:val="00D87B53"/>
    <w:rsid w:val="00D90447"/>
    <w:rsid w:val="00D90E81"/>
    <w:rsid w:val="00D91453"/>
    <w:rsid w:val="00D91638"/>
    <w:rsid w:val="00D91689"/>
    <w:rsid w:val="00D92442"/>
    <w:rsid w:val="00D9305D"/>
    <w:rsid w:val="00D93978"/>
    <w:rsid w:val="00D93D91"/>
    <w:rsid w:val="00D94074"/>
    <w:rsid w:val="00D945E2"/>
    <w:rsid w:val="00D9754A"/>
    <w:rsid w:val="00D97A7A"/>
    <w:rsid w:val="00D97C67"/>
    <w:rsid w:val="00D97CB8"/>
    <w:rsid w:val="00DA02AB"/>
    <w:rsid w:val="00DA1466"/>
    <w:rsid w:val="00DA172C"/>
    <w:rsid w:val="00DA2F6E"/>
    <w:rsid w:val="00DA50C9"/>
    <w:rsid w:val="00DA5237"/>
    <w:rsid w:val="00DA531D"/>
    <w:rsid w:val="00DA683F"/>
    <w:rsid w:val="00DA6FDD"/>
    <w:rsid w:val="00DA7BA3"/>
    <w:rsid w:val="00DB01A2"/>
    <w:rsid w:val="00DB1381"/>
    <w:rsid w:val="00DB21AE"/>
    <w:rsid w:val="00DB48C8"/>
    <w:rsid w:val="00DB4A45"/>
    <w:rsid w:val="00DB5583"/>
    <w:rsid w:val="00DB562C"/>
    <w:rsid w:val="00DB7F6C"/>
    <w:rsid w:val="00DC0A66"/>
    <w:rsid w:val="00DC0FB6"/>
    <w:rsid w:val="00DC36A5"/>
    <w:rsid w:val="00DC3CB1"/>
    <w:rsid w:val="00DC5871"/>
    <w:rsid w:val="00DC58EE"/>
    <w:rsid w:val="00DC63C2"/>
    <w:rsid w:val="00DC7178"/>
    <w:rsid w:val="00DC74A0"/>
    <w:rsid w:val="00DD0D73"/>
    <w:rsid w:val="00DD1EF8"/>
    <w:rsid w:val="00DD27EC"/>
    <w:rsid w:val="00DD4BE9"/>
    <w:rsid w:val="00DD5439"/>
    <w:rsid w:val="00DD610B"/>
    <w:rsid w:val="00DE079B"/>
    <w:rsid w:val="00DE3BBB"/>
    <w:rsid w:val="00DE410C"/>
    <w:rsid w:val="00DE4813"/>
    <w:rsid w:val="00DE649E"/>
    <w:rsid w:val="00DE6985"/>
    <w:rsid w:val="00DF11BF"/>
    <w:rsid w:val="00DF3E4A"/>
    <w:rsid w:val="00DF44CE"/>
    <w:rsid w:val="00DF4563"/>
    <w:rsid w:val="00DF4F75"/>
    <w:rsid w:val="00DF7C3A"/>
    <w:rsid w:val="00DF7F5A"/>
    <w:rsid w:val="00DF7FC2"/>
    <w:rsid w:val="00E002D8"/>
    <w:rsid w:val="00E00F43"/>
    <w:rsid w:val="00E017C2"/>
    <w:rsid w:val="00E01BD6"/>
    <w:rsid w:val="00E020EB"/>
    <w:rsid w:val="00E04157"/>
    <w:rsid w:val="00E043A4"/>
    <w:rsid w:val="00E04BD1"/>
    <w:rsid w:val="00E05DDE"/>
    <w:rsid w:val="00E10BDE"/>
    <w:rsid w:val="00E10FBD"/>
    <w:rsid w:val="00E131B0"/>
    <w:rsid w:val="00E134D7"/>
    <w:rsid w:val="00E137B3"/>
    <w:rsid w:val="00E1421B"/>
    <w:rsid w:val="00E157EB"/>
    <w:rsid w:val="00E15915"/>
    <w:rsid w:val="00E15D2A"/>
    <w:rsid w:val="00E16CA5"/>
    <w:rsid w:val="00E1718F"/>
    <w:rsid w:val="00E175D8"/>
    <w:rsid w:val="00E17F71"/>
    <w:rsid w:val="00E20C3F"/>
    <w:rsid w:val="00E21A16"/>
    <w:rsid w:val="00E22F20"/>
    <w:rsid w:val="00E23686"/>
    <w:rsid w:val="00E24EF5"/>
    <w:rsid w:val="00E2695D"/>
    <w:rsid w:val="00E26BBF"/>
    <w:rsid w:val="00E26D7C"/>
    <w:rsid w:val="00E3023B"/>
    <w:rsid w:val="00E31762"/>
    <w:rsid w:val="00E31EB0"/>
    <w:rsid w:val="00E3264F"/>
    <w:rsid w:val="00E327FE"/>
    <w:rsid w:val="00E32D71"/>
    <w:rsid w:val="00E33E3F"/>
    <w:rsid w:val="00E346F2"/>
    <w:rsid w:val="00E3509E"/>
    <w:rsid w:val="00E35AA9"/>
    <w:rsid w:val="00E36496"/>
    <w:rsid w:val="00E4017D"/>
    <w:rsid w:val="00E40251"/>
    <w:rsid w:val="00E40EA3"/>
    <w:rsid w:val="00E411BE"/>
    <w:rsid w:val="00E411FC"/>
    <w:rsid w:val="00E41CDE"/>
    <w:rsid w:val="00E4259F"/>
    <w:rsid w:val="00E42BA7"/>
    <w:rsid w:val="00E43314"/>
    <w:rsid w:val="00E4406A"/>
    <w:rsid w:val="00E444F3"/>
    <w:rsid w:val="00E44A3C"/>
    <w:rsid w:val="00E44EA7"/>
    <w:rsid w:val="00E45BA6"/>
    <w:rsid w:val="00E4638D"/>
    <w:rsid w:val="00E46AF2"/>
    <w:rsid w:val="00E46B5F"/>
    <w:rsid w:val="00E4734F"/>
    <w:rsid w:val="00E507D9"/>
    <w:rsid w:val="00E50D07"/>
    <w:rsid w:val="00E50E66"/>
    <w:rsid w:val="00E5251E"/>
    <w:rsid w:val="00E577B9"/>
    <w:rsid w:val="00E609AD"/>
    <w:rsid w:val="00E61EE5"/>
    <w:rsid w:val="00E6279E"/>
    <w:rsid w:val="00E63136"/>
    <w:rsid w:val="00E634F7"/>
    <w:rsid w:val="00E65121"/>
    <w:rsid w:val="00E65E3B"/>
    <w:rsid w:val="00E66367"/>
    <w:rsid w:val="00E670EE"/>
    <w:rsid w:val="00E67DC5"/>
    <w:rsid w:val="00E70F89"/>
    <w:rsid w:val="00E72E64"/>
    <w:rsid w:val="00E733B6"/>
    <w:rsid w:val="00E736FF"/>
    <w:rsid w:val="00E74731"/>
    <w:rsid w:val="00E74863"/>
    <w:rsid w:val="00E74A37"/>
    <w:rsid w:val="00E75D4A"/>
    <w:rsid w:val="00E75DBB"/>
    <w:rsid w:val="00E76969"/>
    <w:rsid w:val="00E76A80"/>
    <w:rsid w:val="00E76DC7"/>
    <w:rsid w:val="00E76E07"/>
    <w:rsid w:val="00E77543"/>
    <w:rsid w:val="00E801D2"/>
    <w:rsid w:val="00E816F6"/>
    <w:rsid w:val="00E817A9"/>
    <w:rsid w:val="00E81820"/>
    <w:rsid w:val="00E8211D"/>
    <w:rsid w:val="00E824D6"/>
    <w:rsid w:val="00E8288A"/>
    <w:rsid w:val="00E82D05"/>
    <w:rsid w:val="00E83FC5"/>
    <w:rsid w:val="00E856C5"/>
    <w:rsid w:val="00E85C14"/>
    <w:rsid w:val="00E861BF"/>
    <w:rsid w:val="00E867E8"/>
    <w:rsid w:val="00E870FF"/>
    <w:rsid w:val="00E90883"/>
    <w:rsid w:val="00E91E5B"/>
    <w:rsid w:val="00E9343E"/>
    <w:rsid w:val="00E941C2"/>
    <w:rsid w:val="00E942FF"/>
    <w:rsid w:val="00E94876"/>
    <w:rsid w:val="00E9637A"/>
    <w:rsid w:val="00E966EF"/>
    <w:rsid w:val="00E97D13"/>
    <w:rsid w:val="00E97D78"/>
    <w:rsid w:val="00EA01E8"/>
    <w:rsid w:val="00EA042A"/>
    <w:rsid w:val="00EA2BA8"/>
    <w:rsid w:val="00EA3ACE"/>
    <w:rsid w:val="00EA4164"/>
    <w:rsid w:val="00EA5781"/>
    <w:rsid w:val="00EA60BF"/>
    <w:rsid w:val="00EA70EB"/>
    <w:rsid w:val="00EA7DD4"/>
    <w:rsid w:val="00EB030C"/>
    <w:rsid w:val="00EB13BD"/>
    <w:rsid w:val="00EB2457"/>
    <w:rsid w:val="00EB324F"/>
    <w:rsid w:val="00EB346A"/>
    <w:rsid w:val="00EB491A"/>
    <w:rsid w:val="00EB5D74"/>
    <w:rsid w:val="00EB6151"/>
    <w:rsid w:val="00EB6192"/>
    <w:rsid w:val="00EB712A"/>
    <w:rsid w:val="00EB7839"/>
    <w:rsid w:val="00EB7D90"/>
    <w:rsid w:val="00EB7EFB"/>
    <w:rsid w:val="00EC0169"/>
    <w:rsid w:val="00EC11BB"/>
    <w:rsid w:val="00EC12A2"/>
    <w:rsid w:val="00EC1674"/>
    <w:rsid w:val="00EC19E8"/>
    <w:rsid w:val="00EC21DC"/>
    <w:rsid w:val="00EC283C"/>
    <w:rsid w:val="00EC4759"/>
    <w:rsid w:val="00EC54E5"/>
    <w:rsid w:val="00EC5893"/>
    <w:rsid w:val="00EC693F"/>
    <w:rsid w:val="00EC6E74"/>
    <w:rsid w:val="00EC71B1"/>
    <w:rsid w:val="00ED0B0A"/>
    <w:rsid w:val="00ED0B23"/>
    <w:rsid w:val="00ED0C7B"/>
    <w:rsid w:val="00ED1396"/>
    <w:rsid w:val="00ED1679"/>
    <w:rsid w:val="00ED1DEB"/>
    <w:rsid w:val="00ED2326"/>
    <w:rsid w:val="00ED2E67"/>
    <w:rsid w:val="00ED33E6"/>
    <w:rsid w:val="00ED3936"/>
    <w:rsid w:val="00ED3B3F"/>
    <w:rsid w:val="00ED5A96"/>
    <w:rsid w:val="00ED650F"/>
    <w:rsid w:val="00ED6E62"/>
    <w:rsid w:val="00ED72B7"/>
    <w:rsid w:val="00ED763D"/>
    <w:rsid w:val="00ED7F63"/>
    <w:rsid w:val="00EE005C"/>
    <w:rsid w:val="00EE0CF0"/>
    <w:rsid w:val="00EE10F8"/>
    <w:rsid w:val="00EE122C"/>
    <w:rsid w:val="00EE2251"/>
    <w:rsid w:val="00EE3434"/>
    <w:rsid w:val="00EE3672"/>
    <w:rsid w:val="00EE37C6"/>
    <w:rsid w:val="00EE432E"/>
    <w:rsid w:val="00EE5727"/>
    <w:rsid w:val="00EE5761"/>
    <w:rsid w:val="00EE5B55"/>
    <w:rsid w:val="00EE62A7"/>
    <w:rsid w:val="00EE6C37"/>
    <w:rsid w:val="00EF04DE"/>
    <w:rsid w:val="00EF0680"/>
    <w:rsid w:val="00EF0AED"/>
    <w:rsid w:val="00EF1639"/>
    <w:rsid w:val="00EF1709"/>
    <w:rsid w:val="00EF1BFC"/>
    <w:rsid w:val="00EF30D3"/>
    <w:rsid w:val="00EF3192"/>
    <w:rsid w:val="00EF41A6"/>
    <w:rsid w:val="00EF4ED9"/>
    <w:rsid w:val="00EF4F15"/>
    <w:rsid w:val="00EF5CEE"/>
    <w:rsid w:val="00EF6033"/>
    <w:rsid w:val="00EF6376"/>
    <w:rsid w:val="00EF6C7C"/>
    <w:rsid w:val="00EF74ED"/>
    <w:rsid w:val="00EF784C"/>
    <w:rsid w:val="00F00617"/>
    <w:rsid w:val="00F01D92"/>
    <w:rsid w:val="00F0231E"/>
    <w:rsid w:val="00F041AB"/>
    <w:rsid w:val="00F04600"/>
    <w:rsid w:val="00F05813"/>
    <w:rsid w:val="00F06245"/>
    <w:rsid w:val="00F07150"/>
    <w:rsid w:val="00F07493"/>
    <w:rsid w:val="00F07B1C"/>
    <w:rsid w:val="00F10127"/>
    <w:rsid w:val="00F1119C"/>
    <w:rsid w:val="00F11814"/>
    <w:rsid w:val="00F12140"/>
    <w:rsid w:val="00F12B22"/>
    <w:rsid w:val="00F1343B"/>
    <w:rsid w:val="00F15510"/>
    <w:rsid w:val="00F16DD7"/>
    <w:rsid w:val="00F179D2"/>
    <w:rsid w:val="00F20594"/>
    <w:rsid w:val="00F20606"/>
    <w:rsid w:val="00F209D5"/>
    <w:rsid w:val="00F211F3"/>
    <w:rsid w:val="00F22574"/>
    <w:rsid w:val="00F22A61"/>
    <w:rsid w:val="00F2425B"/>
    <w:rsid w:val="00F2450C"/>
    <w:rsid w:val="00F24681"/>
    <w:rsid w:val="00F24FF3"/>
    <w:rsid w:val="00F25640"/>
    <w:rsid w:val="00F257BA"/>
    <w:rsid w:val="00F262B9"/>
    <w:rsid w:val="00F266AA"/>
    <w:rsid w:val="00F27047"/>
    <w:rsid w:val="00F274DB"/>
    <w:rsid w:val="00F27966"/>
    <w:rsid w:val="00F301A8"/>
    <w:rsid w:val="00F30549"/>
    <w:rsid w:val="00F30E11"/>
    <w:rsid w:val="00F30E42"/>
    <w:rsid w:val="00F31B7B"/>
    <w:rsid w:val="00F31F64"/>
    <w:rsid w:val="00F32AE9"/>
    <w:rsid w:val="00F331F1"/>
    <w:rsid w:val="00F33742"/>
    <w:rsid w:val="00F33A13"/>
    <w:rsid w:val="00F34318"/>
    <w:rsid w:val="00F369AB"/>
    <w:rsid w:val="00F37BF8"/>
    <w:rsid w:val="00F37F67"/>
    <w:rsid w:val="00F40209"/>
    <w:rsid w:val="00F40F60"/>
    <w:rsid w:val="00F4278C"/>
    <w:rsid w:val="00F431C5"/>
    <w:rsid w:val="00F43F1A"/>
    <w:rsid w:val="00F441A9"/>
    <w:rsid w:val="00F448C4"/>
    <w:rsid w:val="00F44FD3"/>
    <w:rsid w:val="00F460EF"/>
    <w:rsid w:val="00F46690"/>
    <w:rsid w:val="00F5137E"/>
    <w:rsid w:val="00F5159D"/>
    <w:rsid w:val="00F515E7"/>
    <w:rsid w:val="00F5229F"/>
    <w:rsid w:val="00F5253E"/>
    <w:rsid w:val="00F534A5"/>
    <w:rsid w:val="00F54A09"/>
    <w:rsid w:val="00F55073"/>
    <w:rsid w:val="00F5696D"/>
    <w:rsid w:val="00F573F8"/>
    <w:rsid w:val="00F60DA6"/>
    <w:rsid w:val="00F61CBE"/>
    <w:rsid w:val="00F64F9D"/>
    <w:rsid w:val="00F653D7"/>
    <w:rsid w:val="00F663AA"/>
    <w:rsid w:val="00F664C8"/>
    <w:rsid w:val="00F679A7"/>
    <w:rsid w:val="00F70138"/>
    <w:rsid w:val="00F71774"/>
    <w:rsid w:val="00F71FB6"/>
    <w:rsid w:val="00F722CD"/>
    <w:rsid w:val="00F73B1D"/>
    <w:rsid w:val="00F748D2"/>
    <w:rsid w:val="00F7512C"/>
    <w:rsid w:val="00F75FB8"/>
    <w:rsid w:val="00F768BB"/>
    <w:rsid w:val="00F76BBD"/>
    <w:rsid w:val="00F80884"/>
    <w:rsid w:val="00F81BD0"/>
    <w:rsid w:val="00F81D2F"/>
    <w:rsid w:val="00F822C5"/>
    <w:rsid w:val="00F83D38"/>
    <w:rsid w:val="00F83DC2"/>
    <w:rsid w:val="00F8553C"/>
    <w:rsid w:val="00F86251"/>
    <w:rsid w:val="00F87995"/>
    <w:rsid w:val="00F9154B"/>
    <w:rsid w:val="00F915B1"/>
    <w:rsid w:val="00F91DF7"/>
    <w:rsid w:val="00F92221"/>
    <w:rsid w:val="00F92285"/>
    <w:rsid w:val="00F93FD4"/>
    <w:rsid w:val="00F94706"/>
    <w:rsid w:val="00F94ADA"/>
    <w:rsid w:val="00F95DC2"/>
    <w:rsid w:val="00F97D44"/>
    <w:rsid w:val="00FA13BE"/>
    <w:rsid w:val="00FA1A35"/>
    <w:rsid w:val="00FA2585"/>
    <w:rsid w:val="00FA39D4"/>
    <w:rsid w:val="00FA45AA"/>
    <w:rsid w:val="00FA5FC2"/>
    <w:rsid w:val="00FA6074"/>
    <w:rsid w:val="00FA63BA"/>
    <w:rsid w:val="00FA7B8A"/>
    <w:rsid w:val="00FA7F62"/>
    <w:rsid w:val="00FB1282"/>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E26"/>
    <w:rsid w:val="00FC3DE2"/>
    <w:rsid w:val="00FC4F04"/>
    <w:rsid w:val="00FC6413"/>
    <w:rsid w:val="00FC68A8"/>
    <w:rsid w:val="00FC70E9"/>
    <w:rsid w:val="00FC7A5E"/>
    <w:rsid w:val="00FD0B67"/>
    <w:rsid w:val="00FD0C4B"/>
    <w:rsid w:val="00FD0EFE"/>
    <w:rsid w:val="00FD19CB"/>
    <w:rsid w:val="00FD2A1D"/>
    <w:rsid w:val="00FD3168"/>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gwater.extension.wisc.edu/articles/managing-manure-to-reduce-negative-water-quality-impacts-composting-on-wisconsin-f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44</Pages>
  <Words>22623</Words>
  <Characters>128956</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15</cp:revision>
  <dcterms:created xsi:type="dcterms:W3CDTF">2023-10-13T21:03:00Z</dcterms:created>
  <dcterms:modified xsi:type="dcterms:W3CDTF">2023-10-20T14:26:00Z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