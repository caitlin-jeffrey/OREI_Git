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Interpretive summary</w:t>
      </w:r>
    </w:p>
    <w:p w14:paraId="64FCB783" w14:textId="60948B94" w:rsidR="00211B48" w:rsidRPr="006E592D" w:rsidDel="00211B48" w:rsidRDefault="00F837A0" w:rsidP="00321723">
      <w:pPr>
        <w:spacing w:line="480" w:lineRule="auto"/>
        <w:ind w:firstLine="720"/>
        <w:rPr>
          <w:del w:id="0" w:author="Caitlin Jeffrey" w:date="2023-11-20T11:45:00Z"/>
          <w:rFonts w:ascii="Times New Roman" w:hAnsi="Times New Roman" w:cs="Times New Roman"/>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 xml:space="preserve">and have advantages for manure management, soil health, and water quality.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Pr>
          <w:rFonts w:ascii="Times New Roman" w:hAnsi="Times New Roman" w:cs="Times New Roman"/>
          <w:sz w:val="24"/>
          <w:szCs w:val="24"/>
        </w:rPr>
        <w:t>In an observational study measuring these outcomes</w:t>
      </w:r>
      <w:r w:rsidR="00211B48">
        <w:rPr>
          <w:rFonts w:ascii="Times New Roman" w:hAnsi="Times New Roman" w:cs="Times New Roman"/>
          <w:sz w:val="24"/>
          <w:szCs w:val="24"/>
        </w:rPr>
        <w:t xml:space="preserve"> during the non-grazing season on </w:t>
      </w:r>
      <w:r w:rsidR="00753E80">
        <w:rPr>
          <w:rFonts w:ascii="Times New Roman" w:hAnsi="Times New Roman" w:cs="Times New Roman"/>
          <w:sz w:val="24"/>
          <w:szCs w:val="24"/>
        </w:rPr>
        <w:t xml:space="preserve">21 </w:t>
      </w:r>
      <w:r w:rsidR="00211B48">
        <w:rPr>
          <w:rFonts w:ascii="Times New Roman" w:hAnsi="Times New Roman" w:cs="Times New Roman"/>
          <w:sz w:val="24"/>
          <w:szCs w:val="24"/>
        </w:rPr>
        <w:t>organic dairies in Vermont</w:t>
      </w:r>
      <w:r w:rsidR="00ED7086">
        <w:rPr>
          <w:rFonts w:ascii="Times New Roman" w:hAnsi="Times New Roman" w:cs="Times New Roman"/>
          <w:sz w:val="24"/>
          <w:szCs w:val="24"/>
        </w:rPr>
        <w:t xml:space="preserve">, </w:t>
      </w:r>
      <w:r w:rsidR="00546D0C" w:rsidRPr="00604EDE">
        <w:rPr>
          <w:rFonts w:ascii="Times New Roman" w:hAnsi="Times New Roman" w:cs="Times New Roman"/>
          <w:sz w:val="24"/>
          <w:szCs w:val="24"/>
        </w:rPr>
        <w:t>bedded packs</w:t>
      </w:r>
      <w:r w:rsidR="00546D0C">
        <w:rPr>
          <w:rFonts w:ascii="Times New Roman" w:hAnsi="Times New Roman" w:cs="Times New Roman"/>
          <w:sz w:val="24"/>
          <w:szCs w:val="24"/>
        </w:rPr>
        <w:t xml:space="preserve"> </w:t>
      </w:r>
      <w:r w:rsidR="002F38AA">
        <w:rPr>
          <w:rFonts w:ascii="Times New Roman" w:hAnsi="Times New Roman" w:cs="Times New Roman"/>
          <w:sz w:val="24"/>
          <w:szCs w:val="24"/>
        </w:rPr>
        <w:t xml:space="preserve">were </w:t>
      </w:r>
      <w:proofErr w:type="gramStart"/>
      <w:r w:rsidR="002F38AA">
        <w:rPr>
          <w:rFonts w:ascii="Times New Roman" w:hAnsi="Times New Roman" w:cs="Times New Roman"/>
          <w:sz w:val="24"/>
          <w:szCs w:val="24"/>
        </w:rPr>
        <w:t>similar</w:t>
      </w:r>
      <w:r w:rsidR="002F38AA" w:rsidRPr="00604EDE">
        <w:rPr>
          <w:rFonts w:ascii="Times New Roman" w:hAnsi="Times New Roman" w:cs="Times New Roman"/>
          <w:sz w:val="24"/>
          <w:szCs w:val="24"/>
        </w:rPr>
        <w:t xml:space="preserve"> </w:t>
      </w:r>
      <w:r w:rsidR="00546D0C" w:rsidRPr="00604EDE">
        <w:rPr>
          <w:rFonts w:ascii="Times New Roman" w:hAnsi="Times New Roman" w:cs="Times New Roman"/>
          <w:sz w:val="24"/>
          <w:szCs w:val="24"/>
        </w:rPr>
        <w:t>to</w:t>
      </w:r>
      <w:proofErr w:type="gramEnd"/>
      <w:r w:rsidR="00546D0C" w:rsidRPr="00604EDE">
        <w:rPr>
          <w:rFonts w:ascii="Times New Roman" w:hAnsi="Times New Roman" w:cs="Times New Roman"/>
          <w:sz w:val="24"/>
          <w:szCs w:val="24"/>
        </w:rPr>
        <w:t xml:space="preserve">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057217">
        <w:rPr>
          <w:rFonts w:ascii="Times New Roman" w:hAnsi="Times New Roman" w:cs="Times New Roman"/>
          <w:sz w:val="24"/>
          <w:szCs w:val="24"/>
        </w:rPr>
        <w:t xml:space="preserve">. </w:t>
      </w:r>
      <w:r w:rsidR="008E10BB">
        <w:rPr>
          <w:rFonts w:ascii="Times New Roman" w:hAnsi="Times New Roman" w:cs="Times New Roman"/>
          <w:sz w:val="24"/>
          <w:szCs w:val="24"/>
        </w:rPr>
        <w:t>We conclude that b</w:t>
      </w:r>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r w:rsidR="000D5E92">
        <w:rPr>
          <w:rFonts w:ascii="Times New Roman" w:hAnsi="Times New Roman" w:cs="Times New Roman"/>
          <w:sz w:val="24"/>
          <w:szCs w:val="24"/>
        </w:rPr>
        <w:t>are</w:t>
      </w:r>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r w:rsidR="008D6301">
        <w:rPr>
          <w:rFonts w:ascii="Times New Roman" w:hAnsi="Times New Roman" w:cs="Times New Roman"/>
          <w:sz w:val="24"/>
          <w:szCs w:val="24"/>
        </w:rPr>
        <w:t>ern US</w:t>
      </w:r>
      <w:r w:rsidR="00FF7F85">
        <w:rPr>
          <w:rFonts w:ascii="Times New Roman" w:hAnsi="Times New Roman" w:cs="Times New Roman"/>
          <w:sz w:val="24"/>
          <w:szCs w:val="24"/>
        </w:rPr>
        <w:t xml:space="preserve">. </w:t>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8"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0517C34B"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xml:space="preserve">, </w:t>
      </w:r>
      <w:proofErr w:type="gramStart"/>
      <w:r w:rsidR="000C6284">
        <w:rPr>
          <w:rFonts w:ascii="Times New Roman" w:hAnsi="Times New Roman" w:cs="Times New Roman"/>
          <w:sz w:val="24"/>
          <w:szCs w:val="24"/>
        </w:rPr>
        <w:t>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proofErr w:type="gramEnd"/>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r w:rsidR="00185A8E" w:rsidRPr="00604EDE">
        <w:rPr>
          <w:rFonts w:ascii="Times New Roman" w:hAnsi="Times New Roman" w:cs="Times New Roman"/>
          <w:sz w:val="24"/>
          <w:szCs w:val="24"/>
        </w:rPr>
        <w:t>. 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1"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1"/>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w:t>
      </w:r>
      <w:proofErr w:type="spellStart"/>
      <w:r w:rsidR="00206491">
        <w:rPr>
          <w:rFonts w:ascii="Times New Roman" w:hAnsi="Times New Roman" w:cs="Times New Roman"/>
          <w:sz w:val="24"/>
          <w:szCs w:val="24"/>
        </w:rPr>
        <w:t>elevSCS</w:t>
      </w:r>
      <w:proofErr w:type="spellEnd"/>
      <w:r w:rsidR="00206491">
        <w:rPr>
          <w:rFonts w:ascii="Times New Roman" w:hAnsi="Times New Roman" w:cs="Times New Roman"/>
          <w:sz w:val="24"/>
          <w:szCs w:val="24"/>
        </w:rPr>
        <w:t xml:space="preserve">,”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w:t>
      </w:r>
      <w:proofErr w:type="spellStart"/>
      <w:r w:rsidR="00093F17">
        <w:rPr>
          <w:rFonts w:ascii="Times New Roman" w:hAnsi="Times New Roman" w:cs="Times New Roman"/>
          <w:sz w:val="24"/>
          <w:szCs w:val="24"/>
        </w:rPr>
        <w:t>newSCS</w:t>
      </w:r>
      <w:proofErr w:type="spellEnd"/>
      <w:r w:rsidR="00093F17">
        <w:rPr>
          <w:rFonts w:ascii="Times New Roman" w:hAnsi="Times New Roman" w:cs="Times New Roman"/>
          <w:sz w:val="24"/>
          <w:szCs w:val="24"/>
        </w:rPr>
        <w:t>,” 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w:t>
      </w:r>
      <w:proofErr w:type="spellStart"/>
      <w:r w:rsidR="00093F17">
        <w:rPr>
          <w:rFonts w:ascii="Times New Roman" w:hAnsi="Times New Roman" w:cs="Times New Roman"/>
          <w:sz w:val="24"/>
          <w:szCs w:val="24"/>
        </w:rPr>
        <w:t>chronSCS</w:t>
      </w:r>
      <w:proofErr w:type="spellEnd"/>
      <w:r w:rsidR="00093F17">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w:t>
      </w:r>
      <w:r w:rsidR="009A4CA8" w:rsidRPr="00604EDE">
        <w:rPr>
          <w:rFonts w:ascii="Times New Roman" w:hAnsi="Times New Roman" w:cs="Times New Roman"/>
          <w:sz w:val="24"/>
          <w:szCs w:val="24"/>
        </w:rPr>
        <w:lastRenderedPageBreak/>
        <w:t xml:space="preserve">facility </w:t>
      </w:r>
      <w:proofErr w:type="gramStart"/>
      <w:r w:rsidR="009A4CA8" w:rsidRPr="00604EDE">
        <w:rPr>
          <w:rFonts w:ascii="Times New Roman" w:hAnsi="Times New Roman" w:cs="Times New Roman"/>
          <w:sz w:val="24"/>
          <w:szCs w:val="24"/>
        </w:rPr>
        <w:t>type</w:t>
      </w:r>
      <w:r w:rsidR="009A4CA8">
        <w:rPr>
          <w:rFonts w:ascii="Times New Roman" w:hAnsi="Times New Roman" w:cs="Times New Roman"/>
          <w:sz w:val="24"/>
          <w:szCs w:val="24"/>
        </w:rPr>
        <w:t>, but</w:t>
      </w:r>
      <w:proofErr w:type="gramEnd"/>
      <w:r w:rsidR="009A4CA8">
        <w:rPr>
          <w:rFonts w:ascii="Times New Roman" w:hAnsi="Times New Roman" w:cs="Times New Roman"/>
          <w:sz w:val="24"/>
          <w:szCs w:val="24"/>
        </w:rPr>
        <w:t xml:space="preserve">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proofErr w:type="gramStart"/>
      <w:r w:rsidR="009A4CA8">
        <w:rPr>
          <w:rFonts w:ascii="Times New Roman" w:hAnsi="Times New Roman" w:cs="Times New Roman"/>
          <w:sz w:val="24"/>
          <w:szCs w:val="24"/>
        </w:rPr>
        <w:t>Final results</w:t>
      </w:r>
      <w:proofErr w:type="gramEnd"/>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 xml:space="preserve">t all differences found were statistically significant,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proofErr w:type="spellStart"/>
      <w:r w:rsidR="00685A88">
        <w:rPr>
          <w:rFonts w:ascii="Times New Roman" w:hAnsi="Times New Roman" w:cs="Times New Roman"/>
          <w:sz w:val="24"/>
          <w:szCs w:val="24"/>
        </w:rPr>
        <w:t>newSCS</w:t>
      </w:r>
      <w:proofErr w:type="spellEnd"/>
      <w:r w:rsidR="00685A88" w:rsidRPr="00604EDE">
        <w:rPr>
          <w:rFonts w:ascii="Times New Roman" w:hAnsi="Times New Roman" w:cs="Times New Roman"/>
          <w:sz w:val="24"/>
          <w:szCs w:val="24"/>
        </w:rPr>
        <w:t xml:space="preserve">, lower </w:t>
      </w:r>
      <w:proofErr w:type="spellStart"/>
      <w:r w:rsidR="00685A88">
        <w:rPr>
          <w:rFonts w:ascii="Times New Roman" w:hAnsi="Times New Roman" w:cs="Times New Roman"/>
          <w:sz w:val="24"/>
          <w:szCs w:val="24"/>
        </w:rPr>
        <w:t>elevSCS</w:t>
      </w:r>
      <w:proofErr w:type="spellEnd"/>
      <w:r w:rsidR="00685A88" w:rsidRPr="00604EDE">
        <w:rPr>
          <w:rFonts w:ascii="Times New Roman" w:hAnsi="Times New Roman" w:cs="Times New Roman"/>
          <w:sz w:val="24"/>
          <w:szCs w:val="24"/>
        </w:rPr>
        <w:t>, lower av</w:t>
      </w:r>
      <w:r w:rsidR="00685A88">
        <w:rPr>
          <w:rFonts w:ascii="Times New Roman" w:hAnsi="Times New Roman" w:cs="Times New Roman"/>
          <w:sz w:val="24"/>
          <w:szCs w:val="24"/>
        </w:rPr>
        <w:t>g.</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proofErr w:type="spellStart"/>
      <w:r w:rsidR="00BB415C">
        <w:rPr>
          <w:rFonts w:ascii="Times New Roman" w:hAnsi="Times New Roman" w:cs="Times New Roman"/>
          <w:sz w:val="24"/>
          <w:szCs w:val="24"/>
        </w:rPr>
        <w:t>chron</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proofErr w:type="spellEnd"/>
      <w:r w:rsidR="00BB415C" w:rsidRPr="00604EDE">
        <w:rPr>
          <w:rFonts w:ascii="Times New Roman" w:hAnsi="Times New Roman" w:cs="Times New Roman"/>
          <w:sz w:val="24"/>
          <w:szCs w:val="24"/>
        </w:rPr>
        <w:t xml:space="preserve">, lower </w:t>
      </w:r>
      <w:proofErr w:type="spellStart"/>
      <w:r w:rsidR="00BB415C" w:rsidRPr="00604EDE">
        <w:rPr>
          <w:rFonts w:ascii="Times New Roman" w:hAnsi="Times New Roman" w:cs="Times New Roman"/>
          <w:sz w:val="24"/>
          <w:szCs w:val="24"/>
        </w:rPr>
        <w:t>elevSC</w:t>
      </w:r>
      <w:r w:rsidR="00BB415C">
        <w:rPr>
          <w:rFonts w:ascii="Times New Roman" w:hAnsi="Times New Roman" w:cs="Times New Roman"/>
          <w:sz w:val="24"/>
          <w:szCs w:val="24"/>
        </w:rPr>
        <w:t>S</w:t>
      </w:r>
      <w:proofErr w:type="spellEnd"/>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w:t>
      </w:r>
      <w:r w:rsidR="00DB2194">
        <w:rPr>
          <w:rFonts w:ascii="Times New Roman" w:hAnsi="Times New Roman" w:cs="Times New Roman"/>
          <w:sz w:val="24"/>
          <w:szCs w:val="24"/>
        </w:rPr>
        <w:t>frequently</w:t>
      </w:r>
      <w:r w:rsidR="00DB2194"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pasture-based herds interested in a loose-housing system in </w:t>
      </w:r>
      <w:r w:rsidR="00372221">
        <w:rPr>
          <w:rFonts w:ascii="Times New Roman" w:hAnsi="Times New Roman" w:cs="Times New Roman"/>
          <w:sz w:val="24"/>
          <w:szCs w:val="24"/>
        </w:rPr>
        <w:t>the Northeast</w:t>
      </w:r>
      <w:r w:rsidR="00A26B22">
        <w:rPr>
          <w:rFonts w:ascii="Times New Roman" w:hAnsi="Times New Roman" w:cs="Times New Roman"/>
          <w:sz w:val="24"/>
          <w:szCs w:val="24"/>
        </w:rPr>
        <w:t>ern US</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263F70AF" w14:textId="20CD951F"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w:t>
      </w:r>
      <w:r w:rsidRPr="00604EDE">
        <w:rPr>
          <w:rFonts w:ascii="Times New Roman" w:eastAsia="Times New Roman" w:hAnsi="Times New Roman" w:cs="Times New Roman"/>
          <w:color w:val="0E101A"/>
          <w:sz w:val="24"/>
          <w:szCs w:val="24"/>
        </w:rPr>
        <w:lastRenderedPageBreak/>
        <w:t xml:space="preserve">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TnVtPjYxMDwvUmVjTnVtPjxEaXNwbGF5VGV4dD4oVHVja2VyIGFuZCBXZWFyeSwgMjAwNDsgQ29v
ayBldCBhbC4sIDIwMDU7IEhvZ2FuIGFuZCBTbWl0aCwgMjAxMik8L0Rpc3BsYXlUZXh0PjxyZWNv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1F325E">
        <w:rPr>
          <w:rFonts w:ascii="Times New Roman" w:eastAsia="Times New Roman" w:hAnsi="Times New Roman" w:cs="Times New Roman"/>
          <w:color w:val="0E101A"/>
          <w:sz w:val="24"/>
          <w:szCs w:val="24"/>
        </w:rPr>
        <w:instrText xml:space="preserve"> ADDIN EN.CITE </w:instrText>
      </w:r>
      <w:r w:rsidR="001F325E">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TnVtPjYxMDwvUmVjTnVtPjxEaXNwbGF5VGV4dD4oVHVja2VyIGFuZCBXZWFyeSwgMjAwNDsgQ29v
ayBldCBhbC4sIDIwMDU7IEhvZ2FuIGFuZCBTbWl0aCwgMjAxMik8L0Rpc3BsYXlUZXh0PjxyZWNv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1F325E">
        <w:rPr>
          <w:rFonts w:ascii="Times New Roman" w:eastAsia="Times New Roman" w:hAnsi="Times New Roman" w:cs="Times New Roman"/>
          <w:color w:val="0E101A"/>
          <w:sz w:val="24"/>
          <w:szCs w:val="24"/>
        </w:rPr>
        <w:instrText xml:space="preserve"> ADDIN EN.CITE.DATA </w:instrText>
      </w:r>
      <w:r w:rsidR="001F325E">
        <w:rPr>
          <w:rFonts w:ascii="Times New Roman" w:eastAsia="Times New Roman" w:hAnsi="Times New Roman" w:cs="Times New Roman"/>
          <w:color w:val="0E101A"/>
          <w:sz w:val="24"/>
          <w:szCs w:val="24"/>
        </w:rPr>
      </w:r>
      <w:r w:rsidR="001F325E">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sidR="001F325E">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3E32CB">
        <w:rPr>
          <w:rFonts w:ascii="Times New Roman" w:eastAsia="Times New Roman" w:hAnsi="Times New Roman" w:cs="Times New Roman"/>
          <w:color w:val="0E101A"/>
          <w:sz w:val="24"/>
          <w:szCs w:val="24"/>
        </w:rPr>
        <w:fldChar w:fldCharType="begin"/>
      </w:r>
      <w:r w:rsidR="003E32CB">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&lt;EndNote&gt;&lt;Cite&gt;&lt;Author&gt;Andrews&lt;/Author&gt;&lt;Year&gt;2021&lt;/Year&gt;&lt;RecNum&gt;561&lt;/RecNum&gt;&lt;DisplayText&gt;(USDA; 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Cite&gt;&lt;Author&gt;USDA&lt;/Author&gt;&lt;RecNum&gt;655&lt;/RecNum&gt;&lt;record&gt;&lt;rec-number&gt;655&lt;/rec-number&gt;&lt;foreign-keys&gt;&lt;key app="EN" db-id="pss5de0wasp2t9es5tu5evzpa2svsdrveax9" timestamp="1702579570"&gt;655&lt;/key&gt;&lt;/foreign-keys&gt;&lt;ref-type name="Web Page"&gt;12&lt;/ref-type&gt;&lt;contributors&gt;&lt;authors&gt;&lt;author&gt;USDA&lt;/author&gt;&lt;/authors&gt;&lt;/contributors&gt;&lt;titles&gt;&lt;title&gt;U.S. Department of Agriculture; Natural Resources Conservation Service. NRCS Climate-Smart Mitigation Activities. Accessed Dec. 14, 2023. https://www.nrcs.usda.gov/conservation-basics/natural-resource-concerns/climate/climate-smart-mitigation-activities&lt;/title&gt;&lt;/titles&gt;&lt;dates&gt;&lt;/dates&gt;&lt;urls&gt;&lt;/urls&gt;&lt;/record&gt;&lt;/Cite&gt;&lt;/EndNote&gt;</w:instrText>
      </w:r>
      <w:r w:rsidR="003E32CB">
        <w:rPr>
          <w:rFonts w:ascii="Times New Roman" w:eastAsia="Times New Roman" w:hAnsi="Times New Roman" w:cs="Times New Roman"/>
          <w:color w:val="0E101A"/>
          <w:sz w:val="24"/>
          <w:szCs w:val="24"/>
        </w:rPr>
        <w:fldChar w:fldCharType="separate"/>
      </w:r>
      <w:r w:rsidR="003E32CB">
        <w:rPr>
          <w:rFonts w:ascii="Times New Roman" w:eastAsia="Times New Roman" w:hAnsi="Times New Roman" w:cs="Times New Roman"/>
          <w:noProof/>
          <w:color w:val="0E101A"/>
          <w:sz w:val="24"/>
          <w:szCs w:val="24"/>
        </w:rPr>
        <w:t>(USDA; Andrews et al., 2021)</w:t>
      </w:r>
      <w:r w:rsidR="003E32CB">
        <w:rPr>
          <w:rFonts w:ascii="Times New Roman" w:eastAsia="Times New Roman" w:hAnsi="Times New Roman" w:cs="Times New Roman"/>
          <w:color w:val="0E101A"/>
          <w:sz w:val="24"/>
          <w:szCs w:val="24"/>
        </w:rPr>
        <w:fldChar w:fldCharType="end"/>
      </w:r>
      <w:r w:rsidR="002317C2">
        <w:rPr>
          <w:rFonts w:ascii="Times New Roman" w:eastAsia="Times New Roman" w:hAnsi="Times New Roman" w:cs="Times New Roman"/>
          <w:color w:val="0E101A"/>
          <w:sz w:val="24"/>
          <w:szCs w:val="24"/>
        </w:rPr>
        <w:t>.</w:t>
      </w:r>
    </w:p>
    <w:p w14:paraId="4D0ADAE3" w14:textId="1269E396" w:rsidR="008D58E9" w:rsidRDefault="00EB7520" w:rsidP="008D58E9">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composting bedded packs</w:t>
      </w:r>
      <w:r w:rsidRPr="001D49FF">
        <w:rPr>
          <w:rFonts w:ascii="Times New Roman" w:eastAsia="Times New Roman" w:hAnsi="Times New Roman" w:cs="Times New Roman"/>
          <w:sz w:val="24"/>
          <w:szCs w:val="24"/>
        </w:rPr>
        <w:t xml:space="preserve"> </w:t>
      </w:r>
      <w:r w:rsidR="00515E33" w:rsidRPr="001D49FF">
        <w:rPr>
          <w:rFonts w:ascii="Times New Roman" w:eastAsia="Times New Roman" w:hAnsi="Times New Roman" w:cs="Times New Roman"/>
          <w:sz w:val="24"/>
          <w:szCs w:val="24"/>
        </w:rPr>
        <w:fldChar w:fldCharType="begin">
          <w:fldData xml:space="preserve">PEVuZE5vdGU+PENpdGU+PEF1dGhvcj5CbGFjazwvQXV0aG9yPjxZZWFyPjIwMTQ8L1llYXI+PFJl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</w:fldData>
        </w:fldChar>
      </w:r>
      <w:r w:rsidR="00515E33" w:rsidRPr="001D49FF">
        <w:rPr>
          <w:rFonts w:ascii="Times New Roman" w:eastAsia="Times New Roman" w:hAnsi="Times New Roman" w:cs="Times New Roman"/>
          <w:sz w:val="24"/>
          <w:szCs w:val="24"/>
        </w:rPr>
        <w:instrText xml:space="preserve"> ADDIN EN.CITE </w:instrText>
      </w:r>
      <w:r w:rsidR="00515E33" w:rsidRPr="001D49FF">
        <w:rPr>
          <w:rFonts w:ascii="Times New Roman" w:eastAsia="Times New Roman" w:hAnsi="Times New Roman" w:cs="Times New Roman"/>
          <w:sz w:val="24"/>
          <w:szCs w:val="24"/>
        </w:rPr>
        <w:fldChar w:fldCharType="begin">
          <w:fldData xml:space="preserve">PEVuZE5vdGU+PENpdGU+PEF1dGhvcj5CbGFjazwvQXV0aG9yPjxZZWFyPjIwMTQ8L1llYXI+PFJl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</w:fldData>
        </w:fldChar>
      </w:r>
      <w:r w:rsidR="00515E33" w:rsidRPr="001D49FF">
        <w:rPr>
          <w:rFonts w:ascii="Times New Roman" w:eastAsia="Times New Roman" w:hAnsi="Times New Roman" w:cs="Times New Roman"/>
          <w:sz w:val="24"/>
          <w:szCs w:val="24"/>
        </w:rPr>
        <w:instrText xml:space="preserve"> ADDIN EN.CITE.DATA </w:instrText>
      </w:r>
      <w:r w:rsidR="00515E33" w:rsidRPr="001D49FF">
        <w:rPr>
          <w:rFonts w:ascii="Times New Roman" w:eastAsia="Times New Roman" w:hAnsi="Times New Roman" w:cs="Times New Roman"/>
          <w:sz w:val="24"/>
          <w:szCs w:val="24"/>
        </w:rPr>
      </w:r>
      <w:r w:rsidR="00515E33" w:rsidRPr="001D49FF">
        <w:rPr>
          <w:rFonts w:ascii="Times New Roman" w:eastAsia="Times New Roman" w:hAnsi="Times New Roman" w:cs="Times New Roman"/>
          <w:sz w:val="24"/>
          <w:szCs w:val="24"/>
        </w:rPr>
        <w:fldChar w:fldCharType="end"/>
      </w:r>
      <w:r w:rsidR="00515E33" w:rsidRPr="001D49FF">
        <w:rPr>
          <w:rFonts w:ascii="Times New Roman" w:eastAsia="Times New Roman" w:hAnsi="Times New Roman" w:cs="Times New Roman"/>
          <w:sz w:val="24"/>
          <w:szCs w:val="24"/>
        </w:rPr>
      </w:r>
      <w:r w:rsidR="00515E33" w:rsidRPr="001D49FF">
        <w:rPr>
          <w:rFonts w:ascii="Times New Roman" w:eastAsia="Times New Roman" w:hAnsi="Times New Roman" w:cs="Times New Roman"/>
          <w:sz w:val="24"/>
          <w:szCs w:val="24"/>
        </w:rPr>
        <w:fldChar w:fldCharType="separate"/>
      </w:r>
      <w:r w:rsidR="00515E33"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fldChar w:fldCharType="end"/>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bedded packs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Loose-housed cows continually add manure to the bedded 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t>
      </w:r>
      <w:r w:rsidR="00D50B9C" w:rsidRPr="00E5451C">
        <w:rPr>
          <w:rFonts w:ascii="Times New Roman" w:eastAsia="Times New Roman" w:hAnsi="Times New Roman" w:cs="Times New Roman"/>
          <w:sz w:val="24"/>
          <w:szCs w:val="24"/>
        </w:rPr>
        <w:fldChar w:fldCharType="begin">
          <w:fldData xml:space="preserve">PEVuZE5vdGU+PENpdGUgRXhjbHVkZUF1dGg9IjEiIEV4Y2x1ZGVZZWFyPSIxIiBIaWRkZW49IjEi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</w:fldData>
        </w:fldChar>
      </w:r>
      <w:r w:rsidR="00D50B9C" w:rsidRPr="00E5451C">
        <w:rPr>
          <w:rFonts w:ascii="Times New Roman" w:eastAsia="Times New Roman" w:hAnsi="Times New Roman" w:cs="Times New Roman"/>
          <w:sz w:val="24"/>
          <w:szCs w:val="24"/>
        </w:rPr>
        <w:instrText xml:space="preserve"> ADDIN EN.CITE </w:instrText>
      </w:r>
      <w:r w:rsidR="00D50B9C" w:rsidRPr="00E5451C">
        <w:rPr>
          <w:rFonts w:ascii="Times New Roman" w:eastAsia="Times New Roman" w:hAnsi="Times New Roman" w:cs="Times New Roman"/>
          <w:sz w:val="24"/>
          <w:szCs w:val="24"/>
        </w:rPr>
        <w:fldChar w:fldCharType="begin">
          <w:fldData xml:space="preserve">PEVuZE5vdGU+PENpdGUgRXhjbHVkZUF1dGg9IjEiIEV4Y2x1ZGVZZWFyPSIxIiBIaWRkZW49IjEi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</w:fldData>
        </w:fldChar>
      </w:r>
      <w:r w:rsidR="00D50B9C" w:rsidRPr="00E5451C">
        <w:rPr>
          <w:rFonts w:ascii="Times New Roman" w:eastAsia="Times New Roman" w:hAnsi="Times New Roman" w:cs="Times New Roman"/>
          <w:sz w:val="24"/>
          <w:szCs w:val="24"/>
        </w:rPr>
        <w:instrText xml:space="preserve"> ADDIN EN.CITE.DATA </w:instrText>
      </w:r>
      <w:r w:rsidR="00D50B9C" w:rsidRPr="00E5451C">
        <w:rPr>
          <w:rFonts w:ascii="Times New Roman" w:eastAsia="Times New Roman" w:hAnsi="Times New Roman" w:cs="Times New Roman"/>
          <w:sz w:val="24"/>
          <w:szCs w:val="24"/>
        </w:rPr>
      </w:r>
      <w:r w:rsidR="00D50B9C" w:rsidRPr="00E5451C">
        <w:rPr>
          <w:rFonts w:ascii="Times New Roman" w:eastAsia="Times New Roman" w:hAnsi="Times New Roman" w:cs="Times New Roman"/>
          <w:sz w:val="24"/>
          <w:szCs w:val="24"/>
        </w:rPr>
        <w:fldChar w:fldCharType="end"/>
      </w:r>
      <w:r w:rsidR="006F1BE2">
        <w:rPr>
          <w:rFonts w:ascii="Times New Roman" w:eastAsia="Times New Roman" w:hAnsi="Times New Roman" w:cs="Times New Roman"/>
          <w:sz w:val="24"/>
          <w:szCs w:val="24"/>
        </w:rPr>
      </w:r>
      <w:r w:rsidR="006F1BE2">
        <w:rPr>
          <w:rFonts w:ascii="Times New Roman" w:eastAsia="Times New Roman" w:hAnsi="Times New Roman" w:cs="Times New Roman"/>
          <w:sz w:val="24"/>
          <w:szCs w:val="24"/>
        </w:rPr>
        <w:fldChar w:fldCharType="separate"/>
      </w:r>
      <w:r w:rsidR="00D50B9C" w:rsidRPr="00E5451C">
        <w:rPr>
          <w:rFonts w:ascii="Times New Roman" w:eastAsia="Times New Roman" w:hAnsi="Times New Roman" w:cs="Times New Roman"/>
          <w:sz w:val="24"/>
          <w:szCs w:val="24"/>
        </w:rPr>
        <w:fldChar w:fldCharType="end"/>
      </w:r>
      <w:proofErr w:type="spellStart"/>
      <w:r w:rsidR="00D50B9C" w:rsidRPr="00E5451C">
        <w:rPr>
          <w:rFonts w:ascii="Times New Roman" w:eastAsia="Times New Roman" w:hAnsi="Times New Roman" w:cs="Times New Roman"/>
          <w:sz w:val="24"/>
          <w:szCs w:val="24"/>
        </w:rPr>
        <w:t>Wuytak</w:t>
      </w:r>
      <w:proofErr w:type="spellEnd"/>
      <w:r w:rsidR="00D50B9C" w:rsidRPr="00E5451C">
        <w:rPr>
          <w:rFonts w:ascii="Times New Roman" w:eastAsia="Times New Roman" w:hAnsi="Times New Roman" w:cs="Times New Roman"/>
          <w:sz w:val="24"/>
          <w:szCs w:val="24"/>
        </w:rPr>
        <w:t xml:space="preserve"> et. </w:t>
      </w:r>
      <w:r w:rsidR="00D50B9C" w:rsidRPr="00E5451C">
        <w:rPr>
          <w:rFonts w:ascii="Times New Roman" w:eastAsia="Times New Roman" w:hAnsi="Times New Roman" w:cs="Times New Roman"/>
          <w:sz w:val="24"/>
          <w:szCs w:val="24"/>
        </w:rPr>
        <w:lastRenderedPageBreak/>
        <w:t xml:space="preserve">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 xml:space="preserve">spp., </w:t>
      </w:r>
      <w:r w:rsidR="00D50B9C" w:rsidRPr="00E5451C">
        <w:rPr>
          <w:rFonts w:ascii="Times New Roman" w:eastAsia="Times New Roman" w:hAnsi="Times New Roman" w:cs="Times New Roman"/>
          <w:sz w:val="24"/>
          <w:szCs w:val="24"/>
        </w:rPr>
        <w:fldChar w:fldCharType="begin"/>
      </w:r>
      <w:r w:rsidR="00D50B9C" w:rsidRPr="00E5451C">
        <w:rPr>
          <w:rFonts w:ascii="Times New Roman" w:eastAsia="Times New Roman" w:hAnsi="Times New Roman" w:cs="Times New Roman"/>
          <w:sz w:val="24"/>
          <w:szCs w:val="24"/>
        </w:rPr>
        <w:instrText xml:space="preserve"> ADDIN EN.CITE &lt;EndNote&gt;&lt;Cite ExcludeAuth="1" ExcludeYear="1" Hidden="1"&gt;&lt;Author&gt;Eberhart&lt;/Author&gt;&lt;Year&gt;1984&lt;/Year&gt;&lt;RecNum&gt;645&lt;/RecNum&gt;&lt;record&gt;&lt;rec-number&gt;645&lt;/rec-number&gt;&lt;foreign-keys&gt;&lt;key app="EN" db-id="pss5de0wasp2t9es5tu5evzpa2svsdrveax9" timestamp="1701815368"&gt;645&lt;/key&gt;&lt;/foreign-keys&gt;&lt;ref-type name="Journal Article"&gt;17&lt;/ref-type&gt;&lt;contributors&gt;&lt;authors&gt;&lt;author&gt;Eberhart, R. J.&lt;/author&gt;&lt;/authors&gt;&lt;/contributors&gt;&lt;titles&gt;&lt;title&gt;Coliform Mastitis&lt;/title&gt;&lt;secondary-title&gt;Veterinary Clinics of North America: Large Animal Practice&lt;/secondary-title&gt;&lt;/titles&gt;&lt;periodical&gt;&lt;full-title&gt;Veterinary Clinics of North America: Large Animal Practice&lt;/full-title&gt;&lt;/periodical&gt;&lt;pages&gt;287-300&lt;/pages&gt;&lt;volume&gt;6&lt;/volume&gt;&lt;number&gt;2&lt;/number&gt;&lt;dates&gt;&lt;year&gt;1984&lt;/year&gt;&lt;pub-dates&gt;&lt;date&gt;1984/07/01/&lt;/date&gt;&lt;/pub-dates&gt;&lt;/dates&gt;&lt;isbn&gt;0196-9846&lt;/isbn&gt;&lt;urls&gt;&lt;related-urls&gt;&lt;url&gt;https://www.sciencedirect.com/science/article/pii/S019698461730023X&lt;/url&gt;&lt;/related-urls&gt;&lt;/urls&gt;&lt;electronic-resource-num&gt;https://doi.org/10.1016/S0196-9846(17)30023-X&lt;/electronic-resource-num&gt;&lt;/record&gt;&lt;/Cite&gt;&lt;/EndNote&gt;</w:instrText>
      </w:r>
      <w:r w:rsidR="006F1BE2">
        <w:rPr>
          <w:rFonts w:ascii="Times New Roman" w:eastAsia="Times New Roman" w:hAnsi="Times New Roman" w:cs="Times New Roman"/>
          <w:sz w:val="24"/>
          <w:szCs w:val="24"/>
        </w:rPr>
        <w:fldChar w:fldCharType="separate"/>
      </w:r>
      <w:r w:rsidR="00D50B9C" w:rsidRPr="00E5451C">
        <w:rPr>
          <w:rFonts w:ascii="Times New Roman" w:eastAsia="Times New Roman" w:hAnsi="Times New Roman" w:cs="Times New Roman"/>
          <w:sz w:val="24"/>
          <w:szCs w:val="24"/>
        </w:rPr>
        <w:fldChar w:fldCharType="end"/>
      </w:r>
      <w:r w:rsidR="00D50B9C" w:rsidRPr="00E5451C">
        <w:rPr>
          <w:rFonts w:ascii="Times New Roman" w:eastAsia="Times New Roman" w:hAnsi="Times New Roman" w:cs="Times New Roman"/>
          <w:sz w:val="24"/>
          <w:szCs w:val="24"/>
        </w:rPr>
        <w:t xml:space="preserve">Eberhart, 1984; streptococci, </w:t>
      </w:r>
      <w:proofErr w:type="spellStart"/>
      <w:r w:rsidR="00D50B9C" w:rsidRPr="00E5451C">
        <w:rPr>
          <w:rFonts w:ascii="Times New Roman" w:eastAsia="Times New Roman" w:hAnsi="Times New Roman" w:cs="Times New Roman"/>
          <w:sz w:val="24"/>
          <w:szCs w:val="24"/>
        </w:rPr>
        <w:t>Zadoks</w:t>
      </w:r>
      <w:proofErr w:type="spellEnd"/>
      <w:r w:rsidR="00D50B9C" w:rsidRPr="00E5451C">
        <w:rPr>
          <w:rFonts w:ascii="Times New Roman" w:eastAsia="Times New Roman" w:hAnsi="Times New Roman" w:cs="Times New Roman"/>
          <w:sz w:val="24"/>
          <w:szCs w:val="24"/>
        </w:rPr>
        <w:t xml:space="preserve"> et al., 2005</w:t>
      </w:r>
      <w:r w:rsidR="00543213" w:rsidRPr="00E5451C">
        <w:rPr>
          <w:rFonts w:ascii="Times New Roman" w:eastAsia="Times New Roman" w:hAnsi="Times New Roman" w:cs="Times New Roman"/>
          <w:sz w:val="24"/>
          <w:szCs w:val="24"/>
        </w:rPr>
        <w:fldChar w:fldCharType="begin"/>
      </w:r>
      <w:r w:rsidR="00543213" w:rsidRPr="00E5451C">
        <w:rPr>
          <w:rFonts w:ascii="Times New Roman" w:eastAsia="Times New Roman" w:hAnsi="Times New Roman" w:cs="Times New Roman"/>
          <w:sz w:val="24"/>
          <w:szCs w:val="24"/>
        </w:rPr>
        <w:instrText xml:space="preserve"> ADDIN EN.CITE &lt;EndNote&gt;&lt;Cite ExcludeAuth="1" ExcludeYear="1" Hidden="1"&gt;&lt;Author&gt;Zadoks&lt;/Author&gt;&lt;Year&gt;2005&lt;/Year&gt;&lt;RecNum&gt;646&lt;/RecNum&gt;&lt;record&gt;&lt;rec-number&gt;646&lt;/rec-number&gt;&lt;foreign-keys&gt;&lt;key app="EN" db-id="pss5de0wasp2t9es5tu5evzpa2svsdrveax9" timestamp="1701815785"&gt;646&lt;/key&gt;&lt;/foreign-keys&gt;&lt;ref-type name="Journal Article"&gt;17&lt;/ref-type&gt;&lt;contributors&gt;&lt;authors&gt;&lt;author&gt;Zadoks, Ruth N.&lt;/author&gt;&lt;author&gt;Tikofsky, Linda L.&lt;/author&gt;&lt;author&gt;Boor, Kathryn J.&lt;/author&gt;&lt;/authors&gt;&lt;/contributors&gt;&lt;titles&gt;&lt;title&gt;Ribotyping of Streptococcus uberis from a dairy&amp;apos;s environment, bovine feces and milk&lt;/title&gt;&lt;secondary-title&gt;Veterinary Microbiology&lt;/secondary-title&gt;&lt;/titles&gt;&lt;periodical&gt;&lt;full-title&gt;Veterinary Microbiology&lt;/full-title&gt;&lt;/periodical&gt;&lt;pages&gt;257-265&lt;/pages&gt;&lt;volume&gt;109&lt;/volume&gt;&lt;number&gt;3&lt;/number&gt;&lt;keywords&gt;&lt;keyword&gt;Mastitis&lt;/keyword&gt;&lt;keyword&gt;Environment&lt;/keyword&gt;&lt;keyword&gt;Soil&lt;/keyword&gt;&lt;keyword&gt;Fecal&lt;/keyword&gt;&lt;/keywords&gt;&lt;dates&gt;&lt;year&gt;2005&lt;/year&gt;&lt;pub-dates&gt;&lt;date&gt;2005/08/30/&lt;/date&gt;&lt;/pub-dates&gt;&lt;/dates&gt;&lt;isbn&gt;0378-1135&lt;/isbn&gt;&lt;urls&gt;&lt;related-urls&gt;&lt;url&gt;https://www.sciencedirect.com/science/article/pii/S0378113505001847&lt;/url&gt;&lt;/related-urls&gt;&lt;/urls&gt;&lt;electronic-resource-num&gt;https://doi.org/10.1016/j.vetmic.2005.05.008&lt;/electronic-resource-num&gt;&lt;/record&gt;&lt;/Cite&gt;&lt;/EndNote&gt;</w:instrText>
      </w:r>
      <w:r w:rsidR="006F1BE2">
        <w:rPr>
          <w:rFonts w:ascii="Times New Roman" w:eastAsia="Times New Roman" w:hAnsi="Times New Roman" w:cs="Times New Roman"/>
          <w:sz w:val="24"/>
          <w:szCs w:val="24"/>
        </w:rPr>
        <w:fldChar w:fldCharType="separate"/>
      </w:r>
      <w:r w:rsidR="00543213" w:rsidRPr="00E5451C">
        <w:rPr>
          <w:rFonts w:ascii="Times New Roman" w:eastAsia="Times New Roman" w:hAnsi="Times New Roman" w:cs="Times New Roman"/>
          <w:sz w:val="24"/>
          <w:szCs w:val="24"/>
        </w:rPr>
        <w:fldChar w:fldCharType="end"/>
      </w:r>
      <w:r w:rsidR="00D50B9C" w:rsidRPr="00E5451C">
        <w:rPr>
          <w:rFonts w:ascii="Times New Roman" w:eastAsia="Times New Roman" w:hAnsi="Times New Roman" w:cs="Times New Roman"/>
          <w:sz w:val="24"/>
          <w:szCs w:val="24"/>
        </w:rPr>
        <w:t>)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is more likely to have a higher bacteria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CF5FF7">
        <w:rPr>
          <w:rFonts w:ascii="Times New Roman" w:hAnsi="Times New Roman" w:cs="Times New Roman"/>
          <w:sz w:val="24"/>
          <w:szCs w:val="24"/>
        </w:rPr>
        <w:fldChar w:fldCharType="begin">
          <w:fldData xml:space="preserve">PEVuZE5vdGU+PENpdGU+PEF1dGhvcj5Ib2dhbjwvQXV0aG9yPjxZZWFyPjE5ODk8L1llYXI+PFJl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</w:fldData>
        </w:fldChar>
      </w:r>
      <w:r w:rsidR="00905DD7">
        <w:rPr>
          <w:rFonts w:ascii="Times New Roman" w:hAnsi="Times New Roman" w:cs="Times New Roman"/>
          <w:sz w:val="24"/>
          <w:szCs w:val="24"/>
        </w:rPr>
        <w:instrText xml:space="preserve"> ADDIN EN.CITE </w:instrText>
      </w:r>
      <w:r w:rsidR="00905DD7">
        <w:rPr>
          <w:rFonts w:ascii="Times New Roman" w:hAnsi="Times New Roman" w:cs="Times New Roman"/>
          <w:sz w:val="24"/>
          <w:szCs w:val="24"/>
        </w:rPr>
        <w:fldChar w:fldCharType="begin">
          <w:fldData xml:space="preserve">PEVuZE5vdGU+PENpdGU+PEF1dGhvcj5Ib2dhbjwvQXV0aG9yPjxZZWFyPjE5ODk8L1llYXI+PFJl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</w:fldData>
        </w:fldChar>
      </w:r>
      <w:r w:rsidR="00905DD7">
        <w:rPr>
          <w:rFonts w:ascii="Times New Roman" w:hAnsi="Times New Roman" w:cs="Times New Roman"/>
          <w:sz w:val="24"/>
          <w:szCs w:val="24"/>
        </w:rPr>
        <w:instrText xml:space="preserve"> ADDIN EN.CITE.DATA </w:instrText>
      </w:r>
      <w:r w:rsidR="00905DD7">
        <w:rPr>
          <w:rFonts w:ascii="Times New Roman" w:hAnsi="Times New Roman" w:cs="Times New Roman"/>
          <w:sz w:val="24"/>
          <w:szCs w:val="24"/>
        </w:rPr>
      </w:r>
      <w:r w:rsidR="00905DD7">
        <w:rPr>
          <w:rFonts w:ascii="Times New Roman" w:hAnsi="Times New Roman" w:cs="Times New Roman"/>
          <w:sz w:val="24"/>
          <w:szCs w:val="24"/>
        </w:rPr>
        <w:fldChar w:fldCharType="end"/>
      </w:r>
      <w:r w:rsidR="00CF5FF7">
        <w:rPr>
          <w:rFonts w:ascii="Times New Roman" w:hAnsi="Times New Roman" w:cs="Times New Roman"/>
          <w:sz w:val="24"/>
          <w:szCs w:val="24"/>
        </w:rPr>
      </w:r>
      <w:r w:rsidR="00CF5FF7">
        <w:rPr>
          <w:rFonts w:ascii="Times New Roman" w:hAnsi="Times New Roman" w:cs="Times New Roman"/>
          <w:sz w:val="24"/>
          <w:szCs w:val="24"/>
        </w:rPr>
        <w:fldChar w:fldCharType="separate"/>
      </w:r>
      <w:r w:rsidR="00905DD7">
        <w:rPr>
          <w:rFonts w:ascii="Times New Roman" w:hAnsi="Times New Roman" w:cs="Times New Roman"/>
          <w:noProof/>
          <w:sz w:val="24"/>
          <w:szCs w:val="24"/>
        </w:rPr>
        <w:t>(Hogan et al., 1989; Rowbotham and Ruegg, 2016b)</w:t>
      </w:r>
      <w:r w:rsidR="00CF5FF7">
        <w:rPr>
          <w:rFonts w:ascii="Times New Roman" w:hAnsi="Times New Roman" w:cs="Times New Roman"/>
          <w:sz w:val="24"/>
          <w:szCs w:val="24"/>
        </w:rPr>
        <w:fldChar w:fldCharType="end"/>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bedded packs, because: 1) organic bedding is inherently associated with </w:t>
      </w:r>
      <w:r w:rsidR="001505BD">
        <w:rPr>
          <w:rFonts w:ascii="Times New Roman" w:hAnsi="Times New Roman" w:cs="Times New Roman"/>
          <w:sz w:val="24"/>
          <w:szCs w:val="24"/>
        </w:rPr>
        <w:t xml:space="preserve">a </w:t>
      </w:r>
      <w:r w:rsidR="00D50B9C" w:rsidRPr="00B67475">
        <w:rPr>
          <w:rFonts w:ascii="Times New Roman" w:hAnsi="Times New Roman" w:cs="Times New Roman"/>
          <w:sz w:val="24"/>
          <w:szCs w:val="24"/>
        </w:rPr>
        <w:t>higher number of bacteria on teat ends</w:t>
      </w:r>
      <w:r w:rsidR="009F12F0">
        <w:rPr>
          <w:rFonts w:ascii="Times New Roman" w:hAnsi="Times New Roman" w:cs="Times New Roman"/>
          <w:sz w:val="24"/>
          <w:szCs w:val="24"/>
        </w:rPr>
        <w:t xml:space="preserve"> </w:t>
      </w:r>
      <w:r w:rsidR="006D762F">
        <w:rPr>
          <w:rFonts w:ascii="Times New Roman" w:hAnsi="Times New Roman" w:cs="Times New Roman"/>
          <w:sz w:val="24"/>
          <w:szCs w:val="24"/>
        </w:rPr>
        <w:fldChar w:fldCharType="begin">
          <w:fldData xml:space="preserve">PEVuZE5vdGU+PENpdGU+PEF1dGhvcj5GYWlyY2hpbGQ8L0F1dGhvcj48WWVhcj4xOTgyPC9ZZWFy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</w:fldData>
        </w:fldChar>
      </w:r>
      <w:r w:rsidR="00905DD7">
        <w:rPr>
          <w:rFonts w:ascii="Times New Roman" w:hAnsi="Times New Roman" w:cs="Times New Roman"/>
          <w:sz w:val="24"/>
          <w:szCs w:val="24"/>
        </w:rPr>
        <w:instrText xml:space="preserve"> ADDIN EN.CITE </w:instrText>
      </w:r>
      <w:r w:rsidR="00905DD7">
        <w:rPr>
          <w:rFonts w:ascii="Times New Roman" w:hAnsi="Times New Roman" w:cs="Times New Roman"/>
          <w:sz w:val="24"/>
          <w:szCs w:val="24"/>
        </w:rPr>
        <w:fldChar w:fldCharType="begin">
          <w:fldData xml:space="preserve">PEVuZE5vdGU+PENpdGU+PEF1dGhvcj5GYWlyY2hpbGQ8L0F1dGhvcj48WWVhcj4xOTgyPC9ZZWFy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</w:fldData>
        </w:fldChar>
      </w:r>
      <w:r w:rsidR="00905DD7">
        <w:rPr>
          <w:rFonts w:ascii="Times New Roman" w:hAnsi="Times New Roman" w:cs="Times New Roman"/>
          <w:sz w:val="24"/>
          <w:szCs w:val="24"/>
        </w:rPr>
        <w:instrText xml:space="preserve"> ADDIN EN.CITE.DATA </w:instrText>
      </w:r>
      <w:r w:rsidR="00905DD7">
        <w:rPr>
          <w:rFonts w:ascii="Times New Roman" w:hAnsi="Times New Roman" w:cs="Times New Roman"/>
          <w:sz w:val="24"/>
          <w:szCs w:val="24"/>
        </w:rPr>
      </w:r>
      <w:r w:rsidR="00905DD7">
        <w:rPr>
          <w:rFonts w:ascii="Times New Roman" w:hAnsi="Times New Roman" w:cs="Times New Roman"/>
          <w:sz w:val="24"/>
          <w:szCs w:val="24"/>
        </w:rPr>
        <w:fldChar w:fldCharType="end"/>
      </w:r>
      <w:r w:rsidR="006D762F">
        <w:rPr>
          <w:rFonts w:ascii="Times New Roman" w:hAnsi="Times New Roman" w:cs="Times New Roman"/>
          <w:sz w:val="24"/>
          <w:szCs w:val="24"/>
        </w:rPr>
      </w:r>
      <w:r w:rsidR="006D762F">
        <w:rPr>
          <w:rFonts w:ascii="Times New Roman" w:hAnsi="Times New Roman" w:cs="Times New Roman"/>
          <w:sz w:val="24"/>
          <w:szCs w:val="24"/>
        </w:rPr>
        <w:fldChar w:fldCharType="separate"/>
      </w:r>
      <w:r w:rsidR="00905DD7">
        <w:rPr>
          <w:rFonts w:ascii="Times New Roman" w:hAnsi="Times New Roman" w:cs="Times New Roman"/>
          <w:noProof/>
          <w:sz w:val="24"/>
          <w:szCs w:val="24"/>
        </w:rPr>
        <w:t>(Fairchild et al., 1982; Rowbotham and Ruegg, 2016b)</w:t>
      </w:r>
      <w:r w:rsidR="006D762F">
        <w:rPr>
          <w:rFonts w:ascii="Times New Roman" w:hAnsi="Times New Roman" w:cs="Times New Roman"/>
          <w:sz w:val="24"/>
          <w:szCs w:val="24"/>
        </w:rPr>
        <w:fldChar w:fldCharType="end"/>
      </w:r>
      <w:r w:rsidR="006D762F">
        <w:rPr>
          <w:rFonts w:ascii="Times New Roman" w:hAnsi="Times New Roman" w:cs="Times New Roman"/>
          <w:sz w:val="24"/>
          <w:szCs w:val="24"/>
        </w:rPr>
        <w:t xml:space="preserve">, </w:t>
      </w:r>
      <w:r w:rsidR="00D50B9C" w:rsidRPr="00B67475">
        <w:rPr>
          <w:rFonts w:ascii="Times New Roman" w:hAnsi="Times New Roman" w:cs="Times New Roman"/>
          <w:sz w:val="24"/>
          <w:szCs w:val="24"/>
        </w:rPr>
        <w:t xml:space="preserve">and 2) a higher concentration of bacteria in bedding </w:t>
      </w:r>
      <w:r w:rsidR="00CC33C4">
        <w:rPr>
          <w:rFonts w:ascii="Times New Roman" w:hAnsi="Times New Roman" w:cs="Times New Roman"/>
          <w:sz w:val="24"/>
          <w:szCs w:val="24"/>
        </w:rPr>
        <w:t>is related to</w:t>
      </w:r>
      <w:r w:rsidR="00D50B9C" w:rsidRPr="00B67475">
        <w:rPr>
          <w:rFonts w:ascii="Times New Roman" w:hAnsi="Times New Roman" w:cs="Times New Roman"/>
          <w:sz w:val="24"/>
          <w:szCs w:val="24"/>
        </w:rPr>
        <w:t xml:space="preserve"> a higher concentration of bacteria on teat ends</w:t>
      </w:r>
      <w:r w:rsidR="009F12F0">
        <w:rPr>
          <w:rFonts w:ascii="Times New Roman" w:hAnsi="Times New Roman" w:cs="Times New Roman"/>
          <w:sz w:val="24"/>
          <w:szCs w:val="24"/>
        </w:rPr>
        <w:t xml:space="preserve"> </w:t>
      </w:r>
      <w:r w:rsidR="003E3752">
        <w:rPr>
          <w:rFonts w:ascii="Times New Roman" w:hAnsi="Times New Roman" w:cs="Times New Roman"/>
          <w:sz w:val="24"/>
          <w:szCs w:val="24"/>
        </w:rPr>
        <w:fldChar w:fldCharType="begin">
          <w:fldData xml:space="preserve">PEVuZE5vdGU+PENpdGU+PEF1dGhvcj5aZGFub3dpY3o8L0F1dGhvcj48WWVhcj4yMDA0PC9ZZWFy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</w:fldData>
        </w:fldChar>
      </w:r>
      <w:r w:rsidR="00905DD7">
        <w:rPr>
          <w:rFonts w:ascii="Times New Roman" w:hAnsi="Times New Roman" w:cs="Times New Roman"/>
          <w:sz w:val="24"/>
          <w:szCs w:val="24"/>
        </w:rPr>
        <w:instrText xml:space="preserve"> ADDIN EN.CITE </w:instrText>
      </w:r>
      <w:r w:rsidR="00905DD7">
        <w:rPr>
          <w:rFonts w:ascii="Times New Roman" w:hAnsi="Times New Roman" w:cs="Times New Roman"/>
          <w:sz w:val="24"/>
          <w:szCs w:val="24"/>
        </w:rPr>
        <w:fldChar w:fldCharType="begin">
          <w:fldData xml:space="preserve">PEVuZE5vdGU+PENpdGU+PEF1dGhvcj5aZGFub3dpY3o8L0F1dGhvcj48WWVhcj4yMDA0PC9ZZWFy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</w:fldData>
        </w:fldChar>
      </w:r>
      <w:r w:rsidR="00905DD7">
        <w:rPr>
          <w:rFonts w:ascii="Times New Roman" w:hAnsi="Times New Roman" w:cs="Times New Roman"/>
          <w:sz w:val="24"/>
          <w:szCs w:val="24"/>
        </w:rPr>
        <w:instrText xml:space="preserve"> ADDIN EN.CITE.DATA </w:instrText>
      </w:r>
      <w:r w:rsidR="00905DD7">
        <w:rPr>
          <w:rFonts w:ascii="Times New Roman" w:hAnsi="Times New Roman" w:cs="Times New Roman"/>
          <w:sz w:val="24"/>
          <w:szCs w:val="24"/>
        </w:rPr>
      </w:r>
      <w:r w:rsidR="00905DD7">
        <w:rPr>
          <w:rFonts w:ascii="Times New Roman" w:hAnsi="Times New Roman" w:cs="Times New Roman"/>
          <w:sz w:val="24"/>
          <w:szCs w:val="24"/>
        </w:rPr>
        <w:fldChar w:fldCharType="end"/>
      </w:r>
      <w:r w:rsidR="003E3752">
        <w:rPr>
          <w:rFonts w:ascii="Times New Roman" w:hAnsi="Times New Roman" w:cs="Times New Roman"/>
          <w:sz w:val="24"/>
          <w:szCs w:val="24"/>
        </w:rPr>
      </w:r>
      <w:r w:rsidR="003E3752">
        <w:rPr>
          <w:rFonts w:ascii="Times New Roman" w:hAnsi="Times New Roman" w:cs="Times New Roman"/>
          <w:sz w:val="24"/>
          <w:szCs w:val="24"/>
        </w:rPr>
        <w:fldChar w:fldCharType="separate"/>
      </w:r>
      <w:r w:rsidR="00905DD7">
        <w:rPr>
          <w:rFonts w:ascii="Times New Roman" w:hAnsi="Times New Roman" w:cs="Times New Roman"/>
          <w:noProof/>
          <w:sz w:val="24"/>
          <w:szCs w:val="24"/>
        </w:rPr>
        <w:t>(Hogan and Smith, 1997; Zdanowicz et al., 2004; Rowbotham and Ruegg, 2016b)</w:t>
      </w:r>
      <w:r w:rsidR="003E3752">
        <w:rPr>
          <w:rFonts w:ascii="Times New Roman" w:hAnsi="Times New Roman" w:cs="Times New Roman"/>
          <w:sz w:val="24"/>
          <w:szCs w:val="24"/>
        </w:rPr>
        <w:fldChar w:fldCharType="end"/>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744C36">
        <w:rPr>
          <w:rFonts w:ascii="Times New Roman" w:hAnsi="Times New Roman" w:cs="Times New Roman"/>
          <w:sz w:val="24"/>
          <w:szCs w:val="24"/>
        </w:rPr>
        <w:fldChar w:fldCharType="begin">
          <w:fldData xml:space="preserve">PEVuZE5vdGU+PENpdGU+PEF1dGhvcj5OZWF2ZTwvQXV0aG9yPjxZZWFyPjE5NjY8L1llYXI+PFJl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</w:fldData>
        </w:fldChar>
      </w:r>
      <w:r w:rsidR="00622441">
        <w:rPr>
          <w:rFonts w:ascii="Times New Roman" w:hAnsi="Times New Roman" w:cs="Times New Roman"/>
          <w:sz w:val="24"/>
          <w:szCs w:val="24"/>
        </w:rPr>
        <w:instrText xml:space="preserve"> ADDIN EN.CITE </w:instrText>
      </w:r>
      <w:r w:rsidR="00622441">
        <w:rPr>
          <w:rFonts w:ascii="Times New Roman" w:hAnsi="Times New Roman" w:cs="Times New Roman"/>
          <w:sz w:val="24"/>
          <w:szCs w:val="24"/>
        </w:rPr>
        <w:fldChar w:fldCharType="begin">
          <w:fldData xml:space="preserve">PEVuZE5vdGU+PENpdGU+PEF1dGhvcj5OZWF2ZTwvQXV0aG9yPjxZZWFyPjE5NjY8L1llYXI+PFJl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</w:fldData>
        </w:fldChar>
      </w:r>
      <w:r w:rsidR="00622441">
        <w:rPr>
          <w:rFonts w:ascii="Times New Roman" w:hAnsi="Times New Roman" w:cs="Times New Roman"/>
          <w:sz w:val="24"/>
          <w:szCs w:val="24"/>
        </w:rPr>
        <w:instrText xml:space="preserve"> ADDIN EN.CITE.DATA </w:instrText>
      </w:r>
      <w:r w:rsidR="00622441">
        <w:rPr>
          <w:rFonts w:ascii="Times New Roman" w:hAnsi="Times New Roman" w:cs="Times New Roman"/>
          <w:sz w:val="24"/>
          <w:szCs w:val="24"/>
        </w:rPr>
      </w:r>
      <w:r w:rsidR="00622441">
        <w:rPr>
          <w:rFonts w:ascii="Times New Roman" w:hAnsi="Times New Roman" w:cs="Times New Roman"/>
          <w:sz w:val="24"/>
          <w:szCs w:val="24"/>
        </w:rPr>
        <w:fldChar w:fldCharType="end"/>
      </w:r>
      <w:r w:rsidR="00744C36">
        <w:rPr>
          <w:rFonts w:ascii="Times New Roman" w:hAnsi="Times New Roman" w:cs="Times New Roman"/>
          <w:sz w:val="24"/>
          <w:szCs w:val="24"/>
        </w:rPr>
      </w:r>
      <w:r w:rsidR="00744C36">
        <w:rPr>
          <w:rFonts w:ascii="Times New Roman" w:hAnsi="Times New Roman" w:cs="Times New Roman"/>
          <w:sz w:val="24"/>
          <w:szCs w:val="24"/>
        </w:rPr>
        <w:fldChar w:fldCharType="separate"/>
      </w:r>
      <w:r w:rsidR="00622441">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fldChar w:fldCharType="end"/>
      </w:r>
      <w:r w:rsidR="00744C36">
        <w:rPr>
          <w:rFonts w:ascii="Times New Roman" w:hAnsi="Times New Roman" w:cs="Times New Roman"/>
          <w:sz w:val="24"/>
          <w:szCs w:val="24"/>
        </w:rPr>
        <w:t>.</w:t>
      </w:r>
    </w:p>
    <w:p w14:paraId="6AD2A9DC" w14:textId="489855DF"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UmVjTnVtPjU4NzwvUmVjTnVtPjxEaXNwbGF5VGV4dD4oQmFyYmVyZyBldCBhbC4sIDIwMDdiOyBC
bGFjayBldCBhbC4sIDIwMTM7IEbDoXZlcm8gZXQgYWwuLCAyMDE1OyBFY2tlbGthbXAgZXQgYWwu
LCAyMDE2YjsgQWxiaW5vIGV0IGFsLiwgMjAxODsgSGVpbnMgZXQgYWwuLCAyMDE5KTwvRGlzcGxh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1F325E">
        <w:rPr>
          <w:rFonts w:ascii="Times New Roman" w:eastAsia="Times New Roman" w:hAnsi="Times New Roman" w:cs="Times New Roman"/>
          <w:color w:val="0E101A"/>
          <w:sz w:val="24"/>
          <w:szCs w:val="24"/>
        </w:rPr>
        <w:instrText xml:space="preserve"> ADDIN EN.CITE </w:instrText>
      </w:r>
      <w:r w:rsidR="001F325E">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UmVjTnVtPjU4NzwvUmVjTnVtPjxEaXNwbGF5VGV4dD4oQmFyYmVyZyBldCBhbC4sIDIwMDdiOyBC
bGFjayBldCBhbC4sIDIwMTM7IEbDoXZlcm8gZXQgYWwuLCAyMDE1OyBFY2tlbGthbXAgZXQgYWwu
LCAyMDE2YjsgQWxiaW5vIGV0IGFsLiwgMjAxODsgSGVpbnMgZXQgYWwuLCAyMDE5KTwvRGlzcGxh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1F325E">
        <w:rPr>
          <w:rFonts w:ascii="Times New Roman" w:eastAsia="Times New Roman" w:hAnsi="Times New Roman" w:cs="Times New Roman"/>
          <w:color w:val="0E101A"/>
          <w:sz w:val="24"/>
          <w:szCs w:val="24"/>
        </w:rPr>
        <w:instrText xml:space="preserve"> ADDIN EN.CITE.DATA </w:instrText>
      </w:r>
      <w:r w:rsidR="001F325E">
        <w:rPr>
          <w:rFonts w:ascii="Times New Roman" w:eastAsia="Times New Roman" w:hAnsi="Times New Roman" w:cs="Times New Roman"/>
          <w:color w:val="0E101A"/>
          <w:sz w:val="24"/>
          <w:szCs w:val="24"/>
        </w:rPr>
      </w:r>
      <w:r w:rsidR="001F325E">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sidR="001F325E">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It is unclear whether the herds included in these prior studies were </w:t>
      </w:r>
      <w:proofErr w:type="gramStart"/>
      <w:r>
        <w:rPr>
          <w:rFonts w:ascii="Times New Roman" w:eastAsia="Times New Roman" w:hAnsi="Times New Roman" w:cs="Times New Roman"/>
          <w:color w:val="0E101A"/>
          <w:sz w:val="24"/>
          <w:szCs w:val="24"/>
        </w:rPr>
        <w:lastRenderedPageBreak/>
        <w:t>conventionally-managed</w:t>
      </w:r>
      <w:proofErr w:type="gramEnd"/>
      <w:r>
        <w:rPr>
          <w:rFonts w:ascii="Times New Roman" w:eastAsia="Times New Roman" w:hAnsi="Times New Roman" w:cs="Times New Roman"/>
          <w:color w:val="0E101A"/>
          <w:sz w:val="24"/>
          <w:szCs w:val="24"/>
        </w:rPr>
        <w:t xml:space="preserve">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5A804511"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ins w:id="2" w:author="John Barlow" w:date="2023-12-11T17:11:00Z">
        <w:r w:rsidR="00782257">
          <w:rPr>
            <w:rFonts w:ascii="Times New Roman" w:eastAsia="Times New Roman" w:hAnsi="Times New Roman" w:cs="Times New Roman"/>
            <w:color w:val="0E101A"/>
            <w:sz w:val="24"/>
            <w:szCs w:val="24"/>
          </w:rPr>
          <w:t>,</w:t>
        </w:r>
      </w:ins>
      <w:r w:rsidRPr="00604EDE">
        <w:rPr>
          <w:rFonts w:ascii="Times New Roman" w:eastAsia="Times New Roman" w:hAnsi="Times New Roman" w:cs="Times New Roman"/>
          <w:color w:val="0E101A"/>
          <w:sz w:val="24"/>
          <w:szCs w:val="24"/>
        </w:rPr>
        <w:t xml:space="preserve">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bedded pack</w:t>
      </w:r>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is</w:t>
      </w:r>
      <w:r w:rsidR="005955E2">
        <w:rPr>
          <w:rFonts w:ascii="Times New Roman" w:eastAsia="Times New Roman" w:hAnsi="Times New Roman" w:cs="Times New Roman"/>
          <w:color w:val="0E101A"/>
          <w:sz w:val="24"/>
          <w:szCs w:val="24"/>
        </w:rPr>
        <w:t xml:space="preserv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ins w:id="3" w:author="Caitlin Jeffrey" w:date="2023-11-22T10:38:00Z">
        <w:r w:rsidR="00612B99">
          <w:rPr>
            <w:rFonts w:ascii="Times New Roman" w:eastAsia="Times New Roman" w:hAnsi="Times New Roman" w:cs="Times New Roman"/>
            <w:color w:val="0E101A"/>
            <w:sz w:val="24"/>
            <w:szCs w:val="24"/>
          </w:rPr>
          <w:t xml:space="preserve"> </w:t>
        </w:r>
      </w:ins>
      <w:r w:rsidR="00612B99">
        <w:rPr>
          <w:rFonts w:ascii="Times New Roman" w:eastAsia="Times New Roman" w:hAnsi="Times New Roman" w:cs="Times New Roman"/>
          <w:color w:val="0E101A"/>
          <w:sz w:val="24"/>
          <w:szCs w:val="24"/>
        </w:rPr>
        <w:fldChar w:fldCharType="begin">
          <w:fldData xml:space="preserve">PEVuZE5vdGU+PENpdGU+PEF1dGhvcj5GcmVnb25lc2k8L0F1dGhvcj48WWVhcj4yMDAxPC9ZZWFy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aXRlPjwvRW5kTm90ZT5=
</w:fldData>
        </w:fldChar>
      </w:r>
      <w:r w:rsidR="001F325E">
        <w:rPr>
          <w:rFonts w:ascii="Times New Roman" w:eastAsia="Times New Roman" w:hAnsi="Times New Roman" w:cs="Times New Roman"/>
          <w:color w:val="0E101A"/>
          <w:sz w:val="24"/>
          <w:szCs w:val="24"/>
        </w:rPr>
        <w:instrText xml:space="preserve"> ADDIN EN.CITE </w:instrText>
      </w:r>
      <w:r w:rsidR="001F325E">
        <w:rPr>
          <w:rFonts w:ascii="Times New Roman" w:eastAsia="Times New Roman" w:hAnsi="Times New Roman" w:cs="Times New Roman"/>
          <w:color w:val="0E101A"/>
          <w:sz w:val="24"/>
          <w:szCs w:val="24"/>
        </w:rPr>
        <w:fldChar w:fldCharType="begin">
          <w:fldData xml:space="preserve">PEVuZE5vdGU+PENpdGU+PEF1dGhvcj5GcmVnb25lc2k8L0F1dGhvcj48WWVhcj4yMDAxPC9ZZWFy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aXRlPjwvRW5kTm90ZT5=
</w:fldData>
        </w:fldChar>
      </w:r>
      <w:r w:rsidR="001F325E">
        <w:rPr>
          <w:rFonts w:ascii="Times New Roman" w:eastAsia="Times New Roman" w:hAnsi="Times New Roman" w:cs="Times New Roman"/>
          <w:color w:val="0E101A"/>
          <w:sz w:val="24"/>
          <w:szCs w:val="24"/>
        </w:rPr>
        <w:instrText xml:space="preserve"> ADDIN EN.CITE.DATA </w:instrText>
      </w:r>
      <w:r w:rsidR="001F325E">
        <w:rPr>
          <w:rFonts w:ascii="Times New Roman" w:eastAsia="Times New Roman" w:hAnsi="Times New Roman" w:cs="Times New Roman"/>
          <w:color w:val="0E101A"/>
          <w:sz w:val="24"/>
          <w:szCs w:val="24"/>
        </w:rPr>
      </w:r>
      <w:r w:rsidR="001F325E">
        <w:rPr>
          <w:rFonts w:ascii="Times New Roman" w:eastAsia="Times New Roman" w:hAnsi="Times New Roman" w:cs="Times New Roman"/>
          <w:color w:val="0E101A"/>
          <w:sz w:val="24"/>
          <w:szCs w:val="24"/>
        </w:rPr>
        <w:fldChar w:fldCharType="end"/>
      </w:r>
      <w:r w:rsidR="00612B99">
        <w:rPr>
          <w:rFonts w:ascii="Times New Roman" w:eastAsia="Times New Roman" w:hAnsi="Times New Roman" w:cs="Times New Roman"/>
          <w:color w:val="0E101A"/>
          <w:sz w:val="24"/>
          <w:szCs w:val="24"/>
        </w:rPr>
      </w:r>
      <w:r w:rsidR="00612B99">
        <w:rPr>
          <w:rFonts w:ascii="Times New Roman" w:eastAsia="Times New Roman" w:hAnsi="Times New Roman" w:cs="Times New Roman"/>
          <w:color w:val="0E101A"/>
          <w:sz w:val="24"/>
          <w:szCs w:val="24"/>
        </w:rPr>
        <w:fldChar w:fldCharType="separate"/>
      </w:r>
      <w:r w:rsidR="001F325E">
        <w:rPr>
          <w:rFonts w:ascii="Times New Roman" w:eastAsia="Times New Roman" w:hAnsi="Times New Roman" w:cs="Times New Roman"/>
          <w:noProof/>
          <w:color w:val="0E101A"/>
          <w:sz w:val="24"/>
          <w:szCs w:val="24"/>
        </w:rPr>
        <w:t>(Peeler et al., 2000; Fregonesi and Leaver, 2001; Barberg et al., 2007b; Lobeck et al., 2011)</w:t>
      </w:r>
      <w:r w:rsidR="00612B99">
        <w:rPr>
          <w:rFonts w:ascii="Times New Roman" w:eastAsia="Times New Roman" w:hAnsi="Times New Roman" w:cs="Times New Roman"/>
          <w:color w:val="0E101A"/>
          <w:sz w:val="24"/>
          <w:szCs w:val="24"/>
        </w:rPr>
        <w:fldChar w:fldCharType="end"/>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DB562C" w:rsidRPr="00177CD0">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sidRPr="00177CD0">
        <w:rPr>
          <w:rFonts w:ascii="Times New Roman" w:hAnsi="Times New Roman" w:cs="Times New Roman"/>
          <w:sz w:val="24"/>
          <w:szCs w:val="24"/>
        </w:rPr>
        <w:instrText xml:space="preserve"> ADDIN EN.CITE </w:instrText>
      </w:r>
      <w:r w:rsidR="009470D2" w:rsidRPr="00177CD0">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sidRPr="00177CD0">
        <w:rPr>
          <w:rFonts w:ascii="Times New Roman" w:hAnsi="Times New Roman" w:cs="Times New Roman"/>
          <w:sz w:val="24"/>
          <w:szCs w:val="24"/>
        </w:rPr>
        <w:instrText xml:space="preserve"> ADDIN EN.CITE.DATA </w:instrText>
      </w:r>
      <w:r w:rsidR="009470D2" w:rsidRPr="00177CD0">
        <w:rPr>
          <w:rFonts w:ascii="Times New Roman" w:hAnsi="Times New Roman" w:cs="Times New Roman"/>
          <w:sz w:val="24"/>
          <w:szCs w:val="24"/>
        </w:rPr>
      </w:r>
      <w:r w:rsidR="009470D2" w:rsidRPr="00177CD0">
        <w:rPr>
          <w:rFonts w:ascii="Times New Roman" w:hAnsi="Times New Roman" w:cs="Times New Roman"/>
          <w:sz w:val="24"/>
          <w:szCs w:val="24"/>
        </w:rPr>
        <w:fldChar w:fldCharType="end"/>
      </w:r>
      <w:r w:rsidR="00DB562C" w:rsidRPr="00177CD0">
        <w:rPr>
          <w:rFonts w:ascii="Times New Roman" w:hAnsi="Times New Roman" w:cs="Times New Roman"/>
          <w:sz w:val="24"/>
          <w:szCs w:val="24"/>
        </w:rPr>
      </w:r>
      <w:r w:rsidR="00DB562C" w:rsidRPr="00177CD0">
        <w:rPr>
          <w:rFonts w:ascii="Times New Roman" w:hAnsi="Times New Roman" w:cs="Times New Roman"/>
          <w:sz w:val="24"/>
          <w:szCs w:val="24"/>
        </w:rPr>
        <w:fldChar w:fldCharType="separate"/>
      </w:r>
      <w:r w:rsidR="009470D2" w:rsidRPr="00177CD0">
        <w:rPr>
          <w:rFonts w:ascii="Times New Roman" w:hAnsi="Times New Roman" w:cs="Times New Roman"/>
          <w:noProof/>
          <w:sz w:val="24"/>
          <w:szCs w:val="24"/>
        </w:rPr>
        <w:t>(O'Connor et al., 2016)</w:t>
      </w:r>
      <w:r w:rsidR="00DB562C" w:rsidRPr="00177CD0">
        <w:rPr>
          <w:rFonts w:ascii="Times New Roman" w:hAnsi="Times New Roman" w:cs="Times New Roman"/>
          <w:sz w:val="24"/>
          <w:szCs w:val="24"/>
        </w:rPr>
        <w:fldChar w:fldCharType="end"/>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2BCB032B" w14:textId="438A0209" w:rsidR="006238BB" w:rsidRPr="00177CD0" w:rsidRDefault="006238BB" w:rsidP="003449D7">
      <w:pPr>
        <w:spacing w:after="0" w:line="480" w:lineRule="auto"/>
        <w:ind w:firstLine="360"/>
        <w:rPr>
          <w:rFonts w:ascii="Times New Roman" w:hAnsi="Times New Roman" w:cs="Times New Roman"/>
          <w:b/>
          <w:bCs/>
          <w:sz w:val="24"/>
          <w:szCs w:val="24"/>
        </w:rPr>
      </w:pPr>
      <w:bookmarkStart w:id="4" w:name="_Hlk137445543"/>
      <w:r w:rsidRPr="00177CD0">
        <w:rPr>
          <w:rFonts w:ascii="Times New Roman" w:hAnsi="Times New Roman" w:cs="Times New Roman"/>
          <w:b/>
          <w:bCs/>
          <w:sz w:val="24"/>
          <w:szCs w:val="24"/>
        </w:rPr>
        <w:t>Herd enrollment and selection</w:t>
      </w:r>
    </w:p>
    <w:p w14:paraId="26454AB6" w14:textId="2434FAB3"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lastRenderedPageBreak/>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n =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CD7CC4" w:rsidRPr="00177CD0">
        <w:rPr>
          <w:rFonts w:ascii="Times New Roman" w:hAnsi="Times New Roman" w:cs="Times New Roman"/>
          <w:sz w:val="24"/>
          <w:szCs w:val="24"/>
        </w:rPr>
        <w:fldChar w:fldCharType="begin"/>
      </w:r>
      <w:r w:rsidR="001C5BD8" w:rsidRPr="00177CD0">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00CD7CC4" w:rsidRPr="00177CD0">
        <w:rPr>
          <w:rFonts w:ascii="Times New Roman" w:hAnsi="Times New Roman" w:cs="Times New Roman"/>
          <w:sz w:val="24"/>
          <w:szCs w:val="24"/>
        </w:rPr>
        <w:fldChar w:fldCharType="separate"/>
      </w:r>
      <w:r w:rsidR="001C5BD8" w:rsidRPr="00177CD0">
        <w:rPr>
          <w:rFonts w:ascii="Times New Roman" w:hAnsi="Times New Roman" w:cs="Times New Roman"/>
          <w:noProof/>
          <w:sz w:val="24"/>
          <w:szCs w:val="24"/>
        </w:rPr>
        <w:t>(Rinehart and Baier, 2011)</w:t>
      </w:r>
      <w:r w:rsidR="00CD7CC4" w:rsidRPr="00177CD0">
        <w:rPr>
          <w:rFonts w:ascii="Times New Roman" w:hAnsi="Times New Roman" w:cs="Times New Roman"/>
          <w:sz w:val="24"/>
          <w:szCs w:val="24"/>
        </w:rPr>
        <w:fldChar w:fldCharType="end"/>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D</w:t>
      </w:r>
      <w:r w:rsidR="00DF4C79" w:rsidRPr="00177CD0">
        <w:rPr>
          <w:rFonts w:ascii="Times New Roman" w:hAnsi="Times New Roman" w:cs="Times New Roman"/>
          <w:sz w:val="24"/>
          <w:szCs w:val="24"/>
        </w:rPr>
        <w:t xml:space="preserve">uring </w:t>
      </w:r>
      <w:r w:rsidR="00993C75" w:rsidRPr="00177CD0">
        <w:rPr>
          <w:rFonts w:ascii="Times New Roman" w:hAnsi="Times New Roman" w:cs="Times New Roman"/>
          <w:sz w:val="24"/>
          <w:szCs w:val="24"/>
        </w:rPr>
        <w:t xml:space="preserve">the </w:t>
      </w:r>
      <w:r w:rsidR="00DF4C79" w:rsidRPr="00177CD0">
        <w:rPr>
          <w:rFonts w:ascii="Times New Roman" w:hAnsi="Times New Roman" w:cs="Times New Roman"/>
          <w:sz w:val="24"/>
          <w:szCs w:val="24"/>
        </w:rPr>
        <w:t xml:space="preserve">non-grazing </w:t>
      </w:r>
      <w:r w:rsidR="00993C75" w:rsidRPr="00177CD0">
        <w:rPr>
          <w:rFonts w:ascii="Times New Roman" w:hAnsi="Times New Roman" w:cs="Times New Roman"/>
          <w:sz w:val="24"/>
          <w:szCs w:val="24"/>
        </w:rPr>
        <w:t>season</w:t>
      </w:r>
      <w:r w:rsidR="000B300E" w:rsidRPr="00177CD0">
        <w:rPr>
          <w:rFonts w:ascii="Times New Roman" w:hAnsi="Times New Roman" w:cs="Times New Roman"/>
          <w:sz w:val="24"/>
          <w:szCs w:val="24"/>
        </w:rPr>
        <w:t xml:space="preserve"> (typically November-May in Vermont),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r w:rsidR="001A45D7" w:rsidRPr="00177CD0">
        <w:rPr>
          <w:rFonts w:ascii="Times New Roman" w:hAnsi="Times New Roman" w:cs="Times New Roman"/>
          <w:sz w:val="24"/>
          <w:szCs w:val="24"/>
        </w:rPr>
        <w:t xml:space="preserve">The </w:t>
      </w:r>
      <w:r w:rsidR="001265C4" w:rsidRPr="00177CD0">
        <w:rPr>
          <w:rFonts w:ascii="Times New Roman" w:hAnsi="Times New Roman" w:cs="Times New Roman"/>
          <w:sz w:val="24"/>
          <w:szCs w:val="24"/>
        </w:rPr>
        <w:t xml:space="preserve">Winter 2018-2019 </w:t>
      </w:r>
      <w:r w:rsidR="001A45D7" w:rsidRPr="00177CD0">
        <w:rPr>
          <w:rFonts w:ascii="Times New Roman" w:hAnsi="Times New Roman" w:cs="Times New Roman"/>
          <w:sz w:val="24"/>
          <w:szCs w:val="24"/>
        </w:rPr>
        <w:t xml:space="preserve">survey aimed to quantify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housing and bedding types used 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r w:rsidR="001A45D7" w:rsidRPr="00177CD0">
        <w:rPr>
          <w:rFonts w:ascii="Times New Roman" w:hAnsi="Times New Roman" w:cs="Times New Roman"/>
          <w:sz w:val="24"/>
          <w:szCs w:val="24"/>
        </w:rPr>
        <w:t xml:space="preserve"> </w:t>
      </w:r>
      <w:r w:rsidR="001A45D7" w:rsidRPr="00177CD0">
        <w:rPr>
          <w:rFonts w:ascii="Times New Roman" w:hAnsi="Times New Roman" w:cs="Times New Roman"/>
          <w:sz w:val="24"/>
          <w:szCs w:val="24"/>
        </w:rPr>
        <w:fldChar w:fldCharType="begin"/>
      </w:r>
      <w:r w:rsidR="001A45D7" w:rsidRPr="00177CD0">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A45D7" w:rsidRPr="00177CD0">
        <w:rPr>
          <w:rFonts w:ascii="Times New Roman" w:hAnsi="Times New Roman" w:cs="Times New Roman"/>
          <w:sz w:val="24"/>
          <w:szCs w:val="24"/>
        </w:rPr>
        <w:fldChar w:fldCharType="separate"/>
      </w:r>
      <w:r w:rsidR="001A45D7"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fldChar w:fldCharType="end"/>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 xml:space="preserve">housing system: 1) freestall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 xml:space="preserve">bedded with sand, 2) freestall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 xml:space="preserve">sawdust, 3) tiestall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 a</w:t>
      </w:r>
      <w:r w:rsidR="00255582" w:rsidRPr="00177CD0">
        <w:rPr>
          <w:rFonts w:ascii="Times New Roman" w:hAnsi="Times New Roman" w:cs="Times New Roman"/>
          <w:sz w:val="24"/>
          <w:szCs w:val="24"/>
        </w:rPr>
        <w:t>n enclosed</w:t>
      </w:r>
      <w:r w:rsidRPr="00177CD0">
        <w:rPr>
          <w:rFonts w:ascii="Times New Roman" w:hAnsi="Times New Roman" w:cs="Times New Roman"/>
          <w:sz w:val="24"/>
          <w:szCs w:val="24"/>
        </w:rPr>
        <w:t xml:space="preserve"> loose housing </w:t>
      </w:r>
      <w:r w:rsidR="00255582" w:rsidRPr="00177CD0">
        <w:rPr>
          <w:rFonts w:ascii="Times New Roman" w:hAnsi="Times New Roman" w:cs="Times New Roman"/>
          <w:sz w:val="24"/>
          <w:szCs w:val="24"/>
        </w:rPr>
        <w:t xml:space="preserve">facility </w:t>
      </w:r>
      <w:r w:rsidRPr="00177CD0">
        <w:rPr>
          <w:rFonts w:ascii="Times New Roman" w:hAnsi="Times New Roman" w:cs="Times New Roman"/>
          <w:sz w:val="24"/>
          <w:szCs w:val="24"/>
        </w:rPr>
        <w:t xml:space="preserve">deeply bedded with organic material (hereafter, “bedded pack”). 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w:t>
      </w:r>
      <w:proofErr w:type="gramStart"/>
      <w:r w:rsidRPr="00177CD0">
        <w:rPr>
          <w:rFonts w:ascii="Times New Roman" w:hAnsi="Times New Roman" w:cs="Times New Roman"/>
          <w:sz w:val="24"/>
          <w:szCs w:val="24"/>
        </w:rPr>
        <w:t>season, and</w:t>
      </w:r>
      <w:proofErr w:type="gramEnd"/>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bedded packs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 </w:t>
      </w:r>
    </w:p>
    <w:p w14:paraId="2E2C7B10" w14:textId="5E91F5A5" w:rsidR="006238BB" w:rsidRPr="00177CD0" w:rsidRDefault="006A1FB2" w:rsidP="003449D7">
      <w:pPr>
        <w:spacing w:after="0" w:line="480" w:lineRule="auto"/>
        <w:rPr>
          <w:rFonts w:ascii="Times New Roman" w:hAnsi="Times New Roman" w:cs="Times New Roman"/>
          <w:sz w:val="24"/>
          <w:szCs w:val="24"/>
        </w:rPr>
      </w:pPr>
      <w:r w:rsidRPr="00177CD0">
        <w:rPr>
          <w:rFonts w:ascii="Times New Roman" w:hAnsi="Times New Roman" w:cs="Times New Roman"/>
          <w:sz w:val="24"/>
          <w:szCs w:val="24"/>
        </w:rPr>
        <w:tab/>
      </w:r>
      <w:r w:rsidR="006238BB" w:rsidRPr="00177CD0">
        <w:rPr>
          <w:rFonts w:ascii="Times New Roman" w:hAnsi="Times New Roman" w:cs="Times New Roman"/>
          <w:sz w:val="24"/>
          <w:szCs w:val="24"/>
        </w:rPr>
        <w:t xml:space="preserve">A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from a list of eligible farms (grouped by housing/bedding combination) using the phone number or email address provided in 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xml:space="preserve">, with 10 </w:t>
      </w:r>
      <w:r w:rsidR="006238BB" w:rsidRPr="00177CD0">
        <w:rPr>
          <w:rFonts w:ascii="Times New Roman" w:hAnsi="Times New Roman" w:cs="Times New Roman"/>
          <w:sz w:val="24"/>
          <w:szCs w:val="24"/>
        </w:rPr>
        <w:lastRenderedPageBreak/>
        <w:t>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r w:rsidR="00272747" w:rsidRPr="00177CD0">
        <w:rPr>
          <w:rFonts w:ascii="Times New Roman" w:hAnsi="Times New Roman" w:cs="Times New Roman"/>
          <w:sz w:val="24"/>
          <w:szCs w:val="24"/>
        </w:rPr>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00272747"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00272747"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bedded pack system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bedded pack system,</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r w:rsidR="00DF7C3A" w:rsidRPr="00177CD0">
        <w:rPr>
          <w:rFonts w:ascii="Times New Roman" w:hAnsi="Times New Roman" w:cs="Times New Roman"/>
          <w:sz w:val="24"/>
          <w:szCs w:val="24"/>
        </w:rPr>
        <w:t>bedded packs</w:t>
      </w:r>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sidRPr="00177CD0">
        <w:rPr>
          <w:rFonts w:ascii="Times New Roman" w:hAnsi="Times New Roman" w:cs="Times New Roman"/>
          <w:sz w:val="24"/>
          <w:szCs w:val="24"/>
        </w:rPr>
        <w:t xml:space="preserve">Additionally, two bedded pack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r w:rsidR="00272747" w:rsidRPr="00177CD0">
        <w:rPr>
          <w:rFonts w:ascii="Times New Roman" w:hAnsi="Times New Roman" w:cs="Times New Roman"/>
          <w:sz w:val="24"/>
          <w:szCs w:val="24"/>
        </w:rPr>
        <w:t xml:space="preserve">This </w:t>
      </w:r>
      <w:r w:rsidR="008153D2" w:rsidRPr="00177CD0">
        <w:rPr>
          <w:rFonts w:ascii="Times New Roman" w:hAnsi="Times New Roman" w:cs="Times New Roman"/>
          <w:sz w:val="24"/>
          <w:szCs w:val="24"/>
        </w:rPr>
        <w:t xml:space="preserve">study </w:t>
      </w:r>
      <w:r w:rsidR="00EC1674" w:rsidRPr="00177CD0">
        <w:rPr>
          <w:rFonts w:ascii="Times New Roman" w:hAnsi="Times New Roman" w:cs="Times New Roman"/>
          <w:sz w:val="24"/>
          <w:szCs w:val="24"/>
        </w:rPr>
        <w:t xml:space="preserve">was intended to study cows while they were in their </w:t>
      </w:r>
      <w:r w:rsidR="0021422E" w:rsidRPr="00177CD0">
        <w:rPr>
          <w:rFonts w:ascii="Times New Roman" w:hAnsi="Times New Roman" w:cs="Times New Roman"/>
          <w:sz w:val="24"/>
          <w:szCs w:val="24"/>
        </w:rPr>
        <w:t xml:space="preserve">indoor </w:t>
      </w:r>
      <w:r w:rsidR="00EC1674" w:rsidRPr="00177CD0">
        <w:rPr>
          <w:rFonts w:ascii="Times New Roman" w:hAnsi="Times New Roman" w:cs="Times New Roman"/>
          <w:sz w:val="24"/>
          <w:szCs w:val="24"/>
        </w:rPr>
        <w:t>housing system, so all herds visits were completed before any grazing had begun for the season.</w:t>
      </w:r>
    </w:p>
    <w:p w14:paraId="7B79EAE7" w14:textId="16CCF5A9"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(1 freestall bedded with sand, 5 freestalls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sawdust, 10 tiestalls 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bedded packs)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 xml:space="preserve">May 2019. All herds sampled during this 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r w:rsidR="00230E58" w:rsidRPr="00177CD0">
        <w:rPr>
          <w:rFonts w:ascii="Times New Roman" w:hAnsi="Times New Roman" w:cs="Times New Roman"/>
          <w:sz w:val="24"/>
          <w:szCs w:val="24"/>
        </w:rPr>
        <w:t xml:space="preserve"> for the grazing season</w:t>
      </w:r>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complete the remaining 19 herds. </w:t>
      </w:r>
      <w:r w:rsidR="006D66BD" w:rsidRPr="00177CD0">
        <w:rPr>
          <w:rFonts w:ascii="Times New Roman" w:hAnsi="Times New Roman" w:cs="Times New Roman"/>
          <w:sz w:val="24"/>
          <w:szCs w:val="24"/>
        </w:rPr>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t>
      </w:r>
      <w:r w:rsidRPr="00177CD0">
        <w:rPr>
          <w:rFonts w:ascii="Times New Roman" w:hAnsi="Times New Roman" w:cs="Times New Roman"/>
          <w:sz w:val="24"/>
          <w:szCs w:val="24"/>
        </w:rPr>
        <w:lastRenderedPageBreak/>
        <w:t xml:space="preserve">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freestall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r w:rsidR="008A62FC" w:rsidRPr="00177CD0">
        <w:rPr>
          <w:rFonts w:ascii="Times New Roman" w:hAnsi="Times New Roman" w:cs="Times New Roman"/>
          <w:sz w:val="24"/>
          <w:szCs w:val="24"/>
        </w:rPr>
        <w:t>freestall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freestalls bedded with 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10 tiestalls 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and 5 bedded packs (BP).</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2BA86EAD"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4B78F5" w:rsidRPr="00177CD0">
        <w:rPr>
          <w:rFonts w:ascii="Times New Roman" w:hAnsi="Times New Roman" w:cs="Times New Roman"/>
          <w:sz w:val="24"/>
          <w:szCs w:val="24"/>
        </w:rPr>
        <w:fldChar w:fldCharType="begin"/>
      </w:r>
      <w:r w:rsidR="004B78F5" w:rsidRPr="00177CD0">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4B78F5" w:rsidRPr="00177CD0">
        <w:rPr>
          <w:rFonts w:ascii="Times New Roman" w:hAnsi="Times New Roman" w:cs="Times New Roman"/>
          <w:sz w:val="24"/>
          <w:szCs w:val="24"/>
        </w:rPr>
        <w:fldChar w:fldCharType="separate"/>
      </w:r>
      <w:r w:rsidR="004B78F5"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fldChar w:fldCharType="end"/>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 xml:space="preserve">Farms using bedded pack systems were asked additional questions to gather detailed information about bedded pack construction, management, monitoring practices, and perceptions comparing </w:t>
      </w:r>
      <w:r w:rsidR="00115309" w:rsidRPr="00177CD0">
        <w:rPr>
          <w:rFonts w:ascii="Times New Roman" w:hAnsi="Times New Roman" w:cs="Times New Roman"/>
          <w:sz w:val="24"/>
          <w:szCs w:val="24"/>
        </w:rPr>
        <w:lastRenderedPageBreak/>
        <w:t>bedded packs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177CD0">
        <w:rPr>
          <w:rFonts w:ascii="Times New Roman" w:hAnsi="Times New Roman" w:cs="Times New Roman"/>
          <w:sz w:val="24"/>
          <w:szCs w:val="24"/>
        </w:rPr>
        <w:t>KoboCollect</w:t>
      </w:r>
      <w:proofErr w:type="spellEnd"/>
      <w:r w:rsidR="00DB4BAB" w:rsidRPr="00177CD0">
        <w:rPr>
          <w:rFonts w:ascii="Times New Roman" w:hAnsi="Times New Roman" w:cs="Times New Roman"/>
          <w:sz w:val="24"/>
          <w:szCs w:val="24"/>
        </w:rPr>
        <w:t xml:space="preserve"> software </w:t>
      </w:r>
      <w:r w:rsidR="0063522C" w:rsidRPr="00177CD0">
        <w:rPr>
          <w:rFonts w:ascii="Times New Roman" w:hAnsi="Times New Roman" w:cs="Times New Roman"/>
          <w:sz w:val="24"/>
          <w:szCs w:val="24"/>
        </w:rPr>
        <w:t>(</w:t>
      </w:r>
      <w:proofErr w:type="spellStart"/>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w:t>
      </w:r>
      <w:proofErr w:type="spellEnd"/>
      <w:r w:rsidR="00E8726D" w:rsidRPr="00177CD0">
        <w:rPr>
          <w:rFonts w:ascii="Times New Roman" w:hAnsi="Times New Roman" w:cs="Times New Roman"/>
          <w:sz w:val="24"/>
          <w:szCs w:val="24"/>
        </w:rPr>
        <w:t>, 2019)</w:t>
      </w:r>
      <w:r w:rsidR="00974340" w:rsidRPr="00177CD0">
        <w:rPr>
          <w:rFonts w:ascii="Times New Roman" w:hAnsi="Times New Roman" w:cs="Times New Roman"/>
          <w:sz w:val="24"/>
          <w:szCs w:val="24"/>
        </w:rPr>
        <w:t xml:space="preserve"> </w:t>
      </w:r>
      <w:r w:rsidR="00974340" w:rsidRPr="00177CD0">
        <w:rPr>
          <w:rFonts w:ascii="Times New Roman" w:hAnsi="Times New Roman" w:cs="Times New Roman"/>
          <w:sz w:val="24"/>
          <w:szCs w:val="24"/>
        </w:rPr>
        <w:fldChar w:fldCharType="begin"/>
      </w:r>
      <w:r w:rsidR="00974340" w:rsidRPr="00177CD0">
        <w:rPr>
          <w:rFonts w:ascii="Times New Roman" w:hAnsi="Times New Roman" w:cs="Times New Roman"/>
          <w:sz w:val="24"/>
          <w:szCs w:val="24"/>
        </w:rPr>
        <w:instrText xml:space="preserve"> ADDIN EN.CITE &lt;EndNote&gt;&lt;Cite ExcludeAuth="1" ExcludeYear="1" Hidden="1"&gt;&lt;RecNum&gt;564&lt;/RecNum&gt;&lt;record&gt;&lt;rec-number&gt;564&lt;/rec-number&gt;&lt;foreign-keys&gt;&lt;key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006F1BE2">
        <w:rPr>
          <w:rFonts w:ascii="Times New Roman" w:hAnsi="Times New Roman" w:cs="Times New Roman"/>
          <w:sz w:val="24"/>
          <w:szCs w:val="24"/>
        </w:rPr>
        <w:fldChar w:fldCharType="separate"/>
      </w:r>
      <w:r w:rsidR="00974340" w:rsidRPr="00177CD0">
        <w:rPr>
          <w:rFonts w:ascii="Times New Roman" w:hAnsi="Times New Roman" w:cs="Times New Roman"/>
          <w:sz w:val="24"/>
          <w:szCs w:val="24"/>
        </w:rPr>
        <w:fldChar w:fldCharType="end"/>
      </w:r>
      <w:r w:rsidR="00251480" w:rsidRPr="00177CD0">
        <w:rPr>
          <w:rFonts w:ascii="Times New Roman" w:hAnsi="Times New Roman" w:cs="Times New Roman"/>
          <w:sz w:val="24"/>
          <w:szCs w:val="24"/>
        </w:rPr>
        <w:t>.</w:t>
      </w:r>
    </w:p>
    <w:p w14:paraId="0EA8A51F" w14:textId="77777777" w:rsidR="001609E4" w:rsidRDefault="005B06F9" w:rsidP="001609E4">
      <w:pPr>
        <w:spacing w:after="0" w:line="480" w:lineRule="auto"/>
        <w:ind w:firstLine="360"/>
        <w:rPr>
          <w:ins w:id="5" w:author="Caitlin Jeffrey" w:date="2023-12-14T17:31:00Z"/>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and </w:t>
      </w:r>
      <w:r w:rsidR="009C254A" w:rsidRPr="00177CD0">
        <w:rPr>
          <w:rFonts w:ascii="Times New Roman" w:hAnsi="Times New Roman" w:cs="Times New Roman"/>
          <w:sz w:val="24"/>
          <w:szCs w:val="24"/>
        </w:rPr>
        <w:t>bedding</w:t>
      </w:r>
      <w:r w:rsidR="00F42DA4" w:rsidRPr="00177CD0">
        <w:rPr>
          <w:rFonts w:ascii="Times New Roman" w:hAnsi="Times New Roman" w:cs="Times New Roman"/>
          <w:sz w:val="24"/>
          <w:szCs w:val="24"/>
        </w:rPr>
        <w:t xml:space="preserve"> samples</w:t>
      </w:r>
      <w:r w:rsidR="009C254A" w:rsidRPr="00177CD0">
        <w:rPr>
          <w:rFonts w:ascii="Times New Roman" w:hAnsi="Times New Roman" w:cs="Times New Roman"/>
          <w:sz w:val="24"/>
          <w:szCs w:val="24"/>
        </w:rPr>
        <w:t xml:space="preserve"> </w:t>
      </w:r>
      <w:r w:rsidR="00F42DA4" w:rsidRPr="00177CD0">
        <w:rPr>
          <w:rFonts w:ascii="Times New Roman" w:hAnsi="Times New Roman" w:cs="Times New Roman"/>
          <w:sz w:val="24"/>
          <w:szCs w:val="24"/>
        </w:rPr>
        <w:t>were collected</w:t>
      </w:r>
      <w:r w:rsidR="00655E1E" w:rsidRPr="00177CD0">
        <w:rPr>
          <w:rFonts w:ascii="Times New Roman" w:hAnsi="Times New Roman" w:cs="Times New Roman"/>
          <w:sz w:val="24"/>
          <w:szCs w:val="24"/>
        </w:rPr>
        <w:t>.</w:t>
      </w:r>
      <w:r w:rsidR="002845E6" w:rsidRPr="00177CD0">
        <w:rPr>
          <w:rFonts w:ascii="Times New Roman" w:hAnsi="Times New Roman" w:cs="Times New Roman"/>
          <w:sz w:val="24"/>
          <w:szCs w:val="24"/>
        </w:rPr>
        <w:t xml:space="preserve"> </w:t>
      </w:r>
      <w:r w:rsidR="004636D7" w:rsidRPr="00177CD0">
        <w:rPr>
          <w:rFonts w:ascii="Times New Roman" w:hAnsi="Times New Roman" w:cs="Times New Roman"/>
          <w:sz w:val="24"/>
          <w:szCs w:val="24"/>
        </w:rPr>
        <w:t xml:space="preserve">The bulk tank milk sample was </w:t>
      </w:r>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bulk tank using a 250-mL sterile single-use vial (Blue </w:t>
      </w:r>
      <w:proofErr w:type="spellStart"/>
      <w:r w:rsidR="006238BB" w:rsidRPr="00177CD0">
        <w:rPr>
          <w:rFonts w:ascii="Times New Roman" w:hAnsi="Times New Roman" w:cs="Times New Roman"/>
          <w:sz w:val="24"/>
          <w:szCs w:val="24"/>
        </w:rPr>
        <w:t>Dippas</w:t>
      </w:r>
      <w:proofErr w:type="spellEnd"/>
      <w:r w:rsidR="006238BB" w:rsidRPr="00177CD0">
        <w:rPr>
          <w:rFonts w:ascii="Times New Roman" w:hAnsi="Times New Roman" w:cs="Times New Roman"/>
          <w:sz w:val="24"/>
          <w:szCs w:val="24"/>
        </w:rPr>
        <w:t xml:space="preserve">™, </w:t>
      </w:r>
      <w:proofErr w:type="spellStart"/>
      <w:r w:rsidR="006238BB" w:rsidRPr="00177CD0">
        <w:rPr>
          <w:rFonts w:ascii="Times New Roman" w:hAnsi="Times New Roman" w:cs="Times New Roman"/>
          <w:sz w:val="24"/>
          <w:szCs w:val="24"/>
        </w:rPr>
        <w:t>Dynalon</w:t>
      </w:r>
      <w:proofErr w:type="spellEnd"/>
      <w:r w:rsidR="006238BB" w:rsidRPr="00177CD0">
        <w:rPr>
          <w:rFonts w:ascii="Times New Roman" w:hAnsi="Times New Roman" w:cs="Times New Roman"/>
          <w:sz w:val="24"/>
          <w:szCs w:val="24"/>
        </w:rPr>
        <w:t xml:space="preserve">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Additionally, m</w:t>
      </w:r>
      <w:r w:rsidR="006238BB" w:rsidRPr="00177CD0">
        <w:rPr>
          <w:rFonts w:ascii="Times New Roman" w:hAnsi="Times New Roman" w:cs="Times New Roman"/>
          <w:sz w:val="24"/>
          <w:szCs w:val="24"/>
        </w:rPr>
        <w:t>easurements of the housing facilities were recorded for freestalls and tiestalls</w:t>
      </w:r>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 xml:space="preserve">stocking density, trainer use), as well as observations about bedded packs when applicable (temperature, 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r w:rsidR="00EC4B9B" w:rsidRPr="00177CD0">
        <w:rPr>
          <w:rFonts w:ascii="Times New Roman" w:hAnsi="Times New Roman" w:cs="Times New Roman"/>
          <w:sz w:val="24"/>
          <w:szCs w:val="24"/>
        </w:rPr>
        <w:t>If multiple pens were present (</w:t>
      </w:r>
      <w:r w:rsidR="00AD61CD" w:rsidRPr="00177CD0">
        <w:rPr>
          <w:rFonts w:ascii="Times New Roman" w:hAnsi="Times New Roman" w:cs="Times New Roman"/>
          <w:sz w:val="24"/>
          <w:szCs w:val="24"/>
        </w:rPr>
        <w:t>e.g.,</w:t>
      </w:r>
      <w:r w:rsidR="00EC4B9B" w:rsidRPr="00177CD0">
        <w:rPr>
          <w:rFonts w:ascii="Times New Roman" w:hAnsi="Times New Roman" w:cs="Times New Roman"/>
          <w:sz w:val="24"/>
          <w:szCs w:val="24"/>
        </w:rPr>
        <w:t xml:space="preserve"> freestall barn),</w:t>
      </w:r>
      <w:r w:rsidR="00C61F54" w:rsidRPr="00177CD0">
        <w:rPr>
          <w:rFonts w:ascii="Times New Roman" w:hAnsi="Times New Roman" w:cs="Times New Roman"/>
          <w:sz w:val="24"/>
          <w:szCs w:val="24"/>
        </w:rPr>
        <w:t xml:space="preserve"> used</w:t>
      </w:r>
      <w:r w:rsidR="00EC4B9B" w:rsidRPr="00177CD0">
        <w:rPr>
          <w:rFonts w:ascii="Times New Roman" w:hAnsi="Times New Roman" w:cs="Times New Roman"/>
          <w:sz w:val="24"/>
          <w:szCs w:val="24"/>
        </w:rPr>
        <w:t xml:space="preserve"> bedding </w:t>
      </w:r>
      <w:r w:rsidR="00B0578E" w:rsidRPr="00177CD0">
        <w:rPr>
          <w:rFonts w:ascii="Times New Roman" w:hAnsi="Times New Roman" w:cs="Times New Roman"/>
          <w:sz w:val="24"/>
          <w:szCs w:val="24"/>
        </w:rPr>
        <w:t>sample</w:t>
      </w:r>
      <w:r w:rsidR="00EC4B9B" w:rsidRPr="00177CD0">
        <w:rPr>
          <w:rFonts w:ascii="Times New Roman" w:hAnsi="Times New Roman" w:cs="Times New Roman"/>
          <w:sz w:val="24"/>
          <w:szCs w:val="24"/>
        </w:rPr>
        <w:t>s were collected</w:t>
      </w:r>
      <w:r w:rsidR="00B0578E" w:rsidRPr="00177CD0">
        <w:rPr>
          <w:rFonts w:ascii="Times New Roman" w:hAnsi="Times New Roman" w:cs="Times New Roman"/>
          <w:sz w:val="24"/>
          <w:szCs w:val="24"/>
        </w:rPr>
        <w:t xml:space="preserve"> from </w:t>
      </w:r>
      <w:r w:rsidR="00F45E95" w:rsidRPr="00177CD0">
        <w:rPr>
          <w:rFonts w:ascii="Times New Roman" w:hAnsi="Times New Roman" w:cs="Times New Roman"/>
          <w:sz w:val="24"/>
          <w:szCs w:val="24"/>
        </w:rPr>
        <w:t xml:space="preserve">the </w:t>
      </w:r>
      <w:r w:rsidR="00B0578E" w:rsidRPr="00177CD0">
        <w:rPr>
          <w:rFonts w:ascii="Times New Roman" w:hAnsi="Times New Roman" w:cs="Times New Roman"/>
          <w:sz w:val="24"/>
          <w:szCs w:val="24"/>
        </w:rPr>
        <w:t>pen containing</w:t>
      </w:r>
      <w:r w:rsidR="00F45E95" w:rsidRPr="00177CD0">
        <w:rPr>
          <w:rFonts w:ascii="Times New Roman" w:hAnsi="Times New Roman" w:cs="Times New Roman"/>
          <w:sz w:val="24"/>
          <w:szCs w:val="24"/>
        </w:rPr>
        <w:t xml:space="preserve"> the</w:t>
      </w:r>
      <w:r w:rsidR="00B0578E" w:rsidRPr="00177CD0">
        <w:rPr>
          <w:rFonts w:ascii="Times New Roman" w:hAnsi="Times New Roman" w:cs="Times New Roman"/>
          <w:sz w:val="24"/>
          <w:szCs w:val="24"/>
        </w:rPr>
        <w:t xml:space="preserve"> largest group of lactating cows, or from</w:t>
      </w:r>
      <w:r w:rsidR="00C61F54" w:rsidRPr="00177CD0">
        <w:rPr>
          <w:rFonts w:ascii="Times New Roman" w:hAnsi="Times New Roman" w:cs="Times New Roman"/>
          <w:sz w:val="24"/>
          <w:szCs w:val="24"/>
        </w:rPr>
        <w:t xml:space="preserve"> the</w:t>
      </w:r>
      <w:r w:rsidR="00B0578E" w:rsidRPr="00177CD0">
        <w:rPr>
          <w:rFonts w:ascii="Times New Roman" w:hAnsi="Times New Roman" w:cs="Times New Roman"/>
          <w:sz w:val="24"/>
          <w:szCs w:val="24"/>
        </w:rPr>
        <w:t xml:space="preserve"> high</w:t>
      </w:r>
      <w:r w:rsidR="00C61F54" w:rsidRPr="00177CD0">
        <w:rPr>
          <w:rFonts w:ascii="Times New Roman" w:hAnsi="Times New Roman" w:cs="Times New Roman"/>
          <w:sz w:val="24"/>
          <w:szCs w:val="24"/>
        </w:rPr>
        <w:t>est</w:t>
      </w:r>
      <w:r w:rsidR="00B0578E" w:rsidRPr="00177CD0">
        <w:rPr>
          <w:rFonts w:ascii="Times New Roman" w:hAnsi="Times New Roman" w:cs="Times New Roman"/>
          <w:sz w:val="24"/>
          <w:szCs w:val="24"/>
        </w:rPr>
        <w:t xml:space="preserve"> producing group</w:t>
      </w:r>
      <w:r w:rsidR="00C61F54" w:rsidRPr="00177CD0">
        <w:rPr>
          <w:rFonts w:ascii="Times New Roman" w:hAnsi="Times New Roman" w:cs="Times New Roman"/>
          <w:sz w:val="24"/>
          <w:szCs w:val="24"/>
        </w:rPr>
        <w:t xml:space="preserve"> </w:t>
      </w:r>
      <w:r w:rsidR="000B6B12" w:rsidRPr="00177CD0">
        <w:rPr>
          <w:rFonts w:ascii="Times New Roman" w:hAnsi="Times New Roman" w:cs="Times New Roman"/>
          <w:sz w:val="24"/>
          <w:szCs w:val="24"/>
        </w:rPr>
        <w:t>o</w:t>
      </w:r>
      <w:r w:rsidR="00C61F54" w:rsidRPr="00177CD0">
        <w:rPr>
          <w:rFonts w:ascii="Times New Roman" w:hAnsi="Times New Roman" w:cs="Times New Roman"/>
          <w:sz w:val="24"/>
          <w:szCs w:val="24"/>
        </w:rPr>
        <w:t>f animals</w:t>
      </w:r>
      <w:r w:rsidR="000122E7" w:rsidRPr="00177CD0">
        <w:rPr>
          <w:rFonts w:ascii="Times New Roman" w:hAnsi="Times New Roman" w:cs="Times New Roman"/>
          <w:sz w:val="24"/>
          <w:szCs w:val="24"/>
        </w:rPr>
        <w:t xml:space="preserve"> if there were multiple pens of equal size</w:t>
      </w:r>
      <w:r w:rsidR="00C61F54"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w:t>
      </w:r>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freestalls and tiestalls was </w:t>
      </w:r>
      <w:r w:rsidR="00C4639E" w:rsidRPr="00177CD0">
        <w:rPr>
          <w:rFonts w:ascii="Times New Roman" w:hAnsi="Times New Roman" w:cs="Times New Roman"/>
          <w:sz w:val="24"/>
          <w:szCs w:val="24"/>
        </w:rPr>
        <w:t xml:space="preserve">included as a producer reported value </w:t>
      </w:r>
      <w:r w:rsidR="00970BB7" w:rsidRPr="00177CD0">
        <w:rPr>
          <w:rFonts w:ascii="Times New Roman" w:hAnsi="Times New Roman" w:cs="Times New Roman"/>
          <w:sz w:val="24"/>
          <w:szCs w:val="24"/>
        </w:rPr>
        <w:t xml:space="preserve">in the questionnaire. Bedding depth of bedded pack facilities was </w:t>
      </w:r>
      <w:r w:rsidR="00BF1C45" w:rsidRPr="00177CD0">
        <w:rPr>
          <w:rFonts w:ascii="Times New Roman" w:hAnsi="Times New Roman" w:cs="Times New Roman"/>
          <w:sz w:val="24"/>
          <w:szCs w:val="24"/>
        </w:rPr>
        <w:t xml:space="preserve">measured where the pack met a </w:t>
      </w:r>
      <w:r w:rsidR="00A06E32" w:rsidRPr="00177CD0">
        <w:rPr>
          <w:rFonts w:ascii="Times New Roman" w:hAnsi="Times New Roman" w:cs="Times New Roman"/>
          <w:sz w:val="24"/>
          <w:szCs w:val="24"/>
        </w:rPr>
        <w:t xml:space="preserve">cement knee wall.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randomly selected cows</w:t>
      </w:r>
      <w:r w:rsidR="009328A8" w:rsidRPr="00177CD0">
        <w:rPr>
          <w:rFonts w:ascii="Times New Roman" w:hAnsi="Times New Roman" w:cs="Times New Roman"/>
          <w:sz w:val="24"/>
          <w:szCs w:val="24"/>
        </w:rPr>
        <w:t xml:space="preserve">. Udder hygiene </w:t>
      </w:r>
      <w:r w:rsidR="008638B7" w:rsidRPr="00177CD0">
        <w:rPr>
          <w:rFonts w:ascii="Times New Roman" w:hAnsi="Times New Roman" w:cs="Times New Roman"/>
          <w:sz w:val="24"/>
          <w:szCs w:val="24"/>
        </w:rPr>
        <w:t>scores were taken from cows</w:t>
      </w:r>
      <w:r w:rsidR="006238BB" w:rsidRPr="00177CD0">
        <w:rPr>
          <w:rFonts w:ascii="Times New Roman" w:hAnsi="Times New Roman" w:cs="Times New Roman"/>
          <w:sz w:val="24"/>
          <w:szCs w:val="24"/>
        </w:rPr>
        <w:t xml:space="preserve"> housed in the same pens from which used bedding </w:t>
      </w:r>
      <w:r w:rsidR="006238BB" w:rsidRPr="00177CD0">
        <w:rPr>
          <w:rFonts w:ascii="Times New Roman" w:hAnsi="Times New Roman" w:cs="Times New Roman"/>
          <w:sz w:val="24"/>
          <w:szCs w:val="24"/>
        </w:rPr>
        <w:lastRenderedPageBreak/>
        <w:t xml:space="preserve">samples were collected. 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177CD0">
        <w:rPr>
          <w:rFonts w:ascii="Times New Roman" w:hAnsi="Times New Roman" w:cs="Times New Roman"/>
          <w:sz w:val="24"/>
          <w:szCs w:val="24"/>
        </w:rPr>
        <w:fldChar w:fldCharType="begin"/>
      </w:r>
      <w:r w:rsidR="009470D2" w:rsidRPr="00177CD0">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177CD0">
        <w:rPr>
          <w:rFonts w:ascii="Times New Roman" w:hAnsi="Times New Roman" w:cs="Times New Roman"/>
          <w:sz w:val="24"/>
          <w:szCs w:val="24"/>
        </w:rPr>
        <w:fldChar w:fldCharType="separate"/>
      </w:r>
      <w:r w:rsidR="009470D2"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fldChar w:fldCharType="end"/>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56F771BA" w14:textId="77777777" w:rsidR="0066258B" w:rsidRDefault="0066258B" w:rsidP="001609E4">
      <w:pPr>
        <w:spacing w:after="0" w:line="480" w:lineRule="auto"/>
        <w:ind w:firstLine="360"/>
        <w:rPr>
          <w:ins w:id="6" w:author="Caitlin Jeffrey" w:date="2023-12-14T09:06:00Z"/>
          <w:rFonts w:ascii="Times New Roman" w:hAnsi="Times New Roman" w:cs="Times New Roman"/>
          <w:sz w:val="24"/>
          <w:szCs w:val="24"/>
        </w:rPr>
      </w:pP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506E7CB8"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where elevated SCS was defined as a somatic cell score of  ≥4.0; the proportion of cows with a newly elevated SCS (“</w:t>
      </w:r>
      <w:proofErr w:type="spellStart"/>
      <w:r w:rsidRPr="00177CD0">
        <w:rPr>
          <w:rFonts w:ascii="Times New Roman" w:hAnsi="Times New Roman" w:cs="Times New Roman"/>
          <w:sz w:val="24"/>
          <w:szCs w:val="24"/>
        </w:rPr>
        <w:t>newSCS</w:t>
      </w:r>
      <w:proofErr w:type="spellEnd"/>
      <w:r w:rsidRPr="00177CD0">
        <w:rPr>
          <w:rFonts w:ascii="Times New Roman" w:hAnsi="Times New Roman" w:cs="Times New Roman"/>
          <w:sz w:val="24"/>
          <w:szCs w:val="24"/>
        </w:rPr>
        <w:t>”), which was defined as a SCS changing from &lt;4.0 to  ≥4.0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elevated SCS (“</w:t>
      </w:r>
      <w:proofErr w:type="spellStart"/>
      <w:r w:rsidRPr="00177CD0">
        <w:rPr>
          <w:rFonts w:ascii="Times New Roman" w:hAnsi="Times New Roman" w:cs="Times New Roman"/>
          <w:sz w:val="24"/>
          <w:szCs w:val="24"/>
        </w:rPr>
        <w:t>chronSCS</w:t>
      </w:r>
      <w:proofErr w:type="spellEnd"/>
      <w:r w:rsidRPr="00177CD0">
        <w:rPr>
          <w:rFonts w:ascii="Times New Roman" w:hAnsi="Times New Roman" w:cs="Times New Roman"/>
          <w:sz w:val="24"/>
          <w:szCs w:val="24"/>
        </w:rPr>
        <w:t xml:space="preserve">”), which was defined as having a SCS  ≥4.0 on the last two tests </w:t>
      </w:r>
      <w:r w:rsidRPr="00177CD0">
        <w:rPr>
          <w:rFonts w:ascii="Times New Roman" w:hAnsi="Times New Roman" w:cs="Times New Roman"/>
          <w:sz w:val="24"/>
          <w:szCs w:val="24"/>
        </w:rPr>
        <w:fldChar w:fldCharType="begin"/>
      </w:r>
      <w:r w:rsidRPr="00177CD0">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sidRPr="00177CD0">
        <w:rPr>
          <w:rFonts w:ascii="Times New Roman" w:hAnsi="Times New Roman" w:cs="Times New Roman"/>
          <w:sz w:val="24"/>
          <w:szCs w:val="24"/>
        </w:rPr>
        <w:fldChar w:fldCharType="separate"/>
      </w:r>
      <w:r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fldChar w:fldCharType="end"/>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proofErr w:type="gramStart"/>
      <w:r w:rsidR="00A053C6" w:rsidRPr="00177CD0">
        <w:rPr>
          <w:rFonts w:ascii="Times New Roman" w:hAnsi="Times New Roman" w:cs="Times New Roman"/>
          <w:b/>
          <w:bCs/>
          <w:sz w:val="24"/>
          <w:szCs w:val="24"/>
        </w:rPr>
        <w:t>measures</w:t>
      </w:r>
      <w:proofErr w:type="gramEnd"/>
    </w:p>
    <w:p w14:paraId="12B0BADB" w14:textId="3599BE34" w:rsidR="00BE349A" w:rsidRPr="00177CD0" w:rsidRDefault="0028139A" w:rsidP="001609E4">
      <w:pPr>
        <w:pStyle w:val="ListParagraph"/>
        <w:spacing w:line="480" w:lineRule="auto"/>
        <w:ind w:left="0" w:firstLine="720"/>
        <w:rPr>
          <w:i/>
          <w:iCs/>
        </w:rPr>
      </w:pPr>
      <w:r w:rsidRPr="00177CD0">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 xml:space="preserve">Dairy Farmers of America, </w:t>
      </w:r>
      <w:r w:rsidR="004E61BE" w:rsidRPr="00177CD0">
        <w:lastRenderedPageBreak/>
        <w:t>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F41FDD6"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Pr="00177CD0">
        <w:rPr>
          <w:rFonts w:ascii="Times New Roman" w:hAnsi="Times New Roman" w:cs="Times New Roman"/>
          <w:sz w:val="24"/>
          <w:szCs w:val="24"/>
        </w:rPr>
        <w:fldChar w:fldCharType="begin"/>
      </w:r>
      <w:r w:rsidR="009470D2" w:rsidRPr="00177CD0">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177CD0">
        <w:rPr>
          <w:rFonts w:ascii="Times New Roman" w:hAnsi="Times New Roman" w:cs="Times New Roman"/>
          <w:sz w:val="24"/>
          <w:szCs w:val="24"/>
        </w:rPr>
        <w:fldChar w:fldCharType="separate"/>
      </w:r>
      <w:r w:rsidR="009470D2"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fldChar w:fldCharType="end"/>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medium that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were</w:t>
      </w:r>
      <w:proofErr w:type="gramEnd"/>
      <w:r w:rsidRPr="00177CD0">
        <w:rPr>
          <w:rFonts w:ascii="Times New Roman" w:hAnsi="Times New Roman" w:cs="Times New Roman"/>
          <w:sz w:val="24"/>
          <w:szCs w:val="24"/>
        </w:rPr>
        <w:t xml:space="preserv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proofErr w:type="spellStart"/>
      <w:r w:rsidR="00367BB8" w:rsidRPr="00177CD0">
        <w:rPr>
          <w:rFonts w:ascii="Times New Roman" w:hAnsi="Times New Roman" w:cs="Times New Roman"/>
          <w:sz w:val="24"/>
          <w:szCs w:val="24"/>
        </w:rPr>
        <w:t>cfu</w:t>
      </w:r>
      <w:proofErr w:type="spellEnd"/>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streptococci</w:t>
      </w:r>
      <w:proofErr w:type="gramEnd"/>
      <w:r w:rsidRPr="00177CD0">
        <w:rPr>
          <w:rFonts w:ascii="Times New Roman" w:hAnsi="Times New Roman" w:cs="Times New Roman"/>
          <w:sz w:val="24"/>
          <w:szCs w:val="24"/>
        </w:rPr>
        <w:t xml:space="preserve">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lastRenderedPageBreak/>
        <w:t xml:space="preserve">bacteria in </w:t>
      </w:r>
      <w:r w:rsidRPr="00177CD0">
        <w:rPr>
          <w:rFonts w:ascii="Times New Roman" w:hAnsi="Times New Roman" w:cs="Times New Roman"/>
          <w:sz w:val="24"/>
          <w:szCs w:val="24"/>
        </w:rPr>
        <w:t xml:space="preserve">this bulk tank milk culture protocol was 5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 xml:space="preserve">/mL, and the upper threshold was 62,500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w:t>
      </w:r>
      <w:proofErr w:type="spellStart"/>
      <w:r w:rsidRPr="00177CD0">
        <w:rPr>
          <w:rFonts w:ascii="Times New Roman" w:hAnsi="Times New Roman" w:cs="Times New Roman"/>
          <w:sz w:val="24"/>
          <w:szCs w:val="24"/>
        </w:rPr>
        <w:t>mL.</w:t>
      </w:r>
      <w:proofErr w:type="spellEnd"/>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Data management and analysis</w:t>
      </w:r>
    </w:p>
    <w:p w14:paraId="3641F7EB" w14:textId="17F3A40C"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EF5F2E" w:rsidRPr="00177CD0">
        <w:rPr>
          <w:rFonts w:ascii="Times New Roman" w:hAnsi="Times New Roman" w:cs="Times New Roman"/>
          <w:sz w:val="24"/>
          <w:szCs w:val="24"/>
        </w:rPr>
        <w:fldChar w:fldCharType="begin"/>
      </w:r>
      <w:r w:rsidR="00B82F79" w:rsidRPr="00177CD0">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EF5F2E" w:rsidRPr="00177CD0">
        <w:rPr>
          <w:rFonts w:ascii="Times New Roman" w:hAnsi="Times New Roman" w:cs="Times New Roman"/>
          <w:sz w:val="24"/>
          <w:szCs w:val="24"/>
        </w:rPr>
        <w:fldChar w:fldCharType="separate"/>
      </w:r>
      <w:r w:rsidR="00B82F79" w:rsidRPr="00177CD0">
        <w:rPr>
          <w:rFonts w:ascii="Times New Roman" w:hAnsi="Times New Roman" w:cs="Times New Roman"/>
          <w:noProof/>
          <w:sz w:val="24"/>
          <w:szCs w:val="24"/>
        </w:rPr>
        <w:t>(R Development Core Team, 2023)</w:t>
      </w:r>
      <w:r w:rsidR="00EF5F2E" w:rsidRPr="00177CD0">
        <w:rPr>
          <w:rFonts w:ascii="Times New Roman" w:hAnsi="Times New Roman" w:cs="Times New Roman"/>
          <w:sz w:val="24"/>
          <w:szCs w:val="24"/>
        </w:rPr>
        <w:fldChar w:fldCharType="end"/>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farm traits, lactating cow 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70C413D7"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As most measures of aerobic culture data were not normally distributed even after log transformation, a Kruskal-</w:t>
      </w:r>
      <w:proofErr w:type="gramStart"/>
      <w:r w:rsidR="0011401F" w:rsidRPr="00177CD0">
        <w:rPr>
          <w:rFonts w:ascii="Times New Roman" w:hAnsi="Times New Roman" w:cs="Times New Roman"/>
          <w:sz w:val="24"/>
          <w:szCs w:val="24"/>
        </w:rPr>
        <w:t>Wallis</w:t>
      </w:r>
      <w:proofErr w:type="gramEnd"/>
      <w:r w:rsidR="0011401F" w:rsidRPr="00177CD0">
        <w:rPr>
          <w:rFonts w:ascii="Times New Roman" w:hAnsi="Times New Roman" w:cs="Times New Roman"/>
          <w:sz w:val="24"/>
          <w:szCs w:val="24"/>
        </w:rPr>
        <w:t xml:space="preserve"> test was used to compare </w:t>
      </w:r>
      <w:proofErr w:type="spellStart"/>
      <w:r w:rsidR="00367BB8" w:rsidRPr="00177CD0">
        <w:rPr>
          <w:rFonts w:ascii="Times New Roman" w:hAnsi="Times New Roman" w:cs="Times New Roman"/>
          <w:sz w:val="24"/>
          <w:szCs w:val="24"/>
        </w:rPr>
        <w:t>cfu</w:t>
      </w:r>
      <w:proofErr w:type="spellEnd"/>
      <w:r w:rsidR="0011401F" w:rsidRPr="00177CD0">
        <w:rPr>
          <w:rFonts w:ascii="Times New Roman" w:hAnsi="Times New Roman" w:cs="Times New Roman"/>
          <w:sz w:val="24"/>
          <w:szCs w:val="24"/>
        </w:rPr>
        <w:t xml:space="preserve"> counts between the three facility types. Statistical significance 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p>
    <w:p w14:paraId="0E9ADA34" w14:textId="0D205FB5"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lastRenderedPageBreak/>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Supplemental Data</w:t>
      </w:r>
      <w:r w:rsidR="006238BB" w:rsidRPr="00177CD0">
        <w:rPr>
          <w:rFonts w:ascii="Times New Roman" w:hAnsi="Times New Roman" w:cs="Times New Roman"/>
          <w:sz w:val="24"/>
          <w:szCs w:val="24"/>
        </w:rPr>
        <w:t>).</w:t>
      </w:r>
    </w:p>
    <w:p w14:paraId="2D0988C3" w14:textId="30F59DC4" w:rsidR="0073047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177CD0">
        <w:rPr>
          <w:rFonts w:ascii="Times New Roman" w:hAnsi="Times New Roman" w:cs="Times New Roman"/>
          <w:sz w:val="24"/>
          <w:szCs w:val="24"/>
        </w:rPr>
        <w:t>six udder</w:t>
      </w:r>
      <w:proofErr w:type="gramEnd"/>
      <w:r w:rsidRPr="00177CD0">
        <w:rPr>
          <w:rFonts w:ascii="Times New Roman" w:hAnsi="Times New Roman" w:cs="Times New Roman"/>
          <w:sz w:val="24"/>
          <w:szCs w:val="24"/>
        </w:rPr>
        <w:t xml:space="preserve">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proofErr w:type="spellStart"/>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chronSCS</w:t>
      </w:r>
      <w:proofErr w:type="spellEnd"/>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w:t>
      </w:r>
      <w:r w:rsidR="00DB01A2" w:rsidRPr="00177CD0">
        <w:rPr>
          <w:rFonts w:ascii="Times New Roman" w:hAnsi="Times New Roman" w:cs="Times New Roman"/>
          <w:sz w:val="24"/>
          <w:szCs w:val="24"/>
        </w:rPr>
        <w:lastRenderedPageBreak/>
        <w:t>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 xml:space="preserve">the final model to the model with facility type as the only predictor. </w:t>
      </w:r>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2EFB1000"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 xml:space="preserve">the </w:t>
      </w:r>
      <w:proofErr w:type="gramStart"/>
      <w:r w:rsidR="000745FE" w:rsidRPr="00177CD0">
        <w:rPr>
          <w:rFonts w:ascii="Times New Roman" w:hAnsi="Times New Roman" w:cs="Times New Roman"/>
          <w:sz w:val="24"/>
          <w:szCs w:val="24"/>
        </w:rPr>
        <w:t>six udder</w:t>
      </w:r>
      <w:proofErr w:type="gramEnd"/>
      <w:r w:rsidR="000745FE" w:rsidRPr="00177CD0">
        <w:rPr>
          <w:rFonts w:ascii="Times New Roman" w:hAnsi="Times New Roman" w:cs="Times New Roman"/>
          <w:sz w:val="24"/>
          <w:szCs w:val="24"/>
        </w:rPr>
        <w:t xml:space="preserve"> health and production outcomes (BTSCC, avg. SCS, </w:t>
      </w:r>
      <w:proofErr w:type="spellStart"/>
      <w:r w:rsidR="000745FE" w:rsidRPr="00177CD0">
        <w:rPr>
          <w:rFonts w:ascii="Times New Roman" w:hAnsi="Times New Roman" w:cs="Times New Roman"/>
          <w:sz w:val="24"/>
          <w:szCs w:val="24"/>
        </w:rPr>
        <w:t>newSCS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elevSCS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chronSCS</w:t>
      </w:r>
      <w:proofErr w:type="spellEnd"/>
      <w:r w:rsidR="000745FE" w:rsidRPr="00177CD0">
        <w:rPr>
          <w:rFonts w:ascii="Times New Roman" w:hAnsi="Times New Roman" w:cs="Times New Roman"/>
          <w:sz w:val="24"/>
          <w:szCs w:val="24"/>
        </w:rPr>
        <w:t>,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a significance level </w:t>
      </w:r>
      <w:r w:rsidR="002A5273" w:rsidRPr="00177CD0">
        <w:rPr>
          <w:rFonts w:ascii="Times New Roman" w:hAnsi="Times New Roman" w:cs="Times New Roman"/>
          <w:sz w:val="24"/>
          <w:szCs w:val="24"/>
        </w:rPr>
        <w:t xml:space="preserve">of </w:t>
      </w:r>
      <w:r w:rsidR="00057FF4" w:rsidRPr="00177CD0">
        <w:rPr>
          <w:rFonts w:ascii="Times New Roman" w:hAnsi="Times New Roman" w:cs="Times New Roman"/>
          <w:i/>
          <w:iCs/>
          <w:sz w:val="24"/>
          <w:szCs w:val="24"/>
        </w:rPr>
        <w:t>P</w:t>
      </w:r>
      <w:r w:rsidR="00057FF4" w:rsidRPr="00177CD0">
        <w:rPr>
          <w:rFonts w:ascii="Times New Roman" w:hAnsi="Times New Roman" w:cs="Times New Roman"/>
          <w:sz w:val="24"/>
          <w:szCs w:val="24"/>
        </w:rPr>
        <w:t xml:space="preserve"> </w:t>
      </w:r>
      <w:r w:rsidR="002A5273" w:rsidRPr="00177CD0">
        <w:rPr>
          <w:rFonts w:ascii="Times New Roman" w:hAnsi="Times New Roman" w:cs="Times New Roman"/>
          <w:sz w:val="24"/>
          <w:szCs w:val="24"/>
        </w:rPr>
        <w:t>≤0.20</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4"/>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743B2A88" w:rsidR="00DF4212" w:rsidRPr="00177CD0" w:rsidRDefault="00DF4212" w:rsidP="0025497E">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A priori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r w:rsidR="00CD2E89" w:rsidRPr="00177CD0">
        <w:rPr>
          <w:rFonts w:ascii="Times New Roman" w:hAnsi="Times New Roman" w:cs="Times New Roman"/>
          <w:sz w:val="24"/>
          <w:szCs w:val="24"/>
        </w:rPr>
        <w:t xml:space="preserve">bedded pack systems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lastRenderedPageBreak/>
        <w:t>Description of study herds</w:t>
      </w:r>
    </w:p>
    <w:p w14:paraId="4AC0E122" w14:textId="5B260EB4"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respectively. </w:t>
      </w:r>
    </w:p>
    <w:p w14:paraId="6489A333" w14:textId="4537A083"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9EE729A" w:rsidR="00692DAA" w:rsidRPr="00F76386" w:rsidRDefault="00EA28EE" w:rsidP="003449D7">
      <w:pPr>
        <w:spacing w:after="0" w:line="480" w:lineRule="auto"/>
        <w:ind w:firstLine="720"/>
        <w:rPr>
          <w:b/>
          <w:bCs/>
        </w:rPr>
      </w:pPr>
      <w:r>
        <w:rPr>
          <w:rFonts w:ascii="Times New Roman" w:hAnsi="Times New Roman" w:cs="Times New Roman"/>
          <w:sz w:val="24"/>
          <w:szCs w:val="24"/>
        </w:rPr>
        <w:t>The</w:t>
      </w:r>
      <w:r w:rsidR="00147BB0">
        <w:rPr>
          <w:rFonts w:ascii="Times New Roman" w:hAnsi="Times New Roman" w:cs="Times New Roman"/>
          <w:sz w:val="24"/>
          <w:szCs w:val="24"/>
        </w:rPr>
        <w:t xml:space="preserve"> aerobic culture results </w:t>
      </w:r>
      <w:r w:rsidR="005E7524">
        <w:rPr>
          <w:rFonts w:ascii="Times New Roman" w:hAnsi="Times New Roman" w:cs="Times New Roman"/>
          <w:sz w:val="24"/>
          <w:szCs w:val="24"/>
        </w:rPr>
        <w:t>for the</w:t>
      </w:r>
      <w:r>
        <w:rPr>
          <w:rFonts w:ascii="Times New Roman" w:hAnsi="Times New Roman" w:cs="Times New Roman"/>
          <w:sz w:val="24"/>
          <w:szCs w:val="24"/>
        </w:rPr>
        <w:t xml:space="preserve"> four bacterial groups</w:t>
      </w:r>
      <w:r w:rsidR="00E205B9">
        <w:rPr>
          <w:rFonts w:ascii="Times New Roman" w:hAnsi="Times New Roman" w:cs="Times New Roman"/>
          <w:sz w:val="24"/>
          <w:szCs w:val="24"/>
        </w:rPr>
        <w:t xml:space="preserve"> </w:t>
      </w:r>
      <w:r>
        <w:rPr>
          <w:rFonts w:ascii="Times New Roman" w:hAnsi="Times New Roman" w:cs="Times New Roman"/>
          <w:sz w:val="24"/>
          <w:szCs w:val="24"/>
        </w:rPr>
        <w:t>measured</w:t>
      </w:r>
      <w:r w:rsidR="00E205B9">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E205B9">
        <w:rPr>
          <w:rFonts w:ascii="Times New Roman" w:hAnsi="Times New Roman" w:cs="Times New Roman"/>
          <w:sz w:val="24"/>
          <w:szCs w:val="24"/>
        </w:rPr>
        <w:t>bulk tank milk did not differ</w:t>
      </w:r>
      <w:r w:rsidR="00EE5530">
        <w:rPr>
          <w:rFonts w:ascii="Times New Roman" w:hAnsi="Times New Roman" w:cs="Times New Roman"/>
          <w:sz w:val="24"/>
          <w:szCs w:val="24"/>
        </w:rPr>
        <w:t xml:space="preserve"> </w:t>
      </w:r>
      <w:r w:rsidR="00147BB0">
        <w:rPr>
          <w:rFonts w:ascii="Times New Roman" w:hAnsi="Times New Roman" w:cs="Times New Roman"/>
          <w:sz w:val="24"/>
          <w:szCs w:val="24"/>
        </w:rPr>
        <w:t xml:space="preserve">among </w:t>
      </w:r>
      <w:r w:rsidR="00EE5530">
        <w:rPr>
          <w:rFonts w:ascii="Times New Roman" w:hAnsi="Times New Roman" w:cs="Times New Roman"/>
          <w:sz w:val="24"/>
          <w:szCs w:val="24"/>
        </w:rPr>
        <w:t>facility type</w:t>
      </w:r>
      <w:r w:rsidR="00147BB0">
        <w:rPr>
          <w:rFonts w:ascii="Times New Roman" w:hAnsi="Times New Roman" w:cs="Times New Roman"/>
          <w:sz w:val="24"/>
          <w:szCs w:val="24"/>
        </w:rPr>
        <w:t>s</w:t>
      </w:r>
      <w:r w:rsidR="00EE5530">
        <w:rPr>
          <w:rFonts w:ascii="Times New Roman" w:hAnsi="Times New Roman" w:cs="Times New Roman"/>
          <w:sz w:val="24"/>
          <w:szCs w:val="24"/>
        </w:rPr>
        <w:t xml:space="preserve"> </w:t>
      </w:r>
      <w:r>
        <w:rPr>
          <w:rFonts w:ascii="Times New Roman" w:hAnsi="Times New Roman" w:cs="Times New Roman"/>
          <w:sz w:val="24"/>
          <w:szCs w:val="24"/>
        </w:rPr>
        <w:t>(</w:t>
      </w:r>
      <w:r w:rsidR="009F07A6" w:rsidRPr="00604EDE">
        <w:rPr>
          <w:rFonts w:ascii="Times New Roman" w:hAnsi="Times New Roman" w:cs="Times New Roman"/>
          <w:sz w:val="24"/>
          <w:szCs w:val="24"/>
        </w:rPr>
        <w:t xml:space="preserve">Table </w:t>
      </w:r>
      <w:r w:rsidR="009F07A6">
        <w:rPr>
          <w:rFonts w:ascii="Times New Roman" w:hAnsi="Times New Roman" w:cs="Times New Roman"/>
          <w:sz w:val="24"/>
          <w:szCs w:val="24"/>
        </w:rPr>
        <w:t>2</w:t>
      </w:r>
      <w:r>
        <w:rPr>
          <w:rFonts w:ascii="Times New Roman" w:hAnsi="Times New Roman" w:cs="Times New Roman"/>
          <w:sz w:val="24"/>
          <w:szCs w:val="24"/>
        </w:rPr>
        <w:t>)</w:t>
      </w:r>
      <w:r w:rsidR="009F07A6" w:rsidRPr="00604EDE">
        <w:rPr>
          <w:rFonts w:ascii="Times New Roman" w:hAnsi="Times New Roman" w:cs="Times New Roman"/>
          <w:sz w:val="24"/>
          <w:szCs w:val="24"/>
        </w:rPr>
        <w:t xml:space="preserve">. </w:t>
      </w:r>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w:t>
      </w:r>
      <w:r w:rsidR="00CA29EB" w:rsidRPr="00604EDE">
        <w:rPr>
          <w:rFonts w:ascii="Times New Roman" w:hAnsi="Times New Roman" w:cs="Times New Roman"/>
          <w:sz w:val="24"/>
          <w:szCs w:val="24"/>
        </w:rPr>
        <w:lastRenderedPageBreak/>
        <w:t xml:space="preserve">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53E8D82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tiestall farms (n = 10), and 2.15 (1.93-2.37) for freestall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tiestall farms, and 32% (20-44) for freestall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72AF91F4"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661870">
        <w:t xml:space="preserve">n = 18; </w:t>
      </w:r>
      <w:r w:rsidR="00195FCA">
        <w:lastRenderedPageBreak/>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4CC99752" w14:textId="03FC6268" w:rsidR="008D23E1" w:rsidRPr="008D23E1" w:rsidRDefault="008D23E1" w:rsidP="00A305CE">
      <w:pPr>
        <w:pStyle w:val="ListParagraph"/>
        <w:spacing w:line="480" w:lineRule="auto"/>
        <w:ind w:left="0" w:firstLine="720"/>
      </w:pPr>
      <w:r w:rsidRPr="008D23E1">
        <w:t xml:space="preserve">There was no difference in </w:t>
      </w:r>
      <w:proofErr w:type="spellStart"/>
      <w:r w:rsidRPr="008D23E1">
        <w:t>cfu</w:t>
      </w:r>
      <w:proofErr w:type="spellEnd"/>
      <w:r w:rsidRPr="008D23E1">
        <w:t xml:space="preserve"> count between the three facility types for any of the four bacterial groups measured using a nonparametric unconditional comparison (Table 2). Multiple attempts were made using multivariable analysis to compare the four aerobic culture outcomes for bulk tank milk, but all modeling approaches suffered from over-parametrization even when data was log transformed and were not pursued further.</w:t>
      </w:r>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lastRenderedPageBreak/>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w:t>
      </w:r>
      <w:r>
        <w:lastRenderedPageBreak/>
        <w:t xml:space="preserve">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w:t>
      </w:r>
      <w:proofErr w:type="gramStart"/>
      <w:r w:rsidR="00377D79">
        <w:rPr>
          <w:rFonts w:ascii="Times New Roman" w:hAnsi="Times New Roman" w:cs="Times New Roman"/>
          <w:b/>
          <w:bCs/>
          <w:sz w:val="24"/>
          <w:szCs w:val="24"/>
        </w:rPr>
        <w:t>combined</w:t>
      </w:r>
      <w:proofErr w:type="gramEnd"/>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EBBBFFC"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freestall and tiestall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proofErr w:type="gramStart"/>
      <w:r w:rsidR="00331826" w:rsidRPr="0090022E">
        <w:rPr>
          <w:rFonts w:ascii="Times New Roman" w:hAnsi="Times New Roman" w:cs="Times New Roman"/>
          <w:sz w:val="24"/>
          <w:szCs w:val="24"/>
        </w:rPr>
        <w:t>deeply-bedded</w:t>
      </w:r>
      <w:proofErr w:type="gramEnd"/>
      <w:r w:rsidR="00331826" w:rsidRPr="0090022E">
        <w:rPr>
          <w:rFonts w:ascii="Times New Roman" w:hAnsi="Times New Roman" w:cs="Times New Roman"/>
          <w:sz w:val="24"/>
          <w:szCs w:val="24"/>
        </w:rPr>
        <w:t xml:space="preserve">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 xml:space="preserve">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3273E8D4" w:rsidR="004E382B" w:rsidRDefault="008A5E20" w:rsidP="006E592D">
      <w:pPr>
        <w:spacing w:line="480" w:lineRule="auto"/>
        <w:ind w:firstLine="720"/>
        <w:rPr>
          <w:ins w:id="7" w:author="John Barlow" w:date="2023-12-12T12:42:00Z"/>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proofErr w:type="gramStart"/>
      <w:r w:rsidR="0090022E" w:rsidRPr="0090022E">
        <w:rPr>
          <w:rFonts w:ascii="Times New Roman" w:hAnsi="Times New Roman" w:cs="Times New Roman"/>
          <w:sz w:val="24"/>
          <w:szCs w:val="24"/>
        </w:rPr>
        <w:t>deeply-bedded</w:t>
      </w:r>
      <w:proofErr w:type="gramEnd"/>
      <w:r w:rsidR="0090022E" w:rsidRPr="0090022E">
        <w:rPr>
          <w:rFonts w:ascii="Times New Roman" w:hAnsi="Times New Roman" w:cs="Times New Roman"/>
          <w:sz w:val="24"/>
          <w:szCs w:val="24"/>
        </w:rPr>
        <w:t xml:space="preserve">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w:t>
      </w:r>
      <w:r w:rsidR="00654C63">
        <w:rPr>
          <w:rFonts w:ascii="Times New Roman" w:hAnsi="Times New Roman" w:cs="Times New Roman"/>
          <w:sz w:val="24"/>
          <w:szCs w:val="24"/>
        </w:rPr>
        <w:t>erage</w:t>
      </w:r>
      <w:r w:rsidR="00066F4A">
        <w:rPr>
          <w:rFonts w:ascii="Times New Roman" w:hAnsi="Times New Roman" w:cs="Times New Roman"/>
          <w:sz w:val="24"/>
          <w:szCs w:val="24"/>
        </w:rPr>
        <w:t xml:space="preserve"> udder</w:t>
      </w:r>
      <w:r w:rsidR="0090022E" w:rsidRPr="0090022E">
        <w:rPr>
          <w:rFonts w:ascii="Times New Roman" w:hAnsi="Times New Roman" w:cs="Times New Roman"/>
          <w:sz w:val="24"/>
          <w:szCs w:val="24"/>
        </w:rPr>
        <w:t xml:space="preserve"> hygiene scores and prop</w:t>
      </w:r>
      <w:r w:rsidR="00B33F55">
        <w:rPr>
          <w:rFonts w:ascii="Times New Roman" w:hAnsi="Times New Roman" w:cs="Times New Roman"/>
          <w:sz w:val="24"/>
          <w:szCs w:val="24"/>
        </w:rPr>
        <w:t>ortion</w:t>
      </w:r>
      <w:r w:rsidR="00066F4A">
        <w:rPr>
          <w:rFonts w:ascii="Times New Roman" w:hAnsi="Times New Roman" w:cs="Times New Roman"/>
          <w:sz w:val="24"/>
          <w:szCs w:val="24"/>
        </w:rPr>
        <w:t xml:space="preserve"> </w:t>
      </w:r>
      <w:r w:rsidR="0090022E" w:rsidRPr="0090022E">
        <w:rPr>
          <w:rFonts w:ascii="Times New Roman" w:hAnsi="Times New Roman" w:cs="Times New Roman"/>
          <w:sz w:val="24"/>
          <w:szCs w:val="24"/>
        </w:rPr>
        <w:t>dirty udders</w:t>
      </w:r>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cows on stalls with bedding o</w:t>
      </w:r>
      <w:r w:rsidR="00C40407">
        <w:rPr>
          <w:rFonts w:ascii="Times New Roman" w:hAnsi="Times New Roman" w:cs="Times New Roman"/>
          <w:sz w:val="24"/>
          <w:szCs w:val="24"/>
        </w:rPr>
        <w:t>ver</w:t>
      </w:r>
      <w:r w:rsidR="0090022E" w:rsidRPr="0090022E">
        <w:rPr>
          <w:rFonts w:ascii="Times New Roman" w:hAnsi="Times New Roman" w:cs="Times New Roman"/>
          <w:sz w:val="24"/>
          <w:szCs w:val="24"/>
        </w:rPr>
        <w:t xml:space="preserve"> a mattress or concrete surface.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 xml:space="preserve">lower mean udder hygiene score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115D13A1"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tiestall</w:t>
      </w:r>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freestall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 xml:space="preserve">housing systems in the state </w:t>
      </w:r>
      <w:r w:rsidRPr="00604EDE">
        <w:rPr>
          <w:rFonts w:ascii="Times New Roman" w:hAnsi="Times New Roman" w:cs="Times New Roman"/>
          <w:sz w:val="24"/>
          <w:szCs w:val="24"/>
        </w:rPr>
        <w:lastRenderedPageBreak/>
        <w:t>(freestalls, tiestalls).</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bedded pack</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We </w:t>
      </w:r>
      <w:r w:rsidR="003B0D8A">
        <w:rPr>
          <w:rFonts w:ascii="Times New Roman" w:hAnsi="Times New Roman" w:cs="Times New Roman"/>
          <w:sz w:val="24"/>
          <w:szCs w:val="24"/>
        </w:rPr>
        <w:t>conclude</w:t>
      </w:r>
      <w:r w:rsidRPr="00604EDE">
        <w:rPr>
          <w:rFonts w:ascii="Times New Roman" w:hAnsi="Times New Roman" w:cs="Times New Roman"/>
          <w:sz w:val="24"/>
          <w:szCs w:val="24"/>
        </w:rPr>
        <w:t xml:space="preserve">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r w:rsidR="00CF4AC3">
        <w:rPr>
          <w:rFonts w:ascii="Times New Roman" w:hAnsi="Times New Roman" w:cs="Times New Roman"/>
          <w:sz w:val="24"/>
          <w:szCs w:val="24"/>
        </w:rPr>
        <w:t>ern US</w:t>
      </w:r>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4DF6D0F9"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xml:space="preserve">, the current study focused </w:t>
      </w:r>
      <w:r w:rsidR="00762290">
        <w:rPr>
          <w:rFonts w:ascii="Times New Roman" w:hAnsi="Times New Roman" w:cs="Times New Roman"/>
          <w:sz w:val="24"/>
          <w:szCs w:val="24"/>
        </w:rPr>
        <w:lastRenderedPageBreak/>
        <w:t xml:space="preserve">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F25FB7">
        <w:rPr>
          <w:rFonts w:ascii="Times New Roman" w:hAnsi="Times New Roman" w:cs="Times New Roman"/>
          <w:sz w:val="24"/>
          <w:szCs w:val="24"/>
        </w:rPr>
        <w:t xml:space="preserve">We </w:t>
      </w:r>
      <w:r w:rsidR="00846DD9">
        <w:rPr>
          <w:rFonts w:ascii="Times New Roman" w:hAnsi="Times New Roman" w:cs="Times New Roman"/>
          <w:sz w:val="24"/>
          <w:szCs w:val="24"/>
        </w:rPr>
        <w:t xml:space="preserve">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03A47459"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spp. count for the five bedded pack farms included in this study (</w:t>
      </w:r>
      <w:r w:rsidR="00854D87" w:rsidRPr="00C61B84">
        <w:rPr>
          <w:rFonts w:ascii="Times New Roman" w:hAnsi="Times New Roman" w:cs="Times New Roman"/>
          <w:sz w:val="24"/>
          <w:szCs w:val="24"/>
        </w:rPr>
        <w:t xml:space="preserve">median: </w:t>
      </w:r>
      <w:r w:rsidR="005B32B6" w:rsidRPr="00C61B84">
        <w:rPr>
          <w:rFonts w:ascii="Times New Roman" w:hAnsi="Times New Roman" w:cs="Times New Roman"/>
          <w:sz w:val="24"/>
          <w:szCs w:val="24"/>
        </w:rPr>
        <w:t>40</w:t>
      </w:r>
      <w:r w:rsidR="00421B93" w:rsidRPr="00C61B84">
        <w:rPr>
          <w:rFonts w:ascii="Times New Roman" w:hAnsi="Times New Roman" w:cs="Times New Roman"/>
          <w:sz w:val="24"/>
          <w:szCs w:val="24"/>
        </w:rPr>
        <w:t xml:space="preserve"> </w:t>
      </w:r>
      <w:proofErr w:type="spellStart"/>
      <w:r w:rsidR="00421B93" w:rsidRPr="00C61B84">
        <w:rPr>
          <w:rFonts w:ascii="Times New Roman" w:hAnsi="Times New Roman" w:cs="Times New Roman"/>
          <w:sz w:val="24"/>
          <w:szCs w:val="24"/>
        </w:rPr>
        <w:t>cfu</w:t>
      </w:r>
      <w:proofErr w:type="spellEnd"/>
      <w:r w:rsidR="00421B93" w:rsidRPr="00C61B84">
        <w:rPr>
          <w:rFonts w:ascii="Times New Roman" w:hAnsi="Times New Roman" w:cs="Times New Roman"/>
          <w:sz w:val="24"/>
          <w:szCs w:val="24"/>
        </w:rPr>
        <w:t xml:space="preserve">/mL, </w:t>
      </w:r>
      <w:r w:rsidR="00854D87" w:rsidRPr="00C61B84">
        <w:rPr>
          <w:rFonts w:ascii="Times New Roman" w:hAnsi="Times New Roman" w:cs="Times New Roman"/>
          <w:sz w:val="24"/>
          <w:szCs w:val="24"/>
        </w:rPr>
        <w:t xml:space="preserve">range: </w:t>
      </w:r>
      <w:r w:rsidR="005B32B6" w:rsidRPr="00C61B84">
        <w:rPr>
          <w:rFonts w:ascii="Times New Roman" w:hAnsi="Times New Roman" w:cs="Times New Roman"/>
          <w:sz w:val="24"/>
          <w:szCs w:val="24"/>
        </w:rPr>
        <w:t>0-130)</w:t>
      </w:r>
      <w:r w:rsidR="00421B93"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proofErr w:type="spellStart"/>
      <w:r w:rsidR="00367BB8" w:rsidRPr="00C61B84">
        <w:rPr>
          <w:rFonts w:ascii="Times New Roman" w:hAnsi="Times New Roman" w:cs="Times New Roman"/>
          <w:sz w:val="24"/>
          <w:szCs w:val="24"/>
        </w:rPr>
        <w:t>cfu</w:t>
      </w:r>
      <w:proofErr w:type="spellEnd"/>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collected </w:t>
      </w:r>
      <w:r w:rsidR="001B5708" w:rsidRPr="00C61B84">
        <w:rPr>
          <w:rFonts w:ascii="Times New Roman" w:hAnsi="Times New Roman" w:cs="Times New Roman"/>
          <w:sz w:val="24"/>
          <w:szCs w:val="24"/>
        </w:rPr>
        <w:t>just over</w:t>
      </w:r>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composting bedded pack farms.</w:t>
      </w:r>
      <w:r w:rsidR="00EB5D74" w:rsidRPr="00C61B84">
        <w:rPr>
          <w:rFonts w:ascii="Times New Roman" w:hAnsi="Times New Roman" w:cs="Times New Roman"/>
          <w:sz w:val="24"/>
          <w:szCs w:val="24"/>
        </w:rPr>
        <w:t xml:space="preserve"> </w:t>
      </w:r>
      <w:r w:rsidR="00A015F7" w:rsidRPr="00C61B84">
        <w:rPr>
          <w:rFonts w:ascii="Times New Roman" w:hAnsi="Times New Roman" w:cs="Times New Roman"/>
          <w:sz w:val="24"/>
          <w:szCs w:val="24"/>
        </w:rPr>
        <w:t>“</w:t>
      </w:r>
      <w:r w:rsidR="00716B49" w:rsidRPr="00C61B84">
        <w:rPr>
          <w:rFonts w:ascii="Times New Roman" w:hAnsi="Times New Roman" w:cs="Times New Roman"/>
          <w:i/>
          <w:iCs/>
          <w:sz w:val="24"/>
          <w:szCs w:val="24"/>
        </w:rPr>
        <w:t xml:space="preserve">Staph. </w:t>
      </w:r>
      <w:r w:rsidR="00716B49" w:rsidRPr="00C61B84">
        <w:rPr>
          <w:rFonts w:ascii="Times New Roman" w:hAnsi="Times New Roman" w:cs="Times New Roman"/>
          <w:sz w:val="24"/>
          <w:szCs w:val="24"/>
        </w:rPr>
        <w:t>spp.</w:t>
      </w:r>
      <w:r w:rsidR="00A015F7" w:rsidRPr="00C61B84">
        <w:rPr>
          <w:rFonts w:ascii="Times New Roman" w:hAnsi="Times New Roman" w:cs="Times New Roman"/>
          <w:sz w:val="24"/>
          <w:szCs w:val="24"/>
        </w:rPr>
        <w:t>”</w:t>
      </w:r>
      <w:r w:rsidR="00716B49" w:rsidRPr="00C61B84">
        <w:rPr>
          <w:rFonts w:ascii="Times New Roman" w:hAnsi="Times New Roman" w:cs="Times New Roman"/>
          <w:sz w:val="24"/>
          <w:szCs w:val="24"/>
        </w:rPr>
        <w:t xml:space="preserve"> </w:t>
      </w:r>
      <w:r w:rsidR="00EB5D74" w:rsidRPr="00C61B84">
        <w:rPr>
          <w:rFonts w:ascii="Times New Roman" w:hAnsi="Times New Roman" w:cs="Times New Roman"/>
          <w:sz w:val="24"/>
          <w:szCs w:val="24"/>
        </w:rPr>
        <w:t xml:space="preserve">is comprised of a diverse group of different species, </w:t>
      </w:r>
      <w:r w:rsidR="00EE3672" w:rsidRPr="00C61B84">
        <w:rPr>
          <w:rFonts w:ascii="Times New Roman" w:hAnsi="Times New Roman" w:cs="Times New Roman"/>
          <w:sz w:val="24"/>
          <w:szCs w:val="24"/>
        </w:rPr>
        <w:t xml:space="preserve">with 23 </w:t>
      </w:r>
      <w:r w:rsidR="00903259" w:rsidRPr="00C61B84">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sidRPr="00C61B84">
        <w:rPr>
          <w:rFonts w:ascii="Times New Roman" w:hAnsi="Times New Roman" w:cs="Times New Roman"/>
          <w:sz w:val="24"/>
          <w:szCs w:val="24"/>
        </w:rPr>
        <w:instrText xml:space="preserve"> ADDIN EN.CITE </w:instrText>
      </w:r>
      <w:r w:rsidR="009470D2" w:rsidRPr="00C61B84">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sidRPr="00C61B84">
        <w:rPr>
          <w:rFonts w:ascii="Times New Roman" w:hAnsi="Times New Roman" w:cs="Times New Roman"/>
          <w:sz w:val="24"/>
          <w:szCs w:val="24"/>
        </w:rPr>
        <w:instrText xml:space="preserve"> ADDIN EN.CITE.DATA </w:instrText>
      </w:r>
      <w:r w:rsidR="009470D2" w:rsidRPr="00C61B84">
        <w:rPr>
          <w:rFonts w:ascii="Times New Roman" w:hAnsi="Times New Roman" w:cs="Times New Roman"/>
          <w:sz w:val="24"/>
          <w:szCs w:val="24"/>
        </w:rPr>
      </w:r>
      <w:r w:rsidR="009470D2" w:rsidRPr="00C61B84">
        <w:rPr>
          <w:rFonts w:ascii="Times New Roman" w:hAnsi="Times New Roman" w:cs="Times New Roman"/>
          <w:sz w:val="24"/>
          <w:szCs w:val="24"/>
        </w:rPr>
        <w:fldChar w:fldCharType="end"/>
      </w:r>
      <w:r w:rsidR="00903259" w:rsidRPr="00C61B84">
        <w:rPr>
          <w:rFonts w:ascii="Times New Roman" w:hAnsi="Times New Roman" w:cs="Times New Roman"/>
          <w:sz w:val="24"/>
          <w:szCs w:val="24"/>
        </w:rPr>
      </w:r>
      <w:r w:rsidR="00903259" w:rsidRPr="00C61B84">
        <w:rPr>
          <w:rFonts w:ascii="Times New Roman" w:hAnsi="Times New Roman" w:cs="Times New Roman"/>
          <w:sz w:val="24"/>
          <w:szCs w:val="24"/>
        </w:rPr>
        <w:fldChar w:fldCharType="separate"/>
      </w:r>
      <w:r w:rsidR="009470D2" w:rsidRPr="00C61B84">
        <w:rPr>
          <w:rFonts w:ascii="Times New Roman" w:hAnsi="Times New Roman" w:cs="Times New Roman"/>
          <w:noProof/>
          <w:sz w:val="24"/>
          <w:szCs w:val="24"/>
        </w:rPr>
        <w:t>(Condas et al., 2017)</w:t>
      </w:r>
      <w:r w:rsidR="00903259" w:rsidRPr="00C61B84">
        <w:rPr>
          <w:rFonts w:ascii="Times New Roman" w:hAnsi="Times New Roman" w:cs="Times New Roman"/>
          <w:sz w:val="24"/>
          <w:szCs w:val="24"/>
        </w:rPr>
        <w:fldChar w:fldCharType="end"/>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or 25 </w:t>
      </w:r>
      <w:r w:rsidR="00903259" w:rsidRPr="00C61B84">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sidRPr="00C61B84">
        <w:rPr>
          <w:rFonts w:ascii="Times New Roman" w:hAnsi="Times New Roman" w:cs="Times New Roman"/>
          <w:sz w:val="24"/>
          <w:szCs w:val="24"/>
        </w:rPr>
        <w:instrText xml:space="preserve"> ADDIN EN.CITE </w:instrText>
      </w:r>
      <w:r w:rsidR="009470D2" w:rsidRPr="00C61B84">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sidRPr="00C61B84">
        <w:rPr>
          <w:rFonts w:ascii="Times New Roman" w:hAnsi="Times New Roman" w:cs="Times New Roman"/>
          <w:sz w:val="24"/>
          <w:szCs w:val="24"/>
        </w:rPr>
        <w:instrText xml:space="preserve"> ADDIN EN.CITE.DATA </w:instrText>
      </w:r>
      <w:r w:rsidR="009470D2" w:rsidRPr="00C61B84">
        <w:rPr>
          <w:rFonts w:ascii="Times New Roman" w:hAnsi="Times New Roman" w:cs="Times New Roman"/>
          <w:sz w:val="24"/>
          <w:szCs w:val="24"/>
        </w:rPr>
      </w:r>
      <w:r w:rsidR="009470D2" w:rsidRPr="00C61B84">
        <w:rPr>
          <w:rFonts w:ascii="Times New Roman" w:hAnsi="Times New Roman" w:cs="Times New Roman"/>
          <w:sz w:val="24"/>
          <w:szCs w:val="24"/>
        </w:rPr>
        <w:fldChar w:fldCharType="end"/>
      </w:r>
      <w:r w:rsidR="00903259" w:rsidRPr="00C61B84">
        <w:rPr>
          <w:rFonts w:ascii="Times New Roman" w:hAnsi="Times New Roman" w:cs="Times New Roman"/>
          <w:sz w:val="24"/>
          <w:szCs w:val="24"/>
        </w:rPr>
      </w:r>
      <w:r w:rsidR="00903259" w:rsidRPr="00C61B84">
        <w:rPr>
          <w:rFonts w:ascii="Times New Roman" w:hAnsi="Times New Roman" w:cs="Times New Roman"/>
          <w:sz w:val="24"/>
          <w:szCs w:val="24"/>
        </w:rPr>
        <w:fldChar w:fldCharType="separate"/>
      </w:r>
      <w:r w:rsidR="009470D2" w:rsidRPr="00C61B84">
        <w:rPr>
          <w:rFonts w:ascii="Times New Roman" w:hAnsi="Times New Roman" w:cs="Times New Roman"/>
          <w:noProof/>
          <w:sz w:val="24"/>
          <w:szCs w:val="24"/>
        </w:rPr>
        <w:t>(De Visscher et al., 2017)</w:t>
      </w:r>
      <w:r w:rsidR="00903259" w:rsidRPr="00C61B84">
        <w:rPr>
          <w:rFonts w:ascii="Times New Roman" w:hAnsi="Times New Roman" w:cs="Times New Roman"/>
          <w:sz w:val="24"/>
          <w:szCs w:val="24"/>
        </w:rPr>
        <w:fldChar w:fldCharType="end"/>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different species </w:t>
      </w:r>
      <w:r w:rsidR="00903259" w:rsidRPr="00C61B84">
        <w:rPr>
          <w:rFonts w:ascii="Times New Roman" w:hAnsi="Times New Roman" w:cs="Times New Roman"/>
          <w:sz w:val="24"/>
          <w:szCs w:val="24"/>
        </w:rPr>
        <w:t>isolated from</w:t>
      </w:r>
      <w:r w:rsidR="000D0167" w:rsidRPr="00C61B84">
        <w:rPr>
          <w:rFonts w:ascii="Times New Roman" w:hAnsi="Times New Roman" w:cs="Times New Roman"/>
          <w:sz w:val="24"/>
          <w:szCs w:val="24"/>
        </w:rPr>
        <w:t xml:space="preserve"> intramammary infections in dairy cattle</w:t>
      </w:r>
      <w:r w:rsidR="001112C5" w:rsidRPr="00C61B84">
        <w:rPr>
          <w:rFonts w:ascii="Times New Roman" w:hAnsi="Times New Roman" w:cs="Times New Roman"/>
          <w:sz w:val="24"/>
          <w:szCs w:val="24"/>
        </w:rPr>
        <w:t>.</w:t>
      </w:r>
      <w:r w:rsidR="005100BE" w:rsidRPr="00C61B84">
        <w:rPr>
          <w:rFonts w:ascii="Times New Roman" w:hAnsi="Times New Roman" w:cs="Times New Roman"/>
          <w:sz w:val="24"/>
          <w:szCs w:val="24"/>
        </w:rPr>
        <w:t xml:space="preserve"> 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are primarily found in the cow’s environment </w:t>
      </w:r>
      <w:r w:rsidR="00A54381" w:rsidRPr="00C61B84">
        <w:rPr>
          <w:rFonts w:ascii="Times New Roman" w:hAnsi="Times New Roman" w:cs="Times New Roman"/>
          <w:sz w:val="24"/>
          <w:szCs w:val="24"/>
        </w:rPr>
        <w:t xml:space="preserve">(reviewed in </w:t>
      </w:r>
      <w:r w:rsidR="008737A7" w:rsidRPr="00C61B84">
        <w:rPr>
          <w:rFonts w:ascii="Times New Roman" w:hAnsi="Times New Roman" w:cs="Times New Roman"/>
          <w:sz w:val="24"/>
          <w:szCs w:val="24"/>
        </w:rPr>
        <w:t>De Buck et al., 2021).</w:t>
      </w:r>
      <w:r w:rsidR="00E04157" w:rsidRPr="00C61B84">
        <w:rPr>
          <w:rFonts w:ascii="Times New Roman" w:hAnsi="Times New Roman" w:cs="Times New Roman"/>
          <w:sz w:val="24"/>
          <w:szCs w:val="24"/>
        </w:rPr>
        <w:t xml:space="preserve"> Certain species 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sawdust bedding material</w:t>
      </w:r>
      <w:r w:rsidR="00B0352C" w:rsidRPr="00C61B84">
        <w:rPr>
          <w:rFonts w:ascii="Times New Roman" w:hAnsi="Times New Roman" w:cs="Times New Roman"/>
          <w:sz w:val="24"/>
          <w:szCs w:val="24"/>
        </w:rPr>
        <w:t xml:space="preserve"> </w:t>
      </w:r>
      <w:r w:rsidR="00B0352C" w:rsidRPr="00C61B84">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sidRPr="00C61B84">
        <w:rPr>
          <w:rFonts w:ascii="Times New Roman" w:hAnsi="Times New Roman" w:cs="Times New Roman"/>
          <w:sz w:val="24"/>
          <w:szCs w:val="24"/>
        </w:rPr>
        <w:instrText xml:space="preserve"> ADDIN EN.CITE </w:instrText>
      </w:r>
      <w:r w:rsidR="009470D2" w:rsidRPr="00C61B84">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sidRPr="00C61B84">
        <w:rPr>
          <w:rFonts w:ascii="Times New Roman" w:hAnsi="Times New Roman" w:cs="Times New Roman"/>
          <w:sz w:val="24"/>
          <w:szCs w:val="24"/>
        </w:rPr>
        <w:instrText xml:space="preserve"> ADDIN EN.CITE.DATA </w:instrText>
      </w:r>
      <w:r w:rsidR="009470D2" w:rsidRPr="00C61B84">
        <w:rPr>
          <w:rFonts w:ascii="Times New Roman" w:hAnsi="Times New Roman" w:cs="Times New Roman"/>
          <w:sz w:val="24"/>
          <w:szCs w:val="24"/>
        </w:rPr>
      </w:r>
      <w:r w:rsidR="009470D2" w:rsidRPr="00C61B84">
        <w:rPr>
          <w:rFonts w:ascii="Times New Roman" w:hAnsi="Times New Roman" w:cs="Times New Roman"/>
          <w:sz w:val="24"/>
          <w:szCs w:val="24"/>
        </w:rPr>
        <w:fldChar w:fldCharType="end"/>
      </w:r>
      <w:r w:rsidR="00B0352C" w:rsidRPr="00C61B84">
        <w:rPr>
          <w:rFonts w:ascii="Times New Roman" w:hAnsi="Times New Roman" w:cs="Times New Roman"/>
          <w:sz w:val="24"/>
          <w:szCs w:val="24"/>
        </w:rPr>
      </w:r>
      <w:r w:rsidR="00B0352C" w:rsidRPr="00C61B84">
        <w:rPr>
          <w:rFonts w:ascii="Times New Roman" w:hAnsi="Times New Roman" w:cs="Times New Roman"/>
          <w:sz w:val="24"/>
          <w:szCs w:val="24"/>
        </w:rPr>
        <w:fldChar w:fldCharType="separate"/>
      </w:r>
      <w:r w:rsidR="009470D2" w:rsidRPr="00C61B84">
        <w:rPr>
          <w:rFonts w:ascii="Times New Roman" w:hAnsi="Times New Roman" w:cs="Times New Roman"/>
          <w:noProof/>
          <w:sz w:val="24"/>
          <w:szCs w:val="24"/>
        </w:rPr>
        <w:t>(Piessens et al., 2011)</w:t>
      </w:r>
      <w:r w:rsidR="00B0352C" w:rsidRPr="00C61B84">
        <w:rPr>
          <w:rFonts w:ascii="Times New Roman" w:hAnsi="Times New Roman" w:cs="Times New Roman"/>
          <w:sz w:val="24"/>
          <w:szCs w:val="24"/>
        </w:rPr>
        <w:fldChar w:fldCharType="end"/>
      </w:r>
      <w:r w:rsidR="00A7141F" w:rsidRPr="00C61B84">
        <w:rPr>
          <w:rFonts w:ascii="Times New Roman" w:hAnsi="Times New Roman" w:cs="Times New Roman"/>
          <w:sz w:val="24"/>
          <w:szCs w:val="24"/>
        </w:rPr>
        <w:t xml:space="preserve">, </w:t>
      </w:r>
      <w:r w:rsidR="0075717F" w:rsidRPr="00C61B84">
        <w:rPr>
          <w:rFonts w:ascii="Times New Roman" w:hAnsi="Times New Roman" w:cs="Times New Roman"/>
          <w:sz w:val="24"/>
          <w:szCs w:val="24"/>
        </w:rPr>
        <w:t xml:space="preserve">some with </w:t>
      </w:r>
      <w:r w:rsidR="00030551" w:rsidRPr="00C61B84">
        <w:rPr>
          <w:rFonts w:ascii="Times New Roman" w:hAnsi="Times New Roman" w:cs="Times New Roman"/>
          <w:sz w:val="24"/>
          <w:szCs w:val="24"/>
        </w:rPr>
        <w:t xml:space="preserve">different facility types </w:t>
      </w:r>
      <w:r w:rsidR="00030551" w:rsidRPr="00C61B84">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sidRPr="00C61B84">
        <w:rPr>
          <w:rFonts w:ascii="Times New Roman" w:hAnsi="Times New Roman" w:cs="Times New Roman"/>
          <w:sz w:val="24"/>
          <w:szCs w:val="24"/>
        </w:rPr>
        <w:instrText xml:space="preserve"> ADDIN EN.CITE </w:instrText>
      </w:r>
      <w:r w:rsidR="009470D2" w:rsidRPr="00C61B84">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sidRPr="00C61B84">
        <w:rPr>
          <w:rFonts w:ascii="Times New Roman" w:hAnsi="Times New Roman" w:cs="Times New Roman"/>
          <w:sz w:val="24"/>
          <w:szCs w:val="24"/>
        </w:rPr>
        <w:instrText xml:space="preserve"> ADDIN EN.CITE.DATA </w:instrText>
      </w:r>
      <w:r w:rsidR="009470D2" w:rsidRPr="00C61B84">
        <w:rPr>
          <w:rFonts w:ascii="Times New Roman" w:hAnsi="Times New Roman" w:cs="Times New Roman"/>
          <w:sz w:val="24"/>
          <w:szCs w:val="24"/>
        </w:rPr>
      </w:r>
      <w:r w:rsidR="009470D2" w:rsidRPr="00C61B84">
        <w:rPr>
          <w:rFonts w:ascii="Times New Roman" w:hAnsi="Times New Roman" w:cs="Times New Roman"/>
          <w:sz w:val="24"/>
          <w:szCs w:val="24"/>
        </w:rPr>
        <w:fldChar w:fldCharType="end"/>
      </w:r>
      <w:r w:rsidR="00030551" w:rsidRPr="00C61B84">
        <w:rPr>
          <w:rFonts w:ascii="Times New Roman" w:hAnsi="Times New Roman" w:cs="Times New Roman"/>
          <w:sz w:val="24"/>
          <w:szCs w:val="24"/>
        </w:rPr>
      </w:r>
      <w:r w:rsidR="00030551" w:rsidRPr="00C61B84">
        <w:rPr>
          <w:rFonts w:ascii="Times New Roman" w:hAnsi="Times New Roman" w:cs="Times New Roman"/>
          <w:sz w:val="24"/>
          <w:szCs w:val="24"/>
        </w:rPr>
        <w:fldChar w:fldCharType="separate"/>
      </w:r>
      <w:r w:rsidR="009470D2" w:rsidRPr="00C61B84">
        <w:rPr>
          <w:rFonts w:ascii="Times New Roman" w:hAnsi="Times New Roman" w:cs="Times New Roman"/>
          <w:noProof/>
          <w:sz w:val="24"/>
          <w:szCs w:val="24"/>
        </w:rPr>
        <w:t>(Condas et al., 2017)</w:t>
      </w:r>
      <w:r w:rsidR="00030551" w:rsidRPr="00C61B84">
        <w:rPr>
          <w:rFonts w:ascii="Times New Roman" w:hAnsi="Times New Roman" w:cs="Times New Roman"/>
          <w:sz w:val="24"/>
          <w:szCs w:val="24"/>
        </w:rPr>
        <w:fldChar w:fldCharType="end"/>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others </w:t>
      </w:r>
      <w:r w:rsidR="00D17E5B" w:rsidRPr="00C61B84">
        <w:rPr>
          <w:rFonts w:ascii="Times New Roman" w:hAnsi="Times New Roman" w:cs="Times New Roman"/>
          <w:sz w:val="24"/>
          <w:szCs w:val="24"/>
        </w:rPr>
        <w:t>with environmental contamination and</w:t>
      </w:r>
      <w:r w:rsidR="00722BBC" w:rsidRPr="00C61B84">
        <w:rPr>
          <w:rFonts w:ascii="Times New Roman" w:hAnsi="Times New Roman" w:cs="Times New Roman"/>
          <w:sz w:val="24"/>
          <w:szCs w:val="24"/>
        </w:rPr>
        <w:t xml:space="preserve"> poor teat hygiene at milking time </w:t>
      </w:r>
      <w:r w:rsidR="00D17E5B" w:rsidRPr="00C61B84">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1F325E" w:rsidRPr="00C61B84">
        <w:rPr>
          <w:rFonts w:ascii="Times New Roman" w:hAnsi="Times New Roman" w:cs="Times New Roman"/>
          <w:sz w:val="24"/>
          <w:szCs w:val="24"/>
        </w:rPr>
        <w:instrText xml:space="preserve"> ADDIN EN.CITE </w:instrText>
      </w:r>
      <w:r w:rsidR="001F325E" w:rsidRPr="00C61B84">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1F325E" w:rsidRPr="00C61B84">
        <w:rPr>
          <w:rFonts w:ascii="Times New Roman" w:hAnsi="Times New Roman" w:cs="Times New Roman"/>
          <w:sz w:val="24"/>
          <w:szCs w:val="24"/>
        </w:rPr>
        <w:instrText xml:space="preserve"> ADDIN EN.CITE.DATA </w:instrText>
      </w:r>
      <w:r w:rsidR="001F325E" w:rsidRPr="00C61B84">
        <w:rPr>
          <w:rFonts w:ascii="Times New Roman" w:hAnsi="Times New Roman" w:cs="Times New Roman"/>
          <w:sz w:val="24"/>
          <w:szCs w:val="24"/>
        </w:rPr>
      </w:r>
      <w:r w:rsidR="001F325E" w:rsidRPr="00C61B84">
        <w:rPr>
          <w:rFonts w:ascii="Times New Roman" w:hAnsi="Times New Roman" w:cs="Times New Roman"/>
          <w:sz w:val="24"/>
          <w:szCs w:val="24"/>
        </w:rPr>
        <w:fldChar w:fldCharType="end"/>
      </w:r>
      <w:r w:rsidR="00D17E5B" w:rsidRPr="00C61B84">
        <w:rPr>
          <w:rFonts w:ascii="Times New Roman" w:hAnsi="Times New Roman" w:cs="Times New Roman"/>
          <w:sz w:val="24"/>
          <w:szCs w:val="24"/>
        </w:rPr>
      </w:r>
      <w:r w:rsidR="00D17E5B" w:rsidRPr="00C61B84">
        <w:rPr>
          <w:rFonts w:ascii="Times New Roman" w:hAnsi="Times New Roman" w:cs="Times New Roman"/>
          <w:sz w:val="24"/>
          <w:szCs w:val="24"/>
        </w:rPr>
        <w:fldChar w:fldCharType="separate"/>
      </w:r>
      <w:r w:rsidR="001F325E" w:rsidRPr="00C61B84">
        <w:rPr>
          <w:rFonts w:ascii="Times New Roman" w:hAnsi="Times New Roman" w:cs="Times New Roman"/>
          <w:noProof/>
          <w:sz w:val="24"/>
          <w:szCs w:val="24"/>
        </w:rPr>
        <w:t>(De Visscher et al., 2016; De Visscher et al., 2017)</w:t>
      </w:r>
      <w:r w:rsidR="00D17E5B" w:rsidRPr="00C61B84">
        <w:rPr>
          <w:rFonts w:ascii="Times New Roman" w:hAnsi="Times New Roman" w:cs="Times New Roman"/>
          <w:sz w:val="24"/>
          <w:szCs w:val="24"/>
        </w:rPr>
        <w:fldChar w:fldCharType="end"/>
      </w:r>
      <w:r w:rsidR="006F3CA1" w:rsidRPr="00C61B84">
        <w:rPr>
          <w:rFonts w:ascii="Times New Roman" w:hAnsi="Times New Roman" w:cs="Times New Roman"/>
          <w:sz w:val="24"/>
          <w:szCs w:val="24"/>
        </w:rPr>
        <w:t xml:space="preserve">. </w:t>
      </w:r>
      <w:r w:rsidR="006260D5" w:rsidRPr="00C61B84">
        <w:rPr>
          <w:rFonts w:ascii="Times New Roman" w:hAnsi="Times New Roman" w:cs="Times New Roman"/>
          <w:sz w:val="24"/>
          <w:szCs w:val="24"/>
        </w:rPr>
        <w:t xml:space="preserve">Although the </w:t>
      </w:r>
      <w:r w:rsidR="00BB4389" w:rsidRPr="00C61B84">
        <w:rPr>
          <w:rFonts w:ascii="Times New Roman" w:hAnsi="Times New Roman" w:cs="Times New Roman"/>
          <w:sz w:val="24"/>
          <w:szCs w:val="24"/>
        </w:rPr>
        <w:t>specific source and route</w:t>
      </w:r>
      <w:r w:rsidR="002F525E" w:rsidRPr="00C61B84">
        <w:rPr>
          <w:rFonts w:ascii="Times New Roman" w:hAnsi="Times New Roman" w:cs="Times New Roman"/>
          <w:sz w:val="24"/>
          <w:szCs w:val="24"/>
        </w:rPr>
        <w:t>s</w:t>
      </w:r>
      <w:r w:rsidR="00BB4389" w:rsidRPr="00C61B84">
        <w:rPr>
          <w:rFonts w:ascii="Times New Roman" w:hAnsi="Times New Roman" w:cs="Times New Roman"/>
          <w:sz w:val="24"/>
          <w:szCs w:val="24"/>
        </w:rPr>
        <w:t xml:space="preserve"> of transmission for many </w:t>
      </w:r>
      <w:proofErr w:type="gramStart"/>
      <w:r w:rsidR="00BB4389" w:rsidRPr="00C61B84">
        <w:rPr>
          <w:rFonts w:ascii="Times New Roman" w:hAnsi="Times New Roman" w:cs="Times New Roman"/>
          <w:i/>
          <w:iCs/>
          <w:sz w:val="24"/>
          <w:szCs w:val="24"/>
        </w:rPr>
        <w:t>Staph</w:t>
      </w:r>
      <w:proofErr w:type="gramEnd"/>
      <w:r w:rsidR="00BB4389" w:rsidRPr="00C61B84">
        <w:rPr>
          <w:rFonts w:ascii="Times New Roman" w:hAnsi="Times New Roman" w:cs="Times New Roman"/>
          <w:i/>
          <w:iCs/>
          <w:sz w:val="24"/>
          <w:szCs w:val="24"/>
        </w:rPr>
        <w:t xml:space="preserve">. </w:t>
      </w:r>
      <w:r w:rsidR="00BB4389" w:rsidRPr="00C61B84">
        <w:rPr>
          <w:rFonts w:ascii="Times New Roman" w:hAnsi="Times New Roman" w:cs="Times New Roman"/>
          <w:sz w:val="24"/>
          <w:szCs w:val="24"/>
        </w:rPr>
        <w:t xml:space="preserve">spp. </w:t>
      </w:r>
      <w:r w:rsidR="002F525E" w:rsidRPr="00C61B84">
        <w:rPr>
          <w:rFonts w:ascii="Times New Roman" w:hAnsi="Times New Roman" w:cs="Times New Roman"/>
          <w:sz w:val="24"/>
          <w:szCs w:val="24"/>
        </w:rPr>
        <w:t>are</w:t>
      </w:r>
      <w:r w:rsidR="00BB4389" w:rsidRPr="00C61B84">
        <w:rPr>
          <w:rFonts w:ascii="Times New Roman" w:hAnsi="Times New Roman" w:cs="Times New Roman"/>
          <w:sz w:val="24"/>
          <w:szCs w:val="24"/>
        </w:rPr>
        <w:t xml:space="preserve"> still being elucidated, </w:t>
      </w:r>
      <w:r w:rsidR="004179C4" w:rsidRPr="00C61B84">
        <w:rPr>
          <w:rFonts w:ascii="Times New Roman" w:hAnsi="Times New Roman" w:cs="Times New Roman"/>
          <w:sz w:val="24"/>
          <w:szCs w:val="24"/>
        </w:rPr>
        <w:t xml:space="preserve">the importance of </w:t>
      </w:r>
      <w:r w:rsidR="003C0668" w:rsidRPr="00C61B84">
        <w:rPr>
          <w:rFonts w:ascii="Times New Roman" w:hAnsi="Times New Roman" w:cs="Times New Roman"/>
          <w:sz w:val="24"/>
          <w:szCs w:val="24"/>
        </w:rPr>
        <w:t xml:space="preserve">post-milking </w:t>
      </w:r>
      <w:r w:rsidR="004179C4" w:rsidRPr="00C61B84">
        <w:rPr>
          <w:rFonts w:ascii="Times New Roman" w:hAnsi="Times New Roman" w:cs="Times New Roman"/>
          <w:sz w:val="24"/>
          <w:szCs w:val="24"/>
        </w:rPr>
        <w:t xml:space="preserve">teat-dip to control this group of bacteria </w:t>
      </w:r>
      <w:r w:rsidR="00593989">
        <w:rPr>
          <w:rFonts w:ascii="Times New Roman" w:hAnsi="Times New Roman" w:cs="Times New Roman"/>
          <w:sz w:val="24"/>
          <w:szCs w:val="24"/>
        </w:rPr>
        <w:t xml:space="preserve">has been </w:t>
      </w:r>
      <w:r w:rsidR="004179C4" w:rsidRPr="00C61B84">
        <w:rPr>
          <w:rFonts w:ascii="Times New Roman" w:hAnsi="Times New Roman" w:cs="Times New Roman"/>
          <w:sz w:val="24"/>
          <w:szCs w:val="24"/>
        </w:rPr>
        <w:t>established</w:t>
      </w:r>
      <w:r w:rsidR="00886A09" w:rsidRPr="00C61B84">
        <w:rPr>
          <w:rFonts w:ascii="Times New Roman" w:hAnsi="Times New Roman" w:cs="Times New Roman"/>
          <w:sz w:val="24"/>
          <w:szCs w:val="24"/>
        </w:rPr>
        <w:t xml:space="preserve"> </w:t>
      </w:r>
      <w:r w:rsidR="00886A09" w:rsidRPr="00C61B84">
        <w:rPr>
          <w:rFonts w:ascii="Times New Roman" w:hAnsi="Times New Roman" w:cs="Times New Roman"/>
          <w:sz w:val="24"/>
          <w:szCs w:val="24"/>
        </w:rPr>
        <w:fldChar w:fldCharType="begin"/>
      </w:r>
      <w:r w:rsidR="009470D2" w:rsidRPr="00C61B84">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sidRPr="00C61B84">
        <w:rPr>
          <w:rFonts w:ascii="Times New Roman" w:hAnsi="Times New Roman" w:cs="Times New Roman"/>
          <w:sz w:val="24"/>
          <w:szCs w:val="24"/>
        </w:rPr>
        <w:fldChar w:fldCharType="separate"/>
      </w:r>
      <w:r w:rsidR="009470D2" w:rsidRPr="00C61B84">
        <w:rPr>
          <w:rFonts w:ascii="Times New Roman" w:hAnsi="Times New Roman" w:cs="Times New Roman"/>
          <w:noProof/>
          <w:sz w:val="24"/>
          <w:szCs w:val="24"/>
        </w:rPr>
        <w:t>(Hogan et al., 1987)</w:t>
      </w:r>
      <w:r w:rsidR="00886A09" w:rsidRPr="00C61B84">
        <w:rPr>
          <w:rFonts w:ascii="Times New Roman" w:hAnsi="Times New Roman" w:cs="Times New Roman"/>
          <w:sz w:val="24"/>
          <w:szCs w:val="24"/>
        </w:rPr>
        <w:fldChar w:fldCharType="end"/>
      </w:r>
      <w:r w:rsidR="00F6616B" w:rsidRPr="00C61B84">
        <w:rPr>
          <w:rFonts w:ascii="Times New Roman" w:hAnsi="Times New Roman" w:cs="Times New Roman"/>
          <w:sz w:val="24"/>
          <w:szCs w:val="24"/>
        </w:rPr>
        <w:t xml:space="preserve">, while the efficacy of pre-dipping </w:t>
      </w:r>
      <w:r w:rsidR="00D93E2B" w:rsidRPr="00C61B84">
        <w:rPr>
          <w:rFonts w:ascii="Times New Roman" w:hAnsi="Times New Roman" w:cs="Times New Roman"/>
          <w:sz w:val="24"/>
          <w:szCs w:val="24"/>
        </w:rPr>
        <w:t xml:space="preserve">to control </w:t>
      </w:r>
      <w:r w:rsidR="005050D6" w:rsidRPr="006A3F53">
        <w:rPr>
          <w:rFonts w:ascii="Times New Roman" w:hAnsi="Times New Roman" w:cs="Times New Roman"/>
          <w:i/>
          <w:iCs/>
          <w:sz w:val="24"/>
          <w:szCs w:val="24"/>
        </w:rPr>
        <w:t>Staph</w:t>
      </w:r>
      <w:r w:rsidR="005050D6" w:rsidRPr="00C61B84">
        <w:rPr>
          <w:rFonts w:ascii="Times New Roman" w:hAnsi="Times New Roman" w:cs="Times New Roman"/>
          <w:sz w:val="24"/>
          <w:szCs w:val="24"/>
        </w:rPr>
        <w:t xml:space="preserve">. spp. other than </w:t>
      </w:r>
      <w:r w:rsidR="005050D6" w:rsidRPr="006A3F53">
        <w:rPr>
          <w:rFonts w:ascii="Times New Roman" w:hAnsi="Times New Roman" w:cs="Times New Roman"/>
          <w:i/>
          <w:iCs/>
          <w:sz w:val="24"/>
          <w:szCs w:val="24"/>
        </w:rPr>
        <w:t>S. aureus</w:t>
      </w:r>
      <w:r w:rsidR="005050D6" w:rsidRPr="00C61B84">
        <w:rPr>
          <w:rFonts w:ascii="Times New Roman" w:hAnsi="Times New Roman" w:cs="Times New Roman"/>
          <w:sz w:val="24"/>
          <w:szCs w:val="24"/>
        </w:rPr>
        <w:t xml:space="preserve"> </w:t>
      </w:r>
      <w:r w:rsidR="00F6616B" w:rsidRPr="00C61B84">
        <w:rPr>
          <w:rFonts w:ascii="Times New Roman" w:hAnsi="Times New Roman" w:cs="Times New Roman"/>
          <w:sz w:val="24"/>
          <w:szCs w:val="24"/>
        </w:rPr>
        <w:t>remains controversial</w:t>
      </w:r>
      <w:r w:rsidR="005050D6" w:rsidRPr="00C61B84">
        <w:rPr>
          <w:rFonts w:ascii="Times New Roman" w:hAnsi="Times New Roman" w:cs="Times New Roman"/>
          <w:sz w:val="24"/>
          <w:szCs w:val="24"/>
        </w:rPr>
        <w:t xml:space="preserve"> </w:t>
      </w:r>
      <w:r w:rsidR="00FA4840">
        <w:rPr>
          <w:rFonts w:ascii="Times New Roman" w:hAnsi="Times New Roman" w:cs="Times New Roman"/>
          <w:sz w:val="24"/>
          <w:szCs w:val="24"/>
        </w:rPr>
        <w:fldChar w:fldCharType="begin"/>
      </w:r>
      <w:r w:rsidR="00FA4840">
        <w:rPr>
          <w:rFonts w:ascii="Times New Roman" w:hAnsi="Times New Roman" w:cs="Times New Roman"/>
          <w:sz w:val="24"/>
          <w:szCs w:val="24"/>
        </w:rPr>
        <w:instrText xml:space="preserve"> ADDIN EN.CITE &lt;EndNote&gt;&lt;Cite&gt;&lt;Author&gt;Pankey&lt;/Author&gt;&lt;Year&gt;1989&lt;/Year&gt;&lt;RecNum&gt;656&lt;/RecNum&gt;&lt;DisplayText&gt;(Pankey, 1989)&lt;/DisplayText&gt;&lt;record&gt;&lt;rec-number&gt;656&lt;/rec-number&gt;&lt;foreign-keys&gt;&lt;key app="EN" db-id="pss5de0wasp2t9es5tu5evzpa2svsdrveax9" timestamp="1702580957"&gt;656&lt;/key&gt;&lt;/foreign-keys&gt;&lt;ref-type name="Journal Article"&gt;17&lt;/ref-type&gt;&lt;contributors&gt;&lt;authors&gt;&lt;author&gt;Pankey, J. W.&lt;/author&gt;&lt;/authors&gt;&lt;/contributors&gt;&lt;titles&gt;&lt;title&gt;Premilking Udder Hygiene&lt;/title&gt;&lt;secondary-title&gt;Journal of Dairy Science&lt;/secondary-title&gt;&lt;/titles&gt;&lt;periodical&gt;&lt;full-title&gt;Journal of Dairy Science&lt;/full-title&gt;&lt;abbr-1&gt;J. Dairy Sci.&lt;/abbr-1&gt;&lt;/periodical&gt;&lt;pages&gt;1308-1312&lt;/pages&gt;&lt;volume&gt;72&lt;/volume&gt;&lt;number&gt;5&lt;/number&gt;&lt;dates&gt;&lt;year&gt;1989&lt;/year&gt;&lt;pub-dates&gt;&lt;date&gt;1989/05/01/&lt;/date&gt;&lt;/pub-dates&gt;&lt;/dates&gt;&lt;isbn&gt;0022-0302&lt;/isbn&gt;&lt;urls&gt;&lt;related-urls&gt;&lt;url&gt;https://www.sciencedirect.com/science/article/pii/S0022030289792389&lt;/url&gt;&lt;/related-urls&gt;&lt;/urls&gt;&lt;electronic-resource-num&gt;https://doi.org/10.3168/jds.S0022-0302(89)79238-9&lt;/electronic-resource-num&gt;&lt;/record&gt;&lt;/Cite&gt;&lt;/EndNote&gt;</w:instrText>
      </w:r>
      <w:r w:rsidR="00FA4840">
        <w:rPr>
          <w:rFonts w:ascii="Times New Roman" w:hAnsi="Times New Roman" w:cs="Times New Roman"/>
          <w:sz w:val="24"/>
          <w:szCs w:val="24"/>
        </w:rPr>
        <w:fldChar w:fldCharType="separate"/>
      </w:r>
      <w:r w:rsidR="00FA4840">
        <w:rPr>
          <w:rFonts w:ascii="Times New Roman" w:hAnsi="Times New Roman" w:cs="Times New Roman"/>
          <w:noProof/>
          <w:sz w:val="24"/>
          <w:szCs w:val="24"/>
        </w:rPr>
        <w:t>(Pankey, 1989)</w:t>
      </w:r>
      <w:r w:rsidR="00FA4840">
        <w:rPr>
          <w:rFonts w:ascii="Times New Roman" w:hAnsi="Times New Roman" w:cs="Times New Roman"/>
          <w:sz w:val="24"/>
          <w:szCs w:val="24"/>
        </w:rPr>
        <w:fldChar w:fldCharType="end"/>
      </w:r>
      <w:r w:rsidR="00FA4840">
        <w:rPr>
          <w:rFonts w:ascii="Times New Roman" w:hAnsi="Times New Roman" w:cs="Times New Roman"/>
          <w:sz w:val="24"/>
          <w:szCs w:val="24"/>
        </w:rPr>
        <w:t>.</w:t>
      </w:r>
      <w:r w:rsidR="009D1ABD">
        <w:rPr>
          <w:rFonts w:ascii="Times New Roman" w:hAnsi="Times New Roman" w:cs="Times New Roman"/>
          <w:sz w:val="24"/>
          <w:szCs w:val="24"/>
        </w:rPr>
        <w:t xml:space="preserve"> </w:t>
      </w:r>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w:t>
      </w:r>
      <w:r w:rsidR="00886A09" w:rsidRPr="00C61B84">
        <w:rPr>
          <w:rFonts w:ascii="Times New Roman" w:hAnsi="Times New Roman" w:cs="Times New Roman"/>
          <w:sz w:val="24"/>
          <w:szCs w:val="24"/>
        </w:rPr>
        <w:lastRenderedPageBreak/>
        <w:t>bulk tank</w:t>
      </w:r>
      <w:r w:rsidR="00F81D2F" w:rsidRPr="00C61B84">
        <w:rPr>
          <w:rFonts w:ascii="Times New Roman" w:hAnsi="Times New Roman" w:cs="Times New Roman"/>
          <w:sz w:val="24"/>
          <w:szCs w:val="24"/>
        </w:rPr>
        <w:t xml:space="preserve"> milk both by commensal skin organisms and environmental contamination at milking time</w:t>
      </w:r>
      <w:r w:rsidR="005F3326" w:rsidRPr="00C61B84">
        <w:rPr>
          <w:rFonts w:ascii="Times New Roman" w:hAnsi="Times New Roman" w:cs="Times New Roman"/>
          <w:sz w:val="24"/>
          <w:szCs w:val="24"/>
        </w:rPr>
        <w:t xml:space="preserve"> </w:t>
      </w:r>
      <w:r w:rsidR="005F3326" w:rsidRPr="00C61B84">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Y051bT42MzA8L1JlY051bT48RGlzcGxheVRleHQ+KFBhbmtleSBldCBhbC4sIDE5ODU7IFBhbmtl
eSBldCBhbC4sIDE5ODc7IFF1aXJrIGV0IGFsLiwgMjAxMik8L0Rpc3BsYXlUZXh0PjxyZWNvcmQ+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1F325E" w:rsidRPr="00C61B84">
        <w:rPr>
          <w:rFonts w:ascii="Times New Roman" w:hAnsi="Times New Roman" w:cs="Times New Roman"/>
          <w:sz w:val="24"/>
          <w:szCs w:val="24"/>
        </w:rPr>
        <w:instrText xml:space="preserve"> ADDIN EN.CITE </w:instrText>
      </w:r>
      <w:r w:rsidR="001F325E" w:rsidRPr="00C61B84">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Y051bT42MzA8L1JlY051bT48RGlzcGxheVRleHQ+KFBhbmtleSBldCBhbC4sIDE5ODU7IFBhbmtl
eSBldCBhbC4sIDE5ODc7IFF1aXJrIGV0IGFsLiwgMjAxMik8L0Rpc3BsYXlUZXh0PjxyZWNvcmQ+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1F325E" w:rsidRPr="00C61B84">
        <w:rPr>
          <w:rFonts w:ascii="Times New Roman" w:hAnsi="Times New Roman" w:cs="Times New Roman"/>
          <w:sz w:val="24"/>
          <w:szCs w:val="24"/>
        </w:rPr>
        <w:instrText xml:space="preserve"> ADDIN EN.CITE.DATA </w:instrText>
      </w:r>
      <w:r w:rsidR="001F325E" w:rsidRPr="00C61B84">
        <w:rPr>
          <w:rFonts w:ascii="Times New Roman" w:hAnsi="Times New Roman" w:cs="Times New Roman"/>
          <w:sz w:val="24"/>
          <w:szCs w:val="24"/>
        </w:rPr>
      </w:r>
      <w:r w:rsidR="001F325E" w:rsidRPr="00C61B84">
        <w:rPr>
          <w:rFonts w:ascii="Times New Roman" w:hAnsi="Times New Roman" w:cs="Times New Roman"/>
          <w:sz w:val="24"/>
          <w:szCs w:val="24"/>
        </w:rPr>
        <w:fldChar w:fldCharType="end"/>
      </w:r>
      <w:r w:rsidR="005F3326" w:rsidRPr="00C61B84">
        <w:rPr>
          <w:rFonts w:ascii="Times New Roman" w:hAnsi="Times New Roman" w:cs="Times New Roman"/>
          <w:sz w:val="24"/>
          <w:szCs w:val="24"/>
        </w:rPr>
      </w:r>
      <w:r w:rsidR="005F3326" w:rsidRPr="00C61B84">
        <w:rPr>
          <w:rFonts w:ascii="Times New Roman" w:hAnsi="Times New Roman" w:cs="Times New Roman"/>
          <w:sz w:val="24"/>
          <w:szCs w:val="24"/>
        </w:rPr>
        <w:fldChar w:fldCharType="separate"/>
      </w:r>
      <w:r w:rsidR="001F325E" w:rsidRPr="00C61B84">
        <w:rPr>
          <w:rFonts w:ascii="Times New Roman" w:hAnsi="Times New Roman" w:cs="Times New Roman"/>
          <w:noProof/>
          <w:sz w:val="24"/>
          <w:szCs w:val="24"/>
        </w:rPr>
        <w:t>(Pankey et al., 1985; Pankey et al., 1987; Quirk et al., 2012)</w:t>
      </w:r>
      <w:r w:rsidR="005F3326" w:rsidRPr="00C61B84">
        <w:rPr>
          <w:rFonts w:ascii="Times New Roman" w:hAnsi="Times New Roman" w:cs="Times New Roman"/>
          <w:sz w:val="24"/>
          <w:szCs w:val="24"/>
        </w:rPr>
        <w:fldChar w:fldCharType="end"/>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18694C" w:rsidRPr="00C61B84">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sidRPr="00C61B84">
        <w:rPr>
          <w:rFonts w:ascii="Times New Roman" w:hAnsi="Times New Roman" w:cs="Times New Roman"/>
          <w:sz w:val="24"/>
          <w:szCs w:val="24"/>
        </w:rPr>
        <w:instrText xml:space="preserve"> ADDIN EN.CITE </w:instrText>
      </w:r>
      <w:r w:rsidR="0018694C" w:rsidRPr="00C61B84">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sidRPr="00C61B84">
        <w:rPr>
          <w:rFonts w:ascii="Times New Roman" w:hAnsi="Times New Roman" w:cs="Times New Roman"/>
          <w:sz w:val="24"/>
          <w:szCs w:val="24"/>
        </w:rPr>
        <w:instrText xml:space="preserve"> ADDIN EN.CITE.DATA </w:instrText>
      </w:r>
      <w:r w:rsidR="0018694C" w:rsidRPr="00C61B84">
        <w:rPr>
          <w:rFonts w:ascii="Times New Roman" w:hAnsi="Times New Roman" w:cs="Times New Roman"/>
          <w:sz w:val="24"/>
          <w:szCs w:val="24"/>
        </w:rPr>
      </w:r>
      <w:r w:rsidR="0018694C" w:rsidRPr="00C61B84">
        <w:rPr>
          <w:rFonts w:ascii="Times New Roman" w:hAnsi="Times New Roman" w:cs="Times New Roman"/>
          <w:sz w:val="24"/>
          <w:szCs w:val="24"/>
        </w:rPr>
        <w:fldChar w:fldCharType="end"/>
      </w:r>
      <w:r w:rsidR="0018694C" w:rsidRPr="00C61B84">
        <w:rPr>
          <w:rFonts w:ascii="Times New Roman" w:hAnsi="Times New Roman" w:cs="Times New Roman"/>
          <w:sz w:val="24"/>
          <w:szCs w:val="24"/>
        </w:rPr>
      </w:r>
      <w:r w:rsidR="0018694C" w:rsidRPr="00C61B84">
        <w:rPr>
          <w:rFonts w:ascii="Times New Roman" w:hAnsi="Times New Roman" w:cs="Times New Roman"/>
          <w:sz w:val="24"/>
          <w:szCs w:val="24"/>
        </w:rPr>
        <w:fldChar w:fldCharType="separate"/>
      </w:r>
      <w:r w:rsidR="0018694C" w:rsidRPr="00C61B84">
        <w:rPr>
          <w:rFonts w:ascii="Times New Roman" w:hAnsi="Times New Roman" w:cs="Times New Roman"/>
          <w:noProof/>
          <w:sz w:val="24"/>
          <w:szCs w:val="24"/>
        </w:rPr>
        <w:t>(Jayarao et al., 2004)</w:t>
      </w:r>
      <w:r w:rsidR="0018694C" w:rsidRPr="00C61B84">
        <w:rPr>
          <w:rFonts w:ascii="Times New Roman" w:hAnsi="Times New Roman" w:cs="Times New Roman"/>
          <w:sz w:val="24"/>
          <w:szCs w:val="24"/>
        </w:rPr>
        <w:fldChar w:fldCharType="end"/>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516A8294"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proofErr w:type="gramStart"/>
      <w:r w:rsidR="00A21424" w:rsidRPr="00C61B84">
        <w:rPr>
          <w:rFonts w:ascii="Times New Roman" w:hAnsi="Times New Roman" w:cs="Times New Roman"/>
          <w:sz w:val="24"/>
          <w:szCs w:val="24"/>
        </w:rPr>
        <w:t>counts</w:t>
      </w:r>
      <w:proofErr w:type="gramEnd"/>
      <w:r w:rsidR="00A21424" w:rsidRPr="00C61B84">
        <w:rPr>
          <w:rFonts w:ascii="Times New Roman" w:hAnsi="Times New Roman" w:cs="Times New Roman"/>
          <w:sz w:val="24"/>
          <w:szCs w:val="24"/>
        </w:rPr>
        <w:t xml:space="preserve"> in BTM for bedded packs in the current study 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composting bedded packs in the winter. Shane et al. 2010 reported a range of</w:t>
      </w:r>
      <w:r w:rsidR="00774B9C" w:rsidRPr="00C61B84">
        <w:rPr>
          <w:rFonts w:ascii="Times New Roman" w:hAnsi="Times New Roman" w:cs="Times New Roman"/>
          <w:i/>
          <w:iCs/>
          <w:sz w:val="24"/>
          <w:szCs w:val="24"/>
        </w:rPr>
        <w:t xml:space="preserve"> </w:t>
      </w:r>
      <w:r w:rsidR="00774B9C" w:rsidRPr="00C61B84">
        <w:rPr>
          <w:rFonts w:ascii="Times New Roman" w:hAnsi="Times New Roman" w:cs="Times New Roman"/>
          <w:sz w:val="24"/>
          <w:szCs w:val="24"/>
        </w:rPr>
        <w:t>SSLO</w:t>
      </w:r>
      <w:r w:rsidR="00A21424" w:rsidRPr="00C61B84">
        <w:rPr>
          <w:rFonts w:ascii="Times New Roman" w:hAnsi="Times New Roman" w:cs="Times New Roman"/>
          <w:i/>
          <w:iCs/>
          <w:sz w:val="24"/>
          <w:szCs w:val="24"/>
        </w:rPr>
        <w:t xml:space="preserve"> </w:t>
      </w:r>
      <w:r w:rsidR="00A21424" w:rsidRPr="00C61B84">
        <w:rPr>
          <w:rFonts w:ascii="Times New Roman" w:hAnsi="Times New Roman" w:cs="Times New Roman"/>
          <w:sz w:val="24"/>
          <w:szCs w:val="24"/>
        </w:rPr>
        <w:t xml:space="preserve">counts of 98-48,400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for six farms, and Lobeck et al. 2012 reported a mean of 911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(95% CI: 138-6,011). The m</w:t>
      </w:r>
      <w:r w:rsidR="00CB6F7A" w:rsidRPr="00C61B84">
        <w:rPr>
          <w:rFonts w:ascii="Times New Roman" w:hAnsi="Times New Roman" w:cs="Times New Roman"/>
          <w:sz w:val="24"/>
          <w:szCs w:val="24"/>
        </w:rPr>
        <w:t>edia</w:t>
      </w:r>
      <w:r w:rsidR="00A21424" w:rsidRPr="00C61B84">
        <w:rPr>
          <w:rFonts w:ascii="Times New Roman" w:hAnsi="Times New Roman" w:cs="Times New Roman"/>
          <w:sz w:val="24"/>
          <w:szCs w:val="24"/>
        </w:rPr>
        <w:t xml:space="preserve">n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bedded pack farms included in the current study was 3</w:t>
      </w:r>
      <w:r w:rsidR="00931660" w:rsidRPr="00C61B84">
        <w:rPr>
          <w:rFonts w:ascii="Times New Roman" w:hAnsi="Times New Roman" w:cs="Times New Roman"/>
          <w:sz w:val="24"/>
          <w:szCs w:val="24"/>
        </w:rPr>
        <w:t>5</w:t>
      </w:r>
      <w:r w:rsidR="00A21424"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w:t>
      </w:r>
      <w:r w:rsidR="00931660" w:rsidRPr="00C61B84">
        <w:rPr>
          <w:rFonts w:ascii="Times New Roman" w:hAnsi="Times New Roman" w:cs="Times New Roman"/>
          <w:sz w:val="24"/>
          <w:szCs w:val="24"/>
        </w:rPr>
        <w:t>range:</w:t>
      </w:r>
      <w:r w:rsidR="00A21424" w:rsidRPr="00C61B84">
        <w:rPr>
          <w:rFonts w:ascii="Times New Roman" w:hAnsi="Times New Roman" w:cs="Times New Roman"/>
          <w:sz w:val="24"/>
          <w:szCs w:val="24"/>
        </w:rPr>
        <w:t xml:space="preserve"> </w:t>
      </w:r>
      <w:r w:rsidR="000C73D5" w:rsidRPr="00252065">
        <w:rPr>
          <w:rFonts w:ascii="Times New Roman" w:eastAsia="Times New Roman" w:hAnsi="Times New Roman" w:cs="Times New Roman"/>
          <w:color w:val="000000"/>
          <w:sz w:val="24"/>
          <w:szCs w:val="24"/>
        </w:rPr>
        <w:t>10-80</w:t>
      </w:r>
      <w:r w:rsidR="00A21424" w:rsidRPr="00C61B84">
        <w:rPr>
          <w:rFonts w:ascii="Times New Roman" w:hAnsi="Times New Roman" w:cs="Times New Roman"/>
          <w:sz w:val="24"/>
          <w:szCs w:val="24"/>
        </w:rPr>
        <w:t xml:space="preserve">). </w:t>
      </w:r>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from </w:t>
      </w:r>
      <w:proofErr w:type="spellStart"/>
      <w:r w:rsidR="00A21424" w:rsidRPr="00C61B84">
        <w:rPr>
          <w:rFonts w:ascii="Times New Roman" w:hAnsi="Times New Roman" w:cs="Times New Roman"/>
          <w:sz w:val="24"/>
          <w:szCs w:val="24"/>
        </w:rPr>
        <w:t>Barberg</w:t>
      </w:r>
      <w:proofErr w:type="spellEnd"/>
      <w:r w:rsidR="00A21424" w:rsidRPr="00C61B84">
        <w:rPr>
          <w:rFonts w:ascii="Times New Roman" w:hAnsi="Times New Roman" w:cs="Times New Roman"/>
          <w:sz w:val="24"/>
          <w:szCs w:val="24"/>
        </w:rPr>
        <w:t xml:space="preserve"> et al. (2007) describing milk quality on composting bedded packs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tiestalls, freestalls, and bedded packs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farms included in the current study (</w:t>
      </w:r>
      <w:r w:rsidR="0087218E" w:rsidRPr="00C61B84">
        <w:rPr>
          <w:rFonts w:ascii="Times New Roman" w:hAnsi="Times New Roman" w:cs="Times New Roman"/>
          <w:sz w:val="24"/>
          <w:szCs w:val="24"/>
        </w:rPr>
        <w:t xml:space="preserve">median: </w:t>
      </w:r>
      <w:r w:rsidR="00FC7D05" w:rsidRPr="00C61B84">
        <w:rPr>
          <w:rFonts w:ascii="Times New Roman" w:hAnsi="Times New Roman" w:cs="Times New Roman"/>
          <w:sz w:val="24"/>
          <w:szCs w:val="24"/>
        </w:rPr>
        <w:t xml:space="preserve">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w:t>
      </w:r>
      <w:r w:rsidR="0087218E" w:rsidRPr="00C61B84">
        <w:rPr>
          <w:rFonts w:ascii="Times New Roman" w:hAnsi="Times New Roman" w:cs="Times New Roman"/>
          <w:sz w:val="24"/>
          <w:szCs w:val="24"/>
        </w:rPr>
        <w:t xml:space="preserve">range: </w:t>
      </w:r>
      <w:r w:rsidR="00326A5F" w:rsidRPr="00252065">
        <w:rPr>
          <w:rFonts w:ascii="Times New Roman" w:eastAsia="Times New Roman" w:hAnsi="Times New Roman" w:cs="Times New Roman"/>
          <w:color w:val="000000"/>
          <w:sz w:val="24"/>
          <w:szCs w:val="24"/>
        </w:rPr>
        <w:t>10-1250</w:t>
      </w:r>
      <w:r w:rsidR="00A21424" w:rsidRPr="00C61B84">
        <w:rPr>
          <w:rFonts w:ascii="Times New Roman" w:hAnsi="Times New Roman" w:cs="Times New Roman"/>
          <w:sz w:val="24"/>
          <w:szCs w:val="24"/>
        </w:rPr>
        <w:t xml:space="preserve">) 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 three facility types studied in Lobeck et al. 2012 (445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95% CI: 116-1704). As the overall </w:t>
      </w:r>
      <w:r w:rsidR="005852D8"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all farm types included in the Minnesota studies are higher than that found for all 21 farms in the current study, </w:t>
      </w:r>
      <w:r w:rsidR="00150A48" w:rsidRPr="00C61B84">
        <w:rPr>
          <w:rFonts w:ascii="Times New Roman" w:hAnsi="Times New Roman" w:cs="Times New Roman"/>
          <w:sz w:val="24"/>
          <w:szCs w:val="24"/>
        </w:rPr>
        <w:t>better</w:t>
      </w:r>
      <w:r w:rsidR="005655AE" w:rsidRPr="00C61B84">
        <w:rPr>
          <w:rFonts w:ascii="Times New Roman" w:hAnsi="Times New Roman" w:cs="Times New Roman"/>
          <w:sz w:val="24"/>
          <w:szCs w:val="24"/>
        </w:rPr>
        <w:t xml:space="preserve"> milking and bedding hygiene</w:t>
      </w:r>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B06CBC" w:rsidRPr="00C61B84">
        <w:rPr>
          <w:rFonts w:ascii="Times New Roman" w:hAnsi="Times New Roman" w:cs="Times New Roman"/>
          <w:sz w:val="24"/>
          <w:szCs w:val="24"/>
        </w:rPr>
        <w:fldChar w:fldCharType="begin"/>
      </w:r>
      <w:r w:rsidR="009470D2" w:rsidRPr="00C61B84">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sidRPr="00C61B84">
        <w:rPr>
          <w:rFonts w:ascii="Times New Roman" w:hAnsi="Times New Roman" w:cs="Times New Roman"/>
          <w:sz w:val="24"/>
          <w:szCs w:val="24"/>
        </w:rPr>
        <w:fldChar w:fldCharType="separate"/>
      </w:r>
      <w:r w:rsidR="009470D2" w:rsidRPr="00C61B84">
        <w:rPr>
          <w:rFonts w:ascii="Times New Roman" w:hAnsi="Times New Roman" w:cs="Times New Roman"/>
          <w:noProof/>
          <w:sz w:val="24"/>
          <w:szCs w:val="24"/>
        </w:rPr>
        <w:t>(Jayarao and Wolfgang, 2003)</w:t>
      </w:r>
      <w:r w:rsidR="00B06CBC" w:rsidRPr="00C61B84">
        <w:rPr>
          <w:rFonts w:ascii="Times New Roman" w:hAnsi="Times New Roman" w:cs="Times New Roman"/>
          <w:sz w:val="24"/>
          <w:szCs w:val="24"/>
        </w:rPr>
        <w:fldChar w:fldCharType="end"/>
      </w:r>
      <w:r w:rsidR="00A21424" w:rsidRPr="00C61B84">
        <w:rPr>
          <w:rFonts w:ascii="Times New Roman" w:hAnsi="Times New Roman" w:cs="Times New Roman"/>
          <w:sz w:val="24"/>
          <w:szCs w:val="24"/>
        </w:rPr>
        <w:t>.</w:t>
      </w:r>
    </w:p>
    <w:p w14:paraId="45DD7E66" w14:textId="4E0C8861"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 (</w:t>
      </w:r>
      <w:r w:rsidR="00C72DE3" w:rsidRPr="00C61B84">
        <w:rPr>
          <w:rFonts w:ascii="Times New Roman" w:hAnsi="Times New Roman" w:cs="Times New Roman"/>
          <w:sz w:val="24"/>
          <w:szCs w:val="24"/>
        </w:rPr>
        <w:t xml:space="preserve">median: </w:t>
      </w:r>
      <w:r w:rsidR="009E1394" w:rsidRPr="00C61B84">
        <w:rPr>
          <w:rFonts w:ascii="Times New Roman" w:hAnsi="Times New Roman" w:cs="Times New Roman"/>
          <w:sz w:val="24"/>
          <w:szCs w:val="24"/>
        </w:rPr>
        <w:t xml:space="preserve">0 </w:t>
      </w:r>
      <w:proofErr w:type="spellStart"/>
      <w:r w:rsidR="009E1394" w:rsidRPr="00C61B84">
        <w:rPr>
          <w:rFonts w:ascii="Times New Roman" w:hAnsi="Times New Roman" w:cs="Times New Roman"/>
          <w:sz w:val="24"/>
          <w:szCs w:val="24"/>
        </w:rPr>
        <w:t>cfu</w:t>
      </w:r>
      <w:proofErr w:type="spellEnd"/>
      <w:r w:rsidR="009E1394" w:rsidRPr="00C61B84">
        <w:rPr>
          <w:rFonts w:ascii="Times New Roman" w:hAnsi="Times New Roman" w:cs="Times New Roman"/>
          <w:sz w:val="24"/>
          <w:szCs w:val="24"/>
        </w:rPr>
        <w:t xml:space="preserve">/mL, </w:t>
      </w:r>
      <w:r w:rsidR="00C72DE3" w:rsidRPr="00C61B84">
        <w:rPr>
          <w:rFonts w:ascii="Times New Roman" w:hAnsi="Times New Roman" w:cs="Times New Roman"/>
          <w:sz w:val="24"/>
          <w:szCs w:val="24"/>
        </w:rPr>
        <w:t xml:space="preserve">range: </w:t>
      </w:r>
      <w:r w:rsidR="009E1394" w:rsidRPr="00C61B84">
        <w:rPr>
          <w:rFonts w:ascii="Times New Roman" w:hAnsi="Times New Roman" w:cs="Times New Roman"/>
          <w:sz w:val="24"/>
          <w:szCs w:val="24"/>
        </w:rPr>
        <w:t>0-5</w:t>
      </w:r>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B06CBC" w:rsidRPr="00C61B84">
        <w:rPr>
          <w:rFonts w:ascii="Times New Roman" w:hAnsi="Times New Roman" w:cs="Times New Roman"/>
          <w:sz w:val="24"/>
          <w:szCs w:val="24"/>
        </w:rPr>
        <w:fldChar w:fldCharType="begin"/>
      </w:r>
      <w:r w:rsidR="009470D2" w:rsidRPr="00C61B84">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sidRPr="00C61B84">
        <w:rPr>
          <w:rFonts w:ascii="Times New Roman" w:hAnsi="Times New Roman" w:cs="Times New Roman"/>
          <w:sz w:val="24"/>
          <w:szCs w:val="24"/>
        </w:rPr>
        <w:fldChar w:fldCharType="separate"/>
      </w:r>
      <w:r w:rsidR="009470D2" w:rsidRPr="00C61B84">
        <w:rPr>
          <w:rFonts w:ascii="Times New Roman" w:hAnsi="Times New Roman" w:cs="Times New Roman"/>
          <w:noProof/>
          <w:sz w:val="24"/>
          <w:szCs w:val="24"/>
        </w:rPr>
        <w:t>(Jayarao and Wolfgang, 2003)</w:t>
      </w:r>
      <w:r w:rsidR="00B06CBC"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w:t>
      </w:r>
      <w:r w:rsidR="007E5183" w:rsidRPr="00C61B84">
        <w:rPr>
          <w:rFonts w:ascii="Times New Roman" w:hAnsi="Times New Roman" w:cs="Times New Roman"/>
          <w:sz w:val="24"/>
          <w:szCs w:val="24"/>
        </w:rPr>
        <w:t xml:space="preserve">Coliform counts did not differ between the three facility types. </w:t>
      </w:r>
      <w:r w:rsidRPr="00C61B84">
        <w:rPr>
          <w:rFonts w:ascii="Times New Roman" w:hAnsi="Times New Roman" w:cs="Times New Roman"/>
          <w:sz w:val="24"/>
          <w:szCs w:val="24"/>
        </w:rPr>
        <w:t>Bedded pack farms in the current study had very low coliform counts in BTM (</w:t>
      </w:r>
      <w:r w:rsidR="00C72DE3" w:rsidRPr="00C61B84">
        <w:rPr>
          <w:rFonts w:ascii="Times New Roman" w:hAnsi="Times New Roman" w:cs="Times New Roman"/>
          <w:sz w:val="24"/>
          <w:szCs w:val="24"/>
        </w:rPr>
        <w:t xml:space="preserve">median: </w:t>
      </w:r>
      <w:r w:rsidR="00AD259F" w:rsidRPr="00C61B84">
        <w:rPr>
          <w:rFonts w:ascii="Times New Roman" w:hAnsi="Times New Roman" w:cs="Times New Roman"/>
          <w:sz w:val="24"/>
          <w:szCs w:val="24"/>
        </w:rPr>
        <w:t>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w:t>
      </w:r>
      <w:r w:rsidR="00C72DE3" w:rsidRPr="00C61B84">
        <w:rPr>
          <w:rFonts w:ascii="Times New Roman" w:hAnsi="Times New Roman" w:cs="Times New Roman"/>
          <w:sz w:val="24"/>
          <w:szCs w:val="24"/>
        </w:rPr>
        <w:t xml:space="preserve"> range:</w:t>
      </w:r>
      <w:r w:rsidRPr="00C61B84">
        <w:rPr>
          <w:rFonts w:ascii="Times New Roman" w:hAnsi="Times New Roman" w:cs="Times New Roman"/>
          <w:sz w:val="24"/>
          <w:szCs w:val="24"/>
        </w:rPr>
        <w:t xml:space="preserve"> </w:t>
      </w:r>
      <w:r w:rsidR="00AD259F" w:rsidRPr="00C61B84">
        <w:rPr>
          <w:rFonts w:ascii="Times New Roman" w:hAnsi="Times New Roman" w:cs="Times New Roman"/>
          <w:sz w:val="24"/>
          <w:szCs w:val="24"/>
        </w:rPr>
        <w:t>0-5</w:t>
      </w:r>
      <w:r w:rsidRPr="00C61B84">
        <w:rPr>
          <w:rFonts w:ascii="Times New Roman" w:hAnsi="Times New Roman" w:cs="Times New Roman"/>
          <w:sz w:val="24"/>
          <w:szCs w:val="24"/>
        </w:rPr>
        <w:t xml:space="preserve">), </w:t>
      </w:r>
      <w:proofErr w:type="gramStart"/>
      <w:r w:rsidRPr="00C61B84">
        <w:rPr>
          <w:rFonts w:ascii="Times New Roman" w:hAnsi="Times New Roman" w:cs="Times New Roman"/>
          <w:sz w:val="24"/>
          <w:szCs w:val="24"/>
        </w:rPr>
        <w:t>similar to</w:t>
      </w:r>
      <w:proofErr w:type="gramEnd"/>
      <w:r w:rsidRPr="00C61B84">
        <w:rPr>
          <w:rFonts w:ascii="Times New Roman" w:hAnsi="Times New Roman" w:cs="Times New Roman"/>
          <w:sz w:val="24"/>
          <w:szCs w:val="24"/>
        </w:rPr>
        <w:t xml:space="preserve"> those found for three compost bedded pack farms in a Brazilian study (2.8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r w:rsidR="00341E08" w:rsidRPr="00C61B84">
        <w:rPr>
          <w:rFonts w:ascii="Times New Roman" w:hAnsi="Times New Roman" w:cs="Times New Roman"/>
          <w:sz w:val="24"/>
          <w:szCs w:val="24"/>
        </w:rPr>
        <w:t>T</w:t>
      </w:r>
      <w:r w:rsidRPr="00C61B84">
        <w:rPr>
          <w:rFonts w:ascii="Times New Roman" w:hAnsi="Times New Roman" w:cs="Times New Roman"/>
          <w:sz w:val="24"/>
          <w:szCs w:val="24"/>
        </w:rPr>
        <w:t xml:space="preserve">hese </w:t>
      </w:r>
      <w:r w:rsidRPr="00C61B84">
        <w:rPr>
          <w:rFonts w:ascii="Times New Roman" w:hAnsi="Times New Roman" w:cs="Times New Roman"/>
          <w:sz w:val="24"/>
          <w:szCs w:val="24"/>
        </w:rPr>
        <w:lastRenderedPageBreak/>
        <w:t xml:space="preserve">low coliform counts are in contrast with previous work describing BTM quality for this kind of facility in the United States. Coliform counts for bedded packs in Minnesota in the winter ranged from 15-1,128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010324" w:rsidRPr="00C61B84">
        <w:rPr>
          <w:rFonts w:ascii="Times New Roman" w:hAnsi="Times New Roman" w:cs="Times New Roman"/>
          <w:sz w:val="24"/>
          <w:szCs w:val="24"/>
        </w:rPr>
        <w:fldChar w:fldCharType="begin"/>
      </w:r>
      <w:r w:rsidR="009470D2" w:rsidRPr="00C61B84">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sidRPr="00C61B84">
        <w:rPr>
          <w:rFonts w:ascii="Times New Roman" w:hAnsi="Times New Roman" w:cs="Times New Roman"/>
          <w:sz w:val="24"/>
          <w:szCs w:val="24"/>
        </w:rPr>
        <w:fldChar w:fldCharType="separate"/>
      </w:r>
      <w:r w:rsidR="009470D2" w:rsidRPr="00C61B84">
        <w:rPr>
          <w:rFonts w:ascii="Times New Roman" w:hAnsi="Times New Roman" w:cs="Times New Roman"/>
          <w:noProof/>
          <w:sz w:val="24"/>
          <w:szCs w:val="24"/>
        </w:rPr>
        <w:t>(Shane et al., 2010)</w:t>
      </w:r>
      <w:r w:rsidR="00010324" w:rsidRPr="00C61B84">
        <w:rPr>
          <w:rFonts w:ascii="Times New Roman" w:hAnsi="Times New Roman" w:cs="Times New Roman"/>
          <w:sz w:val="24"/>
          <w:szCs w:val="24"/>
        </w:rPr>
        <w:fldChar w:fldCharType="end"/>
      </w:r>
      <w:r w:rsidRPr="00C61B84">
        <w:rPr>
          <w:rFonts w:ascii="Times New Roman" w:hAnsi="Times New Roman" w:cs="Times New Roman"/>
          <w:sz w:val="24"/>
          <w:szCs w:val="24"/>
        </w:rPr>
        <w:t xml:space="preserve">, and </w:t>
      </w:r>
      <w:r w:rsidR="00301817" w:rsidRPr="00C61B84">
        <w:rPr>
          <w:rFonts w:ascii="Times New Roman" w:hAnsi="Times New Roman" w:cs="Times New Roman"/>
          <w:sz w:val="24"/>
          <w:szCs w:val="24"/>
        </w:rPr>
        <w:t xml:space="preserve">the six bedded packs included in Lobeck et al. 2012. </w:t>
      </w:r>
      <w:r w:rsidRPr="00C61B84">
        <w:rPr>
          <w:rFonts w:ascii="Times New Roman" w:hAnsi="Times New Roman" w:cs="Times New Roman"/>
          <w:sz w:val="24"/>
          <w:szCs w:val="24"/>
        </w:rPr>
        <w:t xml:space="preserve">had a mean of 63.7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6-735)</w:t>
      </w:r>
      <w:r w:rsidR="00301817" w:rsidRPr="00C61B84">
        <w:rPr>
          <w:rFonts w:ascii="Times New Roman" w:hAnsi="Times New Roman" w:cs="Times New Roman"/>
          <w:sz w:val="24"/>
          <w:szCs w:val="24"/>
        </w:rPr>
        <w:t>.</w:t>
      </w:r>
      <w:r w:rsidRPr="00C61B84">
        <w:rPr>
          <w:rFonts w:ascii="Times New Roman" w:hAnsi="Times New Roman" w:cs="Times New Roman"/>
          <w:sz w:val="24"/>
          <w:szCs w:val="24"/>
        </w:rPr>
        <w:t xml:space="preserve">  </w:t>
      </w:r>
      <w:r w:rsidR="00D671F9" w:rsidRPr="00C61B84">
        <w:rPr>
          <w:rFonts w:ascii="Times New Roman" w:hAnsi="Times New Roman" w:cs="Times New Roman"/>
          <w:sz w:val="24"/>
          <w:szCs w:val="24"/>
        </w:rPr>
        <w:t xml:space="preserve">However, direct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AC23D1" w:rsidRPr="00C61B84">
        <w:rPr>
          <w:rFonts w:ascii="Times New Roman" w:hAnsi="Times New Roman" w:cs="Times New Roman"/>
          <w:sz w:val="24"/>
          <w:szCs w:val="24"/>
        </w:rPr>
        <w:fldChar w:fldCharType="begin"/>
      </w:r>
      <w:r w:rsidR="009470D2" w:rsidRPr="00C61B84">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sidRPr="00C61B84">
        <w:rPr>
          <w:rFonts w:ascii="Times New Roman" w:hAnsi="Times New Roman" w:cs="Times New Roman"/>
          <w:sz w:val="24"/>
          <w:szCs w:val="24"/>
        </w:rPr>
        <w:fldChar w:fldCharType="separate"/>
      </w:r>
      <w:r w:rsidR="009470D2" w:rsidRPr="00C61B84">
        <w:rPr>
          <w:rFonts w:ascii="Times New Roman" w:hAnsi="Times New Roman" w:cs="Times New Roman"/>
          <w:noProof/>
          <w:sz w:val="24"/>
          <w:szCs w:val="24"/>
        </w:rPr>
        <w:t>(Schukken et al., 1989)</w:t>
      </w:r>
      <w:r w:rsidR="00AC23D1" w:rsidRPr="00C61B84">
        <w:rPr>
          <w:rFonts w:ascii="Times New Roman" w:hAnsi="Times New Roman" w:cs="Times New Roman"/>
          <w:sz w:val="24"/>
          <w:szCs w:val="24"/>
        </w:rPr>
        <w:fldChar w:fldCharType="end"/>
      </w:r>
      <w:r w:rsidR="004E6E4B"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Although sampled during summer months,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49D40883"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bedded pack farms in the current study (</w:t>
      </w:r>
      <w:r w:rsidR="00EA1198" w:rsidRPr="00C61B84">
        <w:rPr>
          <w:rFonts w:ascii="Times New Roman" w:hAnsi="Times New Roman" w:cs="Times New Roman"/>
          <w:sz w:val="24"/>
          <w:szCs w:val="24"/>
        </w:rPr>
        <w:t xml:space="preserve">median: </w:t>
      </w:r>
      <w:r w:rsidR="00A81501" w:rsidRPr="00C61B84">
        <w:rPr>
          <w:rFonts w:ascii="Times New Roman" w:hAnsi="Times New Roman" w:cs="Times New Roman"/>
          <w:sz w:val="24"/>
          <w:szCs w:val="24"/>
        </w:rPr>
        <w:t xml:space="preserve">0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EA1198" w:rsidRPr="00C61B84">
        <w:rPr>
          <w:rFonts w:ascii="Times New Roman" w:hAnsi="Times New Roman" w:cs="Times New Roman"/>
          <w:sz w:val="24"/>
          <w:szCs w:val="24"/>
        </w:rPr>
        <w:t xml:space="preserve">range: </w:t>
      </w:r>
      <w:r w:rsidR="00A81501" w:rsidRPr="00C61B84">
        <w:rPr>
          <w:rFonts w:ascii="Times New Roman" w:hAnsi="Times New Roman" w:cs="Times New Roman"/>
          <w:sz w:val="24"/>
          <w:szCs w:val="24"/>
        </w:rPr>
        <w:t>0-30</w:t>
      </w:r>
      <w:r w:rsidRPr="00C61B84">
        <w:rPr>
          <w:rFonts w:ascii="Times New Roman" w:hAnsi="Times New Roman" w:cs="Times New Roman"/>
          <w:sz w:val="24"/>
          <w:szCs w:val="24"/>
        </w:rPr>
        <w:t xml:space="preserve">) and the six bedded packs described in Lobeck et al. 2012 (6.2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w:t>
      </w:r>
      <w:proofErr w:type="gramStart"/>
      <w:r w:rsidRPr="00C61B84">
        <w:rPr>
          <w:rFonts w:ascii="Times New Roman" w:hAnsi="Times New Roman" w:cs="Times New Roman"/>
          <w:sz w:val="24"/>
          <w:szCs w:val="24"/>
        </w:rPr>
        <w:t>fairly low</w:t>
      </w:r>
      <w:proofErr w:type="gramEnd"/>
      <w:r w:rsidRPr="00C61B84">
        <w:rPr>
          <w:rFonts w:ascii="Times New Roman" w:hAnsi="Times New Roman" w:cs="Times New Roman"/>
          <w:sz w:val="24"/>
          <w:szCs w:val="24"/>
        </w:rPr>
        <w:t xml:space="preserve"> for bedded packs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6 farms BTM negative) and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bedded packs were certified organic, </w:t>
      </w:r>
      <w:r w:rsidR="006B60AB" w:rsidRPr="00C61B84">
        <w:rPr>
          <w:rFonts w:ascii="Times New Roman" w:hAnsi="Times New Roman" w:cs="Times New Roman"/>
          <w:sz w:val="24"/>
          <w:szCs w:val="24"/>
        </w:rPr>
        <w:t xml:space="preserve">the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among</w:t>
      </w:r>
      <w:r w:rsidR="00F369AB" w:rsidRPr="00C61B84">
        <w:rPr>
          <w:rFonts w:ascii="Times New Roman" w:hAnsi="Times New Roman" w:cs="Times New Roman"/>
          <w:sz w:val="24"/>
          <w:szCs w:val="24"/>
        </w:rPr>
        <w:t>st</w:t>
      </w:r>
      <w:r w:rsidR="006B60AB" w:rsidRPr="00C61B84">
        <w:rPr>
          <w:rFonts w:ascii="Times New Roman" w:hAnsi="Times New Roman" w:cs="Times New Roman"/>
          <w:sz w:val="24"/>
          <w:szCs w:val="24"/>
        </w:rPr>
        <w:t xml:space="preserve"> </w:t>
      </w:r>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492F46" w:rsidRPr="00C61B84">
        <w:rPr>
          <w:rFonts w:ascii="Times New Roman" w:hAnsi="Times New Roman" w:cs="Times New Roman"/>
          <w:sz w:val="24"/>
          <w:szCs w:val="24"/>
        </w:rPr>
        <w:fldChar w:fldCharType="begin"/>
      </w:r>
      <w:r w:rsidR="009470D2" w:rsidRPr="00C61B84">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sidRPr="00C61B84">
        <w:rPr>
          <w:rFonts w:ascii="Times New Roman" w:hAnsi="Times New Roman" w:cs="Times New Roman"/>
          <w:sz w:val="24"/>
          <w:szCs w:val="24"/>
        </w:rPr>
        <w:fldChar w:fldCharType="separate"/>
      </w:r>
      <w:r w:rsidR="009470D2" w:rsidRPr="00C61B84">
        <w:rPr>
          <w:rFonts w:ascii="Times New Roman" w:hAnsi="Times New Roman" w:cs="Times New Roman"/>
          <w:noProof/>
          <w:sz w:val="24"/>
          <w:szCs w:val="24"/>
        </w:rPr>
        <w:t>(Pol and Ruegg, 2007)</w:t>
      </w:r>
      <w:r w:rsidR="00492F46" w:rsidRPr="00C61B84">
        <w:rPr>
          <w:rFonts w:ascii="Times New Roman" w:hAnsi="Times New Roman" w:cs="Times New Roman"/>
          <w:sz w:val="24"/>
          <w:szCs w:val="24"/>
        </w:rPr>
        <w:fldChar w:fldCharType="end"/>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7BFD01EB"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w:t>
      </w:r>
      <w:proofErr w:type="gramStart"/>
      <w:r w:rsidRPr="00604EDE">
        <w:rPr>
          <w:rFonts w:ascii="Times New Roman" w:hAnsi="Times New Roman" w:cs="Times New Roman"/>
          <w:sz w:val="24"/>
          <w:szCs w:val="24"/>
        </w:rPr>
        <w:t>farm, and</w:t>
      </w:r>
      <w:proofErr w:type="gramEnd"/>
      <w:r w:rsidRPr="00604EDE">
        <w:rPr>
          <w:rFonts w:ascii="Times New Roman" w:hAnsi="Times New Roman" w:cs="Times New Roman"/>
          <w:sz w:val="24"/>
          <w:szCs w:val="24"/>
        </w:rPr>
        <w:t xml:space="preserve"> can be a highly specific (albeit poorly sensitive) screening test for major contagious </w:t>
      </w:r>
      <w:r w:rsidRPr="00604EDE">
        <w:rPr>
          <w:rFonts w:ascii="Times New Roman" w:hAnsi="Times New Roman" w:cs="Times New Roman"/>
          <w:sz w:val="24"/>
          <w:szCs w:val="24"/>
        </w:rPr>
        <w:lastRenderedPageBreak/>
        <w:t xml:space="preserve">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ZWNOdW0+NjA2PC9SZWNOdW0+PERpc3BsYXlUZXh0PihCYXJiZXJnIGV0IGFsLiwgMjAwN2I7IFNo
YW5lIGV0IGFsLiwgMjAxMDsgTG9iZWNrIGV0IGFsLiwgMjAxMik8L0Rpc3BsYXlUZXh0PjxyZWNv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ZWNOdW0+NjA2PC9SZWNOdW0+PERpc3BsYXlUZXh0PihCYXJiZXJnIGV0IGFsLiwgMjAwN2I7IFNo
YW5lIGV0IGFsLiwgMjAxMDsgTG9iZWNrIGV0IGFsLiwgMjAxMik8L0Rpc3BsYXlUZXh0PjxyZWNv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538CE49A"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w:t>
      </w:r>
      <w:r w:rsidRPr="00604EDE">
        <w:rPr>
          <w:rFonts w:ascii="Times New Roman" w:hAnsi="Times New Roman" w:cs="Times New Roman"/>
          <w:sz w:val="24"/>
          <w:szCs w:val="24"/>
        </w:rPr>
        <w:lastRenderedPageBreak/>
        <w:t xml:space="preserve">compost bedded packs, cross-ventilated freestalls, and naturally-vented freestalls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w:t>
      </w:r>
      <w:r>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r w:rsidR="00705D59" w:rsidRPr="00705D59">
        <w:rPr>
          <w:rFonts w:ascii="Times New Roman" w:hAnsi="Times New Roman" w:cs="Times New Roman"/>
          <w:sz w:val="24"/>
          <w:szCs w:val="24"/>
        </w:rPr>
        <w:t xml:space="preserve">(26% for bedded packs) </w:t>
      </w:r>
      <w:r>
        <w:rPr>
          <w:rFonts w:ascii="Times New Roman" w:hAnsi="Times New Roman" w:cs="Times New Roman"/>
          <w:sz w:val="24"/>
          <w:szCs w:val="24"/>
        </w:rPr>
        <w:t xml:space="preserve">is </w:t>
      </w:r>
      <w:proofErr w:type="gramStart"/>
      <w:r>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Pr>
          <w:rFonts w:ascii="Times New Roman" w:hAnsi="Times New Roman" w:cs="Times New Roman"/>
          <w:sz w:val="24"/>
          <w:szCs w:val="24"/>
        </w:rPr>
        <w:t>previous work in the US</w:t>
      </w:r>
      <w:r w:rsidR="00705D59">
        <w:rPr>
          <w:rFonts w:ascii="Times New Roman" w:hAnsi="Times New Roman" w:cs="Times New Roman"/>
          <w:sz w:val="24"/>
          <w:szCs w:val="24"/>
        </w:rPr>
        <w:t>.</w:t>
      </w:r>
      <w:r>
        <w:rPr>
          <w:rFonts w:ascii="Times New Roman" w:hAnsi="Times New Roman" w:cs="Times New Roman"/>
          <w:sz w:val="24"/>
          <w:szCs w:val="24"/>
        </w:rPr>
        <w:t xml:space="preserve"> 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2DC33382"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freestall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PjxSZWNOdW0+MjwvUmVjTnVtPjxEaXNwbGF5VGV4dD4oTG9iZWNrIGV0IGFsLiwgMjAxMTsgRWNr
ZWxrYW1wIGV0IGFsLiwgMjAxNmE7IENvc3RhIGV0IGFsLiwgMjAxOCk8L0Rpc3BsYXlUZXh0Pjxy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PjxSZWNOdW0+MjwvUmVjTnVtPjxEaXNwbGF5VGV4dD4oTG9iZWNrIGV0IGFsLiwgMjAxMTsgRWNr
ZWxrYW1wIGV0IGFsLiwgMjAxNmE7IENvc3RhIGV0IGFsLiwgMjAxOCk8L0Rpc3BsYXlUZXh0Pjxy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F325E">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point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may even expect greater milk production than in more traditional housing systems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TnVtPjYyNzwvUmVjTnVtPjxEaXNwbGF5VGV4dD4oQ2FsYW1hcmkgZXQgYWwuLCAyMDA5OyBSdXVk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TnVtPjYyNzwvUmVjTnVtPjxEaXNwbGF5VGV4dD4oQ2FsYW1hcmkgZXQgYWwuLCAyMDA5OyBSdXVk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F325E">
        <w:rPr>
          <w:rFonts w:ascii="Times New Roman" w:hAnsi="Times New Roman" w:cs="Times New Roman"/>
          <w:noProof/>
          <w:sz w:val="24"/>
          <w:szCs w:val="24"/>
        </w:rPr>
        <w:t>(Calamari et al., 2009; Ruud et al., 2010)</w:t>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6A0B2C12" w14:textId="32C82FDA"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Our findin</w:t>
      </w:r>
      <w:r w:rsidR="000A501A">
        <w:rPr>
          <w:rFonts w:ascii="Times New Roman" w:hAnsi="Times New Roman" w:cs="Times New Roman"/>
          <w:sz w:val="24"/>
          <w:szCs w:val="24"/>
        </w:rPr>
        <w:t>g no</w:t>
      </w:r>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r w:rsidR="00967B22">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is in accordance with previous work, which found that cow hygiene on bedded pack systems </w:t>
      </w:r>
      <w:r w:rsidR="00CF0519">
        <w:rPr>
          <w:rFonts w:ascii="Times New Roman" w:hAnsi="Times New Roman" w:cs="Times New Roman"/>
          <w:sz w:val="24"/>
          <w:szCs w:val="24"/>
        </w:rPr>
        <w:t xml:space="preserve">is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CF0519">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UmVjTnVtPjU5OTwvUmVjTnVtPjxEaXNwbGF5VGV4dD4oQmFyYmVyZyBldCBhbC4sIDIwMDdiOyBT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UmVjTnVtPjU5OTwvUmVjTnVtPjxEaXNwbGF5VGV4dD4oQmFyYmVyZyBldCBhbC4sIDIwMDdiOyBT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CF0519">
        <w:rPr>
          <w:rFonts w:ascii="Times New Roman" w:hAnsi="Times New Roman" w:cs="Times New Roman"/>
          <w:sz w:val="24"/>
          <w:szCs w:val="24"/>
        </w:rPr>
      </w:r>
      <w:r w:rsidR="00CF0519">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Shane et al., 2010; Black et al., 2013; Eckelkamp et al., 2016b; a; Costa et al., 2018; Adkins et al., 2022; Andrade et al., 2022)</w:t>
      </w:r>
      <w:r w:rsidR="00CF0519">
        <w:rPr>
          <w:rFonts w:ascii="Times New Roman" w:hAnsi="Times New Roman" w:cs="Times New Roman"/>
          <w:sz w:val="24"/>
          <w:szCs w:val="24"/>
        </w:rPr>
        <w:fldChar w:fldCharType="end"/>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bedded pack. </w:t>
      </w:r>
      <w:r w:rsidR="00CF0519"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all bedded packs</w:t>
      </w:r>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was a bedded pack farm.</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Although Cook (2002) </w:t>
      </w:r>
      <w:r w:rsidR="00CF0519" w:rsidRPr="00202154">
        <w:rPr>
          <w:rFonts w:ascii="Times New Roman" w:hAnsi="Times New Roman" w:cs="Times New Roman"/>
          <w:sz w:val="24"/>
          <w:szCs w:val="24"/>
        </w:rPr>
        <w:fldChar w:fldCharType="begin"/>
      </w:r>
      <w:r w:rsidR="001E547E">
        <w:rPr>
          <w:rFonts w:ascii="Times New Roman" w:hAnsi="Times New Roman" w:cs="Times New Roman"/>
          <w:sz w:val="24"/>
          <w:szCs w:val="24"/>
        </w:rPr>
        <w:instrText xml:space="preserve"> ADDIN EN.CITE &lt;EndNote&gt;&lt;Cite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CF0519" w:rsidRPr="00202154">
        <w:rPr>
          <w:rFonts w:ascii="Times New Roman" w:hAnsi="Times New Roman" w:cs="Times New Roman"/>
          <w:sz w:val="24"/>
          <w:szCs w:val="24"/>
        </w:rPr>
        <w:fldChar w:fldCharType="end"/>
      </w:r>
      <w:r w:rsidR="00CF0519" w:rsidRPr="00202154">
        <w:rPr>
          <w:rFonts w:ascii="Times New Roman" w:hAnsi="Times New Roman" w:cs="Times New Roman"/>
          <w:sz w:val="24"/>
          <w:szCs w:val="24"/>
        </w:rPr>
        <w:t>has pointed out the challenges of comparing dairy cattle hygiene between different facility types, we chose to focus on gathering observations of udder hygiene. The relationship between udder hygiene and health is well-</w:t>
      </w:r>
      <w:proofErr w:type="gramStart"/>
      <w:r w:rsidR="00CF0519" w:rsidRPr="00202154">
        <w:rPr>
          <w:rFonts w:ascii="Times New Roman" w:hAnsi="Times New Roman" w:cs="Times New Roman"/>
          <w:sz w:val="24"/>
          <w:szCs w:val="24"/>
        </w:rPr>
        <w:t>studied, and</w:t>
      </w:r>
      <w:proofErr w:type="gramEnd"/>
      <w:r w:rsidR="00CF0519" w:rsidRPr="00202154">
        <w:rPr>
          <w:rFonts w:ascii="Times New Roman" w:hAnsi="Times New Roman" w:cs="Times New Roman"/>
          <w:sz w:val="24"/>
          <w:szCs w:val="24"/>
        </w:rPr>
        <w:t xml:space="preserve"> was a tractable 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or confined in a tiestall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w:t>
      </w:r>
      <w:proofErr w:type="gramStart"/>
      <w:r w:rsidR="006D599A">
        <w:rPr>
          <w:b/>
          <w:bCs/>
        </w:rPr>
        <w:t>combined</w:t>
      </w:r>
      <w:proofErr w:type="gramEnd"/>
      <w:r w:rsidR="006D599A" w:rsidRPr="003C6F06">
        <w:rPr>
          <w:b/>
          <w:bCs/>
        </w:rPr>
        <w:t xml:space="preserve"> </w:t>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 xml:space="preserve">suffered from limited statistical power due to small sample sizes, the </w:t>
      </w:r>
      <w:r w:rsidRPr="0024316E">
        <w:rPr>
          <w:rFonts w:ascii="Times New Roman" w:hAnsi="Times New Roman" w:cs="Times New Roman"/>
          <w:sz w:val="24"/>
          <w:szCs w:val="24"/>
        </w:rPr>
        <w:lastRenderedPageBreak/>
        <w:t>focus of the discussion will be on trends that emerged from the univariate analysis which combined all 21 farms.</w:t>
      </w:r>
    </w:p>
    <w:p w14:paraId="761D2E2E" w14:textId="62E1B37B"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w:t>
      </w:r>
      <w:proofErr w:type="gramStart"/>
      <w:r w:rsidR="005843FF" w:rsidRPr="00604EDE">
        <w:rPr>
          <w:rFonts w:ascii="Times New Roman" w:hAnsi="Times New Roman" w:cs="Times New Roman"/>
          <w:sz w:val="24"/>
          <w:szCs w:val="24"/>
        </w:rPr>
        <w:t>deeply-bedded</w:t>
      </w:r>
      <w:proofErr w:type="gramEnd"/>
      <w:r w:rsidR="005843FF" w:rsidRPr="00604EDE">
        <w:rPr>
          <w:rFonts w:ascii="Times New Roman" w:hAnsi="Times New Roman" w:cs="Times New Roman"/>
          <w:sz w:val="24"/>
          <w:szCs w:val="24"/>
        </w:rPr>
        <w:t xml:space="preserve">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lastRenderedPageBreak/>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w:t>
      </w:r>
      <w:proofErr w:type="gramStart"/>
      <w:r w:rsidR="005109A2">
        <w:rPr>
          <w:rFonts w:ascii="Times New Roman" w:hAnsi="Times New Roman" w:cs="Times New Roman"/>
          <w:sz w:val="24"/>
          <w:szCs w:val="24"/>
        </w:rPr>
        <w:t>deeply-bedded</w:t>
      </w:r>
      <w:proofErr w:type="gramEnd"/>
      <w:r w:rsidR="005109A2">
        <w:rPr>
          <w:rFonts w:ascii="Times New Roman" w:hAnsi="Times New Roman" w:cs="Times New Roman"/>
          <w:sz w:val="24"/>
          <w:szCs w:val="24"/>
        </w:rPr>
        <w:t xml:space="preserve">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6B36AF24"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272885D5"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w:t>
      </w:r>
      <w:r w:rsidRPr="00604EDE">
        <w:rPr>
          <w:rFonts w:ascii="Times New Roman" w:hAnsi="Times New Roman" w:cs="Times New Roman"/>
          <w:sz w:val="24"/>
          <w:szCs w:val="24"/>
        </w:rPr>
        <w:lastRenderedPageBreak/>
        <w:t>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ZWNOdW0+NjExPC9SZWNOdW0+PERpc3BsYXlUZXh0PihUdWNrZXIgYW5kIFdlYXJ5LCAyMDA0OyBU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ZWNOdW0+NjExPC9SZWNOdW0+PERpc3BsYXlUZXh0PihUdWNrZXIgYW5kIFdlYXJ5LCAyMDA0OyBU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1F325E">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1CB95DBC" w:rsidR="00161CD8" w:rsidRDefault="001F2342" w:rsidP="008F07CA">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conventional</w:t>
      </w:r>
      <w:r w:rsidR="004326A4">
        <w:rPr>
          <w:rFonts w:ascii="Times New Roman" w:hAnsi="Times New Roman" w:cs="Times New Roman"/>
          <w:sz w:val="24"/>
          <w:szCs w:val="24"/>
        </w:rPr>
        <w:t xml:space="preserve"> static</w:t>
      </w:r>
      <w:r w:rsidR="00161CD8" w:rsidRPr="00C30348">
        <w:rPr>
          <w:rFonts w:ascii="Times New Roman" w:hAnsi="Times New Roman" w:cs="Times New Roman"/>
          <w:sz w:val="24"/>
          <w:szCs w:val="24"/>
        </w:rPr>
        <w:t xml:space="preserve"> bedded packs, such as straw yards, noting the reduced cow cleanliness and increased risk of mastitis associated with the latter. 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r w:rsidR="003D103E">
        <w:rPr>
          <w:rFonts w:ascii="Times New Roman" w:hAnsi="Times New Roman" w:cs="Times New Roman"/>
          <w:sz w:val="24"/>
          <w:szCs w:val="24"/>
        </w:rPr>
        <w:t>housing,</w:t>
      </w:r>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r w:rsidR="00EF4003">
        <w:rPr>
          <w:rFonts w:ascii="Times New Roman" w:hAnsi="Times New Roman" w:cs="Times New Roman"/>
          <w:sz w:val="24"/>
          <w:szCs w:val="24"/>
        </w:rPr>
        <w:t xml:space="preserve">static </w:t>
      </w:r>
      <w:r w:rsidRPr="00604EDE">
        <w:rPr>
          <w:rFonts w:ascii="Times New Roman" w:hAnsi="Times New Roman" w:cs="Times New Roman"/>
          <w:sz w:val="24"/>
          <w:szCs w:val="24"/>
        </w:rPr>
        <w:t>bedded pack farm using woodchips and straw.</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w:t>
      </w:r>
      <w:r w:rsidR="00EF4003">
        <w:rPr>
          <w:rFonts w:ascii="Times New Roman" w:hAnsi="Times New Roman" w:cs="Times New Roman"/>
          <w:sz w:val="24"/>
          <w:szCs w:val="24"/>
        </w:rPr>
        <w:t>is</w:t>
      </w:r>
      <w:r w:rsidR="007806BC">
        <w:rPr>
          <w:rFonts w:ascii="Times New Roman" w:hAnsi="Times New Roman" w:cs="Times New Roman"/>
          <w:sz w:val="24"/>
          <w:szCs w:val="24"/>
        </w:rPr>
        <w:t xml:space="preserv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w:t>
      </w:r>
      <w:r w:rsidR="00EF4003">
        <w:rPr>
          <w:rFonts w:ascii="Times New Roman" w:hAnsi="Times New Roman" w:cs="Times New Roman"/>
          <w:sz w:val="24"/>
          <w:szCs w:val="24"/>
        </w:rPr>
        <w:t>%</w:t>
      </w:r>
      <w:r w:rsidR="008E22FC">
        <w:rPr>
          <w:rFonts w:ascii="Times New Roman" w:hAnsi="Times New Roman" w:cs="Times New Roman"/>
          <w:sz w:val="24"/>
          <w:szCs w:val="24"/>
        </w:rPr>
        <w:t xml:space="preserve"> cows with elevated SCS</w:t>
      </w:r>
      <w:r w:rsidR="00EF4003">
        <w:rPr>
          <w:rFonts w:ascii="Times New Roman" w:hAnsi="Times New Roman" w:cs="Times New Roman"/>
          <w:sz w:val="24"/>
          <w:szCs w:val="24"/>
        </w:rPr>
        <w:t xml:space="preserve"> </w:t>
      </w:r>
      <w:r w:rsidR="0053797F">
        <w:rPr>
          <w:rFonts w:ascii="Times New Roman" w:hAnsi="Times New Roman" w:cs="Times New Roman"/>
          <w:sz w:val="24"/>
          <w:szCs w:val="24"/>
        </w:rPr>
        <w:t>(8.6%; data not shown).</w:t>
      </w:r>
    </w:p>
    <w:p w14:paraId="5E10E3AF" w14:textId="0288D066"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C35D1C">
        <w:rPr>
          <w:rFonts w:ascii="Times New Roman" w:hAnsi="Times New Roman" w:cs="Times New Roman"/>
          <w:sz w:val="24"/>
          <w:szCs w:val="24"/>
        </w:rPr>
        <w:fldChar w:fldCharType="begin"/>
      </w:r>
      <w:r w:rsidR="00C35D1C">
        <w:rPr>
          <w:rFonts w:ascii="Times New Roman" w:hAnsi="Times New Roman" w:cs="Times New Roman"/>
          <w:sz w:val="24"/>
          <w:szCs w:val="24"/>
        </w:rPr>
        <w:instrText xml:space="preserve"> ADDIN EN.CITE &lt;EndNote&gt;&lt;Cite&gt;&lt;Author&gt;USDA&lt;/Author&gt;&lt;Year&gt;2022&lt;/Year&gt;&lt;RecNum&gt;639&lt;/RecNum&gt;&lt;DisplayText&gt;(USDA, 2022)&lt;/DisplayText&gt;&lt;record&gt;&lt;rec-number&gt;639&lt;/rec-number&gt;&lt;foreign-keys&gt;&lt;key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sidR="00C35D1C">
        <w:rPr>
          <w:rFonts w:ascii="Times New Roman" w:hAnsi="Times New Roman" w:cs="Times New Roman"/>
          <w:sz w:val="24"/>
          <w:szCs w:val="24"/>
        </w:rPr>
        <w:fldChar w:fldCharType="separate"/>
      </w:r>
      <w:r w:rsidR="00C35D1C">
        <w:rPr>
          <w:rFonts w:ascii="Times New Roman" w:hAnsi="Times New Roman" w:cs="Times New Roman"/>
          <w:noProof/>
          <w:sz w:val="24"/>
          <w:szCs w:val="24"/>
        </w:rPr>
        <w:t>(USDA, 2022)</w:t>
      </w:r>
      <w:r w:rsidR="00C35D1C">
        <w:rPr>
          <w:rFonts w:ascii="Times New Roman" w:hAnsi="Times New Roman" w:cs="Times New Roman"/>
          <w:sz w:val="24"/>
          <w:szCs w:val="24"/>
        </w:rPr>
        <w:fldChar w:fldCharType="end"/>
      </w:r>
      <w:r w:rsidR="00F56811">
        <w:rPr>
          <w:rFonts w:ascii="Times New Roman" w:hAnsi="Times New Roman" w:cs="Times New Roman"/>
          <w:sz w:val="24"/>
          <w:szCs w:val="24"/>
        </w:rPr>
        <w:t xml:space="preserve"> </w:t>
      </w:r>
      <w:r w:rsidR="00933171">
        <w:rPr>
          <w:rFonts w:ascii="Times New Roman" w:hAnsi="Times New Roman" w:cs="Times New Roman"/>
          <w:sz w:val="24"/>
          <w:szCs w:val="24"/>
        </w:rPr>
        <w:t xml:space="preserve"> </w:t>
      </w:r>
      <w:r w:rsidR="00101988">
        <w:rPr>
          <w:rFonts w:ascii="Times New Roman" w:hAnsi="Times New Roman" w:cs="Times New Roman"/>
          <w:sz w:val="24"/>
          <w:szCs w:val="24"/>
        </w:rPr>
        <w:t>Herds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390750F9"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w:t>
      </w:r>
      <w:r w:rsidR="000B227E">
        <w:rPr>
          <w:rFonts w:ascii="Times New Roman" w:hAnsi="Times New Roman" w:cs="Times New Roman"/>
          <w:sz w:val="24"/>
          <w:szCs w:val="24"/>
        </w:rPr>
        <w:lastRenderedPageBreak/>
        <w:t xml:space="preserve">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r w:rsidR="00CF4AC3">
        <w:rPr>
          <w:rFonts w:ascii="Times New Roman" w:hAnsi="Times New Roman" w:cs="Times New Roman"/>
          <w:sz w:val="24"/>
          <w:szCs w:val="24"/>
        </w:rPr>
        <w:t>ern US</w:t>
      </w:r>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w:t>
      </w:r>
      <w:proofErr w:type="gramStart"/>
      <w:r w:rsidR="00F171F2">
        <w:rPr>
          <w:rFonts w:ascii="Times New Roman" w:hAnsi="Times New Roman" w:cs="Times New Roman"/>
          <w:sz w:val="24"/>
          <w:szCs w:val="24"/>
        </w:rPr>
        <w:t>particular management</w:t>
      </w:r>
      <w:proofErr w:type="gramEnd"/>
      <w:r w:rsidR="00F171F2">
        <w:rPr>
          <w:rFonts w:ascii="Times New Roman" w:hAnsi="Times New Roman" w:cs="Times New Roman"/>
          <w:sz w:val="24"/>
          <w:szCs w:val="24"/>
        </w:rPr>
        <w:t xml:space="preserve">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bedded packs specifically.</w:t>
      </w:r>
    </w:p>
    <w:p w14:paraId="7C9C36BA" w14:textId="55AD4BD8"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UmVjTnVtPjYyMTwvUmVjTnVtPjxEaXNwbGF5VGV4dD4oQmFyYmVyZyBldCBhbC4sIDIwMDdhOyBK
YW5uaSBldCBhbC4sIDIwMDc7IEJsYWNrIGV0IGFsLiwgMjAxMyk8L0Rpc3BsYXlUZXh0PjxyZWNv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UmVjTnVtPjYyMTwvUmVjTnVtPjxEaXNwbGF5VGV4dD4oQmFyYmVyZyBldCBhbC4sIDIwMDdhOyBK
YW5uaSBldCBhbC4sIDIwMDc7IEJsYWNrIGV0IGFsLiwgMjAxMyk8L0Rpc3BsYXlUZXh0PjxyZWNv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UmVjTnVtPjYwMzwvUmVjTnVtPjxEaXNwbGF5VGV4dD4oQmFyYmVyZyBldCBhbC4sIDIwMDdiOyBM
b2JlY2sgZXQgYWwuLCAyMDExOyBCdXJnc3RhbGxlciBldCBhbC4sIDIwMTYpPC9EaXNwbGF5VGV4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UmVjTnVtPjYwMzwvUmVjTnVtPjxEaXNwbGF5VGV4dD4oQmFyYmVyZyBldCBhbC4sIDIwMDdiOyBM
b2JlY2sgZXQgYWwuLCAyMDExOyBCdXJnc3RhbGxlciBldCBhbC4sIDIwMTYpPC9EaXNwbGF5VGV4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Lastly, manure management and environmental stewardship is a top concern for both dairy producers and the </w:t>
      </w:r>
      <w:proofErr w:type="gramStart"/>
      <w:r w:rsidR="00A21424" w:rsidRPr="00604EDE">
        <w:rPr>
          <w:rFonts w:ascii="Times New Roman" w:hAnsi="Times New Roman" w:cs="Times New Roman"/>
          <w:sz w:val="24"/>
          <w:szCs w:val="24"/>
        </w:rPr>
        <w:t>general public</w:t>
      </w:r>
      <w:proofErr w:type="gramEnd"/>
      <w:r w:rsidR="00A21424"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lastRenderedPageBreak/>
        <w:t xml:space="preserve">Anecdotally, the five </w:t>
      </w:r>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r w:rsidR="004778FA">
        <w:rPr>
          <w:rFonts w:ascii="Times New Roman" w:hAnsi="Times New Roman" w:cs="Times New Roman"/>
          <w:sz w:val="24"/>
          <w:szCs w:val="24"/>
        </w:rPr>
        <w:t>ern US.</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5A369585"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ins w:id="8" w:author="Caitlin Jeffrey" w:date="2023-12-14T18:01:00Z">
        <w:r w:rsidR="002A5EF8">
          <w:rPr>
            <w:rFonts w:ascii="Times New Roman" w:hAnsi="Times New Roman" w:cs="Times New Roman"/>
            <w:b/>
            <w:bCs/>
            <w:sz w:val="24"/>
            <w:szCs w:val="24"/>
          </w:rPr>
          <w:t>s</w:t>
        </w:r>
      </w:ins>
    </w:p>
    <w:p w14:paraId="12AB058C" w14:textId="4225CD52" w:rsidR="00434369" w:rsidRPr="00912697" w:rsidDel="00035A2F" w:rsidRDefault="0026413C" w:rsidP="00912697">
      <w:pPr>
        <w:spacing w:line="480" w:lineRule="auto"/>
        <w:ind w:firstLine="720"/>
        <w:rPr>
          <w:del w:id="9" w:author="Caitlin Jeffrey" w:date="2023-12-14T18:00:00Z"/>
          <w:rFonts w:ascii="Times New Roman" w:hAnsi="Times New Roman" w:cs="Times New Roman"/>
          <w:sz w:val="24"/>
          <w:szCs w:val="24"/>
        </w:rPr>
      </w:pPr>
      <w:bookmarkStart w:id="10"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 xml:space="preserve">(freestall or tiestall)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Bedded packs can therefore be considered as a viable option for pasture-based herds looking for a 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proofErr w:type="gramStart"/>
      <w:r w:rsidR="00B13FB9">
        <w:rPr>
          <w:rFonts w:ascii="Times New Roman" w:hAnsi="Times New Roman" w:cs="Times New Roman"/>
          <w:sz w:val="24"/>
          <w:szCs w:val="24"/>
        </w:rPr>
        <w:t xml:space="preserve">results </w:t>
      </w:r>
      <w:r w:rsidR="00BF0912">
        <w:rPr>
          <w:rFonts w:ascii="Times New Roman" w:hAnsi="Times New Roman" w:cs="Times New Roman"/>
          <w:sz w:val="24"/>
          <w:szCs w:val="24"/>
        </w:rPr>
        <w:t xml:space="preserve"> found</w:t>
      </w:r>
      <w:proofErr w:type="gramEnd"/>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2C1708A2" w14:textId="46008E8C" w:rsidR="0026413C" w:rsidRPr="00FC6FF7" w:rsidDel="00035A2F" w:rsidRDefault="0026413C" w:rsidP="0026413C">
      <w:pPr>
        <w:spacing w:after="0" w:line="480" w:lineRule="auto"/>
        <w:ind w:firstLine="720"/>
        <w:rPr>
          <w:del w:id="11" w:author="Caitlin Jeffrey" w:date="2023-12-14T18:00:00Z"/>
          <w:rFonts w:ascii="Times New Roman" w:hAnsi="Times New Roman" w:cs="Times New Roman"/>
          <w:sz w:val="24"/>
          <w:szCs w:val="24"/>
        </w:rPr>
      </w:pPr>
    </w:p>
    <w:p w14:paraId="1DAF967F" w14:textId="120CDE56" w:rsidR="00EF4F15" w:rsidRDefault="00EF4F15" w:rsidP="00035A2F">
      <w:pPr>
        <w:spacing w:line="480" w:lineRule="auto"/>
        <w:ind w:firstLine="720"/>
        <w:rPr>
          <w:rFonts w:ascii="Times New Roman" w:hAnsi="Times New Roman" w:cs="Times New Roman"/>
          <w:sz w:val="24"/>
          <w:szCs w:val="24"/>
        </w:rPr>
        <w:pPrChange w:id="12" w:author="Caitlin Jeffrey" w:date="2023-12-14T18:00:00Z">
          <w:pPr>
            <w:spacing w:after="0" w:line="480" w:lineRule="auto"/>
            <w:ind w:firstLine="720"/>
          </w:pPr>
        </w:pPrChange>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639EF91D" w:rsidR="00262957" w:rsidRDefault="00262957" w:rsidP="00B2097A">
      <w:pPr>
        <w:spacing w:line="480" w:lineRule="auto"/>
        <w:ind w:firstLine="720"/>
        <w:jc w:val="both"/>
        <w:rPr>
          <w:ins w:id="13" w:author="Caitlin Jeffrey" w:date="2023-12-14T18:00:00Z"/>
          <w:rFonts w:ascii="Times New Roman" w:hAnsi="Times New Roman" w:cs="Times New Roman"/>
          <w:sz w:val="24"/>
          <w:szCs w:val="24"/>
        </w:rPr>
        <w:pPrChange w:id="14" w:author="Caitlin Jeffrey" w:date="2023-12-14T18:01:00Z">
          <w:pPr>
            <w:spacing w:line="480" w:lineRule="auto"/>
            <w:jc w:val="both"/>
          </w:pPr>
        </w:pPrChange>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77911953" w14:textId="77777777" w:rsidR="00035A2F" w:rsidRPr="007E4A2D" w:rsidRDefault="00035A2F" w:rsidP="007E4A2D">
      <w:pPr>
        <w:spacing w:line="480" w:lineRule="auto"/>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77777777" w:rsidR="00FA4840" w:rsidRPr="00FA4840" w:rsidRDefault="00262957" w:rsidP="00FA4840">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FA4840"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lastRenderedPageBreak/>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t>Bickert, W. G., B. Holmes, K. A. Janni, D. Kammel, R. Stowell, and J. M. Zulovich. 2000. Dairy freestall housing and equipment. Pages 27–45 in Designing Facilities for the Milking Herd. 7th ed., Mid-West Plan Service, Iowa State University, Ames.</w:t>
      </w:r>
    </w:p>
    <w:p w14:paraId="25594EC6" w14:textId="77777777" w:rsidR="00FA4840" w:rsidRPr="00FA4840" w:rsidRDefault="00FA4840" w:rsidP="00FA4840">
      <w:pPr>
        <w:pStyle w:val="EndNoteBibliography"/>
        <w:spacing w:after="240"/>
      </w:pPr>
      <w:r w:rsidRPr="00FA4840">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lastRenderedPageBreak/>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t>De Visscher, A., S. Piepers, F. Haesebrouck, K. Supre, and S. De Vliegher. 2017. Coagulase-negative Staphylococcus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lastRenderedPageBreak/>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Hogan, J. S., D. G. White, and J. W. Pankey. 1987. Effects of teat dipping on intramammary infections by staphylococci other than Staphylococcus aureus.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45452994" w:rsidR="00FA4840" w:rsidRPr="00FA4840" w:rsidRDefault="00FA4840" w:rsidP="00FA4840">
      <w:pPr>
        <w:pStyle w:val="EndNoteBibliography"/>
        <w:spacing w:after="240"/>
      </w:pPr>
      <w:r w:rsidRPr="00FA4840">
        <w:t xml:space="preserve">KoboCollect: Simple, Robust and Powerful Tools for Data Collection. 2019 </w:t>
      </w:r>
      <w:hyperlink r:id="rId9" w:history="1">
        <w:r w:rsidRPr="00FA4840">
          <w:rPr>
            <w:rStyle w:val="Hyperlink"/>
          </w:rPr>
          <w:t>http://www.kobotoolbox.org</w:t>
        </w:r>
      </w:hyperlink>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lastRenderedPageBreak/>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77777777" w:rsidR="00FA4840" w:rsidRPr="00FA4840" w:rsidRDefault="00FA4840" w:rsidP="00FA4840">
      <w:pPr>
        <w:pStyle w:val="EndNoteBibliography"/>
        <w:spacing w:after="240"/>
      </w:pPr>
      <w:r w:rsidRPr="00FA4840">
        <w:t>Pankey, J. W. 1989. Premilking Udder Hygiene. J. Dairy Sci. 72(5):1308-1312.</w:t>
      </w:r>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Piessens, V., E. Van Coillie, B. Verbist, K. Supre, G. Braem, A. Van Nuffel, L. De Vuyst, M. Heyndrickx, and S. De Vliegher. 2011. Distribution of coagulase-negative Staphylococcus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lastRenderedPageBreak/>
        <w:t>Reneau, J. K., A. J. Seykora, B. J. Heins, M. I. Endres, R. J. Farnsworth, and R. F. Bey. 2005. Association between hygiene scores and somatic cell scores in dairy cattle. J Am Vet Med Assoc 227(8):1297-1301.</w:t>
      </w:r>
    </w:p>
    <w:p w14:paraId="6C5FA6F0" w14:textId="79540040"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hyperlink r:id="rId10" w:history="1">
        <w:r w:rsidRPr="00FA4840">
          <w:rPr>
            <w:rStyle w:val="Hyperlink"/>
          </w:rPr>
          <w:t>https://www.ams.usda.gov/sites/default/files/media/NOP-UnderstandingOrganicPastureRule.pdf</w:t>
        </w:r>
      </w:hyperlink>
      <w:r w:rsidRPr="00FA4840">
        <w:t>.</w:t>
      </w:r>
    </w:p>
    <w:p w14:paraId="5B8F92D9" w14:textId="77777777" w:rsidR="00FA4840" w:rsidRPr="00FA4840" w:rsidRDefault="00FA4840" w:rsidP="00FA4840">
      <w:pPr>
        <w:pStyle w:val="EndNoteBibliography"/>
        <w:spacing w:after="240"/>
      </w:pPr>
      <w:r w:rsidRPr="00FA4840">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7FA7B853"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hyperlink r:id="rId11" w:history="1">
        <w:r w:rsidRPr="00FA4840">
          <w:rPr>
            <w:rStyle w:val="Hyperlink"/>
          </w:rPr>
          <w:t>https://agwater.extension.wisc.edu/articles/managing-manure-to-reduce-negative-water-quality-impacts-composting-on-wisconsin-farms/</w:t>
        </w:r>
      </w:hyperlink>
      <w:r w:rsidRPr="00FA4840">
        <w:t>.</w:t>
      </w:r>
    </w:p>
    <w:p w14:paraId="28CDFCE9" w14:textId="77777777" w:rsidR="00FA4840" w:rsidRPr="00FA4840" w:rsidRDefault="00FA4840" w:rsidP="00FA4840">
      <w:pPr>
        <w:pStyle w:val="EndNoteBibliography"/>
        <w:spacing w:after="240"/>
      </w:pPr>
      <w:r w:rsidRPr="00FA4840">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lastRenderedPageBreak/>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t>Tucker, C. B. and D. M. Weary. 2004. Bedding on geotextile mattresses: how much is needed to improve cow comfort? J Dairy Sci 87(9):2889-2895.</w:t>
      </w:r>
    </w:p>
    <w:p w14:paraId="6455139E" w14:textId="177D51CB"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hyperlink r:id="rId12" w:history="1">
        <w:r w:rsidRPr="00FA4840">
          <w:rPr>
            <w:rStyle w:val="Hyperlink"/>
          </w:rPr>
          <w:t>https://www.nrcs.usda.gov/conservation-basics/natural-resource-concerns/climate/climate-smart-mitigation-activities</w:t>
        </w:r>
      </w:hyperlink>
      <w:r w:rsidRPr="00FA4840">
        <w:t>.</w:t>
      </w:r>
    </w:p>
    <w:p w14:paraId="5D25D231" w14:textId="1D8E19B3" w:rsidR="00FA4840" w:rsidRPr="00FA4840" w:rsidRDefault="00FA4840" w:rsidP="00FA4840">
      <w:pPr>
        <w:pStyle w:val="EndNoteBibliography"/>
        <w:spacing w:after="240"/>
      </w:pPr>
      <w:r w:rsidRPr="00FA4840">
        <w:t xml:space="preserve">USDA. 2022. Certified Organic Survey, 2021 Summary. Accessed Nov. 10, 2023. </w:t>
      </w:r>
      <w:hyperlink r:id="rId13" w:history="1">
        <w:r w:rsidRPr="00FA4840">
          <w:rPr>
            <w:rStyle w:val="Hyperlink"/>
          </w:rPr>
          <w:t>https://downloads.usda.library.cornell.edu/usda-esmis/files/zg64tk92g/2z10z137s/bn99bh97r/cenorg22.pdf</w:t>
        </w:r>
      </w:hyperlink>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p w14:paraId="57FB8C95" w14:textId="1339DFB4"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Del="00E45342" w:rsidRDefault="00EF4F15" w:rsidP="00EF0AED">
      <w:pPr>
        <w:spacing w:line="480" w:lineRule="auto"/>
        <w:rPr>
          <w:del w:id="15" w:author="Caitlin Jeffrey" w:date="2023-11-06T18:23:00Z"/>
          <w:rFonts w:ascii="Times New Roman" w:hAnsi="Times New Roman" w:cs="Times New Roman"/>
          <w:sz w:val="24"/>
          <w:szCs w:val="24"/>
        </w:rPr>
      </w:pPr>
    </w:p>
    <w:p w14:paraId="0329F60E" w14:textId="77777777" w:rsidR="00E45342" w:rsidRDefault="00E45342" w:rsidP="00262957">
      <w:pPr>
        <w:spacing w:after="0" w:line="480" w:lineRule="auto"/>
        <w:rPr>
          <w:ins w:id="16" w:author="Caitlin Jeffrey" w:date="2023-11-06T18:48:00Z"/>
          <w:rFonts w:ascii="Times New Roman" w:hAnsi="Times New Roman" w:cs="Times New Roman"/>
          <w:sz w:val="24"/>
          <w:szCs w:val="24"/>
        </w:rPr>
      </w:pPr>
    </w:p>
    <w:p w14:paraId="326DDC3A" w14:textId="77777777" w:rsidR="00E45342" w:rsidRDefault="00E45342" w:rsidP="00262957">
      <w:pPr>
        <w:spacing w:after="0" w:line="480" w:lineRule="auto"/>
        <w:rPr>
          <w:ins w:id="17" w:author="Caitlin Jeffrey" w:date="2023-11-06T18:48:00Z"/>
          <w:rFonts w:ascii="Times New Roman" w:hAnsi="Times New Roman" w:cs="Times New Roman"/>
          <w:sz w:val="24"/>
          <w:szCs w:val="24"/>
        </w:rPr>
      </w:pPr>
    </w:p>
    <w:p w14:paraId="0E40B00F" w14:textId="77777777" w:rsidR="00E45342" w:rsidRDefault="00E45342" w:rsidP="00262957">
      <w:pPr>
        <w:spacing w:after="0" w:line="480" w:lineRule="auto"/>
        <w:rPr>
          <w:ins w:id="18" w:author="Caitlin Jeffrey" w:date="2023-11-06T18:48:00Z"/>
          <w:rFonts w:ascii="Times New Roman" w:hAnsi="Times New Roman" w:cs="Times New Roman"/>
          <w:sz w:val="24"/>
          <w:szCs w:val="24"/>
        </w:rPr>
      </w:pPr>
    </w:p>
    <w:p w14:paraId="6F51155F" w14:textId="77777777" w:rsidR="00E45342" w:rsidRDefault="00E45342" w:rsidP="00262957">
      <w:pPr>
        <w:spacing w:after="0" w:line="480" w:lineRule="auto"/>
        <w:rPr>
          <w:ins w:id="19" w:author="Caitlin Jeffrey" w:date="2023-11-06T18:48:00Z"/>
          <w:rFonts w:ascii="Times New Roman" w:hAnsi="Times New Roman" w:cs="Times New Roman"/>
          <w:sz w:val="24"/>
          <w:szCs w:val="24"/>
        </w:rPr>
      </w:pPr>
    </w:p>
    <w:bookmarkEnd w:id="10"/>
    <w:p w14:paraId="3D6FCE0A" w14:textId="41339094" w:rsidR="006D7503" w:rsidDel="00600E63" w:rsidRDefault="006D7503" w:rsidP="00EF0AED">
      <w:pPr>
        <w:spacing w:line="480" w:lineRule="auto"/>
        <w:rPr>
          <w:del w:id="20" w:author="Caitlin Jeffrey" w:date="2023-11-06T18:23:00Z"/>
          <w:rFonts w:ascii="Times New Roman" w:hAnsi="Times New Roman" w:cs="Times New Roman"/>
          <w:sz w:val="24"/>
          <w:szCs w:val="24"/>
        </w:rPr>
      </w:pPr>
    </w:p>
    <w:p w14:paraId="18ABE7A2" w14:textId="77777777" w:rsidR="00600E63" w:rsidRDefault="00600E63" w:rsidP="00EF0AED">
      <w:pPr>
        <w:spacing w:line="480" w:lineRule="auto"/>
        <w:rPr>
          <w:ins w:id="21" w:author="Caitlin Jeffrey" w:date="2023-12-14T17:58:00Z"/>
          <w:rFonts w:ascii="Times New Roman" w:hAnsi="Times New Roman" w:cs="Times New Roman"/>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del w:id="22" w:author="Caitlin Jeffrey" w:date="2023-12-06T09:57:00Z">
              <w:r w:rsidRPr="00471AE7" w:rsidDel="00EB69F3">
                <w:rPr>
                  <w:rFonts w:ascii="Times New Roman" w:eastAsia="Times New Roman" w:hAnsi="Times New Roman" w:cs="Times New Roman"/>
                  <w:color w:val="000000"/>
                </w:rPr>
                <w:delText>.</w:delText>
              </w:r>
            </w:del>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w:t>
            </w:r>
            <w:proofErr w:type="gramStart"/>
            <w:r w:rsidR="00C33859">
              <w:rPr>
                <w:rFonts w:ascii="Times New Roman" w:eastAsia="Times New Roman" w:hAnsi="Times New Roman" w:cs="Times New Roman"/>
                <w:color w:val="000000"/>
              </w:rPr>
              <w:t>deeply-bedded</w:t>
            </w:r>
            <w:proofErr w:type="gramEnd"/>
            <w:r w:rsidR="00C33859">
              <w:rPr>
                <w:rFonts w:ascii="Times New Roman" w:eastAsia="Times New Roman" w:hAnsi="Times New Roman" w:cs="Times New Roman"/>
                <w:color w:val="000000"/>
              </w:rPr>
              <w:t xml:space="preserve">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w:t>
            </w:r>
            <w:proofErr w:type="gramEnd"/>
            <w:r w:rsidRPr="00471AE7">
              <w:rPr>
                <w:rFonts w:ascii="Times New Roman" w:eastAsia="Times New Roman" w:hAnsi="Times New Roman" w:cs="Times New Roman"/>
                <w:color w:val="000000"/>
              </w:rPr>
              <w:t xml:space="preserve">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Always;</w:t>
            </w:r>
            <w:proofErr w:type="gramEnd"/>
            <w:r w:rsidRPr="00471AE7">
              <w:rPr>
                <w:rFonts w:ascii="Times New Roman" w:eastAsia="Times New Roman" w:hAnsi="Times New Roman" w:cs="Times New Roman"/>
                <w:color w:val="000000"/>
              </w:rPr>
              <w:t xml:space="preserve">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 xml:space="preserve">Routinely culture high somatic cell </w:t>
            </w:r>
            <w:proofErr w:type="gramStart"/>
            <w:r w:rsidRPr="00471AE7">
              <w:rPr>
                <w:rFonts w:ascii="Times New Roman" w:eastAsia="Times New Roman" w:hAnsi="Times New Roman" w:cs="Times New Roman"/>
                <w:color w:val="000000"/>
              </w:rPr>
              <w:t>count</w:t>
            </w:r>
            <w:proofErr w:type="gramEnd"/>
            <w:r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w:t>
            </w:r>
            <w:proofErr w:type="gramEnd"/>
            <w:r w:rsidR="003F729C" w:rsidRPr="00471AE7">
              <w:rPr>
                <w:rFonts w:ascii="Times New Roman" w:eastAsia="Times New Roman" w:hAnsi="Times New Roman" w:cs="Times New Roman"/>
                <w:color w:val="000000"/>
              </w:rPr>
              <w:t xml:space="preserve">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w:t>
            </w:r>
            <w:proofErr w:type="gramStart"/>
            <w:r w:rsidRPr="00931217">
              <w:rPr>
                <w:rFonts w:ascii="Times New Roman" w:eastAsia="Times New Roman" w:hAnsi="Times New Roman" w:cs="Times New Roman"/>
                <w:color w:val="000000"/>
              </w:rPr>
              <w:t>deeply-bedded</w:t>
            </w:r>
            <w:proofErr w:type="gramEnd"/>
            <w:r w:rsidRPr="00931217">
              <w:rPr>
                <w:rFonts w:ascii="Times New Roman" w:eastAsia="Times New Roman" w:hAnsi="Times New Roman" w:cs="Times New Roman"/>
                <w:color w:val="000000"/>
              </w:rPr>
              <w:t xml:space="preserve">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3C2B4E44" w14:textId="77777777" w:rsidR="00FD36D1" w:rsidDel="00C33859" w:rsidRDefault="00FD36D1" w:rsidP="00EF0AED">
      <w:pPr>
        <w:spacing w:line="480" w:lineRule="auto"/>
        <w:rPr>
          <w:del w:id="23" w:author="Caitlin Jeffrey" w:date="2023-11-06T18:10:00Z"/>
          <w:rFonts w:ascii="Times New Roman" w:hAnsi="Times New Roman" w:cs="Times New Roman"/>
          <w:b/>
          <w:bCs/>
          <w:sz w:val="24"/>
          <w:szCs w:val="24"/>
        </w:rPr>
      </w:pPr>
    </w:p>
    <w:p w14:paraId="4B3A67F2" w14:textId="77777777" w:rsidR="003F729C" w:rsidDel="00C33859" w:rsidRDefault="003F729C" w:rsidP="00EF0AED">
      <w:pPr>
        <w:spacing w:line="480" w:lineRule="auto"/>
        <w:rPr>
          <w:del w:id="24" w:author="Caitlin Jeffrey" w:date="2023-11-06T18:10:00Z"/>
          <w:rFonts w:ascii="Times New Roman" w:hAnsi="Times New Roman" w:cs="Times New Roman"/>
          <w:b/>
          <w:bCs/>
          <w:sz w:val="24"/>
          <w:szCs w:val="24"/>
        </w:rPr>
      </w:pPr>
    </w:p>
    <w:p w14:paraId="004F91F8" w14:textId="77777777" w:rsidR="003F729C" w:rsidDel="00C33859" w:rsidRDefault="003F729C" w:rsidP="00EF0AED">
      <w:pPr>
        <w:spacing w:line="480" w:lineRule="auto"/>
        <w:rPr>
          <w:del w:id="25" w:author="Caitlin Jeffrey" w:date="2023-11-06T18:10:00Z"/>
          <w:rFonts w:ascii="Times New Roman" w:hAnsi="Times New Roman" w:cs="Times New Roman"/>
          <w:b/>
          <w:bCs/>
          <w:sz w:val="24"/>
          <w:szCs w:val="24"/>
        </w:rPr>
      </w:pPr>
    </w:p>
    <w:p w14:paraId="26E5294F" w14:textId="77777777" w:rsidR="003F729C" w:rsidDel="00C33859" w:rsidRDefault="003F729C" w:rsidP="00EF0AED">
      <w:pPr>
        <w:spacing w:line="480" w:lineRule="auto"/>
        <w:rPr>
          <w:del w:id="26" w:author="Caitlin Jeffrey" w:date="2023-11-06T18:10:00Z"/>
          <w:rFonts w:ascii="Times New Roman" w:hAnsi="Times New Roman" w:cs="Times New Roman"/>
          <w:b/>
          <w:bCs/>
          <w:sz w:val="24"/>
          <w:szCs w:val="24"/>
        </w:rPr>
      </w:pPr>
    </w:p>
    <w:p w14:paraId="6D09E533" w14:textId="77777777" w:rsidR="003F729C" w:rsidDel="00C33859" w:rsidRDefault="003F729C" w:rsidP="00EF0AED">
      <w:pPr>
        <w:spacing w:line="480" w:lineRule="auto"/>
        <w:rPr>
          <w:del w:id="27" w:author="Caitlin Jeffrey" w:date="2023-11-06T18:10:00Z"/>
          <w:rFonts w:ascii="Times New Roman" w:hAnsi="Times New Roman" w:cs="Times New Roman"/>
          <w:b/>
          <w:bCs/>
          <w:sz w:val="24"/>
          <w:szCs w:val="24"/>
        </w:rPr>
      </w:pPr>
    </w:p>
    <w:p w14:paraId="45C5507A" w14:textId="77777777" w:rsidR="003F729C" w:rsidDel="00C33859" w:rsidRDefault="003F729C" w:rsidP="00EF0AED">
      <w:pPr>
        <w:spacing w:line="480" w:lineRule="auto"/>
        <w:rPr>
          <w:del w:id="28" w:author="Caitlin Jeffrey" w:date="2023-11-06T18:10:00Z"/>
          <w:rFonts w:ascii="Times New Roman" w:hAnsi="Times New Roman" w:cs="Times New Roman"/>
          <w:b/>
          <w:bCs/>
          <w:sz w:val="24"/>
          <w:szCs w:val="24"/>
        </w:rPr>
      </w:pPr>
    </w:p>
    <w:p w14:paraId="380B44D6" w14:textId="77777777" w:rsidR="003F729C" w:rsidDel="00321723" w:rsidRDefault="003F729C" w:rsidP="00EF0AED">
      <w:pPr>
        <w:spacing w:line="480" w:lineRule="auto"/>
        <w:rPr>
          <w:del w:id="29" w:author="Caitlin Jeffrey" w:date="2023-11-06T18:10:00Z"/>
          <w:rFonts w:ascii="Times New Roman" w:hAnsi="Times New Roman" w:cs="Times New Roman"/>
          <w:b/>
          <w:bCs/>
          <w:sz w:val="24"/>
          <w:szCs w:val="24"/>
        </w:rPr>
      </w:pPr>
    </w:p>
    <w:p w14:paraId="08D53C00" w14:textId="77777777" w:rsidR="00321723" w:rsidRDefault="00321723" w:rsidP="00EF0AED">
      <w:pPr>
        <w:spacing w:line="480" w:lineRule="auto"/>
        <w:rPr>
          <w:ins w:id="30" w:author="Caitlin Jeffrey" w:date="2023-12-14T09:13:00Z"/>
          <w:rFonts w:ascii="Times New Roman" w:hAnsi="Times New Roman" w:cs="Times New Roman"/>
          <w:b/>
          <w:bCs/>
          <w:sz w:val="24"/>
          <w:szCs w:val="24"/>
        </w:rPr>
      </w:pPr>
    </w:p>
    <w:p w14:paraId="536A018F" w14:textId="77777777" w:rsidR="006F1BE2" w:rsidRDefault="006F1BE2"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6FB6E061"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t>
            </w:r>
            <w:proofErr w:type="gramStart"/>
            <w:r w:rsidR="007A2D3E" w:rsidRPr="006D1EB2">
              <w:rPr>
                <w:rFonts w:ascii="Times New Roman" w:eastAsia="Times New Roman" w:hAnsi="Times New Roman" w:cs="Times New Roman"/>
                <w:color w:val="000000"/>
              </w:rPr>
              <w:t>Wallis</w:t>
            </w:r>
            <w:proofErr w:type="gramEnd"/>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del w:id="31" w:author="Caitlin Jeffrey" w:date="2023-12-06T09:57:00Z">
              <w:r w:rsidR="0003607E" w:rsidDel="00EB69F3">
                <w:rPr>
                  <w:rFonts w:ascii="Times New Roman" w:eastAsia="Times New Roman" w:hAnsi="Times New Roman" w:cs="Times New Roman"/>
                  <w:color w:val="000000"/>
                </w:rPr>
                <w:delText>.</w:delText>
              </w:r>
            </w:del>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Del="006F1BE2" w:rsidRDefault="006F68A4">
      <w:pPr>
        <w:rPr>
          <w:del w:id="32" w:author="Caitlin Jeffrey" w:date="2023-12-14T17:59:00Z"/>
          <w:rFonts w:ascii="Times New Roman" w:hAnsi="Times New Roman" w:cs="Times New Roman"/>
          <w:b/>
          <w:bCs/>
          <w:sz w:val="24"/>
          <w:szCs w:val="24"/>
        </w:rPr>
      </w:pPr>
    </w:p>
    <w:p w14:paraId="53BF8B83" w14:textId="77777777" w:rsidR="006F1BE2" w:rsidRPr="006E592D" w:rsidRDefault="006F1BE2" w:rsidP="00EF0AED">
      <w:pPr>
        <w:spacing w:line="480" w:lineRule="auto"/>
        <w:rPr>
          <w:ins w:id="33" w:author="Caitlin Jeffrey" w:date="2023-12-14T18:02:00Z"/>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33C57D5D"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del w:id="34" w:author="Caitlin Jeffrey" w:date="2023-12-06T09:57:00Z">
              <w:r w:rsidRPr="00086443" w:rsidDel="00EB69F3">
                <w:rPr>
                  <w:rFonts w:ascii="Times New Roman" w:eastAsia="Times New Roman" w:hAnsi="Times New Roman" w:cs="Times New Roman"/>
                </w:rPr>
                <w:delText>.</w:delText>
              </w:r>
            </w:del>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507214B" w14:textId="77777777" w:rsidR="00EE3CF3" w:rsidDel="00707550" w:rsidRDefault="00EE3CF3">
      <w:pPr>
        <w:rPr>
          <w:del w:id="35" w:author="Caitlin Jeffrey" w:date="2023-12-06T10:00:00Z"/>
          <w:rFonts w:ascii="Times New Roman" w:hAnsi="Times New Roman" w:cs="Times New Roman"/>
          <w:b/>
          <w:bCs/>
          <w:sz w:val="24"/>
          <w:szCs w:val="24"/>
        </w:rPr>
      </w:pPr>
    </w:p>
    <w:p w14:paraId="00D32ECF" w14:textId="77777777" w:rsidR="00EE3CF3" w:rsidRDefault="00EE3CF3">
      <w:pPr>
        <w:rPr>
          <w:rFonts w:ascii="Times New Roman" w:hAnsi="Times New Roman" w:cs="Times New Roman"/>
          <w:b/>
          <w:bCs/>
          <w:sz w:val="24"/>
          <w:szCs w:val="24"/>
        </w:rPr>
      </w:pPr>
    </w:p>
    <w:p w14:paraId="7F245F6C" w14:textId="77777777" w:rsidR="00EE3CF3" w:rsidDel="00692D68" w:rsidRDefault="00EE3CF3">
      <w:pPr>
        <w:rPr>
          <w:del w:id="36" w:author="Caitlin Jeffrey" w:date="2023-12-06T10:00:00Z"/>
          <w:rFonts w:ascii="Times New Roman" w:hAnsi="Times New Roman" w:cs="Times New Roman"/>
          <w:b/>
          <w:bCs/>
          <w:sz w:val="24"/>
          <w:szCs w:val="24"/>
        </w:rPr>
      </w:pPr>
    </w:p>
    <w:p w14:paraId="3DB836CA" w14:textId="77777777" w:rsidR="00A81C37" w:rsidDel="00692D68" w:rsidRDefault="00A81C37">
      <w:pPr>
        <w:rPr>
          <w:del w:id="37" w:author="Caitlin Jeffrey" w:date="2023-12-06T10:00:00Z"/>
          <w:rFonts w:ascii="Times New Roman" w:hAnsi="Times New Roman" w:cs="Times New Roman"/>
          <w:b/>
          <w:bCs/>
          <w:sz w:val="24"/>
          <w:szCs w:val="24"/>
        </w:rPr>
      </w:pPr>
    </w:p>
    <w:p w14:paraId="43A9C4DF" w14:textId="77777777" w:rsidR="00834C1D" w:rsidRDefault="00834C1D">
      <w:pPr>
        <w:rPr>
          <w:ins w:id="38" w:author="Caitlin Jeffrey" w:date="2023-11-09T13:57:00Z"/>
          <w:rFonts w:ascii="Times New Roman" w:hAnsi="Times New Roman" w:cs="Times New Roman"/>
          <w:b/>
          <w:bCs/>
          <w:sz w:val="24"/>
          <w:szCs w:val="24"/>
        </w:rPr>
        <w:sectPr w:rsidR="00834C1D" w:rsidSect="002457E7">
          <w:footerReference w:type="default" r:id="rId14"/>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del w:id="39" w:author="Caitlin Jeffrey" w:date="2023-12-06T09:57:00Z">
              <w:r w:rsidDel="00EB69F3">
                <w:rPr>
                  <w:rFonts w:ascii="Times New Roman" w:eastAsia="Times New Roman" w:hAnsi="Times New Roman" w:cs="Times New Roman"/>
                  <w:color w:val="000000"/>
                </w:rPr>
                <w:delText>.</w:delText>
              </w:r>
            </w:del>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2B42536F"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ins w:id="40" w:author="Caitlin Jeffrey" w:date="2023-11-09T11:47:00Z"/>
          <w:rFonts w:ascii="Times New Roman" w:hAnsi="Times New Roman" w:cs="Times New Roman"/>
          <w:b/>
          <w:bCs/>
          <w:sz w:val="24"/>
          <w:szCs w:val="24"/>
        </w:rPr>
        <w:sectPr w:rsidR="00472A46" w:rsidSect="00C105F9">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del w:id="41" w:author="Caitlin Jeffrey" w:date="2023-12-06T09:58:00Z">
              <w:r w:rsidDel="00EB69F3">
                <w:rPr>
                  <w:rFonts w:ascii="Times New Roman" w:eastAsia="Times New Roman" w:hAnsi="Times New Roman" w:cs="Times New Roman"/>
                  <w:color w:val="000000"/>
                </w:rPr>
                <w:delText>.</w:delText>
              </w:r>
            </w:del>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2E233629" w14:textId="77777777" w:rsidR="00733E27" w:rsidDel="00472A46" w:rsidRDefault="00733E27">
      <w:pPr>
        <w:rPr>
          <w:del w:id="42" w:author="Caitlin Jeffrey" w:date="2023-11-09T11:47:00Z"/>
          <w:rFonts w:ascii="Times New Roman" w:hAnsi="Times New Roman" w:cs="Times New Roman"/>
          <w:b/>
          <w:bCs/>
          <w:sz w:val="24"/>
          <w:szCs w:val="24"/>
        </w:rPr>
      </w:pPr>
    </w:p>
    <w:p w14:paraId="5ADEB3C0" w14:textId="77777777" w:rsidR="00733E27" w:rsidDel="00472A46" w:rsidRDefault="00733E27">
      <w:pPr>
        <w:rPr>
          <w:del w:id="43" w:author="Caitlin Jeffrey" w:date="2023-11-09T11:47:00Z"/>
          <w:rFonts w:ascii="Times New Roman" w:hAnsi="Times New Roman" w:cs="Times New Roman"/>
          <w:b/>
          <w:bCs/>
          <w:sz w:val="24"/>
          <w:szCs w:val="24"/>
        </w:rPr>
      </w:pPr>
    </w:p>
    <w:p w14:paraId="0037C0FC" w14:textId="77777777" w:rsidR="00733E27" w:rsidDel="00472A46" w:rsidRDefault="00733E27">
      <w:pPr>
        <w:rPr>
          <w:del w:id="44" w:author="Caitlin Jeffrey" w:date="2023-11-09T11:47:00Z"/>
          <w:rFonts w:ascii="Times New Roman" w:hAnsi="Times New Roman" w:cs="Times New Roman"/>
          <w:b/>
          <w:bCs/>
          <w:sz w:val="24"/>
          <w:szCs w:val="24"/>
        </w:rPr>
      </w:pPr>
    </w:p>
    <w:p w14:paraId="671696B9" w14:textId="77777777" w:rsidR="00D303DD" w:rsidDel="001713B4" w:rsidRDefault="00D303DD">
      <w:pPr>
        <w:rPr>
          <w:del w:id="45" w:author="Caitlin Jeffrey" w:date="2023-11-09T11:48:00Z"/>
          <w:rFonts w:ascii="Times New Roman" w:hAnsi="Times New Roman" w:cs="Times New Roman"/>
          <w:b/>
          <w:bCs/>
          <w:sz w:val="24"/>
          <w:szCs w:val="24"/>
        </w:rPr>
      </w:pPr>
    </w:p>
    <w:p w14:paraId="7AB4E19D" w14:textId="34D911DE" w:rsidR="00A81C37" w:rsidDel="001B65C9" w:rsidRDefault="00A81C37">
      <w:pPr>
        <w:rPr>
          <w:del w:id="46" w:author="Caitlin Jeffrey" w:date="2023-11-10T12:02:00Z"/>
          <w:rFonts w:ascii="Times New Roman" w:hAnsi="Times New Roman" w:cs="Times New Roman"/>
          <w:b/>
          <w:bCs/>
          <w:sz w:val="24"/>
          <w:szCs w:val="24"/>
        </w:rPr>
      </w:pPr>
    </w:p>
    <w:p w14:paraId="1A5A71C0" w14:textId="77777777" w:rsidR="00A740AE" w:rsidRDefault="00A740AE">
      <w:pPr>
        <w:rPr>
          <w:rFonts w:ascii="Times New Roman" w:hAnsi="Times New Roman" w:cs="Times New Roman"/>
          <w:b/>
          <w:bCs/>
          <w:sz w:val="24"/>
          <w:szCs w:val="24"/>
        </w:rPr>
      </w:pPr>
    </w:p>
    <w:p w14:paraId="63638323" w14:textId="77777777" w:rsidR="00A740AE" w:rsidRDefault="00A740AE">
      <w:pPr>
        <w:rPr>
          <w:rFonts w:ascii="Times New Roman" w:hAnsi="Times New Roman" w:cs="Times New Roman"/>
          <w:b/>
          <w:bCs/>
          <w:sz w:val="24"/>
          <w:szCs w:val="24"/>
        </w:rPr>
      </w:pPr>
    </w:p>
    <w:p w14:paraId="4EA82814" w14:textId="77777777" w:rsidR="00A740AE" w:rsidRPr="006E592D" w:rsidRDefault="00A740AE">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Del="00B05AE0" w:rsidRDefault="00AF7E8C" w:rsidP="00AF7E8C">
      <w:pPr>
        <w:spacing w:after="0" w:line="480" w:lineRule="auto"/>
        <w:jc w:val="both"/>
        <w:rPr>
          <w:del w:id="47" w:author="Caitlin Jeffrey" w:date="2023-12-06T09:59:00Z"/>
          <w:rFonts w:ascii="Times New Roman" w:hAnsi="Times New Roman" w:cs="Times New Roman"/>
          <w:b/>
          <w:bCs/>
          <w:sz w:val="24"/>
          <w:szCs w:val="24"/>
        </w:rPr>
      </w:pPr>
    </w:p>
    <w:p w14:paraId="66B048B4" w14:textId="77777777" w:rsidR="00AF7E8C" w:rsidRPr="006E592D" w:rsidDel="00B05AE0" w:rsidRDefault="00AF7E8C" w:rsidP="00AF7E8C">
      <w:pPr>
        <w:spacing w:after="0" w:line="480" w:lineRule="auto"/>
        <w:jc w:val="both"/>
        <w:rPr>
          <w:del w:id="48" w:author="Caitlin Jeffrey" w:date="2023-12-06T09:59:00Z"/>
          <w:rFonts w:ascii="Times New Roman" w:hAnsi="Times New Roman" w:cs="Times New Roman"/>
          <w:b/>
          <w:bCs/>
          <w:sz w:val="24"/>
          <w:szCs w:val="24"/>
        </w:rPr>
      </w:pPr>
    </w:p>
    <w:p w14:paraId="75560755" w14:textId="2431BBBA"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F92FF1">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9A6EE" w14:textId="77777777" w:rsidR="001A0950" w:rsidRDefault="001A0950">
      <w:pPr>
        <w:spacing w:after="0" w:line="240" w:lineRule="auto"/>
      </w:pPr>
      <w:r>
        <w:separator/>
      </w:r>
    </w:p>
  </w:endnote>
  <w:endnote w:type="continuationSeparator" w:id="0">
    <w:p w14:paraId="19D19B3F" w14:textId="77777777" w:rsidR="001A0950" w:rsidRDefault="001A0950">
      <w:pPr>
        <w:spacing w:after="0" w:line="240" w:lineRule="auto"/>
      </w:pPr>
      <w:r>
        <w:continuationSeparator/>
      </w:r>
    </w:p>
  </w:endnote>
  <w:endnote w:type="continuationNotice" w:id="1">
    <w:p w14:paraId="65180D1C" w14:textId="77777777" w:rsidR="001A0950" w:rsidRDefault="001A09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FE6FF" w14:textId="77777777" w:rsidR="001A0950" w:rsidRDefault="001A0950">
      <w:pPr>
        <w:spacing w:after="0" w:line="240" w:lineRule="auto"/>
      </w:pPr>
      <w:r>
        <w:separator/>
      </w:r>
    </w:p>
  </w:footnote>
  <w:footnote w:type="continuationSeparator" w:id="0">
    <w:p w14:paraId="46AC8B43" w14:textId="77777777" w:rsidR="001A0950" w:rsidRDefault="001A0950">
      <w:pPr>
        <w:spacing w:after="0" w:line="240" w:lineRule="auto"/>
      </w:pPr>
      <w:r>
        <w:continuationSeparator/>
      </w:r>
    </w:p>
  </w:footnote>
  <w:footnote w:type="continuationNotice" w:id="1">
    <w:p w14:paraId="6DF5A623" w14:textId="77777777" w:rsidR="001A0950" w:rsidRDefault="001A09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revisionView w:markup="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27&lt;/item&gt;&lt;item&gt;561&lt;/item&gt;&lt;item&gt;562&lt;/item&gt;&lt;item&gt;563&lt;/item&gt;&lt;item&gt;564&lt;/item&gt;&lt;item&gt;570&lt;/item&gt;&lt;item&gt;571&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8&lt;/item&gt;&lt;item&gt;609&lt;/item&gt;&lt;item&gt;610&lt;/item&gt;&lt;item&gt;611&lt;/item&gt;&lt;item&gt;612&lt;/item&gt;&lt;item&gt;613&lt;/item&gt;&lt;item&gt;614&lt;/item&gt;&lt;item&gt;616&lt;/item&gt;&lt;item&gt;618&lt;/item&gt;&lt;item&gt;620&lt;/item&gt;&lt;item&gt;621&lt;/item&gt;&lt;item&gt;622&lt;/item&gt;&lt;item&gt;623&lt;/item&gt;&lt;item&gt;626&lt;/item&gt;&lt;item&gt;627&lt;/item&gt;&lt;item&gt;628&lt;/item&gt;&lt;item&gt;629&lt;/item&gt;&lt;item&gt;630&lt;/item&gt;&lt;item&gt;631&lt;/item&gt;&lt;item&gt;632&lt;/item&gt;&lt;item&gt;633&lt;/item&gt;&lt;item&gt;635&lt;/item&gt;&lt;item&gt;636&lt;/item&gt;&lt;item&gt;637&lt;/item&gt;&lt;item&gt;638&lt;/item&gt;&lt;item&gt;639&lt;/item&gt;&lt;item&gt;640&lt;/item&gt;&lt;item&gt;643&lt;/item&gt;&lt;item&gt;644&lt;/item&gt;&lt;item&gt;645&lt;/item&gt;&lt;item&gt;646&lt;/item&gt;&lt;item&gt;647&lt;/item&gt;&lt;item&gt;648&lt;/item&gt;&lt;item&gt;649&lt;/item&gt;&lt;item&gt;650&lt;/item&gt;&lt;item&gt;651&lt;/item&gt;&lt;item&gt;654&lt;/item&gt;&lt;item&gt;655&lt;/item&gt;&lt;item&gt;656&lt;/item&gt;&lt;/record-ids&gt;&lt;/item&gt;&lt;/Libraries&gt;"/>
  </w:docVars>
  <w:rsids>
    <w:rsidRoot w:val="00B91228"/>
    <w:rsid w:val="00000440"/>
    <w:rsid w:val="0000064B"/>
    <w:rsid w:val="000007CD"/>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405"/>
    <w:rsid w:val="0001598A"/>
    <w:rsid w:val="0001638A"/>
    <w:rsid w:val="00016BD8"/>
    <w:rsid w:val="00016C42"/>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5A77"/>
    <w:rsid w:val="000263B5"/>
    <w:rsid w:val="00026EE6"/>
    <w:rsid w:val="00027612"/>
    <w:rsid w:val="00027A10"/>
    <w:rsid w:val="00030551"/>
    <w:rsid w:val="00030B71"/>
    <w:rsid w:val="00031872"/>
    <w:rsid w:val="000325A6"/>
    <w:rsid w:val="00032D33"/>
    <w:rsid w:val="0003367B"/>
    <w:rsid w:val="000338C8"/>
    <w:rsid w:val="00034951"/>
    <w:rsid w:val="00034B10"/>
    <w:rsid w:val="000351E9"/>
    <w:rsid w:val="000355CF"/>
    <w:rsid w:val="0003598E"/>
    <w:rsid w:val="00035A2F"/>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43DD"/>
    <w:rsid w:val="00045C42"/>
    <w:rsid w:val="00045E65"/>
    <w:rsid w:val="0004660F"/>
    <w:rsid w:val="00046822"/>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E80"/>
    <w:rsid w:val="000852C0"/>
    <w:rsid w:val="0008541E"/>
    <w:rsid w:val="00085515"/>
    <w:rsid w:val="00085C80"/>
    <w:rsid w:val="000861B6"/>
    <w:rsid w:val="000863CD"/>
    <w:rsid w:val="000865EB"/>
    <w:rsid w:val="00086AB3"/>
    <w:rsid w:val="0008729F"/>
    <w:rsid w:val="00087FBC"/>
    <w:rsid w:val="0009112F"/>
    <w:rsid w:val="00091211"/>
    <w:rsid w:val="000917AC"/>
    <w:rsid w:val="00091CAA"/>
    <w:rsid w:val="00092462"/>
    <w:rsid w:val="00092C15"/>
    <w:rsid w:val="00092F7B"/>
    <w:rsid w:val="00093337"/>
    <w:rsid w:val="00093737"/>
    <w:rsid w:val="00093CAD"/>
    <w:rsid w:val="00093F17"/>
    <w:rsid w:val="00093F48"/>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FE6"/>
    <w:rsid w:val="000A4286"/>
    <w:rsid w:val="000A4397"/>
    <w:rsid w:val="000A4E5E"/>
    <w:rsid w:val="000A501A"/>
    <w:rsid w:val="000A52D2"/>
    <w:rsid w:val="000A60FF"/>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6341"/>
    <w:rsid w:val="000B6384"/>
    <w:rsid w:val="000B6672"/>
    <w:rsid w:val="000B6B12"/>
    <w:rsid w:val="000B6DA5"/>
    <w:rsid w:val="000B6DBE"/>
    <w:rsid w:val="000B7B61"/>
    <w:rsid w:val="000C05E2"/>
    <w:rsid w:val="000C1159"/>
    <w:rsid w:val="000C13FA"/>
    <w:rsid w:val="000C1F98"/>
    <w:rsid w:val="000C2369"/>
    <w:rsid w:val="000C26E4"/>
    <w:rsid w:val="000C305F"/>
    <w:rsid w:val="000C4272"/>
    <w:rsid w:val="000C43B5"/>
    <w:rsid w:val="000C4970"/>
    <w:rsid w:val="000C4C15"/>
    <w:rsid w:val="000C57CC"/>
    <w:rsid w:val="000C5CB3"/>
    <w:rsid w:val="000C6284"/>
    <w:rsid w:val="000C63AD"/>
    <w:rsid w:val="000C65A3"/>
    <w:rsid w:val="000C65B6"/>
    <w:rsid w:val="000C708D"/>
    <w:rsid w:val="000C727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520E"/>
    <w:rsid w:val="000D540C"/>
    <w:rsid w:val="000D556E"/>
    <w:rsid w:val="000D57B2"/>
    <w:rsid w:val="000D589C"/>
    <w:rsid w:val="000D5C92"/>
    <w:rsid w:val="000D5E92"/>
    <w:rsid w:val="000D62DF"/>
    <w:rsid w:val="000D6CEC"/>
    <w:rsid w:val="000D70D2"/>
    <w:rsid w:val="000D737C"/>
    <w:rsid w:val="000D746A"/>
    <w:rsid w:val="000D773C"/>
    <w:rsid w:val="000D7A0B"/>
    <w:rsid w:val="000D7A85"/>
    <w:rsid w:val="000D7F39"/>
    <w:rsid w:val="000E0AFA"/>
    <w:rsid w:val="000E0ED0"/>
    <w:rsid w:val="000E1390"/>
    <w:rsid w:val="000E1F84"/>
    <w:rsid w:val="000E309C"/>
    <w:rsid w:val="000E33AF"/>
    <w:rsid w:val="000E362D"/>
    <w:rsid w:val="000E3AC4"/>
    <w:rsid w:val="000E3D53"/>
    <w:rsid w:val="000E4AEA"/>
    <w:rsid w:val="000E70C8"/>
    <w:rsid w:val="000E715F"/>
    <w:rsid w:val="000E72BB"/>
    <w:rsid w:val="000E7B9A"/>
    <w:rsid w:val="000F01BF"/>
    <w:rsid w:val="000F1126"/>
    <w:rsid w:val="000F1225"/>
    <w:rsid w:val="000F1B83"/>
    <w:rsid w:val="000F1C15"/>
    <w:rsid w:val="000F1F78"/>
    <w:rsid w:val="000F26D0"/>
    <w:rsid w:val="000F3AB5"/>
    <w:rsid w:val="000F3D18"/>
    <w:rsid w:val="000F4F05"/>
    <w:rsid w:val="000F4FA6"/>
    <w:rsid w:val="000F52EF"/>
    <w:rsid w:val="000F597F"/>
    <w:rsid w:val="000F63D9"/>
    <w:rsid w:val="000F6DBD"/>
    <w:rsid w:val="0010085C"/>
    <w:rsid w:val="00100B2B"/>
    <w:rsid w:val="00101988"/>
    <w:rsid w:val="00101B6B"/>
    <w:rsid w:val="00101BF3"/>
    <w:rsid w:val="00102256"/>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8C"/>
    <w:rsid w:val="00112A3D"/>
    <w:rsid w:val="00113F27"/>
    <w:rsid w:val="0011401F"/>
    <w:rsid w:val="001140FA"/>
    <w:rsid w:val="00115309"/>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74F2"/>
    <w:rsid w:val="001277F9"/>
    <w:rsid w:val="0012786C"/>
    <w:rsid w:val="0013166F"/>
    <w:rsid w:val="00131683"/>
    <w:rsid w:val="0013198C"/>
    <w:rsid w:val="00131D97"/>
    <w:rsid w:val="0013211F"/>
    <w:rsid w:val="00132D44"/>
    <w:rsid w:val="00132EFF"/>
    <w:rsid w:val="0013344E"/>
    <w:rsid w:val="00133E58"/>
    <w:rsid w:val="0013451F"/>
    <w:rsid w:val="001345A9"/>
    <w:rsid w:val="00134A1E"/>
    <w:rsid w:val="00135369"/>
    <w:rsid w:val="001360ED"/>
    <w:rsid w:val="00136449"/>
    <w:rsid w:val="0013684F"/>
    <w:rsid w:val="0013699F"/>
    <w:rsid w:val="00137584"/>
    <w:rsid w:val="001376AD"/>
    <w:rsid w:val="00137765"/>
    <w:rsid w:val="00137CEA"/>
    <w:rsid w:val="00140131"/>
    <w:rsid w:val="00140669"/>
    <w:rsid w:val="0014099C"/>
    <w:rsid w:val="00140D19"/>
    <w:rsid w:val="00142515"/>
    <w:rsid w:val="00142ED8"/>
    <w:rsid w:val="00143304"/>
    <w:rsid w:val="0014349E"/>
    <w:rsid w:val="0014366B"/>
    <w:rsid w:val="001437C7"/>
    <w:rsid w:val="0014452C"/>
    <w:rsid w:val="0014533F"/>
    <w:rsid w:val="00145544"/>
    <w:rsid w:val="00145EE9"/>
    <w:rsid w:val="00146229"/>
    <w:rsid w:val="00146C13"/>
    <w:rsid w:val="00147BB0"/>
    <w:rsid w:val="00150295"/>
    <w:rsid w:val="001505BD"/>
    <w:rsid w:val="00150A48"/>
    <w:rsid w:val="00150E63"/>
    <w:rsid w:val="00151197"/>
    <w:rsid w:val="00151CA9"/>
    <w:rsid w:val="00151E6D"/>
    <w:rsid w:val="0015221A"/>
    <w:rsid w:val="001530FF"/>
    <w:rsid w:val="00153637"/>
    <w:rsid w:val="001538A5"/>
    <w:rsid w:val="00153A11"/>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6167"/>
    <w:rsid w:val="00176329"/>
    <w:rsid w:val="00176480"/>
    <w:rsid w:val="001765B4"/>
    <w:rsid w:val="00176B80"/>
    <w:rsid w:val="00177A11"/>
    <w:rsid w:val="00177BC4"/>
    <w:rsid w:val="00177CD0"/>
    <w:rsid w:val="001803F0"/>
    <w:rsid w:val="001805A5"/>
    <w:rsid w:val="00180877"/>
    <w:rsid w:val="0018138D"/>
    <w:rsid w:val="00181659"/>
    <w:rsid w:val="001824C6"/>
    <w:rsid w:val="001836F4"/>
    <w:rsid w:val="00183A19"/>
    <w:rsid w:val="00183E5E"/>
    <w:rsid w:val="00184049"/>
    <w:rsid w:val="00184B8F"/>
    <w:rsid w:val="00184F80"/>
    <w:rsid w:val="00185854"/>
    <w:rsid w:val="00185A8E"/>
    <w:rsid w:val="0018692E"/>
    <w:rsid w:val="0018694C"/>
    <w:rsid w:val="00186C89"/>
    <w:rsid w:val="00186F37"/>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0950"/>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21B"/>
    <w:rsid w:val="001C26B3"/>
    <w:rsid w:val="001C29D8"/>
    <w:rsid w:val="001C2A70"/>
    <w:rsid w:val="001C2C14"/>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49FF"/>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EC3"/>
    <w:rsid w:val="00206018"/>
    <w:rsid w:val="00206491"/>
    <w:rsid w:val="00207E89"/>
    <w:rsid w:val="00207F03"/>
    <w:rsid w:val="00210888"/>
    <w:rsid w:val="00210F39"/>
    <w:rsid w:val="00211057"/>
    <w:rsid w:val="0021139B"/>
    <w:rsid w:val="00211561"/>
    <w:rsid w:val="00211B48"/>
    <w:rsid w:val="00211D75"/>
    <w:rsid w:val="00212A32"/>
    <w:rsid w:val="0021422E"/>
    <w:rsid w:val="0021453E"/>
    <w:rsid w:val="002145CB"/>
    <w:rsid w:val="00214A2B"/>
    <w:rsid w:val="00214A2F"/>
    <w:rsid w:val="00214ED8"/>
    <w:rsid w:val="0021501D"/>
    <w:rsid w:val="00215413"/>
    <w:rsid w:val="00215736"/>
    <w:rsid w:val="002159A8"/>
    <w:rsid w:val="00215AA7"/>
    <w:rsid w:val="002162F9"/>
    <w:rsid w:val="0021712A"/>
    <w:rsid w:val="002171C2"/>
    <w:rsid w:val="002172F8"/>
    <w:rsid w:val="00217508"/>
    <w:rsid w:val="002177F1"/>
    <w:rsid w:val="002205FD"/>
    <w:rsid w:val="00220CB6"/>
    <w:rsid w:val="00221300"/>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D3A"/>
    <w:rsid w:val="00230E58"/>
    <w:rsid w:val="002317C2"/>
    <w:rsid w:val="00231B3D"/>
    <w:rsid w:val="00231C53"/>
    <w:rsid w:val="002321EF"/>
    <w:rsid w:val="00232599"/>
    <w:rsid w:val="002327E7"/>
    <w:rsid w:val="002328C8"/>
    <w:rsid w:val="002329C7"/>
    <w:rsid w:val="00232B21"/>
    <w:rsid w:val="002331D7"/>
    <w:rsid w:val="00233964"/>
    <w:rsid w:val="00233C49"/>
    <w:rsid w:val="00235CBD"/>
    <w:rsid w:val="00236998"/>
    <w:rsid w:val="00236B5F"/>
    <w:rsid w:val="00236DC1"/>
    <w:rsid w:val="00237C1B"/>
    <w:rsid w:val="00237E88"/>
    <w:rsid w:val="002401F3"/>
    <w:rsid w:val="002402BA"/>
    <w:rsid w:val="00240C61"/>
    <w:rsid w:val="00241BD0"/>
    <w:rsid w:val="002422C7"/>
    <w:rsid w:val="002424DA"/>
    <w:rsid w:val="002426C5"/>
    <w:rsid w:val="0024316E"/>
    <w:rsid w:val="002431E5"/>
    <w:rsid w:val="00243689"/>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E7A"/>
    <w:rsid w:val="00255F9B"/>
    <w:rsid w:val="00257E68"/>
    <w:rsid w:val="002600E5"/>
    <w:rsid w:val="00260760"/>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5E6"/>
    <w:rsid w:val="00271681"/>
    <w:rsid w:val="00271FC1"/>
    <w:rsid w:val="00272747"/>
    <w:rsid w:val="002729EA"/>
    <w:rsid w:val="002732C7"/>
    <w:rsid w:val="00273F6C"/>
    <w:rsid w:val="0027467A"/>
    <w:rsid w:val="00274CAA"/>
    <w:rsid w:val="00274FF8"/>
    <w:rsid w:val="00275005"/>
    <w:rsid w:val="00275615"/>
    <w:rsid w:val="00275D2B"/>
    <w:rsid w:val="002760B4"/>
    <w:rsid w:val="00276D6E"/>
    <w:rsid w:val="00277118"/>
    <w:rsid w:val="002773F9"/>
    <w:rsid w:val="002776CC"/>
    <w:rsid w:val="0027790F"/>
    <w:rsid w:val="00277D4B"/>
    <w:rsid w:val="00280554"/>
    <w:rsid w:val="0028139A"/>
    <w:rsid w:val="002824DB"/>
    <w:rsid w:val="002827C8"/>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744"/>
    <w:rsid w:val="00295826"/>
    <w:rsid w:val="002961A9"/>
    <w:rsid w:val="00296495"/>
    <w:rsid w:val="00296614"/>
    <w:rsid w:val="00296D91"/>
    <w:rsid w:val="00297203"/>
    <w:rsid w:val="00297CCB"/>
    <w:rsid w:val="002A0093"/>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5EF8"/>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69DB"/>
    <w:rsid w:val="002D7634"/>
    <w:rsid w:val="002D7D83"/>
    <w:rsid w:val="002E26BA"/>
    <w:rsid w:val="002E3817"/>
    <w:rsid w:val="002E3CD9"/>
    <w:rsid w:val="002E3E7A"/>
    <w:rsid w:val="002E43E3"/>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8AA"/>
    <w:rsid w:val="002F3D8C"/>
    <w:rsid w:val="002F3F8B"/>
    <w:rsid w:val="002F48EE"/>
    <w:rsid w:val="002F4E37"/>
    <w:rsid w:val="002F5062"/>
    <w:rsid w:val="002F525E"/>
    <w:rsid w:val="002F546D"/>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3690"/>
    <w:rsid w:val="00313C6E"/>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9D7"/>
    <w:rsid w:val="00344A5C"/>
    <w:rsid w:val="00344F47"/>
    <w:rsid w:val="003450AC"/>
    <w:rsid w:val="003454BB"/>
    <w:rsid w:val="00345A6F"/>
    <w:rsid w:val="003464DF"/>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B2E"/>
    <w:rsid w:val="00361F3C"/>
    <w:rsid w:val="00362345"/>
    <w:rsid w:val="003625DC"/>
    <w:rsid w:val="00362604"/>
    <w:rsid w:val="00362A80"/>
    <w:rsid w:val="003641C9"/>
    <w:rsid w:val="00364323"/>
    <w:rsid w:val="00364B86"/>
    <w:rsid w:val="003653B9"/>
    <w:rsid w:val="00365CBD"/>
    <w:rsid w:val="00366934"/>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301"/>
    <w:rsid w:val="00383505"/>
    <w:rsid w:val="003836E0"/>
    <w:rsid w:val="0038379C"/>
    <w:rsid w:val="0038424A"/>
    <w:rsid w:val="0038544D"/>
    <w:rsid w:val="003855D2"/>
    <w:rsid w:val="00385BAB"/>
    <w:rsid w:val="00385D15"/>
    <w:rsid w:val="00386941"/>
    <w:rsid w:val="00387500"/>
    <w:rsid w:val="00387E17"/>
    <w:rsid w:val="003903BF"/>
    <w:rsid w:val="003906DA"/>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C00FD"/>
    <w:rsid w:val="003C029F"/>
    <w:rsid w:val="003C0668"/>
    <w:rsid w:val="003C0693"/>
    <w:rsid w:val="003C0B04"/>
    <w:rsid w:val="003C1185"/>
    <w:rsid w:val="003C1765"/>
    <w:rsid w:val="003C1B5C"/>
    <w:rsid w:val="003C1CA2"/>
    <w:rsid w:val="003C1E0B"/>
    <w:rsid w:val="003C261F"/>
    <w:rsid w:val="003C2D6F"/>
    <w:rsid w:val="003C33A3"/>
    <w:rsid w:val="003C4155"/>
    <w:rsid w:val="003C4865"/>
    <w:rsid w:val="003C4BC4"/>
    <w:rsid w:val="003C5C34"/>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64D4"/>
    <w:rsid w:val="003E6E38"/>
    <w:rsid w:val="003E797C"/>
    <w:rsid w:val="003E7A26"/>
    <w:rsid w:val="003E7A6C"/>
    <w:rsid w:val="003E7F96"/>
    <w:rsid w:val="003F124F"/>
    <w:rsid w:val="003F1280"/>
    <w:rsid w:val="003F1E5F"/>
    <w:rsid w:val="003F1E84"/>
    <w:rsid w:val="003F1F42"/>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4369"/>
    <w:rsid w:val="0043461E"/>
    <w:rsid w:val="00434826"/>
    <w:rsid w:val="00434D96"/>
    <w:rsid w:val="00435562"/>
    <w:rsid w:val="00435A03"/>
    <w:rsid w:val="0043631B"/>
    <w:rsid w:val="00437928"/>
    <w:rsid w:val="0043798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52FC"/>
    <w:rsid w:val="00456494"/>
    <w:rsid w:val="004568EE"/>
    <w:rsid w:val="0045711B"/>
    <w:rsid w:val="004578D5"/>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778FA"/>
    <w:rsid w:val="00477AC0"/>
    <w:rsid w:val="00480DE5"/>
    <w:rsid w:val="00480F5B"/>
    <w:rsid w:val="00481415"/>
    <w:rsid w:val="00482477"/>
    <w:rsid w:val="004826DD"/>
    <w:rsid w:val="0048328B"/>
    <w:rsid w:val="004832D9"/>
    <w:rsid w:val="0048359F"/>
    <w:rsid w:val="00483BF2"/>
    <w:rsid w:val="004844F3"/>
    <w:rsid w:val="0048468B"/>
    <w:rsid w:val="004848E5"/>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3256"/>
    <w:rsid w:val="004B338E"/>
    <w:rsid w:val="004B3949"/>
    <w:rsid w:val="004B3E55"/>
    <w:rsid w:val="004B4A21"/>
    <w:rsid w:val="004B4AC1"/>
    <w:rsid w:val="004B4DC0"/>
    <w:rsid w:val="004B546F"/>
    <w:rsid w:val="004B5EC0"/>
    <w:rsid w:val="004B61DA"/>
    <w:rsid w:val="004B69E0"/>
    <w:rsid w:val="004B7455"/>
    <w:rsid w:val="004B77F4"/>
    <w:rsid w:val="004B78F5"/>
    <w:rsid w:val="004B7E67"/>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A53"/>
    <w:rsid w:val="004F2A8A"/>
    <w:rsid w:val="004F2E8C"/>
    <w:rsid w:val="004F3302"/>
    <w:rsid w:val="004F40E1"/>
    <w:rsid w:val="004F568B"/>
    <w:rsid w:val="004F63C1"/>
    <w:rsid w:val="004F6870"/>
    <w:rsid w:val="004F71C6"/>
    <w:rsid w:val="004F7267"/>
    <w:rsid w:val="004F7384"/>
    <w:rsid w:val="004F7A9E"/>
    <w:rsid w:val="00500124"/>
    <w:rsid w:val="005002D5"/>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DCD"/>
    <w:rsid w:val="0052149C"/>
    <w:rsid w:val="00521D67"/>
    <w:rsid w:val="005223BD"/>
    <w:rsid w:val="005227D8"/>
    <w:rsid w:val="00523264"/>
    <w:rsid w:val="00523F25"/>
    <w:rsid w:val="005240E2"/>
    <w:rsid w:val="00525F1C"/>
    <w:rsid w:val="00526A04"/>
    <w:rsid w:val="00526EF5"/>
    <w:rsid w:val="00527454"/>
    <w:rsid w:val="005278A5"/>
    <w:rsid w:val="00527ABA"/>
    <w:rsid w:val="005301C8"/>
    <w:rsid w:val="00530A95"/>
    <w:rsid w:val="00530B06"/>
    <w:rsid w:val="00530E3F"/>
    <w:rsid w:val="00531016"/>
    <w:rsid w:val="0053123E"/>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3213"/>
    <w:rsid w:val="005440C1"/>
    <w:rsid w:val="00544D3F"/>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6024D"/>
    <w:rsid w:val="00561217"/>
    <w:rsid w:val="005613FF"/>
    <w:rsid w:val="005616C5"/>
    <w:rsid w:val="005618BD"/>
    <w:rsid w:val="00561B94"/>
    <w:rsid w:val="0056310D"/>
    <w:rsid w:val="0056318E"/>
    <w:rsid w:val="0056389C"/>
    <w:rsid w:val="00564837"/>
    <w:rsid w:val="00564C3E"/>
    <w:rsid w:val="00564D05"/>
    <w:rsid w:val="005655AE"/>
    <w:rsid w:val="005656AF"/>
    <w:rsid w:val="00566564"/>
    <w:rsid w:val="005672AE"/>
    <w:rsid w:val="005701E8"/>
    <w:rsid w:val="00570223"/>
    <w:rsid w:val="00570740"/>
    <w:rsid w:val="0057082C"/>
    <w:rsid w:val="00570EDB"/>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230F"/>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33BB"/>
    <w:rsid w:val="005A37F4"/>
    <w:rsid w:val="005A392C"/>
    <w:rsid w:val="005A4409"/>
    <w:rsid w:val="005A4757"/>
    <w:rsid w:val="005A4DEC"/>
    <w:rsid w:val="005A5DA4"/>
    <w:rsid w:val="005A6729"/>
    <w:rsid w:val="005A6EB0"/>
    <w:rsid w:val="005A71F4"/>
    <w:rsid w:val="005A764A"/>
    <w:rsid w:val="005A7B94"/>
    <w:rsid w:val="005B017D"/>
    <w:rsid w:val="005B06F9"/>
    <w:rsid w:val="005B108A"/>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1D90"/>
    <w:rsid w:val="005C2F9C"/>
    <w:rsid w:val="005C34D7"/>
    <w:rsid w:val="005C34EE"/>
    <w:rsid w:val="005C3E1E"/>
    <w:rsid w:val="005C490E"/>
    <w:rsid w:val="005C4E02"/>
    <w:rsid w:val="005C5207"/>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224F"/>
    <w:rsid w:val="005D2E49"/>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118"/>
    <w:rsid w:val="005F6172"/>
    <w:rsid w:val="005F647E"/>
    <w:rsid w:val="005F6520"/>
    <w:rsid w:val="005F6F84"/>
    <w:rsid w:val="005F7594"/>
    <w:rsid w:val="005F78BC"/>
    <w:rsid w:val="006004F3"/>
    <w:rsid w:val="006005D8"/>
    <w:rsid w:val="006008AF"/>
    <w:rsid w:val="00600E63"/>
    <w:rsid w:val="006023F9"/>
    <w:rsid w:val="00603613"/>
    <w:rsid w:val="00603849"/>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B99"/>
    <w:rsid w:val="00612EAC"/>
    <w:rsid w:val="006131B5"/>
    <w:rsid w:val="0061422E"/>
    <w:rsid w:val="006151F1"/>
    <w:rsid w:val="0061562A"/>
    <w:rsid w:val="0061580E"/>
    <w:rsid w:val="00615AAD"/>
    <w:rsid w:val="00615B91"/>
    <w:rsid w:val="00615F5A"/>
    <w:rsid w:val="00615FB1"/>
    <w:rsid w:val="00616508"/>
    <w:rsid w:val="00617442"/>
    <w:rsid w:val="006202F2"/>
    <w:rsid w:val="00620753"/>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521D"/>
    <w:rsid w:val="0063522C"/>
    <w:rsid w:val="00635686"/>
    <w:rsid w:val="0063582D"/>
    <w:rsid w:val="00635A1F"/>
    <w:rsid w:val="0063645B"/>
    <w:rsid w:val="00637599"/>
    <w:rsid w:val="0063776E"/>
    <w:rsid w:val="00637C94"/>
    <w:rsid w:val="00640010"/>
    <w:rsid w:val="006403F2"/>
    <w:rsid w:val="00640473"/>
    <w:rsid w:val="00640D34"/>
    <w:rsid w:val="00640F08"/>
    <w:rsid w:val="00640F77"/>
    <w:rsid w:val="006414A6"/>
    <w:rsid w:val="006418C7"/>
    <w:rsid w:val="006422B0"/>
    <w:rsid w:val="0064345C"/>
    <w:rsid w:val="006441C5"/>
    <w:rsid w:val="00644D88"/>
    <w:rsid w:val="00644E45"/>
    <w:rsid w:val="006450EC"/>
    <w:rsid w:val="0064575E"/>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5C"/>
    <w:rsid w:val="0065598B"/>
    <w:rsid w:val="00655E1E"/>
    <w:rsid w:val="00655FE3"/>
    <w:rsid w:val="00655FFE"/>
    <w:rsid w:val="00656523"/>
    <w:rsid w:val="0065700F"/>
    <w:rsid w:val="0065721B"/>
    <w:rsid w:val="00657A32"/>
    <w:rsid w:val="00657A80"/>
    <w:rsid w:val="00657F1B"/>
    <w:rsid w:val="00660061"/>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D68"/>
    <w:rsid w:val="00692DAA"/>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C4D"/>
    <w:rsid w:val="006B1D2B"/>
    <w:rsid w:val="006B2491"/>
    <w:rsid w:val="006B29D4"/>
    <w:rsid w:val="006B2C7E"/>
    <w:rsid w:val="006B2D68"/>
    <w:rsid w:val="006B350C"/>
    <w:rsid w:val="006B35B6"/>
    <w:rsid w:val="006B3966"/>
    <w:rsid w:val="006B5EE8"/>
    <w:rsid w:val="006B60AB"/>
    <w:rsid w:val="006C012B"/>
    <w:rsid w:val="006C05CA"/>
    <w:rsid w:val="006C0C9C"/>
    <w:rsid w:val="006C10EB"/>
    <w:rsid w:val="006C2278"/>
    <w:rsid w:val="006C22BA"/>
    <w:rsid w:val="006C24A7"/>
    <w:rsid w:val="006C27BB"/>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BE2"/>
    <w:rsid w:val="006F1F82"/>
    <w:rsid w:val="006F20CC"/>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7077"/>
    <w:rsid w:val="006F7734"/>
    <w:rsid w:val="006F7C5E"/>
    <w:rsid w:val="006F7FE7"/>
    <w:rsid w:val="00700023"/>
    <w:rsid w:val="0070023E"/>
    <w:rsid w:val="007014D8"/>
    <w:rsid w:val="00701E91"/>
    <w:rsid w:val="0070281F"/>
    <w:rsid w:val="00702A1C"/>
    <w:rsid w:val="00702DF1"/>
    <w:rsid w:val="007031BB"/>
    <w:rsid w:val="007032EA"/>
    <w:rsid w:val="007035AA"/>
    <w:rsid w:val="00703CAC"/>
    <w:rsid w:val="00704162"/>
    <w:rsid w:val="007042E6"/>
    <w:rsid w:val="00705076"/>
    <w:rsid w:val="00705D59"/>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915"/>
    <w:rsid w:val="00720F32"/>
    <w:rsid w:val="007216E1"/>
    <w:rsid w:val="007222D7"/>
    <w:rsid w:val="007227C4"/>
    <w:rsid w:val="00722B91"/>
    <w:rsid w:val="00722BBC"/>
    <w:rsid w:val="00722D0E"/>
    <w:rsid w:val="00724228"/>
    <w:rsid w:val="007242CB"/>
    <w:rsid w:val="00724C90"/>
    <w:rsid w:val="007251B5"/>
    <w:rsid w:val="00725358"/>
    <w:rsid w:val="007258E0"/>
    <w:rsid w:val="0072726D"/>
    <w:rsid w:val="0073047F"/>
    <w:rsid w:val="0073067A"/>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120"/>
    <w:rsid w:val="00735378"/>
    <w:rsid w:val="00735AD0"/>
    <w:rsid w:val="00735EF2"/>
    <w:rsid w:val="0073687C"/>
    <w:rsid w:val="00736B4D"/>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6E"/>
    <w:rsid w:val="00745D42"/>
    <w:rsid w:val="00745FAF"/>
    <w:rsid w:val="0074641B"/>
    <w:rsid w:val="007464AF"/>
    <w:rsid w:val="0074657C"/>
    <w:rsid w:val="00746B83"/>
    <w:rsid w:val="00746C3A"/>
    <w:rsid w:val="0075028E"/>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257"/>
    <w:rsid w:val="00782D12"/>
    <w:rsid w:val="00782D51"/>
    <w:rsid w:val="00782E32"/>
    <w:rsid w:val="007836B6"/>
    <w:rsid w:val="007836CB"/>
    <w:rsid w:val="0078391C"/>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FB4"/>
    <w:rsid w:val="007A11F8"/>
    <w:rsid w:val="007A23CF"/>
    <w:rsid w:val="007A2AB8"/>
    <w:rsid w:val="007A2AF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FA6"/>
    <w:rsid w:val="007D7A70"/>
    <w:rsid w:val="007E019A"/>
    <w:rsid w:val="007E01F0"/>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63E8"/>
    <w:rsid w:val="007E66F7"/>
    <w:rsid w:val="007E784A"/>
    <w:rsid w:val="007E7AAA"/>
    <w:rsid w:val="007F05B9"/>
    <w:rsid w:val="007F095B"/>
    <w:rsid w:val="007F0B59"/>
    <w:rsid w:val="007F1709"/>
    <w:rsid w:val="007F37AC"/>
    <w:rsid w:val="007F3ED3"/>
    <w:rsid w:val="007F3F64"/>
    <w:rsid w:val="007F492E"/>
    <w:rsid w:val="007F63E4"/>
    <w:rsid w:val="007F6407"/>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5E7"/>
    <w:rsid w:val="008506B9"/>
    <w:rsid w:val="00850B46"/>
    <w:rsid w:val="00850FAF"/>
    <w:rsid w:val="00850FDC"/>
    <w:rsid w:val="00852911"/>
    <w:rsid w:val="00853A7F"/>
    <w:rsid w:val="00853BD6"/>
    <w:rsid w:val="00854517"/>
    <w:rsid w:val="00854D87"/>
    <w:rsid w:val="008557B2"/>
    <w:rsid w:val="00855806"/>
    <w:rsid w:val="0085641D"/>
    <w:rsid w:val="00856BF7"/>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71B2"/>
    <w:rsid w:val="00867220"/>
    <w:rsid w:val="00870522"/>
    <w:rsid w:val="008716CA"/>
    <w:rsid w:val="00871B8C"/>
    <w:rsid w:val="0087215E"/>
    <w:rsid w:val="0087218E"/>
    <w:rsid w:val="00872493"/>
    <w:rsid w:val="008726DC"/>
    <w:rsid w:val="008737A7"/>
    <w:rsid w:val="00873859"/>
    <w:rsid w:val="00873C80"/>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904EC"/>
    <w:rsid w:val="008905A2"/>
    <w:rsid w:val="008907DD"/>
    <w:rsid w:val="00890A70"/>
    <w:rsid w:val="00890FF1"/>
    <w:rsid w:val="00891BA9"/>
    <w:rsid w:val="00891F31"/>
    <w:rsid w:val="0089283C"/>
    <w:rsid w:val="0089289E"/>
    <w:rsid w:val="0089310C"/>
    <w:rsid w:val="0089445B"/>
    <w:rsid w:val="00895B31"/>
    <w:rsid w:val="00895B63"/>
    <w:rsid w:val="00895C61"/>
    <w:rsid w:val="0089626C"/>
    <w:rsid w:val="00896F2C"/>
    <w:rsid w:val="008A0F92"/>
    <w:rsid w:val="008A2FC8"/>
    <w:rsid w:val="008A3C9B"/>
    <w:rsid w:val="008A505B"/>
    <w:rsid w:val="008A528E"/>
    <w:rsid w:val="008A52C0"/>
    <w:rsid w:val="008A5E20"/>
    <w:rsid w:val="008A62FC"/>
    <w:rsid w:val="008A64E8"/>
    <w:rsid w:val="008A755B"/>
    <w:rsid w:val="008A77DB"/>
    <w:rsid w:val="008A7A36"/>
    <w:rsid w:val="008A7D40"/>
    <w:rsid w:val="008B05BA"/>
    <w:rsid w:val="008B0BEF"/>
    <w:rsid w:val="008B145E"/>
    <w:rsid w:val="008B2085"/>
    <w:rsid w:val="008B2384"/>
    <w:rsid w:val="008B2DFF"/>
    <w:rsid w:val="008B302E"/>
    <w:rsid w:val="008B3614"/>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4A8E"/>
    <w:rsid w:val="008C5635"/>
    <w:rsid w:val="008C5B20"/>
    <w:rsid w:val="008C5B31"/>
    <w:rsid w:val="008C63A1"/>
    <w:rsid w:val="008C67C1"/>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E033E"/>
    <w:rsid w:val="008E0E61"/>
    <w:rsid w:val="008E10BB"/>
    <w:rsid w:val="008E1263"/>
    <w:rsid w:val="008E22FC"/>
    <w:rsid w:val="008E2EE4"/>
    <w:rsid w:val="008E32D5"/>
    <w:rsid w:val="008E337B"/>
    <w:rsid w:val="008E34B9"/>
    <w:rsid w:val="008E3701"/>
    <w:rsid w:val="008E3ADD"/>
    <w:rsid w:val="008E3BAC"/>
    <w:rsid w:val="008E40E6"/>
    <w:rsid w:val="008E5366"/>
    <w:rsid w:val="008E5871"/>
    <w:rsid w:val="008E5EC6"/>
    <w:rsid w:val="008E6871"/>
    <w:rsid w:val="008E74C7"/>
    <w:rsid w:val="008E782B"/>
    <w:rsid w:val="008E7E6C"/>
    <w:rsid w:val="008F038F"/>
    <w:rsid w:val="008F07CA"/>
    <w:rsid w:val="008F0ECD"/>
    <w:rsid w:val="008F0FE0"/>
    <w:rsid w:val="008F1371"/>
    <w:rsid w:val="008F31C9"/>
    <w:rsid w:val="008F375A"/>
    <w:rsid w:val="008F3A2D"/>
    <w:rsid w:val="008F4ADE"/>
    <w:rsid w:val="008F5181"/>
    <w:rsid w:val="008F5E91"/>
    <w:rsid w:val="008F5EDF"/>
    <w:rsid w:val="008F60C0"/>
    <w:rsid w:val="008F6311"/>
    <w:rsid w:val="008F6640"/>
    <w:rsid w:val="008F6DE1"/>
    <w:rsid w:val="008F7431"/>
    <w:rsid w:val="0090022E"/>
    <w:rsid w:val="009003FF"/>
    <w:rsid w:val="00900F26"/>
    <w:rsid w:val="00900F95"/>
    <w:rsid w:val="009014D7"/>
    <w:rsid w:val="00901A69"/>
    <w:rsid w:val="00901BD6"/>
    <w:rsid w:val="00901D88"/>
    <w:rsid w:val="00902265"/>
    <w:rsid w:val="00902811"/>
    <w:rsid w:val="009028A5"/>
    <w:rsid w:val="0090310E"/>
    <w:rsid w:val="00903259"/>
    <w:rsid w:val="0090353D"/>
    <w:rsid w:val="00903783"/>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B64"/>
    <w:rsid w:val="0091486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C61"/>
    <w:rsid w:val="009374F0"/>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48"/>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786"/>
    <w:rsid w:val="00967B22"/>
    <w:rsid w:val="00970BB7"/>
    <w:rsid w:val="00971CF8"/>
    <w:rsid w:val="0097286B"/>
    <w:rsid w:val="0097380C"/>
    <w:rsid w:val="00974340"/>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FBB"/>
    <w:rsid w:val="0098516D"/>
    <w:rsid w:val="00985443"/>
    <w:rsid w:val="00985CB7"/>
    <w:rsid w:val="0098626A"/>
    <w:rsid w:val="009865E4"/>
    <w:rsid w:val="00986BDD"/>
    <w:rsid w:val="0098713D"/>
    <w:rsid w:val="00987727"/>
    <w:rsid w:val="0099051D"/>
    <w:rsid w:val="009905FB"/>
    <w:rsid w:val="00990EC6"/>
    <w:rsid w:val="009910FE"/>
    <w:rsid w:val="00993936"/>
    <w:rsid w:val="00993C26"/>
    <w:rsid w:val="00993C75"/>
    <w:rsid w:val="00993F3D"/>
    <w:rsid w:val="00993FA3"/>
    <w:rsid w:val="00994081"/>
    <w:rsid w:val="00994B29"/>
    <w:rsid w:val="00995498"/>
    <w:rsid w:val="00995A2E"/>
    <w:rsid w:val="00995B3E"/>
    <w:rsid w:val="00996770"/>
    <w:rsid w:val="009975EB"/>
    <w:rsid w:val="00997914"/>
    <w:rsid w:val="009A00C1"/>
    <w:rsid w:val="009A173F"/>
    <w:rsid w:val="009A17D1"/>
    <w:rsid w:val="009A1DDE"/>
    <w:rsid w:val="009A31ED"/>
    <w:rsid w:val="009A33D9"/>
    <w:rsid w:val="009A3449"/>
    <w:rsid w:val="009A3475"/>
    <w:rsid w:val="009A3553"/>
    <w:rsid w:val="009A38D7"/>
    <w:rsid w:val="009A3A42"/>
    <w:rsid w:val="009A46BF"/>
    <w:rsid w:val="009A4CA8"/>
    <w:rsid w:val="009A5613"/>
    <w:rsid w:val="009A64D7"/>
    <w:rsid w:val="009A6C5D"/>
    <w:rsid w:val="009A6C87"/>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AD4"/>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8D7"/>
    <w:rsid w:val="009C7A86"/>
    <w:rsid w:val="009D050C"/>
    <w:rsid w:val="009D083E"/>
    <w:rsid w:val="009D0CE9"/>
    <w:rsid w:val="009D12CD"/>
    <w:rsid w:val="009D12EC"/>
    <w:rsid w:val="009D1407"/>
    <w:rsid w:val="009D1552"/>
    <w:rsid w:val="009D1ABD"/>
    <w:rsid w:val="009D21EA"/>
    <w:rsid w:val="009D2923"/>
    <w:rsid w:val="009D30B0"/>
    <w:rsid w:val="009D3C4B"/>
    <w:rsid w:val="009D555E"/>
    <w:rsid w:val="009D5995"/>
    <w:rsid w:val="009D7DE4"/>
    <w:rsid w:val="009E0446"/>
    <w:rsid w:val="009E05C5"/>
    <w:rsid w:val="009E1394"/>
    <w:rsid w:val="009E2BBD"/>
    <w:rsid w:val="009E3175"/>
    <w:rsid w:val="009E391A"/>
    <w:rsid w:val="009E3A50"/>
    <w:rsid w:val="009E3EC2"/>
    <w:rsid w:val="009E3F4C"/>
    <w:rsid w:val="009E44F2"/>
    <w:rsid w:val="009E4FFF"/>
    <w:rsid w:val="009E52CF"/>
    <w:rsid w:val="009E59CD"/>
    <w:rsid w:val="009E65D0"/>
    <w:rsid w:val="009E66B4"/>
    <w:rsid w:val="009E6C35"/>
    <w:rsid w:val="009E70B5"/>
    <w:rsid w:val="009E7739"/>
    <w:rsid w:val="009E7EF3"/>
    <w:rsid w:val="009F07A6"/>
    <w:rsid w:val="009F0BE9"/>
    <w:rsid w:val="009F12AB"/>
    <w:rsid w:val="009F12F0"/>
    <w:rsid w:val="009F174B"/>
    <w:rsid w:val="009F1884"/>
    <w:rsid w:val="009F23F8"/>
    <w:rsid w:val="009F29CE"/>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1769"/>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87F"/>
    <w:rsid w:val="00A126EB"/>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1424"/>
    <w:rsid w:val="00A21FB8"/>
    <w:rsid w:val="00A226D8"/>
    <w:rsid w:val="00A22F0A"/>
    <w:rsid w:val="00A22F57"/>
    <w:rsid w:val="00A245C9"/>
    <w:rsid w:val="00A25260"/>
    <w:rsid w:val="00A25493"/>
    <w:rsid w:val="00A2562E"/>
    <w:rsid w:val="00A260A1"/>
    <w:rsid w:val="00A26643"/>
    <w:rsid w:val="00A26B22"/>
    <w:rsid w:val="00A26E99"/>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7105"/>
    <w:rsid w:val="00A774DA"/>
    <w:rsid w:val="00A777D0"/>
    <w:rsid w:val="00A80A97"/>
    <w:rsid w:val="00A81501"/>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9DC"/>
    <w:rsid w:val="00AA7AE6"/>
    <w:rsid w:val="00AA7C5E"/>
    <w:rsid w:val="00AB1485"/>
    <w:rsid w:val="00AB241D"/>
    <w:rsid w:val="00AB2CB3"/>
    <w:rsid w:val="00AB3821"/>
    <w:rsid w:val="00AB4145"/>
    <w:rsid w:val="00AB4334"/>
    <w:rsid w:val="00AB46C3"/>
    <w:rsid w:val="00AB487D"/>
    <w:rsid w:val="00AB4D00"/>
    <w:rsid w:val="00AB510F"/>
    <w:rsid w:val="00AB60B3"/>
    <w:rsid w:val="00AB6DC3"/>
    <w:rsid w:val="00AB7145"/>
    <w:rsid w:val="00AB7494"/>
    <w:rsid w:val="00AB7719"/>
    <w:rsid w:val="00AC2186"/>
    <w:rsid w:val="00AC2187"/>
    <w:rsid w:val="00AC23D1"/>
    <w:rsid w:val="00AC39AB"/>
    <w:rsid w:val="00AC3CD6"/>
    <w:rsid w:val="00AC4451"/>
    <w:rsid w:val="00AC58C8"/>
    <w:rsid w:val="00AC6386"/>
    <w:rsid w:val="00AC644D"/>
    <w:rsid w:val="00AC6572"/>
    <w:rsid w:val="00AC6C5C"/>
    <w:rsid w:val="00AC6E00"/>
    <w:rsid w:val="00AC75F4"/>
    <w:rsid w:val="00AC777B"/>
    <w:rsid w:val="00AC7A5A"/>
    <w:rsid w:val="00AC7AB3"/>
    <w:rsid w:val="00AD1691"/>
    <w:rsid w:val="00AD259F"/>
    <w:rsid w:val="00AD290A"/>
    <w:rsid w:val="00AD534E"/>
    <w:rsid w:val="00AD61CD"/>
    <w:rsid w:val="00AD6E4B"/>
    <w:rsid w:val="00AD7149"/>
    <w:rsid w:val="00AD7B20"/>
    <w:rsid w:val="00AE14FD"/>
    <w:rsid w:val="00AE1649"/>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61"/>
    <w:rsid w:val="00AF51D6"/>
    <w:rsid w:val="00AF7269"/>
    <w:rsid w:val="00AF781A"/>
    <w:rsid w:val="00AF7978"/>
    <w:rsid w:val="00AF7E02"/>
    <w:rsid w:val="00AF7E8C"/>
    <w:rsid w:val="00B01BD9"/>
    <w:rsid w:val="00B0274B"/>
    <w:rsid w:val="00B0281F"/>
    <w:rsid w:val="00B02A47"/>
    <w:rsid w:val="00B0310B"/>
    <w:rsid w:val="00B0352C"/>
    <w:rsid w:val="00B03740"/>
    <w:rsid w:val="00B03F1C"/>
    <w:rsid w:val="00B05194"/>
    <w:rsid w:val="00B0578E"/>
    <w:rsid w:val="00B05AE0"/>
    <w:rsid w:val="00B06A9D"/>
    <w:rsid w:val="00B06C26"/>
    <w:rsid w:val="00B06CBC"/>
    <w:rsid w:val="00B07C0E"/>
    <w:rsid w:val="00B07D3A"/>
    <w:rsid w:val="00B10474"/>
    <w:rsid w:val="00B11C2F"/>
    <w:rsid w:val="00B11D5A"/>
    <w:rsid w:val="00B120C0"/>
    <w:rsid w:val="00B12162"/>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34C"/>
    <w:rsid w:val="00B164D8"/>
    <w:rsid w:val="00B166AB"/>
    <w:rsid w:val="00B16A13"/>
    <w:rsid w:val="00B16A4F"/>
    <w:rsid w:val="00B17174"/>
    <w:rsid w:val="00B17900"/>
    <w:rsid w:val="00B17A41"/>
    <w:rsid w:val="00B20156"/>
    <w:rsid w:val="00B20782"/>
    <w:rsid w:val="00B2097A"/>
    <w:rsid w:val="00B209AD"/>
    <w:rsid w:val="00B20C7F"/>
    <w:rsid w:val="00B21D3D"/>
    <w:rsid w:val="00B2235A"/>
    <w:rsid w:val="00B233FA"/>
    <w:rsid w:val="00B23554"/>
    <w:rsid w:val="00B23771"/>
    <w:rsid w:val="00B24321"/>
    <w:rsid w:val="00B243A0"/>
    <w:rsid w:val="00B245CC"/>
    <w:rsid w:val="00B24A92"/>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F55"/>
    <w:rsid w:val="00B34A1E"/>
    <w:rsid w:val="00B35A00"/>
    <w:rsid w:val="00B35C82"/>
    <w:rsid w:val="00B35DA6"/>
    <w:rsid w:val="00B3689A"/>
    <w:rsid w:val="00B36C1F"/>
    <w:rsid w:val="00B371CD"/>
    <w:rsid w:val="00B37C58"/>
    <w:rsid w:val="00B40945"/>
    <w:rsid w:val="00B4146A"/>
    <w:rsid w:val="00B421D2"/>
    <w:rsid w:val="00B4296D"/>
    <w:rsid w:val="00B429BE"/>
    <w:rsid w:val="00B43AC9"/>
    <w:rsid w:val="00B43C0A"/>
    <w:rsid w:val="00B43D4B"/>
    <w:rsid w:val="00B44554"/>
    <w:rsid w:val="00B44B67"/>
    <w:rsid w:val="00B4569B"/>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688"/>
    <w:rsid w:val="00B57583"/>
    <w:rsid w:val="00B60313"/>
    <w:rsid w:val="00B60FD7"/>
    <w:rsid w:val="00B619E6"/>
    <w:rsid w:val="00B62758"/>
    <w:rsid w:val="00B64116"/>
    <w:rsid w:val="00B65B3F"/>
    <w:rsid w:val="00B65E05"/>
    <w:rsid w:val="00B67084"/>
    <w:rsid w:val="00B67475"/>
    <w:rsid w:val="00B67EA8"/>
    <w:rsid w:val="00B715A3"/>
    <w:rsid w:val="00B72B95"/>
    <w:rsid w:val="00B72EAC"/>
    <w:rsid w:val="00B73085"/>
    <w:rsid w:val="00B735B4"/>
    <w:rsid w:val="00B73EAB"/>
    <w:rsid w:val="00B73F5D"/>
    <w:rsid w:val="00B73F79"/>
    <w:rsid w:val="00B74EE4"/>
    <w:rsid w:val="00B75159"/>
    <w:rsid w:val="00B75CEC"/>
    <w:rsid w:val="00B7623A"/>
    <w:rsid w:val="00B765EC"/>
    <w:rsid w:val="00B7688B"/>
    <w:rsid w:val="00B77275"/>
    <w:rsid w:val="00B77686"/>
    <w:rsid w:val="00B77B60"/>
    <w:rsid w:val="00B80D9B"/>
    <w:rsid w:val="00B80E18"/>
    <w:rsid w:val="00B80EB9"/>
    <w:rsid w:val="00B81594"/>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51FE"/>
    <w:rsid w:val="00B962A7"/>
    <w:rsid w:val="00B97407"/>
    <w:rsid w:val="00B9770F"/>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F29"/>
    <w:rsid w:val="00BD6BD9"/>
    <w:rsid w:val="00BD6BFD"/>
    <w:rsid w:val="00BD79EF"/>
    <w:rsid w:val="00BD7FE9"/>
    <w:rsid w:val="00BE0351"/>
    <w:rsid w:val="00BE0831"/>
    <w:rsid w:val="00BE0F97"/>
    <w:rsid w:val="00BE1596"/>
    <w:rsid w:val="00BE1F57"/>
    <w:rsid w:val="00BE26BE"/>
    <w:rsid w:val="00BE2A27"/>
    <w:rsid w:val="00BE32F8"/>
    <w:rsid w:val="00BE349A"/>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912"/>
    <w:rsid w:val="00BF11EA"/>
    <w:rsid w:val="00BF1712"/>
    <w:rsid w:val="00BF184A"/>
    <w:rsid w:val="00BF1C45"/>
    <w:rsid w:val="00BF21C6"/>
    <w:rsid w:val="00BF2790"/>
    <w:rsid w:val="00BF3E6B"/>
    <w:rsid w:val="00BF41D2"/>
    <w:rsid w:val="00BF5433"/>
    <w:rsid w:val="00BF5813"/>
    <w:rsid w:val="00BF65EE"/>
    <w:rsid w:val="00BF7183"/>
    <w:rsid w:val="00BF7AAC"/>
    <w:rsid w:val="00BF7BE8"/>
    <w:rsid w:val="00BF7C8F"/>
    <w:rsid w:val="00BF7F8F"/>
    <w:rsid w:val="00C005A0"/>
    <w:rsid w:val="00C008DD"/>
    <w:rsid w:val="00C010DB"/>
    <w:rsid w:val="00C01258"/>
    <w:rsid w:val="00C01F03"/>
    <w:rsid w:val="00C02C7D"/>
    <w:rsid w:val="00C02CBC"/>
    <w:rsid w:val="00C02DB2"/>
    <w:rsid w:val="00C037AC"/>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44A3"/>
    <w:rsid w:val="00C145F3"/>
    <w:rsid w:val="00C15B57"/>
    <w:rsid w:val="00C15D9D"/>
    <w:rsid w:val="00C15F86"/>
    <w:rsid w:val="00C16BF1"/>
    <w:rsid w:val="00C16CCD"/>
    <w:rsid w:val="00C17338"/>
    <w:rsid w:val="00C177A0"/>
    <w:rsid w:val="00C1782E"/>
    <w:rsid w:val="00C208CD"/>
    <w:rsid w:val="00C20AAF"/>
    <w:rsid w:val="00C21CC8"/>
    <w:rsid w:val="00C226FF"/>
    <w:rsid w:val="00C22D5B"/>
    <w:rsid w:val="00C232E0"/>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3CF2"/>
    <w:rsid w:val="00C350AE"/>
    <w:rsid w:val="00C35893"/>
    <w:rsid w:val="00C35B74"/>
    <w:rsid w:val="00C35D1C"/>
    <w:rsid w:val="00C3768A"/>
    <w:rsid w:val="00C37D56"/>
    <w:rsid w:val="00C40251"/>
    <w:rsid w:val="00C40407"/>
    <w:rsid w:val="00C405CF"/>
    <w:rsid w:val="00C4092D"/>
    <w:rsid w:val="00C40AB4"/>
    <w:rsid w:val="00C416BC"/>
    <w:rsid w:val="00C41832"/>
    <w:rsid w:val="00C41BD2"/>
    <w:rsid w:val="00C41E82"/>
    <w:rsid w:val="00C4315B"/>
    <w:rsid w:val="00C44624"/>
    <w:rsid w:val="00C4574C"/>
    <w:rsid w:val="00C4581F"/>
    <w:rsid w:val="00C4639E"/>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AB4"/>
    <w:rsid w:val="00C60EA2"/>
    <w:rsid w:val="00C61169"/>
    <w:rsid w:val="00C612CA"/>
    <w:rsid w:val="00C61B84"/>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F92"/>
    <w:rsid w:val="00C86086"/>
    <w:rsid w:val="00C868BF"/>
    <w:rsid w:val="00C86E90"/>
    <w:rsid w:val="00C87A72"/>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42E"/>
    <w:rsid w:val="00CB597E"/>
    <w:rsid w:val="00CB5ADC"/>
    <w:rsid w:val="00CB6BD8"/>
    <w:rsid w:val="00CB6F7A"/>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5041"/>
    <w:rsid w:val="00CD541D"/>
    <w:rsid w:val="00CD563A"/>
    <w:rsid w:val="00CD5F7C"/>
    <w:rsid w:val="00CD6260"/>
    <w:rsid w:val="00CD6413"/>
    <w:rsid w:val="00CD72D5"/>
    <w:rsid w:val="00CD77DC"/>
    <w:rsid w:val="00CD7AE0"/>
    <w:rsid w:val="00CD7CC4"/>
    <w:rsid w:val="00CD7D7E"/>
    <w:rsid w:val="00CE0138"/>
    <w:rsid w:val="00CE0E44"/>
    <w:rsid w:val="00CE120B"/>
    <w:rsid w:val="00CE1472"/>
    <w:rsid w:val="00CE154B"/>
    <w:rsid w:val="00CE19FA"/>
    <w:rsid w:val="00CE219F"/>
    <w:rsid w:val="00CE21FF"/>
    <w:rsid w:val="00CE3AC6"/>
    <w:rsid w:val="00CE3CB2"/>
    <w:rsid w:val="00CE4157"/>
    <w:rsid w:val="00CE4CCB"/>
    <w:rsid w:val="00CE56F3"/>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30055"/>
    <w:rsid w:val="00D30108"/>
    <w:rsid w:val="00D303DD"/>
    <w:rsid w:val="00D3068A"/>
    <w:rsid w:val="00D30A10"/>
    <w:rsid w:val="00D30D0F"/>
    <w:rsid w:val="00D30EEC"/>
    <w:rsid w:val="00D31217"/>
    <w:rsid w:val="00D31CCB"/>
    <w:rsid w:val="00D326E8"/>
    <w:rsid w:val="00D33BAE"/>
    <w:rsid w:val="00D34419"/>
    <w:rsid w:val="00D34B6A"/>
    <w:rsid w:val="00D3588C"/>
    <w:rsid w:val="00D3629E"/>
    <w:rsid w:val="00D364AB"/>
    <w:rsid w:val="00D36914"/>
    <w:rsid w:val="00D36C33"/>
    <w:rsid w:val="00D37A74"/>
    <w:rsid w:val="00D4009A"/>
    <w:rsid w:val="00D40BB5"/>
    <w:rsid w:val="00D410E5"/>
    <w:rsid w:val="00D41522"/>
    <w:rsid w:val="00D41641"/>
    <w:rsid w:val="00D417A4"/>
    <w:rsid w:val="00D43DF2"/>
    <w:rsid w:val="00D44920"/>
    <w:rsid w:val="00D44D10"/>
    <w:rsid w:val="00D45BBF"/>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2B27"/>
    <w:rsid w:val="00D83189"/>
    <w:rsid w:val="00D84174"/>
    <w:rsid w:val="00D841C1"/>
    <w:rsid w:val="00D8494F"/>
    <w:rsid w:val="00D849C3"/>
    <w:rsid w:val="00D84A49"/>
    <w:rsid w:val="00D858EF"/>
    <w:rsid w:val="00D85CAF"/>
    <w:rsid w:val="00D8648A"/>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683F"/>
    <w:rsid w:val="00DA6FDD"/>
    <w:rsid w:val="00DA729C"/>
    <w:rsid w:val="00DA7BA3"/>
    <w:rsid w:val="00DA7EFA"/>
    <w:rsid w:val="00DB01A2"/>
    <w:rsid w:val="00DB1381"/>
    <w:rsid w:val="00DB169E"/>
    <w:rsid w:val="00DB2194"/>
    <w:rsid w:val="00DB21AE"/>
    <w:rsid w:val="00DB48C8"/>
    <w:rsid w:val="00DB4A45"/>
    <w:rsid w:val="00DB4BAB"/>
    <w:rsid w:val="00DB4BC6"/>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EF8"/>
    <w:rsid w:val="00DD23FD"/>
    <w:rsid w:val="00DD27EC"/>
    <w:rsid w:val="00DD4130"/>
    <w:rsid w:val="00DD44DB"/>
    <w:rsid w:val="00DD4BE9"/>
    <w:rsid w:val="00DD5439"/>
    <w:rsid w:val="00DD610B"/>
    <w:rsid w:val="00DD6C8F"/>
    <w:rsid w:val="00DE079B"/>
    <w:rsid w:val="00DE28DB"/>
    <w:rsid w:val="00DE3BBB"/>
    <w:rsid w:val="00DE410C"/>
    <w:rsid w:val="00DE4380"/>
    <w:rsid w:val="00DE4813"/>
    <w:rsid w:val="00DE4E8F"/>
    <w:rsid w:val="00DE649E"/>
    <w:rsid w:val="00DE6985"/>
    <w:rsid w:val="00DE76A0"/>
    <w:rsid w:val="00DF0010"/>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421B"/>
    <w:rsid w:val="00E157EB"/>
    <w:rsid w:val="00E15915"/>
    <w:rsid w:val="00E15B50"/>
    <w:rsid w:val="00E15D2A"/>
    <w:rsid w:val="00E1617F"/>
    <w:rsid w:val="00E16CA5"/>
    <w:rsid w:val="00E1718F"/>
    <w:rsid w:val="00E175D8"/>
    <w:rsid w:val="00E17F71"/>
    <w:rsid w:val="00E205B9"/>
    <w:rsid w:val="00E20C3F"/>
    <w:rsid w:val="00E215BD"/>
    <w:rsid w:val="00E21A16"/>
    <w:rsid w:val="00E221D5"/>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51E"/>
    <w:rsid w:val="00E5261C"/>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B28"/>
    <w:rsid w:val="00E941C2"/>
    <w:rsid w:val="00E942FF"/>
    <w:rsid w:val="00E94302"/>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ACE"/>
    <w:rsid w:val="00EA3B96"/>
    <w:rsid w:val="00EA4164"/>
    <w:rsid w:val="00EA5781"/>
    <w:rsid w:val="00EA60BF"/>
    <w:rsid w:val="00EA6BD8"/>
    <w:rsid w:val="00EA70EB"/>
    <w:rsid w:val="00EA76FF"/>
    <w:rsid w:val="00EA7DD4"/>
    <w:rsid w:val="00EB003B"/>
    <w:rsid w:val="00EB030C"/>
    <w:rsid w:val="00EB057E"/>
    <w:rsid w:val="00EB13BD"/>
    <w:rsid w:val="00EB13EB"/>
    <w:rsid w:val="00EB1C2F"/>
    <w:rsid w:val="00EB1FCF"/>
    <w:rsid w:val="00EB2457"/>
    <w:rsid w:val="00EB2EF0"/>
    <w:rsid w:val="00EB324F"/>
    <w:rsid w:val="00EB346A"/>
    <w:rsid w:val="00EB38BF"/>
    <w:rsid w:val="00EB3D9B"/>
    <w:rsid w:val="00EB491A"/>
    <w:rsid w:val="00EB50AD"/>
    <w:rsid w:val="00EB5D74"/>
    <w:rsid w:val="00EB6151"/>
    <w:rsid w:val="00EB6192"/>
    <w:rsid w:val="00EB63D8"/>
    <w:rsid w:val="00EB69F3"/>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32F3"/>
    <w:rsid w:val="00EC4759"/>
    <w:rsid w:val="00EC4A02"/>
    <w:rsid w:val="00EC4B9B"/>
    <w:rsid w:val="00EC54E5"/>
    <w:rsid w:val="00EC5673"/>
    <w:rsid w:val="00EC5893"/>
    <w:rsid w:val="00EC693F"/>
    <w:rsid w:val="00EC6E74"/>
    <w:rsid w:val="00EC71B1"/>
    <w:rsid w:val="00EC73C4"/>
    <w:rsid w:val="00EC7456"/>
    <w:rsid w:val="00EC74BE"/>
    <w:rsid w:val="00ED0830"/>
    <w:rsid w:val="00ED0B0A"/>
    <w:rsid w:val="00ED0B23"/>
    <w:rsid w:val="00ED0C7B"/>
    <w:rsid w:val="00ED1396"/>
    <w:rsid w:val="00ED1679"/>
    <w:rsid w:val="00ED1DEB"/>
    <w:rsid w:val="00ED218D"/>
    <w:rsid w:val="00ED21AB"/>
    <w:rsid w:val="00ED2326"/>
    <w:rsid w:val="00ED241B"/>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1EB6"/>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F00617"/>
    <w:rsid w:val="00F00AA4"/>
    <w:rsid w:val="00F01B70"/>
    <w:rsid w:val="00F01D92"/>
    <w:rsid w:val="00F0231E"/>
    <w:rsid w:val="00F041AB"/>
    <w:rsid w:val="00F04247"/>
    <w:rsid w:val="00F04600"/>
    <w:rsid w:val="00F05813"/>
    <w:rsid w:val="00F06245"/>
    <w:rsid w:val="00F070AD"/>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903"/>
    <w:rsid w:val="00F16DD7"/>
    <w:rsid w:val="00F171F2"/>
    <w:rsid w:val="00F179D2"/>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2B9"/>
    <w:rsid w:val="00F266AA"/>
    <w:rsid w:val="00F27047"/>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8C"/>
    <w:rsid w:val="00F42DA4"/>
    <w:rsid w:val="00F431C5"/>
    <w:rsid w:val="00F43E98"/>
    <w:rsid w:val="00F43F1A"/>
    <w:rsid w:val="00F44100"/>
    <w:rsid w:val="00F441A9"/>
    <w:rsid w:val="00F448C4"/>
    <w:rsid w:val="00F44FD3"/>
    <w:rsid w:val="00F45E95"/>
    <w:rsid w:val="00F460EF"/>
    <w:rsid w:val="00F46690"/>
    <w:rsid w:val="00F50639"/>
    <w:rsid w:val="00F506C8"/>
    <w:rsid w:val="00F5087F"/>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7AB"/>
    <w:rsid w:val="00F618DF"/>
    <w:rsid w:val="00F61CBE"/>
    <w:rsid w:val="00F6423B"/>
    <w:rsid w:val="00F64F9D"/>
    <w:rsid w:val="00F653D7"/>
    <w:rsid w:val="00F6590E"/>
    <w:rsid w:val="00F6616B"/>
    <w:rsid w:val="00F663AA"/>
    <w:rsid w:val="00F664C8"/>
    <w:rsid w:val="00F679A7"/>
    <w:rsid w:val="00F700E1"/>
    <w:rsid w:val="00F70138"/>
    <w:rsid w:val="00F713E2"/>
    <w:rsid w:val="00F71774"/>
    <w:rsid w:val="00F71FB6"/>
    <w:rsid w:val="00F722CD"/>
    <w:rsid w:val="00F726AA"/>
    <w:rsid w:val="00F727D9"/>
    <w:rsid w:val="00F736F0"/>
    <w:rsid w:val="00F73B1D"/>
    <w:rsid w:val="00F73F7B"/>
    <w:rsid w:val="00F74270"/>
    <w:rsid w:val="00F74380"/>
    <w:rsid w:val="00F748D2"/>
    <w:rsid w:val="00F7512C"/>
    <w:rsid w:val="00F755C6"/>
    <w:rsid w:val="00F75FB8"/>
    <w:rsid w:val="00F76386"/>
    <w:rsid w:val="00F7652B"/>
    <w:rsid w:val="00F768BB"/>
    <w:rsid w:val="00F7699A"/>
    <w:rsid w:val="00F76BBD"/>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6439"/>
    <w:rsid w:val="00F964BA"/>
    <w:rsid w:val="00F96BD9"/>
    <w:rsid w:val="00F96E6C"/>
    <w:rsid w:val="00F97D44"/>
    <w:rsid w:val="00FA13BE"/>
    <w:rsid w:val="00FA1A35"/>
    <w:rsid w:val="00FA2585"/>
    <w:rsid w:val="00FA397C"/>
    <w:rsid w:val="00FA39D4"/>
    <w:rsid w:val="00FA3E07"/>
    <w:rsid w:val="00FA45AA"/>
    <w:rsid w:val="00FA4840"/>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3762"/>
    <w:rsid w:val="00FB403E"/>
    <w:rsid w:val="00FB457A"/>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D37"/>
    <w:rsid w:val="00FF078B"/>
    <w:rsid w:val="00FF167E"/>
    <w:rsid w:val="00FF1B8D"/>
    <w:rsid w:val="00FF2C2C"/>
    <w:rsid w:val="00FF2D96"/>
    <w:rsid w:val="00FF4781"/>
    <w:rsid w:val="00FF479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barlow@uvm.edu" TargetMode="External"/><Relationship Id="rId13" Type="http://schemas.openxmlformats.org/officeDocument/2006/relationships/hyperlink" Target="https://downloads.usda.library.cornell.edu/usda-esmis/files/zg64tk92g/2z10z137s/bn99bh97r/cenorg2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rcs.usda.gov/conservation-basics/natural-resource-concerns/climate/climate-smart-mitigation-activitie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water.extension.wisc.edu/articles/managing-manure-to-reduce-negative-water-quality-impacts-composting-on-wisconsin-far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ms.usda.gov/sites/default/files/media/NOP-UnderstandingOrganicPastureRule.pdf" TargetMode="External"/><Relationship Id="rId4" Type="http://schemas.openxmlformats.org/officeDocument/2006/relationships/settings" Target="settings.xml"/><Relationship Id="rId9" Type="http://schemas.openxmlformats.org/officeDocument/2006/relationships/hyperlink" Target="http://www.kobotoolbox.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48</Pages>
  <Words>24996</Words>
  <Characters>142480</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10</cp:revision>
  <dcterms:created xsi:type="dcterms:W3CDTF">2023-12-14T22:58:00Z</dcterms:created>
  <dcterms:modified xsi:type="dcterms:W3CDTF">2023-12-14T23:02:00Z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