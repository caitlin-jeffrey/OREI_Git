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4A47BC4A" w14:textId="18E93BEC" w:rsidR="00211B48" w:rsidRDefault="00F837A0" w:rsidP="009028A5">
      <w:pPr>
        <w:spacing w:line="480" w:lineRule="auto"/>
        <w:ind w:firstLine="720"/>
        <w:rPr>
          <w:ins w:id="1" w:author="Caitlin Jeffrey" w:date="2023-11-20T11:49:00Z"/>
          <w:rFonts w:ascii="Times New Roman" w:hAnsi="Times New Roman" w:cs="Times New Roman"/>
          <w:sz w:val="24"/>
          <w:szCs w:val="24"/>
        </w:rPr>
      </w:pPr>
      <w:r>
        <w:rPr>
          <w:rFonts w:ascii="Times New Roman" w:hAnsi="Times New Roman" w:cs="Times New Roman"/>
          <w:sz w:val="24"/>
          <w:szCs w:val="24"/>
        </w:rPr>
        <w:t xml:space="preserve">Previous studies </w:t>
      </w:r>
      <w:ins w:id="2" w:author="Caitlin Jeffrey" w:date="2023-11-21T12:02:00Z">
        <w:r w:rsidR="007D2DC5">
          <w:rPr>
            <w:rFonts w:ascii="Times New Roman" w:hAnsi="Times New Roman" w:cs="Times New Roman"/>
            <w:sz w:val="24"/>
            <w:szCs w:val="24"/>
          </w:rPr>
          <w:t xml:space="preserve">have </w:t>
        </w:r>
      </w:ins>
      <w:del w:id="3" w:author="Caitlin Jeffrey" w:date="2023-11-20T11:46:00Z">
        <w:r w:rsidDel="007A2AF8">
          <w:rPr>
            <w:rFonts w:ascii="Times New Roman" w:hAnsi="Times New Roman" w:cs="Times New Roman"/>
            <w:sz w:val="24"/>
            <w:szCs w:val="24"/>
          </w:rPr>
          <w:delText xml:space="preserve">have </w:delText>
        </w:r>
      </w:del>
      <w:r>
        <w:rPr>
          <w:rFonts w:ascii="Times New Roman" w:hAnsi="Times New Roman" w:cs="Times New Roman"/>
          <w:sz w:val="24"/>
          <w:szCs w:val="24"/>
        </w:rPr>
        <w:t>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can improve cow welfare and comfort</w:t>
      </w:r>
      <w:ins w:id="4" w:author="Caitlin Jeffrey" w:date="2023-11-21T12:02:00Z">
        <w:r w:rsidR="007D2DC5">
          <w:rPr>
            <w:rFonts w:ascii="Times New Roman" w:hAnsi="Times New Roman" w:cs="Times New Roman"/>
            <w:sz w:val="24"/>
            <w:szCs w:val="24"/>
          </w:rPr>
          <w:t xml:space="preserve"> </w:t>
        </w:r>
      </w:ins>
      <w:del w:id="5" w:author="Caitlin Jeffrey" w:date="2023-11-21T12:02:00Z">
        <w:r w:rsidDel="007D2DC5">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have advantages for manure management, soil health, and water quality. </w:t>
      </w:r>
      <w:ins w:id="6" w:author="Caitlin Jeffrey" w:date="2023-11-20T11:46:00Z">
        <w:r w:rsidR="007A2AF8">
          <w:rPr>
            <w:rFonts w:ascii="Times New Roman" w:hAnsi="Times New Roman" w:cs="Times New Roman"/>
            <w:sz w:val="24"/>
            <w:szCs w:val="24"/>
          </w:rPr>
          <w:t>C</w:t>
        </w:r>
      </w:ins>
      <w:ins w:id="7" w:author="Caitlin Jeffrey" w:date="2023-11-20T11:44:00Z">
        <w:r w:rsidR="00A323E5">
          <w:rPr>
            <w:rFonts w:ascii="Times New Roman" w:hAnsi="Times New Roman" w:cs="Times New Roman"/>
            <w:sz w:val="24"/>
            <w:szCs w:val="24"/>
          </w:rPr>
          <w:t xml:space="preserve">onsensus is </w:t>
        </w:r>
      </w:ins>
      <w:ins w:id="8" w:author="Caitlin Jeffrey" w:date="2023-11-20T11:45:00Z">
        <w:r w:rsidR="00211B48">
          <w:rPr>
            <w:rFonts w:ascii="Times New Roman" w:hAnsi="Times New Roman" w:cs="Times New Roman"/>
            <w:sz w:val="24"/>
            <w:szCs w:val="24"/>
          </w:rPr>
          <w:t>lacking on</w:t>
        </w:r>
      </w:ins>
      <w:ins w:id="9" w:author="Caitlin Jeffrey" w:date="2023-11-20T11:43:00Z">
        <w:r w:rsidR="00A80A97">
          <w:rPr>
            <w:rFonts w:ascii="Times New Roman" w:hAnsi="Times New Roman" w:cs="Times New Roman"/>
            <w:sz w:val="24"/>
            <w:szCs w:val="24"/>
          </w:rPr>
          <w:t xml:space="preserve"> </w:t>
        </w:r>
      </w:ins>
      <w:ins w:id="10" w:author="Caitlin Jeffrey" w:date="2023-11-20T11:44:00Z">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ins>
      <w:ins w:id="11" w:author="Caitlin Jeffrey" w:date="2023-11-20T11:49:00Z">
        <w:r w:rsidR="00116A53">
          <w:rPr>
            <w:rFonts w:ascii="Times New Roman" w:hAnsi="Times New Roman" w:cs="Times New Roman"/>
            <w:sz w:val="24"/>
            <w:szCs w:val="24"/>
          </w:rPr>
          <w:t>compromised</w:t>
        </w:r>
      </w:ins>
      <w:ins w:id="12" w:author="Caitlin Jeffrey" w:date="2023-11-20T11:48:00Z">
        <w:r w:rsidR="00116A53">
          <w:rPr>
            <w:rFonts w:ascii="Times New Roman" w:hAnsi="Times New Roman" w:cs="Times New Roman"/>
            <w:sz w:val="24"/>
            <w:szCs w:val="24"/>
          </w:rPr>
          <w:t xml:space="preserve"> on</w:t>
        </w:r>
      </w:ins>
      <w:ins w:id="13" w:author="Caitlin Jeffrey" w:date="2023-11-20T11:47:00Z">
        <w:r w:rsidR="007E050A">
          <w:rPr>
            <w:rFonts w:ascii="Times New Roman" w:hAnsi="Times New Roman" w:cs="Times New Roman"/>
            <w:sz w:val="24"/>
            <w:szCs w:val="24"/>
          </w:rPr>
          <w:t xml:space="preserve"> bedded packs.</w:t>
        </w:r>
      </w:ins>
      <w:ins w:id="14" w:author="Caitlin Jeffrey" w:date="2023-11-20T11:49:00Z">
        <w:r w:rsidR="00116A53">
          <w:rPr>
            <w:rFonts w:ascii="Times New Roman" w:hAnsi="Times New Roman" w:cs="Times New Roman"/>
            <w:sz w:val="24"/>
            <w:szCs w:val="24"/>
          </w:rPr>
          <w:t xml:space="preserve"> </w:t>
        </w:r>
      </w:ins>
      <w:del w:id="15" w:author="Caitlin Jeffrey" w:date="2023-11-20T11:43:00Z">
        <w:r w:rsidR="00DE079B" w:rsidDel="00A80A97">
          <w:rPr>
            <w:rFonts w:ascii="Times New Roman" w:hAnsi="Times New Roman" w:cs="Times New Roman"/>
            <w:sz w:val="24"/>
            <w:szCs w:val="24"/>
          </w:rPr>
          <w:delText>This</w:delText>
        </w:r>
        <w:r w:rsidR="00546D0C" w:rsidRPr="006E3AEC" w:rsidDel="00A80A97">
          <w:rPr>
            <w:rFonts w:ascii="Times New Roman" w:hAnsi="Times New Roman" w:cs="Times New Roman"/>
            <w:sz w:val="24"/>
            <w:szCs w:val="24"/>
          </w:rPr>
          <w:delText xml:space="preserve"> observational study </w:delText>
        </w:r>
      </w:del>
      <w:del w:id="16" w:author="Caitlin Jeffrey" w:date="2023-11-18T12:32:00Z">
        <w:r w:rsidR="00546D0C" w:rsidRPr="006E3AEC" w:rsidDel="00ED605D">
          <w:rPr>
            <w:rFonts w:ascii="Times New Roman" w:hAnsi="Times New Roman" w:cs="Times New Roman"/>
            <w:sz w:val="24"/>
            <w:szCs w:val="24"/>
          </w:rPr>
          <w:delText>explor</w:delText>
        </w:r>
        <w:r w:rsidR="00DE079B" w:rsidDel="00ED605D">
          <w:rPr>
            <w:rFonts w:ascii="Times New Roman" w:hAnsi="Times New Roman" w:cs="Times New Roman"/>
            <w:sz w:val="24"/>
            <w:szCs w:val="24"/>
          </w:rPr>
          <w:delText>ed</w:delText>
        </w:r>
      </w:del>
      <w:del w:id="17" w:author="Caitlin Jeffrey" w:date="2023-11-20T11:43:00Z">
        <w:r w:rsidR="00546D0C" w:rsidRPr="006E3AEC" w:rsidDel="00A80A97">
          <w:rPr>
            <w:rFonts w:ascii="Times New Roman" w:hAnsi="Times New Roman" w:cs="Times New Roman"/>
            <w:sz w:val="24"/>
            <w:szCs w:val="24"/>
          </w:rPr>
          <w:delText xml:space="preserve"> </w:delText>
        </w:r>
        <w:r w:rsidR="009A4CA8" w:rsidDel="00A80A97">
          <w:rPr>
            <w:rFonts w:ascii="Times New Roman" w:hAnsi="Times New Roman" w:cs="Times New Roman"/>
            <w:sz w:val="24"/>
            <w:szCs w:val="24"/>
          </w:rPr>
          <w:delText xml:space="preserve">whether </w:delText>
        </w:r>
      </w:del>
      <w:del w:id="18" w:author="Caitlin Jeffrey" w:date="2023-11-20T11:45:00Z">
        <w:r w:rsidR="009A4CA8" w:rsidDel="00211B48">
          <w:rPr>
            <w:rFonts w:ascii="Times New Roman" w:hAnsi="Times New Roman" w:cs="Times New Roman"/>
            <w:sz w:val="24"/>
            <w:szCs w:val="24"/>
          </w:rPr>
          <w:delText xml:space="preserve">facility type was associated with </w:delText>
        </w:r>
      </w:del>
      <w:del w:id="19" w:author="Caitlin Jeffrey" w:date="2023-11-20T11:44:00Z">
        <w:r w:rsidR="00C868BF" w:rsidDel="00A323E5">
          <w:rPr>
            <w:rFonts w:ascii="Times New Roman" w:hAnsi="Times New Roman" w:cs="Times New Roman"/>
            <w:sz w:val="24"/>
            <w:szCs w:val="24"/>
          </w:rPr>
          <w:delText xml:space="preserve">bulk tank milk quality, </w:delText>
        </w:r>
        <w:r w:rsidR="00546D0C" w:rsidRPr="006E3AEC" w:rsidDel="00A323E5">
          <w:rPr>
            <w:rFonts w:ascii="Times New Roman" w:hAnsi="Times New Roman" w:cs="Times New Roman"/>
            <w:sz w:val="24"/>
            <w:szCs w:val="24"/>
          </w:rPr>
          <w:delText>udder health</w:delText>
        </w:r>
        <w:r w:rsidR="009A4CA8" w:rsidDel="00A323E5">
          <w:rPr>
            <w:rFonts w:ascii="Times New Roman" w:hAnsi="Times New Roman" w:cs="Times New Roman"/>
            <w:sz w:val="24"/>
            <w:szCs w:val="24"/>
          </w:rPr>
          <w:delText>,</w:delText>
        </w:r>
        <w:r w:rsidR="00546D0C" w:rsidRPr="006E3AEC" w:rsidDel="00A323E5">
          <w:rPr>
            <w:rFonts w:ascii="Times New Roman" w:hAnsi="Times New Roman" w:cs="Times New Roman"/>
            <w:sz w:val="24"/>
            <w:szCs w:val="24"/>
          </w:rPr>
          <w:delText xml:space="preserve"> </w:delText>
        </w:r>
        <w:r w:rsidR="009A4CA8" w:rsidDel="00A323E5">
          <w:rPr>
            <w:rFonts w:ascii="Times New Roman" w:hAnsi="Times New Roman" w:cs="Times New Roman"/>
            <w:sz w:val="24"/>
            <w:szCs w:val="24"/>
          </w:rPr>
          <w:delText>udder</w:delText>
        </w:r>
        <w:r w:rsidR="00546D0C" w:rsidRPr="006E3AEC" w:rsidDel="00A323E5">
          <w:rPr>
            <w:rFonts w:ascii="Times New Roman" w:hAnsi="Times New Roman" w:cs="Times New Roman"/>
            <w:sz w:val="24"/>
            <w:szCs w:val="24"/>
          </w:rPr>
          <w:delText xml:space="preserve"> hygiene</w:delText>
        </w:r>
        <w:r w:rsidR="009A4CA8" w:rsidDel="00A323E5">
          <w:rPr>
            <w:rFonts w:ascii="Times New Roman" w:hAnsi="Times New Roman" w:cs="Times New Roman"/>
            <w:sz w:val="24"/>
            <w:szCs w:val="24"/>
          </w:rPr>
          <w:delText xml:space="preserve"> and milk production</w:delText>
        </w:r>
        <w:r w:rsidR="00546D0C" w:rsidRPr="006E3AEC" w:rsidDel="00A323E5">
          <w:rPr>
            <w:rFonts w:ascii="Times New Roman" w:hAnsi="Times New Roman" w:cs="Times New Roman"/>
            <w:sz w:val="24"/>
            <w:szCs w:val="24"/>
          </w:rPr>
          <w:delText xml:space="preserve"> </w:delText>
        </w:r>
      </w:del>
      <w:del w:id="20" w:author="Caitlin Jeffrey" w:date="2023-11-20T11:45:00Z">
        <w:r w:rsidR="004C7A16" w:rsidDel="00211B48">
          <w:rPr>
            <w:rFonts w:ascii="Times New Roman" w:hAnsi="Times New Roman" w:cs="Times New Roman"/>
            <w:sz w:val="24"/>
            <w:szCs w:val="24"/>
          </w:rPr>
          <w:delText xml:space="preserve">during </w:delText>
        </w:r>
        <w:r w:rsidR="0012786C" w:rsidDel="00211B48">
          <w:rPr>
            <w:rFonts w:ascii="Times New Roman" w:hAnsi="Times New Roman" w:cs="Times New Roman"/>
            <w:sz w:val="24"/>
            <w:szCs w:val="24"/>
          </w:rPr>
          <w:delText xml:space="preserve">the non-grazing season </w:delText>
        </w:r>
        <w:r w:rsidR="00546D0C" w:rsidDel="00211B48">
          <w:rPr>
            <w:rFonts w:ascii="Times New Roman" w:hAnsi="Times New Roman" w:cs="Times New Roman"/>
            <w:sz w:val="24"/>
            <w:szCs w:val="24"/>
          </w:rPr>
          <w:delText>on small</w:delText>
        </w:r>
        <w:r w:rsidR="00C868BF" w:rsidDel="00211B48">
          <w:rPr>
            <w:rFonts w:ascii="Times New Roman" w:hAnsi="Times New Roman" w:cs="Times New Roman"/>
            <w:sz w:val="24"/>
            <w:szCs w:val="24"/>
          </w:rPr>
          <w:delText>-</w:delText>
        </w:r>
        <w:r w:rsidR="00546D0C" w:rsidDel="00211B48">
          <w:rPr>
            <w:rFonts w:ascii="Times New Roman" w:hAnsi="Times New Roman" w:cs="Times New Roman"/>
            <w:sz w:val="24"/>
            <w:szCs w:val="24"/>
          </w:rPr>
          <w:delText xml:space="preserve">midsize organic </w:delText>
        </w:r>
        <w:r w:rsidR="00406BC3" w:rsidDel="00211B48">
          <w:rPr>
            <w:rFonts w:ascii="Times New Roman" w:hAnsi="Times New Roman" w:cs="Times New Roman"/>
            <w:sz w:val="24"/>
            <w:szCs w:val="24"/>
          </w:rPr>
          <w:delText>dairies</w:delText>
        </w:r>
        <w:r w:rsidR="00546D0C" w:rsidDel="00211B48">
          <w:rPr>
            <w:rFonts w:ascii="Times New Roman" w:hAnsi="Times New Roman" w:cs="Times New Roman"/>
            <w:sz w:val="24"/>
            <w:szCs w:val="24"/>
          </w:rPr>
          <w:delText xml:space="preserve"> in Vermont.</w:delText>
        </w:r>
        <w:r w:rsidR="00546D0C" w:rsidRPr="005F4103" w:rsidDel="00211B48">
          <w:rPr>
            <w:rFonts w:ascii="Times New Roman" w:hAnsi="Times New Roman" w:cs="Times New Roman"/>
            <w:color w:val="FF0000"/>
            <w:sz w:val="24"/>
            <w:szCs w:val="24"/>
          </w:rPr>
          <w:delText xml:space="preserve"> </w:delText>
        </w:r>
      </w:del>
      <w:del w:id="21" w:author="Caitlin Jeffrey" w:date="2023-11-20T11:33:00Z">
        <w:r w:rsidR="00635686" w:rsidDel="00695CD0">
          <w:rPr>
            <w:rFonts w:ascii="Times New Roman" w:hAnsi="Times New Roman" w:cs="Times New Roman"/>
            <w:sz w:val="24"/>
            <w:szCs w:val="24"/>
          </w:rPr>
          <w:delText>The measured</w:delText>
        </w:r>
      </w:del>
      <w:ins w:id="22" w:author="Caitlin Jeffrey" w:date="2023-11-20T11:42:00Z">
        <w:r w:rsidR="00ED7086">
          <w:rPr>
            <w:rFonts w:ascii="Times New Roman" w:hAnsi="Times New Roman" w:cs="Times New Roman"/>
            <w:sz w:val="24"/>
            <w:szCs w:val="24"/>
          </w:rPr>
          <w:t>In an observational study measuring these outcomes</w:t>
        </w:r>
      </w:ins>
      <w:ins w:id="23" w:author="Caitlin Jeffrey" w:date="2023-11-20T11:45:00Z">
        <w:r w:rsidR="00211B48">
          <w:rPr>
            <w:rFonts w:ascii="Times New Roman" w:hAnsi="Times New Roman" w:cs="Times New Roman"/>
            <w:sz w:val="24"/>
            <w:szCs w:val="24"/>
          </w:rPr>
          <w:t xml:space="preserve"> during the non-grazing season on </w:t>
        </w:r>
      </w:ins>
      <w:ins w:id="24" w:author="Caitlin Jeffrey" w:date="2023-11-20T11:49:00Z">
        <w:r w:rsidR="00753E80">
          <w:rPr>
            <w:rFonts w:ascii="Times New Roman" w:hAnsi="Times New Roman" w:cs="Times New Roman"/>
            <w:sz w:val="24"/>
            <w:szCs w:val="24"/>
          </w:rPr>
          <w:t>21</w:t>
        </w:r>
      </w:ins>
      <w:ins w:id="25" w:author="Caitlin Jeffrey" w:date="2023-11-20T11:50:00Z">
        <w:r w:rsidR="00753E80">
          <w:rPr>
            <w:rFonts w:ascii="Times New Roman" w:hAnsi="Times New Roman" w:cs="Times New Roman"/>
            <w:sz w:val="24"/>
            <w:szCs w:val="24"/>
          </w:rPr>
          <w:t xml:space="preserve"> </w:t>
        </w:r>
      </w:ins>
      <w:ins w:id="26" w:author="Caitlin Jeffrey" w:date="2023-11-20T11:45:00Z">
        <w:r w:rsidR="00211B48">
          <w:rPr>
            <w:rFonts w:ascii="Times New Roman" w:hAnsi="Times New Roman" w:cs="Times New Roman"/>
            <w:sz w:val="24"/>
            <w:szCs w:val="24"/>
          </w:rPr>
          <w:t>organic dairies in Vermont</w:t>
        </w:r>
      </w:ins>
      <w:ins w:id="27" w:author="Caitlin Jeffrey" w:date="2023-11-20T11:42:00Z">
        <w:r w:rsidR="00ED7086">
          <w:rPr>
            <w:rFonts w:ascii="Times New Roman" w:hAnsi="Times New Roman" w:cs="Times New Roman"/>
            <w:sz w:val="24"/>
            <w:szCs w:val="24"/>
          </w:rPr>
          <w:t xml:space="preserve">, </w:t>
        </w:r>
      </w:ins>
      <w:del w:id="28" w:author="Caitlin Jeffrey" w:date="2023-11-20T11:42:00Z">
        <w:r w:rsidR="00635686" w:rsidDel="00ED7086">
          <w:rPr>
            <w:rFonts w:ascii="Times New Roman" w:hAnsi="Times New Roman" w:cs="Times New Roman"/>
            <w:sz w:val="24"/>
            <w:szCs w:val="24"/>
          </w:rPr>
          <w:delText xml:space="preserve"> outcomes</w:delText>
        </w:r>
      </w:del>
      <w:del w:id="29" w:author="Caitlin Jeffrey" w:date="2023-11-20T11:33:00Z">
        <w:r w:rsidR="00546D0C" w:rsidRPr="00604EDE" w:rsidDel="00695CD0">
          <w:rPr>
            <w:rFonts w:ascii="Times New Roman" w:hAnsi="Times New Roman" w:cs="Times New Roman"/>
            <w:sz w:val="24"/>
            <w:szCs w:val="24"/>
          </w:rPr>
          <w:delText xml:space="preserve"> for</w:delText>
        </w:r>
      </w:del>
      <w:del w:id="30" w:author="Caitlin Jeffrey" w:date="2023-11-20T11:42:00Z">
        <w:r w:rsidR="00546D0C" w:rsidRPr="00604EDE" w:rsidDel="00ED7086">
          <w:rPr>
            <w:rFonts w:ascii="Times New Roman" w:hAnsi="Times New Roman" w:cs="Times New Roman"/>
            <w:sz w:val="24"/>
            <w:szCs w:val="24"/>
          </w:rPr>
          <w:delText xml:space="preserve"> </w:delText>
        </w:r>
      </w:del>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ins w:id="31" w:author="Caitlin Jeffrey" w:date="2023-11-18T12:33:00Z">
        <w:r w:rsidR="002F38AA">
          <w:rPr>
            <w:rFonts w:ascii="Times New Roman" w:hAnsi="Times New Roman" w:cs="Times New Roman"/>
            <w:sz w:val="24"/>
            <w:szCs w:val="24"/>
          </w:rPr>
          <w:t>were similar</w:t>
        </w:r>
        <w:r w:rsidR="002F38AA" w:rsidRPr="00604EDE">
          <w:rPr>
            <w:rFonts w:ascii="Times New Roman" w:hAnsi="Times New Roman" w:cs="Times New Roman"/>
            <w:sz w:val="24"/>
            <w:szCs w:val="24"/>
          </w:rPr>
          <w:t xml:space="preserve"> </w:t>
        </w:r>
      </w:ins>
      <w:del w:id="32" w:author="Caitlin Jeffrey" w:date="2023-11-18T12:33:00Z">
        <w:r w:rsidR="00546D0C" w:rsidDel="002F38AA">
          <w:rPr>
            <w:rFonts w:ascii="Times New Roman" w:hAnsi="Times New Roman" w:cs="Times New Roman"/>
            <w:sz w:val="24"/>
            <w:szCs w:val="24"/>
          </w:rPr>
          <w:delText>did not differ</w:delText>
        </w:r>
        <w:r w:rsidR="00546D0C" w:rsidRPr="00604EDE" w:rsidDel="002F38AA">
          <w:rPr>
            <w:rFonts w:ascii="Times New Roman" w:hAnsi="Times New Roman" w:cs="Times New Roman"/>
            <w:sz w:val="24"/>
            <w:szCs w:val="24"/>
          </w:rPr>
          <w:delText xml:space="preserve"> </w:delText>
        </w:r>
      </w:del>
      <w:del w:id="33" w:author="Caitlin Jeffrey" w:date="2023-11-20T11:43:00Z">
        <w:r w:rsidR="00546D0C" w:rsidRPr="00604EDE" w:rsidDel="00ED7086">
          <w:rPr>
            <w:rFonts w:ascii="Times New Roman" w:hAnsi="Times New Roman" w:cs="Times New Roman"/>
            <w:sz w:val="24"/>
            <w:szCs w:val="24"/>
          </w:rPr>
          <w:delText xml:space="preserve">compared </w:delText>
        </w:r>
      </w:del>
      <w:r w:rsidR="00546D0C" w:rsidRPr="00604EDE">
        <w:rPr>
          <w:rFonts w:ascii="Times New Roman" w:hAnsi="Times New Roman" w:cs="Times New Roman"/>
          <w:sz w:val="24"/>
          <w:szCs w:val="24"/>
        </w:rPr>
        <w:t>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ins w:id="34" w:author="Caitlin Jeffrey" w:date="2023-11-20T11:51:00Z">
        <w:r w:rsidR="009028A5">
          <w:rPr>
            <w:rFonts w:ascii="Times New Roman" w:hAnsi="Times New Roman" w:cs="Times New Roman"/>
            <w:sz w:val="24"/>
            <w:szCs w:val="24"/>
          </w:rPr>
          <w:t xml:space="preserve"> the most commonly-used housing types for organic dairies in Vermont</w:t>
        </w:r>
      </w:ins>
      <w:del w:id="35" w:author="Caitlin Jeffrey" w:date="2023-11-20T11:49:00Z">
        <w:r w:rsidR="00CD77DC" w:rsidDel="00753E80">
          <w:rPr>
            <w:rFonts w:ascii="Times New Roman" w:hAnsi="Times New Roman" w:cs="Times New Roman"/>
            <w:sz w:val="24"/>
            <w:szCs w:val="24"/>
          </w:rPr>
          <w:delText>, the most commonly-used housing types</w:delText>
        </w:r>
        <w:r w:rsidR="00B836B8" w:rsidDel="00753E80">
          <w:rPr>
            <w:rFonts w:ascii="Times New Roman" w:hAnsi="Times New Roman" w:cs="Times New Roman"/>
            <w:sz w:val="24"/>
            <w:szCs w:val="24"/>
          </w:rPr>
          <w:delText xml:space="preserve"> for organic dairies</w:delText>
        </w:r>
        <w:r w:rsidR="00530A95" w:rsidDel="00753E80">
          <w:rPr>
            <w:rFonts w:ascii="Times New Roman" w:hAnsi="Times New Roman" w:cs="Times New Roman"/>
            <w:sz w:val="24"/>
            <w:szCs w:val="24"/>
          </w:rPr>
          <w:delText xml:space="preserve"> in Vermont</w:delText>
        </w:r>
      </w:del>
      <w:r w:rsidR="00057217">
        <w:rPr>
          <w:rFonts w:ascii="Times New Roman" w:hAnsi="Times New Roman" w:cs="Times New Roman"/>
          <w:sz w:val="24"/>
          <w:szCs w:val="24"/>
        </w:rPr>
        <w:t xml:space="preserve">. </w:t>
      </w:r>
      <w:del w:id="36" w:author="Caitlin Jeffrey" w:date="2023-11-20T11:30:00Z">
        <w:r w:rsidR="00057217" w:rsidDel="00A61CFE">
          <w:rPr>
            <w:rFonts w:ascii="Times New Roman" w:hAnsi="Times New Roman" w:cs="Times New Roman"/>
            <w:sz w:val="24"/>
            <w:szCs w:val="24"/>
          </w:rPr>
          <w:delText>We</w:delText>
        </w:r>
      </w:del>
      <w:del w:id="37" w:author="Caitlin Jeffrey" w:date="2023-11-18T12:34:00Z">
        <w:r w:rsidR="00057217" w:rsidDel="00987727">
          <w:rPr>
            <w:rFonts w:ascii="Times New Roman" w:hAnsi="Times New Roman" w:cs="Times New Roman"/>
            <w:sz w:val="24"/>
            <w:szCs w:val="24"/>
          </w:rPr>
          <w:delText xml:space="preserve"> </w:delText>
        </w:r>
        <w:r w:rsidR="00546D0C" w:rsidDel="00987727">
          <w:rPr>
            <w:rFonts w:ascii="Times New Roman" w:hAnsi="Times New Roman" w:cs="Times New Roman"/>
            <w:sz w:val="24"/>
            <w:szCs w:val="24"/>
          </w:rPr>
          <w:delText>therefore</w:delText>
        </w:r>
      </w:del>
      <w:del w:id="38" w:author="Caitlin Jeffrey" w:date="2023-11-20T11:30:00Z">
        <w:r w:rsidR="00546D0C" w:rsidDel="00A61CFE">
          <w:rPr>
            <w:rFonts w:ascii="Times New Roman" w:hAnsi="Times New Roman" w:cs="Times New Roman"/>
            <w:sz w:val="24"/>
            <w:szCs w:val="24"/>
          </w:rPr>
          <w:delText xml:space="preserve"> </w:delText>
        </w:r>
      </w:del>
      <w:del w:id="39" w:author="Caitlin Jeffrey" w:date="2023-11-18T12:33:00Z">
        <w:r w:rsidR="00546D0C" w:rsidRPr="00604EDE" w:rsidDel="002F38AA">
          <w:rPr>
            <w:rFonts w:ascii="Times New Roman" w:hAnsi="Times New Roman" w:cs="Times New Roman"/>
            <w:sz w:val="24"/>
            <w:szCs w:val="24"/>
          </w:rPr>
          <w:delText>feel</w:delText>
        </w:r>
      </w:del>
      <w:del w:id="40" w:author="Caitlin Jeffrey" w:date="2023-11-20T11:30:00Z">
        <w:r w:rsidR="00546D0C" w:rsidRPr="00604EDE" w:rsidDel="00A61CFE">
          <w:rPr>
            <w:rFonts w:ascii="Times New Roman" w:hAnsi="Times New Roman" w:cs="Times New Roman"/>
            <w:sz w:val="24"/>
            <w:szCs w:val="24"/>
          </w:rPr>
          <w:delText xml:space="preserve"> that</w:delText>
        </w:r>
      </w:del>
      <w:ins w:id="41" w:author="Caitlin Jeffrey" w:date="2023-11-20T11:50:00Z">
        <w:r w:rsidR="008E10BB">
          <w:rPr>
            <w:rFonts w:ascii="Times New Roman" w:hAnsi="Times New Roman" w:cs="Times New Roman"/>
            <w:sz w:val="24"/>
            <w:szCs w:val="24"/>
          </w:rPr>
          <w:t xml:space="preserve">We conclude that </w:t>
        </w:r>
      </w:ins>
      <w:del w:id="42" w:author="Caitlin Jeffrey" w:date="2023-11-20T11:50:00Z">
        <w:r w:rsidR="00546D0C" w:rsidRPr="00604EDE" w:rsidDel="008E10BB">
          <w:rPr>
            <w:rFonts w:ascii="Times New Roman" w:hAnsi="Times New Roman" w:cs="Times New Roman"/>
            <w:sz w:val="24"/>
            <w:szCs w:val="24"/>
          </w:rPr>
          <w:delText xml:space="preserve"> </w:delText>
        </w:r>
      </w:del>
      <w:ins w:id="43" w:author="Caitlin Jeffrey" w:date="2023-11-20T11:50:00Z">
        <w:r w:rsidR="008E10BB">
          <w:rPr>
            <w:rFonts w:ascii="Times New Roman" w:hAnsi="Times New Roman" w:cs="Times New Roman"/>
            <w:sz w:val="24"/>
            <w:szCs w:val="24"/>
          </w:rPr>
          <w:t>b</w:t>
        </w:r>
      </w:ins>
      <w:del w:id="44" w:author="Caitlin Jeffrey" w:date="2023-11-20T11:46:00Z">
        <w:r w:rsidR="00546D0C" w:rsidRPr="00604EDE" w:rsidDel="00211B48">
          <w:rPr>
            <w:rFonts w:ascii="Times New Roman" w:hAnsi="Times New Roman" w:cs="Times New Roman"/>
            <w:sz w:val="24"/>
            <w:szCs w:val="24"/>
          </w:rPr>
          <w:delText>b</w:delText>
        </w:r>
      </w:del>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45" w:author="Caitlin Jeffrey" w:date="2023-11-18T12:34:00Z">
        <w:r w:rsidR="00546D0C" w:rsidRPr="00604EDE" w:rsidDel="000D5E92">
          <w:rPr>
            <w:rFonts w:ascii="Times New Roman" w:hAnsi="Times New Roman" w:cs="Times New Roman"/>
            <w:sz w:val="24"/>
            <w:szCs w:val="24"/>
          </w:rPr>
          <w:delText>can be</w:delText>
        </w:r>
      </w:del>
      <w:ins w:id="46" w:author="Caitlin Jeffrey" w:date="2023-11-18T12:34:00Z">
        <w:r w:rsidR="000D5E92">
          <w:rPr>
            <w:rFonts w:ascii="Times New Roman" w:hAnsi="Times New Roman" w:cs="Times New Roman"/>
            <w:sz w:val="24"/>
            <w:szCs w:val="24"/>
          </w:rPr>
          <w:t>are</w:t>
        </w:r>
      </w:ins>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ins w:id="47" w:author="Caitlin Jeffrey" w:date="2023-11-21T12:03:00Z">
        <w:r w:rsidR="008D6301">
          <w:rPr>
            <w:rFonts w:ascii="Times New Roman" w:hAnsi="Times New Roman" w:cs="Times New Roman"/>
            <w:sz w:val="24"/>
            <w:szCs w:val="24"/>
          </w:rPr>
          <w:t>ern US</w:t>
        </w:r>
      </w:ins>
      <w:r w:rsidR="00FF7F85">
        <w:rPr>
          <w:rFonts w:ascii="Times New Roman" w:hAnsi="Times New Roman" w:cs="Times New Roman"/>
          <w:sz w:val="24"/>
          <w:szCs w:val="24"/>
        </w:rPr>
        <w:t xml:space="preserve">. </w:t>
      </w:r>
    </w:p>
    <w:p w14:paraId="64FCB783" w14:textId="570242C8" w:rsidR="00211B48" w:rsidRPr="006E592D" w:rsidDel="00211B48" w:rsidRDefault="00211B48" w:rsidP="00B836B8">
      <w:pPr>
        <w:spacing w:line="480" w:lineRule="auto"/>
        <w:ind w:firstLine="720"/>
        <w:rPr>
          <w:del w:id="48" w:author="Caitlin Jeffrey" w:date="2023-11-20T11:45:00Z"/>
          <w:rFonts w:ascii="Times New Roman" w:hAnsi="Times New Roman" w:cs="Times New Roman"/>
          <w:sz w:val="24"/>
          <w:szCs w:val="24"/>
        </w:rPr>
      </w:pP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49"/>
      <w:r w:rsidRPr="00604EDE">
        <w:rPr>
          <w:rFonts w:ascii="Times New Roman" w:hAnsi="Times New Roman" w:cs="Times New Roman"/>
          <w:b/>
          <w:sz w:val="24"/>
          <w:szCs w:val="24"/>
        </w:rPr>
        <w:t>Running head:</w:t>
      </w:r>
      <w:commentRangeEnd w:id="49"/>
      <w:r w:rsidRPr="00604EDE">
        <w:rPr>
          <w:rStyle w:val="CommentReference"/>
          <w:rFonts w:eastAsiaTheme="minorEastAsia"/>
        </w:rPr>
        <w:commentReference w:id="49"/>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50"/>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50"/>
      <w:r w:rsidR="007566F7" w:rsidRPr="00604EDE">
        <w:rPr>
          <w:rStyle w:val="CommentReference"/>
          <w:rFonts w:eastAsiaTheme="minorEastAsia"/>
        </w:rPr>
        <w:commentReference w:id="50"/>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ins w:id="51" w:author="Caitlin Jeffrey" w:date="2023-11-18T12:35:00Z">
        <w:r w:rsidR="003F72CD">
          <w:rPr>
            <w:rFonts w:ascii="Times New Roman" w:hAnsi="Times New Roman" w:cs="Times New Roman"/>
            <w:sz w:val="24"/>
            <w:szCs w:val="24"/>
          </w:rPr>
          <w:t>, VT</w:t>
        </w:r>
      </w:ins>
      <w:r w:rsidR="008B544E" w:rsidRPr="008B544E">
        <w:rPr>
          <w:rFonts w:ascii="Times New Roman" w:hAnsi="Times New Roman" w:cs="Times New Roman"/>
          <w:sz w:val="24"/>
          <w:szCs w:val="24"/>
        </w:rPr>
        <w:t xml:space="preserve"> 05405</w:t>
      </w:r>
    </w:p>
    <w:p w14:paraId="54AFAA00" w14:textId="31DF7EC2"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w:t>
      </w:r>
      <w:ins w:id="52" w:author="Caitlin Jeffrey" w:date="2023-11-18T12:35:00Z">
        <w:r w:rsidR="005A19F5">
          <w:rPr>
            <w:rFonts w:ascii="Times New Roman" w:hAnsi="Times New Roman" w:cs="Times New Roman"/>
            <w:sz w:val="24"/>
            <w:szCs w:val="24"/>
          </w:rPr>
          <w:t>, MN</w:t>
        </w:r>
      </w:ins>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5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53"/>
      <w:r w:rsidRPr="00604EDE">
        <w:rPr>
          <w:rStyle w:val="CommentReference"/>
          <w:rFonts w:eastAsiaTheme="minorEastAsia"/>
        </w:rPr>
        <w:commentReference w:id="5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54"/>
      <w:r w:rsidRPr="00604EDE">
        <w:rPr>
          <w:rStyle w:val="Emphasis"/>
          <w:b/>
          <w:bCs/>
          <w:i w:val="0"/>
          <w:iCs w:val="0"/>
          <w:color w:val="0E101A"/>
        </w:rPr>
        <w:t>Abstract</w:t>
      </w:r>
      <w:commentRangeEnd w:id="54"/>
      <w:r w:rsidR="007A7A5F" w:rsidRPr="00604EDE">
        <w:rPr>
          <w:rStyle w:val="CommentReference"/>
          <w:rFonts w:asciiTheme="minorHAnsi" w:eastAsiaTheme="minorEastAsia" w:hAnsiTheme="minorHAnsi" w:cstheme="minorBidi"/>
        </w:rPr>
        <w:commentReference w:id="54"/>
      </w:r>
    </w:p>
    <w:p w14:paraId="7FE6D4AB" w14:textId="17EB9E94"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55"/>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del w:id="56" w:author="Caitlin Jeffrey" w:date="2023-11-18T12:36:00Z">
        <w:r w:rsidR="004C7A16" w:rsidDel="000D556E">
          <w:rPr>
            <w:rFonts w:ascii="Times New Roman" w:hAnsi="Times New Roman" w:cs="Times New Roman"/>
            <w:sz w:val="24"/>
            <w:szCs w:val="24"/>
          </w:rPr>
          <w:delText>describe</w:delText>
        </w:r>
        <w:r w:rsidR="00185A8E" w:rsidRPr="00604EDE" w:rsidDel="000D556E">
          <w:rPr>
            <w:rFonts w:ascii="Times New Roman" w:hAnsi="Times New Roman" w:cs="Times New Roman"/>
            <w:sz w:val="24"/>
            <w:szCs w:val="24"/>
          </w:rPr>
          <w:delText xml:space="preserve"> </w:delText>
        </w:r>
      </w:del>
      <w:ins w:id="57" w:author="Caitlin Jeffrey" w:date="2023-11-18T12:36:00Z">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commentRangeStart w:id="58"/>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commentRangeEnd w:id="58"/>
      <w:r w:rsidR="00EC7456">
        <w:rPr>
          <w:rFonts w:ascii="Times New Roman" w:hAnsi="Times New Roman" w:cs="Times New Roman"/>
          <w:sz w:val="24"/>
          <w:szCs w:val="24"/>
        </w:rPr>
        <w:t xml:space="preserve"> in Vermont</w:t>
      </w:r>
      <w:r w:rsidR="0073047F">
        <w:rPr>
          <w:rStyle w:val="CommentReference"/>
          <w:rFonts w:eastAsiaTheme="minorEastAsia"/>
        </w:rPr>
        <w:commentReference w:id="58"/>
      </w:r>
      <w:commentRangeEnd w:id="55"/>
      <w:r w:rsidR="008B4A1E">
        <w:rPr>
          <w:rStyle w:val="CommentReference"/>
          <w:rFonts w:eastAsiaTheme="minorEastAsia"/>
        </w:rPr>
        <w:commentReference w:id="55"/>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del w:id="59" w:author="Caitlin Jeffrey" w:date="2023-11-18T13:12:00Z">
        <w:r w:rsidR="00185A8E" w:rsidRPr="00604EDE" w:rsidDel="003E797C">
          <w:rPr>
            <w:rFonts w:ascii="Times New Roman" w:hAnsi="Times New Roman" w:cs="Times New Roman"/>
            <w:sz w:val="24"/>
            <w:szCs w:val="24"/>
          </w:rPr>
          <w:delText xml:space="preserve">survey </w:delText>
        </w:r>
      </w:del>
      <w:ins w:id="60" w:author="Caitlin Jeffrey" w:date="2023-11-18T13:12:00Z">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ins w:id="61" w:author="Caitlin Jeffrey" w:date="2023-11-18T12:48:00Z">
        <w:r w:rsidR="000C6284">
          <w:rPr>
            <w:rFonts w:ascii="Times New Roman" w:hAnsi="Times New Roman" w:cs="Times New Roman"/>
            <w:sz w:val="24"/>
            <w:szCs w:val="24"/>
          </w:rPr>
          <w:t>, in order</w:t>
        </w:r>
      </w:ins>
      <w:del w:id="62" w:author="Caitlin Jeffrey" w:date="2023-11-18T12:37:00Z">
        <w:r w:rsidR="00185A8E" w:rsidRPr="00604EDE" w:rsidDel="00DE438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63" w:author="Caitlin Jeffrey" w:date="2023-11-18T12:37:00Z">
        <w:r w:rsidR="00185A8E" w:rsidRPr="00604EDE" w:rsidDel="00DE4380">
          <w:rPr>
            <w:rFonts w:ascii="Times New Roman" w:hAnsi="Times New Roman" w:cs="Times New Roman"/>
            <w:sz w:val="24"/>
            <w:szCs w:val="24"/>
          </w:rPr>
          <w:delText>in order to</w:delText>
        </w:r>
      </w:del>
      <w:ins w:id="64" w:author="Caitlin Jeffrey" w:date="2023-11-18T12:37:00Z">
        <w:r w:rsidR="00DE4380" w:rsidRPr="00604EDE">
          <w:rPr>
            <w:rFonts w:ascii="Times New Roman" w:hAnsi="Times New Roman" w:cs="Times New Roman"/>
            <w:sz w:val="24"/>
            <w:szCs w:val="24"/>
          </w:rPr>
          <w:t>to</w:t>
        </w:r>
      </w:ins>
      <w:r w:rsidR="00185A8E" w:rsidRPr="00604EDE">
        <w:rPr>
          <w:rFonts w:ascii="Times New Roman" w:hAnsi="Times New Roman" w:cs="Times New Roman"/>
          <w:sz w:val="24"/>
          <w:szCs w:val="24"/>
        </w:rPr>
        <w:t xml:space="preserve"> compare </w:t>
      </w:r>
      <w:ins w:id="65" w:author="Caitlin Jeffrey" w:date="2023-11-18T13:00:00Z">
        <w:r w:rsidR="00075CD0">
          <w:rPr>
            <w:rFonts w:ascii="Times New Roman" w:hAnsi="Times New Roman" w:cs="Times New Roman"/>
            <w:sz w:val="24"/>
            <w:szCs w:val="24"/>
          </w:rPr>
          <w:t xml:space="preserve">herds using </w:t>
        </w:r>
      </w:ins>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ins w:id="66" w:author="Caitlin Jeffrey" w:date="2023-11-18T12:37:00Z">
        <w:r w:rsidR="001551E1" w:rsidRPr="00604EDE">
          <w:rPr>
            <w:rFonts w:ascii="Times New Roman" w:hAnsi="Times New Roman" w:cs="Times New Roman"/>
            <w:sz w:val="24"/>
            <w:szCs w:val="24"/>
          </w:rPr>
          <w:t>(freestalls, tiestalls)</w:t>
        </w:r>
      </w:ins>
      <w:ins w:id="67" w:author="Caitlin Jeffrey" w:date="2023-11-18T13:13:00Z">
        <w:r w:rsidR="00387E17">
          <w:rPr>
            <w:rFonts w:ascii="Times New Roman" w:hAnsi="Times New Roman" w:cs="Times New Roman"/>
            <w:sz w:val="24"/>
            <w:szCs w:val="24"/>
          </w:rPr>
          <w:t xml:space="preserve"> for</w:t>
        </w:r>
      </w:ins>
      <w:ins w:id="68" w:author="Caitlin Jeffrey" w:date="2023-11-18T13:14:00Z">
        <w:r w:rsidR="006C4720">
          <w:rPr>
            <w:rFonts w:ascii="Times New Roman" w:hAnsi="Times New Roman" w:cs="Times New Roman"/>
            <w:sz w:val="24"/>
            <w:szCs w:val="24"/>
          </w:rPr>
          <w:t xml:space="preserve"> organic</w:t>
        </w:r>
      </w:ins>
      <w:ins w:id="69" w:author="Caitlin Jeffrey" w:date="2023-11-18T13:13:00Z">
        <w:r w:rsidR="00387E17">
          <w:rPr>
            <w:rFonts w:ascii="Times New Roman" w:hAnsi="Times New Roman" w:cs="Times New Roman"/>
            <w:sz w:val="24"/>
            <w:szCs w:val="24"/>
          </w:rPr>
          <w:t xml:space="preserve"> dairy cattle</w:t>
        </w:r>
        <w:r w:rsidR="00387E17" w:rsidRPr="00604EDE">
          <w:rPr>
            <w:rFonts w:ascii="Times New Roman" w:hAnsi="Times New Roman" w:cs="Times New Roman"/>
            <w:sz w:val="24"/>
            <w:szCs w:val="24"/>
          </w:rPr>
          <w:t xml:space="preserve"> in the state</w:t>
        </w:r>
      </w:ins>
      <w:ins w:id="70" w:author="Caitlin Jeffrey" w:date="2023-11-18T12:37:00Z">
        <w:r w:rsidR="001551E1" w:rsidRPr="00604EDE">
          <w:rPr>
            <w:rFonts w:ascii="Times New Roman" w:hAnsi="Times New Roman" w:cs="Times New Roman"/>
            <w:sz w:val="24"/>
            <w:szCs w:val="24"/>
          </w:rPr>
          <w:t xml:space="preserve"> </w:t>
        </w:r>
      </w:ins>
      <w:del w:id="71" w:author="Caitlin Jeffrey" w:date="2023-11-18T13:14:00Z">
        <w:r w:rsidR="008B05BA" w:rsidDel="00724C90">
          <w:rPr>
            <w:rFonts w:ascii="Times New Roman" w:hAnsi="Times New Roman" w:cs="Times New Roman"/>
            <w:sz w:val="24"/>
            <w:szCs w:val="24"/>
          </w:rPr>
          <w:delText xml:space="preserve">used </w:delText>
        </w:r>
      </w:del>
      <w:r w:rsidR="008B05BA">
        <w:rPr>
          <w:rFonts w:ascii="Times New Roman" w:hAnsi="Times New Roman" w:cs="Times New Roman"/>
          <w:sz w:val="24"/>
          <w:szCs w:val="24"/>
        </w:rPr>
        <w:t xml:space="preserve">during the non-grazing season </w:t>
      </w:r>
      <w:del w:id="72" w:author="Caitlin Jeffrey" w:date="2023-11-18T13:13:00Z">
        <w:r w:rsidR="004578D5" w:rsidDel="00387E17">
          <w:rPr>
            <w:rFonts w:ascii="Times New Roman" w:hAnsi="Times New Roman" w:cs="Times New Roman"/>
            <w:sz w:val="24"/>
            <w:szCs w:val="24"/>
          </w:rPr>
          <w:delText>for dairy cattle</w:delText>
        </w:r>
        <w:r w:rsidR="00185A8E" w:rsidRPr="00604EDE" w:rsidDel="00387E17">
          <w:rPr>
            <w:rFonts w:ascii="Times New Roman" w:hAnsi="Times New Roman" w:cs="Times New Roman"/>
            <w:sz w:val="24"/>
            <w:szCs w:val="24"/>
          </w:rPr>
          <w:delText xml:space="preserve"> in the state </w:delText>
        </w:r>
      </w:del>
      <w:del w:id="73" w:author="Caitlin Jeffrey" w:date="2023-11-18T12:37:00Z">
        <w:r w:rsidR="00185A8E" w:rsidRPr="00604EDE" w:rsidDel="001551E1">
          <w:rPr>
            <w:rFonts w:ascii="Times New Roman" w:hAnsi="Times New Roman" w:cs="Times New Roman"/>
            <w:sz w:val="24"/>
            <w:szCs w:val="24"/>
          </w:rPr>
          <w:delText xml:space="preserve">(freestalls, tiestalls) </w:delText>
        </w:r>
      </w:del>
      <w:r w:rsidR="00185A8E" w:rsidRPr="00604EDE">
        <w:rPr>
          <w:rFonts w:ascii="Times New Roman" w:hAnsi="Times New Roman" w:cs="Times New Roman"/>
          <w:sz w:val="24"/>
          <w:szCs w:val="24"/>
        </w:rPr>
        <w:t>with those using a bedded pack.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4"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4"/>
      <w:commentRangeStart w:id="75"/>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w:t>
      </w:r>
      <w:commentRangeEnd w:id="75"/>
      <w:r w:rsidR="003A51F3">
        <w:rPr>
          <w:rStyle w:val="CommentReference"/>
          <w:rFonts w:eastAsiaTheme="minorEastAsia"/>
        </w:rPr>
        <w:commentReference w:id="75"/>
      </w:r>
      <w:r w:rsidR="003A51F3">
        <w:rPr>
          <w:rFonts w:ascii="Times New Roman" w:hAnsi="Times New Roman" w:cs="Times New Roman"/>
          <w:sz w:val="24"/>
          <w:szCs w:val="24"/>
        </w:rPr>
        <w:t xml:space="preserve">farm visit </w:t>
      </w:r>
      <w:r w:rsidR="00185A8E" w:rsidRPr="00604EDE">
        <w:rPr>
          <w:rFonts w:ascii="Times New Roman" w:hAnsi="Times New Roman" w:cs="Times New Roman"/>
          <w:sz w:val="24"/>
          <w:szCs w:val="24"/>
        </w:rPr>
        <w:t xml:space="preserve">included </w:t>
      </w:r>
      <w:del w:id="76" w:author="Caitlin Jeffrey" w:date="2023-11-18T12:38:00Z">
        <w:r w:rsidR="00185A8E" w:rsidRPr="00604EDE" w:rsidDel="00103B00">
          <w:rPr>
            <w:rFonts w:ascii="Times New Roman" w:hAnsi="Times New Roman" w:cs="Times New Roman"/>
            <w:sz w:val="24"/>
            <w:szCs w:val="24"/>
          </w:rPr>
          <w:delText>avg</w:delText>
        </w:r>
      </w:del>
      <w:ins w:id="77" w:author="Caitlin Jeffrey" w:date="2023-11-18T12:58:00Z">
        <w:r w:rsidR="00510635">
          <w:rPr>
            <w:rFonts w:ascii="Times New Roman" w:hAnsi="Times New Roman" w:cs="Times New Roman"/>
            <w:sz w:val="24"/>
            <w:szCs w:val="24"/>
          </w:rPr>
          <w:t>avg.</w:t>
        </w:r>
      </w:ins>
      <w:del w:id="78" w:author="Caitlin Jeffrey" w:date="2023-11-18T12:38:00Z">
        <w:r w:rsidR="00185A8E" w:rsidRPr="00604EDE" w:rsidDel="00103B0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ins w:id="79" w:author="Caitlin Jeffrey" w:date="2023-11-18T13:16:00Z">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 xml:space="preserve">“elevSCS,” </w:t>
        </w:r>
        <w:r w:rsidR="00206491" w:rsidRPr="00604EDE">
          <w:rPr>
            <w:rFonts w:ascii="Times New Roman" w:hAnsi="Times New Roman" w:cs="Times New Roman"/>
            <w:sz w:val="24"/>
            <w:szCs w:val="24"/>
          </w:rPr>
          <w:t>≥4.0</w:t>
        </w:r>
      </w:ins>
      <w:ins w:id="80" w:author="Caitlin Jeffrey" w:date="2023-11-18T13:17:00Z">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“newSCS,” 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ins>
      <w:ins w:id="81" w:author="Caitlin Jeffrey" w:date="2023-11-18T13:18:00Z">
        <w:r w:rsidR="004D4299">
          <w:rPr>
            <w:rFonts w:ascii="Times New Roman" w:hAnsi="Times New Roman" w:cs="Times New Roman"/>
            <w:sz w:val="24"/>
            <w:szCs w:val="24"/>
          </w:rPr>
          <w:t xml:space="preserve"> </w:t>
        </w:r>
      </w:ins>
      <w:ins w:id="82" w:author="Caitlin Jeffrey" w:date="2023-11-18T13:17:00Z">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 xml:space="preserve">“chronSCS,”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lastRenderedPageBreak/>
          <w:t>two</w:t>
        </w:r>
        <w:r w:rsidR="00093F17" w:rsidRPr="00604EDE">
          <w:rPr>
            <w:rFonts w:ascii="Times New Roman" w:hAnsi="Times New Roman" w:cs="Times New Roman"/>
            <w:sz w:val="24"/>
            <w:szCs w:val="24"/>
          </w:rPr>
          <w:t xml:space="preserve"> tests).</w:t>
        </w:r>
      </w:ins>
      <w:ins w:id="83" w:author="Caitlin Jeffrey" w:date="2023-11-18T13:18:00Z">
        <w:r w:rsidR="004D4299">
          <w:rPr>
            <w:rFonts w:ascii="Times New Roman" w:hAnsi="Times New Roman" w:cs="Times New Roman"/>
            <w:sz w:val="24"/>
            <w:szCs w:val="24"/>
          </w:rPr>
          <w:t xml:space="preserve"> </w:t>
        </w:r>
      </w:ins>
      <w:del w:id="84" w:author="Caitlin Jeffrey" w:date="2023-11-18T13:16:00Z">
        <w:r w:rsidR="00185A8E" w:rsidRPr="00604EDE" w:rsidDel="00206491">
          <w:rPr>
            <w:rFonts w:ascii="Times New Roman" w:hAnsi="Times New Roman" w:cs="Times New Roman"/>
            <w:sz w:val="24"/>
            <w:szCs w:val="24"/>
          </w:rPr>
          <w:delText xml:space="preserve">% cows with </w:delText>
        </w:r>
        <w:r w:rsidR="00CF6895" w:rsidDel="00206491">
          <w:rPr>
            <w:rFonts w:ascii="Times New Roman" w:hAnsi="Times New Roman" w:cs="Times New Roman"/>
            <w:sz w:val="24"/>
            <w:szCs w:val="24"/>
          </w:rPr>
          <w:delText>current</w:delText>
        </w:r>
      </w:del>
      <w:del w:id="85" w:author="Caitlin Jeffrey" w:date="2023-11-18T13:03:00Z">
        <w:r w:rsidR="00CF6895" w:rsidDel="005205F4">
          <w:rPr>
            <w:rFonts w:ascii="Times New Roman" w:hAnsi="Times New Roman" w:cs="Times New Roman"/>
            <w:sz w:val="24"/>
            <w:szCs w:val="24"/>
          </w:rPr>
          <w:delText xml:space="preserve"> </w:delText>
        </w:r>
        <w:r w:rsidR="00081233" w:rsidRPr="00604EDE" w:rsidDel="005205F4">
          <w:rPr>
            <w:rFonts w:ascii="Times New Roman" w:hAnsi="Times New Roman" w:cs="Times New Roman"/>
            <w:sz w:val="24"/>
            <w:szCs w:val="24"/>
          </w:rPr>
          <w:delText>high</w:delText>
        </w:r>
      </w:del>
      <w:del w:id="86" w:author="Caitlin Jeffrey" w:date="2023-11-18T13:16:00Z">
        <w:r w:rsidR="00265C03" w:rsidRPr="00604EDE" w:rsidDel="00206491">
          <w:rPr>
            <w:rFonts w:ascii="Times New Roman" w:hAnsi="Times New Roman" w:cs="Times New Roman"/>
            <w:sz w:val="24"/>
            <w:szCs w:val="24"/>
          </w:rPr>
          <w:delText xml:space="preserve"> </w:delText>
        </w:r>
        <w:r w:rsidR="00E05DDE" w:rsidDel="00206491">
          <w:rPr>
            <w:rFonts w:ascii="Times New Roman" w:hAnsi="Times New Roman" w:cs="Times New Roman"/>
            <w:sz w:val="24"/>
            <w:szCs w:val="24"/>
          </w:rPr>
          <w:delText>SCS</w:delText>
        </w:r>
        <w:r w:rsidR="00E05DDE" w:rsidRPr="00604EDE" w:rsidDel="00206491">
          <w:rPr>
            <w:rFonts w:ascii="Times New Roman" w:hAnsi="Times New Roman" w:cs="Times New Roman"/>
            <w:sz w:val="24"/>
            <w:szCs w:val="24"/>
          </w:rPr>
          <w:delText xml:space="preserve"> </w:delText>
        </w:r>
        <w:r w:rsidR="00C95B0B" w:rsidRPr="00604EDE" w:rsidDel="00206491">
          <w:rPr>
            <w:rFonts w:ascii="Times New Roman" w:hAnsi="Times New Roman" w:cs="Times New Roman"/>
            <w:sz w:val="24"/>
            <w:szCs w:val="24"/>
          </w:rPr>
          <w:delText>≥</w:delText>
        </w:r>
        <w:r w:rsidR="00185A8E" w:rsidRPr="00604EDE" w:rsidDel="00206491">
          <w:rPr>
            <w:rFonts w:ascii="Times New Roman" w:hAnsi="Times New Roman" w:cs="Times New Roman"/>
            <w:sz w:val="24"/>
            <w:szCs w:val="24"/>
          </w:rPr>
          <w:delText>4.0</w:delText>
        </w:r>
      </w:del>
      <w:del w:id="87" w:author="Caitlin Jeffrey" w:date="2023-11-18T13:17:00Z">
        <w:r w:rsidR="00185A8E" w:rsidRPr="00604EDE" w:rsidDel="00093F17">
          <w:rPr>
            <w:rFonts w:ascii="Times New Roman" w:hAnsi="Times New Roman" w:cs="Times New Roman"/>
            <w:sz w:val="24"/>
            <w:szCs w:val="24"/>
          </w:rPr>
          <w:delText xml:space="preserve">, % cows with </w:delText>
        </w:r>
        <w:r w:rsidR="00593C05" w:rsidDel="00093F17">
          <w:rPr>
            <w:rFonts w:ascii="Times New Roman" w:hAnsi="Times New Roman" w:cs="Times New Roman"/>
            <w:sz w:val="24"/>
            <w:szCs w:val="24"/>
          </w:rPr>
          <w:delText>newly elevated</w:delText>
        </w:r>
        <w:r w:rsidR="00444F91" w:rsidDel="00093F17">
          <w:rPr>
            <w:rFonts w:ascii="Times New Roman" w:hAnsi="Times New Roman" w:cs="Times New Roman"/>
            <w:sz w:val="24"/>
            <w:szCs w:val="24"/>
          </w:rPr>
          <w:delText xml:space="preserve">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w:delText>
        </w:r>
        <w:r w:rsidR="00C17338" w:rsidDel="00093F17">
          <w:rPr>
            <w:rFonts w:ascii="Times New Roman" w:hAnsi="Times New Roman" w:cs="Times New Roman"/>
            <w:sz w:val="24"/>
            <w:szCs w:val="24"/>
          </w:rPr>
          <w:delText xml:space="preserve">i.e., </w:delText>
        </w:r>
        <w:r w:rsidR="00CF6895" w:rsidDel="00093F17">
          <w:rPr>
            <w:rFonts w:ascii="Times New Roman" w:hAnsi="Times New Roman" w:cs="Times New Roman"/>
            <w:sz w:val="24"/>
            <w:szCs w:val="24"/>
          </w:rPr>
          <w:delText xml:space="preserve">previous </w:delText>
        </w:r>
        <w:r w:rsidR="00C17338" w:rsidDel="00093F17">
          <w:rPr>
            <w:rFonts w:ascii="Times New Roman" w:hAnsi="Times New Roman" w:cs="Times New Roman"/>
            <w:sz w:val="24"/>
            <w:szCs w:val="24"/>
          </w:rPr>
          <w:delText xml:space="preserve">test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&lt;4.0 to</w:delText>
        </w:r>
        <w:r w:rsidR="00DE3BBB" w:rsidDel="00093F17">
          <w:rPr>
            <w:rFonts w:ascii="Times New Roman" w:hAnsi="Times New Roman" w:cs="Times New Roman"/>
            <w:sz w:val="24"/>
            <w:szCs w:val="24"/>
          </w:rPr>
          <w:delText xml:space="preserve"> </w:delText>
        </w:r>
        <w:r w:rsidR="00891BA9" w:rsidDel="00093F17">
          <w:rPr>
            <w:rFonts w:ascii="Times New Roman" w:hAnsi="Times New Roman" w:cs="Times New Roman"/>
            <w:sz w:val="24"/>
            <w:szCs w:val="24"/>
          </w:rPr>
          <w:delText xml:space="preserve">current </w:delText>
        </w:r>
        <w:r w:rsidR="00891BA9" w:rsidRPr="00604EDE" w:rsidDel="00093F17">
          <w:rPr>
            <w:rFonts w:ascii="Times New Roman" w:hAnsi="Times New Roman" w:cs="Times New Roman"/>
            <w:sz w:val="24"/>
            <w:szCs w:val="24"/>
          </w:rPr>
          <w:delText>≥</w:delText>
        </w:r>
        <w:r w:rsidR="00185A8E" w:rsidRPr="00604EDE" w:rsidDel="00093F17">
          <w:rPr>
            <w:rFonts w:ascii="Times New Roman" w:hAnsi="Times New Roman" w:cs="Times New Roman"/>
            <w:sz w:val="24"/>
            <w:szCs w:val="24"/>
          </w:rPr>
          <w:delText>4.0), and % cows with chronic</w:delText>
        </w:r>
        <w:r w:rsidR="003C029F" w:rsidRPr="00604EDE" w:rsidDel="00093F17">
          <w:rPr>
            <w:rFonts w:ascii="Times New Roman" w:hAnsi="Times New Roman" w:cs="Times New Roman"/>
            <w:sz w:val="24"/>
            <w:szCs w:val="24"/>
          </w:rPr>
          <w:delText>ally</w:delText>
        </w:r>
        <w:r w:rsidR="00737613" w:rsidDel="00093F17">
          <w:rPr>
            <w:rFonts w:ascii="Times New Roman" w:hAnsi="Times New Roman" w:cs="Times New Roman"/>
            <w:sz w:val="24"/>
            <w:szCs w:val="24"/>
          </w:rPr>
          <w:delText xml:space="preserve"> </w:delText>
        </w:r>
        <w:r w:rsidR="003C029F" w:rsidRPr="00604EDE" w:rsidDel="00093F17">
          <w:rPr>
            <w:rFonts w:ascii="Times New Roman" w:hAnsi="Times New Roman" w:cs="Times New Roman"/>
            <w:sz w:val="24"/>
            <w:szCs w:val="24"/>
          </w:rPr>
          <w:delText xml:space="preserve">elevated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 xml:space="preserve">≥4.0 last </w:delText>
        </w:r>
        <w:r w:rsidR="00DE3BBB" w:rsidDel="00093F17">
          <w:rPr>
            <w:rFonts w:ascii="Times New Roman" w:hAnsi="Times New Roman" w:cs="Times New Roman"/>
            <w:sz w:val="24"/>
            <w:szCs w:val="24"/>
          </w:rPr>
          <w:delText>two</w:delText>
        </w:r>
        <w:r w:rsidR="00185A8E" w:rsidRPr="00604EDE" w:rsidDel="00093F17">
          <w:rPr>
            <w:rFonts w:ascii="Times New Roman" w:hAnsi="Times New Roman" w:cs="Times New Roman"/>
            <w:sz w:val="24"/>
            <w:szCs w:val="24"/>
          </w:rPr>
          <w:delText xml:space="preserve"> tests.</w:delText>
        </w:r>
        <w:r w:rsidR="009A4CA8" w:rsidRPr="00604EDE" w:rsidDel="00093F17">
          <w:rPr>
            <w:rFonts w:ascii="Times New Roman" w:hAnsi="Times New Roman" w:cs="Times New Roman"/>
            <w:sz w:val="24"/>
            <w:szCs w:val="24"/>
          </w:rPr>
          <w:delText xml:space="preserve"> </w:delText>
        </w:r>
      </w:del>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ins w:id="88" w:author="Caitlin Jeffrey" w:date="2023-11-18T12:38:00Z">
        <w:r w:rsidR="00A10588">
          <w:rPr>
            <w:rFonts w:ascii="Times New Roman" w:hAnsi="Times New Roman" w:cs="Times New Roman"/>
            <w:sz w:val="24"/>
            <w:szCs w:val="24"/>
          </w:rPr>
          <w:t xml:space="preserve"> were </w:t>
        </w:r>
      </w:ins>
      <w:ins w:id="89" w:author="Caitlin Jeffrey" w:date="2023-11-18T12:39:00Z">
        <w:r w:rsidR="00A10588">
          <w:rPr>
            <w:rFonts w:ascii="Times New Roman" w:hAnsi="Times New Roman" w:cs="Times New Roman"/>
            <w:sz w:val="24"/>
            <w:szCs w:val="24"/>
          </w:rPr>
          <w:t>performed</w:t>
        </w:r>
      </w:ins>
      <w:r w:rsidR="009A4CA8" w:rsidRPr="00604EDE">
        <w:rPr>
          <w:rFonts w:ascii="Times New Roman" w:hAnsi="Times New Roman" w:cs="Times New Roman"/>
          <w:sz w:val="24"/>
          <w:szCs w:val="24"/>
        </w:rPr>
        <w:t xml:space="preserve"> to describe outcomes by facility type</w:t>
      </w:r>
      <w:del w:id="90" w:author="Caitlin Jeffrey" w:date="2023-11-18T12:39:00Z">
        <w:r w:rsidR="009A4CA8" w:rsidRPr="00604EDE" w:rsidDel="00E04428">
          <w:rPr>
            <w:rFonts w:ascii="Times New Roman" w:hAnsi="Times New Roman" w:cs="Times New Roman"/>
            <w:sz w:val="24"/>
            <w:szCs w:val="24"/>
          </w:rPr>
          <w:delText xml:space="preserve"> was </w:delText>
        </w:r>
        <w:r w:rsidR="009A4CA8" w:rsidDel="00E04428">
          <w:rPr>
            <w:rFonts w:ascii="Times New Roman" w:hAnsi="Times New Roman" w:cs="Times New Roman"/>
            <w:sz w:val="24"/>
            <w:szCs w:val="24"/>
          </w:rPr>
          <w:delText>completed</w:delText>
        </w:r>
      </w:del>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commentRangeStart w:id="91"/>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del w:id="92" w:author="Caitlin Jeffrey" w:date="2023-11-18T12:41:00Z">
        <w:r w:rsidR="003054BB" w:rsidDel="002729EA">
          <w:rPr>
            <w:rFonts w:ascii="Times New Roman" w:hAnsi="Times New Roman" w:cs="Times New Roman"/>
            <w:sz w:val="24"/>
            <w:szCs w:val="24"/>
          </w:rPr>
          <w:delText xml:space="preserve">cow-level </w:delText>
        </w:r>
        <w:r w:rsidR="00185A8E" w:rsidRPr="00604EDE" w:rsidDel="002729EA">
          <w:rPr>
            <w:rFonts w:ascii="Times New Roman" w:hAnsi="Times New Roman" w:cs="Times New Roman"/>
            <w:sz w:val="24"/>
            <w:szCs w:val="24"/>
          </w:rPr>
          <w:delText>udder health measures</w:delText>
        </w:r>
        <w:r w:rsidR="003054BB" w:rsidDel="002729EA">
          <w:rPr>
            <w:rFonts w:ascii="Times New Roman" w:hAnsi="Times New Roman" w:cs="Times New Roman"/>
            <w:sz w:val="24"/>
            <w:szCs w:val="24"/>
          </w:rPr>
          <w:delText xml:space="preserve"> captured</w:delText>
        </w:r>
      </w:del>
      <w:ins w:id="93" w:author="Caitlin Jeffrey" w:date="2023-11-18T12:41:00Z">
        <w:r w:rsidR="002729EA">
          <w:rPr>
            <w:rFonts w:ascii="Times New Roman" w:hAnsi="Times New Roman" w:cs="Times New Roman"/>
            <w:sz w:val="24"/>
            <w:szCs w:val="24"/>
          </w:rPr>
          <w:t>metrics captured</w:t>
        </w:r>
      </w:ins>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ins w:id="94" w:author="Caitlin Jeffrey" w:date="2023-11-18T12:41:00Z">
        <w:r w:rsidR="00346E3B">
          <w:rPr>
            <w:rFonts w:ascii="Times New Roman" w:hAnsi="Times New Roman" w:cs="Times New Roman"/>
            <w:sz w:val="24"/>
            <w:szCs w:val="24"/>
          </w:rPr>
          <w:t>ta</w:t>
        </w:r>
      </w:ins>
      <w:del w:id="95" w:author="Caitlin Jeffrey" w:date="2023-11-18T12:41:00Z">
        <w:r w:rsidR="009A4CA8" w:rsidDel="00346E3B">
          <w:rPr>
            <w:rFonts w:ascii="Times New Roman" w:hAnsi="Times New Roman" w:cs="Times New Roman"/>
            <w:sz w:val="24"/>
            <w:szCs w:val="24"/>
          </w:rPr>
          <w:delText>y</w:delText>
        </w:r>
      </w:del>
      <w:r w:rsidR="009A4CA8">
        <w:rPr>
          <w:rFonts w:ascii="Times New Roman" w:hAnsi="Times New Roman" w:cs="Times New Roman"/>
          <w:sz w:val="24"/>
          <w:szCs w:val="24"/>
        </w:rPr>
        <w:t xml:space="preserve"> </w:t>
      </w:r>
      <w:ins w:id="96" w:author="Caitlin Jeffrey" w:date="2023-11-18T12:42:00Z">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ins>
      <w:del w:id="97" w:author="Caitlin Jeffrey" w:date="2023-11-18T12:42:00Z">
        <w:r w:rsidR="009A4CA8" w:rsidDel="00657A32">
          <w:rPr>
            <w:rFonts w:ascii="Times New Roman" w:hAnsi="Times New Roman" w:cs="Times New Roman"/>
            <w:sz w:val="24"/>
            <w:szCs w:val="24"/>
          </w:rPr>
          <w:delText xml:space="preserve">somatic cell count </w:delText>
        </w:r>
        <w:r w:rsidR="002F19DA" w:rsidRPr="002F19DA" w:rsidDel="00657A32">
          <w:rPr>
            <w:rFonts w:ascii="Times New Roman" w:hAnsi="Times New Roman" w:cs="Times New Roman"/>
            <w:sz w:val="24"/>
            <w:szCs w:val="24"/>
          </w:rPr>
          <w:delText>record</w:delText>
        </w:r>
      </w:del>
      <w:ins w:id="98" w:author="Caitlin Jeffrey" w:date="2023-11-18T12:43:00Z">
        <w:r w:rsidR="00657A32">
          <w:rPr>
            <w:rFonts w:ascii="Times New Roman" w:hAnsi="Times New Roman" w:cs="Times New Roman"/>
            <w:sz w:val="24"/>
            <w:szCs w:val="24"/>
          </w:rPr>
          <w:t>,</w:t>
        </w:r>
      </w:ins>
      <w:del w:id="99" w:author="Caitlin Jeffrey" w:date="2023-11-18T12:42:00Z">
        <w:r w:rsidR="002F19DA" w:rsidRPr="002F19DA" w:rsidDel="00657A32">
          <w:rPr>
            <w:rFonts w:ascii="Times New Roman" w:hAnsi="Times New Roman" w:cs="Times New Roman"/>
            <w:sz w:val="24"/>
            <w:szCs w:val="24"/>
          </w:rPr>
          <w:delText>s</w:delText>
        </w:r>
        <w:r w:rsidR="00185A8E" w:rsidRPr="00604EDE" w:rsidDel="00657A32">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100" w:author="Caitlin Jeffrey" w:date="2023-11-18T13:19:00Z">
        <w:r w:rsidR="001A283D" w:rsidDel="009C78D7">
          <w:rPr>
            <w:rFonts w:ascii="Times New Roman" w:hAnsi="Times New Roman" w:cs="Times New Roman"/>
            <w:sz w:val="24"/>
            <w:szCs w:val="24"/>
          </w:rPr>
          <w:delText xml:space="preserve">bulk </w:delText>
        </w:r>
        <w:r w:rsidR="00D20D07" w:rsidDel="009C78D7">
          <w:rPr>
            <w:rFonts w:ascii="Times New Roman" w:hAnsi="Times New Roman" w:cs="Times New Roman"/>
            <w:sz w:val="24"/>
            <w:szCs w:val="24"/>
          </w:rPr>
          <w:delText>tank</w:delText>
        </w:r>
        <w:r w:rsidR="001A283D" w:rsidDel="009C78D7">
          <w:rPr>
            <w:rFonts w:ascii="Times New Roman" w:hAnsi="Times New Roman" w:cs="Times New Roman"/>
            <w:sz w:val="24"/>
            <w:szCs w:val="24"/>
          </w:rPr>
          <w:delText xml:space="preserve"> milk </w:delText>
        </w:r>
        <w:r w:rsidR="00D20D07" w:rsidDel="009C78D7">
          <w:rPr>
            <w:rFonts w:ascii="Times New Roman" w:hAnsi="Times New Roman" w:cs="Times New Roman"/>
            <w:sz w:val="24"/>
            <w:szCs w:val="24"/>
          </w:rPr>
          <w:delText>somatic cell count</w:delText>
        </w:r>
      </w:del>
      <w:ins w:id="101" w:author="Caitlin Jeffrey" w:date="2023-11-18T12:42:00Z">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ins>
      <w:del w:id="102" w:author="Caitlin Jeffrey" w:date="2023-11-18T12:43:00Z">
        <w:r w:rsidR="00EE6C37" w:rsidDel="007D4609">
          <w:rPr>
            <w:rFonts w:ascii="Times New Roman" w:hAnsi="Times New Roman" w:cs="Times New Roman"/>
            <w:sz w:val="24"/>
            <w:szCs w:val="24"/>
          </w:rPr>
          <w:delText xml:space="preserve"> </w:delText>
        </w:r>
      </w:del>
      <w:del w:id="103" w:author="Caitlin Jeffrey" w:date="2023-11-18T12:42:00Z">
        <w:r w:rsidR="00EE6C37" w:rsidDel="0073067A">
          <w:rPr>
            <w:rFonts w:ascii="Times New Roman" w:hAnsi="Times New Roman" w:cs="Times New Roman"/>
            <w:sz w:val="24"/>
            <w:szCs w:val="24"/>
          </w:rPr>
          <w:delText>(BTSCC)</w:delText>
        </w:r>
      </w:del>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ins w:id="104" w:author="Caitlin Jeffrey" w:date="2023-11-18T13:19:00Z">
        <w:r w:rsidR="009C78D7">
          <w:rPr>
            <w:rFonts w:ascii="Times New Roman" w:hAnsi="Times New Roman" w:cs="Times New Roman"/>
            <w:sz w:val="24"/>
            <w:szCs w:val="24"/>
          </w:rPr>
          <w:t>milk somatic cell count</w:t>
        </w:r>
      </w:ins>
      <w:ins w:id="105" w:author="Caitlin Jeffrey" w:date="2023-11-18T13:26:00Z">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ins>
      <w:ins w:id="106" w:author="Caitlin Jeffrey" w:date="2023-11-18T13:19:00Z">
        <w:r w:rsidR="009C78D7">
          <w:rPr>
            <w:rFonts w:ascii="Times New Roman" w:hAnsi="Times New Roman" w:cs="Times New Roman"/>
            <w:sz w:val="24"/>
            <w:szCs w:val="24"/>
          </w:rPr>
          <w:t xml:space="preserve"> and </w:t>
        </w:r>
      </w:ins>
      <w:r w:rsidR="00185A8E" w:rsidRPr="00604EDE">
        <w:rPr>
          <w:rFonts w:ascii="Times New Roman" w:hAnsi="Times New Roman" w:cs="Times New Roman"/>
          <w:sz w:val="24"/>
          <w:szCs w:val="24"/>
        </w:rPr>
        <w:t xml:space="preserve">aerobic culture data, </w:t>
      </w:r>
      <w:del w:id="107" w:author="Caitlin Jeffrey" w:date="2023-11-18T12:42:00Z">
        <w:r w:rsidR="007C3870" w:rsidRPr="00604EDE" w:rsidDel="0073067A">
          <w:rPr>
            <w:rFonts w:ascii="Times New Roman" w:hAnsi="Times New Roman" w:cs="Times New Roman"/>
            <w:sz w:val="24"/>
            <w:szCs w:val="24"/>
          </w:rPr>
          <w:delText>milk production</w:delText>
        </w:r>
      </w:del>
      <w:ins w:id="108" w:author="Caitlin Jeffrey" w:date="2023-11-18T12:43:00Z">
        <w:r w:rsidR="00772D53">
          <w:rPr>
            <w:rFonts w:ascii="Times New Roman" w:hAnsi="Times New Roman" w:cs="Times New Roman"/>
            <w:sz w:val="24"/>
            <w:szCs w:val="24"/>
          </w:rPr>
          <w:t>or</w:t>
        </w:r>
      </w:ins>
      <w:del w:id="109" w:author="Caitlin Jeffrey" w:date="2023-11-18T12:43:00Z">
        <w:r w:rsidR="00BA5071" w:rsidRPr="00604EDE" w:rsidDel="00772D53">
          <w:rPr>
            <w:rFonts w:ascii="Times New Roman" w:hAnsi="Times New Roman" w:cs="Times New Roman"/>
            <w:sz w:val="24"/>
            <w:szCs w:val="24"/>
          </w:rPr>
          <w:delText>,</w:delText>
        </w:r>
        <w:r w:rsidR="007C3870" w:rsidRPr="00604EDE" w:rsidDel="00772D53">
          <w:rPr>
            <w:rFonts w:ascii="Times New Roman" w:hAnsi="Times New Roman" w:cs="Times New Roman"/>
            <w:sz w:val="24"/>
            <w:szCs w:val="24"/>
          </w:rPr>
          <w:delText xml:space="preserve"> </w:delText>
        </w:r>
        <w:r w:rsidR="00185A8E" w:rsidRPr="00604EDE" w:rsidDel="00772D53">
          <w:rPr>
            <w:rFonts w:ascii="Times New Roman" w:hAnsi="Times New Roman" w:cs="Times New Roman"/>
            <w:sz w:val="24"/>
            <w:szCs w:val="24"/>
          </w:rPr>
          <w:delText>and</w:delText>
        </w:r>
      </w:del>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91"/>
      <w:r w:rsidR="003A51F3">
        <w:rPr>
          <w:rStyle w:val="CommentReference"/>
          <w:rFonts w:eastAsiaTheme="minorEastAsia"/>
        </w:rPr>
        <w:commentReference w:id="91"/>
      </w:r>
      <w:del w:id="110" w:author="Caitlin Jeffrey" w:date="2023-11-22T12:08:00Z">
        <w:r w:rsidR="002E73E1" w:rsidRPr="002E73E1" w:rsidDel="00E56D82">
          <w:rPr>
            <w:rFonts w:ascii="Times New Roman" w:hAnsi="Times New Roman" w:cs="Times New Roman"/>
            <w:sz w:val="24"/>
            <w:szCs w:val="24"/>
          </w:rPr>
          <w:delText xml:space="preserve"> </w:delText>
        </w:r>
      </w:del>
      <w:commentRangeStart w:id="111"/>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management factor</w:t>
      </w:r>
      <w:commentRangeEnd w:id="111"/>
      <w:r w:rsidR="00853A7F">
        <w:rPr>
          <w:rStyle w:val="CommentReference"/>
          <w:rFonts w:eastAsiaTheme="minorEastAsia"/>
        </w:rPr>
        <w:commentReference w:id="111"/>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commentRangeStart w:id="112"/>
      <w:commentRangeStart w:id="113"/>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w:t>
      </w:r>
      <w:commentRangeEnd w:id="112"/>
      <w:r w:rsidR="003A51F3">
        <w:rPr>
          <w:rStyle w:val="CommentReference"/>
          <w:rFonts w:eastAsiaTheme="minorEastAsia"/>
        </w:rPr>
        <w:commentReference w:id="112"/>
      </w:r>
      <w:commentRangeEnd w:id="113"/>
      <w:r w:rsidR="00F60C6B">
        <w:rPr>
          <w:rStyle w:val="CommentReference"/>
          <w:rFonts w:eastAsiaTheme="minorEastAsia"/>
        </w:rPr>
        <w:commentReference w:id="113"/>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ins w:id="114" w:author="Caitlin Jeffrey" w:date="2023-11-18T13:20:00Z">
        <w:r w:rsidR="00685A88" w:rsidRPr="00604EDE">
          <w:rPr>
            <w:rFonts w:ascii="Times New Roman" w:hAnsi="Times New Roman" w:cs="Times New Roman"/>
            <w:sz w:val="24"/>
            <w:szCs w:val="24"/>
          </w:rPr>
          <w:t xml:space="preserve">lower </w:t>
        </w:r>
        <w:r w:rsidR="00685A88">
          <w:rPr>
            <w:rFonts w:ascii="Times New Roman" w:hAnsi="Times New Roman" w:cs="Times New Roman"/>
            <w:sz w:val="24"/>
            <w:szCs w:val="24"/>
          </w:rPr>
          <w:t>newSCS</w:t>
        </w:r>
        <w:r w:rsidR="00685A88" w:rsidRPr="00604EDE">
          <w:rPr>
            <w:rFonts w:ascii="Times New Roman" w:hAnsi="Times New Roman" w:cs="Times New Roman"/>
            <w:sz w:val="24"/>
            <w:szCs w:val="24"/>
          </w:rPr>
          <w:t xml:space="preserve">, lower </w:t>
        </w:r>
        <w:r w:rsidR="00685A88">
          <w:rPr>
            <w:rFonts w:ascii="Times New Roman" w:hAnsi="Times New Roman" w:cs="Times New Roman"/>
            <w:sz w:val="24"/>
            <w:szCs w:val="24"/>
          </w:rPr>
          <w:t>elevSCS</w:t>
        </w:r>
        <w:r w:rsidR="00685A88" w:rsidRPr="00604EDE">
          <w:rPr>
            <w:rFonts w:ascii="Times New Roman" w:hAnsi="Times New Roman" w:cs="Times New Roman"/>
            <w:sz w:val="24"/>
            <w:szCs w:val="24"/>
          </w:rPr>
          <w:t>, lower av</w:t>
        </w:r>
        <w:r w:rsidR="00685A88">
          <w:rPr>
            <w:rFonts w:ascii="Times New Roman" w:hAnsi="Times New Roman" w:cs="Times New Roman"/>
            <w:sz w:val="24"/>
            <w:szCs w:val="24"/>
          </w:rPr>
          <w:t>g.</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ins>
      <w:ins w:id="115" w:author="Caitlin Jeffrey" w:date="2023-11-18T13:27:00Z">
        <w:r w:rsidR="00086AB3">
          <w:rPr>
            <w:rFonts w:ascii="Times New Roman" w:hAnsi="Times New Roman" w:cs="Times New Roman"/>
            <w:sz w:val="24"/>
            <w:szCs w:val="24"/>
          </w:rPr>
          <w:t>better</w:t>
        </w:r>
      </w:ins>
      <w:ins w:id="116" w:author="Caitlin Jeffrey" w:date="2023-11-18T13:20:00Z">
        <w:r w:rsidR="00685A88" w:rsidRPr="00604EDE">
          <w:rPr>
            <w:rFonts w:ascii="Times New Roman" w:hAnsi="Times New Roman" w:cs="Times New Roman"/>
            <w:sz w:val="24"/>
            <w:szCs w:val="24"/>
          </w:rPr>
          <w:t xml:space="preserve"> </w:t>
        </w:r>
      </w:ins>
      <w:ins w:id="117" w:author="Caitlin Jeffrey" w:date="2023-11-18T13:21:00Z">
        <w:r w:rsidR="00685A88">
          <w:rPr>
            <w:rFonts w:ascii="Times New Roman" w:hAnsi="Times New Roman" w:cs="Times New Roman"/>
            <w:sz w:val="24"/>
            <w:szCs w:val="24"/>
          </w:rPr>
          <w:t xml:space="preserve">udder </w:t>
        </w:r>
      </w:ins>
      <w:ins w:id="118" w:author="Caitlin Jeffrey" w:date="2023-11-18T13:20:00Z">
        <w:r w:rsidR="00685A88" w:rsidRPr="00604EDE">
          <w:rPr>
            <w:rFonts w:ascii="Times New Roman" w:hAnsi="Times New Roman" w:cs="Times New Roman"/>
            <w:sz w:val="24"/>
            <w:szCs w:val="24"/>
          </w:rPr>
          <w:t>hygiene metrics.</w:t>
        </w:r>
      </w:ins>
      <w:del w:id="119" w:author="Caitlin Jeffrey" w:date="2023-11-18T13:20:00Z">
        <w:r w:rsidR="00185A8E" w:rsidRPr="00604EDE" w:rsidDel="00685A88">
          <w:rPr>
            <w:rFonts w:ascii="Times New Roman" w:hAnsi="Times New Roman" w:cs="Times New Roman"/>
            <w:sz w:val="24"/>
            <w:szCs w:val="24"/>
          </w:rPr>
          <w:delText xml:space="preserve">lower </w:delText>
        </w:r>
        <w:r w:rsidR="008F1371" w:rsidDel="00685A88">
          <w:rPr>
            <w:rFonts w:ascii="Times New Roman" w:hAnsi="Times New Roman" w:cs="Times New Roman"/>
            <w:sz w:val="24"/>
            <w:szCs w:val="24"/>
          </w:rPr>
          <w:delText>newly elevated</w:delText>
        </w:r>
        <w:r w:rsidR="00A83068" w:rsidDel="00685A88">
          <w:rPr>
            <w:rFonts w:ascii="Times New Roman" w:hAnsi="Times New Roman" w:cs="Times New Roman"/>
            <w:sz w:val="24"/>
            <w:szCs w:val="24"/>
          </w:rPr>
          <w:delText xml:space="preserve"> </w:delText>
        </w:r>
        <w:r w:rsidR="009B3369" w:rsidDel="00685A88">
          <w:rPr>
            <w:rFonts w:ascii="Times New Roman" w:hAnsi="Times New Roman" w:cs="Times New Roman"/>
            <w:sz w:val="24"/>
            <w:szCs w:val="24"/>
          </w:rPr>
          <w:delText>SC</w:delText>
        </w:r>
        <w:r w:rsidR="00695588"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535BFF" w:rsidDel="00685A88">
          <w:rPr>
            <w:rFonts w:ascii="Times New Roman" w:hAnsi="Times New Roman" w:cs="Times New Roman"/>
            <w:sz w:val="24"/>
            <w:szCs w:val="24"/>
          </w:rPr>
          <w:delText xml:space="preserve">current </w:delText>
        </w:r>
        <w:r w:rsidR="009B3369" w:rsidDel="00685A88">
          <w:rPr>
            <w:rFonts w:ascii="Times New Roman" w:hAnsi="Times New Roman" w:cs="Times New Roman"/>
            <w:sz w:val="24"/>
            <w:szCs w:val="24"/>
          </w:rPr>
          <w:delText>SC</w:delText>
        </w:r>
        <w:r w:rsidR="00891BA9"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A83068" w:rsidDel="00685A88">
          <w:rPr>
            <w:rFonts w:ascii="Times New Roman" w:hAnsi="Times New Roman" w:cs="Times New Roman"/>
            <w:sz w:val="24"/>
            <w:szCs w:val="24"/>
          </w:rPr>
          <w:delText>av</w:delText>
        </w:r>
      </w:del>
      <w:del w:id="120" w:author="Caitlin Jeffrey" w:date="2023-11-18T12:58:00Z">
        <w:r w:rsidR="00A83068" w:rsidDel="00A30C5E">
          <w:rPr>
            <w:rFonts w:ascii="Times New Roman" w:hAnsi="Times New Roman" w:cs="Times New Roman"/>
            <w:sz w:val="24"/>
            <w:szCs w:val="24"/>
          </w:rPr>
          <w:delText>erage</w:delText>
        </w:r>
      </w:del>
      <w:del w:id="121" w:author="Caitlin Jeffrey" w:date="2023-11-18T13:20:00Z">
        <w:r w:rsidR="00185A8E" w:rsidRPr="00604EDE" w:rsidDel="00685A88">
          <w:rPr>
            <w:rFonts w:ascii="Times New Roman" w:hAnsi="Times New Roman" w:cs="Times New Roman"/>
            <w:sz w:val="24"/>
            <w:szCs w:val="24"/>
          </w:rPr>
          <w:delText xml:space="preserve"> </w:delText>
        </w:r>
        <w:r w:rsidR="005C7542" w:rsidDel="00685A88">
          <w:rPr>
            <w:rFonts w:ascii="Times New Roman" w:hAnsi="Times New Roman" w:cs="Times New Roman"/>
            <w:sz w:val="24"/>
            <w:szCs w:val="24"/>
          </w:rPr>
          <w:delText>SCS</w:delText>
        </w:r>
      </w:del>
      <w:del w:id="122" w:author="Caitlin Jeffrey" w:date="2023-11-18T13:21:00Z">
        <w:r w:rsidR="00185A8E" w:rsidRPr="00604EDE" w:rsidDel="00685A88">
          <w:rPr>
            <w:rFonts w:ascii="Times New Roman" w:hAnsi="Times New Roman" w:cs="Times New Roman"/>
            <w:sz w:val="24"/>
            <w:szCs w:val="24"/>
          </w:rPr>
          <w:delText>, and improved hygiene metrics.</w:delText>
        </w:r>
      </w:del>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del w:id="123" w:author="Caitlin Jeffrey" w:date="2023-11-18T13:22:00Z">
        <w:r w:rsidR="009E70B5" w:rsidDel="00BB415C">
          <w:rPr>
            <w:rFonts w:ascii="Times New Roman" w:hAnsi="Times New Roman" w:cs="Times New Roman"/>
            <w:sz w:val="24"/>
            <w:szCs w:val="24"/>
          </w:rPr>
          <w:delText xml:space="preserve"> </w:delText>
        </w:r>
        <w:r w:rsidR="00185A8E" w:rsidRPr="00604EDE" w:rsidDel="00BB415C">
          <w:rPr>
            <w:rFonts w:ascii="Times New Roman" w:hAnsi="Times New Roman" w:cs="Times New Roman"/>
            <w:sz w:val="24"/>
            <w:szCs w:val="24"/>
          </w:rPr>
          <w:delText>lower</w:delText>
        </w:r>
      </w:del>
      <w:r w:rsidR="00185A8E" w:rsidRPr="00604EDE">
        <w:rPr>
          <w:rFonts w:ascii="Times New Roman" w:hAnsi="Times New Roman" w:cs="Times New Roman"/>
          <w:sz w:val="24"/>
          <w:szCs w:val="24"/>
        </w:rPr>
        <w:t xml:space="preserve"> </w:t>
      </w:r>
      <w:del w:id="124" w:author="Caitlin Jeffrey" w:date="2023-11-18T12:53:00Z">
        <w:r w:rsidR="00A07738" w:rsidDel="00AC6C5C">
          <w:rPr>
            <w:rFonts w:ascii="Times New Roman" w:hAnsi="Times New Roman" w:cs="Times New Roman"/>
            <w:sz w:val="24"/>
            <w:szCs w:val="24"/>
          </w:rPr>
          <w:delText xml:space="preserve">percent </w:delText>
        </w:r>
      </w:del>
      <w:ins w:id="125" w:author="Caitlin Jeffrey" w:date="2023-11-18T13:21:00Z">
        <w:r w:rsidR="00BB415C" w:rsidRPr="00604EDE">
          <w:rPr>
            <w:rFonts w:ascii="Times New Roman" w:hAnsi="Times New Roman" w:cs="Times New Roman"/>
            <w:sz w:val="24"/>
            <w:szCs w:val="24"/>
          </w:rPr>
          <w:t xml:space="preserve">lower </w:t>
        </w:r>
        <w:r w:rsidR="00BB415C">
          <w:rPr>
            <w:rFonts w:ascii="Times New Roman" w:hAnsi="Times New Roman" w:cs="Times New Roman"/>
            <w:sz w:val="24"/>
            <w:szCs w:val="24"/>
          </w:rPr>
          <w:t>chron</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lower elevSC</w:t>
        </w:r>
        <w:r w:rsidR="00BB415C">
          <w:rPr>
            <w:rFonts w:ascii="Times New Roman" w:hAnsi="Times New Roman" w:cs="Times New Roman"/>
            <w:sz w:val="24"/>
            <w:szCs w:val="24"/>
          </w:rPr>
          <w:t>S</w:t>
        </w:r>
        <w:r w:rsidR="00BB415C" w:rsidRPr="00604EDE">
          <w:rPr>
            <w:rFonts w:ascii="Times New Roman" w:hAnsi="Times New Roman" w:cs="Times New Roman"/>
            <w:sz w:val="24"/>
            <w:szCs w:val="24"/>
          </w:rPr>
          <w:t>, and lower av</w:t>
        </w:r>
        <w:r w:rsidR="00BB415C">
          <w:rPr>
            <w:rFonts w:ascii="Times New Roman" w:hAnsi="Times New Roman" w:cs="Times New Roman"/>
            <w:sz w:val="24"/>
            <w:szCs w:val="24"/>
          </w:rPr>
          <w:t>g.</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ins>
      <w:del w:id="126" w:author="Caitlin Jeffrey" w:date="2023-11-18T13:21:00Z">
        <w:r w:rsidR="00A07738" w:rsidDel="00BB415C">
          <w:rPr>
            <w:rFonts w:ascii="Times New Roman" w:hAnsi="Times New Roman" w:cs="Times New Roman"/>
            <w:sz w:val="24"/>
            <w:szCs w:val="24"/>
          </w:rPr>
          <w:delText xml:space="preserve">cows with chronic </w:delText>
        </w:r>
        <w:r w:rsidR="0027467A" w:rsidRPr="00604EDE" w:rsidDel="00BB415C">
          <w:rPr>
            <w:rFonts w:ascii="Times New Roman" w:hAnsi="Times New Roman" w:cs="Times New Roman"/>
            <w:sz w:val="24"/>
            <w:szCs w:val="24"/>
          </w:rPr>
          <w:delText>SC</w:delText>
        </w:r>
        <w:r w:rsidR="005C7542" w:rsidDel="00BB415C">
          <w:rPr>
            <w:rFonts w:ascii="Times New Roman" w:hAnsi="Times New Roman" w:cs="Times New Roman"/>
            <w:sz w:val="24"/>
            <w:szCs w:val="24"/>
          </w:rPr>
          <w:delText>S</w:delText>
        </w:r>
      </w:del>
      <w:del w:id="127" w:author="Caitlin Jeffrey" w:date="2023-11-18T12:55:00Z">
        <w:r w:rsidR="00185A8E" w:rsidRPr="00604EDE" w:rsidDel="00DF30CF">
          <w:rPr>
            <w:rFonts w:ascii="Times New Roman" w:hAnsi="Times New Roman" w:cs="Times New Roman"/>
            <w:sz w:val="24"/>
            <w:szCs w:val="24"/>
          </w:rPr>
          <w:delText xml:space="preserve">, </w:delText>
        </w:r>
      </w:del>
      <w:del w:id="128" w:author="Caitlin Jeffrey" w:date="2023-11-18T13:21:00Z">
        <w:r w:rsidR="00A07738" w:rsidDel="00BB415C">
          <w:rPr>
            <w:rFonts w:ascii="Times New Roman" w:hAnsi="Times New Roman" w:cs="Times New Roman"/>
            <w:sz w:val="24"/>
            <w:szCs w:val="24"/>
          </w:rPr>
          <w:delText>current</w:delText>
        </w:r>
      </w:del>
      <w:del w:id="129" w:author="Caitlin Jeffrey" w:date="2023-11-18T12:55:00Z">
        <w:r w:rsidR="00A07738" w:rsidDel="004D6F9C">
          <w:rPr>
            <w:rFonts w:ascii="Times New Roman" w:hAnsi="Times New Roman" w:cs="Times New Roman"/>
            <w:sz w:val="24"/>
            <w:szCs w:val="24"/>
          </w:rPr>
          <w:delText xml:space="preserve"> </w:delText>
        </w:r>
      </w:del>
      <w:del w:id="130" w:author="Caitlin Jeffrey" w:date="2023-11-18T13:21:00Z">
        <w:r w:rsidR="001B27BA" w:rsidRPr="00604EDE" w:rsidDel="00BB415C">
          <w:rPr>
            <w:rFonts w:ascii="Times New Roman" w:hAnsi="Times New Roman" w:cs="Times New Roman"/>
            <w:sz w:val="24"/>
            <w:szCs w:val="24"/>
          </w:rPr>
          <w:delText>SC</w:delText>
        </w:r>
        <w:r w:rsidR="008F5181" w:rsidDel="00BB415C">
          <w:rPr>
            <w:rFonts w:ascii="Times New Roman" w:hAnsi="Times New Roman" w:cs="Times New Roman"/>
            <w:sz w:val="24"/>
            <w:szCs w:val="24"/>
          </w:rPr>
          <w:delText>S</w:delText>
        </w:r>
        <w:r w:rsidR="00185A8E" w:rsidRPr="00604EDE" w:rsidDel="00BB415C">
          <w:rPr>
            <w:rFonts w:ascii="Times New Roman" w:hAnsi="Times New Roman" w:cs="Times New Roman"/>
            <w:sz w:val="24"/>
            <w:szCs w:val="24"/>
          </w:rPr>
          <w:delText>, and av</w:delText>
        </w:r>
        <w:r w:rsidR="00873C80" w:rsidDel="00BB415C">
          <w:rPr>
            <w:rFonts w:ascii="Times New Roman" w:hAnsi="Times New Roman" w:cs="Times New Roman"/>
            <w:sz w:val="24"/>
            <w:szCs w:val="24"/>
          </w:rPr>
          <w:delText>erage</w:delText>
        </w:r>
        <w:r w:rsidR="00185A8E" w:rsidRPr="00604EDE" w:rsidDel="00BB415C">
          <w:rPr>
            <w:rFonts w:ascii="Times New Roman" w:hAnsi="Times New Roman" w:cs="Times New Roman"/>
            <w:sz w:val="24"/>
            <w:szCs w:val="24"/>
          </w:rPr>
          <w:delText xml:space="preserve"> </w:delText>
        </w:r>
        <w:r w:rsidR="008F5181" w:rsidDel="00BB415C">
          <w:rPr>
            <w:rFonts w:ascii="Times New Roman" w:hAnsi="Times New Roman" w:cs="Times New Roman"/>
            <w:sz w:val="24"/>
            <w:szCs w:val="24"/>
          </w:rPr>
          <w:delText>SCS</w:delText>
        </w:r>
        <w:r w:rsidR="00185A8E" w:rsidRPr="00604EDE" w:rsidDel="00BB415C">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commonly 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w:t>
      </w:r>
      <w:commentRangeStart w:id="131"/>
      <w:commentRangeStart w:id="132"/>
      <w:r w:rsidR="00185A8E" w:rsidRPr="00604EDE">
        <w:rPr>
          <w:rFonts w:ascii="Times New Roman" w:hAnsi="Times New Roman" w:cs="Times New Roman"/>
          <w:sz w:val="24"/>
          <w:szCs w:val="24"/>
        </w:rPr>
        <w:t>pasture-based</w:t>
      </w:r>
      <w:commentRangeEnd w:id="131"/>
      <w:r w:rsidR="0073047F">
        <w:rPr>
          <w:rStyle w:val="CommentReference"/>
          <w:rFonts w:eastAsiaTheme="minorEastAsia"/>
        </w:rPr>
        <w:commentReference w:id="131"/>
      </w:r>
      <w:commentRangeEnd w:id="132"/>
      <w:r w:rsidR="00673F40">
        <w:rPr>
          <w:rStyle w:val="CommentReference"/>
          <w:rFonts w:eastAsiaTheme="minorEastAsia"/>
        </w:rPr>
        <w:commentReference w:id="132"/>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33"/>
      <w:r w:rsidRPr="00604EDE">
        <w:rPr>
          <w:rStyle w:val="Emphasis"/>
          <w:rFonts w:ascii="Times New Roman" w:eastAsia="ComputerModern-Regular" w:hAnsi="Times New Roman" w:cs="Times New Roman"/>
          <w:b/>
          <w:bCs/>
          <w:i w:val="0"/>
          <w:iCs w:val="0"/>
          <w:sz w:val="24"/>
          <w:szCs w:val="24"/>
        </w:rPr>
        <w:t>Keywords:</w:t>
      </w:r>
      <w:commentRangeEnd w:id="133"/>
      <w:r w:rsidR="008905A2" w:rsidRPr="00604EDE">
        <w:rPr>
          <w:rStyle w:val="CommentReference"/>
          <w:rFonts w:eastAsiaTheme="minorEastAsia"/>
        </w:rPr>
        <w:commentReference w:id="133"/>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34"/>
      <w:commentRangeStart w:id="135"/>
      <w:commentRangeStart w:id="136"/>
      <w:r w:rsidRPr="00604EDE">
        <w:rPr>
          <w:rStyle w:val="Emphasis"/>
          <w:b/>
          <w:bCs/>
          <w:i w:val="0"/>
          <w:iCs w:val="0"/>
          <w:color w:val="0E101A"/>
        </w:rPr>
        <w:t>Introduction</w:t>
      </w:r>
      <w:commentRangeEnd w:id="134"/>
      <w:r w:rsidR="00123751" w:rsidRPr="00604EDE">
        <w:rPr>
          <w:rStyle w:val="CommentReference"/>
          <w:rFonts w:asciiTheme="minorHAnsi" w:eastAsiaTheme="minorEastAsia" w:hAnsiTheme="minorHAnsi" w:cstheme="minorBidi"/>
        </w:rPr>
        <w:commentReference w:id="134"/>
      </w:r>
      <w:commentRangeEnd w:id="135"/>
      <w:r w:rsidR="00CB39D2" w:rsidRPr="00604EDE">
        <w:rPr>
          <w:rStyle w:val="CommentReference"/>
          <w:rFonts w:asciiTheme="minorHAnsi" w:eastAsiaTheme="minorEastAsia" w:hAnsiTheme="minorHAnsi" w:cstheme="minorBidi"/>
        </w:rPr>
        <w:commentReference w:id="135"/>
      </w:r>
      <w:commentRangeEnd w:id="136"/>
      <w:r w:rsidR="001A7E4F" w:rsidRPr="00604EDE">
        <w:rPr>
          <w:rStyle w:val="CommentReference"/>
          <w:rFonts w:asciiTheme="minorHAnsi" w:eastAsiaTheme="minorEastAsia" w:hAnsiTheme="minorHAnsi" w:cstheme="minorBidi"/>
        </w:rPr>
        <w:commentReference w:id="136"/>
      </w:r>
    </w:p>
    <w:p w14:paraId="263F70AF" w14:textId="68E3231F"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w:t>
      </w:r>
      <w:r w:rsidRPr="00604EDE">
        <w:rPr>
          <w:rFonts w:ascii="Times New Roman" w:eastAsia="Times New Roman" w:hAnsi="Times New Roman" w:cs="Times New Roman"/>
          <w:color w:val="0E101A"/>
          <w:sz w:val="24"/>
          <w:szCs w:val="24"/>
        </w:rPr>
        <w:lastRenderedPageBreak/>
        <w:t xml:space="preserve">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w:t>
      </w:r>
      <w:del w:id="137" w:author="Caitlin Jeffrey" w:date="2023-11-20T08:56:00Z">
        <w:r w:rsidRPr="00604EDE" w:rsidDel="00295826">
          <w:rPr>
            <w:rFonts w:ascii="Times New Roman" w:eastAsia="Times New Roman" w:hAnsi="Times New Roman" w:cs="Times New Roman"/>
            <w:color w:val="0E101A"/>
            <w:sz w:val="24"/>
            <w:szCs w:val="24"/>
          </w:rPr>
          <w:delText xml:space="preserve">getting </w:delText>
        </w:r>
      </w:del>
      <w:ins w:id="138" w:author="Caitlin Jeffrey" w:date="2023-11-20T08:56:00Z">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6AD2A9DC" w14:textId="5F9FB76F" w:rsidR="00EB7520" w:rsidRPr="00604EDE" w:rsidRDefault="00EB7520" w:rsidP="00D2091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del w:id="139" w:author="Caitlin Jeffrey" w:date="2023-11-20T08:57:00Z">
        <w:r w:rsidRPr="00604EDE" w:rsidDel="00077510">
          <w:rPr>
            <w:rFonts w:ascii="Times New Roman" w:eastAsia="Times New Roman" w:hAnsi="Times New Roman" w:cs="Times New Roman"/>
            <w:color w:val="0E101A"/>
            <w:sz w:val="24"/>
            <w:szCs w:val="24"/>
          </w:rPr>
          <w:delText>will be</w:delText>
        </w:r>
      </w:del>
      <w:ins w:id="140" w:author="Caitlin Jeffrey" w:date="2023-11-20T08:57:00Z">
        <w:r w:rsidR="0007751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del w:id="141" w:author="Caitlin Jeffrey" w:date="2023-11-20T08:57:00Z">
        <w:r w:rsidRPr="00604EDE" w:rsidDel="000C4970">
          <w:rPr>
            <w:rFonts w:ascii="Times New Roman" w:eastAsia="Times New Roman" w:hAnsi="Times New Roman" w:cs="Times New Roman"/>
            <w:color w:val="0E101A"/>
            <w:sz w:val="24"/>
            <w:szCs w:val="24"/>
          </w:rPr>
          <w:delText>will be</w:delText>
        </w:r>
      </w:del>
      <w:ins w:id="142" w:author="Caitlin Jeffrey" w:date="2023-11-20T08:57:00Z">
        <w:r w:rsidR="000C497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r>
        <w:rPr>
          <w:rFonts w:ascii="Times New Roman" w:eastAsia="Times New Roman" w:hAnsi="Times New Roman" w:cs="Times New Roman"/>
          <w:color w:val="0E101A"/>
          <w:sz w:val="24"/>
          <w:szCs w:val="24"/>
        </w:rPr>
        <w:lastRenderedPageBreak/>
        <w:t>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43"/>
      <w:r>
        <w:rPr>
          <w:rFonts w:ascii="Times New Roman" w:eastAsia="Times New Roman" w:hAnsi="Times New Roman" w:cs="Times New Roman"/>
          <w:color w:val="0E101A"/>
          <w:sz w:val="24"/>
          <w:szCs w:val="24"/>
        </w:rPr>
        <w:t xml:space="preserve"> </w:t>
      </w:r>
      <w:commentRangeEnd w:id="143"/>
      <w:r>
        <w:rPr>
          <w:rStyle w:val="CommentReference"/>
          <w:rFonts w:eastAsiaTheme="minorEastAsia"/>
        </w:rPr>
        <w:commentReference w:id="143"/>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144"/>
      <w:r>
        <w:rPr>
          <w:rFonts w:ascii="Times New Roman" w:eastAsia="Times New Roman" w:hAnsi="Times New Roman" w:cs="Times New Roman"/>
          <w:color w:val="0E101A"/>
          <w:sz w:val="24"/>
          <w:szCs w:val="24"/>
        </w:rPr>
        <w:t>BTSCC</w:t>
      </w:r>
      <w:commentRangeEnd w:id="144"/>
      <w:r>
        <w:rPr>
          <w:rStyle w:val="CommentReference"/>
          <w:rFonts w:eastAsiaTheme="minorEastAsia"/>
        </w:rPr>
        <w:commentReference w:id="144"/>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39653D7E"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del w:id="145" w:author="Caitlin Jeffrey" w:date="2023-11-20T08:58:00Z">
        <w:r w:rsidRPr="00604EDE" w:rsidDel="00AB7145">
          <w:rPr>
            <w:rFonts w:ascii="Times New Roman" w:eastAsia="Times New Roman" w:hAnsi="Times New Roman" w:cs="Times New Roman"/>
            <w:color w:val="0E101A"/>
            <w:sz w:val="24"/>
            <w:szCs w:val="24"/>
          </w:rPr>
          <w:delText>carried out</w:delText>
        </w:r>
      </w:del>
      <w:ins w:id="146" w:author="Caitlin Jeffrey" w:date="2023-11-20T08:58:00Z">
        <w:r w:rsidR="00AB7145">
          <w:rPr>
            <w:rFonts w:ascii="Times New Roman" w:eastAsia="Times New Roman" w:hAnsi="Times New Roman" w:cs="Times New Roman"/>
            <w:color w:val="0E101A"/>
            <w:sz w:val="24"/>
            <w:szCs w:val="24"/>
          </w:rPr>
          <w:t>conducted</w:t>
        </w:r>
      </w:ins>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ins w:id="147" w:author="Caitlin Jeffrey" w:date="2023-11-20T08:59:00Z">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 xml:space="preserve">(freestalls, tiestalls) </w:t>
        </w:r>
      </w:ins>
      <w:del w:id="148" w:author="Caitlin Jeffrey" w:date="2023-11-20T08:59:00Z">
        <w:r w:rsidRPr="00604EDE" w:rsidDel="000A3903">
          <w:rPr>
            <w:rFonts w:ascii="Times New Roman" w:eastAsia="Times New Roman" w:hAnsi="Times New Roman" w:cs="Times New Roman"/>
            <w:color w:val="0E101A"/>
            <w:sz w:val="24"/>
            <w:szCs w:val="24"/>
          </w:rPr>
          <w:delText xml:space="preserve"> </w:delText>
        </w:r>
      </w:del>
      <w:r w:rsidRPr="00604EDE">
        <w:rPr>
          <w:rFonts w:ascii="Times New Roman" w:eastAsia="Times New Roman" w:hAnsi="Times New Roman" w:cs="Times New Roman"/>
          <w:color w:val="0E101A"/>
          <w:sz w:val="24"/>
          <w:szCs w:val="24"/>
        </w:rPr>
        <w:t>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w:t>
      </w:r>
      <w:del w:id="149" w:author="Caitlin Jeffrey" w:date="2023-11-20T08:59:00Z">
        <w:r w:rsidRPr="00604EDE" w:rsidDel="000A3903">
          <w:rPr>
            <w:rFonts w:ascii="Times New Roman" w:eastAsia="Times New Roman" w:hAnsi="Times New Roman" w:cs="Times New Roman"/>
            <w:color w:val="0E101A"/>
            <w:sz w:val="24"/>
            <w:szCs w:val="24"/>
          </w:rPr>
          <w:delText xml:space="preserve">(freestalls, tiestalls) </w:delText>
        </w:r>
      </w:del>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commentRangeStart w:id="150"/>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 in VT</w:t>
      </w:r>
      <w:commentRangeEnd w:id="150"/>
      <w:r w:rsidR="00DC63C2">
        <w:rPr>
          <w:rStyle w:val="CommentReference"/>
          <w:rFonts w:eastAsiaTheme="minorEastAsia"/>
        </w:rPr>
        <w:commentReference w:id="150"/>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commentRangeStart w:id="151"/>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commentRangeStart w:id="152"/>
      <w:commentRangeStart w:id="153"/>
      <w:commentRangeStart w:id="154"/>
      <w:commentRangeStart w:id="155"/>
      <w:r w:rsidR="00466AA8">
        <w:rPr>
          <w:rFonts w:ascii="Times New Roman" w:eastAsia="Times New Roman" w:hAnsi="Times New Roman" w:cs="Times New Roman"/>
          <w:color w:val="0E101A"/>
          <w:sz w:val="24"/>
          <w:szCs w:val="24"/>
        </w:rPr>
        <w:t xml:space="preserve">may </w:t>
      </w:r>
      <w:commentRangeEnd w:id="152"/>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 xml:space="preserve">as has been suggested by some </w:t>
      </w:r>
      <w:r w:rsidR="00466AA8">
        <w:rPr>
          <w:rFonts w:ascii="Times New Roman" w:eastAsia="Times New Roman" w:hAnsi="Times New Roman" w:cs="Times New Roman"/>
          <w:color w:val="0E101A"/>
          <w:sz w:val="24"/>
          <w:szCs w:val="24"/>
        </w:rPr>
        <w:lastRenderedPageBreak/>
        <w:t>previous research</w:t>
      </w:r>
      <w:ins w:id="156" w:author="Caitlin Jeffrey" w:date="2023-11-22T10:38:00Z">
        <w:r w:rsidR="00612B99">
          <w:rPr>
            <w:rFonts w:ascii="Times New Roman" w:eastAsia="Times New Roman" w:hAnsi="Times New Roman" w:cs="Times New Roman"/>
            <w:color w:val="0E101A"/>
            <w:sz w:val="24"/>
            <w:szCs w:val="24"/>
          </w:rPr>
          <w:t xml:space="preserve"> </w:t>
        </w:r>
      </w:ins>
      <w:r w:rsidR="00612B99">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PjxSZWNOdW0+NjQwPC9SZWNOdW0+PERpc3BsYXlUZXh0PihQZWVsZXIgZXQgYWwuLCBGcmVnb25l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</w:fldData>
        </w:fldChar>
      </w:r>
      <w:r w:rsidR="00ED2F85">
        <w:rPr>
          <w:rFonts w:ascii="Times New Roman" w:eastAsia="Times New Roman" w:hAnsi="Times New Roman" w:cs="Times New Roman"/>
          <w:color w:val="0E101A"/>
          <w:sz w:val="24"/>
          <w:szCs w:val="24"/>
        </w:rPr>
        <w:instrText xml:space="preserve"> ADDIN EN.CITE </w:instrText>
      </w:r>
      <w:r w:rsidR="00ED2F85">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PjxSZWNOdW0+NjQwPC9SZWNOdW0+PERpc3BsYXlUZXh0PihQZWVsZXIgZXQgYWwuLCBGcmVnb25l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</w:fldData>
        </w:fldChar>
      </w:r>
      <w:r w:rsidR="00ED2F85">
        <w:rPr>
          <w:rFonts w:ascii="Times New Roman" w:eastAsia="Times New Roman" w:hAnsi="Times New Roman" w:cs="Times New Roman"/>
          <w:color w:val="0E101A"/>
          <w:sz w:val="24"/>
          <w:szCs w:val="24"/>
        </w:rPr>
        <w:instrText xml:space="preserve"> ADDIN EN.CITE.DATA </w:instrText>
      </w:r>
      <w:r w:rsidR="00ED2F85">
        <w:rPr>
          <w:rFonts w:ascii="Times New Roman" w:eastAsia="Times New Roman" w:hAnsi="Times New Roman" w:cs="Times New Roman"/>
          <w:color w:val="0E101A"/>
          <w:sz w:val="24"/>
          <w:szCs w:val="24"/>
        </w:rPr>
      </w:r>
      <w:r w:rsidR="00ED2F85">
        <w:rPr>
          <w:rFonts w:ascii="Times New Roman" w:eastAsia="Times New Roman" w:hAnsi="Times New Roman" w:cs="Times New Roman"/>
          <w:color w:val="0E101A"/>
          <w:sz w:val="24"/>
          <w:szCs w:val="24"/>
        </w:rPr>
        <w:fldChar w:fldCharType="end"/>
      </w:r>
      <w:r w:rsidR="00612B99">
        <w:rPr>
          <w:rFonts w:ascii="Times New Roman" w:eastAsia="Times New Roman" w:hAnsi="Times New Roman" w:cs="Times New Roman"/>
          <w:color w:val="0E101A"/>
          <w:sz w:val="24"/>
          <w:szCs w:val="24"/>
        </w:rPr>
        <w:fldChar w:fldCharType="separate"/>
      </w:r>
      <w:r w:rsidR="00ED2F85">
        <w:rPr>
          <w:rFonts w:ascii="Times New Roman" w:eastAsia="Times New Roman" w:hAnsi="Times New Roman" w:cs="Times New Roman"/>
          <w:noProof/>
          <w:color w:val="0E101A"/>
          <w:sz w:val="24"/>
          <w:szCs w:val="24"/>
        </w:rPr>
        <w:t>(Peeler et al., Fregonesi and Leaver, 2001, Barberg et al., 2007b, Lobeck et al., 2011)</w:t>
      </w:r>
      <w:r w:rsidR="00612B99">
        <w:rPr>
          <w:rFonts w:ascii="Times New Roman" w:eastAsia="Times New Roman" w:hAnsi="Times New Roman" w:cs="Times New Roman"/>
          <w:color w:val="0E101A"/>
          <w:sz w:val="24"/>
          <w:szCs w:val="24"/>
        </w:rPr>
        <w:fldChar w:fldCharType="end"/>
      </w:r>
      <w:r w:rsidR="00466AA8">
        <w:rPr>
          <w:rFonts w:ascii="Times New Roman" w:eastAsia="Times New Roman" w:hAnsi="Times New Roman" w:cs="Times New Roman"/>
          <w:color w:val="0E101A"/>
          <w:sz w:val="24"/>
          <w:szCs w:val="24"/>
        </w:rPr>
        <w:t>.</w:t>
      </w:r>
      <w:commentRangeEnd w:id="151"/>
      <w:r w:rsidR="001619E7">
        <w:rPr>
          <w:rStyle w:val="CommentReference"/>
          <w:rFonts w:eastAsiaTheme="minorEastAsia"/>
        </w:rPr>
        <w:commentReference w:id="151"/>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52"/>
      </w:r>
      <w:commentRangeEnd w:id="153"/>
      <w:r w:rsidR="001D7BF0">
        <w:rPr>
          <w:rStyle w:val="CommentReference"/>
          <w:rFonts w:eastAsiaTheme="minorEastAsia"/>
        </w:rPr>
        <w:commentReference w:id="153"/>
      </w:r>
      <w:commentRangeEnd w:id="154"/>
      <w:r w:rsidR="00D87846">
        <w:rPr>
          <w:rStyle w:val="CommentReference"/>
          <w:rFonts w:eastAsiaTheme="minorEastAsia"/>
        </w:rPr>
        <w:commentReference w:id="154"/>
      </w:r>
      <w:commentRangeEnd w:id="155"/>
      <w:r w:rsidR="003F31A9">
        <w:rPr>
          <w:rStyle w:val="CommentReference"/>
          <w:rFonts w:eastAsiaTheme="minorEastAsia"/>
        </w:rPr>
        <w:commentReference w:id="155"/>
      </w:r>
      <w:commentRangeStart w:id="157"/>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in organic VT dairy herds</w:t>
      </w:r>
      <w:commentRangeEnd w:id="157"/>
      <w:r w:rsidR="0073047F">
        <w:rPr>
          <w:rStyle w:val="CommentReference"/>
          <w:rFonts w:eastAsiaTheme="minorEastAsia"/>
        </w:rPr>
        <w:commentReference w:id="157"/>
      </w:r>
      <w:r w:rsidR="0073047F">
        <w:rPr>
          <w:rFonts w:ascii="Times New Roman" w:hAnsi="Times New Roman" w:cs="Times New Roman"/>
          <w:sz w:val="24"/>
          <w:szCs w:val="24"/>
        </w:rPr>
        <w:t>.</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58" w:name="_Hlk137445543"/>
      <w:r w:rsidRPr="00604EDE">
        <w:rPr>
          <w:b/>
          <w:bCs/>
        </w:rPr>
        <w:t>Herd enrollment and selection</w:t>
      </w:r>
    </w:p>
    <w:p w14:paraId="26454AB6" w14:textId="34C8C161"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Pr>
          <w:rFonts w:ascii="Times New Roman" w:hAnsi="Times New Roman" w:cs="Times New Roman"/>
          <w:sz w:val="24"/>
          <w:szCs w:val="24"/>
        </w:rPr>
        <w:t xml:space="preserve">in </w:t>
      </w:r>
      <w:r w:rsidR="00344F47">
        <w:rPr>
          <w:rFonts w:ascii="Times New Roman" w:hAnsi="Times New Roman" w:cs="Times New Roman"/>
          <w:sz w:val="24"/>
          <w:szCs w:val="24"/>
        </w:rPr>
        <w:t>Winter</w:t>
      </w:r>
      <w:r w:rsidR="004E1440">
        <w:rPr>
          <w:rFonts w:ascii="Times New Roman" w:hAnsi="Times New Roman" w:cs="Times New Roman"/>
          <w:sz w:val="24"/>
          <w:szCs w:val="24"/>
        </w:rPr>
        <w:t xml:space="preserve"> 2018</w:t>
      </w:r>
      <w:r w:rsidR="00344F47">
        <w:rPr>
          <w:rFonts w:ascii="Times New Roman" w:hAnsi="Times New Roman" w:cs="Times New Roman"/>
          <w:sz w:val="24"/>
          <w:szCs w:val="24"/>
        </w:rPr>
        <w:t>-2019</w:t>
      </w:r>
      <w:r w:rsidR="00DC63C2">
        <w:rPr>
          <w:rFonts w:ascii="Times New Roman" w:hAnsi="Times New Roman" w:cs="Times New Roman"/>
          <w:sz w:val="24"/>
          <w:szCs w:val="24"/>
        </w:rPr>
        <w:t xml:space="preserve"> </w:t>
      </w:r>
      <w:r w:rsidRPr="00604EDE">
        <w:rPr>
          <w:rFonts w:ascii="Times New Roman" w:hAnsi="Times New Roman" w:cs="Times New Roman"/>
          <w:sz w:val="24"/>
          <w:szCs w:val="24"/>
        </w:rPr>
        <w:t>(</w:t>
      </w:r>
      <w:r w:rsidR="008371EE">
        <w:rPr>
          <w:rFonts w:ascii="Times New Roman" w:hAnsi="Times New Roman" w:cs="Times New Roman"/>
          <w:sz w:val="24"/>
          <w:szCs w:val="24"/>
        </w:rPr>
        <w:t xml:space="preserve">all farms, </w:t>
      </w:r>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r w:rsidR="00EB1C2F">
        <w:rPr>
          <w:rFonts w:ascii="Times New Roman" w:hAnsi="Times New Roman" w:cs="Times New Roman"/>
          <w:sz w:val="24"/>
          <w:szCs w:val="24"/>
        </w:rPr>
        <w:t xml:space="preserve">are required to allow their cows daily access to pasture during the grazing season, and cows must </w:t>
      </w:r>
      <w:del w:id="159" w:author="Caitlin Jeffrey" w:date="2023-11-20T09:02:00Z">
        <w:r w:rsidR="00EB1C2F" w:rsidDel="009A38D7">
          <w:rPr>
            <w:rFonts w:ascii="Times New Roman" w:hAnsi="Times New Roman" w:cs="Times New Roman"/>
            <w:sz w:val="24"/>
            <w:szCs w:val="24"/>
          </w:rPr>
          <w:delText xml:space="preserve">get </w:delText>
        </w:r>
      </w:del>
      <w:ins w:id="160" w:author="Caitlin Jeffrey" w:date="2023-11-20T09:02:00Z">
        <w:r w:rsidR="009A38D7">
          <w:rPr>
            <w:rFonts w:ascii="Times New Roman" w:hAnsi="Times New Roman" w:cs="Times New Roman"/>
            <w:sz w:val="24"/>
            <w:szCs w:val="24"/>
          </w:rPr>
          <w:t xml:space="preserve">obtain </w:t>
        </w:r>
      </w:ins>
      <w:r w:rsidR="00EB1C2F">
        <w:rPr>
          <w:rFonts w:ascii="Times New Roman" w:hAnsi="Times New Roman" w:cs="Times New Roman"/>
          <w:sz w:val="24"/>
          <w:szCs w:val="24"/>
        </w:rPr>
        <w:t xml:space="preserve">30% of their dry matter intake from grazing </w:t>
      </w:r>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r w:rsidR="00EB1C2F">
        <w:rPr>
          <w:rFonts w:ascii="Times New Roman" w:hAnsi="Times New Roman" w:cs="Times New Roman"/>
          <w:sz w:val="24"/>
          <w:szCs w:val="24"/>
        </w:rPr>
        <w:t xml:space="preserve">. </w:t>
      </w:r>
      <w:r w:rsidR="007A7FB6">
        <w:rPr>
          <w:rFonts w:ascii="Times New Roman" w:hAnsi="Times New Roman" w:cs="Times New Roman"/>
          <w:sz w:val="24"/>
          <w:szCs w:val="24"/>
        </w:rPr>
        <w:t>D</w:t>
      </w:r>
      <w:r w:rsidR="00DF4C79">
        <w:rPr>
          <w:rFonts w:ascii="Times New Roman" w:hAnsi="Times New Roman" w:cs="Times New Roman"/>
          <w:sz w:val="24"/>
          <w:szCs w:val="24"/>
        </w:rPr>
        <w:t xml:space="preserve">uring </w:t>
      </w:r>
      <w:r w:rsidR="00993C75">
        <w:rPr>
          <w:rFonts w:ascii="Times New Roman" w:hAnsi="Times New Roman" w:cs="Times New Roman"/>
          <w:sz w:val="24"/>
          <w:szCs w:val="24"/>
        </w:rPr>
        <w:t xml:space="preserve">the </w:t>
      </w:r>
      <w:r w:rsidR="00DF4C79">
        <w:rPr>
          <w:rFonts w:ascii="Times New Roman" w:hAnsi="Times New Roman" w:cs="Times New Roman"/>
          <w:sz w:val="24"/>
          <w:szCs w:val="24"/>
        </w:rPr>
        <w:t xml:space="preserve">non-grazing </w:t>
      </w:r>
      <w:r w:rsidR="00993C75">
        <w:rPr>
          <w:rFonts w:ascii="Times New Roman" w:hAnsi="Times New Roman" w:cs="Times New Roman"/>
          <w:sz w:val="24"/>
          <w:szCs w:val="24"/>
        </w:rPr>
        <w:t>season</w:t>
      </w:r>
      <w:r w:rsidR="000B300E">
        <w:rPr>
          <w:rFonts w:ascii="Times New Roman" w:hAnsi="Times New Roman" w:cs="Times New Roman"/>
          <w:sz w:val="24"/>
          <w:szCs w:val="24"/>
        </w:rPr>
        <w:t xml:space="preserve"> (typically November-May in Vermont),</w:t>
      </w:r>
      <w:r w:rsidR="00EB1C2F">
        <w:rPr>
          <w:rFonts w:ascii="Times New Roman" w:hAnsi="Times New Roman" w:cs="Times New Roman"/>
          <w:sz w:val="24"/>
          <w:szCs w:val="24"/>
        </w:rPr>
        <w:t xml:space="preserve"> </w:t>
      </w:r>
      <w:r w:rsidR="007A7FB6">
        <w:rPr>
          <w:rFonts w:ascii="Times New Roman" w:hAnsi="Times New Roman" w:cs="Times New Roman"/>
          <w:sz w:val="24"/>
          <w:szCs w:val="24"/>
        </w:rPr>
        <w:t xml:space="preserve">organic farms house cows </w:t>
      </w:r>
      <w:del w:id="161" w:author="Caitlin Jeffrey" w:date="2023-11-20T09:03:00Z">
        <w:r w:rsidR="007A7FB6" w:rsidDel="00B4569B">
          <w:rPr>
            <w:rFonts w:ascii="Times New Roman" w:hAnsi="Times New Roman" w:cs="Times New Roman"/>
            <w:sz w:val="24"/>
            <w:szCs w:val="24"/>
          </w:rPr>
          <w:delText xml:space="preserve">indoors </w:delText>
        </w:r>
      </w:del>
      <w:r w:rsidR="007A7FB6">
        <w:rPr>
          <w:rFonts w:ascii="Times New Roman" w:hAnsi="Times New Roman" w:cs="Times New Roman"/>
          <w:sz w:val="24"/>
          <w:szCs w:val="24"/>
        </w:rPr>
        <w:t xml:space="preserve">in a variety of </w:t>
      </w:r>
      <w:ins w:id="162" w:author="Caitlin Jeffrey" w:date="2023-11-20T09:03:00Z">
        <w:r w:rsidR="00A12BE4">
          <w:rPr>
            <w:rFonts w:ascii="Times New Roman" w:hAnsi="Times New Roman" w:cs="Times New Roman"/>
            <w:sz w:val="24"/>
            <w:szCs w:val="24"/>
          </w:rPr>
          <w:t xml:space="preserve">indoor </w:t>
        </w:r>
      </w:ins>
      <w:r w:rsidR="007A7FB6">
        <w:rPr>
          <w:rFonts w:ascii="Times New Roman" w:hAnsi="Times New Roman" w:cs="Times New Roman"/>
          <w:sz w:val="24"/>
          <w:szCs w:val="24"/>
        </w:rPr>
        <w:t xml:space="preserve">facility types. </w:t>
      </w:r>
      <w:r w:rsidR="001A45D7">
        <w:rPr>
          <w:rFonts w:ascii="Times New Roman" w:hAnsi="Times New Roman" w:cs="Times New Roman"/>
          <w:sz w:val="24"/>
          <w:szCs w:val="24"/>
        </w:rPr>
        <w:t xml:space="preserve">The </w:t>
      </w:r>
      <w:r w:rsidR="001265C4">
        <w:rPr>
          <w:rFonts w:ascii="Times New Roman" w:hAnsi="Times New Roman" w:cs="Times New Roman"/>
          <w:sz w:val="24"/>
          <w:szCs w:val="24"/>
        </w:rPr>
        <w:t xml:space="preserve">Winter 2018-2019 </w:t>
      </w:r>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t>housing and bedding types used by organic dairy farmers in the state</w:t>
      </w:r>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r w:rsidR="00481415">
        <w:rPr>
          <w:rFonts w:ascii="Times New Roman" w:hAnsi="Times New Roman" w:cs="Times New Roman"/>
          <w:sz w:val="24"/>
          <w:szCs w:val="24"/>
        </w:rPr>
        <w:t>Winter</w:t>
      </w:r>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t>
      </w:r>
      <w:r w:rsidRPr="00604EDE">
        <w:rPr>
          <w:rFonts w:ascii="Times New Roman" w:hAnsi="Times New Roman" w:cs="Times New Roman"/>
          <w:sz w:val="24"/>
          <w:szCs w:val="24"/>
        </w:rPr>
        <w:lastRenderedPageBreak/>
        <w:t xml:space="preserve">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t>
      </w:r>
      <w:del w:id="163" w:author="Caitlin Jeffrey" w:date="2023-11-20T09:04:00Z">
        <w:r w:rsidRPr="00604EDE" w:rsidDel="003D2991">
          <w:rPr>
            <w:rFonts w:ascii="Times New Roman" w:hAnsi="Times New Roman" w:cs="Times New Roman"/>
            <w:sz w:val="24"/>
            <w:szCs w:val="24"/>
          </w:rPr>
          <w:delText xml:space="preserve">were found to be the top three used </w:delText>
        </w:r>
      </w:del>
      <w:ins w:id="164" w:author="Caitlin Jeffrey" w:date="2023-11-20T09:04:00Z">
        <w:r w:rsidR="003D2991">
          <w:rPr>
            <w:rFonts w:ascii="Times New Roman" w:hAnsi="Times New Roman" w:cs="Times New Roman"/>
            <w:sz w:val="24"/>
            <w:szCs w:val="24"/>
          </w:rPr>
          <w:t xml:space="preserve">ranked most common </w:t>
        </w:r>
      </w:ins>
      <w:r w:rsidRPr="00604EDE">
        <w:rPr>
          <w:rFonts w:ascii="Times New Roman" w:hAnsi="Times New Roman" w:cs="Times New Roman"/>
          <w:sz w:val="24"/>
          <w:szCs w:val="24"/>
        </w:rPr>
        <w:t xml:space="preserve">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w:t>
      </w:r>
      <w:ins w:id="165" w:author="Caitlin Jeffrey" w:date="2023-11-20T09:04:00Z">
        <w:r w:rsidR="00DD0E19">
          <w:rPr>
            <w:rFonts w:ascii="Times New Roman" w:hAnsi="Times New Roman" w:cs="Times New Roman"/>
            <w:sz w:val="24"/>
            <w:szCs w:val="24"/>
          </w:rPr>
          <w:t xml:space="preserve"> were compared </w:t>
        </w:r>
      </w:ins>
      <w:ins w:id="166" w:author="Caitlin Jeffrey" w:date="2023-11-20T09:05:00Z">
        <w:r w:rsidR="00DD0E19">
          <w:rPr>
            <w:rFonts w:ascii="Times New Roman" w:hAnsi="Times New Roman" w:cs="Times New Roman"/>
            <w:sz w:val="24"/>
            <w:szCs w:val="24"/>
          </w:rPr>
          <w:t>to</w:t>
        </w:r>
      </w:ins>
      <w:r w:rsidRPr="00604EDE">
        <w:rPr>
          <w:rFonts w:ascii="Times New Roman" w:hAnsi="Times New Roman" w:cs="Times New Roman"/>
          <w:sz w:val="24"/>
          <w:szCs w:val="24"/>
        </w:rPr>
        <w:t xml:space="preserve"> bedded packs </w:t>
      </w:r>
      <w:del w:id="167" w:author="Caitlin Jeffrey" w:date="2023-11-20T09:05:00Z">
        <w:r w:rsidRPr="00604EDE" w:rsidDel="00DD0E19">
          <w:rPr>
            <w:rFonts w:ascii="Times New Roman" w:hAnsi="Times New Roman" w:cs="Times New Roman"/>
            <w:sz w:val="24"/>
            <w:szCs w:val="24"/>
          </w:rPr>
          <w:delText>were</w:delText>
        </w:r>
        <w:r w:rsidR="006506E3" w:rsidDel="00DD0E19">
          <w:rPr>
            <w:rFonts w:ascii="Times New Roman" w:hAnsi="Times New Roman" w:cs="Times New Roman"/>
            <w:sz w:val="24"/>
            <w:szCs w:val="24"/>
          </w:rPr>
          <w:delText xml:space="preserve"> included </w:delText>
        </w:r>
      </w:del>
      <w:r w:rsidR="006506E3">
        <w:rPr>
          <w:rFonts w:ascii="Times New Roman" w:hAnsi="Times New Roman" w:cs="Times New Roman"/>
          <w:sz w:val="24"/>
          <w:szCs w:val="24"/>
        </w:rPr>
        <w:t>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75383FE7"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r w:rsidR="00DC63C2">
        <w:rPr>
          <w:rFonts w:ascii="Times New Roman" w:hAnsi="Times New Roman" w:cs="Times New Roman"/>
          <w:sz w:val="24"/>
          <w:szCs w:val="24"/>
        </w:rPr>
        <w:t xml:space="preserve">of farms </w:t>
      </w:r>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w:t>
      </w:r>
      <w:ins w:id="168" w:author="Caitlin Jeffrey" w:date="2023-11-22T11:31:00Z">
        <w:r w:rsidR="00EC74BE">
          <w:rPr>
            <w:rFonts w:ascii="Times New Roman" w:hAnsi="Times New Roman" w:cs="Times New Roman"/>
            <w:sz w:val="24"/>
            <w:szCs w:val="24"/>
          </w:rPr>
          <w:t xml:space="preserve">include </w:t>
        </w:r>
        <w:r w:rsidR="00EC74BE" w:rsidRPr="00604EDE">
          <w:rPr>
            <w:rFonts w:ascii="Times New Roman" w:hAnsi="Times New Roman" w:cs="Times New Roman"/>
            <w:sz w:val="24"/>
            <w:szCs w:val="24"/>
          </w:rPr>
          <w:t>40 farms</w:t>
        </w:r>
      </w:ins>
      <w:ins w:id="169" w:author="Caitlin Jeffrey" w:date="2023-11-22T11:32:00Z">
        <w:r w:rsidR="00EC74BE">
          <w:rPr>
            <w:rFonts w:ascii="Times New Roman" w:hAnsi="Times New Roman" w:cs="Times New Roman"/>
            <w:sz w:val="24"/>
            <w:szCs w:val="24"/>
          </w:rPr>
          <w:t xml:space="preserve"> for the</w:t>
        </w:r>
      </w:ins>
      <w:ins w:id="170" w:author="Caitlin Jeffrey" w:date="2023-11-22T11:31:00Z">
        <w:r w:rsidR="00EC74BE">
          <w:rPr>
            <w:rFonts w:ascii="Times New Roman" w:hAnsi="Times New Roman" w:cs="Times New Roman"/>
            <w:sz w:val="24"/>
            <w:szCs w:val="24"/>
          </w:rPr>
          <w:t xml:space="preserve"> </w:t>
        </w:r>
      </w:ins>
      <w:del w:id="171" w:author="Caitlin Jeffrey" w:date="2023-11-22T11:31:00Z">
        <w:r w:rsidR="006238BB" w:rsidRPr="00604EDE" w:rsidDel="00EC74BE">
          <w:rPr>
            <w:rFonts w:ascii="Times New Roman" w:hAnsi="Times New Roman" w:cs="Times New Roman"/>
            <w:sz w:val="24"/>
            <w:szCs w:val="24"/>
          </w:rPr>
          <w:delText xml:space="preserve">complete the </w:delText>
        </w:r>
      </w:del>
      <w:r w:rsidR="00060FE4">
        <w:rPr>
          <w:rFonts w:ascii="Times New Roman" w:hAnsi="Times New Roman" w:cs="Times New Roman"/>
          <w:sz w:val="24"/>
          <w:szCs w:val="24"/>
        </w:rPr>
        <w:t xml:space="preserve">current </w:t>
      </w:r>
      <w:del w:id="172" w:author="Caitlin Jeffrey" w:date="2023-11-22T11:31:00Z">
        <w:r w:rsidR="006238BB" w:rsidRPr="00604EDE" w:rsidDel="008E1263">
          <w:rPr>
            <w:rFonts w:ascii="Times New Roman" w:hAnsi="Times New Roman" w:cs="Times New Roman"/>
            <w:sz w:val="24"/>
            <w:szCs w:val="24"/>
          </w:rPr>
          <w:delText>survey and sampling at</w:delText>
        </w:r>
      </w:del>
      <w:ins w:id="173" w:author="Caitlin Jeffrey" w:date="2023-11-22T11:31:00Z">
        <w:r w:rsidR="008E1263">
          <w:rPr>
            <w:rFonts w:ascii="Times New Roman" w:hAnsi="Times New Roman" w:cs="Times New Roman"/>
            <w:sz w:val="24"/>
            <w:szCs w:val="24"/>
          </w:rPr>
          <w:t>study</w:t>
        </w:r>
      </w:ins>
      <w:del w:id="174" w:author="Caitlin Jeffrey" w:date="2023-11-22T11:31:00Z">
        <w:r w:rsidR="006238BB" w:rsidRPr="00604EDE" w:rsidDel="00EC74BE">
          <w:rPr>
            <w:rFonts w:ascii="Times New Roman" w:hAnsi="Times New Roman" w:cs="Times New Roman"/>
            <w:sz w:val="24"/>
            <w:szCs w:val="24"/>
          </w:rPr>
          <w:delText xml:space="preserve"> 40 farms</w:delText>
        </w:r>
      </w:del>
      <w:r w:rsidR="006238BB" w:rsidRPr="00604EDE">
        <w:rPr>
          <w:rFonts w:ascii="Times New Roman" w:hAnsi="Times New Roman" w:cs="Times New Roman"/>
          <w:sz w:val="24"/>
          <w:szCs w:val="24"/>
        </w:rPr>
        <w:t>,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w:t>
      </w:r>
      <w:ins w:id="175" w:author="Caitlin Jeffrey" w:date="2023-11-20T09:06:00Z">
        <w:r w:rsidR="00AE280F">
          <w:rPr>
            <w:rFonts w:ascii="Times New Roman" w:hAnsi="Times New Roman" w:cs="Times New Roman"/>
            <w:sz w:val="24"/>
            <w:szCs w:val="24"/>
          </w:rPr>
          <w:t>I</w:t>
        </w:r>
        <w:r w:rsidR="00AE280F" w:rsidRPr="00604EDE">
          <w:rPr>
            <w:rFonts w:ascii="Times New Roman" w:hAnsi="Times New Roman" w:cs="Times New Roman"/>
            <w:sz w:val="24"/>
            <w:szCs w:val="24"/>
          </w:rPr>
          <w:t xml:space="preserve">t was anticipated that it would be possible to </w:t>
        </w:r>
        <w:r w:rsidR="00AE280F">
          <w:rPr>
            <w:rFonts w:ascii="Times New Roman" w:hAnsi="Times New Roman" w:cs="Times New Roman"/>
            <w:sz w:val="24"/>
            <w:szCs w:val="24"/>
          </w:rPr>
          <w:t>enroll</w:t>
        </w:r>
        <w:r w:rsidR="00AE280F" w:rsidRPr="00604EDE">
          <w:rPr>
            <w:rFonts w:ascii="Times New Roman" w:hAnsi="Times New Roman" w:cs="Times New Roman"/>
            <w:sz w:val="24"/>
            <w:szCs w:val="24"/>
          </w:rPr>
          <w:t xml:space="preserve"> </w:t>
        </w:r>
        <w:r w:rsidR="00AE280F">
          <w:rPr>
            <w:rFonts w:ascii="Times New Roman" w:hAnsi="Times New Roman" w:cs="Times New Roman"/>
            <w:sz w:val="24"/>
            <w:szCs w:val="24"/>
          </w:rPr>
          <w:t>10</w:t>
        </w:r>
        <w:r w:rsidR="00AE280F" w:rsidRPr="00604EDE">
          <w:rPr>
            <w:rFonts w:ascii="Times New Roman" w:hAnsi="Times New Roman" w:cs="Times New Roman"/>
            <w:sz w:val="24"/>
            <w:szCs w:val="24"/>
          </w:rPr>
          <w:t xml:space="preserve"> organic </w:t>
        </w:r>
        <w:r w:rsidR="00AE280F">
          <w:rPr>
            <w:rFonts w:ascii="Times New Roman" w:hAnsi="Times New Roman" w:cs="Times New Roman"/>
            <w:sz w:val="24"/>
            <w:szCs w:val="24"/>
          </w:rPr>
          <w:t xml:space="preserve">Vermont </w:t>
        </w:r>
        <w:r w:rsidR="00AE280F" w:rsidRPr="00604EDE">
          <w:rPr>
            <w:rFonts w:ascii="Times New Roman" w:hAnsi="Times New Roman" w:cs="Times New Roman"/>
            <w:sz w:val="24"/>
            <w:szCs w:val="24"/>
          </w:rPr>
          <w:t xml:space="preserve">dairies using a bedded pack system as their primary </w:t>
        </w:r>
        <w:r w:rsidR="00AE280F">
          <w:rPr>
            <w:rFonts w:ascii="Times New Roman" w:hAnsi="Times New Roman" w:cs="Times New Roman"/>
            <w:sz w:val="24"/>
            <w:szCs w:val="24"/>
          </w:rPr>
          <w:t>indoor</w:t>
        </w:r>
        <w:r w:rsidR="00AE280F" w:rsidRPr="00604EDE">
          <w:rPr>
            <w:rFonts w:ascii="Times New Roman" w:hAnsi="Times New Roman" w:cs="Times New Roman"/>
            <w:sz w:val="24"/>
            <w:szCs w:val="24"/>
          </w:rPr>
          <w:t xml:space="preserve"> housing system</w:t>
        </w:r>
        <w:r w:rsidR="00AE280F">
          <w:rPr>
            <w:rFonts w:ascii="Times New Roman" w:hAnsi="Times New Roman" w:cs="Times New Roman"/>
            <w:sz w:val="24"/>
            <w:szCs w:val="24"/>
          </w:rPr>
          <w:t xml:space="preserve"> based on preliminary data collected by the University of Vermont Center for Sustainable Agriculture Extension group. </w:t>
        </w:r>
      </w:ins>
      <w:del w:id="176" w:author="Caitlin Jeffrey" w:date="2023-11-20T09:06:00Z">
        <w:r w:rsidR="006238BB" w:rsidRPr="00604EDE" w:rsidDel="00AE280F">
          <w:rPr>
            <w:rFonts w:ascii="Times New Roman" w:hAnsi="Times New Roman" w:cs="Times New Roman"/>
            <w:sz w:val="24"/>
            <w:szCs w:val="24"/>
          </w:rPr>
          <w:delText xml:space="preserve">As this study design was outlined before getting the full results from the </w:delText>
        </w:r>
        <w:r w:rsidR="00255582" w:rsidRPr="00255582" w:rsidDel="00AE280F">
          <w:rPr>
            <w:rFonts w:ascii="Times New Roman" w:hAnsi="Times New Roman" w:cs="Times New Roman"/>
            <w:sz w:val="24"/>
            <w:szCs w:val="24"/>
          </w:rPr>
          <w:delText xml:space="preserve">2018-2019 </w:delText>
        </w:r>
        <w:r w:rsidR="006238BB" w:rsidRPr="00604EDE" w:rsidDel="00AE280F">
          <w:rPr>
            <w:rFonts w:ascii="Times New Roman" w:hAnsi="Times New Roman" w:cs="Times New Roman"/>
            <w:sz w:val="24"/>
            <w:szCs w:val="24"/>
          </w:rPr>
          <w:delText xml:space="preserve">survey, </w:delText>
        </w:r>
        <w:r w:rsidR="00255582" w:rsidDel="00AE280F">
          <w:rPr>
            <w:rFonts w:ascii="Times New Roman" w:hAnsi="Times New Roman" w:cs="Times New Roman"/>
            <w:sz w:val="24"/>
            <w:szCs w:val="24"/>
          </w:rPr>
          <w:delText xml:space="preserve">and the University of Vermont Sustainable Agriculture Extension group had been promoting adoption of bedded-pack systems, </w:delText>
        </w:r>
        <w:r w:rsidR="006238BB" w:rsidRPr="00604EDE" w:rsidDel="00AE280F">
          <w:rPr>
            <w:rFonts w:ascii="Times New Roman" w:hAnsi="Times New Roman" w:cs="Times New Roman"/>
            <w:sz w:val="24"/>
            <w:szCs w:val="24"/>
          </w:rPr>
          <w:delText xml:space="preserve">it was anticipated that it would be possible to </w:delText>
        </w:r>
        <w:r w:rsidR="00255582" w:rsidDel="00AE280F">
          <w:rPr>
            <w:rFonts w:ascii="Times New Roman" w:hAnsi="Times New Roman" w:cs="Times New Roman"/>
            <w:sz w:val="24"/>
            <w:szCs w:val="24"/>
          </w:rPr>
          <w:delText>enroll</w:delText>
        </w:r>
        <w:r w:rsidR="00255582" w:rsidRPr="00604EDE" w:rsidDel="00AE280F">
          <w:rPr>
            <w:rFonts w:ascii="Times New Roman" w:hAnsi="Times New Roman" w:cs="Times New Roman"/>
            <w:sz w:val="24"/>
            <w:szCs w:val="24"/>
          </w:rPr>
          <w:delText xml:space="preserve"> </w:delText>
        </w:r>
        <w:r w:rsidR="00791B13" w:rsidDel="00AE280F">
          <w:rPr>
            <w:rFonts w:ascii="Times New Roman" w:hAnsi="Times New Roman" w:cs="Times New Roman"/>
            <w:sz w:val="24"/>
            <w:szCs w:val="24"/>
          </w:rPr>
          <w:delText>10</w:delText>
        </w:r>
        <w:r w:rsidR="00791B13"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organic </w:delText>
        </w:r>
        <w:r w:rsidR="00255582" w:rsidDel="00AE280F">
          <w:rPr>
            <w:rFonts w:ascii="Times New Roman" w:hAnsi="Times New Roman" w:cs="Times New Roman"/>
            <w:sz w:val="24"/>
            <w:szCs w:val="24"/>
          </w:rPr>
          <w:delText xml:space="preserve">Vermont </w:delText>
        </w:r>
        <w:r w:rsidR="006238BB" w:rsidRPr="00604EDE" w:rsidDel="00AE280F">
          <w:rPr>
            <w:rFonts w:ascii="Times New Roman" w:hAnsi="Times New Roman" w:cs="Times New Roman"/>
            <w:sz w:val="24"/>
            <w:szCs w:val="24"/>
          </w:rPr>
          <w:delText xml:space="preserve">dairies using a bedded pack system as their primary </w:delText>
        </w:r>
        <w:r w:rsidR="0021422E" w:rsidDel="00AE280F">
          <w:rPr>
            <w:rFonts w:ascii="Times New Roman" w:hAnsi="Times New Roman" w:cs="Times New Roman"/>
            <w:sz w:val="24"/>
            <w:szCs w:val="24"/>
          </w:rPr>
          <w:delText>indoor</w:delText>
        </w:r>
        <w:r w:rsidR="0021422E"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housing system. </w:delText>
        </w:r>
      </w:del>
      <w:r w:rsidR="006238BB" w:rsidRPr="00604EDE">
        <w:rPr>
          <w:rFonts w:ascii="Times New Roman" w:hAnsi="Times New Roman" w:cs="Times New Roman"/>
          <w:sz w:val="24"/>
          <w:szCs w:val="24"/>
        </w:rPr>
        <w:t xml:space="preserve">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w:t>
      </w:r>
      <w:del w:id="177" w:author="Caitlin Jeffrey" w:date="2023-11-20T09:07:00Z">
        <w:r w:rsidR="006238BB" w:rsidRPr="00604EDE" w:rsidDel="004C3AEF">
          <w:rPr>
            <w:rFonts w:ascii="Times New Roman" w:hAnsi="Times New Roman" w:cs="Times New Roman"/>
            <w:sz w:val="24"/>
            <w:szCs w:val="24"/>
          </w:rPr>
          <w:delText>significantly smaller</w:delText>
        </w:r>
      </w:del>
      <w:ins w:id="178" w:author="Caitlin Jeffrey" w:date="2023-11-20T09:07:00Z">
        <w:r w:rsidR="004C3AEF">
          <w:rPr>
            <w:rFonts w:ascii="Times New Roman" w:hAnsi="Times New Roman" w:cs="Times New Roman"/>
            <w:sz w:val="24"/>
            <w:szCs w:val="24"/>
          </w:rPr>
          <w:t>fewer</w:t>
        </w:r>
      </w:ins>
      <w:r w:rsidR="006238BB" w:rsidRPr="00604EDE">
        <w:rPr>
          <w:rFonts w:ascii="Times New Roman" w:hAnsi="Times New Roman" w:cs="Times New Roman"/>
          <w:sz w:val="24"/>
          <w:szCs w:val="24"/>
        </w:rPr>
        <w:t xml:space="preserve">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w:t>
      </w:r>
      <w:del w:id="179" w:author="Caitlin Jeffrey" w:date="2023-11-22T11:32:00Z">
        <w:r w:rsidR="00EC1674" w:rsidRPr="00604EDE" w:rsidDel="008153D2">
          <w:rPr>
            <w:rFonts w:ascii="Times New Roman" w:hAnsi="Times New Roman" w:cs="Times New Roman"/>
            <w:sz w:val="24"/>
            <w:szCs w:val="24"/>
          </w:rPr>
          <w:delText xml:space="preserve">survey </w:delText>
        </w:r>
      </w:del>
      <w:ins w:id="180" w:author="Caitlin Jeffrey" w:date="2023-11-22T11:32:00Z">
        <w:r w:rsidR="008153D2">
          <w:rPr>
            <w:rFonts w:ascii="Times New Roman" w:hAnsi="Times New Roman" w:cs="Times New Roman"/>
            <w:sz w:val="24"/>
            <w:szCs w:val="24"/>
          </w:rPr>
          <w:t>study</w:t>
        </w:r>
        <w:r w:rsidR="008153D2" w:rsidRPr="00604EDE">
          <w:rPr>
            <w:rFonts w:ascii="Times New Roman" w:hAnsi="Times New Roman" w:cs="Times New Roman"/>
            <w:sz w:val="24"/>
            <w:szCs w:val="24"/>
          </w:rPr>
          <w:t xml:space="preserve"> </w:t>
        </w:r>
      </w:ins>
      <w:r w:rsidR="00EC1674" w:rsidRPr="00604EDE">
        <w:rPr>
          <w:rFonts w:ascii="Times New Roman" w:hAnsi="Times New Roman" w:cs="Times New Roman"/>
          <w:sz w:val="24"/>
          <w:szCs w:val="24"/>
        </w:rPr>
        <w:t xml:space="preserve">was intended to study cows while they </w:t>
      </w:r>
      <w:r w:rsidR="00EC1674" w:rsidRPr="00604EDE">
        <w:rPr>
          <w:rFonts w:ascii="Times New Roman" w:hAnsi="Times New Roman" w:cs="Times New Roman"/>
          <w:sz w:val="24"/>
          <w:szCs w:val="24"/>
        </w:rPr>
        <w:lastRenderedPageBreak/>
        <w:t xml:space="preserve">were in their </w:t>
      </w:r>
      <w:r w:rsidR="0021422E">
        <w:rPr>
          <w:rFonts w:ascii="Times New Roman" w:hAnsi="Times New Roman" w:cs="Times New Roman"/>
          <w:sz w:val="24"/>
          <w:szCs w:val="24"/>
        </w:rPr>
        <w:t xml:space="preserve">indoor </w:t>
      </w:r>
      <w:r w:rsidR="00EC1674" w:rsidRPr="00604EDE">
        <w:rPr>
          <w:rFonts w:ascii="Times New Roman" w:hAnsi="Times New Roman" w:cs="Times New Roman"/>
          <w:sz w:val="24"/>
          <w:szCs w:val="24"/>
        </w:rPr>
        <w:t>housing system, so all herds visits were completed before any grazing had begun for the season.</w:t>
      </w:r>
    </w:p>
    <w:p w14:paraId="7B79EAE7" w14:textId="30B70BBB"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81"/>
      <w:r w:rsidRPr="00604EDE">
        <w:rPr>
          <w:rFonts w:ascii="Times New Roman" w:hAnsi="Times New Roman" w:cs="Times New Roman"/>
          <w:sz w:val="24"/>
          <w:szCs w:val="24"/>
        </w:rPr>
        <w:t xml:space="preserve">21 herds </w:t>
      </w:r>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del w:id="182" w:author="Caitlin Jeffrey" w:date="2023-11-20T09:08:00Z">
        <w:r w:rsidRPr="00604EDE" w:rsidDel="00390E17">
          <w:rPr>
            <w:rFonts w:ascii="Times New Roman" w:hAnsi="Times New Roman" w:cs="Times New Roman"/>
            <w:sz w:val="24"/>
            <w:szCs w:val="24"/>
          </w:rPr>
          <w:delText xml:space="preserve">that were contacted </w:delText>
        </w:r>
      </w:del>
      <w:r w:rsidRPr="00604EDE">
        <w:rPr>
          <w:rFonts w:ascii="Times New Roman" w:hAnsi="Times New Roman" w:cs="Times New Roman"/>
          <w:sz w:val="24"/>
          <w:szCs w:val="24"/>
        </w:rPr>
        <w:t xml:space="preserve">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w:t>
      </w:r>
      <w:del w:id="183" w:author="Caitlin Jeffrey" w:date="2023-11-22T11:32:00Z">
        <w:r w:rsidRPr="00604EDE" w:rsidDel="00136449">
          <w:rPr>
            <w:rFonts w:ascii="Times New Roman" w:hAnsi="Times New Roman" w:cs="Times New Roman"/>
            <w:sz w:val="24"/>
            <w:szCs w:val="24"/>
          </w:rPr>
          <w:delText>survey and sampling</w:delText>
        </w:r>
      </w:del>
      <w:ins w:id="184" w:author="Caitlin Jeffrey" w:date="2023-11-22T11:32:00Z">
        <w:r w:rsidR="00136449">
          <w:rPr>
            <w:rFonts w:ascii="Times New Roman" w:hAnsi="Times New Roman" w:cs="Times New Roman"/>
            <w:sz w:val="24"/>
            <w:szCs w:val="24"/>
          </w:rPr>
          <w:t>farm visits</w:t>
        </w:r>
      </w:ins>
      <w:r w:rsidRPr="00604EDE">
        <w:rPr>
          <w:rFonts w:ascii="Times New Roman" w:hAnsi="Times New Roman" w:cs="Times New Roman"/>
          <w:sz w:val="24"/>
          <w:szCs w:val="24"/>
        </w:rPr>
        <w:t xml:space="preserve"> were completed </w:t>
      </w:r>
      <w:commentRangeStart w:id="185"/>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81"/>
      <w:r w:rsidR="00DC63C2">
        <w:rPr>
          <w:rStyle w:val="CommentReference"/>
          <w:rFonts w:eastAsiaTheme="minorEastAsia"/>
        </w:rPr>
        <w:commentReference w:id="181"/>
      </w:r>
      <w:commentRangeEnd w:id="185"/>
      <w:r w:rsidR="009656D9">
        <w:rPr>
          <w:rStyle w:val="CommentReference"/>
          <w:rFonts w:eastAsiaTheme="minorEastAsia"/>
        </w:rPr>
        <w:commentReference w:id="185"/>
      </w:r>
      <w:r w:rsidRPr="00604EDE">
        <w:rPr>
          <w:rFonts w:ascii="Times New Roman" w:hAnsi="Times New Roman" w:cs="Times New Roman"/>
          <w:sz w:val="24"/>
          <w:szCs w:val="24"/>
        </w:rPr>
        <w:t xml:space="preserve">. All herds sampled during this period were housing their cows as they would in the </w:t>
      </w:r>
      <w:r w:rsidR="00937A47">
        <w:rPr>
          <w:rFonts w:ascii="Times New Roman" w:hAnsi="Times New Roman" w:cs="Times New Roman"/>
          <w:sz w:val="24"/>
          <w:szCs w:val="24"/>
        </w:rPr>
        <w:t>non-grazing season</w:t>
      </w:r>
      <w:r w:rsidRPr="00604EDE">
        <w:rPr>
          <w:rFonts w:ascii="Times New Roman" w:hAnsi="Times New Roman" w:cs="Times New Roman"/>
          <w:sz w:val="24"/>
          <w:szCs w:val="24"/>
        </w:rPr>
        <w:t>.</w:t>
      </w:r>
      <w:r w:rsidR="00B8488E">
        <w:rPr>
          <w:rFonts w:ascii="Times New Roman" w:hAnsi="Times New Roman" w:cs="Times New Roman"/>
          <w:sz w:val="24"/>
          <w:szCs w:val="24"/>
        </w:rPr>
        <w:t xml:space="preserve"> </w:t>
      </w:r>
      <w:del w:id="186" w:author="Caitlin Jeffrey" w:date="2023-11-22T11:33:00Z">
        <w:r w:rsidRPr="00604EDE" w:rsidDel="00136449">
          <w:rPr>
            <w:rFonts w:ascii="Times New Roman" w:hAnsi="Times New Roman" w:cs="Times New Roman"/>
            <w:sz w:val="24"/>
            <w:szCs w:val="24"/>
          </w:rPr>
          <w:delText>Completion of the survey and sampling was</w:delText>
        </w:r>
      </w:del>
      <w:ins w:id="187" w:author="Caitlin Jeffrey" w:date="2023-11-22T11:33:00Z">
        <w:r w:rsidR="00136449">
          <w:rPr>
            <w:rFonts w:ascii="Times New Roman" w:hAnsi="Times New Roman" w:cs="Times New Roman"/>
            <w:sz w:val="24"/>
            <w:szCs w:val="24"/>
          </w:rPr>
          <w:t>Farm visits were</w:t>
        </w:r>
      </w:ins>
      <w:r w:rsidRPr="00604EDE">
        <w:rPr>
          <w:rFonts w:ascii="Times New Roman" w:hAnsi="Times New Roman" w:cs="Times New Roman"/>
          <w:sz w:val="24"/>
          <w:szCs w:val="24"/>
        </w:rPr>
        <w:t xml:space="preserve"> suspended in mid-May</w:t>
      </w:r>
      <w:ins w:id="188" w:author="Caitlin Jeffrey" w:date="2023-11-20T09:08:00Z">
        <w:r w:rsidR="002E7FE3">
          <w:rPr>
            <w:rFonts w:ascii="Times New Roman" w:hAnsi="Times New Roman" w:cs="Times New Roman"/>
            <w:sz w:val="24"/>
            <w:szCs w:val="24"/>
          </w:rPr>
          <w:t xml:space="preserve"> 2019</w:t>
        </w:r>
      </w:ins>
      <w:r w:rsidRPr="00604EDE">
        <w:rPr>
          <w:rFonts w:ascii="Times New Roman" w:hAnsi="Times New Roman" w:cs="Times New Roman"/>
          <w:sz w:val="24"/>
          <w:szCs w:val="24"/>
        </w:rPr>
        <w:t xml:space="preserve"> as farms began turning their cows out to pasture</w:t>
      </w:r>
      <w:r w:rsidR="00230E58">
        <w:rPr>
          <w:rFonts w:ascii="Times New Roman" w:hAnsi="Times New Roman" w:cs="Times New Roman"/>
          <w:sz w:val="24"/>
          <w:szCs w:val="24"/>
        </w:rPr>
        <w:t xml:space="preserve"> for the grazing season</w:t>
      </w:r>
      <w:r w:rsidRPr="00604EDE">
        <w:rPr>
          <w:rFonts w:ascii="Times New Roman" w:hAnsi="Times New Roman" w:cs="Times New Roman"/>
          <w:sz w:val="24"/>
          <w:szCs w:val="24"/>
        </w:rPr>
        <w:t xml:space="preserve">, with the intention of resuming in </w:t>
      </w:r>
      <w:r w:rsidR="00ED21AB">
        <w:rPr>
          <w:rFonts w:ascii="Times New Roman" w:hAnsi="Times New Roman" w:cs="Times New Roman"/>
          <w:sz w:val="24"/>
          <w:szCs w:val="24"/>
        </w:rPr>
        <w:t>April</w:t>
      </w:r>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w:t>
      </w:r>
      <w:del w:id="189" w:author="Caitlin Jeffrey" w:date="2023-11-22T11:33:00Z">
        <w:r w:rsidRPr="00604EDE" w:rsidDel="001C2C14">
          <w:rPr>
            <w:rFonts w:ascii="Times New Roman" w:hAnsi="Times New Roman" w:cs="Times New Roman"/>
            <w:sz w:val="24"/>
            <w:szCs w:val="24"/>
          </w:rPr>
          <w:delText>th</w:delText>
        </w:r>
      </w:del>
      <w:ins w:id="190" w:author="Caitlin Jeffrey" w:date="2023-11-22T11:33:00Z">
        <w:r w:rsidR="001C2C14">
          <w:rPr>
            <w:rFonts w:ascii="Times New Roman" w:hAnsi="Times New Roman" w:cs="Times New Roman"/>
            <w:sz w:val="24"/>
            <w:szCs w:val="24"/>
          </w:rPr>
          <w:t>the study</w:t>
        </w:r>
      </w:ins>
      <w:del w:id="191" w:author="Caitlin Jeffrey" w:date="2023-11-22T11:33:00Z">
        <w:r w:rsidRPr="00604EDE" w:rsidDel="001C2C14">
          <w:rPr>
            <w:rFonts w:ascii="Times New Roman" w:hAnsi="Times New Roman" w:cs="Times New Roman"/>
            <w:sz w:val="24"/>
            <w:szCs w:val="24"/>
          </w:rPr>
          <w:delText>e survey and sampling</w:delText>
        </w:r>
      </w:del>
      <w:r w:rsidRPr="00604EDE">
        <w:rPr>
          <w:rFonts w:ascii="Times New Roman" w:hAnsi="Times New Roman" w:cs="Times New Roman"/>
          <w:sz w:val="24"/>
          <w:szCs w:val="24"/>
        </w:rPr>
        <w:t xml:space="preserve">,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r w:rsidR="009656D9">
        <w:rPr>
          <w:rFonts w:ascii="Times New Roman" w:hAnsi="Times New Roman" w:cs="Times New Roman"/>
          <w:sz w:val="24"/>
          <w:szCs w:val="24"/>
        </w:rPr>
        <w:t xml:space="preserve">, </w:t>
      </w:r>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Pr>
          <w:rFonts w:ascii="Times New Roman" w:hAnsi="Times New Roman" w:cs="Times New Roman"/>
          <w:sz w:val="24"/>
          <w:szCs w:val="24"/>
        </w:rPr>
        <w:t>.</w:t>
      </w:r>
      <w:r w:rsidR="00AA01AE">
        <w:rPr>
          <w:rFonts w:ascii="Times New Roman" w:hAnsi="Times New Roman" w:cs="Times New Roman"/>
          <w:sz w:val="24"/>
          <w:szCs w:val="24"/>
        </w:rPr>
        <w:t xml:space="preserve"> </w:t>
      </w:r>
      <w:r w:rsidR="00E86567">
        <w:rPr>
          <w:rFonts w:ascii="Times New Roman" w:hAnsi="Times New Roman" w:cs="Times New Roman"/>
          <w:sz w:val="24"/>
          <w:szCs w:val="24"/>
        </w:rPr>
        <w:t xml:space="preserve">The </w:t>
      </w:r>
      <w:r w:rsidR="008A62FC">
        <w:rPr>
          <w:rFonts w:ascii="Times New Roman" w:hAnsi="Times New Roman" w:cs="Times New Roman"/>
          <w:sz w:val="24"/>
          <w:szCs w:val="24"/>
        </w:rPr>
        <w:t xml:space="preserve">single </w:t>
      </w:r>
      <w:r w:rsidR="00D30108">
        <w:rPr>
          <w:rFonts w:ascii="Times New Roman" w:hAnsi="Times New Roman" w:cs="Times New Roman"/>
          <w:sz w:val="24"/>
          <w:szCs w:val="24"/>
        </w:rPr>
        <w:t xml:space="preserve">sand </w:t>
      </w:r>
      <w:r w:rsidR="008A62FC">
        <w:rPr>
          <w:rFonts w:ascii="Times New Roman" w:hAnsi="Times New Roman" w:cs="Times New Roman"/>
          <w:sz w:val="24"/>
          <w:szCs w:val="24"/>
        </w:rPr>
        <w:t>freestall was combined wit</w:t>
      </w:r>
      <w:r w:rsidR="00D30108">
        <w:rPr>
          <w:rFonts w:ascii="Times New Roman" w:hAnsi="Times New Roman" w:cs="Times New Roman"/>
          <w:sz w:val="24"/>
          <w:szCs w:val="24"/>
        </w:rPr>
        <w:t>h</w:t>
      </w:r>
      <w:r w:rsidR="008A62FC">
        <w:rPr>
          <w:rFonts w:ascii="Times New Roman" w:hAnsi="Times New Roman" w:cs="Times New Roman"/>
          <w:sz w:val="24"/>
          <w:szCs w:val="24"/>
        </w:rPr>
        <w:t xml:space="preserve"> freestalls bedded with wood shavings/sawdust</w:t>
      </w:r>
      <w:r w:rsidR="00C0726D">
        <w:rPr>
          <w:rFonts w:ascii="Times New Roman" w:hAnsi="Times New Roman" w:cs="Times New Roman"/>
          <w:sz w:val="24"/>
          <w:szCs w:val="24"/>
        </w:rPr>
        <w:t xml:space="preserve"> (FS; n = 6)</w:t>
      </w:r>
      <w:r w:rsidR="00293E5F">
        <w:rPr>
          <w:rFonts w:ascii="Times New Roman" w:hAnsi="Times New Roman" w:cs="Times New Roman"/>
          <w:sz w:val="24"/>
          <w:szCs w:val="24"/>
        </w:rPr>
        <w:t xml:space="preserve">, there were </w:t>
      </w:r>
      <w:r w:rsidR="0031593F">
        <w:rPr>
          <w:rFonts w:ascii="Times New Roman" w:hAnsi="Times New Roman" w:cs="Times New Roman"/>
          <w:sz w:val="24"/>
          <w:szCs w:val="24"/>
        </w:rPr>
        <w:t>10 tiestalls bedded with wood shavings/sawdust (TS),</w:t>
      </w:r>
      <w:r w:rsidRPr="00604EDE">
        <w:rPr>
          <w:rFonts w:ascii="Times New Roman" w:hAnsi="Times New Roman" w:cs="Times New Roman"/>
          <w:sz w:val="24"/>
          <w:szCs w:val="24"/>
        </w:rPr>
        <w:t xml:space="preserve"> </w:t>
      </w:r>
      <w:r w:rsidR="00293E5F">
        <w:rPr>
          <w:rFonts w:ascii="Times New Roman" w:hAnsi="Times New Roman" w:cs="Times New Roman"/>
          <w:sz w:val="24"/>
          <w:szCs w:val="24"/>
        </w:rPr>
        <w:t>and 5 bedded packs (BP).</w:t>
      </w:r>
    </w:p>
    <w:p w14:paraId="0F3594CF" w14:textId="5212876A" w:rsidR="006238BB" w:rsidRPr="00604EDE" w:rsidRDefault="006238BB" w:rsidP="00361820">
      <w:pPr>
        <w:pStyle w:val="ListParagraph"/>
        <w:numPr>
          <w:ilvl w:val="0"/>
          <w:numId w:val="12"/>
        </w:numPr>
        <w:spacing w:line="480" w:lineRule="auto"/>
        <w:rPr>
          <w:b/>
          <w:bCs/>
        </w:rPr>
      </w:pPr>
      <w:del w:id="192" w:author="Caitlin Jeffrey" w:date="2023-11-22T11:33:00Z">
        <w:r w:rsidRPr="00604EDE" w:rsidDel="00012125">
          <w:rPr>
            <w:b/>
            <w:bCs/>
          </w:rPr>
          <w:delText xml:space="preserve">Survey </w:delText>
        </w:r>
      </w:del>
      <w:ins w:id="193" w:author="Caitlin Jeffrey" w:date="2023-11-22T11:33:00Z">
        <w:r w:rsidR="00012125">
          <w:rPr>
            <w:b/>
            <w:bCs/>
          </w:rPr>
          <w:t>Questionnaire</w:t>
        </w:r>
        <w:r w:rsidR="00012125" w:rsidRPr="00604EDE">
          <w:rPr>
            <w:b/>
            <w:bCs/>
          </w:rPr>
          <w:t xml:space="preserve"> </w:t>
        </w:r>
      </w:ins>
      <w:r w:rsidRPr="00604EDE">
        <w:rPr>
          <w:b/>
          <w:bCs/>
        </w:rPr>
        <w:t>administration, sampling, and udder hygiene scoring</w:t>
      </w:r>
    </w:p>
    <w:p w14:paraId="159A8A77" w14:textId="6DB53FD0"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w:t>
      </w:r>
      <w:del w:id="194" w:author="Caitlin Jeffrey" w:date="2023-11-20T09:10:00Z">
        <w:r w:rsidRPr="00604EDE" w:rsidDel="006E0C5B">
          <w:rPr>
            <w:rFonts w:ascii="Times New Roman" w:hAnsi="Times New Roman" w:cs="Times New Roman"/>
            <w:sz w:val="24"/>
            <w:szCs w:val="24"/>
          </w:rPr>
          <w:delText xml:space="preserve">by the </w:delText>
        </w:r>
        <w:r w:rsidR="00870522" w:rsidDel="006E0C5B">
          <w:rPr>
            <w:rFonts w:ascii="Times New Roman" w:hAnsi="Times New Roman" w:cs="Times New Roman"/>
            <w:sz w:val="24"/>
            <w:szCs w:val="24"/>
          </w:rPr>
          <w:delText>first author</w:delText>
        </w:r>
        <w:r w:rsidR="000B163A" w:rsidDel="006E0C5B">
          <w:rPr>
            <w:rFonts w:ascii="Times New Roman" w:hAnsi="Times New Roman" w:cs="Times New Roman"/>
            <w:sz w:val="24"/>
            <w:szCs w:val="24"/>
          </w:rPr>
          <w:delText xml:space="preserve"> (CJ</w:delText>
        </w:r>
        <w:r w:rsidR="009E65D0" w:rsidDel="006E0C5B">
          <w:rPr>
            <w:rFonts w:ascii="Times New Roman" w:hAnsi="Times New Roman" w:cs="Times New Roman"/>
            <w:sz w:val="24"/>
            <w:szCs w:val="24"/>
          </w:rPr>
          <w:delText xml:space="preserve">). The interview </w:delText>
        </w:r>
        <w:bookmarkStart w:id="195" w:name="_Hlk146796950"/>
        <w:r w:rsidR="00B34A1E" w:rsidDel="006E0C5B">
          <w:rPr>
            <w:rFonts w:ascii="Times New Roman" w:hAnsi="Times New Roman" w:cs="Times New Roman"/>
            <w:sz w:val="24"/>
            <w:szCs w:val="24"/>
          </w:rPr>
          <w:delText>questionnaire</w:delText>
        </w:r>
        <w:bookmarkEnd w:id="195"/>
        <w:r w:rsidR="00551A65" w:rsidDel="006E0C5B">
          <w:rPr>
            <w:rFonts w:ascii="Times New Roman" w:hAnsi="Times New Roman" w:cs="Times New Roman"/>
            <w:sz w:val="24"/>
            <w:szCs w:val="24"/>
          </w:rPr>
          <w:delText xml:space="preserve"> </w:delText>
        </w:r>
        <w:r w:rsidRPr="00604EDE" w:rsidDel="006E0C5B">
          <w:rPr>
            <w:rFonts w:ascii="Times New Roman" w:hAnsi="Times New Roman" w:cs="Times New Roman"/>
            <w:sz w:val="24"/>
            <w:szCs w:val="24"/>
          </w:rPr>
          <w:delText xml:space="preserve">collected information </w:delText>
        </w:r>
        <w:r w:rsidR="00DF0010" w:rsidDel="006E0C5B">
          <w:rPr>
            <w:rFonts w:ascii="Times New Roman" w:hAnsi="Times New Roman" w:cs="Times New Roman"/>
            <w:sz w:val="24"/>
            <w:szCs w:val="24"/>
          </w:rPr>
          <w:delText xml:space="preserve">which </w:delText>
        </w:r>
        <w:r w:rsidR="00336622" w:rsidDel="006E0C5B">
          <w:rPr>
            <w:rFonts w:ascii="Times New Roman" w:hAnsi="Times New Roman" w:cs="Times New Roman"/>
            <w:sz w:val="24"/>
            <w:szCs w:val="24"/>
          </w:rPr>
          <w:delText>aim</w:delText>
        </w:r>
        <w:r w:rsidR="00DF0010" w:rsidDel="006E0C5B">
          <w:rPr>
            <w:rFonts w:ascii="Times New Roman" w:hAnsi="Times New Roman" w:cs="Times New Roman"/>
            <w:sz w:val="24"/>
            <w:szCs w:val="24"/>
          </w:rPr>
          <w:delText>ed</w:delText>
        </w:r>
        <w:r w:rsidRPr="00604EDE" w:rsidDel="006E0C5B">
          <w:rPr>
            <w:rFonts w:ascii="Times New Roman" w:hAnsi="Times New Roman" w:cs="Times New Roman"/>
            <w:sz w:val="24"/>
            <w:szCs w:val="24"/>
          </w:rPr>
          <w:delText xml:space="preserve"> </w:delText>
        </w:r>
        <w:r w:rsidRPr="00604EDE" w:rsidDel="00D27311">
          <w:rPr>
            <w:rFonts w:ascii="Times New Roman" w:hAnsi="Times New Roman" w:cs="Times New Roman"/>
            <w:sz w:val="24"/>
            <w:szCs w:val="24"/>
          </w:rPr>
          <w:delText>to acquire a comprehensive understanding of</w:delText>
        </w:r>
      </w:del>
      <w:ins w:id="196" w:author="Caitlin Jeffrey" w:date="2023-11-20T09:10:00Z">
        <w:r w:rsidR="00D27311">
          <w:rPr>
            <w:rFonts w:ascii="Times New Roman" w:hAnsi="Times New Roman" w:cs="Times New Roman"/>
            <w:sz w:val="24"/>
            <w:szCs w:val="24"/>
          </w:rPr>
          <w:t>which collected information about</w:t>
        </w:r>
      </w:ins>
      <w:r w:rsidRPr="00604EDE">
        <w:rPr>
          <w:rFonts w:ascii="Times New Roman" w:hAnsi="Times New Roman" w:cs="Times New Roman"/>
          <w:sz w:val="24"/>
          <w:szCs w:val="24"/>
        </w:rPr>
        <w:t xml:space="preserve">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197"/>
      <w:commentRangeStart w:id="198"/>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197"/>
      <w:r w:rsidR="009656D9">
        <w:rPr>
          <w:rStyle w:val="CommentReference"/>
          <w:rFonts w:eastAsiaTheme="minorEastAsia"/>
        </w:rPr>
        <w:commentReference w:id="197"/>
      </w:r>
      <w:commentRangeEnd w:id="198"/>
      <w:r w:rsidR="00E06EEF">
        <w:rPr>
          <w:rStyle w:val="CommentReference"/>
          <w:rFonts w:eastAsiaTheme="minorEastAsia"/>
        </w:rPr>
        <w:commentReference w:id="198"/>
      </w:r>
      <w:ins w:id="199" w:author="Caitlin Jeffrey" w:date="2023-11-20T09:10:00Z">
        <w:r w:rsidR="00D27311">
          <w:rPr>
            <w:rFonts w:ascii="Times New Roman" w:hAnsi="Times New Roman" w:cs="Times New Roman"/>
            <w:sz w:val="24"/>
            <w:szCs w:val="24"/>
          </w:rPr>
          <w:t xml:space="preserve"> (</w:t>
        </w:r>
      </w:ins>
      <w:del w:id="200" w:author="Caitlin Jeffrey" w:date="2023-11-20T09:10:00Z">
        <w:r w:rsidRPr="00604EDE" w:rsidDel="00D27311">
          <w:rPr>
            <w:rFonts w:ascii="Times New Roman" w:hAnsi="Times New Roman" w:cs="Times New Roman"/>
            <w:sz w:val="24"/>
            <w:szCs w:val="24"/>
          </w:rPr>
          <w:delText>. The</w:delText>
        </w:r>
        <w:r w:rsidR="001610D9" w:rsidDel="00D27311">
          <w:rPr>
            <w:rFonts w:ascii="Times New Roman" w:hAnsi="Times New Roman" w:cs="Times New Roman"/>
            <w:sz w:val="24"/>
            <w:szCs w:val="24"/>
          </w:rPr>
          <w:delText xml:space="preserve"> </w:delText>
        </w:r>
        <w:r w:rsidR="00E816F6" w:rsidRPr="00E816F6" w:rsidDel="00D27311">
          <w:rPr>
            <w:rFonts w:ascii="Times New Roman" w:hAnsi="Times New Roman" w:cs="Times New Roman"/>
            <w:sz w:val="24"/>
            <w:szCs w:val="24"/>
          </w:rPr>
          <w:delText xml:space="preserve">questionnaire </w:delText>
        </w:r>
        <w:r w:rsidRPr="00604EDE" w:rsidDel="00D27311">
          <w:rPr>
            <w:rFonts w:ascii="Times New Roman" w:hAnsi="Times New Roman" w:cs="Times New Roman"/>
            <w:sz w:val="24"/>
            <w:szCs w:val="24"/>
          </w:rPr>
          <w:delText xml:space="preserve">is included in </w:delText>
        </w:r>
      </w:del>
      <w:commentRangeStart w:id="201"/>
      <w:r w:rsidRPr="00604EDE">
        <w:rPr>
          <w:rFonts w:ascii="Times New Roman" w:hAnsi="Times New Roman" w:cs="Times New Roman"/>
          <w:sz w:val="24"/>
          <w:szCs w:val="24"/>
        </w:rPr>
        <w:t xml:space="preserve">Supplemental Data </w:t>
      </w:r>
      <w:del w:id="202" w:author="Caitlin Jeffrey" w:date="2023-11-20T09:10:00Z">
        <w:r w:rsidRPr="00604EDE" w:rsidDel="00D27311">
          <w:rPr>
            <w:rFonts w:ascii="Times New Roman" w:hAnsi="Times New Roman" w:cs="Times New Roman"/>
            <w:sz w:val="24"/>
            <w:szCs w:val="24"/>
          </w:rPr>
          <w:delText>(</w:delText>
        </w:r>
      </w:del>
      <w:r w:rsidRPr="00604EDE">
        <w:rPr>
          <w:rFonts w:ascii="Times New Roman" w:hAnsi="Times New Roman" w:cs="Times New Roman"/>
          <w:sz w:val="24"/>
          <w:szCs w:val="24"/>
        </w:rPr>
        <w:t>XXX).</w:t>
      </w:r>
      <w:r w:rsidR="00D616C1">
        <w:rPr>
          <w:rFonts w:ascii="Times New Roman" w:hAnsi="Times New Roman" w:cs="Times New Roman"/>
          <w:sz w:val="24"/>
          <w:szCs w:val="24"/>
        </w:rPr>
        <w:t xml:space="preserve"> </w:t>
      </w:r>
      <w:del w:id="203" w:author="Caitlin Jeffrey" w:date="2023-11-20T09:10:00Z">
        <w:r w:rsidR="00C16CCD" w:rsidDel="00115309">
          <w:rPr>
            <w:rFonts w:ascii="Times New Roman" w:hAnsi="Times New Roman" w:cs="Times New Roman"/>
            <w:sz w:val="24"/>
            <w:szCs w:val="24"/>
          </w:rPr>
          <w:delText>Survey and interview pro</w:delText>
        </w:r>
        <w:r w:rsidR="001A6936" w:rsidDel="00115309">
          <w:rPr>
            <w:rFonts w:ascii="Times New Roman" w:hAnsi="Times New Roman" w:cs="Times New Roman"/>
            <w:sz w:val="24"/>
            <w:szCs w:val="24"/>
          </w:rPr>
          <w:delText>tocols were registered with the University of Vermont Institutional Review Board (IRB certification</w:delText>
        </w:r>
        <w:r w:rsidR="00FC1A8F" w:rsidDel="00115309">
          <w:rPr>
            <w:rFonts w:ascii="Times New Roman" w:hAnsi="Times New Roman" w:cs="Times New Roman"/>
            <w:sz w:val="24"/>
            <w:szCs w:val="24"/>
          </w:rPr>
          <w:delText xml:space="preserve"> </w:delText>
        </w:r>
        <w:r w:rsidR="001A6936" w:rsidRPr="00D616C1" w:rsidDel="00115309">
          <w:rPr>
            <w:rFonts w:ascii="Times New Roman" w:hAnsi="Times New Roman" w:cs="Times New Roman"/>
            <w:sz w:val="24"/>
            <w:szCs w:val="24"/>
          </w:rPr>
          <w:delText>19-0057</w:delText>
        </w:r>
        <w:r w:rsidR="001A6936" w:rsidDel="00115309">
          <w:rPr>
            <w:rFonts w:ascii="Times New Roman" w:hAnsi="Times New Roman" w:cs="Times New Roman"/>
            <w:sz w:val="24"/>
            <w:szCs w:val="24"/>
          </w:rPr>
          <w:delText>)</w:delText>
        </w:r>
        <w:r w:rsidR="003A3E61" w:rsidDel="00115309">
          <w:rPr>
            <w:rFonts w:ascii="Times New Roman" w:hAnsi="Times New Roman" w:cs="Times New Roman"/>
            <w:sz w:val="24"/>
            <w:szCs w:val="24"/>
          </w:rPr>
          <w:delText>.</w:delText>
        </w:r>
        <w:r w:rsidRPr="00604EDE" w:rsidDel="00115309">
          <w:rPr>
            <w:rFonts w:ascii="Times New Roman" w:hAnsi="Times New Roman" w:cs="Times New Roman"/>
            <w:sz w:val="24"/>
            <w:szCs w:val="24"/>
          </w:rPr>
          <w:delText xml:space="preserve"> </w:delText>
        </w:r>
        <w:commentRangeEnd w:id="201"/>
        <w:r w:rsidR="00D77968" w:rsidDel="00115309">
          <w:rPr>
            <w:rStyle w:val="CommentReference"/>
            <w:rFonts w:eastAsiaTheme="minorEastAsia"/>
          </w:rPr>
          <w:commentReference w:id="201"/>
        </w:r>
      </w:del>
      <w:moveFromRangeStart w:id="204" w:author="Caitlin Jeffrey" w:date="2023-11-20T09:11:00Z" w:name="move151363893"/>
      <w:moveFrom w:id="205" w:author="Caitlin Jeffrey" w:date="2023-11-20T09:11:00Z">
        <w:r w:rsidRPr="00604EDE" w:rsidDel="00115309">
          <w:rPr>
            <w:rFonts w:ascii="Times New Roman" w:hAnsi="Times New Roman" w:cs="Times New Roman"/>
            <w:sz w:val="24"/>
            <w:szCs w:val="24"/>
          </w:rPr>
          <w:t xml:space="preserve">The </w:t>
        </w:r>
        <w:r w:rsidR="00E816F6" w:rsidRPr="00E816F6" w:rsidDel="00115309">
          <w:rPr>
            <w:rFonts w:ascii="Times New Roman" w:hAnsi="Times New Roman" w:cs="Times New Roman"/>
            <w:sz w:val="24"/>
            <w:szCs w:val="24"/>
          </w:rPr>
          <w:t>questionnaire</w:t>
        </w:r>
        <w:r w:rsidRPr="00604EDE" w:rsidDel="00115309">
          <w:rPr>
            <w:rFonts w:ascii="Times New Roman" w:hAnsi="Times New Roman" w:cs="Times New Roman"/>
            <w:sz w:val="24"/>
            <w:szCs w:val="24"/>
          </w:rPr>
          <w:t xml:space="preserve"> was created and administered on a tablet using KoboCollect software</w:t>
        </w:r>
        <w:r w:rsidR="00B97B45" w:rsidDel="00115309">
          <w:rPr>
            <w:rFonts w:ascii="Times New Roman" w:hAnsi="Times New Roman" w:cs="Times New Roman"/>
            <w:sz w:val="24"/>
            <w:szCs w:val="24"/>
          </w:rPr>
          <w:t xml:space="preserve"> </w:t>
        </w:r>
        <w:r w:rsidRPr="00604EDE" w:rsidDel="00115309">
          <w:rPr>
            <w:rFonts w:ascii="Times New Roman" w:hAnsi="Times New Roman" w:cs="Times New Roman"/>
            <w:sz w:val="24"/>
            <w:szCs w:val="24"/>
          </w:rPr>
          <w:t xml:space="preserve">(http://www.kobotoolbox.org). </w:t>
        </w:r>
      </w:moveFrom>
      <w:moveFromRangeEnd w:id="204"/>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w:t>
      </w:r>
      <w:r w:rsidRPr="00604EDE">
        <w:rPr>
          <w:rFonts w:ascii="Times New Roman" w:hAnsi="Times New Roman" w:cs="Times New Roman"/>
          <w:sz w:val="24"/>
          <w:szCs w:val="24"/>
        </w:rPr>
        <w:lastRenderedPageBreak/>
        <w:t xml:space="preserve">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w:t>
      </w:r>
      <w:ins w:id="206" w:author="Caitlin Jeffrey" w:date="2023-11-20T09:12:00Z">
        <w:r w:rsidR="00115309">
          <w:rPr>
            <w:rFonts w:ascii="Times New Roman" w:hAnsi="Times New Roman" w:cs="Times New Roman"/>
            <w:sz w:val="24"/>
            <w:szCs w:val="24"/>
          </w:rPr>
          <w:t xml:space="preserve">Farms </w:t>
        </w:r>
        <w:r w:rsidR="00115309" w:rsidRPr="00604EDE">
          <w:rPr>
            <w:rFonts w:ascii="Times New Roman" w:hAnsi="Times New Roman" w:cs="Times New Roman"/>
            <w:sz w:val="24"/>
            <w:szCs w:val="24"/>
          </w:rPr>
          <w:t>us</w:t>
        </w:r>
        <w:r w:rsidR="00115309">
          <w:rPr>
            <w:rFonts w:ascii="Times New Roman" w:hAnsi="Times New Roman" w:cs="Times New Roman"/>
            <w:sz w:val="24"/>
            <w:szCs w:val="24"/>
          </w:rPr>
          <w:t xml:space="preserve">ing </w:t>
        </w:r>
        <w:r w:rsidR="00115309" w:rsidRPr="00604EDE">
          <w:rPr>
            <w:rFonts w:ascii="Times New Roman" w:hAnsi="Times New Roman" w:cs="Times New Roman"/>
            <w:sz w:val="24"/>
            <w:szCs w:val="24"/>
          </w:rPr>
          <w:t xml:space="preserve">bedded pack systems </w:t>
        </w:r>
        <w:r w:rsidR="00115309">
          <w:rPr>
            <w:rFonts w:ascii="Times New Roman" w:hAnsi="Times New Roman" w:cs="Times New Roman"/>
            <w:sz w:val="24"/>
            <w:szCs w:val="24"/>
          </w:rPr>
          <w:t>were asked</w:t>
        </w:r>
        <w:r w:rsidR="00115309" w:rsidRPr="00604EDE">
          <w:rPr>
            <w:rFonts w:ascii="Times New Roman" w:hAnsi="Times New Roman" w:cs="Times New Roman"/>
            <w:sz w:val="24"/>
            <w:szCs w:val="24"/>
          </w:rPr>
          <w:t xml:space="preserve"> additional questions to gather detailed information about </w:t>
        </w:r>
        <w:r w:rsidR="00115309">
          <w:rPr>
            <w:rFonts w:ascii="Times New Roman" w:hAnsi="Times New Roman" w:cs="Times New Roman"/>
            <w:sz w:val="24"/>
            <w:szCs w:val="24"/>
          </w:rPr>
          <w:t xml:space="preserve">bedded pack construction, </w:t>
        </w:r>
        <w:r w:rsidR="00115309" w:rsidRPr="00604EDE">
          <w:rPr>
            <w:rFonts w:ascii="Times New Roman" w:hAnsi="Times New Roman" w:cs="Times New Roman"/>
            <w:sz w:val="24"/>
            <w:szCs w:val="24"/>
          </w:rPr>
          <w:t>management, monitoring</w:t>
        </w:r>
        <w:r w:rsidR="00115309">
          <w:rPr>
            <w:rFonts w:ascii="Times New Roman" w:hAnsi="Times New Roman" w:cs="Times New Roman"/>
            <w:sz w:val="24"/>
            <w:szCs w:val="24"/>
          </w:rPr>
          <w:t xml:space="preserve"> practices</w:t>
        </w:r>
        <w:r w:rsidR="00115309" w:rsidRPr="00604EDE">
          <w:rPr>
            <w:rFonts w:ascii="Times New Roman" w:hAnsi="Times New Roman" w:cs="Times New Roman"/>
            <w:sz w:val="24"/>
            <w:szCs w:val="24"/>
          </w:rPr>
          <w:t xml:space="preserve">, </w:t>
        </w:r>
        <w:r w:rsidR="00115309">
          <w:rPr>
            <w:rFonts w:ascii="Times New Roman" w:hAnsi="Times New Roman" w:cs="Times New Roman"/>
            <w:sz w:val="24"/>
            <w:szCs w:val="24"/>
          </w:rPr>
          <w:t>and perceptions</w:t>
        </w:r>
        <w:r w:rsidR="00115309" w:rsidRPr="00604EDE">
          <w:rPr>
            <w:rFonts w:ascii="Times New Roman" w:hAnsi="Times New Roman" w:cs="Times New Roman"/>
            <w:sz w:val="24"/>
            <w:szCs w:val="24"/>
          </w:rPr>
          <w:t xml:space="preserve"> comparing </w:t>
        </w:r>
        <w:r w:rsidR="00115309">
          <w:rPr>
            <w:rFonts w:ascii="Times New Roman" w:hAnsi="Times New Roman" w:cs="Times New Roman"/>
            <w:sz w:val="24"/>
            <w:szCs w:val="24"/>
          </w:rPr>
          <w:t>bedded packs</w:t>
        </w:r>
        <w:r w:rsidR="00115309" w:rsidRPr="00604EDE">
          <w:rPr>
            <w:rFonts w:ascii="Times New Roman" w:hAnsi="Times New Roman" w:cs="Times New Roman"/>
            <w:sz w:val="24"/>
            <w:szCs w:val="24"/>
          </w:rPr>
          <w:t xml:space="preserve"> to </w:t>
        </w:r>
        <w:r w:rsidR="00115309">
          <w:rPr>
            <w:rFonts w:ascii="Times New Roman" w:hAnsi="Times New Roman" w:cs="Times New Roman"/>
            <w:sz w:val="24"/>
            <w:szCs w:val="24"/>
          </w:rPr>
          <w:t xml:space="preserve">any </w:t>
        </w:r>
        <w:r w:rsidR="00115309" w:rsidRPr="00604EDE">
          <w:rPr>
            <w:rFonts w:ascii="Times New Roman" w:hAnsi="Times New Roman" w:cs="Times New Roman"/>
            <w:sz w:val="24"/>
            <w:szCs w:val="24"/>
          </w:rPr>
          <w:t>previously used systems.</w:t>
        </w:r>
      </w:ins>
      <w:del w:id="207" w:author="Caitlin Jeffrey" w:date="2023-11-20T09:12:00Z">
        <w:r w:rsidRPr="00604EDE" w:rsidDel="00115309">
          <w:rPr>
            <w:rFonts w:ascii="Times New Roman" w:hAnsi="Times New Roman" w:cs="Times New Roman"/>
            <w:sz w:val="24"/>
            <w:szCs w:val="24"/>
          </w:rPr>
          <w:delText xml:space="preserve">As the focus of this study was the use of bedded pack systems by organic dairy producers in Vermont, additional questions were asked of these farms to gather more detailed information about </w:delText>
        </w:r>
        <w:r w:rsidR="00743EFC" w:rsidDel="00115309">
          <w:rPr>
            <w:rFonts w:ascii="Times New Roman" w:hAnsi="Times New Roman" w:cs="Times New Roman"/>
            <w:sz w:val="24"/>
            <w:szCs w:val="24"/>
          </w:rPr>
          <w:delText xml:space="preserve">bedded pack construction, </w:delText>
        </w:r>
        <w:r w:rsidRPr="00604EDE" w:rsidDel="00115309">
          <w:rPr>
            <w:rFonts w:ascii="Times New Roman" w:hAnsi="Times New Roman" w:cs="Times New Roman"/>
            <w:sz w:val="24"/>
            <w:szCs w:val="24"/>
          </w:rPr>
          <w:delText>management, monitoring</w:delText>
        </w:r>
        <w:r w:rsidR="0083590B" w:rsidDel="00115309">
          <w:rPr>
            <w:rFonts w:ascii="Times New Roman" w:hAnsi="Times New Roman" w:cs="Times New Roman"/>
            <w:sz w:val="24"/>
            <w:szCs w:val="24"/>
          </w:rPr>
          <w:delText xml:space="preserve"> practices</w:delText>
        </w:r>
        <w:r w:rsidRPr="00604EDE" w:rsidDel="00115309">
          <w:rPr>
            <w:rFonts w:ascii="Times New Roman" w:hAnsi="Times New Roman" w:cs="Times New Roman"/>
            <w:sz w:val="24"/>
            <w:szCs w:val="24"/>
          </w:rPr>
          <w:delText xml:space="preserve">, </w:delText>
        </w:r>
        <w:r w:rsidR="00400FAB" w:rsidDel="00115309">
          <w:rPr>
            <w:rFonts w:ascii="Times New Roman" w:hAnsi="Times New Roman" w:cs="Times New Roman"/>
            <w:sz w:val="24"/>
            <w:szCs w:val="24"/>
          </w:rPr>
          <w:delText xml:space="preserve">and </w:delText>
        </w:r>
        <w:r w:rsidR="00D632A8" w:rsidDel="00115309">
          <w:rPr>
            <w:rFonts w:ascii="Times New Roman" w:hAnsi="Times New Roman" w:cs="Times New Roman"/>
            <w:sz w:val="24"/>
            <w:szCs w:val="24"/>
          </w:rPr>
          <w:delText>per</w:delText>
        </w:r>
        <w:r w:rsidR="004703C3" w:rsidDel="00115309">
          <w:rPr>
            <w:rFonts w:ascii="Times New Roman" w:hAnsi="Times New Roman" w:cs="Times New Roman"/>
            <w:sz w:val="24"/>
            <w:szCs w:val="24"/>
          </w:rPr>
          <w:delText>ceptions</w:delText>
        </w:r>
        <w:r w:rsidR="00D632A8"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comparing </w:delText>
        </w:r>
        <w:r w:rsidR="004703C3" w:rsidDel="00115309">
          <w:rPr>
            <w:rFonts w:ascii="Times New Roman" w:hAnsi="Times New Roman" w:cs="Times New Roman"/>
            <w:sz w:val="24"/>
            <w:szCs w:val="24"/>
          </w:rPr>
          <w:delText>bedded packs</w:delText>
        </w:r>
        <w:r w:rsidR="004703C3"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to </w:delText>
        </w:r>
        <w:r w:rsidR="0083590B" w:rsidDel="00115309">
          <w:rPr>
            <w:rFonts w:ascii="Times New Roman" w:hAnsi="Times New Roman" w:cs="Times New Roman"/>
            <w:sz w:val="24"/>
            <w:szCs w:val="24"/>
          </w:rPr>
          <w:delText xml:space="preserve">any </w:delText>
        </w:r>
        <w:r w:rsidRPr="00604EDE" w:rsidDel="00115309">
          <w:rPr>
            <w:rFonts w:ascii="Times New Roman" w:hAnsi="Times New Roman" w:cs="Times New Roman"/>
            <w:sz w:val="24"/>
            <w:szCs w:val="24"/>
          </w:rPr>
          <w:delText>previously used systems.</w:delText>
        </w:r>
      </w:del>
      <w:r w:rsidRPr="00604EDE">
        <w:rPr>
          <w:rFonts w:ascii="Times New Roman" w:hAnsi="Times New Roman" w:cs="Times New Roman"/>
          <w:sz w:val="24"/>
          <w:szCs w:val="24"/>
        </w:rPr>
        <w:t xml:space="preserve"> </w:t>
      </w:r>
      <w:ins w:id="208" w:author="Caitlin Jeffrey" w:date="2023-11-20T09:13:00Z">
        <w:r w:rsidR="00DB4BAB" w:rsidRPr="00604EDE">
          <w:rPr>
            <w:rFonts w:ascii="Times New Roman" w:hAnsi="Times New Roman" w:cs="Times New Roman"/>
            <w:sz w:val="24"/>
            <w:szCs w:val="24"/>
          </w:rPr>
          <w:t xml:space="preserve">Completion of the </w:t>
        </w:r>
      </w:ins>
      <w:ins w:id="209" w:author="Caitlin Jeffrey" w:date="2023-11-22T11:34:00Z">
        <w:r w:rsidR="00012125">
          <w:rPr>
            <w:rFonts w:ascii="Times New Roman" w:hAnsi="Times New Roman" w:cs="Times New Roman"/>
            <w:sz w:val="24"/>
            <w:szCs w:val="24"/>
          </w:rPr>
          <w:t>questionnaire</w:t>
        </w:r>
      </w:ins>
      <w:ins w:id="210" w:author="Caitlin Jeffrey" w:date="2023-11-20T09:13:00Z">
        <w:r w:rsidR="00DB4BAB" w:rsidRPr="00604EDE">
          <w:rPr>
            <w:rFonts w:ascii="Times New Roman" w:hAnsi="Times New Roman" w:cs="Times New Roman"/>
            <w:sz w:val="24"/>
            <w:szCs w:val="24"/>
          </w:rPr>
          <w:t xml:space="preserve"> </w:t>
        </w:r>
        <w:r w:rsidR="00DB4BAB">
          <w:rPr>
            <w:rFonts w:ascii="Times New Roman" w:hAnsi="Times New Roman" w:cs="Times New Roman"/>
            <w:sz w:val="24"/>
            <w:szCs w:val="24"/>
          </w:rPr>
          <w:t>required</w:t>
        </w:r>
        <w:r w:rsidR="00DB4BAB" w:rsidRPr="00604EDE">
          <w:rPr>
            <w:rFonts w:ascii="Times New Roman" w:hAnsi="Times New Roman" w:cs="Times New Roman"/>
            <w:sz w:val="24"/>
            <w:szCs w:val="24"/>
          </w:rPr>
          <w:t xml:space="preserve"> 45 minutes on average, rang</w:t>
        </w:r>
        <w:r w:rsidR="00DB4BAB">
          <w:rPr>
            <w:rFonts w:ascii="Times New Roman" w:hAnsi="Times New Roman" w:cs="Times New Roman"/>
            <w:sz w:val="24"/>
            <w:szCs w:val="24"/>
          </w:rPr>
          <w:t>ing</w:t>
        </w:r>
        <w:r w:rsidR="00DB4BAB" w:rsidRPr="00604EDE">
          <w:rPr>
            <w:rFonts w:ascii="Times New Roman" w:hAnsi="Times New Roman" w:cs="Times New Roman"/>
            <w:sz w:val="24"/>
            <w:szCs w:val="24"/>
          </w:rPr>
          <w:t xml:space="preserve"> from</w:t>
        </w:r>
        <w:r w:rsidR="00DB4BAB">
          <w:rPr>
            <w:rFonts w:ascii="Times New Roman" w:hAnsi="Times New Roman" w:cs="Times New Roman"/>
            <w:sz w:val="24"/>
            <w:szCs w:val="24"/>
          </w:rPr>
          <w:t xml:space="preserve"> about</w:t>
        </w:r>
        <w:r w:rsidR="00DB4BAB" w:rsidRPr="00604EDE">
          <w:rPr>
            <w:rFonts w:ascii="Times New Roman" w:hAnsi="Times New Roman" w:cs="Times New Roman"/>
            <w:sz w:val="24"/>
            <w:szCs w:val="24"/>
          </w:rPr>
          <w:t xml:space="preserve"> 30 minutes to 1.5 hours. </w:t>
        </w:r>
      </w:ins>
      <w:ins w:id="211" w:author="Caitlin Jeffrey" w:date="2023-11-22T11:34:00Z">
        <w:r w:rsidR="00DF4DEF">
          <w:rPr>
            <w:rFonts w:ascii="Times New Roman" w:hAnsi="Times New Roman" w:cs="Times New Roman"/>
            <w:sz w:val="24"/>
            <w:szCs w:val="24"/>
          </w:rPr>
          <w:t>The q</w:t>
        </w:r>
        <w:r w:rsidR="00DF4DEF">
          <w:rPr>
            <w:rFonts w:ascii="Times New Roman" w:hAnsi="Times New Roman" w:cs="Times New Roman"/>
            <w:sz w:val="24"/>
            <w:szCs w:val="24"/>
          </w:rPr>
          <w:t>uestionnaire</w:t>
        </w:r>
      </w:ins>
      <w:ins w:id="212" w:author="Caitlin Jeffrey" w:date="2023-11-20T09:13:00Z">
        <w:r w:rsidR="00DB4BAB">
          <w:rPr>
            <w:rFonts w:ascii="Times New Roman" w:hAnsi="Times New Roman" w:cs="Times New Roman"/>
            <w:sz w:val="24"/>
            <w:szCs w:val="24"/>
          </w:rPr>
          <w:t xml:space="preserve"> and interview protocols were registered with the University of Vermont Institutional Review Board (IRB certification </w:t>
        </w:r>
        <w:r w:rsidR="00DB4BAB" w:rsidRPr="00D616C1">
          <w:rPr>
            <w:rFonts w:ascii="Times New Roman" w:hAnsi="Times New Roman" w:cs="Times New Roman"/>
            <w:sz w:val="24"/>
            <w:szCs w:val="24"/>
          </w:rPr>
          <w:t>19-0057</w:t>
        </w:r>
        <w:r w:rsidR="00DB4BAB">
          <w:rPr>
            <w:rFonts w:ascii="Times New Roman" w:hAnsi="Times New Roman" w:cs="Times New Roman"/>
            <w:sz w:val="24"/>
            <w:szCs w:val="24"/>
          </w:rPr>
          <w:t>).</w:t>
        </w:r>
        <w:r w:rsidR="00DB4BAB" w:rsidRPr="00604EDE">
          <w:rPr>
            <w:rFonts w:ascii="Times New Roman" w:hAnsi="Times New Roman" w:cs="Times New Roman"/>
            <w:sz w:val="24"/>
            <w:szCs w:val="24"/>
          </w:rPr>
          <w:t xml:space="preserve"> </w:t>
        </w:r>
        <w:commentRangeStart w:id="213"/>
        <w:commentRangeEnd w:id="213"/>
        <w:r w:rsidR="00DB4BAB">
          <w:rPr>
            <w:rStyle w:val="CommentReference"/>
            <w:rFonts w:eastAsiaTheme="minorEastAsia"/>
          </w:rPr>
          <w:commentReference w:id="213"/>
        </w:r>
        <w:r w:rsidR="00DB4BAB" w:rsidRPr="00604EDE">
          <w:rPr>
            <w:rFonts w:ascii="Times New Roman" w:hAnsi="Times New Roman" w:cs="Times New Roman"/>
            <w:sz w:val="24"/>
            <w:szCs w:val="24"/>
          </w:rPr>
          <w:t xml:space="preserve">The </w:t>
        </w:r>
        <w:r w:rsidR="00DB4BAB" w:rsidRPr="00E816F6">
          <w:rPr>
            <w:rFonts w:ascii="Times New Roman" w:hAnsi="Times New Roman" w:cs="Times New Roman"/>
            <w:sz w:val="24"/>
            <w:szCs w:val="24"/>
          </w:rPr>
          <w:t>questionnaire</w:t>
        </w:r>
        <w:r w:rsidR="00DB4BAB" w:rsidRPr="00604EDE">
          <w:rPr>
            <w:rFonts w:ascii="Times New Roman" w:hAnsi="Times New Roman" w:cs="Times New Roman"/>
            <w:sz w:val="24"/>
            <w:szCs w:val="24"/>
          </w:rPr>
          <w:t xml:space="preserve"> was created and administered on a tablet using KoboCollect software</w:t>
        </w:r>
        <w:r w:rsidR="00DB4BAB">
          <w:rPr>
            <w:rFonts w:ascii="Times New Roman" w:hAnsi="Times New Roman" w:cs="Times New Roman"/>
            <w:sz w:val="24"/>
            <w:szCs w:val="24"/>
          </w:rPr>
          <w:t xml:space="preserve"> </w:t>
        </w:r>
      </w:ins>
      <w:ins w:id="214" w:author="Caitlin Jeffrey" w:date="2023-11-21T12:12:00Z">
        <w:r w:rsidR="0063522C">
          <w:rPr>
            <w:rFonts w:ascii="Times New Roman" w:hAnsi="Times New Roman" w:cs="Times New Roman"/>
            <w:sz w:val="24"/>
            <w:szCs w:val="24"/>
          </w:rPr>
          <w:t>(Kobo</w:t>
        </w:r>
      </w:ins>
      <w:ins w:id="215" w:author="Caitlin Jeffrey" w:date="2023-11-21T12:13:00Z">
        <w:r w:rsidR="00E8726D">
          <w:rPr>
            <w:rFonts w:ascii="Times New Roman" w:hAnsi="Times New Roman" w:cs="Times New Roman"/>
            <w:sz w:val="24"/>
            <w:szCs w:val="24"/>
          </w:rPr>
          <w:t>Collect, 2019)</w:t>
        </w:r>
      </w:ins>
      <w:r w:rsidR="00974340">
        <w:rPr>
          <w:rFonts w:ascii="Times New Roman" w:hAnsi="Times New Roman" w:cs="Times New Roman"/>
          <w:sz w:val="24"/>
          <w:szCs w:val="24"/>
        </w:rPr>
        <w:t xml:space="preserve"> </w:t>
      </w:r>
      <w:r w:rsidR="00974340">
        <w:rPr>
          <w:rFonts w:ascii="Times New Roman" w:hAnsi="Times New Roman" w:cs="Times New Roman"/>
          <w:sz w:val="24"/>
          <w:szCs w:val="24"/>
        </w:rPr>
        <w:fldChar w:fldCharType="begin"/>
      </w:r>
      <w:r w:rsidR="00974340">
        <w:rPr>
          <w:rFonts w:ascii="Times New Roman" w:hAnsi="Times New Roman" w:cs="Times New Roman"/>
          <w:sz w:val="24"/>
          <w:szCs w:val="24"/>
        </w:rPr>
        <w: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00974340">
        <w:rPr>
          <w:rFonts w:ascii="Times New Roman" w:hAnsi="Times New Roman" w:cs="Times New Roman"/>
          <w:sz w:val="24"/>
          <w:szCs w:val="24"/>
        </w:rPr>
        <w:fldChar w:fldCharType="separate"/>
      </w:r>
      <w:r w:rsidR="00974340">
        <w:rPr>
          <w:rFonts w:ascii="Times New Roman" w:hAnsi="Times New Roman" w:cs="Times New Roman"/>
          <w:sz w:val="24"/>
          <w:szCs w:val="24"/>
        </w:rPr>
        <w:fldChar w:fldCharType="end"/>
      </w:r>
      <w:ins w:id="216" w:author="Caitlin Jeffrey" w:date="2023-11-21T13:20:00Z">
        <w:r w:rsidR="00251480">
          <w:rPr>
            <w:rFonts w:ascii="Times New Roman" w:hAnsi="Times New Roman" w:cs="Times New Roman"/>
            <w:sz w:val="24"/>
            <w:szCs w:val="24"/>
          </w:rPr>
          <w:t>.</w:t>
        </w:r>
      </w:ins>
      <w:del w:id="217" w:author="Caitlin Jeffrey" w:date="2023-11-21T13:20:00Z">
        <w:r w:rsidR="00251480" w:rsidDel="00251480">
          <w:rPr>
            <w:rFonts w:ascii="Times New Roman" w:hAnsi="Times New Roman" w:cs="Times New Roman"/>
            <w:sz w:val="24"/>
            <w:szCs w:val="24"/>
          </w:rPr>
          <w:fldChar w:fldCharType="begin"/>
        </w:r>
        <w:r w:rsidR="00251480" w:rsidDel="00251480">
          <w:rPr>
            <w:rFonts w:ascii="Times New Roman" w:hAnsi="Times New Roman" w:cs="Times New Roman"/>
            <w:sz w:val="24"/>
            <w:szCs w:val="24"/>
          </w:rPr>
          <w:del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00251480" w:rsidDel="00251480">
          <w:rPr>
            <w:rFonts w:ascii="Times New Roman" w:hAnsi="Times New Roman" w:cs="Times New Roman"/>
            <w:sz w:val="24"/>
            <w:szCs w:val="24"/>
          </w:rPr>
          <w:fldChar w:fldCharType="separate"/>
        </w:r>
        <w:r w:rsidR="00251480" w:rsidDel="00251480">
          <w:rPr>
            <w:rFonts w:ascii="Times New Roman" w:hAnsi="Times New Roman" w:cs="Times New Roman"/>
            <w:sz w:val="24"/>
            <w:szCs w:val="24"/>
          </w:rPr>
          <w:fldChar w:fldCharType="end"/>
        </w:r>
      </w:del>
      <w:del w:id="218" w:author="Caitlin Jeffrey" w:date="2023-11-20T09:13:00Z">
        <w:r w:rsidRPr="00604EDE" w:rsidDel="00DB4BAB">
          <w:rPr>
            <w:rFonts w:ascii="Times New Roman" w:hAnsi="Times New Roman" w:cs="Times New Roman"/>
            <w:sz w:val="24"/>
            <w:szCs w:val="24"/>
          </w:rPr>
          <w:delText xml:space="preserve">Completion of the survey took about 45 minutes on average, </w:delText>
        </w:r>
        <w:r w:rsidR="00420CCD" w:rsidRPr="00604EDE" w:rsidDel="00DB4BAB">
          <w:rPr>
            <w:rFonts w:ascii="Times New Roman" w:hAnsi="Times New Roman" w:cs="Times New Roman"/>
            <w:sz w:val="24"/>
            <w:szCs w:val="24"/>
          </w:rPr>
          <w:delText>rang</w:delText>
        </w:r>
        <w:r w:rsidR="00420CCD" w:rsidDel="00DB4BAB">
          <w:rPr>
            <w:rFonts w:ascii="Times New Roman" w:hAnsi="Times New Roman" w:cs="Times New Roman"/>
            <w:sz w:val="24"/>
            <w:szCs w:val="24"/>
          </w:rPr>
          <w:delText>ing</w:delText>
        </w:r>
        <w:r w:rsidR="00420CCD" w:rsidRPr="00604EDE" w:rsidDel="00DB4BAB">
          <w:rPr>
            <w:rFonts w:ascii="Times New Roman" w:hAnsi="Times New Roman" w:cs="Times New Roman"/>
            <w:sz w:val="24"/>
            <w:szCs w:val="24"/>
          </w:rPr>
          <w:delText xml:space="preserve"> </w:delText>
        </w:r>
        <w:r w:rsidRPr="00604EDE" w:rsidDel="00DB4BAB">
          <w:rPr>
            <w:rFonts w:ascii="Times New Roman" w:hAnsi="Times New Roman" w:cs="Times New Roman"/>
            <w:sz w:val="24"/>
            <w:szCs w:val="24"/>
          </w:rPr>
          <w:delText>from</w:delText>
        </w:r>
        <w:r w:rsidR="002C7316" w:rsidDel="00DB4BAB">
          <w:rPr>
            <w:rFonts w:ascii="Times New Roman" w:hAnsi="Times New Roman" w:cs="Times New Roman"/>
            <w:sz w:val="24"/>
            <w:szCs w:val="24"/>
          </w:rPr>
          <w:delText xml:space="preserve"> about</w:delText>
        </w:r>
        <w:r w:rsidRPr="00604EDE" w:rsidDel="00DB4BAB">
          <w:rPr>
            <w:rFonts w:ascii="Times New Roman" w:hAnsi="Times New Roman" w:cs="Times New Roman"/>
            <w:sz w:val="24"/>
            <w:szCs w:val="24"/>
          </w:rPr>
          <w:delText xml:space="preserve"> 30 minutes to 1.5 hours. </w:delText>
        </w:r>
      </w:del>
      <w:moveToRangeStart w:id="219" w:author="Caitlin Jeffrey" w:date="2023-11-20T09:11:00Z" w:name="move151363893"/>
      <w:moveTo w:id="220" w:author="Caitlin Jeffrey" w:date="2023-11-20T09:11:00Z">
        <w:del w:id="221" w:author="Caitlin Jeffrey" w:date="2023-11-20T09:13:00Z">
          <w:r w:rsidR="00115309" w:rsidRPr="00604EDE" w:rsidDel="00DB4BAB">
            <w:rPr>
              <w:rFonts w:ascii="Times New Roman" w:hAnsi="Times New Roman" w:cs="Times New Roman"/>
              <w:sz w:val="24"/>
              <w:szCs w:val="24"/>
            </w:rPr>
            <w:delText xml:space="preserve">The </w:delText>
          </w:r>
          <w:r w:rsidR="00115309" w:rsidRPr="00E816F6" w:rsidDel="00DB4BAB">
            <w:rPr>
              <w:rFonts w:ascii="Times New Roman" w:hAnsi="Times New Roman" w:cs="Times New Roman"/>
              <w:sz w:val="24"/>
              <w:szCs w:val="24"/>
            </w:rPr>
            <w:delText>questionnaire</w:delText>
          </w:r>
          <w:r w:rsidR="00115309" w:rsidRPr="00604EDE" w:rsidDel="00DB4BAB">
            <w:rPr>
              <w:rFonts w:ascii="Times New Roman" w:hAnsi="Times New Roman" w:cs="Times New Roman"/>
              <w:sz w:val="24"/>
              <w:szCs w:val="24"/>
            </w:rPr>
            <w:delText xml:space="preserve"> was created and administered on a tablet using KoboCollect software</w:delText>
          </w:r>
          <w:r w:rsidR="00115309" w:rsidDel="00DB4BAB">
            <w:rPr>
              <w:rFonts w:ascii="Times New Roman" w:hAnsi="Times New Roman" w:cs="Times New Roman"/>
              <w:sz w:val="24"/>
              <w:szCs w:val="24"/>
            </w:rPr>
            <w:delText xml:space="preserve"> </w:delText>
          </w:r>
          <w:r w:rsidR="00115309" w:rsidRPr="00604EDE" w:rsidDel="00DB4BAB">
            <w:rPr>
              <w:rFonts w:ascii="Times New Roman" w:hAnsi="Times New Roman" w:cs="Times New Roman"/>
              <w:sz w:val="24"/>
              <w:szCs w:val="24"/>
            </w:rPr>
            <w:delText>(http://www.kobotoolbox.org).</w:delText>
          </w:r>
        </w:del>
      </w:moveTo>
      <w:moveToRangeEnd w:id="219"/>
    </w:p>
    <w:p w14:paraId="02DB4598" w14:textId="47519F21"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del w:id="222" w:author="Caitlin Jeffrey" w:date="2023-11-20T09:13:00Z">
        <w:r w:rsidR="00F27966" w:rsidDel="00F42DA4">
          <w:rPr>
            <w:rFonts w:ascii="Times New Roman" w:hAnsi="Times New Roman" w:cs="Times New Roman"/>
            <w:sz w:val="24"/>
            <w:szCs w:val="24"/>
          </w:rPr>
          <w:delText>a co-author (TA)</w:delText>
        </w:r>
        <w:r w:rsidR="006238BB" w:rsidRPr="00604EDE" w:rsidDel="00F42DA4">
          <w:rPr>
            <w:rFonts w:ascii="Times New Roman" w:hAnsi="Times New Roman" w:cs="Times New Roman"/>
            <w:sz w:val="24"/>
            <w:szCs w:val="24"/>
          </w:rPr>
          <w:delText xml:space="preserve"> collected </w:delText>
        </w:r>
      </w:del>
      <w:r w:rsidR="006238BB" w:rsidRPr="00604EDE">
        <w:rPr>
          <w:rFonts w:ascii="Times New Roman" w:hAnsi="Times New Roman" w:cs="Times New Roman"/>
          <w:sz w:val="24"/>
          <w:szCs w:val="24"/>
        </w:rPr>
        <w:t xml:space="preserve">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ins w:id="223" w:author="Caitlin Jeffrey" w:date="2023-11-20T09:13:00Z">
        <w:r w:rsidR="00F42DA4">
          <w:rPr>
            <w:rFonts w:ascii="Times New Roman" w:hAnsi="Times New Roman" w:cs="Times New Roman"/>
            <w:sz w:val="24"/>
            <w:szCs w:val="24"/>
          </w:rPr>
          <w:t xml:space="preserve"> and </w:t>
        </w:r>
      </w:ins>
      <w:del w:id="224" w:author="Caitlin Jeffrey" w:date="2023-11-20T09:13:00Z">
        <w:r w:rsidR="009C254A" w:rsidDel="00F42DA4">
          <w:rPr>
            <w:rFonts w:ascii="Times New Roman" w:hAnsi="Times New Roman" w:cs="Times New Roman"/>
            <w:sz w:val="24"/>
            <w:szCs w:val="24"/>
          </w:rPr>
          <w:delText xml:space="preserve">, </w:delText>
        </w:r>
      </w:del>
      <w:r w:rsidR="009C254A">
        <w:rPr>
          <w:rFonts w:ascii="Times New Roman" w:hAnsi="Times New Roman" w:cs="Times New Roman"/>
          <w:sz w:val="24"/>
          <w:szCs w:val="24"/>
        </w:rPr>
        <w:t>bedding</w:t>
      </w:r>
      <w:ins w:id="225" w:author="Caitlin Jeffrey" w:date="2023-11-20T09:14:00Z">
        <w:r w:rsidR="00F42DA4">
          <w:rPr>
            <w:rFonts w:ascii="Times New Roman" w:hAnsi="Times New Roman" w:cs="Times New Roman"/>
            <w:sz w:val="24"/>
            <w:szCs w:val="24"/>
          </w:rPr>
          <w:t xml:space="preserve"> samples</w:t>
        </w:r>
      </w:ins>
      <w:r w:rsidR="009C254A">
        <w:rPr>
          <w:rFonts w:ascii="Times New Roman" w:hAnsi="Times New Roman" w:cs="Times New Roman"/>
          <w:sz w:val="24"/>
          <w:szCs w:val="24"/>
        </w:rPr>
        <w:t xml:space="preserve"> </w:t>
      </w:r>
      <w:ins w:id="226" w:author="Caitlin Jeffrey" w:date="2023-11-20T09:13:00Z">
        <w:r w:rsidR="00F42DA4">
          <w:rPr>
            <w:rFonts w:ascii="Times New Roman" w:hAnsi="Times New Roman" w:cs="Times New Roman"/>
            <w:sz w:val="24"/>
            <w:szCs w:val="24"/>
          </w:rPr>
          <w:t>were collected</w:t>
        </w:r>
      </w:ins>
      <w:del w:id="227" w:author="Caitlin Jeffrey" w:date="2023-11-20T09:14:00Z">
        <w:r w:rsidR="009C254A" w:rsidDel="00F42DA4">
          <w:rPr>
            <w:rFonts w:ascii="Times New Roman" w:hAnsi="Times New Roman" w:cs="Times New Roman"/>
            <w:sz w:val="24"/>
            <w:szCs w:val="24"/>
          </w:rPr>
          <w:delText>samples</w:delText>
        </w:r>
        <w:r w:rsidR="009444CC" w:rsidDel="00F42DA4">
          <w:rPr>
            <w:rFonts w:ascii="Times New Roman" w:hAnsi="Times New Roman" w:cs="Times New Roman"/>
            <w:sz w:val="24"/>
            <w:szCs w:val="24"/>
          </w:rPr>
          <w:delText>,</w:delText>
        </w:r>
        <w:r w:rsidR="00AE4E78" w:rsidDel="00F42DA4">
          <w:rPr>
            <w:rFonts w:ascii="Times New Roman" w:hAnsi="Times New Roman" w:cs="Times New Roman"/>
            <w:sz w:val="24"/>
            <w:szCs w:val="24"/>
          </w:rPr>
          <w:delText xml:space="preserve"> and co</w:delText>
        </w:r>
        <w:r w:rsidDel="00F42DA4">
          <w:rPr>
            <w:rFonts w:ascii="Times New Roman" w:hAnsi="Times New Roman" w:cs="Times New Roman"/>
            <w:sz w:val="24"/>
            <w:szCs w:val="24"/>
          </w:rPr>
          <w:delText>nducted</w:delText>
        </w:r>
        <w:r w:rsidR="00AE4E78" w:rsidDel="00F42DA4">
          <w:rPr>
            <w:rFonts w:ascii="Times New Roman" w:hAnsi="Times New Roman" w:cs="Times New Roman"/>
            <w:sz w:val="24"/>
            <w:szCs w:val="24"/>
          </w:rPr>
          <w:delText xml:space="preserve"> </w:delText>
        </w:r>
        <w:r w:rsidR="00EF6376" w:rsidDel="00F42DA4">
          <w:rPr>
            <w:rFonts w:ascii="Times New Roman" w:hAnsi="Times New Roman" w:cs="Times New Roman"/>
            <w:sz w:val="24"/>
            <w:szCs w:val="24"/>
          </w:rPr>
          <w:delText xml:space="preserve">a facility </w:delText>
        </w:r>
        <w:r w:rsidR="00655E1E" w:rsidDel="00F42DA4">
          <w:rPr>
            <w:rFonts w:ascii="Times New Roman" w:hAnsi="Times New Roman" w:cs="Times New Roman"/>
            <w:sz w:val="24"/>
            <w:szCs w:val="24"/>
          </w:rPr>
          <w:delText>inspection</w:delText>
        </w:r>
      </w:del>
      <w:r w:rsidR="00655E1E">
        <w:rPr>
          <w:rFonts w:ascii="Times New Roman" w:hAnsi="Times New Roman" w:cs="Times New Roman"/>
          <w:sz w:val="24"/>
          <w:szCs w:val="24"/>
        </w:rPr>
        <w:t>.</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Dippas™, Dynalon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del w:id="228" w:author="Caitlin Jeffrey" w:date="2023-11-20T09:15:00Z">
        <w:r w:rsidR="00E90883" w:rsidDel="00C679CF">
          <w:rPr>
            <w:rFonts w:ascii="Times New Roman" w:hAnsi="Times New Roman" w:cs="Times New Roman"/>
            <w:sz w:val="24"/>
            <w:szCs w:val="24"/>
          </w:rPr>
          <w:delText xml:space="preserve">The facility inspection </w:delText>
        </w:r>
        <w:r w:rsidR="006238BB" w:rsidRPr="00604EDE" w:rsidDel="00C679CF">
          <w:rPr>
            <w:rFonts w:ascii="Times New Roman" w:hAnsi="Times New Roman" w:cs="Times New Roman"/>
            <w:sz w:val="24"/>
            <w:szCs w:val="24"/>
          </w:rPr>
          <w:delText>collected i</w:delText>
        </w:r>
        <w:r w:rsidR="006238BB" w:rsidRPr="00604EDE" w:rsidDel="0078391C">
          <w:rPr>
            <w:rFonts w:ascii="Times New Roman" w:hAnsi="Times New Roman" w:cs="Times New Roman"/>
            <w:sz w:val="24"/>
            <w:szCs w:val="24"/>
          </w:rPr>
          <w:delText>nformation about the bulk tank, cow identification,</w:delText>
        </w:r>
        <w:r w:rsidR="000007CD" w:rsidDel="0078391C">
          <w:rPr>
            <w:rFonts w:ascii="Times New Roman" w:hAnsi="Times New Roman" w:cs="Times New Roman"/>
            <w:sz w:val="24"/>
            <w:szCs w:val="24"/>
          </w:rPr>
          <w:delText xml:space="preserve"> a subjective assessment of</w:delText>
        </w:r>
        <w:r w:rsidR="006238BB" w:rsidRPr="00604EDE" w:rsidDel="0078391C">
          <w:rPr>
            <w:rFonts w:ascii="Times New Roman" w:hAnsi="Times New Roman" w:cs="Times New Roman"/>
            <w:sz w:val="24"/>
            <w:szCs w:val="24"/>
          </w:rPr>
          <w:delText xml:space="preserve"> </w:delText>
        </w:r>
        <w:commentRangeStart w:id="229"/>
        <w:r w:rsidR="006238BB" w:rsidRPr="00604EDE" w:rsidDel="0078391C">
          <w:rPr>
            <w:rFonts w:ascii="Times New Roman" w:hAnsi="Times New Roman" w:cs="Times New Roman"/>
            <w:sz w:val="24"/>
            <w:szCs w:val="24"/>
          </w:rPr>
          <w:delText>air quality</w:delText>
        </w:r>
        <w:commentRangeEnd w:id="229"/>
        <w:r w:rsidR="009656D9" w:rsidDel="0078391C">
          <w:rPr>
            <w:rStyle w:val="CommentReference"/>
            <w:rFonts w:eastAsiaTheme="minorEastAsia"/>
          </w:rPr>
          <w:commentReference w:id="229"/>
        </w:r>
        <w:r w:rsidR="006238BB" w:rsidRPr="00604EDE" w:rsidDel="0078391C">
          <w:rPr>
            <w:rFonts w:ascii="Times New Roman" w:hAnsi="Times New Roman" w:cs="Times New Roman"/>
            <w:sz w:val="24"/>
            <w:szCs w:val="24"/>
          </w:rPr>
          <w:delText>, and any outdoor exercise area</w:delText>
        </w:r>
        <w:r w:rsidR="006023F9" w:rsidDel="0078391C">
          <w:rPr>
            <w:rFonts w:ascii="Times New Roman" w:hAnsi="Times New Roman" w:cs="Times New Roman"/>
            <w:sz w:val="24"/>
            <w:szCs w:val="24"/>
          </w:rPr>
          <w:delText>.</w:delText>
        </w:r>
        <w:r w:rsidR="0038193C" w:rsidDel="0078391C">
          <w:rPr>
            <w:rFonts w:ascii="Times New Roman" w:hAnsi="Times New Roman" w:cs="Times New Roman"/>
            <w:sz w:val="24"/>
            <w:szCs w:val="24"/>
          </w:rPr>
          <w:delText xml:space="preserve"> </w:delText>
        </w:r>
      </w:del>
      <w:ins w:id="230" w:author="Caitlin Jeffrey" w:date="2023-11-20T09:15:00Z">
        <w:r w:rsidR="0078391C">
          <w:rPr>
            <w:rFonts w:ascii="Times New Roman" w:hAnsi="Times New Roman" w:cs="Times New Roman"/>
            <w:sz w:val="24"/>
            <w:szCs w:val="24"/>
          </w:rPr>
          <w:t>A</w:t>
        </w:r>
      </w:ins>
      <w:del w:id="231" w:author="Caitlin Jeffrey" w:date="2023-11-20T09:15:00Z">
        <w:r w:rsidR="006023F9" w:rsidRPr="00604EDE" w:rsidDel="0078391C">
          <w:rPr>
            <w:rFonts w:ascii="Times New Roman" w:hAnsi="Times New Roman" w:cs="Times New Roman"/>
            <w:sz w:val="24"/>
            <w:szCs w:val="24"/>
          </w:rPr>
          <w:delText>The</w:delText>
        </w:r>
        <w:r w:rsidR="006023F9" w:rsidDel="0078391C">
          <w:rPr>
            <w:rFonts w:ascii="Times New Roman" w:hAnsi="Times New Roman" w:cs="Times New Roman"/>
            <w:sz w:val="24"/>
            <w:szCs w:val="24"/>
          </w:rPr>
          <w:delText xml:space="preserve"> o</w:delText>
        </w:r>
      </w:del>
      <w:r w:rsidR="006023F9">
        <w:rPr>
          <w:rFonts w:ascii="Times New Roman" w:hAnsi="Times New Roman" w:cs="Times New Roman"/>
          <w:sz w:val="24"/>
          <w:szCs w:val="24"/>
        </w:rPr>
        <w:t>n-farm observation sheet</w:t>
      </w:r>
      <w:ins w:id="232" w:author="Caitlin Jeffrey" w:date="2023-11-20T09:15:00Z">
        <w:r w:rsidR="0078391C">
          <w:rPr>
            <w:rFonts w:ascii="Times New Roman" w:hAnsi="Times New Roman" w:cs="Times New Roman"/>
            <w:sz w:val="24"/>
            <w:szCs w:val="24"/>
          </w:rPr>
          <w:t xml:space="preserve"> was completed, which collected information </w:t>
        </w:r>
      </w:ins>
      <w:del w:id="233" w:author="Caitlin Jeffrey" w:date="2023-11-20T09:16:00Z">
        <w:r w:rsidR="006023F9" w:rsidDel="003374FB">
          <w:rPr>
            <w:rFonts w:ascii="Times New Roman" w:hAnsi="Times New Roman" w:cs="Times New Roman"/>
            <w:sz w:val="24"/>
            <w:szCs w:val="24"/>
          </w:rPr>
          <w:delText xml:space="preserve"> </w:delText>
        </w:r>
      </w:del>
      <w:del w:id="234" w:author="Caitlin Jeffrey" w:date="2023-11-20T09:15:00Z">
        <w:r w:rsidR="006023F9" w:rsidDel="0078391C">
          <w:rPr>
            <w:rFonts w:ascii="Times New Roman" w:hAnsi="Times New Roman" w:cs="Times New Roman"/>
            <w:sz w:val="24"/>
            <w:szCs w:val="24"/>
          </w:rPr>
          <w:delText xml:space="preserve">is </w:delText>
        </w:r>
        <w:r w:rsidR="006023F9" w:rsidRPr="00604EDE" w:rsidDel="0078391C">
          <w:rPr>
            <w:rFonts w:ascii="Times New Roman" w:hAnsi="Times New Roman" w:cs="Times New Roman"/>
            <w:sz w:val="24"/>
            <w:szCs w:val="24"/>
          </w:rPr>
          <w:delText>included in Supplemental Data (XXX).</w:delText>
        </w:r>
        <w:r w:rsidR="006023F9" w:rsidDel="0078391C">
          <w:rPr>
            <w:rFonts w:ascii="Times New Roman" w:hAnsi="Times New Roman" w:cs="Times New Roman"/>
            <w:sz w:val="24"/>
            <w:szCs w:val="24"/>
          </w:rPr>
          <w:delText xml:space="preserve"> </w:delText>
        </w:r>
      </w:del>
      <w:ins w:id="235" w:author="Caitlin Jeffrey" w:date="2023-11-20T09:15:00Z">
        <w:r w:rsidR="0078391C" w:rsidRPr="00604EDE">
          <w:rPr>
            <w:rFonts w:ascii="Times New Roman" w:hAnsi="Times New Roman" w:cs="Times New Roman"/>
            <w:sz w:val="24"/>
            <w:szCs w:val="24"/>
          </w:rPr>
          <w:t>about the bulk tank, cow identification,</w:t>
        </w:r>
        <w:r w:rsidR="0078391C">
          <w:rPr>
            <w:rFonts w:ascii="Times New Roman" w:hAnsi="Times New Roman" w:cs="Times New Roman"/>
            <w:sz w:val="24"/>
            <w:szCs w:val="24"/>
          </w:rPr>
          <w:t xml:space="preserve"> a subjective assessment of</w:t>
        </w:r>
        <w:r w:rsidR="0078391C" w:rsidRPr="00604EDE">
          <w:rPr>
            <w:rFonts w:ascii="Times New Roman" w:hAnsi="Times New Roman" w:cs="Times New Roman"/>
            <w:sz w:val="24"/>
            <w:szCs w:val="24"/>
          </w:rPr>
          <w:t xml:space="preserve"> </w:t>
        </w:r>
        <w:commentRangeStart w:id="236"/>
        <w:r w:rsidR="0078391C" w:rsidRPr="00604EDE">
          <w:rPr>
            <w:rFonts w:ascii="Times New Roman" w:hAnsi="Times New Roman" w:cs="Times New Roman"/>
            <w:sz w:val="24"/>
            <w:szCs w:val="24"/>
          </w:rPr>
          <w:t>air quality</w:t>
        </w:r>
        <w:commentRangeEnd w:id="236"/>
        <w:r w:rsidR="0078391C">
          <w:rPr>
            <w:rStyle w:val="CommentReference"/>
            <w:rFonts w:eastAsiaTheme="minorEastAsia"/>
          </w:rPr>
          <w:commentReference w:id="236"/>
        </w:r>
        <w:r w:rsidR="0078391C" w:rsidRPr="00604EDE">
          <w:rPr>
            <w:rFonts w:ascii="Times New Roman" w:hAnsi="Times New Roman" w:cs="Times New Roman"/>
            <w:sz w:val="24"/>
            <w:szCs w:val="24"/>
          </w:rPr>
          <w:t>, and any outdoor exercise area</w:t>
        </w:r>
        <w:r w:rsidR="0078391C">
          <w:rPr>
            <w:rFonts w:ascii="Times New Roman" w:hAnsi="Times New Roman" w:cs="Times New Roman"/>
            <w:sz w:val="24"/>
            <w:szCs w:val="24"/>
          </w:rPr>
          <w:t xml:space="preserve"> </w:t>
        </w:r>
      </w:ins>
      <w:ins w:id="237" w:author="Caitlin Jeffrey" w:date="2023-11-20T09:16:00Z">
        <w:r w:rsidR="0078391C">
          <w:rPr>
            <w:rFonts w:ascii="Times New Roman" w:hAnsi="Times New Roman" w:cs="Times New Roman"/>
            <w:sz w:val="24"/>
            <w:szCs w:val="24"/>
          </w:rPr>
          <w:t>(</w:t>
        </w:r>
      </w:ins>
      <w:ins w:id="238" w:author="Caitlin Jeffrey" w:date="2023-11-20T09:15:00Z">
        <w:r w:rsidR="0078391C" w:rsidRPr="00604EDE">
          <w:rPr>
            <w:rFonts w:ascii="Times New Roman" w:hAnsi="Times New Roman" w:cs="Times New Roman"/>
            <w:sz w:val="24"/>
            <w:szCs w:val="24"/>
          </w:rPr>
          <w:t>Supplemental Data XXX)</w:t>
        </w:r>
        <w:r w:rsidR="0078391C">
          <w:rPr>
            <w:rFonts w:ascii="Times New Roman" w:hAnsi="Times New Roman" w:cs="Times New Roman"/>
            <w:sz w:val="24"/>
            <w:szCs w:val="24"/>
          </w:rPr>
          <w:t xml:space="preserve">. </w:t>
        </w:r>
      </w:ins>
      <w:ins w:id="239" w:author="Caitlin Jeffrey" w:date="2023-11-20T09:16:00Z">
        <w:r w:rsidR="003374FB">
          <w:rPr>
            <w:rFonts w:ascii="Times New Roman" w:hAnsi="Times New Roman" w:cs="Times New Roman"/>
            <w:sz w:val="24"/>
            <w:szCs w:val="24"/>
          </w:rPr>
          <w:t xml:space="preserve">Additionally, </w:t>
        </w:r>
      </w:ins>
      <w:del w:id="240" w:author="Caitlin Jeffrey" w:date="2023-11-20T09:16:00Z">
        <w:r w:rsidR="002C7316" w:rsidDel="003374FB">
          <w:rPr>
            <w:rFonts w:ascii="Times New Roman" w:hAnsi="Times New Roman" w:cs="Times New Roman"/>
            <w:sz w:val="24"/>
            <w:szCs w:val="24"/>
          </w:rPr>
          <w:delText>M</w:delText>
        </w:r>
      </w:del>
      <w:ins w:id="241" w:author="Caitlin Jeffrey" w:date="2023-11-20T09:16:00Z">
        <w:r w:rsidR="003374FB">
          <w:rPr>
            <w:rFonts w:ascii="Times New Roman" w:hAnsi="Times New Roman" w:cs="Times New Roman"/>
            <w:sz w:val="24"/>
            <w:szCs w:val="24"/>
          </w:rPr>
          <w:t>m</w:t>
        </w:r>
      </w:ins>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 (e.g.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r w:rsidR="00B0578E" w:rsidRPr="00B0578E">
        <w:rPr>
          <w:rFonts w:ascii="Times New Roman" w:hAnsi="Times New Roman" w:cs="Times New Roman"/>
          <w:sz w:val="24"/>
          <w:szCs w:val="24"/>
        </w:rPr>
        <w:t>sample</w:t>
      </w:r>
      <w:r w:rsidR="00EC4B9B">
        <w:rPr>
          <w:rFonts w:ascii="Times New Roman" w:hAnsi="Times New Roman" w:cs="Times New Roman"/>
          <w:sz w:val="24"/>
          <w:szCs w:val="24"/>
        </w:rPr>
        <w:t>s were collected</w:t>
      </w:r>
      <w:r w:rsidR="00B0578E" w:rsidRPr="00B0578E">
        <w:rPr>
          <w:rFonts w:ascii="Times New Roman" w:hAnsi="Times New Roman" w:cs="Times New Roman"/>
          <w:sz w:val="24"/>
          <w:szCs w:val="24"/>
        </w:rPr>
        <w:t xml:space="preserve"> from </w:t>
      </w:r>
      <w:r w:rsidR="00F45E95">
        <w:rPr>
          <w:rFonts w:ascii="Times New Roman" w:hAnsi="Times New Roman" w:cs="Times New Roman"/>
          <w:sz w:val="24"/>
          <w:szCs w:val="24"/>
        </w:rPr>
        <w:t xml:space="preserve">the </w:t>
      </w:r>
      <w:r w:rsidR="00B0578E" w:rsidRPr="00B0578E">
        <w:rPr>
          <w:rFonts w:ascii="Times New Roman" w:hAnsi="Times New Roman" w:cs="Times New Roman"/>
          <w:sz w:val="24"/>
          <w:szCs w:val="24"/>
        </w:rPr>
        <w:t>pen containing</w:t>
      </w:r>
      <w:r w:rsidR="00F45E95">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largest group of lactating cows, or from</w:t>
      </w:r>
      <w:r w:rsidR="00C61F54">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high</w:t>
      </w:r>
      <w:r w:rsidR="00C61F54">
        <w:rPr>
          <w:rFonts w:ascii="Times New Roman" w:hAnsi="Times New Roman" w:cs="Times New Roman"/>
          <w:sz w:val="24"/>
          <w:szCs w:val="24"/>
        </w:rPr>
        <w:t>est</w:t>
      </w:r>
      <w:r w:rsidR="00B0578E" w:rsidRPr="00B0578E">
        <w:rPr>
          <w:rFonts w:ascii="Times New Roman" w:hAnsi="Times New Roman" w:cs="Times New Roman"/>
          <w:sz w:val="24"/>
          <w:szCs w:val="24"/>
        </w:rPr>
        <w:t xml:space="preserve"> producing group</w:t>
      </w:r>
      <w:r w:rsidR="00C61F54">
        <w:rPr>
          <w:rFonts w:ascii="Times New Roman" w:hAnsi="Times New Roman" w:cs="Times New Roman"/>
          <w:sz w:val="24"/>
          <w:szCs w:val="24"/>
        </w:rPr>
        <w:t xml:space="preserve"> </w:t>
      </w:r>
      <w:r w:rsidR="000B6B12">
        <w:rPr>
          <w:rFonts w:ascii="Times New Roman" w:hAnsi="Times New Roman" w:cs="Times New Roman"/>
          <w:sz w:val="24"/>
          <w:szCs w:val="24"/>
        </w:rPr>
        <w:t>o</w:t>
      </w:r>
      <w:r w:rsidR="00C61F54">
        <w:rPr>
          <w:rFonts w:ascii="Times New Roman" w:hAnsi="Times New Roman" w:cs="Times New Roman"/>
          <w:sz w:val="24"/>
          <w:szCs w:val="24"/>
        </w:rPr>
        <w:t>f animals</w:t>
      </w:r>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r w:rsidR="00C61F54">
        <w:rPr>
          <w:rFonts w:ascii="Times New Roman" w:hAnsi="Times New Roman" w:cs="Times New Roman"/>
          <w:sz w:val="24"/>
          <w:szCs w:val="24"/>
        </w:rPr>
        <w:t>.</w:t>
      </w:r>
      <w:r w:rsidR="006238BB" w:rsidRPr="00604EDE">
        <w:rPr>
          <w:rFonts w:ascii="Times New Roman" w:hAnsi="Times New Roman" w:cs="Times New Roman"/>
          <w:sz w:val="24"/>
          <w:szCs w:val="24"/>
        </w:rPr>
        <w:t xml:space="preserve"> </w:t>
      </w:r>
      <w:commentRangeStart w:id="242"/>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w:t>
      </w:r>
      <w:r w:rsidR="0068449E">
        <w:rPr>
          <w:rFonts w:ascii="Times New Roman" w:hAnsi="Times New Roman" w:cs="Times New Roman"/>
          <w:sz w:val="24"/>
          <w:szCs w:val="24"/>
        </w:rPr>
        <w:lastRenderedPageBreak/>
        <w:t xml:space="preserve">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42"/>
      <w:r w:rsidR="009656D9">
        <w:rPr>
          <w:rStyle w:val="CommentReference"/>
          <w:rFonts w:eastAsiaTheme="minorEastAsia"/>
        </w:rPr>
        <w:commentReference w:id="242"/>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w:t>
      </w:r>
      <w:ins w:id="243" w:author="Caitlin Jeffrey" w:date="2023-11-20T09:18:00Z">
        <w:r w:rsidR="00896F2C">
          <w:rPr>
            <w:rFonts w:ascii="Times New Roman" w:hAnsi="Times New Roman" w:cs="Times New Roman"/>
            <w:sz w:val="24"/>
            <w:szCs w:val="24"/>
          </w:rPr>
          <w:t xml:space="preserve">the same researcher at all farms </w:t>
        </w:r>
      </w:ins>
      <w:del w:id="244" w:author="Caitlin Jeffrey" w:date="2023-11-20T09:17:00Z">
        <w:r w:rsidR="00776F2D" w:rsidDel="000B13AD">
          <w:rPr>
            <w:rFonts w:ascii="Times New Roman" w:hAnsi="Times New Roman" w:cs="Times New Roman"/>
            <w:sz w:val="24"/>
            <w:szCs w:val="24"/>
          </w:rPr>
          <w:delText>co-author</w:delText>
        </w:r>
        <w:r w:rsidR="006238BB" w:rsidRPr="00604EDE" w:rsidDel="000B13AD">
          <w:rPr>
            <w:rFonts w:ascii="Times New Roman" w:hAnsi="Times New Roman" w:cs="Times New Roman"/>
            <w:sz w:val="24"/>
            <w:szCs w:val="24"/>
          </w:rPr>
          <w:delText xml:space="preserve"> </w:delText>
        </w:r>
        <w:r w:rsidR="007820F8" w:rsidDel="000B13AD">
          <w:rPr>
            <w:rFonts w:ascii="Times New Roman" w:hAnsi="Times New Roman" w:cs="Times New Roman"/>
            <w:sz w:val="24"/>
            <w:szCs w:val="24"/>
          </w:rPr>
          <w:delText xml:space="preserve">(TA) </w:delText>
        </w:r>
      </w:del>
      <w:commentRangeStart w:id="245"/>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w:t>
      </w:r>
      <w:ins w:id="246" w:author="Caitlin Jeffrey" w:date="2023-11-20T09:18:00Z">
        <w:r w:rsidR="009328A8">
          <w:rPr>
            <w:rFonts w:ascii="Times New Roman" w:hAnsi="Times New Roman" w:cs="Times New Roman"/>
            <w:sz w:val="24"/>
            <w:szCs w:val="24"/>
          </w:rPr>
          <w:t>.</w:t>
        </w:r>
      </w:ins>
      <w:ins w:id="247" w:author="Caitlin Jeffrey" w:date="2023-11-20T09:19:00Z">
        <w:r w:rsidR="009328A8">
          <w:rPr>
            <w:rFonts w:ascii="Times New Roman" w:hAnsi="Times New Roman" w:cs="Times New Roman"/>
            <w:sz w:val="24"/>
            <w:szCs w:val="24"/>
          </w:rPr>
          <w:t xml:space="preserve"> Udder hygiene </w:t>
        </w:r>
        <w:r w:rsidR="008638B7">
          <w:rPr>
            <w:rFonts w:ascii="Times New Roman" w:hAnsi="Times New Roman" w:cs="Times New Roman"/>
            <w:sz w:val="24"/>
            <w:szCs w:val="24"/>
          </w:rPr>
          <w:t>scores were taken from cows</w:t>
        </w:r>
      </w:ins>
      <w:r w:rsidR="006238BB" w:rsidRPr="00604EDE">
        <w:rPr>
          <w:rFonts w:ascii="Times New Roman" w:hAnsi="Times New Roman" w:cs="Times New Roman"/>
          <w:sz w:val="24"/>
          <w:szCs w:val="24"/>
        </w:rPr>
        <w:t xml:space="preserve"> housed in the same pens from which used bedding samples were collected</w:t>
      </w:r>
      <w:commentRangeEnd w:id="245"/>
      <w:r w:rsidR="003641C9">
        <w:rPr>
          <w:rStyle w:val="CommentReference"/>
          <w:rFonts w:eastAsiaTheme="minorEastAsia"/>
        </w:rPr>
        <w:commentReference w:id="245"/>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w:t>
      </w:r>
      <w:del w:id="248" w:author="Caitlin Jeffrey" w:date="2023-11-20T12:10:00Z">
        <w:r w:rsidR="006238BB" w:rsidRPr="00604EDE" w:rsidDel="00C82BCF">
          <w:rPr>
            <w:rFonts w:ascii="Times New Roman" w:hAnsi="Times New Roman" w:cs="Times New Roman"/>
            <w:sz w:val="24"/>
            <w:szCs w:val="24"/>
          </w:rPr>
          <w:delText xml:space="preserve">Materials were left with producers to record and collect milk samples of cows with clinical mastitis in the 30 days following the farm visit, but </w:delText>
        </w:r>
        <w:r w:rsidR="008F4ADE" w:rsidDel="00C82BCF">
          <w:rPr>
            <w:rFonts w:ascii="Times New Roman" w:hAnsi="Times New Roman" w:cs="Times New Roman"/>
            <w:sz w:val="24"/>
            <w:szCs w:val="24"/>
          </w:rPr>
          <w:delText>producer compliance</w:delText>
        </w:r>
        <w:r w:rsidR="008F4ADE" w:rsidRPr="00604EDE" w:rsidDel="00C82BCF">
          <w:rPr>
            <w:rFonts w:ascii="Times New Roman" w:hAnsi="Times New Roman" w:cs="Times New Roman"/>
            <w:sz w:val="24"/>
            <w:szCs w:val="24"/>
          </w:rPr>
          <w:delText xml:space="preserve"> </w:delText>
        </w:r>
        <w:r w:rsidR="006238BB" w:rsidRPr="00604EDE" w:rsidDel="00C82BCF">
          <w:rPr>
            <w:rFonts w:ascii="Times New Roman" w:hAnsi="Times New Roman" w:cs="Times New Roman"/>
            <w:sz w:val="24"/>
            <w:szCs w:val="24"/>
          </w:rPr>
          <w:delText xml:space="preserve">in this aspect of the study was </w:delText>
        </w:r>
        <w:r w:rsidR="00557A82" w:rsidDel="00C82BCF">
          <w:rPr>
            <w:rFonts w:ascii="Times New Roman" w:hAnsi="Times New Roman" w:cs="Times New Roman"/>
            <w:sz w:val="24"/>
            <w:szCs w:val="24"/>
          </w:rPr>
          <w:delText>inconsistent and not</w:delText>
        </w:r>
        <w:r w:rsidR="006238BB" w:rsidRPr="00604EDE" w:rsidDel="00C82BCF">
          <w:rPr>
            <w:rFonts w:ascii="Times New Roman" w:hAnsi="Times New Roman" w:cs="Times New Roman"/>
            <w:sz w:val="24"/>
            <w:szCs w:val="24"/>
          </w:rPr>
          <w:delText xml:space="preserve"> include</w:delText>
        </w:r>
        <w:r w:rsidR="00557A82" w:rsidDel="00C82BCF">
          <w:rPr>
            <w:rFonts w:ascii="Times New Roman" w:hAnsi="Times New Roman" w:cs="Times New Roman"/>
            <w:sz w:val="24"/>
            <w:szCs w:val="24"/>
          </w:rPr>
          <w:delText>d</w:delText>
        </w:r>
        <w:r w:rsidR="006238BB" w:rsidRPr="00604EDE" w:rsidDel="00C82BCF">
          <w:rPr>
            <w:rFonts w:ascii="Times New Roman" w:hAnsi="Times New Roman" w:cs="Times New Roman"/>
            <w:sz w:val="24"/>
            <w:szCs w:val="24"/>
          </w:rPr>
          <w:delText xml:space="preserve"> in any analyses.</w:delText>
        </w:r>
        <w:r w:rsidR="00122B6A" w:rsidDel="00C82BCF">
          <w:rPr>
            <w:rFonts w:ascii="Times New Roman" w:hAnsi="Times New Roman" w:cs="Times New Roman"/>
            <w:sz w:val="24"/>
            <w:szCs w:val="24"/>
          </w:rPr>
          <w:delText xml:space="preserve"> </w:delText>
        </w:r>
      </w:del>
      <w:r w:rsidR="00122B6A">
        <w:rPr>
          <w:rFonts w:ascii="Times New Roman" w:hAnsi="Times New Roman" w:cs="Times New Roman"/>
          <w:sz w:val="24"/>
          <w:szCs w:val="24"/>
        </w:rPr>
        <w:t xml:space="preserve">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49"/>
      <w:r w:rsidR="00122B6A" w:rsidRPr="00D616C1">
        <w:rPr>
          <w:rFonts w:ascii="Times New Roman" w:hAnsi="Times New Roman" w:cs="Times New Roman"/>
          <w:sz w:val="24"/>
          <w:szCs w:val="24"/>
        </w:rPr>
        <w:t>PROTO202000089</w:t>
      </w:r>
      <w:commentRangeEnd w:id="249"/>
      <w:r w:rsidR="00A053C6">
        <w:rPr>
          <w:rStyle w:val="CommentReference"/>
          <w:rFonts w:eastAsiaTheme="minorEastAsia"/>
        </w:rPr>
        <w:commentReference w:id="249"/>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506E7CB8"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250"/>
      <w:r w:rsidRPr="00604EDE">
        <w:rPr>
          <w:rFonts w:ascii="Times New Roman" w:hAnsi="Times New Roman" w:cs="Times New Roman"/>
          <w:sz w:val="24"/>
          <w:szCs w:val="24"/>
        </w:rPr>
        <w:t xml:space="preserve">Herd-level DHIA test results for the test day </w:t>
      </w:r>
      <w:commentRangeStart w:id="251"/>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51"/>
      <w:r>
        <w:rPr>
          <w:rStyle w:val="CommentReference"/>
          <w:rFonts w:eastAsiaTheme="minorEastAsia"/>
        </w:rPr>
        <w:commentReference w:id="251"/>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50"/>
      <w:r>
        <w:rPr>
          <w:rStyle w:val="CommentReference"/>
          <w:rFonts w:eastAsiaTheme="minorEastAsia"/>
        </w:rPr>
        <w:commentReference w:id="250"/>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r>
        <w:rPr>
          <w:rFonts w:ascii="Times New Roman" w:hAnsi="Times New Roman" w:cs="Times New Roman"/>
          <w:sz w:val="24"/>
          <w:szCs w:val="24"/>
        </w:rPr>
        <w:t>elevSCS</w:t>
      </w:r>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r>
        <w:rPr>
          <w:rFonts w:ascii="Times New Roman" w:hAnsi="Times New Roman" w:cs="Times New Roman"/>
          <w:sz w:val="24"/>
          <w:szCs w:val="24"/>
        </w:rPr>
        <w:t>newSCS</w:t>
      </w:r>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r w:rsidR="00737613">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r>
        <w:rPr>
          <w:rFonts w:ascii="Times New Roman" w:hAnsi="Times New Roman" w:cs="Times New Roman"/>
          <w:sz w:val="24"/>
          <w:szCs w:val="24"/>
        </w:rPr>
        <w:t>chronSCS</w:t>
      </w:r>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39B37B9B" w:rsidR="00026EE6" w:rsidRPr="00604EDE" w:rsidRDefault="00026EE6" w:rsidP="00026EE6">
      <w:pPr>
        <w:pStyle w:val="ListParagraph"/>
        <w:numPr>
          <w:ilvl w:val="0"/>
          <w:numId w:val="12"/>
        </w:numPr>
        <w:spacing w:line="480" w:lineRule="auto"/>
        <w:rPr>
          <w:b/>
          <w:bCs/>
        </w:rPr>
      </w:pPr>
      <w:r w:rsidRPr="00604EDE">
        <w:rPr>
          <w:b/>
          <w:bCs/>
        </w:rPr>
        <w:lastRenderedPageBreak/>
        <w:t>Bulk tank milk culture</w:t>
      </w:r>
      <w:r w:rsidR="00BE349A">
        <w:rPr>
          <w:b/>
          <w:bCs/>
        </w:rPr>
        <w:t xml:space="preserve"> and </w:t>
      </w:r>
      <w:r w:rsidR="00A053C6">
        <w:rPr>
          <w:b/>
          <w:bCs/>
        </w:rPr>
        <w:t xml:space="preserve">bulk tank </w:t>
      </w:r>
      <w:r w:rsidR="00BE349A">
        <w:rPr>
          <w:b/>
          <w:bCs/>
        </w:rPr>
        <w:t xml:space="preserve">somatic cell count </w:t>
      </w:r>
      <w:r w:rsidR="00A053C6">
        <w:rPr>
          <w:b/>
          <w:bCs/>
        </w:rPr>
        <w:t>measures</w:t>
      </w:r>
    </w:p>
    <w:p w14:paraId="12B0BADB" w14:textId="3599BE34" w:rsidR="00BE349A" w:rsidRPr="00503350" w:rsidRDefault="0028139A" w:rsidP="00503350">
      <w:pPr>
        <w:pStyle w:val="ListParagraph"/>
        <w:spacing w:line="480" w:lineRule="auto"/>
        <w:ind w:left="0" w:firstLine="720"/>
        <w:rPr>
          <w:i/>
          <w:iCs/>
        </w:rPr>
      </w:pPr>
      <w:commentRangeStart w:id="252"/>
      <w:commentRangeStart w:id="253"/>
      <w:r>
        <w:t>A</w:t>
      </w:r>
      <w:r w:rsidR="006F46EE">
        <w:t xml:space="preserve">n aliquot of </w:t>
      </w:r>
      <w:r w:rsidR="00D609B5">
        <w:t xml:space="preserve">the </w:t>
      </w:r>
      <w:r w:rsidR="006F46EE">
        <w:t xml:space="preserve">bulk tank milk </w:t>
      </w:r>
      <w:r w:rsidR="00D609B5">
        <w:t xml:space="preserve">sample </w:t>
      </w:r>
      <w:r w:rsidR="006F46EE">
        <w:t xml:space="preserve">was stored </w:t>
      </w:r>
      <w:r w:rsidR="000645A8">
        <w:t>at -4</w:t>
      </w:r>
      <w:r w:rsidR="000645A8" w:rsidRPr="00604EDE">
        <w:t>°C</w:t>
      </w:r>
      <w:r w:rsidR="00537CB3">
        <w:t xml:space="preserve"> until it could be </w:t>
      </w:r>
      <w:r w:rsidR="00A053C6">
        <w:t xml:space="preserve">transported </w:t>
      </w:r>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252"/>
      <w:r w:rsidR="00A053C6">
        <w:rPr>
          <w:rStyle w:val="CommentReference"/>
          <w:rFonts w:eastAsiaTheme="minorEastAsia"/>
        </w:rPr>
        <w:commentReference w:id="252"/>
      </w:r>
      <w:commentRangeEnd w:id="253"/>
      <w:r w:rsidR="00D609B5">
        <w:rPr>
          <w:rStyle w:val="CommentReference"/>
          <w:rFonts w:eastAsiaTheme="minorEastAsia"/>
        </w:rPr>
        <w:commentReference w:id="253"/>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Biotyper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Biotyper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were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w:t>
      </w:r>
      <w:r w:rsidRPr="00604EDE">
        <w:rPr>
          <w:rFonts w:ascii="Times New Roman" w:hAnsi="Times New Roman" w:cs="Times New Roman"/>
          <w:sz w:val="24"/>
          <w:szCs w:val="24"/>
        </w:rPr>
        <w:lastRenderedPageBreak/>
        <w:t xml:space="preserve">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r w:rsidR="00367BB8">
        <w:rPr>
          <w:rFonts w:ascii="Times New Roman" w:hAnsi="Times New Roman" w:cs="Times New Roman"/>
          <w:sz w:val="24"/>
          <w:szCs w:val="24"/>
        </w:rPr>
        <w:t>cfu</w:t>
      </w:r>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streptococci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this bulk tank milk culture protocol was 5 cfu/mL, and the upper threshold was 62,500 cfu/mL.</w:t>
      </w:r>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254"/>
      <w:commentRangeStart w:id="255"/>
      <w:r w:rsidRPr="00604EDE">
        <w:rPr>
          <w:b/>
          <w:bCs/>
        </w:rPr>
        <w:t>analysis</w:t>
      </w:r>
      <w:commentRangeEnd w:id="254"/>
      <w:r w:rsidR="000C26E4">
        <w:rPr>
          <w:rStyle w:val="CommentReference"/>
          <w:rFonts w:asciiTheme="minorHAnsi" w:eastAsiaTheme="minorEastAsia" w:hAnsiTheme="minorHAnsi" w:cstheme="minorBidi"/>
        </w:rPr>
        <w:commentReference w:id="254"/>
      </w:r>
      <w:commentRangeEnd w:id="255"/>
      <w:r w:rsidR="00046822">
        <w:rPr>
          <w:rStyle w:val="CommentReference"/>
          <w:rFonts w:asciiTheme="minorHAnsi" w:eastAsiaTheme="minorEastAsia" w:hAnsiTheme="minorHAnsi" w:cstheme="minorBidi"/>
        </w:rPr>
        <w:commentReference w:id="255"/>
      </w:r>
    </w:p>
    <w:p w14:paraId="3641F7EB" w14:textId="13FACBE5" w:rsidR="0011401F" w:rsidRPr="00604EDE" w:rsidRDefault="006238BB" w:rsidP="00F04247">
      <w:pPr>
        <w:spacing w:line="480" w:lineRule="auto"/>
        <w:ind w:firstLine="720"/>
        <w:rPr>
          <w:rFonts w:ascii="Times New Roman" w:hAnsi="Times New Roman" w:cs="Times New Roman"/>
          <w:sz w:val="24"/>
          <w:szCs w:val="24"/>
        </w:rPr>
      </w:pPr>
      <w:del w:id="256" w:author="Caitlin Jeffrey" w:date="2023-11-20T12:14:00Z">
        <w:r w:rsidRPr="00604EDE" w:rsidDel="00557A03">
          <w:rPr>
            <w:rFonts w:ascii="Times New Roman" w:hAnsi="Times New Roman" w:cs="Times New Roman"/>
            <w:sz w:val="24"/>
            <w:szCs w:val="24"/>
          </w:rPr>
          <w:delText xml:space="preserve">Survey </w:delText>
        </w:r>
      </w:del>
      <w:del w:id="257" w:author="Caitlin Jeffrey" w:date="2023-11-20T12:20:00Z">
        <w:r w:rsidRPr="00604EDE" w:rsidDel="00FB3762">
          <w:rPr>
            <w:rFonts w:ascii="Times New Roman" w:hAnsi="Times New Roman" w:cs="Times New Roman"/>
            <w:sz w:val="24"/>
            <w:szCs w:val="24"/>
          </w:rPr>
          <w:delText xml:space="preserve">data collected </w:delText>
        </w:r>
        <w:commentRangeStart w:id="258"/>
        <w:r w:rsidRPr="00604EDE" w:rsidDel="00FB3762">
          <w:rPr>
            <w:rFonts w:ascii="Times New Roman" w:hAnsi="Times New Roman" w:cs="Times New Roman"/>
            <w:sz w:val="24"/>
            <w:szCs w:val="24"/>
          </w:rPr>
          <w:delText xml:space="preserve">through KoboCollect software </w:delText>
        </w:r>
        <w:r w:rsidRPr="00604EDE" w:rsidDel="00FB3762">
          <w:rPr>
            <w:rFonts w:ascii="Times New Roman" w:hAnsi="Times New Roman" w:cs="Times New Roman"/>
            <w:sz w:val="24"/>
            <w:szCs w:val="24"/>
          </w:rPr>
          <w:fldChar w:fldCharType="begin"/>
        </w:r>
        <w:r w:rsidR="0095120C" w:rsidDel="00FB3762">
          <w:rPr>
            <w:rFonts w:ascii="Times New Roman" w:hAnsi="Times New Roman" w:cs="Times New Roman"/>
            <w:sz w:val="24"/>
            <w:szCs w:val="24"/>
          </w:rPr>
          <w:del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Pr="00604EDE" w:rsidDel="00FB3762">
          <w:rPr>
            <w:rFonts w:ascii="Times New Roman" w:hAnsi="Times New Roman" w:cs="Times New Roman"/>
            <w:sz w:val="24"/>
            <w:szCs w:val="24"/>
          </w:rPr>
          <w:fldChar w:fldCharType="separate"/>
        </w:r>
        <w:r w:rsidR="0095120C" w:rsidDel="00FB3762">
          <w:rPr>
            <w:rFonts w:ascii="Times New Roman" w:hAnsi="Times New Roman" w:cs="Times New Roman"/>
            <w:noProof/>
            <w:sz w:val="24"/>
            <w:szCs w:val="24"/>
          </w:rPr>
          <w:delText>(KoboCollect: Simple, Robust and Powerful Tools for Data Collection. 2019 http://www.kobotoolbox.org)</w:delText>
        </w:r>
        <w:r w:rsidRPr="00604EDE" w:rsidDel="00FB3762">
          <w:rPr>
            <w:rFonts w:ascii="Times New Roman" w:hAnsi="Times New Roman" w:cs="Times New Roman"/>
            <w:sz w:val="24"/>
            <w:szCs w:val="24"/>
          </w:rPr>
          <w:fldChar w:fldCharType="end"/>
        </w:r>
        <w:commentRangeEnd w:id="258"/>
        <w:r w:rsidR="00E66808" w:rsidDel="00FB3762">
          <w:rPr>
            <w:rStyle w:val="CommentReference"/>
            <w:rFonts w:eastAsiaTheme="minorEastAsia"/>
          </w:rPr>
          <w:commentReference w:id="258"/>
        </w:r>
        <w:r w:rsidRPr="00604EDE" w:rsidDel="00FB3762">
          <w:rPr>
            <w:rFonts w:ascii="Times New Roman" w:hAnsi="Times New Roman" w:cs="Times New Roman"/>
            <w:sz w:val="24"/>
            <w:szCs w:val="24"/>
          </w:rPr>
          <w:delText xml:space="preserve"> was downloaded as an Excel worksheet (Microsoft Corp., Redmond, WA), </w:delText>
        </w:r>
      </w:del>
      <w:del w:id="259" w:author="Caitlin Jeffrey" w:date="2023-11-20T12:15:00Z">
        <w:r w:rsidRPr="00604EDE" w:rsidDel="00557A03">
          <w:rPr>
            <w:rFonts w:ascii="Times New Roman" w:hAnsi="Times New Roman" w:cs="Times New Roman"/>
            <w:sz w:val="24"/>
            <w:szCs w:val="24"/>
          </w:rPr>
          <w:delText xml:space="preserve">which </w:delText>
        </w:r>
      </w:del>
      <w:del w:id="260" w:author="Caitlin Jeffrey" w:date="2023-11-20T12:20:00Z">
        <w:r w:rsidRPr="00604EDE" w:rsidDel="00FB3762">
          <w:rPr>
            <w:rFonts w:ascii="Times New Roman" w:hAnsi="Times New Roman" w:cs="Times New Roman"/>
            <w:sz w:val="24"/>
            <w:szCs w:val="24"/>
          </w:rPr>
          <w:delText>contain</w:delText>
        </w:r>
      </w:del>
      <w:del w:id="261" w:author="Caitlin Jeffrey" w:date="2023-11-20T12:15:00Z">
        <w:r w:rsidRPr="00604EDE" w:rsidDel="00557A03">
          <w:rPr>
            <w:rFonts w:ascii="Times New Roman" w:hAnsi="Times New Roman" w:cs="Times New Roman"/>
            <w:sz w:val="24"/>
            <w:szCs w:val="24"/>
          </w:rPr>
          <w:delText>ed the</w:delText>
        </w:r>
      </w:del>
      <w:del w:id="262" w:author="Caitlin Jeffrey" w:date="2023-11-20T12:20:00Z">
        <w:r w:rsidRPr="00604EDE" w:rsidDel="00FB3762">
          <w:rPr>
            <w:rFonts w:ascii="Times New Roman" w:hAnsi="Times New Roman" w:cs="Times New Roman"/>
            <w:sz w:val="24"/>
            <w:szCs w:val="24"/>
          </w:rPr>
          <w:delText xml:space="preserve"> information </w:delText>
        </w:r>
      </w:del>
      <w:del w:id="263" w:author="Caitlin Jeffrey" w:date="2023-11-20T12:15:00Z">
        <w:r w:rsidRPr="00604EDE" w:rsidDel="00557A03">
          <w:rPr>
            <w:rFonts w:ascii="Times New Roman" w:hAnsi="Times New Roman" w:cs="Times New Roman"/>
            <w:sz w:val="24"/>
            <w:szCs w:val="24"/>
          </w:rPr>
          <w:delText xml:space="preserve">from the questionnaire covering </w:delText>
        </w:r>
      </w:del>
      <w:del w:id="264" w:author="Caitlin Jeffrey" w:date="2023-11-20T12:20:00Z">
        <w:r w:rsidRPr="00604EDE" w:rsidDel="00FB3762">
          <w:rPr>
            <w:rFonts w:ascii="Times New Roman" w:hAnsi="Times New Roman" w:cs="Times New Roman"/>
            <w:sz w:val="24"/>
            <w:szCs w:val="24"/>
          </w:rPr>
          <w:delText xml:space="preserve">herd </w:delText>
        </w:r>
      </w:del>
      <w:del w:id="265" w:author="Caitlin Jeffrey" w:date="2023-11-20T12:13:00Z">
        <w:r w:rsidRPr="00604EDE" w:rsidDel="00BE5FAE">
          <w:rPr>
            <w:rFonts w:ascii="Times New Roman" w:hAnsi="Times New Roman" w:cs="Times New Roman"/>
            <w:sz w:val="24"/>
            <w:szCs w:val="24"/>
          </w:rPr>
          <w:delText>information</w:delText>
        </w:r>
      </w:del>
      <w:del w:id="266" w:author="Caitlin Jeffrey" w:date="2023-11-20T12:20:00Z">
        <w:r w:rsidRPr="00604EDE" w:rsidDel="00FB3762">
          <w:rPr>
            <w:rFonts w:ascii="Times New Roman" w:hAnsi="Times New Roman" w:cs="Times New Roman"/>
            <w:sz w:val="24"/>
            <w:szCs w:val="24"/>
          </w:rPr>
          <w:delText>, description of housing</w:delText>
        </w:r>
        <w:r w:rsidR="00772CA2" w:rsidDel="00FB3762">
          <w:rPr>
            <w:rFonts w:ascii="Times New Roman" w:hAnsi="Times New Roman" w:cs="Times New Roman"/>
            <w:sz w:val="24"/>
            <w:szCs w:val="24"/>
          </w:rPr>
          <w:delText xml:space="preserve"> </w:delText>
        </w:r>
        <w:r w:rsidRPr="00604EDE" w:rsidDel="00FB3762">
          <w:rPr>
            <w:rFonts w:ascii="Times New Roman" w:hAnsi="Times New Roman" w:cs="Times New Roman"/>
            <w:sz w:val="24"/>
            <w:szCs w:val="24"/>
          </w:rPr>
          <w:delText>and bedding management, milking hygiene</w:delText>
        </w:r>
        <w:r w:rsidR="00D12C7D" w:rsidDel="00FB3762">
          <w:rPr>
            <w:rFonts w:ascii="Times New Roman" w:hAnsi="Times New Roman" w:cs="Times New Roman"/>
            <w:sz w:val="24"/>
            <w:szCs w:val="24"/>
          </w:rPr>
          <w:delText>,</w:delText>
        </w:r>
        <w:r w:rsidRPr="00604EDE" w:rsidDel="00FB3762">
          <w:rPr>
            <w:rFonts w:ascii="Times New Roman" w:hAnsi="Times New Roman" w:cs="Times New Roman"/>
            <w:sz w:val="24"/>
            <w:szCs w:val="24"/>
          </w:rPr>
          <w:delText xml:space="preserve"> and mastitis control practices. </w:delText>
        </w:r>
      </w:del>
      <w:moveFromRangeStart w:id="267" w:author="Caitlin Jeffrey" w:date="2023-11-20T12:18:00Z" w:name="move151375151"/>
      <w:moveFrom w:id="268" w:author="Caitlin Jeffrey" w:date="2023-11-20T12:18:00Z">
        <w:r w:rsidRPr="00604EDE" w:rsidDel="008506B9">
          <w:rPr>
            <w:rFonts w:ascii="Times New Roman" w:hAnsi="Times New Roman" w:cs="Times New Roman"/>
            <w:sz w:val="24"/>
            <w:szCs w:val="24"/>
          </w:rPr>
          <w:t xml:space="preserve">Udder hygiene scores for individual cows </w:t>
        </w:r>
        <w:r w:rsidR="00E65121" w:rsidRPr="00604EDE" w:rsidDel="008506B9">
          <w:rPr>
            <w:rFonts w:ascii="Times New Roman" w:hAnsi="Times New Roman" w:cs="Times New Roman"/>
            <w:sz w:val="24"/>
            <w:szCs w:val="24"/>
          </w:rPr>
          <w:t>were used to calculate two farm-level udder hygiene measures:</w:t>
        </w:r>
        <w:r w:rsidR="00806E14" w:rsidRPr="00604EDE" w:rsidDel="008506B9">
          <w:rPr>
            <w:rFonts w:ascii="Times New Roman" w:hAnsi="Times New Roman" w:cs="Times New Roman"/>
            <w:sz w:val="24"/>
            <w:szCs w:val="24"/>
          </w:rPr>
          <w:t xml:space="preserve"> 1)</w:t>
        </w:r>
        <w:r w:rsidRPr="00604EDE" w:rsidDel="008506B9">
          <w:rPr>
            <w:rFonts w:ascii="Times New Roman" w:hAnsi="Times New Roman" w:cs="Times New Roman"/>
            <w:sz w:val="24"/>
            <w:szCs w:val="24"/>
          </w:rPr>
          <w:t xml:space="preserve"> mean udder hygiene score</w:t>
        </w:r>
        <w:r w:rsidR="00806E14" w:rsidRPr="00604EDE" w:rsidDel="008506B9">
          <w:rPr>
            <w:rFonts w:ascii="Times New Roman" w:hAnsi="Times New Roman" w:cs="Times New Roman"/>
            <w:sz w:val="24"/>
            <w:szCs w:val="24"/>
          </w:rPr>
          <w:t>,</w:t>
        </w:r>
        <w:r w:rsidR="009A7B73" w:rsidDel="008506B9">
          <w:rPr>
            <w:rFonts w:ascii="Times New Roman" w:hAnsi="Times New Roman" w:cs="Times New Roman"/>
            <w:sz w:val="24"/>
            <w:szCs w:val="24"/>
          </w:rPr>
          <w:t xml:space="preserve"> and</w:t>
        </w:r>
        <w:r w:rsidRPr="00604EDE" w:rsidDel="008506B9">
          <w:rPr>
            <w:rFonts w:ascii="Times New Roman" w:hAnsi="Times New Roman" w:cs="Times New Roman"/>
            <w:sz w:val="24"/>
            <w:szCs w:val="24"/>
          </w:rPr>
          <w:t xml:space="preserve"> </w:t>
        </w:r>
        <w:r w:rsidR="00806E14" w:rsidRPr="00604EDE" w:rsidDel="008506B9">
          <w:rPr>
            <w:rFonts w:ascii="Times New Roman" w:hAnsi="Times New Roman" w:cs="Times New Roman"/>
            <w:sz w:val="24"/>
            <w:szCs w:val="24"/>
          </w:rPr>
          <w:t xml:space="preserve">2) </w:t>
        </w:r>
        <w:r w:rsidRPr="00604EDE" w:rsidDel="008506B9">
          <w:rPr>
            <w:rFonts w:ascii="Times New Roman" w:hAnsi="Times New Roman" w:cs="Times New Roman"/>
            <w:sz w:val="24"/>
            <w:szCs w:val="24"/>
          </w:rPr>
          <w:t xml:space="preserve">proportion of cows with dirty udders (udder hygiene score ≥3). </w:t>
        </w:r>
      </w:moveFrom>
      <w:moveFromRangeEnd w:id="267"/>
      <w:r w:rsidRPr="00604EDE">
        <w:rPr>
          <w:rFonts w:ascii="Times New Roman" w:hAnsi="Times New Roman" w:cs="Times New Roman"/>
          <w:sz w:val="24"/>
          <w:szCs w:val="24"/>
        </w:rPr>
        <w:t xml:space="preserve">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 xml:space="preserve">DHIA test results, </w:t>
      </w:r>
      <w:del w:id="269" w:author="Caitlin Jeffrey" w:date="2023-11-20T12:21:00Z">
        <w:r w:rsidRPr="00604EDE" w:rsidDel="00270064">
          <w:rPr>
            <w:rFonts w:ascii="Times New Roman" w:hAnsi="Times New Roman" w:cs="Times New Roman"/>
            <w:sz w:val="24"/>
            <w:szCs w:val="24"/>
          </w:rPr>
          <w:delText xml:space="preserve">and </w:delText>
        </w:r>
      </w:del>
      <w:r w:rsidRPr="00604EDE">
        <w:rPr>
          <w:rFonts w:ascii="Times New Roman" w:hAnsi="Times New Roman" w:cs="Times New Roman"/>
          <w:sz w:val="24"/>
          <w:szCs w:val="24"/>
        </w:rPr>
        <w:t>farm-level udder hygiene outcomes</w:t>
      </w:r>
      <w:ins w:id="270" w:author="Caitlin Jeffrey" w:date="2023-11-20T12:21:00Z">
        <w:r w:rsidR="00270064">
          <w:rPr>
            <w:rFonts w:ascii="Times New Roman" w:hAnsi="Times New Roman" w:cs="Times New Roman"/>
            <w:sz w:val="24"/>
            <w:szCs w:val="24"/>
          </w:rPr>
          <w:t xml:space="preserve">, </w:t>
        </w:r>
      </w:ins>
      <w:ins w:id="271" w:author="Caitlin Jeffrey" w:date="2023-11-20T12:26:00Z">
        <w:r w:rsidR="00E4740C">
          <w:rPr>
            <w:rFonts w:ascii="Times New Roman" w:hAnsi="Times New Roman" w:cs="Times New Roman"/>
            <w:sz w:val="24"/>
            <w:szCs w:val="24"/>
          </w:rPr>
          <w:t xml:space="preserve">questionnaire </w:t>
        </w:r>
        <w:r w:rsidR="00E4740C" w:rsidRPr="00604EDE">
          <w:rPr>
            <w:rFonts w:ascii="Times New Roman" w:hAnsi="Times New Roman" w:cs="Times New Roman"/>
            <w:sz w:val="24"/>
            <w:szCs w:val="24"/>
          </w:rPr>
          <w:t>data</w:t>
        </w:r>
        <w:r w:rsidR="00E4740C">
          <w:rPr>
            <w:rFonts w:ascii="Times New Roman" w:hAnsi="Times New Roman" w:cs="Times New Roman"/>
            <w:sz w:val="24"/>
            <w:szCs w:val="24"/>
          </w:rPr>
          <w:t>,</w:t>
        </w:r>
        <w:r w:rsidR="00E4740C" w:rsidRPr="00604EDE">
          <w:rPr>
            <w:rFonts w:ascii="Times New Roman" w:hAnsi="Times New Roman" w:cs="Times New Roman"/>
            <w:sz w:val="24"/>
            <w:szCs w:val="24"/>
          </w:rPr>
          <w:t xml:space="preserve"> </w:t>
        </w:r>
      </w:ins>
      <w:ins w:id="272" w:author="Caitlin Jeffrey" w:date="2023-11-20T12:21:00Z">
        <w:r w:rsidR="00270064">
          <w:rPr>
            <w:rFonts w:ascii="Times New Roman" w:hAnsi="Times New Roman" w:cs="Times New Roman"/>
            <w:sz w:val="24"/>
            <w:szCs w:val="24"/>
          </w:rPr>
          <w:t>and farm observations</w:t>
        </w:r>
      </w:ins>
      <w:r w:rsidRPr="00604EDE">
        <w:rPr>
          <w:rFonts w:ascii="Times New Roman" w:hAnsi="Times New Roman" w:cs="Times New Roman"/>
          <w:sz w:val="24"/>
          <w:szCs w:val="24"/>
        </w:rPr>
        <w:t xml:space="preserve"> were </w:t>
      </w:r>
      <w:del w:id="273" w:author="Caitlin Jeffrey" w:date="2023-11-20T12:19:00Z">
        <w:r w:rsidRPr="00604EDE" w:rsidDel="00A95DE5">
          <w:rPr>
            <w:rFonts w:ascii="Times New Roman" w:hAnsi="Times New Roman" w:cs="Times New Roman"/>
            <w:sz w:val="24"/>
            <w:szCs w:val="24"/>
          </w:rPr>
          <w:delText xml:space="preserve">entered </w:delText>
        </w:r>
      </w:del>
      <w:ins w:id="274" w:author="Caitlin Jeffrey" w:date="2023-11-20T12:20:00Z">
        <w:r w:rsidR="00FB3762">
          <w:rPr>
            <w:rFonts w:ascii="Times New Roman" w:hAnsi="Times New Roman" w:cs="Times New Roman"/>
            <w:sz w:val="24"/>
            <w:szCs w:val="24"/>
          </w:rPr>
          <w:t>entered</w:t>
        </w:r>
      </w:ins>
      <w:ins w:id="275" w:author="Caitlin Jeffrey" w:date="2023-11-20T12:19:00Z">
        <w:r w:rsidR="00A95DE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into </w:t>
      </w:r>
      <w:ins w:id="276" w:author="Caitlin Jeffrey" w:date="2023-11-20T12:20:00Z">
        <w:r w:rsidR="00FB3762">
          <w:rPr>
            <w:rFonts w:ascii="Times New Roman" w:hAnsi="Times New Roman" w:cs="Times New Roman"/>
            <w:sz w:val="24"/>
            <w:szCs w:val="24"/>
          </w:rPr>
          <w:t>an</w:t>
        </w:r>
      </w:ins>
      <w:del w:id="277" w:author="Caitlin Jeffrey" w:date="2023-11-20T12:19:00Z">
        <w:r w:rsidRPr="00604EDE" w:rsidDel="000D746A">
          <w:rPr>
            <w:rFonts w:ascii="Times New Roman" w:hAnsi="Times New Roman" w:cs="Times New Roman"/>
            <w:sz w:val="24"/>
            <w:szCs w:val="24"/>
          </w:rPr>
          <w:delText>an</w:delText>
        </w:r>
      </w:del>
      <w:r w:rsidRPr="00604EDE">
        <w:rPr>
          <w:rFonts w:ascii="Times New Roman" w:hAnsi="Times New Roman" w:cs="Times New Roman"/>
          <w:sz w:val="24"/>
          <w:szCs w:val="24"/>
        </w:rPr>
        <w:t xml:space="preserve"> Excel database</w:t>
      </w:r>
      <w:ins w:id="278" w:author="Caitlin Jeffrey" w:date="2023-11-20T12:26:00Z">
        <w:r w:rsidR="0051428C">
          <w:rPr>
            <w:rFonts w:ascii="Times New Roman" w:hAnsi="Times New Roman" w:cs="Times New Roman"/>
            <w:sz w:val="24"/>
            <w:szCs w:val="24"/>
          </w:rPr>
          <w:t xml:space="preserve"> </w:t>
        </w:r>
        <w:r w:rsidR="0051428C" w:rsidRPr="00604EDE">
          <w:rPr>
            <w:rFonts w:ascii="Times New Roman" w:hAnsi="Times New Roman" w:cs="Times New Roman"/>
            <w:sz w:val="24"/>
            <w:szCs w:val="24"/>
          </w:rPr>
          <w:t>(Microsoft Corp., Redmond, WA)</w:t>
        </w:r>
      </w:ins>
      <w:del w:id="279" w:author="Caitlin Jeffrey" w:date="2023-11-20T12:21:00Z">
        <w:r w:rsidR="00995498" w:rsidDel="00270064">
          <w:rPr>
            <w:rFonts w:ascii="Times New Roman" w:hAnsi="Times New Roman" w:cs="Times New Roman"/>
            <w:sz w:val="24"/>
            <w:szCs w:val="24"/>
          </w:rPr>
          <w:delText xml:space="preserve"> that included the </w:delText>
        </w:r>
        <w:r w:rsidRPr="00604EDE" w:rsidDel="00270064">
          <w:rPr>
            <w:rFonts w:ascii="Times New Roman" w:hAnsi="Times New Roman" w:cs="Times New Roman"/>
            <w:sz w:val="24"/>
            <w:szCs w:val="24"/>
          </w:rPr>
          <w:delText>accompanying data for each farm from the questionnaire</w:delText>
        </w:r>
        <w:r w:rsidR="00995498" w:rsidDel="00270064">
          <w:rPr>
            <w:rFonts w:ascii="Times New Roman" w:hAnsi="Times New Roman" w:cs="Times New Roman"/>
            <w:sz w:val="24"/>
            <w:szCs w:val="24"/>
          </w:rPr>
          <w:delText xml:space="preserve"> and</w:delText>
        </w:r>
      </w:del>
      <w:del w:id="280" w:author="Caitlin Jeffrey" w:date="2023-11-20T12:20:00Z">
        <w:r w:rsidR="00995498" w:rsidDel="00270064">
          <w:rPr>
            <w:rFonts w:ascii="Times New Roman" w:hAnsi="Times New Roman" w:cs="Times New Roman"/>
            <w:sz w:val="24"/>
            <w:szCs w:val="24"/>
          </w:rPr>
          <w:delText xml:space="preserve"> farm </w:delText>
        </w:r>
        <w:r w:rsidR="001A4DDE" w:rsidDel="00270064">
          <w:rPr>
            <w:rFonts w:ascii="Times New Roman" w:hAnsi="Times New Roman" w:cs="Times New Roman"/>
            <w:sz w:val="24"/>
            <w:szCs w:val="24"/>
          </w:rPr>
          <w:delText>observations</w:delText>
        </w:r>
      </w:del>
      <w:r w:rsidR="00995498">
        <w:rPr>
          <w:rFonts w:ascii="Times New Roman" w:hAnsi="Times New Roman" w:cs="Times New Roman"/>
          <w:sz w:val="24"/>
          <w:szCs w:val="24"/>
        </w:rPr>
        <w:t xml:space="preserve">. </w:t>
      </w:r>
      <w:moveToRangeStart w:id="281" w:author="Caitlin Jeffrey" w:date="2023-11-20T12:18:00Z" w:name="move151375151"/>
      <w:moveTo w:id="282" w:author="Caitlin Jeffrey" w:date="2023-11-20T12:18:00Z">
        <w:r w:rsidR="008506B9" w:rsidRPr="00604EDE">
          <w:rPr>
            <w:rFonts w:ascii="Times New Roman" w:hAnsi="Times New Roman" w:cs="Times New Roman"/>
            <w:sz w:val="24"/>
            <w:szCs w:val="24"/>
          </w:rPr>
          <w:t>Udder hygiene scores for individual cows were used to calculate two farm-level udder hygiene measures: 1) mean udder hygiene score,</w:t>
        </w:r>
        <w:r w:rsidR="008506B9">
          <w:rPr>
            <w:rFonts w:ascii="Times New Roman" w:hAnsi="Times New Roman" w:cs="Times New Roman"/>
            <w:sz w:val="24"/>
            <w:szCs w:val="24"/>
          </w:rPr>
          <w:t xml:space="preserve"> and</w:t>
        </w:r>
        <w:r w:rsidR="008506B9" w:rsidRPr="00604EDE">
          <w:rPr>
            <w:rFonts w:ascii="Times New Roman" w:hAnsi="Times New Roman" w:cs="Times New Roman"/>
            <w:sz w:val="24"/>
            <w:szCs w:val="24"/>
          </w:rPr>
          <w:t xml:space="preserve"> 2) proportion of cows with dirty udders (udder hygiene score ≥3)</w:t>
        </w:r>
      </w:moveTo>
      <w:ins w:id="283" w:author="Caitlin Jeffrey" w:date="2023-11-20T12:22:00Z">
        <w:r w:rsidR="00895B31">
          <w:rPr>
            <w:rFonts w:ascii="Times New Roman" w:hAnsi="Times New Roman" w:cs="Times New Roman"/>
            <w:sz w:val="24"/>
            <w:szCs w:val="24"/>
          </w:rPr>
          <w:t xml:space="preserve">, </w:t>
        </w:r>
      </w:ins>
      <w:ins w:id="284" w:author="Caitlin Jeffrey" w:date="2023-11-20T12:24:00Z">
        <w:r w:rsidR="00060D04">
          <w:rPr>
            <w:rFonts w:ascii="Times New Roman" w:hAnsi="Times New Roman" w:cs="Times New Roman"/>
            <w:sz w:val="24"/>
            <w:szCs w:val="24"/>
          </w:rPr>
          <w:t>which were</w:t>
        </w:r>
      </w:ins>
      <w:ins w:id="285" w:author="Caitlin Jeffrey" w:date="2023-11-20T12:23:00Z">
        <w:r w:rsidR="00F425CA">
          <w:rPr>
            <w:rFonts w:ascii="Times New Roman" w:hAnsi="Times New Roman" w:cs="Times New Roman"/>
            <w:sz w:val="24"/>
            <w:szCs w:val="24"/>
          </w:rPr>
          <w:t xml:space="preserve"> incorporated</w:t>
        </w:r>
      </w:ins>
      <w:ins w:id="286" w:author="Caitlin Jeffrey" w:date="2023-11-20T12:24:00Z">
        <w:r w:rsidR="00060D04">
          <w:rPr>
            <w:rFonts w:ascii="Times New Roman" w:hAnsi="Times New Roman" w:cs="Times New Roman"/>
            <w:sz w:val="24"/>
            <w:szCs w:val="24"/>
          </w:rPr>
          <w:t xml:space="preserve"> into the database</w:t>
        </w:r>
      </w:ins>
      <w:moveTo w:id="287" w:author="Caitlin Jeffrey" w:date="2023-11-20T12:18:00Z">
        <w:r w:rsidR="008506B9" w:rsidRPr="00604EDE">
          <w:rPr>
            <w:rFonts w:ascii="Times New Roman" w:hAnsi="Times New Roman" w:cs="Times New Roman"/>
            <w:sz w:val="24"/>
            <w:szCs w:val="24"/>
          </w:rPr>
          <w:t xml:space="preserve">. </w:t>
        </w:r>
      </w:moveTo>
      <w:moveToRangeEnd w:id="281"/>
      <w:r w:rsidRPr="00604EDE">
        <w:rPr>
          <w:rFonts w:ascii="Times New Roman" w:hAnsi="Times New Roman" w:cs="Times New Roman"/>
          <w:sz w:val="24"/>
          <w:szCs w:val="24"/>
        </w:rPr>
        <w:t>This Excel database was then imported into the R Statistical Programming Environment (R Core Team, 2023) for data cleaning, checking, and statistical analysis. The distribution of outcome variables was assessed to check for normality</w:t>
      </w:r>
      <w:r w:rsidR="00091211">
        <w:rPr>
          <w:rFonts w:ascii="Times New Roman" w:hAnsi="Times New Roman" w:cs="Times New Roman"/>
          <w:sz w:val="24"/>
          <w:szCs w:val="24"/>
        </w:rPr>
        <w:t xml:space="preserve"> </w:t>
      </w:r>
      <w:r w:rsidR="003B08B4">
        <w:rPr>
          <w:rFonts w:ascii="Times New Roman" w:hAnsi="Times New Roman" w:cs="Times New Roman"/>
          <w:sz w:val="24"/>
          <w:szCs w:val="24"/>
        </w:rPr>
        <w:t xml:space="preserve">using a </w:t>
      </w:r>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r w:rsidR="008E2EE4">
        <w:rPr>
          <w:rFonts w:ascii="Times New Roman" w:hAnsi="Times New Roman" w:cs="Times New Roman"/>
          <w:sz w:val="24"/>
          <w:szCs w:val="24"/>
        </w:rPr>
        <w:t xml:space="preserve">significance set at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r w:rsidRPr="00604EDE">
        <w:rPr>
          <w:rFonts w:ascii="Times New Roman" w:hAnsi="Times New Roman" w:cs="Times New Roman"/>
          <w:sz w:val="24"/>
          <w:szCs w:val="24"/>
        </w:rPr>
        <w:t>,</w:t>
      </w:r>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r w:rsidR="000C4272">
        <w:rPr>
          <w:rFonts w:ascii="Times New Roman" w:hAnsi="Times New Roman" w:cs="Times New Roman"/>
          <w:sz w:val="24"/>
          <w:szCs w:val="24"/>
        </w:rPr>
        <w:t>, and comparison of the median and mean values.</w:t>
      </w:r>
      <w:ins w:id="288" w:author="Caitlin Jeffrey" w:date="2023-11-20T12:28:00Z">
        <w:r w:rsidR="00186F37">
          <w:rPr>
            <w:rFonts w:ascii="Times New Roman" w:hAnsi="Times New Roman" w:cs="Times New Roman"/>
            <w:sz w:val="24"/>
            <w:szCs w:val="24"/>
          </w:rPr>
          <w:t xml:space="preserve"> </w:t>
        </w:r>
      </w:ins>
      <w:moveToRangeStart w:id="289" w:author="Caitlin Jeffrey" w:date="2023-11-20T12:28:00Z" w:name="move151375722"/>
      <w:moveTo w:id="290" w:author="Caitlin Jeffrey" w:date="2023-11-20T12:28:00Z">
        <w:r w:rsidR="00186F37">
          <w:rPr>
            <w:rFonts w:ascii="Times New Roman" w:hAnsi="Times New Roman" w:cs="Times New Roman"/>
            <w:sz w:val="24"/>
            <w:szCs w:val="24"/>
          </w:rPr>
          <w:t>R</w:t>
        </w:r>
        <w:r w:rsidR="00186F37" w:rsidRPr="00604EDE">
          <w:rPr>
            <w:rFonts w:ascii="Times New Roman" w:hAnsi="Times New Roman" w:cs="Times New Roman"/>
            <w:sz w:val="24"/>
            <w:szCs w:val="24"/>
          </w:rPr>
          <w:t xml:space="preserve">aw </w:t>
        </w:r>
        <w:r w:rsidR="00186F37">
          <w:rPr>
            <w:rFonts w:ascii="Times New Roman" w:hAnsi="Times New Roman" w:cs="Times New Roman"/>
            <w:sz w:val="24"/>
            <w:szCs w:val="24"/>
          </w:rPr>
          <w:t xml:space="preserve">bulk tank </w:t>
        </w:r>
        <w:r w:rsidR="00186F37" w:rsidRPr="00604EDE">
          <w:rPr>
            <w:rFonts w:ascii="Times New Roman" w:hAnsi="Times New Roman" w:cs="Times New Roman"/>
            <w:sz w:val="24"/>
            <w:szCs w:val="24"/>
          </w:rPr>
          <w:t>somatic cell count (</w:t>
        </w:r>
        <w:r w:rsidR="00186F37">
          <w:rPr>
            <w:rFonts w:ascii="Times New Roman" w:hAnsi="Times New Roman" w:cs="Times New Roman"/>
            <w:sz w:val="24"/>
            <w:szCs w:val="24"/>
          </w:rPr>
          <w:t>BT</w:t>
        </w:r>
        <w:r w:rsidR="00186F37" w:rsidRPr="00604EDE">
          <w:rPr>
            <w:rFonts w:ascii="Times New Roman" w:hAnsi="Times New Roman" w:cs="Times New Roman"/>
            <w:sz w:val="24"/>
            <w:szCs w:val="24"/>
          </w:rPr>
          <w:t>SCC) data</w:t>
        </w:r>
        <w:r w:rsidR="00186F37">
          <w:rPr>
            <w:rFonts w:ascii="Times New Roman" w:hAnsi="Times New Roman" w:cs="Times New Roman"/>
            <w:sz w:val="24"/>
            <w:szCs w:val="24"/>
          </w:rPr>
          <w:t xml:space="preserve"> was</w:t>
        </w:r>
        <w:r w:rsidR="00186F37" w:rsidRPr="00604EDE">
          <w:rPr>
            <w:rFonts w:ascii="Times New Roman" w:hAnsi="Times New Roman" w:cs="Times New Roman"/>
            <w:sz w:val="24"/>
            <w:szCs w:val="24"/>
          </w:rPr>
          <w:t xml:space="preserve"> log</w:t>
        </w:r>
        <w:r w:rsidR="00186F37" w:rsidRPr="008D649A">
          <w:rPr>
            <w:rFonts w:ascii="Times New Roman" w:hAnsi="Times New Roman" w:cs="Times New Roman"/>
            <w:sz w:val="24"/>
            <w:szCs w:val="24"/>
            <w:vertAlign w:val="subscript"/>
          </w:rPr>
          <w:t>10</w:t>
        </w:r>
        <w:r w:rsidR="00186F37" w:rsidRPr="00604EDE">
          <w:rPr>
            <w:rFonts w:ascii="Times New Roman" w:hAnsi="Times New Roman" w:cs="Times New Roman"/>
            <w:sz w:val="24"/>
            <w:szCs w:val="24"/>
          </w:rPr>
          <w:t xml:space="preserve"> transformed</w:t>
        </w:r>
        <w:r w:rsidR="00186F37">
          <w:rPr>
            <w:rFonts w:ascii="Times New Roman" w:hAnsi="Times New Roman" w:cs="Times New Roman"/>
            <w:sz w:val="24"/>
            <w:szCs w:val="24"/>
          </w:rPr>
          <w:t xml:space="preserve"> for analyses.</w:t>
        </w:r>
        <w:r w:rsidR="00186F37" w:rsidRPr="00604EDE">
          <w:rPr>
            <w:rFonts w:ascii="Times New Roman" w:hAnsi="Times New Roman" w:cs="Times New Roman"/>
            <w:sz w:val="24"/>
            <w:szCs w:val="24"/>
          </w:rPr>
          <w:t xml:space="preserve"> </w:t>
        </w:r>
      </w:moveTo>
      <w:moveToRangeEnd w:id="289"/>
      <w:del w:id="291" w:author="Caitlin Jeffrey" w:date="2023-11-20T12:28:00Z">
        <w:r w:rsidRPr="00604EDE" w:rsidDel="00186F37">
          <w:rPr>
            <w:rFonts w:ascii="Times New Roman" w:hAnsi="Times New Roman" w:cs="Times New Roman"/>
            <w:sz w:val="24"/>
            <w:szCs w:val="24"/>
          </w:rPr>
          <w:delText xml:space="preserve"> </w:delText>
        </w:r>
      </w:del>
      <w:r w:rsidR="000C4272">
        <w:rPr>
          <w:rFonts w:ascii="Times New Roman" w:hAnsi="Times New Roman" w:cs="Times New Roman"/>
          <w:sz w:val="24"/>
          <w:szCs w:val="24"/>
        </w:rPr>
        <w:t>D</w:t>
      </w:r>
      <w:r w:rsidRPr="00604EDE">
        <w:rPr>
          <w:rFonts w:ascii="Times New Roman" w:hAnsi="Times New Roman" w:cs="Times New Roman"/>
          <w:sz w:val="24"/>
          <w:szCs w:val="24"/>
        </w:rPr>
        <w:t xml:space="preserve">escriptive statistics </w:t>
      </w:r>
      <w:del w:id="292" w:author="Caitlin Jeffrey" w:date="2023-11-20T12:29:00Z">
        <w:r w:rsidRPr="00604EDE" w:rsidDel="00406624">
          <w:rPr>
            <w:rFonts w:ascii="Times New Roman" w:hAnsi="Times New Roman" w:cs="Times New Roman"/>
            <w:sz w:val="24"/>
            <w:szCs w:val="24"/>
          </w:rPr>
          <w:delText xml:space="preserve">(means, variances, </w:delText>
        </w:r>
        <w:r w:rsidR="00E3023B" w:rsidDel="00406624">
          <w:rPr>
            <w:rFonts w:ascii="Times New Roman" w:hAnsi="Times New Roman" w:cs="Times New Roman"/>
            <w:sz w:val="24"/>
            <w:szCs w:val="24"/>
          </w:rPr>
          <w:delText xml:space="preserve">and </w:delText>
        </w:r>
        <w:r w:rsidRPr="00604EDE" w:rsidDel="00406624">
          <w:rPr>
            <w:rFonts w:ascii="Times New Roman" w:hAnsi="Times New Roman" w:cs="Times New Roman"/>
            <w:sz w:val="24"/>
            <w:szCs w:val="24"/>
          </w:rPr>
          <w:delText>percentiles for numeric continuous variables</w:delText>
        </w:r>
        <w:r w:rsidR="00E3023B" w:rsidDel="00406624">
          <w:rPr>
            <w:rFonts w:ascii="Times New Roman" w:hAnsi="Times New Roman" w:cs="Times New Roman"/>
            <w:sz w:val="24"/>
            <w:szCs w:val="24"/>
          </w:rPr>
          <w:delText>;</w:delText>
        </w:r>
        <w:r w:rsidRPr="00604EDE" w:rsidDel="00406624">
          <w:rPr>
            <w:rFonts w:ascii="Times New Roman" w:hAnsi="Times New Roman" w:cs="Times New Roman"/>
            <w:sz w:val="24"/>
            <w:szCs w:val="24"/>
          </w:rPr>
          <w:delText xml:space="preserve"> frequencies tabulations and percentages for categorical variables)</w:delText>
        </w:r>
        <w:r w:rsidR="00780F76" w:rsidRPr="00780F76" w:rsidDel="00406624">
          <w:delText xml:space="preserve"> </w:delText>
        </w:r>
      </w:del>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xml:space="preserve">. </w:t>
      </w:r>
      <w:moveFromRangeStart w:id="293" w:author="Caitlin Jeffrey" w:date="2023-11-20T12:28:00Z" w:name="move151375722"/>
      <w:moveFrom w:id="294" w:author="Caitlin Jeffrey" w:date="2023-11-20T12:28:00Z">
        <w:r w:rsidR="00C94924" w:rsidDel="00186F37">
          <w:rPr>
            <w:rFonts w:ascii="Times New Roman" w:hAnsi="Times New Roman" w:cs="Times New Roman"/>
            <w:sz w:val="24"/>
            <w:szCs w:val="24"/>
          </w:rPr>
          <w:t>R</w:t>
        </w:r>
        <w:r w:rsidR="00C94924" w:rsidRPr="00604EDE" w:rsidDel="00186F37">
          <w:rPr>
            <w:rFonts w:ascii="Times New Roman" w:hAnsi="Times New Roman" w:cs="Times New Roman"/>
            <w:sz w:val="24"/>
            <w:szCs w:val="24"/>
          </w:rPr>
          <w:t xml:space="preserve">aw </w:t>
        </w:r>
        <w:r w:rsidR="00C94924" w:rsidDel="00186F37">
          <w:rPr>
            <w:rFonts w:ascii="Times New Roman" w:hAnsi="Times New Roman" w:cs="Times New Roman"/>
            <w:sz w:val="24"/>
            <w:szCs w:val="24"/>
          </w:rPr>
          <w:t xml:space="preserve">bulk tank </w:t>
        </w:r>
        <w:r w:rsidR="00C94924" w:rsidRPr="00604EDE" w:rsidDel="00186F37">
          <w:rPr>
            <w:rFonts w:ascii="Times New Roman" w:hAnsi="Times New Roman" w:cs="Times New Roman"/>
            <w:sz w:val="24"/>
            <w:szCs w:val="24"/>
          </w:rPr>
          <w:t>somatic cell count (</w:t>
        </w:r>
        <w:r w:rsidR="00C94924" w:rsidDel="00186F37">
          <w:rPr>
            <w:rFonts w:ascii="Times New Roman" w:hAnsi="Times New Roman" w:cs="Times New Roman"/>
            <w:sz w:val="24"/>
            <w:szCs w:val="24"/>
          </w:rPr>
          <w:t>BT</w:t>
        </w:r>
        <w:r w:rsidR="00C94924" w:rsidRPr="00604EDE" w:rsidDel="00186F37">
          <w:rPr>
            <w:rFonts w:ascii="Times New Roman" w:hAnsi="Times New Roman" w:cs="Times New Roman"/>
            <w:sz w:val="24"/>
            <w:szCs w:val="24"/>
          </w:rPr>
          <w:t>SCC) data</w:t>
        </w:r>
        <w:r w:rsidR="00C94924" w:rsidDel="00186F37">
          <w:rPr>
            <w:rFonts w:ascii="Times New Roman" w:hAnsi="Times New Roman" w:cs="Times New Roman"/>
            <w:sz w:val="24"/>
            <w:szCs w:val="24"/>
          </w:rPr>
          <w:t xml:space="preserve"> was</w:t>
        </w:r>
        <w:r w:rsidR="00C94924" w:rsidRPr="00604EDE" w:rsidDel="00186F37">
          <w:rPr>
            <w:rFonts w:ascii="Times New Roman" w:hAnsi="Times New Roman" w:cs="Times New Roman"/>
            <w:sz w:val="24"/>
            <w:szCs w:val="24"/>
          </w:rPr>
          <w:t xml:space="preserve"> log</w:t>
        </w:r>
        <w:r w:rsidR="00C94924" w:rsidRPr="008D649A" w:rsidDel="00186F37">
          <w:rPr>
            <w:rFonts w:ascii="Times New Roman" w:hAnsi="Times New Roman" w:cs="Times New Roman"/>
            <w:sz w:val="24"/>
            <w:szCs w:val="24"/>
            <w:vertAlign w:val="subscript"/>
          </w:rPr>
          <w:t>10</w:t>
        </w:r>
        <w:r w:rsidR="00C94924" w:rsidRPr="00604EDE" w:rsidDel="00186F37">
          <w:rPr>
            <w:rFonts w:ascii="Times New Roman" w:hAnsi="Times New Roman" w:cs="Times New Roman"/>
            <w:sz w:val="24"/>
            <w:szCs w:val="24"/>
          </w:rPr>
          <w:t xml:space="preserve"> transformed</w:t>
        </w:r>
        <w:r w:rsidR="006B0A50" w:rsidDel="00186F37">
          <w:rPr>
            <w:rFonts w:ascii="Times New Roman" w:hAnsi="Times New Roman" w:cs="Times New Roman"/>
            <w:sz w:val="24"/>
            <w:szCs w:val="24"/>
          </w:rPr>
          <w:t xml:space="preserve"> </w:t>
        </w:r>
        <w:r w:rsidR="009453A8" w:rsidDel="00186F37">
          <w:rPr>
            <w:rFonts w:ascii="Times New Roman" w:hAnsi="Times New Roman" w:cs="Times New Roman"/>
            <w:sz w:val="24"/>
            <w:szCs w:val="24"/>
          </w:rPr>
          <w:t>for analyses.</w:t>
        </w:r>
        <w:r w:rsidR="00C94924" w:rsidRPr="00604EDE" w:rsidDel="00186F37">
          <w:rPr>
            <w:rFonts w:ascii="Times New Roman" w:hAnsi="Times New Roman" w:cs="Times New Roman"/>
            <w:sz w:val="24"/>
            <w:szCs w:val="24"/>
          </w:rPr>
          <w:t xml:space="preserve"> </w:t>
        </w:r>
      </w:moveFrom>
      <w:moveFromRangeEnd w:id="293"/>
      <w:r w:rsidRPr="00604EDE">
        <w:rPr>
          <w:rFonts w:ascii="Times New Roman" w:hAnsi="Times New Roman" w:cs="Times New Roman"/>
          <w:sz w:val="24"/>
          <w:szCs w:val="24"/>
        </w:rPr>
        <w:t xml:space="preserve">Descriptive statistics </w:t>
      </w:r>
      <w:r w:rsidR="008505E7">
        <w:rPr>
          <w:rFonts w:ascii="Times New Roman" w:hAnsi="Times New Roman" w:cs="Times New Roman"/>
          <w:sz w:val="24"/>
          <w:szCs w:val="24"/>
        </w:rPr>
        <w:t xml:space="preserve">generated </w:t>
      </w:r>
      <w:r w:rsidRPr="00604EDE">
        <w:rPr>
          <w:rFonts w:ascii="Times New Roman" w:hAnsi="Times New Roman" w:cs="Times New Roman"/>
          <w:sz w:val="24"/>
          <w:szCs w:val="24"/>
        </w:rPr>
        <w:t>included description of general herd characteristics</w:t>
      </w:r>
      <w:r w:rsidR="00A17124">
        <w:rPr>
          <w:rFonts w:ascii="Times New Roman" w:hAnsi="Times New Roman" w:cs="Times New Roman"/>
          <w:sz w:val="24"/>
          <w:szCs w:val="24"/>
        </w:rPr>
        <w:t xml:space="preserve"> and</w:t>
      </w:r>
      <w:ins w:id="295" w:author="Caitlin Jeffrey" w:date="2023-11-10T18:51:00Z">
        <w:r w:rsidR="00A17124">
          <w:rPr>
            <w:rFonts w:ascii="Times New Roman" w:hAnsi="Times New Roman" w:cs="Times New Roman"/>
            <w:sz w:val="24"/>
            <w:szCs w:val="24"/>
          </w:rPr>
          <w:t xml:space="preserve"> </w:t>
        </w:r>
      </w:ins>
      <w:r w:rsidRPr="00604EDE">
        <w:rPr>
          <w:rFonts w:ascii="Times New Roman" w:hAnsi="Times New Roman" w:cs="Times New Roman"/>
          <w:sz w:val="24"/>
          <w:szCs w:val="24"/>
        </w:rPr>
        <w:t>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w:t>
      </w:r>
      <w:del w:id="296" w:author="Caitlin Jeffrey" w:date="2023-11-20T12:40:00Z">
        <w:r w:rsidRPr="00604EDE" w:rsidDel="003F1F42">
          <w:rPr>
            <w:rFonts w:ascii="Times New Roman" w:hAnsi="Times New Roman" w:cs="Times New Roman"/>
            <w:sz w:val="24"/>
            <w:szCs w:val="24"/>
          </w:rPr>
          <w:delText xml:space="preserve"> </w:delText>
        </w:r>
      </w:del>
      <w:del w:id="297" w:author="Caitlin Jeffrey" w:date="2023-11-20T12:37:00Z">
        <w:r w:rsidRPr="00604EDE" w:rsidDel="00932168">
          <w:rPr>
            <w:rFonts w:ascii="Times New Roman" w:hAnsi="Times New Roman" w:cs="Times New Roman"/>
            <w:sz w:val="24"/>
            <w:szCs w:val="24"/>
          </w:rPr>
          <w:delText>Additionally, d</w:delText>
        </w:r>
      </w:del>
      <w:del w:id="298" w:author="Caitlin Jeffrey" w:date="2023-11-20T12:40:00Z">
        <w:r w:rsidRPr="00604EDE" w:rsidDel="003F1F42">
          <w:rPr>
            <w:rFonts w:ascii="Times New Roman" w:hAnsi="Times New Roman" w:cs="Times New Roman"/>
            <w:sz w:val="24"/>
            <w:szCs w:val="24"/>
          </w:rPr>
          <w:delText xml:space="preserve">escriptive statistics were </w:delText>
        </w:r>
      </w:del>
      <w:del w:id="299" w:author="Caitlin Jeffrey" w:date="2023-11-20T12:38:00Z">
        <w:r w:rsidRPr="00604EDE" w:rsidDel="0067521A">
          <w:rPr>
            <w:rFonts w:ascii="Times New Roman" w:hAnsi="Times New Roman" w:cs="Times New Roman"/>
            <w:sz w:val="24"/>
            <w:szCs w:val="24"/>
          </w:rPr>
          <w:delText xml:space="preserve">also </w:delText>
        </w:r>
      </w:del>
      <w:del w:id="300" w:author="Caitlin Jeffrey" w:date="2023-11-20T12:40:00Z">
        <w:r w:rsidRPr="00604EDE" w:rsidDel="003F1F42">
          <w:rPr>
            <w:rFonts w:ascii="Times New Roman" w:hAnsi="Times New Roman" w:cs="Times New Roman"/>
            <w:sz w:val="24"/>
            <w:szCs w:val="24"/>
          </w:rPr>
          <w:delText xml:space="preserve">produced to describe udder hygiene, bulk tank milk </w:delText>
        </w:r>
        <w:r w:rsidR="00FE1E78" w:rsidDel="003F1F42">
          <w:rPr>
            <w:rFonts w:ascii="Times New Roman" w:hAnsi="Times New Roman" w:cs="Times New Roman"/>
            <w:sz w:val="24"/>
            <w:szCs w:val="24"/>
          </w:rPr>
          <w:delText xml:space="preserve">quality and </w:delText>
        </w:r>
        <w:r w:rsidR="00C4092D" w:rsidDel="003F1F42">
          <w:rPr>
            <w:rFonts w:ascii="Times New Roman" w:hAnsi="Times New Roman" w:cs="Times New Roman"/>
            <w:sz w:val="24"/>
            <w:szCs w:val="24"/>
          </w:rPr>
          <w:delText>bacteriology</w:delText>
        </w:r>
        <w:r w:rsidRPr="00604EDE" w:rsidDel="003F1F42">
          <w:rPr>
            <w:rFonts w:ascii="Times New Roman" w:hAnsi="Times New Roman" w:cs="Times New Roman"/>
            <w:sz w:val="24"/>
            <w:szCs w:val="24"/>
          </w:rPr>
          <w:delText>, and DHIA udder health outcomes</w:delText>
        </w:r>
      </w:del>
      <w:del w:id="301" w:author="Caitlin Jeffrey" w:date="2023-11-20T12:38:00Z">
        <w:r w:rsidRPr="00604EDE" w:rsidDel="0067521A">
          <w:rPr>
            <w:rFonts w:ascii="Times New Roman" w:hAnsi="Times New Roman" w:cs="Times New Roman"/>
            <w:sz w:val="24"/>
            <w:szCs w:val="24"/>
          </w:rPr>
          <w:delText>,</w:delText>
        </w:r>
        <w:r w:rsidR="00610D32" w:rsidDel="0067521A">
          <w:rPr>
            <w:rFonts w:ascii="Times New Roman" w:hAnsi="Times New Roman" w:cs="Times New Roman"/>
            <w:sz w:val="24"/>
            <w:szCs w:val="24"/>
          </w:rPr>
          <w:delText xml:space="preserve"> both</w:delText>
        </w:r>
        <w:r w:rsidRPr="00604EDE" w:rsidDel="0067521A">
          <w:rPr>
            <w:rFonts w:ascii="Times New Roman" w:hAnsi="Times New Roman" w:cs="Times New Roman"/>
            <w:sz w:val="24"/>
            <w:szCs w:val="24"/>
          </w:rPr>
          <w:delText xml:space="preserve"> </w:delText>
        </w:r>
        <w:r w:rsidRPr="00604EDE" w:rsidDel="00F04247">
          <w:rPr>
            <w:rFonts w:ascii="Times New Roman" w:hAnsi="Times New Roman" w:cs="Times New Roman"/>
            <w:sz w:val="24"/>
            <w:szCs w:val="24"/>
          </w:rPr>
          <w:delText xml:space="preserve">for all herds (n = 21) and </w:delText>
        </w:r>
        <w:r w:rsidR="00BE26BE" w:rsidDel="00F04247">
          <w:rPr>
            <w:rFonts w:ascii="Times New Roman" w:hAnsi="Times New Roman" w:cs="Times New Roman"/>
            <w:sz w:val="24"/>
            <w:szCs w:val="24"/>
          </w:rPr>
          <w:delText xml:space="preserve">for herds </w:delText>
        </w:r>
        <w:r w:rsidRPr="00604EDE" w:rsidDel="00F04247">
          <w:rPr>
            <w:rFonts w:ascii="Times New Roman" w:hAnsi="Times New Roman" w:cs="Times New Roman"/>
            <w:sz w:val="24"/>
            <w:szCs w:val="24"/>
          </w:rPr>
          <w:delText xml:space="preserve">stratified by facility type (freestall, bedded pack, tiestall). </w:delText>
        </w:r>
      </w:del>
    </w:p>
    <w:p w14:paraId="1C9857B1" w14:textId="70C413D7" w:rsidR="0011401F" w:rsidRPr="00604EDE" w:rsidRDefault="003641C9" w:rsidP="0011401F">
      <w:pPr>
        <w:spacing w:line="480" w:lineRule="auto"/>
        <w:ind w:firstLine="720"/>
        <w:rPr>
          <w:rFonts w:ascii="Times New Roman" w:hAnsi="Times New Roman" w:cs="Times New Roman"/>
          <w:sz w:val="24"/>
          <w:szCs w:val="24"/>
        </w:rPr>
      </w:pPr>
      <w:commentRangeStart w:id="302"/>
      <w:r w:rsidRPr="008D649A">
        <w:rPr>
          <w:rFonts w:ascii="Times New Roman" w:hAnsi="Times New Roman" w:cs="Times New Roman"/>
          <w:i/>
          <w:iCs/>
          <w:sz w:val="24"/>
          <w:szCs w:val="24"/>
        </w:rPr>
        <w:t>Objective 1. Evaluation of relationships between housing system and measures of milk quality, udder health</w:t>
      </w:r>
      <w:r w:rsidR="0073047F" w:rsidRPr="008D649A">
        <w:rPr>
          <w:rFonts w:ascii="Times New Roman" w:hAnsi="Times New Roman" w:cs="Times New Roman"/>
          <w:i/>
          <w:iCs/>
          <w:sz w:val="24"/>
          <w:szCs w:val="24"/>
        </w:rPr>
        <w:t>,</w:t>
      </w:r>
      <w:r w:rsidRPr="008D649A">
        <w:rPr>
          <w:rFonts w:ascii="Times New Roman" w:hAnsi="Times New Roman" w:cs="Times New Roman"/>
          <w:i/>
          <w:iCs/>
          <w:sz w:val="24"/>
          <w:szCs w:val="24"/>
        </w:rPr>
        <w:t xml:space="preserve"> udder hygiene</w:t>
      </w:r>
      <w:commentRangeEnd w:id="302"/>
      <w:r w:rsidR="0073047F" w:rsidRPr="008D649A">
        <w:rPr>
          <w:rFonts w:ascii="Times New Roman" w:hAnsi="Times New Roman" w:cs="Times New Roman"/>
          <w:i/>
          <w:iCs/>
          <w:sz w:val="24"/>
          <w:szCs w:val="24"/>
        </w:rPr>
        <w:t xml:space="preserve"> and milk production</w:t>
      </w:r>
      <w:r w:rsidR="0073047F" w:rsidRPr="008D649A">
        <w:rPr>
          <w:rStyle w:val="CommentReference"/>
          <w:rFonts w:eastAsiaTheme="minorEastAsia"/>
          <w:i/>
          <w:iCs/>
        </w:rPr>
        <w:commentReference w:id="302"/>
      </w:r>
      <w:r w:rsidRPr="008D649A">
        <w:rPr>
          <w:rFonts w:ascii="Times New Roman" w:hAnsi="Times New Roman" w:cs="Times New Roman"/>
          <w:i/>
          <w:iCs/>
          <w:sz w:val="24"/>
          <w:szCs w:val="24"/>
        </w:rPr>
        <w:t>.</w:t>
      </w:r>
      <w:r>
        <w:rPr>
          <w:rFonts w:ascii="Times New Roman" w:hAnsi="Times New Roman" w:cs="Times New Roman"/>
          <w:sz w:val="24"/>
          <w:szCs w:val="24"/>
        </w:rPr>
        <w:t xml:space="preserve"> </w:t>
      </w:r>
      <w:r w:rsidR="0011401F" w:rsidRPr="00604EDE">
        <w:rPr>
          <w:rFonts w:ascii="Times New Roman" w:hAnsi="Times New Roman" w:cs="Times New Roman"/>
          <w:sz w:val="24"/>
          <w:szCs w:val="24"/>
        </w:rPr>
        <w:t xml:space="preserve">As most measures of aerobic culture </w:t>
      </w:r>
      <w:r w:rsidR="0011401F" w:rsidRPr="00604EDE">
        <w:rPr>
          <w:rFonts w:ascii="Times New Roman" w:hAnsi="Times New Roman" w:cs="Times New Roman"/>
          <w:sz w:val="24"/>
          <w:szCs w:val="24"/>
        </w:rPr>
        <w:lastRenderedPageBreak/>
        <w:t xml:space="preserve">data were not normally distributed even after log transformation, a Kruskal-Wallis test was used to compare </w:t>
      </w:r>
      <w:r w:rsidR="00367BB8">
        <w:rPr>
          <w:rFonts w:ascii="Times New Roman" w:hAnsi="Times New Roman" w:cs="Times New Roman"/>
          <w:sz w:val="24"/>
          <w:szCs w:val="24"/>
        </w:rPr>
        <w:t>cfu</w:t>
      </w:r>
      <w:r w:rsidR="0011401F" w:rsidRPr="00604EDE">
        <w:rPr>
          <w:rFonts w:ascii="Times New Roman" w:hAnsi="Times New Roman" w:cs="Times New Roman"/>
          <w:sz w:val="24"/>
          <w:szCs w:val="24"/>
        </w:rPr>
        <w:t xml:space="preserve"> counts between the three facility types. Statistical significance w</w:t>
      </w:r>
      <w:r w:rsidR="00D64DF7">
        <w:rPr>
          <w:rFonts w:ascii="Times New Roman" w:hAnsi="Times New Roman" w:cs="Times New Roman"/>
          <w:sz w:val="24"/>
          <w:szCs w:val="24"/>
        </w:rPr>
        <w:t>as</w:t>
      </w:r>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0D205FB5" w:rsidR="006238BB" w:rsidRPr="00604EDE" w:rsidRDefault="00515F52" w:rsidP="00806E14">
      <w:pPr>
        <w:spacing w:line="480" w:lineRule="auto"/>
        <w:ind w:firstLine="720"/>
        <w:rPr>
          <w:rFonts w:ascii="Times New Roman" w:hAnsi="Times New Roman" w:cs="Times New Roman"/>
          <w:sz w:val="24"/>
          <w:szCs w:val="24"/>
        </w:rPr>
      </w:pPr>
      <w:r w:rsidRPr="008D649A">
        <w:rPr>
          <w:rFonts w:ascii="Times New Roman" w:eastAsia="Times New Roman" w:hAnsi="Times New Roman" w:cs="Times New Roman"/>
          <w:color w:val="000000"/>
          <w:sz w:val="24"/>
          <w:szCs w:val="24"/>
        </w:rPr>
        <w:t>Independent</w:t>
      </w:r>
      <w:r w:rsidR="005A0DE1" w:rsidRPr="008D649A">
        <w:rPr>
          <w:rFonts w:ascii="Times New Roman" w:eastAsia="Times New Roman" w:hAnsi="Times New Roman" w:cs="Times New Roman"/>
          <w:color w:val="000000"/>
          <w:sz w:val="24"/>
          <w:szCs w:val="24"/>
        </w:rPr>
        <w:t xml:space="preserve"> </w:t>
      </w:r>
      <w:r w:rsidR="00F41267" w:rsidRPr="008D649A">
        <w:rPr>
          <w:rFonts w:ascii="Times New Roman" w:eastAsia="Times New Roman" w:hAnsi="Times New Roman" w:cs="Times New Roman"/>
          <w:color w:val="000000"/>
          <w:sz w:val="24"/>
          <w:szCs w:val="24"/>
        </w:rPr>
        <w:t>farm</w:t>
      </w:r>
      <w:r w:rsidR="005A0DE1" w:rsidRPr="008D649A">
        <w:rPr>
          <w:rFonts w:ascii="Times New Roman" w:eastAsia="Times New Roman" w:hAnsi="Times New Roman" w:cs="Times New Roman"/>
          <w:color w:val="000000"/>
          <w:sz w:val="24"/>
          <w:szCs w:val="24"/>
        </w:rPr>
        <w:t>-level</w:t>
      </w:r>
      <w:r w:rsidRPr="008D649A">
        <w:rPr>
          <w:rFonts w:ascii="Times New Roman" w:eastAsia="Times New Roman" w:hAnsi="Times New Roman" w:cs="Times New Roman"/>
          <w:color w:val="000000"/>
          <w:sz w:val="24"/>
          <w:szCs w:val="24"/>
        </w:rPr>
        <w:t xml:space="preserve"> p</w:t>
      </w:r>
      <w:r w:rsidR="0000738D" w:rsidRPr="008D649A">
        <w:rPr>
          <w:rFonts w:ascii="Times New Roman" w:eastAsia="Times New Roman" w:hAnsi="Times New Roman" w:cs="Times New Roman"/>
          <w:color w:val="000000"/>
          <w:sz w:val="24"/>
          <w:szCs w:val="24"/>
        </w:rPr>
        <w:t xml:space="preserve">redictors </w:t>
      </w:r>
      <w:r w:rsidR="005A0DE1" w:rsidRPr="008D649A">
        <w:rPr>
          <w:rFonts w:ascii="Times New Roman" w:eastAsia="Times New Roman" w:hAnsi="Times New Roman" w:cs="Times New Roman"/>
          <w:color w:val="000000"/>
          <w:sz w:val="24"/>
          <w:szCs w:val="24"/>
        </w:rPr>
        <w:t xml:space="preserve">from the </w:t>
      </w:r>
      <w:r w:rsidR="009762F0" w:rsidRPr="008D649A">
        <w:rPr>
          <w:rFonts w:ascii="Times New Roman" w:eastAsia="Times New Roman" w:hAnsi="Times New Roman" w:cs="Times New Roman"/>
          <w:color w:val="000000"/>
          <w:sz w:val="24"/>
          <w:szCs w:val="24"/>
        </w:rPr>
        <w:t xml:space="preserve">herd-management questionnaire </w:t>
      </w:r>
      <w:r w:rsidR="0000738D" w:rsidRPr="008D649A">
        <w:rPr>
          <w:rFonts w:ascii="Times New Roman" w:eastAsia="Times New Roman" w:hAnsi="Times New Roman" w:cs="Times New Roman"/>
          <w:color w:val="000000"/>
          <w:sz w:val="24"/>
          <w:szCs w:val="24"/>
        </w:rPr>
        <w:t>offered to</w:t>
      </w:r>
      <w:r w:rsidR="00230D3A" w:rsidRPr="008D649A">
        <w:rPr>
          <w:rFonts w:ascii="Times New Roman" w:eastAsia="Times New Roman" w:hAnsi="Times New Roman" w:cs="Times New Roman"/>
          <w:color w:val="000000"/>
          <w:sz w:val="24"/>
          <w:szCs w:val="24"/>
        </w:rPr>
        <w:t xml:space="preserve"> the</w:t>
      </w:r>
      <w:r w:rsidR="0000738D" w:rsidRPr="008D649A">
        <w:rPr>
          <w:rFonts w:ascii="Times New Roman" w:eastAsia="Times New Roman" w:hAnsi="Times New Roman" w:cs="Times New Roman"/>
          <w:color w:val="000000"/>
          <w:sz w:val="24"/>
          <w:szCs w:val="24"/>
        </w:rPr>
        <w:t xml:space="preserve"> multivariable models </w:t>
      </w:r>
      <w:r w:rsidR="00230D3A" w:rsidRPr="008D649A">
        <w:rPr>
          <w:rFonts w:ascii="Times New Roman" w:eastAsia="Times New Roman" w:hAnsi="Times New Roman" w:cs="Times New Roman"/>
          <w:color w:val="000000"/>
          <w:sz w:val="24"/>
          <w:szCs w:val="24"/>
        </w:rPr>
        <w:t>are described in Table 1.</w:t>
      </w:r>
      <w:r w:rsidR="00230D3A">
        <w:rPr>
          <w:rFonts w:ascii="Times New Roman" w:eastAsia="Times New Roman" w:hAnsi="Times New Roman" w:cs="Times New Roman"/>
          <w:color w:val="000000"/>
        </w:rPr>
        <w:t xml:space="preserve"> </w:t>
      </w:r>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303"/>
      <w:commentRangeEnd w:id="303"/>
      <w:r w:rsidR="003641C9">
        <w:rPr>
          <w:rStyle w:val="CommentReference"/>
          <w:rFonts w:eastAsiaTheme="minorEastAsia"/>
        </w:rPr>
        <w:commentReference w:id="303"/>
      </w:r>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r w:rsidR="008E782B">
        <w:rPr>
          <w:rFonts w:ascii="Times New Roman" w:hAnsi="Times New Roman" w:cs="Times New Roman"/>
          <w:sz w:val="24"/>
          <w:szCs w:val="24"/>
        </w:rPr>
        <w:t>, Supplemental Data</w:t>
      </w:r>
      <w:r w:rsidR="006238BB" w:rsidRPr="00604EDE">
        <w:rPr>
          <w:rFonts w:ascii="Times New Roman" w:hAnsi="Times New Roman" w:cs="Times New Roman"/>
          <w:sz w:val="24"/>
          <w:szCs w:val="24"/>
        </w:rPr>
        <w:t>).</w:t>
      </w:r>
    </w:p>
    <w:p w14:paraId="679FCC64" w14:textId="0217941F" w:rsidR="00131683" w:rsidRPr="00604EDE" w:rsidDel="0093607D" w:rsidRDefault="006238BB" w:rsidP="00E03E0C">
      <w:pPr>
        <w:spacing w:line="480" w:lineRule="auto"/>
        <w:ind w:firstLine="720"/>
        <w:rPr>
          <w:del w:id="304" w:author="Caitlin Jeffrey" w:date="2023-11-03T09:23:00Z"/>
          <w:rFonts w:ascii="Times New Roman" w:hAnsi="Times New Roman" w:cs="Times New Roman"/>
          <w:sz w:val="24"/>
          <w:szCs w:val="24"/>
        </w:rPr>
      </w:pPr>
      <w:r w:rsidRPr="00604EDE">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newSC</w:t>
      </w:r>
      <w:r w:rsidR="00CB3A93">
        <w:rPr>
          <w:rFonts w:ascii="Times New Roman" w:hAnsi="Times New Roman" w:cs="Times New Roman"/>
          <w:sz w:val="24"/>
          <w:szCs w:val="24"/>
        </w:rPr>
        <w:t>S</w:t>
      </w:r>
      <w:r w:rsidRPr="00604EDE">
        <w:rPr>
          <w:rFonts w:ascii="Times New Roman" w:hAnsi="Times New Roman" w:cs="Times New Roman"/>
          <w:sz w:val="24"/>
          <w:szCs w:val="24"/>
        </w:rPr>
        <w:t xml:space="preserve">, </w:t>
      </w:r>
      <w:r w:rsidR="005507F3">
        <w:rPr>
          <w:rFonts w:ascii="Times New Roman" w:hAnsi="Times New Roman" w:cs="Times New Roman"/>
          <w:sz w:val="24"/>
          <w:szCs w:val="24"/>
        </w:rPr>
        <w:t>elevSCS</w:t>
      </w:r>
      <w:r w:rsidRPr="00604EDE">
        <w:rPr>
          <w:rFonts w:ascii="Times New Roman" w:hAnsi="Times New Roman" w:cs="Times New Roman"/>
          <w:sz w:val="24"/>
          <w:szCs w:val="24"/>
        </w:rPr>
        <w:t xml:space="preserve">, </w:t>
      </w:r>
      <w:r w:rsidR="005507F3">
        <w:rPr>
          <w:rFonts w:ascii="Times New Roman" w:hAnsi="Times New Roman" w:cs="Times New Roman"/>
          <w:sz w:val="24"/>
          <w:szCs w:val="24"/>
        </w:rPr>
        <w:t>chronSCS</w:t>
      </w:r>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w:t>
      </w:r>
      <w:r w:rsidR="00F460EF">
        <w:rPr>
          <w:rFonts w:ascii="Times New Roman" w:hAnsi="Times New Roman" w:cs="Times New Roman"/>
          <w:sz w:val="24"/>
          <w:szCs w:val="24"/>
        </w:rPr>
        <w:lastRenderedPageBreak/>
        <w:t>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r w:rsidR="00514753">
        <w:rPr>
          <w:rFonts w:ascii="Times New Roman" w:hAnsi="Times New Roman" w:cs="Times New Roman"/>
          <w:sz w:val="24"/>
          <w:szCs w:val="24"/>
        </w:rPr>
        <w:t xml:space="preserve"> </w:t>
      </w:r>
      <w:r w:rsidR="00E03E0C" w:rsidRPr="00E03E0C">
        <w:rPr>
          <w:rFonts w:ascii="Times New Roman" w:hAnsi="Times New Roman" w:cs="Times New Roman"/>
          <w:sz w:val="24"/>
          <w:szCs w:val="24"/>
        </w:rPr>
        <w:t>Final models were</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selected based on lowest Akaike information criteria,</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 xml:space="preserve">and </w:t>
      </w:r>
      <w:r w:rsidR="00E24A97">
        <w:rPr>
          <w:rFonts w:ascii="Times New Roman" w:hAnsi="Times New Roman" w:cs="Times New Roman"/>
          <w:sz w:val="24"/>
          <w:szCs w:val="24"/>
        </w:rPr>
        <w:t>an</w:t>
      </w:r>
      <w:r w:rsidR="00E03E0C" w:rsidRPr="00E03E0C">
        <w:rPr>
          <w:rFonts w:ascii="Times New Roman" w:hAnsi="Times New Roman" w:cs="Times New Roman"/>
          <w:sz w:val="24"/>
          <w:szCs w:val="24"/>
        </w:rPr>
        <w:t xml:space="preserve"> </w:t>
      </w:r>
      <w:r w:rsidR="005A5DA4">
        <w:rPr>
          <w:rFonts w:ascii="Times New Roman" w:hAnsi="Times New Roman" w:cs="Times New Roman"/>
          <w:i/>
          <w:iCs/>
          <w:sz w:val="24"/>
          <w:szCs w:val="24"/>
        </w:rPr>
        <w:t>F-</w:t>
      </w:r>
      <w:r w:rsidR="00E24A97" w:rsidRPr="00E24A97">
        <w:rPr>
          <w:rFonts w:ascii="Times New Roman" w:hAnsi="Times New Roman" w:cs="Times New Roman"/>
          <w:sz w:val="24"/>
          <w:szCs w:val="24"/>
        </w:rPr>
        <w:t xml:space="preserve">test to compare </w:t>
      </w:r>
      <w:r w:rsidR="005A5DA4">
        <w:rPr>
          <w:rFonts w:ascii="Times New Roman" w:hAnsi="Times New Roman" w:cs="Times New Roman"/>
          <w:sz w:val="24"/>
          <w:szCs w:val="24"/>
        </w:rPr>
        <w:t>the final model to the model with facility type as the only predictor.</w:t>
      </w:r>
      <w:ins w:id="305" w:author="Caitlin Jeffrey" w:date="2023-11-10T12:18:00Z">
        <w:r w:rsidR="005A5DA4">
          <w:rPr>
            <w:rFonts w:ascii="Times New Roman" w:hAnsi="Times New Roman" w:cs="Times New Roman"/>
            <w:sz w:val="24"/>
            <w:szCs w:val="24"/>
          </w:rPr>
          <w:t xml:space="preserve"> </w:t>
        </w:r>
      </w:ins>
    </w:p>
    <w:p w14:paraId="2D0988C3" w14:textId="27092A8C" w:rsidR="0073047F" w:rsidRDefault="003F1E5F" w:rsidP="0093607D">
      <w:pPr>
        <w:spacing w:line="480" w:lineRule="auto"/>
        <w:ind w:firstLine="720"/>
        <w:rPr>
          <w:ins w:id="306"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307"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procedures and mastitis control practices</w:t>
      </w:r>
      <w:r w:rsidRPr="00604EDE">
        <w:rPr>
          <w:rFonts w:ascii="Times New Roman" w:hAnsi="Times New Roman" w:cs="Times New Roman"/>
          <w:sz w:val="24"/>
          <w:szCs w:val="24"/>
        </w:rPr>
        <w:t xml:space="preserve">. </w:t>
      </w:r>
    </w:p>
    <w:p w14:paraId="63DFC1B4" w14:textId="2EFB1000" w:rsidR="00B56688" w:rsidRPr="00604EDE" w:rsidRDefault="0073047F" w:rsidP="0093607D">
      <w:pPr>
        <w:spacing w:line="480" w:lineRule="auto"/>
        <w:ind w:firstLine="720"/>
        <w:rPr>
          <w:b/>
        </w:rPr>
      </w:pPr>
      <w:r w:rsidRPr="00694B3E">
        <w:rPr>
          <w:rFonts w:ascii="Times New Roman" w:hAnsi="Times New Roman" w:cs="Times New Roman"/>
          <w:i/>
          <w:iCs/>
          <w:sz w:val="24"/>
          <w:szCs w:val="24"/>
        </w:rPr>
        <w:t>Objective 2. I</w:t>
      </w:r>
      <w:commentRangeStart w:id="308"/>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308"/>
      <w:r w:rsidRPr="00694B3E">
        <w:rPr>
          <w:rStyle w:val="CommentReference"/>
          <w:rFonts w:eastAsiaTheme="minorEastAsia"/>
          <w:i/>
          <w:iCs/>
        </w:rPr>
        <w:commentReference w:id="308"/>
      </w:r>
      <w:r w:rsidRPr="00694B3E">
        <w:rPr>
          <w:rFonts w:ascii="Times New Roman" w:hAnsi="Times New Roman" w:cs="Times New Roman"/>
          <w:i/>
          <w:iCs/>
          <w:sz w:val="24"/>
          <w:szCs w:val="24"/>
        </w:rPr>
        <w:t>.</w:t>
      </w:r>
      <w:r>
        <w:rPr>
          <w:rFonts w:ascii="Times New Roman" w:hAnsi="Times New Roman" w:cs="Times New Roman"/>
          <w:sz w:val="24"/>
          <w:szCs w:val="24"/>
        </w:rPr>
        <w:t xml:space="preserve"> 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309"/>
      <w:commentRangeStart w:id="310"/>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930E8B">
        <w:rPr>
          <w:rFonts w:ascii="Times New Roman" w:hAnsi="Times New Roman" w:cs="Times New Roman"/>
          <w:sz w:val="24"/>
          <w:szCs w:val="24"/>
        </w:rPr>
        <w:t>to explore associations</w:t>
      </w:r>
      <w:ins w:id="311" w:author="Caitlin Jeffrey" w:date="2023-11-09T10:17:00Z">
        <w:r w:rsidR="00930E8B">
          <w:rPr>
            <w:rFonts w:ascii="Times New Roman" w:hAnsi="Times New Roman" w:cs="Times New Roman"/>
            <w:sz w:val="24"/>
            <w:szCs w:val="24"/>
          </w:rPr>
          <w:t xml:space="preserve">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r w:rsidR="000745FE" w:rsidRPr="00604EDE">
        <w:rPr>
          <w:rFonts w:ascii="Times New Roman" w:hAnsi="Times New Roman" w:cs="Times New Roman"/>
          <w:sz w:val="24"/>
          <w:szCs w:val="24"/>
        </w:rPr>
        <w:t>six udder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r w:rsidR="000745FE">
        <w:rPr>
          <w:rFonts w:ascii="Times New Roman" w:hAnsi="Times New Roman" w:cs="Times New Roman"/>
          <w:sz w:val="24"/>
          <w:szCs w:val="24"/>
        </w:rPr>
        <w:t>newSCS</w:t>
      </w:r>
      <w:r w:rsidR="000745FE" w:rsidRPr="00604EDE">
        <w:rPr>
          <w:rFonts w:ascii="Times New Roman" w:hAnsi="Times New Roman" w:cs="Times New Roman"/>
          <w:sz w:val="24"/>
          <w:szCs w:val="24"/>
        </w:rPr>
        <w:t xml:space="preserve">, </w:t>
      </w:r>
      <w:r w:rsidR="000745FE">
        <w:rPr>
          <w:rFonts w:ascii="Times New Roman" w:hAnsi="Times New Roman" w:cs="Times New Roman"/>
          <w:sz w:val="24"/>
          <w:szCs w:val="24"/>
        </w:rPr>
        <w:t>elevSCS</w:t>
      </w:r>
      <w:r w:rsidR="000745FE" w:rsidRPr="00604EDE">
        <w:rPr>
          <w:rFonts w:ascii="Times New Roman" w:hAnsi="Times New Roman" w:cs="Times New Roman"/>
          <w:sz w:val="24"/>
          <w:szCs w:val="24"/>
        </w:rPr>
        <w:t xml:space="preserve">, </w:t>
      </w:r>
      <w:r w:rsidR="000745FE">
        <w:rPr>
          <w:rFonts w:ascii="Times New Roman" w:hAnsi="Times New Roman" w:cs="Times New Roman"/>
          <w:sz w:val="24"/>
          <w:szCs w:val="24"/>
        </w:rPr>
        <w:t>chronSCS</w:t>
      </w:r>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309"/>
      <w:r w:rsidR="00762D02">
        <w:rPr>
          <w:rStyle w:val="CommentReference"/>
          <w:rFonts w:eastAsiaTheme="minorEastAsia"/>
        </w:rPr>
        <w:commentReference w:id="309"/>
      </w:r>
      <w:commentRangeEnd w:id="310"/>
      <w:r w:rsidR="0092722C">
        <w:rPr>
          <w:rStyle w:val="CommentReference"/>
          <w:rFonts w:eastAsiaTheme="minorEastAsia"/>
        </w:rPr>
        <w:commentReference w:id="310"/>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58"/>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312"/>
      <w:r w:rsidRPr="00604EDE">
        <w:rPr>
          <w:rFonts w:ascii="Times New Roman" w:hAnsi="Times New Roman" w:cs="Times New Roman"/>
          <w:b/>
          <w:sz w:val="24"/>
          <w:szCs w:val="24"/>
        </w:rPr>
        <w:t>Results</w:t>
      </w:r>
      <w:commentRangeEnd w:id="312"/>
      <w:r w:rsidR="00B715A3" w:rsidRPr="00604EDE">
        <w:rPr>
          <w:rStyle w:val="CommentReference"/>
          <w:rFonts w:eastAsiaTheme="minorEastAsia"/>
        </w:rPr>
        <w:commentReference w:id="312"/>
      </w:r>
    </w:p>
    <w:p w14:paraId="0422E7E4" w14:textId="12227C04" w:rsidR="00CA29EB" w:rsidRPr="00604EDE" w:rsidRDefault="00CA29EB" w:rsidP="005059FE">
      <w:pPr>
        <w:pStyle w:val="ListParagraph"/>
        <w:spacing w:line="480" w:lineRule="auto"/>
        <w:ind w:left="360"/>
        <w:rPr>
          <w:b/>
          <w:bCs/>
        </w:rPr>
      </w:pPr>
      <w:commentRangeStart w:id="313"/>
      <w:r w:rsidRPr="00604EDE">
        <w:rPr>
          <w:b/>
          <w:bCs/>
        </w:rPr>
        <w:lastRenderedPageBreak/>
        <w:t>D</w:t>
      </w:r>
      <w:commentRangeEnd w:id="313"/>
      <w:r w:rsidR="006C0C9C">
        <w:rPr>
          <w:rStyle w:val="CommentReference"/>
          <w:rFonts w:asciiTheme="minorHAnsi" w:eastAsiaTheme="minorEastAsia" w:hAnsiTheme="minorHAnsi" w:cstheme="minorBidi"/>
        </w:rPr>
        <w:commentReference w:id="313"/>
      </w:r>
      <w:r w:rsidRPr="00604EDE">
        <w:rPr>
          <w:b/>
          <w:bCs/>
        </w:rPr>
        <w:t>escription of study herds</w:t>
      </w:r>
    </w:p>
    <w:p w14:paraId="4AC0E122" w14:textId="65FAC9D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ins w:id="314" w:author="Caitlin Jeffrey" w:date="2023-11-09T10:20:00Z">
        <w:r w:rsidR="008840FF">
          <w:rPr>
            <w:rFonts w:ascii="Times New Roman" w:hAnsi="Times New Roman" w:cs="Times New Roman"/>
            <w:sz w:val="24"/>
            <w:szCs w:val="24"/>
          </w:rPr>
          <w:t>1</w:t>
        </w:r>
      </w:ins>
      <w:del w:id="315" w:author="Caitlin Jeffrey" w:date="2023-11-09T10:20:00Z">
        <w:r w:rsidR="0067488A" w:rsidDel="008840FF">
          <w:rPr>
            <w:rFonts w:ascii="Times New Roman" w:hAnsi="Times New Roman" w:cs="Times New Roman"/>
            <w:sz w:val="24"/>
            <w:szCs w:val="24"/>
          </w:rPr>
          <w:delText>2</w:delText>
        </w:r>
      </w:del>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316"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317"/>
      <w:commentRangeStart w:id="318"/>
      <w:r w:rsidRPr="00604EDE">
        <w:rPr>
          <w:rFonts w:ascii="Times New Roman" w:hAnsi="Times New Roman" w:cs="Times New Roman"/>
          <w:sz w:val="24"/>
          <w:szCs w:val="24"/>
        </w:rPr>
        <w:t>breeds</w:t>
      </w:r>
      <w:commentRangeEnd w:id="317"/>
      <w:r w:rsidR="00762D02">
        <w:rPr>
          <w:rStyle w:val="CommentReference"/>
          <w:rFonts w:eastAsiaTheme="minorEastAsia"/>
        </w:rPr>
        <w:commentReference w:id="317"/>
      </w:r>
      <w:commentRangeEnd w:id="318"/>
      <w:r w:rsidR="005B1C60">
        <w:rPr>
          <w:rStyle w:val="CommentReference"/>
          <w:rFonts w:eastAsiaTheme="minorEastAsia"/>
        </w:rPr>
        <w:commentReference w:id="318"/>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319"/>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320"/>
      <w:r w:rsidRPr="00604EDE">
        <w:rPr>
          <w:rFonts w:ascii="Times New Roman" w:hAnsi="Times New Roman" w:cs="Times New Roman"/>
          <w:sz w:val="24"/>
          <w:szCs w:val="24"/>
        </w:rPr>
        <w:t>respectively</w:t>
      </w:r>
      <w:commentRangeEnd w:id="320"/>
      <w:r w:rsidR="00D7652E">
        <w:rPr>
          <w:rStyle w:val="CommentReference"/>
          <w:rFonts w:eastAsiaTheme="minorEastAsia"/>
        </w:rPr>
        <w:commentReference w:id="320"/>
      </w:r>
      <w:r w:rsidRPr="00604EDE">
        <w:rPr>
          <w:rFonts w:ascii="Times New Roman" w:hAnsi="Times New Roman" w:cs="Times New Roman"/>
          <w:sz w:val="24"/>
          <w:szCs w:val="24"/>
        </w:rPr>
        <w:t xml:space="preserve">. </w:t>
      </w:r>
      <w:commentRangeEnd w:id="319"/>
      <w:r w:rsidR="006C0C9C">
        <w:rPr>
          <w:rStyle w:val="CommentReference"/>
          <w:rFonts w:eastAsiaTheme="minorEastAsia"/>
        </w:rPr>
        <w:commentReference w:id="319"/>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321"/>
      <w:commentRangeEnd w:id="321"/>
      <w:r>
        <w:rPr>
          <w:rStyle w:val="CommentReference"/>
          <w:rFonts w:eastAsiaTheme="minorEastAsia"/>
        </w:rPr>
        <w:commentReference w:id="321"/>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12E7EC02" w:rsidR="00692DAA" w:rsidRPr="00F76386" w:rsidRDefault="00EA28EE" w:rsidP="00676DFA">
      <w:pPr>
        <w:spacing w:line="480" w:lineRule="auto"/>
        <w:ind w:firstLine="720"/>
        <w:rPr>
          <w:b/>
          <w:bCs/>
        </w:rPr>
      </w:pPr>
      <w:ins w:id="322" w:author="Caitlin Jeffrey" w:date="2023-11-22T12:20:00Z">
        <w:r>
          <w:rPr>
            <w:rFonts w:ascii="Times New Roman" w:hAnsi="Times New Roman" w:cs="Times New Roman"/>
            <w:sz w:val="24"/>
            <w:szCs w:val="24"/>
          </w:rPr>
          <w:t>T</w:t>
        </w:r>
      </w:ins>
      <w:ins w:id="323" w:author="Caitlin Jeffrey" w:date="2023-11-22T12:19:00Z">
        <w:r>
          <w:rPr>
            <w:rFonts w:ascii="Times New Roman" w:hAnsi="Times New Roman" w:cs="Times New Roman"/>
            <w:sz w:val="24"/>
            <w:szCs w:val="24"/>
          </w:rPr>
          <w:t xml:space="preserve">he four </w:t>
        </w:r>
      </w:ins>
      <w:ins w:id="324" w:author="Caitlin Jeffrey" w:date="2023-11-22T12:20:00Z">
        <w:r>
          <w:rPr>
            <w:rFonts w:ascii="Times New Roman" w:hAnsi="Times New Roman" w:cs="Times New Roman"/>
            <w:sz w:val="24"/>
            <w:szCs w:val="24"/>
          </w:rPr>
          <w:t>bacterial groups</w:t>
        </w:r>
      </w:ins>
      <w:ins w:id="325" w:author="Caitlin Jeffrey" w:date="2023-11-22T12:21:00Z">
        <w:r w:rsidR="00E205B9">
          <w:rPr>
            <w:rFonts w:ascii="Times New Roman" w:hAnsi="Times New Roman" w:cs="Times New Roman"/>
            <w:sz w:val="24"/>
            <w:szCs w:val="24"/>
          </w:rPr>
          <w:t xml:space="preserve"> </w:t>
        </w:r>
      </w:ins>
      <w:ins w:id="326" w:author="Caitlin Jeffrey" w:date="2023-11-22T12:20:00Z">
        <w:r>
          <w:rPr>
            <w:rFonts w:ascii="Times New Roman" w:hAnsi="Times New Roman" w:cs="Times New Roman"/>
            <w:sz w:val="24"/>
            <w:szCs w:val="24"/>
          </w:rPr>
          <w:t>measured</w:t>
        </w:r>
      </w:ins>
      <w:ins w:id="327" w:author="Caitlin Jeffrey" w:date="2023-11-22T12:21:00Z">
        <w:r w:rsidR="00E205B9">
          <w:rPr>
            <w:rFonts w:ascii="Times New Roman" w:hAnsi="Times New Roman" w:cs="Times New Roman"/>
            <w:sz w:val="24"/>
            <w:szCs w:val="24"/>
          </w:rPr>
          <w:t xml:space="preserve"> for</w:t>
        </w:r>
      </w:ins>
      <w:ins w:id="328" w:author="Caitlin Jeffrey" w:date="2023-11-22T12:20:00Z">
        <w:r>
          <w:rPr>
            <w:rFonts w:ascii="Times New Roman" w:hAnsi="Times New Roman" w:cs="Times New Roman"/>
            <w:sz w:val="24"/>
            <w:szCs w:val="24"/>
          </w:rPr>
          <w:t xml:space="preserve"> </w:t>
        </w:r>
      </w:ins>
      <w:ins w:id="329" w:author="Caitlin Jeffrey" w:date="2023-11-22T12:21:00Z">
        <w:r w:rsidR="00E205B9">
          <w:rPr>
            <w:rFonts w:ascii="Times New Roman" w:hAnsi="Times New Roman" w:cs="Times New Roman"/>
            <w:sz w:val="24"/>
            <w:szCs w:val="24"/>
          </w:rPr>
          <w:t xml:space="preserve">bulk tank milk </w:t>
        </w:r>
      </w:ins>
      <w:del w:id="330" w:author="Caitlin Jeffrey" w:date="2023-11-22T12:19:00Z">
        <w:r w:rsidR="009F29CE" w:rsidDel="00743354">
          <w:rPr>
            <w:rFonts w:ascii="Times New Roman" w:hAnsi="Times New Roman" w:cs="Times New Roman"/>
            <w:sz w:val="24"/>
            <w:szCs w:val="24"/>
          </w:rPr>
          <w:delText>Descriptive r</w:delText>
        </w:r>
        <w:r w:rsidR="009F07A6" w:rsidRPr="00604EDE" w:rsidDel="00743354">
          <w:rPr>
            <w:rFonts w:ascii="Times New Roman" w:hAnsi="Times New Roman" w:cs="Times New Roman"/>
            <w:sz w:val="24"/>
            <w:szCs w:val="24"/>
          </w:rPr>
          <w:delText xml:space="preserve">esults </w:delText>
        </w:r>
        <w:r w:rsidR="00EE5530" w:rsidRPr="00604EDE" w:rsidDel="00743354">
          <w:rPr>
            <w:rFonts w:ascii="Times New Roman" w:hAnsi="Times New Roman" w:cs="Times New Roman"/>
            <w:sz w:val="24"/>
            <w:szCs w:val="24"/>
          </w:rPr>
          <w:delText>of</w:delText>
        </w:r>
        <w:r w:rsidR="00EE5530" w:rsidDel="00743354">
          <w:rPr>
            <w:rFonts w:ascii="Times New Roman" w:hAnsi="Times New Roman" w:cs="Times New Roman"/>
            <w:sz w:val="24"/>
            <w:szCs w:val="24"/>
          </w:rPr>
          <w:delText xml:space="preserve"> </w:delText>
        </w:r>
      </w:del>
      <w:ins w:id="331" w:author="Caitlin Jeffrey" w:date="2023-11-22T12:20:00Z">
        <w:r w:rsidR="00E205B9">
          <w:rPr>
            <w:rFonts w:ascii="Times New Roman" w:hAnsi="Times New Roman" w:cs="Times New Roman"/>
            <w:sz w:val="24"/>
            <w:szCs w:val="24"/>
          </w:rPr>
          <w:t>did not differ</w:t>
        </w:r>
      </w:ins>
      <w:del w:id="332" w:author="Caitlin Jeffrey" w:date="2023-11-22T12:20:00Z">
        <w:r w:rsidR="00EE5530" w:rsidDel="00EA28EE">
          <w:rPr>
            <w:rFonts w:ascii="Times New Roman" w:hAnsi="Times New Roman" w:cs="Times New Roman"/>
            <w:sz w:val="24"/>
            <w:szCs w:val="24"/>
          </w:rPr>
          <w:delText>bulk tank milk</w:delText>
        </w:r>
        <w:r w:rsidR="00EE5530" w:rsidRPr="00604EDE" w:rsidDel="00EA28EE">
          <w:rPr>
            <w:rFonts w:ascii="Times New Roman" w:hAnsi="Times New Roman" w:cs="Times New Roman"/>
            <w:sz w:val="24"/>
            <w:szCs w:val="24"/>
          </w:rPr>
          <w:delText xml:space="preserve"> aerobic culture</w:delText>
        </w:r>
        <w:r w:rsidR="00EE5530" w:rsidDel="00EA28EE">
          <w:rPr>
            <w:rFonts w:ascii="Times New Roman" w:hAnsi="Times New Roman" w:cs="Times New Roman"/>
            <w:sz w:val="24"/>
            <w:szCs w:val="24"/>
          </w:rPr>
          <w:delText>s</w:delText>
        </w:r>
        <w:r w:rsidR="00EE5530" w:rsidRPr="00604EDE" w:rsidDel="00EA28EE">
          <w:rPr>
            <w:rFonts w:ascii="Times New Roman" w:hAnsi="Times New Roman" w:cs="Times New Roman"/>
            <w:sz w:val="24"/>
            <w:szCs w:val="24"/>
          </w:rPr>
          <w:delText xml:space="preserve"> </w:delText>
        </w:r>
        <w:r w:rsidR="00EE5530" w:rsidDel="00EA28EE">
          <w:rPr>
            <w:rFonts w:ascii="Times New Roman" w:hAnsi="Times New Roman" w:cs="Times New Roman"/>
            <w:sz w:val="24"/>
            <w:szCs w:val="24"/>
          </w:rPr>
          <w:delText xml:space="preserve">and comparison </w:delText>
        </w:r>
        <w:r w:rsidR="00EE5530" w:rsidDel="00E205B9">
          <w:rPr>
            <w:rFonts w:ascii="Times New Roman" w:hAnsi="Times New Roman" w:cs="Times New Roman"/>
            <w:sz w:val="24"/>
            <w:szCs w:val="24"/>
          </w:rPr>
          <w:delText>by</w:delText>
        </w:r>
      </w:del>
      <w:r w:rsidR="00EE5530">
        <w:rPr>
          <w:rFonts w:ascii="Times New Roman" w:hAnsi="Times New Roman" w:cs="Times New Roman"/>
          <w:sz w:val="24"/>
          <w:szCs w:val="24"/>
        </w:rPr>
        <w:t xml:space="preserve"> facility type </w:t>
      </w:r>
      <w:ins w:id="333" w:author="Caitlin Jeffrey" w:date="2023-11-22T12:20:00Z">
        <w:r>
          <w:rPr>
            <w:rFonts w:ascii="Times New Roman" w:hAnsi="Times New Roman" w:cs="Times New Roman"/>
            <w:sz w:val="24"/>
            <w:szCs w:val="24"/>
          </w:rPr>
          <w:t>(</w:t>
        </w:r>
      </w:ins>
      <w:del w:id="334" w:author="Caitlin Jeffrey" w:date="2023-11-22T12:20:00Z">
        <w:r w:rsidR="00EE5530" w:rsidDel="00EA28EE">
          <w:rPr>
            <w:rFonts w:ascii="Times New Roman" w:hAnsi="Times New Roman" w:cs="Times New Roman"/>
            <w:sz w:val="24"/>
            <w:szCs w:val="24"/>
          </w:rPr>
          <w:delText xml:space="preserve">group </w:delText>
        </w:r>
        <w:r w:rsidR="009F07A6" w:rsidRPr="00604EDE" w:rsidDel="00EA28EE">
          <w:rPr>
            <w:rFonts w:ascii="Times New Roman" w:hAnsi="Times New Roman" w:cs="Times New Roman"/>
            <w:sz w:val="24"/>
            <w:szCs w:val="24"/>
          </w:rPr>
          <w:delText xml:space="preserve">are presented in </w:delText>
        </w:r>
      </w:del>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ins w:id="335" w:author="Caitlin Jeffrey" w:date="2023-11-22T12:20:00Z">
        <w:r>
          <w:rPr>
            <w:rFonts w:ascii="Times New Roman" w:hAnsi="Times New Roman" w:cs="Times New Roman"/>
            <w:sz w:val="24"/>
            <w:szCs w:val="24"/>
          </w:rPr>
          <w:t>)</w:t>
        </w:r>
      </w:ins>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w:t>
      </w:r>
      <w:r w:rsidR="00CA29EB" w:rsidRPr="00604EDE">
        <w:rPr>
          <w:rFonts w:ascii="Times New Roman" w:hAnsi="Times New Roman" w:cs="Times New Roman"/>
          <w:sz w:val="24"/>
          <w:szCs w:val="24"/>
        </w:rPr>
        <w:lastRenderedPageBreak/>
        <w:t xml:space="preserve">spp. Sixteen of the 21 samples were negative for coliforms on aerobic culture, while 5 farms had a coliform count of 5 cfu/mL.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(range) cfu/mL of 50 (15-320) when present. </w:t>
      </w:r>
    </w:p>
    <w:p w14:paraId="44F47B11" w14:textId="56A7026D" w:rsidR="00F81BD0" w:rsidRPr="00604EDE" w:rsidRDefault="006F2C5B" w:rsidP="005C62DE">
      <w:pPr>
        <w:spacing w:line="480" w:lineRule="auto"/>
        <w:ind w:firstLine="720"/>
      </w:pPr>
      <w:del w:id="336" w:author="Caitlin Jeffrey" w:date="2023-11-22T12:22:00Z">
        <w:r w:rsidDel="007042E6">
          <w:rPr>
            <w:rFonts w:ascii="Times New Roman" w:hAnsi="Times New Roman" w:cs="Times New Roman"/>
            <w:sz w:val="24"/>
            <w:szCs w:val="24"/>
          </w:rPr>
          <w:delText xml:space="preserve">Descriptive results </w:delText>
        </w:r>
        <w:r w:rsidR="004D73E8" w:rsidDel="007042E6">
          <w:rPr>
            <w:rFonts w:ascii="Times New Roman" w:hAnsi="Times New Roman" w:cs="Times New Roman"/>
            <w:sz w:val="24"/>
            <w:szCs w:val="24"/>
          </w:rPr>
          <w:delText xml:space="preserve">of </w:delText>
        </w:r>
      </w:del>
      <w:r w:rsidR="004D73E8">
        <w:rPr>
          <w:rFonts w:ascii="Times New Roman" w:hAnsi="Times New Roman" w:cs="Times New Roman"/>
          <w:sz w:val="24"/>
          <w:szCs w:val="24"/>
        </w:rPr>
        <w:t xml:space="preserve">BTSCC, </w:t>
      </w:r>
      <w:ins w:id="337" w:author="Caitlin Jeffrey" w:date="2023-11-22T12:22:00Z">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w:t>
        </w:r>
      </w:ins>
      <w:ins w:id="338" w:author="Caitlin Jeffrey" w:date="2023-11-22T12:23:00Z">
        <w:r w:rsidR="00DA4AB1">
          <w:rPr>
            <w:rFonts w:ascii="Times New Roman" w:hAnsi="Times New Roman" w:cs="Times New Roman"/>
            <w:sz w:val="24"/>
            <w:szCs w:val="24"/>
          </w:rPr>
          <w:t>, avg. SCS, and STD</w:t>
        </w:r>
        <w:r w:rsidR="00437988">
          <w:rPr>
            <w:rFonts w:ascii="Times New Roman" w:hAnsi="Times New Roman" w:cs="Times New Roman"/>
            <w:sz w:val="24"/>
            <w:szCs w:val="24"/>
          </w:rPr>
          <w:t xml:space="preserve"> 150-day milk </w:t>
        </w:r>
      </w:ins>
      <w:del w:id="339" w:author="Caitlin Jeffrey" w:date="2023-11-22T12:22:00Z">
        <w:r w:rsidR="004D73E8" w:rsidDel="00DA4AB1">
          <w:rPr>
            <w:rFonts w:ascii="Times New Roman" w:hAnsi="Times New Roman" w:cs="Times New Roman"/>
            <w:sz w:val="24"/>
            <w:szCs w:val="24"/>
          </w:rPr>
          <w:delText xml:space="preserve">udder health measures, </w:delText>
        </w:r>
      </w:del>
      <w:del w:id="340" w:author="Caitlin Jeffrey" w:date="2023-11-22T12:23:00Z">
        <w:r w:rsidR="005C62B7" w:rsidDel="00437988">
          <w:rPr>
            <w:rFonts w:ascii="Times New Roman" w:hAnsi="Times New Roman" w:cs="Times New Roman"/>
            <w:sz w:val="24"/>
            <w:szCs w:val="24"/>
          </w:rPr>
          <w:delText xml:space="preserve">and </w:delText>
        </w:r>
        <w:r w:rsidR="004D73E8" w:rsidDel="00437988">
          <w:rPr>
            <w:rFonts w:ascii="Times New Roman" w:hAnsi="Times New Roman" w:cs="Times New Roman"/>
            <w:sz w:val="24"/>
            <w:szCs w:val="24"/>
          </w:rPr>
          <w:delText xml:space="preserve">milk </w:delText>
        </w:r>
      </w:del>
      <w:r w:rsidR="004D73E8">
        <w:rPr>
          <w:rFonts w:ascii="Times New Roman" w:hAnsi="Times New Roman" w:cs="Times New Roman"/>
          <w:sz w:val="24"/>
          <w:szCs w:val="24"/>
        </w:rPr>
        <w:t xml:space="preserve">production </w:t>
      </w:r>
      <w:del w:id="341" w:author="Caitlin Jeffrey" w:date="2023-11-22T12:23:00Z">
        <w:r w:rsidR="004D73E8" w:rsidDel="00437988">
          <w:rPr>
            <w:rFonts w:ascii="Times New Roman" w:hAnsi="Times New Roman" w:cs="Times New Roman"/>
            <w:sz w:val="24"/>
            <w:szCs w:val="24"/>
          </w:rPr>
          <w:delText>are presented in</w:delText>
        </w:r>
      </w:del>
      <w:ins w:id="342" w:author="Caitlin Jeffrey" w:date="2023-11-22T12:23:00Z">
        <w:r w:rsidR="00437988">
          <w:rPr>
            <w:rFonts w:ascii="Times New Roman" w:hAnsi="Times New Roman" w:cs="Times New Roman"/>
            <w:sz w:val="24"/>
            <w:szCs w:val="24"/>
          </w:rPr>
          <w:t>did not d</w:t>
        </w:r>
      </w:ins>
      <w:ins w:id="343" w:author="Caitlin Jeffrey" w:date="2023-11-22T12:24:00Z">
        <w:r w:rsidR="00437988">
          <w:rPr>
            <w:rFonts w:ascii="Times New Roman" w:hAnsi="Times New Roman" w:cs="Times New Roman"/>
            <w:sz w:val="24"/>
            <w:szCs w:val="24"/>
          </w:rPr>
          <w:t>iffer by facility type</w:t>
        </w:r>
      </w:ins>
      <w:r w:rsidR="004D73E8">
        <w:rPr>
          <w:rFonts w:ascii="Times New Roman" w:hAnsi="Times New Roman" w:cs="Times New Roman"/>
          <w:sz w:val="24"/>
          <w:szCs w:val="24"/>
        </w:rPr>
        <w:t xml:space="preserve"> </w:t>
      </w:r>
      <w:ins w:id="344"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Table 3</w:t>
      </w:r>
      <w:ins w:id="345"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w:t>
      </w:r>
      <w:del w:id="346" w:author="Caitlin Jeffrey" w:date="2023-11-22T12:23:00Z">
        <w:r w:rsidR="0082647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The mean (</w:delText>
        </w:r>
        <w:r w:rsidR="00C54D4F" w:rsidRPr="00086443" w:rsidDel="00437988">
          <w:rPr>
            <w:rFonts w:ascii="Times New Roman" w:eastAsia="Times New Roman" w:hAnsi="Times New Roman" w:cs="Times New Roman"/>
          </w:rPr>
          <w:delText>95%CI</w:delText>
        </w:r>
        <w:r w:rsidR="00895B63" w:rsidRPr="00604EDE" w:rsidDel="00437988">
          <w:rPr>
            <w:rFonts w:ascii="Times New Roman" w:hAnsi="Times New Roman" w:cs="Times New Roman"/>
            <w:sz w:val="24"/>
            <w:szCs w:val="24"/>
          </w:rPr>
          <w:delText xml:space="preserve">) </w:delText>
        </w:r>
        <w:r w:rsidR="00E056C0" w:rsidDel="00437988">
          <w:rPr>
            <w:rFonts w:ascii="Times New Roman" w:hAnsi="Times New Roman" w:cs="Times New Roman"/>
            <w:sz w:val="24"/>
            <w:szCs w:val="24"/>
          </w:rPr>
          <w:delText>back-transformed (from log</w:delText>
        </w:r>
        <w:r w:rsidR="00E056C0" w:rsidDel="00437988">
          <w:rPr>
            <w:rFonts w:ascii="Times New Roman" w:hAnsi="Times New Roman" w:cs="Times New Roman"/>
            <w:sz w:val="24"/>
            <w:szCs w:val="24"/>
            <w:vertAlign w:val="subscript"/>
          </w:rPr>
          <w:delText>10</w:delText>
        </w:r>
        <w:r w:rsidR="00E056C0" w:rsidDel="00437988">
          <w:rPr>
            <w:rFonts w:ascii="Times New Roman" w:hAnsi="Times New Roman" w:cs="Times New Roman"/>
            <w:sz w:val="24"/>
            <w:szCs w:val="24"/>
          </w:rPr>
          <w:delText>)</w:delText>
        </w:r>
        <w:r w:rsidR="00F726AA" w:rsidRPr="00604ED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 xml:space="preserve">somatic cell count for the 21 bulk tank milk samples was </w:delText>
        </w:r>
        <w:r w:rsidR="002145CB" w:rsidRPr="002145CB" w:rsidDel="00437988">
          <w:rPr>
            <w:rFonts w:ascii="Times New Roman" w:hAnsi="Times New Roman" w:cs="Times New Roman"/>
            <w:sz w:val="24"/>
            <w:szCs w:val="24"/>
          </w:rPr>
          <w:delText>134</w:delText>
        </w:r>
        <w:r w:rsidR="002145CB" w:rsidDel="00437988">
          <w:rPr>
            <w:rFonts w:ascii="Times New Roman" w:hAnsi="Times New Roman" w:cs="Times New Roman"/>
            <w:sz w:val="24"/>
            <w:szCs w:val="24"/>
          </w:rPr>
          <w:delText>,</w:delText>
        </w:r>
        <w:r w:rsidR="002145CB" w:rsidRPr="002145CB" w:rsidDel="00437988">
          <w:rPr>
            <w:rFonts w:ascii="Times New Roman" w:hAnsi="Times New Roman" w:cs="Times New Roman"/>
            <w:sz w:val="24"/>
            <w:szCs w:val="24"/>
          </w:rPr>
          <w:delText>896</w:delText>
        </w:r>
        <w:r w:rsidR="002145CB"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cells/mL (</w:delText>
        </w:r>
        <w:r w:rsidR="007B63F1" w:rsidRPr="007B63F1" w:rsidDel="00437988">
          <w:rPr>
            <w:rFonts w:ascii="Times New Roman" w:hAnsi="Times New Roman" w:cs="Times New Roman"/>
            <w:sz w:val="24"/>
            <w:szCs w:val="24"/>
          </w:rPr>
          <w:delText>114</w:delText>
        </w:r>
        <w:r w:rsidR="007B63F1" w:rsidDel="00437988">
          <w:rPr>
            <w:rFonts w:ascii="Times New Roman" w:hAnsi="Times New Roman" w:cs="Times New Roman"/>
            <w:sz w:val="24"/>
            <w:szCs w:val="24"/>
          </w:rPr>
          <w:delText>,</w:delText>
        </w:r>
        <w:r w:rsidR="007B63F1" w:rsidRPr="007B63F1" w:rsidDel="00437988">
          <w:rPr>
            <w:rFonts w:ascii="Times New Roman" w:hAnsi="Times New Roman" w:cs="Times New Roman"/>
            <w:sz w:val="24"/>
            <w:szCs w:val="24"/>
          </w:rPr>
          <w:delText>815</w:delText>
        </w:r>
        <w:r w:rsidR="007B63F1"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158</w:delText>
        </w:r>
        <w:r w:rsidR="0082647E"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489</w:delText>
        </w:r>
        <w:r w:rsidR="00895B63" w:rsidRPr="00604EDE" w:rsidDel="00437988">
          <w:rPr>
            <w:rFonts w:ascii="Times New Roman" w:hAnsi="Times New Roman" w:cs="Times New Roman"/>
            <w:sz w:val="24"/>
            <w:szCs w:val="24"/>
          </w:rPr>
          <w:delText xml:space="preserve">). For the 19 herds with available DHIA test-day data, the mean </w:delText>
        </w:r>
        <w:r w:rsidR="00C53F25"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593C05" w:rsidDel="00437988">
          <w:rPr>
            <w:rFonts w:ascii="Times New Roman" w:hAnsi="Times New Roman" w:cs="Times New Roman"/>
            <w:sz w:val="24"/>
            <w:szCs w:val="24"/>
          </w:rPr>
          <w:delText>newly elevated</w:delText>
        </w:r>
        <w:r w:rsidR="00AA176D" w:rsidRPr="00604EDE" w:rsidDel="00437988">
          <w:rPr>
            <w:rFonts w:ascii="Times New Roman" w:hAnsi="Times New Roman" w:cs="Times New Roman"/>
            <w:sz w:val="24"/>
            <w:szCs w:val="24"/>
          </w:rPr>
          <w:delText xml:space="preserve">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5.7 (</w:delText>
        </w:r>
        <w:r w:rsidR="0005019B" w:rsidRPr="00086443" w:rsidDel="00437988">
          <w:rPr>
            <w:rFonts w:ascii="Times New Roman" w:hAnsi="Times New Roman" w:cs="Times New Roman"/>
            <w:color w:val="000000"/>
          </w:rPr>
          <w:delText>4.2-7.3</w:delText>
        </w:r>
        <w:r w:rsidR="00895B63" w:rsidRPr="00604EDE" w:rsidDel="00437988">
          <w:rPr>
            <w:rFonts w:ascii="Times New Roman" w:hAnsi="Times New Roman" w:cs="Times New Roman"/>
            <w:sz w:val="24"/>
            <w:szCs w:val="24"/>
          </w:rPr>
          <w:delText xml:space="preserve">),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chronic</w:delText>
        </w:r>
        <w:r w:rsidR="007D51DA" w:rsidRPr="00604EDE" w:rsidDel="00437988">
          <w:rPr>
            <w:rFonts w:ascii="Times New Roman" w:hAnsi="Times New Roman" w:cs="Times New Roman"/>
            <w:sz w:val="24"/>
            <w:szCs w:val="24"/>
          </w:rPr>
          <w:delText>ally</w:delText>
        </w:r>
        <w:r w:rsidR="00CA664F" w:rsidDel="00437988">
          <w:rPr>
            <w:rFonts w:ascii="Times New Roman" w:hAnsi="Times New Roman" w:cs="Times New Roman"/>
            <w:sz w:val="24"/>
            <w:szCs w:val="24"/>
          </w:rPr>
          <w:delText xml:space="preserve">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13.6 (</w:delText>
        </w:r>
        <w:r w:rsidR="0005019B" w:rsidRPr="00086443" w:rsidDel="00437988">
          <w:rPr>
            <w:rFonts w:ascii="Times New Roman" w:hAnsi="Times New Roman" w:cs="Times New Roman"/>
            <w:color w:val="000000"/>
          </w:rPr>
          <w:delText>11.2-16.1</w:delText>
        </w:r>
        <w:r w:rsidR="00895B63" w:rsidRPr="00604EDE" w:rsidDel="00437988">
          <w:rPr>
            <w:rFonts w:ascii="Times New Roman" w:hAnsi="Times New Roman" w:cs="Times New Roman"/>
            <w:sz w:val="24"/>
            <w:szCs w:val="24"/>
          </w:rPr>
          <w:delText xml:space="preserve">), and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2</w:delText>
        </w:r>
        <w:r w:rsidR="00296614" w:rsidDel="00437988">
          <w:rPr>
            <w:rFonts w:ascii="Times New Roman" w:hAnsi="Times New Roman" w:cs="Times New Roman"/>
            <w:sz w:val="24"/>
            <w:szCs w:val="24"/>
          </w:rPr>
          <w:delText>4.9</w:delText>
        </w:r>
        <w:r w:rsidR="00895B63" w:rsidRPr="00604EDE" w:rsidDel="00437988">
          <w:rPr>
            <w:rFonts w:ascii="Times New Roman" w:hAnsi="Times New Roman" w:cs="Times New Roman"/>
            <w:sz w:val="24"/>
            <w:szCs w:val="24"/>
          </w:rPr>
          <w:delText xml:space="preserve"> (</w:delText>
        </w:r>
        <w:r w:rsidR="00296614" w:rsidRPr="00086443" w:rsidDel="00437988">
          <w:rPr>
            <w:rFonts w:ascii="Times New Roman" w:hAnsi="Times New Roman" w:cs="Times New Roman"/>
            <w:color w:val="000000"/>
          </w:rPr>
          <w:delText>21.6-28.3</w:delText>
        </w:r>
        <w:r w:rsidR="00895B63" w:rsidRPr="00604EDE" w:rsidDel="00437988">
          <w:rPr>
            <w:rFonts w:ascii="Times New Roman" w:hAnsi="Times New Roman" w:cs="Times New Roman"/>
            <w:sz w:val="24"/>
            <w:szCs w:val="24"/>
          </w:rPr>
          <w:delText>). For the 18 herds with available data, mean standardized 150-day milk was 50 pounds (</w:delText>
        </w:r>
        <w:r w:rsidR="00296614" w:rsidRPr="00086443" w:rsidDel="00437988">
          <w:rPr>
            <w:rFonts w:ascii="Times New Roman" w:hAnsi="Times New Roman" w:cs="Times New Roman"/>
            <w:color w:val="000000"/>
          </w:rPr>
          <w:delText>45.7-54.3</w:delText>
        </w:r>
        <w:r w:rsidR="00895B63" w:rsidRPr="00604EDE" w:rsidDel="00437988">
          <w:rPr>
            <w:rFonts w:ascii="Times New Roman" w:hAnsi="Times New Roman" w:cs="Times New Roman"/>
            <w:sz w:val="24"/>
            <w:szCs w:val="24"/>
          </w:rPr>
          <w:delText xml:space="preserve">). </w:delText>
        </w:r>
        <w:r w:rsidR="0053123E" w:rsidDel="00437988">
          <w:rPr>
            <w:rFonts w:ascii="Times New Roman" w:hAnsi="Times New Roman" w:cs="Times New Roman"/>
            <w:sz w:val="24"/>
            <w:szCs w:val="24"/>
          </w:rPr>
          <w:delText>A</w:delText>
        </w:r>
        <w:r w:rsidR="0053123E" w:rsidRPr="00604EDE" w:rsidDel="00437988">
          <w:rPr>
            <w:rFonts w:ascii="Times New Roman" w:hAnsi="Times New Roman" w:cs="Times New Roman"/>
            <w:sz w:val="24"/>
            <w:szCs w:val="24"/>
          </w:rPr>
          <w:delText xml:space="preserve">verage </w:delText>
        </w:r>
        <w:r w:rsidR="0053123E" w:rsidDel="00437988">
          <w:rPr>
            <w:rFonts w:ascii="Times New Roman" w:hAnsi="Times New Roman" w:cs="Times New Roman"/>
            <w:sz w:val="24"/>
            <w:szCs w:val="24"/>
          </w:rPr>
          <w:delText>SCS</w:delText>
        </w:r>
        <w:r w:rsidR="0053123E" w:rsidRPr="00604EDE" w:rsidDel="00437988">
          <w:rPr>
            <w:rFonts w:ascii="Times New Roman" w:hAnsi="Times New Roman" w:cs="Times New Roman"/>
            <w:sz w:val="24"/>
            <w:szCs w:val="24"/>
          </w:rPr>
          <w:delText xml:space="preserve"> was 2.44 (</w:delText>
        </w:r>
        <w:r w:rsidR="0053123E" w:rsidRPr="00086443" w:rsidDel="00437988">
          <w:rPr>
            <w:rFonts w:ascii="Times New Roman" w:hAnsi="Times New Roman" w:cs="Times New Roman"/>
            <w:color w:val="000000"/>
          </w:rPr>
          <w:delText>2.26-2.62</w:delText>
        </w:r>
        <w:r w:rsidR="0053123E" w:rsidRPr="00604EDE" w:rsidDel="00437988">
          <w:rPr>
            <w:rFonts w:ascii="Times New Roman" w:hAnsi="Times New Roman" w:cs="Times New Roman"/>
            <w:sz w:val="24"/>
            <w:szCs w:val="24"/>
          </w:rPr>
          <w:delText>)</w:delText>
        </w:r>
        <w:r w:rsidR="0053123E" w:rsidDel="00437988">
          <w:rPr>
            <w:rFonts w:ascii="Times New Roman" w:hAnsi="Times New Roman" w:cs="Times New Roman"/>
            <w:sz w:val="24"/>
            <w:szCs w:val="24"/>
          </w:rPr>
          <w:delText xml:space="preserve"> f</w:delText>
        </w:r>
        <w:r w:rsidR="00895B63" w:rsidRPr="00604EDE" w:rsidDel="00437988">
          <w:rPr>
            <w:rFonts w:ascii="Times New Roman" w:hAnsi="Times New Roman" w:cs="Times New Roman"/>
            <w:sz w:val="24"/>
            <w:szCs w:val="24"/>
          </w:rPr>
          <w:delText>or the 20 herds with available</w:delText>
        </w:r>
        <w:r w:rsidR="0010405F" w:rsidRPr="00604EDE" w:rsidDel="00437988">
          <w:rPr>
            <w:rFonts w:ascii="Times New Roman" w:hAnsi="Times New Roman" w:cs="Times New Roman"/>
            <w:sz w:val="24"/>
            <w:szCs w:val="24"/>
          </w:rPr>
          <w:delText xml:space="preserve"> cow-level test</w:delText>
        </w:r>
        <w:r w:rsidR="00895B63" w:rsidRPr="00604EDE" w:rsidDel="00437988">
          <w:rPr>
            <w:rFonts w:ascii="Times New Roman" w:hAnsi="Times New Roman" w:cs="Times New Roman"/>
            <w:sz w:val="24"/>
            <w:szCs w:val="24"/>
          </w:rPr>
          <w:delText xml:space="preserve"> data</w:delText>
        </w:r>
        <w:r w:rsidR="005A4757" w:rsidDel="00437988">
          <w:rPr>
            <w:rFonts w:ascii="Times New Roman" w:hAnsi="Times New Roman" w:cs="Times New Roman"/>
            <w:sz w:val="24"/>
            <w:szCs w:val="24"/>
          </w:rPr>
          <w:delText>.</w:delText>
        </w:r>
      </w:del>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tiestall farms (n = 10), and 2.15 (1.93-2.37) for freestall farms (n = 6).</w:t>
      </w:r>
      <w:ins w:id="347" w:author="Caitlin Jeffrey" w:date="2023-11-22T12:24:00Z">
        <w:r w:rsidR="00FF56B5">
          <w:rPr>
            <w:rFonts w:ascii="Times New Roman" w:hAnsi="Times New Roman" w:cs="Times New Roman"/>
            <w:sz w:val="24"/>
            <w:szCs w:val="24"/>
          </w:rPr>
          <w:t xml:space="preserve"> </w:t>
        </w:r>
      </w:ins>
      <w:ins w:id="348" w:author="Caitlin Jeffrey" w:date="2023-11-22T12:25:00Z">
        <w:r w:rsidR="00FF56B5">
          <w:rPr>
            <w:rFonts w:ascii="Times New Roman" w:hAnsi="Times New Roman" w:cs="Times New Roman"/>
            <w:sz w:val="24"/>
            <w:szCs w:val="24"/>
          </w:rPr>
          <w:t>Mean udder hygiene score did not differ by facility</w:t>
        </w:r>
        <w:r w:rsidR="00103676">
          <w:rPr>
            <w:rFonts w:ascii="Times New Roman" w:hAnsi="Times New Roman" w:cs="Times New Roman"/>
            <w:sz w:val="24"/>
            <w:szCs w:val="24"/>
          </w:rPr>
          <w:t xml:space="preserve"> type. </w:t>
        </w:r>
      </w:ins>
      <w:r w:rsidRPr="00604EDE">
        <w:rPr>
          <w:rFonts w:ascii="Times New Roman" w:hAnsi="Times New Roman" w:cs="Times New Roman"/>
          <w:sz w:val="24"/>
          <w:szCs w:val="24"/>
        </w:rPr>
        <w:t>The overall mean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tiestall farms, and 32% (20-44) for freestall farms. </w:t>
      </w:r>
      <w:ins w:id="349" w:author="Caitlin Jeffrey" w:date="2023-11-22T12:25:00Z">
        <w:r w:rsidR="00103676">
          <w:rPr>
            <w:rFonts w:ascii="Times New Roman" w:hAnsi="Times New Roman" w:cs="Times New Roman"/>
            <w:sz w:val="24"/>
            <w:szCs w:val="24"/>
          </w:rPr>
          <w:t>The proportion of cows with dirty udders did not differ by facility type.</w:t>
        </w:r>
      </w:ins>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350"/>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350"/>
      <w:r w:rsidRPr="003C6F06">
        <w:rPr>
          <w:rStyle w:val="CommentReference"/>
          <w:rFonts w:ascii="Times New Roman" w:eastAsiaTheme="minorEastAsia" w:hAnsi="Times New Roman" w:cs="Times New Roman"/>
          <w:sz w:val="24"/>
          <w:szCs w:val="24"/>
        </w:rPr>
        <w:commentReference w:id="350"/>
      </w:r>
    </w:p>
    <w:p w14:paraId="48EBE274" w14:textId="05C3C7B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newSC</w:t>
      </w:r>
      <w:r w:rsidR="003F38AD">
        <w:t>S</w:t>
      </w:r>
      <w:r w:rsidR="0046753C">
        <w:t>, chronSC</w:t>
      </w:r>
      <w:r w:rsidR="003F38AD">
        <w:t>S</w:t>
      </w:r>
      <w:r w:rsidR="0046753C">
        <w:t>, and elevSC</w:t>
      </w:r>
      <w:r w:rsidR="003F38AD">
        <w:t>S</w:t>
      </w:r>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661870">
        <w:t xml:space="preserve">n = 18; </w:t>
      </w:r>
      <w:r w:rsidR="00195FCA">
        <w:t>group sizes: FS = 6, TS = 8, BP = 4).</w:t>
      </w:r>
      <w:r w:rsidR="00B07D3A">
        <w:t xml:space="preserve"> </w:t>
      </w:r>
    </w:p>
    <w:p w14:paraId="1F5322C0" w14:textId="00488F4F" w:rsidR="00AE3695" w:rsidRPr="00F83D50" w:rsidRDefault="00AE3695" w:rsidP="00AE3695">
      <w:pPr>
        <w:pStyle w:val="ListParagraph"/>
        <w:spacing w:line="480" w:lineRule="auto"/>
        <w:ind w:left="0" w:firstLine="720"/>
        <w:rPr>
          <w:i/>
          <w:iCs/>
        </w:rPr>
      </w:pPr>
      <w:r>
        <w:rPr>
          <w:i/>
          <w:iCs/>
        </w:rPr>
        <w:lastRenderedPageBreak/>
        <w:t>Bulk tank milk quality</w:t>
      </w:r>
      <w:r w:rsidR="00A21FB8">
        <w:rPr>
          <w:i/>
          <w:iCs/>
        </w:rPr>
        <w:t xml:space="preserve"> outcomes</w:t>
      </w:r>
    </w:p>
    <w:p w14:paraId="1B8CABA6" w14:textId="547CB787" w:rsidR="00AE3695" w:rsidRDefault="0027084B" w:rsidP="00A305CE">
      <w:pPr>
        <w:pStyle w:val="ListParagraph"/>
        <w:spacing w:line="480" w:lineRule="auto"/>
        <w:ind w:left="0" w:firstLine="720"/>
      </w:pPr>
      <w:r>
        <w:t>There was n</w:t>
      </w:r>
      <w:r w:rsidR="00AB2CB3" w:rsidRPr="00B833C9">
        <w:t>o difference in cfu count between the three facility types</w:t>
      </w:r>
      <w:r>
        <w:t xml:space="preserve"> for any of the four</w:t>
      </w:r>
      <w:r w:rsidR="004E48AE">
        <w:t xml:space="preserve"> bacteria</w:t>
      </w:r>
      <w:r w:rsidR="005116BD">
        <w:t>l</w:t>
      </w:r>
      <w:r w:rsidR="004E48AE">
        <w:t xml:space="preserve"> group</w:t>
      </w:r>
      <w:r w:rsidR="005116BD">
        <w:t xml:space="preserve">s measured </w:t>
      </w:r>
      <w:r w:rsidR="00AB2CB3" w:rsidRPr="00B833C9">
        <w:t xml:space="preserve">(Table </w:t>
      </w:r>
      <w:r w:rsidR="000969AB">
        <w:t>2</w:t>
      </w:r>
      <w:r w:rsidR="00AB2CB3" w:rsidRPr="00B833C9">
        <w:t>).</w:t>
      </w:r>
      <w:r w:rsidR="00AB2CB3">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but </w:t>
      </w:r>
      <w:r w:rsidR="004F0926">
        <w:t xml:space="preserve">all </w:t>
      </w:r>
      <w:r w:rsidR="008D6EE3">
        <w:t>suffered from over-parametrization</w:t>
      </w:r>
      <w:r w:rsidR="00EC4A02">
        <w:t xml:space="preserve"> even when data was log transformed</w:t>
      </w:r>
      <w:r w:rsidR="00B833C9">
        <w:t xml:space="preserve"> and were not pursued further. </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performed culture of mastitic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r w:rsidR="003E1DD5">
        <w:t>newSC</w:t>
      </w:r>
      <w:r w:rsidR="0038544D">
        <w:t>S</w:t>
      </w:r>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with newSCS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&lt;0.20 with chronSCS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chronSCS</w:t>
      </w:r>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r>
        <w:t>elevSCS</w:t>
      </w:r>
      <w:r w:rsidR="00AB241D">
        <w:t>.</w:t>
      </w:r>
      <w:r w:rsidR="00540B9D">
        <w:t xml:space="preserve"> </w:t>
      </w:r>
      <w:r w:rsidR="00AB7494">
        <w:t xml:space="preserve">Facility type (forced), bedding amendment, and mean hygiene were retained in the </w:t>
      </w:r>
      <w:r w:rsidR="00AB7494">
        <w:lastRenderedPageBreak/>
        <w:t>final mul</w:t>
      </w:r>
      <w:r w:rsidR="007B4FBA">
        <w:t xml:space="preserve">tivariable model. </w:t>
      </w:r>
      <w:r w:rsidR="00367DD9">
        <w:t>Facility type was not associated with elevSCS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r>
        <w:t>A</w:t>
      </w:r>
      <w:r w:rsidR="00222F94">
        <w:t>ir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checked for cases of clinical mastitis by both examining the udder and forestripping</w:t>
      </w:r>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commentRangeStart w:id="351"/>
      <w:r w:rsidRPr="003C6F06">
        <w:rPr>
          <w:rFonts w:ascii="Times New Roman" w:hAnsi="Times New Roman" w:cs="Times New Roman"/>
          <w:b/>
          <w:bCs/>
          <w:sz w:val="24"/>
          <w:szCs w:val="24"/>
        </w:rPr>
        <w:lastRenderedPageBreak/>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352"/>
      <w:commentRangeEnd w:id="352"/>
      <w:r w:rsidR="008034F5" w:rsidRPr="003C6F06">
        <w:rPr>
          <w:rStyle w:val="CommentReference"/>
          <w:rFonts w:ascii="Times New Roman" w:eastAsiaTheme="minorEastAsia" w:hAnsi="Times New Roman" w:cs="Times New Roman"/>
          <w:sz w:val="24"/>
          <w:szCs w:val="24"/>
        </w:rPr>
        <w:commentReference w:id="352"/>
      </w:r>
      <w:commentRangeEnd w:id="351"/>
      <w:r w:rsidR="00C50090">
        <w:rPr>
          <w:rStyle w:val="CommentReference"/>
          <w:rFonts w:eastAsiaTheme="minorEastAsia"/>
        </w:rPr>
        <w:commentReference w:id="351"/>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freestall and tiestall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CB706A">
        <w:rPr>
          <w:rFonts w:ascii="Times New Roman" w:hAnsi="Times New Roman" w:cs="Times New Roman"/>
          <w:sz w:val="24"/>
          <w:szCs w:val="24"/>
        </w:rPr>
        <w:t>S</w:t>
      </w:r>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r w:rsidR="009B3369">
        <w:rPr>
          <w:rFonts w:ascii="Times New Roman" w:hAnsi="Times New Roman" w:cs="Times New Roman"/>
          <w:sz w:val="24"/>
          <w:szCs w:val="24"/>
        </w:rPr>
        <w:t>newSC</w:t>
      </w:r>
      <w:r w:rsidR="00CB706A">
        <w:rPr>
          <w:rFonts w:ascii="Times New Roman" w:hAnsi="Times New Roman" w:cs="Times New Roman"/>
          <w:sz w:val="24"/>
          <w:szCs w:val="24"/>
        </w:rPr>
        <w:t>S</w:t>
      </w:r>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r w:rsidR="009B3369">
        <w:rPr>
          <w:rFonts w:ascii="Times New Roman" w:hAnsi="Times New Roman" w:cs="Times New Roman"/>
          <w:sz w:val="24"/>
          <w:szCs w:val="24"/>
        </w:rPr>
        <w:t>chronSC</w:t>
      </w:r>
      <w:r w:rsidR="007C7796">
        <w:rPr>
          <w:rFonts w:ascii="Times New Roman" w:hAnsi="Times New Roman" w:cs="Times New Roman"/>
          <w:sz w:val="24"/>
          <w:szCs w:val="24"/>
        </w:rPr>
        <w:t>S</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7C7796">
        <w:rPr>
          <w:rFonts w:ascii="Times New Roman" w:hAnsi="Times New Roman" w:cs="Times New Roman"/>
          <w:sz w:val="24"/>
          <w:szCs w:val="24"/>
        </w:rPr>
        <w:t>S</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r w:rsidR="009B3369">
        <w:rPr>
          <w:rFonts w:ascii="Times New Roman" w:hAnsi="Times New Roman" w:cs="Times New Roman"/>
          <w:sz w:val="24"/>
          <w:szCs w:val="24"/>
        </w:rPr>
        <w:t>newSC</w:t>
      </w:r>
      <w:r w:rsidR="00BE5F67">
        <w:rPr>
          <w:rFonts w:ascii="Times New Roman" w:hAnsi="Times New Roman" w:cs="Times New Roman"/>
          <w:sz w:val="24"/>
          <w:szCs w:val="24"/>
        </w:rPr>
        <w:t>S</w:t>
      </w:r>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r w:rsidR="009B3369">
        <w:rPr>
          <w:rFonts w:ascii="Times New Roman" w:hAnsi="Times New Roman" w:cs="Times New Roman"/>
          <w:sz w:val="24"/>
          <w:szCs w:val="24"/>
        </w:rPr>
        <w:t>chronSC</w:t>
      </w:r>
      <w:r w:rsidR="00BE5F67">
        <w:rPr>
          <w:rFonts w:ascii="Times New Roman" w:hAnsi="Times New Roman" w:cs="Times New Roman"/>
          <w:sz w:val="24"/>
          <w:szCs w:val="24"/>
        </w:rPr>
        <w:t>S</w:t>
      </w:r>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8CE3160"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ins w:id="353" w:author="Caitlin Jeffrey" w:date="2023-11-20T09:33:00Z">
        <w:r w:rsidR="00654C63">
          <w:rPr>
            <w:rFonts w:ascii="Times New Roman" w:hAnsi="Times New Roman" w:cs="Times New Roman"/>
            <w:sz w:val="24"/>
            <w:szCs w:val="24"/>
          </w:rPr>
          <w:t>erage</w:t>
        </w:r>
      </w:ins>
      <w:del w:id="354" w:author="Caitlin Jeffrey" w:date="2023-11-20T09:33:00Z">
        <w:r w:rsidR="00066F4A" w:rsidDel="00654C63">
          <w:rPr>
            <w:rFonts w:ascii="Times New Roman" w:hAnsi="Times New Roman" w:cs="Times New Roman"/>
            <w:sz w:val="24"/>
            <w:szCs w:val="24"/>
          </w:rPr>
          <w:delText>g.</w:delText>
        </w:r>
      </w:del>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355"/>
      <w:r w:rsidRPr="00604EDE">
        <w:rPr>
          <w:rFonts w:ascii="Times New Roman" w:hAnsi="Times New Roman" w:cs="Times New Roman"/>
          <w:b/>
          <w:sz w:val="24"/>
          <w:szCs w:val="24"/>
        </w:rPr>
        <w:t>Discussion</w:t>
      </w:r>
      <w:commentRangeStart w:id="356"/>
      <w:commentRangeEnd w:id="356"/>
      <w:r w:rsidRPr="00604EDE">
        <w:rPr>
          <w:rStyle w:val="CommentReference"/>
          <w:rFonts w:eastAsiaTheme="minorEastAsia"/>
        </w:rPr>
        <w:commentReference w:id="356"/>
      </w:r>
      <w:commentRangeEnd w:id="355"/>
      <w:r w:rsidR="00911141">
        <w:rPr>
          <w:rStyle w:val="CommentReference"/>
          <w:rFonts w:eastAsiaTheme="minorEastAsia"/>
        </w:rPr>
        <w:commentReference w:id="355"/>
      </w:r>
    </w:p>
    <w:p w14:paraId="2E422F1C" w14:textId="1F2C72B1"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tiestall</w:t>
      </w:r>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freestall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udder health and hygiene on bedded </w:t>
      </w:r>
      <w:r w:rsidR="00506016" w:rsidRPr="00C30348">
        <w:rPr>
          <w:rFonts w:ascii="Times New Roman" w:hAnsi="Times New Roman" w:cs="Times New Roman"/>
          <w:sz w:val="24"/>
          <w:szCs w:val="24"/>
        </w:rPr>
        <w:lastRenderedPageBreak/>
        <w:t>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commentRangeStart w:id="357"/>
      <w:r>
        <w:rPr>
          <w:b/>
          <w:bCs/>
        </w:rPr>
        <w:t>Objective 1</w:t>
      </w:r>
      <w:commentRangeEnd w:id="357"/>
      <w:r>
        <w:rPr>
          <w:rStyle w:val="CommentReference"/>
          <w:rFonts w:asciiTheme="minorHAnsi" w:eastAsiaTheme="minorEastAsia" w:hAnsiTheme="minorHAnsi" w:cstheme="minorBidi"/>
        </w:rPr>
        <w:commentReference w:id="357"/>
      </w:r>
      <w:r>
        <w:rPr>
          <w:b/>
          <w:bCs/>
        </w:rPr>
        <w:t>:</w:t>
      </w:r>
      <w:commentRangeStart w:id="358"/>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358"/>
      <w:r w:rsidR="00C3036E">
        <w:rPr>
          <w:rStyle w:val="CommentReference"/>
          <w:rFonts w:asciiTheme="minorHAnsi" w:eastAsiaTheme="minorEastAsia" w:hAnsiTheme="minorHAnsi" w:cstheme="minorBidi"/>
        </w:rPr>
        <w:commentReference w:id="358"/>
      </w:r>
    </w:p>
    <w:p w14:paraId="3F0B3B7A" w14:textId="37DD941A"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Barberg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w:t>
      </w:r>
      <w:r w:rsidR="00846DD9">
        <w:rPr>
          <w:rFonts w:ascii="Times New Roman" w:hAnsi="Times New Roman" w:cs="Times New Roman"/>
          <w:sz w:val="24"/>
          <w:szCs w:val="24"/>
        </w:rPr>
        <w:lastRenderedPageBreak/>
        <w:t xml:space="preserve">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r w:rsidR="0038164C" w:rsidRPr="0038164C">
        <w:rPr>
          <w:rFonts w:ascii="Times New Roman" w:hAnsi="Times New Roman" w:cs="Times New Roman"/>
          <w:sz w:val="24"/>
          <w:szCs w:val="24"/>
        </w:rPr>
        <w:t>Jayarao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73CB02B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r w:rsidR="00367BB8">
        <w:rPr>
          <w:rFonts w:ascii="Times New Roman" w:hAnsi="Times New Roman" w:cs="Times New Roman"/>
          <w:sz w:val="24"/>
          <w:szCs w:val="24"/>
        </w:rPr>
        <w:t>cfu</w:t>
      </w:r>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r w:rsidR="00BB4389">
        <w:rPr>
          <w:rFonts w:ascii="Times New Roman" w:hAnsi="Times New Roman" w:cs="Times New Roman"/>
          <w:i/>
          <w:iCs/>
          <w:sz w:val="24"/>
          <w:szCs w:val="24"/>
        </w:rPr>
        <w:t xml:space="preserve">Staph.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359"/>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359"/>
      <w:r w:rsidR="002B1D5E">
        <w:rPr>
          <w:rStyle w:val="CommentReference"/>
          <w:rFonts w:eastAsiaTheme="minorEastAsia"/>
        </w:rPr>
        <w:commentReference w:id="359"/>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w:t>
      </w:r>
      <w:r w:rsidR="004243F0" w:rsidRPr="006F26B9">
        <w:rPr>
          <w:rFonts w:ascii="Times New Roman" w:hAnsi="Times New Roman" w:cs="Times New Roman"/>
          <w:sz w:val="24"/>
          <w:szCs w:val="24"/>
        </w:rPr>
        <w:lastRenderedPageBreak/>
        <w:t xml:space="preserve">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counts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for six farms, and Lobeck et al. 2012 reported a mean of 911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Barberg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tiestalls, freestalls, and bedded packs in the current study.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r w:rsidR="00367BB8">
        <w:rPr>
          <w:rFonts w:ascii="Times New Roman" w:hAnsi="Times New Roman" w:cs="Times New Roman"/>
          <w:sz w:val="24"/>
          <w:szCs w:val="24"/>
        </w:rPr>
        <w:t>cfu</w:t>
      </w:r>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7E5183">
        <w:rPr>
          <w:rFonts w:ascii="Times New Roman" w:hAnsi="Times New Roman" w:cs="Times New Roman"/>
          <w:sz w:val="24"/>
          <w:szCs w:val="24"/>
        </w:rPr>
        <w:t xml:space="preserve">Coliform counts did not differ between the three facility types. </w:t>
      </w:r>
      <w:r w:rsidRPr="00604EDE">
        <w:rPr>
          <w:rFonts w:ascii="Times New Roman" w:hAnsi="Times New Roman" w:cs="Times New Roman"/>
          <w:sz w:val="24"/>
          <w:szCs w:val="24"/>
        </w:rPr>
        <w:t xml:space="preserve">Bedded pack farms in the current study had very low coliform counts in BTM (1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0-3), similar to those found for three compost bedded pack farms in a Brazilian study (2.8 </w:t>
      </w:r>
      <w:r w:rsidR="00367BB8">
        <w:rPr>
          <w:rFonts w:ascii="Times New Roman" w:hAnsi="Times New Roman" w:cs="Times New Roman"/>
          <w:sz w:val="24"/>
          <w:szCs w:val="24"/>
        </w:rPr>
        <w:t>cfu</w:t>
      </w:r>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w:t>
      </w:r>
      <w:r w:rsidRPr="00604EDE">
        <w:rPr>
          <w:rFonts w:ascii="Times New Roman" w:hAnsi="Times New Roman" w:cs="Times New Roman"/>
          <w:sz w:val="24"/>
          <w:szCs w:val="24"/>
        </w:rPr>
        <w:lastRenderedPageBreak/>
        <w:t xml:space="preserve">facility in the United States. Coliform counts for bedded packs in Minnesota in the winter ranged from 15-1,128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r w:rsidR="00367BB8">
        <w:rPr>
          <w:rFonts w:ascii="Times New Roman" w:hAnsi="Times New Roman" w:cs="Times New Roman"/>
          <w:sz w:val="24"/>
          <w:szCs w:val="24"/>
        </w:rPr>
        <w:t>cfu</w:t>
      </w:r>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Although sampled during summer months, Barberg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0-21) and the six bedded packs described in Lobeck et al. 2012 (6.2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fairly low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6 farms BTM negative) and Barberg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360"/>
      <w:r w:rsidRPr="00604EDE">
        <w:rPr>
          <w:rFonts w:ascii="Times New Roman" w:hAnsi="Times New Roman" w:cs="Times New Roman"/>
          <w:sz w:val="24"/>
          <w:szCs w:val="24"/>
        </w:rPr>
        <w:t xml:space="preserve">18 Minnesota farms </w:t>
      </w:r>
      <w:commentRangeEnd w:id="360"/>
      <w:r w:rsidR="000C26E4">
        <w:rPr>
          <w:rStyle w:val="CommentReference"/>
          <w:rFonts w:eastAsiaTheme="minorEastAsia"/>
        </w:rPr>
        <w:commentReference w:id="360"/>
      </w:r>
      <w:r w:rsidRPr="00604EDE">
        <w:rPr>
          <w:rFonts w:ascii="Times New Roman" w:hAnsi="Times New Roman" w:cs="Times New Roman"/>
          <w:sz w:val="24"/>
          <w:szCs w:val="24"/>
        </w:rPr>
        <w:t xml:space="preserve">described in Shane et al. 2010 (43.6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14-73; vs. 17.3 </w:t>
      </w:r>
      <w:r w:rsidR="00367BB8">
        <w:rPr>
          <w:rFonts w:ascii="Times New Roman" w:hAnsi="Times New Roman" w:cs="Times New Roman"/>
          <w:sz w:val="24"/>
          <w:szCs w:val="24"/>
        </w:rPr>
        <w:t>cfu</w:t>
      </w:r>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cfu count between bedded packs, tiestalls, and freestalls.</w:t>
      </w:r>
    </w:p>
    <w:p w14:paraId="264AD6EF" w14:textId="7B8EFFAC"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w:t>
      </w:r>
      <w:r w:rsidRPr="00604EDE">
        <w:rPr>
          <w:rFonts w:ascii="Times New Roman" w:hAnsi="Times New Roman" w:cs="Times New Roman"/>
          <w:sz w:val="24"/>
          <w:szCs w:val="24"/>
        </w:rPr>
        <w:lastRenderedPageBreak/>
        <w:t xml:space="preserve">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361"/>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361"/>
      <w:r w:rsidR="004A30F3">
        <w:rPr>
          <w:rStyle w:val="CommentReference"/>
          <w:rFonts w:eastAsiaTheme="minorEastAsia"/>
        </w:rPr>
        <w:commentReference w:id="361"/>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r w:rsidR="009354A5" w:rsidRPr="009354A5">
        <w:rPr>
          <w:rFonts w:ascii="Times New Roman" w:hAnsi="Times New Roman" w:cs="Times New Roman"/>
          <w:sz w:val="24"/>
          <w:szCs w:val="24"/>
        </w:rPr>
        <w:t>Elmoslemany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elevSCS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chronSCS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newSCS</w:t>
      </w:r>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Barberg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w:t>
      </w:r>
      <w:r w:rsidRPr="00604EDE">
        <w:rPr>
          <w:rFonts w:ascii="Times New Roman" w:hAnsi="Times New Roman" w:cs="Times New Roman"/>
          <w:sz w:val="24"/>
          <w:szCs w:val="24"/>
        </w:rPr>
        <w:lastRenderedPageBreak/>
        <w:t xml:space="preserve">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r w:rsidRPr="00604EDE">
        <w:rPr>
          <w:rFonts w:ascii="Times New Roman" w:hAnsi="Times New Roman" w:cs="Times New Roman"/>
          <w:sz w:val="24"/>
          <w:szCs w:val="24"/>
        </w:rPr>
        <w:t>Barberg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for herds in the current study 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freestall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169ABB6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0D60A699" w:rsidR="00FD1F5E" w:rsidRPr="006E592D" w:rsidRDefault="00CF0519" w:rsidP="00981DCC">
      <w:pPr>
        <w:autoSpaceDE w:val="0"/>
        <w:autoSpaceDN w:val="0"/>
        <w:adjustRightInd w:val="0"/>
        <w:spacing w:line="480" w:lineRule="auto"/>
        <w:ind w:firstLine="720"/>
        <w:rPr>
          <w:rFonts w:ascii="Times New Roman" w:hAnsi="Times New Roman" w:cs="Times New Roman"/>
          <w:sz w:val="24"/>
          <w:szCs w:val="24"/>
        </w:rPr>
      </w:pPr>
      <w:moveFromRangeStart w:id="362" w:author="Caitlin Jeffrey" w:date="2023-11-20T09:35:00Z" w:name="move151365369"/>
      <w:moveFrom w:id="363" w:author="Caitlin Jeffrey" w:date="2023-11-20T09:35:00Z">
        <w:r w:rsidDel="00AA537D">
          <w:rPr>
            <w:rFonts w:ascii="Times New Roman" w:hAnsi="Times New Roman" w:cs="Times New Roman"/>
            <w:sz w:val="24"/>
            <w:szCs w:val="24"/>
          </w:rPr>
          <w:t>There was</w:t>
        </w:r>
        <w:r w:rsidRPr="00604EDE" w:rsidDel="00AA537D">
          <w:rPr>
            <w:rFonts w:ascii="Times New Roman" w:hAnsi="Times New Roman" w:cs="Times New Roman"/>
            <w:sz w:val="24"/>
            <w:szCs w:val="24"/>
          </w:rPr>
          <w:t xml:space="preserve"> no difference in </w:t>
        </w:r>
        <w:r w:rsidDel="00AA537D">
          <w:rPr>
            <w:rFonts w:ascii="Times New Roman" w:hAnsi="Times New Roman" w:cs="Times New Roman"/>
            <w:sz w:val="24"/>
            <w:szCs w:val="24"/>
          </w:rPr>
          <w:t xml:space="preserve">the two </w:t>
        </w:r>
        <w:r w:rsidRPr="00604EDE" w:rsidDel="00AA537D">
          <w:rPr>
            <w:rFonts w:ascii="Times New Roman" w:hAnsi="Times New Roman" w:cs="Times New Roman"/>
            <w:sz w:val="24"/>
            <w:szCs w:val="24"/>
          </w:rPr>
          <w:t>udder hygiene measures</w:t>
        </w:r>
        <w:r w:rsidDel="00AA537D">
          <w:rPr>
            <w:rFonts w:ascii="Times New Roman" w:hAnsi="Times New Roman" w:cs="Times New Roman"/>
            <w:sz w:val="24"/>
            <w:szCs w:val="24"/>
          </w:rPr>
          <w:t xml:space="preserve"> </w:t>
        </w:r>
        <w:r w:rsidRPr="00604EDE" w:rsidDel="00AA537D">
          <w:rPr>
            <w:rFonts w:ascii="Times New Roman" w:hAnsi="Times New Roman" w:cs="Times New Roman"/>
            <w:sz w:val="24"/>
            <w:szCs w:val="24"/>
          </w:rPr>
          <w:t>between the three facility types included in the study</w:t>
        </w:r>
        <w:r w:rsidDel="00AA537D">
          <w:rPr>
            <w:rFonts w:ascii="Times New Roman" w:hAnsi="Times New Roman" w:cs="Times New Roman"/>
            <w:sz w:val="24"/>
            <w:szCs w:val="24"/>
          </w:rPr>
          <w:t xml:space="preserve">. </w:t>
        </w:r>
      </w:moveFrom>
      <w:moveFromRangeEnd w:id="362"/>
      <w:del w:id="364" w:author="Caitlin Jeffrey" w:date="2023-11-20T09:36:00Z">
        <w:r w:rsidRPr="00604EDE" w:rsidDel="00967B22">
          <w:rPr>
            <w:rFonts w:ascii="Times New Roman" w:hAnsi="Times New Roman" w:cs="Times New Roman"/>
            <w:sz w:val="24"/>
            <w:szCs w:val="24"/>
          </w:rPr>
          <w:delText xml:space="preserve">This finding </w:delText>
        </w:r>
      </w:del>
      <w:moveToRangeStart w:id="365" w:author="Caitlin Jeffrey" w:date="2023-11-20T09:35:00Z" w:name="move151365369"/>
      <w:moveTo w:id="366" w:author="Caitlin Jeffrey" w:date="2023-11-20T09:35:00Z">
        <w:del w:id="367" w:author="Caitlin Jeffrey" w:date="2023-11-20T09:36:00Z">
          <w:r w:rsidR="00AA537D" w:rsidDel="00967B22">
            <w:rPr>
              <w:rFonts w:ascii="Times New Roman" w:hAnsi="Times New Roman" w:cs="Times New Roman"/>
              <w:sz w:val="24"/>
              <w:szCs w:val="24"/>
            </w:rPr>
            <w:delText>There was</w:delText>
          </w:r>
          <w:r w:rsidR="00AA537D" w:rsidRPr="00604EDE" w:rsidDel="00967B22">
            <w:rPr>
              <w:rFonts w:ascii="Times New Roman" w:hAnsi="Times New Roman" w:cs="Times New Roman"/>
              <w:sz w:val="24"/>
              <w:szCs w:val="24"/>
            </w:rPr>
            <w:delText xml:space="preserve"> no</w:delText>
          </w:r>
        </w:del>
      </w:moveTo>
      <w:ins w:id="368" w:author="Caitlin Jeffrey" w:date="2023-11-20T09:36:00Z">
        <w:r w:rsidR="00967B22">
          <w:rPr>
            <w:rFonts w:ascii="Times New Roman" w:hAnsi="Times New Roman" w:cs="Times New Roman"/>
            <w:sz w:val="24"/>
            <w:szCs w:val="24"/>
          </w:rPr>
          <w:t>The lack of</w:t>
        </w:r>
      </w:ins>
      <w:moveTo w:id="369" w:author="Caitlin Jeffrey" w:date="2023-11-20T09:35:00Z">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del w:id="370" w:author="Caitlin Jeffrey" w:date="2023-11-20T09:36:00Z">
          <w:r w:rsidR="00AA537D" w:rsidRPr="00604EDE" w:rsidDel="00967B22">
            <w:rPr>
              <w:rFonts w:ascii="Times New Roman" w:hAnsi="Times New Roman" w:cs="Times New Roman"/>
              <w:sz w:val="24"/>
              <w:szCs w:val="24"/>
            </w:rPr>
            <w:delText xml:space="preserve"> </w:delText>
          </w:r>
        </w:del>
      </w:moveTo>
      <w:ins w:id="371" w:author="Caitlin Jeffrey" w:date="2023-11-20T09:36:00Z">
        <w:r w:rsidR="00967B22">
          <w:rPr>
            <w:rFonts w:ascii="Times New Roman" w:hAnsi="Times New Roman" w:cs="Times New Roman"/>
            <w:sz w:val="24"/>
            <w:szCs w:val="24"/>
          </w:rPr>
          <w:t xml:space="preserve"> </w:t>
        </w:r>
      </w:ins>
      <w:moveTo w:id="372" w:author="Caitlin Jeffrey" w:date="2023-11-20T09:35:00Z">
        <w:del w:id="373" w:author="Caitlin Jeffrey" w:date="2023-11-20T09:36:00Z">
          <w:r w:rsidR="00AA537D" w:rsidRPr="00604EDE" w:rsidDel="00967B22">
            <w:rPr>
              <w:rFonts w:ascii="Times New Roman" w:hAnsi="Times New Roman" w:cs="Times New Roman"/>
              <w:sz w:val="24"/>
              <w:szCs w:val="24"/>
            </w:rPr>
            <w:delText>included in the study</w:delText>
          </w:r>
          <w:r w:rsidR="00AA537D" w:rsidDel="00967B22">
            <w:rPr>
              <w:rFonts w:ascii="Times New Roman" w:hAnsi="Times New Roman" w:cs="Times New Roman"/>
              <w:sz w:val="24"/>
              <w:szCs w:val="24"/>
            </w:rPr>
            <w:delText xml:space="preserve">. </w:delText>
          </w:r>
        </w:del>
      </w:moveTo>
      <w:moveToRangeEnd w:id="365"/>
      <w:r w:rsidRPr="00604EDE">
        <w:rPr>
          <w:rFonts w:ascii="Times New Roman" w:hAnsi="Times New Roman" w:cs="Times New Roman"/>
          <w:sz w:val="24"/>
          <w:szCs w:val="24"/>
        </w:rPr>
        <w:t xml:space="preserve">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aGFuZSBldCBhbC4sIDIwMTAsIEJsYWNrIGV0IGFsLiwgMjAxMywgRWNrZWxrYW1wIGV0IGFsLiwg
MjAxNmIsIGEsIENvc3RhIGV0IGFsLiwgMjAxOCwgQWRraW5zIGV0IGFsLiwgMjAyMiwgQW5kcmFk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E547E">
        <w:rPr>
          <w:rFonts w:ascii="Times New Roman" w:hAnsi="Times New Roman" w:cs="Times New Roman"/>
          <w:sz w:val="24"/>
          <w:szCs w:val="24"/>
        </w:rPr>
        <w:instrText xml:space="preserve"> ADDIN EN.CITE </w:instrText>
      </w:r>
      <w:r w:rsidR="001E547E">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aGFuZSBldCBhbC4sIDIwMTAsIEJsYWNrIGV0IGFsLiwgMjAxMywgRWNrZWxrYW1wIGV0IGFsLiwg
MjAxNmIsIGEsIENvc3RhIGV0IGFsLiwgMjAxOCwgQWRraW5zIGV0IGFsLiwgMjAyMiwgQW5kcmFk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E547E">
        <w:rPr>
          <w:rFonts w:ascii="Times New Roman" w:hAnsi="Times New Roman" w:cs="Times New Roman"/>
          <w:sz w:val="24"/>
          <w:szCs w:val="24"/>
        </w:rPr>
        <w:instrText xml:space="preserve"> ADDIN EN.CITE.DATA </w:instrText>
      </w:r>
      <w:r w:rsidR="001E547E">
        <w:rPr>
          <w:rFonts w:ascii="Times New Roman" w:hAnsi="Times New Roman" w:cs="Times New Roman"/>
          <w:sz w:val="24"/>
          <w:szCs w:val="24"/>
        </w:rPr>
      </w:r>
      <w:r w:rsidR="001E547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E547E">
        <w:rPr>
          <w:rFonts w:ascii="Times New Roman" w:hAnsi="Times New Roman" w:cs="Times New Roman"/>
          <w:noProof/>
          <w:sz w:val="24"/>
          <w:szCs w:val="24"/>
        </w:rPr>
        <w:t>(Barberg et al., 2007b, Shane et al., 2010,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001E547E">
        <w:rPr>
          <w:rFonts w:ascii="Times New Roman" w:hAnsi="Times New Roman" w:cs="Times New Roman"/>
          <w:sz w:val="24"/>
          <w:szCs w:val="24"/>
        </w:rPr>
        <w:instrText xml:space="preserve"> ADDIN EN.CITE &lt;EndNote&gt;&lt;Cite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or confined in a tiestall barn</w:t>
      </w:r>
      <w:r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374"/>
      <w:commentRangeEnd w:id="374"/>
      <w:r w:rsidR="006D599A" w:rsidRPr="003C6F06">
        <w:rPr>
          <w:rStyle w:val="CommentReference"/>
          <w:rFonts w:eastAsiaTheme="minorEastAsia"/>
          <w:sz w:val="24"/>
          <w:szCs w:val="24"/>
        </w:rPr>
        <w:commentReference w:id="374"/>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375"/>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 xml:space="preserve">suffered from limited statistical power due to small sample sizes, the </w:t>
      </w:r>
      <w:r w:rsidRPr="0024316E">
        <w:rPr>
          <w:rFonts w:ascii="Times New Roman" w:hAnsi="Times New Roman" w:cs="Times New Roman"/>
          <w:sz w:val="24"/>
          <w:szCs w:val="24"/>
        </w:rPr>
        <w:lastRenderedPageBreak/>
        <w:t>focus of the discussion will be on trends that emerged from the univariate analysis which combined all 21 farms.</w:t>
      </w:r>
      <w:commentRangeEnd w:id="375"/>
      <w:r w:rsidR="0089310C">
        <w:rPr>
          <w:rStyle w:val="CommentReference"/>
          <w:rFonts w:eastAsiaTheme="minorEastAsia"/>
        </w:rPr>
        <w:commentReference w:id="375"/>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lastRenderedPageBreak/>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1B93C318"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w:t>
      </w:r>
      <w:r w:rsidRPr="00604EDE">
        <w:rPr>
          <w:rFonts w:ascii="Times New Roman" w:hAnsi="Times New Roman" w:cs="Times New Roman"/>
          <w:sz w:val="24"/>
          <w:szCs w:val="24"/>
        </w:rPr>
        <w:lastRenderedPageBreak/>
        <w:t>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6FF9C3AA"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376"/>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Start w:id="377"/>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377"/>
      <w:r w:rsidR="000A2897">
        <w:rPr>
          <w:rStyle w:val="CommentReference"/>
          <w:rFonts w:eastAsiaTheme="minorEastAsia"/>
        </w:rPr>
        <w:commentReference w:id="377"/>
      </w:r>
      <w:commentRangeStart w:id="378"/>
      <w:commentRangeStart w:id="379"/>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BE77C3">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 xml:space="preserve">cells/mL.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378"/>
      <w:r w:rsidR="00E8288A">
        <w:rPr>
          <w:rStyle w:val="CommentReference"/>
          <w:rFonts w:eastAsiaTheme="minorEastAsia"/>
        </w:rPr>
        <w:commentReference w:id="378"/>
      </w:r>
      <w:commentRangeEnd w:id="379"/>
      <w:r w:rsidR="00306E7A">
        <w:rPr>
          <w:rStyle w:val="CommentReference"/>
          <w:rFonts w:eastAsiaTheme="minorEastAsia"/>
        </w:rPr>
        <w:commentReference w:id="379"/>
      </w:r>
      <w:commentRangeEnd w:id="376"/>
      <w:r w:rsidR="00DA10F6">
        <w:rPr>
          <w:rStyle w:val="CommentReference"/>
          <w:rFonts w:eastAsiaTheme="minorEastAsia"/>
        </w:rPr>
        <w:commentReference w:id="376"/>
      </w:r>
    </w:p>
    <w:p w14:paraId="5E10E3AF" w14:textId="48AA82B8"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Most importantly, participating herds were not a random sample of organic 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w:t>
      </w:r>
      <w:commentRangeStart w:id="380"/>
      <w:r w:rsidR="00885C13">
        <w:rPr>
          <w:rFonts w:ascii="Times New Roman" w:hAnsi="Times New Roman" w:cs="Times New Roman"/>
          <w:sz w:val="24"/>
          <w:szCs w:val="24"/>
        </w:rPr>
        <w:t>selection bias</w:t>
      </w:r>
      <w:commentRangeEnd w:id="380"/>
      <w:r w:rsidR="008877D3">
        <w:rPr>
          <w:rStyle w:val="CommentReference"/>
          <w:rFonts w:eastAsiaTheme="minorEastAsia"/>
        </w:rPr>
        <w:commentReference w:id="380"/>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are</w:t>
      </w:r>
      <w:r w:rsidR="007177CD">
        <w:rPr>
          <w:rFonts w:ascii="Times New Roman" w:hAnsi="Times New Roman" w:cs="Times New Roman"/>
          <w:sz w:val="24"/>
          <w:szCs w:val="24"/>
        </w:rPr>
        <w:t xml:space="preserve"> 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5AF51E0E"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w:t>
      </w:r>
      <w:r w:rsidR="000B227E">
        <w:rPr>
          <w:rFonts w:ascii="Times New Roman" w:hAnsi="Times New Roman" w:cs="Times New Roman"/>
          <w:sz w:val="24"/>
          <w:szCs w:val="24"/>
        </w:rPr>
        <w:lastRenderedPageBreak/>
        <w:t xml:space="preserve">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forestripping,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7014D8">
        <w:rPr>
          <w:rFonts w:ascii="Times New Roman" w:hAnsi="Times New Roman" w:cs="Times New Roman"/>
          <w:sz w:val="24"/>
          <w:szCs w:val="24"/>
        </w:rPr>
        <w:t>there was</w:t>
      </w:r>
      <w:r w:rsidR="004C40A5" w:rsidRPr="00C226FF">
        <w:rPr>
          <w:rFonts w:ascii="Times New Roman" w:hAnsi="Times New Roman" w:cs="Times New Roman"/>
          <w:sz w:val="24"/>
          <w:szCs w:val="24"/>
        </w:rPr>
        <w:t xml:space="preserve"> limited power to identify (complete </w:t>
      </w:r>
      <w:r w:rsidR="00B75159">
        <w:rPr>
          <w:rFonts w:ascii="Times New Roman" w:hAnsi="Times New Roman" w:cs="Times New Roman"/>
          <w:sz w:val="24"/>
          <w:szCs w:val="24"/>
        </w:rPr>
        <w:t>in</w:t>
      </w:r>
      <w:r w:rsidR="00B75159" w:rsidRPr="00C226FF">
        <w:rPr>
          <w:rFonts w:ascii="Times New Roman" w:hAnsi="Times New Roman" w:cs="Times New Roman"/>
          <w:sz w:val="24"/>
          <w:szCs w:val="24"/>
        </w:rPr>
        <w:t>abi</w:t>
      </w:r>
      <w:r w:rsidR="00B75159">
        <w:rPr>
          <w:rFonts w:ascii="Times New Roman" w:hAnsi="Times New Roman" w:cs="Times New Roman"/>
          <w:sz w:val="24"/>
          <w:szCs w:val="24"/>
        </w:rPr>
        <w:t>lity</w:t>
      </w:r>
      <w:r w:rsidR="004C40A5" w:rsidRPr="00C226FF">
        <w:rPr>
          <w:rFonts w:ascii="Times New Roman" w:hAnsi="Times New Roman" w:cs="Times New Roman"/>
          <w:sz w:val="24"/>
          <w:szCs w:val="24"/>
        </w:rPr>
        <w:t xml:space="preserve"> to analyze) associations between certain practices and BTM quality</w:t>
      </w:r>
      <w:r w:rsidR="00EE7A93">
        <w:rPr>
          <w:rFonts w:ascii="Times New Roman" w:hAnsi="Times New Roman" w:cs="Times New Roman"/>
          <w:sz w:val="24"/>
          <w:szCs w:val="24"/>
        </w:rPr>
        <w:t>, udder 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commentRangeStart w:id="381"/>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particular management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commentRangeEnd w:id="381"/>
      <w:r w:rsidR="003C00FD">
        <w:rPr>
          <w:rStyle w:val="CommentReference"/>
          <w:rFonts w:eastAsiaTheme="minorEastAsia"/>
        </w:rPr>
        <w:commentReference w:id="381"/>
      </w:r>
    </w:p>
    <w:p w14:paraId="7C9C36BA" w14:textId="606F9F9D"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commentRangeStart w:id="382"/>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00A21424"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00A21424"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00A21424"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00A21424"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00A21424" w:rsidRPr="00604EDE">
        <w:rPr>
          <w:rFonts w:ascii="Times New Roman" w:hAnsi="Times New Roman" w:cs="Times New Roman"/>
          <w:sz w:val="24"/>
          <w:szCs w:val="24"/>
        </w:rPr>
        <w:t xml:space="preserve"> restrict animal movement, which is an issue of growing concern for both producers and the general public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lastRenderedPageBreak/>
        <w:t xml:space="preserve">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00A21424"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herd. Lastly, manure management and environmental stewardship is a top concern for both dairy producers and the general public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 xml:space="preserve">option for small, pasture-based farms in the Northeast both now and in the </w:t>
      </w:r>
      <w:commentRangeStart w:id="383"/>
      <w:r w:rsidR="00A21424" w:rsidRPr="00604EDE">
        <w:rPr>
          <w:rFonts w:ascii="Times New Roman" w:hAnsi="Times New Roman" w:cs="Times New Roman"/>
          <w:sz w:val="24"/>
          <w:szCs w:val="24"/>
        </w:rPr>
        <w:t>future</w:t>
      </w:r>
      <w:commentRangeEnd w:id="383"/>
      <w:r w:rsidR="000A2897">
        <w:rPr>
          <w:rStyle w:val="CommentReference"/>
          <w:rFonts w:eastAsiaTheme="minorEastAsia"/>
        </w:rPr>
        <w:commentReference w:id="383"/>
      </w:r>
      <w:r w:rsidR="00A21424" w:rsidRPr="00604EDE">
        <w:rPr>
          <w:rFonts w:ascii="Times New Roman" w:hAnsi="Times New Roman" w:cs="Times New Roman"/>
          <w:sz w:val="24"/>
          <w:szCs w:val="24"/>
        </w:rPr>
        <w:t>.</w:t>
      </w:r>
      <w:commentRangeEnd w:id="382"/>
      <w:r w:rsidR="005278A5">
        <w:rPr>
          <w:rStyle w:val="CommentReference"/>
          <w:rFonts w:eastAsiaTheme="minorEastAsia"/>
        </w:rPr>
        <w:commentReference w:id="382"/>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384"/>
      <w:r w:rsidRPr="00604EDE">
        <w:rPr>
          <w:rFonts w:ascii="Times New Roman" w:hAnsi="Times New Roman" w:cs="Times New Roman"/>
          <w:b/>
          <w:bCs/>
          <w:sz w:val="24"/>
          <w:szCs w:val="24"/>
        </w:rPr>
        <w:t>Conclusion</w:t>
      </w:r>
      <w:commentRangeEnd w:id="384"/>
      <w:r w:rsidR="005F6F84" w:rsidRPr="00604EDE">
        <w:rPr>
          <w:rStyle w:val="CommentReference"/>
          <w:rFonts w:ascii="Times New Roman" w:eastAsiaTheme="minorEastAsia" w:hAnsi="Times New Roman" w:cs="Times New Roman"/>
          <w:sz w:val="24"/>
          <w:szCs w:val="24"/>
        </w:rPr>
        <w:commentReference w:id="384"/>
      </w:r>
    </w:p>
    <w:p w14:paraId="12AB058C" w14:textId="6A131C2B" w:rsidR="00434369" w:rsidRPr="00912697" w:rsidRDefault="0026413C" w:rsidP="00912697">
      <w:pPr>
        <w:spacing w:line="480" w:lineRule="auto"/>
        <w:ind w:firstLine="720"/>
        <w:rPr>
          <w:rFonts w:ascii="Times New Roman" w:hAnsi="Times New Roman" w:cs="Times New Roman"/>
          <w:sz w:val="24"/>
          <w:szCs w:val="24"/>
        </w:rPr>
      </w:pPr>
      <w:bookmarkStart w:id="385"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 xml:space="preserve">(freestall or tiestall)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386"/>
      <w:r w:rsidRPr="00FC6FF7">
        <w:rPr>
          <w:rFonts w:ascii="Times New Roman" w:hAnsi="Times New Roman" w:cs="Times New Roman"/>
          <w:sz w:val="24"/>
          <w:szCs w:val="24"/>
        </w:rPr>
        <w:t>Bedded</w:t>
      </w:r>
      <w:commentRangeEnd w:id="386"/>
      <w:r w:rsidR="000A2897">
        <w:rPr>
          <w:rStyle w:val="CommentReference"/>
          <w:rFonts w:eastAsiaTheme="minorEastAsia"/>
        </w:rPr>
        <w:commentReference w:id="386"/>
      </w:r>
      <w:r w:rsidRPr="00FC6FF7">
        <w:rPr>
          <w:rFonts w:ascii="Times New Roman" w:hAnsi="Times New Roman" w:cs="Times New Roman"/>
          <w:sz w:val="24"/>
          <w:szCs w:val="24"/>
        </w:rPr>
        <w:t xml:space="preserve"> packs can therefore be </w:t>
      </w:r>
      <w:r w:rsidRPr="00FC6FF7">
        <w:rPr>
          <w:rFonts w:ascii="Times New Roman" w:hAnsi="Times New Roman" w:cs="Times New Roman"/>
          <w:sz w:val="24"/>
          <w:szCs w:val="24"/>
        </w:rPr>
        <w:lastRenderedPageBreak/>
        <w:t xml:space="preserve">considered as a viable option for pasture-based herds looking for a </w:t>
      </w:r>
      <w:commentRangeStart w:id="387"/>
      <w:commentRangeEnd w:id="387"/>
      <w:r w:rsidR="000A2897">
        <w:rPr>
          <w:rStyle w:val="CommentReference"/>
          <w:rFonts w:eastAsiaTheme="minorEastAsia"/>
        </w:rPr>
        <w:commentReference w:id="387"/>
      </w:r>
      <w:r w:rsidRPr="00FC6FF7">
        <w:rPr>
          <w:rFonts w:ascii="Times New Roman" w:hAnsi="Times New Roman" w:cs="Times New Roman"/>
          <w:sz w:val="24"/>
          <w:szCs w:val="24"/>
        </w:rPr>
        <w:t>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 from secondary analysis of results in t</w:t>
      </w:r>
      <w:r w:rsidR="00BF0912">
        <w:rPr>
          <w:rFonts w:ascii="Times New Roman" w:hAnsi="Times New Roman" w:cs="Times New Roman"/>
          <w:sz w:val="24"/>
          <w:szCs w:val="24"/>
        </w:rPr>
        <w:t xml:space="preserve">his study found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RDefault="0026413C" w:rsidP="0026413C">
      <w:pPr>
        <w:spacing w:after="0" w:line="480" w:lineRule="auto"/>
        <w:ind w:firstLine="720"/>
        <w:rPr>
          <w:rFonts w:ascii="Times New Roman" w:hAnsi="Times New Roman" w:cs="Times New Roman"/>
          <w:sz w:val="24"/>
          <w:szCs w:val="24"/>
        </w:rPr>
      </w:pP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157F5FB0"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302AA127" w14:textId="77777777" w:rsidR="004F40E1" w:rsidRPr="004F40E1" w:rsidRDefault="00262957" w:rsidP="004F40E1">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4F40E1" w:rsidRPr="004F40E1">
        <w:t>Adkins, P. R. F., L. M. Placheta, M. R. Borchers, J. M. Bewley, and J. R. Middleton. 2022. Distribution of staphylococcal and mammaliicoccal species from compost-bedded pack or sand-bedded freestall dairy farms. J Dairy Sci 105(7):6261-6270.</w:t>
      </w:r>
    </w:p>
    <w:p w14:paraId="2097D475" w14:textId="77777777" w:rsidR="004F40E1" w:rsidRPr="004F40E1" w:rsidRDefault="004F40E1" w:rsidP="004F40E1">
      <w:pPr>
        <w:pStyle w:val="EndNoteBibliography"/>
        <w:spacing w:after="240"/>
      </w:pPr>
      <w:r w:rsidRPr="004F40E1">
        <w:t>Albino, R. L., J. L. Taraba, M. I. Marcondes, E. A. Eckelkamp, and J. M. Bewley. 2018. Comparison of bacterial populations in bedding material, on teat ends, and in milk of cows housed in compost bedded pack barns J. Animal Production Science 58(9):1686-1691.</w:t>
      </w:r>
    </w:p>
    <w:p w14:paraId="43A9F912" w14:textId="77777777" w:rsidR="004F40E1" w:rsidRPr="004F40E1" w:rsidRDefault="004F40E1" w:rsidP="004F40E1">
      <w:pPr>
        <w:pStyle w:val="EndNoteBibliography"/>
        <w:spacing w:after="240"/>
      </w:pPr>
      <w:r w:rsidRPr="004F40E1">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0F175FCE" w14:textId="77777777" w:rsidR="004F40E1" w:rsidRPr="004F40E1" w:rsidRDefault="004F40E1" w:rsidP="004F40E1">
      <w:pPr>
        <w:pStyle w:val="EndNoteBibliography"/>
        <w:spacing w:after="240"/>
      </w:pPr>
      <w:r w:rsidRPr="004F40E1">
        <w:lastRenderedPageBreak/>
        <w:t>Andrews, T., C. E. Jeffrey, R. E. Gilker, D. A. Neher, and J. W. Barlow. 2021. Design and implementation of a survey quantifying winter housing and bedding types used on Vermont organic dairy farms. J. Dairy Sci. 104(7):8326-8337.</w:t>
      </w:r>
    </w:p>
    <w:p w14:paraId="70656995" w14:textId="77777777" w:rsidR="004F40E1" w:rsidRPr="004F40E1" w:rsidRDefault="004F40E1" w:rsidP="004F40E1">
      <w:pPr>
        <w:pStyle w:val="EndNoteBibliography"/>
        <w:spacing w:after="240"/>
      </w:pPr>
      <w:r w:rsidRPr="004F40E1">
        <w:t>Barberg, A., M. Endres, and K. Janni. 2007a. Compost Dairy Barns in Minnesota: A Descriptive Study. Applied Engineering in Agriculture 23:231-238.</w:t>
      </w:r>
    </w:p>
    <w:p w14:paraId="208412F1" w14:textId="77777777" w:rsidR="004F40E1" w:rsidRPr="004F40E1" w:rsidRDefault="004F40E1" w:rsidP="004F40E1">
      <w:pPr>
        <w:pStyle w:val="EndNoteBibliography"/>
        <w:spacing w:after="240"/>
      </w:pPr>
      <w:r w:rsidRPr="004F40E1">
        <w:t>Barberg, A. E., M. I. Endres, J. A. Salfer, and J. K. Reneau. 2007b. Performance and welfare of dairy cows in an alternative housing system in Minnesota. J Dairy Sci 90(3):1575-1583.</w:t>
      </w:r>
    </w:p>
    <w:p w14:paraId="3DE1317D" w14:textId="77777777" w:rsidR="004F40E1" w:rsidRPr="004F40E1" w:rsidRDefault="004F40E1" w:rsidP="004F40E1">
      <w:pPr>
        <w:pStyle w:val="EndNoteBibliography"/>
        <w:spacing w:after="240"/>
      </w:pPr>
      <w:r w:rsidRPr="004F40E1">
        <w:t>Barkema, H. W., Y. H. Schukken, T. J. Lam, M. L. Beiboer, G. Benedictus, and A. Brand. 1998. Management practices associated with low, medium, and high somatic cell counts in bulk milk. J. Dairy Sci 81(7):1917-1927.</w:t>
      </w:r>
    </w:p>
    <w:p w14:paraId="16A2499F" w14:textId="77777777" w:rsidR="004F40E1" w:rsidRPr="004F40E1" w:rsidRDefault="004F40E1" w:rsidP="004F40E1">
      <w:pPr>
        <w:pStyle w:val="EndNoteBibliography"/>
        <w:spacing w:after="240"/>
      </w:pPr>
      <w:r w:rsidRPr="004F40E1">
        <w:t>Barkema, H. W., M. A. von Keyserlingk, J. P. Kastelic, T. J. Lam, C. Luby, J. P. Roy, S. J. LeBlanc, G. P. Keefe, and D. F. Kelton. 2015. Invited review: Changes in the dairy industry affecting dairy cattle health and welfare. J Dairy Sci 98(11):7426-7445.</w:t>
      </w:r>
    </w:p>
    <w:p w14:paraId="2BAFEA82" w14:textId="77777777" w:rsidR="004F40E1" w:rsidRPr="004F40E1" w:rsidRDefault="004F40E1" w:rsidP="004F40E1">
      <w:pPr>
        <w:pStyle w:val="EndNoteBibliography"/>
        <w:spacing w:after="240"/>
      </w:pPr>
      <w:r w:rsidRPr="004F40E1">
        <w:t>Bewley, J., J. Taraba, G. Day, R. Black, and F. Damasceno. 2012. Compost Bedded Pack Barn Design: Features and Management Considerations. University of Kentucky Cooperative Extension Service Publication ID.</w:t>
      </w:r>
    </w:p>
    <w:p w14:paraId="797BECFD" w14:textId="77777777" w:rsidR="004F40E1" w:rsidRPr="004F40E1" w:rsidRDefault="004F40E1" w:rsidP="004F40E1">
      <w:pPr>
        <w:pStyle w:val="EndNoteBibliography"/>
        <w:spacing w:after="240"/>
      </w:pPr>
      <w:r w:rsidRPr="004F40E1">
        <w:t>Bickert, W. G., B. Holmes, K. A. Janni, D. Kammel, R. Stowell, and J. M. Zulovich. 2000. Dairy freestall housing and equipment. Pages 27–45 in Designing Facilities for the Milking Herd. 7th ed., Mid-West Plan Service, Iowa State University, Ames.</w:t>
      </w:r>
    </w:p>
    <w:p w14:paraId="7C7BCA50" w14:textId="77777777" w:rsidR="004F40E1" w:rsidRPr="004F40E1" w:rsidRDefault="004F40E1" w:rsidP="004F40E1">
      <w:pPr>
        <w:pStyle w:val="EndNoteBibliography"/>
        <w:spacing w:after="240"/>
      </w:pPr>
      <w:r w:rsidRPr="004F40E1">
        <w:t>Black, R. A., J. L. Taraba, G. B. Day, F. A. Damasceno, and J. M. Bewley. 2013. Compost bedded pack dairy barn management, performance, and producer satisfaction. J Dairy Sci 96(12):8060-8074.</w:t>
      </w:r>
    </w:p>
    <w:p w14:paraId="4AC141B5" w14:textId="77777777" w:rsidR="004F40E1" w:rsidRPr="004F40E1" w:rsidRDefault="004F40E1" w:rsidP="004F40E1">
      <w:pPr>
        <w:pStyle w:val="EndNoteBibliography"/>
        <w:spacing w:after="240"/>
      </w:pPr>
      <w:r w:rsidRPr="004F40E1">
        <w:t>Burgstaller, J., J. Raith, S. Kuchling, V. Mandl, A. Hund, and J. Kofler. 2016. Claw health and prevalence of lameness in cows from compost bedded and cubicle freestall dairy barns in Austria. The Veterinary Journal 216.</w:t>
      </w:r>
    </w:p>
    <w:p w14:paraId="2AA3975D" w14:textId="77777777" w:rsidR="004F40E1" w:rsidRPr="004F40E1" w:rsidRDefault="004F40E1" w:rsidP="004F40E1">
      <w:pPr>
        <w:pStyle w:val="EndNoteBibliography"/>
        <w:spacing w:after="240"/>
      </w:pPr>
      <w:r w:rsidRPr="004F40E1">
        <w:t>Calamari, L., F. Calegari, and L. Stefanini. 2009. Effect of different free stall surfaces on behavioural, productive and metabolic parameters in dairy cows. Applied Animal Behaviour Science 120:9-17.</w:t>
      </w:r>
    </w:p>
    <w:p w14:paraId="6A8F7217" w14:textId="77777777" w:rsidR="004F40E1" w:rsidRPr="004F40E1" w:rsidRDefault="004F40E1" w:rsidP="004F40E1">
      <w:pPr>
        <w:pStyle w:val="EndNoteBibliography"/>
        <w:spacing w:after="240"/>
      </w:pPr>
      <w:r w:rsidRPr="004F40E1">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6510E124" w14:textId="77777777" w:rsidR="004F40E1" w:rsidRPr="004F40E1" w:rsidRDefault="004F40E1" w:rsidP="004F40E1">
      <w:pPr>
        <w:pStyle w:val="EndNoteBibliography"/>
        <w:spacing w:after="240"/>
      </w:pPr>
      <w:r w:rsidRPr="004F40E1">
        <w:t>Cook, N. B. 2002. Influence of Barn Design on Dairy Cow Hygiene, Lameness and Udder Health. American Association of Bovine Practitioners Conference Proceedings:97-103.</w:t>
      </w:r>
    </w:p>
    <w:p w14:paraId="7C1F653E" w14:textId="77777777" w:rsidR="004F40E1" w:rsidRPr="004F40E1" w:rsidRDefault="004F40E1" w:rsidP="004F40E1">
      <w:pPr>
        <w:pStyle w:val="EndNoteBibliography"/>
        <w:spacing w:after="240"/>
      </w:pPr>
      <w:r w:rsidRPr="004F40E1">
        <w:t>Cook, N. B., T. B. Bennett, and K. V. Nordlund. 2005. Monitoring Indices of Cow Comfort in Free-Stall-Housed Dairy Herds. J. Dairy Sci. 88(11):3876-3885.</w:t>
      </w:r>
    </w:p>
    <w:p w14:paraId="3D698C6B" w14:textId="77777777" w:rsidR="004F40E1" w:rsidRPr="004F40E1" w:rsidRDefault="004F40E1" w:rsidP="004F40E1">
      <w:pPr>
        <w:pStyle w:val="EndNoteBibliography"/>
        <w:spacing w:after="240"/>
      </w:pPr>
      <w:r w:rsidRPr="004F40E1">
        <w:lastRenderedPageBreak/>
        <w:t>Cook, N. B., J. P. Hess, M. R. Foy, T. B. Bennett, and R. L. Brotzman. 2016. Management characteristics, lameness, and body injuries of dairy cattle housed in high-performance dairy herds in Wisconsin. J Dairy Sci 99(7):5879-5891.</w:t>
      </w:r>
    </w:p>
    <w:p w14:paraId="153F0AA4" w14:textId="77777777" w:rsidR="004F40E1" w:rsidRPr="004F40E1" w:rsidRDefault="004F40E1" w:rsidP="004F40E1">
      <w:pPr>
        <w:pStyle w:val="EndNoteBibliography"/>
        <w:spacing w:after="240"/>
      </w:pPr>
      <w:r w:rsidRPr="004F40E1">
        <w:t>Costa, J. H. C., T. A. Burnett, M. A. G. von Keyserlingk, and M. J. Hötzel. 2018. Prevalence of lameness and leg lesions of lactating dairy cows housed in southern Brazil: Effects of housing systems. J Dairy Sci 101(3):2395-2405.</w:t>
      </w:r>
    </w:p>
    <w:p w14:paraId="7641E81F" w14:textId="77777777" w:rsidR="004F40E1" w:rsidRPr="004F40E1" w:rsidRDefault="004F40E1" w:rsidP="004F40E1">
      <w:pPr>
        <w:pStyle w:val="EndNoteBibliography"/>
        <w:spacing w:after="240"/>
      </w:pPr>
      <w:r w:rsidRPr="004F40E1">
        <w:t>de Pinho Manzi, M., D. B. Nóbrega, P. Y. Faccioli, M. Z. Troncarelli, B. D. Menozzi, and H. Langoni. 2012. Relationship between teat-end condition, udder cleanliness and bovine subclinical mastitis. Res Vet Sci 93(1):430-434.</w:t>
      </w:r>
    </w:p>
    <w:p w14:paraId="08EF5B82" w14:textId="77777777" w:rsidR="004F40E1" w:rsidRPr="004F40E1" w:rsidRDefault="004F40E1" w:rsidP="004F40E1">
      <w:pPr>
        <w:pStyle w:val="EndNoteBibliography"/>
        <w:spacing w:after="240"/>
      </w:pPr>
      <w:r w:rsidRPr="004F40E1">
        <w:t>De Visscher, A., S. Piepers, F. Haesebrouck, and S. De Vliegher. 2016. Intramammary infection with coagulase-negative staphylococci at parturition: Species-specific prevalence, risk factors, and effect on udder health. J Dairy Sci 99(8):6457-6469.</w:t>
      </w:r>
    </w:p>
    <w:p w14:paraId="6180DC2D" w14:textId="77777777" w:rsidR="004F40E1" w:rsidRPr="004F40E1" w:rsidRDefault="004F40E1" w:rsidP="004F40E1">
      <w:pPr>
        <w:pStyle w:val="EndNoteBibliography"/>
        <w:spacing w:after="240"/>
      </w:pPr>
      <w:r w:rsidRPr="004F40E1">
        <w:t>De Visscher, A., S. Piepers, F. Haesebrouck, K. Supre, and S. De Vliegher. 2017. Coagulase-negative Staphylococcus species in bulk milk: Prevalence, distribution, and associated subgroup- and species-specific risk factors. J Dairy Sci 100(1):629-642.</w:t>
      </w:r>
    </w:p>
    <w:p w14:paraId="649CBE5D" w14:textId="77777777" w:rsidR="004F40E1" w:rsidRPr="004F40E1" w:rsidRDefault="004F40E1" w:rsidP="004F40E1">
      <w:pPr>
        <w:pStyle w:val="EndNoteBibliography"/>
        <w:spacing w:after="240"/>
      </w:pPr>
      <w:r w:rsidRPr="004F40E1">
        <w:t>de Vries, M., E. A. Bokkers, C. G. van Reenen, B. Engel, G. van Schaik, T. Dijkstra, and I. J. de Boer. 2015. Housing and management factors associated with indicators of dairy cattle welfare. Prev Vet Med 118(1):80-92.</w:t>
      </w:r>
    </w:p>
    <w:p w14:paraId="604FA399" w14:textId="77777777" w:rsidR="004F40E1" w:rsidRPr="004F40E1" w:rsidRDefault="004F40E1" w:rsidP="004F40E1">
      <w:pPr>
        <w:pStyle w:val="EndNoteBibliography"/>
        <w:spacing w:after="240"/>
      </w:pPr>
      <w:r w:rsidRPr="004F40E1">
        <w:t>Dohmen, W., F. Neijenhuis, and H. Hogeveen. 2010. Relationship between udder health and hygiene on farms with an automatic milking system. J Dairy Sci 93(9):4019-4033.</w:t>
      </w:r>
    </w:p>
    <w:p w14:paraId="0F8AA9DF" w14:textId="77777777" w:rsidR="004F40E1" w:rsidRPr="004F40E1" w:rsidRDefault="004F40E1" w:rsidP="004F40E1">
      <w:pPr>
        <w:pStyle w:val="EndNoteBibliography"/>
        <w:spacing w:after="240"/>
      </w:pPr>
      <w:r w:rsidRPr="004F40E1">
        <w:t>Eckelkamp, E. A., J. L. Taraba, K. A. Akers, R. J. Harmon, and J. M. Bewley. 2016a. Sand bedded freestall and compost bedded pack effects on cow hygiene, locomotion, and mastitis indicators. Livestock Science 190:48-57.</w:t>
      </w:r>
    </w:p>
    <w:p w14:paraId="7CFB03F3" w14:textId="77777777" w:rsidR="004F40E1" w:rsidRPr="004F40E1" w:rsidRDefault="004F40E1" w:rsidP="004F40E1">
      <w:pPr>
        <w:pStyle w:val="EndNoteBibliography"/>
        <w:spacing w:after="240"/>
      </w:pPr>
      <w:r w:rsidRPr="004F40E1">
        <w:t>Eckelkamp, E. A., J. L. Taraba, K. A. Akers, R. J. Harmon, and J. M. Bewley. 2016b. Understanding compost bedded pack barns: Interactions among environmental factors, bedding characteristics, and udder health. Livestock Science 190:35-42.</w:t>
      </w:r>
    </w:p>
    <w:p w14:paraId="418089DC" w14:textId="77777777" w:rsidR="004F40E1" w:rsidRPr="004F40E1" w:rsidRDefault="004F40E1" w:rsidP="004F40E1">
      <w:pPr>
        <w:pStyle w:val="EndNoteBibliography"/>
        <w:spacing w:after="240"/>
      </w:pPr>
      <w:r w:rsidRPr="004F40E1">
        <w:t>Elmoslemany, A. M., G. P. Keefe, I. R. Dohoo, and B. M. Jayarao. 2009. Risk factors for bacteriological quality of bulk tank milk in Prince Edward Island dairy herds. Part 1: overall risk factors. J Dairy Sci 92(6):2634-2643.</w:t>
      </w:r>
    </w:p>
    <w:p w14:paraId="7376B19B" w14:textId="77777777" w:rsidR="004F40E1" w:rsidRPr="004F40E1" w:rsidRDefault="004F40E1" w:rsidP="004F40E1">
      <w:pPr>
        <w:pStyle w:val="EndNoteBibliography"/>
        <w:spacing w:after="240"/>
      </w:pPr>
      <w:r w:rsidRPr="004F40E1">
        <w:t>Fávero, S., F. V. R. Portilho, A. C. R. Oliveira, H. Langoni, and J. C. F. Pantoja. 2015. Factors associated with mastitis epidemiologic indexes, animal hygiene, and bulk milk bacterial concentrations in dairy herds housed on compost bedding. Livestock Science 181:220-230.</w:t>
      </w:r>
    </w:p>
    <w:p w14:paraId="567B9A9E" w14:textId="77777777" w:rsidR="004F40E1" w:rsidRPr="004F40E1" w:rsidRDefault="004F40E1" w:rsidP="004F40E1">
      <w:pPr>
        <w:pStyle w:val="EndNoteBibliography"/>
        <w:spacing w:after="240"/>
      </w:pPr>
      <w:r w:rsidRPr="004F40E1">
        <w:t>Fregonesi, J. A. and J. D. Leaver. 2001. Behaviour, performance and health indicators of welfare for dairy cows housed in strawyard or cubicle systems. Livestock Production Science 68(2):205-216.</w:t>
      </w:r>
    </w:p>
    <w:p w14:paraId="7B25262C" w14:textId="77777777" w:rsidR="004F40E1" w:rsidRPr="004F40E1" w:rsidRDefault="004F40E1" w:rsidP="004F40E1">
      <w:pPr>
        <w:pStyle w:val="EndNoteBibliography"/>
        <w:spacing w:after="240"/>
      </w:pPr>
      <w:r w:rsidRPr="004F40E1">
        <w:lastRenderedPageBreak/>
        <w:t>Godkin, M. A. and K. E. Leslie. 1993. Culture of bulk tank milk as a mastitis screening test: A brief review. Can Vet J 34(10):601-605.</w:t>
      </w:r>
    </w:p>
    <w:p w14:paraId="519C09F1" w14:textId="77777777" w:rsidR="004F40E1" w:rsidRPr="004F40E1" w:rsidRDefault="004F40E1" w:rsidP="004F40E1">
      <w:pPr>
        <w:pStyle w:val="EndNoteBibliography"/>
        <w:spacing w:after="240"/>
      </w:pPr>
      <w:r w:rsidRPr="004F40E1">
        <w:t>Green, L. E., V. J. Hedges, Y. H. Schukken, R. W. Blowey, and A. J. Packington. 2002. The impact of clinical lameness on the milk yield of dairy cows. J Dairy Sci 85(9):2250-2256.</w:t>
      </w:r>
    </w:p>
    <w:p w14:paraId="43634992" w14:textId="77777777" w:rsidR="004F40E1" w:rsidRPr="004F40E1" w:rsidRDefault="004F40E1" w:rsidP="004F40E1">
      <w:pPr>
        <w:pStyle w:val="EndNoteBibliography"/>
        <w:spacing w:after="240"/>
      </w:pPr>
      <w:r w:rsidRPr="004F40E1">
        <w:t>Heins, B. J., L. S. Sjostrom, M. I. Endres, M. R. Carillo, R. King, R. D. Moon, and U. S. Sorge. 2019. Effects of winter housing systems on production, economics, body weight, body condition score, and bedding cultures for organic dairy cows. J Dairy Sci 102(1):706-714.</w:t>
      </w:r>
    </w:p>
    <w:p w14:paraId="4D71F331" w14:textId="77777777" w:rsidR="004F40E1" w:rsidRPr="004F40E1" w:rsidRDefault="004F40E1" w:rsidP="004F40E1">
      <w:pPr>
        <w:pStyle w:val="EndNoteBibliography"/>
        <w:spacing w:after="240"/>
      </w:pPr>
      <w:r w:rsidRPr="004F40E1">
        <w:t>Hogan, J. and K. L. Smith. 2012. Managing environmental mastitis. Vet Clin North Am Food Anim Pract 28(2):217-224.</w:t>
      </w:r>
    </w:p>
    <w:p w14:paraId="1C8A0959" w14:textId="77777777" w:rsidR="004F40E1" w:rsidRPr="004F40E1" w:rsidRDefault="004F40E1" w:rsidP="004F40E1">
      <w:pPr>
        <w:pStyle w:val="EndNoteBibliography"/>
        <w:spacing w:after="240"/>
      </w:pPr>
      <w:r w:rsidRPr="004F40E1">
        <w:t>Hogan, J. S., D. G. White, and J. W. Pankey. 1987. Effects of teat dipping on intramammary infections by staphylococci other than Staphylococcus aureus. J Dairy Sci 70(4):873-879.</w:t>
      </w:r>
    </w:p>
    <w:p w14:paraId="79EE91DD" w14:textId="77777777" w:rsidR="004F40E1" w:rsidRPr="004F40E1" w:rsidRDefault="004F40E1" w:rsidP="004F40E1">
      <w:pPr>
        <w:pStyle w:val="EndNoteBibliography"/>
        <w:spacing w:after="240"/>
      </w:pPr>
      <w:r w:rsidRPr="004F40E1">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47349D10" w14:textId="77777777" w:rsidR="004F40E1" w:rsidRPr="004F40E1" w:rsidRDefault="004F40E1" w:rsidP="004F40E1">
      <w:pPr>
        <w:pStyle w:val="EndNoteBibliography"/>
        <w:spacing w:after="240"/>
      </w:pPr>
      <w:r w:rsidRPr="004F40E1">
        <w:t>Janni, K., M. Endres, J. Reneau, and W. Schoper. 2007. Compost Dairy Barn Layout and Management Recommendations. Applied Engineering in Agriculture 23(1):97-102.</w:t>
      </w:r>
    </w:p>
    <w:p w14:paraId="3E83C974" w14:textId="77777777" w:rsidR="004F40E1" w:rsidRPr="004F40E1" w:rsidRDefault="004F40E1" w:rsidP="004F40E1">
      <w:pPr>
        <w:pStyle w:val="EndNoteBibliography"/>
        <w:spacing w:after="240"/>
      </w:pPr>
      <w:r w:rsidRPr="004F40E1">
        <w:t>Jayarao, B. M., S. R. Pillai, A. A. Sawant, D. R. Wolfgang, and N. V. Hegde. 2004. Guidelines for monitoring bulk tank milk somatic cell and bacterial counts. J Dairy Sci 87(10):3561-3573.</w:t>
      </w:r>
    </w:p>
    <w:p w14:paraId="4BB938BE" w14:textId="77777777" w:rsidR="004F40E1" w:rsidRPr="004F40E1" w:rsidRDefault="004F40E1" w:rsidP="004F40E1">
      <w:pPr>
        <w:pStyle w:val="EndNoteBibliography"/>
        <w:spacing w:after="240"/>
      </w:pPr>
      <w:r w:rsidRPr="004F40E1">
        <w:t>Jayarao, B. M. and D. R. Wolfgang. 2003. Bulk-tank milk analysis. A useful tool for improving milk quality and herd udder health. Vet Clin North Am Food Anim Pract 19(1):75-92, vi.</w:t>
      </w:r>
    </w:p>
    <w:p w14:paraId="261234B7" w14:textId="77777777" w:rsidR="004F40E1" w:rsidRPr="004F40E1" w:rsidRDefault="004F40E1" w:rsidP="004F40E1">
      <w:pPr>
        <w:pStyle w:val="EndNoteBibliography"/>
        <w:spacing w:after="240"/>
      </w:pPr>
      <w:r w:rsidRPr="004F40E1">
        <w:t>Klaas, I. C. and R. N. Zadoks. 2018. An update on environmental mastitis: Challenging perceptions. Transbound Emerg Dis 65 Suppl 1:166-185.</w:t>
      </w:r>
    </w:p>
    <w:p w14:paraId="129CAB2C" w14:textId="68C415A8" w:rsidR="004F40E1" w:rsidRPr="004F40E1" w:rsidRDefault="004F40E1" w:rsidP="004F40E1">
      <w:pPr>
        <w:pStyle w:val="EndNoteBibliography"/>
        <w:spacing w:after="240"/>
      </w:pPr>
      <w:r w:rsidRPr="004F40E1">
        <w:t xml:space="preserve">KoboCollect: Simple, Robust and Powerful Tools for Data Collection. 2019 </w:t>
      </w:r>
      <w:hyperlink r:id="rId13" w:history="1">
        <w:r w:rsidRPr="004F40E1">
          <w:rPr>
            <w:rStyle w:val="Hyperlink"/>
          </w:rPr>
          <w:t>http://www.kobotoolbox.org</w:t>
        </w:r>
      </w:hyperlink>
      <w:r w:rsidRPr="004F40E1">
        <w:t>.</w:t>
      </w:r>
    </w:p>
    <w:p w14:paraId="5A31AC87" w14:textId="77777777" w:rsidR="004F40E1" w:rsidRPr="004F40E1" w:rsidRDefault="004F40E1" w:rsidP="004F40E1">
      <w:pPr>
        <w:pStyle w:val="EndNoteBibliography"/>
        <w:spacing w:after="240"/>
      </w:pPr>
      <w:r w:rsidRPr="004F40E1">
        <w:t>Leso, L., M. Barbari, M. A. Lopes, F. A. Damasceno, P. Galama, J. L. Taraba, and A. Kuipers. 2020. Invited review: Compost-bedded pack barns for dairy cows. J Dairy Sci 103(2):1072-1099.</w:t>
      </w:r>
    </w:p>
    <w:p w14:paraId="19C65A49" w14:textId="77777777" w:rsidR="004F40E1" w:rsidRPr="004F40E1" w:rsidRDefault="004F40E1" w:rsidP="004F40E1">
      <w:pPr>
        <w:pStyle w:val="EndNoteBibliography"/>
        <w:spacing w:after="240"/>
      </w:pPr>
      <w:r w:rsidRPr="004F40E1">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3D92A1D2" w14:textId="77777777" w:rsidR="004F40E1" w:rsidRPr="004F40E1" w:rsidRDefault="004F40E1" w:rsidP="004F40E1">
      <w:pPr>
        <w:pStyle w:val="EndNoteBibliography"/>
        <w:spacing w:after="240"/>
      </w:pPr>
      <w:r w:rsidRPr="004F40E1">
        <w:t>Lobeck, K. M., M. I. Endres, E. M. Shane, S. M. Godden, and J. Fetrow. 2011. Animal welfare in cross-ventilated, compost-bedded pack, and naturally ventilated dairy barns in the upper Midwest. J Dairy Sci 94(11):5469-5479.</w:t>
      </w:r>
    </w:p>
    <w:p w14:paraId="56BD9552" w14:textId="77777777" w:rsidR="004F40E1" w:rsidRPr="004F40E1" w:rsidRDefault="004F40E1" w:rsidP="004F40E1">
      <w:pPr>
        <w:pStyle w:val="EndNoteBibliography"/>
        <w:spacing w:after="240"/>
      </w:pPr>
      <w:r w:rsidRPr="004F40E1">
        <w:lastRenderedPageBreak/>
        <w:t>McPherson, S. E. and E. Vasseur. 2020. Graduate Student Literature Review: The effects of bedding, stall length, and manger wall height on common outcome measures of dairy cow welfare in stall-based housing systems. J Dairy Sci 103(11):10940-10950.</w:t>
      </w:r>
    </w:p>
    <w:p w14:paraId="1D952A3B" w14:textId="77777777" w:rsidR="004F40E1" w:rsidRPr="004F40E1" w:rsidRDefault="004F40E1" w:rsidP="004F40E1">
      <w:pPr>
        <w:pStyle w:val="EndNoteBibliography"/>
        <w:spacing w:after="240"/>
      </w:pPr>
      <w:r w:rsidRPr="004F40E1">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597000D6" w14:textId="77777777" w:rsidR="004F40E1" w:rsidRPr="004F40E1" w:rsidRDefault="004F40E1" w:rsidP="004F40E1">
      <w:pPr>
        <w:pStyle w:val="EndNoteBibliography"/>
        <w:spacing w:after="240"/>
      </w:pPr>
      <w:r w:rsidRPr="004F40E1">
        <w:t>Pankey, J. W., R. L. Boddie, and S. C. Nickerson. 1985. Efficacy evaluation of two new teat dip formulations under experimental challenge. J Dairy Sci 68(2):462-465.</w:t>
      </w:r>
    </w:p>
    <w:p w14:paraId="152DAB1D" w14:textId="77777777" w:rsidR="004F40E1" w:rsidRPr="004F40E1" w:rsidRDefault="004F40E1" w:rsidP="004F40E1">
      <w:pPr>
        <w:pStyle w:val="EndNoteBibliography"/>
        <w:spacing w:after="240"/>
      </w:pPr>
      <w:r w:rsidRPr="004F40E1">
        <w:t>Pankey, J. W., E. E. Wildman, P. A. Drechsler, and J. S. Hogan. 1987. Field trial evaluation of premilking teat disinfection. J Dairy Sci 70(4):867-872.</w:t>
      </w:r>
    </w:p>
    <w:p w14:paraId="1FFCEE70" w14:textId="77777777" w:rsidR="004F40E1" w:rsidRPr="004F40E1" w:rsidRDefault="004F40E1" w:rsidP="004F40E1">
      <w:pPr>
        <w:pStyle w:val="EndNoteBibliography"/>
        <w:spacing w:after="240"/>
      </w:pPr>
      <w:r w:rsidRPr="004F40E1">
        <w:t>Patel, K., S. M. Godden, E. Royster, B. A. Crooker, J. Timmerman, and L. Fox. 2019. Relationships among bedding materials, bedding bacteria counts, udder hygiene, milk quality, and udder health in US dairy herds. J. Dairy Sci. 102(11):10213-10234.</w:t>
      </w:r>
    </w:p>
    <w:p w14:paraId="78228ED5" w14:textId="77777777" w:rsidR="004F40E1" w:rsidRPr="004F40E1" w:rsidRDefault="004F40E1" w:rsidP="004F40E1">
      <w:pPr>
        <w:pStyle w:val="EndNoteBibliography"/>
        <w:spacing w:after="240"/>
      </w:pPr>
      <w:r w:rsidRPr="004F40E1">
        <w:t>Peeler, E. J., J. L. Green Mj Fau - Fitzpatrick, K. L. Fitzpatrick Jl Fau - Morgan, L. E. Morgan Kl Fau - Green, and L. E. Green. Risk factors associated with clinical mastitis in low somatic cell count British dairy herds. (0022-0302 (Print)).</w:t>
      </w:r>
    </w:p>
    <w:p w14:paraId="10401F67" w14:textId="77777777" w:rsidR="004F40E1" w:rsidRPr="004F40E1" w:rsidRDefault="004F40E1" w:rsidP="004F40E1">
      <w:pPr>
        <w:pStyle w:val="EndNoteBibliography"/>
        <w:spacing w:after="240"/>
      </w:pPr>
      <w:r w:rsidRPr="004F40E1">
        <w:t>Piessens, V., E. Van Coillie, B. Verbist, K. Supre, G. Braem, A. Van Nuffel, L. De Vuyst, M. Heyndrickx, and S. De Vliegher. 2011. Distribution of coagulase-negative Staphylococcus species from milk and environment of dairy cows differs between herds. J Dairy Sci 94(6):2933-2944.</w:t>
      </w:r>
    </w:p>
    <w:p w14:paraId="789C006C" w14:textId="77777777" w:rsidR="004F40E1" w:rsidRPr="004F40E1" w:rsidRDefault="004F40E1" w:rsidP="004F40E1">
      <w:pPr>
        <w:pStyle w:val="EndNoteBibliography"/>
        <w:spacing w:after="240"/>
      </w:pPr>
      <w:r w:rsidRPr="004F40E1">
        <w:t>Pol, M. and P. L. Ruegg. 2007. Relationship between antimicrobial drug usage and antimicrobial susceptibility of gram-positive mastitis pathogens. J Dairy Sci 90(1):262-273.</w:t>
      </w:r>
    </w:p>
    <w:p w14:paraId="40BD4781" w14:textId="77777777" w:rsidR="004F40E1" w:rsidRPr="004F40E1" w:rsidRDefault="004F40E1" w:rsidP="004F40E1">
      <w:pPr>
        <w:pStyle w:val="EndNoteBibliography"/>
        <w:spacing w:after="240"/>
      </w:pPr>
      <w:r w:rsidRPr="004F40E1">
        <w:t>Quirk, T., L. K. Fox, D. D. Hancock, J. Capper, J. Wenz, and J. Park. 2012. Intramammary infections and teat canal colonization with coagulase-negative staphylococci after postmilking teat disinfection: species-specific responses. J Dairy Sci 95(4):1906-1912.</w:t>
      </w:r>
    </w:p>
    <w:p w14:paraId="4A04656C" w14:textId="77777777" w:rsidR="004F40E1" w:rsidRPr="004F40E1" w:rsidRDefault="004F40E1" w:rsidP="004F40E1">
      <w:pPr>
        <w:pStyle w:val="EndNoteBibliography"/>
        <w:spacing w:after="240"/>
      </w:pPr>
      <w:r w:rsidRPr="004F40E1">
        <w:t>Reneau, J. K., A. J. Seykora, B. J. Heins, M. I. Endres, R. J. Farnsworth, and R. F. Bey. 2005. Association between hygiene scores and somatic cell scores in dairy cattle. J Am Vet Med Assoc 227(8):1297-1301.</w:t>
      </w:r>
    </w:p>
    <w:p w14:paraId="50412772" w14:textId="30C1319B" w:rsidR="004F40E1" w:rsidRPr="004F40E1" w:rsidRDefault="004F40E1" w:rsidP="004F40E1">
      <w:pPr>
        <w:pStyle w:val="EndNoteBibliography"/>
        <w:spacing w:after="240"/>
      </w:pPr>
      <w:r w:rsidRPr="004F40E1">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4F40E1">
          <w:rPr>
            <w:rStyle w:val="Hyperlink"/>
          </w:rPr>
          <w:t>https://www.ams.usda.gov/sites/default/files/media/NOP-UnderstandingOrganicPastureRule.pdf</w:t>
        </w:r>
      </w:hyperlink>
      <w:r w:rsidRPr="004F40E1">
        <w:t>.</w:t>
      </w:r>
    </w:p>
    <w:p w14:paraId="16E4E943" w14:textId="77777777" w:rsidR="004F40E1" w:rsidRPr="004F40E1" w:rsidRDefault="004F40E1" w:rsidP="004F40E1">
      <w:pPr>
        <w:pStyle w:val="EndNoteBibliography"/>
        <w:spacing w:after="240"/>
      </w:pPr>
      <w:r w:rsidRPr="004F40E1">
        <w:lastRenderedPageBreak/>
        <w:t>Robles, I., D. F. Kelton, H. W. Barkema, G. P. Keefe, J. P. Roy, M. A. G. von Keyserlingk, and T. J. DeVries. 2020. Bacterial concentrations in bedding and their association with dairy cow hygiene and milk quality. Animal 14(5):1052-1066.</w:t>
      </w:r>
    </w:p>
    <w:p w14:paraId="2339DDBB" w14:textId="77777777" w:rsidR="004F40E1" w:rsidRPr="004F40E1" w:rsidRDefault="004F40E1" w:rsidP="004F40E1">
      <w:pPr>
        <w:pStyle w:val="EndNoteBibliography"/>
        <w:spacing w:after="240"/>
      </w:pPr>
      <w:r w:rsidRPr="004F40E1">
        <w:t>Ruegg, P. L. 2009. Management of mastitis on organic and conventional dairy farms. J Anim Sci 87(13 Suppl):43-55.</w:t>
      </w:r>
    </w:p>
    <w:p w14:paraId="38248975" w14:textId="5F252BCE" w:rsidR="004F40E1" w:rsidRPr="004F40E1" w:rsidRDefault="004F40E1" w:rsidP="004F40E1">
      <w:pPr>
        <w:pStyle w:val="EndNoteBibliography"/>
        <w:spacing w:after="240"/>
      </w:pPr>
      <w:r w:rsidRPr="004F40E1">
        <w:t xml:space="preserve">Rushmann, R. University of Wisconsin-Madison; Division of Extension: Agriculture Water Quality. Managing manure to reduce negative water quality impacts: Composting on Wisconsin farms. Accessed Aug. 1, 2023. </w:t>
      </w:r>
      <w:hyperlink r:id="rId15" w:history="1">
        <w:r w:rsidRPr="004F40E1">
          <w:rPr>
            <w:rStyle w:val="Hyperlink"/>
          </w:rPr>
          <w:t>https://agwater.extension.wisc.edu/articles/managing-manure-to-reduce-negative-water-quality-impacts-composting-on-wisconsin-farms/</w:t>
        </w:r>
      </w:hyperlink>
      <w:r w:rsidRPr="004F40E1">
        <w:t>.</w:t>
      </w:r>
    </w:p>
    <w:p w14:paraId="3CAC6AD5" w14:textId="77777777" w:rsidR="004F40E1" w:rsidRPr="004F40E1" w:rsidRDefault="004F40E1" w:rsidP="004F40E1">
      <w:pPr>
        <w:pStyle w:val="EndNoteBibliography"/>
        <w:spacing w:after="240"/>
      </w:pPr>
      <w:r w:rsidRPr="004F40E1">
        <w:t>Ruud, L. E., K. E. Bøe, and O. Osterås. 2010. Associations of soft flooring materials in free stalls with milk yield, clinical mastitis, teat lesions, and removal of dairy cows. J Dairy Sci 93(4):1578-1586.</w:t>
      </w:r>
    </w:p>
    <w:p w14:paraId="7DEE9CB4" w14:textId="77777777" w:rsidR="004F40E1" w:rsidRPr="004F40E1" w:rsidRDefault="004F40E1" w:rsidP="004F40E1">
      <w:pPr>
        <w:pStyle w:val="EndNoteBibliography"/>
        <w:spacing w:after="240"/>
      </w:pPr>
      <w:r w:rsidRPr="004F40E1">
        <w:t>Sant'anna, A. C. and M. J. Paranhos da Costa. 2011. The relationship between dairy cow hygiene and somatic cell count in milk. J Dairy Sci 94(8):3835-3844.</w:t>
      </w:r>
    </w:p>
    <w:p w14:paraId="1635048D" w14:textId="77777777" w:rsidR="004F40E1" w:rsidRPr="004F40E1" w:rsidRDefault="004F40E1" w:rsidP="004F40E1">
      <w:pPr>
        <w:pStyle w:val="EndNoteBibliography"/>
        <w:spacing w:after="240"/>
      </w:pPr>
      <w:r w:rsidRPr="004F40E1">
        <w:t>Schreiner, D. A. and P. L. Ruegg. 2002. Effects of tail docking on milk quality and cow cleanliness. J Dairy Sci 85(10):2503-2511.</w:t>
      </w:r>
    </w:p>
    <w:p w14:paraId="0D2CF94E" w14:textId="77777777" w:rsidR="004F40E1" w:rsidRPr="004F40E1" w:rsidRDefault="004F40E1" w:rsidP="004F40E1">
      <w:pPr>
        <w:pStyle w:val="EndNoteBibliography"/>
        <w:spacing w:after="240"/>
      </w:pPr>
      <w:r w:rsidRPr="004F40E1">
        <w:t>Schreiner, D. A. and P. L. Ruegg. 2003. Relationship between udder and leg hygiene scores and subclinical mastitis. J Dairy Sci 86(11):3460-3465.</w:t>
      </w:r>
    </w:p>
    <w:p w14:paraId="33A9DF2F" w14:textId="77777777" w:rsidR="004F40E1" w:rsidRPr="004F40E1" w:rsidRDefault="004F40E1" w:rsidP="004F40E1">
      <w:pPr>
        <w:pStyle w:val="EndNoteBibliography"/>
        <w:spacing w:after="240"/>
      </w:pPr>
      <w:r w:rsidRPr="004F40E1">
        <w:t>Schukken, Y. H., F. J. Grommers, J. A. Smit, D. Vandegeer, and A. Brand. 1989. Effect of freezing on bacteriologic culturing of mastitis milk samples. J Dairy Sci 72(7):1900-1906.</w:t>
      </w:r>
    </w:p>
    <w:p w14:paraId="1AC0B38F" w14:textId="77777777" w:rsidR="004F40E1" w:rsidRPr="004F40E1" w:rsidRDefault="004F40E1" w:rsidP="004F40E1">
      <w:pPr>
        <w:pStyle w:val="EndNoteBibliography"/>
        <w:spacing w:after="240"/>
      </w:pPr>
      <w:r w:rsidRPr="004F40E1">
        <w:t>Schukken, Y. H., D. J. Wilson, F. Welcome, L. Garrison-Tikofsky, and R. N. Gonzalez. 2003. Monitoring udder health and milk quality using somatic cell counts. Vet Res 34(5):579-596.</w:t>
      </w:r>
    </w:p>
    <w:p w14:paraId="5A32EB63" w14:textId="77777777" w:rsidR="004F40E1" w:rsidRPr="004F40E1" w:rsidRDefault="004F40E1" w:rsidP="004F40E1">
      <w:pPr>
        <w:pStyle w:val="EndNoteBibliography"/>
        <w:spacing w:after="240"/>
      </w:pPr>
      <w:r w:rsidRPr="004F40E1">
        <w:t>Shane, E., M. Endres, and K. Janni. 2010. Alternative Bedding Materials for Compost Bedded Pack Barns in Minnesota: A Descriptive Study. Applied Engineering in Agriculture 26:465-473.</w:t>
      </w:r>
    </w:p>
    <w:p w14:paraId="577767E8" w14:textId="77777777" w:rsidR="004F40E1" w:rsidRPr="004F40E1" w:rsidRDefault="004F40E1" w:rsidP="004F40E1">
      <w:pPr>
        <w:pStyle w:val="EndNoteBibliography"/>
        <w:spacing w:after="240"/>
      </w:pPr>
      <w:r w:rsidRPr="004F40E1">
        <w:t>Tucker, C. B., D. Weary, M. Keyserlingk, and K. Beauchemin. 2009. Cow comfort in tie-stalls: Increased depth of shavings or straw bedding increases lying time. J. Dairy Sci. 92:2684-2690.</w:t>
      </w:r>
    </w:p>
    <w:p w14:paraId="3F350572" w14:textId="77777777" w:rsidR="004F40E1" w:rsidRPr="004F40E1" w:rsidRDefault="004F40E1" w:rsidP="004F40E1">
      <w:pPr>
        <w:pStyle w:val="EndNoteBibliography"/>
        <w:spacing w:after="240"/>
      </w:pPr>
      <w:r w:rsidRPr="004F40E1">
        <w:t>Tucker, C. B. and D. M. Weary. 2004. Bedding on geotextile mattresses: how much is needed to improve cow comfort? J Dairy Sci 87(9):2889-2895.</w:t>
      </w:r>
    </w:p>
    <w:p w14:paraId="679145F9" w14:textId="301AFF03" w:rsidR="004F40E1" w:rsidRPr="004F40E1" w:rsidRDefault="004F40E1" w:rsidP="004F40E1">
      <w:pPr>
        <w:pStyle w:val="EndNoteBibliography"/>
        <w:spacing w:after="240"/>
      </w:pPr>
      <w:r w:rsidRPr="004F40E1">
        <w:t xml:space="preserve">USDA. 2022. Certified Organic Survey, 2021 Summary. Accessed Nov. 10, 2023. </w:t>
      </w:r>
      <w:hyperlink r:id="rId16" w:history="1">
        <w:r w:rsidRPr="004F40E1">
          <w:rPr>
            <w:rStyle w:val="Hyperlink"/>
          </w:rPr>
          <w:t>https://downloads.usda.library.cornell.edu/usda-esmis/files/zg64tk92g/2z10z137s/bn99bh97r/cenorg22.pdf</w:t>
        </w:r>
      </w:hyperlink>
      <w:r w:rsidRPr="004F40E1">
        <w:t>.</w:t>
      </w:r>
    </w:p>
    <w:p w14:paraId="0332D11E" w14:textId="77777777" w:rsidR="004F40E1" w:rsidRPr="004F40E1" w:rsidRDefault="004F40E1" w:rsidP="004F40E1">
      <w:pPr>
        <w:pStyle w:val="EndNoteBibliography"/>
        <w:spacing w:after="240"/>
      </w:pPr>
      <w:r w:rsidRPr="004F40E1">
        <w:t>Warnick, L. D., D. Janssen, C. L. Guard, and Y. T. Gröhn. 2001. The effect of lameness on milk production in dairy cows. J Dairy Sci 84(9):1988-1997.</w:t>
      </w:r>
    </w:p>
    <w:p w14:paraId="2EC5AAE9" w14:textId="77777777" w:rsidR="004F40E1" w:rsidRPr="004F40E1" w:rsidRDefault="004F40E1" w:rsidP="004F40E1">
      <w:pPr>
        <w:pStyle w:val="EndNoteBibliography"/>
      </w:pPr>
      <w:r w:rsidRPr="004F40E1">
        <w:lastRenderedPageBreak/>
        <w:t>Wolfe, T., E. Vasseur, T. J. DeVries, and R. Bergeron. 2018. Effects of alternative deep bedding options on dairy cow preference, lying behavior, cleanliness, and teat end contamination. J Dairy Sci 101(1):530-536.</w:t>
      </w:r>
    </w:p>
    <w:p w14:paraId="57FB8C95" w14:textId="73E83853"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388"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389"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390"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391"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392"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393"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394"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395"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396"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397" w:author="Caitlin Jeffrey" w:date="2023-11-06T18:48:00Z"/>
          <w:rFonts w:ascii="Times New Roman" w:hAnsi="Times New Roman" w:cs="Times New Roman"/>
          <w:sz w:val="24"/>
          <w:szCs w:val="24"/>
        </w:rPr>
      </w:pPr>
    </w:p>
    <w:bookmarkEnd w:id="385"/>
    <w:p w14:paraId="3D6FCE0A" w14:textId="41339094" w:rsidR="006D7503" w:rsidRPr="006E592D" w:rsidDel="00A96A95" w:rsidRDefault="006D7503">
      <w:pPr>
        <w:spacing w:after="0" w:line="480" w:lineRule="auto"/>
        <w:jc w:val="both"/>
        <w:rPr>
          <w:del w:id="398" w:author="Caitlin Jeffrey" w:date="2023-11-06T18:23:00Z"/>
          <w:rFonts w:ascii="Times New Roman" w:hAnsi="Times New Roman" w:cs="Times New Roman"/>
          <w:sz w:val="24"/>
          <w:szCs w:val="24"/>
        </w:rPr>
        <w:pPrChange w:id="399"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400"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401"/>
      <w:r w:rsidRPr="006E592D">
        <w:rPr>
          <w:rFonts w:ascii="Times New Roman" w:hAnsi="Times New Roman" w:cs="Times New Roman"/>
          <w:b/>
          <w:bCs/>
          <w:sz w:val="24"/>
          <w:szCs w:val="24"/>
        </w:rPr>
        <w:t>Tables</w:t>
      </w:r>
      <w:commentRangeEnd w:id="401"/>
      <w:r w:rsidRPr="00604EDE">
        <w:rPr>
          <w:rStyle w:val="CommentReference"/>
          <w:rFonts w:eastAsiaTheme="minorEastAsia"/>
        </w:rPr>
        <w:commentReference w:id="401"/>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Routinely culture mastitic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mastitic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3C2B4E44" w14:textId="77777777" w:rsidR="00FD36D1" w:rsidDel="00C33859" w:rsidRDefault="00FD36D1" w:rsidP="00EF0AED">
      <w:pPr>
        <w:spacing w:line="480" w:lineRule="auto"/>
        <w:rPr>
          <w:del w:id="402"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403"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404"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405"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406"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407"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408" w:author="Caitlin Jeffrey" w:date="2023-11-06T18:10:00Z"/>
          <w:rFonts w:ascii="Times New Roman" w:hAnsi="Times New Roman" w:cs="Times New Roman"/>
          <w:b/>
          <w:bCs/>
          <w:sz w:val="24"/>
          <w:szCs w:val="24"/>
        </w:rPr>
      </w:pPr>
    </w:p>
    <w:p w14:paraId="49C8F41B" w14:textId="77777777" w:rsidR="00830878" w:rsidRDefault="00830878" w:rsidP="00EF0AED">
      <w:pPr>
        <w:spacing w:line="480" w:lineRule="auto"/>
        <w:rPr>
          <w:ins w:id="409"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commentRangeStart w:id="410"/>
            <w:commentRangeStart w:id="411"/>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410"/>
            <w:r>
              <w:rPr>
                <w:rStyle w:val="CommentReference"/>
                <w:rFonts w:eastAsiaTheme="minorEastAsia"/>
              </w:rPr>
              <w:commentReference w:id="410"/>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commentRangeStart w:id="412"/>
            <w:commentRangeStart w:id="413"/>
            <w:r w:rsidRPr="00604EDE">
              <w:rPr>
                <w:rFonts w:ascii="Times New Roman" w:eastAsia="Times New Roman" w:hAnsi="Times New Roman" w:cs="Times New Roman"/>
                <w:color w:val="000000"/>
              </w:rPr>
              <w:t xml:space="preserve">ulk tank </w:t>
            </w:r>
            <w:commentRangeEnd w:id="412"/>
            <w:r>
              <w:rPr>
                <w:rStyle w:val="CommentReference"/>
                <w:rFonts w:eastAsiaTheme="minorEastAsia"/>
              </w:rPr>
              <w:commentReference w:id="412"/>
            </w:r>
            <w:commentRangeEnd w:id="413"/>
            <w:r>
              <w:rPr>
                <w:rStyle w:val="CommentReference"/>
                <w:rFonts w:eastAsiaTheme="minorEastAsia"/>
              </w:rPr>
              <w:commentReference w:id="413"/>
            </w:r>
            <w:r w:rsidRPr="00604EDE">
              <w:rPr>
                <w:rFonts w:ascii="Times New Roman" w:eastAsia="Times New Roman" w:hAnsi="Times New Roman" w:cs="Times New Roman"/>
                <w:color w:val="000000"/>
              </w:rPr>
              <w:t>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411"/>
            <w:r w:rsidRPr="006D1EB2">
              <w:rPr>
                <w:rStyle w:val="CommentReference"/>
                <w:rFonts w:eastAsiaTheme="minorEastAsia"/>
              </w:rPr>
              <w:commentReference w:id="411"/>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r w:rsidR="0003607E">
              <w:rPr>
                <w:rFonts w:ascii="Times New Roman" w:eastAsia="Times New Roman" w:hAnsi="Times New Roman" w:cs="Times New Roman"/>
                <w:color w:val="000000"/>
              </w:rPr>
              <w:t>.</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(cfu/mL)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            (n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414"/>
            <w:commentRangeStart w:id="415"/>
            <w:commentRangeEnd w:id="414"/>
            <w:r>
              <w:rPr>
                <w:rStyle w:val="CommentReference"/>
                <w:rFonts w:eastAsiaTheme="minorEastAsia"/>
              </w:rPr>
              <w:commentReference w:id="414"/>
            </w:r>
            <w:commentRangeEnd w:id="415"/>
            <w:r>
              <w:rPr>
                <w:rStyle w:val="CommentReference"/>
                <w:rFonts w:eastAsiaTheme="minorEastAsia"/>
              </w:rPr>
              <w:commentReference w:id="415"/>
            </w:r>
            <w:r>
              <w:rPr>
                <w:rFonts w:ascii="Times New Roman" w:eastAsia="Times New Roman" w:hAnsi="Times New Roman" w:cs="Times New Roman"/>
                <w:color w:val="000000"/>
              </w:rPr>
              <w:t xml:space="preserve">Tiestalls </w:t>
            </w:r>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        (n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29"/>
        <w:gridCol w:w="1845"/>
        <w:gridCol w:w="1662"/>
        <w:gridCol w:w="1662"/>
        <w:gridCol w:w="1662"/>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u</w:t>
            </w:r>
            <w:commentRangeStart w:id="416"/>
            <w:commentRangeStart w:id="417"/>
            <w:r w:rsidRPr="00086443">
              <w:rPr>
                <w:rFonts w:ascii="Times New Roman" w:eastAsia="Times New Roman" w:hAnsi="Times New Roman" w:cs="Times New Roman"/>
                <w:color w:val="000000"/>
              </w:rPr>
              <w:t xml:space="preserve">dder health </w:t>
            </w:r>
            <w:commentRangeEnd w:id="416"/>
            <w:r w:rsidRPr="00086443">
              <w:rPr>
                <w:rStyle w:val="CommentReference"/>
                <w:rFonts w:eastAsiaTheme="minorEastAsia"/>
                <w:sz w:val="22"/>
                <w:szCs w:val="22"/>
              </w:rPr>
              <w:commentReference w:id="416"/>
            </w:r>
            <w:commentRangeEnd w:id="417"/>
            <w:r w:rsidRPr="00086443">
              <w:rPr>
                <w:rStyle w:val="CommentReference"/>
                <w:rFonts w:eastAsiaTheme="minorEastAsia"/>
                <w:sz w:val="22"/>
                <w:szCs w:val="22"/>
              </w:rPr>
              <w:commentReference w:id="417"/>
            </w:r>
            <w:r w:rsidRPr="00086443">
              <w:rPr>
                <w:rFonts w:ascii="Times New Roman" w:eastAsia="Times New Roman" w:hAnsi="Times New Roman" w:cs="Times New Roman"/>
                <w:color w:val="000000"/>
              </w:rPr>
              <w:t xml:space="preserve">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xml:space="preserve">Standardized 150-day milk </w:t>
            </w:r>
            <w:commentRangeStart w:id="418"/>
            <w:r w:rsidRPr="00086443">
              <w:rPr>
                <w:rFonts w:ascii="Times New Roman" w:eastAsia="Times New Roman" w:hAnsi="Times New Roman" w:cs="Times New Roman"/>
                <w:color w:val="000000"/>
              </w:rPr>
              <w:t>(pounds)</w:t>
            </w:r>
            <w:commentRangeEnd w:id="418"/>
            <w:r w:rsidRPr="00086443">
              <w:rPr>
                <w:rStyle w:val="CommentReference"/>
                <w:rFonts w:eastAsiaTheme="minorEastAsia"/>
                <w:sz w:val="22"/>
                <w:szCs w:val="22"/>
              </w:rPr>
              <w:commentReference w:id="418"/>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507214B" w14:textId="77777777" w:rsidR="00EE3CF3" w:rsidRDefault="00EE3CF3">
      <w:pPr>
        <w:rPr>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RDefault="00EE3CF3">
      <w:pPr>
        <w:rPr>
          <w:rFonts w:ascii="Times New Roman" w:hAnsi="Times New Roman" w:cs="Times New Roman"/>
          <w:b/>
          <w:bCs/>
          <w:sz w:val="24"/>
          <w:szCs w:val="24"/>
        </w:rPr>
      </w:pPr>
    </w:p>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ins w:id="419" w:author="Caitlin Jeffrey" w:date="2023-11-09T13:57:00Z"/>
          <w:rFonts w:ascii="Times New Roman" w:hAnsi="Times New Roman" w:cs="Times New Roman"/>
          <w:b/>
          <w:bCs/>
          <w:sz w:val="24"/>
          <w:szCs w:val="24"/>
        </w:rPr>
      </w:pPr>
    </w:p>
    <w:p w14:paraId="0F489B52" w14:textId="77777777" w:rsidR="003855D2" w:rsidRDefault="003855D2">
      <w:pPr>
        <w:rPr>
          <w:ins w:id="420" w:author="Caitlin Jeffrey" w:date="2023-11-09T13:57:00Z"/>
          <w:rFonts w:ascii="Times New Roman" w:hAnsi="Times New Roman" w:cs="Times New Roman"/>
          <w:b/>
          <w:bCs/>
          <w:sz w:val="24"/>
          <w:szCs w:val="24"/>
        </w:rPr>
      </w:pPr>
    </w:p>
    <w:p w14:paraId="43A9C4DF" w14:textId="77777777" w:rsidR="00834C1D" w:rsidRDefault="00834C1D">
      <w:pPr>
        <w:rPr>
          <w:ins w:id="421" w:author="Caitlin Jeffrey" w:date="2023-11-09T13:57:00Z"/>
          <w:rFonts w:ascii="Times New Roman" w:hAnsi="Times New Roman" w:cs="Times New Roman"/>
          <w:b/>
          <w:bCs/>
          <w:sz w:val="24"/>
          <w:szCs w:val="24"/>
        </w:rPr>
        <w:sectPr w:rsidR="00834C1D" w:rsidSect="002457E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422"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423">
          <w:tblGrid>
            <w:gridCol w:w="1033"/>
            <w:gridCol w:w="2747"/>
            <w:gridCol w:w="1530"/>
            <w:gridCol w:w="1710"/>
            <w:gridCol w:w="1415"/>
            <w:gridCol w:w="925"/>
            <w:gridCol w:w="180"/>
            <w:gridCol w:w="2520"/>
            <w:gridCol w:w="990"/>
          </w:tblGrid>
        </w:tblGridChange>
      </w:tblGrid>
      <w:tr w:rsidR="00733E27" w:rsidRPr="004266ED" w14:paraId="0F5D5563" w14:textId="77777777" w:rsidTr="00834C1D">
        <w:trPr>
          <w:trHeight w:val="291"/>
          <w:trPrChange w:id="424"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425" w:author="Caitlin Jeffrey" w:date="2023-11-09T13:58:00Z">
              <w:tcPr>
                <w:tcW w:w="9360" w:type="dxa"/>
                <w:gridSpan w:val="6"/>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834C1D" w:rsidRPr="004266ED" w14:paraId="53A0F330" w14:textId="77777777" w:rsidTr="002F546D">
        <w:tblPrEx>
          <w:tblPrExChange w:id="426" w:author="Caitlin Jeffrey" w:date="2023-11-09T13:59:00Z">
            <w:tblPrEx>
              <w:tblW w:w="13050" w:type="dxa"/>
            </w:tblPrEx>
          </w:tblPrExChange>
        </w:tblPrEx>
        <w:trPr>
          <w:trHeight w:val="291"/>
          <w:trPrChange w:id="42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28"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429"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430" w:author="Caitlin Jeffrey" w:date="2023-11-09T13:59:00Z">
              <w:tcPr>
                <w:tcW w:w="3240" w:type="dxa"/>
                <w:gridSpan w:val="2"/>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431"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432"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433" w:author="Caitlin Jeffrey" w:date="2023-11-09T13:59:00Z">
            <w:tblPrEx>
              <w:tblW w:w="13050" w:type="dxa"/>
            </w:tblPrEx>
          </w:tblPrExChange>
        </w:tblPrEx>
        <w:trPr>
          <w:trHeight w:val="291"/>
          <w:trPrChange w:id="434"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435"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436" w:author="Caitlin Jeffrey" w:date="2023-11-09T13:59:00Z">
              <w:tcPr>
                <w:tcW w:w="5760" w:type="dxa"/>
                <w:gridSpan w:val="5"/>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437"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438"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439" w:author="Caitlin Jeffrey" w:date="2023-11-09T13:59:00Z">
            <w:tblPrEx>
              <w:tblW w:w="13050" w:type="dxa"/>
            </w:tblPrEx>
          </w:tblPrExChange>
        </w:tblPrEx>
        <w:trPr>
          <w:trHeight w:val="291"/>
          <w:trPrChange w:id="44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441"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commentRangeStart w:id="442"/>
          </w:p>
        </w:tc>
        <w:tc>
          <w:tcPr>
            <w:tcW w:w="4277" w:type="dxa"/>
            <w:tcBorders>
              <w:top w:val="nil"/>
              <w:left w:val="nil"/>
              <w:bottom w:val="nil"/>
              <w:right w:val="nil"/>
            </w:tcBorders>
            <w:shd w:val="clear" w:color="auto" w:fill="auto"/>
            <w:noWrap/>
            <w:vAlign w:val="bottom"/>
            <w:tcPrChange w:id="443"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commentRangeEnd w:id="442"/>
            <w:r w:rsidR="00C44624">
              <w:rPr>
                <w:rStyle w:val="CommentReference"/>
                <w:rFonts w:eastAsiaTheme="minorEastAsia"/>
              </w:rPr>
              <w:commentReference w:id="442"/>
            </w:r>
          </w:p>
        </w:tc>
        <w:tc>
          <w:tcPr>
            <w:tcW w:w="4230" w:type="dxa"/>
            <w:tcBorders>
              <w:top w:val="nil"/>
              <w:left w:val="nil"/>
              <w:bottom w:val="nil"/>
              <w:right w:val="nil"/>
            </w:tcBorders>
            <w:shd w:val="clear" w:color="auto" w:fill="auto"/>
            <w:noWrap/>
            <w:vAlign w:val="bottom"/>
            <w:tcPrChange w:id="444" w:author="Caitlin Jeffrey" w:date="2023-11-09T13:59:00Z">
              <w:tcPr>
                <w:tcW w:w="3240" w:type="dxa"/>
                <w:gridSpan w:val="2"/>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445"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446"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447" w:author="Caitlin Jeffrey" w:date="2023-11-09T13:59:00Z">
            <w:tblPrEx>
              <w:tblW w:w="13050" w:type="dxa"/>
            </w:tblPrEx>
          </w:tblPrExChange>
        </w:tblPrEx>
        <w:trPr>
          <w:trHeight w:val="291"/>
          <w:trPrChange w:id="448"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449"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450"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451" w:author="Caitlin Jeffrey" w:date="2023-11-09T13:59:00Z">
              <w:tcPr>
                <w:tcW w:w="3240" w:type="dxa"/>
                <w:gridSpan w:val="2"/>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452"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453"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454" w:author="Caitlin Jeffrey" w:date="2023-11-09T13:59:00Z">
            <w:tblPrEx>
              <w:tblW w:w="13050" w:type="dxa"/>
            </w:tblPrEx>
          </w:tblPrExChange>
        </w:tblPrEx>
        <w:trPr>
          <w:trHeight w:val="291"/>
          <w:trPrChange w:id="455"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456"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457"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458" w:author="Caitlin Jeffrey" w:date="2023-11-09T13:59:00Z">
              <w:tcPr>
                <w:tcW w:w="3240" w:type="dxa"/>
                <w:gridSpan w:val="2"/>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459"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460"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461" w:author="Caitlin Jeffrey" w:date="2023-11-09T13:59:00Z">
            <w:tblPrEx>
              <w:tblW w:w="13050" w:type="dxa"/>
            </w:tblPrEx>
          </w:tblPrExChange>
        </w:tblPrEx>
        <w:trPr>
          <w:trHeight w:val="291"/>
          <w:trPrChange w:id="46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463"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464"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465" w:author="Caitlin Jeffrey" w:date="2023-11-09T13:59:00Z">
              <w:tcPr>
                <w:tcW w:w="3240" w:type="dxa"/>
                <w:gridSpan w:val="2"/>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466"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467"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468" w:author="Caitlin Jeffrey" w:date="2023-11-09T13:59:00Z">
            <w:tblPrEx>
              <w:tblW w:w="13050" w:type="dxa"/>
            </w:tblPrEx>
          </w:tblPrExChange>
        </w:tblPrEx>
        <w:trPr>
          <w:trHeight w:val="291"/>
          <w:trPrChange w:id="46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70"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471"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472" w:author="Caitlin Jeffrey" w:date="2023-11-09T13:59:00Z">
              <w:tcPr>
                <w:tcW w:w="3240" w:type="dxa"/>
                <w:gridSpan w:val="2"/>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473"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474"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475" w:author="Caitlin Jeffrey" w:date="2023-11-09T13:59:00Z">
            <w:tblPrEx>
              <w:tblW w:w="13050" w:type="dxa"/>
            </w:tblPrEx>
          </w:tblPrExChange>
        </w:tblPrEx>
        <w:trPr>
          <w:trHeight w:val="291"/>
          <w:trPrChange w:id="476"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477"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478" w:author="Caitlin Jeffrey" w:date="2023-11-09T13:59:00Z">
              <w:tcPr>
                <w:tcW w:w="3240" w:type="dxa"/>
                <w:gridSpan w:val="2"/>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479"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480"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481" w:author="Caitlin Jeffrey" w:date="2023-11-09T13:59:00Z">
            <w:tblPrEx>
              <w:tblW w:w="13050" w:type="dxa"/>
            </w:tblPrEx>
          </w:tblPrExChange>
        </w:tblPrEx>
        <w:trPr>
          <w:trHeight w:val="291"/>
          <w:trPrChange w:id="48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483"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484"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485" w:author="Caitlin Jeffrey" w:date="2023-11-09T13:59:00Z">
              <w:tcPr>
                <w:tcW w:w="3240" w:type="dxa"/>
                <w:gridSpan w:val="2"/>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486"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487"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488" w:author="Caitlin Jeffrey" w:date="2023-11-09T13:59:00Z">
            <w:tblPrEx>
              <w:tblW w:w="13050" w:type="dxa"/>
            </w:tblPrEx>
          </w:tblPrExChange>
        </w:tblPrEx>
        <w:trPr>
          <w:trHeight w:val="291"/>
          <w:trPrChange w:id="48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90"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491"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492" w:author="Caitlin Jeffrey" w:date="2023-11-09T13:59:00Z">
              <w:tcPr>
                <w:tcW w:w="3240" w:type="dxa"/>
                <w:gridSpan w:val="2"/>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493"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494"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495" w:author="Caitlin Jeffrey" w:date="2023-11-09T13:59:00Z">
            <w:tblPrEx>
              <w:tblW w:w="13050" w:type="dxa"/>
            </w:tblPrEx>
          </w:tblPrExChange>
        </w:tblPrEx>
        <w:trPr>
          <w:trHeight w:val="291"/>
          <w:trPrChange w:id="49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497"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498"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499" w:author="Caitlin Jeffrey" w:date="2023-11-09T13:59:00Z">
              <w:tcPr>
                <w:tcW w:w="3240" w:type="dxa"/>
                <w:gridSpan w:val="2"/>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500"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501"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502" w:author="Caitlin Jeffrey" w:date="2023-11-09T13:59:00Z">
            <w:tblPrEx>
              <w:tblW w:w="13050" w:type="dxa"/>
            </w:tblPrEx>
          </w:tblPrExChange>
        </w:tblPrEx>
        <w:trPr>
          <w:trHeight w:val="291"/>
          <w:trPrChange w:id="50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04"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05"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506" w:author="Caitlin Jeffrey" w:date="2023-11-09T13:59:00Z">
              <w:tcPr>
                <w:tcW w:w="3240" w:type="dxa"/>
                <w:gridSpan w:val="2"/>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507"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08"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509" w:author="Caitlin Jeffrey" w:date="2023-11-09T13:59:00Z">
            <w:tblPrEx>
              <w:tblW w:w="13050" w:type="dxa"/>
            </w:tblPrEx>
          </w:tblPrExChange>
        </w:tblPrEx>
        <w:trPr>
          <w:trHeight w:val="291"/>
          <w:trPrChange w:id="51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11"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12"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513" w:author="Caitlin Jeffrey" w:date="2023-11-09T13:59:00Z">
              <w:tcPr>
                <w:tcW w:w="3240" w:type="dxa"/>
                <w:gridSpan w:val="2"/>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514"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515"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516" w:author="Caitlin Jeffrey" w:date="2023-11-09T13:59:00Z">
            <w:tblPrEx>
              <w:tblW w:w="13050" w:type="dxa"/>
            </w:tblPrEx>
          </w:tblPrExChange>
        </w:tblPrEx>
        <w:trPr>
          <w:trHeight w:val="291"/>
          <w:trPrChange w:id="51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18"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19"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520" w:author="Caitlin Jeffrey" w:date="2023-11-09T13:59:00Z">
              <w:tcPr>
                <w:tcW w:w="3240" w:type="dxa"/>
                <w:gridSpan w:val="2"/>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521"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22"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523" w:author="Caitlin Jeffrey" w:date="2023-11-09T13:59:00Z">
            <w:tblPrEx>
              <w:tblW w:w="13050" w:type="dxa"/>
            </w:tblPrEx>
          </w:tblPrExChange>
        </w:tblPrEx>
        <w:trPr>
          <w:trHeight w:val="360"/>
          <w:trPrChange w:id="524"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525"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526"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527"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528" w:author="Caitlin Jeffrey" w:date="2023-11-09T13:59:00Z">
              <w:tcPr>
                <w:tcW w:w="3240" w:type="dxa"/>
                <w:gridSpan w:val="2"/>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529"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530"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531" w:author="Caitlin Jeffrey" w:date="2023-11-09T13:59:00Z">
            <w:tblPrEx>
              <w:tblW w:w="13050" w:type="dxa"/>
            </w:tblPrEx>
          </w:tblPrExChange>
        </w:tblPrEx>
        <w:trPr>
          <w:trHeight w:val="291"/>
          <w:trPrChange w:id="53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33"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34"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535" w:author="Caitlin Jeffrey" w:date="2023-11-09T13:59:00Z">
              <w:tcPr>
                <w:tcW w:w="3240" w:type="dxa"/>
                <w:gridSpan w:val="2"/>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536"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37"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538" w:author="Caitlin Jeffrey" w:date="2023-11-09T13:59:00Z">
            <w:tblPrEx>
              <w:tblW w:w="13050" w:type="dxa"/>
            </w:tblPrEx>
          </w:tblPrExChange>
        </w:tblPrEx>
        <w:trPr>
          <w:trHeight w:val="291"/>
          <w:trPrChange w:id="53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40"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541"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542" w:author="Caitlin Jeffrey" w:date="2023-11-09T13:59:00Z">
              <w:tcPr>
                <w:tcW w:w="3240" w:type="dxa"/>
                <w:gridSpan w:val="2"/>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543"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544"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545" w:author="Caitlin Jeffrey" w:date="2023-11-09T13:59:00Z">
            <w:tblPrEx>
              <w:tblW w:w="13050" w:type="dxa"/>
            </w:tblPrEx>
          </w:tblPrExChange>
        </w:tblPrEx>
        <w:trPr>
          <w:trHeight w:val="291"/>
          <w:trPrChange w:id="54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47"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48"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549" w:author="Caitlin Jeffrey" w:date="2023-11-09T13:59:00Z">
              <w:tcPr>
                <w:tcW w:w="3240" w:type="dxa"/>
                <w:gridSpan w:val="2"/>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550"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51"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552" w:author="Caitlin Jeffrey" w:date="2023-11-09T13:59:00Z">
            <w:tblPrEx>
              <w:tblW w:w="13050" w:type="dxa"/>
            </w:tblPrEx>
          </w:tblPrExChange>
        </w:tblPrEx>
        <w:trPr>
          <w:trHeight w:val="291"/>
          <w:trPrChange w:id="55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54"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55"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556" w:author="Caitlin Jeffrey" w:date="2023-11-09T13:59:00Z">
              <w:tcPr>
                <w:tcW w:w="3240" w:type="dxa"/>
                <w:gridSpan w:val="2"/>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557"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558"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559" w:author="Caitlin Jeffrey" w:date="2023-11-09T13:59:00Z">
            <w:tblPrEx>
              <w:tblW w:w="13050" w:type="dxa"/>
            </w:tblPrEx>
          </w:tblPrExChange>
        </w:tblPrEx>
        <w:trPr>
          <w:trHeight w:val="369"/>
          <w:trPrChange w:id="560"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561"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562"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563" w:author="Caitlin Jeffrey" w:date="2023-11-09T13:59:00Z">
              <w:tcPr>
                <w:tcW w:w="3240" w:type="dxa"/>
                <w:gridSpan w:val="2"/>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564"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565"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566"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567"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68"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569" w:author="Caitlin Jeffrey" w:date="2023-11-09T13:59:00Z">
              <w:tcPr>
                <w:tcW w:w="3240" w:type="dxa"/>
                <w:gridSpan w:val="2"/>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570"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71"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572" w:author="Caitlin Jeffrey" w:date="2023-11-09T13:59:00Z">
            <w:tblPrEx>
              <w:tblW w:w="13050" w:type="dxa"/>
            </w:tblPrEx>
          </w:tblPrExChange>
        </w:tblPrEx>
        <w:trPr>
          <w:trHeight w:val="325"/>
          <w:trPrChange w:id="573"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574"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575" w:author="Caitlin Jeffrey" w:date="2023-11-09T13:59:00Z">
              <w:tcPr>
                <w:tcW w:w="5760" w:type="dxa"/>
                <w:gridSpan w:val="5"/>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576"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577"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578" w:author="Caitlin Jeffrey" w:date="2023-11-09T13:59:00Z">
            <w:tblPrEx>
              <w:tblW w:w="13050" w:type="dxa"/>
            </w:tblPrEx>
          </w:tblPrExChange>
        </w:tblPrEx>
        <w:trPr>
          <w:trHeight w:val="360"/>
          <w:trPrChange w:id="579"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580"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581"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582" w:author="Caitlin Jeffrey" w:date="2023-11-09T13:59:00Z">
              <w:tcPr>
                <w:tcW w:w="3240" w:type="dxa"/>
                <w:gridSpan w:val="2"/>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83"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584"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585" w:author="Caitlin Jeffrey" w:date="2023-11-09T13:59:00Z">
            <w:tblPrEx>
              <w:tblW w:w="13050" w:type="dxa"/>
            </w:tblPrEx>
          </w:tblPrExChange>
        </w:tblPrEx>
        <w:trPr>
          <w:trHeight w:val="360"/>
          <w:trPrChange w:id="586"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587"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588"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589" w:author="Caitlin Jeffrey" w:date="2023-11-09T13:59:00Z">
              <w:tcPr>
                <w:tcW w:w="3240" w:type="dxa"/>
                <w:gridSpan w:val="2"/>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590"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591"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592" w:author="Caitlin Jeffrey" w:date="2023-11-09T13:59:00Z">
            <w:tblPrEx>
              <w:tblW w:w="13050" w:type="dxa"/>
            </w:tblPrEx>
          </w:tblPrExChange>
        </w:tblPrEx>
        <w:trPr>
          <w:trHeight w:val="270"/>
          <w:trPrChange w:id="593"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594"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595"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96" w:author="Caitlin Jeffrey" w:date="2023-11-09T13:59:00Z">
              <w:tcPr>
                <w:tcW w:w="3240" w:type="dxa"/>
                <w:gridSpan w:val="2"/>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597"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598"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599" w:author="Caitlin Jeffrey" w:date="2023-11-09T13:59:00Z">
            <w:tblPrEx>
              <w:tblW w:w="13050" w:type="dxa"/>
            </w:tblPrEx>
          </w:tblPrExChange>
        </w:tblPrEx>
        <w:trPr>
          <w:trHeight w:val="261"/>
          <w:trPrChange w:id="600"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601"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02"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03" w:author="Caitlin Jeffrey" w:date="2023-11-09T13:59:00Z">
              <w:tcPr>
                <w:tcW w:w="3240" w:type="dxa"/>
                <w:gridSpan w:val="2"/>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604"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05"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606" w:author="Caitlin Jeffrey" w:date="2023-11-09T14:00:00Z">
            <w:tblPrEx>
              <w:tblW w:w="13050" w:type="dxa"/>
            </w:tblPrEx>
          </w:tblPrExChange>
        </w:tblPrEx>
        <w:trPr>
          <w:trHeight w:val="270"/>
          <w:trPrChange w:id="607"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608"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09"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610" w:author="Caitlin Jeffrey" w:date="2023-11-09T14:00:00Z">
              <w:tcPr>
                <w:tcW w:w="3240" w:type="dxa"/>
                <w:gridSpan w:val="2"/>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611"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612"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613" w:author="Caitlin Jeffrey" w:date="2023-11-09T13:59:00Z">
            <w:tblPrEx>
              <w:tblW w:w="13050" w:type="dxa"/>
            </w:tblPrEx>
          </w:tblPrExChange>
        </w:tblPrEx>
        <w:trPr>
          <w:trHeight w:val="291"/>
          <w:trPrChange w:id="61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15"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16"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617" w:author="Caitlin Jeffrey" w:date="2023-11-09T13:59:00Z">
              <w:tcPr>
                <w:tcW w:w="3240" w:type="dxa"/>
                <w:gridSpan w:val="2"/>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618"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19"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620" w:author="Caitlin Jeffrey" w:date="2023-11-09T13:59:00Z">
            <w:tblPrEx>
              <w:tblW w:w="13050" w:type="dxa"/>
            </w:tblPrEx>
          </w:tblPrExChange>
        </w:tblPrEx>
        <w:trPr>
          <w:trHeight w:val="291"/>
          <w:trPrChange w:id="62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22"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23"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624" w:author="Caitlin Jeffrey" w:date="2023-11-09T13:59:00Z">
              <w:tcPr>
                <w:tcW w:w="3240" w:type="dxa"/>
                <w:gridSpan w:val="2"/>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25"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626"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627" w:author="Caitlin Jeffrey" w:date="2023-11-09T13:59:00Z">
            <w:tblPrEx>
              <w:tblW w:w="13050" w:type="dxa"/>
            </w:tblPrEx>
          </w:tblPrExChange>
        </w:tblPrEx>
        <w:trPr>
          <w:trHeight w:val="291"/>
          <w:trPrChange w:id="62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29"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30"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631" w:author="Caitlin Jeffrey" w:date="2023-11-09T13:59:00Z">
              <w:tcPr>
                <w:tcW w:w="3240" w:type="dxa"/>
                <w:gridSpan w:val="2"/>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32"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33"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634" w:author="Caitlin Jeffrey" w:date="2023-11-09T13:59:00Z">
            <w:tblPrEx>
              <w:tblW w:w="13050" w:type="dxa"/>
            </w:tblPrEx>
          </w:tblPrExChange>
        </w:tblPrEx>
        <w:trPr>
          <w:trHeight w:val="291"/>
          <w:trPrChange w:id="63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36"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37"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638" w:author="Caitlin Jeffrey" w:date="2023-11-09T13:59:00Z">
              <w:tcPr>
                <w:tcW w:w="3240" w:type="dxa"/>
                <w:gridSpan w:val="2"/>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39"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640"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641" w:author="Caitlin Jeffrey" w:date="2023-11-09T13:59:00Z">
            <w:tblPrEx>
              <w:tblW w:w="13050" w:type="dxa"/>
            </w:tblPrEx>
          </w:tblPrExChange>
        </w:tblPrEx>
        <w:trPr>
          <w:trHeight w:val="291"/>
          <w:trPrChange w:id="64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43"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44"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645" w:author="Caitlin Jeffrey" w:date="2023-11-09T13:59:00Z">
              <w:tcPr>
                <w:tcW w:w="3240" w:type="dxa"/>
                <w:gridSpan w:val="2"/>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46"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47"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648" w:author="Caitlin Jeffrey" w:date="2023-11-09T13:59:00Z">
            <w:tblPrEx>
              <w:tblW w:w="13050" w:type="dxa"/>
            </w:tblPrEx>
          </w:tblPrExChange>
        </w:tblPrEx>
        <w:trPr>
          <w:trHeight w:val="291"/>
          <w:trPrChange w:id="64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50"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51"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652" w:author="Caitlin Jeffrey" w:date="2023-11-09T13:59:00Z">
              <w:tcPr>
                <w:tcW w:w="3240" w:type="dxa"/>
                <w:gridSpan w:val="2"/>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653"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654"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655" w:author="Caitlin Jeffrey" w:date="2023-11-09T13:59:00Z">
            <w:tblPrEx>
              <w:tblW w:w="13050" w:type="dxa"/>
            </w:tblPrEx>
          </w:tblPrExChange>
        </w:tblPrEx>
        <w:trPr>
          <w:trHeight w:val="291"/>
          <w:trPrChange w:id="656"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657"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658" w:author="Caitlin Jeffrey" w:date="2023-11-09T13:59:00Z">
              <w:tcPr>
                <w:tcW w:w="5760" w:type="dxa"/>
                <w:gridSpan w:val="5"/>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659"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660"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661" w:author="Caitlin Jeffrey" w:date="2023-11-09T13:59:00Z">
            <w:tblPrEx>
              <w:tblW w:w="13050" w:type="dxa"/>
            </w:tblPrEx>
          </w:tblPrExChange>
        </w:tblPrEx>
        <w:trPr>
          <w:trHeight w:val="291"/>
          <w:trPrChange w:id="66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63"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664"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665" w:author="Caitlin Jeffrey" w:date="2023-11-09T13:59:00Z">
              <w:tcPr>
                <w:tcW w:w="3240" w:type="dxa"/>
                <w:gridSpan w:val="2"/>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666"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667"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668" w:author="Caitlin Jeffrey" w:date="2023-11-09T13:59:00Z">
            <w:tblPrEx>
              <w:tblW w:w="13050" w:type="dxa"/>
            </w:tblPrEx>
          </w:tblPrExChange>
        </w:tblPrEx>
        <w:trPr>
          <w:trHeight w:val="291"/>
          <w:trPrChange w:id="66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70"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671"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672" w:author="Caitlin Jeffrey" w:date="2023-11-09T13:59:00Z">
              <w:tcPr>
                <w:tcW w:w="3240" w:type="dxa"/>
                <w:gridSpan w:val="2"/>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673"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674"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675" w:author="Caitlin Jeffrey" w:date="2023-11-09T13:59:00Z">
            <w:tblPrEx>
              <w:tblW w:w="13050" w:type="dxa"/>
            </w:tblPrEx>
          </w:tblPrExChange>
        </w:tblPrEx>
        <w:trPr>
          <w:trHeight w:val="291"/>
          <w:trPrChange w:id="67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77"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678"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79" w:author="Caitlin Jeffrey" w:date="2023-11-09T13:59:00Z">
              <w:tcPr>
                <w:tcW w:w="3240" w:type="dxa"/>
                <w:gridSpan w:val="2"/>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680"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681"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682" w:author="Caitlin Jeffrey" w:date="2023-11-09T13:59:00Z">
            <w:tblPrEx>
              <w:tblW w:w="13050" w:type="dxa"/>
            </w:tblPrEx>
          </w:tblPrExChange>
        </w:tblPrEx>
        <w:trPr>
          <w:trHeight w:val="291"/>
          <w:trPrChange w:id="68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84"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685"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86" w:author="Caitlin Jeffrey" w:date="2023-11-09T13:59:00Z">
              <w:tcPr>
                <w:tcW w:w="3240" w:type="dxa"/>
                <w:gridSpan w:val="2"/>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687"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88"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689" w:author="Caitlin Jeffrey" w:date="2023-11-09T13:59:00Z">
            <w:tblPrEx>
              <w:tblW w:w="13050" w:type="dxa"/>
            </w:tblPrEx>
          </w:tblPrExChange>
        </w:tblPrEx>
        <w:trPr>
          <w:trHeight w:val="291"/>
          <w:trPrChange w:id="69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91"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92"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693" w:author="Caitlin Jeffrey" w:date="2023-11-09T13:59:00Z">
              <w:tcPr>
                <w:tcW w:w="3240" w:type="dxa"/>
                <w:gridSpan w:val="2"/>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94"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695"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696" w:author="Caitlin Jeffrey" w:date="2023-11-09T13:59:00Z">
            <w:tblPrEx>
              <w:tblW w:w="13050" w:type="dxa"/>
            </w:tblPrEx>
          </w:tblPrExChange>
        </w:tblPrEx>
        <w:trPr>
          <w:trHeight w:val="291"/>
          <w:trPrChange w:id="69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98"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99"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00" w:author="Caitlin Jeffrey" w:date="2023-11-09T13:59:00Z">
              <w:tcPr>
                <w:tcW w:w="3240" w:type="dxa"/>
                <w:gridSpan w:val="2"/>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01"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02"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703" w:author="Caitlin Jeffrey" w:date="2023-11-09T13:59:00Z">
            <w:tblPrEx>
              <w:tblW w:w="13050" w:type="dxa"/>
            </w:tblPrEx>
          </w:tblPrExChange>
        </w:tblPrEx>
        <w:trPr>
          <w:trHeight w:val="291"/>
          <w:trPrChange w:id="70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05"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06"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707" w:author="Caitlin Jeffrey" w:date="2023-11-09T13:59:00Z">
              <w:tcPr>
                <w:tcW w:w="3240" w:type="dxa"/>
                <w:gridSpan w:val="2"/>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708"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709"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710" w:author="Caitlin Jeffrey" w:date="2023-11-09T13:59:00Z">
            <w:tblPrEx>
              <w:tblW w:w="13050" w:type="dxa"/>
            </w:tblPrEx>
          </w:tblPrExChange>
        </w:tblPrEx>
        <w:trPr>
          <w:trHeight w:val="291"/>
          <w:trPrChange w:id="711"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712"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713" w:author="Caitlin Jeffrey" w:date="2023-11-09T13:59:00Z">
              <w:tcPr>
                <w:tcW w:w="5760" w:type="dxa"/>
                <w:gridSpan w:val="5"/>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714"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715"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716" w:author="Caitlin Jeffrey" w:date="2023-11-09T13:59:00Z">
            <w:tblPrEx>
              <w:tblW w:w="13050" w:type="dxa"/>
            </w:tblPrEx>
          </w:tblPrExChange>
        </w:tblPrEx>
        <w:trPr>
          <w:trHeight w:val="288"/>
          <w:trPrChange w:id="717"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718"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19"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720" w:author="Caitlin Jeffrey" w:date="2023-11-09T13:59:00Z">
              <w:tcPr>
                <w:tcW w:w="3240" w:type="dxa"/>
                <w:gridSpan w:val="2"/>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721"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722"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723" w:author="Caitlin Jeffrey" w:date="2023-11-09T13:59:00Z">
            <w:tblPrEx>
              <w:tblW w:w="13050" w:type="dxa"/>
            </w:tblPrEx>
          </w:tblPrExChange>
        </w:tblPrEx>
        <w:trPr>
          <w:trHeight w:val="270"/>
          <w:trPrChange w:id="724"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725"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26"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727" w:author="Caitlin Jeffrey" w:date="2023-11-09T13:59:00Z">
              <w:tcPr>
                <w:tcW w:w="3240" w:type="dxa"/>
                <w:gridSpan w:val="2"/>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728"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729"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730" w:author="Caitlin Jeffrey" w:date="2023-11-09T13:59:00Z">
            <w:tblPrEx>
              <w:tblW w:w="13050" w:type="dxa"/>
            </w:tblPrEx>
          </w:tblPrExChange>
        </w:tblPrEx>
        <w:trPr>
          <w:trHeight w:val="270"/>
          <w:trPrChange w:id="731"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732"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33"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34" w:author="Caitlin Jeffrey" w:date="2023-11-09T13:59:00Z">
              <w:tcPr>
                <w:tcW w:w="3240" w:type="dxa"/>
                <w:gridSpan w:val="2"/>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735"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736"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737" w:author="Caitlin Jeffrey" w:date="2023-11-09T13:59:00Z">
            <w:tblPrEx>
              <w:tblW w:w="13050" w:type="dxa"/>
            </w:tblPrEx>
          </w:tblPrExChange>
        </w:tblPrEx>
        <w:trPr>
          <w:trHeight w:val="180"/>
          <w:trPrChange w:id="738"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739"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40"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41" w:author="Caitlin Jeffrey" w:date="2023-11-09T13:59:00Z">
              <w:tcPr>
                <w:tcW w:w="3240" w:type="dxa"/>
                <w:gridSpan w:val="2"/>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742"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43"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(lact.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744"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commentRangeStart w:id="745"/>
            <w:r w:rsidRPr="00F92FF1">
              <w:rPr>
                <w:rFonts w:ascii="Times New Roman" w:eastAsia="Times New Roman" w:hAnsi="Times New Roman" w:cs="Times New Roman"/>
              </w:rPr>
              <w:t xml:space="preserve">0.12 </w:t>
            </w:r>
            <w:commentRangeEnd w:id="745"/>
            <w:r w:rsidRPr="00F92FF1">
              <w:rPr>
                <w:rStyle w:val="CommentReference"/>
                <w:rFonts w:eastAsiaTheme="minorEastAsia"/>
              </w:rPr>
              <w:commentReference w:id="745"/>
            </w:r>
            <w:r w:rsidRPr="00F92FF1">
              <w:rPr>
                <w:rFonts w:ascii="Times New Roman" w:eastAsia="Times New Roman" w:hAnsi="Times New Roman" w:cs="Times New Roman"/>
              </w:rPr>
              <w:t>(0.07)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commentRangeStart w:id="746"/>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Tiestalls and freestalls (n = 15)</w:t>
            </w:r>
            <w:commentRangeEnd w:id="746"/>
            <w:r w:rsidRPr="00F92FF1">
              <w:rPr>
                <w:rStyle w:val="CommentReference"/>
                <w:rFonts w:eastAsiaTheme="minorEastAsia"/>
              </w:rPr>
              <w:commentReference w:id="746"/>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commentRangeStart w:id="747"/>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747"/>
            <w:r>
              <w:rPr>
                <w:rStyle w:val="CommentReference"/>
                <w:rFonts w:eastAsiaTheme="minorEastAsia"/>
              </w:rPr>
              <w:commentReference w:id="747"/>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748"/>
            <w:r w:rsidRPr="00604EDE">
              <w:rPr>
                <w:rFonts w:ascii="Times New Roman" w:eastAsia="Times New Roman" w:hAnsi="Times New Roman" w:cs="Times New Roman"/>
                <w:color w:val="000000"/>
              </w:rPr>
              <w:t>(pounds)</w:t>
            </w:r>
            <w:commentRangeEnd w:id="748"/>
            <w:r>
              <w:rPr>
                <w:rStyle w:val="CommentReference"/>
                <w:rFonts w:eastAsiaTheme="minorEastAsia"/>
              </w:rPr>
              <w:commentReference w:id="748"/>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749" w:author="Caitlin Jeffrey" w:date="2023-11-09T11:47:00Z"/>
          <w:rFonts w:ascii="Times New Roman" w:hAnsi="Times New Roman" w:cs="Times New Roman"/>
          <w:b/>
          <w:bCs/>
          <w:sz w:val="24"/>
          <w:szCs w:val="24"/>
        </w:rPr>
      </w:pPr>
    </w:p>
    <w:p w14:paraId="5ADEB3C0" w14:textId="77777777" w:rsidR="00733E27" w:rsidDel="00472A46" w:rsidRDefault="00733E27">
      <w:pPr>
        <w:rPr>
          <w:del w:id="750" w:author="Caitlin Jeffrey" w:date="2023-11-09T11:47:00Z"/>
          <w:rFonts w:ascii="Times New Roman" w:hAnsi="Times New Roman" w:cs="Times New Roman"/>
          <w:b/>
          <w:bCs/>
          <w:sz w:val="24"/>
          <w:szCs w:val="24"/>
        </w:rPr>
      </w:pPr>
    </w:p>
    <w:p w14:paraId="0037C0FC" w14:textId="77777777" w:rsidR="00733E27" w:rsidDel="00472A46" w:rsidRDefault="00733E27">
      <w:pPr>
        <w:rPr>
          <w:del w:id="751" w:author="Caitlin Jeffrey" w:date="2023-11-09T11:47:00Z"/>
          <w:rFonts w:ascii="Times New Roman" w:hAnsi="Times New Roman" w:cs="Times New Roman"/>
          <w:b/>
          <w:bCs/>
          <w:sz w:val="24"/>
          <w:szCs w:val="24"/>
        </w:rPr>
      </w:pPr>
    </w:p>
    <w:p w14:paraId="671696B9" w14:textId="77777777" w:rsidR="00D303DD" w:rsidDel="001713B4" w:rsidRDefault="00D303DD">
      <w:pPr>
        <w:rPr>
          <w:del w:id="752" w:author="Caitlin Jeffrey" w:date="2023-11-09T11:48:00Z"/>
          <w:rFonts w:ascii="Times New Roman" w:hAnsi="Times New Roman" w:cs="Times New Roman"/>
          <w:b/>
          <w:bCs/>
          <w:sz w:val="24"/>
          <w:szCs w:val="24"/>
        </w:rPr>
      </w:pPr>
    </w:p>
    <w:p w14:paraId="7AB4E19D" w14:textId="34D911DE" w:rsidR="00A81C37" w:rsidDel="001B65C9" w:rsidRDefault="00A81C37">
      <w:pPr>
        <w:rPr>
          <w:del w:id="753"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49"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50"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5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5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58"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5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75"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91"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111"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12" w:author="Sandra Godden" w:date="2023-10-13T08:04:00Z" w:initials="SG">
    <w:p w14:paraId="3A87B042" w14:textId="6CA8866B" w:rsidR="00D7652E" w:rsidRDefault="00D7652E">
      <w:pPr>
        <w:pStyle w:val="CommentText"/>
      </w:pPr>
      <w:r>
        <w:rPr>
          <w:rStyle w:val="CommentReference"/>
        </w:rPr>
        <w:annotationRef/>
      </w:r>
      <w:r>
        <w:t xml:space="preserve">Be warned: JDSci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13"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signif. </w:t>
      </w:r>
      <w:r w:rsidR="00860DB9">
        <w:t>a</w:t>
      </w:r>
      <w:r>
        <w:t>nd some not</w:t>
      </w:r>
      <w:r w:rsidR="00366934">
        <w:t>. Is this good enough for abstract, and then extrapolate more in results?</w:t>
      </w:r>
    </w:p>
  </w:comment>
  <w:comment w:id="131"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32"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33"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34"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35"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36"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43"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144"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150"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51" w:author="Caitlin Jeffrey" w:date="2023-11-20T12:03:00Z" w:initials="CJ">
    <w:p w14:paraId="67BD3DE6" w14:textId="77777777" w:rsidR="00B5095A" w:rsidRDefault="001619E7">
      <w:pPr>
        <w:pStyle w:val="CommentText"/>
      </w:pPr>
      <w:r>
        <w:rPr>
          <w:rStyle w:val="CommentReference"/>
        </w:rPr>
        <w:annotationRef/>
      </w:r>
      <w:r w:rsidR="00B5095A">
        <w:t>Lobeck 2011, hygiene worse on BCP</w:t>
      </w:r>
    </w:p>
    <w:p w14:paraId="61FC8B1A" w14:textId="77777777" w:rsidR="00B5095A" w:rsidRDefault="00B5095A">
      <w:pPr>
        <w:pStyle w:val="CommentText"/>
      </w:pPr>
      <w:r>
        <w:t xml:space="preserve">Barberg 2007, "high coliforms, non-ag strep" </w:t>
      </w:r>
    </w:p>
    <w:p w14:paraId="30714986" w14:textId="77777777" w:rsidR="00B5095A" w:rsidRDefault="00B5095A">
      <w:pPr>
        <w:pStyle w:val="CommentText"/>
      </w:pPr>
      <w:r>
        <w:t>Peeler, clinical mastitis inc. on straw yards</w:t>
      </w:r>
    </w:p>
    <w:p w14:paraId="7E47CFE7" w14:textId="77777777" w:rsidR="00B5095A" w:rsidRDefault="00B5095A" w:rsidP="0044300F">
      <w:pPr>
        <w:pStyle w:val="CommentText"/>
      </w:pPr>
      <w:r>
        <w:t>Fregonesi dirtier, higher scc, higher clin mast straw</w:t>
      </w:r>
    </w:p>
  </w:comment>
  <w:comment w:id="152" w:author="Sandra Godden" w:date="2023-10-13T08:27:00Z" w:initials="SG">
    <w:p w14:paraId="5DFCFD66" w14:textId="7CCD53D0"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53"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54"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55"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57"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81" w:author="Sandra Godden" w:date="2023-10-13T08:35:00Z" w:initials="SG">
    <w:p w14:paraId="503687D7" w14:textId="2A8347C6" w:rsidR="00D7652E" w:rsidRDefault="00D7652E">
      <w:pPr>
        <w:pStyle w:val="CommentText"/>
      </w:pPr>
      <w:r>
        <w:rPr>
          <w:rStyle w:val="CommentReference"/>
        </w:rPr>
        <w:annotationRef/>
      </w:r>
      <w:r>
        <w:t>Please state the number enrolled in each of your 4 categories of facilities.</w:t>
      </w:r>
    </w:p>
  </w:comment>
  <w:comment w:id="185"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197"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198"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201" w:author="Caitlin Jeffrey" w:date="2023-07-20T09:00:00Z" w:initials="CJ">
    <w:p w14:paraId="2AC99350" w14:textId="412BA4DD" w:rsidR="00D7652E" w:rsidRDefault="00D7652E">
      <w:pPr>
        <w:pStyle w:val="CommentText"/>
      </w:pPr>
      <w:r>
        <w:rPr>
          <w:rStyle w:val="CommentReference"/>
        </w:rPr>
        <w:annotationRef/>
      </w:r>
      <w:r>
        <w:t xml:space="preserve">Figure </w:t>
      </w:r>
      <w:r w:rsidR="00682E62">
        <w:t>out how best to share supplemental data</w:t>
      </w:r>
    </w:p>
  </w:comment>
  <w:comment w:id="213" w:author="Caitlin Jeffrey" w:date="2023-07-20T09:00:00Z" w:initials="CJ">
    <w:p w14:paraId="7731425B" w14:textId="77777777" w:rsidR="00DB4BAB" w:rsidRDefault="00DB4BAB" w:rsidP="00DB4BAB">
      <w:pPr>
        <w:pStyle w:val="CommentText"/>
      </w:pPr>
      <w:r>
        <w:rPr>
          <w:rStyle w:val="CommentReference"/>
        </w:rPr>
        <w:annotationRef/>
      </w:r>
      <w:r>
        <w:t>Figure out how best to share supplemental data</w:t>
      </w:r>
    </w:p>
  </w:comment>
  <w:comment w:id="229"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36" w:author="Sandra Godden" w:date="2023-10-13T08:43:00Z" w:initials="SG">
    <w:p w14:paraId="2F8405DC" w14:textId="77777777" w:rsidR="0078391C" w:rsidRDefault="0078391C" w:rsidP="0078391C">
      <w:pPr>
        <w:pStyle w:val="CommentText"/>
      </w:pPr>
      <w:r>
        <w:rPr>
          <w:rStyle w:val="CommentReference"/>
        </w:rPr>
        <w:annotationRef/>
      </w:r>
      <w:r>
        <w:t>How was air quality assessed?</w:t>
      </w:r>
    </w:p>
  </w:comment>
  <w:comment w:id="242"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45"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49"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51"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250"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252"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53"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54"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255" w:author="Caitlin Jeffrey" w:date="2023-11-10T18:54:00Z" w:initials="CJ">
    <w:p w14:paraId="6880E3AE" w14:textId="6A19E21D" w:rsidR="00046822" w:rsidRDefault="00046822">
      <w:pPr>
        <w:pStyle w:val="CommentText"/>
      </w:pPr>
      <w:r>
        <w:rPr>
          <w:rStyle w:val="CommentReference"/>
        </w:rPr>
        <w:annotationRef/>
      </w:r>
      <w:r>
        <w:t>We plan on using STROBE-VET</w:t>
      </w:r>
    </w:p>
  </w:comment>
  <w:comment w:id="258" w:author="Caitlin Jeffrey" w:date="2023-11-20T12:16:00Z" w:initials="CJ">
    <w:p w14:paraId="3455E649" w14:textId="77777777" w:rsidR="00E66808" w:rsidRDefault="00E66808" w:rsidP="004D0CA0">
      <w:pPr>
        <w:pStyle w:val="CommentText"/>
      </w:pPr>
      <w:r>
        <w:rPr>
          <w:rStyle w:val="CommentReference"/>
        </w:rPr>
        <w:annotationRef/>
      </w:r>
      <w:r>
        <w:t>Fix references</w:t>
      </w:r>
    </w:p>
  </w:comment>
  <w:comment w:id="302" w:author="Sandra Godden" w:date="2023-10-13T15:33:00Z" w:initials="SG">
    <w:p w14:paraId="0D6CA22D" w14:textId="44FD9344"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303"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308"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all of these outcome </w:t>
      </w:r>
      <w:r w:rsidR="00F713E2">
        <w:t>variables</w:t>
      </w:r>
      <w:r>
        <w:t xml:space="preserve">?  </w:t>
      </w:r>
    </w:p>
  </w:comment>
  <w:comment w:id="309"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310"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312"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313"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317"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318"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“jersey_other” and “Holstein” not associated with facility type</w:t>
      </w:r>
    </w:p>
  </w:comment>
  <w:comment w:id="320"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319"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321"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350"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352"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351"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356"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355"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357"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358"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359" w:author="Caitlin Jeffrey" w:date="2023-09-12T11:32:00Z" w:initials="CJ">
    <w:p w14:paraId="5C84198A" w14:textId="24FB4B33" w:rsidR="00D7652E" w:rsidRDefault="00D7652E">
      <w:pPr>
        <w:pStyle w:val="CommentText"/>
      </w:pPr>
      <w:r>
        <w:rPr>
          <w:rStyle w:val="CommentReference"/>
        </w:rPr>
        <w:annotationRef/>
      </w:r>
      <w:r>
        <w:t>Postmilking, contagious: pankey 1985; post-milking, opportunistic/CNS specifically: quirk, 2012; Premilking, environmental: pankey, 1987</w:t>
      </w:r>
    </w:p>
  </w:comment>
  <w:comment w:id="360"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361"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374"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375"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377"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378"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379" w:author="Caitlin Jeffrey" w:date="2023-10-31T15:14:00Z" w:initials="CJ">
    <w:p w14:paraId="4E41687A" w14:textId="67DDE6CD" w:rsidR="00306E7A" w:rsidRDefault="00306E7A">
      <w:pPr>
        <w:pStyle w:val="CommentText"/>
      </w:pPr>
      <w:r>
        <w:rPr>
          <w:rStyle w:val="CommentReference"/>
        </w:rPr>
        <w:annotationRef/>
      </w:r>
      <w:r w:rsidR="00067A6B">
        <w:t>Tried to clarify this section; it’s not a discussion of milk quality results, it’s a “hey look BOTH composting and static bedded packs can have good milk quality”</w:t>
      </w:r>
    </w:p>
  </w:comment>
  <w:comment w:id="376" w:author="Caitlin Jeffrey" w:date="2023-11-10T18:47:00Z" w:initials="CJ">
    <w:p w14:paraId="0C37A81B" w14:textId="134993B5" w:rsidR="00DA10F6" w:rsidRDefault="00DA10F6" w:rsidP="00DA10F6">
      <w:pPr>
        <w:autoSpaceDE w:val="0"/>
        <w:autoSpaceDN w:val="0"/>
        <w:adjustRightInd w:val="0"/>
        <w:spacing w:line="480" w:lineRule="auto"/>
        <w:ind w:firstLine="720"/>
        <w:rPr>
          <w:rFonts w:ascii="Times New Roman" w:hAnsi="Times New Roman" w:cs="Times New Roman"/>
          <w:sz w:val="24"/>
          <w:szCs w:val="24"/>
        </w:rPr>
      </w:pPr>
      <w:r>
        <w:rPr>
          <w:rStyle w:val="CommentReference"/>
        </w:rPr>
        <w:annotationRef/>
      </w:r>
      <w:r>
        <w:t>I think if we’re looking to shorten discussion it could come from cutting this part down/out</w:t>
      </w:r>
    </w:p>
    <w:p w14:paraId="4E6D1D3B" w14:textId="4E38BD18" w:rsidR="00DA10F6" w:rsidRDefault="00DA10F6">
      <w:pPr>
        <w:pStyle w:val="CommentText"/>
      </w:pPr>
    </w:p>
  </w:comment>
  <w:comment w:id="380" w:author="Caitlin Jeffrey" w:date="2023-11-10T15:20:00Z" w:initials="CJ">
    <w:p w14:paraId="2E87145D" w14:textId="7FA6DA6D" w:rsidR="008877D3" w:rsidRDefault="008877D3">
      <w:pPr>
        <w:pStyle w:val="CommentText"/>
      </w:pPr>
      <w:r>
        <w:rPr>
          <w:rStyle w:val="CommentReference"/>
        </w:rPr>
        <w:annotationRef/>
      </w:r>
      <w:r w:rsidR="00375C1C">
        <w:rPr>
          <w:noProof/>
        </w:rPr>
        <w:t>what % organic farms in the state use DHIA? what does BTSCC look like in the state for o</w:t>
      </w:r>
      <w:r w:rsidR="00AB60B3">
        <w:rPr>
          <w:noProof/>
        </w:rPr>
        <w:t>rg</w:t>
      </w:r>
      <w:r w:rsidR="00375C1C">
        <w:rPr>
          <w:noProof/>
        </w:rPr>
        <w:t>anic farms (or regular farms?)</w:t>
      </w:r>
      <w:r w:rsidR="00AB60B3">
        <w:rPr>
          <w:noProof/>
        </w:rPr>
        <w:t xml:space="preserve"> I’m trying to nail this down so I can add it in.</w:t>
      </w:r>
    </w:p>
  </w:comment>
  <w:comment w:id="381" w:author="Caitlin Jeffrey" w:date="2023-11-10T18:45:00Z" w:initials="CJ">
    <w:p w14:paraId="64A013A2" w14:textId="02005145" w:rsidR="003C00FD" w:rsidRDefault="003C00FD">
      <w:pPr>
        <w:pStyle w:val="CommentText"/>
      </w:pPr>
      <w:r>
        <w:rPr>
          <w:rStyle w:val="CommentReference"/>
        </w:rPr>
        <w:annotationRef/>
      </w:r>
      <w:r>
        <w:t xml:space="preserve">One of Sandra’s comments was that I hadn’t included future directions or limitations of the study. Think I’ve covered limitations well enough (too well?), </w:t>
      </w:r>
      <w:r w:rsidR="003C261F">
        <w:t>BUT if anyone has any other “future directions” to add please do.</w:t>
      </w:r>
    </w:p>
  </w:comment>
  <w:comment w:id="383"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382" w:author="Caitlin Jeffrey" w:date="2023-11-10T18:46:00Z" w:initials="CJ">
    <w:p w14:paraId="58A561BF" w14:textId="3AA3C5B3" w:rsidR="005278A5" w:rsidRDefault="005278A5">
      <w:pPr>
        <w:pStyle w:val="CommentText"/>
      </w:pPr>
      <w:r>
        <w:rPr>
          <w:rStyle w:val="CommentReference"/>
        </w:rPr>
        <w:annotationRef/>
      </w:r>
      <w:r>
        <w:t>Probably another spot we could edit down if necessary.</w:t>
      </w:r>
    </w:p>
  </w:comment>
  <w:comment w:id="384"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386"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….bla bla bla</w:t>
      </w:r>
      <w:r>
        <w:br/>
      </w:r>
      <w:r>
        <w:br/>
        <w:t>(if I interpreted your secondary analysis correctly)</w:t>
      </w:r>
    </w:p>
  </w:comment>
  <w:comment w:id="387"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401"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410"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412"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413"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11" w:author="Caitlin Jeffrey" w:date="2023-10-20T09:24:00Z" w:initials="CJ">
    <w:p w14:paraId="30E21012" w14:textId="77777777" w:rsidR="006F68A4" w:rsidRDefault="006F68A4" w:rsidP="006F68A4">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414"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415" w:author="Caitlin Jeffrey" w:date="2023-10-20T09:27:00Z" w:initials="CJ">
    <w:p w14:paraId="72C70A37" w14:textId="77777777" w:rsidR="006F68A4" w:rsidRDefault="006F68A4" w:rsidP="006F68A4">
      <w:pPr>
        <w:pStyle w:val="CommentText"/>
      </w:pPr>
      <w:r>
        <w:rPr>
          <w:rStyle w:val="CommentReference"/>
        </w:rPr>
        <w:annotationRef/>
      </w:r>
      <w:r>
        <w:t>SG has a comment lower down in the example table she put in that don’t need to give % positive and negative SA or coliforms, bc these are in text (and it makes the table much more reasonably shaped)</w:t>
      </w:r>
    </w:p>
  </w:comment>
  <w:comment w:id="416" w:author="Sandra Godden" w:date="2023-10-13T14:57:00Z" w:initials="SG">
    <w:p w14:paraId="75BDA723" w14:textId="77777777" w:rsidR="005D17DE" w:rsidRDefault="005D17DE" w:rsidP="005D17DE">
      <w:pPr>
        <w:pStyle w:val="CommentText"/>
      </w:pPr>
      <w:r>
        <w:rPr>
          <w:rStyle w:val="CommentReference"/>
        </w:rPr>
        <w:annotationRef/>
      </w:r>
      <w:r>
        <w:t>Is this from univariable or multivariable analysis?  State in heading</w:t>
      </w:r>
    </w:p>
  </w:comment>
  <w:comment w:id="417" w:author="Caitlin Jeffrey" w:date="2023-10-23T09:15:00Z" w:initials="CJ">
    <w:p w14:paraId="07C1D3E4" w14:textId="77777777" w:rsidR="005D17DE" w:rsidRDefault="005D17DE" w:rsidP="005D17DE">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18" w:author="Sandra Godden" w:date="2023-10-13T16:01:00Z" w:initials="SG">
    <w:p w14:paraId="31EA9424" w14:textId="77777777" w:rsidR="005D17DE" w:rsidRDefault="005D17DE" w:rsidP="005D17DE">
      <w:pPr>
        <w:pStyle w:val="CommentText"/>
      </w:pPr>
      <w:r>
        <w:rPr>
          <w:rStyle w:val="CommentReference"/>
        </w:rPr>
        <w:annotationRef/>
      </w:r>
      <w:r>
        <w:t>Report  as kg</w:t>
      </w:r>
    </w:p>
  </w:comment>
  <w:comment w:id="442" w:author="Caitlin Jeffrey" w:date="2023-11-10T19:21:00Z" w:initials="CJ">
    <w:p w14:paraId="61958FD4" w14:textId="7C215F49" w:rsidR="00C44624" w:rsidRDefault="00C44624">
      <w:pPr>
        <w:pStyle w:val="CommentText"/>
      </w:pPr>
      <w:r>
        <w:rPr>
          <w:rStyle w:val="CommentReference"/>
        </w:rPr>
        <w:annotationRef/>
      </w:r>
      <w:r>
        <w:t xml:space="preserve">If anyone can think of a clever way to </w:t>
      </w:r>
      <w:r w:rsidR="00A912AA">
        <w:t>incorporate the intercept not on it’s own line, that would save some length with this giant table.</w:t>
      </w:r>
      <w:r w:rsidR="00EC1ACB">
        <w:t xml:space="preserve"> I couldn’t…</w:t>
      </w:r>
    </w:p>
  </w:comment>
  <w:comment w:id="745" w:author="Sandra Godden" w:date="2023-10-13T15:00:00Z" w:initials="SG">
    <w:p w14:paraId="08488774" w14:textId="77777777" w:rsidR="00204BBB" w:rsidRDefault="00204BBB" w:rsidP="00204BBB">
      <w:pPr>
        <w:pStyle w:val="CommentText"/>
      </w:pPr>
      <w:r>
        <w:rPr>
          <w:rStyle w:val="CommentReference"/>
        </w:rPr>
        <w:annotationRef/>
      </w:r>
      <w:r>
        <w:t>Should report log value (SE)</w:t>
      </w:r>
    </w:p>
  </w:comment>
  <w:comment w:id="746" w:author="Sandra Godden" w:date="2023-10-13T15:01:00Z" w:initials="SG">
    <w:p w14:paraId="618121BD" w14:textId="77777777" w:rsidR="00204BBB" w:rsidRDefault="00204BBB" w:rsidP="00204BBB">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747" w:author="Sandra Godden" w:date="2023-10-13T15:04:00Z" w:initials="SG">
    <w:p w14:paraId="31F83D22" w14:textId="77777777" w:rsidR="00204BBB" w:rsidRDefault="00204BBB" w:rsidP="00204BBB">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748" w:author="Sandra Godden" w:date="2023-10-13T16:01:00Z" w:initials="SG">
    <w:p w14:paraId="1B4E034B" w14:textId="77777777" w:rsidR="00204BBB" w:rsidRDefault="00204BBB" w:rsidP="00204BBB">
      <w:pPr>
        <w:pStyle w:val="CommentText"/>
      </w:pPr>
      <w:r>
        <w:rPr>
          <w:rStyle w:val="CommentReference"/>
        </w:rPr>
        <w:annotationRef/>
      </w:r>
      <w:r>
        <w:t>Report  as kg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6B05A5E1" w15:done="0"/>
  <w15:commentEx w15:paraId="48766D2E" w15:done="0"/>
  <w15:commentEx w15:paraId="4A2EF0B5" w15:done="0"/>
  <w15:commentEx w15:paraId="181FF8B0" w15:done="1"/>
  <w15:commentEx w15:paraId="68AA152A" w15:done="0"/>
  <w15:commentEx w15:paraId="2297EF69" w15:done="1"/>
  <w15:commentEx w15:paraId="717E4EDB" w15:done="1"/>
  <w15:commentEx w15:paraId="4929AEEE" w15:done="1"/>
  <w15:commentEx w15:paraId="59D54848" w15:done="1"/>
  <w15:commentEx w15:paraId="4DC87C9B" w15:paraIdParent="59D54848"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7E47CFE7"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0A33E1CE" w15:done="1"/>
  <w15:commentEx w15:paraId="7F73D80B" w15:paraIdParent="0A33E1CE" w15:done="1"/>
  <w15:commentEx w15:paraId="2AC99350" w15:done="0"/>
  <w15:commentEx w15:paraId="7731425B" w15:done="0"/>
  <w15:commentEx w15:paraId="41BBF57E" w15:done="1"/>
  <w15:commentEx w15:paraId="2F8405DC"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6880E3AE" w15:paraIdParent="77D37492" w15:done="0"/>
  <w15:commentEx w15:paraId="3455E649" w15:done="0"/>
  <w15:commentEx w15:paraId="0D6CA22D" w15:done="1"/>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1"/>
  <w15:commentEx w15:paraId="1541294E" w15:done="1"/>
  <w15:commentEx w15:paraId="0FBBE8D3" w15:done="1"/>
  <w15:commentEx w15:paraId="3516E942" w15:done="1"/>
  <w15:commentEx w15:paraId="0D68EA71"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629322C3" w15:done="1"/>
  <w15:commentEx w15:paraId="3BA27D45" w15:done="1"/>
  <w15:commentEx w15:paraId="4E41687A" w15:paraIdParent="3BA27D45" w15:done="1"/>
  <w15:commentEx w15:paraId="4E6D1D3B" w15:done="0"/>
  <w15:commentEx w15:paraId="2E87145D" w15:done="0"/>
  <w15:commentEx w15:paraId="64A013A2" w15:done="0"/>
  <w15:commentEx w15:paraId="01FF7025" w15:done="1"/>
  <w15:commentEx w15:paraId="58A561BF" w15:done="0"/>
  <w15:commentEx w15:paraId="4BF4B4BB" w15:done="0"/>
  <w15:commentEx w15:paraId="5966DFFC" w15:done="1"/>
  <w15:commentEx w15:paraId="63F3090D" w15:done="1"/>
  <w15:commentEx w15:paraId="384CA652" w15:done="0"/>
  <w15:commentEx w15:paraId="5C41803A" w15:done="1"/>
  <w15:commentEx w15:paraId="57E118EB" w15:done="1"/>
  <w15:commentEx w15:paraId="7185E621" w15:paraIdParent="57E118EB" w15:done="1"/>
  <w15:commentEx w15:paraId="30E21012" w15:done="1"/>
  <w15:commentEx w15:paraId="6B8F47EC" w15:done="1"/>
  <w15:commentEx w15:paraId="72C70A37" w15:paraIdParent="6B8F47EC" w15:done="1"/>
  <w15:commentEx w15:paraId="75BDA723" w15:done="1"/>
  <w15:commentEx w15:paraId="07C1D3E4" w15:paraIdParent="75BDA723" w15:done="1"/>
  <w15:commentEx w15:paraId="31EA9424" w15:done="1"/>
  <w15:commentEx w15:paraId="61958FD4" w15:done="0"/>
  <w15:commentEx w15:paraId="08488774" w15:done="0"/>
  <w15:commentEx w15:paraId="618121BD" w15:done="1"/>
  <w15:commentEx w15:paraId="31F83D22" w15:done="1"/>
  <w15:commentEx w15:paraId="1B4E0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6F0B8415" w16cex:dateUtc="2023-11-20T17:03: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30862F44" w16cex:dateUtc="2023-07-20T13:00:00Z"/>
  <w16cex:commentExtensible w16cex:durableId="63FFA165" w16cex:dateUtc="2023-10-25T11:00:00Z"/>
  <w16cex:commentExtensible w16cex:durableId="775C7763" w16cex:dateUtc="2023-11-10T23:54:00Z"/>
  <w16cex:commentExtensible w16cex:durableId="50761780" w16cex:dateUtc="2023-11-20T17:16:00Z"/>
  <w16cex:commentExtensible w16cex:durableId="229DCF34" w16cex:dateUtc="2023-11-03T13:23:00Z"/>
  <w16cex:commentExtensible w16cex:durableId="282DA811" w16cex:dateUtc="2023-06-09T17:30:00Z"/>
  <w16cex:commentExtensible w16cex:durableId="74E1A6B9" w16cex:dateUtc="2023-10-26T19:36:00Z"/>
  <w16cex:commentExtensible w16cex:durableId="7B2C8EA4" w16cex:dateUtc="2023-10-27T19:51: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5C408AD1" w16cex:dateUtc="2023-11-10T23:47:00Z"/>
  <w16cex:commentExtensible w16cex:durableId="402D5BEB" w16cex:dateUtc="2023-11-10T20:20:00Z"/>
  <w16cex:commentExtensible w16cex:durableId="503DC3AF" w16cex:dateUtc="2023-11-10T23:45:00Z"/>
  <w16cex:commentExtensible w16cex:durableId="046208FE" w16cex:dateUtc="2023-11-10T23:46: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7543E92A" w16cex:dateUtc="2023-11-11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717E4EDB" w16cid:durableId="48BA6B4E"/>
  <w16cid:commentId w16cid:paraId="4929AEEE" w16cid:durableId="5DF9A479"/>
  <w16cid:commentId w16cid:paraId="59D54848" w16cid:durableId="25F4E825"/>
  <w16cid:commentId w16cid:paraId="4DC87C9B" w16cid:durableId="1B762C39"/>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7E47CFE7" w16cid:durableId="6F0B8415"/>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0A33E1CE" w16cid:durableId="05EB0DBB"/>
  <w16cid:commentId w16cid:paraId="7F73D80B" w16cid:durableId="51F5C3BA"/>
  <w16cid:commentId w16cid:paraId="2AC99350" w16cid:durableId="28637615"/>
  <w16cid:commentId w16cid:paraId="7731425B" w16cid:durableId="30862F44"/>
  <w16cid:commentId w16cid:paraId="41BBF57E" w16cid:durableId="6917E0A0"/>
  <w16cid:commentId w16cid:paraId="2F8405DC" w16cid:durableId="58F7EBD8"/>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6880E3AE" w16cid:durableId="775C7763"/>
  <w16cid:commentId w16cid:paraId="3455E649" w16cid:durableId="50761780"/>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0FBBE8D3" w16cid:durableId="5C2B39DA"/>
  <w16cid:commentId w16cid:paraId="3516E942" w16cid:durableId="777365EB"/>
  <w16cid:commentId w16cid:paraId="0D68EA71" w16cid:durableId="7B2C8EA4"/>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629322C3" w16cid:durableId="64DB20F3"/>
  <w16cid:commentId w16cid:paraId="3BA27D45" w16cid:durableId="39CE8EBB"/>
  <w16cid:commentId w16cid:paraId="4E41687A" w16cid:durableId="5C7FC351"/>
  <w16cid:commentId w16cid:paraId="4E6D1D3B" w16cid:durableId="5C408AD1"/>
  <w16cid:commentId w16cid:paraId="2E87145D" w16cid:durableId="402D5BEB"/>
  <w16cid:commentId w16cid:paraId="64A013A2" w16cid:durableId="503DC3AF"/>
  <w16cid:commentId w16cid:paraId="01FF7025" w16cid:durableId="58C28D85"/>
  <w16cid:commentId w16cid:paraId="58A561BF" w16cid:durableId="046208FE"/>
  <w16cid:commentId w16cid:paraId="4BF4B4BB" w16cid:durableId="27FA2DC6"/>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0E21012" w16cid:durableId="5A595CF9"/>
  <w16cid:commentId w16cid:paraId="6B8F47EC" w16cid:durableId="0C93EBF3"/>
  <w16cid:commentId w16cid:paraId="72C70A37" w16cid:durableId="079D6B96"/>
  <w16cid:commentId w16cid:paraId="75BDA723" w16cid:durableId="34E04EFF"/>
  <w16cid:commentId w16cid:paraId="07C1D3E4" w16cid:durableId="3F85BFDE"/>
  <w16cid:commentId w16cid:paraId="31EA9424" w16cid:durableId="7F51F1E2"/>
  <w16cid:commentId w16cid:paraId="61958FD4" w16cid:durableId="7543E92A"/>
  <w16cid:commentId w16cid:paraId="08488774" w16cid:durableId="6E913804"/>
  <w16cid:commentId w16cid:paraId="618121BD" w16cid:durableId="28ECE640"/>
  <w16cid:commentId w16cid:paraId="31F83D22" w16cid:durableId="29BAC858"/>
  <w16cid:commentId w16cid:paraId="1B4E034B" w16cid:durableId="52BA6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9966C" w14:textId="77777777" w:rsidR="006D45C1" w:rsidRDefault="006D45C1">
      <w:pPr>
        <w:spacing w:after="0" w:line="240" w:lineRule="auto"/>
      </w:pPr>
      <w:r>
        <w:separator/>
      </w:r>
    </w:p>
  </w:endnote>
  <w:endnote w:type="continuationSeparator" w:id="0">
    <w:p w14:paraId="193D18F5" w14:textId="77777777" w:rsidR="006D45C1" w:rsidRDefault="006D45C1">
      <w:pPr>
        <w:spacing w:after="0" w:line="240" w:lineRule="auto"/>
      </w:pPr>
      <w:r>
        <w:continuationSeparator/>
      </w:r>
    </w:p>
  </w:endnote>
  <w:endnote w:type="continuationNotice" w:id="1">
    <w:p w14:paraId="253C7D55" w14:textId="77777777" w:rsidR="006D45C1" w:rsidRDefault="006D45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E123" w14:textId="77777777" w:rsidR="006D45C1" w:rsidRDefault="006D45C1">
      <w:pPr>
        <w:spacing w:after="0" w:line="240" w:lineRule="auto"/>
      </w:pPr>
      <w:r>
        <w:separator/>
      </w:r>
    </w:p>
  </w:footnote>
  <w:footnote w:type="continuationSeparator" w:id="0">
    <w:p w14:paraId="729B2531" w14:textId="77777777" w:rsidR="006D45C1" w:rsidRDefault="006D45C1">
      <w:pPr>
        <w:spacing w:after="0" w:line="240" w:lineRule="auto"/>
      </w:pPr>
      <w:r>
        <w:continuationSeparator/>
      </w:r>
    </w:p>
  </w:footnote>
  <w:footnote w:type="continuationNotice" w:id="1">
    <w:p w14:paraId="15A25422" w14:textId="77777777" w:rsidR="006D45C1" w:rsidRDefault="006D45C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1&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5C42"/>
    <w:rsid w:val="00045E65"/>
    <w:rsid w:val="0004660F"/>
    <w:rsid w:val="00046822"/>
    <w:rsid w:val="0005019B"/>
    <w:rsid w:val="000507F4"/>
    <w:rsid w:val="00050F5D"/>
    <w:rsid w:val="0005166A"/>
    <w:rsid w:val="00052926"/>
    <w:rsid w:val="00053A90"/>
    <w:rsid w:val="00054801"/>
    <w:rsid w:val="000556EC"/>
    <w:rsid w:val="000560D9"/>
    <w:rsid w:val="00056205"/>
    <w:rsid w:val="00056206"/>
    <w:rsid w:val="00056584"/>
    <w:rsid w:val="00057217"/>
    <w:rsid w:val="00057413"/>
    <w:rsid w:val="00057CE1"/>
    <w:rsid w:val="00057FF4"/>
    <w:rsid w:val="0006029E"/>
    <w:rsid w:val="000603FA"/>
    <w:rsid w:val="00060D04"/>
    <w:rsid w:val="00060FE4"/>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AA2"/>
    <w:rsid w:val="000C7E32"/>
    <w:rsid w:val="000D0165"/>
    <w:rsid w:val="000D0167"/>
    <w:rsid w:val="000D01C1"/>
    <w:rsid w:val="000D04C0"/>
    <w:rsid w:val="000D0BBE"/>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70C8"/>
    <w:rsid w:val="000E715F"/>
    <w:rsid w:val="000E72BB"/>
    <w:rsid w:val="000E7B9A"/>
    <w:rsid w:val="000F01BF"/>
    <w:rsid w:val="000F1126"/>
    <w:rsid w:val="000F1225"/>
    <w:rsid w:val="000F1B83"/>
    <w:rsid w:val="000F1C15"/>
    <w:rsid w:val="000F1F78"/>
    <w:rsid w:val="000F26D0"/>
    <w:rsid w:val="000F3AB5"/>
    <w:rsid w:val="000F3D18"/>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309"/>
    <w:rsid w:val="0011622B"/>
    <w:rsid w:val="00116485"/>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451F"/>
    <w:rsid w:val="001345A9"/>
    <w:rsid w:val="00134A1E"/>
    <w:rsid w:val="00135369"/>
    <w:rsid w:val="001360ED"/>
    <w:rsid w:val="00136449"/>
    <w:rsid w:val="0013684F"/>
    <w:rsid w:val="0013699F"/>
    <w:rsid w:val="00137584"/>
    <w:rsid w:val="00137765"/>
    <w:rsid w:val="00137CEA"/>
    <w:rsid w:val="00140669"/>
    <w:rsid w:val="0014099C"/>
    <w:rsid w:val="00140D19"/>
    <w:rsid w:val="00142515"/>
    <w:rsid w:val="00142ED8"/>
    <w:rsid w:val="00143304"/>
    <w:rsid w:val="0014349E"/>
    <w:rsid w:val="0014366B"/>
    <w:rsid w:val="001437C7"/>
    <w:rsid w:val="0014452C"/>
    <w:rsid w:val="0014533F"/>
    <w:rsid w:val="00145EE9"/>
    <w:rsid w:val="00146229"/>
    <w:rsid w:val="00146C13"/>
    <w:rsid w:val="00150295"/>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3DC"/>
    <w:rsid w:val="001B4B46"/>
    <w:rsid w:val="001B5708"/>
    <w:rsid w:val="001B5C19"/>
    <w:rsid w:val="001B5C4D"/>
    <w:rsid w:val="001B5E8A"/>
    <w:rsid w:val="001B65C9"/>
    <w:rsid w:val="001B6A85"/>
    <w:rsid w:val="001B77C5"/>
    <w:rsid w:val="001B7CB0"/>
    <w:rsid w:val="001C00E1"/>
    <w:rsid w:val="001C02E2"/>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BF0"/>
    <w:rsid w:val="001E03BB"/>
    <w:rsid w:val="001E03CB"/>
    <w:rsid w:val="001E0584"/>
    <w:rsid w:val="001E05C0"/>
    <w:rsid w:val="001E1026"/>
    <w:rsid w:val="001E17BD"/>
    <w:rsid w:val="001E1DEF"/>
    <w:rsid w:val="001E2C43"/>
    <w:rsid w:val="001E3E31"/>
    <w:rsid w:val="001E494A"/>
    <w:rsid w:val="001E547E"/>
    <w:rsid w:val="001E7624"/>
    <w:rsid w:val="001F0473"/>
    <w:rsid w:val="001F05D4"/>
    <w:rsid w:val="001F08C3"/>
    <w:rsid w:val="001F145A"/>
    <w:rsid w:val="001F193E"/>
    <w:rsid w:val="001F2342"/>
    <w:rsid w:val="001F2484"/>
    <w:rsid w:val="001F2CDE"/>
    <w:rsid w:val="001F3792"/>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C61"/>
    <w:rsid w:val="00241BD0"/>
    <w:rsid w:val="002422C7"/>
    <w:rsid w:val="002424DA"/>
    <w:rsid w:val="0024316E"/>
    <w:rsid w:val="002431E5"/>
    <w:rsid w:val="00243689"/>
    <w:rsid w:val="00244DED"/>
    <w:rsid w:val="00245187"/>
    <w:rsid w:val="002457E7"/>
    <w:rsid w:val="0024639D"/>
    <w:rsid w:val="00247358"/>
    <w:rsid w:val="002509B6"/>
    <w:rsid w:val="0025145F"/>
    <w:rsid w:val="00251480"/>
    <w:rsid w:val="00251AE5"/>
    <w:rsid w:val="00251D72"/>
    <w:rsid w:val="0025209A"/>
    <w:rsid w:val="00252532"/>
    <w:rsid w:val="00252ABD"/>
    <w:rsid w:val="00253E43"/>
    <w:rsid w:val="002540A3"/>
    <w:rsid w:val="00254ED0"/>
    <w:rsid w:val="00255582"/>
    <w:rsid w:val="002558F6"/>
    <w:rsid w:val="00255B43"/>
    <w:rsid w:val="00255E7A"/>
    <w:rsid w:val="00255F9B"/>
    <w:rsid w:val="00257E68"/>
    <w:rsid w:val="002600E5"/>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28D"/>
    <w:rsid w:val="00270409"/>
    <w:rsid w:val="002705B6"/>
    <w:rsid w:val="0027060D"/>
    <w:rsid w:val="002706BC"/>
    <w:rsid w:val="0027082F"/>
    <w:rsid w:val="0027084B"/>
    <w:rsid w:val="00270C58"/>
    <w:rsid w:val="002715E6"/>
    <w:rsid w:val="00271681"/>
    <w:rsid w:val="002729EA"/>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5826"/>
    <w:rsid w:val="002961A9"/>
    <w:rsid w:val="00296495"/>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70E"/>
    <w:rsid w:val="00306E7A"/>
    <w:rsid w:val="0030752B"/>
    <w:rsid w:val="00307E3F"/>
    <w:rsid w:val="00310790"/>
    <w:rsid w:val="0031117F"/>
    <w:rsid w:val="003113FC"/>
    <w:rsid w:val="00313690"/>
    <w:rsid w:val="00313C6E"/>
    <w:rsid w:val="00314C09"/>
    <w:rsid w:val="00314E85"/>
    <w:rsid w:val="0031507C"/>
    <w:rsid w:val="0031593F"/>
    <w:rsid w:val="00315E63"/>
    <w:rsid w:val="003167F2"/>
    <w:rsid w:val="003177D4"/>
    <w:rsid w:val="00317F99"/>
    <w:rsid w:val="00317FB1"/>
    <w:rsid w:val="00320FCC"/>
    <w:rsid w:val="00322440"/>
    <w:rsid w:val="003226E8"/>
    <w:rsid w:val="00323ECC"/>
    <w:rsid w:val="003243E3"/>
    <w:rsid w:val="00324685"/>
    <w:rsid w:val="003248A4"/>
    <w:rsid w:val="00324A4E"/>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E"/>
    <w:rsid w:val="003B2777"/>
    <w:rsid w:val="003B2AF4"/>
    <w:rsid w:val="003B2C41"/>
    <w:rsid w:val="003B4754"/>
    <w:rsid w:val="003B49BB"/>
    <w:rsid w:val="003B5296"/>
    <w:rsid w:val="003B544C"/>
    <w:rsid w:val="003B5A9E"/>
    <w:rsid w:val="003B65B5"/>
    <w:rsid w:val="003B69F1"/>
    <w:rsid w:val="003C00FD"/>
    <w:rsid w:val="003C029F"/>
    <w:rsid w:val="003C0693"/>
    <w:rsid w:val="003C0B04"/>
    <w:rsid w:val="003C1185"/>
    <w:rsid w:val="003C1765"/>
    <w:rsid w:val="003C1B5C"/>
    <w:rsid w:val="003C1CA2"/>
    <w:rsid w:val="003C1E0B"/>
    <w:rsid w:val="003C261F"/>
    <w:rsid w:val="003C2D6F"/>
    <w:rsid w:val="003C33A3"/>
    <w:rsid w:val="003C4BC4"/>
    <w:rsid w:val="003C5C34"/>
    <w:rsid w:val="003C6F06"/>
    <w:rsid w:val="003C79A5"/>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615"/>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80F5B"/>
    <w:rsid w:val="00481415"/>
    <w:rsid w:val="00482477"/>
    <w:rsid w:val="004826DD"/>
    <w:rsid w:val="0048328B"/>
    <w:rsid w:val="004832D9"/>
    <w:rsid w:val="0048359F"/>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38E"/>
    <w:rsid w:val="004B3949"/>
    <w:rsid w:val="004B3E55"/>
    <w:rsid w:val="004B4A21"/>
    <w:rsid w:val="004B4AC1"/>
    <w:rsid w:val="004B4DC0"/>
    <w:rsid w:val="004B546F"/>
    <w:rsid w:val="004B5EC0"/>
    <w:rsid w:val="004B61DA"/>
    <w:rsid w:val="004B69E0"/>
    <w:rsid w:val="004B7455"/>
    <w:rsid w:val="004B77F4"/>
    <w:rsid w:val="004C16CA"/>
    <w:rsid w:val="004C1B06"/>
    <w:rsid w:val="004C3AEF"/>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E0380"/>
    <w:rsid w:val="004E0BA3"/>
    <w:rsid w:val="004E1440"/>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66C"/>
    <w:rsid w:val="004E7B12"/>
    <w:rsid w:val="004F054F"/>
    <w:rsid w:val="004F0591"/>
    <w:rsid w:val="004F0926"/>
    <w:rsid w:val="004F1431"/>
    <w:rsid w:val="004F1722"/>
    <w:rsid w:val="004F1E66"/>
    <w:rsid w:val="004F2A53"/>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4F75"/>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7454"/>
    <w:rsid w:val="005278A5"/>
    <w:rsid w:val="005301C8"/>
    <w:rsid w:val="00530A95"/>
    <w:rsid w:val="00530B06"/>
    <w:rsid w:val="00531016"/>
    <w:rsid w:val="0053123E"/>
    <w:rsid w:val="00531A65"/>
    <w:rsid w:val="00531E0D"/>
    <w:rsid w:val="00531E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C8D"/>
    <w:rsid w:val="00590231"/>
    <w:rsid w:val="0059230F"/>
    <w:rsid w:val="00593C05"/>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EB0"/>
    <w:rsid w:val="005A71F4"/>
    <w:rsid w:val="005A7B94"/>
    <w:rsid w:val="005B017D"/>
    <w:rsid w:val="005B06F9"/>
    <w:rsid w:val="005B108A"/>
    <w:rsid w:val="005B158F"/>
    <w:rsid w:val="005B1621"/>
    <w:rsid w:val="005B1C60"/>
    <w:rsid w:val="005B2266"/>
    <w:rsid w:val="005B2B4F"/>
    <w:rsid w:val="005B2BAD"/>
    <w:rsid w:val="005B2F51"/>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36AC"/>
    <w:rsid w:val="005D3B8B"/>
    <w:rsid w:val="005D3E5D"/>
    <w:rsid w:val="005D3F9A"/>
    <w:rsid w:val="005D5924"/>
    <w:rsid w:val="005D6527"/>
    <w:rsid w:val="005D65D8"/>
    <w:rsid w:val="005D66A0"/>
    <w:rsid w:val="005D6E2A"/>
    <w:rsid w:val="005D714B"/>
    <w:rsid w:val="005D7657"/>
    <w:rsid w:val="005D77BB"/>
    <w:rsid w:val="005E0569"/>
    <w:rsid w:val="005E0C68"/>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51F1"/>
    <w:rsid w:val="0061562A"/>
    <w:rsid w:val="0061580E"/>
    <w:rsid w:val="00615AAD"/>
    <w:rsid w:val="00615B91"/>
    <w:rsid w:val="00615F5A"/>
    <w:rsid w:val="00617442"/>
    <w:rsid w:val="006202F2"/>
    <w:rsid w:val="00620753"/>
    <w:rsid w:val="00621437"/>
    <w:rsid w:val="006217E3"/>
    <w:rsid w:val="006218B1"/>
    <w:rsid w:val="00621DFF"/>
    <w:rsid w:val="00621E0B"/>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50EC"/>
    <w:rsid w:val="0064575E"/>
    <w:rsid w:val="00647A23"/>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6523"/>
    <w:rsid w:val="0065721B"/>
    <w:rsid w:val="00657A32"/>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21A"/>
    <w:rsid w:val="00675785"/>
    <w:rsid w:val="00676368"/>
    <w:rsid w:val="00676A6D"/>
    <w:rsid w:val="00676DFA"/>
    <w:rsid w:val="00680315"/>
    <w:rsid w:val="00680400"/>
    <w:rsid w:val="00680A8C"/>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BEF"/>
    <w:rsid w:val="00685F5F"/>
    <w:rsid w:val="006862F8"/>
    <w:rsid w:val="006863F5"/>
    <w:rsid w:val="0068645B"/>
    <w:rsid w:val="006867F7"/>
    <w:rsid w:val="006870C8"/>
    <w:rsid w:val="00687503"/>
    <w:rsid w:val="00687938"/>
    <w:rsid w:val="00687D5A"/>
    <w:rsid w:val="00690F5E"/>
    <w:rsid w:val="006918EB"/>
    <w:rsid w:val="0069232B"/>
    <w:rsid w:val="00692DAA"/>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C9C"/>
    <w:rsid w:val="006C10EB"/>
    <w:rsid w:val="006C2278"/>
    <w:rsid w:val="006C22BA"/>
    <w:rsid w:val="006C24A7"/>
    <w:rsid w:val="006C27BB"/>
    <w:rsid w:val="006C2F6C"/>
    <w:rsid w:val="006C33D3"/>
    <w:rsid w:val="006C3DA6"/>
    <w:rsid w:val="006C423E"/>
    <w:rsid w:val="006C4720"/>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5C1"/>
    <w:rsid w:val="006D4E55"/>
    <w:rsid w:val="006D4FBF"/>
    <w:rsid w:val="006D52DE"/>
    <w:rsid w:val="006D599A"/>
    <w:rsid w:val="006D5ADE"/>
    <w:rsid w:val="006D66BD"/>
    <w:rsid w:val="006D7503"/>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CA1"/>
    <w:rsid w:val="006F46EE"/>
    <w:rsid w:val="006F4E41"/>
    <w:rsid w:val="006F4EC7"/>
    <w:rsid w:val="006F4F43"/>
    <w:rsid w:val="006F61E6"/>
    <w:rsid w:val="006F68A4"/>
    <w:rsid w:val="006F6B52"/>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42E6"/>
    <w:rsid w:val="00705076"/>
    <w:rsid w:val="0070618C"/>
    <w:rsid w:val="00706DA1"/>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2FD8"/>
    <w:rsid w:val="00743354"/>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2A51"/>
    <w:rsid w:val="00752AE8"/>
    <w:rsid w:val="007531FC"/>
    <w:rsid w:val="00753411"/>
    <w:rsid w:val="00753455"/>
    <w:rsid w:val="00753589"/>
    <w:rsid w:val="00753E80"/>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D14"/>
    <w:rsid w:val="00767FBB"/>
    <w:rsid w:val="007700A3"/>
    <w:rsid w:val="00772CA2"/>
    <w:rsid w:val="00772D53"/>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3682"/>
    <w:rsid w:val="00793756"/>
    <w:rsid w:val="00793D8B"/>
    <w:rsid w:val="00795481"/>
    <w:rsid w:val="00795B51"/>
    <w:rsid w:val="00795C5C"/>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63E8"/>
    <w:rsid w:val="007E66F7"/>
    <w:rsid w:val="007E784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DA"/>
    <w:rsid w:val="00805892"/>
    <w:rsid w:val="00806060"/>
    <w:rsid w:val="008063F9"/>
    <w:rsid w:val="00806E14"/>
    <w:rsid w:val="00807493"/>
    <w:rsid w:val="008077B0"/>
    <w:rsid w:val="00807E42"/>
    <w:rsid w:val="00811465"/>
    <w:rsid w:val="00811483"/>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71B2"/>
    <w:rsid w:val="00867220"/>
    <w:rsid w:val="00870522"/>
    <w:rsid w:val="008716CA"/>
    <w:rsid w:val="00871B8C"/>
    <w:rsid w:val="0087215E"/>
    <w:rsid w:val="00872493"/>
    <w:rsid w:val="008726DC"/>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5A2"/>
    <w:rsid w:val="008907DD"/>
    <w:rsid w:val="00890A70"/>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145E"/>
    <w:rsid w:val="008B2085"/>
    <w:rsid w:val="008B2384"/>
    <w:rsid w:val="008B2DFF"/>
    <w:rsid w:val="008B302E"/>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5430"/>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2168"/>
    <w:rsid w:val="009328A8"/>
    <w:rsid w:val="00933171"/>
    <w:rsid w:val="0093471A"/>
    <w:rsid w:val="00935044"/>
    <w:rsid w:val="009354A5"/>
    <w:rsid w:val="00935CC1"/>
    <w:rsid w:val="00935E58"/>
    <w:rsid w:val="0093607D"/>
    <w:rsid w:val="00936C61"/>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B22"/>
    <w:rsid w:val="00970BB7"/>
    <w:rsid w:val="00971CF8"/>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770"/>
    <w:rsid w:val="009975EB"/>
    <w:rsid w:val="00997914"/>
    <w:rsid w:val="009A00C1"/>
    <w:rsid w:val="009A173F"/>
    <w:rsid w:val="009A17D1"/>
    <w:rsid w:val="009A1DDE"/>
    <w:rsid w:val="009A31ED"/>
    <w:rsid w:val="009A33D9"/>
    <w:rsid w:val="009A3449"/>
    <w:rsid w:val="009A3475"/>
    <w:rsid w:val="009A3553"/>
    <w:rsid w:val="009A38D7"/>
    <w:rsid w:val="009A3A42"/>
    <w:rsid w:val="009A46BF"/>
    <w:rsid w:val="009A4CA8"/>
    <w:rsid w:val="009A5613"/>
    <w:rsid w:val="009A64D7"/>
    <w:rsid w:val="009A6C5D"/>
    <w:rsid w:val="009A7B73"/>
    <w:rsid w:val="009B03B4"/>
    <w:rsid w:val="009B058D"/>
    <w:rsid w:val="009B0942"/>
    <w:rsid w:val="009B0E8F"/>
    <w:rsid w:val="009B1010"/>
    <w:rsid w:val="009B148C"/>
    <w:rsid w:val="009B1FB6"/>
    <w:rsid w:val="009B208E"/>
    <w:rsid w:val="009B260F"/>
    <w:rsid w:val="009B29DB"/>
    <w:rsid w:val="009B315E"/>
    <w:rsid w:val="009B3369"/>
    <w:rsid w:val="009B4195"/>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2923"/>
    <w:rsid w:val="009D30B0"/>
    <w:rsid w:val="009D555E"/>
    <w:rsid w:val="009D5995"/>
    <w:rsid w:val="009D7DE4"/>
    <w:rsid w:val="009E0446"/>
    <w:rsid w:val="009E05C5"/>
    <w:rsid w:val="009E2BBD"/>
    <w:rsid w:val="009E3175"/>
    <w:rsid w:val="009E3A50"/>
    <w:rsid w:val="009E3EC2"/>
    <w:rsid w:val="009E3F4C"/>
    <w:rsid w:val="009E44F2"/>
    <w:rsid w:val="009E4FFF"/>
    <w:rsid w:val="009E52CF"/>
    <w:rsid w:val="009E65D0"/>
    <w:rsid w:val="009E66B4"/>
    <w:rsid w:val="009E6C35"/>
    <w:rsid w:val="009E70B5"/>
    <w:rsid w:val="009E7EF3"/>
    <w:rsid w:val="009F07A6"/>
    <w:rsid w:val="009F0BE9"/>
    <w:rsid w:val="009F12AB"/>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2D14"/>
    <w:rsid w:val="00A0313A"/>
    <w:rsid w:val="00A032FC"/>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E99"/>
    <w:rsid w:val="00A27BA0"/>
    <w:rsid w:val="00A27BDA"/>
    <w:rsid w:val="00A305CE"/>
    <w:rsid w:val="00A30C5E"/>
    <w:rsid w:val="00A323E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2050"/>
    <w:rsid w:val="00A7239A"/>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DAF"/>
    <w:rsid w:val="00AA52EA"/>
    <w:rsid w:val="00AA537D"/>
    <w:rsid w:val="00AA5799"/>
    <w:rsid w:val="00AA5C90"/>
    <w:rsid w:val="00AA5D6A"/>
    <w:rsid w:val="00AA6C3C"/>
    <w:rsid w:val="00AA6C87"/>
    <w:rsid w:val="00AA6F88"/>
    <w:rsid w:val="00AA7AE6"/>
    <w:rsid w:val="00AA7C5E"/>
    <w:rsid w:val="00AB1485"/>
    <w:rsid w:val="00AB241D"/>
    <w:rsid w:val="00AB2CB3"/>
    <w:rsid w:val="00AB3821"/>
    <w:rsid w:val="00AB4145"/>
    <w:rsid w:val="00AB4334"/>
    <w:rsid w:val="00AB46C3"/>
    <w:rsid w:val="00AB487D"/>
    <w:rsid w:val="00AB4D00"/>
    <w:rsid w:val="00AB60B3"/>
    <w:rsid w:val="00AB6DC3"/>
    <w:rsid w:val="00AB7145"/>
    <w:rsid w:val="00AB7494"/>
    <w:rsid w:val="00AB7719"/>
    <w:rsid w:val="00AC2186"/>
    <w:rsid w:val="00AC2187"/>
    <w:rsid w:val="00AC23D1"/>
    <w:rsid w:val="00AC39AB"/>
    <w:rsid w:val="00AC3CD6"/>
    <w:rsid w:val="00AC4451"/>
    <w:rsid w:val="00AC58C8"/>
    <w:rsid w:val="00AC6386"/>
    <w:rsid w:val="00AC644D"/>
    <w:rsid w:val="00AC6572"/>
    <w:rsid w:val="00AC6C5C"/>
    <w:rsid w:val="00AC6E00"/>
    <w:rsid w:val="00AC75F4"/>
    <w:rsid w:val="00AC777B"/>
    <w:rsid w:val="00AC7A5A"/>
    <w:rsid w:val="00AC7AB3"/>
    <w:rsid w:val="00AD1691"/>
    <w:rsid w:val="00AD290A"/>
    <w:rsid w:val="00AD534E"/>
    <w:rsid w:val="00AD6E4B"/>
    <w:rsid w:val="00AD7149"/>
    <w:rsid w:val="00AD7B20"/>
    <w:rsid w:val="00AE14FD"/>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235A"/>
    <w:rsid w:val="00B233FA"/>
    <w:rsid w:val="00B23554"/>
    <w:rsid w:val="00B23771"/>
    <w:rsid w:val="00B24321"/>
    <w:rsid w:val="00B243A0"/>
    <w:rsid w:val="00B245CC"/>
    <w:rsid w:val="00B24A92"/>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EA8"/>
    <w:rsid w:val="00B715A3"/>
    <w:rsid w:val="00B72B95"/>
    <w:rsid w:val="00B72EAC"/>
    <w:rsid w:val="00B73085"/>
    <w:rsid w:val="00B735B4"/>
    <w:rsid w:val="00B73F5D"/>
    <w:rsid w:val="00B73F79"/>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33C9"/>
    <w:rsid w:val="00B836B8"/>
    <w:rsid w:val="00B83E2B"/>
    <w:rsid w:val="00B84045"/>
    <w:rsid w:val="00B84483"/>
    <w:rsid w:val="00B8451C"/>
    <w:rsid w:val="00B8488E"/>
    <w:rsid w:val="00B8506F"/>
    <w:rsid w:val="00B85152"/>
    <w:rsid w:val="00B85529"/>
    <w:rsid w:val="00B876BA"/>
    <w:rsid w:val="00B90181"/>
    <w:rsid w:val="00B91228"/>
    <w:rsid w:val="00B917D5"/>
    <w:rsid w:val="00B91A04"/>
    <w:rsid w:val="00B91B72"/>
    <w:rsid w:val="00B91DE2"/>
    <w:rsid w:val="00B92584"/>
    <w:rsid w:val="00B92CCB"/>
    <w:rsid w:val="00B9362B"/>
    <w:rsid w:val="00B9409A"/>
    <w:rsid w:val="00B951FE"/>
    <w:rsid w:val="00B962A7"/>
    <w:rsid w:val="00B97407"/>
    <w:rsid w:val="00B9770F"/>
    <w:rsid w:val="00B97B45"/>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A26"/>
    <w:rsid w:val="00BB11C3"/>
    <w:rsid w:val="00BB144E"/>
    <w:rsid w:val="00BB1695"/>
    <w:rsid w:val="00BB17D9"/>
    <w:rsid w:val="00BB2664"/>
    <w:rsid w:val="00BB415C"/>
    <w:rsid w:val="00BB42F3"/>
    <w:rsid w:val="00BB4389"/>
    <w:rsid w:val="00BB53BF"/>
    <w:rsid w:val="00BB553D"/>
    <w:rsid w:val="00BB57CD"/>
    <w:rsid w:val="00BB6585"/>
    <w:rsid w:val="00BB7116"/>
    <w:rsid w:val="00BB7444"/>
    <w:rsid w:val="00BB7471"/>
    <w:rsid w:val="00BC0493"/>
    <w:rsid w:val="00BC098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7017"/>
    <w:rsid w:val="00BE71BC"/>
    <w:rsid w:val="00BE77C3"/>
    <w:rsid w:val="00BF001F"/>
    <w:rsid w:val="00BF0122"/>
    <w:rsid w:val="00BF0912"/>
    <w:rsid w:val="00BF11EA"/>
    <w:rsid w:val="00BF1712"/>
    <w:rsid w:val="00BF184A"/>
    <w:rsid w:val="00BF1C45"/>
    <w:rsid w:val="00BF21C6"/>
    <w:rsid w:val="00BF2790"/>
    <w:rsid w:val="00BF41D2"/>
    <w:rsid w:val="00BF5433"/>
    <w:rsid w:val="00BF5813"/>
    <w:rsid w:val="00BF65EE"/>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DD9"/>
    <w:rsid w:val="00C07E94"/>
    <w:rsid w:val="00C1049D"/>
    <w:rsid w:val="00C105F9"/>
    <w:rsid w:val="00C1093F"/>
    <w:rsid w:val="00C10C0B"/>
    <w:rsid w:val="00C10D0C"/>
    <w:rsid w:val="00C115B5"/>
    <w:rsid w:val="00C121AA"/>
    <w:rsid w:val="00C12920"/>
    <w:rsid w:val="00C1295D"/>
    <w:rsid w:val="00C12D49"/>
    <w:rsid w:val="00C130A9"/>
    <w:rsid w:val="00C144A3"/>
    <w:rsid w:val="00C145F3"/>
    <w:rsid w:val="00C15B57"/>
    <w:rsid w:val="00C15D9D"/>
    <w:rsid w:val="00C15F86"/>
    <w:rsid w:val="00C16BF1"/>
    <w:rsid w:val="00C16CCD"/>
    <w:rsid w:val="00C17338"/>
    <w:rsid w:val="00C1782E"/>
    <w:rsid w:val="00C208CD"/>
    <w:rsid w:val="00C20AAF"/>
    <w:rsid w:val="00C21CC8"/>
    <w:rsid w:val="00C226FF"/>
    <w:rsid w:val="00C22D5B"/>
    <w:rsid w:val="00C232E0"/>
    <w:rsid w:val="00C2366A"/>
    <w:rsid w:val="00C23BE0"/>
    <w:rsid w:val="00C23D6A"/>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19"/>
    <w:rsid w:val="00C72F06"/>
    <w:rsid w:val="00C73158"/>
    <w:rsid w:val="00C73345"/>
    <w:rsid w:val="00C738A1"/>
    <w:rsid w:val="00C73CA4"/>
    <w:rsid w:val="00C73FC9"/>
    <w:rsid w:val="00C74EA7"/>
    <w:rsid w:val="00C75B3E"/>
    <w:rsid w:val="00C75B4D"/>
    <w:rsid w:val="00C75C12"/>
    <w:rsid w:val="00C767A8"/>
    <w:rsid w:val="00C77A96"/>
    <w:rsid w:val="00C80AB0"/>
    <w:rsid w:val="00C80F34"/>
    <w:rsid w:val="00C81761"/>
    <w:rsid w:val="00C81A31"/>
    <w:rsid w:val="00C81F19"/>
    <w:rsid w:val="00C81FD9"/>
    <w:rsid w:val="00C82225"/>
    <w:rsid w:val="00C82BCF"/>
    <w:rsid w:val="00C82D17"/>
    <w:rsid w:val="00C82E0F"/>
    <w:rsid w:val="00C859F7"/>
    <w:rsid w:val="00C85F92"/>
    <w:rsid w:val="00C86086"/>
    <w:rsid w:val="00C868BF"/>
    <w:rsid w:val="00C87A72"/>
    <w:rsid w:val="00C909DA"/>
    <w:rsid w:val="00C90DE4"/>
    <w:rsid w:val="00C913BD"/>
    <w:rsid w:val="00C91850"/>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39D"/>
    <w:rsid w:val="00CC1D0D"/>
    <w:rsid w:val="00CC2056"/>
    <w:rsid w:val="00CC2E20"/>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3407"/>
    <w:rsid w:val="00CD5041"/>
    <w:rsid w:val="00CD541D"/>
    <w:rsid w:val="00CD563A"/>
    <w:rsid w:val="00CD5F7C"/>
    <w:rsid w:val="00CD6260"/>
    <w:rsid w:val="00CD6413"/>
    <w:rsid w:val="00CD72D5"/>
    <w:rsid w:val="00CD77DC"/>
    <w:rsid w:val="00CD7CC4"/>
    <w:rsid w:val="00CD7D7E"/>
    <w:rsid w:val="00CE0138"/>
    <w:rsid w:val="00CE0E44"/>
    <w:rsid w:val="00CE120B"/>
    <w:rsid w:val="00CE1472"/>
    <w:rsid w:val="00CE154B"/>
    <w:rsid w:val="00CE19FA"/>
    <w:rsid w:val="00CE219F"/>
    <w:rsid w:val="00CE21FF"/>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5C8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91A"/>
    <w:rsid w:val="00D20D07"/>
    <w:rsid w:val="00D21036"/>
    <w:rsid w:val="00D21124"/>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1217"/>
    <w:rsid w:val="00D31CCB"/>
    <w:rsid w:val="00D326E8"/>
    <w:rsid w:val="00D33BAE"/>
    <w:rsid w:val="00D34419"/>
    <w:rsid w:val="00D34B6A"/>
    <w:rsid w:val="00D3588C"/>
    <w:rsid w:val="00D3629E"/>
    <w:rsid w:val="00D364AB"/>
    <w:rsid w:val="00D36914"/>
    <w:rsid w:val="00D36C33"/>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10"/>
    <w:rsid w:val="00D51CF5"/>
    <w:rsid w:val="00D5242A"/>
    <w:rsid w:val="00D525B5"/>
    <w:rsid w:val="00D52BE6"/>
    <w:rsid w:val="00D52CCC"/>
    <w:rsid w:val="00D52EFE"/>
    <w:rsid w:val="00D5372B"/>
    <w:rsid w:val="00D53780"/>
    <w:rsid w:val="00D53DC9"/>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C1"/>
    <w:rsid w:val="00D8494F"/>
    <w:rsid w:val="00D849C3"/>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0F6"/>
    <w:rsid w:val="00DA1466"/>
    <w:rsid w:val="00DA172C"/>
    <w:rsid w:val="00DA2F6E"/>
    <w:rsid w:val="00DA46AC"/>
    <w:rsid w:val="00DA4AB1"/>
    <w:rsid w:val="00DA50C9"/>
    <w:rsid w:val="00DA5237"/>
    <w:rsid w:val="00DA531D"/>
    <w:rsid w:val="00DA683F"/>
    <w:rsid w:val="00DA6FDD"/>
    <w:rsid w:val="00DA729C"/>
    <w:rsid w:val="00DA7BA3"/>
    <w:rsid w:val="00DA7EFA"/>
    <w:rsid w:val="00DB01A2"/>
    <w:rsid w:val="00DB1381"/>
    <w:rsid w:val="00DB169E"/>
    <w:rsid w:val="00DB21AE"/>
    <w:rsid w:val="00DB48C8"/>
    <w:rsid w:val="00DB4A45"/>
    <w:rsid w:val="00DB4BAB"/>
    <w:rsid w:val="00DB4BC6"/>
    <w:rsid w:val="00DB5583"/>
    <w:rsid w:val="00DB562C"/>
    <w:rsid w:val="00DB5A0F"/>
    <w:rsid w:val="00DB5F2D"/>
    <w:rsid w:val="00DB64D8"/>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EF8"/>
    <w:rsid w:val="00DD27EC"/>
    <w:rsid w:val="00DD4BE9"/>
    <w:rsid w:val="00DD5439"/>
    <w:rsid w:val="00DD610B"/>
    <w:rsid w:val="00DD6C8F"/>
    <w:rsid w:val="00DE079B"/>
    <w:rsid w:val="00DE28DB"/>
    <w:rsid w:val="00DE3BBB"/>
    <w:rsid w:val="00DE410C"/>
    <w:rsid w:val="00DE4380"/>
    <w:rsid w:val="00DE4813"/>
    <w:rsid w:val="00DE4E8F"/>
    <w:rsid w:val="00DE649E"/>
    <w:rsid w:val="00DE6985"/>
    <w:rsid w:val="00DF0010"/>
    <w:rsid w:val="00DF11BF"/>
    <w:rsid w:val="00DF159E"/>
    <w:rsid w:val="00DF2E3A"/>
    <w:rsid w:val="00DF30CF"/>
    <w:rsid w:val="00DF32EA"/>
    <w:rsid w:val="00DF369A"/>
    <w:rsid w:val="00DF3E4A"/>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E0C"/>
    <w:rsid w:val="00E04157"/>
    <w:rsid w:val="00E043A4"/>
    <w:rsid w:val="00E04428"/>
    <w:rsid w:val="00E044A8"/>
    <w:rsid w:val="00E04BD1"/>
    <w:rsid w:val="00E056C0"/>
    <w:rsid w:val="00E05DDE"/>
    <w:rsid w:val="00E06EEF"/>
    <w:rsid w:val="00E104AA"/>
    <w:rsid w:val="00E10BDE"/>
    <w:rsid w:val="00E10FBD"/>
    <w:rsid w:val="00E11797"/>
    <w:rsid w:val="00E131B0"/>
    <w:rsid w:val="00E134D7"/>
    <w:rsid w:val="00E1360C"/>
    <w:rsid w:val="00E13786"/>
    <w:rsid w:val="00E137B3"/>
    <w:rsid w:val="00E1421B"/>
    <w:rsid w:val="00E157EB"/>
    <w:rsid w:val="00E15915"/>
    <w:rsid w:val="00E15B50"/>
    <w:rsid w:val="00E15D2A"/>
    <w:rsid w:val="00E16CA5"/>
    <w:rsid w:val="00E1718F"/>
    <w:rsid w:val="00E175D8"/>
    <w:rsid w:val="00E17F71"/>
    <w:rsid w:val="00E205B9"/>
    <w:rsid w:val="00E20C3F"/>
    <w:rsid w:val="00E215BD"/>
    <w:rsid w:val="00E21A16"/>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3089"/>
    <w:rsid w:val="00E56D82"/>
    <w:rsid w:val="00E577B9"/>
    <w:rsid w:val="00E57ACF"/>
    <w:rsid w:val="00E609AD"/>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343E"/>
    <w:rsid w:val="00E934D5"/>
    <w:rsid w:val="00E93B28"/>
    <w:rsid w:val="00E941C2"/>
    <w:rsid w:val="00E942FF"/>
    <w:rsid w:val="00E94302"/>
    <w:rsid w:val="00E94876"/>
    <w:rsid w:val="00E94ECE"/>
    <w:rsid w:val="00E9637A"/>
    <w:rsid w:val="00E966EF"/>
    <w:rsid w:val="00E97D13"/>
    <w:rsid w:val="00E97D78"/>
    <w:rsid w:val="00EA01E8"/>
    <w:rsid w:val="00EA042A"/>
    <w:rsid w:val="00EA2757"/>
    <w:rsid w:val="00EA28EE"/>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2457"/>
    <w:rsid w:val="00EB2EF0"/>
    <w:rsid w:val="00EB324F"/>
    <w:rsid w:val="00EB346A"/>
    <w:rsid w:val="00EB38BF"/>
    <w:rsid w:val="00EB3D9B"/>
    <w:rsid w:val="00EB491A"/>
    <w:rsid w:val="00EB5D74"/>
    <w:rsid w:val="00EB6151"/>
    <w:rsid w:val="00EB6192"/>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1A6"/>
    <w:rsid w:val="00EF4ED9"/>
    <w:rsid w:val="00EF4F15"/>
    <w:rsid w:val="00EF5CEE"/>
    <w:rsid w:val="00EF6033"/>
    <w:rsid w:val="00EF6376"/>
    <w:rsid w:val="00EF6C7C"/>
    <w:rsid w:val="00EF74ED"/>
    <w:rsid w:val="00EF784C"/>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119C"/>
    <w:rsid w:val="00F11814"/>
    <w:rsid w:val="00F12140"/>
    <w:rsid w:val="00F12506"/>
    <w:rsid w:val="00F12B22"/>
    <w:rsid w:val="00F1343B"/>
    <w:rsid w:val="00F138CE"/>
    <w:rsid w:val="00F13F98"/>
    <w:rsid w:val="00F14FC1"/>
    <w:rsid w:val="00F15510"/>
    <w:rsid w:val="00F16DD7"/>
    <w:rsid w:val="00F171F2"/>
    <w:rsid w:val="00F179D2"/>
    <w:rsid w:val="00F204DF"/>
    <w:rsid w:val="00F20594"/>
    <w:rsid w:val="00F20606"/>
    <w:rsid w:val="00F209D5"/>
    <w:rsid w:val="00F211F3"/>
    <w:rsid w:val="00F22574"/>
    <w:rsid w:val="00F22832"/>
    <w:rsid w:val="00F22A61"/>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506C8"/>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8DF"/>
    <w:rsid w:val="00F61CBE"/>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270"/>
    <w:rsid w:val="00F74380"/>
    <w:rsid w:val="00F748D2"/>
    <w:rsid w:val="00F7512C"/>
    <w:rsid w:val="00F75FB8"/>
    <w:rsid w:val="00F76386"/>
    <w:rsid w:val="00F768BB"/>
    <w:rsid w:val="00F76BBD"/>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2C2C"/>
    <w:rsid w:val="00FF2D96"/>
    <w:rsid w:val="00FF4781"/>
    <w:rsid w:val="00FF4790"/>
    <w:rsid w:val="00FF5301"/>
    <w:rsid w:val="00FF56B5"/>
    <w:rsid w:val="00FF5F58"/>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wnloads.usda.library.cornell.edu/usda-esmis/files/zg64tk92g/2z10z137s/bn99bh97r/cenorg2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48</Pages>
  <Words>24228</Words>
  <Characters>138103</Characters>
  <Application>Microsoft Office Word</Application>
  <DocSecurity>0</DocSecurity>
  <Lines>1150</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212</cp:revision>
  <dcterms:created xsi:type="dcterms:W3CDTF">2023-11-11T00:12:00Z</dcterms:created>
  <dcterms:modified xsi:type="dcterms:W3CDTF">2023-11-22T17:25:00Z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