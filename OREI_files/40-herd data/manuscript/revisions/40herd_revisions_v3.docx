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008F7F1D">
        <w:rPr>
          <w:rStyle w:val="CommentReference"/>
          <w:rFonts w:eastAsiaTheme="minorEastAsia"/>
        </w:rPr>
        <w:commentReference w:id="0"/>
      </w:r>
    </w:p>
    <w:p w14:paraId="3BC8133E" w14:textId="576601B3" w:rsidR="002D3803" w:rsidRPr="00604EDE" w:rsidRDefault="00F837A0" w:rsidP="00B91228">
      <w:pPr>
        <w:spacing w:line="480" w:lineRule="auto"/>
        <w:jc w:val="both"/>
        <w:rPr>
          <w:rFonts w:ascii="Times New Roman" w:hAnsi="Times New Roman" w:cs="Times New Roman"/>
          <w:b/>
          <w:sz w:val="24"/>
          <w:szCs w:val="24"/>
        </w:rPr>
      </w:pPr>
      <w:r>
        <w:rPr>
          <w:rFonts w:ascii="Times New Roman" w:hAnsi="Times New Roman" w:cs="Times New Roman"/>
          <w:sz w:val="24"/>
          <w:szCs w:val="24"/>
        </w:rPr>
        <w:t>Previous studies 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improve cow welfare and comfort</w:t>
      </w:r>
      <w:r w:rsidR="007D2DC5">
        <w:rPr>
          <w:rFonts w:ascii="Times New Roman" w:hAnsi="Times New Roman" w:cs="Times New Roman"/>
          <w:sz w:val="24"/>
          <w:szCs w:val="24"/>
        </w:rPr>
        <w:t xml:space="preserve"> </w:t>
      </w:r>
      <w:r>
        <w:rPr>
          <w:rFonts w:ascii="Times New Roman" w:hAnsi="Times New Roman" w:cs="Times New Roman"/>
          <w:sz w:val="24"/>
          <w:szCs w:val="24"/>
        </w:rPr>
        <w:t>and have advantages for manure management, soil health, and water quality.</w:t>
      </w:r>
      <w:bookmarkStart w:id="1" w:name="_Hlk161482766"/>
      <w:r>
        <w:rPr>
          <w:rFonts w:ascii="Times New Roman" w:hAnsi="Times New Roman" w:cs="Times New Roman"/>
          <w:sz w:val="24"/>
          <w:szCs w:val="24"/>
        </w:rPr>
        <w:t xml:space="preserve"> </w:t>
      </w:r>
      <w:r w:rsidR="007A2AF8">
        <w:rPr>
          <w:rFonts w:ascii="Times New Roman" w:hAnsi="Times New Roman" w:cs="Times New Roman"/>
          <w:sz w:val="24"/>
          <w:szCs w:val="24"/>
        </w:rPr>
        <w:t>C</w:t>
      </w:r>
      <w:r w:rsidR="00A323E5">
        <w:rPr>
          <w:rFonts w:ascii="Times New Roman" w:hAnsi="Times New Roman" w:cs="Times New Roman"/>
          <w:sz w:val="24"/>
          <w:szCs w:val="24"/>
        </w:rPr>
        <w:t xml:space="preserve">onsensus is </w:t>
      </w:r>
      <w:r w:rsidR="00211B48">
        <w:rPr>
          <w:rFonts w:ascii="Times New Roman" w:hAnsi="Times New Roman" w:cs="Times New Roman"/>
          <w:sz w:val="24"/>
          <w:szCs w:val="24"/>
        </w:rPr>
        <w:t>lacking on</w:t>
      </w:r>
      <w:r w:rsidR="00A80A97">
        <w:rPr>
          <w:rFonts w:ascii="Times New Roman" w:hAnsi="Times New Roman" w:cs="Times New Roman"/>
          <w:sz w:val="24"/>
          <w:szCs w:val="24"/>
        </w:rPr>
        <w:t xml:space="preserve"> </w:t>
      </w:r>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r w:rsidR="00116A53">
        <w:rPr>
          <w:rFonts w:ascii="Times New Roman" w:hAnsi="Times New Roman" w:cs="Times New Roman"/>
          <w:sz w:val="24"/>
          <w:szCs w:val="24"/>
        </w:rPr>
        <w:t>compromised on</w:t>
      </w:r>
      <w:r w:rsidR="007E050A">
        <w:rPr>
          <w:rFonts w:ascii="Times New Roman" w:hAnsi="Times New Roman" w:cs="Times New Roman"/>
          <w:sz w:val="24"/>
          <w:szCs w:val="24"/>
        </w:rPr>
        <w:t xml:space="preserve"> bedded packs.</w:t>
      </w:r>
      <w:r w:rsidR="00116A53">
        <w:rPr>
          <w:rFonts w:ascii="Times New Roman" w:hAnsi="Times New Roman" w:cs="Times New Roman"/>
          <w:sz w:val="24"/>
          <w:szCs w:val="24"/>
        </w:rPr>
        <w:t xml:space="preserve"> </w:t>
      </w:r>
      <w:r w:rsidR="00ED7086" w:rsidRPr="005C6862">
        <w:rPr>
          <w:rFonts w:ascii="Times New Roman" w:hAnsi="Times New Roman" w:cs="Times New Roman"/>
          <w:sz w:val="24"/>
          <w:szCs w:val="24"/>
        </w:rPr>
        <w:t xml:space="preserve">In an observational study </w:t>
      </w:r>
      <w:del w:id="2" w:author="John Barlow" w:date="2024-03-30T05:55:00Z">
        <w:r w:rsidR="00ED7086" w:rsidRPr="00780EDF" w:rsidDel="00CB2481">
          <w:rPr>
            <w:rFonts w:ascii="Times New Roman" w:hAnsi="Times New Roman" w:cs="Times New Roman"/>
            <w:sz w:val="24"/>
            <w:szCs w:val="24"/>
          </w:rPr>
          <w:delText>measuring these outcomes</w:delText>
        </w:r>
        <w:r w:rsidR="00211B48" w:rsidRPr="005C6862" w:rsidDel="00CB2481">
          <w:rPr>
            <w:rFonts w:ascii="Times New Roman" w:hAnsi="Times New Roman" w:cs="Times New Roman"/>
            <w:sz w:val="24"/>
            <w:szCs w:val="24"/>
          </w:rPr>
          <w:delText xml:space="preserve"> </w:delText>
        </w:r>
      </w:del>
      <w:ins w:id="3" w:author="Caitlin Jeffrey" w:date="2024-03-16T11:58:00Z">
        <w:del w:id="4" w:author="John Barlow" w:date="2024-03-30T05:55:00Z">
          <w:r w:rsidR="00C20E04" w:rsidRPr="005C6862" w:rsidDel="00CB2481">
            <w:rPr>
              <w:rFonts w:ascii="Times New Roman" w:hAnsi="Times New Roman" w:cs="Times New Roman"/>
              <w:sz w:val="24"/>
              <w:szCs w:val="24"/>
            </w:rPr>
            <w:delText xml:space="preserve">metrics </w:delText>
          </w:r>
        </w:del>
      </w:ins>
      <w:del w:id="5" w:author="John Barlow" w:date="2024-03-30T05:55:00Z">
        <w:r w:rsidR="00211B48" w:rsidRPr="005C6862" w:rsidDel="00CB2481">
          <w:rPr>
            <w:rFonts w:ascii="Times New Roman" w:hAnsi="Times New Roman" w:cs="Times New Roman"/>
            <w:sz w:val="24"/>
            <w:szCs w:val="24"/>
          </w:rPr>
          <w:delText xml:space="preserve">during the non-grazing season </w:delText>
        </w:r>
      </w:del>
      <w:ins w:id="6" w:author="Caitlin Jeffrey" w:date="2024-03-15T12:35:00Z">
        <w:del w:id="7" w:author="John Barlow" w:date="2024-03-30T05:55:00Z">
          <w:r w:rsidR="002806AC" w:rsidRPr="005C6862" w:rsidDel="00CB2481">
            <w:rPr>
              <w:rFonts w:ascii="Times New Roman" w:hAnsi="Times New Roman" w:cs="Times New Roman"/>
              <w:sz w:val="24"/>
              <w:szCs w:val="24"/>
            </w:rPr>
            <w:delText xml:space="preserve">(typically November-May) </w:delText>
          </w:r>
        </w:del>
      </w:ins>
      <w:del w:id="8" w:author="John Barlow" w:date="2024-03-30T05:55:00Z">
        <w:r w:rsidR="00211B48" w:rsidRPr="005C6862" w:rsidDel="00CB2481">
          <w:rPr>
            <w:rFonts w:ascii="Times New Roman" w:hAnsi="Times New Roman" w:cs="Times New Roman"/>
            <w:sz w:val="24"/>
            <w:szCs w:val="24"/>
          </w:rPr>
          <w:delText xml:space="preserve">on </w:delText>
        </w:r>
      </w:del>
      <w:ins w:id="9" w:author="John Barlow" w:date="2024-03-30T05:55:00Z">
        <w:r w:rsidR="00CB2481" w:rsidRPr="005C6862">
          <w:rPr>
            <w:rFonts w:ascii="Times New Roman" w:hAnsi="Times New Roman" w:cs="Times New Roman"/>
            <w:sz w:val="24"/>
            <w:szCs w:val="24"/>
            <w:rPrChange w:id="10" w:author="Caitlin Jeffrey" w:date="2024-03-31T10:02:00Z">
              <w:rPr>
                <w:rFonts w:ascii="Times New Roman" w:hAnsi="Times New Roman" w:cs="Times New Roman"/>
                <w:sz w:val="24"/>
                <w:szCs w:val="24"/>
                <w:highlight w:val="yellow"/>
              </w:rPr>
            </w:rPrChange>
          </w:rPr>
          <w:t>of</w:t>
        </w:r>
        <w:r w:rsidR="00CB2481" w:rsidRPr="005C6862">
          <w:rPr>
            <w:rFonts w:ascii="Times New Roman" w:hAnsi="Times New Roman" w:cs="Times New Roman"/>
            <w:sz w:val="24"/>
            <w:szCs w:val="24"/>
          </w:rPr>
          <w:t xml:space="preserve"> </w:t>
        </w:r>
      </w:ins>
      <w:r w:rsidR="00753E80" w:rsidRPr="005C6862">
        <w:rPr>
          <w:rFonts w:ascii="Times New Roman" w:hAnsi="Times New Roman" w:cs="Times New Roman"/>
          <w:sz w:val="24"/>
          <w:szCs w:val="24"/>
        </w:rPr>
        <w:t xml:space="preserve">21 </w:t>
      </w:r>
      <w:r w:rsidR="00211B48" w:rsidRPr="005C6862">
        <w:rPr>
          <w:rFonts w:ascii="Times New Roman" w:hAnsi="Times New Roman" w:cs="Times New Roman"/>
          <w:sz w:val="24"/>
          <w:szCs w:val="24"/>
        </w:rPr>
        <w:t>organic dairies in Vermont</w:t>
      </w:r>
      <w:ins w:id="11" w:author="John Barlow" w:date="2024-03-30T05:55:00Z">
        <w:r w:rsidR="00CB2481" w:rsidRPr="00CB2481">
          <w:t xml:space="preserve"> </w:t>
        </w:r>
        <w:r w:rsidR="00CB2481" w:rsidRPr="00CB2481">
          <w:rPr>
            <w:rFonts w:ascii="Times New Roman" w:hAnsi="Times New Roman" w:cs="Times New Roman"/>
            <w:sz w:val="24"/>
            <w:szCs w:val="24"/>
          </w:rPr>
          <w:t>during the non-grazing season (</w:t>
        </w:r>
        <w:del w:id="12" w:author="Caitlin Jeffrey" w:date="2024-03-31T10:00:00Z">
          <w:r w:rsidR="00CB2481" w:rsidRPr="00CB2481" w:rsidDel="001971A4">
            <w:rPr>
              <w:rFonts w:ascii="Times New Roman" w:hAnsi="Times New Roman" w:cs="Times New Roman"/>
              <w:sz w:val="24"/>
              <w:szCs w:val="24"/>
            </w:rPr>
            <w:delText xml:space="preserve">typically </w:delText>
          </w:r>
        </w:del>
        <w:r w:rsidR="00CB2481" w:rsidRPr="00CB2481">
          <w:rPr>
            <w:rFonts w:ascii="Times New Roman" w:hAnsi="Times New Roman" w:cs="Times New Roman"/>
            <w:sz w:val="24"/>
            <w:szCs w:val="24"/>
          </w:rPr>
          <w:t>November-May)</w:t>
        </w:r>
      </w:ins>
      <w:r w:rsidR="00ED7086" w:rsidRPr="00E17205">
        <w:rPr>
          <w:rFonts w:ascii="Times New Roman" w:hAnsi="Times New Roman" w:cs="Times New Roman"/>
          <w:sz w:val="24"/>
          <w:szCs w:val="24"/>
          <w:highlight w:val="yellow"/>
          <w:rPrChange w:id="13" w:author="Caitlin Jeffrey" w:date="2024-03-16T11:58:00Z">
            <w:rPr>
              <w:rFonts w:ascii="Times New Roman" w:hAnsi="Times New Roman" w:cs="Times New Roman"/>
              <w:sz w:val="24"/>
              <w:szCs w:val="24"/>
            </w:rPr>
          </w:rPrChange>
        </w:rPr>
        <w:t xml:space="preserve">, </w:t>
      </w:r>
      <w:r w:rsidR="00546D0C" w:rsidRPr="005C6862">
        <w:rPr>
          <w:rFonts w:ascii="Times New Roman" w:hAnsi="Times New Roman" w:cs="Times New Roman"/>
          <w:sz w:val="24"/>
          <w:szCs w:val="24"/>
          <w:highlight w:val="yellow"/>
          <w:rPrChange w:id="14" w:author="Caitlin Jeffrey" w:date="2024-03-31T10:03:00Z">
            <w:rPr>
              <w:rFonts w:ascii="Times New Roman" w:hAnsi="Times New Roman" w:cs="Times New Roman"/>
              <w:sz w:val="24"/>
              <w:szCs w:val="24"/>
            </w:rPr>
          </w:rPrChange>
        </w:rPr>
        <w:t xml:space="preserve">bedded packs </w:t>
      </w:r>
      <w:r w:rsidR="002F38AA" w:rsidRPr="005C6862">
        <w:rPr>
          <w:rFonts w:ascii="Times New Roman" w:hAnsi="Times New Roman" w:cs="Times New Roman"/>
          <w:sz w:val="24"/>
          <w:szCs w:val="24"/>
          <w:highlight w:val="yellow"/>
          <w:rPrChange w:id="15" w:author="Caitlin Jeffrey" w:date="2024-03-31T10:03:00Z">
            <w:rPr>
              <w:rFonts w:ascii="Times New Roman" w:hAnsi="Times New Roman" w:cs="Times New Roman"/>
              <w:sz w:val="24"/>
              <w:szCs w:val="24"/>
            </w:rPr>
          </w:rPrChange>
        </w:rPr>
        <w:t xml:space="preserve">were similar </w:t>
      </w:r>
      <w:r w:rsidR="00546D0C" w:rsidRPr="005C6862">
        <w:rPr>
          <w:rFonts w:ascii="Times New Roman" w:hAnsi="Times New Roman" w:cs="Times New Roman"/>
          <w:sz w:val="24"/>
          <w:szCs w:val="24"/>
          <w:highlight w:val="yellow"/>
          <w:rPrChange w:id="16" w:author="Caitlin Jeffrey" w:date="2024-03-31T10:03:00Z">
            <w:rPr>
              <w:rFonts w:ascii="Times New Roman" w:hAnsi="Times New Roman" w:cs="Times New Roman"/>
              <w:sz w:val="24"/>
              <w:szCs w:val="24"/>
            </w:rPr>
          </w:rPrChange>
        </w:rPr>
        <w:t>to tiestall</w:t>
      </w:r>
      <w:r w:rsidR="00635686" w:rsidRPr="005C6862">
        <w:rPr>
          <w:rFonts w:ascii="Times New Roman" w:hAnsi="Times New Roman" w:cs="Times New Roman"/>
          <w:sz w:val="24"/>
          <w:szCs w:val="24"/>
          <w:highlight w:val="yellow"/>
          <w:rPrChange w:id="17" w:author="Caitlin Jeffrey" w:date="2024-03-31T10:03:00Z">
            <w:rPr>
              <w:rFonts w:ascii="Times New Roman" w:hAnsi="Times New Roman" w:cs="Times New Roman"/>
              <w:sz w:val="24"/>
              <w:szCs w:val="24"/>
            </w:rPr>
          </w:rPrChange>
        </w:rPr>
        <w:t>s</w:t>
      </w:r>
      <w:r w:rsidR="00546D0C" w:rsidRPr="005C6862">
        <w:rPr>
          <w:rFonts w:ascii="Times New Roman" w:hAnsi="Times New Roman" w:cs="Times New Roman"/>
          <w:sz w:val="24"/>
          <w:szCs w:val="24"/>
          <w:highlight w:val="yellow"/>
          <w:rPrChange w:id="18" w:author="Caitlin Jeffrey" w:date="2024-03-31T10:03:00Z">
            <w:rPr>
              <w:rFonts w:ascii="Times New Roman" w:hAnsi="Times New Roman" w:cs="Times New Roman"/>
              <w:sz w:val="24"/>
              <w:szCs w:val="24"/>
            </w:rPr>
          </w:rPrChange>
        </w:rPr>
        <w:t xml:space="preserve"> and freestall</w:t>
      </w:r>
      <w:r w:rsidR="00635686" w:rsidRPr="005C6862">
        <w:rPr>
          <w:rFonts w:ascii="Times New Roman" w:hAnsi="Times New Roman" w:cs="Times New Roman"/>
          <w:sz w:val="24"/>
          <w:szCs w:val="24"/>
          <w:highlight w:val="yellow"/>
          <w:rPrChange w:id="19" w:author="Caitlin Jeffrey" w:date="2024-03-31T10:03:00Z">
            <w:rPr>
              <w:rFonts w:ascii="Times New Roman" w:hAnsi="Times New Roman" w:cs="Times New Roman"/>
              <w:sz w:val="24"/>
              <w:szCs w:val="24"/>
            </w:rPr>
          </w:rPrChange>
        </w:rPr>
        <w:t>s</w:t>
      </w:r>
      <w:ins w:id="20" w:author="Caitlin Jeffrey" w:date="2024-03-31T10:00:00Z">
        <w:r w:rsidR="001971A4" w:rsidRPr="005C6862">
          <w:rPr>
            <w:rFonts w:ascii="Times New Roman" w:hAnsi="Times New Roman" w:cs="Times New Roman"/>
            <w:sz w:val="24"/>
            <w:szCs w:val="24"/>
            <w:highlight w:val="yellow"/>
          </w:rPr>
          <w:t xml:space="preserve"> in their</w:t>
        </w:r>
      </w:ins>
      <w:ins w:id="21" w:author="Caitlin Jeffrey" w:date="2024-03-16T11:57:00Z">
        <w:r w:rsidR="00EA38CD" w:rsidRPr="005C6862">
          <w:rPr>
            <w:rFonts w:ascii="Times New Roman" w:hAnsi="Times New Roman" w:cs="Times New Roman"/>
            <w:sz w:val="24"/>
            <w:szCs w:val="24"/>
            <w:highlight w:val="yellow"/>
            <w:rPrChange w:id="22" w:author="Caitlin Jeffrey" w:date="2024-03-31T10:03:00Z">
              <w:rPr>
                <w:rFonts w:ascii="Times New Roman" w:hAnsi="Times New Roman" w:cs="Times New Roman"/>
                <w:sz w:val="24"/>
                <w:szCs w:val="24"/>
              </w:rPr>
            </w:rPrChange>
          </w:rPr>
          <w:t xml:space="preserve"> </w:t>
        </w:r>
      </w:ins>
      <w:ins w:id="23" w:author="John Barlow" w:date="2024-03-30T05:56:00Z">
        <w:r w:rsidR="00CB2481" w:rsidRPr="005C6862">
          <w:rPr>
            <w:rFonts w:ascii="Times New Roman" w:hAnsi="Times New Roman" w:cs="Times New Roman"/>
            <w:sz w:val="24"/>
            <w:szCs w:val="24"/>
            <w:highlight w:val="yellow"/>
            <w:rPrChange w:id="24" w:author="Caitlin Jeffrey" w:date="2024-03-31T10:03:00Z">
              <w:rPr>
                <w:rFonts w:ascii="Times New Roman" w:hAnsi="Times New Roman" w:cs="Times New Roman"/>
                <w:sz w:val="24"/>
                <w:szCs w:val="24"/>
              </w:rPr>
            </w:rPrChange>
          </w:rPr>
          <w:t>bulk tank milk quality, udder health, udder hygiene and milk production</w:t>
        </w:r>
      </w:ins>
      <w:ins w:id="25" w:author="Caitlin Jeffrey" w:date="2024-03-16T11:57:00Z">
        <w:del w:id="26" w:author="John Barlow" w:date="2024-03-30T05:56:00Z">
          <w:r w:rsidR="00C20E04" w:rsidRPr="005C6862" w:rsidDel="00CB2481">
            <w:rPr>
              <w:rFonts w:ascii="Times New Roman" w:hAnsi="Times New Roman" w:cs="Times New Roman"/>
              <w:sz w:val="24"/>
              <w:szCs w:val="24"/>
            </w:rPr>
            <w:delText>in the afore</w:delText>
          </w:r>
        </w:del>
      </w:ins>
      <w:ins w:id="27" w:author="Caitlin Jeffrey" w:date="2024-03-16T11:58:00Z">
        <w:del w:id="28" w:author="John Barlow" w:date="2024-03-30T05:56:00Z">
          <w:r w:rsidR="00C20E04" w:rsidRPr="005C6862" w:rsidDel="00CB2481">
            <w:rPr>
              <w:rFonts w:ascii="Times New Roman" w:hAnsi="Times New Roman" w:cs="Times New Roman"/>
              <w:sz w:val="24"/>
              <w:szCs w:val="24"/>
            </w:rPr>
            <w:delText>mentioned outcomes</w:delText>
          </w:r>
        </w:del>
      </w:ins>
      <w:r w:rsidR="00057217" w:rsidRPr="005C6862">
        <w:rPr>
          <w:rFonts w:ascii="Times New Roman" w:hAnsi="Times New Roman" w:cs="Times New Roman"/>
          <w:sz w:val="24"/>
          <w:szCs w:val="24"/>
        </w:rPr>
        <w:t>.</w:t>
      </w:r>
      <w:r w:rsidR="00057217">
        <w:rPr>
          <w:rFonts w:ascii="Times New Roman" w:hAnsi="Times New Roman" w:cs="Times New Roman"/>
          <w:sz w:val="24"/>
          <w:szCs w:val="24"/>
        </w:rPr>
        <w:t xml:space="preserve"> </w:t>
      </w:r>
      <w:bookmarkEnd w:id="1"/>
      <w:del w:id="29" w:author="Caitlin Jeffrey" w:date="2024-03-31T10:00:00Z">
        <w:r w:rsidR="008E10BB" w:rsidDel="001C3CDE">
          <w:rPr>
            <w:rFonts w:ascii="Times New Roman" w:hAnsi="Times New Roman" w:cs="Times New Roman"/>
            <w:sz w:val="24"/>
            <w:szCs w:val="24"/>
          </w:rPr>
          <w:delText xml:space="preserve">We conclude that </w:delText>
        </w:r>
      </w:del>
      <w:ins w:id="30" w:author="John Barlow" w:date="2024-03-30T05:57:00Z">
        <w:del w:id="31" w:author="Caitlin Jeffrey" w:date="2024-03-31T10:00:00Z">
          <w:r w:rsidR="00CB2481" w:rsidDel="001C3CDE">
            <w:rPr>
              <w:rFonts w:ascii="Times New Roman" w:hAnsi="Times New Roman" w:cs="Times New Roman"/>
              <w:sz w:val="24"/>
              <w:szCs w:val="24"/>
            </w:rPr>
            <w:delText>f</w:delText>
          </w:r>
        </w:del>
      </w:ins>
      <w:ins w:id="32" w:author="Caitlin Jeffrey" w:date="2024-03-31T10:00:00Z">
        <w:r w:rsidR="001C3CDE">
          <w:rPr>
            <w:rFonts w:ascii="Times New Roman" w:hAnsi="Times New Roman" w:cs="Times New Roman"/>
            <w:sz w:val="24"/>
            <w:szCs w:val="24"/>
          </w:rPr>
          <w:t>F</w:t>
        </w:r>
      </w:ins>
      <w:ins w:id="33" w:author="John Barlow" w:date="2024-03-30T05:57:00Z">
        <w:r w:rsidR="00CB2481">
          <w:rPr>
            <w:rFonts w:ascii="Times New Roman" w:hAnsi="Times New Roman" w:cs="Times New Roman"/>
            <w:sz w:val="24"/>
            <w:szCs w:val="24"/>
          </w:rPr>
          <w:t>or producers considering a transition from tie</w:t>
        </w:r>
        <w:del w:id="34" w:author="Caitlin Jeffrey" w:date="2024-03-31T10:00:00Z">
          <w:r w:rsidR="00CB2481" w:rsidDel="001C3CDE">
            <w:rPr>
              <w:rFonts w:ascii="Times New Roman" w:hAnsi="Times New Roman" w:cs="Times New Roman"/>
              <w:sz w:val="24"/>
              <w:szCs w:val="24"/>
            </w:rPr>
            <w:delText xml:space="preserve"> </w:delText>
          </w:r>
        </w:del>
        <w:r w:rsidR="00CB2481">
          <w:rPr>
            <w:rFonts w:ascii="Times New Roman" w:hAnsi="Times New Roman" w:cs="Times New Roman"/>
            <w:sz w:val="24"/>
            <w:szCs w:val="24"/>
          </w:rPr>
          <w:t xml:space="preserve">stalls, </w:t>
        </w:r>
      </w:ins>
      <w:r w:rsidR="008E10BB">
        <w:rPr>
          <w:rFonts w:ascii="Times New Roman" w:hAnsi="Times New Roman" w:cs="Times New Roman"/>
          <w:sz w:val="24"/>
          <w:szCs w:val="24"/>
        </w:rPr>
        <w:t>b</w:t>
      </w:r>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del w:id="35" w:author="Caitlin Jeffrey" w:date="2024-03-31T10:00:00Z">
        <w:r w:rsidR="000D5E92" w:rsidDel="001C3CDE">
          <w:rPr>
            <w:rFonts w:ascii="Times New Roman" w:hAnsi="Times New Roman" w:cs="Times New Roman"/>
            <w:sz w:val="24"/>
            <w:szCs w:val="24"/>
          </w:rPr>
          <w:delText>are</w:delText>
        </w:r>
        <w:r w:rsidR="00546D0C" w:rsidRPr="00604EDE" w:rsidDel="001C3CDE">
          <w:rPr>
            <w:rFonts w:ascii="Times New Roman" w:hAnsi="Times New Roman" w:cs="Times New Roman"/>
            <w:sz w:val="24"/>
            <w:szCs w:val="24"/>
          </w:rPr>
          <w:delText xml:space="preserve"> </w:delText>
        </w:r>
      </w:del>
      <w:ins w:id="36" w:author="Caitlin Jeffrey" w:date="2024-03-31T10:00:00Z">
        <w:r w:rsidR="001C3CDE">
          <w:rPr>
            <w:rFonts w:ascii="Times New Roman" w:hAnsi="Times New Roman" w:cs="Times New Roman"/>
            <w:sz w:val="24"/>
            <w:szCs w:val="24"/>
          </w:rPr>
          <w:t>may be</w:t>
        </w:r>
        <w:r w:rsidR="001C3CDE" w:rsidRPr="00604EDE">
          <w:rPr>
            <w:rFonts w:ascii="Times New Roman" w:hAnsi="Times New Roman" w:cs="Times New Roman"/>
            <w:sz w:val="24"/>
            <w:szCs w:val="24"/>
          </w:rPr>
          <w:t xml:space="preserve"> </w:t>
        </w:r>
      </w:ins>
      <w:r w:rsidR="00546D0C" w:rsidRPr="00604EDE">
        <w:rPr>
          <w:rFonts w:ascii="Times New Roman" w:hAnsi="Times New Roman" w:cs="Times New Roman"/>
          <w:sz w:val="24"/>
          <w:szCs w:val="24"/>
        </w:rPr>
        <w:t>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w:t>
      </w:r>
      <w:del w:id="37" w:author="Caitlin Jeffrey" w:date="2024-03-31T10:02:00Z">
        <w:r w:rsidR="00546D0C" w:rsidDel="000A3A5E">
          <w:rPr>
            <w:rFonts w:ascii="Times New Roman" w:hAnsi="Times New Roman" w:cs="Times New Roman"/>
            <w:sz w:val="24"/>
            <w:szCs w:val="24"/>
          </w:rPr>
          <w:delText>during</w:delText>
        </w:r>
        <w:r w:rsidR="00546D0C" w:rsidRPr="00604EDE" w:rsidDel="000A3A5E">
          <w:rPr>
            <w:rFonts w:ascii="Times New Roman" w:hAnsi="Times New Roman" w:cs="Times New Roman"/>
            <w:sz w:val="24"/>
            <w:szCs w:val="24"/>
          </w:rPr>
          <w:delText xml:space="preserve"> </w:delText>
        </w:r>
        <w:r w:rsidR="001247FA" w:rsidDel="000A3A5E">
          <w:rPr>
            <w:rFonts w:ascii="Times New Roman" w:hAnsi="Times New Roman" w:cs="Times New Roman"/>
            <w:sz w:val="24"/>
            <w:szCs w:val="24"/>
          </w:rPr>
          <w:delText xml:space="preserve">the non-grazing season </w:delText>
        </w:r>
      </w:del>
      <w:r w:rsidR="00546D0C" w:rsidRPr="00604EDE">
        <w:rPr>
          <w:rFonts w:ascii="Times New Roman" w:hAnsi="Times New Roman" w:cs="Times New Roman"/>
          <w:sz w:val="24"/>
          <w:szCs w:val="24"/>
        </w:rPr>
        <w:t>in the Northeast</w:t>
      </w:r>
      <w:r w:rsidR="008D6301">
        <w:rPr>
          <w:rFonts w:ascii="Times New Roman" w:hAnsi="Times New Roman" w:cs="Times New Roman"/>
          <w:sz w:val="24"/>
          <w:szCs w:val="24"/>
        </w:rPr>
        <w:t>ern US</w:t>
      </w:r>
      <w:r w:rsidR="00FF7F85">
        <w:rPr>
          <w:rFonts w:ascii="Times New Roman" w:hAnsi="Times New Roman" w:cs="Times New Roman"/>
          <w:sz w:val="24"/>
          <w:szCs w:val="24"/>
        </w:rPr>
        <w:t xml:space="preserve">. </w:t>
      </w:r>
    </w:p>
    <w:p w14:paraId="28ADA5B9" w14:textId="0F565D8A" w:rsidR="00092F7B" w:rsidRDefault="00092F7B" w:rsidP="00B91228">
      <w:pPr>
        <w:spacing w:line="480" w:lineRule="auto"/>
        <w:jc w:val="both"/>
        <w:rPr>
          <w:rFonts w:ascii="Times New Roman" w:hAnsi="Times New Roman" w:cs="Times New Roman"/>
          <w:b/>
          <w:sz w:val="24"/>
          <w:szCs w:val="24"/>
        </w:rPr>
      </w:pPr>
      <w:r w:rsidRPr="00604EDE">
        <w:rPr>
          <w:rFonts w:ascii="Times New Roman" w:hAnsi="Times New Roman" w:cs="Times New Roman"/>
          <w:b/>
          <w:sz w:val="24"/>
          <w:szCs w:val="24"/>
        </w:rPr>
        <w:t>Running head:</w:t>
      </w:r>
    </w:p>
    <w:p w14:paraId="53979090" w14:textId="2B6A8E4C"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w:t>
      </w:r>
      <w:r w:rsidR="002B4B9F">
        <w:rPr>
          <w:rFonts w:ascii="Times New Roman" w:hAnsi="Times New Roman" w:cs="Times New Roman"/>
          <w:bCs/>
          <w:sz w:val="24"/>
          <w:szCs w:val="24"/>
        </w:rPr>
        <w:t xml:space="preserve">udder </w:t>
      </w:r>
      <w:r w:rsidR="00CA323A">
        <w:rPr>
          <w:rFonts w:ascii="Times New Roman" w:hAnsi="Times New Roman" w:cs="Times New Roman"/>
          <w:bCs/>
          <w:sz w:val="24"/>
          <w:szCs w:val="24"/>
        </w:rPr>
        <w:t xml:space="preserve">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r w:rsidR="003F72CD">
        <w:rPr>
          <w:rFonts w:ascii="Times New Roman" w:hAnsi="Times New Roman" w:cs="Times New Roman"/>
          <w:sz w:val="24"/>
          <w:szCs w:val="24"/>
        </w:rPr>
        <w:t>, VT</w:t>
      </w:r>
      <w:r w:rsidR="008B544E" w:rsidRPr="008B544E">
        <w:rPr>
          <w:rFonts w:ascii="Times New Roman" w:hAnsi="Times New Roman" w:cs="Times New Roman"/>
          <w:sz w:val="24"/>
          <w:szCs w:val="24"/>
        </w:rPr>
        <w:t xml:space="preserve"> 05405</w:t>
      </w:r>
    </w:p>
    <w:p w14:paraId="54AFAA00" w14:textId="38F42030" w:rsidR="001207D5" w:rsidRPr="00024CE6" w:rsidRDefault="00024CE6" w:rsidP="00FE232A">
      <w:pPr>
        <w:spacing w:after="0" w:line="480" w:lineRule="auto"/>
        <w:ind w:left="180" w:hanging="180"/>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D212A9" w:rsidRPr="00D212A9">
        <w:rPr>
          <w:rFonts w:ascii="Times New Roman" w:hAnsi="Times New Roman" w:cs="Times New Roman"/>
          <w:sz w:val="24"/>
          <w:szCs w:val="24"/>
        </w:rPr>
        <w:t>Department of Veterinary Population Medicine</w:t>
      </w:r>
      <w:r w:rsidR="00D212A9">
        <w:rPr>
          <w:rFonts w:ascii="Times New Roman" w:hAnsi="Times New Roman" w:cs="Times New Roman"/>
          <w:sz w:val="24"/>
          <w:szCs w:val="24"/>
        </w:rPr>
        <w:t xml:space="preserve">, </w:t>
      </w:r>
      <w:r w:rsidR="00673C74" w:rsidRPr="00024CE6">
        <w:rPr>
          <w:rFonts w:ascii="Times New Roman" w:hAnsi="Times New Roman" w:cs="Times New Roman"/>
          <w:sz w:val="24"/>
          <w:szCs w:val="24"/>
        </w:rPr>
        <w:t>College of Veterinary Medicine, University of Minnesota, St. Paul</w:t>
      </w:r>
      <w:r w:rsidR="005A19F5">
        <w:rPr>
          <w:rFonts w:ascii="Times New Roman" w:hAnsi="Times New Roman" w:cs="Times New Roman"/>
          <w:sz w:val="24"/>
          <w:szCs w:val="24"/>
        </w:rPr>
        <w:t>, MN</w:t>
      </w:r>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Abstract</w:t>
      </w:r>
    </w:p>
    <w:p w14:paraId="7FE6D4AB" w14:textId="3AD54CE9"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w:t>
      </w:r>
      <w:del w:id="38" w:author="John Barlow" w:date="2024-03-27T04:15:00Z">
        <w:r w:rsidR="00185A8E" w:rsidRPr="00604EDE" w:rsidDel="000A684E">
          <w:rPr>
            <w:rFonts w:ascii="Times New Roman" w:hAnsi="Times New Roman" w:cs="Times New Roman"/>
            <w:sz w:val="24"/>
            <w:szCs w:val="24"/>
          </w:rPr>
          <w:delText xml:space="preserve">on organic dairies </w:delText>
        </w:r>
      </w:del>
      <w:r w:rsidR="004C7A16">
        <w:rPr>
          <w:rFonts w:ascii="Times New Roman" w:hAnsi="Times New Roman" w:cs="Times New Roman"/>
          <w:sz w:val="24"/>
          <w:szCs w:val="24"/>
        </w:rPr>
        <w:t xml:space="preserve">was to </w:t>
      </w:r>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w:t>
      </w:r>
      <w:ins w:id="39" w:author="John Barlow" w:date="2024-03-27T04:15:00Z">
        <w:r w:rsidR="000A684E" w:rsidRPr="000A684E">
          <w:t xml:space="preserve"> </w:t>
        </w:r>
        <w:r w:rsidR="000A684E" w:rsidRPr="000A684E">
          <w:rPr>
            <w:rFonts w:ascii="Times New Roman" w:hAnsi="Times New Roman" w:cs="Times New Roman"/>
            <w:sz w:val="24"/>
            <w:szCs w:val="24"/>
          </w:rPr>
          <w:t>on organic dairies</w:t>
        </w:r>
      </w:ins>
      <w:r w:rsidR="00185A8E" w:rsidRPr="00604EDE">
        <w:rPr>
          <w:rFonts w:ascii="Times New Roman" w:hAnsi="Times New Roman" w:cs="Times New Roman"/>
          <w:sz w:val="24"/>
          <w:szCs w:val="24"/>
        </w:rPr>
        <w:t xml:space="preserve">. </w:t>
      </w:r>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r w:rsidR="00EC7456">
        <w:rPr>
          <w:rFonts w:ascii="Times New Roman" w:hAnsi="Times New Roman" w:cs="Times New Roman"/>
          <w:sz w:val="24"/>
          <w:szCs w:val="24"/>
        </w:rPr>
        <w:t xml:space="preserve"> in Vermont</w:t>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r w:rsidR="000C6284">
        <w:rPr>
          <w:rFonts w:ascii="Times New Roman" w:hAnsi="Times New Roman" w:cs="Times New Roman"/>
          <w:sz w:val="24"/>
          <w:szCs w:val="24"/>
        </w:rPr>
        <w:t>, in order</w:t>
      </w:r>
      <w:r w:rsidR="00185A8E" w:rsidRPr="00604EDE">
        <w:rPr>
          <w:rFonts w:ascii="Times New Roman" w:hAnsi="Times New Roman" w:cs="Times New Roman"/>
          <w:sz w:val="24"/>
          <w:szCs w:val="24"/>
        </w:rPr>
        <w:t xml:space="preserve"> </w:t>
      </w:r>
      <w:r w:rsidR="00DE4380" w:rsidRPr="00604EDE">
        <w:rPr>
          <w:rFonts w:ascii="Times New Roman" w:hAnsi="Times New Roman" w:cs="Times New Roman"/>
          <w:sz w:val="24"/>
          <w:szCs w:val="24"/>
        </w:rPr>
        <w:t>to</w:t>
      </w:r>
      <w:r w:rsidR="00185A8E" w:rsidRPr="00604EDE">
        <w:rPr>
          <w:rFonts w:ascii="Times New Roman" w:hAnsi="Times New Roman" w:cs="Times New Roman"/>
          <w:sz w:val="24"/>
          <w:szCs w:val="24"/>
        </w:rPr>
        <w:t xml:space="preserve"> compare </w:t>
      </w:r>
      <w:r w:rsidR="00075CD0">
        <w:rPr>
          <w:rFonts w:ascii="Times New Roman" w:hAnsi="Times New Roman" w:cs="Times New Roman"/>
          <w:sz w:val="24"/>
          <w:szCs w:val="24"/>
        </w:rPr>
        <w:t xml:space="preserve">herds using </w:t>
      </w:r>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r w:rsidR="001551E1" w:rsidRPr="00604EDE">
        <w:rPr>
          <w:rFonts w:ascii="Times New Roman" w:hAnsi="Times New Roman" w:cs="Times New Roman"/>
          <w:sz w:val="24"/>
          <w:szCs w:val="24"/>
        </w:rPr>
        <w:t>(freestalls, tiestalls)</w:t>
      </w:r>
      <w:r w:rsidR="00387E17">
        <w:rPr>
          <w:rFonts w:ascii="Times New Roman" w:hAnsi="Times New Roman" w:cs="Times New Roman"/>
          <w:sz w:val="24"/>
          <w:szCs w:val="24"/>
        </w:rPr>
        <w:t xml:space="preserve"> </w:t>
      </w:r>
      <w:r w:rsidR="00185A8E" w:rsidRPr="00604EDE">
        <w:rPr>
          <w:rFonts w:ascii="Times New Roman" w:hAnsi="Times New Roman" w:cs="Times New Roman"/>
          <w:sz w:val="24"/>
          <w:szCs w:val="24"/>
        </w:rPr>
        <w:t>with those using a bedded pack</w:t>
      </w:r>
      <w:r w:rsidR="002B4B9F">
        <w:rPr>
          <w:rFonts w:ascii="Times New Roman" w:hAnsi="Times New Roman" w:cs="Times New Roman"/>
          <w:sz w:val="24"/>
          <w:szCs w:val="24"/>
        </w:rPr>
        <w:t>,</w:t>
      </w:r>
      <w:r w:rsidR="002B4B9F" w:rsidRPr="002B4B9F">
        <w:t xml:space="preserve"> </w:t>
      </w:r>
      <w:r w:rsidR="002B4B9F" w:rsidRPr="002B4B9F">
        <w:rPr>
          <w:rFonts w:ascii="Times New Roman" w:hAnsi="Times New Roman" w:cs="Times New Roman"/>
          <w:sz w:val="24"/>
          <w:szCs w:val="24"/>
        </w:rPr>
        <w:t>for organic dairy cattle in the state during the non-grazing season</w:t>
      </w:r>
      <w:ins w:id="40" w:author="Caitlin Jeffrey" w:date="2024-03-15T12:30:00Z">
        <w:r w:rsidR="00CE69FB">
          <w:rPr>
            <w:rFonts w:ascii="Times New Roman" w:hAnsi="Times New Roman" w:cs="Times New Roman"/>
            <w:sz w:val="24"/>
            <w:szCs w:val="24"/>
          </w:rPr>
          <w:t xml:space="preserve"> </w:t>
        </w:r>
        <w:r w:rsidR="00CE69FB" w:rsidRPr="00641B1C">
          <w:rPr>
            <w:rFonts w:ascii="Times New Roman" w:hAnsi="Times New Roman" w:cs="Times New Roman"/>
            <w:sz w:val="24"/>
            <w:szCs w:val="24"/>
            <w:highlight w:val="yellow"/>
            <w:rPrChange w:id="41" w:author="Caitlin Jeffrey" w:date="2024-03-20T09:21:00Z">
              <w:rPr>
                <w:rFonts w:ascii="Times New Roman" w:hAnsi="Times New Roman" w:cs="Times New Roman"/>
                <w:sz w:val="24"/>
                <w:szCs w:val="24"/>
              </w:rPr>
            </w:rPrChange>
          </w:rPr>
          <w:t>(typically November-May)</w:t>
        </w:r>
      </w:ins>
      <w:r w:rsidR="00185A8E" w:rsidRPr="00641B1C">
        <w:rPr>
          <w:rFonts w:ascii="Times New Roman" w:hAnsi="Times New Roman" w:cs="Times New Roman"/>
          <w:sz w:val="24"/>
          <w:szCs w:val="24"/>
          <w:highlight w:val="yellow"/>
          <w:rPrChange w:id="42" w:author="Caitlin Jeffrey" w:date="2024-03-20T09:21:00Z">
            <w:rPr>
              <w:rFonts w:ascii="Times New Roman" w:hAnsi="Times New Roman" w:cs="Times New Roman"/>
              <w:sz w:val="24"/>
              <w:szCs w:val="24"/>
            </w:rPr>
          </w:rPrChange>
        </w:rPr>
        <w:t xml:space="preserve">. </w:t>
      </w:r>
      <w:ins w:id="43" w:author="Caitlin Jeffrey" w:date="2024-03-20T09:20:00Z">
        <w:r w:rsidR="008675B7" w:rsidRPr="00641B1C">
          <w:rPr>
            <w:rFonts w:ascii="Times New Roman" w:hAnsi="Times New Roman" w:cs="Times New Roman"/>
            <w:sz w:val="24"/>
            <w:szCs w:val="24"/>
            <w:highlight w:val="yellow"/>
            <w:rPrChange w:id="44" w:author="Caitlin Jeffrey" w:date="2024-03-20T09:21:00Z">
              <w:rPr>
                <w:rFonts w:ascii="Times New Roman" w:hAnsi="Times New Roman" w:cs="Times New Roman"/>
                <w:sz w:val="24"/>
                <w:szCs w:val="24"/>
              </w:rPr>
            </w:rPrChange>
          </w:rPr>
          <w:t xml:space="preserve"> </w:t>
        </w:r>
      </w:ins>
      <w:ins w:id="45" w:author="John Barlow" w:date="2024-03-30T06:09:00Z">
        <w:r w:rsidR="009F3AA1" w:rsidRPr="009F3AA1">
          <w:rPr>
            <w:rFonts w:ascii="Times New Roman" w:hAnsi="Times New Roman" w:cs="Times New Roman"/>
            <w:sz w:val="24"/>
            <w:szCs w:val="24"/>
          </w:rPr>
          <w:t xml:space="preserve">Variation in bedded pack management practices was observed, with two general styles, </w:t>
        </w:r>
      </w:ins>
      <w:ins w:id="46" w:author="John Barlow" w:date="2024-03-30T06:10:00Z">
        <w:r w:rsidR="009F3AA1">
          <w:rPr>
            <w:rFonts w:ascii="Times New Roman" w:hAnsi="Times New Roman" w:cs="Times New Roman"/>
            <w:sz w:val="24"/>
            <w:szCs w:val="24"/>
          </w:rPr>
          <w:t>cultivated be</w:t>
        </w:r>
      </w:ins>
      <w:ins w:id="47" w:author="John Barlow" w:date="2024-03-30T06:11:00Z">
        <w:r w:rsidR="009F3AA1">
          <w:rPr>
            <w:rFonts w:ascii="Times New Roman" w:hAnsi="Times New Roman" w:cs="Times New Roman"/>
            <w:sz w:val="24"/>
            <w:szCs w:val="24"/>
          </w:rPr>
          <w:t>dded packs</w:t>
        </w:r>
      </w:ins>
      <w:ins w:id="48" w:author="John Barlow" w:date="2024-03-30T06:10:00Z">
        <w:r w:rsidR="009F3AA1">
          <w:rPr>
            <w:rFonts w:ascii="Times New Roman" w:hAnsi="Times New Roman" w:cs="Times New Roman"/>
            <w:sz w:val="24"/>
            <w:szCs w:val="24"/>
          </w:rPr>
          <w:t xml:space="preserve"> and untilled deep bedded packs. </w:t>
        </w:r>
      </w:ins>
      <w:ins w:id="49" w:author="Caitlin Jeffrey" w:date="2024-03-20T09:20:00Z">
        <w:r w:rsidR="008675B7" w:rsidRPr="00641B1C">
          <w:rPr>
            <w:rFonts w:ascii="Times New Roman" w:hAnsi="Times New Roman" w:cs="Times New Roman"/>
            <w:sz w:val="24"/>
            <w:szCs w:val="24"/>
            <w:highlight w:val="yellow"/>
            <w:rPrChange w:id="50" w:author="Caitlin Jeffrey" w:date="2024-03-20T09:21:00Z">
              <w:rPr>
                <w:rFonts w:ascii="Times New Roman" w:hAnsi="Times New Roman" w:cs="Times New Roman"/>
                <w:sz w:val="24"/>
                <w:szCs w:val="24"/>
              </w:rPr>
            </w:rPrChange>
          </w:rPr>
          <w:t xml:space="preserve">Due to the limited </w:t>
        </w:r>
        <w:del w:id="51" w:author="John Barlow" w:date="2024-03-27T04:22:00Z">
          <w:r w:rsidR="008675B7" w:rsidRPr="00641B1C" w:rsidDel="000A684E">
            <w:rPr>
              <w:rFonts w:ascii="Times New Roman" w:hAnsi="Times New Roman" w:cs="Times New Roman"/>
              <w:sz w:val="24"/>
              <w:szCs w:val="24"/>
              <w:highlight w:val="yellow"/>
              <w:rPrChange w:id="52" w:author="Caitlin Jeffrey" w:date="2024-03-20T09:21:00Z">
                <w:rPr>
                  <w:rFonts w:ascii="Times New Roman" w:hAnsi="Times New Roman" w:cs="Times New Roman"/>
                  <w:sz w:val="24"/>
                  <w:szCs w:val="24"/>
                </w:rPr>
              </w:rPrChange>
            </w:rPr>
            <w:delText>sample size available</w:delText>
          </w:r>
        </w:del>
      </w:ins>
      <w:ins w:id="53" w:author="John Barlow" w:date="2024-03-27T04:22:00Z">
        <w:r w:rsidR="000A684E">
          <w:rPr>
            <w:rFonts w:ascii="Times New Roman" w:hAnsi="Times New Roman" w:cs="Times New Roman"/>
            <w:sz w:val="24"/>
            <w:szCs w:val="24"/>
            <w:highlight w:val="yellow"/>
          </w:rPr>
          <w:t>number of herds</w:t>
        </w:r>
      </w:ins>
      <w:ins w:id="54" w:author="Caitlin Jeffrey" w:date="2024-03-20T09:20:00Z">
        <w:r w:rsidR="008675B7" w:rsidRPr="00641B1C">
          <w:rPr>
            <w:rFonts w:ascii="Times New Roman" w:hAnsi="Times New Roman" w:cs="Times New Roman"/>
            <w:sz w:val="24"/>
            <w:szCs w:val="24"/>
            <w:highlight w:val="yellow"/>
            <w:rPrChange w:id="55" w:author="Caitlin Jeffrey" w:date="2024-03-20T09:21:00Z">
              <w:rPr>
                <w:rFonts w:ascii="Times New Roman" w:hAnsi="Times New Roman" w:cs="Times New Roman"/>
                <w:sz w:val="24"/>
                <w:szCs w:val="24"/>
              </w:rPr>
            </w:rPrChange>
          </w:rPr>
          <w:t xml:space="preserve"> using bedded packs </w:t>
        </w:r>
        <w:del w:id="56" w:author="John Barlow" w:date="2024-03-27T04:23:00Z">
          <w:r w:rsidR="008675B7" w:rsidRPr="00641B1C" w:rsidDel="000A684E">
            <w:rPr>
              <w:rFonts w:ascii="Times New Roman" w:hAnsi="Times New Roman" w:cs="Times New Roman"/>
              <w:sz w:val="24"/>
              <w:szCs w:val="24"/>
              <w:highlight w:val="yellow"/>
              <w:rPrChange w:id="57" w:author="Caitlin Jeffrey" w:date="2024-03-20T09:21:00Z">
                <w:rPr>
                  <w:rFonts w:ascii="Times New Roman" w:hAnsi="Times New Roman" w:cs="Times New Roman"/>
                  <w:sz w:val="24"/>
                  <w:szCs w:val="24"/>
                </w:rPr>
              </w:rPrChange>
            </w:rPr>
            <w:delText xml:space="preserve">in the state </w:delText>
          </w:r>
        </w:del>
        <w:r w:rsidR="008675B7" w:rsidRPr="00641B1C">
          <w:rPr>
            <w:rFonts w:ascii="Times New Roman" w:hAnsi="Times New Roman" w:cs="Times New Roman"/>
            <w:sz w:val="24"/>
            <w:szCs w:val="24"/>
            <w:highlight w:val="yellow"/>
            <w:rPrChange w:id="58" w:author="Caitlin Jeffrey" w:date="2024-03-20T09:21:00Z">
              <w:rPr>
                <w:rFonts w:ascii="Times New Roman" w:hAnsi="Times New Roman" w:cs="Times New Roman"/>
                <w:sz w:val="24"/>
                <w:szCs w:val="24"/>
              </w:rPr>
            </w:rPrChange>
          </w:rPr>
          <w:t>to house lactating dairy cattle</w:t>
        </w:r>
      </w:ins>
      <w:ins w:id="59" w:author="John Barlow" w:date="2024-03-27T04:24:00Z">
        <w:r w:rsidR="000A684E">
          <w:rPr>
            <w:rFonts w:ascii="Times New Roman" w:hAnsi="Times New Roman" w:cs="Times New Roman"/>
            <w:sz w:val="24"/>
            <w:szCs w:val="24"/>
            <w:highlight w:val="yellow"/>
          </w:rPr>
          <w:t xml:space="preserve"> in Vermont</w:t>
        </w:r>
      </w:ins>
      <w:ins w:id="60" w:author="John Barlow" w:date="2024-03-27T04:22:00Z">
        <w:r w:rsidR="000A684E">
          <w:rPr>
            <w:rFonts w:ascii="Times New Roman" w:hAnsi="Times New Roman" w:cs="Times New Roman"/>
            <w:sz w:val="24"/>
            <w:szCs w:val="24"/>
            <w:highlight w:val="yellow"/>
          </w:rPr>
          <w:t xml:space="preserve"> (target population)</w:t>
        </w:r>
      </w:ins>
      <w:ins w:id="61" w:author="Caitlin Jeffrey" w:date="2024-03-20T09:20:00Z">
        <w:r w:rsidR="008675B7" w:rsidRPr="00641B1C">
          <w:rPr>
            <w:rFonts w:ascii="Times New Roman" w:hAnsi="Times New Roman" w:cs="Times New Roman"/>
            <w:sz w:val="24"/>
            <w:szCs w:val="24"/>
            <w:highlight w:val="yellow"/>
            <w:rPrChange w:id="62" w:author="Caitlin Jeffrey" w:date="2024-03-20T09:21:00Z">
              <w:rPr>
                <w:rFonts w:ascii="Times New Roman" w:hAnsi="Times New Roman" w:cs="Times New Roman"/>
                <w:sz w:val="24"/>
                <w:szCs w:val="24"/>
              </w:rPr>
            </w:rPrChange>
          </w:rPr>
          <w:t xml:space="preserve">, </w:t>
        </w:r>
        <w:del w:id="63" w:author="John Barlow" w:date="2024-03-27T04:22:00Z">
          <w:r w:rsidR="008675B7" w:rsidRPr="00641B1C" w:rsidDel="000A684E">
            <w:rPr>
              <w:rFonts w:ascii="Times New Roman" w:hAnsi="Times New Roman" w:cs="Times New Roman"/>
              <w:sz w:val="24"/>
              <w:szCs w:val="24"/>
              <w:highlight w:val="yellow"/>
              <w:rPrChange w:id="64" w:author="Caitlin Jeffrey" w:date="2024-03-20T09:21:00Z">
                <w:rPr>
                  <w:rFonts w:ascii="Times New Roman" w:hAnsi="Times New Roman" w:cs="Times New Roman"/>
                  <w:sz w:val="24"/>
                  <w:szCs w:val="24"/>
                </w:rPr>
              </w:rPrChange>
            </w:rPr>
            <w:delText>it was necessary to</w:delText>
          </w:r>
        </w:del>
      </w:ins>
      <w:ins w:id="65" w:author="John Barlow" w:date="2024-03-27T04:22:00Z">
        <w:r w:rsidR="000A684E">
          <w:rPr>
            <w:rFonts w:ascii="Times New Roman" w:hAnsi="Times New Roman" w:cs="Times New Roman"/>
            <w:sz w:val="24"/>
            <w:szCs w:val="24"/>
            <w:highlight w:val="yellow"/>
          </w:rPr>
          <w:t>we</w:t>
        </w:r>
      </w:ins>
      <w:ins w:id="66" w:author="Caitlin Jeffrey" w:date="2024-03-20T09:20:00Z">
        <w:r w:rsidR="008675B7" w:rsidRPr="00641B1C">
          <w:rPr>
            <w:rFonts w:ascii="Times New Roman" w:hAnsi="Times New Roman" w:cs="Times New Roman"/>
            <w:sz w:val="24"/>
            <w:szCs w:val="24"/>
            <w:highlight w:val="yellow"/>
            <w:rPrChange w:id="67" w:author="Caitlin Jeffrey" w:date="2024-03-20T09:21:00Z">
              <w:rPr>
                <w:rFonts w:ascii="Times New Roman" w:hAnsi="Times New Roman" w:cs="Times New Roman"/>
                <w:sz w:val="24"/>
                <w:szCs w:val="24"/>
              </w:rPr>
            </w:rPrChange>
          </w:rPr>
          <w:t xml:space="preserve"> combine</w:t>
        </w:r>
      </w:ins>
      <w:ins w:id="68" w:author="John Barlow" w:date="2024-03-27T04:22:00Z">
        <w:r w:rsidR="000A684E">
          <w:rPr>
            <w:rFonts w:ascii="Times New Roman" w:hAnsi="Times New Roman" w:cs="Times New Roman"/>
            <w:sz w:val="24"/>
            <w:szCs w:val="24"/>
            <w:highlight w:val="yellow"/>
          </w:rPr>
          <w:t>d</w:t>
        </w:r>
      </w:ins>
      <w:ins w:id="69" w:author="Caitlin Jeffrey" w:date="2024-03-20T09:20:00Z">
        <w:r w:rsidR="008675B7" w:rsidRPr="00641B1C">
          <w:rPr>
            <w:rFonts w:ascii="Times New Roman" w:hAnsi="Times New Roman" w:cs="Times New Roman"/>
            <w:sz w:val="24"/>
            <w:szCs w:val="24"/>
            <w:highlight w:val="yellow"/>
            <w:rPrChange w:id="70" w:author="Caitlin Jeffrey" w:date="2024-03-20T09:21:00Z">
              <w:rPr>
                <w:rFonts w:ascii="Times New Roman" w:hAnsi="Times New Roman" w:cs="Times New Roman"/>
                <w:sz w:val="24"/>
                <w:szCs w:val="24"/>
              </w:rPr>
            </w:rPrChange>
          </w:rPr>
          <w:t xml:space="preserve"> </w:t>
        </w:r>
        <w:del w:id="71" w:author="John Barlow" w:date="2024-03-27T04:23:00Z">
          <w:r w:rsidR="008675B7" w:rsidRPr="00641B1C" w:rsidDel="000A684E">
            <w:rPr>
              <w:rFonts w:ascii="Times New Roman" w:hAnsi="Times New Roman" w:cs="Times New Roman"/>
              <w:sz w:val="24"/>
              <w:szCs w:val="24"/>
              <w:highlight w:val="yellow"/>
              <w:rPrChange w:id="72" w:author="Caitlin Jeffrey" w:date="2024-03-20T09:21:00Z">
                <w:rPr>
                  <w:rFonts w:ascii="Times New Roman" w:hAnsi="Times New Roman" w:cs="Times New Roman"/>
                  <w:sz w:val="24"/>
                  <w:szCs w:val="24"/>
                </w:rPr>
              </w:rPrChange>
            </w:rPr>
            <w:delText xml:space="preserve">both </w:delText>
          </w:r>
        </w:del>
        <w:r w:rsidR="008675B7" w:rsidRPr="00641B1C">
          <w:rPr>
            <w:rFonts w:ascii="Times New Roman" w:hAnsi="Times New Roman" w:cs="Times New Roman"/>
            <w:sz w:val="24"/>
            <w:szCs w:val="24"/>
            <w:highlight w:val="yellow"/>
            <w:rPrChange w:id="73" w:author="Caitlin Jeffrey" w:date="2024-03-20T09:21:00Z">
              <w:rPr>
                <w:rFonts w:ascii="Times New Roman" w:hAnsi="Times New Roman" w:cs="Times New Roman"/>
                <w:sz w:val="24"/>
                <w:szCs w:val="24"/>
              </w:rPr>
            </w:rPrChange>
          </w:rPr>
          <w:t>untilled and cultivated bedded pack systems</w:t>
        </w:r>
      </w:ins>
      <w:ins w:id="74" w:author="Caitlin Jeffrey" w:date="2024-03-20T09:21:00Z">
        <w:r w:rsidR="00641B1C" w:rsidRPr="00641B1C">
          <w:rPr>
            <w:rFonts w:ascii="Times New Roman" w:hAnsi="Times New Roman" w:cs="Times New Roman"/>
            <w:sz w:val="24"/>
            <w:szCs w:val="24"/>
            <w:highlight w:val="yellow"/>
            <w:rPrChange w:id="75" w:author="Caitlin Jeffrey" w:date="2024-03-20T09:21:00Z">
              <w:rPr>
                <w:rFonts w:ascii="Times New Roman" w:hAnsi="Times New Roman" w:cs="Times New Roman"/>
                <w:sz w:val="24"/>
                <w:szCs w:val="24"/>
              </w:rPr>
            </w:rPrChange>
          </w:rPr>
          <w:t xml:space="preserve"> for analysis</w:t>
        </w:r>
      </w:ins>
      <w:ins w:id="76" w:author="Caitlin Jeffrey" w:date="2024-03-20T09:20:00Z">
        <w:r w:rsidR="008675B7" w:rsidRPr="00641B1C">
          <w:rPr>
            <w:rFonts w:ascii="Times New Roman" w:hAnsi="Times New Roman" w:cs="Times New Roman"/>
            <w:sz w:val="24"/>
            <w:szCs w:val="24"/>
            <w:highlight w:val="yellow"/>
            <w:rPrChange w:id="77" w:author="Caitlin Jeffrey" w:date="2024-03-20T09:21:00Z">
              <w:rPr>
                <w:rFonts w:ascii="Times New Roman" w:hAnsi="Times New Roman" w:cs="Times New Roman"/>
                <w:sz w:val="24"/>
                <w:szCs w:val="24"/>
              </w:rPr>
            </w:rPrChange>
          </w:rPr>
          <w:t xml:space="preserve"> in </w:t>
        </w:r>
        <w:r w:rsidR="008675B7" w:rsidRPr="00641B1C">
          <w:rPr>
            <w:rFonts w:ascii="Times New Roman" w:hAnsi="Times New Roman" w:cs="Times New Roman"/>
            <w:sz w:val="24"/>
            <w:szCs w:val="24"/>
            <w:highlight w:val="yellow"/>
            <w:rPrChange w:id="78" w:author="Caitlin Jeffrey" w:date="2024-03-20T09:21:00Z">
              <w:rPr>
                <w:rFonts w:ascii="Times New Roman" w:hAnsi="Times New Roman" w:cs="Times New Roman"/>
                <w:sz w:val="24"/>
                <w:szCs w:val="24"/>
              </w:rPr>
            </w:rPrChange>
          </w:rPr>
          <w:lastRenderedPageBreak/>
          <w:t>order to achieve our objective of describing udder hygiene, milk quality, and udder health on these loose-housing systems deeply-bedded with organic material.</w:t>
        </w:r>
      </w:ins>
      <w:ins w:id="79" w:author="Caitlin Jeffrey" w:date="2024-03-20T09:21:00Z">
        <w:r w:rsidR="008675B7">
          <w:rPr>
            <w:rFonts w:ascii="Times New Roman" w:hAnsi="Times New Roman" w:cs="Times New Roman"/>
            <w:sz w:val="24"/>
            <w:szCs w:val="24"/>
          </w:rPr>
          <w:t xml:space="preserve"> </w:t>
        </w:r>
      </w:ins>
      <w:r w:rsidR="00185A8E" w:rsidRPr="00604EDE">
        <w:rPr>
          <w:rFonts w:ascii="Times New Roman" w:hAnsi="Times New Roman" w:cs="Times New Roman"/>
          <w:sz w:val="24"/>
          <w:szCs w:val="24"/>
        </w:rPr>
        <w:t>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80"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80"/>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farm visit </w:t>
      </w:r>
      <w:r w:rsidR="00185A8E" w:rsidRPr="00604EDE">
        <w:rPr>
          <w:rFonts w:ascii="Times New Roman" w:hAnsi="Times New Roman" w:cs="Times New Roman"/>
          <w:sz w:val="24"/>
          <w:szCs w:val="24"/>
        </w:rPr>
        <w:t xml:space="preserve">included </w:t>
      </w:r>
      <w:r w:rsidR="002B4B9F">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 xml:space="preserve">SCS </w:t>
      </w:r>
      <w:r w:rsidR="00206491" w:rsidRPr="00604EDE">
        <w:rPr>
          <w:rFonts w:ascii="Times New Roman" w:hAnsi="Times New Roman" w:cs="Times New Roman"/>
          <w:sz w:val="24"/>
          <w:szCs w:val="24"/>
        </w:rPr>
        <w:t>≥4.0</w:t>
      </w:r>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r w:rsidR="004D4299">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 xml:space="preserve">SCS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t>two</w:t>
      </w:r>
      <w:r w:rsidR="00093F17" w:rsidRPr="00604EDE">
        <w:rPr>
          <w:rFonts w:ascii="Times New Roman" w:hAnsi="Times New Roman" w:cs="Times New Roman"/>
          <w:sz w:val="24"/>
          <w:szCs w:val="24"/>
        </w:rPr>
        <w:t xml:space="preserve"> tests).</w:t>
      </w:r>
      <w:r w:rsidR="004D4299">
        <w:rPr>
          <w:rFonts w:ascii="Times New Roman" w:hAnsi="Times New Roman" w:cs="Times New Roman"/>
          <w:sz w:val="24"/>
          <w:szCs w:val="24"/>
        </w:rPr>
        <w:t xml:space="preserve"> </w:t>
      </w:r>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r w:rsidR="00A10588">
        <w:rPr>
          <w:rFonts w:ascii="Times New Roman" w:hAnsi="Times New Roman" w:cs="Times New Roman"/>
          <w:sz w:val="24"/>
          <w:szCs w:val="24"/>
        </w:rPr>
        <w:t xml:space="preserve"> were performed</w:t>
      </w:r>
      <w:r w:rsidR="009A4CA8" w:rsidRPr="00604EDE">
        <w:rPr>
          <w:rFonts w:ascii="Times New Roman" w:hAnsi="Times New Roman" w:cs="Times New Roman"/>
          <w:sz w:val="24"/>
          <w:szCs w:val="24"/>
        </w:rPr>
        <w:t xml:space="preserve"> to describe outcomes by facility type</w:t>
      </w:r>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r w:rsidR="002729EA">
        <w:rPr>
          <w:rFonts w:ascii="Times New Roman" w:hAnsi="Times New Roman" w:cs="Times New Roman"/>
          <w:sz w:val="24"/>
          <w:szCs w:val="24"/>
        </w:rPr>
        <w:t>metrics captured</w:t>
      </w:r>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r w:rsidR="00346E3B">
        <w:rPr>
          <w:rFonts w:ascii="Times New Roman" w:hAnsi="Times New Roman" w:cs="Times New Roman"/>
          <w:sz w:val="24"/>
          <w:szCs w:val="24"/>
        </w:rPr>
        <w:t>ta</w:t>
      </w:r>
      <w:r w:rsidR="009A4CA8">
        <w:rPr>
          <w:rFonts w:ascii="Times New Roman" w:hAnsi="Times New Roman" w:cs="Times New Roman"/>
          <w:sz w:val="24"/>
          <w:szCs w:val="24"/>
        </w:rPr>
        <w:t xml:space="preserve"> </w:t>
      </w:r>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r w:rsidR="00657A32">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9C78D7">
        <w:rPr>
          <w:rFonts w:ascii="Times New Roman" w:hAnsi="Times New Roman" w:cs="Times New Roman"/>
          <w:sz w:val="24"/>
          <w:szCs w:val="24"/>
        </w:rPr>
        <w:t>milk somatic cell count</w:t>
      </w:r>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r w:rsidR="009C78D7">
        <w:rPr>
          <w:rFonts w:ascii="Times New Roman" w:hAnsi="Times New Roman" w:cs="Times New Roman"/>
          <w:sz w:val="24"/>
          <w:szCs w:val="24"/>
        </w:rPr>
        <w:t xml:space="preserve"> and </w:t>
      </w:r>
      <w:r w:rsidR="00185A8E" w:rsidRPr="00604EDE">
        <w:rPr>
          <w:rFonts w:ascii="Times New Roman" w:hAnsi="Times New Roman" w:cs="Times New Roman"/>
          <w:sz w:val="24"/>
          <w:szCs w:val="24"/>
        </w:rPr>
        <w:t xml:space="preserve">aerobic culture data, </w:t>
      </w:r>
      <w:r w:rsidR="00772D53">
        <w:rPr>
          <w:rFonts w:ascii="Times New Roman" w:hAnsi="Times New Roman" w:cs="Times New Roman"/>
          <w:sz w:val="24"/>
          <w:szCs w:val="24"/>
        </w:rPr>
        <w:t>or</w:t>
      </w:r>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 xml:space="preserve">management factors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t all differences found were statistically significant</w:t>
      </w:r>
      <w:ins w:id="81" w:author="Caitlin Jeffrey" w:date="2024-03-15T13:30:00Z">
        <w:r w:rsidR="009713A7">
          <w:rPr>
            <w:rFonts w:ascii="Times New Roman" w:hAnsi="Times New Roman" w:cs="Times New Roman"/>
            <w:sz w:val="24"/>
            <w:szCs w:val="24"/>
          </w:rPr>
          <w:t xml:space="preserve"> </w:t>
        </w:r>
        <w:r w:rsidR="009713A7" w:rsidRPr="00CA65F5">
          <w:rPr>
            <w:rFonts w:ascii="Times New Roman" w:hAnsi="Times New Roman" w:cs="Times New Roman"/>
            <w:sz w:val="24"/>
            <w:szCs w:val="24"/>
            <w:highlight w:val="yellow"/>
            <w:rPrChange w:id="82" w:author="Caitlin Jeffrey" w:date="2024-03-15T17:13:00Z">
              <w:rPr>
                <w:rFonts w:ascii="Times New Roman" w:hAnsi="Times New Roman" w:cs="Times New Roman"/>
                <w:sz w:val="24"/>
                <w:szCs w:val="24"/>
              </w:rPr>
            </w:rPrChange>
          </w:rPr>
          <w:t>in this secondary analysis which combined all farms</w:t>
        </w:r>
      </w:ins>
      <w:r w:rsidR="00EE07B9">
        <w:rPr>
          <w:rFonts w:ascii="Times New Roman" w:hAnsi="Times New Roman" w:cs="Times New Roman"/>
          <w:sz w:val="24"/>
          <w:szCs w:val="24"/>
        </w:rPr>
        <w:t xml:space="preserve">,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r w:rsidR="00685A88" w:rsidRPr="00604EDE">
        <w:rPr>
          <w:rFonts w:ascii="Times New Roman" w:hAnsi="Times New Roman" w:cs="Times New Roman"/>
          <w:sz w:val="24"/>
          <w:szCs w:val="24"/>
        </w:rPr>
        <w:t xml:space="preserve">lower </w:t>
      </w:r>
      <w:r w:rsidR="00685A88">
        <w:rPr>
          <w:rFonts w:ascii="Times New Roman" w:hAnsi="Times New Roman" w:cs="Times New Roman"/>
          <w:sz w:val="24"/>
          <w:szCs w:val="24"/>
        </w:rPr>
        <w:t>new</w:t>
      </w:r>
      <w:r w:rsidR="00137497">
        <w:rPr>
          <w:rFonts w:ascii="Times New Roman" w:hAnsi="Times New Roman" w:cs="Times New Roman"/>
          <w:sz w:val="24"/>
          <w:szCs w:val="24"/>
        </w:rPr>
        <w:t xml:space="preserve">ly elevated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lower </w:t>
      </w:r>
      <w:r w:rsidR="00685A88">
        <w:rPr>
          <w:rFonts w:ascii="Times New Roman" w:hAnsi="Times New Roman" w:cs="Times New Roman"/>
          <w:sz w:val="24"/>
          <w:szCs w:val="24"/>
        </w:rPr>
        <w:t>elev</w:t>
      </w:r>
      <w:r w:rsidR="00137497">
        <w:rPr>
          <w:rFonts w:ascii="Times New Roman" w:hAnsi="Times New Roman" w:cs="Times New Roman"/>
          <w:sz w:val="24"/>
          <w:szCs w:val="24"/>
        </w:rPr>
        <w:t xml:space="preserve">ated current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lower av</w:t>
      </w:r>
      <w:r w:rsidR="00137497">
        <w:rPr>
          <w:rFonts w:ascii="Times New Roman" w:hAnsi="Times New Roman" w:cs="Times New Roman"/>
          <w:sz w:val="24"/>
          <w:szCs w:val="24"/>
        </w:rPr>
        <w:t>erage</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r w:rsidR="00086AB3">
        <w:rPr>
          <w:rFonts w:ascii="Times New Roman" w:hAnsi="Times New Roman" w:cs="Times New Roman"/>
          <w:sz w:val="24"/>
          <w:szCs w:val="24"/>
        </w:rPr>
        <w:t>better</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 xml:space="preserve">udder </w:t>
      </w:r>
      <w:r w:rsidR="00685A88" w:rsidRPr="00604EDE">
        <w:rPr>
          <w:rFonts w:ascii="Times New Roman" w:hAnsi="Times New Roman" w:cs="Times New Roman"/>
          <w:sz w:val="24"/>
          <w:szCs w:val="24"/>
        </w:rPr>
        <w:t>hygiene metrics.</w:t>
      </w:r>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r w:rsidR="00185A8E" w:rsidRPr="00604EDE">
        <w:rPr>
          <w:rFonts w:ascii="Times New Roman" w:hAnsi="Times New Roman" w:cs="Times New Roman"/>
          <w:sz w:val="24"/>
          <w:szCs w:val="24"/>
        </w:rPr>
        <w:t xml:space="preserve"> </w:t>
      </w:r>
      <w:r w:rsidR="00BB415C" w:rsidRPr="00604EDE">
        <w:rPr>
          <w:rFonts w:ascii="Times New Roman" w:hAnsi="Times New Roman" w:cs="Times New Roman"/>
          <w:sz w:val="24"/>
          <w:szCs w:val="24"/>
        </w:rPr>
        <w:t xml:space="preserve">lower </w:t>
      </w:r>
      <w:r w:rsidR="00BB415C">
        <w:rPr>
          <w:rFonts w:ascii="Times New Roman" w:hAnsi="Times New Roman" w:cs="Times New Roman"/>
          <w:sz w:val="24"/>
          <w:szCs w:val="24"/>
        </w:rPr>
        <w:t>chron</w:t>
      </w:r>
      <w:r w:rsidR="00137497">
        <w:rPr>
          <w:rFonts w:ascii="Times New Roman" w:hAnsi="Times New Roman" w:cs="Times New Roman"/>
          <w:sz w:val="24"/>
          <w:szCs w:val="24"/>
        </w:rPr>
        <w:t xml:space="preserve">ically elevated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lower elev</w:t>
      </w:r>
      <w:r w:rsidR="00137497">
        <w:rPr>
          <w:rFonts w:ascii="Times New Roman" w:hAnsi="Times New Roman" w:cs="Times New Roman"/>
          <w:sz w:val="24"/>
          <w:szCs w:val="24"/>
        </w:rPr>
        <w:t xml:space="preserve">ated current </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and lower av</w:t>
      </w:r>
      <w:r w:rsidR="002B4B9F">
        <w:rPr>
          <w:rFonts w:ascii="Times New Roman" w:hAnsi="Times New Roman" w:cs="Times New Roman"/>
          <w:sz w:val="24"/>
          <w:szCs w:val="24"/>
        </w:rPr>
        <w:t>erage</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137497">
        <w:rPr>
          <w:rFonts w:ascii="Times New Roman" w:hAnsi="Times New Roman" w:cs="Times New Roman"/>
          <w:sz w:val="24"/>
          <w:szCs w:val="24"/>
        </w:rPr>
        <w:t>T</w:t>
      </w:r>
      <w:r w:rsidR="00185A8E" w:rsidRPr="00604EDE">
        <w:rPr>
          <w:rFonts w:ascii="Times New Roman" w:hAnsi="Times New Roman" w:cs="Times New Roman"/>
          <w:sz w:val="24"/>
          <w:szCs w:val="24"/>
        </w:rPr>
        <w:t xml:space="preserve">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commentRangeStart w:id="83"/>
      <w:del w:id="84" w:author="Caitlin Jeffrey" w:date="2024-03-31T13:21:00Z">
        <w:r w:rsidR="0073047F" w:rsidDel="00547D80">
          <w:rPr>
            <w:rFonts w:ascii="Times New Roman" w:hAnsi="Times New Roman" w:cs="Times New Roman"/>
            <w:sz w:val="24"/>
            <w:szCs w:val="24"/>
          </w:rPr>
          <w:delText>Because</w:delText>
        </w:r>
        <w:r w:rsidR="00185A8E" w:rsidRPr="00604EDE" w:rsidDel="00547D80">
          <w:rPr>
            <w:rFonts w:ascii="Times New Roman" w:hAnsi="Times New Roman" w:cs="Times New Roman"/>
            <w:sz w:val="24"/>
            <w:szCs w:val="24"/>
          </w:rPr>
          <w:delText xml:space="preserve"> </w:delText>
        </w:r>
      </w:del>
      <w:ins w:id="85" w:author="John Barlow" w:date="2024-03-30T06:16:00Z">
        <w:del w:id="86" w:author="Caitlin Jeffrey" w:date="2024-03-31T13:21:00Z">
          <w:r w:rsidR="007660A1" w:rsidDel="00547D80">
            <w:rPr>
              <w:rFonts w:ascii="Times New Roman" w:hAnsi="Times New Roman" w:cs="Times New Roman"/>
              <w:sz w:val="24"/>
              <w:szCs w:val="24"/>
            </w:rPr>
            <w:delText>we</w:delText>
          </w:r>
        </w:del>
      </w:ins>
      <w:ins w:id="87" w:author="Caitlin Jeffrey" w:date="2024-03-31T13:21:00Z">
        <w:r w:rsidR="00547D80">
          <w:rPr>
            <w:rFonts w:ascii="Times New Roman" w:hAnsi="Times New Roman" w:cs="Times New Roman"/>
            <w:sz w:val="24"/>
            <w:szCs w:val="24"/>
          </w:rPr>
          <w:t>We</w:t>
        </w:r>
      </w:ins>
      <w:ins w:id="88" w:author="John Barlow" w:date="2024-03-30T06:16:00Z">
        <w:r w:rsidR="007660A1">
          <w:rPr>
            <w:rFonts w:ascii="Times New Roman" w:hAnsi="Times New Roman" w:cs="Times New Roman"/>
            <w:sz w:val="24"/>
            <w:szCs w:val="24"/>
          </w:rPr>
          <w:t xml:space="preserve"> could not reject the null hypothesis that milk quality and udder health </w:t>
        </w:r>
      </w:ins>
      <w:r w:rsidR="00185A8E" w:rsidRPr="00604EDE">
        <w:rPr>
          <w:rFonts w:ascii="Times New Roman" w:hAnsi="Times New Roman" w:cs="Times New Roman"/>
          <w:sz w:val="24"/>
          <w:szCs w:val="24"/>
        </w:rPr>
        <w:t xml:space="preserve">outcomes </w:t>
      </w:r>
      <w:del w:id="89" w:author="John Barlow" w:date="2024-03-30T06:16:00Z">
        <w:r w:rsidR="00185A8E" w:rsidRPr="00604EDE" w:rsidDel="007660A1">
          <w:rPr>
            <w:rFonts w:ascii="Times New Roman" w:hAnsi="Times New Roman" w:cs="Times New Roman"/>
            <w:sz w:val="24"/>
            <w:szCs w:val="24"/>
          </w:rPr>
          <w:delText xml:space="preserve">for </w:delText>
        </w:r>
      </w:del>
      <w:ins w:id="90" w:author="John Barlow" w:date="2024-03-30T06:16:00Z">
        <w:r w:rsidR="007660A1">
          <w:rPr>
            <w:rFonts w:ascii="Times New Roman" w:hAnsi="Times New Roman" w:cs="Times New Roman"/>
            <w:sz w:val="24"/>
            <w:szCs w:val="24"/>
          </w:rPr>
          <w:t>differ</w:t>
        </w:r>
      </w:ins>
      <w:ins w:id="91" w:author="Caitlin Jeffrey" w:date="2024-03-31T13:21:00Z">
        <w:r w:rsidR="00547D80">
          <w:rPr>
            <w:rFonts w:ascii="Times New Roman" w:hAnsi="Times New Roman" w:cs="Times New Roman"/>
            <w:sz w:val="24"/>
            <w:szCs w:val="24"/>
          </w:rPr>
          <w:t>ed</w:t>
        </w:r>
      </w:ins>
      <w:ins w:id="92" w:author="John Barlow" w:date="2024-03-30T06:17:00Z">
        <w:r w:rsidR="007660A1">
          <w:rPr>
            <w:rFonts w:ascii="Times New Roman" w:hAnsi="Times New Roman" w:cs="Times New Roman"/>
            <w:sz w:val="24"/>
            <w:szCs w:val="24"/>
          </w:rPr>
          <w:t xml:space="preserve"> by </w:t>
        </w:r>
        <w:del w:id="93" w:author="Caitlin Jeffrey" w:date="2024-03-31T13:20:00Z">
          <w:r w:rsidR="007660A1" w:rsidDel="00390D03">
            <w:rPr>
              <w:rFonts w:ascii="Times New Roman" w:hAnsi="Times New Roman" w:cs="Times New Roman"/>
              <w:sz w:val="24"/>
              <w:szCs w:val="24"/>
            </w:rPr>
            <w:delText>facilty</w:delText>
          </w:r>
        </w:del>
      </w:ins>
      <w:ins w:id="94" w:author="Caitlin Jeffrey" w:date="2024-03-31T13:20:00Z">
        <w:r w:rsidR="00390D03">
          <w:rPr>
            <w:rFonts w:ascii="Times New Roman" w:hAnsi="Times New Roman" w:cs="Times New Roman"/>
            <w:sz w:val="24"/>
            <w:szCs w:val="24"/>
          </w:rPr>
          <w:t>facility</w:t>
        </w:r>
      </w:ins>
      <w:ins w:id="95" w:author="John Barlow" w:date="2024-03-30T06:17:00Z">
        <w:r w:rsidR="007660A1">
          <w:rPr>
            <w:rFonts w:ascii="Times New Roman" w:hAnsi="Times New Roman" w:cs="Times New Roman"/>
            <w:sz w:val="24"/>
            <w:szCs w:val="24"/>
          </w:rPr>
          <w:t xml:space="preserve"> type</w:t>
        </w:r>
      </w:ins>
      <w:del w:id="96" w:author="John Barlow" w:date="2024-03-30T06:17:00Z">
        <w:r w:rsidR="00185A8E" w:rsidRPr="00604EDE" w:rsidDel="007660A1">
          <w:rPr>
            <w:rFonts w:ascii="Times New Roman" w:hAnsi="Times New Roman" w:cs="Times New Roman"/>
            <w:sz w:val="24"/>
            <w:szCs w:val="24"/>
          </w:rPr>
          <w:delText xml:space="preserve">bedded packs were </w:delText>
        </w:r>
        <w:r w:rsidR="00185A8E" w:rsidRPr="00604EDE" w:rsidDel="007660A1">
          <w:rPr>
            <w:rFonts w:ascii="Times New Roman" w:hAnsi="Times New Roman" w:cs="Times New Roman"/>
            <w:sz w:val="24"/>
            <w:szCs w:val="24"/>
          </w:rPr>
          <w:lastRenderedPageBreak/>
          <w:delText xml:space="preserve">comparable to more </w:delText>
        </w:r>
        <w:r w:rsidR="00DB2194" w:rsidDel="007660A1">
          <w:rPr>
            <w:rFonts w:ascii="Times New Roman" w:hAnsi="Times New Roman" w:cs="Times New Roman"/>
            <w:sz w:val="24"/>
            <w:szCs w:val="24"/>
          </w:rPr>
          <w:delText>frequently</w:delText>
        </w:r>
        <w:r w:rsidR="00DB2194" w:rsidRPr="00604EDE" w:rsidDel="007660A1">
          <w:rPr>
            <w:rFonts w:ascii="Times New Roman" w:hAnsi="Times New Roman" w:cs="Times New Roman"/>
            <w:sz w:val="24"/>
            <w:szCs w:val="24"/>
          </w:rPr>
          <w:delText xml:space="preserve"> </w:delText>
        </w:r>
        <w:r w:rsidR="00185A8E" w:rsidRPr="00604EDE" w:rsidDel="007660A1">
          <w:rPr>
            <w:rFonts w:ascii="Times New Roman" w:hAnsi="Times New Roman" w:cs="Times New Roman"/>
            <w:sz w:val="24"/>
            <w:szCs w:val="24"/>
          </w:rPr>
          <w:delText>used</w:delText>
        </w:r>
        <w:r w:rsidR="00D06D71" w:rsidDel="007660A1">
          <w:rPr>
            <w:rFonts w:ascii="Times New Roman" w:hAnsi="Times New Roman" w:cs="Times New Roman"/>
            <w:sz w:val="24"/>
            <w:szCs w:val="24"/>
          </w:rPr>
          <w:delText xml:space="preserve"> indoor</w:delText>
        </w:r>
        <w:r w:rsidR="00185A8E" w:rsidRPr="00604EDE" w:rsidDel="007660A1">
          <w:rPr>
            <w:rFonts w:ascii="Times New Roman" w:hAnsi="Times New Roman" w:cs="Times New Roman"/>
            <w:sz w:val="24"/>
            <w:szCs w:val="24"/>
          </w:rPr>
          <w:delText xml:space="preserve"> housing systems</w:delText>
        </w:r>
        <w:r w:rsidR="00137497" w:rsidDel="007660A1">
          <w:rPr>
            <w:rFonts w:ascii="Times New Roman" w:hAnsi="Times New Roman" w:cs="Times New Roman"/>
            <w:sz w:val="24"/>
            <w:szCs w:val="24"/>
          </w:rPr>
          <w:delText xml:space="preserve"> (tiestalls and freestalls)</w:delText>
        </w:r>
      </w:del>
      <w:del w:id="97" w:author="Caitlin Jeffrey" w:date="2024-03-31T13:22:00Z">
        <w:r w:rsidR="00137497" w:rsidDel="00A11600">
          <w:rPr>
            <w:rFonts w:ascii="Times New Roman" w:hAnsi="Times New Roman" w:cs="Times New Roman"/>
            <w:sz w:val="24"/>
            <w:szCs w:val="24"/>
          </w:rPr>
          <w:delText>,</w:delText>
        </w:r>
        <w:r w:rsidR="00185A8E" w:rsidRPr="00604EDE" w:rsidDel="00A11600">
          <w:rPr>
            <w:rFonts w:ascii="Times New Roman" w:hAnsi="Times New Roman" w:cs="Times New Roman"/>
            <w:sz w:val="24"/>
            <w:szCs w:val="24"/>
          </w:rPr>
          <w:delText xml:space="preserve"> </w:delText>
        </w:r>
        <w:r w:rsidR="00885044" w:rsidDel="00A11600">
          <w:rPr>
            <w:rFonts w:ascii="Times New Roman" w:hAnsi="Times New Roman" w:cs="Times New Roman"/>
            <w:sz w:val="24"/>
            <w:szCs w:val="24"/>
          </w:rPr>
          <w:delText>we conclude that</w:delText>
        </w:r>
      </w:del>
      <w:r w:rsidR="00885044">
        <w:rPr>
          <w:rFonts w:ascii="Times New Roman" w:hAnsi="Times New Roman" w:cs="Times New Roman"/>
          <w:sz w:val="24"/>
          <w:szCs w:val="24"/>
        </w:rPr>
        <w:t xml:space="preserve"> </w:t>
      </w:r>
      <w:ins w:id="98" w:author="Caitlin Jeffrey" w:date="2024-03-31T13:22:00Z">
        <w:r w:rsidR="00A11600">
          <w:rPr>
            <w:rFonts w:ascii="Times New Roman" w:hAnsi="Times New Roman" w:cs="Times New Roman"/>
            <w:sz w:val="24"/>
            <w:szCs w:val="24"/>
          </w:rPr>
          <w:t>B</w:t>
        </w:r>
      </w:ins>
      <w:del w:id="99" w:author="Caitlin Jeffrey" w:date="2024-03-31T13:22:00Z">
        <w:r w:rsidR="00885044" w:rsidDel="00A11600">
          <w:rPr>
            <w:rFonts w:ascii="Times New Roman" w:hAnsi="Times New Roman" w:cs="Times New Roman"/>
            <w:sz w:val="24"/>
            <w:szCs w:val="24"/>
          </w:rPr>
          <w:delText>b</w:delText>
        </w:r>
      </w:del>
      <w:r w:rsidR="00885044">
        <w:rPr>
          <w:rFonts w:ascii="Times New Roman" w:hAnsi="Times New Roman" w:cs="Times New Roman"/>
          <w:sz w:val="24"/>
          <w:szCs w:val="24"/>
        </w:rPr>
        <w:t xml:space="preserve">edded pack facilities </w:t>
      </w:r>
      <w:del w:id="100" w:author="John Barlow" w:date="2024-03-30T06:17:00Z">
        <w:r w:rsidR="00F92285" w:rsidDel="007660A1">
          <w:rPr>
            <w:rFonts w:ascii="Times New Roman" w:hAnsi="Times New Roman" w:cs="Times New Roman"/>
            <w:sz w:val="24"/>
            <w:szCs w:val="24"/>
          </w:rPr>
          <w:delText xml:space="preserve">are </w:delText>
        </w:r>
      </w:del>
      <w:ins w:id="101" w:author="John Barlow" w:date="2024-03-30T06:17:00Z">
        <w:r w:rsidR="007660A1">
          <w:rPr>
            <w:rFonts w:ascii="Times New Roman" w:hAnsi="Times New Roman" w:cs="Times New Roman"/>
            <w:sz w:val="24"/>
            <w:szCs w:val="24"/>
          </w:rPr>
          <w:t xml:space="preserve">may be </w:t>
        </w:r>
      </w:ins>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pasture-based herds interested in a loose-housing system in </w:t>
      </w:r>
      <w:r w:rsidR="00372221">
        <w:rPr>
          <w:rFonts w:ascii="Times New Roman" w:hAnsi="Times New Roman" w:cs="Times New Roman"/>
          <w:sz w:val="24"/>
          <w:szCs w:val="24"/>
        </w:rPr>
        <w:t>the Northeast</w:t>
      </w:r>
      <w:r w:rsidR="00A26B22">
        <w:rPr>
          <w:rFonts w:ascii="Times New Roman" w:hAnsi="Times New Roman" w:cs="Times New Roman"/>
          <w:sz w:val="24"/>
          <w:szCs w:val="24"/>
        </w:rPr>
        <w:t>ern US</w:t>
      </w:r>
      <w:ins w:id="102" w:author="John Barlow" w:date="2024-03-30T06:17:00Z">
        <w:r w:rsidR="007660A1">
          <w:rPr>
            <w:rFonts w:ascii="Times New Roman" w:hAnsi="Times New Roman" w:cs="Times New Roman"/>
            <w:sz w:val="24"/>
            <w:szCs w:val="24"/>
          </w:rPr>
          <w:t xml:space="preserve">, </w:t>
        </w:r>
        <w:del w:id="103" w:author="Caitlin Jeffrey" w:date="2024-03-31T13:22:00Z">
          <w:r w:rsidR="007660A1" w:rsidDel="009B638A">
            <w:rPr>
              <w:rFonts w:ascii="Times New Roman" w:hAnsi="Times New Roman" w:cs="Times New Roman"/>
              <w:sz w:val="24"/>
              <w:szCs w:val="24"/>
            </w:rPr>
            <w:delText>and</w:delText>
          </w:r>
        </w:del>
      </w:ins>
      <w:ins w:id="104" w:author="Caitlin Jeffrey" w:date="2024-03-31T13:22:00Z">
        <w:r w:rsidR="009B638A">
          <w:rPr>
            <w:rFonts w:ascii="Times New Roman" w:hAnsi="Times New Roman" w:cs="Times New Roman"/>
            <w:sz w:val="24"/>
            <w:szCs w:val="24"/>
          </w:rPr>
          <w:t>but</w:t>
        </w:r>
      </w:ins>
      <w:ins w:id="105" w:author="John Barlow" w:date="2024-03-30T06:17:00Z">
        <w:r w:rsidR="007660A1">
          <w:rPr>
            <w:rFonts w:ascii="Times New Roman" w:hAnsi="Times New Roman" w:cs="Times New Roman"/>
            <w:sz w:val="24"/>
            <w:szCs w:val="24"/>
          </w:rPr>
          <w:t xml:space="preserve"> more resea</w:t>
        </w:r>
      </w:ins>
      <w:ins w:id="106" w:author="John Barlow" w:date="2024-03-30T06:18:00Z">
        <w:r w:rsidR="007660A1">
          <w:rPr>
            <w:rFonts w:ascii="Times New Roman" w:hAnsi="Times New Roman" w:cs="Times New Roman"/>
            <w:sz w:val="24"/>
            <w:szCs w:val="24"/>
          </w:rPr>
          <w:t>rch</w:t>
        </w:r>
      </w:ins>
      <w:ins w:id="107" w:author="Caitlin Jeffrey" w:date="2024-03-31T13:22:00Z">
        <w:r w:rsidR="009B638A">
          <w:rPr>
            <w:rFonts w:ascii="Times New Roman" w:hAnsi="Times New Roman" w:cs="Times New Roman"/>
            <w:sz w:val="24"/>
            <w:szCs w:val="24"/>
          </w:rPr>
          <w:t xml:space="preserve"> including a larger number of herds</w:t>
        </w:r>
      </w:ins>
      <w:ins w:id="108" w:author="John Barlow" w:date="2024-03-30T06:18:00Z">
        <w:r w:rsidR="007660A1">
          <w:rPr>
            <w:rFonts w:ascii="Times New Roman" w:hAnsi="Times New Roman" w:cs="Times New Roman"/>
            <w:sz w:val="24"/>
            <w:szCs w:val="24"/>
          </w:rPr>
          <w:t xml:space="preserve"> is needed to test this hypothesis</w:t>
        </w:r>
      </w:ins>
      <w:r w:rsidR="00185A8E" w:rsidRPr="00604EDE">
        <w:rPr>
          <w:rFonts w:ascii="Times New Roman" w:hAnsi="Times New Roman" w:cs="Times New Roman"/>
          <w:sz w:val="24"/>
          <w:szCs w:val="24"/>
        </w:rPr>
        <w:t>.</w:t>
      </w:r>
      <w:commentRangeEnd w:id="83"/>
      <w:r w:rsidR="000A684E">
        <w:rPr>
          <w:rStyle w:val="CommentReference"/>
          <w:rFonts w:eastAsiaTheme="minorEastAsia"/>
        </w:rPr>
        <w:commentReference w:id="83"/>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r w:rsidRPr="00604EDE">
        <w:rPr>
          <w:rStyle w:val="Emphasis"/>
          <w:rFonts w:ascii="Times New Roman" w:eastAsia="ComputerModern-Regular" w:hAnsi="Times New Roman" w:cs="Times New Roman"/>
          <w:b/>
          <w:bCs/>
          <w:i w:val="0"/>
          <w:iCs w:val="0"/>
          <w:sz w:val="24"/>
          <w:szCs w:val="24"/>
        </w:rPr>
        <w:t xml:space="preserve">Keywords: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r w:rsidRPr="00604EDE">
        <w:rPr>
          <w:rStyle w:val="Emphasis"/>
          <w:b/>
          <w:bCs/>
          <w:i w:val="0"/>
          <w:iCs w:val="0"/>
          <w:color w:val="0E101A"/>
        </w:rPr>
        <w:t>Introduction</w:t>
      </w:r>
    </w:p>
    <w:p w14:paraId="263F70AF" w14:textId="230A1A41" w:rsidR="00EB7520" w:rsidRPr="002359D1" w:rsidRDefault="00EB7520" w:rsidP="002359D1">
      <w:pPr>
        <w:spacing w:line="480" w:lineRule="auto"/>
        <w:ind w:firstLine="720"/>
        <w:rPr>
          <w:rFonts w:ascii="Times New Roman" w:eastAsia="Times New Roman" w:hAnsi="Times New Roman" w:cs="Times New Roman"/>
          <w:color w:val="0E101A"/>
          <w:sz w:val="24"/>
          <w:szCs w:val="24"/>
          <w:highlight w:val="yellow"/>
          <w:rPrChange w:id="109" w:author="Caitlin Jeffrey" w:date="2024-03-18T13:40:00Z">
            <w:rPr>
              <w:rFonts w:ascii="Times New Roman" w:eastAsia="Times New Roman" w:hAnsi="Times New Roman" w:cs="Times New Roman"/>
              <w:color w:val="0E101A"/>
              <w:sz w:val="24"/>
              <w:szCs w:val="24"/>
            </w:rPr>
          </w:rPrChange>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sidR="009720DD">
        <w:rPr>
          <w:rFonts w:ascii="Times New Roman" w:eastAsia="Times New Roman" w:hAnsi="Times New Roman" w:cs="Times New Roman"/>
          <w:noProof/>
          <w:color w:val="0E101A"/>
          <w:sz w:val="24"/>
          <w:szCs w:val="24"/>
        </w:rPr>
        <w:t>(Klaas and Zadoks, 2018)</w:t>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sidR="009720DD">
        <w:rPr>
          <w:rFonts w:ascii="Times New Roman" w:eastAsia="Times New Roman" w:hAnsi="Times New Roman" w:cs="Times New Roman"/>
          <w:noProof/>
          <w:color w:val="0E101A"/>
          <w:sz w:val="24"/>
          <w:szCs w:val="24"/>
        </w:rPr>
        <w:t>(Tucker and Weary, 2004; Cook et al., 2005; Hogan and Smith, 2012)</w:t>
      </w:r>
      <w:r w:rsidRPr="00604EDE">
        <w:rPr>
          <w:rFonts w:ascii="Times New Roman" w:eastAsia="Times New Roman" w:hAnsi="Times New Roman" w:cs="Times New Roman"/>
          <w:color w:val="0E101A"/>
          <w:sz w:val="24"/>
          <w:szCs w:val="24"/>
        </w:rPr>
        <w:t xml:space="preserve">. Work exploring how bedding materials relate to a cow’s risk of </w:t>
      </w:r>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sidR="009720DD">
        <w:rPr>
          <w:rFonts w:ascii="Times New Roman" w:eastAsia="Times New Roman" w:hAnsi="Times New Roman" w:cs="Times New Roman"/>
          <w:noProof/>
          <w:color w:val="0E101A"/>
          <w:sz w:val="24"/>
          <w:szCs w:val="24"/>
        </w:rPr>
        <w:t>(Andrews et al., 2021)</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del w:id="110" w:author="John Barlow" w:date="2024-03-30T07:04:00Z">
        <w:r w:rsidDel="005730A8">
          <w:rPr>
            <w:rFonts w:ascii="Times New Roman" w:eastAsia="Times New Roman" w:hAnsi="Times New Roman" w:cs="Times New Roman"/>
            <w:color w:val="0E101A"/>
            <w:sz w:val="24"/>
            <w:szCs w:val="24"/>
          </w:rPr>
          <w:delText>which</w:delText>
        </w:r>
        <w:r w:rsidRPr="00604EDE" w:rsidDel="005730A8">
          <w:rPr>
            <w:rFonts w:ascii="Times New Roman" w:eastAsia="Times New Roman" w:hAnsi="Times New Roman" w:cs="Times New Roman"/>
            <w:color w:val="0E101A"/>
            <w:sz w:val="24"/>
            <w:szCs w:val="24"/>
          </w:rPr>
          <w:delText xml:space="preserve"> </w:delText>
        </w:r>
      </w:del>
      <w:ins w:id="111" w:author="John Barlow" w:date="2024-03-30T07:04:00Z">
        <w:r w:rsidR="005730A8">
          <w:rPr>
            <w:rFonts w:ascii="Times New Roman" w:eastAsia="Times New Roman" w:hAnsi="Times New Roman" w:cs="Times New Roman"/>
            <w:color w:val="0E101A"/>
            <w:sz w:val="24"/>
            <w:szCs w:val="24"/>
          </w:rPr>
          <w:t>that</w:t>
        </w:r>
        <w:r w:rsidR="005730A8"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restrict cow movement </w:t>
      </w:r>
      <w:r w:rsidR="009720DD">
        <w:rPr>
          <w:rFonts w:ascii="Times New Roman" w:eastAsia="Times New Roman" w:hAnsi="Times New Roman" w:cs="Times New Roman"/>
          <w:noProof/>
          <w:color w:val="0E101A"/>
          <w:sz w:val="24"/>
          <w:szCs w:val="24"/>
        </w:rPr>
        <w:t>(Barkema et al., 2015)</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w:t>
      </w:r>
      <w:ins w:id="112" w:author="Caitlin Jeffrey" w:date="2024-03-18T13:37:00Z">
        <w:r w:rsidR="00001759" w:rsidRPr="007C5861">
          <w:rPr>
            <w:rFonts w:ascii="Times New Roman" w:eastAsia="Times New Roman" w:hAnsi="Times New Roman" w:cs="Times New Roman"/>
            <w:color w:val="0E101A"/>
            <w:sz w:val="24"/>
            <w:szCs w:val="24"/>
            <w:highlight w:val="yellow"/>
            <w:rPrChange w:id="113" w:author="Caitlin Jeffrey" w:date="2024-03-20T09:34:00Z">
              <w:rPr>
                <w:rFonts w:ascii="Times New Roman" w:eastAsia="Times New Roman" w:hAnsi="Times New Roman" w:cs="Times New Roman"/>
                <w:color w:val="0E101A"/>
                <w:sz w:val="24"/>
                <w:szCs w:val="24"/>
              </w:rPr>
            </w:rPrChange>
          </w:rPr>
          <w:t>T</w:t>
        </w:r>
      </w:ins>
      <w:ins w:id="114" w:author="Caitlin Jeffrey" w:date="2024-03-18T13:19:00Z">
        <w:r w:rsidR="005319E9" w:rsidRPr="00B80EA8">
          <w:rPr>
            <w:rFonts w:ascii="Times New Roman" w:eastAsia="Times New Roman" w:hAnsi="Times New Roman" w:cs="Times New Roman"/>
            <w:color w:val="0E101A"/>
            <w:sz w:val="24"/>
            <w:szCs w:val="24"/>
            <w:highlight w:val="yellow"/>
            <w:rPrChange w:id="115" w:author="Caitlin Jeffrey" w:date="2024-03-18T13:22:00Z">
              <w:rPr>
                <w:rFonts w:ascii="Times New Roman" w:eastAsia="Times New Roman" w:hAnsi="Times New Roman" w:cs="Times New Roman"/>
                <w:color w:val="0E101A"/>
                <w:sz w:val="24"/>
                <w:szCs w:val="24"/>
              </w:rPr>
            </w:rPrChange>
          </w:rPr>
          <w:t>he term “bedded pack” encompasses a variety of management styles</w:t>
        </w:r>
        <w:r w:rsidR="00BF61BB" w:rsidRPr="00B80EA8">
          <w:rPr>
            <w:rFonts w:ascii="Times New Roman" w:eastAsia="Times New Roman" w:hAnsi="Times New Roman" w:cs="Times New Roman"/>
            <w:color w:val="0E101A"/>
            <w:sz w:val="24"/>
            <w:szCs w:val="24"/>
            <w:highlight w:val="yellow"/>
            <w:rPrChange w:id="116" w:author="Caitlin Jeffrey" w:date="2024-03-18T13:22:00Z">
              <w:rPr>
                <w:rFonts w:ascii="Times New Roman" w:eastAsia="Times New Roman" w:hAnsi="Times New Roman" w:cs="Times New Roman"/>
                <w:color w:val="0E101A"/>
                <w:sz w:val="24"/>
                <w:szCs w:val="24"/>
              </w:rPr>
            </w:rPrChange>
          </w:rPr>
          <w:t xml:space="preserve"> </w:t>
        </w:r>
      </w:ins>
      <w:r w:rsidR="00BF61BB" w:rsidRPr="00B80EA8">
        <w:rPr>
          <w:rFonts w:ascii="Times New Roman" w:eastAsia="Times New Roman" w:hAnsi="Times New Roman" w:cs="Times New Roman"/>
          <w:color w:val="0E101A"/>
          <w:sz w:val="24"/>
          <w:szCs w:val="24"/>
          <w:highlight w:val="yellow"/>
          <w:rPrChange w:id="117" w:author="Caitlin Jeffrey" w:date="2024-03-18T13:22:00Z">
            <w:rPr>
              <w:rFonts w:ascii="Times New Roman" w:eastAsia="Times New Roman" w:hAnsi="Times New Roman" w:cs="Times New Roman"/>
              <w:color w:val="0E101A"/>
              <w:sz w:val="24"/>
              <w:szCs w:val="24"/>
            </w:rPr>
          </w:rPrChange>
        </w:rPr>
        <w:lastRenderedPageBreak/>
        <w:fldChar w:fldCharType="begin"/>
      </w:r>
      <w:r w:rsidR="00BF61BB" w:rsidRPr="00B80EA8">
        <w:rPr>
          <w:rFonts w:ascii="Times New Roman" w:eastAsia="Times New Roman" w:hAnsi="Times New Roman" w:cs="Times New Roman"/>
          <w:color w:val="0E101A"/>
          <w:sz w:val="24"/>
          <w:szCs w:val="24"/>
          <w:highlight w:val="yellow"/>
          <w:rPrChange w:id="118" w:author="Caitlin Jeffrey" w:date="2024-03-18T13:22:00Z">
            <w:rPr>
              <w:rFonts w:ascii="Times New Roman" w:eastAsia="Times New Roman" w:hAnsi="Times New Roman" w:cs="Times New Roman"/>
              <w:color w:val="0E101A"/>
              <w:sz w:val="24"/>
              <w:szCs w:val="24"/>
            </w:rPr>
          </w:rPrChange>
        </w:rPr>
        <w:instrText xml:space="preserve"> ADDIN EN.CITE &lt;EndNote&gt;&lt;Cite&gt;&lt;Author&gt;Bewley&lt;/Author&gt;&lt;Year&gt;2017&lt;/Year&gt;&lt;RecNum&gt;668&lt;/RecNum&gt;&lt;DisplayText&gt;(Bewley et al., 2017)&lt;/DisplayText&gt;&lt;record&gt;&lt;rec-number&gt;668&lt;/rec-number&gt;&lt;foreign-keys&gt;&lt;key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EndNote&gt;</w:instrText>
      </w:r>
      <w:r w:rsidR="00BF61BB" w:rsidRPr="00B80EA8">
        <w:rPr>
          <w:rFonts w:ascii="Times New Roman" w:eastAsia="Times New Roman" w:hAnsi="Times New Roman" w:cs="Times New Roman"/>
          <w:color w:val="0E101A"/>
          <w:sz w:val="24"/>
          <w:szCs w:val="24"/>
          <w:highlight w:val="yellow"/>
          <w:rPrChange w:id="119" w:author="Caitlin Jeffrey" w:date="2024-03-18T13:22:00Z">
            <w:rPr>
              <w:rFonts w:ascii="Times New Roman" w:eastAsia="Times New Roman" w:hAnsi="Times New Roman" w:cs="Times New Roman"/>
              <w:color w:val="0E101A"/>
              <w:sz w:val="24"/>
              <w:szCs w:val="24"/>
            </w:rPr>
          </w:rPrChange>
        </w:rPr>
        <w:fldChar w:fldCharType="separate"/>
      </w:r>
      <w:r w:rsidR="00BF61BB" w:rsidRPr="00B80EA8">
        <w:rPr>
          <w:rFonts w:ascii="Times New Roman" w:eastAsia="Times New Roman" w:hAnsi="Times New Roman" w:cs="Times New Roman"/>
          <w:noProof/>
          <w:color w:val="0E101A"/>
          <w:sz w:val="24"/>
          <w:szCs w:val="24"/>
          <w:highlight w:val="yellow"/>
          <w:rPrChange w:id="120" w:author="Caitlin Jeffrey" w:date="2024-03-18T13:22:00Z">
            <w:rPr>
              <w:rFonts w:ascii="Times New Roman" w:eastAsia="Times New Roman" w:hAnsi="Times New Roman" w:cs="Times New Roman"/>
              <w:noProof/>
              <w:color w:val="0E101A"/>
              <w:sz w:val="24"/>
              <w:szCs w:val="24"/>
            </w:rPr>
          </w:rPrChange>
        </w:rPr>
        <w:t>(Bewley et al., 2017)</w:t>
      </w:r>
      <w:r w:rsidR="00BF61BB" w:rsidRPr="00B80EA8">
        <w:rPr>
          <w:rFonts w:ascii="Times New Roman" w:eastAsia="Times New Roman" w:hAnsi="Times New Roman" w:cs="Times New Roman"/>
          <w:color w:val="0E101A"/>
          <w:sz w:val="24"/>
          <w:szCs w:val="24"/>
          <w:highlight w:val="yellow"/>
          <w:rPrChange w:id="121" w:author="Caitlin Jeffrey" w:date="2024-03-18T13:22:00Z">
            <w:rPr>
              <w:rFonts w:ascii="Times New Roman" w:eastAsia="Times New Roman" w:hAnsi="Times New Roman" w:cs="Times New Roman"/>
              <w:color w:val="0E101A"/>
              <w:sz w:val="24"/>
              <w:szCs w:val="24"/>
            </w:rPr>
          </w:rPrChange>
        </w:rPr>
        <w:fldChar w:fldCharType="end"/>
      </w:r>
      <w:ins w:id="122" w:author="Caitlin Jeffrey" w:date="2024-03-18T13:19:00Z">
        <w:r w:rsidR="005319E9" w:rsidRPr="00B80EA8">
          <w:rPr>
            <w:rFonts w:ascii="Times New Roman" w:eastAsia="Times New Roman" w:hAnsi="Times New Roman" w:cs="Times New Roman"/>
            <w:color w:val="0E101A"/>
            <w:sz w:val="24"/>
            <w:szCs w:val="24"/>
            <w:highlight w:val="yellow"/>
            <w:rPrChange w:id="123" w:author="Caitlin Jeffrey" w:date="2024-03-18T13:22:00Z">
              <w:rPr>
                <w:rFonts w:ascii="Times New Roman" w:eastAsia="Times New Roman" w:hAnsi="Times New Roman" w:cs="Times New Roman"/>
                <w:color w:val="0E101A"/>
                <w:sz w:val="24"/>
                <w:szCs w:val="24"/>
              </w:rPr>
            </w:rPrChange>
          </w:rPr>
          <w:t xml:space="preserve">, </w:t>
        </w:r>
      </w:ins>
      <w:ins w:id="124" w:author="Caitlin Jeffrey" w:date="2024-03-18T13:37:00Z">
        <w:r w:rsidR="00001759">
          <w:rPr>
            <w:rFonts w:ascii="Times New Roman" w:eastAsia="Times New Roman" w:hAnsi="Times New Roman" w:cs="Times New Roman"/>
            <w:color w:val="0E101A"/>
            <w:sz w:val="24"/>
            <w:szCs w:val="24"/>
            <w:highlight w:val="yellow"/>
          </w:rPr>
          <w:t xml:space="preserve">including </w:t>
        </w:r>
      </w:ins>
      <w:ins w:id="125" w:author="Caitlin Jeffrey" w:date="2024-03-18T13:39:00Z">
        <w:r w:rsidR="00383ED1">
          <w:rPr>
            <w:rFonts w:ascii="Times New Roman" w:eastAsia="Times New Roman" w:hAnsi="Times New Roman" w:cs="Times New Roman"/>
            <w:color w:val="0E101A"/>
            <w:sz w:val="24"/>
            <w:szCs w:val="24"/>
            <w:highlight w:val="yellow"/>
          </w:rPr>
          <w:t>compost</w:t>
        </w:r>
      </w:ins>
      <w:ins w:id="126" w:author="Caitlin Jeffrey" w:date="2024-03-18T13:54:00Z">
        <w:r w:rsidR="00CE0022">
          <w:rPr>
            <w:rFonts w:ascii="Times New Roman" w:eastAsia="Times New Roman" w:hAnsi="Times New Roman" w:cs="Times New Roman"/>
            <w:color w:val="0E101A"/>
            <w:sz w:val="24"/>
            <w:szCs w:val="24"/>
            <w:highlight w:val="yellow"/>
          </w:rPr>
          <w:t xml:space="preserve"> </w:t>
        </w:r>
      </w:ins>
      <w:ins w:id="127" w:author="Caitlin Jeffrey" w:date="2024-03-18T13:39:00Z">
        <w:r w:rsidR="000E4C25">
          <w:rPr>
            <w:rFonts w:ascii="Times New Roman" w:eastAsia="Times New Roman" w:hAnsi="Times New Roman" w:cs="Times New Roman"/>
            <w:color w:val="0E101A"/>
            <w:sz w:val="24"/>
            <w:szCs w:val="24"/>
            <w:highlight w:val="yellow"/>
          </w:rPr>
          <w:t>bedded</w:t>
        </w:r>
      </w:ins>
      <w:ins w:id="128" w:author="Caitlin Jeffrey" w:date="2024-03-18T13:54:00Z">
        <w:r w:rsidR="00CE0022">
          <w:rPr>
            <w:rFonts w:ascii="Times New Roman" w:eastAsia="Times New Roman" w:hAnsi="Times New Roman" w:cs="Times New Roman"/>
            <w:color w:val="0E101A"/>
            <w:sz w:val="24"/>
            <w:szCs w:val="24"/>
            <w:highlight w:val="yellow"/>
          </w:rPr>
          <w:t>-</w:t>
        </w:r>
      </w:ins>
      <w:ins w:id="129" w:author="Caitlin Jeffrey" w:date="2024-03-18T13:39:00Z">
        <w:r w:rsidR="000E4C25">
          <w:rPr>
            <w:rFonts w:ascii="Times New Roman" w:eastAsia="Times New Roman" w:hAnsi="Times New Roman" w:cs="Times New Roman"/>
            <w:color w:val="0E101A"/>
            <w:sz w:val="24"/>
            <w:szCs w:val="24"/>
            <w:highlight w:val="yellow"/>
          </w:rPr>
          <w:t>packs</w:t>
        </w:r>
      </w:ins>
      <w:ins w:id="130" w:author="Caitlin Jeffrey" w:date="2024-03-18T13:50:00Z">
        <w:r w:rsidR="000B53DA">
          <w:rPr>
            <w:rFonts w:ascii="Times New Roman" w:eastAsia="Times New Roman" w:hAnsi="Times New Roman" w:cs="Times New Roman"/>
            <w:color w:val="0E101A"/>
            <w:sz w:val="24"/>
            <w:szCs w:val="24"/>
            <w:highlight w:val="yellow"/>
          </w:rPr>
          <w:t xml:space="preserve"> (CBP)</w:t>
        </w:r>
      </w:ins>
      <w:ins w:id="131" w:author="Caitlin Jeffrey" w:date="2024-03-18T13:39:00Z">
        <w:r w:rsidR="000E4C25">
          <w:rPr>
            <w:rFonts w:ascii="Times New Roman" w:eastAsia="Times New Roman" w:hAnsi="Times New Roman" w:cs="Times New Roman"/>
            <w:color w:val="0E101A"/>
            <w:sz w:val="24"/>
            <w:szCs w:val="24"/>
            <w:highlight w:val="yellow"/>
          </w:rPr>
          <w:t>, which</w:t>
        </w:r>
      </w:ins>
      <w:ins w:id="132" w:author="Caitlin Jeffrey" w:date="2024-03-18T13:37:00Z">
        <w:r w:rsidR="00001759">
          <w:rPr>
            <w:rFonts w:ascii="Times New Roman" w:eastAsia="Times New Roman" w:hAnsi="Times New Roman" w:cs="Times New Roman"/>
            <w:color w:val="0E101A"/>
            <w:sz w:val="24"/>
            <w:szCs w:val="24"/>
            <w:highlight w:val="yellow"/>
          </w:rPr>
          <w:t xml:space="preserve"> </w:t>
        </w:r>
        <w:r w:rsidR="00001759" w:rsidRPr="00D33258">
          <w:rPr>
            <w:rFonts w:ascii="Times New Roman" w:hAnsi="Times New Roman" w:cs="Times New Roman"/>
            <w:sz w:val="24"/>
            <w:szCs w:val="24"/>
            <w:highlight w:val="yellow"/>
          </w:rPr>
          <w:t>utiliz</w:t>
        </w:r>
        <w:r w:rsidR="00001759">
          <w:rPr>
            <w:rFonts w:ascii="Times New Roman" w:hAnsi="Times New Roman" w:cs="Times New Roman"/>
            <w:sz w:val="24"/>
            <w:szCs w:val="24"/>
            <w:highlight w:val="yellow"/>
          </w:rPr>
          <w:t>e</w:t>
        </w:r>
        <w:r w:rsidR="00001759" w:rsidRPr="00D33258">
          <w:rPr>
            <w:rFonts w:ascii="Times New Roman" w:hAnsi="Times New Roman" w:cs="Times New Roman"/>
            <w:sz w:val="24"/>
            <w:szCs w:val="24"/>
            <w:highlight w:val="yellow"/>
          </w:rPr>
          <w:t xml:space="preserve"> aerobic decomposition to break down a bedding material of fine wood sawdust or shavings</w:t>
        </w:r>
        <w:r w:rsidR="00001759">
          <w:rPr>
            <w:rFonts w:ascii="Times New Roman" w:hAnsi="Times New Roman" w:cs="Times New Roman"/>
            <w:sz w:val="24"/>
            <w:szCs w:val="24"/>
            <w:highlight w:val="yellow"/>
          </w:rPr>
          <w:t xml:space="preserve"> (The Dairyland Initiative, 2024)- citation needs to be added later by hand</w:t>
        </w:r>
        <w:r w:rsidR="00001759" w:rsidRPr="00D33258">
          <w:rPr>
            <w:rFonts w:ascii="Times New Roman" w:hAnsi="Times New Roman" w:cs="Times New Roman"/>
            <w:sz w:val="24"/>
            <w:szCs w:val="24"/>
            <w:highlight w:val="yellow"/>
          </w:rPr>
          <w:t>)</w:t>
        </w:r>
        <w:r w:rsidR="00001759">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fldChar w:fldCharType="begin"/>
        </w:r>
        <w:r w:rsidR="0000175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001759">
          <w:rPr>
            <w:rFonts w:ascii="Times New Roman" w:hAnsi="Times New Roman" w:cs="Times New Roman"/>
            <w:sz w:val="24"/>
            <w:szCs w:val="24"/>
            <w:highlight w:val="yellow"/>
          </w:rPr>
          <w:fldChar w:fldCharType="separate"/>
        </w:r>
        <w:r w:rsidR="00001759">
          <w:rPr>
            <w:rFonts w:ascii="Times New Roman" w:hAnsi="Times New Roman" w:cs="Times New Roman"/>
            <w:noProof/>
            <w:sz w:val="24"/>
            <w:szCs w:val="24"/>
            <w:highlight w:val="yellow"/>
          </w:rPr>
          <w:t>(Bewley et al., 2017; Endres, 2021)</w:t>
        </w:r>
        <w:r w:rsidR="00001759">
          <w:rPr>
            <w:rFonts w:ascii="Times New Roman" w:hAnsi="Times New Roman" w:cs="Times New Roman"/>
            <w:sz w:val="24"/>
            <w:szCs w:val="24"/>
            <w:highlight w:val="yellow"/>
          </w:rPr>
          <w:fldChar w:fldCharType="end"/>
        </w:r>
        <w:r w:rsidR="00001759">
          <w:rPr>
            <w:rFonts w:ascii="Times New Roman" w:hAnsi="Times New Roman" w:cs="Times New Roman"/>
            <w:sz w:val="24"/>
            <w:szCs w:val="24"/>
            <w:highlight w:val="yellow"/>
          </w:rPr>
          <w:t xml:space="preserve">, as well </w:t>
        </w:r>
      </w:ins>
      <w:ins w:id="133" w:author="Caitlin Jeffrey" w:date="2024-03-18T13:38:00Z">
        <w:r w:rsidR="00001759" w:rsidRPr="00D33258">
          <w:rPr>
            <w:rFonts w:ascii="Times New Roman" w:hAnsi="Times New Roman" w:cs="Times New Roman"/>
            <w:sz w:val="24"/>
            <w:szCs w:val="24"/>
            <w:highlight w:val="yellow"/>
          </w:rPr>
          <w:t>as</w:t>
        </w:r>
      </w:ins>
      <w:ins w:id="134" w:author="John Barlow" w:date="2024-03-27T05:05:00Z">
        <w:r w:rsidR="00F17C9F">
          <w:rPr>
            <w:rFonts w:ascii="Times New Roman" w:hAnsi="Times New Roman" w:cs="Times New Roman"/>
            <w:sz w:val="24"/>
            <w:szCs w:val="24"/>
            <w:highlight w:val="yellow"/>
          </w:rPr>
          <w:t xml:space="preserve"> “conventional”,</w:t>
        </w:r>
      </w:ins>
      <w:ins w:id="135" w:author="Caitlin Jeffrey" w:date="2024-03-18T13:38:00Z">
        <w:r w:rsidR="00001759" w:rsidRPr="00D33258">
          <w:rPr>
            <w:rFonts w:ascii="Times New Roman" w:hAnsi="Times New Roman" w:cs="Times New Roman"/>
            <w:sz w:val="24"/>
            <w:szCs w:val="24"/>
            <w:highlight w:val="yellow"/>
          </w:rPr>
          <w:t xml:space="preserve"> “traditional” or “deep bedded pack</w:t>
        </w:r>
      </w:ins>
      <w:ins w:id="136" w:author="Caitlin Jeffrey" w:date="2024-03-18T13:39:00Z">
        <w:r w:rsidR="000E4C25">
          <w:rPr>
            <w:rFonts w:ascii="Times New Roman" w:hAnsi="Times New Roman" w:cs="Times New Roman"/>
            <w:sz w:val="24"/>
            <w:szCs w:val="24"/>
            <w:highlight w:val="yellow"/>
          </w:rPr>
          <w:t>s</w:t>
        </w:r>
      </w:ins>
      <w:ins w:id="137" w:author="Caitlin Jeffrey" w:date="2024-03-18T13:38:00Z">
        <w:r w:rsidR="00001759" w:rsidRPr="00D33258">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t>(The Dairyland Initiative, 2024)- citation needs to be added later by hand</w:t>
        </w:r>
        <w:r w:rsidR="00001759" w:rsidRPr="00D33258">
          <w:rPr>
            <w:rFonts w:ascii="Times New Roman" w:hAnsi="Times New Roman" w:cs="Times New Roman"/>
            <w:sz w:val="24"/>
            <w:szCs w:val="24"/>
            <w:highlight w:val="yellow"/>
          </w:rPr>
          <w:t>)</w:t>
        </w:r>
        <w:r w:rsidR="00001759">
          <w:rPr>
            <w:rFonts w:ascii="Times New Roman" w:hAnsi="Times New Roman" w:cs="Times New Roman"/>
            <w:sz w:val="24"/>
            <w:szCs w:val="24"/>
            <w:highlight w:val="yellow"/>
          </w:rPr>
          <w:t xml:space="preserve"> </w:t>
        </w:r>
        <w:r w:rsidR="00001759">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001759">
          <w:rPr>
            <w:rFonts w:ascii="Times New Roman" w:hAnsi="Times New Roman" w:cs="Times New Roman"/>
            <w:sz w:val="24"/>
            <w:szCs w:val="24"/>
            <w:highlight w:val="yellow"/>
          </w:rPr>
          <w:instrText xml:space="preserve"> ADDIN EN.CITE </w:instrText>
        </w:r>
        <w:r w:rsidR="00001759">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001759">
          <w:rPr>
            <w:rFonts w:ascii="Times New Roman" w:hAnsi="Times New Roman" w:cs="Times New Roman"/>
            <w:sz w:val="24"/>
            <w:szCs w:val="24"/>
            <w:highlight w:val="yellow"/>
          </w:rPr>
          <w:instrText xml:space="preserve"> ADDIN EN.CITE.DATA </w:instrText>
        </w:r>
        <w:r w:rsidR="00001759">
          <w:rPr>
            <w:rFonts w:ascii="Times New Roman" w:hAnsi="Times New Roman" w:cs="Times New Roman"/>
            <w:sz w:val="24"/>
            <w:szCs w:val="24"/>
            <w:highlight w:val="yellow"/>
          </w:rPr>
        </w:r>
        <w:r w:rsidR="00001759">
          <w:rPr>
            <w:rFonts w:ascii="Times New Roman" w:hAnsi="Times New Roman" w:cs="Times New Roman"/>
            <w:sz w:val="24"/>
            <w:szCs w:val="24"/>
            <w:highlight w:val="yellow"/>
          </w:rPr>
          <w:fldChar w:fldCharType="end"/>
        </w:r>
        <w:r w:rsidR="00001759">
          <w:rPr>
            <w:rFonts w:ascii="Times New Roman" w:hAnsi="Times New Roman" w:cs="Times New Roman"/>
            <w:sz w:val="24"/>
            <w:szCs w:val="24"/>
            <w:highlight w:val="yellow"/>
          </w:rPr>
        </w:r>
        <w:r w:rsidR="00001759">
          <w:rPr>
            <w:rFonts w:ascii="Times New Roman" w:hAnsi="Times New Roman" w:cs="Times New Roman"/>
            <w:sz w:val="24"/>
            <w:szCs w:val="24"/>
            <w:highlight w:val="yellow"/>
          </w:rPr>
          <w:fldChar w:fldCharType="separate"/>
        </w:r>
        <w:r w:rsidR="00001759">
          <w:rPr>
            <w:rFonts w:ascii="Times New Roman" w:hAnsi="Times New Roman" w:cs="Times New Roman"/>
            <w:noProof/>
            <w:sz w:val="24"/>
            <w:szCs w:val="24"/>
            <w:highlight w:val="yellow"/>
          </w:rPr>
          <w:t>(Thurgood, 2009; Benson, 2012; Bewley et al., 2017</w:t>
        </w:r>
      </w:ins>
      <w:ins w:id="138" w:author="John Barlow" w:date="2024-03-27T05:25:00Z">
        <w:r w:rsidR="004569A6">
          <w:rPr>
            <w:rFonts w:ascii="Times New Roman" w:hAnsi="Times New Roman" w:cs="Times New Roman"/>
            <w:noProof/>
            <w:sz w:val="24"/>
            <w:szCs w:val="24"/>
            <w:highlight w:val="yellow"/>
          </w:rPr>
          <w:t>; Neher et al., 2022</w:t>
        </w:r>
      </w:ins>
      <w:ins w:id="139" w:author="Caitlin Jeffrey" w:date="2024-03-18T13:38:00Z">
        <w:r w:rsidR="00001759">
          <w:rPr>
            <w:rFonts w:ascii="Times New Roman" w:hAnsi="Times New Roman" w:cs="Times New Roman"/>
            <w:noProof/>
            <w:sz w:val="24"/>
            <w:szCs w:val="24"/>
            <w:highlight w:val="yellow"/>
          </w:rPr>
          <w:t>)</w:t>
        </w:r>
        <w:r w:rsidR="00001759">
          <w:rPr>
            <w:rFonts w:ascii="Times New Roman" w:hAnsi="Times New Roman" w:cs="Times New Roman"/>
            <w:sz w:val="24"/>
            <w:szCs w:val="24"/>
            <w:highlight w:val="yellow"/>
          </w:rPr>
          <w:fldChar w:fldCharType="end"/>
        </w:r>
      </w:ins>
      <w:ins w:id="140" w:author="Caitlin Jeffrey" w:date="2024-03-18T13:45:00Z">
        <w:r w:rsidR="008E3F3D">
          <w:rPr>
            <w:rFonts w:ascii="Times New Roman" w:hAnsi="Times New Roman" w:cs="Times New Roman"/>
            <w:sz w:val="24"/>
            <w:szCs w:val="24"/>
            <w:highlight w:val="yellow"/>
          </w:rPr>
          <w:t>.</w:t>
        </w:r>
      </w:ins>
      <w:ins w:id="141" w:author="Caitlin Jeffrey" w:date="2024-03-18T13:38:00Z">
        <w:r w:rsidR="00001759">
          <w:rPr>
            <w:rFonts w:ascii="Times New Roman" w:hAnsi="Times New Roman" w:cs="Times New Roman"/>
            <w:sz w:val="24"/>
            <w:szCs w:val="24"/>
            <w:highlight w:val="yellow"/>
          </w:rPr>
          <w:t xml:space="preserve"> </w:t>
        </w:r>
      </w:ins>
      <w:ins w:id="142" w:author="John Barlow" w:date="2024-03-27T04:54:00Z">
        <w:r w:rsidR="000961DB">
          <w:rPr>
            <w:rFonts w:ascii="Times New Roman" w:hAnsi="Times New Roman" w:cs="Times New Roman"/>
            <w:sz w:val="24"/>
            <w:szCs w:val="24"/>
            <w:highlight w:val="yellow"/>
          </w:rPr>
          <w:t>In compost bedded packs variation may occur</w:t>
        </w:r>
      </w:ins>
      <w:ins w:id="143" w:author="John Barlow" w:date="2024-03-27T05:13:00Z">
        <w:r w:rsidR="008B0342">
          <w:rPr>
            <w:rFonts w:ascii="Times New Roman" w:hAnsi="Times New Roman" w:cs="Times New Roman"/>
            <w:sz w:val="24"/>
            <w:szCs w:val="24"/>
            <w:highlight w:val="yellow"/>
          </w:rPr>
          <w:t xml:space="preserve"> in the </w:t>
        </w:r>
      </w:ins>
      <w:ins w:id="144" w:author="John Barlow" w:date="2024-03-27T05:20:00Z">
        <w:r w:rsidR="008B0342">
          <w:rPr>
            <w:rFonts w:ascii="Times New Roman" w:hAnsi="Times New Roman" w:cs="Times New Roman"/>
            <w:sz w:val="24"/>
            <w:szCs w:val="24"/>
            <w:highlight w:val="yellow"/>
          </w:rPr>
          <w:t xml:space="preserve">pack depth, </w:t>
        </w:r>
      </w:ins>
      <w:ins w:id="145" w:author="John Barlow" w:date="2024-03-27T05:13:00Z">
        <w:r w:rsidR="008B0342">
          <w:rPr>
            <w:rFonts w:ascii="Times New Roman" w:hAnsi="Times New Roman" w:cs="Times New Roman"/>
            <w:sz w:val="24"/>
            <w:szCs w:val="24"/>
            <w:highlight w:val="yellow"/>
          </w:rPr>
          <w:t>frequency of aeration (tilling), the depth of tilling, the type of bedding material</w:t>
        </w:r>
      </w:ins>
      <w:ins w:id="146" w:author="John Barlow" w:date="2024-03-27T05:21:00Z">
        <w:r w:rsidR="008B0342">
          <w:rPr>
            <w:rFonts w:ascii="Times New Roman" w:hAnsi="Times New Roman" w:cs="Times New Roman"/>
            <w:sz w:val="24"/>
            <w:szCs w:val="24"/>
            <w:highlight w:val="yellow"/>
          </w:rPr>
          <w:t xml:space="preserve">, and </w:t>
        </w:r>
      </w:ins>
      <w:ins w:id="147" w:author="John Barlow" w:date="2024-03-27T05:23:00Z">
        <w:r w:rsidR="004569A6">
          <w:rPr>
            <w:rFonts w:ascii="Times New Roman" w:hAnsi="Times New Roman" w:cs="Times New Roman"/>
            <w:sz w:val="24"/>
            <w:szCs w:val="24"/>
            <w:highlight w:val="yellow"/>
          </w:rPr>
          <w:t xml:space="preserve">in some regions </w:t>
        </w:r>
      </w:ins>
      <w:ins w:id="148" w:author="John Barlow" w:date="2024-03-27T05:21:00Z">
        <w:r w:rsidR="008B0342">
          <w:rPr>
            <w:rFonts w:ascii="Times New Roman" w:hAnsi="Times New Roman" w:cs="Times New Roman"/>
            <w:sz w:val="24"/>
            <w:szCs w:val="24"/>
            <w:highlight w:val="yellow"/>
          </w:rPr>
          <w:t xml:space="preserve">the inclusion of forced air </w:t>
        </w:r>
      </w:ins>
      <w:ins w:id="149" w:author="John Barlow" w:date="2024-03-27T05:22:00Z">
        <w:r w:rsidR="008B0342">
          <w:rPr>
            <w:rFonts w:ascii="Times New Roman" w:hAnsi="Times New Roman" w:cs="Times New Roman"/>
            <w:sz w:val="24"/>
            <w:szCs w:val="24"/>
            <w:highlight w:val="yellow"/>
          </w:rPr>
          <w:t>system</w:t>
        </w:r>
      </w:ins>
      <w:ins w:id="150" w:author="John Barlow" w:date="2024-03-27T05:26:00Z">
        <w:r w:rsidR="004569A6">
          <w:rPr>
            <w:rFonts w:ascii="Times New Roman" w:hAnsi="Times New Roman" w:cs="Times New Roman"/>
            <w:sz w:val="24"/>
            <w:szCs w:val="24"/>
            <w:highlight w:val="yellow"/>
          </w:rPr>
          <w:t>s</w:t>
        </w:r>
      </w:ins>
      <w:ins w:id="151" w:author="John Barlow" w:date="2024-03-27T05:22:00Z">
        <w:r w:rsidR="008B0342">
          <w:rPr>
            <w:rFonts w:ascii="Times New Roman" w:hAnsi="Times New Roman" w:cs="Times New Roman"/>
            <w:sz w:val="24"/>
            <w:szCs w:val="24"/>
            <w:highlight w:val="yellow"/>
          </w:rPr>
          <w:t xml:space="preserve"> to drive air </w:t>
        </w:r>
        <w:r w:rsidR="004569A6">
          <w:rPr>
            <w:rFonts w:ascii="Times New Roman" w:hAnsi="Times New Roman" w:cs="Times New Roman"/>
            <w:sz w:val="24"/>
            <w:szCs w:val="24"/>
            <w:highlight w:val="yellow"/>
          </w:rPr>
          <w:t>through the be</w:t>
        </w:r>
      </w:ins>
      <w:ins w:id="152" w:author="John Barlow" w:date="2024-03-27T05:23:00Z">
        <w:r w:rsidR="004569A6">
          <w:rPr>
            <w:rFonts w:ascii="Times New Roman" w:hAnsi="Times New Roman" w:cs="Times New Roman"/>
            <w:sz w:val="24"/>
            <w:szCs w:val="24"/>
            <w:highlight w:val="yellow"/>
          </w:rPr>
          <w:t>dding (</w:t>
        </w:r>
      </w:ins>
      <w:ins w:id="153" w:author="John Barlow" w:date="2024-03-27T05:26:00Z">
        <w:r w:rsidR="004569A6">
          <w:rPr>
            <w:rFonts w:ascii="Times New Roman" w:hAnsi="Times New Roman" w:cs="Times New Roman"/>
            <w:sz w:val="24"/>
            <w:szCs w:val="24"/>
            <w:highlight w:val="yellow"/>
          </w:rPr>
          <w:t>Leso et al., 2020).</w:t>
        </w:r>
      </w:ins>
      <w:ins w:id="154" w:author="John Barlow" w:date="2024-03-27T04:54:00Z">
        <w:r w:rsidR="000961DB">
          <w:rPr>
            <w:rFonts w:ascii="Times New Roman" w:hAnsi="Times New Roman" w:cs="Times New Roman"/>
            <w:sz w:val="24"/>
            <w:szCs w:val="24"/>
            <w:highlight w:val="yellow"/>
          </w:rPr>
          <w:t xml:space="preserve"> </w:t>
        </w:r>
      </w:ins>
      <w:ins w:id="155" w:author="Caitlin Jeffrey" w:date="2024-03-18T13:45:00Z">
        <w:r w:rsidR="004A5E84">
          <w:rPr>
            <w:rFonts w:ascii="Times New Roman" w:hAnsi="Times New Roman" w:cs="Times New Roman"/>
            <w:sz w:val="24"/>
            <w:szCs w:val="24"/>
            <w:highlight w:val="yellow"/>
          </w:rPr>
          <w:t xml:space="preserve">In </w:t>
        </w:r>
        <w:del w:id="156" w:author="John Barlow" w:date="2024-03-30T07:06:00Z">
          <w:r w:rsidR="004A5E84" w:rsidDel="005730A8">
            <w:rPr>
              <w:rFonts w:ascii="Times New Roman" w:hAnsi="Times New Roman" w:cs="Times New Roman"/>
              <w:sz w:val="24"/>
              <w:szCs w:val="24"/>
              <w:highlight w:val="yellow"/>
            </w:rPr>
            <w:delText>a</w:delText>
          </w:r>
        </w:del>
      </w:ins>
      <w:ins w:id="157" w:author="John Barlow" w:date="2024-03-30T07:06:00Z">
        <w:r w:rsidR="005730A8">
          <w:rPr>
            <w:rFonts w:ascii="Times New Roman" w:hAnsi="Times New Roman" w:cs="Times New Roman"/>
            <w:sz w:val="24"/>
            <w:szCs w:val="24"/>
            <w:highlight w:val="yellow"/>
          </w:rPr>
          <w:t>the</w:t>
        </w:r>
      </w:ins>
      <w:ins w:id="158" w:author="Caitlin Jeffrey" w:date="2024-03-18T13:45:00Z">
        <w:r w:rsidR="004A5E84">
          <w:rPr>
            <w:rFonts w:ascii="Times New Roman" w:hAnsi="Times New Roman" w:cs="Times New Roman"/>
            <w:sz w:val="24"/>
            <w:szCs w:val="24"/>
            <w:highlight w:val="yellow"/>
          </w:rPr>
          <w:t xml:space="preserve"> </w:t>
        </w:r>
        <w:del w:id="159" w:author="John Barlow" w:date="2024-03-27T05:27:00Z">
          <w:r w:rsidR="004A5E84" w:rsidDel="004569A6">
            <w:rPr>
              <w:rFonts w:ascii="Times New Roman" w:hAnsi="Times New Roman" w:cs="Times New Roman"/>
              <w:sz w:val="24"/>
              <w:szCs w:val="24"/>
              <w:highlight w:val="yellow"/>
            </w:rPr>
            <w:delText xml:space="preserve">traditional </w:delText>
          </w:r>
        </w:del>
      </w:ins>
      <w:ins w:id="160" w:author="John Barlow" w:date="2024-03-27T05:27:00Z">
        <w:r w:rsidR="004569A6">
          <w:rPr>
            <w:rFonts w:ascii="Times New Roman" w:hAnsi="Times New Roman" w:cs="Times New Roman"/>
            <w:sz w:val="24"/>
            <w:szCs w:val="24"/>
            <w:highlight w:val="yellow"/>
          </w:rPr>
          <w:t xml:space="preserve">deep </w:t>
        </w:r>
      </w:ins>
      <w:ins w:id="161" w:author="Caitlin Jeffrey" w:date="2024-03-18T13:45:00Z">
        <w:r w:rsidR="004A5E84">
          <w:rPr>
            <w:rFonts w:ascii="Times New Roman" w:hAnsi="Times New Roman" w:cs="Times New Roman"/>
            <w:sz w:val="24"/>
            <w:szCs w:val="24"/>
            <w:highlight w:val="yellow"/>
          </w:rPr>
          <w:t>bedded pa</w:t>
        </w:r>
      </w:ins>
      <w:ins w:id="162" w:author="Caitlin Jeffrey" w:date="2024-03-18T13:46:00Z">
        <w:r w:rsidR="004A5E84">
          <w:rPr>
            <w:rFonts w:ascii="Times New Roman" w:hAnsi="Times New Roman" w:cs="Times New Roman"/>
            <w:sz w:val="24"/>
            <w:szCs w:val="24"/>
            <w:highlight w:val="yellow"/>
          </w:rPr>
          <w:t>ck system</w:t>
        </w:r>
      </w:ins>
      <w:ins w:id="163" w:author="John Barlow" w:date="2024-03-30T07:06:00Z">
        <w:r w:rsidR="005730A8">
          <w:rPr>
            <w:rFonts w:ascii="Times New Roman" w:hAnsi="Times New Roman" w:cs="Times New Roman"/>
            <w:sz w:val="24"/>
            <w:szCs w:val="24"/>
            <w:highlight w:val="yellow"/>
          </w:rPr>
          <w:t>s being used in the Northeastern US</w:t>
        </w:r>
      </w:ins>
      <w:ins w:id="164" w:author="Caitlin Jeffrey" w:date="2024-03-18T13:46:00Z">
        <w:r w:rsidR="004A5E84">
          <w:rPr>
            <w:rFonts w:ascii="Times New Roman" w:hAnsi="Times New Roman" w:cs="Times New Roman"/>
            <w:sz w:val="24"/>
            <w:szCs w:val="24"/>
            <w:highlight w:val="yellow"/>
          </w:rPr>
          <w:t xml:space="preserve">, </w:t>
        </w:r>
      </w:ins>
      <w:ins w:id="165" w:author="Caitlin Jeffrey" w:date="2024-03-18T13:45:00Z">
        <w:r w:rsidR="008E3F3D" w:rsidRPr="00D33258">
          <w:rPr>
            <w:rFonts w:ascii="Times New Roman" w:hAnsi="Times New Roman" w:cs="Times New Roman"/>
            <w:sz w:val="24"/>
            <w:szCs w:val="24"/>
            <w:highlight w:val="yellow"/>
          </w:rPr>
          <w:t xml:space="preserve">large volumes of straw </w:t>
        </w:r>
        <w:r w:rsidR="008E3F3D">
          <w:rPr>
            <w:rFonts w:ascii="Times New Roman" w:hAnsi="Times New Roman" w:cs="Times New Roman"/>
            <w:sz w:val="24"/>
            <w:szCs w:val="24"/>
            <w:highlight w:val="yellow"/>
          </w:rPr>
          <w:t xml:space="preserve">or </w:t>
        </w:r>
        <w:r w:rsidR="008E3F3D" w:rsidRPr="00D33258">
          <w:rPr>
            <w:rFonts w:ascii="Times New Roman" w:hAnsi="Times New Roman" w:cs="Times New Roman"/>
            <w:sz w:val="24"/>
            <w:szCs w:val="24"/>
            <w:highlight w:val="yellow"/>
          </w:rPr>
          <w:t xml:space="preserve">hay </w:t>
        </w:r>
        <w:r w:rsidR="008E3F3D">
          <w:rPr>
            <w:rFonts w:ascii="Times New Roman" w:hAnsi="Times New Roman" w:cs="Times New Roman"/>
            <w:sz w:val="24"/>
            <w:szCs w:val="24"/>
            <w:highlight w:val="yellow"/>
          </w:rPr>
          <w:t>are</w:t>
        </w:r>
        <w:r w:rsidR="008E3F3D" w:rsidRPr="00D33258">
          <w:rPr>
            <w:rFonts w:ascii="Times New Roman" w:hAnsi="Times New Roman" w:cs="Times New Roman"/>
            <w:sz w:val="24"/>
            <w:szCs w:val="24"/>
            <w:highlight w:val="yellow"/>
          </w:rPr>
          <w:t xml:space="preserve"> added daily to </w:t>
        </w:r>
      </w:ins>
      <w:ins w:id="166" w:author="Caitlin Jeffrey" w:date="2024-03-18T13:38:00Z">
        <w:r w:rsidR="00001759" w:rsidRPr="00D33258">
          <w:rPr>
            <w:rFonts w:ascii="Times New Roman" w:hAnsi="Times New Roman" w:cs="Times New Roman"/>
            <w:sz w:val="24"/>
            <w:szCs w:val="24"/>
            <w:highlight w:val="yellow"/>
          </w:rPr>
          <w:t>an untilled s</w:t>
        </w:r>
        <w:del w:id="167" w:author="John Barlow" w:date="2024-03-27T05:27:00Z">
          <w:r w:rsidR="00001759" w:rsidRPr="00D33258" w:rsidDel="004569A6">
            <w:rPr>
              <w:rFonts w:ascii="Times New Roman" w:hAnsi="Times New Roman" w:cs="Times New Roman"/>
              <w:sz w:val="24"/>
              <w:szCs w:val="24"/>
              <w:highlight w:val="yellow"/>
            </w:rPr>
            <w:delText>ystem</w:delText>
          </w:r>
        </w:del>
      </w:ins>
      <w:ins w:id="168" w:author="John Barlow" w:date="2024-03-27T05:27:00Z">
        <w:r w:rsidR="004569A6">
          <w:rPr>
            <w:rFonts w:ascii="Times New Roman" w:hAnsi="Times New Roman" w:cs="Times New Roman"/>
            <w:sz w:val="24"/>
            <w:szCs w:val="24"/>
            <w:highlight w:val="yellow"/>
          </w:rPr>
          <w:t>urface</w:t>
        </w:r>
      </w:ins>
      <w:ins w:id="169" w:author="Caitlin Jeffrey" w:date="2024-03-18T13:38:00Z">
        <w:r w:rsidR="00001759" w:rsidRPr="00D33258">
          <w:rPr>
            <w:rFonts w:ascii="Times New Roman" w:hAnsi="Times New Roman" w:cs="Times New Roman"/>
            <w:sz w:val="24"/>
            <w:szCs w:val="24"/>
            <w:highlight w:val="yellow"/>
          </w:rPr>
          <w:t xml:space="preserve"> in which strata of bedding and waste accumulate throughout the period of time when cows are housed on it</w:t>
        </w:r>
      </w:ins>
      <w:ins w:id="170" w:author="Caitlin Jeffrey" w:date="2024-03-18T13:46:00Z">
        <w:r w:rsidR="0058039A">
          <w:rPr>
            <w:rFonts w:ascii="Times New Roman" w:hAnsi="Times New Roman" w:cs="Times New Roman"/>
            <w:sz w:val="24"/>
            <w:szCs w:val="24"/>
            <w:highlight w:val="yellow"/>
          </w:rPr>
          <w:t>;</w:t>
        </w:r>
      </w:ins>
      <w:ins w:id="171" w:author="Caitlin Jeffrey" w:date="2024-03-18T13:38:00Z">
        <w:r w:rsidR="00001759" w:rsidRPr="00D33258">
          <w:rPr>
            <w:rFonts w:ascii="Times New Roman" w:hAnsi="Times New Roman" w:cs="Times New Roman"/>
            <w:sz w:val="24"/>
            <w:szCs w:val="24"/>
            <w:highlight w:val="yellow"/>
          </w:rPr>
          <w:t xml:space="preserve"> oxygen is retained in the system by the selection of bedding material and the timing of its application</w:t>
        </w:r>
      </w:ins>
      <w:ins w:id="172" w:author="Caitlin Jeffrey" w:date="2024-03-18T13:43:00Z">
        <w:r w:rsidR="001E44B1">
          <w:rPr>
            <w:rFonts w:ascii="Times New Roman" w:hAnsi="Times New Roman" w:cs="Times New Roman"/>
            <w:sz w:val="24"/>
            <w:szCs w:val="24"/>
            <w:highlight w:val="yellow"/>
          </w:rPr>
          <w:t xml:space="preserve"> </w:t>
        </w:r>
      </w:ins>
      <w:commentRangeStart w:id="173"/>
      <w:r w:rsidR="001E44B1">
        <w:rPr>
          <w:rFonts w:ascii="Times New Roman" w:hAnsi="Times New Roman" w:cs="Times New Roman"/>
          <w:sz w:val="24"/>
          <w:szCs w:val="24"/>
          <w:highlight w:val="yellow"/>
        </w:rPr>
        <w:fldChar w:fldCharType="begin"/>
      </w:r>
      <w:r w:rsidR="001E44B1">
        <w:rPr>
          <w:rFonts w:ascii="Times New Roman" w:hAnsi="Times New Roman" w:cs="Times New Roman"/>
          <w:sz w:val="24"/>
          <w:szCs w:val="24"/>
          <w:highlight w:val="yellow"/>
        </w:rPr>
        <w:instrText xml:space="preserve"> ADDIN EN.CITE &lt;EndNote&gt;&lt;Cite&gt;&lt;Author&gt;Neher&lt;/Author&gt;&lt;Year&gt;2022&lt;/Year&gt;&lt;RecNum&gt;673&lt;/RecNum&gt;&lt;DisplayText&gt;(Neher et al., 2022)&lt;/DisplayText&gt;&lt;record&gt;&lt;rec-number&gt;673&lt;/rec-number&gt;&lt;foreign-keys&gt;&lt;key app="EN" db-id="pss5de0wasp2t9es5tu5evzpa2svsdrveax9" timestamp="1710782048"&gt;673&lt;/key&gt;&lt;/foreign-keys&gt;&lt;ref-type name="Electronic Article"&gt;43&lt;/ref-type&gt;&lt;contributors&gt;&lt;authors&gt;&lt;author&gt;Neher, Deborah A.&lt;/author&gt;&lt;author&gt;Andrews, Tucker D.&lt;/author&gt;&lt;author&gt;Weicht, Thomas R.&lt;/author&gt;&lt;author&gt;Hurd, Asa&lt;/author&gt;&lt;author&gt;Barlow, John W.&lt;/author&gt;&lt;/authors&gt;&lt;/contributors&gt;&lt;titles&gt;&lt;title&gt;Organic Farm Bedded Pack System Microbiomes: A Case Study with Comparisons to Similar and Different Bedded Packs&lt;/title&gt;&lt;secondary-title&gt;Dairy&lt;/secondary-title&gt;&lt;/titles&gt;&lt;periodical&gt;&lt;full-title&gt;Dairy&lt;/full-title&gt;&lt;/periodical&gt;&lt;pages&gt;587-607&lt;/pages&gt;&lt;volume&gt;3&lt;/volume&gt;&lt;number&gt;3&lt;/number&gt;&lt;keywords&gt;&lt;keyword&gt;Aspergillus&lt;/keyword&gt;&lt;keyword&gt;compost-bedded pack&lt;/keyword&gt;&lt;keyword&gt;loose-housing systems&lt;/keyword&gt;&lt;keyword&gt;Penicillium&lt;/keyword&gt;&lt;keyword&gt;Pichia kudriavzevii&lt;/keyword&gt;&lt;keyword&gt;Saccharomycetales&lt;/keyword&gt;&lt;keyword&gt;Sanger sequencing&lt;/keyword&gt;&lt;keyword&gt;Trichocomaceae&lt;/keyword&gt;&lt;/keywords&gt;&lt;dates&gt;&lt;year&gt;2022&lt;/year&gt;&lt;/dates&gt;&lt;isbn&gt;2624-862X&lt;/isbn&gt;&lt;urls&gt;&lt;/urls&gt;&lt;electronic-resource-num&gt;10.3390/dairy3030042&lt;/electronic-resource-num&gt;&lt;/record&gt;&lt;/Cite&gt;&lt;/EndNote&gt;</w:instrText>
      </w:r>
      <w:r w:rsidR="001E44B1">
        <w:rPr>
          <w:rFonts w:ascii="Times New Roman" w:hAnsi="Times New Roman" w:cs="Times New Roman"/>
          <w:sz w:val="24"/>
          <w:szCs w:val="24"/>
          <w:highlight w:val="yellow"/>
        </w:rPr>
        <w:fldChar w:fldCharType="separate"/>
      </w:r>
      <w:r w:rsidR="001E44B1">
        <w:rPr>
          <w:rFonts w:ascii="Times New Roman" w:hAnsi="Times New Roman" w:cs="Times New Roman"/>
          <w:noProof/>
          <w:sz w:val="24"/>
          <w:szCs w:val="24"/>
          <w:highlight w:val="yellow"/>
        </w:rPr>
        <w:t>(Neher et al., 2022</w:t>
      </w:r>
      <w:ins w:id="174" w:author="John Barlow" w:date="2024-03-27T04:45:00Z">
        <w:r w:rsidR="00373F45">
          <w:rPr>
            <w:rFonts w:ascii="Times New Roman" w:hAnsi="Times New Roman" w:cs="Times New Roman"/>
            <w:noProof/>
            <w:sz w:val="24"/>
            <w:szCs w:val="24"/>
            <w:highlight w:val="yellow"/>
          </w:rPr>
          <w:t>; Thurgood et al., 2009</w:t>
        </w:r>
      </w:ins>
      <w:r w:rsidR="001E44B1">
        <w:rPr>
          <w:rFonts w:ascii="Times New Roman" w:hAnsi="Times New Roman" w:cs="Times New Roman"/>
          <w:noProof/>
          <w:sz w:val="24"/>
          <w:szCs w:val="24"/>
          <w:highlight w:val="yellow"/>
        </w:rPr>
        <w:t>)</w:t>
      </w:r>
      <w:r w:rsidR="001E44B1">
        <w:rPr>
          <w:rFonts w:ascii="Times New Roman" w:hAnsi="Times New Roman" w:cs="Times New Roman"/>
          <w:sz w:val="24"/>
          <w:szCs w:val="24"/>
          <w:highlight w:val="yellow"/>
        </w:rPr>
        <w:fldChar w:fldCharType="end"/>
      </w:r>
      <w:commentRangeEnd w:id="173"/>
      <w:r w:rsidR="004569A6">
        <w:rPr>
          <w:rStyle w:val="CommentReference"/>
          <w:rFonts w:eastAsiaTheme="minorEastAsia"/>
        </w:rPr>
        <w:commentReference w:id="173"/>
      </w:r>
      <w:ins w:id="175" w:author="Caitlin Jeffrey" w:date="2024-03-18T13:40:00Z">
        <w:r w:rsidR="002359D1">
          <w:rPr>
            <w:rFonts w:ascii="Times New Roman" w:eastAsia="Times New Roman" w:hAnsi="Times New Roman" w:cs="Times New Roman"/>
            <w:color w:val="0E101A"/>
            <w:sz w:val="24"/>
            <w:szCs w:val="24"/>
            <w:highlight w:val="yellow"/>
          </w:rPr>
          <w:t xml:space="preserve">. </w:t>
        </w:r>
        <w:commentRangeStart w:id="176"/>
        <w:r w:rsidR="002359D1">
          <w:rPr>
            <w:rFonts w:ascii="Times New Roman" w:eastAsia="Times New Roman" w:hAnsi="Times New Roman" w:cs="Times New Roman"/>
            <w:color w:val="0E101A"/>
            <w:sz w:val="24"/>
            <w:szCs w:val="24"/>
            <w:highlight w:val="yellow"/>
          </w:rPr>
          <w:t>F</w:t>
        </w:r>
      </w:ins>
      <w:ins w:id="177" w:author="Caitlin Jeffrey" w:date="2024-03-18T13:19:00Z">
        <w:r w:rsidR="005319E9" w:rsidRPr="00B80EA8">
          <w:rPr>
            <w:rFonts w:ascii="Times New Roman" w:eastAsia="Times New Roman" w:hAnsi="Times New Roman" w:cs="Times New Roman"/>
            <w:color w:val="0E101A"/>
            <w:sz w:val="24"/>
            <w:szCs w:val="24"/>
            <w:highlight w:val="yellow"/>
            <w:rPrChange w:id="178" w:author="Caitlin Jeffrey" w:date="2024-03-18T13:22:00Z">
              <w:rPr>
                <w:rFonts w:ascii="Times New Roman" w:eastAsia="Times New Roman" w:hAnsi="Times New Roman" w:cs="Times New Roman"/>
                <w:color w:val="0E101A"/>
                <w:sz w:val="24"/>
                <w:szCs w:val="24"/>
              </w:rPr>
            </w:rPrChange>
          </w:rPr>
          <w:t xml:space="preserve">or the </w:t>
        </w:r>
        <w:del w:id="179" w:author="John Barlow" w:date="2024-03-27T04:49:00Z">
          <w:r w:rsidR="005319E9" w:rsidRPr="00B80EA8" w:rsidDel="00373F45">
            <w:rPr>
              <w:rFonts w:ascii="Times New Roman" w:eastAsia="Times New Roman" w:hAnsi="Times New Roman" w:cs="Times New Roman"/>
              <w:color w:val="0E101A"/>
              <w:sz w:val="24"/>
              <w:szCs w:val="24"/>
              <w:highlight w:val="yellow"/>
              <w:rPrChange w:id="180" w:author="Caitlin Jeffrey" w:date="2024-03-18T13:22:00Z">
                <w:rPr>
                  <w:rFonts w:ascii="Times New Roman" w:eastAsia="Times New Roman" w:hAnsi="Times New Roman" w:cs="Times New Roman"/>
                  <w:color w:val="0E101A"/>
                  <w:sz w:val="24"/>
                  <w:szCs w:val="24"/>
                </w:rPr>
              </w:rPrChange>
            </w:rPr>
            <w:delText xml:space="preserve">current </w:delText>
          </w:r>
        </w:del>
        <w:r w:rsidR="005319E9" w:rsidRPr="00B80EA8">
          <w:rPr>
            <w:rFonts w:ascii="Times New Roman" w:eastAsia="Times New Roman" w:hAnsi="Times New Roman" w:cs="Times New Roman"/>
            <w:color w:val="0E101A"/>
            <w:sz w:val="24"/>
            <w:szCs w:val="24"/>
            <w:highlight w:val="yellow"/>
            <w:rPrChange w:id="181" w:author="Caitlin Jeffrey" w:date="2024-03-18T13:22:00Z">
              <w:rPr>
                <w:rFonts w:ascii="Times New Roman" w:eastAsia="Times New Roman" w:hAnsi="Times New Roman" w:cs="Times New Roman"/>
                <w:color w:val="0E101A"/>
                <w:sz w:val="24"/>
                <w:szCs w:val="24"/>
              </w:rPr>
            </w:rPrChange>
          </w:rPr>
          <w:t>purposes of the study</w:t>
        </w:r>
      </w:ins>
      <w:ins w:id="182" w:author="Caitlin Jeffrey" w:date="2024-03-18T13:40:00Z">
        <w:r w:rsidR="002359D1">
          <w:rPr>
            <w:rFonts w:ascii="Times New Roman" w:eastAsia="Times New Roman" w:hAnsi="Times New Roman" w:cs="Times New Roman"/>
            <w:color w:val="0E101A"/>
            <w:sz w:val="24"/>
            <w:szCs w:val="24"/>
            <w:highlight w:val="yellow"/>
          </w:rPr>
          <w:t xml:space="preserve">, the </w:t>
        </w:r>
      </w:ins>
      <w:ins w:id="183" w:author="Caitlin Jeffrey" w:date="2024-03-18T13:41:00Z">
        <w:r w:rsidR="009E3B61">
          <w:rPr>
            <w:rFonts w:ascii="Times New Roman" w:eastAsia="Times New Roman" w:hAnsi="Times New Roman" w:cs="Times New Roman"/>
            <w:color w:val="0E101A"/>
            <w:sz w:val="24"/>
            <w:szCs w:val="24"/>
            <w:highlight w:val="yellow"/>
          </w:rPr>
          <w:t xml:space="preserve">inclusive </w:t>
        </w:r>
      </w:ins>
      <w:ins w:id="184" w:author="Caitlin Jeffrey" w:date="2024-03-18T13:40:00Z">
        <w:r w:rsidR="002359D1">
          <w:rPr>
            <w:rFonts w:ascii="Times New Roman" w:eastAsia="Times New Roman" w:hAnsi="Times New Roman" w:cs="Times New Roman"/>
            <w:color w:val="0E101A"/>
            <w:sz w:val="24"/>
            <w:szCs w:val="24"/>
            <w:highlight w:val="yellow"/>
          </w:rPr>
          <w:t>term “bedded pack”</w:t>
        </w:r>
      </w:ins>
      <w:ins w:id="185" w:author="Caitlin Jeffrey" w:date="2024-03-18T13:19:00Z">
        <w:r w:rsidR="005319E9" w:rsidRPr="00B80EA8">
          <w:rPr>
            <w:rFonts w:ascii="Times New Roman" w:eastAsia="Times New Roman" w:hAnsi="Times New Roman" w:cs="Times New Roman"/>
            <w:color w:val="0E101A"/>
            <w:sz w:val="24"/>
            <w:szCs w:val="24"/>
            <w:highlight w:val="yellow"/>
            <w:rPrChange w:id="186" w:author="Caitlin Jeffrey" w:date="2024-03-18T13:22:00Z">
              <w:rPr>
                <w:rFonts w:ascii="Times New Roman" w:eastAsia="Times New Roman" w:hAnsi="Times New Roman" w:cs="Times New Roman"/>
                <w:color w:val="0E101A"/>
                <w:sz w:val="24"/>
                <w:szCs w:val="24"/>
              </w:rPr>
            </w:rPrChange>
          </w:rPr>
          <w:t xml:space="preserve"> was </w:t>
        </w:r>
      </w:ins>
      <w:ins w:id="187" w:author="Caitlin Jeffrey" w:date="2024-03-18T13:42:00Z">
        <w:r w:rsidR="009C74DD">
          <w:rPr>
            <w:rFonts w:ascii="Times New Roman" w:hAnsi="Times New Roman" w:cs="Times New Roman"/>
            <w:sz w:val="24"/>
            <w:szCs w:val="24"/>
            <w:highlight w:val="yellow"/>
          </w:rPr>
          <w:t>used to e</w:t>
        </w:r>
      </w:ins>
      <w:ins w:id="188" w:author="Caitlin Jeffrey" w:date="2024-03-18T13:43:00Z">
        <w:r w:rsidR="009C74DD">
          <w:rPr>
            <w:rFonts w:ascii="Times New Roman" w:hAnsi="Times New Roman" w:cs="Times New Roman"/>
            <w:sz w:val="24"/>
            <w:szCs w:val="24"/>
            <w:highlight w:val="yellow"/>
          </w:rPr>
          <w:t>n</w:t>
        </w:r>
      </w:ins>
      <w:ins w:id="189" w:author="Caitlin Jeffrey" w:date="2024-03-18T13:42:00Z">
        <w:r w:rsidR="009C74DD">
          <w:rPr>
            <w:rFonts w:ascii="Times New Roman" w:hAnsi="Times New Roman" w:cs="Times New Roman"/>
            <w:sz w:val="24"/>
            <w:szCs w:val="24"/>
            <w:highlight w:val="yellow"/>
          </w:rPr>
          <w:t>compass both types of systems</w:t>
        </w:r>
      </w:ins>
      <w:ins w:id="190" w:author="Caitlin Jeffrey" w:date="2024-03-18T13:43:00Z">
        <w:r w:rsidR="009C0190">
          <w:rPr>
            <w:rFonts w:ascii="Times New Roman" w:hAnsi="Times New Roman" w:cs="Times New Roman"/>
            <w:sz w:val="24"/>
            <w:szCs w:val="24"/>
            <w:highlight w:val="yellow"/>
          </w:rPr>
          <w:t xml:space="preserve">, </w:t>
        </w:r>
      </w:ins>
      <w:ins w:id="191" w:author="Caitlin Jeffrey" w:date="2024-03-18T13:46:00Z">
        <w:r w:rsidR="0058039A">
          <w:rPr>
            <w:rFonts w:ascii="Times New Roman" w:hAnsi="Times New Roman" w:cs="Times New Roman"/>
            <w:sz w:val="24"/>
            <w:szCs w:val="24"/>
            <w:highlight w:val="yellow"/>
          </w:rPr>
          <w:t>and</w:t>
        </w:r>
      </w:ins>
      <w:ins w:id="192" w:author="Caitlin Jeffrey" w:date="2024-03-18T13:43:00Z">
        <w:r w:rsidR="009C0190">
          <w:rPr>
            <w:rFonts w:ascii="Times New Roman" w:hAnsi="Times New Roman" w:cs="Times New Roman"/>
            <w:sz w:val="24"/>
            <w:szCs w:val="24"/>
            <w:highlight w:val="yellow"/>
          </w:rPr>
          <w:t xml:space="preserve"> was defined</w:t>
        </w:r>
      </w:ins>
      <w:ins w:id="193" w:author="Caitlin Jeffrey" w:date="2024-03-18T13:18:00Z">
        <w:r w:rsidR="00050068" w:rsidRPr="00B80EA8">
          <w:rPr>
            <w:rFonts w:ascii="Times New Roman" w:hAnsi="Times New Roman" w:cs="Times New Roman"/>
            <w:sz w:val="24"/>
            <w:szCs w:val="24"/>
            <w:highlight w:val="yellow"/>
          </w:rPr>
          <w:t xml:space="preserve"> as an enclosed loose housing facility deeply bedded with organic material</w:t>
        </w:r>
      </w:ins>
      <w:ins w:id="194" w:author="Caitlin Jeffrey" w:date="2024-03-18T13:21:00Z">
        <w:r w:rsidR="001D551F" w:rsidRPr="00B80EA8">
          <w:rPr>
            <w:rFonts w:ascii="Times New Roman" w:hAnsi="Times New Roman" w:cs="Times New Roman"/>
            <w:sz w:val="24"/>
            <w:szCs w:val="24"/>
            <w:highlight w:val="yellow"/>
          </w:rPr>
          <w:t xml:space="preserve">, in which bedding and waste accumulate throughout the </w:t>
        </w:r>
      </w:ins>
      <w:ins w:id="195" w:author="Caitlin Jeffrey" w:date="2024-03-18T13:58:00Z">
        <w:r w:rsidR="008E7495" w:rsidRPr="00B80EA8">
          <w:rPr>
            <w:rFonts w:ascii="Times New Roman" w:hAnsi="Times New Roman" w:cs="Times New Roman"/>
            <w:sz w:val="24"/>
            <w:szCs w:val="24"/>
            <w:highlight w:val="yellow"/>
          </w:rPr>
          <w:t>6–8-month</w:t>
        </w:r>
      </w:ins>
      <w:ins w:id="196" w:author="Caitlin Jeffrey" w:date="2024-03-18T13:22:00Z">
        <w:r w:rsidR="009958DC" w:rsidRPr="00B80EA8">
          <w:rPr>
            <w:rFonts w:ascii="Times New Roman" w:hAnsi="Times New Roman" w:cs="Times New Roman"/>
            <w:sz w:val="24"/>
            <w:szCs w:val="24"/>
            <w:highlight w:val="yellow"/>
          </w:rPr>
          <w:t xml:space="preserve"> </w:t>
        </w:r>
      </w:ins>
      <w:ins w:id="197" w:author="Caitlin Jeffrey" w:date="2024-03-18T13:21:00Z">
        <w:r w:rsidR="001D551F" w:rsidRPr="00B80EA8">
          <w:rPr>
            <w:rFonts w:ascii="Times New Roman" w:hAnsi="Times New Roman" w:cs="Times New Roman"/>
            <w:sz w:val="24"/>
            <w:szCs w:val="24"/>
            <w:highlight w:val="yellow"/>
          </w:rPr>
          <w:t>period of time when cows are housed on it</w:t>
        </w:r>
      </w:ins>
      <w:ins w:id="198" w:author="Caitlin Jeffrey" w:date="2024-03-18T13:18:00Z">
        <w:r w:rsidR="00050068" w:rsidRPr="00B80EA8">
          <w:rPr>
            <w:rFonts w:ascii="Times New Roman" w:hAnsi="Times New Roman" w:cs="Times New Roman"/>
            <w:sz w:val="24"/>
            <w:szCs w:val="24"/>
            <w:highlight w:val="yellow"/>
          </w:rPr>
          <w:t xml:space="preserve"> </w:t>
        </w:r>
      </w:ins>
      <w:ins w:id="199" w:author="Caitlin Jeffrey" w:date="2024-03-18T13:47:00Z">
        <w:r w:rsidR="00692A7A">
          <w:rPr>
            <w:rFonts w:ascii="Times New Roman" w:hAnsi="Times New Roman" w:cs="Times New Roman"/>
            <w:sz w:val="24"/>
            <w:szCs w:val="24"/>
            <w:highlight w:val="yellow"/>
          </w:rPr>
          <w:t xml:space="preserve">and </w:t>
        </w:r>
        <w:r w:rsidR="0058039A">
          <w:rPr>
            <w:rFonts w:ascii="Times New Roman" w:hAnsi="Times New Roman" w:cs="Times New Roman"/>
            <w:sz w:val="24"/>
            <w:szCs w:val="24"/>
            <w:highlight w:val="yellow"/>
          </w:rPr>
          <w:t>which is</w:t>
        </w:r>
      </w:ins>
      <w:ins w:id="200" w:author="Caitlin Jeffrey" w:date="2024-03-18T13:18:00Z">
        <w:r w:rsidR="00050068" w:rsidRPr="00B80EA8">
          <w:rPr>
            <w:rFonts w:ascii="Times New Roman" w:hAnsi="Times New Roman" w:cs="Times New Roman"/>
            <w:sz w:val="24"/>
            <w:szCs w:val="24"/>
            <w:highlight w:val="yellow"/>
          </w:rPr>
          <w:t xml:space="preserve"> only removed once a year.</w:t>
        </w:r>
        <w:r w:rsidR="00050068">
          <w:rPr>
            <w:rFonts w:ascii="Times New Roman" w:hAnsi="Times New Roman" w:cs="Times New Roman"/>
            <w:sz w:val="24"/>
            <w:szCs w:val="24"/>
          </w:rPr>
          <w:t xml:space="preserve"> </w:t>
        </w:r>
      </w:ins>
      <w:ins w:id="201" w:author="Caitlin Jeffrey" w:date="2024-03-18T14:00:00Z">
        <w:r w:rsidR="00213550" w:rsidRPr="00D33258">
          <w:rPr>
            <w:rFonts w:ascii="Times New Roman" w:hAnsi="Times New Roman" w:cs="Times New Roman"/>
            <w:sz w:val="24"/>
            <w:szCs w:val="24"/>
            <w:highlight w:val="yellow"/>
          </w:rPr>
          <w:t>Both systems use carbon-rich substrates to create a clean, comfortable surface which allows animals to move freely, and urine and manure are not removed when bedding material is renewed, in contrast with other housing systems</w:t>
        </w:r>
      </w:ins>
      <w:commentRangeEnd w:id="176"/>
      <w:r w:rsidR="004569A6">
        <w:rPr>
          <w:rStyle w:val="CommentReference"/>
          <w:rFonts w:eastAsiaTheme="minorEastAsia"/>
        </w:rPr>
        <w:commentReference w:id="176"/>
      </w:r>
      <w:ins w:id="202" w:author="Caitlin Jeffrey" w:date="2024-03-18T14:00:00Z">
        <w:r w:rsidR="00213550" w:rsidRPr="00D33258">
          <w:rPr>
            <w:rFonts w:ascii="Times New Roman" w:hAnsi="Times New Roman" w:cs="Times New Roman"/>
            <w:sz w:val="24"/>
            <w:szCs w:val="24"/>
            <w:highlight w:val="yellow"/>
          </w:rPr>
          <w:t>.</w:t>
        </w:r>
        <w:r w:rsidR="00213550">
          <w:rPr>
            <w:rFonts w:ascii="Times New Roman" w:hAnsi="Times New Roman" w:cs="Times New Roman"/>
            <w:sz w:val="24"/>
            <w:szCs w:val="24"/>
            <w:highlight w:val="yellow"/>
          </w:rPr>
          <w:t xml:space="preserve"> </w:t>
        </w:r>
      </w:ins>
      <w:ins w:id="203" w:author="John Barlow" w:date="2024-03-27T05:55:00Z">
        <w:r w:rsidR="00524267">
          <w:rPr>
            <w:rFonts w:ascii="Times New Roman" w:hAnsi="Times New Roman" w:cs="Times New Roman"/>
            <w:sz w:val="24"/>
            <w:szCs w:val="24"/>
            <w:highlight w:val="yellow"/>
          </w:rPr>
          <w:t xml:space="preserve">A number of authors </w:t>
        </w:r>
      </w:ins>
      <w:ins w:id="204" w:author="John Barlow" w:date="2024-03-27T05:31:00Z">
        <w:r w:rsidR="004569A6">
          <w:rPr>
            <w:rFonts w:ascii="Times New Roman" w:hAnsi="Times New Roman" w:cs="Times New Roman"/>
            <w:sz w:val="24"/>
            <w:szCs w:val="24"/>
            <w:highlight w:val="yellow"/>
          </w:rPr>
          <w:t xml:space="preserve">suggest </w:t>
        </w:r>
      </w:ins>
      <w:ins w:id="205" w:author="John Barlow" w:date="2024-03-27T05:32:00Z">
        <w:r w:rsidR="004569A6" w:rsidRPr="004569A6">
          <w:rPr>
            <w:rFonts w:ascii="Times New Roman" w:hAnsi="Times New Roman" w:cs="Times New Roman"/>
            <w:sz w:val="24"/>
            <w:szCs w:val="24"/>
          </w:rPr>
          <w:t>conventional bedded-pack barns</w:t>
        </w:r>
        <w:r w:rsidR="003D74AC">
          <w:rPr>
            <w:rFonts w:ascii="Times New Roman" w:hAnsi="Times New Roman" w:cs="Times New Roman"/>
            <w:sz w:val="24"/>
            <w:szCs w:val="24"/>
            <w:highlight w:val="yellow"/>
          </w:rPr>
          <w:t xml:space="preserve"> are </w:t>
        </w:r>
      </w:ins>
      <w:ins w:id="206" w:author="John Barlow" w:date="2024-03-27T05:33:00Z">
        <w:r w:rsidR="003D74AC">
          <w:rPr>
            <w:rFonts w:ascii="Times New Roman" w:hAnsi="Times New Roman" w:cs="Times New Roman"/>
            <w:sz w:val="24"/>
            <w:szCs w:val="24"/>
            <w:highlight w:val="yellow"/>
          </w:rPr>
          <w:t>synonymous with traditional straw yard housing systems</w:t>
        </w:r>
      </w:ins>
      <w:ins w:id="207" w:author="John Barlow" w:date="2024-03-27T05:56:00Z">
        <w:r w:rsidR="00524267" w:rsidRPr="00524267">
          <w:t xml:space="preserve"> </w:t>
        </w:r>
        <w:r w:rsidR="00524267">
          <w:t>(</w:t>
        </w:r>
        <w:r w:rsidR="00524267" w:rsidRPr="00524267">
          <w:rPr>
            <w:rFonts w:ascii="Times New Roman" w:hAnsi="Times New Roman" w:cs="Times New Roman"/>
            <w:sz w:val="24"/>
            <w:szCs w:val="24"/>
          </w:rPr>
          <w:t>Bewley et al., 2017</w:t>
        </w:r>
      </w:ins>
      <w:ins w:id="208" w:author="John Barlow" w:date="2024-03-27T06:09:00Z">
        <w:r w:rsidR="00955376">
          <w:rPr>
            <w:rFonts w:ascii="Times New Roman" w:hAnsi="Times New Roman" w:cs="Times New Roman"/>
            <w:sz w:val="24"/>
            <w:szCs w:val="24"/>
          </w:rPr>
          <w:t xml:space="preserve">; </w:t>
        </w:r>
      </w:ins>
      <w:ins w:id="209" w:author="John Barlow" w:date="2024-03-27T05:56:00Z">
        <w:r w:rsidR="00524267" w:rsidRPr="00524267">
          <w:rPr>
            <w:rFonts w:ascii="Times New Roman" w:hAnsi="Times New Roman" w:cs="Times New Roman"/>
            <w:sz w:val="24"/>
            <w:szCs w:val="24"/>
          </w:rPr>
          <w:t>Leso et al., 2020</w:t>
        </w:r>
      </w:ins>
      <w:ins w:id="210" w:author="John Barlow" w:date="2024-03-27T06:09:00Z">
        <w:r w:rsidR="00955376">
          <w:rPr>
            <w:rFonts w:ascii="Times New Roman" w:hAnsi="Times New Roman" w:cs="Times New Roman"/>
            <w:sz w:val="24"/>
            <w:szCs w:val="24"/>
          </w:rPr>
          <w:t xml:space="preserve">; </w:t>
        </w:r>
        <w:commentRangeStart w:id="211"/>
        <w:r w:rsidR="00955376">
          <w:rPr>
            <w:rFonts w:ascii="Times New Roman" w:hAnsi="Times New Roman" w:cs="Times New Roman"/>
            <w:sz w:val="24"/>
            <w:szCs w:val="24"/>
          </w:rPr>
          <w:t>Ferraz et al., 2020</w:t>
        </w:r>
      </w:ins>
      <w:commentRangeEnd w:id="211"/>
      <w:ins w:id="212" w:author="John Barlow" w:date="2024-03-27T06:10:00Z">
        <w:r w:rsidR="00955376">
          <w:rPr>
            <w:rStyle w:val="CommentReference"/>
            <w:rFonts w:eastAsiaTheme="minorEastAsia"/>
          </w:rPr>
          <w:commentReference w:id="211"/>
        </w:r>
      </w:ins>
      <w:ins w:id="213" w:author="John Barlow" w:date="2024-03-27T06:13:00Z">
        <w:r w:rsidR="00955376">
          <w:rPr>
            <w:rFonts w:ascii="Times New Roman" w:hAnsi="Times New Roman" w:cs="Times New Roman"/>
            <w:sz w:val="24"/>
            <w:szCs w:val="24"/>
          </w:rPr>
          <w:t xml:space="preserve">; </w:t>
        </w:r>
        <w:commentRangeStart w:id="214"/>
        <w:r w:rsidR="00955376">
          <w:rPr>
            <w:rFonts w:ascii="Times New Roman" w:hAnsi="Times New Roman" w:cs="Times New Roman"/>
            <w:sz w:val="24"/>
            <w:szCs w:val="24"/>
          </w:rPr>
          <w:t xml:space="preserve">The Dairyland initiative </w:t>
        </w:r>
      </w:ins>
      <w:commentRangeEnd w:id="214"/>
      <w:ins w:id="215" w:author="John Barlow" w:date="2024-03-30T09:19:00Z">
        <w:r w:rsidR="00562CA4">
          <w:rPr>
            <w:rStyle w:val="CommentReference"/>
            <w:rFonts w:eastAsiaTheme="minorEastAsia"/>
          </w:rPr>
          <w:commentReference w:id="214"/>
        </w:r>
      </w:ins>
      <w:ins w:id="216" w:author="John Barlow" w:date="2024-03-27T06:09:00Z">
        <w:r w:rsidR="00955376">
          <w:rPr>
            <w:rFonts w:ascii="Times New Roman" w:hAnsi="Times New Roman" w:cs="Times New Roman"/>
            <w:sz w:val="24"/>
            <w:szCs w:val="24"/>
          </w:rPr>
          <w:t>)</w:t>
        </w:r>
      </w:ins>
      <w:ins w:id="217" w:author="John Barlow" w:date="2024-03-27T05:33:00Z">
        <w:r w:rsidR="003D74AC">
          <w:rPr>
            <w:rFonts w:ascii="Times New Roman" w:hAnsi="Times New Roman" w:cs="Times New Roman"/>
            <w:sz w:val="24"/>
            <w:szCs w:val="24"/>
            <w:highlight w:val="yellow"/>
          </w:rPr>
          <w:t xml:space="preserve">. However, </w:t>
        </w:r>
      </w:ins>
      <w:ins w:id="218" w:author="John Barlow" w:date="2024-03-27T06:00:00Z">
        <w:r w:rsidR="00524267">
          <w:rPr>
            <w:rFonts w:ascii="Times New Roman" w:hAnsi="Times New Roman" w:cs="Times New Roman"/>
            <w:sz w:val="24"/>
            <w:szCs w:val="24"/>
            <w:highlight w:val="yellow"/>
          </w:rPr>
          <w:t xml:space="preserve">we find the </w:t>
        </w:r>
      </w:ins>
      <w:ins w:id="219" w:author="John Barlow" w:date="2024-03-27T05:34:00Z">
        <w:r w:rsidR="003D74AC">
          <w:rPr>
            <w:rFonts w:ascii="Times New Roman" w:hAnsi="Times New Roman" w:cs="Times New Roman"/>
            <w:sz w:val="24"/>
            <w:szCs w:val="24"/>
            <w:highlight w:val="yellow"/>
          </w:rPr>
          <w:t xml:space="preserve">conventional </w:t>
        </w:r>
      </w:ins>
      <w:ins w:id="220" w:author="John Barlow" w:date="2024-03-27T05:33:00Z">
        <w:r w:rsidR="003D74AC">
          <w:rPr>
            <w:rFonts w:ascii="Times New Roman" w:hAnsi="Times New Roman" w:cs="Times New Roman"/>
            <w:sz w:val="24"/>
            <w:szCs w:val="24"/>
            <w:highlight w:val="yellow"/>
          </w:rPr>
          <w:t>deep bedded packs</w:t>
        </w:r>
      </w:ins>
      <w:ins w:id="221" w:author="John Barlow" w:date="2024-03-27T05:34:00Z">
        <w:r w:rsidR="003D74AC">
          <w:rPr>
            <w:rFonts w:ascii="Times New Roman" w:hAnsi="Times New Roman" w:cs="Times New Roman"/>
            <w:sz w:val="24"/>
            <w:szCs w:val="24"/>
            <w:highlight w:val="yellow"/>
          </w:rPr>
          <w:t xml:space="preserve"> </w:t>
        </w:r>
      </w:ins>
      <w:ins w:id="222" w:author="John Barlow" w:date="2024-03-27T06:00:00Z">
        <w:r w:rsidR="00524267">
          <w:rPr>
            <w:rFonts w:ascii="Times New Roman" w:hAnsi="Times New Roman" w:cs="Times New Roman"/>
            <w:sz w:val="24"/>
            <w:szCs w:val="24"/>
            <w:highlight w:val="yellow"/>
          </w:rPr>
          <w:t xml:space="preserve">being constructed on dairy farms in the northeastern US </w:t>
        </w:r>
      </w:ins>
      <w:ins w:id="223" w:author="John Barlow" w:date="2024-03-27T05:34:00Z">
        <w:r w:rsidR="003D74AC">
          <w:rPr>
            <w:rFonts w:ascii="Times New Roman" w:hAnsi="Times New Roman" w:cs="Times New Roman"/>
            <w:sz w:val="24"/>
            <w:szCs w:val="24"/>
            <w:highlight w:val="yellow"/>
          </w:rPr>
          <w:t xml:space="preserve">differ from </w:t>
        </w:r>
      </w:ins>
      <w:ins w:id="224" w:author="John Barlow" w:date="2024-03-27T05:42:00Z">
        <w:r w:rsidR="003D74AC">
          <w:rPr>
            <w:rFonts w:ascii="Times New Roman" w:hAnsi="Times New Roman" w:cs="Times New Roman"/>
            <w:sz w:val="24"/>
            <w:szCs w:val="24"/>
            <w:highlight w:val="yellow"/>
          </w:rPr>
          <w:t xml:space="preserve">traditional </w:t>
        </w:r>
      </w:ins>
      <w:ins w:id="225" w:author="John Barlow" w:date="2024-03-27T05:34:00Z">
        <w:r w:rsidR="003D74AC">
          <w:rPr>
            <w:rFonts w:ascii="Times New Roman" w:hAnsi="Times New Roman" w:cs="Times New Roman"/>
            <w:sz w:val="24"/>
            <w:szCs w:val="24"/>
            <w:highlight w:val="yellow"/>
          </w:rPr>
          <w:t>straw yards</w:t>
        </w:r>
      </w:ins>
      <w:ins w:id="226" w:author="John Barlow" w:date="2024-03-27T06:10:00Z">
        <w:r w:rsidR="00955376">
          <w:rPr>
            <w:rFonts w:ascii="Times New Roman" w:hAnsi="Times New Roman" w:cs="Times New Roman"/>
            <w:sz w:val="24"/>
            <w:szCs w:val="24"/>
            <w:highlight w:val="yellow"/>
          </w:rPr>
          <w:t xml:space="preserve">, </w:t>
        </w:r>
      </w:ins>
      <w:ins w:id="227" w:author="John Barlow" w:date="2024-03-27T06:14:00Z">
        <w:r w:rsidR="00955376">
          <w:rPr>
            <w:rFonts w:ascii="Times New Roman" w:hAnsi="Times New Roman" w:cs="Times New Roman"/>
            <w:sz w:val="24"/>
            <w:szCs w:val="24"/>
            <w:highlight w:val="yellow"/>
          </w:rPr>
          <w:t xml:space="preserve">in traditional straw yards material is </w:t>
        </w:r>
      </w:ins>
      <w:ins w:id="228" w:author="John Barlow" w:date="2024-03-30T07:07:00Z">
        <w:r w:rsidR="005730A8">
          <w:rPr>
            <w:rFonts w:ascii="Times New Roman" w:hAnsi="Times New Roman" w:cs="Times New Roman"/>
            <w:sz w:val="24"/>
            <w:szCs w:val="24"/>
            <w:highlight w:val="yellow"/>
          </w:rPr>
          <w:lastRenderedPageBreak/>
          <w:t xml:space="preserve">completely </w:t>
        </w:r>
      </w:ins>
      <w:ins w:id="229" w:author="John Barlow" w:date="2024-03-27T06:14:00Z">
        <w:r w:rsidR="00955376">
          <w:rPr>
            <w:rFonts w:ascii="Times New Roman" w:hAnsi="Times New Roman" w:cs="Times New Roman"/>
            <w:sz w:val="24"/>
            <w:szCs w:val="24"/>
            <w:highlight w:val="yellow"/>
          </w:rPr>
          <w:t>removed at approximately monthly inter</w:t>
        </w:r>
      </w:ins>
      <w:ins w:id="230" w:author="John Barlow" w:date="2024-03-27T06:15:00Z">
        <w:r w:rsidR="00955376">
          <w:rPr>
            <w:rFonts w:ascii="Times New Roman" w:hAnsi="Times New Roman" w:cs="Times New Roman"/>
            <w:sz w:val="24"/>
            <w:szCs w:val="24"/>
            <w:highlight w:val="yellow"/>
          </w:rPr>
          <w:t>vals</w:t>
        </w:r>
      </w:ins>
      <w:ins w:id="231" w:author="John Barlow" w:date="2024-03-30T07:08:00Z">
        <w:r w:rsidR="005730A8">
          <w:rPr>
            <w:rFonts w:ascii="Times New Roman" w:hAnsi="Times New Roman" w:cs="Times New Roman"/>
            <w:sz w:val="24"/>
            <w:szCs w:val="24"/>
            <w:highlight w:val="yellow"/>
          </w:rPr>
          <w:t xml:space="preserve"> </w:t>
        </w:r>
      </w:ins>
      <w:ins w:id="232" w:author="John Barlow" w:date="2024-03-30T07:10:00Z">
        <w:r w:rsidR="005730A8">
          <w:rPr>
            <w:rFonts w:ascii="Times New Roman" w:hAnsi="Times New Roman" w:cs="Times New Roman"/>
            <w:sz w:val="24"/>
            <w:szCs w:val="24"/>
            <w:highlight w:val="yellow"/>
          </w:rPr>
          <w:t>and the housing is used yea</w:t>
        </w:r>
      </w:ins>
      <w:ins w:id="233" w:author="John Barlow" w:date="2024-03-30T07:11:00Z">
        <w:r w:rsidR="005730A8">
          <w:rPr>
            <w:rFonts w:ascii="Times New Roman" w:hAnsi="Times New Roman" w:cs="Times New Roman"/>
            <w:sz w:val="24"/>
            <w:szCs w:val="24"/>
            <w:highlight w:val="yellow"/>
          </w:rPr>
          <w:t>r-round</w:t>
        </w:r>
      </w:ins>
      <w:proofErr w:type="gramStart"/>
      <w:ins w:id="234" w:author="John Barlow" w:date="2024-03-30T07:09:00Z">
        <w:r w:rsidR="005730A8">
          <w:rPr>
            <w:rFonts w:ascii="Times New Roman" w:hAnsi="Times New Roman" w:cs="Times New Roman"/>
            <w:sz w:val="24"/>
            <w:szCs w:val="24"/>
            <w:highlight w:val="yellow"/>
          </w:rPr>
          <w:t xml:space="preserve"> </w:t>
        </w:r>
      </w:ins>
      <w:ins w:id="235" w:author="John Barlow" w:date="2024-03-30T07:08:00Z">
        <w:r w:rsidR="005730A8">
          <w:rPr>
            <w:rFonts w:ascii="Times New Roman" w:hAnsi="Times New Roman" w:cs="Times New Roman"/>
            <w:sz w:val="24"/>
            <w:szCs w:val="24"/>
            <w:highlight w:val="yellow"/>
          </w:rPr>
          <w:t xml:space="preserve"> </w:t>
        </w:r>
      </w:ins>
      <w:ins w:id="236" w:author="John Barlow" w:date="2024-03-27T06:00:00Z">
        <w:r w:rsidR="00524267">
          <w:rPr>
            <w:rFonts w:ascii="Times New Roman" w:hAnsi="Times New Roman" w:cs="Times New Roman"/>
            <w:sz w:val="24"/>
            <w:szCs w:val="24"/>
            <w:highlight w:val="yellow"/>
          </w:rPr>
          <w:t xml:space="preserve"> (</w:t>
        </w:r>
      </w:ins>
      <w:proofErr w:type="gramEnd"/>
      <w:ins w:id="237" w:author="John Barlow" w:date="2024-03-27T06:15:00Z">
        <w:r w:rsidR="00955376">
          <w:rPr>
            <w:rFonts w:ascii="Times New Roman" w:hAnsi="Times New Roman" w:cs="Times New Roman"/>
            <w:sz w:val="24"/>
            <w:szCs w:val="24"/>
            <w:highlight w:val="yellow"/>
          </w:rPr>
          <w:t xml:space="preserve">The dairy initiative; </w:t>
        </w:r>
      </w:ins>
      <w:ins w:id="238" w:author="John Barlow" w:date="2024-03-27T06:01:00Z">
        <w:r w:rsidR="00524267">
          <w:rPr>
            <w:rFonts w:ascii="Times New Roman" w:hAnsi="Times New Roman" w:cs="Times New Roman"/>
            <w:sz w:val="24"/>
            <w:szCs w:val="24"/>
            <w:highlight w:val="yellow"/>
          </w:rPr>
          <w:t>Thurgood et al., 2009;</w:t>
        </w:r>
      </w:ins>
      <w:ins w:id="239" w:author="John Barlow" w:date="2024-03-27T12:13:00Z">
        <w:r w:rsidR="008941A3">
          <w:rPr>
            <w:rFonts w:ascii="Times New Roman" w:hAnsi="Times New Roman" w:cs="Times New Roman"/>
            <w:sz w:val="24"/>
            <w:szCs w:val="24"/>
            <w:highlight w:val="yellow"/>
          </w:rPr>
          <w:t xml:space="preserve"> Benson</w:t>
        </w:r>
      </w:ins>
      <w:ins w:id="240" w:author="John Barlow" w:date="2024-03-27T06:01:00Z">
        <w:r w:rsidR="00524267">
          <w:rPr>
            <w:rFonts w:ascii="Times New Roman" w:hAnsi="Times New Roman" w:cs="Times New Roman"/>
            <w:sz w:val="24"/>
            <w:szCs w:val="24"/>
            <w:highlight w:val="yellow"/>
          </w:rPr>
          <w:t xml:space="preserve"> </w:t>
        </w:r>
      </w:ins>
      <w:ins w:id="241" w:author="John Barlow" w:date="2024-03-27T06:15:00Z">
        <w:r w:rsidR="00955376">
          <w:rPr>
            <w:rFonts w:ascii="Times New Roman" w:hAnsi="Times New Roman" w:cs="Times New Roman"/>
            <w:sz w:val="24"/>
            <w:szCs w:val="24"/>
            <w:highlight w:val="yellow"/>
          </w:rPr>
          <w:t>)</w:t>
        </w:r>
      </w:ins>
      <w:ins w:id="242" w:author="John Barlow" w:date="2024-03-30T07:11:00Z">
        <w:r w:rsidR="005730A8">
          <w:rPr>
            <w:rFonts w:ascii="Times New Roman" w:hAnsi="Times New Roman" w:cs="Times New Roman"/>
            <w:sz w:val="24"/>
            <w:szCs w:val="24"/>
            <w:highlight w:val="yellow"/>
          </w:rPr>
          <w:t xml:space="preserve">. </w:t>
        </w:r>
      </w:ins>
      <w:ins w:id="243" w:author="Caitlin Jeffrey" w:date="2024-03-18T13:23:00Z">
        <w:r w:rsidR="00B80EA8" w:rsidRPr="00C6040E">
          <w:rPr>
            <w:rFonts w:ascii="Times New Roman" w:eastAsia="Times New Roman" w:hAnsi="Times New Roman" w:cs="Times New Roman"/>
            <w:color w:val="0E101A"/>
            <w:sz w:val="24"/>
            <w:szCs w:val="24"/>
            <w:highlight w:val="yellow"/>
            <w:rPrChange w:id="244" w:author="Caitlin Jeffrey" w:date="2024-03-18T13:23:00Z">
              <w:rPr>
                <w:rFonts w:ascii="Times New Roman" w:eastAsia="Times New Roman" w:hAnsi="Times New Roman" w:cs="Times New Roman"/>
                <w:color w:val="0E101A"/>
                <w:sz w:val="24"/>
                <w:szCs w:val="24"/>
              </w:rPr>
            </w:rPrChange>
          </w:rPr>
          <w:t>Bedded packs (BP)</w:t>
        </w:r>
      </w:ins>
      <w:del w:id="245" w:author="Caitlin Jeffrey" w:date="2024-03-18T13:23:00Z">
        <w:r w:rsidDel="00B80EA8">
          <w:rPr>
            <w:rFonts w:ascii="Times New Roman" w:eastAsia="Times New Roman" w:hAnsi="Times New Roman" w:cs="Times New Roman"/>
            <w:color w:val="0E101A"/>
            <w:sz w:val="24"/>
            <w:szCs w:val="24"/>
          </w:rPr>
          <w:delText>T</w:delText>
        </w:r>
        <w:r w:rsidRPr="00604EDE" w:rsidDel="00B80EA8">
          <w:rPr>
            <w:rFonts w:ascii="Times New Roman" w:eastAsia="Times New Roman" w:hAnsi="Times New Roman" w:cs="Times New Roman"/>
            <w:color w:val="0E101A"/>
            <w:sz w:val="24"/>
            <w:szCs w:val="24"/>
          </w:rPr>
          <w:delText>hese loose-housing structures</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ins w:id="246" w:author="John Barlow" w:date="2024-03-27T04:42:00Z">
        <w:r w:rsidR="00373F45">
          <w:rPr>
            <w:rFonts w:ascii="Times New Roman" w:eastAsia="Times New Roman" w:hAnsi="Times New Roman" w:cs="Times New Roman"/>
            <w:color w:val="0E101A"/>
            <w:sz w:val="24"/>
            <w:szCs w:val="24"/>
          </w:rPr>
          <w:t xml:space="preserve">northeastern US </w:t>
        </w:r>
      </w:ins>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w:t>
      </w:r>
      <w:r w:rsidR="003E32CB">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(USDA; Andrews et al., 2021</w:t>
      </w:r>
      <w:ins w:id="247" w:author="John Barlow" w:date="2024-03-27T04:44:00Z">
        <w:r w:rsidR="00373F45">
          <w:rPr>
            <w:rFonts w:ascii="Times New Roman" w:eastAsia="Times New Roman" w:hAnsi="Times New Roman" w:cs="Times New Roman"/>
            <w:noProof/>
            <w:color w:val="0E101A"/>
            <w:sz w:val="24"/>
            <w:szCs w:val="24"/>
          </w:rPr>
          <w:t>; Thurgood et al., 2009</w:t>
        </w:r>
      </w:ins>
      <w:r w:rsidR="009720DD">
        <w:rPr>
          <w:rFonts w:ascii="Times New Roman" w:eastAsia="Times New Roman" w:hAnsi="Times New Roman" w:cs="Times New Roman"/>
          <w:noProof/>
          <w:color w:val="0E101A"/>
          <w:sz w:val="24"/>
          <w:szCs w:val="24"/>
        </w:rPr>
        <w:t>)</w:t>
      </w:r>
      <w:r w:rsidR="002317C2">
        <w:rPr>
          <w:rFonts w:ascii="Times New Roman" w:eastAsia="Times New Roman" w:hAnsi="Times New Roman" w:cs="Times New Roman"/>
          <w:color w:val="0E101A"/>
          <w:sz w:val="24"/>
          <w:szCs w:val="24"/>
        </w:rPr>
        <w:t>.</w:t>
      </w:r>
    </w:p>
    <w:p w14:paraId="4D0ADAE3" w14:textId="7CAFA6CB" w:rsidR="008D58E9" w:rsidRDefault="00EB7520" w:rsidP="008D58E9">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del w:id="248" w:author="Caitlin Jeffrey" w:date="2024-03-18T14:07:00Z">
        <w:r w:rsidDel="00730AD3">
          <w:rPr>
            <w:rFonts w:ascii="Times New Roman" w:eastAsia="Times New Roman" w:hAnsi="Times New Roman" w:cs="Times New Roman"/>
            <w:color w:val="0E101A"/>
            <w:sz w:val="24"/>
            <w:szCs w:val="24"/>
          </w:rPr>
          <w:delText>bedded packs</w:delText>
        </w:r>
      </w:del>
      <w:ins w:id="249" w:author="Caitlin Jeffrey" w:date="2024-03-18T14:07:00Z">
        <w:r w:rsidR="00730AD3">
          <w:rPr>
            <w:rFonts w:ascii="Times New Roman" w:eastAsia="Times New Roman" w:hAnsi="Times New Roman" w:cs="Times New Roman"/>
            <w:color w:val="0E101A"/>
            <w:sz w:val="24"/>
            <w:szCs w:val="24"/>
          </w:rPr>
          <w:t>BP</w:t>
        </w:r>
      </w:ins>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r w:rsidR="0007751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del w:id="250" w:author="Caitlin Jeffrey" w:date="2024-03-18T14:07:00Z">
        <w:r w:rsidRPr="00604EDE" w:rsidDel="00730AD3">
          <w:rPr>
            <w:rFonts w:ascii="Times New Roman" w:eastAsia="Times New Roman" w:hAnsi="Times New Roman" w:cs="Times New Roman"/>
            <w:color w:val="0E101A"/>
            <w:sz w:val="24"/>
            <w:szCs w:val="24"/>
          </w:rPr>
          <w:delText>bedded packs</w:delText>
        </w:r>
      </w:del>
      <w:ins w:id="251" w:author="Caitlin Jeffrey" w:date="2024-03-18T14:07:00Z">
        <w:r w:rsidR="00730AD3">
          <w:rPr>
            <w:rFonts w:ascii="Times New Roman" w:eastAsia="Times New Roman" w:hAnsi="Times New Roman" w:cs="Times New Roman"/>
            <w:color w:val="0E101A"/>
            <w:sz w:val="24"/>
            <w:szCs w:val="24"/>
          </w:rPr>
          <w:t>BP</w:t>
        </w:r>
      </w:ins>
      <w:r w:rsidRPr="00604EDE">
        <w:rPr>
          <w:rFonts w:ascii="Times New Roman" w:eastAsia="Times New Roman" w:hAnsi="Times New Roman" w:cs="Times New Roman"/>
          <w:color w:val="0E101A"/>
          <w:sz w:val="24"/>
          <w:szCs w:val="24"/>
        </w:rPr>
        <w:t xml:space="preserve"> </w:t>
      </w:r>
      <w:r w:rsidR="000C4970">
        <w:rPr>
          <w:rFonts w:ascii="Times New Roman" w:eastAsia="Times New Roman" w:hAnsi="Times New Roman" w:cs="Times New Roman"/>
          <w:color w:val="0E101A"/>
          <w:sz w:val="24"/>
          <w:szCs w:val="24"/>
        </w:rPr>
        <w:t>is</w:t>
      </w:r>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t>.</w:t>
      </w:r>
      <w:r w:rsidR="003150EF" w:rsidRPr="003150EF">
        <w:rPr>
          <w:rFonts w:ascii="Times New Roman" w:eastAsia="Times New Roman" w:hAnsi="Times New Roman" w:cs="Times New Roman"/>
          <w:color w:val="FF0000"/>
          <w:sz w:val="24"/>
          <w:szCs w:val="24"/>
        </w:rPr>
        <w:t xml:space="preserve"> </w:t>
      </w:r>
      <w:r w:rsidR="003150EF" w:rsidRPr="001D49FF">
        <w:rPr>
          <w:rFonts w:ascii="Times New Roman" w:eastAsia="Times New Roman" w:hAnsi="Times New Roman" w:cs="Times New Roman"/>
          <w:sz w:val="24"/>
          <w:szCs w:val="24"/>
        </w:rPr>
        <w:t>As mastitis-causing bacteria may thrive in the conditions found in compos</w:t>
      </w:r>
      <w:r w:rsidR="007E5DA4">
        <w:rPr>
          <w:rFonts w:ascii="Times New Roman" w:eastAsia="Times New Roman" w:hAnsi="Times New Roman" w:cs="Times New Roman"/>
          <w:sz w:val="24"/>
          <w:szCs w:val="24"/>
        </w:rPr>
        <w:t xml:space="preserve">t </w:t>
      </w:r>
      <w:r w:rsidR="003150EF" w:rsidRPr="001D49FF">
        <w:rPr>
          <w:rFonts w:ascii="Times New Roman" w:eastAsia="Times New Roman" w:hAnsi="Times New Roman" w:cs="Times New Roman"/>
          <w:sz w:val="24"/>
          <w:szCs w:val="24"/>
        </w:rPr>
        <w:t>bedded</w:t>
      </w:r>
      <w:r w:rsidR="00216780">
        <w:rPr>
          <w:rFonts w:ascii="Times New Roman" w:eastAsia="Times New Roman" w:hAnsi="Times New Roman" w:cs="Times New Roman"/>
          <w:sz w:val="24"/>
          <w:szCs w:val="24"/>
        </w:rPr>
        <w:t>-</w:t>
      </w:r>
      <w:r w:rsidR="003150EF" w:rsidRPr="001D49FF">
        <w:rPr>
          <w:rFonts w:ascii="Times New Roman" w:eastAsia="Times New Roman" w:hAnsi="Times New Roman" w:cs="Times New Roman"/>
          <w:sz w:val="24"/>
          <w:szCs w:val="24"/>
        </w:rPr>
        <w:t>packs</w:t>
      </w:r>
      <w:r w:rsidRPr="001D49FF">
        <w:rPr>
          <w:rFonts w:ascii="Times New Roman" w:eastAsia="Times New Roman" w:hAnsi="Times New Roman" w:cs="Times New Roman"/>
          <w:sz w:val="24"/>
          <w:szCs w:val="24"/>
        </w:rPr>
        <w:t xml:space="preserve"> </w:t>
      </w:r>
      <w:r w:rsidR="009720DD" w:rsidRPr="001D49FF">
        <w:rPr>
          <w:rFonts w:ascii="Times New Roman" w:eastAsia="Times New Roman" w:hAnsi="Times New Roman" w:cs="Times New Roman"/>
          <w:noProof/>
          <w:sz w:val="24"/>
          <w:szCs w:val="24"/>
        </w:rPr>
        <w:t>(Black et al., 2014)</w:t>
      </w:r>
      <w:r w:rsidR="00515E33" w:rsidRPr="001D49FF">
        <w:rPr>
          <w:rFonts w:ascii="Times New Roman" w:eastAsia="Times New Roman" w:hAnsi="Times New Roman" w:cs="Times New Roman"/>
          <w:sz w:val="24"/>
          <w:szCs w:val="24"/>
        </w:rPr>
        <w:t xml:space="preserve">, </w:t>
      </w:r>
      <w:r w:rsidR="00D50B9C" w:rsidRPr="001D49FF">
        <w:rPr>
          <w:rFonts w:ascii="Times New Roman" w:eastAsia="Times New Roman" w:hAnsi="Times New Roman" w:cs="Times New Roman"/>
          <w:sz w:val="24"/>
          <w:szCs w:val="24"/>
        </w:rPr>
        <w:t xml:space="preserve">previous work studying mastitis risk and bedding would suggest </w:t>
      </w:r>
      <w:del w:id="252" w:author="Caitlin Jeffrey" w:date="2024-03-18T14:07:00Z">
        <w:r w:rsidR="00D50B9C" w:rsidRPr="001D49FF" w:rsidDel="00730AD3">
          <w:rPr>
            <w:rFonts w:ascii="Times New Roman" w:eastAsia="Times New Roman" w:hAnsi="Times New Roman" w:cs="Times New Roman"/>
            <w:sz w:val="24"/>
            <w:szCs w:val="24"/>
          </w:rPr>
          <w:delText>bedded packs</w:delText>
        </w:r>
      </w:del>
      <w:ins w:id="253" w:author="Caitlin Jeffrey" w:date="2024-03-18T14:07:00Z">
        <w:r w:rsidR="00730AD3">
          <w:rPr>
            <w:rFonts w:ascii="Times New Roman" w:eastAsia="Times New Roman" w:hAnsi="Times New Roman" w:cs="Times New Roman"/>
            <w:sz w:val="24"/>
            <w:szCs w:val="24"/>
          </w:rPr>
          <w:t>BP</w:t>
        </w:r>
      </w:ins>
      <w:r w:rsidR="00D50B9C" w:rsidRPr="001D49FF">
        <w:rPr>
          <w:rFonts w:ascii="Times New Roman" w:eastAsia="Times New Roman" w:hAnsi="Times New Roman" w:cs="Times New Roman"/>
          <w:sz w:val="24"/>
          <w:szCs w:val="24"/>
        </w:rPr>
        <w:t xml:space="preserve"> </w:t>
      </w:r>
      <w:r w:rsidR="00C75865" w:rsidRPr="001D49FF">
        <w:t>could</w:t>
      </w:r>
      <w:r w:rsidR="00D50B9C" w:rsidRPr="001D49FF">
        <w:rPr>
          <w:rFonts w:ascii="Times New Roman" w:eastAsia="Times New Roman" w:hAnsi="Times New Roman" w:cs="Times New Roman"/>
          <w:sz w:val="24"/>
          <w:szCs w:val="24"/>
        </w:rPr>
        <w:t xml:space="preserve"> pose a relatively higher risk for intramammary infections. </w:t>
      </w:r>
      <w:r w:rsidR="00D50B9C" w:rsidRPr="00E5451C">
        <w:rPr>
          <w:rFonts w:ascii="Times New Roman" w:eastAsia="Times New Roman" w:hAnsi="Times New Roman" w:cs="Times New Roman"/>
          <w:sz w:val="24"/>
          <w:szCs w:val="24"/>
        </w:rPr>
        <w:t>Loose-housed cows continually add manure to the bedded pack, contributing both pathogenic bacteria (non-</w:t>
      </w:r>
      <w:r w:rsidR="00D50B9C" w:rsidRPr="00E5451C">
        <w:rPr>
          <w:rFonts w:ascii="Times New Roman" w:eastAsia="Times New Roman" w:hAnsi="Times New Roman" w:cs="Times New Roman"/>
          <w:i/>
          <w:iCs/>
          <w:sz w:val="24"/>
          <w:szCs w:val="24"/>
        </w:rPr>
        <w:t>aureus</w:t>
      </w:r>
      <w:r w:rsidR="00D50B9C" w:rsidRPr="00E5451C">
        <w:rPr>
          <w:rFonts w:ascii="Times New Roman" w:eastAsia="Times New Roman" w:hAnsi="Times New Roman" w:cs="Times New Roman"/>
          <w:sz w:val="24"/>
          <w:szCs w:val="24"/>
        </w:rPr>
        <w:t xml:space="preserve"> staphyloc</w:t>
      </w:r>
      <w:r w:rsidR="006947F1" w:rsidRPr="00E5451C">
        <w:rPr>
          <w:rFonts w:ascii="Times New Roman" w:eastAsia="Times New Roman" w:hAnsi="Times New Roman" w:cs="Times New Roman"/>
          <w:sz w:val="24"/>
          <w:szCs w:val="24"/>
        </w:rPr>
        <w:t>o</w:t>
      </w:r>
      <w:r w:rsidR="00D50B9C" w:rsidRPr="00E5451C">
        <w:rPr>
          <w:rFonts w:ascii="Times New Roman" w:eastAsia="Times New Roman" w:hAnsi="Times New Roman" w:cs="Times New Roman"/>
          <w:sz w:val="24"/>
          <w:szCs w:val="24"/>
        </w:rPr>
        <w:t xml:space="preserve">cci, </w:t>
      </w:r>
      <w:proofErr w:type="spellStart"/>
      <w:r w:rsidR="00D50B9C" w:rsidRPr="00E5451C">
        <w:rPr>
          <w:rFonts w:ascii="Times New Roman" w:eastAsia="Times New Roman" w:hAnsi="Times New Roman" w:cs="Times New Roman"/>
          <w:sz w:val="24"/>
          <w:szCs w:val="24"/>
        </w:rPr>
        <w:t>Wuytak</w:t>
      </w:r>
      <w:proofErr w:type="spellEnd"/>
      <w:r w:rsidR="00D50B9C" w:rsidRPr="00E5451C">
        <w:rPr>
          <w:rFonts w:ascii="Times New Roman" w:eastAsia="Times New Roman" w:hAnsi="Times New Roman" w:cs="Times New Roman"/>
          <w:sz w:val="24"/>
          <w:szCs w:val="24"/>
        </w:rPr>
        <w:t xml:space="preserve"> et. al., 2020; </w:t>
      </w:r>
      <w:r w:rsidR="00D50B9C" w:rsidRPr="00E5451C">
        <w:rPr>
          <w:rFonts w:ascii="Times New Roman" w:eastAsia="Times New Roman" w:hAnsi="Times New Roman" w:cs="Times New Roman"/>
          <w:i/>
          <w:iCs/>
          <w:sz w:val="24"/>
          <w:szCs w:val="24"/>
        </w:rPr>
        <w:t>E. coli</w:t>
      </w:r>
      <w:r w:rsidR="00D50B9C" w:rsidRPr="00E5451C">
        <w:rPr>
          <w:rFonts w:ascii="Times New Roman" w:eastAsia="Times New Roman" w:hAnsi="Times New Roman" w:cs="Times New Roman"/>
          <w:sz w:val="24"/>
          <w:szCs w:val="24"/>
        </w:rPr>
        <w:t xml:space="preserve">, </w:t>
      </w:r>
      <w:r w:rsidR="00D50B9C" w:rsidRPr="00E5451C">
        <w:rPr>
          <w:rFonts w:ascii="Times New Roman" w:eastAsia="Times New Roman" w:hAnsi="Times New Roman" w:cs="Times New Roman"/>
          <w:i/>
          <w:iCs/>
          <w:sz w:val="24"/>
          <w:szCs w:val="24"/>
        </w:rPr>
        <w:t>Klebsiella</w:t>
      </w:r>
      <w:r w:rsidR="00D50B9C" w:rsidRPr="00E5451C">
        <w:rPr>
          <w:rFonts w:ascii="Times New Roman" w:eastAsia="Times New Roman" w:hAnsi="Times New Roman" w:cs="Times New Roman"/>
          <w:sz w:val="24"/>
          <w:szCs w:val="24"/>
        </w:rPr>
        <w:t xml:space="preserve"> spp., and </w:t>
      </w:r>
      <w:r w:rsidR="00D50B9C" w:rsidRPr="00E5451C">
        <w:rPr>
          <w:rFonts w:ascii="Times New Roman" w:eastAsia="Times New Roman" w:hAnsi="Times New Roman" w:cs="Times New Roman"/>
          <w:i/>
          <w:iCs/>
          <w:sz w:val="24"/>
          <w:szCs w:val="24"/>
        </w:rPr>
        <w:t xml:space="preserve">Enterobacter </w:t>
      </w:r>
      <w:r w:rsidR="00D50B9C" w:rsidRPr="00E5451C">
        <w:rPr>
          <w:rFonts w:ascii="Times New Roman" w:eastAsia="Times New Roman" w:hAnsi="Times New Roman" w:cs="Times New Roman"/>
          <w:sz w:val="24"/>
          <w:szCs w:val="24"/>
        </w:rPr>
        <w:t xml:space="preserve">spp., Eberhart, 1984; streptococci, </w:t>
      </w:r>
      <w:proofErr w:type="spellStart"/>
      <w:r w:rsidR="00D50B9C" w:rsidRPr="00E5451C">
        <w:rPr>
          <w:rFonts w:ascii="Times New Roman" w:eastAsia="Times New Roman" w:hAnsi="Times New Roman" w:cs="Times New Roman"/>
          <w:sz w:val="24"/>
          <w:szCs w:val="24"/>
        </w:rPr>
        <w:t>Zadoks</w:t>
      </w:r>
      <w:proofErr w:type="spellEnd"/>
      <w:r w:rsidR="00D50B9C" w:rsidRPr="00E5451C">
        <w:rPr>
          <w:rFonts w:ascii="Times New Roman" w:eastAsia="Times New Roman" w:hAnsi="Times New Roman" w:cs="Times New Roman"/>
          <w:sz w:val="24"/>
          <w:szCs w:val="24"/>
        </w:rPr>
        <w:t xml:space="preserve"> et al., 2005) and nutrients to the organic bedding material.</w:t>
      </w:r>
      <w:r w:rsidR="00D50B9C" w:rsidRPr="001D49FF">
        <w:rPr>
          <w:rFonts w:ascii="Times New Roman" w:eastAsia="Times New Roman" w:hAnsi="Times New Roman" w:cs="Times New Roman"/>
          <w:sz w:val="24"/>
          <w:szCs w:val="24"/>
        </w:rPr>
        <w:t xml:space="preserve"> </w:t>
      </w:r>
      <w:r w:rsidR="00D50B9C" w:rsidRPr="00B67475">
        <w:rPr>
          <w:rFonts w:ascii="Times New Roman" w:hAnsi="Times New Roman" w:cs="Times New Roman"/>
          <w:sz w:val="24"/>
          <w:szCs w:val="24"/>
        </w:rPr>
        <w:t xml:space="preserve">Organic bedding </w:t>
      </w:r>
      <w:r w:rsidR="00025A77">
        <w:rPr>
          <w:rFonts w:ascii="Times New Roman" w:hAnsi="Times New Roman" w:cs="Times New Roman"/>
          <w:sz w:val="24"/>
          <w:szCs w:val="24"/>
        </w:rPr>
        <w:t xml:space="preserve">material </w:t>
      </w:r>
      <w:r w:rsidR="00D50B9C" w:rsidRPr="00B67475">
        <w:rPr>
          <w:rFonts w:ascii="Times New Roman" w:hAnsi="Times New Roman" w:cs="Times New Roman"/>
          <w:sz w:val="24"/>
          <w:szCs w:val="24"/>
        </w:rPr>
        <w:t xml:space="preserve">is more likely to have a higher </w:t>
      </w:r>
      <w:r w:rsidR="00D50B9C" w:rsidRPr="00CA65F5">
        <w:rPr>
          <w:rFonts w:ascii="Times New Roman" w:hAnsi="Times New Roman" w:cs="Times New Roman"/>
          <w:sz w:val="24"/>
          <w:szCs w:val="24"/>
          <w:highlight w:val="yellow"/>
          <w:rPrChange w:id="254" w:author="Caitlin Jeffrey" w:date="2024-03-15T17:13:00Z">
            <w:rPr>
              <w:rFonts w:ascii="Times New Roman" w:hAnsi="Times New Roman" w:cs="Times New Roman"/>
              <w:sz w:val="24"/>
              <w:szCs w:val="24"/>
            </w:rPr>
          </w:rPrChange>
        </w:rPr>
        <w:t>bacteria</w:t>
      </w:r>
      <w:ins w:id="255" w:author="Caitlin Jeffrey" w:date="2024-03-15T13:51:00Z">
        <w:r w:rsidR="00B774D6" w:rsidRPr="00CA65F5">
          <w:rPr>
            <w:rFonts w:ascii="Times New Roman" w:hAnsi="Times New Roman" w:cs="Times New Roman"/>
            <w:sz w:val="24"/>
            <w:szCs w:val="24"/>
            <w:highlight w:val="yellow"/>
            <w:rPrChange w:id="256" w:author="Caitlin Jeffrey" w:date="2024-03-15T17:13:00Z">
              <w:rPr>
                <w:rFonts w:ascii="Times New Roman" w:hAnsi="Times New Roman" w:cs="Times New Roman"/>
                <w:sz w:val="24"/>
                <w:szCs w:val="24"/>
              </w:rPr>
            </w:rPrChange>
          </w:rPr>
          <w:t>l</w:t>
        </w:r>
      </w:ins>
      <w:r w:rsidR="00D50B9C" w:rsidRPr="00B67475">
        <w:rPr>
          <w:rFonts w:ascii="Times New Roman" w:hAnsi="Times New Roman" w:cs="Times New Roman"/>
          <w:sz w:val="24"/>
          <w:szCs w:val="24"/>
        </w:rPr>
        <w:t xml:space="preserve"> count than inorganic bedding</w:t>
      </w:r>
      <w:r w:rsidR="00025A77">
        <w:rPr>
          <w:rFonts w:ascii="Times New Roman" w:hAnsi="Times New Roman" w:cs="Times New Roman"/>
          <w:sz w:val="24"/>
          <w:szCs w:val="24"/>
        </w:rPr>
        <w:t>, such as sand,</w:t>
      </w:r>
      <w:r w:rsidR="009F12F0">
        <w:rPr>
          <w:rFonts w:ascii="Times New Roman" w:hAnsi="Times New Roman" w:cs="Times New Roman"/>
          <w:sz w:val="24"/>
          <w:szCs w:val="24"/>
        </w:rPr>
        <w:t xml:space="preserve"> </w:t>
      </w:r>
      <w:r w:rsidR="009720DD">
        <w:rPr>
          <w:rFonts w:ascii="Times New Roman" w:hAnsi="Times New Roman" w:cs="Times New Roman"/>
          <w:noProof/>
          <w:sz w:val="24"/>
          <w:szCs w:val="24"/>
        </w:rPr>
        <w:t>(Hogan et al., 1989; Rowbotham and Ruegg, 2016b)</w:t>
      </w:r>
      <w:r w:rsidR="00D50B9C" w:rsidRPr="00B67475">
        <w:rPr>
          <w:rFonts w:ascii="Times New Roman" w:hAnsi="Times New Roman" w:cs="Times New Roman"/>
          <w:sz w:val="24"/>
          <w:szCs w:val="24"/>
        </w:rPr>
        <w:t xml:space="preserve">, as it supplies nutrients and moisture which encourages bacterial growth. This could lead to higher concentrations of bacteria on teat skin for cows on </w:t>
      </w:r>
      <w:del w:id="257" w:author="Caitlin Jeffrey" w:date="2024-03-18T14:07:00Z">
        <w:r w:rsidR="00D50B9C" w:rsidRPr="00B67475" w:rsidDel="00730AD3">
          <w:rPr>
            <w:rFonts w:ascii="Times New Roman" w:hAnsi="Times New Roman" w:cs="Times New Roman"/>
            <w:sz w:val="24"/>
            <w:szCs w:val="24"/>
          </w:rPr>
          <w:delText>bedded packs</w:delText>
        </w:r>
      </w:del>
      <w:ins w:id="258" w:author="Caitlin Jeffrey" w:date="2024-03-18T14:07:00Z">
        <w:r w:rsidR="00730AD3">
          <w:rPr>
            <w:rFonts w:ascii="Times New Roman" w:hAnsi="Times New Roman" w:cs="Times New Roman"/>
            <w:sz w:val="24"/>
            <w:szCs w:val="24"/>
          </w:rPr>
          <w:t>BP</w:t>
        </w:r>
      </w:ins>
      <w:r w:rsidR="00D50B9C" w:rsidRPr="00B67475">
        <w:rPr>
          <w:rFonts w:ascii="Times New Roman" w:hAnsi="Times New Roman" w:cs="Times New Roman"/>
          <w:sz w:val="24"/>
          <w:szCs w:val="24"/>
        </w:rPr>
        <w:t xml:space="preserve">, because: </w:t>
      </w:r>
      <w:r w:rsidR="00D50B9C" w:rsidRPr="0091583D">
        <w:rPr>
          <w:rFonts w:ascii="Times New Roman" w:hAnsi="Times New Roman" w:cs="Times New Roman"/>
          <w:sz w:val="24"/>
          <w:szCs w:val="24"/>
          <w:highlight w:val="yellow"/>
          <w:rPrChange w:id="259" w:author="Caitlin Jeffrey" w:date="2024-03-16T11:38:00Z">
            <w:rPr>
              <w:rFonts w:ascii="Times New Roman" w:hAnsi="Times New Roman" w:cs="Times New Roman"/>
              <w:sz w:val="24"/>
              <w:szCs w:val="24"/>
            </w:rPr>
          </w:rPrChange>
        </w:rPr>
        <w:t>1) organic bedding</w:t>
      </w:r>
      <w:ins w:id="260" w:author="Caitlin Jeffrey" w:date="2024-03-16T11:38:00Z">
        <w:r w:rsidR="005D2180" w:rsidRPr="0091583D">
          <w:rPr>
            <w:rFonts w:ascii="Times New Roman" w:hAnsi="Times New Roman" w:cs="Times New Roman"/>
            <w:sz w:val="24"/>
            <w:szCs w:val="24"/>
            <w:highlight w:val="yellow"/>
            <w:rPrChange w:id="261" w:author="Caitlin Jeffrey" w:date="2024-03-16T11:38:00Z">
              <w:rPr>
                <w:rFonts w:ascii="Times New Roman" w:hAnsi="Times New Roman" w:cs="Times New Roman"/>
                <w:sz w:val="24"/>
                <w:szCs w:val="24"/>
              </w:rPr>
            </w:rPrChange>
          </w:rPr>
          <w:t xml:space="preserve"> (in general)</w:t>
        </w:r>
      </w:ins>
      <w:r w:rsidR="00D50B9C" w:rsidRPr="0091583D">
        <w:rPr>
          <w:rFonts w:ascii="Times New Roman" w:hAnsi="Times New Roman" w:cs="Times New Roman"/>
          <w:sz w:val="24"/>
          <w:szCs w:val="24"/>
          <w:highlight w:val="yellow"/>
          <w:rPrChange w:id="262" w:author="Caitlin Jeffrey" w:date="2024-03-16T11:38:00Z">
            <w:rPr>
              <w:rFonts w:ascii="Times New Roman" w:hAnsi="Times New Roman" w:cs="Times New Roman"/>
              <w:sz w:val="24"/>
              <w:szCs w:val="24"/>
            </w:rPr>
          </w:rPrChange>
        </w:rPr>
        <w:t xml:space="preserve"> is inherently associated with </w:t>
      </w:r>
      <w:r w:rsidR="001505BD" w:rsidRPr="0091583D">
        <w:rPr>
          <w:rFonts w:ascii="Times New Roman" w:hAnsi="Times New Roman" w:cs="Times New Roman"/>
          <w:sz w:val="24"/>
          <w:szCs w:val="24"/>
          <w:highlight w:val="yellow"/>
          <w:rPrChange w:id="263" w:author="Caitlin Jeffrey" w:date="2024-03-16T11:38:00Z">
            <w:rPr>
              <w:rFonts w:ascii="Times New Roman" w:hAnsi="Times New Roman" w:cs="Times New Roman"/>
              <w:sz w:val="24"/>
              <w:szCs w:val="24"/>
            </w:rPr>
          </w:rPrChange>
        </w:rPr>
        <w:t xml:space="preserve">a </w:t>
      </w:r>
      <w:r w:rsidR="00D50B9C" w:rsidRPr="0091583D">
        <w:rPr>
          <w:rFonts w:ascii="Times New Roman" w:hAnsi="Times New Roman" w:cs="Times New Roman"/>
          <w:sz w:val="24"/>
          <w:szCs w:val="24"/>
          <w:highlight w:val="yellow"/>
          <w:rPrChange w:id="264" w:author="Caitlin Jeffrey" w:date="2024-03-16T11:38:00Z">
            <w:rPr>
              <w:rFonts w:ascii="Times New Roman" w:hAnsi="Times New Roman" w:cs="Times New Roman"/>
              <w:sz w:val="24"/>
              <w:szCs w:val="24"/>
            </w:rPr>
          </w:rPrChange>
        </w:rPr>
        <w:t>higher number of bacteria on teat ends</w:t>
      </w:r>
      <w:r w:rsidR="009F12F0" w:rsidRPr="0091583D">
        <w:rPr>
          <w:rFonts w:ascii="Times New Roman" w:hAnsi="Times New Roman" w:cs="Times New Roman"/>
          <w:sz w:val="24"/>
          <w:szCs w:val="24"/>
          <w:highlight w:val="yellow"/>
          <w:rPrChange w:id="265"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266" w:author="Caitlin Jeffrey" w:date="2024-03-16T11:38:00Z">
            <w:rPr>
              <w:rFonts w:ascii="Times New Roman" w:hAnsi="Times New Roman" w:cs="Times New Roman"/>
              <w:noProof/>
              <w:sz w:val="24"/>
              <w:szCs w:val="24"/>
            </w:rPr>
          </w:rPrChange>
        </w:rPr>
        <w:t>(Fairchild et al., 1982; Rowbotham and Ruegg, 2016b)</w:t>
      </w:r>
      <w:r w:rsidR="006D762F" w:rsidRPr="0091583D">
        <w:rPr>
          <w:rFonts w:ascii="Times New Roman" w:hAnsi="Times New Roman" w:cs="Times New Roman"/>
          <w:sz w:val="24"/>
          <w:szCs w:val="24"/>
          <w:highlight w:val="yellow"/>
          <w:rPrChange w:id="267" w:author="Caitlin Jeffrey" w:date="2024-03-16T11:38:00Z">
            <w:rPr>
              <w:rFonts w:ascii="Times New Roman" w:hAnsi="Times New Roman" w:cs="Times New Roman"/>
              <w:sz w:val="24"/>
              <w:szCs w:val="24"/>
            </w:rPr>
          </w:rPrChange>
        </w:rPr>
        <w:t xml:space="preserve">, </w:t>
      </w:r>
      <w:r w:rsidR="00D50B9C" w:rsidRPr="0091583D">
        <w:rPr>
          <w:rFonts w:ascii="Times New Roman" w:hAnsi="Times New Roman" w:cs="Times New Roman"/>
          <w:sz w:val="24"/>
          <w:szCs w:val="24"/>
          <w:highlight w:val="yellow"/>
          <w:rPrChange w:id="268" w:author="Caitlin Jeffrey" w:date="2024-03-16T11:38:00Z">
            <w:rPr>
              <w:rFonts w:ascii="Times New Roman" w:hAnsi="Times New Roman" w:cs="Times New Roman"/>
              <w:sz w:val="24"/>
              <w:szCs w:val="24"/>
            </w:rPr>
          </w:rPrChange>
        </w:rPr>
        <w:t xml:space="preserve">and 2) a higher concentration of bacteria in bedding </w:t>
      </w:r>
      <w:r w:rsidR="00CC33C4" w:rsidRPr="0091583D">
        <w:rPr>
          <w:rFonts w:ascii="Times New Roman" w:hAnsi="Times New Roman" w:cs="Times New Roman"/>
          <w:sz w:val="24"/>
          <w:szCs w:val="24"/>
          <w:highlight w:val="yellow"/>
          <w:rPrChange w:id="269" w:author="Caitlin Jeffrey" w:date="2024-03-16T11:38:00Z">
            <w:rPr>
              <w:rFonts w:ascii="Times New Roman" w:hAnsi="Times New Roman" w:cs="Times New Roman"/>
              <w:sz w:val="24"/>
              <w:szCs w:val="24"/>
            </w:rPr>
          </w:rPrChange>
        </w:rPr>
        <w:t xml:space="preserve">is </w:t>
      </w:r>
      <w:del w:id="270" w:author="Caitlin Jeffrey" w:date="2024-03-16T11:38:00Z">
        <w:r w:rsidR="00CC33C4" w:rsidRPr="0091583D" w:rsidDel="005D2180">
          <w:rPr>
            <w:rFonts w:ascii="Times New Roman" w:hAnsi="Times New Roman" w:cs="Times New Roman"/>
            <w:sz w:val="24"/>
            <w:szCs w:val="24"/>
            <w:highlight w:val="yellow"/>
            <w:rPrChange w:id="271" w:author="Caitlin Jeffrey" w:date="2024-03-16T11:38:00Z">
              <w:rPr>
                <w:rFonts w:ascii="Times New Roman" w:hAnsi="Times New Roman" w:cs="Times New Roman"/>
                <w:sz w:val="24"/>
                <w:szCs w:val="24"/>
              </w:rPr>
            </w:rPrChange>
          </w:rPr>
          <w:delText>related to</w:delText>
        </w:r>
      </w:del>
      <w:ins w:id="272" w:author="Caitlin Jeffrey" w:date="2024-03-16T11:38:00Z">
        <w:r w:rsidR="005D2180" w:rsidRPr="0091583D">
          <w:rPr>
            <w:rFonts w:ascii="Times New Roman" w:hAnsi="Times New Roman" w:cs="Times New Roman"/>
            <w:sz w:val="24"/>
            <w:szCs w:val="24"/>
            <w:highlight w:val="yellow"/>
            <w:rPrChange w:id="273" w:author="Caitlin Jeffrey" w:date="2024-03-16T11:38:00Z">
              <w:rPr>
                <w:rFonts w:ascii="Times New Roman" w:hAnsi="Times New Roman" w:cs="Times New Roman"/>
                <w:sz w:val="24"/>
                <w:szCs w:val="24"/>
              </w:rPr>
            </w:rPrChange>
          </w:rPr>
          <w:t>associated with</w:t>
        </w:r>
      </w:ins>
      <w:r w:rsidR="00D50B9C" w:rsidRPr="0091583D">
        <w:rPr>
          <w:rFonts w:ascii="Times New Roman" w:hAnsi="Times New Roman" w:cs="Times New Roman"/>
          <w:sz w:val="24"/>
          <w:szCs w:val="24"/>
          <w:highlight w:val="yellow"/>
          <w:rPrChange w:id="274" w:author="Caitlin Jeffrey" w:date="2024-03-16T11:38:00Z">
            <w:rPr>
              <w:rFonts w:ascii="Times New Roman" w:hAnsi="Times New Roman" w:cs="Times New Roman"/>
              <w:sz w:val="24"/>
              <w:szCs w:val="24"/>
            </w:rPr>
          </w:rPrChange>
        </w:rPr>
        <w:t xml:space="preserve"> a higher concentration of bacteria on teat ends</w:t>
      </w:r>
      <w:r w:rsidR="009F12F0" w:rsidRPr="0091583D">
        <w:rPr>
          <w:rFonts w:ascii="Times New Roman" w:hAnsi="Times New Roman" w:cs="Times New Roman"/>
          <w:sz w:val="24"/>
          <w:szCs w:val="24"/>
          <w:highlight w:val="yellow"/>
          <w:rPrChange w:id="275" w:author="Caitlin Jeffrey" w:date="2024-03-16T11:38:00Z">
            <w:rPr>
              <w:rFonts w:ascii="Times New Roman" w:hAnsi="Times New Roman" w:cs="Times New Roman"/>
              <w:sz w:val="24"/>
              <w:szCs w:val="24"/>
            </w:rPr>
          </w:rPrChange>
        </w:rPr>
        <w:t xml:space="preserve"> </w:t>
      </w:r>
      <w:r w:rsidR="009720DD" w:rsidRPr="0091583D">
        <w:rPr>
          <w:rFonts w:ascii="Times New Roman" w:hAnsi="Times New Roman" w:cs="Times New Roman"/>
          <w:noProof/>
          <w:sz w:val="24"/>
          <w:szCs w:val="24"/>
          <w:highlight w:val="yellow"/>
          <w:rPrChange w:id="276" w:author="Caitlin Jeffrey" w:date="2024-03-16T11:38:00Z">
            <w:rPr>
              <w:rFonts w:ascii="Times New Roman" w:hAnsi="Times New Roman" w:cs="Times New Roman"/>
              <w:noProof/>
              <w:sz w:val="24"/>
              <w:szCs w:val="24"/>
            </w:rPr>
          </w:rPrChange>
        </w:rPr>
        <w:t xml:space="preserve">(Hogan and Smith, 1997; Zdanowicz et al., 2004; </w:t>
      </w:r>
      <w:r w:rsidR="009720DD" w:rsidRPr="0091583D">
        <w:rPr>
          <w:rFonts w:ascii="Times New Roman" w:hAnsi="Times New Roman" w:cs="Times New Roman"/>
          <w:noProof/>
          <w:sz w:val="24"/>
          <w:szCs w:val="24"/>
          <w:highlight w:val="yellow"/>
          <w:rPrChange w:id="277" w:author="Caitlin Jeffrey" w:date="2024-03-16T11:38:00Z">
            <w:rPr>
              <w:rFonts w:ascii="Times New Roman" w:hAnsi="Times New Roman" w:cs="Times New Roman"/>
              <w:noProof/>
              <w:sz w:val="24"/>
              <w:szCs w:val="24"/>
            </w:rPr>
          </w:rPrChange>
        </w:rPr>
        <w:lastRenderedPageBreak/>
        <w:t>Rowbotham and Ruegg, 2016b)</w:t>
      </w:r>
      <w:r w:rsidR="003E3752" w:rsidRPr="0091583D">
        <w:rPr>
          <w:rFonts w:ascii="Times New Roman" w:hAnsi="Times New Roman" w:cs="Times New Roman"/>
          <w:sz w:val="24"/>
          <w:szCs w:val="24"/>
          <w:highlight w:val="yellow"/>
          <w:rPrChange w:id="278" w:author="Caitlin Jeffrey" w:date="2024-03-16T11:38:00Z">
            <w:rPr>
              <w:rFonts w:ascii="Times New Roman" w:hAnsi="Times New Roman" w:cs="Times New Roman"/>
              <w:sz w:val="24"/>
              <w:szCs w:val="24"/>
            </w:rPr>
          </w:rPrChange>
        </w:rPr>
        <w:t>.</w:t>
      </w:r>
      <w:r w:rsidR="003E3752">
        <w:rPr>
          <w:rFonts w:ascii="Times New Roman" w:hAnsi="Times New Roman" w:cs="Times New Roman"/>
          <w:sz w:val="24"/>
          <w:szCs w:val="24"/>
        </w:rPr>
        <w:t xml:space="preserve"> </w:t>
      </w:r>
      <w:r w:rsidR="00D50B9C" w:rsidRPr="00B67475">
        <w:rPr>
          <w:rFonts w:ascii="Times New Roman" w:hAnsi="Times New Roman" w:cs="Times New Roman"/>
          <w:sz w:val="24"/>
          <w:szCs w:val="24"/>
        </w:rPr>
        <w:t>This higher concentration of bacteria on teat ends may put</w:t>
      </w:r>
      <w:r w:rsidR="00CC33C4">
        <w:rPr>
          <w:rFonts w:ascii="Times New Roman" w:hAnsi="Times New Roman" w:cs="Times New Roman"/>
          <w:sz w:val="24"/>
          <w:szCs w:val="24"/>
        </w:rPr>
        <w:t xml:space="preserve"> the</w:t>
      </w:r>
      <w:r w:rsidR="00D50B9C" w:rsidRPr="00B67475">
        <w:rPr>
          <w:rFonts w:ascii="Times New Roman" w:hAnsi="Times New Roman" w:cs="Times New Roman"/>
          <w:sz w:val="24"/>
          <w:szCs w:val="24"/>
        </w:rPr>
        <w:t xml:space="preserve"> mammary gland at an increased risk of infection, although limited evidence exists </w:t>
      </w:r>
      <w:r w:rsidR="000E4AEA">
        <w:rPr>
          <w:rFonts w:ascii="Times New Roman" w:hAnsi="Times New Roman" w:cs="Times New Roman"/>
          <w:sz w:val="24"/>
          <w:szCs w:val="24"/>
        </w:rPr>
        <w:t>for this relationship</w:t>
      </w:r>
      <w:r w:rsidR="00D50B9C" w:rsidRPr="00B67475">
        <w:rPr>
          <w:rFonts w:ascii="Times New Roman" w:hAnsi="Times New Roman" w:cs="Times New Roman"/>
          <w:sz w:val="24"/>
          <w:szCs w:val="24"/>
        </w:rPr>
        <w:t xml:space="preserve"> </w:t>
      </w:r>
      <w:r w:rsidR="009720DD">
        <w:rPr>
          <w:rFonts w:ascii="Times New Roman" w:hAnsi="Times New Roman" w:cs="Times New Roman"/>
          <w:noProof/>
          <w:sz w:val="24"/>
          <w:szCs w:val="24"/>
        </w:rPr>
        <w:t>(Neave et al., 1966; Pankey, 1989; Rowbotham and Ruegg, 2016a)</w:t>
      </w:r>
      <w:r w:rsidR="00744C36">
        <w:rPr>
          <w:rFonts w:ascii="Times New Roman" w:hAnsi="Times New Roman" w:cs="Times New Roman"/>
          <w:sz w:val="24"/>
          <w:szCs w:val="24"/>
        </w:rPr>
        <w:t>.</w:t>
      </w:r>
    </w:p>
    <w:p w14:paraId="6AD2A9DC" w14:textId="49E9E093" w:rsidR="00EB7520" w:rsidRPr="00604EDE" w:rsidRDefault="00EB7520" w:rsidP="008D58E9">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del w:id="279" w:author="Caitlin Jeffrey" w:date="2024-03-18T13:48:00Z">
        <w:r w:rsidRPr="00604EDE" w:rsidDel="0073147E">
          <w:rPr>
            <w:rFonts w:ascii="Times New Roman" w:eastAsia="Times New Roman" w:hAnsi="Times New Roman" w:cs="Times New Roman"/>
            <w:color w:val="0E101A"/>
            <w:sz w:val="24"/>
            <w:szCs w:val="24"/>
          </w:rPr>
          <w:delText xml:space="preserve">actively-managed </w:delText>
        </w:r>
        <w:r w:rsidRPr="00BB5145" w:rsidDel="0073147E">
          <w:rPr>
            <w:rFonts w:ascii="Times New Roman" w:eastAsia="Times New Roman" w:hAnsi="Times New Roman" w:cs="Times New Roman"/>
            <w:color w:val="0E101A"/>
            <w:sz w:val="24"/>
            <w:szCs w:val="24"/>
            <w:highlight w:val="yellow"/>
            <w:rPrChange w:id="280" w:author="Caitlin Jeffrey" w:date="2024-03-18T13:49:00Z">
              <w:rPr>
                <w:rFonts w:ascii="Times New Roman" w:eastAsia="Times New Roman" w:hAnsi="Times New Roman" w:cs="Times New Roman"/>
                <w:color w:val="0E101A"/>
                <w:sz w:val="24"/>
                <w:szCs w:val="24"/>
              </w:rPr>
            </w:rPrChange>
          </w:rPr>
          <w:delText>composting</w:delText>
        </w:r>
        <w:r w:rsidRPr="00BB5145" w:rsidDel="00BB5145">
          <w:rPr>
            <w:rFonts w:ascii="Times New Roman" w:eastAsia="Times New Roman" w:hAnsi="Times New Roman" w:cs="Times New Roman"/>
            <w:color w:val="0E101A"/>
            <w:sz w:val="24"/>
            <w:szCs w:val="24"/>
            <w:highlight w:val="yellow"/>
            <w:rPrChange w:id="281" w:author="Caitlin Jeffrey" w:date="2024-03-18T13:49:00Z">
              <w:rPr>
                <w:rFonts w:ascii="Times New Roman" w:eastAsia="Times New Roman" w:hAnsi="Times New Roman" w:cs="Times New Roman"/>
                <w:color w:val="0E101A"/>
                <w:sz w:val="24"/>
                <w:szCs w:val="24"/>
              </w:rPr>
            </w:rPrChange>
          </w:rPr>
          <w:delText xml:space="preserve"> </w:delText>
        </w:r>
      </w:del>
      <w:del w:id="282" w:author="Caitlin Jeffrey" w:date="2024-03-18T13:50:00Z">
        <w:r w:rsidRPr="00BB5145" w:rsidDel="005F720F">
          <w:rPr>
            <w:rFonts w:ascii="Times New Roman" w:eastAsia="Times New Roman" w:hAnsi="Times New Roman" w:cs="Times New Roman"/>
            <w:color w:val="0E101A"/>
            <w:sz w:val="24"/>
            <w:szCs w:val="24"/>
            <w:highlight w:val="yellow"/>
            <w:rPrChange w:id="283" w:author="Caitlin Jeffrey" w:date="2024-03-18T13:49:00Z">
              <w:rPr>
                <w:rFonts w:ascii="Times New Roman" w:eastAsia="Times New Roman" w:hAnsi="Times New Roman" w:cs="Times New Roman"/>
                <w:color w:val="0E101A"/>
                <w:sz w:val="24"/>
                <w:szCs w:val="24"/>
              </w:rPr>
            </w:rPrChange>
          </w:rPr>
          <w:delText>bedded</w:delText>
        </w:r>
      </w:del>
      <w:del w:id="284" w:author="Caitlin Jeffrey" w:date="2024-03-18T13:48:00Z">
        <w:r w:rsidRPr="00BB5145" w:rsidDel="00BB5145">
          <w:rPr>
            <w:rFonts w:ascii="Times New Roman" w:eastAsia="Times New Roman" w:hAnsi="Times New Roman" w:cs="Times New Roman"/>
            <w:color w:val="0E101A"/>
            <w:sz w:val="24"/>
            <w:szCs w:val="24"/>
            <w:highlight w:val="yellow"/>
            <w:rPrChange w:id="285" w:author="Caitlin Jeffrey" w:date="2024-03-18T13:49:00Z">
              <w:rPr>
                <w:rFonts w:ascii="Times New Roman" w:eastAsia="Times New Roman" w:hAnsi="Times New Roman" w:cs="Times New Roman"/>
                <w:color w:val="0E101A"/>
                <w:sz w:val="24"/>
                <w:szCs w:val="24"/>
              </w:rPr>
            </w:rPrChange>
          </w:rPr>
          <w:delText xml:space="preserve"> </w:delText>
        </w:r>
      </w:del>
      <w:del w:id="286" w:author="Caitlin Jeffrey" w:date="2024-03-18T13:50:00Z">
        <w:r w:rsidRPr="00BB5145" w:rsidDel="005F720F">
          <w:rPr>
            <w:rFonts w:ascii="Times New Roman" w:eastAsia="Times New Roman" w:hAnsi="Times New Roman" w:cs="Times New Roman"/>
            <w:color w:val="0E101A"/>
            <w:sz w:val="24"/>
            <w:szCs w:val="24"/>
            <w:highlight w:val="yellow"/>
            <w:rPrChange w:id="287" w:author="Caitlin Jeffrey" w:date="2024-03-18T13:49:00Z">
              <w:rPr>
                <w:rFonts w:ascii="Times New Roman" w:eastAsia="Times New Roman" w:hAnsi="Times New Roman" w:cs="Times New Roman"/>
                <w:color w:val="0E101A"/>
                <w:sz w:val="24"/>
                <w:szCs w:val="24"/>
              </w:rPr>
            </w:rPrChange>
          </w:rPr>
          <w:delText>packs</w:delText>
        </w:r>
      </w:del>
      <w:ins w:id="288" w:author="Caitlin Jeffrey" w:date="2024-03-18T13:50:00Z">
        <w:r w:rsidR="005F720F">
          <w:rPr>
            <w:rFonts w:ascii="Times New Roman" w:eastAsia="Times New Roman" w:hAnsi="Times New Roman" w:cs="Times New Roman"/>
            <w:color w:val="0E101A"/>
            <w:sz w:val="24"/>
            <w:szCs w:val="24"/>
          </w:rPr>
          <w:t>CBP</w:t>
        </w:r>
      </w:ins>
      <w:r>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ins w:id="289" w:author="John Barlow" w:date="2024-03-30T07:13:00Z">
        <w:r w:rsidR="005730A8">
          <w:rPr>
            <w:rFonts w:ascii="Times New Roman" w:eastAsia="Times New Roman" w:hAnsi="Times New Roman" w:cs="Times New Roman"/>
            <w:color w:val="0E101A"/>
            <w:sz w:val="24"/>
            <w:szCs w:val="24"/>
          </w:rPr>
          <w:t>)</w:t>
        </w:r>
      </w:ins>
      <w:r>
        <w:rPr>
          <w:rFonts w:ascii="Times New Roman" w:eastAsia="Times New Roman" w:hAnsi="Times New Roman" w:cs="Times New Roman"/>
          <w:color w:val="0E101A"/>
          <w:sz w:val="24"/>
          <w:szCs w:val="24"/>
        </w:rPr>
        <w:t xml:space="preserve">. These include a study comparing </w:t>
      </w:r>
      <w:del w:id="290" w:author="Caitlin Jeffrey" w:date="2024-03-18T13:51:00Z">
        <w:r w:rsidRPr="00604EDE" w:rsidDel="005F720F">
          <w:rPr>
            <w:rFonts w:ascii="Times New Roman" w:eastAsia="Times New Roman" w:hAnsi="Times New Roman" w:cs="Times New Roman"/>
            <w:color w:val="0E101A"/>
            <w:sz w:val="24"/>
            <w:szCs w:val="24"/>
          </w:rPr>
          <w:delText>actively-managed composting bedded packs</w:delText>
        </w:r>
        <w:r w:rsidDel="005F720F">
          <w:rPr>
            <w:rFonts w:ascii="Times New Roman" w:eastAsia="Times New Roman" w:hAnsi="Times New Roman" w:cs="Times New Roman"/>
            <w:color w:val="0E101A"/>
            <w:sz w:val="24"/>
            <w:szCs w:val="24"/>
          </w:rPr>
          <w:delText xml:space="preserve"> (</w:delText>
        </w:r>
      </w:del>
      <w:r>
        <w:rPr>
          <w:rFonts w:ascii="Times New Roman" w:eastAsia="Times New Roman" w:hAnsi="Times New Roman" w:cs="Times New Roman"/>
          <w:color w:val="0E101A"/>
          <w:sz w:val="24"/>
          <w:szCs w:val="24"/>
        </w:rPr>
        <w:t>CBP</w:t>
      </w:r>
      <w:del w:id="291" w:author="Caitlin Jeffrey" w:date="2024-03-18T13:51:00Z">
        <w:r w:rsidDel="005F720F">
          <w:rPr>
            <w:rFonts w:ascii="Times New Roman" w:eastAsia="Times New Roman" w:hAnsi="Times New Roman" w:cs="Times New Roman"/>
            <w:color w:val="0E101A"/>
            <w:sz w:val="24"/>
            <w:szCs w:val="24"/>
          </w:rPr>
          <w:delText>)</w:delText>
        </w:r>
      </w:del>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sidR="009720DD">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(BTSCC)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sidR="009720DD">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sidR="009720DD">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23FBFCD9"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r w:rsidR="00DA5579">
        <w:rPr>
          <w:rFonts w:ascii="Times New Roman" w:eastAsia="Times New Roman" w:hAnsi="Times New Roman" w:cs="Times New Roman"/>
          <w:color w:val="0E101A"/>
          <w:sz w:val="24"/>
          <w:szCs w:val="24"/>
        </w:rPr>
        <w:t>ern US</w:t>
      </w:r>
      <w:r w:rsidR="00782257">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id="292" w:author="Caitlin Jeffrey" w:date="2024-03-15T12:46:00Z">
        <w:r w:rsidR="00F76FC4">
          <w:rPr>
            <w:rFonts w:ascii="Times New Roman" w:eastAsia="Times New Roman" w:hAnsi="Times New Roman" w:cs="Times New Roman"/>
            <w:color w:val="0E101A"/>
            <w:sz w:val="24"/>
            <w:szCs w:val="24"/>
          </w:rPr>
          <w:t xml:space="preserve"> </w:t>
        </w:r>
        <w:r w:rsidR="00F76FC4" w:rsidRPr="00591C97">
          <w:rPr>
            <w:rFonts w:ascii="Times New Roman" w:eastAsia="Times New Roman" w:hAnsi="Times New Roman" w:cs="Times New Roman"/>
            <w:color w:val="0E101A"/>
            <w:sz w:val="24"/>
            <w:szCs w:val="24"/>
            <w:highlight w:val="yellow"/>
            <w:rPrChange w:id="293" w:author="Caitlin Jeffrey" w:date="2024-03-15T12:59:00Z">
              <w:rPr>
                <w:rFonts w:ascii="Times New Roman" w:eastAsia="Times New Roman" w:hAnsi="Times New Roman" w:cs="Times New Roman"/>
                <w:color w:val="0E101A"/>
                <w:sz w:val="24"/>
                <w:szCs w:val="24"/>
              </w:rPr>
            </w:rPrChange>
          </w:rPr>
          <w:t>(</w:t>
        </w:r>
      </w:ins>
      <w:ins w:id="294" w:author="John Barlow" w:date="2024-03-30T07:19:00Z">
        <w:r w:rsidR="001635D3">
          <w:rPr>
            <w:rFonts w:ascii="Times New Roman" w:eastAsia="Times New Roman" w:hAnsi="Times New Roman" w:cs="Times New Roman"/>
            <w:color w:val="0E101A"/>
            <w:sz w:val="24"/>
            <w:szCs w:val="24"/>
            <w:highlight w:val="yellow"/>
          </w:rPr>
          <w:t>i.e., for “winter housing</w:t>
        </w:r>
      </w:ins>
      <w:ins w:id="295" w:author="Caitlin Jeffrey" w:date="2024-03-31T13:23:00Z">
        <w:r w:rsidR="00FB57AC">
          <w:rPr>
            <w:rFonts w:ascii="Times New Roman" w:eastAsia="Times New Roman" w:hAnsi="Times New Roman" w:cs="Times New Roman"/>
            <w:color w:val="0E101A"/>
            <w:sz w:val="24"/>
            <w:szCs w:val="24"/>
            <w:highlight w:val="yellow"/>
          </w:rPr>
          <w:t>,</w:t>
        </w:r>
      </w:ins>
      <w:ins w:id="296" w:author="John Barlow" w:date="2024-03-30T07:19:00Z">
        <w:r w:rsidR="001635D3">
          <w:rPr>
            <w:rFonts w:ascii="Times New Roman" w:eastAsia="Times New Roman" w:hAnsi="Times New Roman" w:cs="Times New Roman"/>
            <w:color w:val="0E101A"/>
            <w:sz w:val="24"/>
            <w:szCs w:val="24"/>
            <w:highlight w:val="yellow"/>
          </w:rPr>
          <w:t xml:space="preserve">” </w:t>
        </w:r>
      </w:ins>
      <w:ins w:id="297" w:author="Caitlin Jeffrey" w:date="2024-03-15T12:46:00Z">
        <w:r w:rsidR="00F76FC4" w:rsidRPr="00591C97">
          <w:rPr>
            <w:rFonts w:ascii="Times New Roman" w:eastAsia="Times New Roman" w:hAnsi="Times New Roman" w:cs="Times New Roman"/>
            <w:color w:val="0E101A"/>
            <w:sz w:val="24"/>
            <w:szCs w:val="24"/>
            <w:highlight w:val="yellow"/>
            <w:rPrChange w:id="298" w:author="Caitlin Jeffrey" w:date="2024-03-15T12:59:00Z">
              <w:rPr>
                <w:rFonts w:ascii="Times New Roman" w:eastAsia="Times New Roman" w:hAnsi="Times New Roman" w:cs="Times New Roman"/>
                <w:color w:val="0E101A"/>
                <w:sz w:val="24"/>
                <w:szCs w:val="24"/>
              </w:rPr>
            </w:rPrChange>
          </w:rPr>
          <w:t>typically</w:t>
        </w:r>
      </w:ins>
      <w:ins w:id="299" w:author="Caitlin Jeffrey" w:date="2024-03-15T12:47:00Z">
        <w:r w:rsidR="00B25685" w:rsidRPr="00591C97">
          <w:rPr>
            <w:rFonts w:ascii="Times New Roman" w:eastAsia="Times New Roman" w:hAnsi="Times New Roman" w:cs="Times New Roman"/>
            <w:color w:val="0E101A"/>
            <w:sz w:val="24"/>
            <w:szCs w:val="24"/>
            <w:highlight w:val="yellow"/>
            <w:rPrChange w:id="300" w:author="Caitlin Jeffrey" w:date="2024-03-15T12:59:00Z">
              <w:rPr>
                <w:rFonts w:ascii="Times New Roman" w:eastAsia="Times New Roman" w:hAnsi="Times New Roman" w:cs="Times New Roman"/>
                <w:color w:val="0E101A"/>
                <w:sz w:val="24"/>
                <w:szCs w:val="24"/>
              </w:rPr>
            </w:rPrChange>
          </w:rPr>
          <w:t xml:space="preserve"> the months of</w:t>
        </w:r>
      </w:ins>
      <w:ins w:id="301" w:author="Caitlin Jeffrey" w:date="2024-03-15T12:46:00Z">
        <w:r w:rsidR="00F76FC4" w:rsidRPr="00591C97">
          <w:rPr>
            <w:rFonts w:ascii="Times New Roman" w:eastAsia="Times New Roman" w:hAnsi="Times New Roman" w:cs="Times New Roman"/>
            <w:color w:val="0E101A"/>
            <w:sz w:val="24"/>
            <w:szCs w:val="24"/>
            <w:highlight w:val="yellow"/>
            <w:rPrChange w:id="302" w:author="Caitlin Jeffrey" w:date="2024-03-15T12:59:00Z">
              <w:rPr>
                <w:rFonts w:ascii="Times New Roman" w:eastAsia="Times New Roman" w:hAnsi="Times New Roman" w:cs="Times New Roman"/>
                <w:color w:val="0E101A"/>
                <w:sz w:val="24"/>
                <w:szCs w:val="24"/>
              </w:rPr>
            </w:rPrChange>
          </w:rPr>
          <w:t xml:space="preserve"> November-M</w:t>
        </w:r>
      </w:ins>
      <w:ins w:id="303" w:author="Caitlin Jeffrey" w:date="2024-03-15T12:47:00Z">
        <w:r w:rsidR="00F76FC4" w:rsidRPr="00591C97">
          <w:rPr>
            <w:rFonts w:ascii="Times New Roman" w:eastAsia="Times New Roman" w:hAnsi="Times New Roman" w:cs="Times New Roman"/>
            <w:color w:val="0E101A"/>
            <w:sz w:val="24"/>
            <w:szCs w:val="24"/>
            <w:highlight w:val="yellow"/>
            <w:rPrChange w:id="304" w:author="Caitlin Jeffrey" w:date="2024-03-15T12:59:00Z">
              <w:rPr>
                <w:rFonts w:ascii="Times New Roman" w:eastAsia="Times New Roman" w:hAnsi="Times New Roman" w:cs="Times New Roman"/>
                <w:color w:val="0E101A"/>
                <w:sz w:val="24"/>
                <w:szCs w:val="24"/>
              </w:rPr>
            </w:rPrChange>
          </w:rPr>
          <w:t>ay)</w:t>
        </w:r>
      </w:ins>
      <w:r w:rsidRPr="00591C97">
        <w:rPr>
          <w:rFonts w:ascii="Times New Roman" w:eastAsia="Times New Roman" w:hAnsi="Times New Roman" w:cs="Times New Roman"/>
          <w:color w:val="0E101A"/>
          <w:sz w:val="24"/>
          <w:szCs w:val="24"/>
          <w:highlight w:val="yellow"/>
          <w:rPrChange w:id="305" w:author="Caitlin Jeffrey" w:date="2024-03-15T12:59:00Z">
            <w:rPr>
              <w:rFonts w:ascii="Times New Roman" w:eastAsia="Times New Roman" w:hAnsi="Times New Roman" w:cs="Times New Roman"/>
              <w:color w:val="0E101A"/>
              <w:sz w:val="24"/>
              <w:szCs w:val="24"/>
            </w:rPr>
          </w:rPrChange>
        </w:rPr>
        <w:t>,</w:t>
      </w:r>
      <w:r w:rsidRPr="00604EDE">
        <w:rPr>
          <w:rFonts w:ascii="Times New Roman" w:eastAsia="Times New Roman" w:hAnsi="Times New Roman" w:cs="Times New Roman"/>
          <w:color w:val="0E101A"/>
          <w:sz w:val="24"/>
          <w:szCs w:val="24"/>
        </w:rPr>
        <w:t xml:space="preserve"> we </w:t>
      </w:r>
      <w:r w:rsidR="00AB7145">
        <w:rPr>
          <w:rFonts w:ascii="Times New Roman" w:eastAsia="Times New Roman" w:hAnsi="Times New Roman" w:cs="Times New Roman"/>
          <w:color w:val="0E101A"/>
          <w:sz w:val="24"/>
          <w:szCs w:val="24"/>
        </w:rPr>
        <w:t>conducted</w:t>
      </w:r>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w:t>
      </w:r>
      <w:r w:rsidR="00782257">
        <w:rPr>
          <w:rFonts w:ascii="Times New Roman" w:eastAsia="Times New Roman" w:hAnsi="Times New Roman" w:cs="Times New Roman"/>
          <w:color w:val="0E101A"/>
          <w:sz w:val="24"/>
          <w:szCs w:val="24"/>
        </w:rPr>
        <w:t xml:space="preserve">udder </w:t>
      </w:r>
      <w:r w:rsidRPr="00604EDE">
        <w:rPr>
          <w:rFonts w:ascii="Times New Roman" w:eastAsia="Times New Roman" w:hAnsi="Times New Roman" w:cs="Times New Roman"/>
          <w:color w:val="0E101A"/>
          <w:sz w:val="24"/>
          <w:szCs w:val="24"/>
        </w:rPr>
        <w:t xml:space="preserve">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(freestalls, tiestalls)</w:t>
      </w:r>
      <w:r w:rsidR="00782257">
        <w:rPr>
          <w:rFonts w:ascii="Times New Roman" w:eastAsia="Times New Roman" w:hAnsi="Times New Roman" w:cs="Times New Roman"/>
          <w:color w:val="0E101A"/>
          <w:sz w:val="24"/>
          <w:szCs w:val="24"/>
        </w:rPr>
        <w:t xml:space="preserve"> and farms using a bedded pack</w:t>
      </w:r>
      <w:r w:rsidR="000A3903" w:rsidRPr="00604EDE">
        <w:rPr>
          <w:rFonts w:ascii="Times New Roman" w:eastAsia="Times New Roman" w:hAnsi="Times New Roman" w:cs="Times New Roman"/>
          <w:color w:val="0E101A"/>
          <w:sz w:val="24"/>
          <w:szCs w:val="24"/>
        </w:rPr>
        <w:t xml:space="preserve"> </w:t>
      </w:r>
      <w:r w:rsidR="00653D17">
        <w:rPr>
          <w:rFonts w:ascii="Times New Roman" w:eastAsia="Times New Roman" w:hAnsi="Times New Roman" w:cs="Times New Roman"/>
          <w:color w:val="0E101A"/>
          <w:sz w:val="24"/>
          <w:szCs w:val="24"/>
        </w:rPr>
        <w:t>for organic farms</w:t>
      </w:r>
      <w:r w:rsidRPr="00604EDE">
        <w:rPr>
          <w:rFonts w:ascii="Times New Roman" w:eastAsia="Times New Roman" w:hAnsi="Times New Roman" w:cs="Times New Roman"/>
          <w:color w:val="0E101A"/>
          <w:sz w:val="24"/>
          <w:szCs w:val="24"/>
        </w:rPr>
        <w:t xml:space="preserve"> </w:t>
      </w:r>
      <w:r w:rsidR="00782257">
        <w:rPr>
          <w:rFonts w:ascii="Times New Roman" w:eastAsia="Times New Roman" w:hAnsi="Times New Roman" w:cs="Times New Roman"/>
          <w:color w:val="0E101A"/>
          <w:sz w:val="24"/>
          <w:szCs w:val="24"/>
        </w:rPr>
        <w:t>in Vermont</w:t>
      </w:r>
      <w:r w:rsidRPr="00604EDE">
        <w:rPr>
          <w:rFonts w:ascii="Times New Roman" w:eastAsia="Times New Roman" w:hAnsi="Times New Roman" w:cs="Times New Roman"/>
          <w:color w:val="0E101A"/>
          <w:sz w:val="24"/>
          <w:szCs w:val="24"/>
        </w:rPr>
        <w:t xml:space="preserve">. The </w:t>
      </w:r>
      <w:r w:rsidRPr="00604EDE">
        <w:rPr>
          <w:rFonts w:ascii="Times New Roman" w:eastAsia="Times New Roman" w:hAnsi="Times New Roman" w:cs="Times New Roman"/>
          <w:color w:val="0E101A"/>
          <w:sz w:val="24"/>
          <w:szCs w:val="24"/>
        </w:rPr>
        <w:lastRenderedPageBreak/>
        <w:t xml:space="preserve">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w:t>
      </w:r>
      <w:r w:rsidR="00782257">
        <w:rPr>
          <w:rFonts w:ascii="Times New Roman" w:eastAsia="Times New Roman" w:hAnsi="Times New Roman" w:cs="Times New Roman"/>
          <w:color w:val="0E101A"/>
          <w:sz w:val="24"/>
          <w:szCs w:val="24"/>
        </w:rPr>
        <w:t xml:space="preserve"> of lactating cows</w:t>
      </w:r>
      <w:r w:rsidRPr="00604EDE">
        <w:rPr>
          <w:rFonts w:ascii="Times New Roman" w:eastAsia="Times New Roman" w:hAnsi="Times New Roman" w:cs="Times New Roman"/>
          <w:color w:val="0E101A"/>
          <w:sz w:val="24"/>
          <w:szCs w:val="24"/>
        </w:rPr>
        <w:t xml:space="preserve"> in VT</w:t>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del w:id="306" w:author="Caitlin Jeffrey" w:date="2024-03-31T13:23:00Z">
        <w:r w:rsidR="00782257" w:rsidDel="00AB42E3">
          <w:rPr>
            <w:rFonts w:ascii="Times New Roman" w:eastAsia="Times New Roman" w:hAnsi="Times New Roman" w:cs="Times New Roman"/>
            <w:color w:val="0E101A"/>
            <w:sz w:val="24"/>
            <w:szCs w:val="24"/>
          </w:rPr>
          <w:delText>is</w:delText>
        </w:r>
        <w:r w:rsidR="005955E2" w:rsidDel="00AB42E3">
          <w:rPr>
            <w:rFonts w:ascii="Times New Roman" w:eastAsia="Times New Roman" w:hAnsi="Times New Roman" w:cs="Times New Roman"/>
            <w:color w:val="0E101A"/>
            <w:sz w:val="24"/>
            <w:szCs w:val="24"/>
          </w:rPr>
          <w:delText xml:space="preserve"> </w:delText>
        </w:r>
      </w:del>
      <w:ins w:id="307" w:author="Caitlin Jeffrey" w:date="2024-03-31T13:23:00Z">
        <w:r w:rsidR="00AB42E3">
          <w:rPr>
            <w:rFonts w:ascii="Times New Roman" w:eastAsia="Times New Roman" w:hAnsi="Times New Roman" w:cs="Times New Roman"/>
            <w:color w:val="0E101A"/>
            <w:sz w:val="24"/>
            <w:szCs w:val="24"/>
          </w:rPr>
          <w:t xml:space="preserve">may be </w:t>
        </w:r>
      </w:ins>
      <w:r w:rsidR="005955E2">
        <w:rPr>
          <w:rFonts w:ascii="Times New Roman" w:eastAsia="Times New Roman" w:hAnsi="Times New Roman" w:cs="Times New Roman"/>
          <w:color w:val="0E101A"/>
          <w:sz w:val="24"/>
          <w:szCs w:val="24"/>
        </w:rPr>
        <w:t xml:space="preserve">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612B99">
        <w:rPr>
          <w:rFonts w:ascii="Times New Roman" w:eastAsia="Times New Roman" w:hAnsi="Times New Roman" w:cs="Times New Roman"/>
          <w:color w:val="0E101A"/>
          <w:sz w:val="24"/>
          <w:szCs w:val="24"/>
        </w:rPr>
        <w:t xml:space="preserve"> </w:t>
      </w:r>
      <w:r w:rsidR="009720DD">
        <w:rPr>
          <w:rFonts w:ascii="Times New Roman" w:eastAsia="Times New Roman" w:hAnsi="Times New Roman" w:cs="Times New Roman"/>
          <w:noProof/>
          <w:color w:val="0E101A"/>
          <w:sz w:val="24"/>
          <w:szCs w:val="24"/>
        </w:rPr>
        <w:t>(Peeler et al., 2000; Fregonesi and Leaver, 2001; Barberg et al., 2007b; Lobeck et al., 2011)</w:t>
      </w:r>
      <w:r w:rsidR="00466AA8">
        <w:rPr>
          <w:rFonts w:ascii="Times New Roman" w:eastAsia="Times New Roman" w:hAnsi="Times New Roman" w:cs="Times New Roman"/>
          <w:color w:val="0E101A"/>
          <w:sz w:val="24"/>
          <w:szCs w:val="24"/>
        </w:rPr>
        <w:t>.</w:t>
      </w:r>
      <w:r w:rsidR="005955E2">
        <w:rPr>
          <w:rFonts w:ascii="Times New Roman" w:eastAsia="Times New Roman" w:hAnsi="Times New Roman" w:cs="Times New Roman"/>
          <w:color w:val="0E101A"/>
          <w:sz w:val="24"/>
          <w:szCs w:val="24"/>
        </w:rPr>
        <w:t xml:space="preserve"> </w:t>
      </w:r>
      <w:ins w:id="308" w:author="John Barlow" w:date="2024-03-30T07:15:00Z">
        <w:r w:rsidR="001635D3">
          <w:rPr>
            <w:rFonts w:ascii="Times New Roman" w:eastAsia="Times New Roman" w:hAnsi="Times New Roman" w:cs="Times New Roman"/>
            <w:color w:val="0E101A"/>
            <w:sz w:val="24"/>
            <w:szCs w:val="24"/>
          </w:rPr>
          <w:t>Therefore</w:t>
        </w:r>
      </w:ins>
      <w:ins w:id="309" w:author="John Barlow" w:date="2024-03-30T07:19:00Z">
        <w:r w:rsidR="001635D3">
          <w:rPr>
            <w:rFonts w:ascii="Times New Roman" w:eastAsia="Times New Roman" w:hAnsi="Times New Roman" w:cs="Times New Roman"/>
            <w:color w:val="0E101A"/>
            <w:sz w:val="24"/>
            <w:szCs w:val="24"/>
          </w:rPr>
          <w:t>,</w:t>
        </w:r>
      </w:ins>
      <w:ins w:id="310" w:author="John Barlow" w:date="2024-03-30T07:15:00Z">
        <w:r w:rsidR="001635D3">
          <w:rPr>
            <w:rFonts w:ascii="Times New Roman" w:eastAsia="Times New Roman" w:hAnsi="Times New Roman" w:cs="Times New Roman"/>
            <w:color w:val="0E101A"/>
            <w:sz w:val="24"/>
            <w:szCs w:val="24"/>
          </w:rPr>
          <w:t xml:space="preserve"> our null hypothesis was that there no </w:t>
        </w:r>
      </w:ins>
      <w:ins w:id="311" w:author="John Barlow" w:date="2024-03-30T07:16:00Z">
        <w:r w:rsidR="001635D3">
          <w:rPr>
            <w:rFonts w:ascii="Times New Roman" w:eastAsia="Times New Roman" w:hAnsi="Times New Roman" w:cs="Times New Roman"/>
            <w:color w:val="0E101A"/>
            <w:sz w:val="24"/>
            <w:szCs w:val="24"/>
          </w:rPr>
          <w:t xml:space="preserve">association between facility type and </w:t>
        </w:r>
      </w:ins>
      <w:ins w:id="312" w:author="John Barlow" w:date="2024-03-30T07:17:00Z">
        <w:r w:rsidR="001635D3" w:rsidRPr="001635D3">
          <w:rPr>
            <w:rFonts w:ascii="Times New Roman" w:eastAsia="Times New Roman" w:hAnsi="Times New Roman" w:cs="Times New Roman"/>
            <w:color w:val="0E101A"/>
            <w:sz w:val="24"/>
            <w:szCs w:val="24"/>
          </w:rPr>
          <w:t xml:space="preserve">udder health, hygiene, and bulk tank milk bacteriology </w:t>
        </w:r>
        <w:r w:rsidR="001635D3">
          <w:rPr>
            <w:rFonts w:ascii="Times New Roman" w:eastAsia="Times New Roman" w:hAnsi="Times New Roman" w:cs="Times New Roman"/>
            <w:color w:val="0E101A"/>
            <w:sz w:val="24"/>
            <w:szCs w:val="24"/>
          </w:rPr>
          <w:t xml:space="preserve">on organic dairy farms using bedded packs and other systems </w:t>
        </w:r>
      </w:ins>
      <w:ins w:id="313" w:author="John Barlow" w:date="2024-03-30T07:18:00Z">
        <w:r w:rsidR="001635D3">
          <w:rPr>
            <w:rFonts w:ascii="Times New Roman" w:eastAsia="Times New Roman" w:hAnsi="Times New Roman" w:cs="Times New Roman"/>
            <w:color w:val="0E101A"/>
            <w:sz w:val="24"/>
            <w:szCs w:val="24"/>
          </w:rPr>
          <w:t xml:space="preserve">for winter housing of lactating cow </w:t>
        </w:r>
      </w:ins>
      <w:ins w:id="314" w:author="John Barlow" w:date="2024-03-30T07:17:00Z">
        <w:r w:rsidR="001635D3">
          <w:rPr>
            <w:rFonts w:ascii="Times New Roman" w:eastAsia="Times New Roman" w:hAnsi="Times New Roman" w:cs="Times New Roman"/>
            <w:color w:val="0E101A"/>
            <w:sz w:val="24"/>
            <w:szCs w:val="24"/>
          </w:rPr>
          <w:t>in Vermon</w:t>
        </w:r>
      </w:ins>
      <w:ins w:id="315" w:author="John Barlow" w:date="2024-03-30T07:18:00Z">
        <w:r w:rsidR="001635D3">
          <w:rPr>
            <w:rFonts w:ascii="Times New Roman" w:eastAsia="Times New Roman" w:hAnsi="Times New Roman" w:cs="Times New Roman"/>
            <w:color w:val="0E101A"/>
            <w:sz w:val="24"/>
            <w:szCs w:val="24"/>
          </w:rPr>
          <w:t>t.</w:t>
        </w:r>
      </w:ins>
      <w:ins w:id="316" w:author="John Barlow" w:date="2024-03-30T07:17:00Z">
        <w:r w:rsidR="001635D3">
          <w:rPr>
            <w:rFonts w:ascii="Times New Roman" w:eastAsia="Times New Roman" w:hAnsi="Times New Roman" w:cs="Times New Roman"/>
            <w:color w:val="0E101A"/>
            <w:sz w:val="24"/>
            <w:szCs w:val="24"/>
          </w:rPr>
          <w:t xml:space="preserve"> </w:t>
        </w:r>
      </w:ins>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782257">
        <w:rPr>
          <w:rFonts w:ascii="Times New Roman" w:hAnsi="Times New Roman" w:cs="Times New Roman"/>
          <w:sz w:val="24"/>
          <w:szCs w:val="24"/>
        </w:rPr>
        <w:t xml:space="preserve">for </w:t>
      </w:r>
      <w:r w:rsidR="0073047F">
        <w:rPr>
          <w:rFonts w:ascii="Times New Roman" w:hAnsi="Times New Roman" w:cs="Times New Roman"/>
          <w:sz w:val="24"/>
          <w:szCs w:val="24"/>
        </w:rPr>
        <w:t>organic VT dairy herds.</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3449D7">
      <w:pPr>
        <w:autoSpaceDE w:val="0"/>
        <w:autoSpaceDN w:val="0"/>
        <w:adjustRightInd w:val="0"/>
        <w:spacing w:after="0"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1728FC83" w:rsidR="00D616C1" w:rsidRPr="00177CD0" w:rsidRDefault="000B6384" w:rsidP="003449D7">
      <w:pPr>
        <w:autoSpaceDE w:val="0"/>
        <w:autoSpaceDN w:val="0"/>
        <w:adjustRightInd w:val="0"/>
        <w:spacing w:after="0" w:line="480" w:lineRule="auto"/>
        <w:ind w:firstLine="360"/>
        <w:jc w:val="both"/>
        <w:rPr>
          <w:rFonts w:ascii="Times New Roman" w:hAnsi="Times New Roman" w:cs="Times New Roman"/>
          <w:sz w:val="24"/>
          <w:szCs w:val="24"/>
        </w:rPr>
      </w:pPr>
      <w:r w:rsidRPr="00177CD0">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009720DD" w:rsidRPr="00177CD0">
        <w:rPr>
          <w:rFonts w:ascii="Times New Roman" w:hAnsi="Times New Roman" w:cs="Times New Roman"/>
          <w:noProof/>
          <w:sz w:val="24"/>
          <w:szCs w:val="24"/>
        </w:rPr>
        <w:t>(O'Connor et al., 2016)</w:t>
      </w:r>
      <w:r w:rsidRPr="00177CD0">
        <w:rPr>
          <w:rFonts w:ascii="Times New Roman" w:hAnsi="Times New Roman" w:cs="Times New Roman"/>
          <w:sz w:val="24"/>
          <w:szCs w:val="24"/>
        </w:rPr>
        <w:t>.</w:t>
      </w:r>
      <w:r w:rsidR="007D3F8A" w:rsidRPr="00177CD0">
        <w:rPr>
          <w:rFonts w:ascii="Times New Roman" w:hAnsi="Times New Roman" w:cs="Times New Roman"/>
          <w:sz w:val="24"/>
          <w:szCs w:val="24"/>
        </w:rPr>
        <w:t xml:space="preserve"> </w:t>
      </w:r>
    </w:p>
    <w:p w14:paraId="40E640AE" w14:textId="77777777" w:rsidR="0077413A" w:rsidRDefault="0077413A" w:rsidP="003449D7">
      <w:pPr>
        <w:spacing w:after="0" w:line="480" w:lineRule="auto"/>
        <w:ind w:firstLine="360"/>
        <w:rPr>
          <w:rFonts w:ascii="Times New Roman" w:hAnsi="Times New Roman" w:cs="Times New Roman"/>
          <w:b/>
          <w:bCs/>
          <w:sz w:val="24"/>
          <w:szCs w:val="24"/>
        </w:rPr>
      </w:pPr>
      <w:bookmarkStart w:id="317" w:name="_Hlk137445543"/>
    </w:p>
    <w:p w14:paraId="2BCB032B" w14:textId="318470C0" w:rsidR="006238BB" w:rsidRPr="00177CD0" w:rsidRDefault="006238BB"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 enrollment and selection</w:t>
      </w:r>
    </w:p>
    <w:p w14:paraId="26454AB6" w14:textId="27737F7A" w:rsidR="006238BB" w:rsidRPr="00177CD0" w:rsidDel="00B56466" w:rsidRDefault="006238BB">
      <w:pPr>
        <w:spacing w:after="0" w:line="480" w:lineRule="auto"/>
        <w:rPr>
          <w:del w:id="318" w:author="Caitlin Jeffrey" w:date="2024-03-18T12:34:00Z"/>
          <w:rFonts w:ascii="Times New Roman" w:hAnsi="Times New Roman" w:cs="Times New Roman"/>
          <w:sz w:val="24"/>
          <w:szCs w:val="24"/>
        </w:rPr>
        <w:pPrChange w:id="319" w:author="Caitlin Jeffrey" w:date="2024-03-18T13:17:00Z">
          <w:pPr>
            <w:spacing w:after="0" w:line="480" w:lineRule="auto"/>
            <w:ind w:firstLine="720"/>
          </w:pPr>
        </w:pPrChange>
      </w:pPr>
      <w:r w:rsidRPr="00177CD0">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sidRPr="00177CD0">
        <w:rPr>
          <w:rFonts w:ascii="Times New Roman" w:hAnsi="Times New Roman" w:cs="Times New Roman"/>
          <w:sz w:val="24"/>
          <w:szCs w:val="24"/>
        </w:rPr>
        <w:t xml:space="preserve">in </w:t>
      </w:r>
      <w:r w:rsidR="00344F47" w:rsidRPr="00177CD0">
        <w:rPr>
          <w:rFonts w:ascii="Times New Roman" w:hAnsi="Times New Roman" w:cs="Times New Roman"/>
          <w:sz w:val="24"/>
          <w:szCs w:val="24"/>
        </w:rPr>
        <w:t>Winter</w:t>
      </w:r>
      <w:r w:rsidR="004E1440" w:rsidRPr="00177CD0">
        <w:rPr>
          <w:rFonts w:ascii="Times New Roman" w:hAnsi="Times New Roman" w:cs="Times New Roman"/>
          <w:sz w:val="24"/>
          <w:szCs w:val="24"/>
        </w:rPr>
        <w:t xml:space="preserve"> 2018</w:t>
      </w:r>
      <w:r w:rsidR="00344F47" w:rsidRPr="00177CD0">
        <w:rPr>
          <w:rFonts w:ascii="Times New Roman" w:hAnsi="Times New Roman" w:cs="Times New Roman"/>
          <w:sz w:val="24"/>
          <w:szCs w:val="24"/>
        </w:rPr>
        <w:t>-2019</w:t>
      </w:r>
      <w:r w:rsidR="00DC63C2" w:rsidRPr="00177CD0">
        <w:rPr>
          <w:rFonts w:ascii="Times New Roman" w:hAnsi="Times New Roman" w:cs="Times New Roman"/>
          <w:sz w:val="24"/>
          <w:szCs w:val="24"/>
        </w:rPr>
        <w:t xml:space="preserve"> </w:t>
      </w:r>
      <w:r w:rsidRPr="00177CD0">
        <w:rPr>
          <w:rFonts w:ascii="Times New Roman" w:hAnsi="Times New Roman" w:cs="Times New Roman"/>
          <w:sz w:val="24"/>
          <w:szCs w:val="24"/>
        </w:rPr>
        <w:t>(</w:t>
      </w:r>
      <w:r w:rsidR="008371EE" w:rsidRPr="00177CD0">
        <w:rPr>
          <w:rFonts w:ascii="Times New Roman" w:hAnsi="Times New Roman" w:cs="Times New Roman"/>
          <w:sz w:val="24"/>
          <w:szCs w:val="24"/>
        </w:rPr>
        <w:t xml:space="preserve">all farms, </w:t>
      </w:r>
      <w:r w:rsidRPr="00177CD0">
        <w:rPr>
          <w:rFonts w:ascii="Times New Roman" w:hAnsi="Times New Roman" w:cs="Times New Roman"/>
          <w:sz w:val="24"/>
          <w:szCs w:val="24"/>
        </w:rPr>
        <w:t>n = 177)</w:t>
      </w:r>
      <w:r w:rsidR="006863F5"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r w:rsidR="00C56291" w:rsidRPr="00177CD0">
        <w:rPr>
          <w:rFonts w:ascii="Times New Roman" w:hAnsi="Times New Roman" w:cs="Times New Roman"/>
          <w:sz w:val="24"/>
          <w:szCs w:val="24"/>
        </w:rPr>
        <w:t xml:space="preserve">Certified </w:t>
      </w:r>
      <w:r w:rsidR="00C80AB0" w:rsidRPr="00177CD0">
        <w:rPr>
          <w:rFonts w:ascii="Times New Roman" w:hAnsi="Times New Roman" w:cs="Times New Roman"/>
          <w:sz w:val="24"/>
          <w:szCs w:val="24"/>
        </w:rPr>
        <w:t xml:space="preserve">organic dairy farms in the United States </w:t>
      </w:r>
      <w:r w:rsidR="00EB1C2F" w:rsidRPr="00177CD0">
        <w:rPr>
          <w:rFonts w:ascii="Times New Roman" w:hAnsi="Times New Roman" w:cs="Times New Roman"/>
          <w:sz w:val="24"/>
          <w:szCs w:val="24"/>
        </w:rPr>
        <w:t xml:space="preserve">are required to allow their cows daily access to pasture during the grazing season, and cows must </w:t>
      </w:r>
      <w:r w:rsidR="009A38D7" w:rsidRPr="00177CD0">
        <w:rPr>
          <w:rFonts w:ascii="Times New Roman" w:hAnsi="Times New Roman" w:cs="Times New Roman"/>
          <w:sz w:val="24"/>
          <w:szCs w:val="24"/>
        </w:rPr>
        <w:t xml:space="preserve">obtain </w:t>
      </w:r>
      <w:r w:rsidR="00EB1C2F" w:rsidRPr="00177CD0">
        <w:rPr>
          <w:rFonts w:ascii="Times New Roman" w:hAnsi="Times New Roman" w:cs="Times New Roman"/>
          <w:sz w:val="24"/>
          <w:szCs w:val="24"/>
        </w:rPr>
        <w:t xml:space="preserve">30% of their dry matter intake from grazing </w:t>
      </w:r>
      <w:r w:rsidR="009720DD" w:rsidRPr="00177CD0">
        <w:rPr>
          <w:rFonts w:ascii="Times New Roman" w:hAnsi="Times New Roman" w:cs="Times New Roman"/>
          <w:noProof/>
          <w:sz w:val="24"/>
          <w:szCs w:val="24"/>
        </w:rPr>
        <w:t>(Rinehart and Baier, 2011)</w:t>
      </w:r>
      <w:r w:rsidR="00EB1C2F" w:rsidRPr="00177CD0">
        <w:rPr>
          <w:rFonts w:ascii="Times New Roman" w:hAnsi="Times New Roman" w:cs="Times New Roman"/>
          <w:sz w:val="24"/>
          <w:szCs w:val="24"/>
        </w:rPr>
        <w:t xml:space="preserve">. </w:t>
      </w:r>
      <w:ins w:id="320" w:author="John Barlow" w:date="2024-03-30T08:33:00Z">
        <w:r w:rsidR="001674F8">
          <w:rPr>
            <w:rFonts w:ascii="Times New Roman" w:hAnsi="Times New Roman" w:cs="Times New Roman"/>
            <w:sz w:val="24"/>
            <w:szCs w:val="24"/>
          </w:rPr>
          <w:t xml:space="preserve">In Vermont and other Northeastern US states, </w:t>
        </w:r>
      </w:ins>
      <w:ins w:id="321" w:author="John Barlow" w:date="2024-03-30T08:34:00Z">
        <w:r w:rsidR="001674F8">
          <w:rPr>
            <w:rFonts w:ascii="Times New Roman" w:hAnsi="Times New Roman" w:cs="Times New Roman"/>
            <w:sz w:val="24"/>
            <w:szCs w:val="24"/>
          </w:rPr>
          <w:t>forage i</w:t>
        </w:r>
      </w:ins>
      <w:ins w:id="322" w:author="John Barlow" w:date="2024-03-30T08:35:00Z">
        <w:r w:rsidR="001674F8">
          <w:rPr>
            <w:rFonts w:ascii="Times New Roman" w:hAnsi="Times New Roman" w:cs="Times New Roman"/>
            <w:sz w:val="24"/>
            <w:szCs w:val="24"/>
          </w:rPr>
          <w:t>s</w:t>
        </w:r>
      </w:ins>
      <w:ins w:id="323" w:author="John Barlow" w:date="2024-03-30T08:34:00Z">
        <w:r w:rsidR="001674F8">
          <w:rPr>
            <w:rFonts w:ascii="Times New Roman" w:hAnsi="Times New Roman" w:cs="Times New Roman"/>
            <w:sz w:val="24"/>
            <w:szCs w:val="24"/>
          </w:rPr>
          <w:t xml:space="preserve"> </w:t>
        </w:r>
        <w:r w:rsidR="001674F8">
          <w:rPr>
            <w:rFonts w:ascii="Times New Roman" w:hAnsi="Times New Roman" w:cs="Times New Roman"/>
            <w:sz w:val="24"/>
            <w:szCs w:val="24"/>
          </w:rPr>
          <w:lastRenderedPageBreak/>
          <w:t xml:space="preserve">unavailable directly from pasture </w:t>
        </w:r>
      </w:ins>
      <w:ins w:id="324" w:author="John Barlow" w:date="2024-03-30T08:36:00Z">
        <w:r w:rsidR="001674F8">
          <w:rPr>
            <w:rFonts w:ascii="Times New Roman" w:hAnsi="Times New Roman" w:cs="Times New Roman"/>
            <w:sz w:val="24"/>
            <w:szCs w:val="24"/>
          </w:rPr>
          <w:t xml:space="preserve">during winter months </w:t>
        </w:r>
      </w:ins>
      <w:ins w:id="325" w:author="John Barlow" w:date="2024-03-30T08:34:00Z">
        <w:r w:rsidR="001674F8">
          <w:rPr>
            <w:rFonts w:ascii="Times New Roman" w:hAnsi="Times New Roman" w:cs="Times New Roman"/>
            <w:sz w:val="24"/>
            <w:szCs w:val="24"/>
          </w:rPr>
          <w:t xml:space="preserve">and the climate necessitates </w:t>
        </w:r>
      </w:ins>
      <w:ins w:id="326" w:author="John Barlow" w:date="2024-03-30T08:35:00Z">
        <w:r w:rsidR="001674F8">
          <w:rPr>
            <w:rFonts w:ascii="Times New Roman" w:hAnsi="Times New Roman" w:cs="Times New Roman"/>
            <w:sz w:val="24"/>
            <w:szCs w:val="24"/>
          </w:rPr>
          <w:t xml:space="preserve">use of </w:t>
        </w:r>
      </w:ins>
      <w:ins w:id="327" w:author="John Barlow" w:date="2024-03-30T08:36:00Z">
        <w:r w:rsidR="00084B59">
          <w:rPr>
            <w:rFonts w:ascii="Times New Roman" w:hAnsi="Times New Roman" w:cs="Times New Roman"/>
            <w:sz w:val="24"/>
            <w:szCs w:val="24"/>
          </w:rPr>
          <w:t>indoor</w:t>
        </w:r>
      </w:ins>
      <w:ins w:id="328" w:author="John Barlow" w:date="2024-03-30T08:35:00Z">
        <w:r w:rsidR="001674F8">
          <w:rPr>
            <w:rFonts w:ascii="Times New Roman" w:hAnsi="Times New Roman" w:cs="Times New Roman"/>
            <w:sz w:val="24"/>
            <w:szCs w:val="24"/>
          </w:rPr>
          <w:t xml:space="preserve"> housing. </w:t>
        </w:r>
      </w:ins>
      <w:del w:id="329" w:author="Caitlin Jeffrey" w:date="2024-03-15T12:42:00Z">
        <w:r w:rsidR="007A7FB6" w:rsidRPr="00177CD0" w:rsidDel="00244771">
          <w:rPr>
            <w:rFonts w:ascii="Times New Roman" w:hAnsi="Times New Roman" w:cs="Times New Roman"/>
            <w:sz w:val="24"/>
            <w:szCs w:val="24"/>
          </w:rPr>
          <w:delText>D</w:delText>
        </w:r>
        <w:r w:rsidR="00DF4C79" w:rsidRPr="00177CD0" w:rsidDel="00244771">
          <w:rPr>
            <w:rFonts w:ascii="Times New Roman" w:hAnsi="Times New Roman" w:cs="Times New Roman"/>
            <w:sz w:val="24"/>
            <w:szCs w:val="24"/>
          </w:rPr>
          <w:delText xml:space="preserve">uring </w:delText>
        </w:r>
        <w:r w:rsidR="00993C75" w:rsidRPr="00177CD0" w:rsidDel="00244771">
          <w:rPr>
            <w:rFonts w:ascii="Times New Roman" w:hAnsi="Times New Roman" w:cs="Times New Roman"/>
            <w:sz w:val="24"/>
            <w:szCs w:val="24"/>
          </w:rPr>
          <w:delText xml:space="preserve">the </w:delText>
        </w:r>
        <w:r w:rsidR="00DF4C79" w:rsidRPr="00177CD0" w:rsidDel="00244771">
          <w:rPr>
            <w:rFonts w:ascii="Times New Roman" w:hAnsi="Times New Roman" w:cs="Times New Roman"/>
            <w:sz w:val="24"/>
            <w:szCs w:val="24"/>
          </w:rPr>
          <w:delText xml:space="preserve">non-grazing </w:delText>
        </w:r>
        <w:r w:rsidR="00993C75" w:rsidRPr="00177CD0" w:rsidDel="00244771">
          <w:rPr>
            <w:rFonts w:ascii="Times New Roman" w:hAnsi="Times New Roman" w:cs="Times New Roman"/>
            <w:sz w:val="24"/>
            <w:szCs w:val="24"/>
          </w:rPr>
          <w:delText>season</w:delText>
        </w:r>
        <w:r w:rsidR="000B300E" w:rsidRPr="00177CD0" w:rsidDel="00244771">
          <w:rPr>
            <w:rFonts w:ascii="Times New Roman" w:hAnsi="Times New Roman" w:cs="Times New Roman"/>
            <w:sz w:val="24"/>
            <w:szCs w:val="24"/>
          </w:rPr>
          <w:delText xml:space="preserve"> (typically November-May in Vermont</w:delText>
        </w:r>
      </w:del>
      <w:ins w:id="330" w:author="Caitlin Jeffrey" w:date="2024-03-15T12:42:00Z">
        <w:r w:rsidR="00244771">
          <w:rPr>
            <w:rFonts w:ascii="Times New Roman" w:hAnsi="Times New Roman" w:cs="Times New Roman"/>
            <w:sz w:val="24"/>
            <w:szCs w:val="24"/>
          </w:rPr>
          <w:t xml:space="preserve">When cows </w:t>
        </w:r>
      </w:ins>
      <w:ins w:id="331" w:author="John Barlow" w:date="2024-03-30T08:28:00Z">
        <w:r w:rsidR="001674F8">
          <w:rPr>
            <w:rFonts w:ascii="Times New Roman" w:hAnsi="Times New Roman" w:cs="Times New Roman"/>
            <w:sz w:val="24"/>
            <w:szCs w:val="24"/>
          </w:rPr>
          <w:t>have no access to pasture in the winter non-grazing season</w:t>
        </w:r>
      </w:ins>
      <w:ins w:id="332" w:author="John Barlow" w:date="2024-03-30T08:29:00Z">
        <w:r w:rsidR="001674F8">
          <w:rPr>
            <w:rFonts w:ascii="Times New Roman" w:hAnsi="Times New Roman" w:cs="Times New Roman"/>
            <w:sz w:val="24"/>
            <w:szCs w:val="24"/>
          </w:rPr>
          <w:t xml:space="preserve"> </w:t>
        </w:r>
      </w:ins>
      <w:ins w:id="333" w:author="Caitlin Jeffrey" w:date="2024-03-15T12:42:00Z">
        <w:del w:id="334" w:author="John Barlow" w:date="2024-03-30T08:28:00Z">
          <w:r w:rsidR="00244771" w:rsidDel="001674F8">
            <w:rPr>
              <w:rFonts w:ascii="Times New Roman" w:hAnsi="Times New Roman" w:cs="Times New Roman"/>
              <w:sz w:val="24"/>
              <w:szCs w:val="24"/>
            </w:rPr>
            <w:delText>are not on pasture</w:delText>
          </w:r>
        </w:del>
      </w:ins>
      <w:del w:id="335" w:author="Caitlin Jeffrey" w:date="2024-03-15T12:42:00Z">
        <w:r w:rsidR="000B300E" w:rsidRPr="00177CD0" w:rsidDel="00244771">
          <w:rPr>
            <w:rFonts w:ascii="Times New Roman" w:hAnsi="Times New Roman" w:cs="Times New Roman"/>
            <w:sz w:val="24"/>
            <w:szCs w:val="24"/>
          </w:rPr>
          <w:delText>)</w:delText>
        </w:r>
      </w:del>
      <w:r w:rsidR="000B300E" w:rsidRPr="00177CD0">
        <w:rPr>
          <w:rFonts w:ascii="Times New Roman" w:hAnsi="Times New Roman" w:cs="Times New Roman"/>
          <w:sz w:val="24"/>
          <w:szCs w:val="24"/>
        </w:rPr>
        <w:t>,</w:t>
      </w:r>
      <w:r w:rsidR="00EB1C2F" w:rsidRPr="00177CD0">
        <w:rPr>
          <w:rFonts w:ascii="Times New Roman" w:hAnsi="Times New Roman" w:cs="Times New Roman"/>
          <w:sz w:val="24"/>
          <w:szCs w:val="24"/>
        </w:rPr>
        <w:t xml:space="preserve"> </w:t>
      </w:r>
      <w:r w:rsidR="007A7FB6" w:rsidRPr="00177CD0">
        <w:rPr>
          <w:rFonts w:ascii="Times New Roman" w:hAnsi="Times New Roman" w:cs="Times New Roman"/>
          <w:sz w:val="24"/>
          <w:szCs w:val="24"/>
        </w:rPr>
        <w:t xml:space="preserve">organic farms </w:t>
      </w:r>
      <w:ins w:id="336" w:author="Caitlin Jeffrey" w:date="2024-03-15T12:42:00Z">
        <w:r w:rsidR="00DD72E6">
          <w:rPr>
            <w:rFonts w:ascii="Times New Roman" w:hAnsi="Times New Roman" w:cs="Times New Roman"/>
            <w:sz w:val="24"/>
            <w:szCs w:val="24"/>
          </w:rPr>
          <w:t xml:space="preserve">in Vermont </w:t>
        </w:r>
      </w:ins>
      <w:r w:rsidR="007A7FB6" w:rsidRPr="00177CD0">
        <w:rPr>
          <w:rFonts w:ascii="Times New Roman" w:hAnsi="Times New Roman" w:cs="Times New Roman"/>
          <w:sz w:val="24"/>
          <w:szCs w:val="24"/>
        </w:rPr>
        <w:t xml:space="preserve">house cows in a variety of </w:t>
      </w:r>
      <w:r w:rsidR="00A12BE4" w:rsidRPr="00177CD0">
        <w:rPr>
          <w:rFonts w:ascii="Times New Roman" w:hAnsi="Times New Roman" w:cs="Times New Roman"/>
          <w:sz w:val="24"/>
          <w:szCs w:val="24"/>
        </w:rPr>
        <w:t xml:space="preserve">indoor </w:t>
      </w:r>
      <w:r w:rsidR="007A7FB6" w:rsidRPr="00177CD0">
        <w:rPr>
          <w:rFonts w:ascii="Times New Roman" w:hAnsi="Times New Roman" w:cs="Times New Roman"/>
          <w:sz w:val="24"/>
          <w:szCs w:val="24"/>
        </w:rPr>
        <w:t xml:space="preserve">facility types. </w:t>
      </w:r>
      <w:r w:rsidR="001A45D7" w:rsidRPr="00177CD0">
        <w:rPr>
          <w:rFonts w:ascii="Times New Roman" w:hAnsi="Times New Roman" w:cs="Times New Roman"/>
          <w:sz w:val="24"/>
          <w:szCs w:val="24"/>
        </w:rPr>
        <w:t xml:space="preserve">The </w:t>
      </w:r>
      <w:ins w:id="337" w:author="John Barlow" w:date="2024-03-30T08:27:00Z">
        <w:r w:rsidR="001674F8">
          <w:rPr>
            <w:rFonts w:ascii="Times New Roman" w:hAnsi="Times New Roman" w:cs="Times New Roman"/>
            <w:sz w:val="24"/>
            <w:szCs w:val="24"/>
          </w:rPr>
          <w:t xml:space="preserve">previous </w:t>
        </w:r>
      </w:ins>
      <w:r w:rsidR="001265C4" w:rsidRPr="00177CD0">
        <w:rPr>
          <w:rFonts w:ascii="Times New Roman" w:hAnsi="Times New Roman" w:cs="Times New Roman"/>
          <w:sz w:val="24"/>
          <w:szCs w:val="24"/>
        </w:rPr>
        <w:t xml:space="preserve">Winter 2018-2019 </w:t>
      </w:r>
      <w:ins w:id="338" w:author="John Barlow" w:date="2024-03-30T08:27:00Z">
        <w:r w:rsidR="001674F8">
          <w:rPr>
            <w:rFonts w:ascii="Times New Roman" w:hAnsi="Times New Roman" w:cs="Times New Roman"/>
            <w:sz w:val="24"/>
            <w:szCs w:val="24"/>
          </w:rPr>
          <w:t xml:space="preserve">industry </w:t>
        </w:r>
      </w:ins>
      <w:r w:rsidR="001A45D7" w:rsidRPr="00177CD0">
        <w:rPr>
          <w:rFonts w:ascii="Times New Roman" w:hAnsi="Times New Roman" w:cs="Times New Roman"/>
          <w:sz w:val="24"/>
          <w:szCs w:val="24"/>
        </w:rPr>
        <w:t xml:space="preserve">survey </w:t>
      </w:r>
      <w:del w:id="339" w:author="John Barlow" w:date="2024-03-30T08:37:00Z">
        <w:r w:rsidR="001A45D7" w:rsidRPr="00177CD0" w:rsidDel="00084B59">
          <w:rPr>
            <w:rFonts w:ascii="Times New Roman" w:hAnsi="Times New Roman" w:cs="Times New Roman"/>
            <w:sz w:val="24"/>
            <w:szCs w:val="24"/>
          </w:rPr>
          <w:delText xml:space="preserve">aimed to </w:delText>
        </w:r>
      </w:del>
      <w:r w:rsidR="001A45D7" w:rsidRPr="00177CD0">
        <w:rPr>
          <w:rFonts w:ascii="Times New Roman" w:hAnsi="Times New Roman" w:cs="Times New Roman"/>
          <w:sz w:val="24"/>
          <w:szCs w:val="24"/>
        </w:rPr>
        <w:t>quantif</w:t>
      </w:r>
      <w:ins w:id="340" w:author="John Barlow" w:date="2024-03-30T08:37:00Z">
        <w:r w:rsidR="00084B59">
          <w:rPr>
            <w:rFonts w:ascii="Times New Roman" w:hAnsi="Times New Roman" w:cs="Times New Roman"/>
            <w:sz w:val="24"/>
            <w:szCs w:val="24"/>
          </w:rPr>
          <w:t>ied</w:t>
        </w:r>
      </w:ins>
      <w:del w:id="341" w:author="John Barlow" w:date="2024-03-30T08:37:00Z">
        <w:r w:rsidR="001A45D7" w:rsidRPr="00177CD0" w:rsidDel="00084B59">
          <w:rPr>
            <w:rFonts w:ascii="Times New Roman" w:hAnsi="Times New Roman" w:cs="Times New Roman"/>
            <w:sz w:val="24"/>
            <w:szCs w:val="24"/>
          </w:rPr>
          <w:delText>y</w:delText>
        </w:r>
      </w:del>
      <w:r w:rsidR="001A45D7" w:rsidRPr="00177CD0">
        <w:rPr>
          <w:rFonts w:ascii="Times New Roman" w:hAnsi="Times New Roman" w:cs="Times New Roman"/>
          <w:sz w:val="24"/>
          <w:szCs w:val="24"/>
        </w:rPr>
        <w:t xml:space="preserve"> the frequency and diversity of </w:t>
      </w:r>
      <w:r w:rsidR="00D45BBF" w:rsidRPr="00177CD0">
        <w:rPr>
          <w:rFonts w:ascii="Times New Roman" w:hAnsi="Times New Roman" w:cs="Times New Roman"/>
          <w:sz w:val="24"/>
          <w:szCs w:val="24"/>
        </w:rPr>
        <w:t xml:space="preserve">indoor </w:t>
      </w:r>
      <w:r w:rsidR="001A45D7" w:rsidRPr="00177CD0">
        <w:rPr>
          <w:rFonts w:ascii="Times New Roman" w:hAnsi="Times New Roman" w:cs="Times New Roman"/>
          <w:sz w:val="24"/>
          <w:szCs w:val="24"/>
        </w:rPr>
        <w:t>housing and bedding types used by organic dairy farmers in the state</w:t>
      </w:r>
      <w:r w:rsidR="00D45BBF" w:rsidRPr="00177CD0">
        <w:rPr>
          <w:rFonts w:ascii="Times New Roman" w:hAnsi="Times New Roman" w:cs="Times New Roman"/>
          <w:sz w:val="24"/>
          <w:szCs w:val="24"/>
        </w:rPr>
        <w:t xml:space="preserve"> when cows were not </w:t>
      </w:r>
      <w:r w:rsidR="009D5995" w:rsidRPr="00177CD0">
        <w:rPr>
          <w:rFonts w:ascii="Times New Roman" w:hAnsi="Times New Roman" w:cs="Times New Roman"/>
          <w:sz w:val="24"/>
          <w:szCs w:val="24"/>
        </w:rPr>
        <w:t>on pasture</w:t>
      </w:r>
      <w:ins w:id="342" w:author="John Barlow" w:date="2024-03-30T08:37:00Z">
        <w:r w:rsidR="00084B59">
          <w:rPr>
            <w:rFonts w:ascii="Times New Roman" w:hAnsi="Times New Roman" w:cs="Times New Roman"/>
            <w:sz w:val="24"/>
            <w:szCs w:val="24"/>
          </w:rPr>
          <w:t xml:space="preserve">, and farms were recruited from </w:t>
        </w:r>
      </w:ins>
      <w:ins w:id="343" w:author="John Barlow" w:date="2024-03-30T08:38:00Z">
        <w:r w:rsidR="00084B59">
          <w:rPr>
            <w:rFonts w:ascii="Times New Roman" w:hAnsi="Times New Roman" w:cs="Times New Roman"/>
            <w:sz w:val="24"/>
            <w:szCs w:val="24"/>
          </w:rPr>
          <w:t>respondents to this survey</w:t>
        </w:r>
      </w:ins>
      <w:r w:rsidR="001A45D7"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(Andrews et al., 2021)</w:t>
      </w:r>
      <w:r w:rsidR="001A45D7"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Dairy farms were eligible for enrollment in the current study if they: 1) responded to the initial survey in the </w:t>
      </w:r>
      <w:r w:rsidR="00481415" w:rsidRPr="00177CD0">
        <w:rPr>
          <w:rFonts w:ascii="Times New Roman" w:hAnsi="Times New Roman" w:cs="Times New Roman"/>
          <w:sz w:val="24"/>
          <w:szCs w:val="24"/>
        </w:rPr>
        <w:t>Winter</w:t>
      </w:r>
      <w:r w:rsidRPr="00177CD0">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sidRPr="00177CD0">
        <w:rPr>
          <w:rFonts w:ascii="Times New Roman" w:hAnsi="Times New Roman" w:cs="Times New Roman"/>
          <w:sz w:val="24"/>
          <w:szCs w:val="24"/>
        </w:rPr>
        <w:t>, 3)</w:t>
      </w:r>
      <w:r w:rsidRPr="00177CD0">
        <w:rPr>
          <w:rFonts w:ascii="Times New Roman" w:hAnsi="Times New Roman" w:cs="Times New Roman"/>
          <w:sz w:val="24"/>
          <w:szCs w:val="24"/>
        </w:rPr>
        <w:t xml:space="preserve"> </w:t>
      </w:r>
      <w:r w:rsidR="00572773" w:rsidRPr="00177CD0">
        <w:rPr>
          <w:rFonts w:ascii="Times New Roman" w:hAnsi="Times New Roman" w:cs="Times New Roman"/>
          <w:sz w:val="24"/>
          <w:szCs w:val="24"/>
        </w:rPr>
        <w:t>milked</w:t>
      </w:r>
      <w:r w:rsidRPr="00177CD0">
        <w:rPr>
          <w:rFonts w:ascii="Times New Roman" w:hAnsi="Times New Roman" w:cs="Times New Roman"/>
          <w:sz w:val="24"/>
          <w:szCs w:val="24"/>
        </w:rPr>
        <w:t xml:space="preserve"> between 35 and 120 cows, and </w:t>
      </w:r>
      <w:r w:rsidR="00572773" w:rsidRPr="00177CD0">
        <w:rPr>
          <w:rFonts w:ascii="Times New Roman" w:hAnsi="Times New Roman" w:cs="Times New Roman"/>
          <w:sz w:val="24"/>
          <w:szCs w:val="24"/>
        </w:rPr>
        <w:t>4</w:t>
      </w:r>
      <w:r w:rsidRPr="00177CD0">
        <w:rPr>
          <w:rFonts w:ascii="Times New Roman" w:hAnsi="Times New Roman" w:cs="Times New Roman"/>
          <w:sz w:val="24"/>
          <w:szCs w:val="24"/>
        </w:rPr>
        <w:t>) indicated they would be interested in further participation. Eligible farms were contacted from this source population</w:t>
      </w:r>
      <w:r w:rsidR="0007355E" w:rsidRPr="00177CD0">
        <w:rPr>
          <w:rFonts w:ascii="Times New Roman" w:hAnsi="Times New Roman" w:cs="Times New Roman"/>
          <w:sz w:val="24"/>
          <w:szCs w:val="24"/>
        </w:rPr>
        <w:t xml:space="preserve"> in Spring 2019</w:t>
      </w:r>
      <w:r w:rsidRPr="00177CD0">
        <w:rPr>
          <w:rFonts w:ascii="Times New Roman" w:hAnsi="Times New Roman" w:cs="Times New Roman"/>
          <w:sz w:val="24"/>
          <w:szCs w:val="24"/>
        </w:rPr>
        <w:t xml:space="preserve"> if they responded that they were using </w:t>
      </w:r>
      <w:r w:rsidR="00425B0E" w:rsidRPr="00177CD0">
        <w:rPr>
          <w:rFonts w:ascii="Times New Roman" w:hAnsi="Times New Roman" w:cs="Times New Roman"/>
          <w:sz w:val="24"/>
          <w:szCs w:val="24"/>
        </w:rPr>
        <w:t>one</w:t>
      </w:r>
      <w:r w:rsidRPr="00177CD0">
        <w:rPr>
          <w:rFonts w:ascii="Times New Roman" w:hAnsi="Times New Roman" w:cs="Times New Roman"/>
          <w:sz w:val="24"/>
          <w:szCs w:val="24"/>
        </w:rPr>
        <w:t xml:space="preserve"> of </w:t>
      </w:r>
      <w:r w:rsidR="00425B0E" w:rsidRPr="00177CD0">
        <w:rPr>
          <w:rFonts w:ascii="Times New Roman" w:hAnsi="Times New Roman" w:cs="Times New Roman"/>
          <w:sz w:val="24"/>
          <w:szCs w:val="24"/>
        </w:rPr>
        <w:t>four</w:t>
      </w:r>
      <w:r w:rsidRPr="00177CD0">
        <w:rPr>
          <w:rFonts w:ascii="Times New Roman" w:hAnsi="Times New Roman" w:cs="Times New Roman"/>
          <w:sz w:val="24"/>
          <w:szCs w:val="24"/>
        </w:rPr>
        <w:t xml:space="preserve"> categories of bedding/housing combinations for their </w:t>
      </w:r>
      <w:r w:rsidR="009D5995" w:rsidRPr="00177CD0">
        <w:rPr>
          <w:rFonts w:ascii="Times New Roman" w:hAnsi="Times New Roman" w:cs="Times New Roman"/>
          <w:sz w:val="24"/>
          <w:szCs w:val="24"/>
        </w:rPr>
        <w:t xml:space="preserve">indoor </w:t>
      </w:r>
      <w:r w:rsidRPr="00177CD0">
        <w:rPr>
          <w:rFonts w:ascii="Times New Roman" w:hAnsi="Times New Roman" w:cs="Times New Roman"/>
          <w:sz w:val="24"/>
          <w:szCs w:val="24"/>
        </w:rPr>
        <w:t>housing system: 1) freestall</w:t>
      </w:r>
      <w:del w:id="344" w:author="Caitlin Jeffrey" w:date="2024-03-18T14:11:00Z">
        <w:r w:rsidRPr="00177CD0" w:rsidDel="00730AD3">
          <w:rPr>
            <w:rFonts w:ascii="Times New Roman" w:hAnsi="Times New Roman" w:cs="Times New Roman"/>
            <w:sz w:val="24"/>
            <w:szCs w:val="24"/>
          </w:rPr>
          <w:delText xml:space="preserve"> </w:delText>
        </w:r>
      </w:del>
      <w:ins w:id="345" w:author="Caitlin Jeffrey" w:date="2024-03-18T14:11:00Z">
        <w:r w:rsidR="00730AD3">
          <w:rPr>
            <w:rFonts w:ascii="Times New Roman" w:hAnsi="Times New Roman" w:cs="Times New Roman"/>
            <w:sz w:val="24"/>
            <w:szCs w:val="24"/>
          </w:rPr>
          <w:t xml:space="preserve"> </w:t>
        </w:r>
      </w:ins>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sand, 2) freestall</w:t>
      </w:r>
      <w:ins w:id="346" w:author="Caitlin Jeffrey" w:date="2024-03-18T14:11:00Z">
        <w:r w:rsidR="00730AD3">
          <w:rPr>
            <w:rFonts w:ascii="Times New Roman" w:hAnsi="Times New Roman" w:cs="Times New Roman"/>
            <w:sz w:val="24"/>
            <w:szCs w:val="24"/>
          </w:rPr>
          <w:t xml:space="preserve"> (FS)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3) tiestall</w:t>
      </w:r>
      <w:ins w:id="347" w:author="Caitlin Jeffrey" w:date="2024-03-18T14:11:00Z">
        <w:r w:rsidR="00730AD3">
          <w:rPr>
            <w:rFonts w:ascii="Times New Roman" w:hAnsi="Times New Roman" w:cs="Times New Roman"/>
            <w:sz w:val="24"/>
            <w:szCs w:val="24"/>
          </w:rPr>
          <w:t xml:space="preserve"> (TS)</w:t>
        </w:r>
      </w:ins>
      <w:r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barn </w:t>
      </w:r>
      <w:r w:rsidRPr="00177CD0">
        <w:rPr>
          <w:rFonts w:ascii="Times New Roman" w:hAnsi="Times New Roman" w:cs="Times New Roman"/>
          <w:sz w:val="24"/>
          <w:szCs w:val="24"/>
        </w:rPr>
        <w:t>bedded with shavings</w:t>
      </w:r>
      <w:r w:rsidR="006D788E" w:rsidRPr="00177CD0">
        <w:rPr>
          <w:rFonts w:ascii="Times New Roman" w:hAnsi="Times New Roman" w:cs="Times New Roman"/>
          <w:sz w:val="24"/>
          <w:szCs w:val="24"/>
        </w:rPr>
        <w:t xml:space="preserve"> or </w:t>
      </w:r>
      <w:r w:rsidRPr="00177CD0">
        <w:rPr>
          <w:rFonts w:ascii="Times New Roman" w:hAnsi="Times New Roman" w:cs="Times New Roman"/>
          <w:sz w:val="24"/>
          <w:szCs w:val="24"/>
        </w:rPr>
        <w:t>sawdust, or 4</w:t>
      </w:r>
      <w:r w:rsidRPr="0021704C">
        <w:rPr>
          <w:rFonts w:ascii="Times New Roman" w:hAnsi="Times New Roman" w:cs="Times New Roman"/>
          <w:sz w:val="24"/>
          <w:szCs w:val="24"/>
          <w:highlight w:val="yellow"/>
          <w:rPrChange w:id="348" w:author="Caitlin Jeffrey" w:date="2024-03-18T13:16:00Z">
            <w:rPr>
              <w:rFonts w:ascii="Times New Roman" w:hAnsi="Times New Roman" w:cs="Times New Roman"/>
              <w:sz w:val="24"/>
              <w:szCs w:val="24"/>
            </w:rPr>
          </w:rPrChange>
        </w:rPr>
        <w:t xml:space="preserve">) </w:t>
      </w:r>
      <w:ins w:id="349" w:author="Caitlin Jeffrey" w:date="2024-03-18T13:21:00Z">
        <w:r w:rsidR="006D038C">
          <w:rPr>
            <w:rFonts w:ascii="Times New Roman" w:hAnsi="Times New Roman" w:cs="Times New Roman"/>
            <w:sz w:val="24"/>
            <w:szCs w:val="24"/>
            <w:highlight w:val="yellow"/>
          </w:rPr>
          <w:t xml:space="preserve">a </w:t>
        </w:r>
      </w:ins>
      <w:ins w:id="350" w:author="Caitlin Jeffrey" w:date="2024-03-18T13:15:00Z">
        <w:r w:rsidR="006346AD" w:rsidRPr="0021704C">
          <w:rPr>
            <w:rFonts w:ascii="Times New Roman" w:hAnsi="Times New Roman" w:cs="Times New Roman"/>
            <w:sz w:val="24"/>
            <w:szCs w:val="24"/>
            <w:highlight w:val="yellow"/>
            <w:rPrChange w:id="351" w:author="Caitlin Jeffrey" w:date="2024-03-18T13:16:00Z">
              <w:rPr>
                <w:rFonts w:ascii="Times New Roman" w:hAnsi="Times New Roman" w:cs="Times New Roman"/>
                <w:sz w:val="24"/>
                <w:szCs w:val="24"/>
              </w:rPr>
            </w:rPrChange>
          </w:rPr>
          <w:t>bedded pack</w:t>
        </w:r>
      </w:ins>
      <w:ins w:id="352" w:author="Caitlin Jeffrey" w:date="2024-03-18T13:21:00Z">
        <w:r w:rsidR="006D038C">
          <w:rPr>
            <w:rFonts w:ascii="Times New Roman" w:hAnsi="Times New Roman" w:cs="Times New Roman"/>
            <w:sz w:val="24"/>
            <w:szCs w:val="24"/>
            <w:highlight w:val="yellow"/>
          </w:rPr>
          <w:t xml:space="preserve"> system</w:t>
        </w:r>
      </w:ins>
      <w:ins w:id="353" w:author="Caitlin Jeffrey" w:date="2024-03-18T13:15:00Z">
        <w:r w:rsidR="006346AD" w:rsidRPr="0021704C">
          <w:rPr>
            <w:rFonts w:ascii="Times New Roman" w:hAnsi="Times New Roman" w:cs="Times New Roman"/>
            <w:sz w:val="24"/>
            <w:szCs w:val="24"/>
            <w:highlight w:val="yellow"/>
            <w:rPrChange w:id="354" w:author="Caitlin Jeffrey" w:date="2024-03-18T13:16:00Z">
              <w:rPr>
                <w:rFonts w:ascii="Times New Roman" w:hAnsi="Times New Roman" w:cs="Times New Roman"/>
                <w:sz w:val="24"/>
                <w:szCs w:val="24"/>
              </w:rPr>
            </w:rPrChange>
          </w:rPr>
          <w:t>,</w:t>
        </w:r>
      </w:ins>
      <w:del w:id="355" w:author="Caitlin Jeffrey" w:date="2024-03-18T13:18:00Z">
        <w:r w:rsidRPr="0021704C" w:rsidDel="0052154F">
          <w:rPr>
            <w:rFonts w:ascii="Times New Roman" w:hAnsi="Times New Roman" w:cs="Times New Roman"/>
            <w:sz w:val="24"/>
            <w:szCs w:val="24"/>
            <w:highlight w:val="yellow"/>
            <w:rPrChange w:id="356" w:author="Caitlin Jeffrey" w:date="2024-03-18T13:16:00Z">
              <w:rPr>
                <w:rFonts w:ascii="Times New Roman" w:hAnsi="Times New Roman" w:cs="Times New Roman"/>
                <w:sz w:val="24"/>
                <w:szCs w:val="24"/>
              </w:rPr>
            </w:rPrChange>
          </w:rPr>
          <w:delText>a</w:delText>
        </w:r>
        <w:r w:rsidR="00255582" w:rsidRPr="0021704C" w:rsidDel="0052154F">
          <w:rPr>
            <w:rFonts w:ascii="Times New Roman" w:hAnsi="Times New Roman" w:cs="Times New Roman"/>
            <w:sz w:val="24"/>
            <w:szCs w:val="24"/>
            <w:highlight w:val="yellow"/>
            <w:rPrChange w:id="357" w:author="Caitlin Jeffrey" w:date="2024-03-18T13:16:00Z">
              <w:rPr>
                <w:rFonts w:ascii="Times New Roman" w:hAnsi="Times New Roman" w:cs="Times New Roman"/>
                <w:sz w:val="24"/>
                <w:szCs w:val="24"/>
              </w:rPr>
            </w:rPrChange>
          </w:rPr>
          <w:delText>n enclosed</w:delText>
        </w:r>
        <w:r w:rsidRPr="0021704C" w:rsidDel="0052154F">
          <w:rPr>
            <w:rFonts w:ascii="Times New Roman" w:hAnsi="Times New Roman" w:cs="Times New Roman"/>
            <w:sz w:val="24"/>
            <w:szCs w:val="24"/>
            <w:highlight w:val="yellow"/>
            <w:rPrChange w:id="358" w:author="Caitlin Jeffrey" w:date="2024-03-18T13:16:00Z">
              <w:rPr>
                <w:rFonts w:ascii="Times New Roman" w:hAnsi="Times New Roman" w:cs="Times New Roman"/>
                <w:sz w:val="24"/>
                <w:szCs w:val="24"/>
              </w:rPr>
            </w:rPrChange>
          </w:rPr>
          <w:delText xml:space="preserve"> loose housing </w:delText>
        </w:r>
        <w:r w:rsidR="00255582" w:rsidRPr="0021704C" w:rsidDel="0052154F">
          <w:rPr>
            <w:rFonts w:ascii="Times New Roman" w:hAnsi="Times New Roman" w:cs="Times New Roman"/>
            <w:sz w:val="24"/>
            <w:szCs w:val="24"/>
            <w:highlight w:val="yellow"/>
            <w:rPrChange w:id="359" w:author="Caitlin Jeffrey" w:date="2024-03-18T13:16:00Z">
              <w:rPr>
                <w:rFonts w:ascii="Times New Roman" w:hAnsi="Times New Roman" w:cs="Times New Roman"/>
                <w:sz w:val="24"/>
                <w:szCs w:val="24"/>
              </w:rPr>
            </w:rPrChange>
          </w:rPr>
          <w:delText xml:space="preserve">facility </w:delText>
        </w:r>
        <w:r w:rsidRPr="0021704C" w:rsidDel="0052154F">
          <w:rPr>
            <w:rFonts w:ascii="Times New Roman" w:hAnsi="Times New Roman" w:cs="Times New Roman"/>
            <w:sz w:val="24"/>
            <w:szCs w:val="24"/>
            <w:highlight w:val="yellow"/>
            <w:rPrChange w:id="360" w:author="Caitlin Jeffrey" w:date="2024-03-18T13:16:00Z">
              <w:rPr>
                <w:rFonts w:ascii="Times New Roman" w:hAnsi="Times New Roman" w:cs="Times New Roman"/>
                <w:sz w:val="24"/>
                <w:szCs w:val="24"/>
              </w:rPr>
            </w:rPrChange>
          </w:rPr>
          <w:delText>deeply bedded with organic material</w:delText>
        </w:r>
      </w:del>
      <w:ins w:id="361" w:author="Caitlin Jeffrey" w:date="2024-03-18T13:16:00Z">
        <w:r w:rsidR="006346AD" w:rsidRPr="0021704C">
          <w:rPr>
            <w:rFonts w:ascii="Times New Roman" w:hAnsi="Times New Roman" w:cs="Times New Roman"/>
            <w:sz w:val="24"/>
            <w:szCs w:val="24"/>
            <w:highlight w:val="yellow"/>
          </w:rPr>
          <w:t xml:space="preserve"> </w:t>
        </w:r>
      </w:ins>
      <w:del w:id="362" w:author="Caitlin Jeffrey" w:date="2024-03-18T13:15:00Z">
        <w:r w:rsidRPr="00177CD0" w:rsidDel="006346AD">
          <w:rPr>
            <w:rFonts w:ascii="Times New Roman" w:hAnsi="Times New Roman" w:cs="Times New Roman"/>
            <w:sz w:val="24"/>
            <w:szCs w:val="24"/>
          </w:rPr>
          <w:delText xml:space="preserve"> (hereafter, “bedded pack”). </w:delText>
        </w:r>
      </w:del>
      <w:r w:rsidRPr="00177CD0">
        <w:rPr>
          <w:rFonts w:ascii="Times New Roman" w:hAnsi="Times New Roman" w:cs="Times New Roman"/>
          <w:sz w:val="24"/>
          <w:szCs w:val="24"/>
        </w:rPr>
        <w:t xml:space="preserve">The first three housing and bedding </w:t>
      </w:r>
      <w:r w:rsidR="00A7271C" w:rsidRPr="00177CD0">
        <w:rPr>
          <w:rFonts w:ascii="Times New Roman" w:hAnsi="Times New Roman" w:cs="Times New Roman"/>
          <w:sz w:val="24"/>
          <w:szCs w:val="24"/>
        </w:rPr>
        <w:t>combinations are</w:t>
      </w:r>
      <w:r w:rsidR="00782257" w:rsidRPr="00177CD0">
        <w:rPr>
          <w:rFonts w:ascii="Times New Roman" w:hAnsi="Times New Roman" w:cs="Times New Roman"/>
          <w:sz w:val="24"/>
          <w:szCs w:val="24"/>
        </w:rPr>
        <w:t xml:space="preserve"> the most frequently used</w:t>
      </w:r>
      <w:r w:rsidR="003D29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by organic dairies </w:t>
      </w:r>
      <w:r w:rsidR="00E44EA7" w:rsidRPr="00177CD0">
        <w:rPr>
          <w:rFonts w:ascii="Times New Roman" w:hAnsi="Times New Roman" w:cs="Times New Roman"/>
          <w:sz w:val="24"/>
          <w:szCs w:val="24"/>
        </w:rPr>
        <w:t xml:space="preserve">in </w:t>
      </w:r>
      <w:r w:rsidR="006D788E" w:rsidRPr="00177CD0">
        <w:rPr>
          <w:rFonts w:ascii="Times New Roman" w:hAnsi="Times New Roman" w:cs="Times New Roman"/>
          <w:sz w:val="24"/>
          <w:szCs w:val="24"/>
        </w:rPr>
        <w:t>Vermont</w:t>
      </w:r>
      <w:r w:rsidRPr="00177CD0">
        <w:rPr>
          <w:rFonts w:ascii="Times New Roman" w:hAnsi="Times New Roman" w:cs="Times New Roman"/>
          <w:sz w:val="24"/>
          <w:szCs w:val="24"/>
        </w:rPr>
        <w:t xml:space="preserve"> to house cows </w:t>
      </w:r>
      <w:r w:rsidR="00B05194" w:rsidRPr="00177CD0">
        <w:rPr>
          <w:rFonts w:ascii="Times New Roman" w:hAnsi="Times New Roman" w:cs="Times New Roman"/>
          <w:sz w:val="24"/>
          <w:szCs w:val="24"/>
        </w:rPr>
        <w:t>during</w:t>
      </w:r>
      <w:r w:rsidRPr="00177CD0">
        <w:rPr>
          <w:rFonts w:ascii="Times New Roman" w:hAnsi="Times New Roman" w:cs="Times New Roman"/>
          <w:sz w:val="24"/>
          <w:szCs w:val="24"/>
        </w:rPr>
        <w:t xml:space="preserve"> the non-grazing season, and</w:t>
      </w:r>
      <w:r w:rsidR="00DD0E19" w:rsidRPr="00177CD0">
        <w:rPr>
          <w:rFonts w:ascii="Times New Roman" w:hAnsi="Times New Roman" w:cs="Times New Roman"/>
          <w:sz w:val="24"/>
          <w:szCs w:val="24"/>
        </w:rPr>
        <w:t xml:space="preserve"> were compared to</w:t>
      </w:r>
      <w:r w:rsidRPr="00177CD0">
        <w:rPr>
          <w:rFonts w:ascii="Times New Roman" w:hAnsi="Times New Roman" w:cs="Times New Roman"/>
          <w:sz w:val="24"/>
          <w:szCs w:val="24"/>
        </w:rPr>
        <w:t xml:space="preserve"> </w:t>
      </w:r>
      <w:del w:id="363" w:author="Caitlin Jeffrey" w:date="2024-03-18T14:07:00Z">
        <w:r w:rsidRPr="00177CD0" w:rsidDel="00730AD3">
          <w:rPr>
            <w:rFonts w:ascii="Times New Roman" w:hAnsi="Times New Roman" w:cs="Times New Roman"/>
            <w:sz w:val="24"/>
            <w:szCs w:val="24"/>
          </w:rPr>
          <w:delText>bedded packs</w:delText>
        </w:r>
      </w:del>
      <w:ins w:id="364" w:author="Caitlin Jeffrey" w:date="2024-03-18T14:07:00Z">
        <w:r w:rsidR="00730AD3">
          <w:rPr>
            <w:rFonts w:ascii="Times New Roman" w:hAnsi="Times New Roman" w:cs="Times New Roman"/>
            <w:sz w:val="24"/>
            <w:szCs w:val="24"/>
          </w:rPr>
          <w:t>BP</w:t>
        </w:r>
      </w:ins>
      <w:r w:rsidRPr="00177CD0">
        <w:rPr>
          <w:rFonts w:ascii="Times New Roman" w:hAnsi="Times New Roman" w:cs="Times New Roman"/>
          <w:sz w:val="24"/>
          <w:szCs w:val="24"/>
        </w:rPr>
        <w:t xml:space="preserve"> </w:t>
      </w:r>
      <w:r w:rsidR="006506E3" w:rsidRPr="00177CD0">
        <w:rPr>
          <w:rFonts w:ascii="Times New Roman" w:hAnsi="Times New Roman" w:cs="Times New Roman"/>
          <w:sz w:val="24"/>
          <w:szCs w:val="24"/>
        </w:rPr>
        <w:t>as they were</w:t>
      </w:r>
      <w:r w:rsidRPr="00177CD0">
        <w:rPr>
          <w:rFonts w:ascii="Times New Roman" w:hAnsi="Times New Roman" w:cs="Times New Roman"/>
          <w:sz w:val="24"/>
          <w:szCs w:val="24"/>
        </w:rPr>
        <w:t xml:space="preserve"> the housing </w:t>
      </w:r>
      <w:r w:rsidR="00B9409A" w:rsidRPr="00177CD0">
        <w:rPr>
          <w:rFonts w:ascii="Times New Roman" w:hAnsi="Times New Roman" w:cs="Times New Roman"/>
          <w:sz w:val="24"/>
          <w:szCs w:val="24"/>
        </w:rPr>
        <w:t>type</w:t>
      </w:r>
      <w:r w:rsidRPr="00177CD0">
        <w:rPr>
          <w:rFonts w:ascii="Times New Roman" w:hAnsi="Times New Roman" w:cs="Times New Roman"/>
          <w:sz w:val="24"/>
          <w:szCs w:val="24"/>
        </w:rPr>
        <w:t xml:space="preserve"> of interest for this project.</w:t>
      </w:r>
      <w:ins w:id="365" w:author="Caitlin Jeffrey" w:date="2024-03-18T12:34:00Z">
        <w:r w:rsidR="008454CA">
          <w:rPr>
            <w:rFonts w:ascii="Times New Roman" w:hAnsi="Times New Roman" w:cs="Times New Roman"/>
            <w:sz w:val="24"/>
            <w:szCs w:val="24"/>
          </w:rPr>
          <w:t xml:space="preserve"> </w:t>
        </w:r>
      </w:ins>
      <w:del w:id="366" w:author="Caitlin Jeffrey" w:date="2024-03-18T12:34:00Z">
        <w:r w:rsidRPr="00177CD0" w:rsidDel="008454CA">
          <w:rPr>
            <w:rFonts w:ascii="Times New Roman" w:hAnsi="Times New Roman" w:cs="Times New Roman"/>
            <w:sz w:val="24"/>
            <w:szCs w:val="24"/>
          </w:rPr>
          <w:delText xml:space="preserve"> </w:delText>
        </w:r>
      </w:del>
    </w:p>
    <w:p w14:paraId="236E9475" w14:textId="77777777" w:rsidR="00B56466" w:rsidRDefault="006A1FB2" w:rsidP="008454CA">
      <w:pPr>
        <w:spacing w:after="0" w:line="480" w:lineRule="auto"/>
        <w:rPr>
          <w:ins w:id="367" w:author="Caitlin Jeffrey" w:date="2024-03-18T12:34:00Z"/>
          <w:rFonts w:ascii="Times New Roman" w:hAnsi="Times New Roman" w:cs="Times New Roman"/>
          <w:sz w:val="24"/>
          <w:szCs w:val="24"/>
        </w:rPr>
      </w:pPr>
      <w:del w:id="368" w:author="Caitlin Jeffrey" w:date="2024-03-18T12:34:00Z">
        <w:r w:rsidRPr="00177CD0" w:rsidDel="00B56466">
          <w:rPr>
            <w:rFonts w:ascii="Times New Roman" w:hAnsi="Times New Roman" w:cs="Times New Roman"/>
            <w:sz w:val="24"/>
            <w:szCs w:val="24"/>
          </w:rPr>
          <w:tab/>
        </w:r>
      </w:del>
      <w:r w:rsidR="006238BB" w:rsidRPr="00177CD0">
        <w:rPr>
          <w:rFonts w:ascii="Times New Roman" w:hAnsi="Times New Roman" w:cs="Times New Roman"/>
          <w:sz w:val="24"/>
          <w:szCs w:val="24"/>
        </w:rPr>
        <w:t xml:space="preserve">A convenience sample </w:t>
      </w:r>
      <w:r w:rsidR="00DC63C2" w:rsidRPr="00177CD0">
        <w:rPr>
          <w:rFonts w:ascii="Times New Roman" w:hAnsi="Times New Roman" w:cs="Times New Roman"/>
          <w:sz w:val="24"/>
          <w:szCs w:val="24"/>
        </w:rPr>
        <w:t xml:space="preserve">of farms </w:t>
      </w:r>
      <w:r w:rsidR="006238BB" w:rsidRPr="00177CD0">
        <w:rPr>
          <w:rFonts w:ascii="Times New Roman" w:hAnsi="Times New Roman" w:cs="Times New Roman"/>
          <w:sz w:val="24"/>
          <w:szCs w:val="24"/>
        </w:rPr>
        <w:t xml:space="preserve">was enrolled </w:t>
      </w:r>
      <w:r w:rsidR="00AD7149" w:rsidRPr="00177CD0">
        <w:rPr>
          <w:rFonts w:ascii="Times New Roman" w:hAnsi="Times New Roman" w:cs="Times New Roman"/>
          <w:sz w:val="24"/>
          <w:szCs w:val="24"/>
        </w:rPr>
        <w:t xml:space="preserve">in Spring 2019 </w:t>
      </w:r>
      <w:r w:rsidR="006238BB" w:rsidRPr="00177CD0">
        <w:rPr>
          <w:rFonts w:ascii="Times New Roman" w:hAnsi="Times New Roman" w:cs="Times New Roman"/>
          <w:sz w:val="24"/>
          <w:szCs w:val="24"/>
        </w:rPr>
        <w:t>from a list of eligible farms (grouped by housing/bedding combination) using the phone number or email address provided in the</w:t>
      </w:r>
      <w:r w:rsidR="00ED1DEB" w:rsidRPr="00177CD0">
        <w:rPr>
          <w:rFonts w:ascii="Times New Roman" w:hAnsi="Times New Roman" w:cs="Times New Roman"/>
          <w:sz w:val="24"/>
          <w:szCs w:val="24"/>
        </w:rPr>
        <w:t xml:space="preserve"> 2018-2019</w:t>
      </w:r>
      <w:r w:rsidR="006238BB" w:rsidRPr="00177CD0">
        <w:rPr>
          <w:rFonts w:ascii="Times New Roman" w:hAnsi="Times New Roman" w:cs="Times New Roman"/>
          <w:sz w:val="24"/>
          <w:szCs w:val="24"/>
        </w:rPr>
        <w:t xml:space="preserve"> survey</w:t>
      </w:r>
      <w:r w:rsidR="00782257" w:rsidRPr="00177CD0">
        <w:rPr>
          <w:rFonts w:ascii="Times New Roman" w:hAnsi="Times New Roman" w:cs="Times New Roman"/>
          <w:sz w:val="24"/>
          <w:szCs w:val="24"/>
        </w:rPr>
        <w:t xml:space="preserve"> response</w:t>
      </w:r>
      <w:r w:rsidR="006238BB" w:rsidRPr="00177CD0">
        <w:rPr>
          <w:rFonts w:ascii="Times New Roman" w:hAnsi="Times New Roman" w:cs="Times New Roman"/>
          <w:sz w:val="24"/>
          <w:szCs w:val="24"/>
        </w:rPr>
        <w:t xml:space="preserve">. </w:t>
      </w:r>
      <w:r w:rsidR="00255582" w:rsidRPr="00177CD0">
        <w:rPr>
          <w:rFonts w:ascii="Times New Roman" w:hAnsi="Times New Roman" w:cs="Times New Roman"/>
          <w:sz w:val="24"/>
          <w:szCs w:val="24"/>
        </w:rPr>
        <w:t xml:space="preserve">Our </w:t>
      </w:r>
      <w:r w:rsidR="006238BB" w:rsidRPr="00177CD0">
        <w:rPr>
          <w:rFonts w:ascii="Times New Roman" w:hAnsi="Times New Roman" w:cs="Times New Roman"/>
          <w:sz w:val="24"/>
          <w:szCs w:val="24"/>
        </w:rPr>
        <w:t xml:space="preserve">aim was to </w:t>
      </w:r>
      <w:r w:rsidR="00782257" w:rsidRPr="00177CD0">
        <w:rPr>
          <w:rFonts w:ascii="Times New Roman" w:hAnsi="Times New Roman" w:cs="Times New Roman"/>
          <w:sz w:val="24"/>
          <w:szCs w:val="24"/>
        </w:rPr>
        <w:t xml:space="preserve">enroll </w:t>
      </w:r>
      <w:r w:rsidR="00EC74BE" w:rsidRPr="00177CD0">
        <w:rPr>
          <w:rFonts w:ascii="Times New Roman" w:hAnsi="Times New Roman" w:cs="Times New Roman"/>
          <w:sz w:val="24"/>
          <w:szCs w:val="24"/>
        </w:rPr>
        <w:t xml:space="preserve">40 farms for the </w:t>
      </w:r>
      <w:r w:rsidR="00060FE4" w:rsidRPr="00177CD0">
        <w:rPr>
          <w:rFonts w:ascii="Times New Roman" w:hAnsi="Times New Roman" w:cs="Times New Roman"/>
          <w:sz w:val="24"/>
          <w:szCs w:val="24"/>
        </w:rPr>
        <w:t xml:space="preserve">current </w:t>
      </w:r>
      <w:r w:rsidR="008E1263" w:rsidRPr="00177CD0">
        <w:rPr>
          <w:rFonts w:ascii="Times New Roman" w:hAnsi="Times New Roman" w:cs="Times New Roman"/>
          <w:sz w:val="24"/>
          <w:szCs w:val="24"/>
        </w:rPr>
        <w:t>study</w:t>
      </w:r>
      <w:r w:rsidR="006238BB" w:rsidRPr="00177CD0">
        <w:rPr>
          <w:rFonts w:ascii="Times New Roman" w:hAnsi="Times New Roman" w:cs="Times New Roman"/>
          <w:sz w:val="24"/>
          <w:szCs w:val="24"/>
        </w:rPr>
        <w:t>, with 10 farms from each</w:t>
      </w:r>
      <w:r w:rsidR="00BB53BF" w:rsidRPr="00177CD0">
        <w:rPr>
          <w:rFonts w:ascii="Times New Roman" w:hAnsi="Times New Roman" w:cs="Times New Roman"/>
          <w:sz w:val="24"/>
          <w:szCs w:val="24"/>
        </w:rPr>
        <w:t xml:space="preserve"> of the four</w:t>
      </w:r>
      <w:r w:rsidR="006238BB" w:rsidRPr="00177CD0">
        <w:rPr>
          <w:rFonts w:ascii="Times New Roman" w:hAnsi="Times New Roman" w:cs="Times New Roman"/>
          <w:sz w:val="24"/>
          <w:szCs w:val="24"/>
        </w:rPr>
        <w:t xml:space="preserve"> housing/bedding </w:t>
      </w:r>
      <w:r w:rsidR="00212A32" w:rsidRPr="00177CD0">
        <w:rPr>
          <w:rFonts w:ascii="Times New Roman" w:hAnsi="Times New Roman" w:cs="Times New Roman"/>
          <w:sz w:val="24"/>
          <w:szCs w:val="24"/>
        </w:rPr>
        <w:t xml:space="preserve">categories </w:t>
      </w:r>
      <w:r w:rsidR="00BB53BF" w:rsidRPr="00177CD0">
        <w:rPr>
          <w:rFonts w:ascii="Times New Roman" w:hAnsi="Times New Roman" w:cs="Times New Roman"/>
          <w:sz w:val="24"/>
          <w:szCs w:val="24"/>
        </w:rPr>
        <w:t>described above</w:t>
      </w:r>
      <w:r w:rsidR="006238BB" w:rsidRPr="00177CD0">
        <w:rPr>
          <w:rFonts w:ascii="Times New Roman" w:hAnsi="Times New Roman" w:cs="Times New Roman"/>
          <w:sz w:val="24"/>
          <w:szCs w:val="24"/>
        </w:rPr>
        <w:t xml:space="preserve">. </w:t>
      </w:r>
    </w:p>
    <w:p w14:paraId="2E2C7B10" w14:textId="0167BF85" w:rsidR="006238BB" w:rsidRPr="003143A3" w:rsidRDefault="00272747">
      <w:pPr>
        <w:spacing w:after="0" w:line="480" w:lineRule="auto"/>
        <w:ind w:firstLine="720"/>
        <w:rPr>
          <w:rFonts w:ascii="Times New Roman" w:hAnsi="Times New Roman" w:cs="Times New Roman"/>
          <w:sz w:val="24"/>
          <w:szCs w:val="24"/>
          <w:highlight w:val="yellow"/>
          <w:rPrChange w:id="369" w:author="Caitlin Jeffrey" w:date="2024-03-18T14:00:00Z">
            <w:rPr>
              <w:rFonts w:ascii="Times New Roman" w:hAnsi="Times New Roman" w:cs="Times New Roman"/>
              <w:sz w:val="24"/>
              <w:szCs w:val="24"/>
            </w:rPr>
          </w:rPrChange>
        </w:rPr>
        <w:pPrChange w:id="370" w:author="Caitlin Jeffrey" w:date="2024-03-18T14:00:00Z">
          <w:pPr>
            <w:spacing w:after="0" w:line="480" w:lineRule="auto"/>
          </w:pPr>
        </w:pPrChange>
      </w:pPr>
      <w:r w:rsidRPr="00177CD0">
        <w:rPr>
          <w:rFonts w:ascii="Times New Roman" w:hAnsi="Times New Roman" w:cs="Times New Roman"/>
          <w:sz w:val="24"/>
          <w:szCs w:val="24"/>
        </w:rPr>
        <w:lastRenderedPageBreak/>
        <w:t xml:space="preserve">Prior to obtaining the 2018-2019 survey results, </w:t>
      </w:r>
      <w:r w:rsidR="006875EB" w:rsidRPr="00177CD0">
        <w:rPr>
          <w:rFonts w:ascii="Times New Roman" w:hAnsi="Times New Roman" w:cs="Times New Roman"/>
          <w:sz w:val="24"/>
          <w:szCs w:val="24"/>
        </w:rPr>
        <w:t xml:space="preserve">based on preliminary data collected by the University of Vermont Center for Sustainable Agriculture Extension group, </w:t>
      </w:r>
      <w:r w:rsidRPr="00177CD0">
        <w:rPr>
          <w:rFonts w:ascii="Times New Roman" w:hAnsi="Times New Roman" w:cs="Times New Roman"/>
          <w:sz w:val="24"/>
          <w:szCs w:val="24"/>
        </w:rPr>
        <w:t>the study was designed</w:t>
      </w:r>
      <w:r w:rsidR="00AE280F" w:rsidRPr="00177CD0">
        <w:rPr>
          <w:rFonts w:ascii="Times New Roman" w:hAnsi="Times New Roman" w:cs="Times New Roman"/>
          <w:sz w:val="24"/>
          <w:szCs w:val="24"/>
        </w:rPr>
        <w:t xml:space="preserve"> anticipat</w:t>
      </w:r>
      <w:r w:rsidRPr="00177CD0">
        <w:rPr>
          <w:rFonts w:ascii="Times New Roman" w:hAnsi="Times New Roman" w:cs="Times New Roman"/>
          <w:sz w:val="24"/>
          <w:szCs w:val="24"/>
        </w:rPr>
        <w:t>ing</w:t>
      </w:r>
      <w:r w:rsidR="00AE280F" w:rsidRPr="00177CD0">
        <w:rPr>
          <w:rFonts w:ascii="Times New Roman" w:hAnsi="Times New Roman" w:cs="Times New Roman"/>
          <w:sz w:val="24"/>
          <w:szCs w:val="24"/>
        </w:rPr>
        <w:t xml:space="preserve"> that it would be possible to enroll 10 organic Vermont dairies using a bedded pack system as their primary indoor housing system. </w:t>
      </w:r>
      <w:r w:rsidR="006238BB" w:rsidRPr="00177CD0">
        <w:rPr>
          <w:rFonts w:ascii="Times New Roman" w:hAnsi="Times New Roman" w:cs="Times New Roman"/>
          <w:sz w:val="24"/>
          <w:szCs w:val="24"/>
        </w:rPr>
        <w:t xml:space="preserve">However, out of the 17 farms from </w:t>
      </w:r>
      <w:r w:rsidR="0094453B" w:rsidRPr="00177CD0">
        <w:rPr>
          <w:rFonts w:ascii="Times New Roman" w:hAnsi="Times New Roman" w:cs="Times New Roman"/>
          <w:sz w:val="24"/>
          <w:szCs w:val="24"/>
        </w:rPr>
        <w:t xml:space="preserve">the </w:t>
      </w:r>
      <w:r w:rsidR="006238BB" w:rsidRPr="00177CD0">
        <w:rPr>
          <w:rFonts w:ascii="Times New Roman" w:hAnsi="Times New Roman" w:cs="Times New Roman"/>
          <w:sz w:val="24"/>
          <w:szCs w:val="24"/>
        </w:rPr>
        <w:t xml:space="preserve">2018-2019 survey </w:t>
      </w:r>
      <w:r w:rsidR="00607940" w:rsidRPr="00177CD0">
        <w:rPr>
          <w:rFonts w:ascii="Times New Roman" w:hAnsi="Times New Roman" w:cs="Times New Roman"/>
          <w:sz w:val="24"/>
          <w:szCs w:val="24"/>
        </w:rPr>
        <w:t>which</w:t>
      </w:r>
      <w:r w:rsidR="006238BB" w:rsidRPr="00177CD0">
        <w:rPr>
          <w:rFonts w:ascii="Times New Roman" w:hAnsi="Times New Roman" w:cs="Times New Roman"/>
          <w:sz w:val="24"/>
          <w:szCs w:val="24"/>
        </w:rPr>
        <w:t xml:space="preserve"> indicated at least some use of a bedded pack system,</w:t>
      </w:r>
      <w:r w:rsidR="00A37047" w:rsidRPr="00177CD0">
        <w:rPr>
          <w:rFonts w:ascii="Times New Roman" w:hAnsi="Times New Roman" w:cs="Times New Roman"/>
          <w:sz w:val="24"/>
          <w:szCs w:val="24"/>
        </w:rPr>
        <w:t xml:space="preserve"> one</w:t>
      </w:r>
      <w:r w:rsidR="006238BB" w:rsidRPr="00177CD0">
        <w:rPr>
          <w:rFonts w:ascii="Times New Roman" w:hAnsi="Times New Roman" w:cs="Times New Roman"/>
          <w:sz w:val="24"/>
          <w:szCs w:val="24"/>
        </w:rPr>
        <w:t xml:space="preserve"> farm was not interested in any further participation, </w:t>
      </w:r>
      <w:r w:rsidR="00A37047" w:rsidRPr="00177CD0">
        <w:rPr>
          <w:rFonts w:ascii="Times New Roman" w:hAnsi="Times New Roman" w:cs="Times New Roman"/>
          <w:sz w:val="24"/>
          <w:szCs w:val="24"/>
        </w:rPr>
        <w:t xml:space="preserve">five </w:t>
      </w:r>
      <w:r w:rsidR="006238BB" w:rsidRPr="00177CD0">
        <w:rPr>
          <w:rFonts w:ascii="Times New Roman" w:hAnsi="Times New Roman" w:cs="Times New Roman"/>
          <w:sz w:val="24"/>
          <w:szCs w:val="24"/>
        </w:rPr>
        <w:t xml:space="preserve">did not use DHIA testing, and </w:t>
      </w:r>
      <w:r w:rsidR="00A37047" w:rsidRPr="00177CD0">
        <w:rPr>
          <w:rFonts w:ascii="Times New Roman" w:hAnsi="Times New Roman" w:cs="Times New Roman"/>
          <w:sz w:val="24"/>
          <w:szCs w:val="24"/>
        </w:rPr>
        <w:t>six</w:t>
      </w:r>
      <w:r w:rsidR="006238BB" w:rsidRPr="00177CD0">
        <w:rPr>
          <w:rFonts w:ascii="Times New Roman" w:hAnsi="Times New Roman" w:cs="Times New Roman"/>
          <w:sz w:val="24"/>
          <w:szCs w:val="24"/>
        </w:rPr>
        <w:t xml:space="preserve"> only used a bedded pack system as a secondary housing system in conjunction with a </w:t>
      </w:r>
      <w:del w:id="371" w:author="Caitlin Jeffrey" w:date="2024-03-18T14:11:00Z">
        <w:r w:rsidR="006238BB" w:rsidRPr="00177CD0" w:rsidDel="00730AD3">
          <w:rPr>
            <w:rFonts w:ascii="Times New Roman" w:hAnsi="Times New Roman" w:cs="Times New Roman"/>
            <w:sz w:val="24"/>
            <w:szCs w:val="24"/>
          </w:rPr>
          <w:delText>tiestall</w:delText>
        </w:r>
      </w:del>
      <w:ins w:id="372"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barn, or cows were only on the pack a few hours a day. </w:t>
      </w:r>
      <w:r w:rsidR="00211057" w:rsidRPr="00177CD0">
        <w:rPr>
          <w:rFonts w:ascii="Times New Roman" w:hAnsi="Times New Roman" w:cs="Times New Roman"/>
          <w:sz w:val="24"/>
          <w:szCs w:val="24"/>
        </w:rPr>
        <w:t xml:space="preserve">Because </w:t>
      </w:r>
      <w:r w:rsidR="006238BB" w:rsidRPr="00177CD0">
        <w:rPr>
          <w:rFonts w:ascii="Times New Roman" w:hAnsi="Times New Roman" w:cs="Times New Roman"/>
          <w:sz w:val="24"/>
          <w:szCs w:val="24"/>
        </w:rPr>
        <w:t xml:space="preserve">the number of farms using </w:t>
      </w:r>
      <w:del w:id="373" w:author="Caitlin Jeffrey" w:date="2024-03-18T14:07:00Z">
        <w:r w:rsidR="00DF7C3A" w:rsidRPr="00177CD0" w:rsidDel="00730AD3">
          <w:rPr>
            <w:rFonts w:ascii="Times New Roman" w:hAnsi="Times New Roman" w:cs="Times New Roman"/>
            <w:sz w:val="24"/>
            <w:szCs w:val="24"/>
          </w:rPr>
          <w:delText>bedded packs</w:delText>
        </w:r>
      </w:del>
      <w:ins w:id="374" w:author="Caitlin Jeffrey" w:date="2024-03-18T14:07: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was </w:t>
      </w:r>
      <w:r w:rsidR="004C3AEF" w:rsidRPr="00177CD0">
        <w:rPr>
          <w:rFonts w:ascii="Times New Roman" w:hAnsi="Times New Roman" w:cs="Times New Roman"/>
          <w:sz w:val="24"/>
          <w:szCs w:val="24"/>
        </w:rPr>
        <w:t>fewer</w:t>
      </w:r>
      <w:r w:rsidR="006238BB" w:rsidRPr="00177CD0">
        <w:rPr>
          <w:rFonts w:ascii="Times New Roman" w:hAnsi="Times New Roman" w:cs="Times New Roman"/>
          <w:sz w:val="24"/>
          <w:szCs w:val="24"/>
        </w:rPr>
        <w:t xml:space="preserve"> than anticipated, the eligibility requirements were relaxed to include </w:t>
      </w:r>
      <w:r w:rsidR="000A3713"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farm where cows spend the majority (two-thirds) of their time in a bedded pack, with the remaining time in a </w:t>
      </w:r>
      <w:del w:id="375" w:author="Caitlin Jeffrey" w:date="2024-03-18T14:11:00Z">
        <w:r w:rsidR="006238BB" w:rsidRPr="00177CD0" w:rsidDel="00730AD3">
          <w:rPr>
            <w:rFonts w:ascii="Times New Roman" w:hAnsi="Times New Roman" w:cs="Times New Roman"/>
            <w:sz w:val="24"/>
            <w:szCs w:val="24"/>
          </w:rPr>
          <w:delText>tiestall</w:delText>
        </w:r>
      </w:del>
      <w:ins w:id="376" w:author="Caitlin Jeffrey" w:date="2024-03-18T14:11:00Z">
        <w:r w:rsidR="00730AD3">
          <w:rPr>
            <w:rFonts w:ascii="Times New Roman" w:hAnsi="Times New Roman" w:cs="Times New Roman"/>
            <w:sz w:val="24"/>
            <w:szCs w:val="24"/>
          </w:rPr>
          <w:t>TS</w:t>
        </w:r>
      </w:ins>
      <w:r w:rsidR="006238BB" w:rsidRPr="00177CD0">
        <w:rPr>
          <w:rFonts w:ascii="Times New Roman" w:hAnsi="Times New Roman" w:cs="Times New Roman"/>
          <w:sz w:val="24"/>
          <w:szCs w:val="24"/>
        </w:rPr>
        <w:t xml:space="preserve"> with wood shavings. </w:t>
      </w:r>
      <w:r w:rsidR="003836E0" w:rsidRPr="00177CD0">
        <w:rPr>
          <w:rFonts w:ascii="Times New Roman" w:hAnsi="Times New Roman" w:cs="Times New Roman"/>
          <w:sz w:val="24"/>
          <w:szCs w:val="24"/>
        </w:rPr>
        <w:t xml:space="preserve">Additionally, two bedded pack farms </w:t>
      </w:r>
      <w:r w:rsidR="00CA5ADE" w:rsidRPr="00177CD0">
        <w:rPr>
          <w:rFonts w:ascii="Times New Roman" w:hAnsi="Times New Roman" w:cs="Times New Roman"/>
          <w:sz w:val="24"/>
          <w:szCs w:val="24"/>
        </w:rPr>
        <w:t xml:space="preserve">were included that had limited DHIA information: one farm did not utilize cow-level testing, and </w:t>
      </w:r>
      <w:r w:rsidR="006C4D85" w:rsidRPr="00177CD0">
        <w:rPr>
          <w:rFonts w:ascii="Times New Roman" w:hAnsi="Times New Roman" w:cs="Times New Roman"/>
          <w:sz w:val="24"/>
          <w:szCs w:val="24"/>
        </w:rPr>
        <w:t xml:space="preserve">cow-level data for </w:t>
      </w:r>
      <w:r w:rsidR="00A8557C" w:rsidRPr="00177CD0">
        <w:rPr>
          <w:rFonts w:ascii="Times New Roman" w:hAnsi="Times New Roman" w:cs="Times New Roman"/>
          <w:sz w:val="24"/>
          <w:szCs w:val="24"/>
        </w:rPr>
        <w:t>a</w:t>
      </w:r>
      <w:r w:rsidR="006C4D85" w:rsidRPr="00177CD0">
        <w:rPr>
          <w:rFonts w:ascii="Times New Roman" w:hAnsi="Times New Roman" w:cs="Times New Roman"/>
          <w:sz w:val="24"/>
          <w:szCs w:val="24"/>
        </w:rPr>
        <w:t xml:space="preserve"> second farm was limited due to their seasonal lactation</w:t>
      </w:r>
      <w:r w:rsidR="00640F77" w:rsidRPr="00177CD0">
        <w:rPr>
          <w:rFonts w:ascii="Times New Roman" w:hAnsi="Times New Roman" w:cs="Times New Roman"/>
          <w:sz w:val="24"/>
          <w:szCs w:val="24"/>
        </w:rPr>
        <w:t xml:space="preserve"> schedule</w:t>
      </w:r>
      <w:r w:rsidR="00C77A96" w:rsidRPr="00177CD0">
        <w:rPr>
          <w:rFonts w:ascii="Times New Roman" w:hAnsi="Times New Roman" w:cs="Times New Roman"/>
          <w:sz w:val="24"/>
          <w:szCs w:val="24"/>
        </w:rPr>
        <w:t>.</w:t>
      </w:r>
      <w:r w:rsidR="00EC1674" w:rsidRPr="00177CD0">
        <w:rPr>
          <w:rFonts w:ascii="Times New Roman" w:hAnsi="Times New Roman" w:cs="Times New Roman"/>
          <w:sz w:val="24"/>
          <w:szCs w:val="24"/>
        </w:rPr>
        <w:t xml:space="preserve"> </w:t>
      </w:r>
      <w:moveFromRangeStart w:id="377" w:author="Caitlin Jeffrey" w:date="2024-03-18T10:48:00Z" w:name="move161651302"/>
      <w:moveFrom w:id="378" w:author="Caitlin Jeffrey" w:date="2024-03-18T10:48:00Z">
        <w:r w:rsidRPr="00177CD0" w:rsidDel="000E2802">
          <w:rPr>
            <w:rFonts w:ascii="Times New Roman" w:hAnsi="Times New Roman" w:cs="Times New Roman"/>
            <w:sz w:val="24"/>
            <w:szCs w:val="24"/>
          </w:rPr>
          <w:t xml:space="preserve">This </w:t>
        </w:r>
        <w:r w:rsidR="008153D2" w:rsidRPr="00177CD0" w:rsidDel="000E2802">
          <w:rPr>
            <w:rFonts w:ascii="Times New Roman" w:hAnsi="Times New Roman" w:cs="Times New Roman"/>
            <w:sz w:val="24"/>
            <w:szCs w:val="24"/>
          </w:rPr>
          <w:t xml:space="preserve">study </w:t>
        </w:r>
        <w:r w:rsidR="00EC1674" w:rsidRPr="00177CD0" w:rsidDel="000E2802">
          <w:rPr>
            <w:rFonts w:ascii="Times New Roman" w:hAnsi="Times New Roman" w:cs="Times New Roman"/>
            <w:sz w:val="24"/>
            <w:szCs w:val="24"/>
          </w:rPr>
          <w:t xml:space="preserve">was intended to study cows while they were in their </w:t>
        </w:r>
        <w:r w:rsidR="0021422E" w:rsidRPr="00177CD0" w:rsidDel="000E2802">
          <w:rPr>
            <w:rFonts w:ascii="Times New Roman" w:hAnsi="Times New Roman" w:cs="Times New Roman"/>
            <w:sz w:val="24"/>
            <w:szCs w:val="24"/>
          </w:rPr>
          <w:t xml:space="preserve">indoor </w:t>
        </w:r>
        <w:r w:rsidR="00EC1674" w:rsidRPr="00177CD0" w:rsidDel="000E2802">
          <w:rPr>
            <w:rFonts w:ascii="Times New Roman" w:hAnsi="Times New Roman" w:cs="Times New Roman"/>
            <w:sz w:val="24"/>
            <w:szCs w:val="24"/>
          </w:rPr>
          <w:t>housing system, so all herds visits were completed before any grazing had begun for the season.</w:t>
        </w:r>
      </w:moveFrom>
      <w:moveFromRangeEnd w:id="377"/>
      <w:ins w:id="379" w:author="Caitlin Jeffrey" w:date="2024-03-18T12:35:00Z">
        <w:r w:rsidR="008454CA">
          <w:rPr>
            <w:rFonts w:ascii="Times New Roman" w:hAnsi="Times New Roman" w:cs="Times New Roman"/>
            <w:sz w:val="24"/>
            <w:szCs w:val="24"/>
          </w:rPr>
          <w:t xml:space="preserve"> </w:t>
        </w:r>
        <w:r w:rsidR="008454CA" w:rsidRPr="000A49DC">
          <w:rPr>
            <w:rFonts w:ascii="Times New Roman" w:hAnsi="Times New Roman" w:cs="Times New Roman"/>
            <w:sz w:val="24"/>
            <w:szCs w:val="24"/>
            <w:highlight w:val="yellow"/>
            <w:rPrChange w:id="380" w:author="Caitlin Jeffrey" w:date="2024-03-18T12:35:00Z">
              <w:rPr>
                <w:rFonts w:ascii="Times New Roman" w:hAnsi="Times New Roman" w:cs="Times New Roman"/>
                <w:sz w:val="24"/>
                <w:szCs w:val="24"/>
              </w:rPr>
            </w:rPrChange>
          </w:rPr>
          <w:t xml:space="preserve">As the number of </w:t>
        </w:r>
      </w:ins>
      <w:ins w:id="381" w:author="Caitlin Jeffrey" w:date="2024-03-18T14:07:00Z">
        <w:r w:rsidR="00730AD3">
          <w:rPr>
            <w:rFonts w:ascii="Times New Roman" w:hAnsi="Times New Roman" w:cs="Times New Roman"/>
            <w:sz w:val="24"/>
            <w:szCs w:val="24"/>
            <w:highlight w:val="yellow"/>
          </w:rPr>
          <w:t>BP</w:t>
        </w:r>
      </w:ins>
      <w:ins w:id="382" w:author="Caitlin Jeffrey" w:date="2024-03-18T12:35:00Z">
        <w:r w:rsidR="008454CA" w:rsidRPr="000A49DC">
          <w:rPr>
            <w:rFonts w:ascii="Times New Roman" w:hAnsi="Times New Roman" w:cs="Times New Roman"/>
            <w:sz w:val="24"/>
            <w:szCs w:val="24"/>
            <w:highlight w:val="yellow"/>
            <w:rPrChange w:id="383" w:author="Caitlin Jeffrey" w:date="2024-03-18T12:35:00Z">
              <w:rPr>
                <w:rFonts w:ascii="Times New Roman" w:hAnsi="Times New Roman" w:cs="Times New Roman"/>
                <w:sz w:val="24"/>
                <w:szCs w:val="24"/>
              </w:rPr>
            </w:rPrChange>
          </w:rPr>
          <w:t xml:space="preserve"> being used in the state to house lactating dairy cattle was less than anticipated, those that were enrolled and grouped together utilized a variety of management strategies. Of the 5 enrolled farms using a bedded pack system, two would be classified as “compost</w:t>
        </w:r>
      </w:ins>
      <w:ins w:id="384" w:author="Caitlin Jeffrey" w:date="2024-03-18T13:51:00Z">
        <w:r w:rsidR="005F720F">
          <w:rPr>
            <w:rFonts w:ascii="Times New Roman" w:hAnsi="Times New Roman" w:cs="Times New Roman"/>
            <w:sz w:val="24"/>
            <w:szCs w:val="24"/>
            <w:highlight w:val="yellow"/>
          </w:rPr>
          <w:t xml:space="preserve"> </w:t>
        </w:r>
      </w:ins>
      <w:ins w:id="385" w:author="Caitlin Jeffrey" w:date="2024-03-18T12:35:00Z">
        <w:r w:rsidR="008454CA" w:rsidRPr="000A49DC">
          <w:rPr>
            <w:rFonts w:ascii="Times New Roman" w:hAnsi="Times New Roman" w:cs="Times New Roman"/>
            <w:sz w:val="24"/>
            <w:szCs w:val="24"/>
            <w:highlight w:val="yellow"/>
            <w:rPrChange w:id="386" w:author="Caitlin Jeffrey" w:date="2024-03-18T12:35:00Z">
              <w:rPr>
                <w:rFonts w:ascii="Times New Roman" w:hAnsi="Times New Roman" w:cs="Times New Roman"/>
                <w:sz w:val="24"/>
                <w:szCs w:val="24"/>
              </w:rPr>
            </w:rPrChange>
          </w:rPr>
          <w:t>bedded</w:t>
        </w:r>
      </w:ins>
      <w:ins w:id="387" w:author="Caitlin Jeffrey" w:date="2024-03-18T13:51:00Z">
        <w:r w:rsidR="005F720F">
          <w:rPr>
            <w:rFonts w:ascii="Times New Roman" w:hAnsi="Times New Roman" w:cs="Times New Roman"/>
            <w:sz w:val="24"/>
            <w:szCs w:val="24"/>
            <w:highlight w:val="yellow"/>
          </w:rPr>
          <w:t>-</w:t>
        </w:r>
      </w:ins>
      <w:ins w:id="388" w:author="Caitlin Jeffrey" w:date="2024-03-18T12:35:00Z">
        <w:r w:rsidR="008454CA" w:rsidRPr="000A49DC">
          <w:rPr>
            <w:rFonts w:ascii="Times New Roman" w:hAnsi="Times New Roman" w:cs="Times New Roman"/>
            <w:sz w:val="24"/>
            <w:szCs w:val="24"/>
            <w:highlight w:val="yellow"/>
            <w:rPrChange w:id="389" w:author="Caitlin Jeffrey" w:date="2024-03-18T12:35:00Z">
              <w:rPr>
                <w:rFonts w:ascii="Times New Roman" w:hAnsi="Times New Roman" w:cs="Times New Roman"/>
                <w:sz w:val="24"/>
                <w:szCs w:val="24"/>
              </w:rPr>
            </w:rPrChange>
          </w:rPr>
          <w:t>packs,” utilizing aerobic decomposition to break down a bedding material of dry, fine wood sawdust or shavings</w:t>
        </w:r>
      </w:ins>
      <w:ins w:id="390" w:author="Caitlin Jeffrey" w:date="2024-03-18T13:06:00Z">
        <w:r w:rsidR="00386529">
          <w:rPr>
            <w:rFonts w:ascii="Times New Roman" w:hAnsi="Times New Roman" w:cs="Times New Roman"/>
            <w:sz w:val="24"/>
            <w:szCs w:val="24"/>
            <w:highlight w:val="yellow"/>
          </w:rPr>
          <w:t xml:space="preserve"> </w:t>
        </w:r>
        <w:r w:rsidR="00386529" w:rsidRPr="00C455BE">
          <w:rPr>
            <w:rFonts w:ascii="Times New Roman" w:hAnsi="Times New Roman" w:cs="Times New Roman"/>
            <w:sz w:val="24"/>
            <w:szCs w:val="24"/>
            <w:highlight w:val="cyan"/>
            <w:rPrChange w:id="391" w:author="Caitlin Jeffrey" w:date="2024-03-20T09:35:00Z">
              <w:rPr>
                <w:rFonts w:ascii="Times New Roman" w:hAnsi="Times New Roman" w:cs="Times New Roman"/>
                <w:sz w:val="24"/>
                <w:szCs w:val="24"/>
                <w:highlight w:val="yellow"/>
              </w:rPr>
            </w:rPrChange>
          </w:rPr>
          <w:t>(The Dairyland Initiative, 2024)- citation needs to be added later by hand)</w:t>
        </w:r>
        <w:r w:rsidR="00386529">
          <w:rPr>
            <w:rFonts w:ascii="Times New Roman" w:hAnsi="Times New Roman" w:cs="Times New Roman"/>
            <w:sz w:val="24"/>
            <w:szCs w:val="24"/>
            <w:highlight w:val="yellow"/>
          </w:rPr>
          <w:t xml:space="preserve"> </w:t>
        </w:r>
      </w:ins>
      <w:r w:rsidR="00386529">
        <w:rPr>
          <w:rFonts w:ascii="Times New Roman" w:hAnsi="Times New Roman" w:cs="Times New Roman"/>
          <w:sz w:val="24"/>
          <w:szCs w:val="24"/>
          <w:highlight w:val="yellow"/>
        </w:rPr>
        <w:fldChar w:fldCharType="begin"/>
      </w:r>
      <w:r w:rsidR="005003C9">
        <w:rPr>
          <w:rFonts w:ascii="Times New Roman" w:hAnsi="Times New Roman" w:cs="Times New Roman"/>
          <w:sz w:val="24"/>
          <w:szCs w:val="24"/>
          <w:highlight w:val="yellow"/>
        </w:rPr>
        <w:instrText xml:space="preserve"> ADDIN EN.CITE &lt;EndNote&gt;&lt;Cite&gt;&lt;Author&gt;Bewley&lt;/Author&gt;&lt;Year&gt;2017&lt;/Year&gt;&lt;RecNum&gt;668&lt;/RecNum&gt;&lt;DisplayText&gt;(Bewley et al., 2017; Endres, 2021)&lt;/DisplayText&gt;&lt;record&gt;&lt;rec-number&gt;668&lt;/rec-number&gt;&lt;foreign-keys&gt;&lt;key app="EN" db-id="pss5de0wasp2t9es5tu5evzpa2svsdrveax9" timestamp="1710779887"&gt;668&lt;/key&gt;&lt;/foreign-keys&gt;&lt;ref-type name="Journal Article"&gt;17&lt;/ref-type&gt;&lt;contributors&gt;&lt;authors&gt;&lt;author&gt;Bewley, J. M.&lt;/author&gt;&lt;author&gt;Robertson, L. M.&lt;/author&gt;&lt;author&gt;Eckelkamp, E. A.&lt;/author&gt;&lt;/authors&gt;&lt;/contributors&gt;&lt;titles&gt;&lt;title&gt;A 100-Year Review: Lactating dairy cattle housing management&lt;/title&gt;&lt;secondary-title&gt;Journal of Dairy Science&lt;/secondary-title&gt;&lt;/titles&gt;&lt;periodical&gt;&lt;full-title&gt;Journal of Dairy Science&lt;/full-title&gt;&lt;abbr-1&gt;J. Dairy Sci.&lt;/abbr-1&gt;&lt;/periodical&gt;&lt;pages&gt;10418-10431&lt;/pages&gt;&lt;volume&gt;100&lt;/volume&gt;&lt;number&gt;12&lt;/number&gt;&lt;dates&gt;&lt;year&gt;2017&lt;/year&gt;&lt;/dates&gt;&lt;publisher&gt;American Dairy Science Association&lt;/publisher&gt;&lt;isbn&gt;0022-0302&lt;/isbn&gt;&lt;urls&gt;&lt;related-urls&gt;&lt;url&gt;https://dx.doi.org/10.3168/jds.2017-13251&lt;/url&gt;&lt;/related-urls&gt;&lt;/urls&gt;&lt;electronic-resource-num&gt;10.3168/jds.2017-13251&lt;/electronic-resource-num&gt;&lt;/record&gt;&lt;/Cite&gt;&lt;Cite&gt;&lt;Author&gt;Endres&lt;/Author&gt;&lt;Year&gt;2021&lt;/Year&gt;&lt;RecNum&gt;672&lt;/RecNum&gt;&lt;record&gt;&lt;rec-number&gt;672&lt;/rec-number&gt;&lt;foreign-keys&gt;&lt;key app="EN" db-id="pss5de0wasp2t9es5tu5evzpa2svsdrveax9" timestamp="1710781805"&gt;672&lt;/key&gt;&lt;/foreign-keys&gt;&lt;ref-type name="Web Page"&gt;12&lt;/ref-type&gt;&lt;contributors&gt;&lt;authors&gt;&lt;author&gt;Endres, M, K. Janni&lt;/author&gt;&lt;/authors&gt;&lt;/contributors&gt;&lt;titles&gt;&lt;title&gt;Compost-bedded pack barns for dairy cows.&lt;/title&gt;&lt;/titles&gt;&lt;dates&gt;&lt;year&gt;2021&lt;/year&gt;&lt;/dates&gt;&lt;publisher&gt;University of Minnesota Extension. Minneapolis, MN. Accessed March 18, 2024. https://extension.umn.edu/dairy-milking-cows/compost-bedded-pack-barns-dairy-cows#a-wall-borders-the-pack-727910&lt;/publisher&gt;&lt;urls&gt;&lt;/urls&gt;&lt;/record&gt;&lt;/Cite&gt;&lt;/EndNote&gt;</w:instrText>
      </w:r>
      <w:r w:rsidR="00386529">
        <w:rPr>
          <w:rFonts w:ascii="Times New Roman" w:hAnsi="Times New Roman" w:cs="Times New Roman"/>
          <w:sz w:val="24"/>
          <w:szCs w:val="24"/>
          <w:highlight w:val="yellow"/>
        </w:rPr>
        <w:fldChar w:fldCharType="separate"/>
      </w:r>
      <w:r w:rsidR="003B723B">
        <w:rPr>
          <w:rFonts w:ascii="Times New Roman" w:hAnsi="Times New Roman" w:cs="Times New Roman"/>
          <w:noProof/>
          <w:sz w:val="24"/>
          <w:szCs w:val="24"/>
          <w:highlight w:val="yellow"/>
        </w:rPr>
        <w:t>(Bewley et al., 2017; Endres, 2021)</w:t>
      </w:r>
      <w:r w:rsidR="00386529">
        <w:rPr>
          <w:rFonts w:ascii="Times New Roman" w:hAnsi="Times New Roman" w:cs="Times New Roman"/>
          <w:sz w:val="24"/>
          <w:szCs w:val="24"/>
          <w:highlight w:val="yellow"/>
        </w:rPr>
        <w:fldChar w:fldCharType="end"/>
      </w:r>
      <w:ins w:id="392" w:author="Caitlin Jeffrey" w:date="2024-03-18T13:10:00Z">
        <w:r w:rsidR="003B723B">
          <w:rPr>
            <w:rFonts w:ascii="Times New Roman" w:hAnsi="Times New Roman" w:cs="Times New Roman"/>
            <w:sz w:val="24"/>
            <w:szCs w:val="24"/>
            <w:highlight w:val="yellow"/>
          </w:rPr>
          <w:t xml:space="preserve">. </w:t>
        </w:r>
      </w:ins>
      <w:ins w:id="393" w:author="Caitlin Jeffrey" w:date="2024-03-18T12:35:00Z">
        <w:r w:rsidR="008454CA" w:rsidRPr="000A49DC">
          <w:rPr>
            <w:rFonts w:ascii="Times New Roman" w:hAnsi="Times New Roman" w:cs="Times New Roman"/>
            <w:sz w:val="24"/>
            <w:szCs w:val="24"/>
            <w:highlight w:val="yellow"/>
            <w:rPrChange w:id="394" w:author="Caitlin Jeffrey" w:date="2024-03-18T12:35:00Z">
              <w:rPr>
                <w:rFonts w:ascii="Times New Roman" w:hAnsi="Times New Roman" w:cs="Times New Roman"/>
                <w:sz w:val="24"/>
                <w:szCs w:val="24"/>
              </w:rPr>
            </w:rPrChange>
          </w:rPr>
          <w:t xml:space="preserve">These two farms bedded solely with shavings/sawdust, adding new bedding only as needed, and cultivated the pack twice a day. Two other farms </w:t>
        </w:r>
      </w:ins>
      <w:ins w:id="395" w:author="Caitlin Jeffrey" w:date="2024-03-18T13:59:00Z">
        <w:r w:rsidR="00017B27">
          <w:rPr>
            <w:rFonts w:ascii="Times New Roman" w:hAnsi="Times New Roman" w:cs="Times New Roman"/>
            <w:sz w:val="24"/>
            <w:szCs w:val="24"/>
            <w:highlight w:val="yellow"/>
          </w:rPr>
          <w:t>used a</w:t>
        </w:r>
      </w:ins>
      <w:ins w:id="396" w:author="Caitlin Jeffrey" w:date="2024-03-18T12:35:00Z">
        <w:r w:rsidR="008454CA" w:rsidRPr="000A49DC">
          <w:rPr>
            <w:rFonts w:ascii="Times New Roman" w:hAnsi="Times New Roman" w:cs="Times New Roman"/>
            <w:sz w:val="24"/>
            <w:szCs w:val="24"/>
            <w:highlight w:val="yellow"/>
            <w:rPrChange w:id="397" w:author="Caitlin Jeffrey" w:date="2024-03-18T12:35:00Z">
              <w:rPr>
                <w:rFonts w:ascii="Times New Roman" w:hAnsi="Times New Roman" w:cs="Times New Roman"/>
                <w:sz w:val="24"/>
                <w:szCs w:val="24"/>
              </w:rPr>
            </w:rPrChange>
          </w:rPr>
          <w:t xml:space="preserve"> “traditional” or “deep bedded pack” system, where large volumes of fresh, dry straw (or poor-quality hay) sufficient to </w:t>
        </w:r>
        <w:r w:rsidR="008454CA" w:rsidRPr="000A49DC">
          <w:rPr>
            <w:rFonts w:ascii="Times New Roman" w:hAnsi="Times New Roman" w:cs="Times New Roman"/>
            <w:sz w:val="24"/>
            <w:szCs w:val="24"/>
            <w:highlight w:val="yellow"/>
            <w:rPrChange w:id="398" w:author="Caitlin Jeffrey" w:date="2024-03-18T12:35:00Z">
              <w:rPr>
                <w:rFonts w:ascii="Times New Roman" w:hAnsi="Times New Roman" w:cs="Times New Roman"/>
                <w:sz w:val="24"/>
                <w:szCs w:val="24"/>
              </w:rPr>
            </w:rPrChange>
          </w:rPr>
          <w:lastRenderedPageBreak/>
          <w:t>keep cows clean and dry was added daily to a mass of bedding that accumulates over the</w:t>
        </w:r>
      </w:ins>
      <w:ins w:id="399" w:author="Caitlin Jeffrey" w:date="2024-03-18T12:48:00Z">
        <w:r w:rsidR="003F279E">
          <w:rPr>
            <w:rFonts w:ascii="Times New Roman" w:hAnsi="Times New Roman" w:cs="Times New Roman"/>
            <w:sz w:val="24"/>
            <w:szCs w:val="24"/>
            <w:highlight w:val="yellow"/>
          </w:rPr>
          <w:t xml:space="preserve"> 6-8 months cows are housed</w:t>
        </w:r>
      </w:ins>
      <w:ins w:id="400" w:author="Caitlin Jeffrey" w:date="2024-03-18T12:35:00Z">
        <w:r w:rsidR="008454CA" w:rsidRPr="000A49DC">
          <w:rPr>
            <w:rFonts w:ascii="Times New Roman" w:hAnsi="Times New Roman" w:cs="Times New Roman"/>
            <w:sz w:val="24"/>
            <w:szCs w:val="24"/>
            <w:highlight w:val="yellow"/>
            <w:rPrChange w:id="401" w:author="Caitlin Jeffrey" w:date="2024-03-18T12:35:00Z">
              <w:rPr>
                <w:rFonts w:ascii="Times New Roman" w:hAnsi="Times New Roman" w:cs="Times New Roman"/>
                <w:sz w:val="24"/>
                <w:szCs w:val="24"/>
              </w:rPr>
            </w:rPrChange>
          </w:rPr>
          <w:t xml:space="preserve"> indoor</w:t>
        </w:r>
      </w:ins>
      <w:ins w:id="402" w:author="Caitlin Jeffrey" w:date="2024-03-18T12:48:00Z">
        <w:r w:rsidR="003F279E">
          <w:rPr>
            <w:rFonts w:ascii="Times New Roman" w:hAnsi="Times New Roman" w:cs="Times New Roman"/>
            <w:sz w:val="24"/>
            <w:szCs w:val="24"/>
            <w:highlight w:val="yellow"/>
          </w:rPr>
          <w:t>s</w:t>
        </w:r>
      </w:ins>
      <w:ins w:id="403" w:author="Caitlin Jeffrey" w:date="2024-03-18T12:35:00Z">
        <w:r w:rsidR="008454CA" w:rsidRPr="000A49DC">
          <w:rPr>
            <w:rFonts w:ascii="Times New Roman" w:hAnsi="Times New Roman" w:cs="Times New Roman"/>
            <w:sz w:val="24"/>
            <w:szCs w:val="24"/>
            <w:highlight w:val="yellow"/>
            <w:rPrChange w:id="404" w:author="Caitlin Jeffrey" w:date="2024-03-18T12:35:00Z">
              <w:rPr>
                <w:rFonts w:ascii="Times New Roman" w:hAnsi="Times New Roman" w:cs="Times New Roman"/>
                <w:sz w:val="24"/>
                <w:szCs w:val="24"/>
              </w:rPr>
            </w:rPrChange>
          </w:rPr>
          <w:t xml:space="preserve"> </w:t>
        </w:r>
      </w:ins>
      <w:ins w:id="405" w:author="Caitlin Jeffrey" w:date="2024-03-18T12:48:00Z">
        <w:r w:rsidR="003F279E" w:rsidRPr="00C455BE">
          <w:rPr>
            <w:rFonts w:ascii="Times New Roman" w:hAnsi="Times New Roman" w:cs="Times New Roman"/>
            <w:sz w:val="24"/>
            <w:szCs w:val="24"/>
            <w:highlight w:val="cyan"/>
            <w:rPrChange w:id="406" w:author="Caitlin Jeffrey" w:date="2024-03-20T09:35:00Z">
              <w:rPr>
                <w:rFonts w:ascii="Times New Roman" w:hAnsi="Times New Roman" w:cs="Times New Roman"/>
                <w:sz w:val="24"/>
                <w:szCs w:val="24"/>
                <w:highlight w:val="yellow"/>
              </w:rPr>
            </w:rPrChange>
          </w:rPr>
          <w:t>(</w:t>
        </w:r>
      </w:ins>
      <w:ins w:id="407" w:author="Caitlin Jeffrey" w:date="2024-03-18T13:06:00Z">
        <w:r w:rsidR="00ED0E4A" w:rsidRPr="00C455BE">
          <w:rPr>
            <w:rFonts w:ascii="Times New Roman" w:hAnsi="Times New Roman" w:cs="Times New Roman"/>
            <w:sz w:val="24"/>
            <w:szCs w:val="24"/>
            <w:highlight w:val="cyan"/>
            <w:rPrChange w:id="408" w:author="Caitlin Jeffrey" w:date="2024-03-20T09:35:00Z">
              <w:rPr>
                <w:rFonts w:ascii="Times New Roman" w:hAnsi="Times New Roman" w:cs="Times New Roman"/>
                <w:sz w:val="24"/>
                <w:szCs w:val="24"/>
                <w:highlight w:val="yellow"/>
              </w:rPr>
            </w:rPrChange>
          </w:rPr>
          <w:t>The Dairyland Initiative, 2024)- citation needs to be added later by hand</w:t>
        </w:r>
      </w:ins>
      <w:ins w:id="409" w:author="Caitlin Jeffrey" w:date="2024-03-18T12:35:00Z">
        <w:r w:rsidR="008454CA" w:rsidRPr="00C455BE">
          <w:rPr>
            <w:rFonts w:ascii="Times New Roman" w:hAnsi="Times New Roman" w:cs="Times New Roman"/>
            <w:sz w:val="24"/>
            <w:szCs w:val="24"/>
            <w:highlight w:val="cyan"/>
            <w:rPrChange w:id="410" w:author="Caitlin Jeffrey" w:date="2024-03-20T09:35:00Z">
              <w:rPr>
                <w:rFonts w:ascii="Times New Roman" w:hAnsi="Times New Roman" w:cs="Times New Roman"/>
                <w:sz w:val="24"/>
                <w:szCs w:val="24"/>
              </w:rPr>
            </w:rPrChange>
          </w:rPr>
          <w:t>)</w:t>
        </w:r>
      </w:ins>
      <w:ins w:id="411" w:author="Caitlin Jeffrey" w:date="2024-03-18T12:42:00Z">
        <w:r w:rsidR="00363A0C">
          <w:rPr>
            <w:rFonts w:ascii="Times New Roman" w:hAnsi="Times New Roman" w:cs="Times New Roman"/>
            <w:sz w:val="24"/>
            <w:szCs w:val="24"/>
            <w:highlight w:val="yellow"/>
          </w:rPr>
          <w:t xml:space="preserve"> </w:t>
        </w:r>
      </w:ins>
      <w:r w:rsidR="00256552">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 </w:instrText>
      </w:r>
      <w:r w:rsidR="003B723B">
        <w:rPr>
          <w:rFonts w:ascii="Times New Roman" w:hAnsi="Times New Roman" w:cs="Times New Roman"/>
          <w:sz w:val="24"/>
          <w:szCs w:val="24"/>
          <w:highlight w:val="yellow"/>
        </w:rPr>
        <w:fldChar w:fldCharType="begin">
          <w:fldData xml:space="preserve">PEVuZE5vdGU+PENpdGU+PEF1dGhvcj5CZXdsZXk8L0F1dGhvcj48WWVhcj4yMDE3PC9ZZWFyPjxS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</w:fldData>
        </w:fldChar>
      </w:r>
      <w:r w:rsidR="003B723B">
        <w:rPr>
          <w:rFonts w:ascii="Times New Roman" w:hAnsi="Times New Roman" w:cs="Times New Roman"/>
          <w:sz w:val="24"/>
          <w:szCs w:val="24"/>
          <w:highlight w:val="yellow"/>
        </w:rPr>
        <w:instrText xml:space="preserve"> ADDIN EN.CITE.DATA </w:instrText>
      </w:r>
      <w:r w:rsidR="003B723B">
        <w:rPr>
          <w:rFonts w:ascii="Times New Roman" w:hAnsi="Times New Roman" w:cs="Times New Roman"/>
          <w:sz w:val="24"/>
          <w:szCs w:val="24"/>
          <w:highlight w:val="yellow"/>
        </w:rPr>
      </w:r>
      <w:r w:rsidR="003B723B">
        <w:rPr>
          <w:rFonts w:ascii="Times New Roman" w:hAnsi="Times New Roman" w:cs="Times New Roman"/>
          <w:sz w:val="24"/>
          <w:szCs w:val="24"/>
          <w:highlight w:val="yellow"/>
        </w:rPr>
        <w:fldChar w:fldCharType="end"/>
      </w:r>
      <w:r w:rsidR="00256552">
        <w:rPr>
          <w:rFonts w:ascii="Times New Roman" w:hAnsi="Times New Roman" w:cs="Times New Roman"/>
          <w:sz w:val="24"/>
          <w:szCs w:val="24"/>
          <w:highlight w:val="yellow"/>
        </w:rPr>
      </w:r>
      <w:r w:rsidR="00256552">
        <w:rPr>
          <w:rFonts w:ascii="Times New Roman" w:hAnsi="Times New Roman" w:cs="Times New Roman"/>
          <w:sz w:val="24"/>
          <w:szCs w:val="24"/>
          <w:highlight w:val="yellow"/>
        </w:rPr>
        <w:fldChar w:fldCharType="separate"/>
      </w:r>
      <w:r w:rsidR="008A4011">
        <w:rPr>
          <w:rFonts w:ascii="Times New Roman" w:hAnsi="Times New Roman" w:cs="Times New Roman"/>
          <w:noProof/>
          <w:sz w:val="24"/>
          <w:szCs w:val="24"/>
          <w:highlight w:val="yellow"/>
        </w:rPr>
        <w:t>(Thurgood, 2009; Benson, 2012; Bewley et al., 2017)</w:t>
      </w:r>
      <w:r w:rsidR="00256552">
        <w:rPr>
          <w:rFonts w:ascii="Times New Roman" w:hAnsi="Times New Roman" w:cs="Times New Roman"/>
          <w:sz w:val="24"/>
          <w:szCs w:val="24"/>
          <w:highlight w:val="yellow"/>
        </w:rPr>
        <w:fldChar w:fldCharType="end"/>
      </w:r>
      <w:ins w:id="412" w:author="Caitlin Jeffrey" w:date="2024-03-18T12:45:00Z">
        <w:r w:rsidR="00256552">
          <w:rPr>
            <w:rFonts w:ascii="Times New Roman" w:hAnsi="Times New Roman" w:cs="Times New Roman"/>
            <w:sz w:val="24"/>
            <w:szCs w:val="24"/>
            <w:highlight w:val="yellow"/>
          </w:rPr>
          <w:t xml:space="preserve"> </w:t>
        </w:r>
      </w:ins>
      <w:ins w:id="413" w:author="Caitlin Jeffrey" w:date="2024-03-18T14:00:00Z">
        <w:r w:rsidR="003143A3">
          <w:rPr>
            <w:rFonts w:ascii="Times New Roman" w:hAnsi="Times New Roman" w:cs="Times New Roman"/>
            <w:sz w:val="24"/>
            <w:szCs w:val="24"/>
            <w:highlight w:val="yellow"/>
          </w:rPr>
          <w:t xml:space="preserve"> </w:t>
        </w:r>
      </w:ins>
      <w:ins w:id="414" w:author="Caitlin Jeffrey" w:date="2024-03-18T12:35:00Z">
        <w:r w:rsidR="008454CA" w:rsidRPr="000A49DC">
          <w:rPr>
            <w:rFonts w:ascii="Times New Roman" w:hAnsi="Times New Roman" w:cs="Times New Roman"/>
            <w:sz w:val="24"/>
            <w:szCs w:val="24"/>
            <w:highlight w:val="yellow"/>
            <w:rPrChange w:id="415" w:author="Caitlin Jeffrey" w:date="2024-03-18T12:35:00Z">
              <w:rPr>
                <w:rFonts w:ascii="Times New Roman" w:hAnsi="Times New Roman" w:cs="Times New Roman"/>
                <w:sz w:val="24"/>
                <w:szCs w:val="24"/>
              </w:rPr>
            </w:rPrChange>
          </w:rPr>
          <w:t>The one remaining farm</w:t>
        </w:r>
      </w:ins>
      <w:ins w:id="416" w:author="Caitlin Jeffrey" w:date="2024-03-18T14:00:00Z">
        <w:r w:rsidR="003143A3">
          <w:rPr>
            <w:rFonts w:ascii="Times New Roman" w:hAnsi="Times New Roman" w:cs="Times New Roman"/>
            <w:sz w:val="24"/>
            <w:szCs w:val="24"/>
            <w:highlight w:val="yellow"/>
          </w:rPr>
          <w:t xml:space="preserve"> fe</w:t>
        </w:r>
      </w:ins>
      <w:ins w:id="417" w:author="Caitlin Jeffrey" w:date="2024-03-18T12:35:00Z">
        <w:r w:rsidR="008454CA" w:rsidRPr="000A49DC">
          <w:rPr>
            <w:rFonts w:ascii="Times New Roman" w:hAnsi="Times New Roman" w:cs="Times New Roman"/>
            <w:sz w:val="24"/>
            <w:szCs w:val="24"/>
            <w:highlight w:val="yellow"/>
            <w:rPrChange w:id="418" w:author="Caitlin Jeffrey" w:date="2024-03-18T12:35:00Z">
              <w:rPr>
                <w:rFonts w:ascii="Times New Roman" w:hAnsi="Times New Roman" w:cs="Times New Roman"/>
                <w:sz w:val="24"/>
                <w:szCs w:val="24"/>
              </w:rPr>
            </w:rPrChange>
          </w:rPr>
          <w:t xml:space="preserve">ll somewhere between these two types of classically defined bedded packs; this farm bedded with straw and woodchips and cultivated every 48 hrs., adding chopped hay and woodchips every time the pack was cultivated. All farms in the study grouped as “bedded packs” shared the qualities of being an enclosed loose housing facility, deeply bedded with organic material (0.9-1.7 meters), which accumulated over the period of time animals were housed indoors and was only removed once a year. </w:t>
        </w:r>
      </w:ins>
    </w:p>
    <w:p w14:paraId="7B79EAE7" w14:textId="209D52EF"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Of the intended 40 herds to be recruited in the study</w:t>
      </w:r>
      <w:r w:rsidR="00C87A72" w:rsidRPr="00177CD0">
        <w:rPr>
          <w:rFonts w:ascii="Times New Roman" w:hAnsi="Times New Roman" w:cs="Times New Roman"/>
          <w:sz w:val="24"/>
          <w:szCs w:val="24"/>
        </w:rPr>
        <w:t>,</w:t>
      </w:r>
      <w:r w:rsidRPr="00177CD0">
        <w:rPr>
          <w:rFonts w:ascii="Times New Roman" w:hAnsi="Times New Roman" w:cs="Times New Roman"/>
          <w:sz w:val="24"/>
          <w:szCs w:val="24"/>
        </w:rPr>
        <w:t xml:space="preserve"> 21 herds </w:t>
      </w:r>
      <w:r w:rsidR="008A3C9B" w:rsidRPr="00177CD0">
        <w:rPr>
          <w:rFonts w:ascii="Times New Roman" w:hAnsi="Times New Roman" w:cs="Times New Roman"/>
          <w:sz w:val="24"/>
          <w:szCs w:val="24"/>
        </w:rPr>
        <w:t xml:space="preserve">(1 </w:t>
      </w:r>
      <w:del w:id="419" w:author="Caitlin Jeffrey" w:date="2024-03-18T14:15:00Z">
        <w:r w:rsidR="008A3C9B" w:rsidRPr="00177CD0" w:rsidDel="00730AD3">
          <w:rPr>
            <w:rFonts w:ascii="Times New Roman" w:hAnsi="Times New Roman" w:cs="Times New Roman"/>
            <w:sz w:val="24"/>
            <w:szCs w:val="24"/>
          </w:rPr>
          <w:delText>freestall</w:delText>
        </w:r>
      </w:del>
      <w:ins w:id="420" w:author="Caitlin Jeffrey" w:date="2024-03-18T14:15: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sand, 5 </w:t>
      </w:r>
      <w:del w:id="421" w:author="Caitlin Jeffrey" w:date="2024-03-18T14:13:00Z">
        <w:r w:rsidR="008A3C9B" w:rsidRPr="00177CD0" w:rsidDel="00730AD3">
          <w:rPr>
            <w:rFonts w:ascii="Times New Roman" w:hAnsi="Times New Roman" w:cs="Times New Roman"/>
            <w:sz w:val="24"/>
            <w:szCs w:val="24"/>
          </w:rPr>
          <w:delText>freestalls</w:delText>
        </w:r>
      </w:del>
      <w:ins w:id="422" w:author="Caitlin Jeffrey" w:date="2024-03-18T14:13:00Z">
        <w:r w:rsidR="00730AD3">
          <w:rPr>
            <w:rFonts w:ascii="Times New Roman" w:hAnsi="Times New Roman" w:cs="Times New Roman"/>
            <w:sz w:val="24"/>
            <w:szCs w:val="24"/>
          </w:rPr>
          <w:t>FS</w:t>
        </w:r>
      </w:ins>
      <w:r w:rsidR="008A3C9B" w:rsidRPr="00177CD0">
        <w:rPr>
          <w:rFonts w:ascii="Times New Roman" w:hAnsi="Times New Roman" w:cs="Times New Roman"/>
          <w:sz w:val="24"/>
          <w:szCs w:val="24"/>
        </w:rPr>
        <w:t xml:space="preserve"> bedded with wood shaving</w:t>
      </w:r>
      <w:r w:rsidR="00ED5B22" w:rsidRPr="00177CD0">
        <w:rPr>
          <w:rFonts w:ascii="Times New Roman" w:hAnsi="Times New Roman" w:cs="Times New Roman"/>
          <w:sz w:val="24"/>
          <w:szCs w:val="24"/>
        </w:rPr>
        <w:t>s/</w:t>
      </w:r>
      <w:r w:rsidR="008A3C9B" w:rsidRPr="00177CD0">
        <w:rPr>
          <w:rFonts w:ascii="Times New Roman" w:hAnsi="Times New Roman" w:cs="Times New Roman"/>
          <w:sz w:val="24"/>
          <w:szCs w:val="24"/>
        </w:rPr>
        <w:t xml:space="preserve">sawdust, 10 </w:t>
      </w:r>
      <w:del w:id="423" w:author="Caitlin Jeffrey" w:date="2024-03-18T14:12:00Z">
        <w:r w:rsidR="008A3C9B" w:rsidRPr="00177CD0" w:rsidDel="00730AD3">
          <w:rPr>
            <w:rFonts w:ascii="Times New Roman" w:hAnsi="Times New Roman" w:cs="Times New Roman"/>
            <w:sz w:val="24"/>
            <w:szCs w:val="24"/>
          </w:rPr>
          <w:delText xml:space="preserve">tiestalls </w:delText>
        </w:r>
      </w:del>
      <w:ins w:id="424" w:author="Caitlin Jeffrey" w:date="2024-03-18T14:12:00Z">
        <w:r w:rsidR="00730AD3">
          <w:rPr>
            <w:rFonts w:ascii="Times New Roman" w:hAnsi="Times New Roman" w:cs="Times New Roman"/>
            <w:sz w:val="24"/>
            <w:szCs w:val="24"/>
          </w:rPr>
          <w:t>TS</w:t>
        </w:r>
        <w:r w:rsidR="00730AD3" w:rsidRPr="00177CD0">
          <w:rPr>
            <w:rFonts w:ascii="Times New Roman" w:hAnsi="Times New Roman" w:cs="Times New Roman"/>
            <w:sz w:val="24"/>
            <w:szCs w:val="24"/>
          </w:rPr>
          <w:t xml:space="preserve"> </w:t>
        </w:r>
      </w:ins>
      <w:r w:rsidR="008A3C9B" w:rsidRPr="00177CD0">
        <w:rPr>
          <w:rFonts w:ascii="Times New Roman" w:hAnsi="Times New Roman" w:cs="Times New Roman"/>
          <w:sz w:val="24"/>
          <w:szCs w:val="24"/>
        </w:rPr>
        <w:t>bedded with wood shavings</w:t>
      </w:r>
      <w:r w:rsidR="00ED5B22" w:rsidRPr="00177CD0">
        <w:rPr>
          <w:rFonts w:ascii="Times New Roman" w:hAnsi="Times New Roman" w:cs="Times New Roman"/>
          <w:sz w:val="24"/>
          <w:szCs w:val="24"/>
        </w:rPr>
        <w:t>/</w:t>
      </w:r>
      <w:r w:rsidR="008A3C9B" w:rsidRPr="00177CD0">
        <w:rPr>
          <w:rFonts w:ascii="Times New Roman" w:hAnsi="Times New Roman" w:cs="Times New Roman"/>
          <w:sz w:val="24"/>
          <w:szCs w:val="24"/>
        </w:rPr>
        <w:t xml:space="preserve">sawdust, 5 </w:t>
      </w:r>
      <w:del w:id="425" w:author="Caitlin Jeffrey" w:date="2024-03-18T14:07:00Z">
        <w:r w:rsidR="008A3C9B" w:rsidRPr="00177CD0" w:rsidDel="00730AD3">
          <w:rPr>
            <w:rFonts w:ascii="Times New Roman" w:hAnsi="Times New Roman" w:cs="Times New Roman"/>
            <w:sz w:val="24"/>
            <w:szCs w:val="24"/>
          </w:rPr>
          <w:delText>bedded packs</w:delText>
        </w:r>
      </w:del>
      <w:ins w:id="426" w:author="Caitlin Jeffrey" w:date="2024-03-18T14:07:00Z">
        <w:r w:rsidR="00730AD3">
          <w:rPr>
            <w:rFonts w:ascii="Times New Roman" w:hAnsi="Times New Roman" w:cs="Times New Roman"/>
            <w:sz w:val="24"/>
            <w:szCs w:val="24"/>
          </w:rPr>
          <w:t>BP</w:t>
        </w:r>
      </w:ins>
      <w:r w:rsidR="008A3C9B"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agreed </w:t>
      </w:r>
      <w:r w:rsidR="00FA1A35" w:rsidRPr="00177CD0">
        <w:rPr>
          <w:rFonts w:ascii="Times New Roman" w:hAnsi="Times New Roman" w:cs="Times New Roman"/>
          <w:sz w:val="24"/>
          <w:szCs w:val="24"/>
        </w:rPr>
        <w:t xml:space="preserve">to participate </w:t>
      </w:r>
      <w:r w:rsidRPr="00177CD0">
        <w:rPr>
          <w:rFonts w:ascii="Times New Roman" w:hAnsi="Times New Roman" w:cs="Times New Roman"/>
          <w:sz w:val="24"/>
          <w:szCs w:val="24"/>
        </w:rPr>
        <w:t xml:space="preserve">and </w:t>
      </w:r>
      <w:r w:rsidR="00136449" w:rsidRPr="00177CD0">
        <w:rPr>
          <w:rFonts w:ascii="Times New Roman" w:hAnsi="Times New Roman" w:cs="Times New Roman"/>
          <w:sz w:val="24"/>
          <w:szCs w:val="24"/>
        </w:rPr>
        <w:t>farm visits</w:t>
      </w:r>
      <w:r w:rsidRPr="00177CD0">
        <w:rPr>
          <w:rFonts w:ascii="Times New Roman" w:hAnsi="Times New Roman" w:cs="Times New Roman"/>
          <w:sz w:val="24"/>
          <w:szCs w:val="24"/>
        </w:rPr>
        <w:t xml:space="preserve"> were completed April</w:t>
      </w:r>
      <w:r w:rsidR="00620753" w:rsidRPr="00177CD0">
        <w:rPr>
          <w:rFonts w:ascii="Times New Roman" w:hAnsi="Times New Roman" w:cs="Times New Roman"/>
          <w:sz w:val="24"/>
          <w:szCs w:val="24"/>
        </w:rPr>
        <w:t>-</w:t>
      </w:r>
      <w:r w:rsidRPr="00177CD0">
        <w:rPr>
          <w:rFonts w:ascii="Times New Roman" w:hAnsi="Times New Roman" w:cs="Times New Roman"/>
          <w:sz w:val="24"/>
          <w:szCs w:val="24"/>
        </w:rPr>
        <w:t>May 2019.</w:t>
      </w:r>
      <w:ins w:id="427" w:author="Caitlin Jeffrey" w:date="2024-03-18T10:48:00Z">
        <w:r w:rsidR="000E2802">
          <w:rPr>
            <w:rFonts w:ascii="Times New Roman" w:hAnsi="Times New Roman" w:cs="Times New Roman"/>
            <w:sz w:val="24"/>
            <w:szCs w:val="24"/>
          </w:rPr>
          <w:t xml:space="preserve"> </w:t>
        </w:r>
      </w:ins>
      <w:moveToRangeStart w:id="428" w:author="Caitlin Jeffrey" w:date="2024-03-18T10:48:00Z" w:name="move161651302"/>
      <w:moveTo w:id="429" w:author="Caitlin Jeffrey" w:date="2024-03-18T10:48:00Z">
        <w:r w:rsidR="000E2802" w:rsidRPr="00177CD0">
          <w:rPr>
            <w:rFonts w:ascii="Times New Roman" w:hAnsi="Times New Roman" w:cs="Times New Roman"/>
            <w:sz w:val="24"/>
            <w:szCs w:val="24"/>
          </w:rPr>
          <w:t xml:space="preserve">This study was intended to study cows while they were in their </w:t>
        </w:r>
      </w:moveTo>
      <w:ins w:id="430" w:author="John Barlow" w:date="2024-03-30T08:26:00Z">
        <w:r w:rsidR="001674F8">
          <w:rPr>
            <w:rFonts w:ascii="Times New Roman" w:hAnsi="Times New Roman" w:cs="Times New Roman"/>
            <w:sz w:val="24"/>
            <w:szCs w:val="24"/>
          </w:rPr>
          <w:t xml:space="preserve">winter (non-grazing months) </w:t>
        </w:r>
      </w:ins>
      <w:moveTo w:id="431" w:author="Caitlin Jeffrey" w:date="2024-03-18T10:48:00Z">
        <w:r w:rsidR="000E2802" w:rsidRPr="00177CD0">
          <w:rPr>
            <w:rFonts w:ascii="Times New Roman" w:hAnsi="Times New Roman" w:cs="Times New Roman"/>
            <w:sz w:val="24"/>
            <w:szCs w:val="24"/>
          </w:rPr>
          <w:t>indoor housing system, so all herds visits were completed before any grazing had begun for the season.</w:t>
        </w:r>
      </w:moveTo>
      <w:moveToRangeEnd w:id="428"/>
      <w:r w:rsidRPr="00177CD0">
        <w:rPr>
          <w:rFonts w:ascii="Times New Roman" w:hAnsi="Times New Roman" w:cs="Times New Roman"/>
          <w:sz w:val="24"/>
          <w:szCs w:val="24"/>
        </w:rPr>
        <w:t xml:space="preserve"> </w:t>
      </w:r>
      <w:ins w:id="432" w:author="Caitlin Jeffrey" w:date="2024-03-15T14:42:00Z">
        <w:r w:rsidR="00645AD7" w:rsidRPr="003C6026">
          <w:rPr>
            <w:rFonts w:ascii="Times New Roman" w:hAnsi="Times New Roman" w:cs="Times New Roman"/>
            <w:sz w:val="24"/>
            <w:szCs w:val="24"/>
            <w:highlight w:val="yellow"/>
            <w:rPrChange w:id="433" w:author="Caitlin Jeffrey" w:date="2024-03-15T17:14:00Z">
              <w:rPr>
                <w:rFonts w:ascii="Times New Roman" w:hAnsi="Times New Roman" w:cs="Times New Roman"/>
                <w:sz w:val="24"/>
                <w:szCs w:val="24"/>
              </w:rPr>
            </w:rPrChange>
          </w:rPr>
          <w:t>Each herd was visited once during the study period</w:t>
        </w:r>
        <w:r w:rsidR="00645AD7">
          <w:rPr>
            <w:rFonts w:ascii="Times New Roman" w:hAnsi="Times New Roman" w:cs="Times New Roman"/>
            <w:sz w:val="24"/>
            <w:szCs w:val="24"/>
          </w:rPr>
          <w:t xml:space="preserve">. </w:t>
        </w:r>
      </w:ins>
      <w:r w:rsidRPr="00177CD0">
        <w:rPr>
          <w:rFonts w:ascii="Times New Roman" w:hAnsi="Times New Roman" w:cs="Times New Roman"/>
          <w:sz w:val="24"/>
          <w:szCs w:val="24"/>
        </w:rPr>
        <w:t xml:space="preserve">All herds sampled during this period were housing their cows as they would in the </w:t>
      </w:r>
      <w:r w:rsidR="00937A47" w:rsidRPr="00177CD0">
        <w:rPr>
          <w:rFonts w:ascii="Times New Roman" w:hAnsi="Times New Roman" w:cs="Times New Roman"/>
          <w:sz w:val="24"/>
          <w:szCs w:val="24"/>
        </w:rPr>
        <w:t>non-grazing season</w:t>
      </w:r>
      <w:r w:rsidRPr="00177CD0">
        <w:rPr>
          <w:rFonts w:ascii="Times New Roman" w:hAnsi="Times New Roman" w:cs="Times New Roman"/>
          <w:sz w:val="24"/>
          <w:szCs w:val="24"/>
        </w:rPr>
        <w:t>.</w:t>
      </w:r>
      <w:r w:rsidR="00B8488E" w:rsidRPr="00177CD0">
        <w:rPr>
          <w:rFonts w:ascii="Times New Roman" w:hAnsi="Times New Roman" w:cs="Times New Roman"/>
          <w:sz w:val="24"/>
          <w:szCs w:val="24"/>
        </w:rPr>
        <w:t xml:space="preserve"> </w:t>
      </w:r>
      <w:r w:rsidR="00136449" w:rsidRPr="00177CD0">
        <w:rPr>
          <w:rFonts w:ascii="Times New Roman" w:hAnsi="Times New Roman" w:cs="Times New Roman"/>
          <w:sz w:val="24"/>
          <w:szCs w:val="24"/>
        </w:rPr>
        <w:t>Farm visits were</w:t>
      </w:r>
      <w:r w:rsidRPr="00177CD0">
        <w:rPr>
          <w:rFonts w:ascii="Times New Roman" w:hAnsi="Times New Roman" w:cs="Times New Roman"/>
          <w:sz w:val="24"/>
          <w:szCs w:val="24"/>
        </w:rPr>
        <w:t xml:space="preserve"> suspended in mid-May</w:t>
      </w:r>
      <w:r w:rsidR="002E7FE3" w:rsidRPr="00177CD0">
        <w:rPr>
          <w:rFonts w:ascii="Times New Roman" w:hAnsi="Times New Roman" w:cs="Times New Roman"/>
          <w:sz w:val="24"/>
          <w:szCs w:val="24"/>
        </w:rPr>
        <w:t xml:space="preserve"> 2019</w:t>
      </w:r>
      <w:r w:rsidRPr="00177CD0">
        <w:rPr>
          <w:rFonts w:ascii="Times New Roman" w:hAnsi="Times New Roman" w:cs="Times New Roman"/>
          <w:sz w:val="24"/>
          <w:szCs w:val="24"/>
        </w:rPr>
        <w:t xml:space="preserve"> as farms began turning their cows out to pasture</w:t>
      </w:r>
      <w:del w:id="434" w:author="Caitlin Jeffrey" w:date="2024-03-15T12:43:00Z">
        <w:r w:rsidR="00230E58" w:rsidRPr="00177CD0" w:rsidDel="00115861">
          <w:rPr>
            <w:rFonts w:ascii="Times New Roman" w:hAnsi="Times New Roman" w:cs="Times New Roman"/>
            <w:sz w:val="24"/>
            <w:szCs w:val="24"/>
          </w:rPr>
          <w:delText xml:space="preserve"> for the grazing season</w:delText>
        </w:r>
      </w:del>
      <w:r w:rsidRPr="00177CD0">
        <w:rPr>
          <w:rFonts w:ascii="Times New Roman" w:hAnsi="Times New Roman" w:cs="Times New Roman"/>
          <w:sz w:val="24"/>
          <w:szCs w:val="24"/>
        </w:rPr>
        <w:t xml:space="preserve">, with the intention of resuming in </w:t>
      </w:r>
      <w:r w:rsidR="00ED21AB" w:rsidRPr="00177CD0">
        <w:rPr>
          <w:rFonts w:ascii="Times New Roman" w:hAnsi="Times New Roman" w:cs="Times New Roman"/>
          <w:sz w:val="24"/>
          <w:szCs w:val="24"/>
        </w:rPr>
        <w:t>April</w:t>
      </w:r>
      <w:r w:rsidRPr="00177CD0">
        <w:rPr>
          <w:rFonts w:ascii="Times New Roman" w:hAnsi="Times New Roman" w:cs="Times New Roman"/>
          <w:sz w:val="24"/>
          <w:szCs w:val="24"/>
        </w:rPr>
        <w:t xml:space="preserve"> 2020 to complete the remaining 19 herds. </w:t>
      </w:r>
      <w:r w:rsidR="006D66BD" w:rsidRPr="00177CD0">
        <w:rPr>
          <w:rFonts w:ascii="Times New Roman" w:hAnsi="Times New Roman" w:cs="Times New Roman"/>
          <w:sz w:val="24"/>
          <w:szCs w:val="24"/>
        </w:rPr>
        <w:t>D</w:t>
      </w:r>
      <w:r w:rsidRPr="00177CD0">
        <w:rPr>
          <w:rFonts w:ascii="Times New Roman" w:hAnsi="Times New Roman" w:cs="Times New Roman"/>
          <w:sz w:val="24"/>
          <w:szCs w:val="24"/>
        </w:rPr>
        <w:t>ue to COVID-19 pandemic</w:t>
      </w:r>
      <w:r w:rsidR="00370890" w:rsidRPr="00177CD0">
        <w:rPr>
          <w:rFonts w:ascii="Times New Roman" w:hAnsi="Times New Roman" w:cs="Times New Roman"/>
          <w:sz w:val="24"/>
          <w:szCs w:val="24"/>
        </w:rPr>
        <w:t xml:space="preserve"> </w:t>
      </w:r>
      <w:r w:rsidR="00D97CB8" w:rsidRPr="00177CD0">
        <w:rPr>
          <w:rFonts w:ascii="Times New Roman" w:hAnsi="Times New Roman" w:cs="Times New Roman"/>
          <w:sz w:val="24"/>
          <w:szCs w:val="24"/>
        </w:rPr>
        <w:t>activity restrictions</w:t>
      </w:r>
      <w:r w:rsidRPr="00177CD0">
        <w:rPr>
          <w:rFonts w:ascii="Times New Roman" w:hAnsi="Times New Roman" w:cs="Times New Roman"/>
          <w:sz w:val="24"/>
          <w:szCs w:val="24"/>
        </w:rPr>
        <w:t xml:space="preserve">, the decision was made to not resume </w:t>
      </w:r>
      <w:r w:rsidR="001C2C14" w:rsidRPr="00177CD0">
        <w:rPr>
          <w:rFonts w:ascii="Times New Roman" w:hAnsi="Times New Roman" w:cs="Times New Roman"/>
          <w:sz w:val="24"/>
          <w:szCs w:val="24"/>
        </w:rPr>
        <w:t>the study</w:t>
      </w:r>
      <w:r w:rsidRPr="00177CD0">
        <w:rPr>
          <w:rFonts w:ascii="Times New Roman" w:hAnsi="Times New Roman" w:cs="Times New Roman"/>
          <w:sz w:val="24"/>
          <w:szCs w:val="24"/>
        </w:rPr>
        <w:t xml:space="preserve">, and the final analysis included </w:t>
      </w:r>
      <w:r w:rsidR="00F43F1A" w:rsidRPr="00177CD0">
        <w:rPr>
          <w:rFonts w:ascii="Times New Roman" w:hAnsi="Times New Roman" w:cs="Times New Roman"/>
          <w:sz w:val="24"/>
          <w:szCs w:val="24"/>
        </w:rPr>
        <w:t xml:space="preserve">the 21 </w:t>
      </w:r>
      <w:r w:rsidRPr="00177CD0">
        <w:rPr>
          <w:rFonts w:ascii="Times New Roman" w:hAnsi="Times New Roman" w:cs="Times New Roman"/>
          <w:sz w:val="24"/>
          <w:szCs w:val="24"/>
        </w:rPr>
        <w:t xml:space="preserve">herds </w:t>
      </w:r>
      <w:r w:rsidR="00F43F1A" w:rsidRPr="00177CD0">
        <w:rPr>
          <w:rFonts w:ascii="Times New Roman" w:hAnsi="Times New Roman" w:cs="Times New Roman"/>
          <w:sz w:val="24"/>
          <w:szCs w:val="24"/>
        </w:rPr>
        <w:t>sampled</w:t>
      </w:r>
      <w:r w:rsidRPr="00177CD0">
        <w:rPr>
          <w:rFonts w:ascii="Times New Roman" w:hAnsi="Times New Roman" w:cs="Times New Roman"/>
          <w:sz w:val="24"/>
          <w:szCs w:val="24"/>
        </w:rPr>
        <w:t xml:space="preserve"> in 2019. As there was only </w:t>
      </w:r>
      <w:r w:rsidR="00336622" w:rsidRPr="00177CD0">
        <w:rPr>
          <w:rFonts w:ascii="Times New Roman" w:hAnsi="Times New Roman" w:cs="Times New Roman"/>
          <w:sz w:val="24"/>
          <w:szCs w:val="24"/>
        </w:rPr>
        <w:t>one</w:t>
      </w:r>
      <w:r w:rsidRPr="00177CD0">
        <w:rPr>
          <w:rFonts w:ascii="Times New Roman" w:hAnsi="Times New Roman" w:cs="Times New Roman"/>
          <w:sz w:val="24"/>
          <w:szCs w:val="24"/>
        </w:rPr>
        <w:t xml:space="preserve"> farm sampled using a </w:t>
      </w:r>
      <w:del w:id="435" w:author="Caitlin Jeffrey" w:date="2024-03-18T14:15:00Z">
        <w:r w:rsidRPr="00177CD0" w:rsidDel="00730AD3">
          <w:rPr>
            <w:rFonts w:ascii="Times New Roman" w:hAnsi="Times New Roman" w:cs="Times New Roman"/>
            <w:sz w:val="24"/>
            <w:szCs w:val="24"/>
          </w:rPr>
          <w:delText>freestall</w:delText>
        </w:r>
      </w:del>
      <w:ins w:id="436" w:author="Caitlin Jeffrey" w:date="2024-03-18T14:15:00Z">
        <w:r w:rsidR="00730AD3">
          <w:rPr>
            <w:rFonts w:ascii="Times New Roman" w:hAnsi="Times New Roman" w:cs="Times New Roman"/>
            <w:sz w:val="24"/>
            <w:szCs w:val="24"/>
          </w:rPr>
          <w:t>FS</w:t>
        </w:r>
      </w:ins>
      <w:r w:rsidRPr="00177CD0">
        <w:rPr>
          <w:rFonts w:ascii="Times New Roman" w:hAnsi="Times New Roman" w:cs="Times New Roman"/>
          <w:sz w:val="24"/>
          <w:szCs w:val="24"/>
        </w:rPr>
        <w:t xml:space="preserve"> facility bedded with sand</w:t>
      </w:r>
      <w:r w:rsidR="009656D9" w:rsidRPr="00177CD0">
        <w:rPr>
          <w:rFonts w:ascii="Times New Roman" w:hAnsi="Times New Roman" w:cs="Times New Roman"/>
          <w:sz w:val="24"/>
          <w:szCs w:val="24"/>
        </w:rPr>
        <w:t xml:space="preserve">, </w:t>
      </w:r>
      <w:r w:rsidRPr="00177CD0">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sidRPr="00177CD0">
        <w:rPr>
          <w:rFonts w:ascii="Times New Roman" w:hAnsi="Times New Roman" w:cs="Times New Roman"/>
          <w:sz w:val="24"/>
          <w:szCs w:val="24"/>
        </w:rPr>
        <w:t>.</w:t>
      </w:r>
      <w:r w:rsidR="00AA01AE" w:rsidRPr="00177CD0">
        <w:rPr>
          <w:rFonts w:ascii="Times New Roman" w:hAnsi="Times New Roman" w:cs="Times New Roman"/>
          <w:sz w:val="24"/>
          <w:szCs w:val="24"/>
        </w:rPr>
        <w:t xml:space="preserve"> </w:t>
      </w:r>
      <w:r w:rsidR="00E86567" w:rsidRPr="00177CD0">
        <w:rPr>
          <w:rFonts w:ascii="Times New Roman" w:hAnsi="Times New Roman" w:cs="Times New Roman"/>
          <w:sz w:val="24"/>
          <w:szCs w:val="24"/>
        </w:rPr>
        <w:t xml:space="preserve">The </w:t>
      </w:r>
      <w:r w:rsidR="008A62FC" w:rsidRPr="00177CD0">
        <w:rPr>
          <w:rFonts w:ascii="Times New Roman" w:hAnsi="Times New Roman" w:cs="Times New Roman"/>
          <w:sz w:val="24"/>
          <w:szCs w:val="24"/>
        </w:rPr>
        <w:t xml:space="preserve">single </w:t>
      </w:r>
      <w:r w:rsidR="00D30108" w:rsidRPr="00177CD0">
        <w:rPr>
          <w:rFonts w:ascii="Times New Roman" w:hAnsi="Times New Roman" w:cs="Times New Roman"/>
          <w:sz w:val="24"/>
          <w:szCs w:val="24"/>
        </w:rPr>
        <w:t xml:space="preserve">sand </w:t>
      </w:r>
      <w:del w:id="437" w:author="Caitlin Jeffrey" w:date="2024-03-18T14:15:00Z">
        <w:r w:rsidR="008A62FC" w:rsidRPr="00177CD0" w:rsidDel="00730AD3">
          <w:rPr>
            <w:rFonts w:ascii="Times New Roman" w:hAnsi="Times New Roman" w:cs="Times New Roman"/>
            <w:sz w:val="24"/>
            <w:szCs w:val="24"/>
          </w:rPr>
          <w:delText>freestall</w:delText>
        </w:r>
      </w:del>
      <w:ins w:id="438" w:author="Caitlin Jeffrey" w:date="2024-03-18T14:15: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was combined wit</w:t>
      </w:r>
      <w:r w:rsidR="00D30108" w:rsidRPr="00177CD0">
        <w:rPr>
          <w:rFonts w:ascii="Times New Roman" w:hAnsi="Times New Roman" w:cs="Times New Roman"/>
          <w:sz w:val="24"/>
          <w:szCs w:val="24"/>
        </w:rPr>
        <w:t>h</w:t>
      </w:r>
      <w:r w:rsidR="008A62FC" w:rsidRPr="00177CD0">
        <w:rPr>
          <w:rFonts w:ascii="Times New Roman" w:hAnsi="Times New Roman" w:cs="Times New Roman"/>
          <w:sz w:val="24"/>
          <w:szCs w:val="24"/>
        </w:rPr>
        <w:t xml:space="preserve"> </w:t>
      </w:r>
      <w:del w:id="439" w:author="Caitlin Jeffrey" w:date="2024-03-18T14:13:00Z">
        <w:r w:rsidR="008A62FC" w:rsidRPr="00177CD0" w:rsidDel="00730AD3">
          <w:rPr>
            <w:rFonts w:ascii="Times New Roman" w:hAnsi="Times New Roman" w:cs="Times New Roman"/>
            <w:sz w:val="24"/>
            <w:szCs w:val="24"/>
          </w:rPr>
          <w:delText>freestalls</w:delText>
        </w:r>
      </w:del>
      <w:ins w:id="440" w:author="Caitlin Jeffrey" w:date="2024-03-18T14:13:00Z">
        <w:r w:rsidR="00730AD3">
          <w:rPr>
            <w:rFonts w:ascii="Times New Roman" w:hAnsi="Times New Roman" w:cs="Times New Roman"/>
            <w:sz w:val="24"/>
            <w:szCs w:val="24"/>
          </w:rPr>
          <w:t>FS</w:t>
        </w:r>
      </w:ins>
      <w:r w:rsidR="008A62FC" w:rsidRPr="00177CD0">
        <w:rPr>
          <w:rFonts w:ascii="Times New Roman" w:hAnsi="Times New Roman" w:cs="Times New Roman"/>
          <w:sz w:val="24"/>
          <w:szCs w:val="24"/>
        </w:rPr>
        <w:t xml:space="preserve"> bedded with </w:t>
      </w:r>
      <w:r w:rsidR="008A62FC" w:rsidRPr="00177CD0">
        <w:rPr>
          <w:rFonts w:ascii="Times New Roman" w:hAnsi="Times New Roman" w:cs="Times New Roman"/>
          <w:sz w:val="24"/>
          <w:szCs w:val="24"/>
        </w:rPr>
        <w:lastRenderedPageBreak/>
        <w:t>wood shavings/sawdust</w:t>
      </w:r>
      <w:r w:rsidR="00C0726D" w:rsidRPr="00177CD0">
        <w:rPr>
          <w:rFonts w:ascii="Times New Roman" w:hAnsi="Times New Roman" w:cs="Times New Roman"/>
          <w:sz w:val="24"/>
          <w:szCs w:val="24"/>
        </w:rPr>
        <w:t xml:space="preserve"> (FS; n = 6)</w:t>
      </w:r>
      <w:r w:rsidR="00293E5F" w:rsidRPr="00177CD0">
        <w:rPr>
          <w:rFonts w:ascii="Times New Roman" w:hAnsi="Times New Roman" w:cs="Times New Roman"/>
          <w:sz w:val="24"/>
          <w:szCs w:val="24"/>
        </w:rPr>
        <w:t xml:space="preserve">, there were </w:t>
      </w:r>
      <w:r w:rsidR="0031593F" w:rsidRPr="00177CD0">
        <w:rPr>
          <w:rFonts w:ascii="Times New Roman" w:hAnsi="Times New Roman" w:cs="Times New Roman"/>
          <w:sz w:val="24"/>
          <w:szCs w:val="24"/>
        </w:rPr>
        <w:t xml:space="preserve">10 </w:t>
      </w:r>
      <w:ins w:id="441" w:author="Caitlin Jeffrey" w:date="2024-03-18T14:12:00Z">
        <w:r w:rsidR="00730AD3">
          <w:rPr>
            <w:rFonts w:ascii="Times New Roman" w:hAnsi="Times New Roman" w:cs="Times New Roman"/>
            <w:sz w:val="24"/>
            <w:szCs w:val="24"/>
          </w:rPr>
          <w:t>TS</w:t>
        </w:r>
      </w:ins>
      <w:ins w:id="442" w:author="Caitlin Jeffrey" w:date="2024-03-18T14:17:00Z">
        <w:r w:rsidR="00730AD3">
          <w:rPr>
            <w:rFonts w:ascii="Times New Roman" w:hAnsi="Times New Roman" w:cs="Times New Roman"/>
            <w:sz w:val="24"/>
            <w:szCs w:val="24"/>
          </w:rPr>
          <w:t xml:space="preserve"> </w:t>
        </w:r>
      </w:ins>
      <w:del w:id="443" w:author="Caitlin Jeffrey" w:date="2024-03-18T14:12:00Z">
        <w:r w:rsidR="0031593F" w:rsidRPr="00177CD0" w:rsidDel="00730AD3">
          <w:rPr>
            <w:rFonts w:ascii="Times New Roman" w:hAnsi="Times New Roman" w:cs="Times New Roman"/>
            <w:sz w:val="24"/>
            <w:szCs w:val="24"/>
          </w:rPr>
          <w:delText xml:space="preserve">tiestalls </w:delText>
        </w:r>
      </w:del>
      <w:r w:rsidR="0031593F" w:rsidRPr="00177CD0">
        <w:rPr>
          <w:rFonts w:ascii="Times New Roman" w:hAnsi="Times New Roman" w:cs="Times New Roman"/>
          <w:sz w:val="24"/>
          <w:szCs w:val="24"/>
        </w:rPr>
        <w:t>bedded with wood shavings/sawdust (TS),</w:t>
      </w:r>
      <w:r w:rsidRPr="00177CD0">
        <w:rPr>
          <w:rFonts w:ascii="Times New Roman" w:hAnsi="Times New Roman" w:cs="Times New Roman"/>
          <w:sz w:val="24"/>
          <w:szCs w:val="24"/>
        </w:rPr>
        <w:t xml:space="preserve"> </w:t>
      </w:r>
      <w:r w:rsidR="00293E5F" w:rsidRPr="00177CD0">
        <w:rPr>
          <w:rFonts w:ascii="Times New Roman" w:hAnsi="Times New Roman" w:cs="Times New Roman"/>
          <w:sz w:val="24"/>
          <w:szCs w:val="24"/>
        </w:rPr>
        <w:t xml:space="preserve">and 5 </w:t>
      </w:r>
      <w:del w:id="444" w:author="Caitlin Jeffrey" w:date="2024-03-18T14:07:00Z">
        <w:r w:rsidR="00293E5F" w:rsidRPr="00177CD0" w:rsidDel="00730AD3">
          <w:rPr>
            <w:rFonts w:ascii="Times New Roman" w:hAnsi="Times New Roman" w:cs="Times New Roman"/>
            <w:sz w:val="24"/>
            <w:szCs w:val="24"/>
          </w:rPr>
          <w:delText>bedded packs</w:delText>
        </w:r>
      </w:del>
      <w:ins w:id="445" w:author="Caitlin Jeffrey" w:date="2024-03-18T14:07:00Z">
        <w:r w:rsidR="00730AD3">
          <w:rPr>
            <w:rFonts w:ascii="Times New Roman" w:hAnsi="Times New Roman" w:cs="Times New Roman"/>
            <w:sz w:val="24"/>
            <w:szCs w:val="24"/>
          </w:rPr>
          <w:t>BP</w:t>
        </w:r>
      </w:ins>
      <w:del w:id="446" w:author="Caitlin Jeffrey" w:date="2024-03-18T14:08:00Z">
        <w:r w:rsidR="00293E5F" w:rsidRPr="00177CD0" w:rsidDel="00730AD3">
          <w:rPr>
            <w:rFonts w:ascii="Times New Roman" w:hAnsi="Times New Roman" w:cs="Times New Roman"/>
            <w:sz w:val="24"/>
            <w:szCs w:val="24"/>
          </w:rPr>
          <w:delText xml:space="preserve"> (BP)</w:delText>
        </w:r>
      </w:del>
      <w:r w:rsidR="00293E5F" w:rsidRPr="00177CD0">
        <w:rPr>
          <w:rFonts w:ascii="Times New Roman" w:hAnsi="Times New Roman" w:cs="Times New Roman"/>
          <w:sz w:val="24"/>
          <w:szCs w:val="24"/>
        </w:rPr>
        <w:t>.</w:t>
      </w:r>
    </w:p>
    <w:p w14:paraId="0F3594CF" w14:textId="19C089A9" w:rsidR="006238BB" w:rsidRPr="00177CD0" w:rsidRDefault="00012125"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 xml:space="preserve">Questionnaire </w:t>
      </w:r>
      <w:r w:rsidR="006238BB" w:rsidRPr="00177CD0">
        <w:rPr>
          <w:rFonts w:ascii="Times New Roman" w:hAnsi="Times New Roman" w:cs="Times New Roman"/>
          <w:b/>
          <w:bCs/>
          <w:sz w:val="24"/>
          <w:szCs w:val="24"/>
        </w:rPr>
        <w:t>administration, sampling, and udder hygiene scoring</w:t>
      </w:r>
    </w:p>
    <w:p w14:paraId="159A8A77" w14:textId="1109A832" w:rsidR="006238BB"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At each farm visit, a </w:t>
      </w:r>
      <w:r w:rsidR="009E65D0" w:rsidRPr="00177CD0">
        <w:rPr>
          <w:rFonts w:ascii="Times New Roman" w:hAnsi="Times New Roman" w:cs="Times New Roman"/>
          <w:sz w:val="24"/>
          <w:szCs w:val="24"/>
        </w:rPr>
        <w:t xml:space="preserve">questionnaire </w:t>
      </w:r>
      <w:r w:rsidRPr="00177CD0">
        <w:rPr>
          <w:rFonts w:ascii="Times New Roman" w:hAnsi="Times New Roman" w:cs="Times New Roman"/>
          <w:sz w:val="24"/>
          <w:szCs w:val="24"/>
        </w:rPr>
        <w:t xml:space="preserve">was administered </w:t>
      </w:r>
      <w:r w:rsidR="00674E48" w:rsidRPr="00177CD0">
        <w:rPr>
          <w:rFonts w:ascii="Times New Roman" w:hAnsi="Times New Roman" w:cs="Times New Roman"/>
          <w:sz w:val="24"/>
          <w:szCs w:val="24"/>
        </w:rPr>
        <w:t xml:space="preserve">to </w:t>
      </w:r>
      <w:r w:rsidR="00D27311" w:rsidRPr="00177CD0">
        <w:rPr>
          <w:rFonts w:ascii="Times New Roman" w:hAnsi="Times New Roman" w:cs="Times New Roman"/>
          <w:sz w:val="24"/>
          <w:szCs w:val="24"/>
        </w:rPr>
        <w:t>collect information about</w:t>
      </w:r>
      <w:r w:rsidRPr="00177CD0">
        <w:rPr>
          <w:rFonts w:ascii="Times New Roman" w:hAnsi="Times New Roman" w:cs="Times New Roman"/>
          <w:sz w:val="24"/>
          <w:szCs w:val="24"/>
        </w:rPr>
        <w:t xml:space="preserve"> housing and bedding management</w:t>
      </w:r>
      <w:r w:rsidR="004F71C6" w:rsidRPr="00177CD0">
        <w:rPr>
          <w:rFonts w:ascii="Times New Roman" w:hAnsi="Times New Roman" w:cs="Times New Roman"/>
          <w:sz w:val="24"/>
          <w:szCs w:val="24"/>
        </w:rPr>
        <w:t>, as well as</w:t>
      </w:r>
      <w:r w:rsidRPr="00177CD0">
        <w:rPr>
          <w:rFonts w:ascii="Times New Roman" w:hAnsi="Times New Roman" w:cs="Times New Roman"/>
          <w:sz w:val="24"/>
          <w:szCs w:val="24"/>
        </w:rPr>
        <w:t xml:space="preserve"> </w:t>
      </w:r>
      <w:r w:rsidR="004F71C6" w:rsidRPr="00177CD0">
        <w:rPr>
          <w:rFonts w:ascii="Times New Roman" w:hAnsi="Times New Roman" w:cs="Times New Roman"/>
          <w:sz w:val="24"/>
          <w:szCs w:val="24"/>
        </w:rPr>
        <w:t xml:space="preserve">other </w:t>
      </w:r>
      <w:r w:rsidRPr="00177CD0">
        <w:rPr>
          <w:rFonts w:ascii="Times New Roman" w:hAnsi="Times New Roman" w:cs="Times New Roman"/>
          <w:sz w:val="24"/>
          <w:szCs w:val="24"/>
        </w:rPr>
        <w:t>practices on the farm</w:t>
      </w:r>
      <w:r w:rsidR="009656D9" w:rsidRPr="00177CD0">
        <w:rPr>
          <w:rFonts w:ascii="Times New Roman" w:hAnsi="Times New Roman" w:cs="Times New Roman"/>
          <w:sz w:val="24"/>
          <w:szCs w:val="24"/>
        </w:rPr>
        <w:t xml:space="preserve"> that could impact mastitis risk</w:t>
      </w:r>
      <w:r w:rsidR="00D27311" w:rsidRPr="00177CD0">
        <w:rPr>
          <w:rFonts w:ascii="Times New Roman" w:hAnsi="Times New Roman" w:cs="Times New Roman"/>
          <w:sz w:val="24"/>
          <w:szCs w:val="24"/>
        </w:rPr>
        <w:t xml:space="preserve"> (</w:t>
      </w:r>
      <w:r w:rsidRPr="00177CD0">
        <w:rPr>
          <w:rFonts w:ascii="Times New Roman" w:hAnsi="Times New Roman" w:cs="Times New Roman"/>
          <w:sz w:val="24"/>
          <w:szCs w:val="24"/>
        </w:rPr>
        <w:t>Supplemental Data).</w:t>
      </w:r>
      <w:r w:rsidR="00D616C1" w:rsidRPr="00177CD0">
        <w:rPr>
          <w:rFonts w:ascii="Times New Roman" w:hAnsi="Times New Roman" w:cs="Times New Roman"/>
          <w:sz w:val="24"/>
          <w:szCs w:val="24"/>
        </w:rPr>
        <w:t xml:space="preserve"> </w:t>
      </w:r>
      <w:r w:rsidR="004E16CE" w:rsidRPr="00177CD0">
        <w:rPr>
          <w:rFonts w:ascii="Times New Roman" w:hAnsi="Times New Roman" w:cs="Times New Roman"/>
          <w:sz w:val="24"/>
          <w:szCs w:val="24"/>
        </w:rPr>
        <w:t xml:space="preserve">The study questionnaire was </w:t>
      </w:r>
      <w:r w:rsidR="00771338" w:rsidRPr="00177CD0">
        <w:rPr>
          <w:rFonts w:ascii="Times New Roman" w:hAnsi="Times New Roman" w:cs="Times New Roman"/>
          <w:sz w:val="24"/>
          <w:szCs w:val="24"/>
        </w:rPr>
        <w:t xml:space="preserve">largely </w:t>
      </w:r>
      <w:r w:rsidR="004E16CE" w:rsidRPr="00177CD0">
        <w:rPr>
          <w:rFonts w:ascii="Times New Roman" w:hAnsi="Times New Roman" w:cs="Times New Roman"/>
          <w:sz w:val="24"/>
          <w:szCs w:val="24"/>
        </w:rPr>
        <w:t xml:space="preserve">adapted from </w:t>
      </w:r>
      <w:r w:rsidR="00771338" w:rsidRPr="00177CD0">
        <w:rPr>
          <w:rFonts w:ascii="Times New Roman" w:hAnsi="Times New Roman" w:cs="Times New Roman"/>
          <w:sz w:val="24"/>
          <w:szCs w:val="24"/>
        </w:rPr>
        <w:t xml:space="preserve">a </w:t>
      </w:r>
      <w:r w:rsidR="004E16CE" w:rsidRPr="00177CD0">
        <w:rPr>
          <w:rFonts w:ascii="Times New Roman" w:hAnsi="Times New Roman" w:cs="Times New Roman"/>
          <w:sz w:val="24"/>
          <w:szCs w:val="24"/>
        </w:rPr>
        <w:t>previously published survey</w:t>
      </w:r>
      <w:r w:rsidR="004B78F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(Stiglbauer et al., 2013)</w:t>
      </w:r>
      <w:r w:rsidR="004B78F5" w:rsidRPr="00177CD0">
        <w:rPr>
          <w:rFonts w:ascii="Times New Roman" w:hAnsi="Times New Roman" w:cs="Times New Roman"/>
          <w:sz w:val="24"/>
          <w:szCs w:val="24"/>
        </w:rPr>
        <w:t>,</w:t>
      </w:r>
      <w:r w:rsidR="003C4865" w:rsidRPr="00177CD0">
        <w:rPr>
          <w:rFonts w:ascii="Times New Roman" w:hAnsi="Times New Roman" w:cs="Times New Roman"/>
          <w:sz w:val="24"/>
          <w:szCs w:val="24"/>
        </w:rPr>
        <w:t xml:space="preserve"> with additional questions </w:t>
      </w:r>
      <w:r w:rsidR="004B78F5" w:rsidRPr="00177CD0">
        <w:rPr>
          <w:rFonts w:ascii="Times New Roman" w:hAnsi="Times New Roman" w:cs="Times New Roman"/>
          <w:sz w:val="24"/>
          <w:szCs w:val="24"/>
        </w:rPr>
        <w:t>specific to the current study.</w:t>
      </w:r>
      <w:r w:rsidR="00E1148F" w:rsidRPr="00177CD0">
        <w:rPr>
          <w:rFonts w:ascii="Times New Roman" w:hAnsi="Times New Roman" w:cs="Times New Roman"/>
          <w:sz w:val="24"/>
          <w:szCs w:val="24"/>
        </w:rPr>
        <w:t xml:space="preserve"> </w:t>
      </w:r>
      <w:r w:rsidR="001F3DF7" w:rsidRPr="00177CD0">
        <w:rPr>
          <w:rFonts w:ascii="Times New Roman" w:hAnsi="Times New Roman" w:cs="Times New Roman"/>
          <w:sz w:val="24"/>
          <w:szCs w:val="24"/>
        </w:rPr>
        <w:t>The questionnaire</w:t>
      </w:r>
      <w:r w:rsidR="004E16CE" w:rsidRPr="00177CD0">
        <w:rPr>
          <w:rFonts w:ascii="Times New Roman" w:hAnsi="Times New Roman" w:cs="Times New Roman"/>
          <w:sz w:val="24"/>
          <w:szCs w:val="24"/>
        </w:rPr>
        <w:t xml:space="preserve"> was reviewed by </w:t>
      </w:r>
      <w:r w:rsidR="001F3DF7" w:rsidRPr="00177CD0">
        <w:rPr>
          <w:rFonts w:ascii="Times New Roman" w:hAnsi="Times New Roman" w:cs="Times New Roman"/>
          <w:sz w:val="24"/>
          <w:szCs w:val="24"/>
        </w:rPr>
        <w:t>a social scientist</w:t>
      </w:r>
      <w:r w:rsidR="00C72A0C" w:rsidRPr="00177CD0">
        <w:rPr>
          <w:rFonts w:ascii="Times New Roman" w:hAnsi="Times New Roman" w:cs="Times New Roman"/>
          <w:sz w:val="24"/>
          <w:szCs w:val="24"/>
        </w:rPr>
        <w:t xml:space="preserve"> experience</w:t>
      </w:r>
      <w:r w:rsidR="00F15903" w:rsidRPr="00177CD0">
        <w:rPr>
          <w:rFonts w:ascii="Times New Roman" w:hAnsi="Times New Roman" w:cs="Times New Roman"/>
          <w:sz w:val="24"/>
          <w:szCs w:val="24"/>
        </w:rPr>
        <w:t>d</w:t>
      </w:r>
      <w:r w:rsidR="00C72A0C" w:rsidRPr="00177CD0">
        <w:rPr>
          <w:rFonts w:ascii="Times New Roman" w:hAnsi="Times New Roman" w:cs="Times New Roman"/>
          <w:sz w:val="24"/>
          <w:szCs w:val="24"/>
        </w:rPr>
        <w:t xml:space="preserve"> </w:t>
      </w:r>
      <w:r w:rsidR="00F15903" w:rsidRPr="00177CD0">
        <w:rPr>
          <w:rFonts w:ascii="Times New Roman" w:hAnsi="Times New Roman" w:cs="Times New Roman"/>
          <w:sz w:val="24"/>
          <w:szCs w:val="24"/>
        </w:rPr>
        <w:t>in</w:t>
      </w:r>
      <w:r w:rsidR="00C72A0C" w:rsidRPr="00177CD0">
        <w:rPr>
          <w:rFonts w:ascii="Times New Roman" w:hAnsi="Times New Roman" w:cs="Times New Roman"/>
          <w:sz w:val="24"/>
          <w:szCs w:val="24"/>
        </w:rPr>
        <w:t xml:space="preserve"> gathering qualitative data</w:t>
      </w:r>
      <w:r w:rsidR="00F15903" w:rsidRPr="00177CD0">
        <w:rPr>
          <w:rFonts w:ascii="Times New Roman" w:hAnsi="Times New Roman" w:cs="Times New Roman"/>
          <w:sz w:val="24"/>
          <w:szCs w:val="24"/>
        </w:rPr>
        <w:t xml:space="preserve"> and </w:t>
      </w:r>
      <w:r w:rsidR="004E16CE" w:rsidRPr="00177CD0">
        <w:rPr>
          <w:rFonts w:ascii="Times New Roman" w:hAnsi="Times New Roman" w:cs="Times New Roman"/>
          <w:sz w:val="24"/>
          <w:szCs w:val="24"/>
        </w:rPr>
        <w:t xml:space="preserve">tested before use with </w:t>
      </w:r>
      <w:r w:rsidR="00644E45" w:rsidRPr="00177CD0">
        <w:rPr>
          <w:rFonts w:ascii="Times New Roman" w:hAnsi="Times New Roman" w:cs="Times New Roman"/>
          <w:sz w:val="24"/>
          <w:szCs w:val="24"/>
        </w:rPr>
        <w:t>herd managers</w:t>
      </w:r>
      <w:r w:rsidR="004E16CE" w:rsidRPr="00177CD0">
        <w:rPr>
          <w:rFonts w:ascii="Times New Roman" w:hAnsi="Times New Roman" w:cs="Times New Roman"/>
          <w:sz w:val="24"/>
          <w:szCs w:val="24"/>
        </w:rPr>
        <w:t xml:space="preserve"> </w:t>
      </w:r>
      <w:r w:rsidR="00890FF1" w:rsidRPr="00177CD0">
        <w:rPr>
          <w:rFonts w:ascii="Times New Roman" w:hAnsi="Times New Roman" w:cs="Times New Roman"/>
          <w:sz w:val="24"/>
          <w:szCs w:val="24"/>
        </w:rPr>
        <w:t xml:space="preserve">at the </w:t>
      </w:r>
      <w:r w:rsidR="00526EF5" w:rsidRPr="00177CD0">
        <w:rPr>
          <w:rFonts w:ascii="Times New Roman" w:hAnsi="Times New Roman" w:cs="Times New Roman"/>
          <w:sz w:val="24"/>
          <w:szCs w:val="24"/>
        </w:rPr>
        <w:t>University of Vermont teaching</w:t>
      </w:r>
      <w:r w:rsidR="00890FF1" w:rsidRPr="00177CD0">
        <w:rPr>
          <w:rFonts w:ascii="Times New Roman" w:hAnsi="Times New Roman" w:cs="Times New Roman"/>
          <w:sz w:val="24"/>
          <w:szCs w:val="24"/>
        </w:rPr>
        <w:t xml:space="preserve"> </w:t>
      </w:r>
      <w:r w:rsidR="00967786" w:rsidRPr="00177CD0">
        <w:rPr>
          <w:rFonts w:ascii="Times New Roman" w:hAnsi="Times New Roman" w:cs="Times New Roman"/>
          <w:sz w:val="24"/>
          <w:szCs w:val="24"/>
        </w:rPr>
        <w:t>dairy</w:t>
      </w:r>
      <w:r w:rsidR="004E16CE" w:rsidRPr="00177CD0">
        <w:rPr>
          <w:rFonts w:ascii="Times New Roman" w:hAnsi="Times New Roman" w:cs="Times New Roman"/>
          <w:sz w:val="24"/>
          <w:szCs w:val="24"/>
        </w:rPr>
        <w:t xml:space="preserve">. </w:t>
      </w:r>
      <w:r w:rsidR="006C7B8B"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mastitis risk </w:t>
      </w:r>
      <w:r w:rsidR="006C7B8B" w:rsidRPr="00177CD0">
        <w:rPr>
          <w:rFonts w:ascii="Times New Roman" w:hAnsi="Times New Roman" w:cs="Times New Roman"/>
          <w:sz w:val="24"/>
          <w:szCs w:val="24"/>
        </w:rPr>
        <w:t xml:space="preserve">explored </w:t>
      </w:r>
      <w:r w:rsidRPr="00177CD0">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sidRPr="00177CD0">
        <w:rPr>
          <w:rFonts w:ascii="Times New Roman" w:hAnsi="Times New Roman" w:cs="Times New Roman"/>
          <w:sz w:val="24"/>
          <w:szCs w:val="24"/>
        </w:rPr>
        <w:t>Questions</w:t>
      </w:r>
      <w:r w:rsidRPr="00177CD0">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177CD0">
        <w:rPr>
          <w:rFonts w:ascii="Times New Roman" w:hAnsi="Times New Roman" w:cs="Times New Roman"/>
          <w:sz w:val="24"/>
          <w:szCs w:val="24"/>
        </w:rPr>
        <w:t>questionnaire</w:t>
      </w:r>
      <w:r w:rsidRPr="00177CD0">
        <w:rPr>
          <w:rFonts w:ascii="Times New Roman" w:hAnsi="Times New Roman" w:cs="Times New Roman"/>
          <w:sz w:val="24"/>
          <w:szCs w:val="24"/>
        </w:rPr>
        <w:t xml:space="preserve"> also collected some basic herd information (production numbers; number of lactating, dry, and youngstock; breed; record-keeping systems). </w:t>
      </w:r>
      <w:r w:rsidR="00115309" w:rsidRPr="00177CD0">
        <w:rPr>
          <w:rFonts w:ascii="Times New Roman" w:hAnsi="Times New Roman" w:cs="Times New Roman"/>
          <w:sz w:val="24"/>
          <w:szCs w:val="24"/>
        </w:rPr>
        <w:t xml:space="preserve">Farms using bedded pack systems were asked additional questions to gather detailed information about bedded pack construction, management, monitoring practices, and perceptions comparing </w:t>
      </w:r>
      <w:del w:id="447" w:author="Caitlin Jeffrey" w:date="2024-03-18T14:08:00Z">
        <w:r w:rsidR="00115309" w:rsidRPr="00177CD0" w:rsidDel="00730AD3">
          <w:rPr>
            <w:rFonts w:ascii="Times New Roman" w:hAnsi="Times New Roman" w:cs="Times New Roman"/>
            <w:sz w:val="24"/>
            <w:szCs w:val="24"/>
          </w:rPr>
          <w:delText>bedded packs</w:delText>
        </w:r>
      </w:del>
      <w:ins w:id="448" w:author="Caitlin Jeffrey" w:date="2024-03-18T14:08:00Z">
        <w:r w:rsidR="00730AD3">
          <w:rPr>
            <w:rFonts w:ascii="Times New Roman" w:hAnsi="Times New Roman" w:cs="Times New Roman"/>
            <w:sz w:val="24"/>
            <w:szCs w:val="24"/>
          </w:rPr>
          <w:t>BP</w:t>
        </w:r>
      </w:ins>
      <w:r w:rsidR="00115309" w:rsidRPr="00177CD0">
        <w:rPr>
          <w:rFonts w:ascii="Times New Roman" w:hAnsi="Times New Roman" w:cs="Times New Roman"/>
          <w:sz w:val="24"/>
          <w:szCs w:val="24"/>
        </w:rPr>
        <w:t xml:space="preserve"> to any previously used systems.</w:t>
      </w:r>
      <w:r w:rsidRPr="00177CD0">
        <w:rPr>
          <w:rFonts w:ascii="Times New Roman" w:hAnsi="Times New Roman" w:cs="Times New Roman"/>
          <w:sz w:val="24"/>
          <w:szCs w:val="24"/>
        </w:rPr>
        <w:t xml:space="preserve"> </w:t>
      </w:r>
      <w:r w:rsidR="00DB4BAB" w:rsidRPr="00177CD0">
        <w:rPr>
          <w:rFonts w:ascii="Times New Roman" w:hAnsi="Times New Roman" w:cs="Times New Roman"/>
          <w:sz w:val="24"/>
          <w:szCs w:val="24"/>
        </w:rPr>
        <w:t xml:space="preserve">Completion of the </w:t>
      </w:r>
      <w:r w:rsidR="00012125" w:rsidRPr="00177CD0">
        <w:rPr>
          <w:rFonts w:ascii="Times New Roman" w:hAnsi="Times New Roman" w:cs="Times New Roman"/>
          <w:sz w:val="24"/>
          <w:szCs w:val="24"/>
        </w:rPr>
        <w:t>questionnaire</w:t>
      </w:r>
      <w:r w:rsidR="00DB4BAB" w:rsidRPr="00177CD0">
        <w:rPr>
          <w:rFonts w:ascii="Times New Roman" w:hAnsi="Times New Roman" w:cs="Times New Roman"/>
          <w:sz w:val="24"/>
          <w:szCs w:val="24"/>
        </w:rPr>
        <w:t xml:space="preserve"> required 45 minutes on average, ranging from about 30 minutes to 1.5 hours. </w:t>
      </w:r>
      <w:r w:rsidR="00DF4DEF" w:rsidRPr="00177CD0">
        <w:rPr>
          <w:rFonts w:ascii="Times New Roman" w:hAnsi="Times New Roman" w:cs="Times New Roman"/>
          <w:sz w:val="24"/>
          <w:szCs w:val="24"/>
        </w:rPr>
        <w:t>The questionnaire</w:t>
      </w:r>
      <w:r w:rsidR="00DB4BAB" w:rsidRPr="00177CD0">
        <w:rPr>
          <w:rFonts w:ascii="Times New Roman" w:hAnsi="Times New Roman" w:cs="Times New Roman"/>
          <w:sz w:val="24"/>
          <w:szCs w:val="24"/>
        </w:rPr>
        <w:t xml:space="preserve"> and interview protocols were registered with the University of Vermont Institutional Review Board </w:t>
      </w:r>
      <w:r w:rsidR="00DB4BAB" w:rsidRPr="00177CD0">
        <w:rPr>
          <w:rFonts w:ascii="Times New Roman" w:hAnsi="Times New Roman" w:cs="Times New Roman"/>
          <w:sz w:val="24"/>
          <w:szCs w:val="24"/>
        </w:rPr>
        <w:lastRenderedPageBreak/>
        <w:t xml:space="preserve">(IRB certification 19-0057). The questionnaire was created and administered on a tablet using </w:t>
      </w:r>
      <w:proofErr w:type="spellStart"/>
      <w:r w:rsidR="00DB4BAB" w:rsidRPr="00177CD0">
        <w:rPr>
          <w:rFonts w:ascii="Times New Roman" w:hAnsi="Times New Roman" w:cs="Times New Roman"/>
          <w:sz w:val="24"/>
          <w:szCs w:val="24"/>
        </w:rPr>
        <w:t>KoboCollect</w:t>
      </w:r>
      <w:proofErr w:type="spellEnd"/>
      <w:r w:rsidR="00DB4BAB" w:rsidRPr="00177CD0">
        <w:rPr>
          <w:rFonts w:ascii="Times New Roman" w:hAnsi="Times New Roman" w:cs="Times New Roman"/>
          <w:sz w:val="24"/>
          <w:szCs w:val="24"/>
        </w:rPr>
        <w:t xml:space="preserve"> software </w:t>
      </w:r>
      <w:r w:rsidR="0063522C" w:rsidRPr="00177CD0">
        <w:rPr>
          <w:rFonts w:ascii="Times New Roman" w:hAnsi="Times New Roman" w:cs="Times New Roman"/>
          <w:sz w:val="24"/>
          <w:szCs w:val="24"/>
        </w:rPr>
        <w:t>(</w:t>
      </w:r>
      <w:proofErr w:type="spellStart"/>
      <w:r w:rsidR="0063522C" w:rsidRPr="00177CD0">
        <w:rPr>
          <w:rFonts w:ascii="Times New Roman" w:hAnsi="Times New Roman" w:cs="Times New Roman"/>
          <w:sz w:val="24"/>
          <w:szCs w:val="24"/>
        </w:rPr>
        <w:t>Kobo</w:t>
      </w:r>
      <w:r w:rsidR="00E8726D" w:rsidRPr="00177CD0">
        <w:rPr>
          <w:rFonts w:ascii="Times New Roman" w:hAnsi="Times New Roman" w:cs="Times New Roman"/>
          <w:sz w:val="24"/>
          <w:szCs w:val="24"/>
        </w:rPr>
        <w:t>Collect</w:t>
      </w:r>
      <w:proofErr w:type="spellEnd"/>
      <w:r w:rsidR="00E8726D" w:rsidRPr="00177CD0">
        <w:rPr>
          <w:rFonts w:ascii="Times New Roman" w:hAnsi="Times New Roman" w:cs="Times New Roman"/>
          <w:sz w:val="24"/>
          <w:szCs w:val="24"/>
        </w:rPr>
        <w:t>, 2019)</w:t>
      </w:r>
      <w:r w:rsidR="00251480" w:rsidRPr="00177CD0">
        <w:rPr>
          <w:rFonts w:ascii="Times New Roman" w:hAnsi="Times New Roman" w:cs="Times New Roman"/>
          <w:sz w:val="24"/>
          <w:szCs w:val="24"/>
        </w:rPr>
        <w:t>.</w:t>
      </w:r>
    </w:p>
    <w:p w14:paraId="0EA8A51F" w14:textId="7D13C335" w:rsidR="001609E4" w:rsidRDefault="005B06F9" w:rsidP="001609E4">
      <w:pPr>
        <w:spacing w:after="0" w:line="480" w:lineRule="auto"/>
        <w:ind w:firstLine="360"/>
        <w:rPr>
          <w:rFonts w:ascii="Times New Roman" w:hAnsi="Times New Roman" w:cs="Times New Roman"/>
          <w:sz w:val="24"/>
          <w:szCs w:val="24"/>
        </w:rPr>
      </w:pPr>
      <w:r w:rsidRPr="00177CD0">
        <w:rPr>
          <w:rFonts w:ascii="Times New Roman" w:hAnsi="Times New Roman" w:cs="Times New Roman"/>
          <w:sz w:val="24"/>
          <w:szCs w:val="24"/>
        </w:rPr>
        <w:t>At each farm visit</w:t>
      </w:r>
      <w:r w:rsidR="006238BB" w:rsidRPr="00177CD0">
        <w:rPr>
          <w:rFonts w:ascii="Times New Roman" w:hAnsi="Times New Roman" w:cs="Times New Roman"/>
          <w:sz w:val="24"/>
          <w:szCs w:val="24"/>
        </w:rPr>
        <w:t xml:space="preserve">, a </w:t>
      </w:r>
      <w:r w:rsidR="004636D7" w:rsidRPr="00177CD0">
        <w:rPr>
          <w:rFonts w:ascii="Times New Roman" w:hAnsi="Times New Roman" w:cs="Times New Roman"/>
          <w:sz w:val="24"/>
          <w:szCs w:val="24"/>
        </w:rPr>
        <w:t xml:space="preserve">bulk tank </w:t>
      </w:r>
      <w:r w:rsidR="006238BB" w:rsidRPr="00177CD0">
        <w:rPr>
          <w:rFonts w:ascii="Times New Roman" w:hAnsi="Times New Roman" w:cs="Times New Roman"/>
          <w:sz w:val="24"/>
          <w:szCs w:val="24"/>
        </w:rPr>
        <w:t>milk sample</w:t>
      </w:r>
      <w:r w:rsidR="00F42DA4" w:rsidRPr="00177CD0">
        <w:rPr>
          <w:rFonts w:ascii="Times New Roman" w:hAnsi="Times New Roman" w:cs="Times New Roman"/>
          <w:sz w:val="24"/>
          <w:szCs w:val="24"/>
        </w:rPr>
        <w:t xml:space="preserve"> </w:t>
      </w:r>
      <w:del w:id="449" w:author="Caitlin Jeffrey" w:date="2024-03-15T12:51:00Z">
        <w:r w:rsidR="00F42DA4" w:rsidRPr="00177CD0" w:rsidDel="00284F93">
          <w:rPr>
            <w:rFonts w:ascii="Times New Roman" w:hAnsi="Times New Roman" w:cs="Times New Roman"/>
            <w:sz w:val="24"/>
            <w:szCs w:val="24"/>
          </w:rPr>
          <w:delText xml:space="preserve">and </w:delText>
        </w:r>
        <w:r w:rsidR="009C254A" w:rsidRPr="00177CD0" w:rsidDel="00284F93">
          <w:rPr>
            <w:rFonts w:ascii="Times New Roman" w:hAnsi="Times New Roman" w:cs="Times New Roman"/>
            <w:sz w:val="24"/>
            <w:szCs w:val="24"/>
          </w:rPr>
          <w:delText>bedding</w:delText>
        </w:r>
        <w:r w:rsidR="00F42DA4" w:rsidRPr="00177CD0" w:rsidDel="00284F93">
          <w:rPr>
            <w:rFonts w:ascii="Times New Roman" w:hAnsi="Times New Roman" w:cs="Times New Roman"/>
            <w:sz w:val="24"/>
            <w:szCs w:val="24"/>
          </w:rPr>
          <w:delText xml:space="preserve"> samples</w:delText>
        </w:r>
        <w:r w:rsidR="009C254A" w:rsidRPr="00177CD0" w:rsidDel="00284F93">
          <w:rPr>
            <w:rFonts w:ascii="Times New Roman" w:hAnsi="Times New Roman" w:cs="Times New Roman"/>
            <w:sz w:val="24"/>
            <w:szCs w:val="24"/>
          </w:rPr>
          <w:delText xml:space="preserve"> </w:delText>
        </w:r>
        <w:r w:rsidR="00F42DA4" w:rsidRPr="00177CD0" w:rsidDel="00284F93">
          <w:rPr>
            <w:rFonts w:ascii="Times New Roman" w:hAnsi="Times New Roman" w:cs="Times New Roman"/>
            <w:sz w:val="24"/>
            <w:szCs w:val="24"/>
          </w:rPr>
          <w:delText>were collected</w:delText>
        </w:r>
        <w:r w:rsidR="00655E1E" w:rsidRPr="00177CD0" w:rsidDel="00284F93">
          <w:rPr>
            <w:rFonts w:ascii="Times New Roman" w:hAnsi="Times New Roman" w:cs="Times New Roman"/>
            <w:sz w:val="24"/>
            <w:szCs w:val="24"/>
          </w:rPr>
          <w:delText>.</w:delText>
        </w:r>
        <w:r w:rsidR="002845E6" w:rsidRPr="00177CD0" w:rsidDel="00284F93">
          <w:rPr>
            <w:rFonts w:ascii="Times New Roman" w:hAnsi="Times New Roman" w:cs="Times New Roman"/>
            <w:sz w:val="24"/>
            <w:szCs w:val="24"/>
          </w:rPr>
          <w:delText xml:space="preserve"> </w:delText>
        </w:r>
        <w:r w:rsidR="004636D7" w:rsidRPr="00177CD0" w:rsidDel="00284F93">
          <w:rPr>
            <w:rFonts w:ascii="Times New Roman" w:hAnsi="Times New Roman" w:cs="Times New Roman"/>
            <w:sz w:val="24"/>
            <w:szCs w:val="24"/>
          </w:rPr>
          <w:delText xml:space="preserve">The bulk tank milk sample was </w:delText>
        </w:r>
      </w:del>
      <w:r w:rsidR="00E90883" w:rsidRPr="00177CD0">
        <w:rPr>
          <w:rFonts w:ascii="Times New Roman" w:hAnsi="Times New Roman" w:cs="Times New Roman"/>
          <w:sz w:val="24"/>
          <w:szCs w:val="24"/>
        </w:rPr>
        <w:t xml:space="preserve">collected </w:t>
      </w:r>
      <w:r w:rsidR="006238BB" w:rsidRPr="00177CD0">
        <w:rPr>
          <w:rFonts w:ascii="Times New Roman" w:hAnsi="Times New Roman" w:cs="Times New Roman"/>
          <w:sz w:val="24"/>
          <w:szCs w:val="24"/>
        </w:rPr>
        <w:t xml:space="preserve">directly from the top of the </w:t>
      </w:r>
      <w:del w:id="450" w:author="Caitlin Jeffrey" w:date="2024-03-15T12:51:00Z">
        <w:r w:rsidR="006238BB" w:rsidRPr="00177CD0" w:rsidDel="00284F93">
          <w:rPr>
            <w:rFonts w:ascii="Times New Roman" w:hAnsi="Times New Roman" w:cs="Times New Roman"/>
            <w:sz w:val="24"/>
            <w:szCs w:val="24"/>
          </w:rPr>
          <w:delText xml:space="preserve">bulk </w:delText>
        </w:r>
      </w:del>
      <w:r w:rsidR="006238BB" w:rsidRPr="00177CD0">
        <w:rPr>
          <w:rFonts w:ascii="Times New Roman" w:hAnsi="Times New Roman" w:cs="Times New Roman"/>
          <w:sz w:val="24"/>
          <w:szCs w:val="24"/>
        </w:rPr>
        <w:t xml:space="preserve">tank using a 250-mL sterile single-use vial (Blue </w:t>
      </w:r>
      <w:proofErr w:type="spellStart"/>
      <w:r w:rsidR="006238BB" w:rsidRPr="00177CD0">
        <w:rPr>
          <w:rFonts w:ascii="Times New Roman" w:hAnsi="Times New Roman" w:cs="Times New Roman"/>
          <w:sz w:val="24"/>
          <w:szCs w:val="24"/>
        </w:rPr>
        <w:t>Dippas</w:t>
      </w:r>
      <w:proofErr w:type="spellEnd"/>
      <w:r w:rsidR="006238BB" w:rsidRPr="00177CD0">
        <w:rPr>
          <w:rFonts w:ascii="Times New Roman" w:hAnsi="Times New Roman" w:cs="Times New Roman"/>
          <w:sz w:val="24"/>
          <w:szCs w:val="24"/>
        </w:rPr>
        <w:t xml:space="preserve">™, </w:t>
      </w:r>
      <w:proofErr w:type="spellStart"/>
      <w:r w:rsidR="006238BB" w:rsidRPr="00177CD0">
        <w:rPr>
          <w:rFonts w:ascii="Times New Roman" w:hAnsi="Times New Roman" w:cs="Times New Roman"/>
          <w:sz w:val="24"/>
          <w:szCs w:val="24"/>
        </w:rPr>
        <w:t>Dynalon</w:t>
      </w:r>
      <w:proofErr w:type="spellEnd"/>
      <w:r w:rsidR="006238BB" w:rsidRPr="00177CD0">
        <w:rPr>
          <w:rFonts w:ascii="Times New Roman" w:hAnsi="Times New Roman" w:cs="Times New Roman"/>
          <w:sz w:val="24"/>
          <w:szCs w:val="24"/>
        </w:rPr>
        <w:t xml:space="preserve"> Products, England)</w:t>
      </w:r>
      <w:r w:rsidR="00AA5E6A" w:rsidRPr="00177CD0">
        <w:rPr>
          <w:rFonts w:ascii="Times New Roman" w:hAnsi="Times New Roman" w:cs="Times New Roman"/>
          <w:sz w:val="24"/>
          <w:szCs w:val="24"/>
        </w:rPr>
        <w:t xml:space="preserve"> after at least 5 minutes of agitation</w:t>
      </w:r>
      <w:r w:rsidR="006238BB" w:rsidRPr="00177CD0">
        <w:rPr>
          <w:rFonts w:ascii="Times New Roman" w:hAnsi="Times New Roman" w:cs="Times New Roman"/>
          <w:sz w:val="24"/>
          <w:szCs w:val="24"/>
        </w:rPr>
        <w:t xml:space="preserve">. Samples were kept on ice in a cooler </w:t>
      </w:r>
      <w:r w:rsidR="0075627E" w:rsidRPr="00177CD0">
        <w:rPr>
          <w:rFonts w:ascii="Times New Roman" w:hAnsi="Times New Roman" w:cs="Times New Roman"/>
          <w:sz w:val="24"/>
          <w:szCs w:val="24"/>
        </w:rPr>
        <w:t xml:space="preserve">during transport </w:t>
      </w:r>
      <w:r w:rsidR="006238BB" w:rsidRPr="00177CD0">
        <w:rPr>
          <w:rFonts w:ascii="Times New Roman" w:hAnsi="Times New Roman" w:cs="Times New Roman"/>
          <w:sz w:val="24"/>
          <w:szCs w:val="24"/>
        </w:rPr>
        <w:t xml:space="preserve">until they </w:t>
      </w:r>
      <w:r w:rsidR="009374F0" w:rsidRPr="00177CD0">
        <w:rPr>
          <w:rFonts w:ascii="Times New Roman" w:hAnsi="Times New Roman" w:cs="Times New Roman"/>
          <w:sz w:val="24"/>
          <w:szCs w:val="24"/>
        </w:rPr>
        <w:t xml:space="preserve">were processed fresh </w:t>
      </w:r>
      <w:r w:rsidR="00792D21" w:rsidRPr="00177CD0">
        <w:rPr>
          <w:rFonts w:ascii="Times New Roman" w:hAnsi="Times New Roman" w:cs="Times New Roman"/>
          <w:sz w:val="24"/>
          <w:szCs w:val="24"/>
        </w:rPr>
        <w:t xml:space="preserve">for </w:t>
      </w:r>
      <w:r w:rsidR="009374F0" w:rsidRPr="00177CD0">
        <w:rPr>
          <w:rFonts w:ascii="Times New Roman" w:hAnsi="Times New Roman" w:cs="Times New Roman"/>
          <w:sz w:val="24"/>
          <w:szCs w:val="24"/>
        </w:rPr>
        <w:t xml:space="preserve">SCC measurement or </w:t>
      </w:r>
      <w:r w:rsidR="00792D21" w:rsidRPr="00177CD0">
        <w:rPr>
          <w:rFonts w:ascii="Times New Roman" w:hAnsi="Times New Roman" w:cs="Times New Roman"/>
          <w:sz w:val="24"/>
          <w:szCs w:val="24"/>
        </w:rPr>
        <w:t>were</w:t>
      </w:r>
      <w:r w:rsidR="006238BB" w:rsidRPr="00177CD0">
        <w:rPr>
          <w:rFonts w:ascii="Times New Roman" w:hAnsi="Times New Roman" w:cs="Times New Roman"/>
          <w:sz w:val="24"/>
          <w:szCs w:val="24"/>
        </w:rPr>
        <w:t xml:space="preserve"> frozen and stored at −20°C in the laboratory</w:t>
      </w:r>
      <w:r w:rsidR="00B31F49" w:rsidRPr="00177CD0">
        <w:rPr>
          <w:rFonts w:ascii="Times New Roman" w:hAnsi="Times New Roman" w:cs="Times New Roman"/>
          <w:sz w:val="24"/>
          <w:szCs w:val="24"/>
        </w:rPr>
        <w:t>,</w:t>
      </w:r>
      <w:r w:rsidR="006238BB" w:rsidRPr="00177CD0">
        <w:rPr>
          <w:rFonts w:ascii="Times New Roman" w:hAnsi="Times New Roman" w:cs="Times New Roman"/>
          <w:sz w:val="24"/>
          <w:szCs w:val="24"/>
        </w:rPr>
        <w:t xml:space="preserve"> before being sent to a diagnostic lab for </w:t>
      </w:r>
      <w:r w:rsidR="00792D21" w:rsidRPr="00177CD0">
        <w:rPr>
          <w:rFonts w:ascii="Times New Roman" w:hAnsi="Times New Roman" w:cs="Times New Roman"/>
          <w:sz w:val="24"/>
          <w:szCs w:val="24"/>
        </w:rPr>
        <w:t xml:space="preserve">microbiological </w:t>
      </w:r>
      <w:r w:rsidR="006238BB" w:rsidRPr="00177CD0">
        <w:rPr>
          <w:rFonts w:ascii="Times New Roman" w:hAnsi="Times New Roman" w:cs="Times New Roman"/>
          <w:sz w:val="24"/>
          <w:szCs w:val="24"/>
        </w:rPr>
        <w:t xml:space="preserve">analysis. </w:t>
      </w:r>
      <w:r w:rsidR="0078391C" w:rsidRPr="00177CD0">
        <w:rPr>
          <w:rFonts w:ascii="Times New Roman" w:hAnsi="Times New Roman" w:cs="Times New Roman"/>
          <w:sz w:val="24"/>
          <w:szCs w:val="24"/>
        </w:rPr>
        <w:t>A</w:t>
      </w:r>
      <w:r w:rsidR="006023F9" w:rsidRPr="00177CD0">
        <w:rPr>
          <w:rFonts w:ascii="Times New Roman" w:hAnsi="Times New Roman" w:cs="Times New Roman"/>
          <w:sz w:val="24"/>
          <w:szCs w:val="24"/>
        </w:rPr>
        <w:t>n</w:t>
      </w:r>
      <w:r w:rsidR="004676A5">
        <w:rPr>
          <w:rFonts w:ascii="Times New Roman" w:hAnsi="Times New Roman" w:cs="Times New Roman"/>
          <w:sz w:val="24"/>
          <w:szCs w:val="24"/>
        </w:rPr>
        <w:t xml:space="preserve"> on</w:t>
      </w:r>
      <w:r w:rsidR="006023F9" w:rsidRPr="00177CD0">
        <w:rPr>
          <w:rFonts w:ascii="Times New Roman" w:hAnsi="Times New Roman" w:cs="Times New Roman"/>
          <w:sz w:val="24"/>
          <w:szCs w:val="24"/>
        </w:rPr>
        <w:t>-farm observation sheet</w:t>
      </w:r>
      <w:r w:rsidR="0078391C" w:rsidRPr="00177CD0">
        <w:rPr>
          <w:rFonts w:ascii="Times New Roman" w:hAnsi="Times New Roman" w:cs="Times New Roman"/>
          <w:sz w:val="24"/>
          <w:szCs w:val="24"/>
        </w:rPr>
        <w:t xml:space="preserve"> was completed, which collected information about the bulk tank, cow identification, a subjective assessment of air quality, and any outdoor exercise area (Supplemental Data). </w:t>
      </w:r>
      <w:r w:rsidR="003374FB" w:rsidRPr="00177CD0">
        <w:rPr>
          <w:rFonts w:ascii="Times New Roman" w:hAnsi="Times New Roman" w:cs="Times New Roman"/>
          <w:sz w:val="24"/>
          <w:szCs w:val="24"/>
        </w:rPr>
        <w:t>Additionally, m</w:t>
      </w:r>
      <w:r w:rsidR="006238BB" w:rsidRPr="00177CD0">
        <w:rPr>
          <w:rFonts w:ascii="Times New Roman" w:hAnsi="Times New Roman" w:cs="Times New Roman"/>
          <w:sz w:val="24"/>
          <w:szCs w:val="24"/>
        </w:rPr>
        <w:t xml:space="preserve">easurements of the housing facilities were recorded for </w:t>
      </w:r>
      <w:del w:id="451" w:author="Caitlin Jeffrey" w:date="2024-03-18T14:14:00Z">
        <w:r w:rsidR="006238BB" w:rsidRPr="00177CD0" w:rsidDel="00730AD3">
          <w:rPr>
            <w:rFonts w:ascii="Times New Roman" w:hAnsi="Times New Roman" w:cs="Times New Roman"/>
            <w:sz w:val="24"/>
            <w:szCs w:val="24"/>
          </w:rPr>
          <w:delText>freestalls</w:delText>
        </w:r>
      </w:del>
      <w:ins w:id="452" w:author="Caitlin Jeffrey" w:date="2024-03-18T14:14:00Z">
        <w:r w:rsidR="00730AD3">
          <w:rPr>
            <w:rFonts w:ascii="Times New Roman" w:hAnsi="Times New Roman" w:cs="Times New Roman"/>
            <w:sz w:val="24"/>
            <w:szCs w:val="24"/>
          </w:rPr>
          <w:t>FS</w:t>
        </w:r>
      </w:ins>
      <w:r w:rsidR="006238BB" w:rsidRPr="00177CD0">
        <w:rPr>
          <w:rFonts w:ascii="Times New Roman" w:hAnsi="Times New Roman" w:cs="Times New Roman"/>
          <w:sz w:val="24"/>
          <w:szCs w:val="24"/>
        </w:rPr>
        <w:t xml:space="preserve"> and </w:t>
      </w:r>
      <w:del w:id="453" w:author="Caitlin Jeffrey" w:date="2024-03-18T14:12:00Z">
        <w:r w:rsidR="006238BB" w:rsidRPr="00177CD0" w:rsidDel="00730AD3">
          <w:rPr>
            <w:rFonts w:ascii="Times New Roman" w:hAnsi="Times New Roman" w:cs="Times New Roman"/>
            <w:sz w:val="24"/>
            <w:szCs w:val="24"/>
          </w:rPr>
          <w:delText>tiestalls</w:delText>
        </w:r>
      </w:del>
      <w:ins w:id="454" w:author="Caitlin Jeffrey" w:date="2024-03-18T14:12:00Z">
        <w:r w:rsidR="00730AD3">
          <w:rPr>
            <w:rFonts w:ascii="Times New Roman" w:hAnsi="Times New Roman" w:cs="Times New Roman"/>
            <w:sz w:val="24"/>
            <w:szCs w:val="24"/>
          </w:rPr>
          <w:t>TS</w:t>
        </w:r>
      </w:ins>
      <w:r w:rsidR="0087602B" w:rsidRPr="00177CD0">
        <w:rPr>
          <w:rFonts w:ascii="Times New Roman" w:hAnsi="Times New Roman" w:cs="Times New Roman"/>
          <w:sz w:val="24"/>
          <w:szCs w:val="24"/>
        </w:rPr>
        <w:t xml:space="preserve"> where appropriate</w:t>
      </w:r>
      <w:r w:rsidR="006238BB" w:rsidRPr="00177CD0">
        <w:rPr>
          <w:rFonts w:ascii="Times New Roman" w:hAnsi="Times New Roman" w:cs="Times New Roman"/>
          <w:sz w:val="24"/>
          <w:szCs w:val="24"/>
        </w:rPr>
        <w:t xml:space="preserve"> (stall sizes, pen sizes, </w:t>
      </w:r>
      <w:r w:rsidR="00C664AD" w:rsidRPr="00177CD0">
        <w:rPr>
          <w:rFonts w:ascii="Times New Roman" w:hAnsi="Times New Roman" w:cs="Times New Roman"/>
          <w:sz w:val="24"/>
          <w:szCs w:val="24"/>
        </w:rPr>
        <w:t xml:space="preserve">bedding depth, </w:t>
      </w:r>
      <w:r w:rsidR="006238BB" w:rsidRPr="00177CD0">
        <w:rPr>
          <w:rFonts w:ascii="Times New Roman" w:hAnsi="Times New Roman" w:cs="Times New Roman"/>
          <w:sz w:val="24"/>
          <w:szCs w:val="24"/>
        </w:rPr>
        <w:t xml:space="preserve">stocking density, trainer use), as well as observations about </w:t>
      </w:r>
      <w:del w:id="455" w:author="Caitlin Jeffrey" w:date="2024-03-18T14:08:00Z">
        <w:r w:rsidR="006238BB" w:rsidRPr="00177CD0" w:rsidDel="00730AD3">
          <w:rPr>
            <w:rFonts w:ascii="Times New Roman" w:hAnsi="Times New Roman" w:cs="Times New Roman"/>
            <w:sz w:val="24"/>
            <w:szCs w:val="24"/>
          </w:rPr>
          <w:delText>bedded packs</w:delText>
        </w:r>
      </w:del>
      <w:ins w:id="456" w:author="Caitlin Jeffrey" w:date="2024-03-18T14:08:00Z">
        <w:r w:rsidR="00730AD3">
          <w:rPr>
            <w:rFonts w:ascii="Times New Roman" w:hAnsi="Times New Roman" w:cs="Times New Roman"/>
            <w:sz w:val="24"/>
            <w:szCs w:val="24"/>
          </w:rPr>
          <w:t>BP</w:t>
        </w:r>
      </w:ins>
      <w:r w:rsidR="006238BB" w:rsidRPr="00177CD0">
        <w:rPr>
          <w:rFonts w:ascii="Times New Roman" w:hAnsi="Times New Roman" w:cs="Times New Roman"/>
          <w:sz w:val="24"/>
          <w:szCs w:val="24"/>
        </w:rPr>
        <w:t xml:space="preserve"> when applicable (</w:t>
      </w:r>
      <w:del w:id="457" w:author="Caitlin Jeffrey" w:date="2024-03-15T12:52:00Z">
        <w:r w:rsidR="006238BB" w:rsidRPr="00177CD0" w:rsidDel="0098456E">
          <w:rPr>
            <w:rFonts w:ascii="Times New Roman" w:hAnsi="Times New Roman" w:cs="Times New Roman"/>
            <w:sz w:val="24"/>
            <w:szCs w:val="24"/>
          </w:rPr>
          <w:delText xml:space="preserve">temperature, </w:delText>
        </w:r>
      </w:del>
      <w:r w:rsidR="006238BB" w:rsidRPr="00177CD0">
        <w:rPr>
          <w:rFonts w:ascii="Times New Roman" w:hAnsi="Times New Roman" w:cs="Times New Roman"/>
          <w:sz w:val="24"/>
          <w:szCs w:val="24"/>
        </w:rPr>
        <w:t xml:space="preserve">depth, </w:t>
      </w:r>
      <w:r w:rsidR="00435A03" w:rsidRPr="00177CD0">
        <w:rPr>
          <w:rFonts w:ascii="Times New Roman" w:hAnsi="Times New Roman" w:cs="Times New Roman"/>
          <w:sz w:val="24"/>
          <w:szCs w:val="24"/>
        </w:rPr>
        <w:t xml:space="preserve">pen size, </w:t>
      </w:r>
      <w:r w:rsidR="00C23D6A" w:rsidRPr="00177CD0">
        <w:rPr>
          <w:rFonts w:ascii="Times New Roman" w:hAnsi="Times New Roman" w:cs="Times New Roman"/>
          <w:sz w:val="24"/>
          <w:szCs w:val="24"/>
        </w:rPr>
        <w:t xml:space="preserve">and </w:t>
      </w:r>
      <w:r w:rsidR="00435A03" w:rsidRPr="00177CD0">
        <w:rPr>
          <w:rFonts w:ascii="Times New Roman" w:hAnsi="Times New Roman" w:cs="Times New Roman"/>
          <w:sz w:val="24"/>
          <w:szCs w:val="24"/>
        </w:rPr>
        <w:t>stocking density</w:t>
      </w:r>
      <w:r w:rsidR="0087602B" w:rsidRPr="00177CD0">
        <w:rPr>
          <w:rFonts w:ascii="Times New Roman" w:hAnsi="Times New Roman" w:cs="Times New Roman"/>
          <w:sz w:val="24"/>
          <w:szCs w:val="24"/>
        </w:rPr>
        <w:t xml:space="preserve"> in</w:t>
      </w:r>
      <w:r w:rsidR="00435A03" w:rsidRPr="00177CD0">
        <w:rPr>
          <w:rFonts w:ascii="Times New Roman" w:hAnsi="Times New Roman" w:cs="Times New Roman"/>
          <w:sz w:val="24"/>
          <w:szCs w:val="24"/>
        </w:rPr>
        <w:t xml:space="preserve"> </w:t>
      </w:r>
      <w:r w:rsidR="00E76969" w:rsidRPr="00177CD0">
        <w:rPr>
          <w:rFonts w:ascii="Times New Roman" w:hAnsi="Times New Roman" w:cs="Times New Roman"/>
          <w:sz w:val="24"/>
          <w:szCs w:val="24"/>
        </w:rPr>
        <w:t>m</w:t>
      </w:r>
      <w:r w:rsidR="00E76969" w:rsidRPr="00177CD0">
        <w:rPr>
          <w:rFonts w:ascii="Times New Roman" w:hAnsi="Times New Roman" w:cs="Times New Roman"/>
          <w:sz w:val="24"/>
          <w:szCs w:val="24"/>
          <w:vertAlign w:val="superscript"/>
        </w:rPr>
        <w:t>2</w:t>
      </w:r>
      <w:r w:rsidR="006238BB" w:rsidRPr="00177CD0">
        <w:rPr>
          <w:rFonts w:ascii="Times New Roman" w:hAnsi="Times New Roman" w:cs="Times New Roman"/>
          <w:sz w:val="24"/>
          <w:szCs w:val="24"/>
        </w:rPr>
        <w:t xml:space="preserve"> per animal).</w:t>
      </w:r>
      <w:r w:rsidR="00B0578E" w:rsidRPr="00177CD0">
        <w:rPr>
          <w:rFonts w:ascii="Times New Roman" w:hAnsi="Times New Roman" w:cs="Times New Roman"/>
          <w:sz w:val="24"/>
          <w:szCs w:val="24"/>
        </w:rPr>
        <w:t xml:space="preserve"> </w:t>
      </w:r>
      <w:del w:id="458" w:author="Caitlin Jeffrey" w:date="2024-03-15T12:52:00Z">
        <w:r w:rsidR="00EC4B9B" w:rsidRPr="00177CD0" w:rsidDel="0098456E">
          <w:rPr>
            <w:rFonts w:ascii="Times New Roman" w:hAnsi="Times New Roman" w:cs="Times New Roman"/>
            <w:sz w:val="24"/>
            <w:szCs w:val="24"/>
          </w:rPr>
          <w:delText>If multiple pens were present (</w:delText>
        </w:r>
        <w:r w:rsidR="00AD61CD" w:rsidRPr="00177CD0" w:rsidDel="0098456E">
          <w:rPr>
            <w:rFonts w:ascii="Times New Roman" w:hAnsi="Times New Roman" w:cs="Times New Roman"/>
            <w:sz w:val="24"/>
            <w:szCs w:val="24"/>
          </w:rPr>
          <w:delText>e.g.,</w:delText>
        </w:r>
        <w:r w:rsidR="00EC4B9B" w:rsidRPr="00177CD0" w:rsidDel="0098456E">
          <w:rPr>
            <w:rFonts w:ascii="Times New Roman" w:hAnsi="Times New Roman" w:cs="Times New Roman"/>
            <w:sz w:val="24"/>
            <w:szCs w:val="24"/>
          </w:rPr>
          <w:delText xml:space="preserve"> freestall barn),</w:delText>
        </w:r>
        <w:r w:rsidR="00C61F54" w:rsidRPr="00177CD0" w:rsidDel="0098456E">
          <w:rPr>
            <w:rFonts w:ascii="Times New Roman" w:hAnsi="Times New Roman" w:cs="Times New Roman"/>
            <w:sz w:val="24"/>
            <w:szCs w:val="24"/>
          </w:rPr>
          <w:delText xml:space="preserve"> used</w:delText>
        </w:r>
        <w:r w:rsidR="00EC4B9B" w:rsidRPr="00177CD0" w:rsidDel="0098456E">
          <w:rPr>
            <w:rFonts w:ascii="Times New Roman" w:hAnsi="Times New Roman" w:cs="Times New Roman"/>
            <w:sz w:val="24"/>
            <w:szCs w:val="24"/>
          </w:rPr>
          <w:delText xml:space="preserve"> bedding </w:delText>
        </w:r>
        <w:r w:rsidR="00B0578E" w:rsidRPr="00177CD0" w:rsidDel="0098456E">
          <w:rPr>
            <w:rFonts w:ascii="Times New Roman" w:hAnsi="Times New Roman" w:cs="Times New Roman"/>
            <w:sz w:val="24"/>
            <w:szCs w:val="24"/>
          </w:rPr>
          <w:delText>sample</w:delText>
        </w:r>
        <w:r w:rsidR="00EC4B9B" w:rsidRPr="00177CD0" w:rsidDel="0098456E">
          <w:rPr>
            <w:rFonts w:ascii="Times New Roman" w:hAnsi="Times New Roman" w:cs="Times New Roman"/>
            <w:sz w:val="24"/>
            <w:szCs w:val="24"/>
          </w:rPr>
          <w:delText>s were collected</w:delText>
        </w:r>
        <w:r w:rsidR="00B0578E" w:rsidRPr="00177CD0" w:rsidDel="0098456E">
          <w:rPr>
            <w:rFonts w:ascii="Times New Roman" w:hAnsi="Times New Roman" w:cs="Times New Roman"/>
            <w:sz w:val="24"/>
            <w:szCs w:val="24"/>
          </w:rPr>
          <w:delText xml:space="preserve"> from </w:delText>
        </w:r>
        <w:r w:rsidR="00F45E95" w:rsidRPr="00177CD0" w:rsidDel="0098456E">
          <w:rPr>
            <w:rFonts w:ascii="Times New Roman" w:hAnsi="Times New Roman" w:cs="Times New Roman"/>
            <w:sz w:val="24"/>
            <w:szCs w:val="24"/>
          </w:rPr>
          <w:delText xml:space="preserve">the </w:delText>
        </w:r>
        <w:r w:rsidR="00B0578E" w:rsidRPr="00177CD0" w:rsidDel="0098456E">
          <w:rPr>
            <w:rFonts w:ascii="Times New Roman" w:hAnsi="Times New Roman" w:cs="Times New Roman"/>
            <w:sz w:val="24"/>
            <w:szCs w:val="24"/>
          </w:rPr>
          <w:delText>pen containing</w:delText>
        </w:r>
        <w:r w:rsidR="00F45E95"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largest group of lactating cows, or from</w:delText>
        </w:r>
        <w:r w:rsidR="00C61F54" w:rsidRPr="00177CD0" w:rsidDel="0098456E">
          <w:rPr>
            <w:rFonts w:ascii="Times New Roman" w:hAnsi="Times New Roman" w:cs="Times New Roman"/>
            <w:sz w:val="24"/>
            <w:szCs w:val="24"/>
          </w:rPr>
          <w:delText xml:space="preserve"> the</w:delText>
        </w:r>
        <w:r w:rsidR="00B0578E" w:rsidRPr="00177CD0" w:rsidDel="0098456E">
          <w:rPr>
            <w:rFonts w:ascii="Times New Roman" w:hAnsi="Times New Roman" w:cs="Times New Roman"/>
            <w:sz w:val="24"/>
            <w:szCs w:val="24"/>
          </w:rPr>
          <w:delText xml:space="preserve"> high</w:delText>
        </w:r>
        <w:r w:rsidR="00C61F54" w:rsidRPr="00177CD0" w:rsidDel="0098456E">
          <w:rPr>
            <w:rFonts w:ascii="Times New Roman" w:hAnsi="Times New Roman" w:cs="Times New Roman"/>
            <w:sz w:val="24"/>
            <w:szCs w:val="24"/>
          </w:rPr>
          <w:delText>est</w:delText>
        </w:r>
        <w:r w:rsidR="00B0578E" w:rsidRPr="00177CD0" w:rsidDel="0098456E">
          <w:rPr>
            <w:rFonts w:ascii="Times New Roman" w:hAnsi="Times New Roman" w:cs="Times New Roman"/>
            <w:sz w:val="24"/>
            <w:szCs w:val="24"/>
          </w:rPr>
          <w:delText xml:space="preserve"> producing group</w:delText>
        </w:r>
        <w:r w:rsidR="00C61F54" w:rsidRPr="00177CD0" w:rsidDel="0098456E">
          <w:rPr>
            <w:rFonts w:ascii="Times New Roman" w:hAnsi="Times New Roman" w:cs="Times New Roman"/>
            <w:sz w:val="24"/>
            <w:szCs w:val="24"/>
          </w:rPr>
          <w:delText xml:space="preserve"> </w:delText>
        </w:r>
        <w:r w:rsidR="000B6B12" w:rsidRPr="00177CD0" w:rsidDel="0098456E">
          <w:rPr>
            <w:rFonts w:ascii="Times New Roman" w:hAnsi="Times New Roman" w:cs="Times New Roman"/>
            <w:sz w:val="24"/>
            <w:szCs w:val="24"/>
          </w:rPr>
          <w:delText>o</w:delText>
        </w:r>
        <w:r w:rsidR="00C61F54" w:rsidRPr="00177CD0" w:rsidDel="0098456E">
          <w:rPr>
            <w:rFonts w:ascii="Times New Roman" w:hAnsi="Times New Roman" w:cs="Times New Roman"/>
            <w:sz w:val="24"/>
            <w:szCs w:val="24"/>
          </w:rPr>
          <w:delText>f animals</w:delText>
        </w:r>
        <w:r w:rsidR="000122E7" w:rsidRPr="00177CD0" w:rsidDel="0098456E">
          <w:rPr>
            <w:rFonts w:ascii="Times New Roman" w:hAnsi="Times New Roman" w:cs="Times New Roman"/>
            <w:sz w:val="24"/>
            <w:szCs w:val="24"/>
          </w:rPr>
          <w:delText xml:space="preserve"> if there were multiple pens of equal size</w:delText>
        </w:r>
        <w:r w:rsidR="00C61F54" w:rsidRPr="00177CD0" w:rsidDel="0098456E">
          <w:rPr>
            <w:rFonts w:ascii="Times New Roman" w:hAnsi="Times New Roman" w:cs="Times New Roman"/>
            <w:sz w:val="24"/>
            <w:szCs w:val="24"/>
          </w:rPr>
          <w:delText>.</w:delText>
        </w:r>
        <w:r w:rsidR="006238BB" w:rsidRPr="00177CD0" w:rsidDel="0098456E">
          <w:rPr>
            <w:rFonts w:ascii="Times New Roman" w:hAnsi="Times New Roman" w:cs="Times New Roman"/>
            <w:sz w:val="24"/>
            <w:szCs w:val="24"/>
          </w:rPr>
          <w:delText xml:space="preserve"> </w:delText>
        </w:r>
      </w:del>
      <w:r w:rsidR="00753411" w:rsidRPr="00177CD0">
        <w:rPr>
          <w:rFonts w:ascii="Times New Roman" w:hAnsi="Times New Roman" w:cs="Times New Roman"/>
          <w:sz w:val="24"/>
          <w:szCs w:val="24"/>
        </w:rPr>
        <w:t>Bedding depth</w:t>
      </w:r>
      <w:r w:rsidR="0068449E" w:rsidRPr="00177CD0">
        <w:rPr>
          <w:rFonts w:ascii="Times New Roman" w:hAnsi="Times New Roman" w:cs="Times New Roman"/>
          <w:sz w:val="24"/>
          <w:szCs w:val="24"/>
        </w:rPr>
        <w:t xml:space="preserve"> of </w:t>
      </w:r>
      <w:del w:id="459" w:author="Caitlin Jeffrey" w:date="2024-03-18T14:13:00Z">
        <w:r w:rsidR="0068449E" w:rsidRPr="00177CD0" w:rsidDel="00730AD3">
          <w:rPr>
            <w:rFonts w:ascii="Times New Roman" w:hAnsi="Times New Roman" w:cs="Times New Roman"/>
            <w:sz w:val="24"/>
            <w:szCs w:val="24"/>
          </w:rPr>
          <w:delText>freestalls</w:delText>
        </w:r>
      </w:del>
      <w:ins w:id="460" w:author="Caitlin Jeffrey" w:date="2024-03-18T14:13:00Z">
        <w:r w:rsidR="00730AD3">
          <w:rPr>
            <w:rFonts w:ascii="Times New Roman" w:hAnsi="Times New Roman" w:cs="Times New Roman"/>
            <w:sz w:val="24"/>
            <w:szCs w:val="24"/>
          </w:rPr>
          <w:t>FS</w:t>
        </w:r>
      </w:ins>
      <w:r w:rsidR="0068449E" w:rsidRPr="00177CD0">
        <w:rPr>
          <w:rFonts w:ascii="Times New Roman" w:hAnsi="Times New Roman" w:cs="Times New Roman"/>
          <w:sz w:val="24"/>
          <w:szCs w:val="24"/>
        </w:rPr>
        <w:t xml:space="preserve"> and </w:t>
      </w:r>
      <w:del w:id="461" w:author="Caitlin Jeffrey" w:date="2024-03-18T14:12:00Z">
        <w:r w:rsidR="0068449E" w:rsidRPr="00177CD0" w:rsidDel="00730AD3">
          <w:rPr>
            <w:rFonts w:ascii="Times New Roman" w:hAnsi="Times New Roman" w:cs="Times New Roman"/>
            <w:sz w:val="24"/>
            <w:szCs w:val="24"/>
          </w:rPr>
          <w:delText>tiestalls</w:delText>
        </w:r>
      </w:del>
      <w:ins w:id="462" w:author="Caitlin Jeffrey" w:date="2024-03-18T14:12:00Z">
        <w:r w:rsidR="00730AD3">
          <w:rPr>
            <w:rFonts w:ascii="Times New Roman" w:hAnsi="Times New Roman" w:cs="Times New Roman"/>
            <w:sz w:val="24"/>
            <w:szCs w:val="24"/>
          </w:rPr>
          <w:t>TS</w:t>
        </w:r>
      </w:ins>
      <w:r w:rsidR="0068449E" w:rsidRPr="00177CD0">
        <w:rPr>
          <w:rFonts w:ascii="Times New Roman" w:hAnsi="Times New Roman" w:cs="Times New Roman"/>
          <w:sz w:val="24"/>
          <w:szCs w:val="24"/>
        </w:rPr>
        <w:t xml:space="preserve"> was </w:t>
      </w:r>
      <w:r w:rsidR="00C4639E" w:rsidRPr="00177CD0">
        <w:rPr>
          <w:rFonts w:ascii="Times New Roman" w:hAnsi="Times New Roman" w:cs="Times New Roman"/>
          <w:sz w:val="24"/>
          <w:szCs w:val="24"/>
        </w:rPr>
        <w:t xml:space="preserve">included as a producer reported value </w:t>
      </w:r>
      <w:r w:rsidR="00970BB7" w:rsidRPr="00177CD0">
        <w:rPr>
          <w:rFonts w:ascii="Times New Roman" w:hAnsi="Times New Roman" w:cs="Times New Roman"/>
          <w:sz w:val="24"/>
          <w:szCs w:val="24"/>
        </w:rPr>
        <w:t xml:space="preserve">in the questionnaire. </w:t>
      </w:r>
      <w:r w:rsidR="00970BB7" w:rsidRPr="003A7DC7">
        <w:rPr>
          <w:rFonts w:ascii="Times New Roman" w:hAnsi="Times New Roman" w:cs="Times New Roman"/>
          <w:sz w:val="24"/>
          <w:szCs w:val="24"/>
          <w:highlight w:val="yellow"/>
          <w:rPrChange w:id="463" w:author="Caitlin Jeffrey" w:date="2024-03-20T09:46:00Z">
            <w:rPr>
              <w:rFonts w:ascii="Times New Roman" w:hAnsi="Times New Roman" w:cs="Times New Roman"/>
              <w:sz w:val="24"/>
              <w:szCs w:val="24"/>
            </w:rPr>
          </w:rPrChange>
        </w:rPr>
        <w:t xml:space="preserve">Bedding depth of bedded pack facilities was </w:t>
      </w:r>
      <w:r w:rsidR="00BF1C45" w:rsidRPr="003A7DC7">
        <w:rPr>
          <w:rFonts w:ascii="Times New Roman" w:hAnsi="Times New Roman" w:cs="Times New Roman"/>
          <w:sz w:val="24"/>
          <w:szCs w:val="24"/>
          <w:highlight w:val="yellow"/>
          <w:rPrChange w:id="464" w:author="Caitlin Jeffrey" w:date="2024-03-20T09:46:00Z">
            <w:rPr>
              <w:rFonts w:ascii="Times New Roman" w:hAnsi="Times New Roman" w:cs="Times New Roman"/>
              <w:sz w:val="24"/>
              <w:szCs w:val="24"/>
            </w:rPr>
          </w:rPrChange>
        </w:rPr>
        <w:t>measured</w:t>
      </w:r>
      <w:ins w:id="465" w:author="Caitlin Jeffrey" w:date="2024-03-20T09:45:00Z">
        <w:r w:rsidR="00B160D7" w:rsidRPr="003A7DC7">
          <w:rPr>
            <w:rFonts w:ascii="Times New Roman" w:hAnsi="Times New Roman" w:cs="Times New Roman"/>
            <w:sz w:val="24"/>
            <w:szCs w:val="24"/>
            <w:highlight w:val="yellow"/>
            <w:rPrChange w:id="466" w:author="Caitlin Jeffrey" w:date="2024-03-20T09:46:00Z">
              <w:rPr>
                <w:rFonts w:ascii="Times New Roman" w:hAnsi="Times New Roman" w:cs="Times New Roman"/>
                <w:sz w:val="24"/>
                <w:szCs w:val="24"/>
              </w:rPr>
            </w:rPrChange>
          </w:rPr>
          <w:t xml:space="preserve"> </w:t>
        </w:r>
        <w:r w:rsidR="008A12B7" w:rsidRPr="003A7DC7">
          <w:rPr>
            <w:rFonts w:ascii="Times New Roman" w:hAnsi="Times New Roman" w:cs="Times New Roman"/>
            <w:sz w:val="24"/>
            <w:szCs w:val="24"/>
            <w:highlight w:val="yellow"/>
            <w:rPrChange w:id="467" w:author="Caitlin Jeffrey" w:date="2024-03-20T09:46:00Z">
              <w:rPr>
                <w:rFonts w:ascii="Times New Roman" w:hAnsi="Times New Roman" w:cs="Times New Roman"/>
                <w:sz w:val="24"/>
                <w:szCs w:val="24"/>
              </w:rPr>
            </w:rPrChange>
          </w:rPr>
          <w:t xml:space="preserve">by forcing </w:t>
        </w:r>
        <w:r w:rsidR="00B160D7" w:rsidRPr="003A7DC7">
          <w:rPr>
            <w:rFonts w:ascii="Times New Roman" w:hAnsi="Times New Roman" w:cs="Times New Roman"/>
            <w:sz w:val="24"/>
            <w:szCs w:val="24"/>
            <w:highlight w:val="yellow"/>
            <w:rPrChange w:id="468" w:author="Caitlin Jeffrey" w:date="2024-03-20T09:46:00Z">
              <w:rPr>
                <w:rFonts w:ascii="Times New Roman" w:hAnsi="Times New Roman" w:cs="Times New Roman"/>
                <w:sz w:val="24"/>
                <w:szCs w:val="24"/>
              </w:rPr>
            </w:rPrChange>
          </w:rPr>
          <w:t>a meter stick</w:t>
        </w:r>
      </w:ins>
      <w:r w:rsidR="00BF1C45" w:rsidRPr="003A7DC7">
        <w:rPr>
          <w:rFonts w:ascii="Times New Roman" w:hAnsi="Times New Roman" w:cs="Times New Roman"/>
          <w:sz w:val="24"/>
          <w:szCs w:val="24"/>
          <w:highlight w:val="yellow"/>
          <w:rPrChange w:id="469" w:author="Caitlin Jeffrey" w:date="2024-03-20T09:46:00Z">
            <w:rPr>
              <w:rFonts w:ascii="Times New Roman" w:hAnsi="Times New Roman" w:cs="Times New Roman"/>
              <w:sz w:val="24"/>
              <w:szCs w:val="24"/>
            </w:rPr>
          </w:rPrChange>
        </w:rPr>
        <w:t xml:space="preserve"> </w:t>
      </w:r>
      <w:ins w:id="470" w:author="Caitlin Jeffrey" w:date="2024-03-20T09:45:00Z">
        <w:r w:rsidR="008A12B7" w:rsidRPr="003A7DC7">
          <w:rPr>
            <w:rFonts w:ascii="Times New Roman" w:hAnsi="Times New Roman" w:cs="Times New Roman"/>
            <w:sz w:val="24"/>
            <w:szCs w:val="24"/>
            <w:highlight w:val="yellow"/>
            <w:rPrChange w:id="471" w:author="Caitlin Jeffrey" w:date="2024-03-20T09:46:00Z">
              <w:rPr>
                <w:rFonts w:ascii="Times New Roman" w:hAnsi="Times New Roman" w:cs="Times New Roman"/>
                <w:sz w:val="24"/>
                <w:szCs w:val="24"/>
              </w:rPr>
            </w:rPrChange>
          </w:rPr>
          <w:t>down to the level of the cement pad or gravel und</w:t>
        </w:r>
      </w:ins>
      <w:ins w:id="472" w:author="Caitlin Jeffrey" w:date="2024-03-20T09:46:00Z">
        <w:r w:rsidR="008A12B7" w:rsidRPr="003A7DC7">
          <w:rPr>
            <w:rFonts w:ascii="Times New Roman" w:hAnsi="Times New Roman" w:cs="Times New Roman"/>
            <w:sz w:val="24"/>
            <w:szCs w:val="24"/>
            <w:highlight w:val="yellow"/>
            <w:rPrChange w:id="473" w:author="Caitlin Jeffrey" w:date="2024-03-20T09:46:00Z">
              <w:rPr>
                <w:rFonts w:ascii="Times New Roman" w:hAnsi="Times New Roman" w:cs="Times New Roman"/>
                <w:sz w:val="24"/>
                <w:szCs w:val="24"/>
              </w:rPr>
            </w:rPrChange>
          </w:rPr>
          <w:t xml:space="preserve">er the pack, </w:t>
        </w:r>
      </w:ins>
      <w:r w:rsidR="00BF1C45" w:rsidRPr="003A7DC7">
        <w:rPr>
          <w:rFonts w:ascii="Times New Roman" w:hAnsi="Times New Roman" w:cs="Times New Roman"/>
          <w:sz w:val="24"/>
          <w:szCs w:val="24"/>
          <w:highlight w:val="yellow"/>
          <w:rPrChange w:id="474" w:author="Caitlin Jeffrey" w:date="2024-03-20T09:46:00Z">
            <w:rPr>
              <w:rFonts w:ascii="Times New Roman" w:hAnsi="Times New Roman" w:cs="Times New Roman"/>
              <w:sz w:val="24"/>
              <w:szCs w:val="24"/>
            </w:rPr>
          </w:rPrChange>
        </w:rPr>
        <w:t xml:space="preserve">where the pack met a </w:t>
      </w:r>
      <w:r w:rsidR="00A06E32" w:rsidRPr="003A7DC7">
        <w:rPr>
          <w:rFonts w:ascii="Times New Roman" w:hAnsi="Times New Roman" w:cs="Times New Roman"/>
          <w:sz w:val="24"/>
          <w:szCs w:val="24"/>
          <w:highlight w:val="yellow"/>
          <w:rPrChange w:id="475" w:author="Caitlin Jeffrey" w:date="2024-03-20T09:46:00Z">
            <w:rPr>
              <w:rFonts w:ascii="Times New Roman" w:hAnsi="Times New Roman" w:cs="Times New Roman"/>
              <w:sz w:val="24"/>
              <w:szCs w:val="24"/>
            </w:rPr>
          </w:rPrChange>
        </w:rPr>
        <w:t>cement knee wall</w:t>
      </w:r>
      <w:ins w:id="476" w:author="Caitlin Jeffrey" w:date="2024-03-20T09:46:00Z">
        <w:r w:rsidR="003A7DC7" w:rsidRPr="003A7DC7">
          <w:rPr>
            <w:rFonts w:ascii="Times New Roman" w:hAnsi="Times New Roman" w:cs="Times New Roman"/>
            <w:sz w:val="24"/>
            <w:szCs w:val="24"/>
            <w:highlight w:val="yellow"/>
            <w:rPrChange w:id="477" w:author="Caitlin Jeffrey" w:date="2024-03-20T09:46:00Z">
              <w:rPr>
                <w:rFonts w:ascii="Times New Roman" w:hAnsi="Times New Roman" w:cs="Times New Roman"/>
                <w:sz w:val="24"/>
                <w:szCs w:val="24"/>
              </w:rPr>
            </w:rPrChange>
          </w:rPr>
          <w:t xml:space="preserve">, and </w:t>
        </w:r>
        <w:r w:rsidR="002E4E4F">
          <w:rPr>
            <w:rFonts w:ascii="Times New Roman" w:hAnsi="Times New Roman" w:cs="Times New Roman"/>
            <w:sz w:val="24"/>
            <w:szCs w:val="24"/>
            <w:highlight w:val="yellow"/>
          </w:rPr>
          <w:t>recording</w:t>
        </w:r>
        <w:r w:rsidR="003A7DC7" w:rsidRPr="003A7DC7">
          <w:rPr>
            <w:rFonts w:ascii="Times New Roman" w:hAnsi="Times New Roman" w:cs="Times New Roman"/>
            <w:sz w:val="24"/>
            <w:szCs w:val="24"/>
            <w:highlight w:val="yellow"/>
            <w:rPrChange w:id="478" w:author="Caitlin Jeffrey" w:date="2024-03-20T09:46:00Z">
              <w:rPr>
                <w:rFonts w:ascii="Times New Roman" w:hAnsi="Times New Roman" w:cs="Times New Roman"/>
                <w:sz w:val="24"/>
                <w:szCs w:val="24"/>
              </w:rPr>
            </w:rPrChange>
          </w:rPr>
          <w:t xml:space="preserve"> the height of the bedded pack at that point</w:t>
        </w:r>
      </w:ins>
      <w:r w:rsidR="00A06E32" w:rsidRPr="003A7DC7">
        <w:rPr>
          <w:rFonts w:ascii="Times New Roman" w:hAnsi="Times New Roman" w:cs="Times New Roman"/>
          <w:sz w:val="24"/>
          <w:szCs w:val="24"/>
          <w:highlight w:val="yellow"/>
          <w:rPrChange w:id="479" w:author="Caitlin Jeffrey" w:date="2024-03-20T09:46:00Z">
            <w:rPr>
              <w:rFonts w:ascii="Times New Roman" w:hAnsi="Times New Roman" w:cs="Times New Roman"/>
              <w:sz w:val="24"/>
              <w:szCs w:val="24"/>
            </w:rPr>
          </w:rPrChange>
        </w:rPr>
        <w:t>.</w:t>
      </w:r>
      <w:r w:rsidR="00A06E32" w:rsidRPr="00177CD0">
        <w:rPr>
          <w:rFonts w:ascii="Times New Roman" w:hAnsi="Times New Roman" w:cs="Times New Roman"/>
          <w:sz w:val="24"/>
          <w:szCs w:val="24"/>
        </w:rPr>
        <w:t xml:space="preserve"> </w:t>
      </w:r>
      <w:r w:rsidR="00191F17" w:rsidRPr="00177CD0">
        <w:rPr>
          <w:rFonts w:ascii="Times New Roman" w:hAnsi="Times New Roman" w:cs="Times New Roman"/>
          <w:sz w:val="24"/>
          <w:szCs w:val="24"/>
        </w:rPr>
        <w:t>Udder h</w:t>
      </w:r>
      <w:r w:rsidR="006238BB" w:rsidRPr="00177CD0">
        <w:rPr>
          <w:rFonts w:ascii="Times New Roman" w:hAnsi="Times New Roman" w:cs="Times New Roman"/>
          <w:sz w:val="24"/>
          <w:szCs w:val="24"/>
        </w:rPr>
        <w:t>ygiene scoring was completed by</w:t>
      </w:r>
      <w:r w:rsidR="00776F2D" w:rsidRPr="00177CD0">
        <w:rPr>
          <w:rFonts w:ascii="Times New Roman" w:hAnsi="Times New Roman" w:cs="Times New Roman"/>
          <w:sz w:val="24"/>
          <w:szCs w:val="24"/>
        </w:rPr>
        <w:t xml:space="preserve"> </w:t>
      </w:r>
      <w:r w:rsidR="00896F2C" w:rsidRPr="00177CD0">
        <w:rPr>
          <w:rFonts w:ascii="Times New Roman" w:hAnsi="Times New Roman" w:cs="Times New Roman"/>
          <w:sz w:val="24"/>
          <w:szCs w:val="24"/>
        </w:rPr>
        <w:t xml:space="preserve">the same researcher at all farms </w:t>
      </w:r>
      <w:r w:rsidR="00B36C1F" w:rsidRPr="00177CD0">
        <w:rPr>
          <w:rFonts w:ascii="Times New Roman" w:hAnsi="Times New Roman" w:cs="Times New Roman"/>
          <w:sz w:val="24"/>
          <w:szCs w:val="24"/>
        </w:rPr>
        <w:t>for</w:t>
      </w:r>
      <w:r w:rsidR="006238BB" w:rsidRPr="00177CD0">
        <w:rPr>
          <w:rFonts w:ascii="Times New Roman" w:hAnsi="Times New Roman" w:cs="Times New Roman"/>
          <w:sz w:val="24"/>
          <w:szCs w:val="24"/>
        </w:rPr>
        <w:t xml:space="preserve"> a minimum of 30 </w:t>
      </w:r>
      <w:del w:id="480" w:author="Caitlin Jeffrey" w:date="2024-03-19T15:59:00Z">
        <w:r w:rsidR="006238BB" w:rsidRPr="00177CD0" w:rsidDel="00990F49">
          <w:rPr>
            <w:rFonts w:ascii="Times New Roman" w:hAnsi="Times New Roman" w:cs="Times New Roman"/>
            <w:sz w:val="24"/>
            <w:szCs w:val="24"/>
          </w:rPr>
          <w:delText xml:space="preserve">randomly selected </w:delText>
        </w:r>
      </w:del>
      <w:r w:rsidR="006238BB" w:rsidRPr="00177CD0">
        <w:rPr>
          <w:rFonts w:ascii="Times New Roman" w:hAnsi="Times New Roman" w:cs="Times New Roman"/>
          <w:sz w:val="24"/>
          <w:szCs w:val="24"/>
        </w:rPr>
        <w:t>cows</w:t>
      </w:r>
      <w:ins w:id="481" w:author="Caitlin Jeffrey" w:date="2024-03-19T15:59:00Z">
        <w:r w:rsidR="0078173A">
          <w:rPr>
            <w:rFonts w:ascii="Times New Roman" w:hAnsi="Times New Roman" w:cs="Times New Roman"/>
            <w:sz w:val="24"/>
            <w:szCs w:val="24"/>
          </w:rPr>
          <w:t xml:space="preserve"> on each </w:t>
        </w:r>
        <w:bookmarkStart w:id="482" w:name="_Hlk161756637"/>
        <w:r w:rsidR="0078173A">
          <w:rPr>
            <w:rFonts w:ascii="Times New Roman" w:hAnsi="Times New Roman" w:cs="Times New Roman"/>
            <w:sz w:val="24"/>
            <w:szCs w:val="24"/>
          </w:rPr>
          <w:t>farm</w:t>
        </w:r>
      </w:ins>
      <w:ins w:id="483" w:author="Caitlin Jeffrey" w:date="2024-03-19T16:02:00Z">
        <w:r w:rsidR="00D10CF7">
          <w:rPr>
            <w:rFonts w:ascii="Times New Roman" w:hAnsi="Times New Roman" w:cs="Times New Roman"/>
            <w:sz w:val="24"/>
            <w:szCs w:val="24"/>
          </w:rPr>
          <w:t xml:space="preserve"> </w:t>
        </w:r>
        <w:r w:rsidR="00D10CF7" w:rsidRPr="008E088C">
          <w:rPr>
            <w:rFonts w:ascii="Times New Roman" w:hAnsi="Times New Roman" w:cs="Times New Roman"/>
            <w:sz w:val="24"/>
            <w:szCs w:val="24"/>
            <w:highlight w:val="yellow"/>
            <w:rPrChange w:id="484" w:author="Caitlin Jeffrey" w:date="2024-03-19T16:03:00Z">
              <w:rPr>
                <w:rFonts w:ascii="Times New Roman" w:hAnsi="Times New Roman" w:cs="Times New Roman"/>
                <w:sz w:val="24"/>
                <w:szCs w:val="24"/>
              </w:rPr>
            </w:rPrChange>
          </w:rPr>
          <w:t>(the first 30 able to be evaluated</w:t>
        </w:r>
        <w:r w:rsidR="001C2192" w:rsidRPr="008E088C">
          <w:rPr>
            <w:rFonts w:ascii="Times New Roman" w:hAnsi="Times New Roman" w:cs="Times New Roman"/>
            <w:sz w:val="24"/>
            <w:szCs w:val="24"/>
            <w:highlight w:val="yellow"/>
            <w:rPrChange w:id="485" w:author="Caitlin Jeffrey" w:date="2024-03-19T16:03:00Z">
              <w:rPr>
                <w:rFonts w:ascii="Times New Roman" w:hAnsi="Times New Roman" w:cs="Times New Roman"/>
                <w:sz w:val="24"/>
                <w:szCs w:val="24"/>
              </w:rPr>
            </w:rPrChange>
          </w:rPr>
          <w:t xml:space="preserve"> in a loose pen, or the first 30 encountered in a tiestall</w:t>
        </w:r>
        <w:r w:rsidR="00D10CF7" w:rsidRPr="008E088C">
          <w:rPr>
            <w:rFonts w:ascii="Times New Roman" w:hAnsi="Times New Roman" w:cs="Times New Roman"/>
            <w:sz w:val="24"/>
            <w:szCs w:val="24"/>
            <w:highlight w:val="yellow"/>
            <w:rPrChange w:id="486" w:author="Caitlin Jeffrey" w:date="2024-03-19T16:03:00Z">
              <w:rPr>
                <w:rFonts w:ascii="Times New Roman" w:hAnsi="Times New Roman" w:cs="Times New Roman"/>
                <w:sz w:val="24"/>
                <w:szCs w:val="24"/>
              </w:rPr>
            </w:rPrChange>
          </w:rPr>
          <w:t>)</w:t>
        </w:r>
      </w:ins>
      <w:r w:rsidR="009328A8" w:rsidRPr="008E088C">
        <w:rPr>
          <w:rFonts w:ascii="Times New Roman" w:hAnsi="Times New Roman" w:cs="Times New Roman"/>
          <w:sz w:val="24"/>
          <w:szCs w:val="24"/>
          <w:highlight w:val="yellow"/>
          <w:rPrChange w:id="487" w:author="Caitlin Jeffrey" w:date="2024-03-19T16:03:00Z">
            <w:rPr>
              <w:rFonts w:ascii="Times New Roman" w:hAnsi="Times New Roman" w:cs="Times New Roman"/>
              <w:sz w:val="24"/>
              <w:szCs w:val="24"/>
            </w:rPr>
          </w:rPrChange>
        </w:rPr>
        <w:t>.</w:t>
      </w:r>
      <w:ins w:id="488" w:author="Caitlin Jeffrey" w:date="2024-03-19T16:00:00Z">
        <w:r w:rsidR="002E15B5">
          <w:rPr>
            <w:rFonts w:ascii="Times New Roman" w:hAnsi="Times New Roman" w:cs="Times New Roman"/>
            <w:sz w:val="24"/>
            <w:szCs w:val="24"/>
          </w:rPr>
          <w:t xml:space="preserve"> </w:t>
        </w:r>
      </w:ins>
      <w:bookmarkEnd w:id="482"/>
      <w:del w:id="489" w:author="Caitlin Jeffrey" w:date="2024-03-19T16:02:00Z">
        <w:r w:rsidR="009328A8" w:rsidRPr="00177CD0" w:rsidDel="00B00773">
          <w:rPr>
            <w:rFonts w:ascii="Times New Roman" w:hAnsi="Times New Roman" w:cs="Times New Roman"/>
            <w:sz w:val="24"/>
            <w:szCs w:val="24"/>
          </w:rPr>
          <w:delText xml:space="preserve"> </w:delText>
        </w:r>
      </w:del>
      <w:del w:id="490" w:author="Caitlin Jeffrey" w:date="2024-03-15T12:52:00Z">
        <w:r w:rsidR="009328A8" w:rsidRPr="00177CD0" w:rsidDel="003865FE">
          <w:rPr>
            <w:rFonts w:ascii="Times New Roman" w:hAnsi="Times New Roman" w:cs="Times New Roman"/>
            <w:sz w:val="24"/>
            <w:szCs w:val="24"/>
          </w:rPr>
          <w:delText xml:space="preserve">Udder hygiene </w:delText>
        </w:r>
        <w:r w:rsidR="008638B7" w:rsidRPr="00177CD0" w:rsidDel="003865FE">
          <w:rPr>
            <w:rFonts w:ascii="Times New Roman" w:hAnsi="Times New Roman" w:cs="Times New Roman"/>
            <w:sz w:val="24"/>
            <w:szCs w:val="24"/>
          </w:rPr>
          <w:delText>scores were taken from cows</w:delText>
        </w:r>
        <w:r w:rsidR="006238BB" w:rsidRPr="00177CD0" w:rsidDel="003865FE">
          <w:rPr>
            <w:rFonts w:ascii="Times New Roman" w:hAnsi="Times New Roman" w:cs="Times New Roman"/>
            <w:sz w:val="24"/>
            <w:szCs w:val="24"/>
          </w:rPr>
          <w:delText xml:space="preserve"> housed in the same pens from which used bedding samples were collected. </w:delText>
        </w:r>
      </w:del>
      <w:r w:rsidR="006238BB" w:rsidRPr="00177CD0">
        <w:rPr>
          <w:rFonts w:ascii="Times New Roman" w:hAnsi="Times New Roman" w:cs="Times New Roman"/>
          <w:sz w:val="24"/>
          <w:szCs w:val="24"/>
        </w:rPr>
        <w:t xml:space="preserve">A </w:t>
      </w:r>
      <w:r w:rsidR="00627663" w:rsidRPr="00177CD0">
        <w:rPr>
          <w:rFonts w:ascii="Times New Roman" w:hAnsi="Times New Roman" w:cs="Times New Roman"/>
          <w:sz w:val="24"/>
          <w:szCs w:val="24"/>
        </w:rPr>
        <w:t>four</w:t>
      </w:r>
      <w:r w:rsidR="006238BB" w:rsidRPr="00177CD0">
        <w:rPr>
          <w:rFonts w:ascii="Times New Roman" w:hAnsi="Times New Roman" w:cs="Times New Roman"/>
          <w:sz w:val="24"/>
          <w:szCs w:val="24"/>
        </w:rPr>
        <w:t xml:space="preserve">-point </w:t>
      </w:r>
      <w:r w:rsidR="00007766" w:rsidRPr="00177CD0">
        <w:rPr>
          <w:rFonts w:ascii="Times New Roman" w:hAnsi="Times New Roman" w:cs="Times New Roman"/>
          <w:sz w:val="24"/>
          <w:szCs w:val="24"/>
        </w:rPr>
        <w:t xml:space="preserve">udder </w:t>
      </w:r>
      <w:r w:rsidR="00007766" w:rsidRPr="00177CD0">
        <w:rPr>
          <w:rFonts w:ascii="Times New Roman" w:hAnsi="Times New Roman" w:cs="Times New Roman"/>
          <w:sz w:val="24"/>
          <w:szCs w:val="24"/>
        </w:rPr>
        <w:lastRenderedPageBreak/>
        <w:t xml:space="preserve">hygiene </w:t>
      </w:r>
      <w:r w:rsidR="006238BB" w:rsidRPr="00177CD0">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9720DD" w:rsidRPr="00177CD0">
        <w:rPr>
          <w:rFonts w:ascii="Times New Roman" w:hAnsi="Times New Roman" w:cs="Times New Roman"/>
          <w:noProof/>
          <w:sz w:val="24"/>
          <w:szCs w:val="24"/>
        </w:rPr>
        <w:t>(Schreiner and Ruegg, 2002)</w:t>
      </w:r>
      <w:r w:rsidR="006238BB" w:rsidRPr="00177CD0">
        <w:rPr>
          <w:rFonts w:ascii="Times New Roman" w:hAnsi="Times New Roman" w:cs="Times New Roman"/>
          <w:sz w:val="24"/>
          <w:szCs w:val="24"/>
        </w:rPr>
        <w:t xml:space="preserve">. </w:t>
      </w:r>
      <w:r w:rsidR="00122B6A" w:rsidRPr="00177CD0">
        <w:rPr>
          <w:rFonts w:ascii="Times New Roman" w:hAnsi="Times New Roman" w:cs="Times New Roman"/>
          <w:sz w:val="24"/>
          <w:szCs w:val="24"/>
        </w:rPr>
        <w:t xml:space="preserve">Animal use </w:t>
      </w:r>
      <w:r w:rsidR="00687938" w:rsidRPr="00177CD0">
        <w:rPr>
          <w:rFonts w:ascii="Times New Roman" w:hAnsi="Times New Roman" w:cs="Times New Roman"/>
          <w:sz w:val="24"/>
          <w:szCs w:val="24"/>
        </w:rPr>
        <w:t>for this project was approved by the University of Vermont Institution</w:t>
      </w:r>
      <w:r w:rsidR="00D65A73" w:rsidRPr="00177CD0">
        <w:rPr>
          <w:rFonts w:ascii="Times New Roman" w:hAnsi="Times New Roman" w:cs="Times New Roman"/>
          <w:sz w:val="24"/>
          <w:szCs w:val="24"/>
        </w:rPr>
        <w:t xml:space="preserve">al </w:t>
      </w:r>
      <w:r w:rsidR="00687938" w:rsidRPr="00177CD0">
        <w:rPr>
          <w:rFonts w:ascii="Times New Roman" w:hAnsi="Times New Roman" w:cs="Times New Roman"/>
          <w:sz w:val="24"/>
          <w:szCs w:val="24"/>
        </w:rPr>
        <w:t>Animal Care and Use Committee (</w:t>
      </w:r>
      <w:r w:rsidR="00122B6A" w:rsidRPr="00177CD0">
        <w:rPr>
          <w:rFonts w:ascii="Times New Roman" w:hAnsi="Times New Roman" w:cs="Times New Roman"/>
          <w:sz w:val="24"/>
          <w:szCs w:val="24"/>
        </w:rPr>
        <w:t>IACU</w:t>
      </w:r>
      <w:r w:rsidR="00D65A73" w:rsidRPr="00177CD0">
        <w:rPr>
          <w:rFonts w:ascii="Times New Roman" w:hAnsi="Times New Roman" w:cs="Times New Roman"/>
          <w:sz w:val="24"/>
          <w:szCs w:val="24"/>
        </w:rPr>
        <w:t>C</w:t>
      </w:r>
      <w:r w:rsidR="00687938" w:rsidRPr="00177CD0">
        <w:rPr>
          <w:rFonts w:ascii="Times New Roman" w:hAnsi="Times New Roman" w:cs="Times New Roman"/>
          <w:sz w:val="24"/>
          <w:szCs w:val="24"/>
        </w:rPr>
        <w:t>;</w:t>
      </w:r>
      <w:r w:rsidR="00122B6A" w:rsidRPr="00177CD0">
        <w:rPr>
          <w:rFonts w:ascii="Times New Roman" w:hAnsi="Times New Roman" w:cs="Times New Roman"/>
          <w:sz w:val="24"/>
          <w:szCs w:val="24"/>
        </w:rPr>
        <w:t xml:space="preserve"> </w:t>
      </w:r>
      <w:r w:rsidR="00AE726D" w:rsidRPr="00177CD0">
        <w:rPr>
          <w:rFonts w:ascii="Times New Roman" w:hAnsi="Times New Roman" w:cs="Times New Roman"/>
          <w:sz w:val="24"/>
          <w:szCs w:val="24"/>
        </w:rPr>
        <w:t>protocol #</w:t>
      </w:r>
      <w:r w:rsidR="00122B6A" w:rsidRPr="00177CD0">
        <w:rPr>
          <w:rFonts w:ascii="Times New Roman" w:hAnsi="Times New Roman" w:cs="Times New Roman"/>
          <w:sz w:val="24"/>
          <w:szCs w:val="24"/>
        </w:rPr>
        <w:t>PROTO202000089</w:t>
      </w:r>
      <w:r w:rsidR="00687938" w:rsidRPr="00177CD0">
        <w:rPr>
          <w:rFonts w:ascii="Times New Roman" w:hAnsi="Times New Roman" w:cs="Times New Roman"/>
          <w:sz w:val="24"/>
          <w:szCs w:val="24"/>
        </w:rPr>
        <w:t>).</w:t>
      </w:r>
    </w:p>
    <w:p w14:paraId="4067BD75" w14:textId="42CB5C81" w:rsidR="00554C53" w:rsidRPr="00177CD0" w:rsidRDefault="00554C53" w:rsidP="003449D7">
      <w:pPr>
        <w:spacing w:after="0" w:line="480" w:lineRule="auto"/>
        <w:ind w:firstLine="360"/>
        <w:rPr>
          <w:rFonts w:ascii="Times New Roman" w:hAnsi="Times New Roman" w:cs="Times New Roman"/>
          <w:b/>
          <w:bCs/>
          <w:sz w:val="24"/>
          <w:szCs w:val="24"/>
        </w:rPr>
      </w:pPr>
      <w:r w:rsidRPr="00177CD0">
        <w:rPr>
          <w:rFonts w:ascii="Times New Roman" w:hAnsi="Times New Roman" w:cs="Times New Roman"/>
          <w:b/>
          <w:bCs/>
          <w:sz w:val="24"/>
          <w:szCs w:val="24"/>
        </w:rPr>
        <w:t>Herd-level udder health measurements</w:t>
      </w:r>
    </w:p>
    <w:p w14:paraId="4DFF2C89" w14:textId="73DC6D62" w:rsidR="00554C53" w:rsidRPr="00177CD0" w:rsidRDefault="00554C53"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 Herd-level DHIA test results for the test day closest in time to the farm visit </w:t>
      </w:r>
      <w:r w:rsidR="00A4182B" w:rsidRPr="00177CD0">
        <w:rPr>
          <w:rFonts w:ascii="Times New Roman" w:hAnsi="Times New Roman" w:cs="Times New Roman"/>
          <w:sz w:val="24"/>
          <w:szCs w:val="24"/>
        </w:rPr>
        <w:t>(</w:t>
      </w:r>
      <w:r w:rsidR="00B10474" w:rsidRPr="00177CD0">
        <w:rPr>
          <w:rFonts w:ascii="Times New Roman" w:hAnsi="Times New Roman" w:cs="Times New Roman"/>
          <w:sz w:val="24"/>
          <w:szCs w:val="24"/>
        </w:rPr>
        <w:t>either preceding or following</w:t>
      </w:r>
      <w:r w:rsidR="00470E98" w:rsidRPr="00177CD0">
        <w:rPr>
          <w:rFonts w:ascii="Times New Roman" w:hAnsi="Times New Roman" w:cs="Times New Roman"/>
          <w:sz w:val="24"/>
          <w:szCs w:val="24"/>
        </w:rPr>
        <w:t xml:space="preserve"> day of farm visit, whichever was shorter</w:t>
      </w:r>
      <w:r w:rsidRPr="00177CD0">
        <w:rPr>
          <w:rFonts w:ascii="Times New Roman" w:hAnsi="Times New Roman" w:cs="Times New Roman"/>
          <w:sz w:val="24"/>
          <w:szCs w:val="24"/>
        </w:rPr>
        <w:t>) were captured from the record processing center working with each herd (Lancaster DHIA, Manheim, PA; Dairy One Co-Op. Inc., Ithaca, NY). Information captured included test date, number of lactating cows, standardized 150-day milk production (STD 150-day milk), and test-day average cow-level somatic cell score (SCS). The following udder health measures were also captured from DHIA records: proportion of cows with an SCC ≥200,000 cells/mL on most recent test day (“</w:t>
      </w:r>
      <w:proofErr w:type="spellStart"/>
      <w:r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where elevated SCS was defined as a somatic cell score of  ≥4.0; the proportion of cows with a newly elevated SCS (“</w:t>
      </w:r>
      <w:proofErr w:type="spellStart"/>
      <w:r w:rsidRPr="00177CD0">
        <w:rPr>
          <w:rFonts w:ascii="Times New Roman" w:hAnsi="Times New Roman" w:cs="Times New Roman"/>
          <w:sz w:val="24"/>
          <w:szCs w:val="24"/>
        </w:rPr>
        <w:t>newSCS</w:t>
      </w:r>
      <w:proofErr w:type="spellEnd"/>
      <w:r w:rsidRPr="00177CD0">
        <w:rPr>
          <w:rFonts w:ascii="Times New Roman" w:hAnsi="Times New Roman" w:cs="Times New Roman"/>
          <w:sz w:val="24"/>
          <w:szCs w:val="24"/>
        </w:rPr>
        <w:t>”), which was defined as a SCS changing from &lt;4.0 to  ≥4.0 over the last 2 tests; and the proportion of cows with a chronically</w:t>
      </w:r>
      <w:r w:rsidR="00737613" w:rsidRPr="00177CD0">
        <w:rPr>
          <w:rFonts w:ascii="Times New Roman" w:hAnsi="Times New Roman" w:cs="Times New Roman"/>
          <w:sz w:val="24"/>
          <w:szCs w:val="24"/>
        </w:rPr>
        <w:t xml:space="preserve"> </w:t>
      </w:r>
      <w:r w:rsidRPr="00177CD0">
        <w:rPr>
          <w:rFonts w:ascii="Times New Roman" w:hAnsi="Times New Roman" w:cs="Times New Roman"/>
          <w:sz w:val="24"/>
          <w:szCs w:val="24"/>
        </w:rPr>
        <w:t>elevated SCS (“</w:t>
      </w:r>
      <w:proofErr w:type="spellStart"/>
      <w:r w:rsidRPr="00177CD0">
        <w:rPr>
          <w:rFonts w:ascii="Times New Roman" w:hAnsi="Times New Roman" w:cs="Times New Roman"/>
          <w:sz w:val="24"/>
          <w:szCs w:val="24"/>
        </w:rPr>
        <w:t>chronSCS</w:t>
      </w:r>
      <w:proofErr w:type="spellEnd"/>
      <w:r w:rsidRPr="00177CD0">
        <w:rPr>
          <w:rFonts w:ascii="Times New Roman" w:hAnsi="Times New Roman" w:cs="Times New Roman"/>
          <w:sz w:val="24"/>
          <w:szCs w:val="24"/>
        </w:rPr>
        <w:t xml:space="preserve">”), which was defined as having a SCS  ≥4.0 on the last two tests </w:t>
      </w:r>
      <w:r w:rsidR="009720DD" w:rsidRPr="00177CD0">
        <w:rPr>
          <w:rFonts w:ascii="Times New Roman" w:hAnsi="Times New Roman" w:cs="Times New Roman"/>
          <w:noProof/>
          <w:sz w:val="24"/>
          <w:szCs w:val="24"/>
        </w:rPr>
        <w:t>(Schukken et al., 2003)</w:t>
      </w:r>
      <w:r w:rsidRPr="00177CD0">
        <w:rPr>
          <w:rFonts w:ascii="Times New Roman" w:hAnsi="Times New Roman" w:cs="Times New Roman"/>
          <w:sz w:val="24"/>
          <w:szCs w:val="24"/>
        </w:rPr>
        <w:t xml:space="preserve">. </w:t>
      </w:r>
    </w:p>
    <w:p w14:paraId="75C9811F" w14:textId="39B37B9B" w:rsidR="00026EE6" w:rsidRPr="00177CD0" w:rsidRDefault="00026EE6"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t>Bulk tank milk culture</w:t>
      </w:r>
      <w:r w:rsidR="00BE349A" w:rsidRPr="00177CD0">
        <w:rPr>
          <w:rFonts w:ascii="Times New Roman" w:hAnsi="Times New Roman" w:cs="Times New Roman"/>
          <w:b/>
          <w:bCs/>
          <w:sz w:val="24"/>
          <w:szCs w:val="24"/>
        </w:rPr>
        <w:t xml:space="preserve"> and </w:t>
      </w:r>
      <w:r w:rsidR="00A053C6" w:rsidRPr="00177CD0">
        <w:rPr>
          <w:rFonts w:ascii="Times New Roman" w:hAnsi="Times New Roman" w:cs="Times New Roman"/>
          <w:b/>
          <w:bCs/>
          <w:sz w:val="24"/>
          <w:szCs w:val="24"/>
        </w:rPr>
        <w:t xml:space="preserve">bulk tank </w:t>
      </w:r>
      <w:r w:rsidR="00BE349A" w:rsidRPr="00177CD0">
        <w:rPr>
          <w:rFonts w:ascii="Times New Roman" w:hAnsi="Times New Roman" w:cs="Times New Roman"/>
          <w:b/>
          <w:bCs/>
          <w:sz w:val="24"/>
          <w:szCs w:val="24"/>
        </w:rPr>
        <w:t xml:space="preserve">somatic cell count </w:t>
      </w:r>
      <w:r w:rsidR="00A053C6" w:rsidRPr="00177CD0">
        <w:rPr>
          <w:rFonts w:ascii="Times New Roman" w:hAnsi="Times New Roman" w:cs="Times New Roman"/>
          <w:b/>
          <w:bCs/>
          <w:sz w:val="24"/>
          <w:szCs w:val="24"/>
        </w:rPr>
        <w:t>measures</w:t>
      </w:r>
    </w:p>
    <w:p w14:paraId="12B0BADB" w14:textId="3599BE34" w:rsidR="00BE349A" w:rsidRPr="00177CD0" w:rsidRDefault="0028139A" w:rsidP="001609E4">
      <w:pPr>
        <w:pStyle w:val="ListParagraph"/>
        <w:spacing w:line="480" w:lineRule="auto"/>
        <w:ind w:left="0" w:firstLine="720"/>
        <w:rPr>
          <w:i/>
          <w:iCs/>
        </w:rPr>
      </w:pPr>
      <w:r w:rsidRPr="00177CD0">
        <w:t>A</w:t>
      </w:r>
      <w:r w:rsidR="006F46EE" w:rsidRPr="00177CD0">
        <w:t xml:space="preserve">n aliquot of </w:t>
      </w:r>
      <w:r w:rsidR="00D609B5" w:rsidRPr="00177CD0">
        <w:t xml:space="preserve">the </w:t>
      </w:r>
      <w:r w:rsidR="006F46EE" w:rsidRPr="00177CD0">
        <w:t xml:space="preserve">bulk tank milk </w:t>
      </w:r>
      <w:r w:rsidR="00D609B5" w:rsidRPr="00177CD0">
        <w:t xml:space="preserve">sample </w:t>
      </w:r>
      <w:r w:rsidR="006F46EE" w:rsidRPr="00177CD0">
        <w:t xml:space="preserve">was stored </w:t>
      </w:r>
      <w:r w:rsidR="000645A8" w:rsidRPr="00177CD0">
        <w:t>at -4°C</w:t>
      </w:r>
      <w:r w:rsidR="00537CB3" w:rsidRPr="00177CD0">
        <w:t xml:space="preserve"> until it could be </w:t>
      </w:r>
      <w:r w:rsidR="00A053C6" w:rsidRPr="00177CD0">
        <w:t xml:space="preserve">transported </w:t>
      </w:r>
      <w:r w:rsidR="00537CB3" w:rsidRPr="00177CD0">
        <w:t xml:space="preserve">to </w:t>
      </w:r>
      <w:r w:rsidR="00303088" w:rsidRPr="00177CD0">
        <w:t xml:space="preserve">the laboratory </w:t>
      </w:r>
      <w:r w:rsidR="00386941" w:rsidRPr="00177CD0">
        <w:t>of</w:t>
      </w:r>
      <w:r w:rsidR="00303088" w:rsidRPr="00177CD0">
        <w:t xml:space="preserve"> </w:t>
      </w:r>
      <w:r w:rsidR="004E61BE" w:rsidRPr="00177CD0">
        <w:t>a dairy processing plant (</w:t>
      </w:r>
      <w:r w:rsidR="00724228" w:rsidRPr="00177CD0">
        <w:t>St. Alban’s Cooperative/</w:t>
      </w:r>
      <w:r w:rsidR="004E61BE" w:rsidRPr="00177CD0">
        <w:t>Dairy Farmers of America, St. Albans, VT)</w:t>
      </w:r>
      <w:r w:rsidRPr="00177CD0">
        <w:t xml:space="preserve"> within 48 hours of collection</w:t>
      </w:r>
      <w:r w:rsidR="0063776E" w:rsidRPr="00177CD0">
        <w:t xml:space="preserve"> for determination of the </w:t>
      </w:r>
      <w:r w:rsidR="00E1421B" w:rsidRPr="00177CD0">
        <w:t xml:space="preserve">bulk tank </w:t>
      </w:r>
      <w:r w:rsidR="0063776E" w:rsidRPr="00177CD0">
        <w:t>somatic cell count</w:t>
      </w:r>
      <w:r w:rsidR="00E1421B" w:rsidRPr="00177CD0">
        <w:t xml:space="preserve"> (BTSCC)</w:t>
      </w:r>
      <w:r w:rsidR="0063776E" w:rsidRPr="00177CD0">
        <w:t>.</w:t>
      </w:r>
    </w:p>
    <w:p w14:paraId="03E3B506" w14:textId="3A1CCF44" w:rsidR="00026EE6" w:rsidRPr="00177CD0" w:rsidRDefault="00026EE6"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lastRenderedPageBreak/>
        <w:t xml:space="preserve">Frozen bulk tank milk samples were shipped on ice to the Laboratory for Udder Health (University of Minnesota Veterinary Diagnostic Laboratory, St. Paul) for analysis. Methodology for bulk tank milk cultures at the Laboratory of Udder Health </w:t>
      </w:r>
      <w:r w:rsidR="00056205" w:rsidRPr="00177CD0">
        <w:rPr>
          <w:rFonts w:ascii="Times New Roman" w:hAnsi="Times New Roman" w:cs="Times New Roman"/>
          <w:sz w:val="24"/>
          <w:szCs w:val="24"/>
        </w:rPr>
        <w:t>are</w:t>
      </w:r>
      <w:r w:rsidRPr="00177CD0">
        <w:rPr>
          <w:rFonts w:ascii="Times New Roman" w:hAnsi="Times New Roman" w:cs="Times New Roman"/>
          <w:sz w:val="24"/>
          <w:szCs w:val="24"/>
        </w:rPr>
        <w:t xml:space="preserve"> described elsewhere </w:t>
      </w:r>
      <w:r w:rsidR="009720DD" w:rsidRPr="00177CD0">
        <w:rPr>
          <w:rFonts w:ascii="Times New Roman" w:hAnsi="Times New Roman" w:cs="Times New Roman"/>
          <w:noProof/>
          <w:sz w:val="24"/>
          <w:szCs w:val="24"/>
        </w:rPr>
        <w:t>(Patel et al., 2019)</w:t>
      </w:r>
      <w:r w:rsidRPr="00177CD0">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177CD0">
        <w:rPr>
          <w:rFonts w:ascii="Times New Roman" w:hAnsi="Times New Roman" w:cs="Times New Roman"/>
          <w:sz w:val="24"/>
          <w:szCs w:val="24"/>
        </w:rPr>
        <w:t xml:space="preserve">selective for SSLO bacteria; </w:t>
      </w:r>
      <w:r w:rsidRPr="00177CD0">
        <w:rPr>
          <w:rFonts w:ascii="Times New Roman" w:hAnsi="Times New Roman" w:cs="Times New Roman"/>
          <w:sz w:val="24"/>
          <w:szCs w:val="24"/>
        </w:rPr>
        <w:t xml:space="preserve">University of Minnesota) media plates and incubated for </w:t>
      </w:r>
      <w:r w:rsidR="00036D10" w:rsidRPr="00177CD0">
        <w:rPr>
          <w:rFonts w:ascii="Times New Roman" w:hAnsi="Times New Roman" w:cs="Times New Roman"/>
          <w:sz w:val="24"/>
          <w:szCs w:val="24"/>
        </w:rPr>
        <w:t xml:space="preserve">two </w:t>
      </w:r>
      <w:r w:rsidRPr="00177CD0">
        <w:rPr>
          <w:rFonts w:ascii="Times New Roman" w:hAnsi="Times New Roman" w:cs="Times New Roman"/>
          <w:sz w:val="24"/>
          <w:szCs w:val="24"/>
        </w:rPr>
        <w:t>days at 37°C.</w:t>
      </w:r>
      <w:r w:rsidR="00437F7F"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Streptococcus agalactiae</w:t>
      </w:r>
      <w:r w:rsidRPr="00177CD0">
        <w:rPr>
          <w:rFonts w:ascii="Times New Roman" w:hAnsi="Times New Roman" w:cs="Times New Roman"/>
          <w:sz w:val="24"/>
          <w:szCs w:val="24"/>
        </w:rPr>
        <w:t>)</w:t>
      </w:r>
      <w:r w:rsidR="00575DC8" w:rsidRPr="00177CD0">
        <w:rPr>
          <w:rFonts w:ascii="Times New Roman" w:hAnsi="Times New Roman" w:cs="Times New Roman"/>
          <w:sz w:val="24"/>
          <w:szCs w:val="24"/>
        </w:rPr>
        <w:t xml:space="preserve">. All remaining colonies on Focus medium that were not identified as </w:t>
      </w:r>
      <w:r w:rsidR="00575DC8" w:rsidRPr="00177CD0">
        <w:rPr>
          <w:rFonts w:ascii="Times New Roman" w:hAnsi="Times New Roman" w:cs="Times New Roman"/>
          <w:i/>
          <w:iCs/>
          <w:sz w:val="24"/>
          <w:szCs w:val="24"/>
        </w:rPr>
        <w:t>Strep. agalactiae</w:t>
      </w:r>
      <w:r w:rsidR="00575DC8" w:rsidRPr="00177CD0">
        <w:rPr>
          <w:rFonts w:ascii="Times New Roman" w:hAnsi="Times New Roman" w:cs="Times New Roman"/>
          <w:sz w:val="24"/>
          <w:szCs w:val="24"/>
        </w:rPr>
        <w:t xml:space="preserve"> were counted and recorded as streptococci or strep-like organisms</w:t>
      </w:r>
      <w:r w:rsidR="0088654B" w:rsidRPr="00177CD0">
        <w:rPr>
          <w:rFonts w:ascii="Times New Roman" w:hAnsi="Times New Roman" w:cs="Times New Roman"/>
          <w:sz w:val="24"/>
          <w:szCs w:val="24"/>
        </w:rPr>
        <w:t xml:space="preserve"> (SSLO)</w:t>
      </w:r>
      <w:r w:rsidR="00575DC8" w:rsidRPr="00177CD0">
        <w:rPr>
          <w:rFonts w:ascii="Times New Roman" w:hAnsi="Times New Roman" w:cs="Times New Roman"/>
          <w:sz w:val="24"/>
          <w:szCs w:val="24"/>
        </w:rPr>
        <w:t>. H</w:t>
      </w:r>
      <w:r w:rsidRPr="00177CD0">
        <w:rPr>
          <w:rFonts w:ascii="Times New Roman" w:hAnsi="Times New Roman" w:cs="Times New Roman"/>
          <w:sz w:val="24"/>
          <w:szCs w:val="24"/>
        </w:rPr>
        <w:t xml:space="preserve">emolytic colonies on Factor medium were counted and identified to the species level using a MALDI </w:t>
      </w:r>
      <w:proofErr w:type="spellStart"/>
      <w:r w:rsidRPr="00177CD0">
        <w:rPr>
          <w:rFonts w:ascii="Times New Roman" w:hAnsi="Times New Roman" w:cs="Times New Roman"/>
          <w:sz w:val="24"/>
          <w:szCs w:val="24"/>
        </w:rPr>
        <w:t>Biotyper</w:t>
      </w:r>
      <w:proofErr w:type="spellEnd"/>
      <w:r w:rsidRPr="00177CD0">
        <w:rPr>
          <w:rFonts w:ascii="Times New Roman" w:hAnsi="Times New Roman" w:cs="Times New Roman"/>
          <w:sz w:val="24"/>
          <w:szCs w:val="24"/>
        </w:rPr>
        <w:t xml:space="preserve"> (suspect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Any</w:t>
      </w:r>
      <w:r w:rsidR="0043461E" w:rsidRPr="00177CD0">
        <w:rPr>
          <w:rFonts w:ascii="Times New Roman" w:hAnsi="Times New Roman" w:cs="Times New Roman"/>
          <w:sz w:val="24"/>
          <w:szCs w:val="24"/>
        </w:rPr>
        <w:t xml:space="preserve"> </w:t>
      </w:r>
      <w:r w:rsidR="00E97D13" w:rsidRPr="00177CD0">
        <w:rPr>
          <w:rFonts w:ascii="Times New Roman" w:hAnsi="Times New Roman" w:cs="Times New Roman"/>
          <w:sz w:val="24"/>
          <w:szCs w:val="24"/>
        </w:rPr>
        <w:t>h</w:t>
      </w:r>
      <w:r w:rsidRPr="00177CD0">
        <w:rPr>
          <w:rFonts w:ascii="Times New Roman" w:hAnsi="Times New Roman" w:cs="Times New Roman"/>
          <w:sz w:val="24"/>
          <w:szCs w:val="24"/>
        </w:rPr>
        <w:t xml:space="preserve">emolytic colonies with a confidence score ≥2.0 for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proofErr w:type="gramStart"/>
      <w:r w:rsidRPr="00177CD0">
        <w:rPr>
          <w:rFonts w:ascii="Times New Roman" w:hAnsi="Times New Roman" w:cs="Times New Roman"/>
          <w:sz w:val="24"/>
          <w:szCs w:val="24"/>
        </w:rPr>
        <w:t>were</w:t>
      </w:r>
      <w:proofErr w:type="gramEnd"/>
      <w:r w:rsidRPr="00177CD0">
        <w:rPr>
          <w:rFonts w:ascii="Times New Roman" w:hAnsi="Times New Roman" w:cs="Times New Roman"/>
          <w:sz w:val="24"/>
          <w:szCs w:val="24"/>
        </w:rPr>
        <w:t xml:space="preserve"> counted and reported as such</w:t>
      </w:r>
      <w:r w:rsidR="00E36496" w:rsidRPr="00177CD0">
        <w:rPr>
          <w:rFonts w:ascii="Times New Roman" w:hAnsi="Times New Roman" w:cs="Times New Roman"/>
          <w:sz w:val="24"/>
          <w:szCs w:val="24"/>
        </w:rPr>
        <w:t>. R</w:t>
      </w:r>
      <w:r w:rsidR="008D21B5" w:rsidRPr="00177CD0">
        <w:rPr>
          <w:rFonts w:ascii="Times New Roman" w:hAnsi="Times New Roman" w:cs="Times New Roman"/>
          <w:sz w:val="24"/>
          <w:szCs w:val="24"/>
        </w:rPr>
        <w:t>emaining</w:t>
      </w:r>
      <w:r w:rsidRPr="00177CD0">
        <w:rPr>
          <w:rFonts w:ascii="Times New Roman" w:hAnsi="Times New Roman" w:cs="Times New Roman"/>
          <w:sz w:val="24"/>
          <w:szCs w:val="24"/>
        </w:rPr>
        <w:t xml:space="preserve"> colonies o</w:t>
      </w:r>
      <w:r w:rsidR="00450D44" w:rsidRPr="00177CD0">
        <w:rPr>
          <w:rFonts w:ascii="Times New Roman" w:hAnsi="Times New Roman" w:cs="Times New Roman"/>
          <w:sz w:val="24"/>
          <w:szCs w:val="24"/>
        </w:rPr>
        <w:t xml:space="preserve">f staphylococci on </w:t>
      </w:r>
      <w:r w:rsidRPr="00177CD0">
        <w:rPr>
          <w:rFonts w:ascii="Times New Roman" w:hAnsi="Times New Roman" w:cs="Times New Roman"/>
          <w:sz w:val="24"/>
          <w:szCs w:val="24"/>
        </w:rPr>
        <w:t xml:space="preserve">Factor </w:t>
      </w:r>
      <w:r w:rsidR="00450D44" w:rsidRPr="00177CD0">
        <w:rPr>
          <w:rFonts w:ascii="Times New Roman" w:hAnsi="Times New Roman" w:cs="Times New Roman"/>
          <w:sz w:val="24"/>
          <w:szCs w:val="24"/>
        </w:rPr>
        <w:t>media</w:t>
      </w:r>
      <w:r w:rsidRPr="00177CD0">
        <w:rPr>
          <w:rFonts w:ascii="Times New Roman" w:hAnsi="Times New Roman" w:cs="Times New Roman"/>
          <w:sz w:val="24"/>
          <w:szCs w:val="24"/>
        </w:rPr>
        <w:t xml:space="preserve"> (based on colony morphology, catalase reaction, or Gram stain) were counted and reported as</w:t>
      </w:r>
      <w:r w:rsidR="008E5871" w:rsidRPr="00177CD0">
        <w:rPr>
          <w:rFonts w:ascii="Times New Roman" w:hAnsi="Times New Roman" w:cs="Times New Roman"/>
          <w:sz w:val="24"/>
          <w:szCs w:val="24"/>
        </w:rPr>
        <w:t xml:space="preserve">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0063582D" w:rsidRPr="00177CD0">
        <w:rPr>
          <w:rFonts w:ascii="Times New Roman" w:hAnsi="Times New Roman" w:cs="Times New Roman"/>
          <w:sz w:val="24"/>
          <w:szCs w:val="24"/>
        </w:rPr>
        <w:t>.</w:t>
      </w:r>
      <w:r w:rsidRPr="00177CD0">
        <w:rPr>
          <w:rFonts w:ascii="Times New Roman" w:hAnsi="Times New Roman" w:cs="Times New Roman"/>
          <w:sz w:val="24"/>
          <w:szCs w:val="24"/>
        </w:rPr>
        <w:t xml:space="preserve"> Bulk tank samples were also cultured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by a trained microbiology technician). For each bulk tank milk sample, </w:t>
      </w:r>
      <w:r w:rsidR="00596791" w:rsidRPr="00177CD0">
        <w:rPr>
          <w:rFonts w:ascii="Times New Roman" w:hAnsi="Times New Roman" w:cs="Times New Roman"/>
          <w:sz w:val="24"/>
          <w:szCs w:val="24"/>
        </w:rPr>
        <w:t xml:space="preserve">total colony-forming units </w:t>
      </w:r>
      <w:r w:rsidR="00835780" w:rsidRPr="00177CD0">
        <w:rPr>
          <w:rFonts w:ascii="Times New Roman" w:hAnsi="Times New Roman" w:cs="Times New Roman"/>
          <w:sz w:val="24"/>
          <w:szCs w:val="24"/>
        </w:rPr>
        <w:t>(</w:t>
      </w:r>
      <w:proofErr w:type="spellStart"/>
      <w:r w:rsidR="00367BB8" w:rsidRPr="00177CD0">
        <w:rPr>
          <w:rFonts w:ascii="Times New Roman" w:hAnsi="Times New Roman" w:cs="Times New Roman"/>
          <w:sz w:val="24"/>
          <w:szCs w:val="24"/>
        </w:rPr>
        <w:t>cfu</w:t>
      </w:r>
      <w:proofErr w:type="spellEnd"/>
      <w:r w:rsidR="00835780" w:rsidRPr="00177CD0">
        <w:rPr>
          <w:rFonts w:ascii="Times New Roman" w:hAnsi="Times New Roman" w:cs="Times New Roman"/>
          <w:sz w:val="24"/>
          <w:szCs w:val="24"/>
        </w:rPr>
        <w:t xml:space="preserve">) </w:t>
      </w:r>
      <w:r w:rsidR="00596791" w:rsidRPr="00177CD0">
        <w:rPr>
          <w:rFonts w:ascii="Times New Roman" w:hAnsi="Times New Roman" w:cs="Times New Roman"/>
          <w:sz w:val="24"/>
          <w:szCs w:val="24"/>
        </w:rPr>
        <w:t>per mL</w:t>
      </w:r>
      <w:r w:rsidR="00596791" w:rsidRPr="00177CD0" w:rsidDel="00596791">
        <w:rPr>
          <w:rFonts w:ascii="Times New Roman" w:hAnsi="Times New Roman" w:cs="Times New Roman"/>
          <w:sz w:val="24"/>
          <w:szCs w:val="24"/>
        </w:rPr>
        <w:t xml:space="preserve"> </w:t>
      </w:r>
      <w:r w:rsidRPr="00177CD0">
        <w:rPr>
          <w:rFonts w:ascii="Times New Roman" w:hAnsi="Times New Roman" w:cs="Times New Roman"/>
          <w:sz w:val="24"/>
          <w:szCs w:val="24"/>
        </w:rPr>
        <w:t xml:space="preserve">were </w:t>
      </w:r>
      <w:r w:rsidR="00596791" w:rsidRPr="00177CD0">
        <w:rPr>
          <w:rFonts w:ascii="Times New Roman" w:hAnsi="Times New Roman" w:cs="Times New Roman"/>
          <w:sz w:val="24"/>
          <w:szCs w:val="24"/>
        </w:rPr>
        <w:t>calcula</w:t>
      </w:r>
      <w:r w:rsidR="00E966EF" w:rsidRPr="00177CD0">
        <w:rPr>
          <w:rFonts w:ascii="Times New Roman" w:hAnsi="Times New Roman" w:cs="Times New Roman"/>
          <w:sz w:val="24"/>
          <w:szCs w:val="24"/>
        </w:rPr>
        <w:t>ted</w:t>
      </w:r>
      <w:r w:rsidR="00596791"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for coliform organisms, </w:t>
      </w:r>
      <w:r w:rsidR="00F40F60" w:rsidRPr="00177CD0">
        <w:rPr>
          <w:rFonts w:ascii="Times New Roman" w:hAnsi="Times New Roman" w:cs="Times New Roman"/>
          <w:i/>
          <w:iCs/>
          <w:sz w:val="24"/>
          <w:szCs w:val="24"/>
        </w:rPr>
        <w:t xml:space="preserve">Staph. </w:t>
      </w:r>
      <w:r w:rsidR="00F40F60" w:rsidRPr="00177CD0">
        <w:rPr>
          <w:rFonts w:ascii="Times New Roman" w:hAnsi="Times New Roman" w:cs="Times New Roman"/>
          <w:sz w:val="24"/>
          <w:szCs w:val="24"/>
        </w:rPr>
        <w:t>spp.</w:t>
      </w:r>
      <w:r w:rsidRPr="00177CD0">
        <w:rPr>
          <w:rFonts w:ascii="Times New Roman" w:hAnsi="Times New Roman" w:cs="Times New Roman"/>
          <w:sz w:val="24"/>
          <w:szCs w:val="24"/>
        </w:rPr>
        <w:t xml:space="preserve">, streptococci and strep-like organisms (SSLO), </w:t>
      </w:r>
      <w:r w:rsidRPr="00177CD0">
        <w:rPr>
          <w:rFonts w:ascii="Times New Roman" w:hAnsi="Times New Roman" w:cs="Times New Roman"/>
          <w:i/>
          <w:iCs/>
          <w:sz w:val="24"/>
          <w:szCs w:val="24"/>
        </w:rPr>
        <w:t>Staph. aureus</w:t>
      </w:r>
      <w:r w:rsidRPr="00177CD0">
        <w:rPr>
          <w:rFonts w:ascii="Times New Roman" w:hAnsi="Times New Roman" w:cs="Times New Roman"/>
          <w:sz w:val="24"/>
          <w:szCs w:val="24"/>
        </w:rPr>
        <w:t xml:space="preserve">, </w:t>
      </w:r>
      <w:r w:rsidRPr="00177CD0">
        <w:rPr>
          <w:rFonts w:ascii="Times New Roman" w:hAnsi="Times New Roman" w:cs="Times New Roman"/>
          <w:i/>
          <w:iCs/>
          <w:sz w:val="24"/>
          <w:szCs w:val="24"/>
        </w:rPr>
        <w:t>Strep. agalactiae</w:t>
      </w:r>
      <w:r w:rsidRPr="00177CD0">
        <w:rPr>
          <w:rFonts w:ascii="Times New Roman" w:hAnsi="Times New Roman" w:cs="Times New Roman"/>
          <w:sz w:val="24"/>
          <w:szCs w:val="24"/>
        </w:rPr>
        <w:t xml:space="preserve">, and </w:t>
      </w:r>
      <w:r w:rsidRPr="00177CD0">
        <w:rPr>
          <w:rFonts w:ascii="Times New Roman" w:hAnsi="Times New Roman" w:cs="Times New Roman"/>
          <w:i/>
          <w:iCs/>
          <w:sz w:val="24"/>
          <w:szCs w:val="24"/>
        </w:rPr>
        <w:t>Mycoplasma</w:t>
      </w:r>
      <w:r w:rsidRPr="00177CD0">
        <w:rPr>
          <w:rFonts w:ascii="Times New Roman" w:hAnsi="Times New Roman" w:cs="Times New Roman"/>
          <w:sz w:val="24"/>
          <w:szCs w:val="24"/>
        </w:rPr>
        <w:t xml:space="preserve"> spp. The lower threshold of detection for </w:t>
      </w:r>
      <w:r w:rsidR="00680400" w:rsidRPr="00177CD0">
        <w:rPr>
          <w:rFonts w:ascii="Times New Roman" w:hAnsi="Times New Roman" w:cs="Times New Roman"/>
          <w:sz w:val="24"/>
          <w:szCs w:val="24"/>
        </w:rPr>
        <w:t xml:space="preserve">bacteria in </w:t>
      </w:r>
      <w:r w:rsidRPr="00177CD0">
        <w:rPr>
          <w:rFonts w:ascii="Times New Roman" w:hAnsi="Times New Roman" w:cs="Times New Roman"/>
          <w:sz w:val="24"/>
          <w:szCs w:val="24"/>
        </w:rPr>
        <w:t xml:space="preserve">this bulk tank milk culture protocol was 5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 xml:space="preserve">/mL, and the upper threshold was 62,500 </w:t>
      </w:r>
      <w:proofErr w:type="spellStart"/>
      <w:r w:rsidRPr="00177CD0">
        <w:rPr>
          <w:rFonts w:ascii="Times New Roman" w:hAnsi="Times New Roman" w:cs="Times New Roman"/>
          <w:sz w:val="24"/>
          <w:szCs w:val="24"/>
        </w:rPr>
        <w:t>cfu</w:t>
      </w:r>
      <w:proofErr w:type="spellEnd"/>
      <w:r w:rsidRPr="00177CD0">
        <w:rPr>
          <w:rFonts w:ascii="Times New Roman" w:hAnsi="Times New Roman" w:cs="Times New Roman"/>
          <w:sz w:val="24"/>
          <w:szCs w:val="24"/>
        </w:rPr>
        <w:t>/</w:t>
      </w:r>
      <w:proofErr w:type="spellStart"/>
      <w:r w:rsidRPr="00177CD0">
        <w:rPr>
          <w:rFonts w:ascii="Times New Roman" w:hAnsi="Times New Roman" w:cs="Times New Roman"/>
          <w:sz w:val="24"/>
          <w:szCs w:val="24"/>
        </w:rPr>
        <w:t>mL.</w:t>
      </w:r>
      <w:proofErr w:type="spellEnd"/>
    </w:p>
    <w:p w14:paraId="0FA02AE9" w14:textId="2103428F" w:rsidR="006238BB" w:rsidRPr="00177CD0" w:rsidRDefault="006238BB"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lastRenderedPageBreak/>
        <w:t>Data management and analysis</w:t>
      </w:r>
    </w:p>
    <w:p w14:paraId="3641F7EB" w14:textId="59A38D40" w:rsidR="0011401F" w:rsidRPr="00177CD0" w:rsidRDefault="006238BB"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 xml:space="preserve">Bulk tank milk culture </w:t>
      </w:r>
      <w:r w:rsidR="003D6923" w:rsidRPr="00177CD0">
        <w:rPr>
          <w:rFonts w:ascii="Times New Roman" w:hAnsi="Times New Roman" w:cs="Times New Roman"/>
          <w:sz w:val="24"/>
          <w:szCs w:val="24"/>
        </w:rPr>
        <w:t>results</w:t>
      </w:r>
      <w:r w:rsidRPr="00177CD0">
        <w:rPr>
          <w:rFonts w:ascii="Times New Roman" w:hAnsi="Times New Roman" w:cs="Times New Roman"/>
          <w:sz w:val="24"/>
          <w:szCs w:val="24"/>
        </w:rPr>
        <w:t xml:space="preserve">, </w:t>
      </w:r>
      <w:r w:rsidR="009418CE" w:rsidRPr="00177CD0">
        <w:rPr>
          <w:rFonts w:ascii="Times New Roman" w:hAnsi="Times New Roman" w:cs="Times New Roman"/>
          <w:sz w:val="24"/>
          <w:szCs w:val="24"/>
        </w:rPr>
        <w:t xml:space="preserve">BTSCC, </w:t>
      </w:r>
      <w:r w:rsidRPr="00177CD0">
        <w:rPr>
          <w:rFonts w:ascii="Times New Roman" w:hAnsi="Times New Roman" w:cs="Times New Roman"/>
          <w:sz w:val="24"/>
          <w:szCs w:val="24"/>
        </w:rPr>
        <w:t>DHIA test results, farm-level udder hygiene outcomes</w:t>
      </w:r>
      <w:r w:rsidR="00270064" w:rsidRPr="00177CD0">
        <w:rPr>
          <w:rFonts w:ascii="Times New Roman" w:hAnsi="Times New Roman" w:cs="Times New Roman"/>
          <w:sz w:val="24"/>
          <w:szCs w:val="24"/>
        </w:rPr>
        <w:t xml:space="preserve">, </w:t>
      </w:r>
      <w:r w:rsidR="00E4740C" w:rsidRPr="00177CD0">
        <w:rPr>
          <w:rFonts w:ascii="Times New Roman" w:hAnsi="Times New Roman" w:cs="Times New Roman"/>
          <w:sz w:val="24"/>
          <w:szCs w:val="24"/>
        </w:rPr>
        <w:t xml:space="preserve">questionnaire data, </w:t>
      </w:r>
      <w:r w:rsidR="00270064" w:rsidRPr="00177CD0">
        <w:rPr>
          <w:rFonts w:ascii="Times New Roman" w:hAnsi="Times New Roman" w:cs="Times New Roman"/>
          <w:sz w:val="24"/>
          <w:szCs w:val="24"/>
        </w:rPr>
        <w:t>and farm observations</w:t>
      </w:r>
      <w:r w:rsidRPr="00177CD0">
        <w:rPr>
          <w:rFonts w:ascii="Times New Roman" w:hAnsi="Times New Roman" w:cs="Times New Roman"/>
          <w:sz w:val="24"/>
          <w:szCs w:val="24"/>
        </w:rPr>
        <w:t xml:space="preserve"> were </w:t>
      </w:r>
      <w:r w:rsidR="00FB3762" w:rsidRPr="00177CD0">
        <w:rPr>
          <w:rFonts w:ascii="Times New Roman" w:hAnsi="Times New Roman" w:cs="Times New Roman"/>
          <w:sz w:val="24"/>
          <w:szCs w:val="24"/>
        </w:rPr>
        <w:t>entered</w:t>
      </w:r>
      <w:r w:rsidR="00A95DE5"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into </w:t>
      </w:r>
      <w:r w:rsidR="00FB3762" w:rsidRPr="00177CD0">
        <w:rPr>
          <w:rFonts w:ascii="Times New Roman" w:hAnsi="Times New Roman" w:cs="Times New Roman"/>
          <w:sz w:val="24"/>
          <w:szCs w:val="24"/>
        </w:rPr>
        <w:t>an</w:t>
      </w:r>
      <w:r w:rsidRPr="00177CD0">
        <w:rPr>
          <w:rFonts w:ascii="Times New Roman" w:hAnsi="Times New Roman" w:cs="Times New Roman"/>
          <w:sz w:val="24"/>
          <w:szCs w:val="24"/>
        </w:rPr>
        <w:t xml:space="preserve"> Excel database</w:t>
      </w:r>
      <w:r w:rsidR="0051428C" w:rsidRPr="00177CD0">
        <w:rPr>
          <w:rFonts w:ascii="Times New Roman" w:hAnsi="Times New Roman" w:cs="Times New Roman"/>
          <w:sz w:val="24"/>
          <w:szCs w:val="24"/>
        </w:rPr>
        <w:t xml:space="preserve"> (Microsoft Corp., Redmond, WA)</w:t>
      </w:r>
      <w:r w:rsidR="00995498" w:rsidRPr="00177CD0">
        <w:rPr>
          <w:rFonts w:ascii="Times New Roman" w:hAnsi="Times New Roman" w:cs="Times New Roman"/>
          <w:sz w:val="24"/>
          <w:szCs w:val="24"/>
        </w:rPr>
        <w:t xml:space="preserve">. </w:t>
      </w:r>
      <w:r w:rsidR="008506B9" w:rsidRPr="00177CD0">
        <w:rPr>
          <w:rFonts w:ascii="Times New Roman" w:hAnsi="Times New Roman" w:cs="Times New Roman"/>
          <w:sz w:val="24"/>
          <w:szCs w:val="24"/>
        </w:rPr>
        <w:t>Udder hygiene scores for individual cows were used to calculate two farm-level udder hygiene measures: 1) mean udder hygiene score, and 2) proportion of cows with dirty udders (udder hygiene score ≥3)</w:t>
      </w:r>
      <w:r w:rsidR="00895B31" w:rsidRPr="00177CD0">
        <w:rPr>
          <w:rFonts w:ascii="Times New Roman" w:hAnsi="Times New Roman" w:cs="Times New Roman"/>
          <w:sz w:val="24"/>
          <w:szCs w:val="24"/>
        </w:rPr>
        <w:t xml:space="preserve">, </w:t>
      </w:r>
      <w:r w:rsidR="00060D04" w:rsidRPr="00177CD0">
        <w:rPr>
          <w:rFonts w:ascii="Times New Roman" w:hAnsi="Times New Roman" w:cs="Times New Roman"/>
          <w:sz w:val="24"/>
          <w:szCs w:val="24"/>
        </w:rPr>
        <w:t>which were</w:t>
      </w:r>
      <w:r w:rsidR="00F425CA" w:rsidRPr="00177CD0">
        <w:rPr>
          <w:rFonts w:ascii="Times New Roman" w:hAnsi="Times New Roman" w:cs="Times New Roman"/>
          <w:sz w:val="24"/>
          <w:szCs w:val="24"/>
        </w:rPr>
        <w:t xml:space="preserve"> incorporated</w:t>
      </w:r>
      <w:r w:rsidR="00060D04" w:rsidRPr="00177CD0">
        <w:rPr>
          <w:rFonts w:ascii="Times New Roman" w:hAnsi="Times New Roman" w:cs="Times New Roman"/>
          <w:sz w:val="24"/>
          <w:szCs w:val="24"/>
        </w:rPr>
        <w:t xml:space="preserve"> into the database</w:t>
      </w:r>
      <w:r w:rsidR="008506B9" w:rsidRPr="00177CD0">
        <w:rPr>
          <w:rFonts w:ascii="Times New Roman" w:hAnsi="Times New Roman" w:cs="Times New Roman"/>
          <w:sz w:val="24"/>
          <w:szCs w:val="24"/>
        </w:rPr>
        <w:t xml:space="preserve">. </w:t>
      </w:r>
      <w:r w:rsidRPr="00177CD0">
        <w:rPr>
          <w:rFonts w:ascii="Times New Roman" w:hAnsi="Times New Roman" w:cs="Times New Roman"/>
          <w:sz w:val="24"/>
          <w:szCs w:val="24"/>
        </w:rPr>
        <w:t>This Excel database was then imported into the R Statistical Programming Environment</w:t>
      </w:r>
      <w:r w:rsidR="006775A5" w:rsidRPr="00177CD0">
        <w:rPr>
          <w:rFonts w:ascii="Times New Roman" w:hAnsi="Times New Roman" w:cs="Times New Roman"/>
          <w:sz w:val="24"/>
          <w:szCs w:val="24"/>
        </w:rPr>
        <w:t xml:space="preserve"> </w:t>
      </w:r>
      <w:r w:rsidR="009720DD" w:rsidRPr="00177CD0">
        <w:rPr>
          <w:rFonts w:ascii="Times New Roman" w:hAnsi="Times New Roman" w:cs="Times New Roman"/>
          <w:noProof/>
          <w:sz w:val="24"/>
          <w:szCs w:val="24"/>
        </w:rPr>
        <w:t>(R Development Core Team, 2023)</w:t>
      </w:r>
      <w:r w:rsidRPr="00177CD0">
        <w:rPr>
          <w:rFonts w:ascii="Times New Roman" w:hAnsi="Times New Roman" w:cs="Times New Roman"/>
          <w:sz w:val="24"/>
          <w:szCs w:val="24"/>
        </w:rPr>
        <w:t xml:space="preserve"> for data cleaning, checking, and statistical analysis. The distribution of outcome variables was assessed to check for normality</w:t>
      </w:r>
      <w:r w:rsidR="00091211" w:rsidRPr="00177CD0">
        <w:rPr>
          <w:rFonts w:ascii="Times New Roman" w:hAnsi="Times New Roman" w:cs="Times New Roman"/>
          <w:sz w:val="24"/>
          <w:szCs w:val="24"/>
        </w:rPr>
        <w:t xml:space="preserve"> </w:t>
      </w:r>
      <w:r w:rsidR="003B08B4" w:rsidRPr="00177CD0">
        <w:rPr>
          <w:rFonts w:ascii="Times New Roman" w:hAnsi="Times New Roman" w:cs="Times New Roman"/>
          <w:sz w:val="24"/>
          <w:szCs w:val="24"/>
        </w:rPr>
        <w:t xml:space="preserve">using a </w:t>
      </w:r>
      <w:r w:rsidR="00091211" w:rsidRPr="00177CD0">
        <w:rPr>
          <w:rFonts w:ascii="Times New Roman" w:hAnsi="Times New Roman" w:cs="Times New Roman"/>
          <w:sz w:val="24"/>
          <w:szCs w:val="24"/>
        </w:rPr>
        <w:t xml:space="preserve">Shapiro-Wilk test with </w:t>
      </w:r>
      <w:r w:rsidR="008E2EE4" w:rsidRPr="00177CD0">
        <w:rPr>
          <w:rFonts w:ascii="Times New Roman" w:hAnsi="Times New Roman" w:cs="Times New Roman"/>
          <w:sz w:val="24"/>
          <w:szCs w:val="24"/>
        </w:rPr>
        <w:t xml:space="preserve">significance set at </w:t>
      </w:r>
      <w:r w:rsidR="008E2EE4" w:rsidRPr="00177CD0">
        <w:rPr>
          <w:rFonts w:ascii="Times New Roman" w:hAnsi="Times New Roman" w:cs="Times New Roman"/>
          <w:i/>
          <w:iCs/>
          <w:sz w:val="24"/>
          <w:szCs w:val="24"/>
        </w:rPr>
        <w:t>P</w:t>
      </w:r>
      <w:r w:rsidR="008E2EE4" w:rsidRPr="00177CD0">
        <w:rPr>
          <w:rFonts w:ascii="Times New Roman" w:hAnsi="Times New Roman" w:cs="Times New Roman"/>
          <w:sz w:val="24"/>
          <w:szCs w:val="24"/>
        </w:rPr>
        <w:t xml:space="preserve"> ≤0.05</w:t>
      </w:r>
      <w:r w:rsidRPr="00177CD0">
        <w:rPr>
          <w:rFonts w:ascii="Times New Roman" w:hAnsi="Times New Roman" w:cs="Times New Roman"/>
          <w:sz w:val="24"/>
          <w:szCs w:val="24"/>
        </w:rPr>
        <w:t>,</w:t>
      </w:r>
      <w:r w:rsidR="00CF3D74" w:rsidRPr="00177CD0">
        <w:rPr>
          <w:rFonts w:ascii="Times New Roman" w:hAnsi="Times New Roman" w:cs="Times New Roman"/>
          <w:sz w:val="24"/>
          <w:szCs w:val="24"/>
        </w:rPr>
        <w:t xml:space="preserve"> visual assessment of distribution and residuals</w:t>
      </w:r>
      <w:r w:rsidR="003B08B4" w:rsidRPr="00177CD0">
        <w:rPr>
          <w:rFonts w:ascii="Times New Roman" w:hAnsi="Times New Roman" w:cs="Times New Roman"/>
          <w:sz w:val="24"/>
          <w:szCs w:val="24"/>
        </w:rPr>
        <w:t xml:space="preserve">, </w:t>
      </w:r>
      <w:r w:rsidR="000D04C0" w:rsidRPr="00177CD0">
        <w:rPr>
          <w:rFonts w:ascii="Times New Roman" w:hAnsi="Times New Roman" w:cs="Times New Roman"/>
          <w:sz w:val="24"/>
          <w:szCs w:val="24"/>
        </w:rPr>
        <w:t>skewness</w:t>
      </w:r>
      <w:r w:rsidR="000C4272" w:rsidRPr="00177CD0">
        <w:rPr>
          <w:rFonts w:ascii="Times New Roman" w:hAnsi="Times New Roman" w:cs="Times New Roman"/>
          <w:sz w:val="24"/>
          <w:szCs w:val="24"/>
        </w:rPr>
        <w:t>, and comparison of the median and mean values.</w:t>
      </w:r>
      <w:r w:rsidR="00186F37" w:rsidRPr="00177CD0">
        <w:rPr>
          <w:rFonts w:ascii="Times New Roman" w:hAnsi="Times New Roman" w:cs="Times New Roman"/>
          <w:sz w:val="24"/>
          <w:szCs w:val="24"/>
        </w:rPr>
        <w:t xml:space="preserve"> Raw bulk tank somatic cell count (BTSCC) data was log</w:t>
      </w:r>
      <w:r w:rsidR="00186F37" w:rsidRPr="00177CD0">
        <w:rPr>
          <w:rFonts w:ascii="Times New Roman" w:hAnsi="Times New Roman" w:cs="Times New Roman"/>
          <w:sz w:val="24"/>
          <w:szCs w:val="24"/>
          <w:vertAlign w:val="subscript"/>
        </w:rPr>
        <w:t>10</w:t>
      </w:r>
      <w:r w:rsidR="00186F37" w:rsidRPr="00177CD0">
        <w:rPr>
          <w:rFonts w:ascii="Times New Roman" w:hAnsi="Times New Roman" w:cs="Times New Roman"/>
          <w:sz w:val="24"/>
          <w:szCs w:val="24"/>
        </w:rPr>
        <w:t xml:space="preserve"> transformed for analyses. </w:t>
      </w:r>
      <w:r w:rsidR="000C4272" w:rsidRPr="00177CD0">
        <w:rPr>
          <w:rFonts w:ascii="Times New Roman" w:hAnsi="Times New Roman" w:cs="Times New Roman"/>
          <w:sz w:val="24"/>
          <w:szCs w:val="24"/>
        </w:rPr>
        <w:t>D</w:t>
      </w:r>
      <w:r w:rsidRPr="00177CD0">
        <w:rPr>
          <w:rFonts w:ascii="Times New Roman" w:hAnsi="Times New Roman" w:cs="Times New Roman"/>
          <w:sz w:val="24"/>
          <w:szCs w:val="24"/>
        </w:rPr>
        <w:t xml:space="preserve">escriptive statistics </w:t>
      </w:r>
      <w:r w:rsidR="00780F76" w:rsidRPr="00177CD0">
        <w:rPr>
          <w:rFonts w:ascii="Times New Roman" w:hAnsi="Times New Roman" w:cs="Times New Roman"/>
          <w:sz w:val="24"/>
          <w:szCs w:val="24"/>
        </w:rPr>
        <w:t xml:space="preserve">were calculated to evaluate the distribution </w:t>
      </w:r>
      <w:r w:rsidR="003B1C2C" w:rsidRPr="00177CD0">
        <w:rPr>
          <w:rFonts w:ascii="Times New Roman" w:hAnsi="Times New Roman" w:cs="Times New Roman"/>
          <w:sz w:val="24"/>
          <w:szCs w:val="24"/>
        </w:rPr>
        <w:t>of data,</w:t>
      </w:r>
      <w:r w:rsidR="00780F76" w:rsidRPr="00177CD0">
        <w:rPr>
          <w:rFonts w:ascii="Times New Roman" w:hAnsi="Times New Roman" w:cs="Times New Roman"/>
          <w:sz w:val="24"/>
          <w:szCs w:val="24"/>
        </w:rPr>
        <w:t xml:space="preserve"> data integrity</w:t>
      </w:r>
      <w:r w:rsidR="009E391A" w:rsidRPr="00177CD0">
        <w:rPr>
          <w:rFonts w:ascii="Times New Roman" w:hAnsi="Times New Roman" w:cs="Times New Roman"/>
          <w:sz w:val="24"/>
          <w:szCs w:val="24"/>
        </w:rPr>
        <w:t>,</w:t>
      </w:r>
      <w:r w:rsidR="00780F76" w:rsidRPr="00177CD0">
        <w:rPr>
          <w:rFonts w:ascii="Times New Roman" w:hAnsi="Times New Roman" w:cs="Times New Roman"/>
          <w:sz w:val="24"/>
          <w:szCs w:val="24"/>
        </w:rPr>
        <w:t xml:space="preserve"> and to identify missing data</w:t>
      </w:r>
      <w:r w:rsidRPr="00177CD0">
        <w:rPr>
          <w:rFonts w:ascii="Times New Roman" w:hAnsi="Times New Roman" w:cs="Times New Roman"/>
          <w:sz w:val="24"/>
          <w:szCs w:val="24"/>
        </w:rPr>
        <w:t xml:space="preserve">. Descriptive statistics </w:t>
      </w:r>
      <w:r w:rsidR="008505E7" w:rsidRPr="00177CD0">
        <w:rPr>
          <w:rFonts w:ascii="Times New Roman" w:hAnsi="Times New Roman" w:cs="Times New Roman"/>
          <w:sz w:val="24"/>
          <w:szCs w:val="24"/>
        </w:rPr>
        <w:t xml:space="preserve">generated </w:t>
      </w:r>
      <w:r w:rsidRPr="00177CD0">
        <w:rPr>
          <w:rFonts w:ascii="Times New Roman" w:hAnsi="Times New Roman" w:cs="Times New Roman"/>
          <w:sz w:val="24"/>
          <w:szCs w:val="24"/>
        </w:rPr>
        <w:t>included description of general herd characteristics</w:t>
      </w:r>
      <w:r w:rsidR="00A17124" w:rsidRPr="00177CD0">
        <w:rPr>
          <w:rFonts w:ascii="Times New Roman" w:hAnsi="Times New Roman" w:cs="Times New Roman"/>
          <w:sz w:val="24"/>
          <w:szCs w:val="24"/>
        </w:rPr>
        <w:t xml:space="preserve"> and </w:t>
      </w:r>
      <w:r w:rsidRPr="00177CD0">
        <w:rPr>
          <w:rFonts w:ascii="Times New Roman" w:hAnsi="Times New Roman" w:cs="Times New Roman"/>
          <w:sz w:val="24"/>
          <w:szCs w:val="24"/>
        </w:rPr>
        <w:t>farm traits, lactating cow housing/facilities, lactating cow bedding</w:t>
      </w:r>
      <w:r w:rsidR="00C81761" w:rsidRPr="00177CD0">
        <w:rPr>
          <w:rFonts w:ascii="Times New Roman" w:hAnsi="Times New Roman" w:cs="Times New Roman"/>
          <w:sz w:val="24"/>
          <w:szCs w:val="24"/>
        </w:rPr>
        <w:t xml:space="preserve"> material</w:t>
      </w:r>
      <w:r w:rsidRPr="00177CD0">
        <w:rPr>
          <w:rFonts w:ascii="Times New Roman" w:hAnsi="Times New Roman" w:cs="Times New Roman"/>
          <w:sz w:val="24"/>
          <w:szCs w:val="24"/>
        </w:rPr>
        <w:t>/bedding management practices, milking hygiene procedures</w:t>
      </w:r>
      <w:r w:rsidR="00C4092D" w:rsidRPr="00177CD0">
        <w:rPr>
          <w:rFonts w:ascii="Times New Roman" w:hAnsi="Times New Roman" w:cs="Times New Roman"/>
          <w:sz w:val="24"/>
          <w:szCs w:val="24"/>
        </w:rPr>
        <w:t>, and</w:t>
      </w:r>
      <w:r w:rsidRPr="00177CD0">
        <w:rPr>
          <w:rFonts w:ascii="Times New Roman" w:hAnsi="Times New Roman" w:cs="Times New Roman"/>
          <w:sz w:val="24"/>
          <w:szCs w:val="24"/>
        </w:rPr>
        <w:t xml:space="preserve"> mastitis control practices for all 21 herds included in the study.</w:t>
      </w:r>
    </w:p>
    <w:p w14:paraId="1C9857B1" w14:textId="5F137D51" w:rsidR="0011401F" w:rsidRPr="00177CD0" w:rsidRDefault="003641C9" w:rsidP="003449D7">
      <w:pPr>
        <w:spacing w:after="0" w:line="480" w:lineRule="auto"/>
        <w:ind w:firstLine="720"/>
        <w:rPr>
          <w:rFonts w:ascii="Times New Roman" w:hAnsi="Times New Roman" w:cs="Times New Roman"/>
          <w:sz w:val="24"/>
          <w:szCs w:val="24"/>
        </w:rPr>
      </w:pPr>
      <w:r w:rsidRPr="00177CD0">
        <w:rPr>
          <w:rFonts w:ascii="Times New Roman" w:hAnsi="Times New Roman" w:cs="Times New Roman"/>
          <w:i/>
          <w:iCs/>
          <w:sz w:val="24"/>
          <w:szCs w:val="24"/>
        </w:rPr>
        <w:t>Objective 1. Evaluation of relationships between housing system and measures of milk quality, udder health</w:t>
      </w:r>
      <w:r w:rsidR="0073047F" w:rsidRPr="00177CD0">
        <w:rPr>
          <w:rFonts w:ascii="Times New Roman" w:hAnsi="Times New Roman" w:cs="Times New Roman"/>
          <w:i/>
          <w:iCs/>
          <w:sz w:val="24"/>
          <w:szCs w:val="24"/>
        </w:rPr>
        <w:t>,</w:t>
      </w:r>
      <w:r w:rsidRPr="00177CD0">
        <w:rPr>
          <w:rFonts w:ascii="Times New Roman" w:hAnsi="Times New Roman" w:cs="Times New Roman"/>
          <w:i/>
          <w:iCs/>
          <w:sz w:val="24"/>
          <w:szCs w:val="24"/>
        </w:rPr>
        <w:t xml:space="preserve"> udder hygiene</w:t>
      </w:r>
      <w:r w:rsidR="0073047F" w:rsidRPr="00177CD0">
        <w:rPr>
          <w:rFonts w:ascii="Times New Roman" w:hAnsi="Times New Roman" w:cs="Times New Roman"/>
          <w:i/>
          <w:iCs/>
          <w:sz w:val="24"/>
          <w:szCs w:val="24"/>
        </w:rPr>
        <w:t xml:space="preserve"> and milk production</w:t>
      </w:r>
      <w:r w:rsidRPr="00177CD0">
        <w:rPr>
          <w:rFonts w:ascii="Times New Roman" w:hAnsi="Times New Roman" w:cs="Times New Roman"/>
          <w:i/>
          <w:iCs/>
          <w:sz w:val="24"/>
          <w:szCs w:val="24"/>
        </w:rPr>
        <w:t>.</w:t>
      </w:r>
      <w:r w:rsidRPr="00177CD0">
        <w:rPr>
          <w:rFonts w:ascii="Times New Roman" w:hAnsi="Times New Roman" w:cs="Times New Roman"/>
          <w:sz w:val="24"/>
          <w:szCs w:val="24"/>
        </w:rPr>
        <w:t xml:space="preserve"> </w:t>
      </w:r>
      <w:r w:rsidR="0011401F" w:rsidRPr="00177CD0">
        <w:rPr>
          <w:rFonts w:ascii="Times New Roman" w:hAnsi="Times New Roman" w:cs="Times New Roman"/>
          <w:sz w:val="24"/>
          <w:szCs w:val="24"/>
        </w:rPr>
        <w:t xml:space="preserve">As most measures of aerobic culture data were not normally distributed even after log transformation, a Kruskal-Wallis test was used to compare </w:t>
      </w:r>
      <w:proofErr w:type="spellStart"/>
      <w:r w:rsidR="00367BB8" w:rsidRPr="003C6026">
        <w:rPr>
          <w:rFonts w:ascii="Times New Roman" w:hAnsi="Times New Roman" w:cs="Times New Roman"/>
          <w:sz w:val="24"/>
          <w:szCs w:val="24"/>
          <w:highlight w:val="yellow"/>
          <w:rPrChange w:id="491" w:author="Caitlin Jeffrey" w:date="2024-03-15T17:14:00Z">
            <w:rPr>
              <w:rFonts w:ascii="Times New Roman" w:hAnsi="Times New Roman" w:cs="Times New Roman"/>
              <w:sz w:val="24"/>
              <w:szCs w:val="24"/>
            </w:rPr>
          </w:rPrChange>
        </w:rPr>
        <w:t>cfu</w:t>
      </w:r>
      <w:proofErr w:type="spellEnd"/>
      <w:r w:rsidR="0011401F" w:rsidRPr="003C6026">
        <w:rPr>
          <w:rFonts w:ascii="Times New Roman" w:hAnsi="Times New Roman" w:cs="Times New Roman"/>
          <w:sz w:val="24"/>
          <w:szCs w:val="24"/>
          <w:highlight w:val="yellow"/>
          <w:rPrChange w:id="492" w:author="Caitlin Jeffrey" w:date="2024-03-15T17:14:00Z">
            <w:rPr>
              <w:rFonts w:ascii="Times New Roman" w:hAnsi="Times New Roman" w:cs="Times New Roman"/>
              <w:sz w:val="24"/>
              <w:szCs w:val="24"/>
            </w:rPr>
          </w:rPrChange>
        </w:rPr>
        <w:t xml:space="preserve"> counts</w:t>
      </w:r>
      <w:ins w:id="493" w:author="Caitlin Jeffrey" w:date="2024-03-15T13:02:00Z">
        <w:r w:rsidR="00E73750" w:rsidRPr="003C6026">
          <w:rPr>
            <w:rFonts w:ascii="Times New Roman" w:hAnsi="Times New Roman" w:cs="Times New Roman"/>
            <w:sz w:val="24"/>
            <w:szCs w:val="24"/>
            <w:highlight w:val="yellow"/>
            <w:rPrChange w:id="494" w:author="Caitlin Jeffrey" w:date="2024-03-15T17:14:00Z">
              <w:rPr>
                <w:rFonts w:ascii="Times New Roman" w:hAnsi="Times New Roman" w:cs="Times New Roman"/>
                <w:sz w:val="24"/>
                <w:szCs w:val="24"/>
              </w:rPr>
            </w:rPrChange>
          </w:rPr>
          <w:t xml:space="preserve"> of </w:t>
        </w:r>
      </w:ins>
      <w:ins w:id="495" w:author="Caitlin Jeffrey" w:date="2024-03-15T13:03:00Z">
        <w:r w:rsidR="004F4323" w:rsidRPr="003C6026">
          <w:rPr>
            <w:rFonts w:ascii="Times New Roman" w:hAnsi="Times New Roman" w:cs="Times New Roman"/>
            <w:sz w:val="24"/>
            <w:szCs w:val="24"/>
            <w:highlight w:val="yellow"/>
            <w:rPrChange w:id="496" w:author="Caitlin Jeffrey" w:date="2024-03-15T17:14:00Z">
              <w:rPr>
                <w:rFonts w:ascii="Times New Roman" w:hAnsi="Times New Roman" w:cs="Times New Roman"/>
                <w:sz w:val="24"/>
                <w:szCs w:val="24"/>
              </w:rPr>
            </w:rPrChange>
          </w:rPr>
          <w:t>bacteria</w:t>
        </w:r>
      </w:ins>
      <w:ins w:id="497" w:author="Caitlin Jeffrey" w:date="2024-03-15T13:02:00Z">
        <w:r w:rsidR="00E73750" w:rsidRPr="003C6026">
          <w:rPr>
            <w:rFonts w:ascii="Times New Roman" w:hAnsi="Times New Roman" w:cs="Times New Roman"/>
            <w:sz w:val="24"/>
            <w:szCs w:val="24"/>
            <w:highlight w:val="yellow"/>
            <w:rPrChange w:id="498" w:author="Caitlin Jeffrey" w:date="2024-03-15T17:14:00Z">
              <w:rPr>
                <w:rFonts w:ascii="Times New Roman" w:hAnsi="Times New Roman" w:cs="Times New Roman"/>
                <w:sz w:val="24"/>
                <w:szCs w:val="24"/>
              </w:rPr>
            </w:rPrChange>
          </w:rPr>
          <w:t xml:space="preserve"> from bulk tank milk</w:t>
        </w:r>
      </w:ins>
      <w:r w:rsidR="0011401F" w:rsidRPr="00177CD0">
        <w:rPr>
          <w:rFonts w:ascii="Times New Roman" w:hAnsi="Times New Roman" w:cs="Times New Roman"/>
          <w:sz w:val="24"/>
          <w:szCs w:val="24"/>
        </w:rPr>
        <w:t xml:space="preserve"> between the three facility types. Statistical significance </w:t>
      </w:r>
      <w:ins w:id="499" w:author="Caitlin Jeffrey" w:date="2024-03-19T12:40:00Z">
        <w:r w:rsidR="007E0332">
          <w:rPr>
            <w:rFonts w:ascii="Times New Roman" w:hAnsi="Times New Roman" w:cs="Times New Roman"/>
            <w:sz w:val="24"/>
            <w:szCs w:val="24"/>
          </w:rPr>
          <w:t xml:space="preserve">for this test </w:t>
        </w:r>
      </w:ins>
      <w:r w:rsidR="0011401F" w:rsidRPr="00177CD0">
        <w:rPr>
          <w:rFonts w:ascii="Times New Roman" w:hAnsi="Times New Roman" w:cs="Times New Roman"/>
          <w:sz w:val="24"/>
          <w:szCs w:val="24"/>
        </w:rPr>
        <w:t>w</w:t>
      </w:r>
      <w:r w:rsidR="00D64DF7" w:rsidRPr="00177CD0">
        <w:rPr>
          <w:rFonts w:ascii="Times New Roman" w:hAnsi="Times New Roman" w:cs="Times New Roman"/>
          <w:sz w:val="24"/>
          <w:szCs w:val="24"/>
        </w:rPr>
        <w:t>as</w:t>
      </w:r>
      <w:r w:rsidR="0011401F" w:rsidRPr="00177CD0">
        <w:rPr>
          <w:rFonts w:ascii="Times New Roman" w:hAnsi="Times New Roman" w:cs="Times New Roman"/>
          <w:sz w:val="24"/>
          <w:szCs w:val="24"/>
        </w:rPr>
        <w:t xml:space="preserve"> declared at </w:t>
      </w:r>
      <w:r w:rsidR="000E70C8" w:rsidRPr="00177CD0">
        <w:rPr>
          <w:rFonts w:ascii="Times New Roman" w:hAnsi="Times New Roman" w:cs="Times New Roman"/>
          <w:i/>
          <w:iCs/>
          <w:sz w:val="24"/>
          <w:szCs w:val="24"/>
        </w:rPr>
        <w:t>P</w:t>
      </w:r>
      <w:r w:rsidR="0011401F" w:rsidRPr="00177CD0">
        <w:rPr>
          <w:rFonts w:ascii="Times New Roman" w:hAnsi="Times New Roman" w:cs="Times New Roman"/>
          <w:sz w:val="24"/>
          <w:szCs w:val="24"/>
        </w:rPr>
        <w:t xml:space="preserve"> ≤0.05.</w:t>
      </w:r>
      <w:ins w:id="500" w:author="Caitlin Jeffrey" w:date="2024-03-19T12:30:00Z">
        <w:r w:rsidR="00AF60B2">
          <w:rPr>
            <w:rFonts w:ascii="Times New Roman" w:hAnsi="Times New Roman" w:cs="Times New Roman"/>
            <w:sz w:val="24"/>
            <w:szCs w:val="24"/>
          </w:rPr>
          <w:t xml:space="preserve"> </w:t>
        </w:r>
        <w:r w:rsidR="00AF60B2" w:rsidRPr="000C733C">
          <w:rPr>
            <w:rFonts w:ascii="Times New Roman" w:hAnsi="Times New Roman" w:cs="Times New Roman"/>
            <w:sz w:val="24"/>
            <w:szCs w:val="24"/>
            <w:highlight w:val="yellow"/>
            <w:rPrChange w:id="501" w:author="Caitlin Jeffrey" w:date="2024-03-19T12:33:00Z">
              <w:rPr>
                <w:rFonts w:ascii="Times New Roman" w:hAnsi="Times New Roman" w:cs="Times New Roman"/>
                <w:sz w:val="24"/>
                <w:szCs w:val="24"/>
              </w:rPr>
            </w:rPrChange>
          </w:rPr>
          <w:t xml:space="preserve">Multiple attempts were made using multivariable analysis to compare the four aerobic culture outcomes for bulk tank milk, but all </w:t>
        </w:r>
        <w:r w:rsidR="00AF60B2" w:rsidRPr="000C733C">
          <w:rPr>
            <w:rFonts w:ascii="Times New Roman" w:hAnsi="Times New Roman" w:cs="Times New Roman"/>
            <w:sz w:val="24"/>
            <w:szCs w:val="24"/>
            <w:highlight w:val="yellow"/>
            <w:rPrChange w:id="502" w:author="Caitlin Jeffrey" w:date="2024-03-19T12:33:00Z">
              <w:rPr>
                <w:rFonts w:ascii="Times New Roman" w:hAnsi="Times New Roman" w:cs="Times New Roman"/>
                <w:sz w:val="24"/>
                <w:szCs w:val="24"/>
              </w:rPr>
            </w:rPrChange>
          </w:rPr>
          <w:lastRenderedPageBreak/>
          <w:t>modeling approaches suffered from over-parametrization even when data was log transformed and were not pursued further.</w:t>
        </w:r>
      </w:ins>
    </w:p>
    <w:p w14:paraId="0E9ADA34" w14:textId="03935B5A" w:rsidR="006238BB" w:rsidRPr="00177CD0" w:rsidRDefault="00515F52" w:rsidP="003449D7">
      <w:pPr>
        <w:spacing w:after="0" w:line="480" w:lineRule="auto"/>
        <w:ind w:firstLine="720"/>
        <w:rPr>
          <w:rFonts w:ascii="Times New Roman" w:hAnsi="Times New Roman" w:cs="Times New Roman"/>
          <w:sz w:val="24"/>
          <w:szCs w:val="24"/>
        </w:rPr>
      </w:pPr>
      <w:r w:rsidRPr="00177CD0">
        <w:rPr>
          <w:rFonts w:ascii="Times New Roman" w:eastAsia="Times New Roman" w:hAnsi="Times New Roman" w:cs="Times New Roman"/>
          <w:color w:val="000000"/>
          <w:sz w:val="24"/>
          <w:szCs w:val="24"/>
        </w:rPr>
        <w:t>Independent</w:t>
      </w:r>
      <w:r w:rsidR="005A0DE1" w:rsidRPr="00177CD0">
        <w:rPr>
          <w:rFonts w:ascii="Times New Roman" w:eastAsia="Times New Roman" w:hAnsi="Times New Roman" w:cs="Times New Roman"/>
          <w:color w:val="000000"/>
          <w:sz w:val="24"/>
          <w:szCs w:val="24"/>
        </w:rPr>
        <w:t xml:space="preserve"> </w:t>
      </w:r>
      <w:r w:rsidR="00F41267" w:rsidRPr="00177CD0">
        <w:rPr>
          <w:rFonts w:ascii="Times New Roman" w:eastAsia="Times New Roman" w:hAnsi="Times New Roman" w:cs="Times New Roman"/>
          <w:color w:val="000000"/>
          <w:sz w:val="24"/>
          <w:szCs w:val="24"/>
        </w:rPr>
        <w:t>farm</w:t>
      </w:r>
      <w:r w:rsidR="005A0DE1" w:rsidRPr="00177CD0">
        <w:rPr>
          <w:rFonts w:ascii="Times New Roman" w:eastAsia="Times New Roman" w:hAnsi="Times New Roman" w:cs="Times New Roman"/>
          <w:color w:val="000000"/>
          <w:sz w:val="24"/>
          <w:szCs w:val="24"/>
        </w:rPr>
        <w:t>-level</w:t>
      </w:r>
      <w:r w:rsidRPr="00177CD0">
        <w:rPr>
          <w:rFonts w:ascii="Times New Roman" w:eastAsia="Times New Roman" w:hAnsi="Times New Roman" w:cs="Times New Roman"/>
          <w:color w:val="000000"/>
          <w:sz w:val="24"/>
          <w:szCs w:val="24"/>
        </w:rPr>
        <w:t xml:space="preserve"> p</w:t>
      </w:r>
      <w:r w:rsidR="0000738D" w:rsidRPr="00177CD0">
        <w:rPr>
          <w:rFonts w:ascii="Times New Roman" w:eastAsia="Times New Roman" w:hAnsi="Times New Roman" w:cs="Times New Roman"/>
          <w:color w:val="000000"/>
          <w:sz w:val="24"/>
          <w:szCs w:val="24"/>
        </w:rPr>
        <w:t xml:space="preserve">redictors </w:t>
      </w:r>
      <w:r w:rsidR="005A0DE1" w:rsidRPr="00177CD0">
        <w:rPr>
          <w:rFonts w:ascii="Times New Roman" w:eastAsia="Times New Roman" w:hAnsi="Times New Roman" w:cs="Times New Roman"/>
          <w:color w:val="000000"/>
          <w:sz w:val="24"/>
          <w:szCs w:val="24"/>
        </w:rPr>
        <w:t xml:space="preserve">from the </w:t>
      </w:r>
      <w:r w:rsidR="009762F0" w:rsidRPr="00177CD0">
        <w:rPr>
          <w:rFonts w:ascii="Times New Roman" w:eastAsia="Times New Roman" w:hAnsi="Times New Roman" w:cs="Times New Roman"/>
          <w:color w:val="000000"/>
          <w:sz w:val="24"/>
          <w:szCs w:val="24"/>
        </w:rPr>
        <w:t xml:space="preserve">herd-management questionnaire </w:t>
      </w:r>
      <w:r w:rsidR="0000738D" w:rsidRPr="00177CD0">
        <w:rPr>
          <w:rFonts w:ascii="Times New Roman" w:eastAsia="Times New Roman" w:hAnsi="Times New Roman" w:cs="Times New Roman"/>
          <w:color w:val="000000"/>
          <w:sz w:val="24"/>
          <w:szCs w:val="24"/>
        </w:rPr>
        <w:t>offered to</w:t>
      </w:r>
      <w:r w:rsidR="00230D3A" w:rsidRPr="00177CD0">
        <w:rPr>
          <w:rFonts w:ascii="Times New Roman" w:eastAsia="Times New Roman" w:hAnsi="Times New Roman" w:cs="Times New Roman"/>
          <w:color w:val="000000"/>
          <w:sz w:val="24"/>
          <w:szCs w:val="24"/>
        </w:rPr>
        <w:t xml:space="preserve"> the</w:t>
      </w:r>
      <w:r w:rsidR="0000738D" w:rsidRPr="00177CD0">
        <w:rPr>
          <w:rFonts w:ascii="Times New Roman" w:eastAsia="Times New Roman" w:hAnsi="Times New Roman" w:cs="Times New Roman"/>
          <w:color w:val="000000"/>
          <w:sz w:val="24"/>
          <w:szCs w:val="24"/>
        </w:rPr>
        <w:t xml:space="preserve"> multivariable models </w:t>
      </w:r>
      <w:r w:rsidR="00230D3A" w:rsidRPr="00177CD0">
        <w:rPr>
          <w:rFonts w:ascii="Times New Roman" w:eastAsia="Times New Roman" w:hAnsi="Times New Roman" w:cs="Times New Roman"/>
          <w:color w:val="000000"/>
          <w:sz w:val="24"/>
          <w:szCs w:val="24"/>
        </w:rPr>
        <w:t xml:space="preserve">are described in Table 1. </w:t>
      </w:r>
      <w:r w:rsidR="006238BB" w:rsidRPr="00177CD0">
        <w:rPr>
          <w:rFonts w:ascii="Times New Roman" w:hAnsi="Times New Roman" w:cs="Times New Roman"/>
          <w:sz w:val="24"/>
          <w:szCs w:val="24"/>
        </w:rPr>
        <w:t xml:space="preserve">Continuous variables underwent correlation analysis to identify </w:t>
      </w:r>
      <w:r w:rsidR="0062683C" w:rsidRPr="00177CD0">
        <w:rPr>
          <w:rFonts w:ascii="Times New Roman" w:hAnsi="Times New Roman" w:cs="Times New Roman"/>
          <w:sz w:val="24"/>
          <w:szCs w:val="24"/>
        </w:rPr>
        <w:t xml:space="preserve">predictor </w:t>
      </w:r>
      <w:r w:rsidR="006238BB" w:rsidRPr="00177CD0">
        <w:rPr>
          <w:rFonts w:ascii="Times New Roman" w:hAnsi="Times New Roman" w:cs="Times New Roman"/>
          <w:sz w:val="24"/>
          <w:szCs w:val="24"/>
        </w:rPr>
        <w:t xml:space="preserve">variables that were highly </w:t>
      </w:r>
      <w:r w:rsidR="003641C9" w:rsidRPr="00177CD0">
        <w:rPr>
          <w:rFonts w:ascii="Times New Roman" w:hAnsi="Times New Roman" w:cs="Times New Roman"/>
          <w:sz w:val="24"/>
          <w:szCs w:val="24"/>
        </w:rPr>
        <w:t xml:space="preserve">correlated </w:t>
      </w:r>
      <w:r w:rsidR="006238BB" w:rsidRPr="00177CD0">
        <w:rPr>
          <w:rFonts w:ascii="Times New Roman" w:hAnsi="Times New Roman" w:cs="Times New Roman"/>
          <w:sz w:val="24"/>
          <w:szCs w:val="24"/>
        </w:rPr>
        <w:t>(</w:t>
      </w:r>
      <w:r w:rsidR="006238F7" w:rsidRPr="00177CD0">
        <w:rPr>
          <w:rFonts w:ascii="Times New Roman" w:hAnsi="Times New Roman" w:cs="Times New Roman"/>
          <w:sz w:val="24"/>
          <w:szCs w:val="24"/>
        </w:rPr>
        <w:t>correlation coefficient</w:t>
      </w:r>
      <w:r w:rsidR="00E736FF" w:rsidRPr="00177CD0">
        <w:rPr>
          <w:rFonts w:ascii="Times New Roman" w:hAnsi="Times New Roman" w:cs="Times New Roman"/>
          <w:sz w:val="24"/>
          <w:szCs w:val="24"/>
        </w:rPr>
        <w:t xml:space="preserve"> </w:t>
      </w:r>
      <w:r w:rsidR="006238BB" w:rsidRPr="00177CD0">
        <w:rPr>
          <w:rFonts w:ascii="Times New Roman" w:hAnsi="Times New Roman" w:cs="Times New Roman"/>
          <w:sz w:val="24"/>
          <w:szCs w:val="24"/>
        </w:rPr>
        <w:t>≥0.60), and unconditional associations among categorical variables were evaluated using a Pearson’s chi-squared or Fischer’s Exact test as appropriate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An ANOVA was used to check for correlation between numeric continuous variables and categorical variables (</w:t>
      </w:r>
      <w:r w:rsidR="0014533F" w:rsidRPr="00177CD0">
        <w:rPr>
          <w:rFonts w:ascii="Times New Roman" w:hAnsi="Times New Roman" w:cs="Times New Roman"/>
          <w:i/>
          <w:iCs/>
          <w:sz w:val="24"/>
          <w:szCs w:val="24"/>
        </w:rPr>
        <w:t>P</w:t>
      </w:r>
      <w:r w:rsidR="006238BB" w:rsidRPr="00177CD0">
        <w:rPr>
          <w:rFonts w:ascii="Times New Roman" w:hAnsi="Times New Roman" w:cs="Times New Roman"/>
          <w:sz w:val="24"/>
          <w:szCs w:val="24"/>
        </w:rPr>
        <w:t xml:space="preserve"> ≤0.05). When a categorical variable had m</w:t>
      </w:r>
      <w:r w:rsidR="00444476" w:rsidRPr="00177CD0">
        <w:rPr>
          <w:rFonts w:ascii="Times New Roman" w:hAnsi="Times New Roman" w:cs="Times New Roman"/>
          <w:sz w:val="24"/>
          <w:szCs w:val="24"/>
        </w:rPr>
        <w:t>ultiple</w:t>
      </w:r>
      <w:r w:rsidR="006238BB" w:rsidRPr="00177CD0">
        <w:rPr>
          <w:rFonts w:ascii="Times New Roman" w:hAnsi="Times New Roman" w:cs="Times New Roman"/>
          <w:sz w:val="24"/>
          <w:szCs w:val="24"/>
        </w:rPr>
        <w:t xml:space="preserve">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with a small number of observations in each, </w:t>
      </w:r>
      <w:r w:rsidR="008309C5" w:rsidRPr="00177CD0">
        <w:rPr>
          <w:rFonts w:ascii="Times New Roman" w:hAnsi="Times New Roman" w:cs="Times New Roman"/>
          <w:sz w:val="24"/>
          <w:szCs w:val="24"/>
        </w:rPr>
        <w:t xml:space="preserve">groups </w:t>
      </w:r>
      <w:r w:rsidR="006238BB" w:rsidRPr="00177CD0">
        <w:rPr>
          <w:rFonts w:ascii="Times New Roman" w:hAnsi="Times New Roman" w:cs="Times New Roman"/>
          <w:sz w:val="24"/>
          <w:szCs w:val="24"/>
        </w:rPr>
        <w:t xml:space="preserve">were combined when biologically reasonable </w:t>
      </w:r>
      <w:r w:rsidR="00706DA1" w:rsidRPr="00177CD0">
        <w:rPr>
          <w:rFonts w:ascii="Times New Roman" w:hAnsi="Times New Roman" w:cs="Times New Roman"/>
          <w:sz w:val="24"/>
          <w:szCs w:val="24"/>
        </w:rPr>
        <w:t>to</w:t>
      </w:r>
      <w:r w:rsidR="006238BB" w:rsidRPr="00177CD0">
        <w:rPr>
          <w:rFonts w:ascii="Times New Roman" w:hAnsi="Times New Roman" w:cs="Times New Roman"/>
          <w:sz w:val="24"/>
          <w:szCs w:val="24"/>
        </w:rPr>
        <w:t xml:space="preserve"> have all categories of predictor variables contain at least </w:t>
      </w:r>
      <w:r w:rsidR="00706DA1" w:rsidRPr="00177CD0">
        <w:rPr>
          <w:rFonts w:ascii="Times New Roman" w:hAnsi="Times New Roman" w:cs="Times New Roman"/>
          <w:sz w:val="24"/>
          <w:szCs w:val="24"/>
        </w:rPr>
        <w:t>five</w:t>
      </w:r>
      <w:r w:rsidR="006238BB" w:rsidRPr="00177CD0">
        <w:rPr>
          <w:rFonts w:ascii="Times New Roman" w:hAnsi="Times New Roman" w:cs="Times New Roman"/>
          <w:sz w:val="24"/>
          <w:szCs w:val="24"/>
        </w:rPr>
        <w:t xml:space="preserve"> observations. If any predictor had only </w:t>
      </w:r>
      <w:r w:rsidR="00706DA1" w:rsidRPr="00177CD0">
        <w:rPr>
          <w:rFonts w:ascii="Times New Roman" w:hAnsi="Times New Roman" w:cs="Times New Roman"/>
          <w:sz w:val="24"/>
          <w:szCs w:val="24"/>
        </w:rPr>
        <w:t>one</w:t>
      </w:r>
      <w:r w:rsidR="006238BB" w:rsidRPr="00177CD0">
        <w:rPr>
          <w:rFonts w:ascii="Times New Roman" w:hAnsi="Times New Roman" w:cs="Times New Roman"/>
          <w:sz w:val="24"/>
          <w:szCs w:val="24"/>
        </w:rPr>
        <w:t xml:space="preserve"> observation in a group and there was no way to combine groups in a logical way, it was </w:t>
      </w:r>
      <w:r w:rsidR="00FF2D96" w:rsidRPr="00177CD0">
        <w:rPr>
          <w:rFonts w:ascii="Times New Roman" w:hAnsi="Times New Roman" w:cs="Times New Roman"/>
          <w:sz w:val="24"/>
          <w:szCs w:val="24"/>
        </w:rPr>
        <w:t>ex</w:t>
      </w:r>
      <w:r w:rsidR="006238BB" w:rsidRPr="00177CD0">
        <w:rPr>
          <w:rFonts w:ascii="Times New Roman" w:hAnsi="Times New Roman" w:cs="Times New Roman"/>
          <w:sz w:val="24"/>
          <w:szCs w:val="24"/>
        </w:rPr>
        <w:t>cluded from further analysis (but listed in descriptive statistic tables</w:t>
      </w:r>
      <w:r w:rsidR="008E782B" w:rsidRPr="00177CD0">
        <w:rPr>
          <w:rFonts w:ascii="Times New Roman" w:hAnsi="Times New Roman" w:cs="Times New Roman"/>
          <w:sz w:val="24"/>
          <w:szCs w:val="24"/>
        </w:rPr>
        <w:t xml:space="preserve">, Supplemental </w:t>
      </w:r>
      <w:r w:rsidR="002951A1">
        <w:rPr>
          <w:rFonts w:ascii="Times New Roman" w:hAnsi="Times New Roman" w:cs="Times New Roman"/>
          <w:sz w:val="24"/>
          <w:szCs w:val="24"/>
        </w:rPr>
        <w:t>Tables S1-S</w:t>
      </w:r>
      <w:r w:rsidR="009A1836">
        <w:rPr>
          <w:rFonts w:ascii="Times New Roman" w:hAnsi="Times New Roman" w:cs="Times New Roman"/>
          <w:sz w:val="24"/>
          <w:szCs w:val="24"/>
        </w:rPr>
        <w:t>4</w:t>
      </w:r>
      <w:r w:rsidR="006238BB" w:rsidRPr="00177CD0">
        <w:rPr>
          <w:rFonts w:ascii="Times New Roman" w:hAnsi="Times New Roman" w:cs="Times New Roman"/>
          <w:sz w:val="24"/>
          <w:szCs w:val="24"/>
        </w:rPr>
        <w:t>).</w:t>
      </w:r>
    </w:p>
    <w:p w14:paraId="2D0988C3" w14:textId="5A22B319" w:rsidR="0073047F" w:rsidRPr="00177CD0" w:rsidRDefault="006238BB" w:rsidP="00DF6CF1">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Univariate linear regression was performed in R using the “lme4” package to investigate the unconditional relationship between the six udder healt</w:t>
      </w:r>
      <w:r w:rsidR="00F61CBE" w:rsidRPr="00177CD0">
        <w:rPr>
          <w:rFonts w:ascii="Times New Roman" w:hAnsi="Times New Roman" w:cs="Times New Roman"/>
          <w:sz w:val="24"/>
          <w:szCs w:val="24"/>
        </w:rPr>
        <w:t>h</w:t>
      </w:r>
      <w:r w:rsidRPr="00177CD0">
        <w:rPr>
          <w:rFonts w:ascii="Times New Roman" w:hAnsi="Times New Roman" w:cs="Times New Roman"/>
          <w:sz w:val="24"/>
          <w:szCs w:val="24"/>
        </w:rPr>
        <w:t xml:space="preserve"> and production</w:t>
      </w:r>
      <w:r w:rsidR="008031B4" w:rsidRPr="00177CD0">
        <w:rPr>
          <w:rFonts w:ascii="Times New Roman" w:hAnsi="Times New Roman" w:cs="Times New Roman"/>
          <w:sz w:val="24"/>
          <w:szCs w:val="24"/>
        </w:rPr>
        <w:t xml:space="preserve"> outcomes</w:t>
      </w:r>
      <w:r w:rsidR="00F61CB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(BTSCC, avg. </w:t>
      </w:r>
      <w:r w:rsidR="00CB3A93" w:rsidRPr="00177CD0">
        <w:rPr>
          <w:rFonts w:ascii="Times New Roman" w:hAnsi="Times New Roman" w:cs="Times New Roman"/>
          <w:sz w:val="24"/>
          <w:szCs w:val="24"/>
        </w:rPr>
        <w:t>SCS</w:t>
      </w:r>
      <w:r w:rsidR="005A1E16" w:rsidRPr="00177CD0">
        <w:rPr>
          <w:rFonts w:ascii="Times New Roman" w:hAnsi="Times New Roman" w:cs="Times New Roman"/>
          <w:sz w:val="24"/>
          <w:szCs w:val="24"/>
        </w:rPr>
        <w:t>,</w:t>
      </w:r>
      <w:r w:rsidRPr="00177CD0">
        <w:rPr>
          <w:rFonts w:ascii="Times New Roman" w:hAnsi="Times New Roman" w:cs="Times New Roman"/>
          <w:sz w:val="24"/>
          <w:szCs w:val="24"/>
        </w:rPr>
        <w:t xml:space="preserve"> </w:t>
      </w:r>
      <w:proofErr w:type="spellStart"/>
      <w:r w:rsidR="009B3369" w:rsidRPr="00177CD0">
        <w:rPr>
          <w:rFonts w:ascii="Times New Roman" w:hAnsi="Times New Roman" w:cs="Times New Roman"/>
          <w:sz w:val="24"/>
          <w:szCs w:val="24"/>
        </w:rPr>
        <w:t>newSC</w:t>
      </w:r>
      <w:r w:rsidR="00CB3A93" w:rsidRPr="00177CD0">
        <w:rPr>
          <w:rFonts w:ascii="Times New Roman" w:hAnsi="Times New Roman" w:cs="Times New Roman"/>
          <w:sz w:val="24"/>
          <w:szCs w:val="24"/>
        </w:rPr>
        <w:t>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elevSCS</w:t>
      </w:r>
      <w:proofErr w:type="spellEnd"/>
      <w:r w:rsidRPr="00177CD0">
        <w:rPr>
          <w:rFonts w:ascii="Times New Roman" w:hAnsi="Times New Roman" w:cs="Times New Roman"/>
          <w:sz w:val="24"/>
          <w:szCs w:val="24"/>
        </w:rPr>
        <w:t xml:space="preserve">, </w:t>
      </w:r>
      <w:proofErr w:type="spellStart"/>
      <w:r w:rsidR="005507F3" w:rsidRPr="00177CD0">
        <w:rPr>
          <w:rFonts w:ascii="Times New Roman" w:hAnsi="Times New Roman" w:cs="Times New Roman"/>
          <w:sz w:val="24"/>
          <w:szCs w:val="24"/>
        </w:rPr>
        <w:t>chronSCS</w:t>
      </w:r>
      <w:proofErr w:type="spellEnd"/>
      <w:r w:rsidR="00F61CBE" w:rsidRPr="00177CD0">
        <w:rPr>
          <w:rFonts w:ascii="Times New Roman" w:hAnsi="Times New Roman" w:cs="Times New Roman"/>
          <w:sz w:val="24"/>
          <w:szCs w:val="24"/>
        </w:rPr>
        <w:t>, STD 150-day</w:t>
      </w:r>
      <w:r w:rsidR="004C16CA" w:rsidRPr="00177CD0">
        <w:rPr>
          <w:rFonts w:ascii="Times New Roman" w:hAnsi="Times New Roman" w:cs="Times New Roman"/>
          <w:sz w:val="24"/>
          <w:szCs w:val="24"/>
        </w:rPr>
        <w:t xml:space="preserve"> milk</w:t>
      </w:r>
      <w:r w:rsidRPr="00177CD0">
        <w:rPr>
          <w:rFonts w:ascii="Times New Roman" w:hAnsi="Times New Roman" w:cs="Times New Roman"/>
          <w:sz w:val="24"/>
          <w:szCs w:val="24"/>
        </w:rPr>
        <w:t>) and two hygiene outcomes (mean hygiene score</w:t>
      </w:r>
      <w:r w:rsidR="00EF04DE"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proportion of dirty udders) </w:t>
      </w:r>
      <w:r w:rsidR="00C41832" w:rsidRPr="00177CD0">
        <w:rPr>
          <w:rFonts w:ascii="Times New Roman" w:hAnsi="Times New Roman" w:cs="Times New Roman"/>
          <w:sz w:val="24"/>
          <w:szCs w:val="24"/>
        </w:rPr>
        <w:t xml:space="preserve">for each farm </w:t>
      </w:r>
      <w:r w:rsidRPr="00177CD0">
        <w:rPr>
          <w:rFonts w:ascii="Times New Roman" w:hAnsi="Times New Roman" w:cs="Times New Roman"/>
          <w:sz w:val="24"/>
          <w:szCs w:val="24"/>
        </w:rPr>
        <w:t xml:space="preserve">and the previously-described herd-level independent variables. </w:t>
      </w:r>
      <w:r w:rsidR="008E5EC6" w:rsidRPr="00177CD0">
        <w:rPr>
          <w:rFonts w:ascii="Times New Roman" w:hAnsi="Times New Roman" w:cs="Times New Roman"/>
          <w:sz w:val="24"/>
          <w:szCs w:val="24"/>
        </w:rPr>
        <w:t xml:space="preserve">The two udder hygiene metrics (proportion dirty udders and average udder hygiene score) were used as both predictor variables (in models for other outcome variables) and outcome variables in models of their own. </w:t>
      </w:r>
      <w:r w:rsidRPr="00177CD0">
        <w:rPr>
          <w:rFonts w:ascii="Times New Roman" w:hAnsi="Times New Roman" w:cs="Times New Roman"/>
          <w:sz w:val="24"/>
          <w:szCs w:val="24"/>
        </w:rPr>
        <w:t xml:space="preserve">Any explanatory variable that was unconditionally associated with 1 or more of the outcomes of interest at </w:t>
      </w:r>
      <w:r w:rsidR="00FB2229" w:rsidRPr="00177CD0">
        <w:rPr>
          <w:rFonts w:ascii="Times New Roman" w:hAnsi="Times New Roman" w:cs="Times New Roman"/>
          <w:i/>
          <w:iCs/>
          <w:sz w:val="24"/>
          <w:szCs w:val="24"/>
        </w:rPr>
        <w:t xml:space="preserve">P </w:t>
      </w:r>
      <w:r w:rsidRPr="00177CD0">
        <w:rPr>
          <w:rFonts w:ascii="Times New Roman" w:hAnsi="Times New Roman" w:cs="Times New Roman"/>
          <w:sz w:val="24"/>
          <w:szCs w:val="24"/>
        </w:rPr>
        <w:t>&lt;0.20 was then offered into a multivariable model investigating the relationship between the udder health</w:t>
      </w:r>
      <w:r w:rsidR="00F460EF" w:rsidRPr="00177CD0">
        <w:rPr>
          <w:rFonts w:ascii="Times New Roman" w:hAnsi="Times New Roman" w:cs="Times New Roman"/>
          <w:sz w:val="24"/>
          <w:szCs w:val="24"/>
        </w:rPr>
        <w:t xml:space="preserve"> and production</w:t>
      </w:r>
      <w:r w:rsidRPr="00177CD0">
        <w:rPr>
          <w:rFonts w:ascii="Times New Roman" w:hAnsi="Times New Roman" w:cs="Times New Roman"/>
          <w:sz w:val="24"/>
          <w:szCs w:val="24"/>
        </w:rPr>
        <w:t xml:space="preserve"> or hygiene outcome and the herd-level predictor variables.</w:t>
      </w:r>
      <w:r w:rsidR="000D737C" w:rsidRPr="00177CD0">
        <w:rPr>
          <w:rFonts w:ascii="Times New Roman" w:hAnsi="Times New Roman" w:cs="Times New Roman"/>
          <w:sz w:val="24"/>
          <w:szCs w:val="24"/>
        </w:rPr>
        <w:t xml:space="preserve"> </w:t>
      </w:r>
      <w:r w:rsidR="00DB01A2" w:rsidRPr="00177CD0">
        <w:rPr>
          <w:rFonts w:ascii="Times New Roman" w:hAnsi="Times New Roman" w:cs="Times New Roman"/>
          <w:sz w:val="24"/>
          <w:szCs w:val="24"/>
        </w:rPr>
        <w:t>If any predictor</w:t>
      </w:r>
      <w:r w:rsidR="006655EC" w:rsidRPr="00177CD0">
        <w:rPr>
          <w:rFonts w:ascii="Times New Roman" w:hAnsi="Times New Roman" w:cs="Times New Roman"/>
          <w:sz w:val="24"/>
          <w:szCs w:val="24"/>
        </w:rPr>
        <w:t xml:space="preserve"> variables </w:t>
      </w:r>
      <w:r w:rsidR="006655EC" w:rsidRPr="00177CD0">
        <w:rPr>
          <w:rFonts w:ascii="Times New Roman" w:hAnsi="Times New Roman" w:cs="Times New Roman"/>
          <w:sz w:val="24"/>
          <w:szCs w:val="24"/>
        </w:rPr>
        <w:lastRenderedPageBreak/>
        <w:t>were</w:t>
      </w:r>
      <w:r w:rsidR="007B3C31" w:rsidRPr="00177CD0">
        <w:rPr>
          <w:rFonts w:ascii="Times New Roman" w:hAnsi="Times New Roman" w:cs="Times New Roman"/>
          <w:sz w:val="24"/>
          <w:szCs w:val="24"/>
        </w:rPr>
        <w:t xml:space="preserve"> found to be</w:t>
      </w:r>
      <w:r w:rsidR="006655EC" w:rsidRPr="00177CD0">
        <w:rPr>
          <w:rFonts w:ascii="Times New Roman" w:hAnsi="Times New Roman" w:cs="Times New Roman"/>
          <w:sz w:val="24"/>
          <w:szCs w:val="24"/>
        </w:rPr>
        <w:t xml:space="preserve"> correlated with each other</w:t>
      </w:r>
      <w:r w:rsidR="00A5453D" w:rsidRPr="00177CD0">
        <w:rPr>
          <w:rFonts w:ascii="Times New Roman" w:hAnsi="Times New Roman" w:cs="Times New Roman"/>
          <w:sz w:val="24"/>
          <w:szCs w:val="24"/>
        </w:rPr>
        <w:t xml:space="preserve"> </w:t>
      </w:r>
      <w:r w:rsidR="008B3614" w:rsidRPr="00177CD0">
        <w:rPr>
          <w:rFonts w:ascii="Times New Roman" w:hAnsi="Times New Roman" w:cs="Times New Roman"/>
          <w:sz w:val="24"/>
          <w:szCs w:val="24"/>
        </w:rPr>
        <w:t>at</w:t>
      </w:r>
      <w:r w:rsidR="00A5453D" w:rsidRPr="00177CD0">
        <w:rPr>
          <w:rFonts w:ascii="Times New Roman" w:hAnsi="Times New Roman" w:cs="Times New Roman"/>
          <w:sz w:val="24"/>
          <w:szCs w:val="24"/>
        </w:rPr>
        <w:t xml:space="preserve"> the </w:t>
      </w:r>
      <w:r w:rsidR="00F7699A" w:rsidRPr="00177CD0">
        <w:rPr>
          <w:rFonts w:ascii="Times New Roman" w:hAnsi="Times New Roman" w:cs="Times New Roman"/>
          <w:sz w:val="24"/>
          <w:szCs w:val="24"/>
        </w:rPr>
        <w:t>previously described</w:t>
      </w:r>
      <w:r w:rsidR="00A5453D" w:rsidRPr="00177CD0">
        <w:rPr>
          <w:rFonts w:ascii="Times New Roman" w:hAnsi="Times New Roman" w:cs="Times New Roman"/>
          <w:sz w:val="24"/>
          <w:szCs w:val="24"/>
        </w:rPr>
        <w:t xml:space="preserve"> </w:t>
      </w:r>
      <w:r w:rsidR="00F7699A" w:rsidRPr="00177CD0">
        <w:rPr>
          <w:rFonts w:ascii="Times New Roman" w:hAnsi="Times New Roman" w:cs="Times New Roman"/>
          <w:sz w:val="24"/>
          <w:szCs w:val="24"/>
        </w:rPr>
        <w:t xml:space="preserve">cut-offs, </w:t>
      </w:r>
      <w:r w:rsidR="006655EC" w:rsidRPr="00177CD0">
        <w:rPr>
          <w:rFonts w:ascii="Times New Roman" w:hAnsi="Times New Roman" w:cs="Times New Roman"/>
          <w:sz w:val="24"/>
          <w:szCs w:val="24"/>
        </w:rPr>
        <w:t>the one</w:t>
      </w:r>
      <w:r w:rsidR="00DB01A2" w:rsidRPr="00177CD0">
        <w:rPr>
          <w:rFonts w:ascii="Times New Roman" w:hAnsi="Times New Roman" w:cs="Times New Roman"/>
          <w:sz w:val="24"/>
          <w:szCs w:val="24"/>
        </w:rPr>
        <w:t xml:space="preserve"> with </w:t>
      </w:r>
      <w:r w:rsidR="004A0383" w:rsidRPr="00177CD0">
        <w:rPr>
          <w:rFonts w:ascii="Times New Roman" w:hAnsi="Times New Roman" w:cs="Times New Roman"/>
          <w:sz w:val="24"/>
          <w:szCs w:val="24"/>
        </w:rPr>
        <w:t>the</w:t>
      </w:r>
      <w:r w:rsidR="00DB01A2" w:rsidRPr="00177CD0">
        <w:rPr>
          <w:rFonts w:ascii="Times New Roman" w:hAnsi="Times New Roman" w:cs="Times New Roman"/>
          <w:sz w:val="24"/>
          <w:szCs w:val="24"/>
        </w:rPr>
        <w:t xml:space="preserve"> more highly significant relationship </w:t>
      </w:r>
      <w:r w:rsidR="007B3C31" w:rsidRPr="00177CD0">
        <w:rPr>
          <w:rFonts w:ascii="Times New Roman" w:hAnsi="Times New Roman" w:cs="Times New Roman"/>
          <w:sz w:val="24"/>
          <w:szCs w:val="24"/>
        </w:rPr>
        <w:t>from</w:t>
      </w:r>
      <w:r w:rsidR="00DB01A2" w:rsidRPr="00177CD0">
        <w:rPr>
          <w:rFonts w:ascii="Times New Roman" w:hAnsi="Times New Roman" w:cs="Times New Roman"/>
          <w:sz w:val="24"/>
          <w:szCs w:val="24"/>
        </w:rPr>
        <w:t xml:space="preserve"> univariate analysis was </w:t>
      </w:r>
      <w:r w:rsidR="004A0383" w:rsidRPr="00177CD0">
        <w:rPr>
          <w:rFonts w:ascii="Times New Roman" w:hAnsi="Times New Roman" w:cs="Times New Roman"/>
          <w:sz w:val="24"/>
          <w:szCs w:val="24"/>
        </w:rPr>
        <w:t>offered to</w:t>
      </w:r>
      <w:r w:rsidR="00DB01A2" w:rsidRPr="00177CD0">
        <w:rPr>
          <w:rFonts w:ascii="Times New Roman" w:hAnsi="Times New Roman" w:cs="Times New Roman"/>
          <w:sz w:val="24"/>
          <w:szCs w:val="24"/>
        </w:rPr>
        <w:t xml:space="preserve"> the multivariable model</w:t>
      </w:r>
      <w:r w:rsidR="00B44B67" w:rsidRPr="00177CD0">
        <w:rPr>
          <w:rFonts w:ascii="Times New Roman" w:hAnsi="Times New Roman" w:cs="Times New Roman"/>
          <w:sz w:val="24"/>
          <w:szCs w:val="24"/>
        </w:rPr>
        <w:t xml:space="preserve"> when appropriate</w:t>
      </w:r>
      <w:r w:rsidR="004A0383" w:rsidRPr="00177CD0">
        <w:rPr>
          <w:rFonts w:ascii="Times New Roman" w:hAnsi="Times New Roman" w:cs="Times New Roman"/>
          <w:sz w:val="24"/>
          <w:szCs w:val="24"/>
        </w:rPr>
        <w:t>.</w:t>
      </w:r>
      <w:r w:rsidR="00604C6C" w:rsidRPr="00177CD0">
        <w:rPr>
          <w:rFonts w:ascii="Times New Roman" w:hAnsi="Times New Roman" w:cs="Times New Roman"/>
          <w:sz w:val="24"/>
          <w:szCs w:val="24"/>
        </w:rPr>
        <w:t xml:space="preserve"> </w:t>
      </w:r>
      <w:r w:rsidR="00AB487D" w:rsidRPr="00177CD0">
        <w:rPr>
          <w:rFonts w:ascii="Times New Roman" w:hAnsi="Times New Roman" w:cs="Times New Roman"/>
          <w:sz w:val="24"/>
          <w:szCs w:val="24"/>
        </w:rPr>
        <w:t xml:space="preserve">The two udder hygiene metrics </w:t>
      </w:r>
      <w:r w:rsidR="00604C6C" w:rsidRPr="00177CD0">
        <w:rPr>
          <w:rFonts w:ascii="Times New Roman" w:hAnsi="Times New Roman" w:cs="Times New Roman"/>
          <w:sz w:val="24"/>
          <w:szCs w:val="24"/>
        </w:rPr>
        <w:t>we</w:t>
      </w:r>
      <w:r w:rsidR="00AB487D" w:rsidRPr="00177CD0">
        <w:rPr>
          <w:rFonts w:ascii="Times New Roman" w:hAnsi="Times New Roman" w:cs="Times New Roman"/>
          <w:sz w:val="24"/>
          <w:szCs w:val="24"/>
        </w:rPr>
        <w:t xml:space="preserve">re highly correlated (derived from the same data), </w:t>
      </w:r>
      <w:r w:rsidR="00604C6C" w:rsidRPr="00177CD0">
        <w:rPr>
          <w:rFonts w:ascii="Times New Roman" w:hAnsi="Times New Roman" w:cs="Times New Roman"/>
          <w:sz w:val="24"/>
          <w:szCs w:val="24"/>
        </w:rPr>
        <w:t xml:space="preserve">so </w:t>
      </w:r>
      <w:r w:rsidR="00901D88" w:rsidRPr="00177CD0">
        <w:rPr>
          <w:rFonts w:ascii="Times New Roman" w:hAnsi="Times New Roman" w:cs="Times New Roman"/>
          <w:sz w:val="24"/>
          <w:szCs w:val="24"/>
        </w:rPr>
        <w:t xml:space="preserve">whichever </w:t>
      </w:r>
      <w:r w:rsidR="00803603" w:rsidRPr="00177CD0">
        <w:rPr>
          <w:rFonts w:ascii="Times New Roman" w:hAnsi="Times New Roman" w:cs="Times New Roman"/>
          <w:sz w:val="24"/>
          <w:szCs w:val="24"/>
        </w:rPr>
        <w:t xml:space="preserve">one </w:t>
      </w:r>
      <w:r w:rsidR="00901D88" w:rsidRPr="00177CD0">
        <w:rPr>
          <w:rFonts w:ascii="Times New Roman" w:hAnsi="Times New Roman" w:cs="Times New Roman"/>
          <w:sz w:val="24"/>
          <w:szCs w:val="24"/>
        </w:rPr>
        <w:t>had</w:t>
      </w:r>
      <w:r w:rsidR="00803603" w:rsidRPr="00177CD0">
        <w:rPr>
          <w:rFonts w:ascii="Times New Roman" w:hAnsi="Times New Roman" w:cs="Times New Roman"/>
          <w:sz w:val="24"/>
          <w:szCs w:val="24"/>
        </w:rPr>
        <w:t xml:space="preserve"> a smaller </w:t>
      </w:r>
      <w:r w:rsidR="00803603" w:rsidRPr="00177CD0">
        <w:rPr>
          <w:rFonts w:ascii="Times New Roman" w:hAnsi="Times New Roman" w:cs="Times New Roman"/>
          <w:i/>
          <w:iCs/>
          <w:sz w:val="24"/>
          <w:szCs w:val="24"/>
        </w:rPr>
        <w:t>P-</w:t>
      </w:r>
      <w:r w:rsidR="00803603" w:rsidRPr="00177CD0">
        <w:rPr>
          <w:rFonts w:ascii="Times New Roman" w:hAnsi="Times New Roman" w:cs="Times New Roman"/>
          <w:sz w:val="24"/>
          <w:szCs w:val="24"/>
        </w:rPr>
        <w:t xml:space="preserve">value </w:t>
      </w:r>
      <w:r w:rsidR="00CC1D0D" w:rsidRPr="00177CD0">
        <w:rPr>
          <w:rFonts w:ascii="Times New Roman" w:hAnsi="Times New Roman" w:cs="Times New Roman"/>
          <w:sz w:val="24"/>
          <w:szCs w:val="24"/>
        </w:rPr>
        <w:t>from the</w:t>
      </w:r>
      <w:r w:rsidR="00803603" w:rsidRPr="00177CD0">
        <w:rPr>
          <w:rFonts w:ascii="Times New Roman" w:hAnsi="Times New Roman" w:cs="Times New Roman"/>
          <w:sz w:val="24"/>
          <w:szCs w:val="24"/>
        </w:rPr>
        <w:t xml:space="preserve"> univariate analysis was chosen for inclusion in the model-building process.</w:t>
      </w:r>
      <w:r w:rsidR="00A26E99" w:rsidRPr="00177CD0">
        <w:rPr>
          <w:rFonts w:ascii="Times New Roman" w:hAnsi="Times New Roman" w:cs="Times New Roman"/>
          <w:sz w:val="24"/>
          <w:szCs w:val="24"/>
        </w:rPr>
        <w:t xml:space="preserve"> </w:t>
      </w:r>
      <w:r w:rsidRPr="00177CD0">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sidRPr="00177CD0">
        <w:rPr>
          <w:rFonts w:ascii="Times New Roman" w:hAnsi="Times New Roman" w:cs="Times New Roman"/>
          <w:sz w:val="24"/>
          <w:szCs w:val="24"/>
        </w:rPr>
        <w:t xml:space="preserve">then </w:t>
      </w:r>
      <w:r w:rsidRPr="00177CD0">
        <w:rPr>
          <w:rFonts w:ascii="Times New Roman" w:hAnsi="Times New Roman" w:cs="Times New Roman"/>
          <w:sz w:val="24"/>
          <w:szCs w:val="24"/>
        </w:rPr>
        <w:t xml:space="preserve">used, with the least significant variables being removed one by one until all remaining predictors had </w:t>
      </w:r>
      <w:r w:rsidRPr="00177CD0">
        <w:rPr>
          <w:rFonts w:ascii="Times New Roman" w:hAnsi="Times New Roman" w:cs="Times New Roman"/>
          <w:i/>
          <w:iCs/>
          <w:sz w:val="24"/>
          <w:szCs w:val="24"/>
        </w:rPr>
        <w:t>P</w:t>
      </w:r>
      <w:r w:rsidRPr="00177CD0">
        <w:rPr>
          <w:rFonts w:ascii="Times New Roman" w:hAnsi="Times New Roman" w:cs="Times New Roman"/>
          <w:sz w:val="24"/>
          <w:szCs w:val="24"/>
        </w:rPr>
        <w:t xml:space="preserve"> ≤0.10.</w:t>
      </w:r>
      <w:r w:rsidR="00514753" w:rsidRPr="00177CD0">
        <w:rPr>
          <w:rFonts w:ascii="Times New Roman" w:hAnsi="Times New Roman" w:cs="Times New Roman"/>
          <w:sz w:val="24"/>
          <w:szCs w:val="24"/>
        </w:rPr>
        <w:t xml:space="preserve"> </w:t>
      </w:r>
      <w:r w:rsidR="00E03E0C" w:rsidRPr="00177CD0">
        <w:rPr>
          <w:rFonts w:ascii="Times New Roman" w:hAnsi="Times New Roman" w:cs="Times New Roman"/>
          <w:sz w:val="24"/>
          <w:szCs w:val="24"/>
        </w:rPr>
        <w:t xml:space="preserve">Final models were selected based on lowest Akaike information criteria, and </w:t>
      </w:r>
      <w:r w:rsidR="00E24A97" w:rsidRPr="00177CD0">
        <w:rPr>
          <w:rFonts w:ascii="Times New Roman" w:hAnsi="Times New Roman" w:cs="Times New Roman"/>
          <w:sz w:val="24"/>
          <w:szCs w:val="24"/>
        </w:rPr>
        <w:t>an</w:t>
      </w:r>
      <w:r w:rsidR="00E03E0C" w:rsidRPr="00177CD0">
        <w:rPr>
          <w:rFonts w:ascii="Times New Roman" w:hAnsi="Times New Roman" w:cs="Times New Roman"/>
          <w:sz w:val="24"/>
          <w:szCs w:val="24"/>
        </w:rPr>
        <w:t xml:space="preserve"> </w:t>
      </w:r>
      <w:r w:rsidR="005A5DA4" w:rsidRPr="00177CD0">
        <w:rPr>
          <w:rFonts w:ascii="Times New Roman" w:hAnsi="Times New Roman" w:cs="Times New Roman"/>
          <w:i/>
          <w:iCs/>
          <w:sz w:val="24"/>
          <w:szCs w:val="24"/>
        </w:rPr>
        <w:t>F-</w:t>
      </w:r>
      <w:r w:rsidR="00E24A97" w:rsidRPr="00177CD0">
        <w:rPr>
          <w:rFonts w:ascii="Times New Roman" w:hAnsi="Times New Roman" w:cs="Times New Roman"/>
          <w:sz w:val="24"/>
          <w:szCs w:val="24"/>
        </w:rPr>
        <w:t xml:space="preserve">test to compare </w:t>
      </w:r>
      <w:r w:rsidR="005A5DA4" w:rsidRPr="00177CD0">
        <w:rPr>
          <w:rFonts w:ascii="Times New Roman" w:hAnsi="Times New Roman" w:cs="Times New Roman"/>
          <w:sz w:val="24"/>
          <w:szCs w:val="24"/>
        </w:rPr>
        <w:t>the final model to the model with facility type as the only predictor</w:t>
      </w:r>
      <w:ins w:id="503" w:author="Caitlin Jeffrey" w:date="2024-03-19T13:10:00Z">
        <w:r w:rsidR="00CE1E3A">
          <w:rPr>
            <w:rFonts w:ascii="Times New Roman" w:hAnsi="Times New Roman" w:cs="Times New Roman"/>
            <w:sz w:val="24"/>
            <w:szCs w:val="24"/>
          </w:rPr>
          <w:t xml:space="preserve"> </w:t>
        </w:r>
        <w:r w:rsidR="00CE1E3A" w:rsidRPr="00205CDB">
          <w:rPr>
            <w:rFonts w:ascii="Times New Roman" w:hAnsi="Times New Roman" w:cs="Times New Roman"/>
            <w:sz w:val="24"/>
            <w:szCs w:val="24"/>
            <w:highlight w:val="yellow"/>
            <w:rPrChange w:id="504" w:author="Caitlin Jeffrey" w:date="2024-03-19T13:12:00Z">
              <w:rPr>
                <w:rFonts w:ascii="Times New Roman" w:hAnsi="Times New Roman" w:cs="Times New Roman"/>
                <w:sz w:val="24"/>
                <w:szCs w:val="24"/>
              </w:rPr>
            </w:rPrChange>
          </w:rPr>
          <w:t xml:space="preserve">(significance declared at </w:t>
        </w:r>
        <w:r w:rsidR="00CE1E3A" w:rsidRPr="00205CDB">
          <w:rPr>
            <w:rFonts w:ascii="Times New Roman" w:hAnsi="Times New Roman" w:cs="Times New Roman"/>
            <w:i/>
            <w:iCs/>
            <w:sz w:val="24"/>
            <w:szCs w:val="24"/>
            <w:highlight w:val="yellow"/>
            <w:rPrChange w:id="505" w:author="Caitlin Jeffrey" w:date="2024-03-19T13:12:00Z">
              <w:rPr>
                <w:rFonts w:ascii="Times New Roman" w:hAnsi="Times New Roman" w:cs="Times New Roman"/>
                <w:i/>
                <w:iCs/>
                <w:sz w:val="24"/>
                <w:szCs w:val="24"/>
              </w:rPr>
            </w:rPrChange>
          </w:rPr>
          <w:t>P</w:t>
        </w:r>
        <w:r w:rsidR="00CE1E3A" w:rsidRPr="00205CDB">
          <w:rPr>
            <w:rFonts w:ascii="Times New Roman" w:hAnsi="Times New Roman" w:cs="Times New Roman"/>
            <w:sz w:val="24"/>
            <w:szCs w:val="24"/>
            <w:highlight w:val="yellow"/>
            <w:rPrChange w:id="506" w:author="Caitlin Jeffrey" w:date="2024-03-19T13:12:00Z">
              <w:rPr>
                <w:rFonts w:ascii="Times New Roman" w:hAnsi="Times New Roman" w:cs="Times New Roman"/>
                <w:sz w:val="24"/>
                <w:szCs w:val="24"/>
              </w:rPr>
            </w:rPrChange>
          </w:rPr>
          <w:t xml:space="preserve"> ≤0.05)</w:t>
        </w:r>
      </w:ins>
      <w:r w:rsidR="005A5DA4" w:rsidRPr="00205CDB">
        <w:rPr>
          <w:rFonts w:ascii="Times New Roman" w:hAnsi="Times New Roman" w:cs="Times New Roman"/>
          <w:sz w:val="24"/>
          <w:szCs w:val="24"/>
          <w:highlight w:val="yellow"/>
          <w:rPrChange w:id="507" w:author="Caitlin Jeffrey" w:date="2024-03-19T13:12:00Z">
            <w:rPr>
              <w:rFonts w:ascii="Times New Roman" w:hAnsi="Times New Roman" w:cs="Times New Roman"/>
              <w:sz w:val="24"/>
              <w:szCs w:val="24"/>
            </w:rPr>
          </w:rPrChange>
        </w:rPr>
        <w:t xml:space="preserve">. </w:t>
      </w:r>
      <w:ins w:id="508" w:author="Caitlin Jeffrey" w:date="2024-03-19T13:11:00Z">
        <w:r w:rsidR="00DF6CF1" w:rsidRPr="00205CDB">
          <w:rPr>
            <w:rFonts w:ascii="Times New Roman" w:hAnsi="Times New Roman" w:cs="Times New Roman"/>
            <w:sz w:val="24"/>
            <w:szCs w:val="24"/>
            <w:highlight w:val="yellow"/>
            <w:rPrChange w:id="509" w:author="Caitlin Jeffrey" w:date="2024-03-19T13:12:00Z">
              <w:rPr>
                <w:rFonts w:ascii="Times New Roman" w:hAnsi="Times New Roman" w:cs="Times New Roman"/>
                <w:sz w:val="24"/>
                <w:szCs w:val="24"/>
              </w:rPr>
            </w:rPrChange>
          </w:rPr>
          <w:t>Overall statistical significance for</w:t>
        </w:r>
        <w:r w:rsidR="003618D8" w:rsidRPr="00205CDB">
          <w:rPr>
            <w:rFonts w:ascii="Times New Roman" w:hAnsi="Times New Roman" w:cs="Times New Roman"/>
            <w:sz w:val="24"/>
            <w:szCs w:val="24"/>
            <w:highlight w:val="yellow"/>
            <w:rPrChange w:id="510" w:author="Caitlin Jeffrey" w:date="2024-03-19T13:12:00Z">
              <w:rPr>
                <w:rFonts w:ascii="Times New Roman" w:hAnsi="Times New Roman" w:cs="Times New Roman"/>
                <w:sz w:val="24"/>
                <w:szCs w:val="24"/>
              </w:rPr>
            </w:rPrChange>
          </w:rPr>
          <w:t xml:space="preserve"> facility type</w:t>
        </w:r>
      </w:ins>
      <w:ins w:id="511" w:author="Caitlin Jeffrey" w:date="2024-03-19T13:12:00Z">
        <w:r w:rsidR="003618D8" w:rsidRPr="00205CDB">
          <w:rPr>
            <w:rFonts w:ascii="Times New Roman" w:hAnsi="Times New Roman" w:cs="Times New Roman"/>
            <w:sz w:val="24"/>
            <w:szCs w:val="24"/>
            <w:highlight w:val="yellow"/>
            <w:rPrChange w:id="512" w:author="Caitlin Jeffrey" w:date="2024-03-19T13:12:00Z">
              <w:rPr>
                <w:rFonts w:ascii="Times New Roman" w:hAnsi="Times New Roman" w:cs="Times New Roman"/>
                <w:sz w:val="24"/>
                <w:szCs w:val="24"/>
              </w:rPr>
            </w:rPrChange>
          </w:rPr>
          <w:t xml:space="preserve"> (the </w:t>
        </w:r>
        <w:r w:rsidR="00205CDB" w:rsidRPr="00205CDB">
          <w:rPr>
            <w:rFonts w:ascii="Times New Roman" w:hAnsi="Times New Roman" w:cs="Times New Roman"/>
            <w:sz w:val="24"/>
            <w:szCs w:val="24"/>
            <w:highlight w:val="yellow"/>
            <w:rPrChange w:id="513" w:author="Caitlin Jeffrey" w:date="2024-03-19T13:12:00Z">
              <w:rPr>
                <w:rFonts w:ascii="Times New Roman" w:hAnsi="Times New Roman" w:cs="Times New Roman"/>
                <w:sz w:val="24"/>
                <w:szCs w:val="24"/>
              </w:rPr>
            </w:rPrChange>
          </w:rPr>
          <w:t xml:space="preserve">main predictor of interest) </w:t>
        </w:r>
      </w:ins>
      <w:ins w:id="514" w:author="Caitlin Jeffrey" w:date="2024-03-19T13:11:00Z">
        <w:r w:rsidR="00DF6CF1" w:rsidRPr="00205CDB">
          <w:rPr>
            <w:rFonts w:ascii="Times New Roman" w:hAnsi="Times New Roman" w:cs="Times New Roman"/>
            <w:sz w:val="24"/>
            <w:szCs w:val="24"/>
            <w:highlight w:val="yellow"/>
            <w:rPrChange w:id="515" w:author="Caitlin Jeffrey" w:date="2024-03-19T13:12:00Z">
              <w:rPr>
                <w:rFonts w:ascii="Times New Roman" w:hAnsi="Times New Roman" w:cs="Times New Roman"/>
                <w:sz w:val="24"/>
                <w:szCs w:val="24"/>
              </w:rPr>
            </w:rPrChange>
          </w:rPr>
          <w:t>was declared at P ≤ 0.05.</w:t>
        </w:r>
        <w:r w:rsidR="00DF6CF1">
          <w:rPr>
            <w:rFonts w:ascii="Times New Roman" w:hAnsi="Times New Roman" w:cs="Times New Roman"/>
            <w:sz w:val="24"/>
            <w:szCs w:val="24"/>
          </w:rPr>
          <w:t xml:space="preserve"> </w:t>
        </w:r>
      </w:ins>
      <w:r w:rsidR="003F1E5F" w:rsidRPr="00177CD0">
        <w:rPr>
          <w:rFonts w:ascii="Times New Roman" w:hAnsi="Times New Roman" w:cs="Times New Roman"/>
          <w:sz w:val="24"/>
          <w:szCs w:val="24"/>
        </w:rPr>
        <w:t>T</w:t>
      </w:r>
      <w:r w:rsidRPr="00177CD0">
        <w:rPr>
          <w:rFonts w:ascii="Times New Roman" w:hAnsi="Times New Roman" w:cs="Times New Roman"/>
          <w:sz w:val="24"/>
          <w:szCs w:val="24"/>
        </w:rPr>
        <w:t>he multivariable modelling approach</w:t>
      </w:r>
      <w:r w:rsidR="00762D02" w:rsidRPr="00177CD0">
        <w:rPr>
          <w:rFonts w:ascii="Times New Roman" w:hAnsi="Times New Roman" w:cs="Times New Roman"/>
          <w:sz w:val="24"/>
          <w:szCs w:val="24"/>
        </w:rPr>
        <w:t xml:space="preserve"> described above</w:t>
      </w:r>
      <w:r w:rsidRPr="00177CD0">
        <w:rPr>
          <w:rFonts w:ascii="Times New Roman" w:hAnsi="Times New Roman" w:cs="Times New Roman"/>
          <w:sz w:val="24"/>
          <w:szCs w:val="24"/>
        </w:rPr>
        <w:t xml:space="preserve"> </w:t>
      </w:r>
      <w:r w:rsidR="003F1E5F" w:rsidRPr="00177CD0">
        <w:rPr>
          <w:rFonts w:ascii="Times New Roman" w:hAnsi="Times New Roman" w:cs="Times New Roman"/>
          <w:sz w:val="24"/>
          <w:szCs w:val="24"/>
        </w:rPr>
        <w:t xml:space="preserve">aimed </w:t>
      </w:r>
      <w:r w:rsidRPr="00177CD0">
        <w:rPr>
          <w:rFonts w:ascii="Times New Roman" w:hAnsi="Times New Roman" w:cs="Times New Roman"/>
          <w:sz w:val="24"/>
          <w:szCs w:val="24"/>
        </w:rPr>
        <w:t xml:space="preserve">to investigate the conditional relationship between facility type and </w:t>
      </w:r>
      <w:r w:rsidR="00805892" w:rsidRPr="00177CD0">
        <w:rPr>
          <w:rFonts w:ascii="Times New Roman" w:hAnsi="Times New Roman" w:cs="Times New Roman"/>
          <w:sz w:val="24"/>
          <w:szCs w:val="24"/>
        </w:rPr>
        <w:t xml:space="preserve">the </w:t>
      </w:r>
      <w:r w:rsidR="00F61CBE" w:rsidRPr="00177CD0">
        <w:rPr>
          <w:rFonts w:ascii="Times New Roman" w:hAnsi="Times New Roman" w:cs="Times New Roman"/>
          <w:sz w:val="24"/>
          <w:szCs w:val="24"/>
        </w:rPr>
        <w:t xml:space="preserve">eight </w:t>
      </w:r>
      <w:r w:rsidRPr="00177CD0">
        <w:rPr>
          <w:rFonts w:ascii="Times New Roman" w:hAnsi="Times New Roman" w:cs="Times New Roman"/>
          <w:sz w:val="24"/>
          <w:szCs w:val="24"/>
        </w:rPr>
        <w:t>outcome</w:t>
      </w:r>
      <w:r w:rsidR="00805892" w:rsidRPr="00177CD0">
        <w:rPr>
          <w:rFonts w:ascii="Times New Roman" w:hAnsi="Times New Roman" w:cs="Times New Roman"/>
          <w:sz w:val="24"/>
          <w:szCs w:val="24"/>
        </w:rPr>
        <w:t>s</w:t>
      </w:r>
      <w:r w:rsidRPr="00177CD0">
        <w:rPr>
          <w:rFonts w:ascii="Times New Roman" w:hAnsi="Times New Roman" w:cs="Times New Roman"/>
          <w:sz w:val="24"/>
          <w:szCs w:val="24"/>
        </w:rPr>
        <w:t xml:space="preserve"> of interest</w:t>
      </w:r>
      <w:r w:rsidR="004832D9" w:rsidRPr="00177CD0">
        <w:rPr>
          <w:rFonts w:ascii="Times New Roman" w:hAnsi="Times New Roman" w:cs="Times New Roman"/>
          <w:sz w:val="24"/>
          <w:szCs w:val="24"/>
        </w:rPr>
        <w:t xml:space="preserve"> while controlling for different farm management practices, housing characteristics, milking procedures and mastitis control practices</w:t>
      </w:r>
      <w:r w:rsidR="003F1E5F" w:rsidRPr="00177CD0">
        <w:rPr>
          <w:rFonts w:ascii="Times New Roman" w:hAnsi="Times New Roman" w:cs="Times New Roman"/>
          <w:sz w:val="24"/>
          <w:szCs w:val="24"/>
        </w:rPr>
        <w:t xml:space="preserve">. </w:t>
      </w:r>
    </w:p>
    <w:p w14:paraId="63DFC1B4" w14:textId="5550EE6B" w:rsidR="00B56688" w:rsidRPr="00177CD0" w:rsidRDefault="0073047F" w:rsidP="003449D7">
      <w:pPr>
        <w:spacing w:after="0" w:line="480" w:lineRule="auto"/>
        <w:ind w:firstLine="720"/>
        <w:rPr>
          <w:rFonts w:ascii="Times New Roman" w:hAnsi="Times New Roman" w:cs="Times New Roman"/>
          <w:b/>
          <w:sz w:val="24"/>
          <w:szCs w:val="24"/>
        </w:rPr>
      </w:pPr>
      <w:r w:rsidRPr="00177CD0">
        <w:rPr>
          <w:rFonts w:ascii="Times New Roman" w:hAnsi="Times New Roman" w:cs="Times New Roman"/>
          <w:i/>
          <w:iCs/>
          <w:sz w:val="24"/>
          <w:szCs w:val="24"/>
        </w:rPr>
        <w:t>Objective 2. Identify other (non-facility) management-related risk factors associated with bulk tank milk quality, udder health, and milk production in organic dairy herds.</w:t>
      </w:r>
      <w:r w:rsidRPr="00177CD0">
        <w:rPr>
          <w:rFonts w:ascii="Times New Roman" w:hAnsi="Times New Roman" w:cs="Times New Roman"/>
          <w:sz w:val="24"/>
          <w:szCs w:val="24"/>
        </w:rPr>
        <w:t xml:space="preserve"> After </w:t>
      </w:r>
      <w:r w:rsidR="006C012B" w:rsidRPr="00177CD0">
        <w:rPr>
          <w:rFonts w:ascii="Times New Roman" w:hAnsi="Times New Roman" w:cs="Times New Roman"/>
          <w:sz w:val="24"/>
          <w:szCs w:val="24"/>
        </w:rPr>
        <w:t>grouping all 21 farms together</w:t>
      </w:r>
      <w:r w:rsidRPr="00177CD0">
        <w:rPr>
          <w:rFonts w:ascii="Times New Roman" w:hAnsi="Times New Roman" w:cs="Times New Roman"/>
          <w:sz w:val="24"/>
          <w:szCs w:val="24"/>
        </w:rPr>
        <w:t>, we</w:t>
      </w:r>
      <w:r w:rsidR="00F31F64" w:rsidRPr="00177CD0">
        <w:rPr>
          <w:rFonts w:ascii="Times New Roman" w:hAnsi="Times New Roman" w:cs="Times New Roman"/>
          <w:sz w:val="24"/>
          <w:szCs w:val="24"/>
        </w:rPr>
        <w:t xml:space="preserve"> us</w:t>
      </w:r>
      <w:r w:rsidRPr="00177CD0">
        <w:rPr>
          <w:rFonts w:ascii="Times New Roman" w:hAnsi="Times New Roman" w:cs="Times New Roman"/>
          <w:sz w:val="24"/>
          <w:szCs w:val="24"/>
        </w:rPr>
        <w:t>ed</w:t>
      </w:r>
      <w:r w:rsidR="00F31F64" w:rsidRPr="00177CD0">
        <w:rPr>
          <w:rFonts w:ascii="Times New Roman" w:hAnsi="Times New Roman" w:cs="Times New Roman"/>
          <w:sz w:val="24"/>
          <w:szCs w:val="24"/>
        </w:rPr>
        <w:t xml:space="preserve"> linear regression</w:t>
      </w:r>
      <w:ins w:id="516" w:author="Caitlin Jeffrey" w:date="2024-03-19T14:53:00Z">
        <w:r w:rsidR="00CD750A">
          <w:rPr>
            <w:rFonts w:ascii="Times New Roman" w:hAnsi="Times New Roman" w:cs="Times New Roman"/>
            <w:sz w:val="24"/>
            <w:szCs w:val="24"/>
          </w:rPr>
          <w:t xml:space="preserve"> </w:t>
        </w:r>
        <w:r w:rsidR="00CD750A" w:rsidRPr="00232CCB">
          <w:rPr>
            <w:rFonts w:ascii="Times New Roman" w:hAnsi="Times New Roman" w:cs="Times New Roman"/>
            <w:sz w:val="24"/>
            <w:szCs w:val="24"/>
            <w:highlight w:val="yellow"/>
            <w:rPrChange w:id="517" w:author="Caitlin Jeffrey" w:date="2024-03-19T14:53:00Z">
              <w:rPr>
                <w:rFonts w:ascii="Times New Roman" w:hAnsi="Times New Roman" w:cs="Times New Roman"/>
                <w:sz w:val="24"/>
                <w:szCs w:val="24"/>
              </w:rPr>
            </w:rPrChange>
          </w:rPr>
          <w:t>in the same manner as described above in Objective 1</w:t>
        </w:r>
      </w:ins>
      <w:r w:rsidR="00131683" w:rsidRPr="00177CD0">
        <w:rPr>
          <w:rFonts w:ascii="Times New Roman" w:hAnsi="Times New Roman" w:cs="Times New Roman"/>
          <w:sz w:val="24"/>
          <w:szCs w:val="24"/>
        </w:rPr>
        <w:t xml:space="preserve"> </w:t>
      </w:r>
      <w:r w:rsidR="00930E8B" w:rsidRPr="00177CD0">
        <w:rPr>
          <w:rFonts w:ascii="Times New Roman" w:hAnsi="Times New Roman" w:cs="Times New Roman"/>
          <w:sz w:val="24"/>
          <w:szCs w:val="24"/>
        </w:rPr>
        <w:t xml:space="preserve">to explore associations </w:t>
      </w:r>
      <w:r w:rsidR="00F31F64" w:rsidRPr="00177CD0">
        <w:rPr>
          <w:rFonts w:ascii="Times New Roman" w:hAnsi="Times New Roman" w:cs="Times New Roman"/>
          <w:sz w:val="24"/>
          <w:szCs w:val="24"/>
        </w:rPr>
        <w:t xml:space="preserve">between </w:t>
      </w:r>
      <w:r w:rsidR="00C20AAF" w:rsidRPr="00177CD0">
        <w:rPr>
          <w:rFonts w:ascii="Times New Roman" w:hAnsi="Times New Roman" w:cs="Times New Roman"/>
          <w:sz w:val="24"/>
          <w:szCs w:val="24"/>
        </w:rPr>
        <w:t xml:space="preserve">the </w:t>
      </w:r>
      <w:r w:rsidR="00F31F64" w:rsidRPr="00177CD0">
        <w:rPr>
          <w:rFonts w:ascii="Times New Roman" w:hAnsi="Times New Roman" w:cs="Times New Roman"/>
          <w:sz w:val="24"/>
          <w:szCs w:val="24"/>
        </w:rPr>
        <w:t>independent predictors</w:t>
      </w:r>
      <w:r w:rsidR="004E766C" w:rsidRPr="00177CD0">
        <w:rPr>
          <w:rFonts w:ascii="Times New Roman" w:hAnsi="Times New Roman" w:cs="Times New Roman"/>
          <w:sz w:val="24"/>
          <w:szCs w:val="24"/>
        </w:rPr>
        <w:t xml:space="preserve"> described in Table 1</w:t>
      </w:r>
      <w:r w:rsidR="00F31F64" w:rsidRPr="00177CD0">
        <w:rPr>
          <w:rFonts w:ascii="Times New Roman" w:hAnsi="Times New Roman" w:cs="Times New Roman"/>
          <w:sz w:val="24"/>
          <w:szCs w:val="24"/>
        </w:rPr>
        <w:t xml:space="preserve"> and </w:t>
      </w:r>
      <w:r w:rsidR="000745FE" w:rsidRPr="00177CD0">
        <w:rPr>
          <w:rFonts w:ascii="Times New Roman" w:hAnsi="Times New Roman" w:cs="Times New Roman"/>
          <w:sz w:val="24"/>
          <w:szCs w:val="24"/>
        </w:rPr>
        <w:t xml:space="preserve">the six udder health and production outcomes (BTSCC, avg. SCS, </w:t>
      </w:r>
      <w:proofErr w:type="spellStart"/>
      <w:r w:rsidR="000745FE" w:rsidRPr="00177CD0">
        <w:rPr>
          <w:rFonts w:ascii="Times New Roman" w:hAnsi="Times New Roman" w:cs="Times New Roman"/>
          <w:sz w:val="24"/>
          <w:szCs w:val="24"/>
        </w:rPr>
        <w:t>newSCS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elevSCS</w:t>
      </w:r>
      <w:proofErr w:type="spellEnd"/>
      <w:r w:rsidR="000745FE" w:rsidRPr="00177CD0">
        <w:rPr>
          <w:rFonts w:ascii="Times New Roman" w:hAnsi="Times New Roman" w:cs="Times New Roman"/>
          <w:sz w:val="24"/>
          <w:szCs w:val="24"/>
        </w:rPr>
        <w:t xml:space="preserve">, </w:t>
      </w:r>
      <w:proofErr w:type="spellStart"/>
      <w:r w:rsidR="000745FE" w:rsidRPr="00177CD0">
        <w:rPr>
          <w:rFonts w:ascii="Times New Roman" w:hAnsi="Times New Roman" w:cs="Times New Roman"/>
          <w:sz w:val="24"/>
          <w:szCs w:val="24"/>
        </w:rPr>
        <w:t>chronSCS</w:t>
      </w:r>
      <w:proofErr w:type="spellEnd"/>
      <w:r w:rsidR="000745FE" w:rsidRPr="00177CD0">
        <w:rPr>
          <w:rFonts w:ascii="Times New Roman" w:hAnsi="Times New Roman" w:cs="Times New Roman"/>
          <w:sz w:val="24"/>
          <w:szCs w:val="24"/>
        </w:rPr>
        <w:t>, STD 150-day milk) and two hygiene outcomes (mean hygiene score, proportion of dirty udders)</w:t>
      </w:r>
      <w:r w:rsidR="00F31F64" w:rsidRPr="00177CD0">
        <w:rPr>
          <w:rFonts w:ascii="Times New Roman" w:hAnsi="Times New Roman" w:cs="Times New Roman"/>
          <w:sz w:val="24"/>
          <w:szCs w:val="24"/>
        </w:rPr>
        <w:t xml:space="preserve">. </w:t>
      </w:r>
      <w:r w:rsidR="00703CAC" w:rsidRPr="00177CD0">
        <w:rPr>
          <w:rFonts w:ascii="Times New Roman" w:hAnsi="Times New Roman" w:cs="Times New Roman"/>
          <w:sz w:val="24"/>
          <w:szCs w:val="24"/>
        </w:rPr>
        <w:t>Uncond</w:t>
      </w:r>
      <w:r w:rsidR="009D083E" w:rsidRPr="00177CD0">
        <w:rPr>
          <w:rFonts w:ascii="Times New Roman" w:hAnsi="Times New Roman" w:cs="Times New Roman"/>
          <w:sz w:val="24"/>
          <w:szCs w:val="24"/>
        </w:rPr>
        <w:t>itional r</w:t>
      </w:r>
      <w:r w:rsidR="00F31F64" w:rsidRPr="00177CD0">
        <w:rPr>
          <w:rFonts w:ascii="Times New Roman" w:hAnsi="Times New Roman" w:cs="Times New Roman"/>
          <w:sz w:val="24"/>
          <w:szCs w:val="24"/>
        </w:rPr>
        <w:t>elationships between</w:t>
      </w:r>
      <w:r w:rsidR="009D083E" w:rsidRPr="00177CD0">
        <w:rPr>
          <w:rFonts w:ascii="Times New Roman" w:hAnsi="Times New Roman" w:cs="Times New Roman"/>
          <w:sz w:val="24"/>
          <w:szCs w:val="24"/>
        </w:rPr>
        <w:t xml:space="preserve"> the eight</w:t>
      </w:r>
      <w:r w:rsidR="00F31F64" w:rsidRPr="00177CD0">
        <w:rPr>
          <w:rFonts w:ascii="Times New Roman" w:hAnsi="Times New Roman" w:cs="Times New Roman"/>
          <w:sz w:val="24"/>
          <w:szCs w:val="24"/>
        </w:rPr>
        <w:t xml:space="preserve"> outcome variables and independent predictors are reported for </w:t>
      </w:r>
      <w:r w:rsidR="00F31F64" w:rsidRPr="009D7DF3">
        <w:rPr>
          <w:rFonts w:ascii="Times New Roman" w:hAnsi="Times New Roman" w:cs="Times New Roman"/>
          <w:sz w:val="24"/>
          <w:szCs w:val="24"/>
          <w:highlight w:val="yellow"/>
          <w:rPrChange w:id="518" w:author="Caitlin Jeffrey" w:date="2024-03-19T15:04:00Z">
            <w:rPr>
              <w:rFonts w:ascii="Times New Roman" w:hAnsi="Times New Roman" w:cs="Times New Roman"/>
              <w:sz w:val="24"/>
              <w:szCs w:val="24"/>
            </w:rPr>
          </w:rPrChange>
        </w:rPr>
        <w:t xml:space="preserve">a significance level </w:t>
      </w:r>
      <w:r w:rsidR="002A5273" w:rsidRPr="009D7DF3">
        <w:rPr>
          <w:rFonts w:ascii="Times New Roman" w:hAnsi="Times New Roman" w:cs="Times New Roman"/>
          <w:sz w:val="24"/>
          <w:szCs w:val="24"/>
          <w:highlight w:val="yellow"/>
          <w:rPrChange w:id="519" w:author="Caitlin Jeffrey" w:date="2024-03-19T15:04:00Z">
            <w:rPr>
              <w:rFonts w:ascii="Times New Roman" w:hAnsi="Times New Roman" w:cs="Times New Roman"/>
              <w:sz w:val="24"/>
              <w:szCs w:val="24"/>
            </w:rPr>
          </w:rPrChange>
        </w:rPr>
        <w:t xml:space="preserve">of </w:t>
      </w:r>
      <w:r w:rsidR="00057FF4" w:rsidRPr="009D7DF3">
        <w:rPr>
          <w:rFonts w:ascii="Times New Roman" w:hAnsi="Times New Roman" w:cs="Times New Roman"/>
          <w:i/>
          <w:iCs/>
          <w:sz w:val="24"/>
          <w:szCs w:val="24"/>
          <w:highlight w:val="yellow"/>
          <w:rPrChange w:id="520" w:author="Caitlin Jeffrey" w:date="2024-03-19T15:04:00Z">
            <w:rPr>
              <w:rFonts w:ascii="Times New Roman" w:hAnsi="Times New Roman" w:cs="Times New Roman"/>
              <w:i/>
              <w:iCs/>
              <w:sz w:val="24"/>
              <w:szCs w:val="24"/>
            </w:rPr>
          </w:rPrChange>
        </w:rPr>
        <w:t>P</w:t>
      </w:r>
      <w:r w:rsidR="00057FF4" w:rsidRPr="009D7DF3">
        <w:rPr>
          <w:rFonts w:ascii="Times New Roman" w:hAnsi="Times New Roman" w:cs="Times New Roman"/>
          <w:sz w:val="24"/>
          <w:szCs w:val="24"/>
          <w:highlight w:val="yellow"/>
          <w:rPrChange w:id="521" w:author="Caitlin Jeffrey" w:date="2024-03-19T15:04:00Z">
            <w:rPr>
              <w:rFonts w:ascii="Times New Roman" w:hAnsi="Times New Roman" w:cs="Times New Roman"/>
              <w:sz w:val="24"/>
              <w:szCs w:val="24"/>
            </w:rPr>
          </w:rPrChange>
        </w:rPr>
        <w:t xml:space="preserve"> </w:t>
      </w:r>
      <w:r w:rsidR="002A5273" w:rsidRPr="009D7DF3">
        <w:rPr>
          <w:rFonts w:ascii="Times New Roman" w:hAnsi="Times New Roman" w:cs="Times New Roman"/>
          <w:sz w:val="24"/>
          <w:szCs w:val="24"/>
          <w:highlight w:val="yellow"/>
          <w:rPrChange w:id="522" w:author="Caitlin Jeffrey" w:date="2024-03-19T15:04:00Z">
            <w:rPr>
              <w:rFonts w:ascii="Times New Roman" w:hAnsi="Times New Roman" w:cs="Times New Roman"/>
              <w:sz w:val="24"/>
              <w:szCs w:val="24"/>
            </w:rPr>
          </w:rPrChange>
        </w:rPr>
        <w:t>≤0.20</w:t>
      </w:r>
      <w:ins w:id="523" w:author="Caitlin Jeffrey" w:date="2024-03-19T15:04:00Z">
        <w:r w:rsidR="00CF1086" w:rsidRPr="009D7DF3">
          <w:rPr>
            <w:rFonts w:ascii="Times New Roman" w:hAnsi="Times New Roman" w:cs="Times New Roman"/>
            <w:sz w:val="24"/>
            <w:szCs w:val="24"/>
            <w:highlight w:val="yellow"/>
            <w:rPrChange w:id="524" w:author="Caitlin Jeffrey" w:date="2024-03-19T15:04:00Z">
              <w:rPr>
                <w:rFonts w:ascii="Times New Roman" w:hAnsi="Times New Roman" w:cs="Times New Roman"/>
                <w:sz w:val="24"/>
                <w:szCs w:val="24"/>
              </w:rPr>
            </w:rPrChange>
          </w:rPr>
          <w:t xml:space="preserve"> for an F-test</w:t>
        </w:r>
      </w:ins>
      <w:r w:rsidR="00E21A16" w:rsidRPr="009D7DF3">
        <w:rPr>
          <w:rFonts w:ascii="Times New Roman" w:hAnsi="Times New Roman" w:cs="Times New Roman"/>
          <w:sz w:val="24"/>
          <w:szCs w:val="24"/>
          <w:highlight w:val="yellow"/>
          <w:rPrChange w:id="525" w:author="Caitlin Jeffrey" w:date="2024-03-19T15:04:00Z">
            <w:rPr>
              <w:rFonts w:ascii="Times New Roman" w:hAnsi="Times New Roman" w:cs="Times New Roman"/>
              <w:sz w:val="24"/>
              <w:szCs w:val="24"/>
            </w:rPr>
          </w:rPrChange>
        </w:rPr>
        <w:t>,</w:t>
      </w:r>
      <w:r w:rsidR="00E21A16" w:rsidRPr="00177CD0">
        <w:rPr>
          <w:rFonts w:ascii="Times New Roman" w:hAnsi="Times New Roman" w:cs="Times New Roman"/>
          <w:sz w:val="24"/>
          <w:szCs w:val="24"/>
        </w:rPr>
        <w:t xml:space="preserve"> and only </w:t>
      </w:r>
      <w:r w:rsidR="009D083E" w:rsidRPr="00177CD0">
        <w:rPr>
          <w:rFonts w:ascii="Times New Roman" w:hAnsi="Times New Roman" w:cs="Times New Roman"/>
          <w:sz w:val="24"/>
          <w:szCs w:val="24"/>
        </w:rPr>
        <w:t xml:space="preserve">for </w:t>
      </w:r>
      <w:r w:rsidR="00E21A16" w:rsidRPr="00177CD0">
        <w:rPr>
          <w:rFonts w:ascii="Times New Roman" w:hAnsi="Times New Roman" w:cs="Times New Roman"/>
          <w:sz w:val="24"/>
          <w:szCs w:val="24"/>
        </w:rPr>
        <w:t xml:space="preserve">predictor variables </w:t>
      </w:r>
      <w:r w:rsidR="00F31F64" w:rsidRPr="00177CD0">
        <w:rPr>
          <w:rFonts w:ascii="Times New Roman" w:hAnsi="Times New Roman" w:cs="Times New Roman"/>
          <w:sz w:val="24"/>
          <w:szCs w:val="24"/>
        </w:rPr>
        <w:t>with group sizes of at least n = 5.</w:t>
      </w:r>
      <w:bookmarkEnd w:id="317"/>
      <w:r w:rsidR="00C05760" w:rsidRPr="00177CD0">
        <w:rPr>
          <w:rFonts w:ascii="Times New Roman" w:hAnsi="Times New Roman" w:cs="Times New Roman"/>
          <w:sz w:val="24"/>
          <w:szCs w:val="24"/>
        </w:rPr>
        <w:t xml:space="preserve"> </w:t>
      </w:r>
    </w:p>
    <w:p w14:paraId="02C5B4B3" w14:textId="46E48A75" w:rsidR="00DF4212" w:rsidRPr="00177CD0" w:rsidRDefault="00DF4212" w:rsidP="003449D7">
      <w:pPr>
        <w:spacing w:after="0" w:line="480" w:lineRule="auto"/>
        <w:ind w:left="360"/>
        <w:rPr>
          <w:rFonts w:ascii="Times New Roman" w:hAnsi="Times New Roman" w:cs="Times New Roman"/>
          <w:b/>
          <w:bCs/>
          <w:sz w:val="24"/>
          <w:szCs w:val="24"/>
        </w:rPr>
      </w:pPr>
      <w:r w:rsidRPr="00177CD0">
        <w:rPr>
          <w:rFonts w:ascii="Times New Roman" w:hAnsi="Times New Roman" w:cs="Times New Roman"/>
          <w:b/>
          <w:bCs/>
          <w:sz w:val="24"/>
          <w:szCs w:val="24"/>
        </w:rPr>
        <w:lastRenderedPageBreak/>
        <w:t xml:space="preserve">Power </w:t>
      </w:r>
      <w:r w:rsidR="00CD337C">
        <w:rPr>
          <w:rFonts w:ascii="Times New Roman" w:hAnsi="Times New Roman" w:cs="Times New Roman"/>
          <w:b/>
          <w:bCs/>
          <w:sz w:val="24"/>
          <w:szCs w:val="24"/>
        </w:rPr>
        <w:t>a</w:t>
      </w:r>
      <w:r w:rsidRPr="00177CD0">
        <w:rPr>
          <w:rFonts w:ascii="Times New Roman" w:hAnsi="Times New Roman" w:cs="Times New Roman"/>
          <w:b/>
          <w:bCs/>
          <w:sz w:val="24"/>
          <w:szCs w:val="24"/>
        </w:rPr>
        <w:t>nalysis</w:t>
      </w:r>
    </w:p>
    <w:p w14:paraId="75B1E8A0" w14:textId="743B2A88" w:rsidR="00DF4212" w:rsidRPr="00177CD0" w:rsidRDefault="00DF4212" w:rsidP="0025497E">
      <w:pPr>
        <w:spacing w:after="0" w:line="480" w:lineRule="auto"/>
        <w:ind w:firstLine="720"/>
        <w:rPr>
          <w:rFonts w:ascii="Times New Roman" w:hAnsi="Times New Roman" w:cs="Times New Roman"/>
          <w:sz w:val="24"/>
          <w:szCs w:val="24"/>
        </w:rPr>
      </w:pPr>
      <w:r w:rsidRPr="00177CD0">
        <w:rPr>
          <w:rFonts w:ascii="Times New Roman" w:hAnsi="Times New Roman" w:cs="Times New Roman"/>
          <w:sz w:val="24"/>
          <w:szCs w:val="24"/>
        </w:rPr>
        <w:t>A priori sample size calculations were not p</w:t>
      </w:r>
      <w:r w:rsidR="00D30EEC">
        <w:rPr>
          <w:rFonts w:ascii="Times New Roman" w:hAnsi="Times New Roman" w:cs="Times New Roman"/>
          <w:sz w:val="24"/>
          <w:szCs w:val="24"/>
        </w:rPr>
        <w:t>er</w:t>
      </w:r>
      <w:r w:rsidRPr="00177CD0">
        <w:rPr>
          <w:rFonts w:ascii="Times New Roman" w:hAnsi="Times New Roman" w:cs="Times New Roman"/>
          <w:sz w:val="24"/>
          <w:szCs w:val="24"/>
        </w:rPr>
        <w:t>formed</w:t>
      </w:r>
      <w:r w:rsidR="00D30EEC">
        <w:rPr>
          <w:rFonts w:ascii="Times New Roman" w:hAnsi="Times New Roman" w:cs="Times New Roman"/>
          <w:sz w:val="24"/>
          <w:szCs w:val="24"/>
        </w:rPr>
        <w:t>, as</w:t>
      </w:r>
      <w:r w:rsidRPr="00177CD0">
        <w:rPr>
          <w:rFonts w:ascii="Times New Roman" w:hAnsi="Times New Roman" w:cs="Times New Roman"/>
          <w:sz w:val="24"/>
          <w:szCs w:val="24"/>
        </w:rPr>
        <w:t xml:space="preserve"> group size</w:t>
      </w:r>
      <w:r w:rsidR="00BF3E6B" w:rsidRPr="00177CD0">
        <w:rPr>
          <w:rFonts w:ascii="Times New Roman" w:hAnsi="Times New Roman" w:cs="Times New Roman"/>
          <w:sz w:val="24"/>
          <w:szCs w:val="24"/>
        </w:rPr>
        <w:t xml:space="preserve"> </w:t>
      </w:r>
      <w:r w:rsidR="00CD2E89" w:rsidRPr="00177CD0">
        <w:rPr>
          <w:rFonts w:ascii="Times New Roman" w:hAnsi="Times New Roman" w:cs="Times New Roman"/>
          <w:sz w:val="24"/>
          <w:szCs w:val="24"/>
        </w:rPr>
        <w:t xml:space="preserve">was determined by the number of </w:t>
      </w:r>
      <w:r w:rsidR="00E40496" w:rsidRPr="00177CD0">
        <w:rPr>
          <w:rFonts w:ascii="Times New Roman" w:hAnsi="Times New Roman" w:cs="Times New Roman"/>
          <w:sz w:val="24"/>
          <w:szCs w:val="24"/>
        </w:rPr>
        <w:t xml:space="preserve">organic dairy </w:t>
      </w:r>
      <w:r w:rsidR="00CD2E89" w:rsidRPr="00177CD0">
        <w:rPr>
          <w:rFonts w:ascii="Times New Roman" w:hAnsi="Times New Roman" w:cs="Times New Roman"/>
          <w:sz w:val="24"/>
          <w:szCs w:val="24"/>
        </w:rPr>
        <w:t xml:space="preserve">herds </w:t>
      </w:r>
      <w:r w:rsidR="00E40496" w:rsidRPr="00177CD0">
        <w:rPr>
          <w:rFonts w:ascii="Times New Roman" w:hAnsi="Times New Roman" w:cs="Times New Roman"/>
          <w:sz w:val="24"/>
          <w:szCs w:val="24"/>
        </w:rPr>
        <w:t xml:space="preserve">housing lactating cows on </w:t>
      </w:r>
      <w:r w:rsidR="00CD2E89" w:rsidRPr="00177CD0">
        <w:rPr>
          <w:rFonts w:ascii="Times New Roman" w:hAnsi="Times New Roman" w:cs="Times New Roman"/>
          <w:sz w:val="24"/>
          <w:szCs w:val="24"/>
        </w:rPr>
        <w:t xml:space="preserve">bedded pack systems </w:t>
      </w:r>
      <w:r w:rsidR="00E40496" w:rsidRPr="00177CD0">
        <w:rPr>
          <w:rFonts w:ascii="Times New Roman" w:hAnsi="Times New Roman" w:cs="Times New Roman"/>
          <w:sz w:val="24"/>
          <w:szCs w:val="24"/>
        </w:rPr>
        <w:t xml:space="preserve">in our region. </w:t>
      </w:r>
    </w:p>
    <w:p w14:paraId="3CDA93B6" w14:textId="77777777" w:rsidR="00C26B53" w:rsidRDefault="00C26B53" w:rsidP="005F0EC1">
      <w:pPr>
        <w:rPr>
          <w:rFonts w:ascii="Times New Roman" w:hAnsi="Times New Roman" w:cs="Times New Roman"/>
          <w:b/>
          <w:sz w:val="24"/>
          <w:szCs w:val="24"/>
        </w:rPr>
      </w:pPr>
    </w:p>
    <w:p w14:paraId="6BBA88D5" w14:textId="77777777" w:rsidR="00143FD8" w:rsidRDefault="00143FD8" w:rsidP="005F0EC1">
      <w:pPr>
        <w:rPr>
          <w:rFonts w:ascii="Times New Roman" w:hAnsi="Times New Roman" w:cs="Times New Roman"/>
          <w:b/>
          <w:sz w:val="24"/>
          <w:szCs w:val="24"/>
        </w:rPr>
      </w:pPr>
    </w:p>
    <w:p w14:paraId="131CC2CD" w14:textId="44C24414" w:rsidR="003E52D2" w:rsidRPr="00604EDE" w:rsidRDefault="00B91228" w:rsidP="005F0EC1">
      <w:pPr>
        <w:rPr>
          <w:rFonts w:ascii="Times New Roman" w:hAnsi="Times New Roman" w:cs="Times New Roman"/>
          <w:b/>
          <w:sz w:val="24"/>
          <w:szCs w:val="24"/>
        </w:rPr>
      </w:pPr>
      <w:r w:rsidRPr="00604EDE">
        <w:rPr>
          <w:rFonts w:ascii="Times New Roman" w:hAnsi="Times New Roman" w:cs="Times New Roman"/>
          <w:b/>
          <w:sz w:val="24"/>
          <w:szCs w:val="24"/>
        </w:rPr>
        <w:t>Results</w:t>
      </w:r>
    </w:p>
    <w:p w14:paraId="0422E7E4" w14:textId="12227C04" w:rsidR="00CA29EB" w:rsidRPr="00604EDE" w:rsidRDefault="00CA29EB" w:rsidP="005059FE">
      <w:pPr>
        <w:pStyle w:val="ListParagraph"/>
        <w:spacing w:line="480" w:lineRule="auto"/>
        <w:ind w:left="360"/>
        <w:rPr>
          <w:b/>
          <w:bCs/>
        </w:rPr>
      </w:pPr>
      <w:r w:rsidRPr="00604EDE">
        <w:rPr>
          <w:b/>
          <w:bCs/>
        </w:rPr>
        <w:t>Description of study herds</w:t>
      </w:r>
    </w:p>
    <w:p w14:paraId="4AC0E122" w14:textId="189DE4E9" w:rsidR="00CA29EB" w:rsidRPr="00604EDE" w:rsidRDefault="00CA29EB" w:rsidP="003D6EB5">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del w:id="526" w:author="Caitlin Jeffrey" w:date="2024-03-18T14:15:00Z">
        <w:r w:rsidRPr="00604EDE" w:rsidDel="00730AD3">
          <w:rPr>
            <w:rFonts w:ascii="Times New Roman" w:hAnsi="Times New Roman" w:cs="Times New Roman"/>
            <w:sz w:val="24"/>
            <w:szCs w:val="24"/>
          </w:rPr>
          <w:delText>freestall</w:delText>
        </w:r>
      </w:del>
      <w:ins w:id="527"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sand, 5 used a </w:t>
      </w:r>
      <w:del w:id="528" w:author="Caitlin Jeffrey" w:date="2024-03-18T14:15:00Z">
        <w:r w:rsidRPr="00604EDE" w:rsidDel="00730AD3">
          <w:rPr>
            <w:rFonts w:ascii="Times New Roman" w:hAnsi="Times New Roman" w:cs="Times New Roman"/>
            <w:sz w:val="24"/>
            <w:szCs w:val="24"/>
          </w:rPr>
          <w:delText>freestall</w:delText>
        </w:r>
      </w:del>
      <w:ins w:id="529" w:author="Caitlin Jeffrey" w:date="2024-03-18T14:15: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bedded with shavings/sawdust, and 10 used a </w:t>
      </w:r>
      <w:del w:id="530" w:author="Caitlin Jeffrey" w:date="2024-03-18T14:17:00Z">
        <w:r w:rsidRPr="00604EDE" w:rsidDel="00730AD3">
          <w:rPr>
            <w:rFonts w:ascii="Times New Roman" w:hAnsi="Times New Roman" w:cs="Times New Roman"/>
            <w:sz w:val="24"/>
            <w:szCs w:val="24"/>
          </w:rPr>
          <w:delText>tiestall</w:delText>
        </w:r>
      </w:del>
      <w:ins w:id="531"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bedded with shavings/sawdust (Supplemental Table S</w:t>
      </w:r>
      <w:r w:rsidR="008840FF">
        <w:rPr>
          <w:rFonts w:ascii="Times New Roman" w:hAnsi="Times New Roman" w:cs="Times New Roman"/>
          <w:sz w:val="24"/>
          <w:szCs w:val="24"/>
        </w:rPr>
        <w:t>1</w:t>
      </w:r>
      <w:r w:rsidRPr="00604EDE">
        <w:rPr>
          <w:rFonts w:ascii="Times New Roman" w:hAnsi="Times New Roman" w:cs="Times New Roman"/>
          <w:sz w:val="24"/>
          <w:szCs w:val="24"/>
        </w:rPr>
        <w:t xml:space="preserve">). </w:t>
      </w:r>
      <w:del w:id="532" w:author="Caitlin Jeffrey" w:date="2024-03-18T10:46:00Z">
        <w:r w:rsidR="00762D02" w:rsidDel="00BD5BC0">
          <w:rPr>
            <w:rFonts w:ascii="Times New Roman" w:hAnsi="Times New Roman" w:cs="Times New Roman"/>
            <w:sz w:val="24"/>
            <w:szCs w:val="24"/>
          </w:rPr>
          <w:delText>Of the 5 BP farms, two</w:delText>
        </w:r>
        <w:r w:rsidR="00EB2457" w:rsidRPr="00604EDE" w:rsidDel="00BD5BC0">
          <w:rPr>
            <w:rFonts w:ascii="Times New Roman" w:hAnsi="Times New Roman" w:cs="Times New Roman"/>
            <w:sz w:val="24"/>
            <w:szCs w:val="24"/>
          </w:rPr>
          <w:delText xml:space="preserve"> bedded with shavings/sawdust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w:delText>
        </w:r>
        <w:r w:rsidR="00EB2457" w:rsidRPr="00604EDE" w:rsidDel="00BD5BC0">
          <w:rPr>
            <w:rFonts w:ascii="Times New Roman" w:hAnsi="Times New Roman" w:cs="Times New Roman"/>
            <w:sz w:val="24"/>
            <w:szCs w:val="24"/>
          </w:rPr>
          <w:delText xml:space="preserve"> times a day to promote aerobic composting, 1 bedded with straw and woodchips and </w:delText>
        </w:r>
        <w:r w:rsidR="007E26B5" w:rsidRPr="00604EDE" w:rsidDel="00BD5BC0">
          <w:rPr>
            <w:rFonts w:ascii="Times New Roman" w:hAnsi="Times New Roman" w:cs="Times New Roman"/>
            <w:sz w:val="24"/>
            <w:szCs w:val="24"/>
          </w:rPr>
          <w:delText>cultivated</w:delText>
        </w:r>
        <w:r w:rsidR="00FE3DC9" w:rsidRPr="00604EDE" w:rsidDel="00BD5BC0">
          <w:rPr>
            <w:rFonts w:ascii="Times New Roman" w:hAnsi="Times New Roman" w:cs="Times New Roman"/>
            <w:sz w:val="24"/>
            <w:szCs w:val="24"/>
          </w:rPr>
          <w:delText xml:space="preserve"> 2 times</w:delText>
        </w:r>
        <w:r w:rsidR="006F2DD6" w:rsidDel="00BD5BC0">
          <w:rPr>
            <w:rFonts w:ascii="Times New Roman" w:hAnsi="Times New Roman" w:cs="Times New Roman"/>
            <w:sz w:val="24"/>
            <w:szCs w:val="24"/>
          </w:rPr>
          <w:delText>/</w:delText>
        </w:r>
        <w:r w:rsidR="00FE3DC9" w:rsidRPr="00604EDE" w:rsidDel="00BD5BC0">
          <w:rPr>
            <w:rFonts w:ascii="Times New Roman" w:hAnsi="Times New Roman" w:cs="Times New Roman"/>
            <w:sz w:val="24"/>
            <w:szCs w:val="24"/>
          </w:rPr>
          <w:delText>week</w:delText>
        </w:r>
        <w:r w:rsidR="00EB2457" w:rsidRPr="00604EDE" w:rsidDel="00BD5BC0">
          <w:rPr>
            <w:rFonts w:ascii="Times New Roman" w:hAnsi="Times New Roman" w:cs="Times New Roman"/>
            <w:sz w:val="24"/>
            <w:szCs w:val="24"/>
          </w:rPr>
          <w:delText xml:space="preserve">, and 2 bedded mainly with straw, adding woodchips as needed, and did not </w:delText>
        </w:r>
        <w:r w:rsidR="00D33BAE" w:rsidDel="00BD5BC0">
          <w:rPr>
            <w:rFonts w:ascii="Times New Roman" w:hAnsi="Times New Roman" w:cs="Times New Roman"/>
            <w:sz w:val="24"/>
            <w:szCs w:val="24"/>
          </w:rPr>
          <w:delText>cultivate</w:delText>
        </w:r>
        <w:r w:rsidR="00EB2457" w:rsidRPr="00604EDE" w:rsidDel="00BD5BC0">
          <w:rPr>
            <w:rFonts w:ascii="Times New Roman" w:hAnsi="Times New Roman" w:cs="Times New Roman"/>
            <w:sz w:val="24"/>
            <w:szCs w:val="24"/>
          </w:rPr>
          <w:delText xml:space="preserve"> the pack at all. </w:delText>
        </w:r>
      </w:del>
      <w:r w:rsidRPr="00604EDE">
        <w:rPr>
          <w:rFonts w:ascii="Times New Roman" w:hAnsi="Times New Roman" w:cs="Times New Roman"/>
          <w:sz w:val="24"/>
          <w:szCs w:val="24"/>
        </w:rPr>
        <w:t xml:space="preserve">The predominant breeds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ins w:id="533" w:author="Caitlin Jeffrey" w:date="2024-03-20T09:52:00Z">
        <w:r w:rsidR="0074666E" w:rsidRPr="000E1687">
          <w:rPr>
            <w:rFonts w:ascii="Times New Roman" w:hAnsi="Times New Roman" w:cs="Times New Roman"/>
            <w:sz w:val="24"/>
            <w:szCs w:val="24"/>
            <w:highlight w:val="yellow"/>
            <w:rPrChange w:id="534" w:author="Caitlin Jeffrey" w:date="2024-03-20T09:56:00Z">
              <w:rPr>
                <w:rFonts w:ascii="Times New Roman" w:hAnsi="Times New Roman" w:cs="Times New Roman"/>
                <w:sz w:val="24"/>
                <w:szCs w:val="24"/>
              </w:rPr>
            </w:rPrChange>
          </w:rPr>
          <w:t>The</w:t>
        </w:r>
      </w:ins>
      <w:ins w:id="535" w:author="Caitlin Jeffrey" w:date="2024-03-20T09:53:00Z">
        <w:r w:rsidR="0074666E" w:rsidRPr="000E1687">
          <w:rPr>
            <w:rFonts w:ascii="Times New Roman" w:hAnsi="Times New Roman" w:cs="Times New Roman"/>
            <w:sz w:val="24"/>
            <w:szCs w:val="24"/>
            <w:highlight w:val="yellow"/>
            <w:rPrChange w:id="536" w:author="Caitlin Jeffrey" w:date="2024-03-20T09:56:00Z">
              <w:rPr>
                <w:rFonts w:ascii="Times New Roman" w:hAnsi="Times New Roman" w:cs="Times New Roman"/>
                <w:sz w:val="24"/>
                <w:szCs w:val="24"/>
              </w:rPr>
            </w:rPrChange>
          </w:rPr>
          <w:t xml:space="preserve"> average</w:t>
        </w:r>
      </w:ins>
      <w:ins w:id="537" w:author="Caitlin Jeffrey" w:date="2024-03-20T09:52:00Z">
        <w:r w:rsidR="0074666E" w:rsidRPr="000E1687">
          <w:rPr>
            <w:rFonts w:ascii="Times New Roman" w:hAnsi="Times New Roman" w:cs="Times New Roman"/>
            <w:sz w:val="24"/>
            <w:szCs w:val="24"/>
            <w:highlight w:val="yellow"/>
            <w:rPrChange w:id="538" w:author="Caitlin Jeffrey" w:date="2024-03-20T09:56:00Z">
              <w:rPr>
                <w:rFonts w:ascii="Times New Roman" w:hAnsi="Times New Roman" w:cs="Times New Roman"/>
                <w:sz w:val="24"/>
                <w:szCs w:val="24"/>
              </w:rPr>
            </w:rPrChange>
          </w:rPr>
          <w:t xml:space="preserve"> depth of bedding in </w:t>
        </w:r>
      </w:ins>
      <w:ins w:id="539" w:author="Caitlin Jeffrey" w:date="2024-03-20T09:53:00Z">
        <w:r w:rsidR="00655325" w:rsidRPr="000E1687">
          <w:rPr>
            <w:rFonts w:ascii="Times New Roman" w:hAnsi="Times New Roman" w:cs="Times New Roman"/>
            <w:sz w:val="24"/>
            <w:szCs w:val="24"/>
            <w:highlight w:val="yellow"/>
            <w:rPrChange w:id="540" w:author="Caitlin Jeffrey" w:date="2024-03-20T09:56:00Z">
              <w:rPr>
                <w:rFonts w:ascii="Times New Roman" w:hAnsi="Times New Roman" w:cs="Times New Roman"/>
                <w:sz w:val="24"/>
                <w:szCs w:val="24"/>
              </w:rPr>
            </w:rPrChange>
          </w:rPr>
          <w:t xml:space="preserve">the 15 </w:t>
        </w:r>
      </w:ins>
      <w:ins w:id="541" w:author="Caitlin Jeffrey" w:date="2024-03-20T09:52:00Z">
        <w:r w:rsidR="0074666E" w:rsidRPr="000E1687">
          <w:rPr>
            <w:rFonts w:ascii="Times New Roman" w:hAnsi="Times New Roman" w:cs="Times New Roman"/>
            <w:sz w:val="24"/>
            <w:szCs w:val="24"/>
            <w:highlight w:val="yellow"/>
            <w:rPrChange w:id="542" w:author="Caitlin Jeffrey" w:date="2024-03-20T09:56:00Z">
              <w:rPr>
                <w:rFonts w:ascii="Times New Roman" w:hAnsi="Times New Roman" w:cs="Times New Roman"/>
                <w:sz w:val="24"/>
                <w:szCs w:val="24"/>
              </w:rPr>
            </w:rPrChange>
          </w:rPr>
          <w:t>freestalls and tiestalls</w:t>
        </w:r>
      </w:ins>
      <w:ins w:id="543" w:author="Caitlin Jeffrey" w:date="2024-03-20T09:53:00Z">
        <w:r w:rsidR="00655325" w:rsidRPr="000E1687">
          <w:rPr>
            <w:rFonts w:ascii="Times New Roman" w:hAnsi="Times New Roman" w:cs="Times New Roman"/>
            <w:sz w:val="24"/>
            <w:szCs w:val="24"/>
            <w:highlight w:val="yellow"/>
            <w:rPrChange w:id="544" w:author="Caitlin Jeffrey" w:date="2024-03-20T09:56:00Z">
              <w:rPr>
                <w:rFonts w:ascii="Times New Roman" w:hAnsi="Times New Roman" w:cs="Times New Roman"/>
                <w:sz w:val="24"/>
                <w:szCs w:val="24"/>
              </w:rPr>
            </w:rPrChange>
          </w:rPr>
          <w:t xml:space="preserve"> where producers provided an es</w:t>
        </w:r>
      </w:ins>
      <w:ins w:id="545" w:author="Caitlin Jeffrey" w:date="2024-03-20T09:54:00Z">
        <w:r w:rsidR="00655325" w:rsidRPr="000E1687">
          <w:rPr>
            <w:rFonts w:ascii="Times New Roman" w:hAnsi="Times New Roman" w:cs="Times New Roman"/>
            <w:sz w:val="24"/>
            <w:szCs w:val="24"/>
            <w:highlight w:val="yellow"/>
            <w:rPrChange w:id="546" w:author="Caitlin Jeffrey" w:date="2024-03-20T09:56:00Z">
              <w:rPr>
                <w:rFonts w:ascii="Times New Roman" w:hAnsi="Times New Roman" w:cs="Times New Roman"/>
                <w:sz w:val="24"/>
                <w:szCs w:val="24"/>
              </w:rPr>
            </w:rPrChange>
          </w:rPr>
          <w:t>timate</w:t>
        </w:r>
      </w:ins>
      <w:ins w:id="547" w:author="Caitlin Jeffrey" w:date="2024-03-20T09:52:00Z">
        <w:r w:rsidR="0074666E" w:rsidRPr="000E1687">
          <w:rPr>
            <w:rFonts w:ascii="Times New Roman" w:hAnsi="Times New Roman" w:cs="Times New Roman"/>
            <w:sz w:val="24"/>
            <w:szCs w:val="24"/>
            <w:highlight w:val="yellow"/>
            <w:rPrChange w:id="548" w:author="Caitlin Jeffrey" w:date="2024-03-20T09:56:00Z">
              <w:rPr>
                <w:rFonts w:ascii="Times New Roman" w:hAnsi="Times New Roman" w:cs="Times New Roman"/>
                <w:sz w:val="24"/>
                <w:szCs w:val="24"/>
              </w:rPr>
            </w:rPrChange>
          </w:rPr>
          <w:t xml:space="preserve"> </w:t>
        </w:r>
      </w:ins>
      <w:ins w:id="549" w:author="Caitlin Jeffrey" w:date="2024-03-20T09:53:00Z">
        <w:r w:rsidR="002F3486" w:rsidRPr="000E1687">
          <w:rPr>
            <w:rFonts w:ascii="Times New Roman" w:hAnsi="Times New Roman" w:cs="Times New Roman"/>
            <w:sz w:val="24"/>
            <w:szCs w:val="24"/>
            <w:highlight w:val="yellow"/>
            <w:rPrChange w:id="550" w:author="Caitlin Jeffrey" w:date="2024-03-20T09:56:00Z">
              <w:rPr>
                <w:rFonts w:ascii="Times New Roman" w:hAnsi="Times New Roman" w:cs="Times New Roman"/>
                <w:sz w:val="24"/>
                <w:szCs w:val="24"/>
              </w:rPr>
            </w:rPrChange>
          </w:rPr>
          <w:t>was 4.5 cm (SD: 3.5 cm; range: 1.3-12.7 cm).</w:t>
        </w:r>
      </w:ins>
      <w:ins w:id="551" w:author="Caitlin Jeffrey" w:date="2024-03-20T09:55:00Z">
        <w:r w:rsidR="00442547" w:rsidRPr="000E1687">
          <w:rPr>
            <w:rFonts w:ascii="Times New Roman" w:hAnsi="Times New Roman" w:cs="Times New Roman"/>
            <w:sz w:val="24"/>
            <w:szCs w:val="24"/>
            <w:highlight w:val="yellow"/>
            <w:rPrChange w:id="552" w:author="Caitlin Jeffrey" w:date="2024-03-20T09:56:00Z">
              <w:rPr>
                <w:rFonts w:ascii="Times New Roman" w:hAnsi="Times New Roman" w:cs="Times New Roman"/>
                <w:sz w:val="24"/>
                <w:szCs w:val="24"/>
              </w:rPr>
            </w:rPrChange>
          </w:rPr>
          <w:t xml:space="preserve"> The average </w:t>
        </w:r>
      </w:ins>
      <w:ins w:id="553" w:author="Caitlin Jeffrey" w:date="2024-03-20T09:56:00Z">
        <w:r w:rsidR="00442547" w:rsidRPr="000E1687">
          <w:rPr>
            <w:rFonts w:ascii="Times New Roman" w:hAnsi="Times New Roman" w:cs="Times New Roman"/>
            <w:sz w:val="24"/>
            <w:szCs w:val="24"/>
            <w:highlight w:val="yellow"/>
            <w:rPrChange w:id="554" w:author="Caitlin Jeffrey" w:date="2024-03-20T09:56:00Z">
              <w:rPr>
                <w:rFonts w:ascii="Times New Roman" w:hAnsi="Times New Roman" w:cs="Times New Roman"/>
                <w:sz w:val="24"/>
                <w:szCs w:val="24"/>
              </w:rPr>
            </w:rPrChange>
          </w:rPr>
          <w:t xml:space="preserve">depth of bedded packs (measured by researchers) </w:t>
        </w:r>
      </w:ins>
      <w:r w:rsidR="00442547" w:rsidRPr="008B6411">
        <w:rPr>
          <w:rFonts w:ascii="Times New Roman" w:hAnsi="Times New Roman" w:cs="Times New Roman"/>
          <w:sz w:val="24"/>
          <w:szCs w:val="24"/>
          <w:highlight w:val="yellow"/>
        </w:rPr>
        <w:t>was 1</w:t>
      </w:r>
      <w:r w:rsidR="003674EE">
        <w:rPr>
          <w:rFonts w:ascii="Times New Roman" w:hAnsi="Times New Roman" w:cs="Times New Roman"/>
          <w:sz w:val="24"/>
          <w:szCs w:val="24"/>
          <w:highlight w:val="yellow"/>
        </w:rPr>
        <w:t>30</w:t>
      </w:r>
      <w:r w:rsidR="00442547"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442547" w:rsidRPr="008B6411">
        <w:rPr>
          <w:rFonts w:ascii="Times New Roman" w:hAnsi="Times New Roman" w:cs="Times New Roman"/>
          <w:sz w:val="24"/>
          <w:szCs w:val="24"/>
          <w:highlight w:val="yellow"/>
        </w:rPr>
        <w:t>m (</w:t>
      </w:r>
      <w:r w:rsidR="003D6EB5" w:rsidRPr="008B6411">
        <w:rPr>
          <w:rFonts w:ascii="Times New Roman" w:hAnsi="Times New Roman" w:cs="Times New Roman"/>
          <w:sz w:val="24"/>
          <w:szCs w:val="24"/>
          <w:highlight w:val="yellow"/>
        </w:rPr>
        <w:t>SD: 31; range: 9</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-17</w:t>
      </w:r>
      <w:r w:rsidR="003674EE">
        <w:rPr>
          <w:rFonts w:ascii="Times New Roman" w:hAnsi="Times New Roman" w:cs="Times New Roman"/>
          <w:sz w:val="24"/>
          <w:szCs w:val="24"/>
          <w:highlight w:val="yellow"/>
        </w:rPr>
        <w:t>0</w:t>
      </w:r>
      <w:r w:rsidR="003D6EB5" w:rsidRPr="008B6411">
        <w:rPr>
          <w:rFonts w:ascii="Times New Roman" w:hAnsi="Times New Roman" w:cs="Times New Roman"/>
          <w:sz w:val="24"/>
          <w:szCs w:val="24"/>
          <w:highlight w:val="yellow"/>
        </w:rPr>
        <w:t xml:space="preserve"> </w:t>
      </w:r>
      <w:r w:rsidR="003674EE">
        <w:rPr>
          <w:rFonts w:ascii="Times New Roman" w:hAnsi="Times New Roman" w:cs="Times New Roman"/>
          <w:sz w:val="24"/>
          <w:szCs w:val="24"/>
          <w:highlight w:val="yellow"/>
        </w:rPr>
        <w:t>c</w:t>
      </w:r>
      <w:r w:rsidR="003D6EB5" w:rsidRPr="008B6411">
        <w:rPr>
          <w:rFonts w:ascii="Times New Roman" w:hAnsi="Times New Roman" w:cs="Times New Roman"/>
          <w:sz w:val="24"/>
          <w:szCs w:val="24"/>
          <w:highlight w:val="yellow"/>
        </w:rPr>
        <w:t>m).</w:t>
      </w:r>
      <w:r w:rsidR="003D6EB5">
        <w:rPr>
          <w:rFonts w:ascii="Times New Roman" w:hAnsi="Times New Roman" w:cs="Times New Roman"/>
          <w:sz w:val="24"/>
          <w:szCs w:val="24"/>
        </w:rPr>
        <w:t xml:space="preserve"> </w:t>
      </w:r>
      <w:r w:rsidRPr="00604EDE">
        <w:rPr>
          <w:rFonts w:ascii="Times New Roman" w:hAnsi="Times New Roman" w:cs="Times New Roman"/>
          <w:sz w:val="24"/>
          <w:szCs w:val="24"/>
        </w:rPr>
        <w:t xml:space="preserve">Detailed descriptions further characterizing study farm management practices and housing characteristics for lactating animals (e.g., laying surface, ventilation, stocking density), and details about bedding material and bedding management practices for lactating </w:t>
      </w:r>
      <w:r w:rsidRPr="00604EDE">
        <w:rPr>
          <w:rFonts w:ascii="Times New Roman" w:hAnsi="Times New Roman" w:cs="Times New Roman"/>
          <w:sz w:val="24"/>
          <w:szCs w:val="24"/>
        </w:rPr>
        <w:lastRenderedPageBreak/>
        <w:t>animals (e.g., bedding depth, frequency of adding new bedding, manure removal) are provided in Supplemental Tables S</w:t>
      </w:r>
      <w:r w:rsidR="00AD4496">
        <w:rPr>
          <w:rFonts w:ascii="Times New Roman" w:hAnsi="Times New Roman" w:cs="Times New Roman"/>
          <w:sz w:val="24"/>
          <w:szCs w:val="24"/>
        </w:rPr>
        <w:t>1</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2</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AD4496">
        <w:rPr>
          <w:rFonts w:ascii="Times New Roman" w:hAnsi="Times New Roman" w:cs="Times New Roman"/>
          <w:sz w:val="24"/>
          <w:szCs w:val="24"/>
        </w:rPr>
        <w:t>3</w:t>
      </w:r>
      <w:r w:rsidRPr="00604EDE">
        <w:rPr>
          <w:rFonts w:ascii="Times New Roman" w:hAnsi="Times New Roman" w:cs="Times New Roman"/>
          <w:sz w:val="24"/>
          <w:szCs w:val="24"/>
        </w:rPr>
        <w:t xml:space="preserve"> and S</w:t>
      </w:r>
      <w:r w:rsidR="00AD4496">
        <w:rPr>
          <w:rFonts w:ascii="Times New Roman" w:hAnsi="Times New Roman" w:cs="Times New Roman"/>
          <w:sz w:val="24"/>
          <w:szCs w:val="24"/>
        </w:rPr>
        <w:t>4</w:t>
      </w:r>
      <w:r w:rsidRPr="00604EDE">
        <w:rPr>
          <w:rFonts w:ascii="Times New Roman" w:hAnsi="Times New Roman" w:cs="Times New Roman"/>
          <w:sz w:val="24"/>
          <w:szCs w:val="24"/>
        </w:rPr>
        <w:t xml:space="preserve">, respectively. </w:t>
      </w:r>
    </w:p>
    <w:p w14:paraId="094E6835" w14:textId="77777777" w:rsidR="00143FD8" w:rsidRDefault="00143FD8" w:rsidP="003449D7">
      <w:pPr>
        <w:spacing w:after="0" w:line="480" w:lineRule="auto"/>
        <w:ind w:left="720" w:hanging="360"/>
        <w:rPr>
          <w:rFonts w:ascii="Times New Roman" w:hAnsi="Times New Roman" w:cs="Times New Roman"/>
          <w:b/>
          <w:bCs/>
          <w:sz w:val="24"/>
          <w:szCs w:val="24"/>
        </w:rPr>
      </w:pPr>
    </w:p>
    <w:p w14:paraId="433B4736" w14:textId="77777777" w:rsidR="00143FD8" w:rsidRDefault="00143FD8" w:rsidP="003449D7">
      <w:pPr>
        <w:spacing w:after="0" w:line="480" w:lineRule="auto"/>
        <w:ind w:left="720" w:hanging="360"/>
        <w:rPr>
          <w:rFonts w:ascii="Times New Roman" w:hAnsi="Times New Roman" w:cs="Times New Roman"/>
          <w:b/>
          <w:bCs/>
          <w:sz w:val="24"/>
          <w:szCs w:val="24"/>
        </w:rPr>
      </w:pPr>
    </w:p>
    <w:p w14:paraId="6489A333" w14:textId="5A3BCD2E" w:rsidR="00CA29EB" w:rsidRPr="00236B5F" w:rsidRDefault="00D7652E" w:rsidP="003449D7">
      <w:pPr>
        <w:spacing w:after="0" w:line="480" w:lineRule="auto"/>
        <w:ind w:left="720" w:hanging="360"/>
        <w:rPr>
          <w:rFonts w:ascii="Times New Roman" w:hAnsi="Times New Roman" w:cs="Times New Roman"/>
          <w:b/>
          <w:bCs/>
          <w:sz w:val="24"/>
          <w:szCs w:val="24"/>
        </w:rPr>
      </w:pPr>
      <w:r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5D3115C3" w:rsidR="00692DAA" w:rsidRPr="00F76386" w:rsidRDefault="009D1E15" w:rsidP="003449D7">
      <w:pPr>
        <w:spacing w:after="0" w:line="480" w:lineRule="auto"/>
        <w:ind w:firstLine="720"/>
        <w:rPr>
          <w:b/>
          <w:bCs/>
        </w:rPr>
      </w:pPr>
      <w:ins w:id="555" w:author="Caitlin Jeffrey" w:date="2024-03-19T12:29:00Z">
        <w:r w:rsidRPr="009D1E15">
          <w:rPr>
            <w:rFonts w:ascii="Times New Roman" w:hAnsi="Times New Roman" w:cs="Times New Roman"/>
            <w:sz w:val="24"/>
            <w:szCs w:val="24"/>
            <w:highlight w:val="yellow"/>
            <w:rPrChange w:id="556" w:author="Caitlin Jeffrey" w:date="2024-03-19T12:29:00Z">
              <w:rPr>
                <w:rFonts w:ascii="Times New Roman" w:hAnsi="Times New Roman" w:cs="Times New Roman"/>
                <w:sz w:val="24"/>
                <w:szCs w:val="24"/>
              </w:rPr>
            </w:rPrChange>
          </w:rPr>
          <w:t xml:space="preserve">There was no difference in </w:t>
        </w:r>
        <w:proofErr w:type="spellStart"/>
        <w:r w:rsidRPr="009D1E15">
          <w:rPr>
            <w:rFonts w:ascii="Times New Roman" w:hAnsi="Times New Roman" w:cs="Times New Roman"/>
            <w:sz w:val="24"/>
            <w:szCs w:val="24"/>
            <w:highlight w:val="yellow"/>
            <w:rPrChange w:id="557" w:author="Caitlin Jeffrey" w:date="2024-03-19T12:29:00Z">
              <w:rPr>
                <w:rFonts w:ascii="Times New Roman" w:hAnsi="Times New Roman" w:cs="Times New Roman"/>
                <w:sz w:val="24"/>
                <w:szCs w:val="24"/>
              </w:rPr>
            </w:rPrChange>
          </w:rPr>
          <w:t>cfu</w:t>
        </w:r>
        <w:proofErr w:type="spellEnd"/>
        <w:r w:rsidRPr="009D1E15">
          <w:rPr>
            <w:rFonts w:ascii="Times New Roman" w:hAnsi="Times New Roman" w:cs="Times New Roman"/>
            <w:sz w:val="24"/>
            <w:szCs w:val="24"/>
            <w:highlight w:val="yellow"/>
            <w:rPrChange w:id="558" w:author="Caitlin Jeffrey" w:date="2024-03-19T12:29:00Z">
              <w:rPr>
                <w:rFonts w:ascii="Times New Roman" w:hAnsi="Times New Roman" w:cs="Times New Roman"/>
                <w:sz w:val="24"/>
                <w:szCs w:val="24"/>
              </w:rPr>
            </w:rPrChange>
          </w:rPr>
          <w:t xml:space="preserve"> count between the three facility types for any of the four bacterial groups measured using a nonparametric unconditional comparison (Table 2).</w:t>
        </w:r>
        <w:r w:rsidRPr="009D1E15">
          <w:rPr>
            <w:rFonts w:ascii="Times New Roman" w:hAnsi="Times New Roman" w:cs="Times New Roman"/>
            <w:sz w:val="24"/>
            <w:szCs w:val="24"/>
          </w:rPr>
          <w:t xml:space="preserve"> </w:t>
        </w:r>
      </w:ins>
      <w:del w:id="559" w:author="Caitlin Jeffrey" w:date="2024-03-19T12:29:00Z">
        <w:r w:rsidR="00EA28EE" w:rsidDel="009D1E15">
          <w:rPr>
            <w:rFonts w:ascii="Times New Roman" w:hAnsi="Times New Roman" w:cs="Times New Roman"/>
            <w:sz w:val="24"/>
            <w:szCs w:val="24"/>
          </w:rPr>
          <w:delText>The</w:delText>
        </w:r>
        <w:r w:rsidR="00147BB0" w:rsidDel="009D1E15">
          <w:rPr>
            <w:rFonts w:ascii="Times New Roman" w:hAnsi="Times New Roman" w:cs="Times New Roman"/>
            <w:sz w:val="24"/>
            <w:szCs w:val="24"/>
          </w:rPr>
          <w:delText xml:space="preserve"> aerobic culture results </w:delText>
        </w:r>
        <w:r w:rsidR="005E7524" w:rsidDel="009D1E15">
          <w:rPr>
            <w:rFonts w:ascii="Times New Roman" w:hAnsi="Times New Roman" w:cs="Times New Roman"/>
            <w:sz w:val="24"/>
            <w:szCs w:val="24"/>
          </w:rPr>
          <w:delText>for the</w:delText>
        </w:r>
        <w:r w:rsidR="00EA28EE" w:rsidDel="009D1E15">
          <w:rPr>
            <w:rFonts w:ascii="Times New Roman" w:hAnsi="Times New Roman" w:cs="Times New Roman"/>
            <w:sz w:val="24"/>
            <w:szCs w:val="24"/>
          </w:rPr>
          <w:delText xml:space="preserve"> four bacterial groups</w:delText>
        </w:r>
        <w:r w:rsidR="00E205B9"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measured</w:delText>
        </w:r>
        <w:r w:rsidR="00E205B9" w:rsidDel="009D1E15">
          <w:rPr>
            <w:rFonts w:ascii="Times New Roman" w:hAnsi="Times New Roman" w:cs="Times New Roman"/>
            <w:sz w:val="24"/>
            <w:szCs w:val="24"/>
          </w:rPr>
          <w:delText xml:space="preserve"> for</w:delText>
        </w:r>
        <w:r w:rsidR="00EA28EE" w:rsidDel="009D1E15">
          <w:rPr>
            <w:rFonts w:ascii="Times New Roman" w:hAnsi="Times New Roman" w:cs="Times New Roman"/>
            <w:sz w:val="24"/>
            <w:szCs w:val="24"/>
          </w:rPr>
          <w:delText xml:space="preserve"> </w:delText>
        </w:r>
        <w:r w:rsidR="00E205B9" w:rsidDel="009D1E15">
          <w:rPr>
            <w:rFonts w:ascii="Times New Roman" w:hAnsi="Times New Roman" w:cs="Times New Roman"/>
            <w:sz w:val="24"/>
            <w:szCs w:val="24"/>
          </w:rPr>
          <w:delText>bulk tank milk did not differ</w:delText>
        </w:r>
        <w:r w:rsidR="00EE5530" w:rsidDel="009D1E15">
          <w:rPr>
            <w:rFonts w:ascii="Times New Roman" w:hAnsi="Times New Roman" w:cs="Times New Roman"/>
            <w:sz w:val="24"/>
            <w:szCs w:val="24"/>
          </w:rPr>
          <w:delText xml:space="preserve"> </w:delText>
        </w:r>
        <w:r w:rsidR="00147BB0" w:rsidDel="009D1E15">
          <w:rPr>
            <w:rFonts w:ascii="Times New Roman" w:hAnsi="Times New Roman" w:cs="Times New Roman"/>
            <w:sz w:val="24"/>
            <w:szCs w:val="24"/>
          </w:rPr>
          <w:delText xml:space="preserve">among </w:delText>
        </w:r>
        <w:r w:rsidR="00EE5530" w:rsidDel="009D1E15">
          <w:rPr>
            <w:rFonts w:ascii="Times New Roman" w:hAnsi="Times New Roman" w:cs="Times New Roman"/>
            <w:sz w:val="24"/>
            <w:szCs w:val="24"/>
          </w:rPr>
          <w:delText>facility type</w:delText>
        </w:r>
        <w:r w:rsidR="00147BB0" w:rsidDel="009D1E15">
          <w:rPr>
            <w:rFonts w:ascii="Times New Roman" w:hAnsi="Times New Roman" w:cs="Times New Roman"/>
            <w:sz w:val="24"/>
            <w:szCs w:val="24"/>
          </w:rPr>
          <w:delText>s</w:delText>
        </w:r>
        <w:r w:rsidR="00EE5530" w:rsidDel="009D1E15">
          <w:rPr>
            <w:rFonts w:ascii="Times New Roman" w:hAnsi="Times New Roman" w:cs="Times New Roman"/>
            <w:sz w:val="24"/>
            <w:szCs w:val="24"/>
          </w:rPr>
          <w:delText xml:space="preserve"> </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Table </w:delText>
        </w:r>
        <w:r w:rsidR="009F07A6" w:rsidDel="009D1E15">
          <w:rPr>
            <w:rFonts w:ascii="Times New Roman" w:hAnsi="Times New Roman" w:cs="Times New Roman"/>
            <w:sz w:val="24"/>
            <w:szCs w:val="24"/>
          </w:rPr>
          <w:delText>2</w:delText>
        </w:r>
        <w:r w:rsidR="00EA28EE" w:rsidDel="009D1E15">
          <w:rPr>
            <w:rFonts w:ascii="Times New Roman" w:hAnsi="Times New Roman" w:cs="Times New Roman"/>
            <w:sz w:val="24"/>
            <w:szCs w:val="24"/>
          </w:rPr>
          <w:delText>)</w:delText>
        </w:r>
        <w:r w:rsidR="009F07A6" w:rsidRPr="00604EDE" w:rsidDel="009D1E15">
          <w:rPr>
            <w:rFonts w:ascii="Times New Roman" w:hAnsi="Times New Roman" w:cs="Times New Roman"/>
            <w:sz w:val="24"/>
            <w:szCs w:val="24"/>
          </w:rPr>
          <w:delText xml:space="preserve">. </w:delText>
        </w:r>
      </w:del>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119C4B85" w:rsidR="00F81BD0" w:rsidRPr="00604EDE" w:rsidRDefault="004D73E8" w:rsidP="005C62DE">
      <w:pPr>
        <w:spacing w:line="480" w:lineRule="auto"/>
        <w:ind w:firstLine="720"/>
      </w:pPr>
      <w:r>
        <w:rPr>
          <w:rFonts w:ascii="Times New Roman" w:hAnsi="Times New Roman" w:cs="Times New Roman"/>
          <w:sz w:val="24"/>
          <w:szCs w:val="24"/>
        </w:rPr>
        <w:t xml:space="preserve">BTSCC,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 avg. SCS, and STD</w:t>
      </w:r>
      <w:r w:rsidR="00437988">
        <w:rPr>
          <w:rFonts w:ascii="Times New Roman" w:hAnsi="Times New Roman" w:cs="Times New Roman"/>
          <w:sz w:val="24"/>
          <w:szCs w:val="24"/>
        </w:rPr>
        <w:t xml:space="preserve"> 150-day milk </w:t>
      </w:r>
      <w:r>
        <w:rPr>
          <w:rFonts w:ascii="Times New Roman" w:hAnsi="Times New Roman" w:cs="Times New Roman"/>
          <w:sz w:val="24"/>
          <w:szCs w:val="24"/>
        </w:rPr>
        <w:t xml:space="preserve">production </w:t>
      </w:r>
      <w:r w:rsidR="00437988">
        <w:rPr>
          <w:rFonts w:ascii="Times New Roman" w:hAnsi="Times New Roman" w:cs="Times New Roman"/>
          <w:sz w:val="24"/>
          <w:szCs w:val="24"/>
        </w:rPr>
        <w:t>did not differ by facility type</w:t>
      </w:r>
      <w:r>
        <w:rPr>
          <w:rFonts w:ascii="Times New Roman" w:hAnsi="Times New Roman" w:cs="Times New Roman"/>
          <w:sz w:val="24"/>
          <w:szCs w:val="24"/>
        </w:rPr>
        <w:t xml:space="preserve"> </w:t>
      </w:r>
      <w:r w:rsidR="00437988">
        <w:rPr>
          <w:rFonts w:ascii="Times New Roman" w:hAnsi="Times New Roman" w:cs="Times New Roman"/>
          <w:sz w:val="24"/>
          <w:szCs w:val="24"/>
        </w:rPr>
        <w:t>(</w:t>
      </w:r>
      <w:r>
        <w:rPr>
          <w:rFonts w:ascii="Times New Roman" w:hAnsi="Times New Roman" w:cs="Times New Roman"/>
          <w:sz w:val="24"/>
          <w:szCs w:val="24"/>
        </w:rPr>
        <w:t>Table 3</w:t>
      </w:r>
      <w:r w:rsidR="00437988">
        <w:rPr>
          <w:rFonts w:ascii="Times New Roman" w:hAnsi="Times New Roman" w:cs="Times New Roman"/>
          <w:sz w:val="24"/>
          <w:szCs w:val="24"/>
        </w:rPr>
        <w:t>)</w:t>
      </w:r>
      <w:r>
        <w:rPr>
          <w:rFonts w:ascii="Times New Roman" w:hAnsi="Times New Roman" w:cs="Times New Roman"/>
          <w:sz w:val="24"/>
          <w:szCs w:val="24"/>
        </w:rPr>
        <w:t>.</w:t>
      </w:r>
    </w:p>
    <w:p w14:paraId="04C5B6FE" w14:textId="2E9B79EF"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w:t>
      </w:r>
      <w:del w:id="560" w:author="Caitlin Jeffrey" w:date="2024-03-18T14:17:00Z">
        <w:r w:rsidRPr="00604EDE" w:rsidDel="00730AD3">
          <w:rPr>
            <w:rFonts w:ascii="Times New Roman" w:hAnsi="Times New Roman" w:cs="Times New Roman"/>
            <w:sz w:val="24"/>
            <w:szCs w:val="24"/>
          </w:rPr>
          <w:delText>tiestall</w:delText>
        </w:r>
      </w:del>
      <w:ins w:id="561"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(n = 10), and 2.15 (1.93-2.37) for </w:t>
      </w:r>
      <w:del w:id="562" w:author="Caitlin Jeffrey" w:date="2024-03-18T14:16:00Z">
        <w:r w:rsidRPr="00604EDE" w:rsidDel="00730AD3">
          <w:rPr>
            <w:rFonts w:ascii="Times New Roman" w:hAnsi="Times New Roman" w:cs="Times New Roman"/>
            <w:sz w:val="24"/>
            <w:szCs w:val="24"/>
          </w:rPr>
          <w:delText>freestall</w:delText>
        </w:r>
      </w:del>
      <w:ins w:id="563"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(n = 6).</w:t>
      </w:r>
      <w:r w:rsidR="00FF56B5">
        <w:rPr>
          <w:rFonts w:ascii="Times New Roman" w:hAnsi="Times New Roman" w:cs="Times New Roman"/>
          <w:sz w:val="24"/>
          <w:szCs w:val="24"/>
        </w:rPr>
        <w:t xml:space="preserve"> Mean udder hygiene score did not differ by facility</w:t>
      </w:r>
      <w:r w:rsidR="00103676">
        <w:rPr>
          <w:rFonts w:ascii="Times New Roman" w:hAnsi="Times New Roman" w:cs="Times New Roman"/>
          <w:sz w:val="24"/>
          <w:szCs w:val="24"/>
        </w:rPr>
        <w:t xml:space="preserve"> type. </w:t>
      </w:r>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 xml:space="preserve">proportion of cows </w:t>
      </w:r>
      <w:r w:rsidRPr="00604EDE">
        <w:rPr>
          <w:rFonts w:ascii="Times New Roman" w:hAnsi="Times New Roman" w:cs="Times New Roman"/>
          <w:sz w:val="24"/>
          <w:szCs w:val="24"/>
        </w:rPr>
        <w:lastRenderedPageBreak/>
        <w:t>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w:t>
      </w:r>
      <w:del w:id="564" w:author="Caitlin Jeffrey" w:date="2024-03-18T14:17:00Z">
        <w:r w:rsidRPr="00604EDE" w:rsidDel="00730AD3">
          <w:rPr>
            <w:rFonts w:ascii="Times New Roman" w:hAnsi="Times New Roman" w:cs="Times New Roman"/>
            <w:sz w:val="24"/>
            <w:szCs w:val="24"/>
          </w:rPr>
          <w:delText>tiestall</w:delText>
        </w:r>
      </w:del>
      <w:ins w:id="565"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farms, and 32% (20-44) for </w:t>
      </w:r>
      <w:del w:id="566" w:author="Caitlin Jeffrey" w:date="2024-03-18T14:16:00Z">
        <w:r w:rsidRPr="00604EDE" w:rsidDel="00730AD3">
          <w:rPr>
            <w:rFonts w:ascii="Times New Roman" w:hAnsi="Times New Roman" w:cs="Times New Roman"/>
            <w:sz w:val="24"/>
            <w:szCs w:val="24"/>
          </w:rPr>
          <w:delText>freestall</w:delText>
        </w:r>
      </w:del>
      <w:ins w:id="567"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farms. </w:t>
      </w:r>
      <w:r w:rsidR="00103676">
        <w:rPr>
          <w:rFonts w:ascii="Times New Roman" w:hAnsi="Times New Roman" w:cs="Times New Roman"/>
          <w:sz w:val="24"/>
          <w:szCs w:val="24"/>
        </w:rPr>
        <w:t>The proportion of cows with dirty udders did not differ by facility type.</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p>
    <w:p w14:paraId="48EBE274" w14:textId="53E5A157"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w:t>
      </w:r>
      <w:del w:id="568" w:author="Caitlin Jeffrey" w:date="2024-03-18T14:17:00Z">
        <w:r w:rsidR="00B2723A" w:rsidDel="00730AD3">
          <w:delText>tiestall</w:delText>
        </w:r>
      </w:del>
      <w:ins w:id="569" w:author="Caitlin Jeffrey" w:date="2024-03-18T14:17:00Z">
        <w:r w:rsidR="00730AD3">
          <w:t>TS</w:t>
        </w:r>
      </w:ins>
      <w:r w:rsidR="00DC0FB6">
        <w:t xml:space="preserve"> farm</w:t>
      </w:r>
      <w:r w:rsidR="00B2723A">
        <w:t>s were missing DHIA data (</w:t>
      </w:r>
      <w:r w:rsidR="00661870">
        <w:t xml:space="preserve">n = 18; </w:t>
      </w:r>
      <w:r w:rsidR="00195FCA">
        <w:t>group sizes: FS = 6, TS = 8, BP = 4).</w:t>
      </w:r>
      <w:r w:rsidR="00B07D3A">
        <w:t xml:space="preserve"> </w:t>
      </w:r>
      <w:r w:rsidR="000D0C31">
        <w:t xml:space="preserve">Farms </w:t>
      </w:r>
      <w:r w:rsidR="00124565">
        <w:t xml:space="preserve">with </w:t>
      </w:r>
      <w:r w:rsidR="000D0C31">
        <w:t>missing data</w:t>
      </w:r>
      <w:r w:rsidR="00BC156E">
        <w:t xml:space="preserve"> for a</w:t>
      </w:r>
      <w:r w:rsidR="00124565">
        <w:t xml:space="preserve"> particular outcome</w:t>
      </w:r>
      <w:r w:rsidR="000D0C31">
        <w:t xml:space="preserve"> were excluded for the analyse</w:t>
      </w:r>
      <w:r w:rsidR="00BC156E">
        <w:t>s of that outcome.</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4CC99752" w14:textId="43697B56" w:rsidR="008D23E1" w:rsidRPr="008D23E1" w:rsidRDefault="008D23E1" w:rsidP="00A305CE">
      <w:pPr>
        <w:pStyle w:val="ListParagraph"/>
        <w:spacing w:line="480" w:lineRule="auto"/>
        <w:ind w:left="0" w:firstLine="720"/>
      </w:pPr>
      <w:del w:id="570" w:author="Caitlin Jeffrey" w:date="2024-03-19T12:29:00Z">
        <w:r w:rsidRPr="008D23E1" w:rsidDel="004B2AF9">
          <w:delText xml:space="preserve">There was no difference in cfu count between the three facility types for any of the four bacterial groups measured using a nonparametric unconditional comparison (Table 2). </w:delText>
        </w:r>
      </w:del>
      <w:del w:id="571" w:author="Caitlin Jeffrey" w:date="2024-03-19T12:30:00Z">
        <w:r w:rsidRPr="008D23E1" w:rsidDel="009D1E15">
          <w:delText>Multiple attempts were made using multivariable analysis to compare the four aerobic culture outcomes for bulk tank milk, but all modeling approaches suffered from over-parametrization even when data was log transformed and were not pursued further.</w:delText>
        </w:r>
      </w:del>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lastRenderedPageBreak/>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lastRenderedPageBreak/>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571DE5EE"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The depth of bedding in stalls for </w:t>
      </w:r>
      <w:del w:id="572" w:author="Caitlin Jeffrey" w:date="2024-03-18T14:16:00Z">
        <w:r w:rsidRPr="00604EDE" w:rsidDel="00730AD3">
          <w:rPr>
            <w:rFonts w:ascii="Times New Roman" w:hAnsi="Times New Roman" w:cs="Times New Roman"/>
            <w:sz w:val="24"/>
            <w:szCs w:val="24"/>
          </w:rPr>
          <w:delText>freestall</w:delText>
        </w:r>
      </w:del>
      <w:ins w:id="573"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w:t>
      </w:r>
      <w:del w:id="574" w:author="Caitlin Jeffrey" w:date="2024-03-18T14:17:00Z">
        <w:r w:rsidRPr="00604EDE" w:rsidDel="00730AD3">
          <w:rPr>
            <w:rFonts w:ascii="Times New Roman" w:hAnsi="Times New Roman" w:cs="Times New Roman"/>
            <w:sz w:val="24"/>
            <w:szCs w:val="24"/>
          </w:rPr>
          <w:delText>tiestall</w:delText>
        </w:r>
      </w:del>
      <w:ins w:id="575"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del w:id="576" w:author="Caitlin Jeffrey" w:date="2024-03-18T14:16:00Z">
        <w:r w:rsidR="00215413" w:rsidDel="00730AD3">
          <w:rPr>
            <w:rFonts w:ascii="Times New Roman" w:hAnsi="Times New Roman" w:cs="Times New Roman"/>
            <w:sz w:val="24"/>
            <w:szCs w:val="24"/>
          </w:rPr>
          <w:delText>freestall</w:delText>
        </w:r>
      </w:del>
      <w:ins w:id="577" w:author="Caitlin Jeffrey" w:date="2024-03-18T14:16:00Z">
        <w:r w:rsidR="00730AD3">
          <w:rPr>
            <w:rFonts w:ascii="Times New Roman" w:hAnsi="Times New Roman" w:cs="Times New Roman"/>
            <w:sz w:val="24"/>
            <w:szCs w:val="24"/>
          </w:rPr>
          <w:t>FS</w:t>
        </w:r>
      </w:ins>
      <w:r w:rsidR="00215413">
        <w:rPr>
          <w:rFonts w:ascii="Times New Roman" w:hAnsi="Times New Roman" w:cs="Times New Roman"/>
          <w:sz w:val="24"/>
          <w:szCs w:val="24"/>
        </w:rPr>
        <w:t xml:space="preserve"> and </w:t>
      </w:r>
      <w:del w:id="578" w:author="Caitlin Jeffrey" w:date="2024-03-18T14:17:00Z">
        <w:r w:rsidR="00215413" w:rsidDel="00730AD3">
          <w:rPr>
            <w:rFonts w:ascii="Times New Roman" w:hAnsi="Times New Roman" w:cs="Times New Roman"/>
            <w:sz w:val="24"/>
            <w:szCs w:val="24"/>
          </w:rPr>
          <w:delText>tiestall</w:delText>
        </w:r>
      </w:del>
      <w:ins w:id="579" w:author="Caitlin Jeffrey" w:date="2024-03-18T14:17:00Z">
        <w:r w:rsidR="00730AD3">
          <w:rPr>
            <w:rFonts w:ascii="Times New Roman" w:hAnsi="Times New Roman" w:cs="Times New Roman"/>
            <w:sz w:val="24"/>
            <w:szCs w:val="24"/>
          </w:rPr>
          <w:t>TS</w:t>
        </w:r>
      </w:ins>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541943">
        <w:rPr>
          <w:rFonts w:ascii="Times New Roman" w:hAnsi="Times New Roman" w:cs="Times New Roman"/>
          <w:sz w:val="24"/>
          <w:szCs w:val="24"/>
        </w:rPr>
        <w:t>were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71C8E786" w:rsidR="004E382B" w:rsidRDefault="008A5E20" w:rsidP="006E592D">
      <w:pPr>
        <w:spacing w:line="480" w:lineRule="auto"/>
        <w:ind w:firstLine="720"/>
        <w:rPr>
          <w:rFonts w:ascii="Times New Roman" w:hAnsi="Times New Roman" w:cs="Times New Roman"/>
          <w:sz w:val="24"/>
          <w:szCs w:val="24"/>
        </w:rPr>
      </w:pPr>
      <w:r w:rsidRPr="009E7D22">
        <w:rPr>
          <w:rFonts w:ascii="Times New Roman" w:hAnsi="Times New Roman" w:cs="Times New Roman"/>
          <w:sz w:val="24"/>
          <w:szCs w:val="24"/>
          <w:highlight w:val="yellow"/>
          <w:rPrChange w:id="580" w:author="Caitlin Jeffrey" w:date="2024-03-20T10:41:00Z">
            <w:rPr>
              <w:rFonts w:ascii="Times New Roman" w:hAnsi="Times New Roman" w:cs="Times New Roman"/>
              <w:sz w:val="24"/>
              <w:szCs w:val="24"/>
            </w:rPr>
          </w:rPrChange>
        </w:rPr>
        <w:t xml:space="preserve">Both udder hygiene outcomes were unconditionally associated with the same predictors, </w:t>
      </w:r>
      <w:r w:rsidR="00191CBB" w:rsidRPr="009E7D22">
        <w:rPr>
          <w:rFonts w:ascii="Times New Roman" w:hAnsi="Times New Roman" w:cs="Times New Roman"/>
          <w:sz w:val="24"/>
          <w:szCs w:val="24"/>
          <w:highlight w:val="yellow"/>
          <w:rPrChange w:id="581" w:author="Caitlin Jeffrey" w:date="2024-03-20T10:41:00Z">
            <w:rPr>
              <w:rFonts w:ascii="Times New Roman" w:hAnsi="Times New Roman" w:cs="Times New Roman"/>
              <w:sz w:val="24"/>
              <w:szCs w:val="24"/>
            </w:rPr>
          </w:rPrChange>
        </w:rPr>
        <w:t xml:space="preserve">most </w:t>
      </w:r>
      <w:r w:rsidRPr="009E7D22">
        <w:rPr>
          <w:rFonts w:ascii="Times New Roman" w:hAnsi="Times New Roman" w:cs="Times New Roman"/>
          <w:sz w:val="24"/>
          <w:szCs w:val="24"/>
          <w:highlight w:val="yellow"/>
          <w:rPrChange w:id="582" w:author="Caitlin Jeffrey" w:date="2024-03-20T10:41:00Z">
            <w:rPr>
              <w:rFonts w:ascii="Times New Roman" w:hAnsi="Times New Roman" w:cs="Times New Roman"/>
              <w:sz w:val="24"/>
              <w:szCs w:val="24"/>
            </w:rPr>
          </w:rPrChange>
        </w:rPr>
        <w:t xml:space="preserve">of which were related to the depth of bedding for cows. For </w:t>
      </w:r>
      <w:ins w:id="583" w:author="Caitlin Jeffrey" w:date="2024-03-20T10:37:00Z">
        <w:r w:rsidR="00781257" w:rsidRPr="009E7D22">
          <w:rPr>
            <w:rFonts w:ascii="Times New Roman" w:hAnsi="Times New Roman" w:cs="Times New Roman"/>
            <w:sz w:val="24"/>
            <w:szCs w:val="24"/>
            <w:highlight w:val="yellow"/>
            <w:rPrChange w:id="584" w:author="Caitlin Jeffrey" w:date="2024-03-20T10:41:00Z">
              <w:rPr>
                <w:rFonts w:ascii="Times New Roman" w:hAnsi="Times New Roman" w:cs="Times New Roman"/>
                <w:sz w:val="24"/>
                <w:szCs w:val="24"/>
              </w:rPr>
            </w:rPrChange>
          </w:rPr>
          <w:t xml:space="preserve">the five </w:t>
        </w:r>
      </w:ins>
      <w:r w:rsidRPr="009E7D22">
        <w:rPr>
          <w:rFonts w:ascii="Times New Roman" w:hAnsi="Times New Roman" w:cs="Times New Roman"/>
          <w:sz w:val="24"/>
          <w:szCs w:val="24"/>
          <w:highlight w:val="yellow"/>
          <w:rPrChange w:id="585" w:author="Caitlin Jeffrey" w:date="2024-03-20T10:41:00Z">
            <w:rPr>
              <w:rFonts w:ascii="Times New Roman" w:hAnsi="Times New Roman" w:cs="Times New Roman"/>
              <w:sz w:val="24"/>
              <w:szCs w:val="24"/>
            </w:rPr>
          </w:rPrChange>
        </w:rPr>
        <w:t xml:space="preserve">herds using a bedded pack, deeper bedding was </w:t>
      </w:r>
      <w:r w:rsidR="00D715F3" w:rsidRPr="009E7D22">
        <w:rPr>
          <w:rFonts w:ascii="Times New Roman" w:hAnsi="Times New Roman" w:cs="Times New Roman"/>
          <w:sz w:val="24"/>
          <w:szCs w:val="24"/>
          <w:highlight w:val="yellow"/>
          <w:rPrChange w:id="586" w:author="Caitlin Jeffrey" w:date="2024-03-20T10:41:00Z">
            <w:rPr>
              <w:rFonts w:ascii="Times New Roman" w:hAnsi="Times New Roman" w:cs="Times New Roman"/>
              <w:sz w:val="24"/>
              <w:szCs w:val="24"/>
            </w:rPr>
          </w:rPrChange>
        </w:rPr>
        <w:t xml:space="preserve">associated with </w:t>
      </w:r>
      <w:r w:rsidR="003033F3" w:rsidRPr="009E7D22">
        <w:rPr>
          <w:rFonts w:ascii="Times New Roman" w:hAnsi="Times New Roman" w:cs="Times New Roman"/>
          <w:sz w:val="24"/>
          <w:szCs w:val="24"/>
          <w:highlight w:val="yellow"/>
          <w:rPrChange w:id="587" w:author="Caitlin Jeffrey" w:date="2024-03-20T10:41:00Z">
            <w:rPr>
              <w:rFonts w:ascii="Times New Roman" w:hAnsi="Times New Roman" w:cs="Times New Roman"/>
              <w:sz w:val="24"/>
              <w:szCs w:val="24"/>
            </w:rPr>
          </w:rPrChange>
        </w:rPr>
        <w:t>lower average hygiene scores</w:t>
      </w:r>
      <w:r w:rsidR="0014452C" w:rsidRPr="009E7D22">
        <w:rPr>
          <w:rFonts w:ascii="Times New Roman" w:hAnsi="Times New Roman" w:cs="Times New Roman"/>
          <w:sz w:val="24"/>
          <w:szCs w:val="24"/>
          <w:highlight w:val="yellow"/>
          <w:rPrChange w:id="588" w:author="Caitlin Jeffrey" w:date="2024-03-20T10:41:00Z">
            <w:rPr>
              <w:rFonts w:ascii="Times New Roman" w:hAnsi="Times New Roman" w:cs="Times New Roman"/>
              <w:sz w:val="24"/>
              <w:szCs w:val="24"/>
            </w:rPr>
          </w:rPrChange>
        </w:rPr>
        <w:t xml:space="preserve"> </w:t>
      </w:r>
      <w:r w:rsidR="003033F3" w:rsidRPr="009E7D22">
        <w:rPr>
          <w:rFonts w:ascii="Times New Roman" w:hAnsi="Times New Roman" w:cs="Times New Roman"/>
          <w:sz w:val="24"/>
          <w:szCs w:val="24"/>
          <w:highlight w:val="yellow"/>
          <w:rPrChange w:id="589" w:author="Caitlin Jeffrey" w:date="2024-03-20T10:41:00Z">
            <w:rPr>
              <w:rFonts w:ascii="Times New Roman" w:hAnsi="Times New Roman" w:cs="Times New Roman"/>
              <w:sz w:val="24"/>
              <w:szCs w:val="24"/>
            </w:rPr>
          </w:rPrChange>
        </w:rPr>
        <w:t xml:space="preserve">and </w:t>
      </w:r>
      <w:r w:rsidR="00CD0C9D" w:rsidRPr="009E7D22">
        <w:rPr>
          <w:rFonts w:ascii="Times New Roman" w:hAnsi="Times New Roman" w:cs="Times New Roman"/>
          <w:sz w:val="24"/>
          <w:szCs w:val="24"/>
          <w:highlight w:val="yellow"/>
          <w:rPrChange w:id="590" w:author="Caitlin Jeffrey" w:date="2024-03-20T10:41:00Z">
            <w:rPr>
              <w:rFonts w:ascii="Times New Roman" w:hAnsi="Times New Roman" w:cs="Times New Roman"/>
              <w:sz w:val="24"/>
              <w:szCs w:val="24"/>
            </w:rPr>
          </w:rPrChange>
        </w:rPr>
        <w:t>lower</w:t>
      </w:r>
      <w:r w:rsidR="00CD0C9D" w:rsidRPr="009E7D22">
        <w:rPr>
          <w:highlight w:val="yellow"/>
          <w:rPrChange w:id="591" w:author="Caitlin Jeffrey" w:date="2024-03-20T10:41:00Z">
            <w:rPr/>
          </w:rPrChange>
        </w:rPr>
        <w:t xml:space="preserve"> </w:t>
      </w:r>
      <w:r w:rsidR="00CD0C9D" w:rsidRPr="009E7D22">
        <w:rPr>
          <w:rFonts w:ascii="Times New Roman" w:hAnsi="Times New Roman" w:cs="Times New Roman"/>
          <w:sz w:val="24"/>
          <w:szCs w:val="24"/>
          <w:highlight w:val="yellow"/>
          <w:rPrChange w:id="592" w:author="Caitlin Jeffrey" w:date="2024-03-20T10:41:00Z">
            <w:rPr>
              <w:rFonts w:ascii="Times New Roman" w:hAnsi="Times New Roman" w:cs="Times New Roman"/>
              <w:sz w:val="24"/>
              <w:szCs w:val="24"/>
            </w:rPr>
          </w:rPrChange>
        </w:rPr>
        <w:t>proportion of dirty udders</w:t>
      </w:r>
      <w:r w:rsidRPr="009E7D22">
        <w:rPr>
          <w:rFonts w:ascii="Times New Roman" w:hAnsi="Times New Roman" w:cs="Times New Roman"/>
          <w:sz w:val="24"/>
          <w:szCs w:val="24"/>
          <w:highlight w:val="yellow"/>
          <w:rPrChange w:id="593"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594" w:author="Caitlin Jeffrey" w:date="2024-03-20T10:41:00Z">
            <w:rPr>
              <w:rFonts w:ascii="Times New Roman" w:hAnsi="Times New Roman" w:cs="Times New Roman"/>
              <w:sz w:val="24"/>
              <w:szCs w:val="24"/>
            </w:rPr>
          </w:rPrChange>
        </w:rPr>
        <w:t>Farms with cows housed on some type of deep bedding (</w:t>
      </w:r>
      <w:r w:rsidR="00CD0C9D" w:rsidRPr="009E7D22">
        <w:rPr>
          <w:rFonts w:ascii="Times New Roman" w:hAnsi="Times New Roman" w:cs="Times New Roman"/>
          <w:sz w:val="24"/>
          <w:szCs w:val="24"/>
          <w:highlight w:val="yellow"/>
          <w:rPrChange w:id="595" w:author="Caitlin Jeffrey" w:date="2024-03-20T10:41:00Z">
            <w:rPr>
              <w:rFonts w:ascii="Times New Roman" w:hAnsi="Times New Roman" w:cs="Times New Roman"/>
              <w:sz w:val="24"/>
              <w:szCs w:val="24"/>
            </w:rPr>
          </w:rPrChange>
        </w:rPr>
        <w:t>i.e.</w:t>
      </w:r>
      <w:r w:rsidR="00B81594" w:rsidRPr="009E7D22">
        <w:rPr>
          <w:rFonts w:ascii="Times New Roman" w:hAnsi="Times New Roman" w:cs="Times New Roman"/>
          <w:sz w:val="24"/>
          <w:szCs w:val="24"/>
          <w:highlight w:val="yellow"/>
          <w:rPrChange w:id="596"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597" w:author="Caitlin Jeffrey" w:date="2024-03-20T10:41:00Z">
            <w:rPr>
              <w:rFonts w:ascii="Times New Roman" w:hAnsi="Times New Roman" w:cs="Times New Roman"/>
              <w:sz w:val="24"/>
              <w:szCs w:val="24"/>
            </w:rPr>
          </w:rPrChange>
        </w:rPr>
        <w:t>grouping</w:t>
      </w:r>
      <w:r w:rsidR="00B81594" w:rsidRPr="009E7D22">
        <w:rPr>
          <w:rFonts w:ascii="Times New Roman" w:hAnsi="Times New Roman" w:cs="Times New Roman"/>
          <w:sz w:val="24"/>
          <w:szCs w:val="24"/>
          <w:highlight w:val="yellow"/>
          <w:rPrChange w:id="598" w:author="Caitlin Jeffrey" w:date="2024-03-20T10:41:00Z">
            <w:rPr>
              <w:rFonts w:ascii="Times New Roman" w:hAnsi="Times New Roman" w:cs="Times New Roman"/>
              <w:sz w:val="24"/>
              <w:szCs w:val="24"/>
            </w:rPr>
          </w:rPrChange>
        </w:rPr>
        <w:t xml:space="preserve"> </w:t>
      </w:r>
      <w:ins w:id="599" w:author="Caitlin Jeffrey" w:date="2024-03-20T10:38:00Z">
        <w:r w:rsidR="00745B00" w:rsidRPr="009E7D22">
          <w:rPr>
            <w:rFonts w:ascii="Times New Roman" w:hAnsi="Times New Roman" w:cs="Times New Roman"/>
            <w:sz w:val="24"/>
            <w:szCs w:val="24"/>
            <w:highlight w:val="yellow"/>
            <w:rPrChange w:id="600" w:author="Caitlin Jeffrey" w:date="2024-03-20T10:41:00Z">
              <w:rPr>
                <w:rFonts w:ascii="Times New Roman" w:hAnsi="Times New Roman" w:cs="Times New Roman"/>
                <w:sz w:val="24"/>
                <w:szCs w:val="24"/>
              </w:rPr>
            </w:rPrChange>
          </w:rPr>
          <w:t xml:space="preserve">the three </w:t>
        </w:r>
      </w:ins>
      <w:del w:id="601" w:author="Caitlin Jeffrey" w:date="2024-03-20T10:38:00Z">
        <w:r w:rsidR="00B81594" w:rsidRPr="009E7D22" w:rsidDel="00745B00">
          <w:rPr>
            <w:rFonts w:ascii="Times New Roman" w:hAnsi="Times New Roman" w:cs="Times New Roman"/>
            <w:sz w:val="24"/>
            <w:szCs w:val="24"/>
            <w:highlight w:val="yellow"/>
            <w:rPrChange w:id="602" w:author="Caitlin Jeffrey" w:date="2024-03-20T10:41:00Z">
              <w:rPr>
                <w:rFonts w:ascii="Times New Roman" w:hAnsi="Times New Roman" w:cs="Times New Roman"/>
                <w:sz w:val="24"/>
                <w:szCs w:val="24"/>
              </w:rPr>
            </w:rPrChange>
          </w:rPr>
          <w:delText xml:space="preserve">all herds </w:delText>
        </w:r>
      </w:del>
      <w:ins w:id="603" w:author="Caitlin Jeffrey" w:date="2024-03-20T10:38:00Z">
        <w:r w:rsidR="00745B00" w:rsidRPr="009E7D22">
          <w:rPr>
            <w:rFonts w:ascii="Times New Roman" w:hAnsi="Times New Roman" w:cs="Times New Roman"/>
            <w:sz w:val="24"/>
            <w:szCs w:val="24"/>
            <w:highlight w:val="yellow"/>
            <w:rPrChange w:id="604" w:author="Caitlin Jeffrey" w:date="2024-03-20T10:41:00Z">
              <w:rPr>
                <w:rFonts w:ascii="Times New Roman" w:hAnsi="Times New Roman" w:cs="Times New Roman"/>
                <w:sz w:val="24"/>
                <w:szCs w:val="24"/>
              </w:rPr>
            </w:rPrChange>
          </w:rPr>
          <w:t xml:space="preserve">freestalls </w:t>
        </w:r>
      </w:ins>
      <w:ins w:id="605" w:author="Caitlin Jeffrey" w:date="2024-03-20T10:39:00Z">
        <w:r w:rsidR="00745B00" w:rsidRPr="009E7D22">
          <w:rPr>
            <w:rFonts w:ascii="Times New Roman" w:hAnsi="Times New Roman" w:cs="Times New Roman"/>
            <w:sz w:val="24"/>
            <w:szCs w:val="24"/>
            <w:highlight w:val="yellow"/>
            <w:rPrChange w:id="606" w:author="Caitlin Jeffrey" w:date="2024-03-20T10:41:00Z">
              <w:rPr>
                <w:rFonts w:ascii="Times New Roman" w:hAnsi="Times New Roman" w:cs="Times New Roman"/>
                <w:sz w:val="24"/>
                <w:szCs w:val="24"/>
              </w:rPr>
            </w:rPrChange>
          </w:rPr>
          <w:t xml:space="preserve">and tiestalls </w:t>
        </w:r>
      </w:ins>
      <w:r w:rsidR="00B81594" w:rsidRPr="009E7D22">
        <w:rPr>
          <w:rFonts w:ascii="Times New Roman" w:hAnsi="Times New Roman" w:cs="Times New Roman"/>
          <w:sz w:val="24"/>
          <w:szCs w:val="24"/>
          <w:highlight w:val="yellow"/>
          <w:rPrChange w:id="607" w:author="Caitlin Jeffrey" w:date="2024-03-20T10:41:00Z">
            <w:rPr>
              <w:rFonts w:ascii="Times New Roman" w:hAnsi="Times New Roman" w:cs="Times New Roman"/>
              <w:sz w:val="24"/>
              <w:szCs w:val="24"/>
            </w:rPr>
          </w:rPrChange>
        </w:rPr>
        <w:t xml:space="preserve">reporting </w:t>
      </w:r>
      <w:r w:rsidR="0090022E" w:rsidRPr="009E7D22">
        <w:rPr>
          <w:rFonts w:ascii="Times New Roman" w:hAnsi="Times New Roman" w:cs="Times New Roman"/>
          <w:sz w:val="24"/>
          <w:szCs w:val="24"/>
          <w:highlight w:val="yellow"/>
          <w:rPrChange w:id="608" w:author="Caitlin Jeffrey" w:date="2024-03-20T10:41:00Z">
            <w:rPr>
              <w:rFonts w:ascii="Times New Roman" w:hAnsi="Times New Roman" w:cs="Times New Roman"/>
              <w:sz w:val="24"/>
              <w:szCs w:val="24"/>
            </w:rPr>
          </w:rPrChange>
        </w:rPr>
        <w:t>deeply-bedded stalls</w:t>
      </w:r>
      <w:ins w:id="609" w:author="Caitlin Jeffrey" w:date="2024-03-20T10:39:00Z">
        <w:r w:rsidR="00745B00" w:rsidRPr="009E7D22">
          <w:rPr>
            <w:rFonts w:ascii="Times New Roman" w:hAnsi="Times New Roman" w:cs="Times New Roman"/>
            <w:sz w:val="24"/>
            <w:szCs w:val="24"/>
            <w:highlight w:val="yellow"/>
            <w:rPrChange w:id="610" w:author="Caitlin Jeffrey" w:date="2024-03-20T10:41:00Z">
              <w:rPr>
                <w:rFonts w:ascii="Times New Roman" w:hAnsi="Times New Roman" w:cs="Times New Roman"/>
                <w:sz w:val="24"/>
                <w:szCs w:val="24"/>
              </w:rPr>
            </w:rPrChange>
          </w:rPr>
          <w:t>,</w:t>
        </w:r>
      </w:ins>
      <w:r w:rsidR="00B81594" w:rsidRPr="009E7D22">
        <w:rPr>
          <w:rFonts w:ascii="Times New Roman" w:hAnsi="Times New Roman" w:cs="Times New Roman"/>
          <w:sz w:val="24"/>
          <w:szCs w:val="24"/>
          <w:highlight w:val="yellow"/>
          <w:rPrChange w:id="611" w:author="Caitlin Jeffrey" w:date="2024-03-20T10:41:00Z">
            <w:rPr>
              <w:rFonts w:ascii="Times New Roman" w:hAnsi="Times New Roman" w:cs="Times New Roman"/>
              <w:sz w:val="24"/>
              <w:szCs w:val="24"/>
            </w:rPr>
          </w:rPrChange>
        </w:rPr>
        <w:t xml:space="preserve"> </w:t>
      </w:r>
      <w:r w:rsidR="009D1552" w:rsidRPr="009E7D22">
        <w:rPr>
          <w:rFonts w:ascii="Times New Roman" w:hAnsi="Times New Roman" w:cs="Times New Roman"/>
          <w:sz w:val="24"/>
          <w:szCs w:val="24"/>
          <w:highlight w:val="yellow"/>
          <w:rPrChange w:id="612" w:author="Caitlin Jeffrey" w:date="2024-03-20T10:41:00Z">
            <w:rPr>
              <w:rFonts w:ascii="Times New Roman" w:hAnsi="Times New Roman" w:cs="Times New Roman"/>
              <w:sz w:val="24"/>
              <w:szCs w:val="24"/>
            </w:rPr>
          </w:rPrChange>
        </w:rPr>
        <w:t xml:space="preserve">plus </w:t>
      </w:r>
      <w:ins w:id="613" w:author="Caitlin Jeffrey" w:date="2024-03-20T10:39:00Z">
        <w:r w:rsidR="00745B00" w:rsidRPr="009E7D22">
          <w:rPr>
            <w:rFonts w:ascii="Times New Roman" w:hAnsi="Times New Roman" w:cs="Times New Roman"/>
            <w:sz w:val="24"/>
            <w:szCs w:val="24"/>
            <w:highlight w:val="yellow"/>
            <w:rPrChange w:id="614" w:author="Caitlin Jeffrey" w:date="2024-03-20T10:41:00Z">
              <w:rPr>
                <w:rFonts w:ascii="Times New Roman" w:hAnsi="Times New Roman" w:cs="Times New Roman"/>
                <w:sz w:val="24"/>
                <w:szCs w:val="24"/>
              </w:rPr>
            </w:rPrChange>
          </w:rPr>
          <w:t xml:space="preserve">the five </w:t>
        </w:r>
      </w:ins>
      <w:r w:rsidR="0090022E" w:rsidRPr="009E7D22">
        <w:rPr>
          <w:rFonts w:ascii="Times New Roman" w:hAnsi="Times New Roman" w:cs="Times New Roman"/>
          <w:sz w:val="24"/>
          <w:szCs w:val="24"/>
          <w:highlight w:val="yellow"/>
          <w:rPrChange w:id="615" w:author="Caitlin Jeffrey" w:date="2024-03-20T10:41:00Z">
            <w:rPr>
              <w:rFonts w:ascii="Times New Roman" w:hAnsi="Times New Roman" w:cs="Times New Roman"/>
              <w:sz w:val="24"/>
              <w:szCs w:val="24"/>
            </w:rPr>
          </w:rPrChange>
        </w:rPr>
        <w:t>bedded pack</w:t>
      </w:r>
      <w:r w:rsidR="009D1552" w:rsidRPr="009E7D22">
        <w:rPr>
          <w:rFonts w:ascii="Times New Roman" w:hAnsi="Times New Roman" w:cs="Times New Roman"/>
          <w:sz w:val="24"/>
          <w:szCs w:val="24"/>
          <w:highlight w:val="yellow"/>
          <w:rPrChange w:id="616" w:author="Caitlin Jeffrey" w:date="2024-03-20T10:41:00Z">
            <w:rPr>
              <w:rFonts w:ascii="Times New Roman" w:hAnsi="Times New Roman" w:cs="Times New Roman"/>
              <w:sz w:val="24"/>
              <w:szCs w:val="24"/>
            </w:rPr>
          </w:rPrChange>
        </w:rPr>
        <w:t xml:space="preserve"> herds</w:t>
      </w:r>
      <w:r w:rsidR="0090022E" w:rsidRPr="009E7D22">
        <w:rPr>
          <w:rFonts w:ascii="Times New Roman" w:hAnsi="Times New Roman" w:cs="Times New Roman"/>
          <w:sz w:val="24"/>
          <w:szCs w:val="24"/>
          <w:highlight w:val="yellow"/>
          <w:rPrChange w:id="617" w:author="Caitlin Jeffrey" w:date="2024-03-20T10:41:00Z">
            <w:rPr>
              <w:rFonts w:ascii="Times New Roman" w:hAnsi="Times New Roman" w:cs="Times New Roman"/>
              <w:sz w:val="24"/>
              <w:szCs w:val="24"/>
            </w:rPr>
          </w:rPrChange>
        </w:rPr>
        <w:t xml:space="preserve">) </w:t>
      </w:r>
      <w:r w:rsidR="001274F2" w:rsidRPr="009E7D22">
        <w:rPr>
          <w:rFonts w:ascii="Times New Roman" w:hAnsi="Times New Roman" w:cs="Times New Roman"/>
          <w:sz w:val="24"/>
          <w:szCs w:val="24"/>
          <w:highlight w:val="yellow"/>
          <w:rPrChange w:id="618" w:author="Caitlin Jeffrey" w:date="2024-03-20T10:41:00Z">
            <w:rPr>
              <w:rFonts w:ascii="Times New Roman" w:hAnsi="Times New Roman" w:cs="Times New Roman"/>
              <w:sz w:val="24"/>
              <w:szCs w:val="24"/>
            </w:rPr>
          </w:rPrChange>
        </w:rPr>
        <w:t xml:space="preserve">had numerically </w:t>
      </w:r>
      <w:r w:rsidR="0090022E" w:rsidRPr="009E7D22">
        <w:rPr>
          <w:rFonts w:ascii="Times New Roman" w:hAnsi="Times New Roman" w:cs="Times New Roman"/>
          <w:sz w:val="24"/>
          <w:szCs w:val="24"/>
          <w:highlight w:val="yellow"/>
          <w:rPrChange w:id="619" w:author="Caitlin Jeffrey" w:date="2024-03-20T10:41:00Z">
            <w:rPr>
              <w:rFonts w:ascii="Times New Roman" w:hAnsi="Times New Roman" w:cs="Times New Roman"/>
              <w:sz w:val="24"/>
              <w:szCs w:val="24"/>
            </w:rPr>
          </w:rPrChange>
        </w:rPr>
        <w:t>lower av</w:t>
      </w:r>
      <w:r w:rsidR="00654C63" w:rsidRPr="009E7D22">
        <w:rPr>
          <w:rFonts w:ascii="Times New Roman" w:hAnsi="Times New Roman" w:cs="Times New Roman"/>
          <w:sz w:val="24"/>
          <w:szCs w:val="24"/>
          <w:highlight w:val="yellow"/>
          <w:rPrChange w:id="620" w:author="Caitlin Jeffrey" w:date="2024-03-20T10:41:00Z">
            <w:rPr>
              <w:rFonts w:ascii="Times New Roman" w:hAnsi="Times New Roman" w:cs="Times New Roman"/>
              <w:sz w:val="24"/>
              <w:szCs w:val="24"/>
            </w:rPr>
          </w:rPrChange>
        </w:rPr>
        <w:t>erage</w:t>
      </w:r>
      <w:r w:rsidR="00066F4A" w:rsidRPr="009E7D22">
        <w:rPr>
          <w:rFonts w:ascii="Times New Roman" w:hAnsi="Times New Roman" w:cs="Times New Roman"/>
          <w:sz w:val="24"/>
          <w:szCs w:val="24"/>
          <w:highlight w:val="yellow"/>
          <w:rPrChange w:id="621" w:author="Caitlin Jeffrey" w:date="2024-03-20T10:41:00Z">
            <w:rPr>
              <w:rFonts w:ascii="Times New Roman" w:hAnsi="Times New Roman" w:cs="Times New Roman"/>
              <w:sz w:val="24"/>
              <w:szCs w:val="24"/>
            </w:rPr>
          </w:rPrChange>
        </w:rPr>
        <w:t xml:space="preserve"> udder</w:t>
      </w:r>
      <w:r w:rsidR="0090022E" w:rsidRPr="009E7D22">
        <w:rPr>
          <w:rFonts w:ascii="Times New Roman" w:hAnsi="Times New Roman" w:cs="Times New Roman"/>
          <w:sz w:val="24"/>
          <w:szCs w:val="24"/>
          <w:highlight w:val="yellow"/>
          <w:rPrChange w:id="622" w:author="Caitlin Jeffrey" w:date="2024-03-20T10:41:00Z">
            <w:rPr>
              <w:rFonts w:ascii="Times New Roman" w:hAnsi="Times New Roman" w:cs="Times New Roman"/>
              <w:sz w:val="24"/>
              <w:szCs w:val="24"/>
            </w:rPr>
          </w:rPrChange>
        </w:rPr>
        <w:t xml:space="preserve"> hygiene scores and prop</w:t>
      </w:r>
      <w:r w:rsidR="00B33F55" w:rsidRPr="009E7D22">
        <w:rPr>
          <w:rFonts w:ascii="Times New Roman" w:hAnsi="Times New Roman" w:cs="Times New Roman"/>
          <w:sz w:val="24"/>
          <w:szCs w:val="24"/>
          <w:highlight w:val="yellow"/>
          <w:rPrChange w:id="623" w:author="Caitlin Jeffrey" w:date="2024-03-20T10:41:00Z">
            <w:rPr>
              <w:rFonts w:ascii="Times New Roman" w:hAnsi="Times New Roman" w:cs="Times New Roman"/>
              <w:sz w:val="24"/>
              <w:szCs w:val="24"/>
            </w:rPr>
          </w:rPrChange>
        </w:rPr>
        <w:t>ortion</w:t>
      </w:r>
      <w:r w:rsidR="00066F4A" w:rsidRPr="009E7D22">
        <w:rPr>
          <w:rFonts w:ascii="Times New Roman" w:hAnsi="Times New Roman" w:cs="Times New Roman"/>
          <w:sz w:val="24"/>
          <w:szCs w:val="24"/>
          <w:highlight w:val="yellow"/>
          <w:rPrChange w:id="624" w:author="Caitlin Jeffrey" w:date="2024-03-20T10:41:00Z">
            <w:rPr>
              <w:rFonts w:ascii="Times New Roman" w:hAnsi="Times New Roman" w:cs="Times New Roman"/>
              <w:sz w:val="24"/>
              <w:szCs w:val="24"/>
            </w:rPr>
          </w:rPrChange>
        </w:rPr>
        <w:t xml:space="preserve"> </w:t>
      </w:r>
      <w:r w:rsidR="0090022E" w:rsidRPr="009E7D22">
        <w:rPr>
          <w:rFonts w:ascii="Times New Roman" w:hAnsi="Times New Roman" w:cs="Times New Roman"/>
          <w:sz w:val="24"/>
          <w:szCs w:val="24"/>
          <w:highlight w:val="yellow"/>
          <w:rPrChange w:id="625" w:author="Caitlin Jeffrey" w:date="2024-03-20T10:41:00Z">
            <w:rPr>
              <w:rFonts w:ascii="Times New Roman" w:hAnsi="Times New Roman" w:cs="Times New Roman"/>
              <w:sz w:val="24"/>
              <w:szCs w:val="24"/>
            </w:rPr>
          </w:rPrChange>
        </w:rPr>
        <w:t>dirty udders</w:t>
      </w:r>
      <w:r w:rsidR="00BF5433" w:rsidRPr="009E7D22">
        <w:rPr>
          <w:rFonts w:ascii="Times New Roman" w:hAnsi="Times New Roman" w:cs="Times New Roman"/>
          <w:sz w:val="24"/>
          <w:szCs w:val="24"/>
          <w:highlight w:val="yellow"/>
          <w:rPrChange w:id="626" w:author="Caitlin Jeffrey" w:date="2024-03-20T10:41:00Z">
            <w:rPr>
              <w:rFonts w:ascii="Times New Roman" w:hAnsi="Times New Roman" w:cs="Times New Roman"/>
              <w:sz w:val="24"/>
              <w:szCs w:val="24"/>
            </w:rPr>
          </w:rPrChange>
        </w:rPr>
        <w:t xml:space="preserve"> compared to</w:t>
      </w:r>
      <w:r w:rsidR="0090022E" w:rsidRPr="009E7D22">
        <w:rPr>
          <w:rFonts w:ascii="Times New Roman" w:hAnsi="Times New Roman" w:cs="Times New Roman"/>
          <w:sz w:val="24"/>
          <w:szCs w:val="24"/>
          <w:highlight w:val="yellow"/>
          <w:rPrChange w:id="627" w:author="Caitlin Jeffrey" w:date="2024-03-20T10:41:00Z">
            <w:rPr>
              <w:rFonts w:ascii="Times New Roman" w:hAnsi="Times New Roman" w:cs="Times New Roman"/>
              <w:sz w:val="24"/>
              <w:szCs w:val="24"/>
            </w:rPr>
          </w:rPrChange>
        </w:rPr>
        <w:t xml:space="preserve"> cows on stalls with bedding o</w:t>
      </w:r>
      <w:r w:rsidR="00C40407" w:rsidRPr="009E7D22">
        <w:rPr>
          <w:rFonts w:ascii="Times New Roman" w:hAnsi="Times New Roman" w:cs="Times New Roman"/>
          <w:sz w:val="24"/>
          <w:szCs w:val="24"/>
          <w:highlight w:val="yellow"/>
          <w:rPrChange w:id="628" w:author="Caitlin Jeffrey" w:date="2024-03-20T10:41:00Z">
            <w:rPr>
              <w:rFonts w:ascii="Times New Roman" w:hAnsi="Times New Roman" w:cs="Times New Roman"/>
              <w:sz w:val="24"/>
              <w:szCs w:val="24"/>
            </w:rPr>
          </w:rPrChange>
        </w:rPr>
        <w:t>ver</w:t>
      </w:r>
      <w:r w:rsidR="0090022E" w:rsidRPr="009E7D22">
        <w:rPr>
          <w:rFonts w:ascii="Times New Roman" w:hAnsi="Times New Roman" w:cs="Times New Roman"/>
          <w:sz w:val="24"/>
          <w:szCs w:val="24"/>
          <w:highlight w:val="yellow"/>
          <w:rPrChange w:id="629" w:author="Caitlin Jeffrey" w:date="2024-03-20T10:41:00Z">
            <w:rPr>
              <w:rFonts w:ascii="Times New Roman" w:hAnsi="Times New Roman" w:cs="Times New Roman"/>
              <w:sz w:val="24"/>
              <w:szCs w:val="24"/>
            </w:rPr>
          </w:rPrChange>
        </w:rPr>
        <w:t xml:space="preserve"> a mattress or concrete surface. </w:t>
      </w:r>
      <w:r w:rsidR="005B49B5" w:rsidRPr="009E7D22">
        <w:rPr>
          <w:rFonts w:ascii="Times New Roman" w:hAnsi="Times New Roman" w:cs="Times New Roman"/>
          <w:sz w:val="24"/>
          <w:szCs w:val="24"/>
          <w:highlight w:val="yellow"/>
          <w:rPrChange w:id="630" w:author="Caitlin Jeffrey" w:date="2024-03-20T10:41:00Z">
            <w:rPr>
              <w:rFonts w:ascii="Times New Roman" w:hAnsi="Times New Roman" w:cs="Times New Roman"/>
              <w:sz w:val="24"/>
              <w:szCs w:val="24"/>
            </w:rPr>
          </w:rPrChange>
        </w:rPr>
        <w:t xml:space="preserve">For the fifteen </w:t>
      </w:r>
      <w:ins w:id="631" w:author="Caitlin Jeffrey" w:date="2024-03-20T10:41:00Z">
        <w:r w:rsidR="009E7D22" w:rsidRPr="009E7D22">
          <w:rPr>
            <w:rFonts w:ascii="Times New Roman" w:hAnsi="Times New Roman" w:cs="Times New Roman"/>
            <w:sz w:val="24"/>
            <w:szCs w:val="24"/>
            <w:highlight w:val="yellow"/>
            <w:rPrChange w:id="632" w:author="Caitlin Jeffrey" w:date="2024-03-20T10:41:00Z">
              <w:rPr>
                <w:rFonts w:ascii="Times New Roman" w:hAnsi="Times New Roman" w:cs="Times New Roman"/>
                <w:sz w:val="24"/>
                <w:szCs w:val="24"/>
              </w:rPr>
            </w:rPrChange>
          </w:rPr>
          <w:t xml:space="preserve">tiestalls and freestalls </w:t>
        </w:r>
      </w:ins>
      <w:del w:id="633" w:author="Caitlin Jeffrey" w:date="2024-03-20T10:41:00Z">
        <w:r w:rsidR="0057302D" w:rsidRPr="009E7D22" w:rsidDel="009E7D22">
          <w:rPr>
            <w:rFonts w:ascii="Times New Roman" w:hAnsi="Times New Roman" w:cs="Times New Roman"/>
            <w:sz w:val="24"/>
            <w:szCs w:val="24"/>
            <w:highlight w:val="yellow"/>
            <w:rPrChange w:id="634" w:author="Caitlin Jeffrey" w:date="2024-03-20T10:41:00Z">
              <w:rPr>
                <w:rFonts w:ascii="Times New Roman" w:hAnsi="Times New Roman" w:cs="Times New Roman"/>
                <w:sz w:val="24"/>
                <w:szCs w:val="24"/>
              </w:rPr>
            </w:rPrChange>
          </w:rPr>
          <w:lastRenderedPageBreak/>
          <w:delText>farms</w:delText>
        </w:r>
      </w:del>
      <w:r w:rsidR="0057302D" w:rsidRPr="009E7D22">
        <w:rPr>
          <w:rFonts w:ascii="Times New Roman" w:hAnsi="Times New Roman" w:cs="Times New Roman"/>
          <w:sz w:val="24"/>
          <w:szCs w:val="24"/>
          <w:highlight w:val="yellow"/>
          <w:rPrChange w:id="635" w:author="Caitlin Jeffrey" w:date="2024-03-20T10:41:00Z">
            <w:rPr>
              <w:rFonts w:ascii="Times New Roman" w:hAnsi="Times New Roman" w:cs="Times New Roman"/>
              <w:sz w:val="24"/>
              <w:szCs w:val="24"/>
            </w:rPr>
          </w:rPrChange>
        </w:rPr>
        <w:t xml:space="preserve"> reporting bedding depth in stalls</w:t>
      </w:r>
      <w:del w:id="636" w:author="Caitlin Jeffrey" w:date="2024-03-20T10:41:00Z">
        <w:r w:rsidR="0057302D" w:rsidRPr="009E7D22" w:rsidDel="009E7D22">
          <w:rPr>
            <w:rFonts w:ascii="Times New Roman" w:hAnsi="Times New Roman" w:cs="Times New Roman"/>
            <w:sz w:val="24"/>
            <w:szCs w:val="24"/>
            <w:highlight w:val="yellow"/>
            <w:rPrChange w:id="637" w:author="Caitlin Jeffrey" w:date="2024-03-20T10:41:00Z">
              <w:rPr>
                <w:rFonts w:ascii="Times New Roman" w:hAnsi="Times New Roman" w:cs="Times New Roman"/>
                <w:sz w:val="24"/>
                <w:szCs w:val="24"/>
              </w:rPr>
            </w:rPrChange>
          </w:rPr>
          <w:delText xml:space="preserve">, </w:delText>
        </w:r>
      </w:del>
      <w:ins w:id="638" w:author="Caitlin Jeffrey" w:date="2024-03-20T10:41:00Z">
        <w:r w:rsidR="009E7D22" w:rsidRPr="009E7D22">
          <w:rPr>
            <w:rFonts w:ascii="Times New Roman" w:hAnsi="Times New Roman" w:cs="Times New Roman"/>
            <w:sz w:val="24"/>
            <w:szCs w:val="24"/>
            <w:highlight w:val="yellow"/>
            <w:rPrChange w:id="639" w:author="Caitlin Jeffrey" w:date="2024-03-20T10:41:00Z">
              <w:rPr>
                <w:rFonts w:ascii="Times New Roman" w:hAnsi="Times New Roman" w:cs="Times New Roman"/>
                <w:sz w:val="24"/>
                <w:szCs w:val="24"/>
              </w:rPr>
            </w:rPrChange>
          </w:rPr>
          <w:t xml:space="preserve"> </w:t>
        </w:r>
      </w:ins>
      <w:r w:rsidR="0057302D" w:rsidRPr="009E7D22">
        <w:rPr>
          <w:rFonts w:ascii="Times New Roman" w:hAnsi="Times New Roman" w:cs="Times New Roman"/>
          <w:sz w:val="24"/>
          <w:szCs w:val="24"/>
          <w:highlight w:val="yellow"/>
          <w:rPrChange w:id="640" w:author="Caitlin Jeffrey" w:date="2024-03-20T10:41:00Z">
            <w:rPr>
              <w:rFonts w:ascii="Times New Roman" w:hAnsi="Times New Roman" w:cs="Times New Roman"/>
              <w:sz w:val="24"/>
              <w:szCs w:val="24"/>
            </w:rPr>
          </w:rPrChange>
        </w:rPr>
        <w:t>i</w:t>
      </w:r>
      <w:r w:rsidR="00DA02AB" w:rsidRPr="009E7D22">
        <w:rPr>
          <w:rFonts w:ascii="Times New Roman" w:hAnsi="Times New Roman" w:cs="Times New Roman"/>
          <w:sz w:val="24"/>
          <w:szCs w:val="24"/>
          <w:highlight w:val="yellow"/>
          <w:rPrChange w:id="641" w:author="Caitlin Jeffrey" w:date="2024-03-20T10:41:00Z">
            <w:rPr>
              <w:rFonts w:ascii="Times New Roman" w:hAnsi="Times New Roman" w:cs="Times New Roman"/>
              <w:sz w:val="24"/>
              <w:szCs w:val="24"/>
            </w:rPr>
          </w:rPrChange>
        </w:rPr>
        <w:t>ncreas</w:t>
      </w:r>
      <w:r w:rsidR="0057302D" w:rsidRPr="009E7D22">
        <w:rPr>
          <w:rFonts w:ascii="Times New Roman" w:hAnsi="Times New Roman" w:cs="Times New Roman"/>
          <w:sz w:val="24"/>
          <w:szCs w:val="24"/>
          <w:highlight w:val="yellow"/>
          <w:rPrChange w:id="642" w:author="Caitlin Jeffrey" w:date="2024-03-20T10:41:00Z">
            <w:rPr>
              <w:rFonts w:ascii="Times New Roman" w:hAnsi="Times New Roman" w:cs="Times New Roman"/>
              <w:sz w:val="24"/>
              <w:szCs w:val="24"/>
            </w:rPr>
          </w:rPrChange>
        </w:rPr>
        <w:t xml:space="preserve">ed </w:t>
      </w:r>
      <w:r w:rsidR="00DA02AB" w:rsidRPr="009E7D22">
        <w:rPr>
          <w:rFonts w:ascii="Times New Roman" w:hAnsi="Times New Roman" w:cs="Times New Roman"/>
          <w:sz w:val="24"/>
          <w:szCs w:val="24"/>
          <w:highlight w:val="yellow"/>
          <w:rPrChange w:id="643" w:author="Caitlin Jeffrey" w:date="2024-03-20T10:41:00Z">
            <w:rPr>
              <w:rFonts w:ascii="Times New Roman" w:hAnsi="Times New Roman" w:cs="Times New Roman"/>
              <w:sz w:val="24"/>
              <w:szCs w:val="24"/>
            </w:rPr>
          </w:rPrChange>
        </w:rPr>
        <w:t xml:space="preserve">bedding depth </w:t>
      </w:r>
      <w:r w:rsidR="000556EC" w:rsidRPr="009E7D22">
        <w:rPr>
          <w:rFonts w:ascii="Times New Roman" w:hAnsi="Times New Roman" w:cs="Times New Roman"/>
          <w:sz w:val="24"/>
          <w:szCs w:val="24"/>
          <w:highlight w:val="yellow"/>
          <w:rPrChange w:id="644" w:author="Caitlin Jeffrey" w:date="2024-03-20T10:41:00Z">
            <w:rPr>
              <w:rFonts w:ascii="Times New Roman" w:hAnsi="Times New Roman" w:cs="Times New Roman"/>
              <w:sz w:val="24"/>
              <w:szCs w:val="24"/>
            </w:rPr>
          </w:rPrChange>
        </w:rPr>
        <w:t xml:space="preserve">was associated with </w:t>
      </w:r>
      <w:r w:rsidR="00DA02AB" w:rsidRPr="009E7D22">
        <w:rPr>
          <w:rFonts w:ascii="Times New Roman" w:hAnsi="Times New Roman" w:cs="Times New Roman"/>
          <w:sz w:val="24"/>
          <w:szCs w:val="24"/>
          <w:highlight w:val="yellow"/>
          <w:rPrChange w:id="645" w:author="Caitlin Jeffrey" w:date="2024-03-20T10:41:00Z">
            <w:rPr>
              <w:rFonts w:ascii="Times New Roman" w:hAnsi="Times New Roman" w:cs="Times New Roman"/>
              <w:sz w:val="24"/>
              <w:szCs w:val="24"/>
            </w:rPr>
          </w:rPrChange>
        </w:rPr>
        <w:t xml:space="preserve">lower mean udder hygiene score and </w:t>
      </w:r>
      <w:r w:rsidR="000556EC" w:rsidRPr="009E7D22">
        <w:rPr>
          <w:rFonts w:ascii="Times New Roman" w:hAnsi="Times New Roman" w:cs="Times New Roman"/>
          <w:sz w:val="24"/>
          <w:szCs w:val="24"/>
          <w:highlight w:val="yellow"/>
          <w:rPrChange w:id="646" w:author="Caitlin Jeffrey" w:date="2024-03-20T10:41:00Z">
            <w:rPr>
              <w:rFonts w:ascii="Times New Roman" w:hAnsi="Times New Roman" w:cs="Times New Roman"/>
              <w:sz w:val="24"/>
              <w:szCs w:val="24"/>
            </w:rPr>
          </w:rPrChange>
        </w:rPr>
        <w:t xml:space="preserve">a numerically </w:t>
      </w:r>
      <w:r w:rsidR="00F97D44" w:rsidRPr="009E7D22">
        <w:rPr>
          <w:rFonts w:ascii="Times New Roman" w:hAnsi="Times New Roman" w:cs="Times New Roman"/>
          <w:sz w:val="24"/>
          <w:szCs w:val="24"/>
          <w:highlight w:val="yellow"/>
          <w:rPrChange w:id="647" w:author="Caitlin Jeffrey" w:date="2024-03-20T10:41:00Z">
            <w:rPr>
              <w:rFonts w:ascii="Times New Roman" w:hAnsi="Times New Roman" w:cs="Times New Roman"/>
              <w:sz w:val="24"/>
              <w:szCs w:val="24"/>
            </w:rPr>
          </w:rPrChange>
        </w:rPr>
        <w:t xml:space="preserve">lower </w:t>
      </w:r>
      <w:r w:rsidR="00DA02AB" w:rsidRPr="009E7D22">
        <w:rPr>
          <w:rFonts w:ascii="Times New Roman" w:hAnsi="Times New Roman" w:cs="Times New Roman"/>
          <w:sz w:val="24"/>
          <w:szCs w:val="24"/>
          <w:highlight w:val="yellow"/>
          <w:rPrChange w:id="648" w:author="Caitlin Jeffrey" w:date="2024-03-20T10:41:00Z">
            <w:rPr>
              <w:rFonts w:ascii="Times New Roman" w:hAnsi="Times New Roman" w:cs="Times New Roman"/>
              <w:sz w:val="24"/>
              <w:szCs w:val="24"/>
            </w:rPr>
          </w:rPrChange>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r w:rsidRPr="00604EDE">
        <w:rPr>
          <w:rFonts w:ascii="Times New Roman" w:hAnsi="Times New Roman" w:cs="Times New Roman"/>
          <w:b/>
          <w:sz w:val="24"/>
          <w:szCs w:val="24"/>
        </w:rPr>
        <w:t>Discussion</w:t>
      </w:r>
    </w:p>
    <w:p w14:paraId="2E422F1C" w14:textId="3DA8112F"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r w:rsidR="00C2408B">
        <w:rPr>
          <w:rFonts w:ascii="Times New Roman" w:hAnsi="Times New Roman" w:cs="Times New Roman"/>
          <w:sz w:val="24"/>
          <w:szCs w:val="24"/>
        </w:rPr>
        <w:t xml:space="preserve">is </w:t>
      </w:r>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del w:id="649" w:author="Caitlin Jeffrey" w:date="2024-03-18T14:17:00Z">
        <w:r w:rsidR="00D51C10" w:rsidRPr="00C30348" w:rsidDel="00730AD3">
          <w:rPr>
            <w:rFonts w:ascii="Times New Roman" w:hAnsi="Times New Roman" w:cs="Times New Roman"/>
            <w:sz w:val="24"/>
            <w:szCs w:val="24"/>
          </w:rPr>
          <w:delText>tiestall</w:delText>
        </w:r>
      </w:del>
      <w:ins w:id="650" w:author="Caitlin Jeffrey" w:date="2024-03-18T14:17:00Z">
        <w:r w:rsidR="00730AD3">
          <w:rPr>
            <w:rFonts w:ascii="Times New Roman" w:hAnsi="Times New Roman" w:cs="Times New Roman"/>
            <w:sz w:val="24"/>
            <w:szCs w:val="24"/>
          </w:rPr>
          <w:t>TS</w:t>
        </w:r>
      </w:ins>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del w:id="651" w:author="Caitlin Jeffrey" w:date="2024-03-18T14:16:00Z">
        <w:r w:rsidR="00D51C10" w:rsidRPr="00C30348" w:rsidDel="00730AD3">
          <w:rPr>
            <w:rFonts w:ascii="Times New Roman" w:hAnsi="Times New Roman" w:cs="Times New Roman"/>
            <w:sz w:val="24"/>
            <w:szCs w:val="24"/>
          </w:rPr>
          <w:delText>freestall</w:delText>
        </w:r>
      </w:del>
      <w:ins w:id="652" w:author="Caitlin Jeffrey" w:date="2024-03-18T14:16:00Z">
        <w:r w:rsidR="00730AD3">
          <w:rPr>
            <w:rFonts w:ascii="Times New Roman" w:hAnsi="Times New Roman" w:cs="Times New Roman"/>
            <w:sz w:val="24"/>
            <w:szCs w:val="24"/>
          </w:rPr>
          <w:t>FS</w:t>
        </w:r>
      </w:ins>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w:t>
      </w:r>
      <w:del w:id="653" w:author="Caitlin Jeffrey" w:date="2024-03-18T14:13:00Z">
        <w:r w:rsidRPr="00604EDE" w:rsidDel="00730AD3">
          <w:rPr>
            <w:rFonts w:ascii="Times New Roman" w:hAnsi="Times New Roman" w:cs="Times New Roman"/>
            <w:sz w:val="24"/>
            <w:szCs w:val="24"/>
          </w:rPr>
          <w:delText>freestalls</w:delText>
        </w:r>
      </w:del>
      <w:ins w:id="654"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del w:id="655" w:author="Caitlin Jeffrey" w:date="2024-03-18T14:12:00Z">
        <w:r w:rsidRPr="00604EDE" w:rsidDel="00730AD3">
          <w:rPr>
            <w:rFonts w:ascii="Times New Roman" w:hAnsi="Times New Roman" w:cs="Times New Roman"/>
            <w:sz w:val="24"/>
            <w:szCs w:val="24"/>
          </w:rPr>
          <w:delText>tiestalls</w:delText>
        </w:r>
      </w:del>
      <w:ins w:id="656" w:author="Caitlin Jeffrey" w:date="2024-03-18T14:12:00Z">
        <w:r w:rsidR="00730AD3">
          <w:rPr>
            <w:rFonts w:ascii="Times New Roman" w:hAnsi="Times New Roman" w:cs="Times New Roman"/>
            <w:sz w:val="24"/>
            <w:szCs w:val="24"/>
          </w:rPr>
          <w:t>TS</w:t>
        </w:r>
      </w:ins>
      <w:r w:rsidRPr="00604EDE">
        <w:rPr>
          <w:rFonts w:ascii="Times New Roman" w:hAnsi="Times New Roman" w:cs="Times New Roman"/>
          <w:sz w:val="24"/>
          <w:szCs w:val="24"/>
        </w:rPr>
        <w:t>).</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w:t>
      </w:r>
      <w:del w:id="657" w:author="Caitlin Jeffrey" w:date="2024-03-18T14:08:00Z">
        <w:r w:rsidR="00506016" w:rsidRPr="00C30348" w:rsidDel="00730AD3">
          <w:rPr>
            <w:rFonts w:ascii="Times New Roman" w:hAnsi="Times New Roman" w:cs="Times New Roman"/>
            <w:sz w:val="24"/>
            <w:szCs w:val="24"/>
          </w:rPr>
          <w:delText>bedded pack</w:delText>
        </w:r>
        <w:r w:rsidR="00506016" w:rsidDel="00730AD3">
          <w:rPr>
            <w:rFonts w:ascii="Times New Roman" w:hAnsi="Times New Roman" w:cs="Times New Roman"/>
            <w:sz w:val="24"/>
            <w:szCs w:val="24"/>
          </w:rPr>
          <w:delText>s</w:delText>
        </w:r>
      </w:del>
      <w:ins w:id="658" w:author="Caitlin Jeffrey" w:date="2024-03-18T14:08:00Z">
        <w:r w:rsidR="00730AD3">
          <w:rPr>
            <w:rFonts w:ascii="Times New Roman" w:hAnsi="Times New Roman" w:cs="Times New Roman"/>
            <w:sz w:val="24"/>
            <w:szCs w:val="24"/>
          </w:rPr>
          <w:t>BP</w:t>
        </w:r>
      </w:ins>
      <w:r w:rsidR="00506016" w:rsidRPr="00C30348">
        <w:rPr>
          <w:rFonts w:ascii="Times New Roman" w:hAnsi="Times New Roman" w:cs="Times New Roman"/>
          <w:sz w:val="24"/>
          <w:szCs w:val="24"/>
        </w:rPr>
        <w:t xml:space="preserve"> in the Northeast</w:t>
      </w:r>
      <w:r w:rsidR="00CF4AC3">
        <w:rPr>
          <w:rFonts w:ascii="Times New Roman" w:hAnsi="Times New Roman" w:cs="Times New Roman"/>
          <w:sz w:val="24"/>
          <w:szCs w:val="24"/>
        </w:rPr>
        <w:t>ern</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and </w:t>
      </w:r>
      <w:r w:rsidR="009B4403">
        <w:rPr>
          <w:rFonts w:ascii="Times New Roman" w:hAnsi="Times New Roman" w:cs="Times New Roman"/>
          <w:sz w:val="24"/>
          <w:szCs w:val="24"/>
        </w:rPr>
        <w:t>F</w:t>
      </w:r>
      <w:r w:rsidR="006C4C35">
        <w:rPr>
          <w:rFonts w:ascii="Times New Roman" w:hAnsi="Times New Roman" w:cs="Times New Roman"/>
          <w:sz w:val="24"/>
          <w:szCs w:val="24"/>
        </w:rPr>
        <w:t xml:space="preserve">S </w:t>
      </w:r>
      <w:r>
        <w:rPr>
          <w:rFonts w:ascii="Times New Roman" w:hAnsi="Times New Roman" w:cs="Times New Roman"/>
          <w:sz w:val="24"/>
          <w:szCs w:val="24"/>
        </w:rPr>
        <w:t>herds</w:t>
      </w:r>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t>
      </w:r>
      <w:del w:id="659" w:author="Caitlin Jeffrey" w:date="2024-03-31T13:25:00Z">
        <w:r w:rsidR="009A173F" w:rsidDel="00271476">
          <w:rPr>
            <w:rFonts w:ascii="Times New Roman" w:hAnsi="Times New Roman" w:cs="Times New Roman"/>
            <w:sz w:val="24"/>
            <w:szCs w:val="24"/>
          </w:rPr>
          <w:delText xml:space="preserve">We </w:delText>
        </w:r>
        <w:r w:rsidR="003B0D8A" w:rsidDel="00271476">
          <w:rPr>
            <w:rFonts w:ascii="Times New Roman" w:hAnsi="Times New Roman" w:cs="Times New Roman"/>
            <w:sz w:val="24"/>
            <w:szCs w:val="24"/>
          </w:rPr>
          <w:delText>conclude</w:delText>
        </w:r>
        <w:r w:rsidRPr="00604EDE" w:rsidDel="00271476">
          <w:rPr>
            <w:rFonts w:ascii="Times New Roman" w:hAnsi="Times New Roman" w:cs="Times New Roman"/>
            <w:sz w:val="24"/>
            <w:szCs w:val="24"/>
          </w:rPr>
          <w:delText xml:space="preserve"> that b</w:delText>
        </w:r>
      </w:del>
      <w:ins w:id="660" w:author="Caitlin Jeffrey" w:date="2024-03-31T13:25:00Z">
        <w:r w:rsidR="00271476">
          <w:rPr>
            <w:rFonts w:ascii="Times New Roman" w:hAnsi="Times New Roman" w:cs="Times New Roman"/>
            <w:sz w:val="24"/>
            <w:szCs w:val="24"/>
          </w:rPr>
          <w:t>B</w:t>
        </w:r>
      </w:ins>
      <w:r w:rsidRPr="00604EDE">
        <w:rPr>
          <w:rFonts w:ascii="Times New Roman" w:hAnsi="Times New Roman" w:cs="Times New Roman"/>
          <w:sz w:val="24"/>
          <w:szCs w:val="24"/>
        </w:rPr>
        <w:t xml:space="preserve">edded pack systems </w:t>
      </w:r>
      <w:del w:id="661" w:author="Caitlin Jeffrey" w:date="2024-03-31T13:25:00Z">
        <w:r w:rsidRPr="00604EDE" w:rsidDel="00271476">
          <w:rPr>
            <w:rFonts w:ascii="Times New Roman" w:hAnsi="Times New Roman" w:cs="Times New Roman"/>
            <w:sz w:val="24"/>
            <w:szCs w:val="24"/>
          </w:rPr>
          <w:delText xml:space="preserve">can </w:delText>
        </w:r>
      </w:del>
      <w:ins w:id="662" w:author="Caitlin Jeffrey" w:date="2024-03-31T13:25:00Z">
        <w:r w:rsidR="00271476">
          <w:rPr>
            <w:rFonts w:ascii="Times New Roman" w:hAnsi="Times New Roman" w:cs="Times New Roman"/>
            <w:sz w:val="24"/>
            <w:szCs w:val="24"/>
          </w:rPr>
          <w:t>may</w:t>
        </w:r>
        <w:r w:rsidR="00271476"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be </w:t>
      </w:r>
      <w:del w:id="663" w:author="Caitlin Jeffrey" w:date="2024-03-31T13:26:00Z">
        <w:r w:rsidRPr="00604EDE" w:rsidDel="00271476">
          <w:rPr>
            <w:rFonts w:ascii="Times New Roman" w:hAnsi="Times New Roman" w:cs="Times New Roman"/>
            <w:sz w:val="24"/>
            <w:szCs w:val="24"/>
          </w:rPr>
          <w:delText>considered</w:delText>
        </w:r>
      </w:del>
      <w:r w:rsidRPr="00604EDE">
        <w:rPr>
          <w:rFonts w:ascii="Times New Roman" w:hAnsi="Times New Roman" w:cs="Times New Roman"/>
          <w:sz w:val="24"/>
          <w:szCs w:val="24"/>
        </w:rPr>
        <w:t xml:space="preserve">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sidR="00CF4AC3">
        <w:rPr>
          <w:rFonts w:ascii="Times New Roman" w:hAnsi="Times New Roman" w:cs="Times New Roman"/>
          <w:sz w:val="24"/>
          <w:szCs w:val="24"/>
        </w:rPr>
        <w:t>ern US</w:t>
      </w:r>
      <w:ins w:id="664" w:author="Caitlin Jeffrey" w:date="2024-03-31T13:26:00Z">
        <w:r w:rsidR="00271476">
          <w:rPr>
            <w:rFonts w:ascii="Times New Roman" w:hAnsi="Times New Roman" w:cs="Times New Roman"/>
            <w:sz w:val="24"/>
            <w:szCs w:val="24"/>
          </w:rPr>
          <w:t xml:space="preserve">, </w:t>
        </w:r>
        <w:r w:rsidR="00271476">
          <w:rPr>
            <w:rFonts w:ascii="Times New Roman" w:hAnsi="Times New Roman" w:cs="Times New Roman"/>
            <w:sz w:val="24"/>
            <w:szCs w:val="24"/>
          </w:rPr>
          <w:t>but more research including a larger number of herds is needed to test this hypothesis</w:t>
        </w:r>
      </w:ins>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r>
        <w:rPr>
          <w:b/>
          <w:bCs/>
        </w:rPr>
        <w:t>Objective 1:</w:t>
      </w:r>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p>
    <w:p w14:paraId="3F0B3B7A" w14:textId="7A721C3E"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compost</w:t>
      </w:r>
      <w:del w:id="665" w:author="Caitlin Jeffrey" w:date="2024-03-18T13:51:00Z">
        <w:r w:rsidR="0056318E" w:rsidDel="0070563D">
          <w:rPr>
            <w:rFonts w:ascii="Times New Roman" w:hAnsi="Times New Roman" w:cs="Times New Roman"/>
            <w:sz w:val="24"/>
            <w:szCs w:val="24"/>
          </w:rPr>
          <w:delText>ing</w:delText>
        </w:r>
      </w:del>
      <w:r w:rsidR="0056318E">
        <w:rPr>
          <w:rFonts w:ascii="Times New Roman" w:hAnsi="Times New Roman" w:cs="Times New Roman"/>
          <w:sz w:val="24"/>
          <w:szCs w:val="24"/>
        </w:rPr>
        <w:t xml:space="preserve"> bedded</w:t>
      </w:r>
      <w:ins w:id="666" w:author="Caitlin Jeffrey" w:date="2024-03-18T13:51:00Z">
        <w:r w:rsidR="0070563D">
          <w:rPr>
            <w:rFonts w:ascii="Times New Roman" w:hAnsi="Times New Roman" w:cs="Times New Roman"/>
            <w:sz w:val="24"/>
            <w:szCs w:val="24"/>
          </w:rPr>
          <w:t>-</w:t>
        </w:r>
      </w:ins>
      <w:del w:id="667" w:author="Caitlin Jeffrey" w:date="2024-03-18T13:51:00Z">
        <w:r w:rsidR="0056318E" w:rsidDel="0070563D">
          <w:rPr>
            <w:rFonts w:ascii="Times New Roman" w:hAnsi="Times New Roman" w:cs="Times New Roman"/>
            <w:sz w:val="24"/>
            <w:szCs w:val="24"/>
          </w:rPr>
          <w:delText xml:space="preserve"> </w:delText>
        </w:r>
      </w:del>
      <w:r w:rsidR="0056318E">
        <w:rPr>
          <w:rFonts w:ascii="Times New Roman" w:hAnsi="Times New Roman" w:cs="Times New Roman"/>
          <w:sz w:val="24"/>
          <w:szCs w:val="24"/>
        </w:rPr>
        <w:t xml:space="preserve">pack herds </w:t>
      </w:r>
      <w:r w:rsidR="009720DD">
        <w:rPr>
          <w:rFonts w:ascii="Times New Roman" w:hAnsi="Times New Roman" w:cs="Times New Roman"/>
          <w:noProof/>
          <w:sz w:val="24"/>
          <w:szCs w:val="24"/>
        </w:rPr>
        <w:t>(Barberg et al., 2007b; Shane et al., 2010)</w:t>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w:t>
      </w:r>
      <w:del w:id="668" w:author="Caitlin Jeffrey" w:date="2024-03-18T13:52:00Z">
        <w:r w:rsidR="0096038F" w:rsidDel="0070563D">
          <w:rPr>
            <w:rFonts w:ascii="Times New Roman" w:hAnsi="Times New Roman" w:cs="Times New Roman"/>
            <w:sz w:val="24"/>
            <w:szCs w:val="24"/>
          </w:rPr>
          <w:delText>composting bedded packs</w:delText>
        </w:r>
      </w:del>
      <w:ins w:id="669" w:author="Caitlin Jeffrey" w:date="2024-03-18T13:52:00Z">
        <w:r w:rsidR="0070563D">
          <w:rPr>
            <w:rFonts w:ascii="Times New Roman" w:hAnsi="Times New Roman" w:cs="Times New Roman"/>
            <w:sz w:val="24"/>
            <w:szCs w:val="24"/>
          </w:rPr>
          <w:t>CBP</w:t>
        </w:r>
      </w:ins>
      <w:r w:rsidR="0096038F">
        <w:rPr>
          <w:rFonts w:ascii="Times New Roman" w:hAnsi="Times New Roman" w:cs="Times New Roman"/>
          <w:sz w:val="24"/>
          <w:szCs w:val="24"/>
        </w:rPr>
        <w:t xml:space="preserve"> and </w:t>
      </w:r>
      <w:del w:id="670" w:author="Caitlin Jeffrey" w:date="2024-03-18T14:16:00Z">
        <w:r w:rsidR="00A2562E" w:rsidDel="00730AD3">
          <w:rPr>
            <w:rFonts w:ascii="Times New Roman" w:hAnsi="Times New Roman" w:cs="Times New Roman"/>
            <w:sz w:val="24"/>
            <w:szCs w:val="24"/>
          </w:rPr>
          <w:delText>freestall</w:delText>
        </w:r>
      </w:del>
      <w:ins w:id="671" w:author="Caitlin Jeffrey" w:date="2024-03-18T14:16:00Z">
        <w:r w:rsidR="00730AD3">
          <w:rPr>
            <w:rFonts w:ascii="Times New Roman" w:hAnsi="Times New Roman" w:cs="Times New Roman"/>
            <w:sz w:val="24"/>
            <w:szCs w:val="24"/>
          </w:rPr>
          <w:t>FS</w:t>
        </w:r>
      </w:ins>
      <w:r w:rsidR="00A2562E">
        <w:rPr>
          <w:rFonts w:ascii="Times New Roman" w:hAnsi="Times New Roman" w:cs="Times New Roman"/>
          <w:sz w:val="24"/>
          <w:szCs w:val="24"/>
        </w:rPr>
        <w:t xml:space="preserve"> barns </w:t>
      </w:r>
      <w:r w:rsidR="009720DD">
        <w:rPr>
          <w:rFonts w:ascii="Times New Roman" w:hAnsi="Times New Roman" w:cs="Times New Roman"/>
          <w:noProof/>
          <w:sz w:val="24"/>
          <w:szCs w:val="24"/>
        </w:rPr>
        <w:t>(Lobeck et al., 2012)</w:t>
      </w:r>
      <w:r w:rsidR="0096038F">
        <w:rPr>
          <w:rFonts w:ascii="Times New Roman" w:hAnsi="Times New Roman" w:cs="Times New Roman"/>
          <w:sz w:val="24"/>
          <w:szCs w:val="24"/>
        </w:rPr>
        <w:t xml:space="preserve">. </w:t>
      </w:r>
      <w:del w:id="672" w:author="Caitlin Jeffrey" w:date="2024-03-15T17:12:00Z">
        <w:r w:rsidR="00644D88" w:rsidDel="005926E1">
          <w:rPr>
            <w:rFonts w:ascii="Times New Roman" w:hAnsi="Times New Roman" w:cs="Times New Roman"/>
            <w:sz w:val="24"/>
            <w:szCs w:val="24"/>
          </w:rPr>
          <w:delText>The current</w:delText>
        </w:r>
        <w:r w:rsidR="00A2562E" w:rsidDel="005926E1">
          <w:rPr>
            <w:rFonts w:ascii="Times New Roman" w:hAnsi="Times New Roman" w:cs="Times New Roman"/>
            <w:sz w:val="24"/>
            <w:szCs w:val="24"/>
          </w:rPr>
          <w:delText xml:space="preserve"> study </w:delText>
        </w:r>
        <w:r w:rsidR="00644D88" w:rsidDel="005926E1">
          <w:rPr>
            <w:rFonts w:ascii="Times New Roman" w:hAnsi="Times New Roman" w:cs="Times New Roman"/>
            <w:sz w:val="24"/>
            <w:szCs w:val="24"/>
          </w:rPr>
          <w:delText xml:space="preserve">is the first </w:delText>
        </w:r>
        <w:r w:rsidR="00A2562E" w:rsidDel="005926E1">
          <w:rPr>
            <w:rFonts w:ascii="Times New Roman" w:hAnsi="Times New Roman" w:cs="Times New Roman"/>
            <w:sz w:val="24"/>
            <w:szCs w:val="24"/>
          </w:rPr>
          <w:delText xml:space="preserve">the authors are aware of directly </w:delText>
        </w:r>
        <w:r w:rsidR="00A5532B" w:rsidDel="005926E1">
          <w:rPr>
            <w:rFonts w:ascii="Times New Roman" w:hAnsi="Times New Roman" w:cs="Times New Roman"/>
            <w:sz w:val="24"/>
            <w:szCs w:val="24"/>
          </w:rPr>
          <w:delText>comparing</w:delText>
        </w:r>
        <w:r w:rsidR="00A2562E" w:rsidDel="005926E1">
          <w:rPr>
            <w:rFonts w:ascii="Times New Roman" w:hAnsi="Times New Roman" w:cs="Times New Roman"/>
            <w:sz w:val="24"/>
            <w:szCs w:val="24"/>
          </w:rPr>
          <w:delText xml:space="preserve"> </w:delText>
        </w:r>
        <w:r w:rsidR="00FA5FC2" w:rsidDel="005926E1">
          <w:rPr>
            <w:rFonts w:ascii="Times New Roman" w:hAnsi="Times New Roman" w:cs="Times New Roman"/>
            <w:sz w:val="24"/>
            <w:szCs w:val="24"/>
          </w:rPr>
          <w:delText xml:space="preserve">bacterial counts of bulk tank milk between bedded packs </w:delText>
        </w:r>
        <w:r w:rsidR="00644D88" w:rsidDel="005926E1">
          <w:rPr>
            <w:rFonts w:ascii="Times New Roman" w:hAnsi="Times New Roman" w:cs="Times New Roman"/>
            <w:sz w:val="24"/>
            <w:szCs w:val="24"/>
          </w:rPr>
          <w:delText xml:space="preserve">(both composting and static) </w:delText>
        </w:r>
        <w:r w:rsidR="00FA5FC2" w:rsidDel="005926E1">
          <w:rPr>
            <w:rFonts w:ascii="Times New Roman" w:hAnsi="Times New Roman" w:cs="Times New Roman"/>
            <w:sz w:val="24"/>
            <w:szCs w:val="24"/>
          </w:rPr>
          <w:delText xml:space="preserve">and tiestall barns, and </w:delText>
        </w:r>
        <w:r w:rsidR="00A5532B" w:rsidDel="005926E1">
          <w:rPr>
            <w:rFonts w:ascii="Times New Roman" w:hAnsi="Times New Roman" w:cs="Times New Roman"/>
            <w:sz w:val="24"/>
            <w:szCs w:val="24"/>
          </w:rPr>
          <w:delText>the first one to</w:delText>
        </w:r>
        <w:r w:rsidR="00CD1A8D" w:rsidDel="005926E1">
          <w:rPr>
            <w:rFonts w:ascii="Times New Roman" w:hAnsi="Times New Roman" w:cs="Times New Roman"/>
            <w:sz w:val="24"/>
            <w:szCs w:val="24"/>
          </w:rPr>
          <w:delText xml:space="preserve"> describe a population of </w:delText>
        </w:r>
        <w:r w:rsidR="00A5532B" w:rsidDel="005926E1">
          <w:rPr>
            <w:rFonts w:ascii="Times New Roman" w:hAnsi="Times New Roman" w:cs="Times New Roman"/>
            <w:sz w:val="24"/>
            <w:szCs w:val="24"/>
          </w:rPr>
          <w:delText>exclusively organic dairies.</w:delText>
        </w:r>
        <w:r w:rsidR="00B80E18" w:rsidDel="005926E1">
          <w:rPr>
            <w:rFonts w:ascii="Times New Roman" w:hAnsi="Times New Roman" w:cs="Times New Roman"/>
            <w:sz w:val="24"/>
            <w:szCs w:val="24"/>
          </w:rPr>
          <w:delText xml:space="preserve"> </w:delText>
        </w:r>
      </w:del>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r w:rsidR="00B80E18" w:rsidRPr="00604EDE">
        <w:rPr>
          <w:rFonts w:ascii="Times New Roman" w:hAnsi="Times New Roman" w:cs="Times New Roman"/>
          <w:sz w:val="24"/>
          <w:szCs w:val="24"/>
        </w:rPr>
        <w:t xml:space="preserve">similar to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del w:id="673" w:author="Caitlin Jeffrey" w:date="2024-03-18T14:08:00Z">
        <w:r w:rsidR="00B80E18" w:rsidDel="00730AD3">
          <w:rPr>
            <w:rFonts w:ascii="Times New Roman" w:hAnsi="Times New Roman" w:cs="Times New Roman"/>
            <w:sz w:val="24"/>
            <w:szCs w:val="24"/>
          </w:rPr>
          <w:delText>bedded packs</w:delText>
        </w:r>
      </w:del>
      <w:ins w:id="674" w:author="Caitlin Jeffrey" w:date="2024-03-18T14:08:00Z">
        <w:r w:rsidR="00730AD3">
          <w:rPr>
            <w:rFonts w:ascii="Times New Roman" w:hAnsi="Times New Roman" w:cs="Times New Roman"/>
            <w:sz w:val="24"/>
            <w:szCs w:val="24"/>
          </w:rPr>
          <w:t>BP</w:t>
        </w:r>
      </w:ins>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9720DD">
        <w:rPr>
          <w:rFonts w:ascii="Times New Roman" w:hAnsi="Times New Roman" w:cs="Times New Roman"/>
          <w:noProof/>
          <w:sz w:val="24"/>
          <w:szCs w:val="24"/>
        </w:rPr>
        <w:t>(Barberg et al., 2007b)</w:t>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2012)</w:t>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F25FB7">
        <w:rPr>
          <w:rFonts w:ascii="Times New Roman" w:hAnsi="Times New Roman" w:cs="Times New Roman"/>
          <w:sz w:val="24"/>
          <w:szCs w:val="24"/>
        </w:rPr>
        <w:t xml:space="preserve">We </w:t>
      </w:r>
      <w:r w:rsidR="00846DD9">
        <w:rPr>
          <w:rFonts w:ascii="Times New Roman" w:hAnsi="Times New Roman" w:cs="Times New Roman"/>
          <w:sz w:val="24"/>
          <w:szCs w:val="24"/>
        </w:rPr>
        <w:t xml:space="preserve">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5CFCD6FC" w:rsidR="00A21424" w:rsidRPr="00C61B84" w:rsidRDefault="00A21424" w:rsidP="00FD2A1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The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spp. count for the five bedded pack farms included in this study (</w:t>
      </w:r>
      <w:r w:rsidR="00854D87" w:rsidRPr="00C61B84">
        <w:rPr>
          <w:rFonts w:ascii="Times New Roman" w:hAnsi="Times New Roman" w:cs="Times New Roman"/>
          <w:sz w:val="24"/>
          <w:szCs w:val="24"/>
        </w:rPr>
        <w:t xml:space="preserve">median: </w:t>
      </w:r>
      <w:r w:rsidR="005B32B6" w:rsidRPr="00C61B84">
        <w:rPr>
          <w:rFonts w:ascii="Times New Roman" w:hAnsi="Times New Roman" w:cs="Times New Roman"/>
          <w:sz w:val="24"/>
          <w:szCs w:val="24"/>
        </w:rPr>
        <w:t>40</w:t>
      </w:r>
      <w:r w:rsidR="00421B93" w:rsidRPr="00C61B84">
        <w:rPr>
          <w:rFonts w:ascii="Times New Roman" w:hAnsi="Times New Roman" w:cs="Times New Roman"/>
          <w:sz w:val="24"/>
          <w:szCs w:val="24"/>
        </w:rPr>
        <w:t xml:space="preserve"> </w:t>
      </w:r>
      <w:proofErr w:type="spellStart"/>
      <w:r w:rsidR="00421B93" w:rsidRPr="00C61B84">
        <w:rPr>
          <w:rFonts w:ascii="Times New Roman" w:hAnsi="Times New Roman" w:cs="Times New Roman"/>
          <w:sz w:val="24"/>
          <w:szCs w:val="24"/>
        </w:rPr>
        <w:t>cfu</w:t>
      </w:r>
      <w:proofErr w:type="spellEnd"/>
      <w:r w:rsidR="00421B93" w:rsidRPr="00C61B84">
        <w:rPr>
          <w:rFonts w:ascii="Times New Roman" w:hAnsi="Times New Roman" w:cs="Times New Roman"/>
          <w:sz w:val="24"/>
          <w:szCs w:val="24"/>
        </w:rPr>
        <w:t xml:space="preserve">/mL, </w:t>
      </w:r>
      <w:r w:rsidR="00854D87" w:rsidRPr="00C61B84">
        <w:rPr>
          <w:rFonts w:ascii="Times New Roman" w:hAnsi="Times New Roman" w:cs="Times New Roman"/>
          <w:sz w:val="24"/>
          <w:szCs w:val="24"/>
        </w:rPr>
        <w:t xml:space="preserve">range: </w:t>
      </w:r>
      <w:r w:rsidR="005B32B6" w:rsidRPr="00C61B84">
        <w:rPr>
          <w:rFonts w:ascii="Times New Roman" w:hAnsi="Times New Roman" w:cs="Times New Roman"/>
          <w:sz w:val="24"/>
          <w:szCs w:val="24"/>
        </w:rPr>
        <w:t>0-130)</w:t>
      </w:r>
      <w:r w:rsidR="00421B93"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was </w:t>
      </w:r>
      <w:r w:rsidR="008819C3" w:rsidRPr="00C61B84">
        <w:rPr>
          <w:rFonts w:ascii="Times New Roman" w:hAnsi="Times New Roman" w:cs="Times New Roman"/>
          <w:sz w:val="24"/>
          <w:szCs w:val="24"/>
        </w:rPr>
        <w:t xml:space="preserve">comparable </w:t>
      </w:r>
      <w:r w:rsidRPr="00C61B84">
        <w:rPr>
          <w:rFonts w:ascii="Times New Roman" w:hAnsi="Times New Roman" w:cs="Times New Roman"/>
          <w:sz w:val="24"/>
          <w:szCs w:val="24"/>
        </w:rPr>
        <w:t xml:space="preserve">to previous work describing bulk tank milk quality for </w:t>
      </w:r>
      <w:r w:rsidR="00AC644D" w:rsidRPr="00C61B84">
        <w:rPr>
          <w:rFonts w:ascii="Times New Roman" w:hAnsi="Times New Roman" w:cs="Times New Roman"/>
          <w:sz w:val="24"/>
          <w:szCs w:val="24"/>
        </w:rPr>
        <w:t>CBP</w:t>
      </w:r>
      <w:r w:rsidRPr="00C61B84">
        <w:rPr>
          <w:rFonts w:ascii="Times New Roman" w:hAnsi="Times New Roman" w:cs="Times New Roman"/>
          <w:sz w:val="24"/>
          <w:szCs w:val="24"/>
        </w:rPr>
        <w:t xml:space="preserve"> in Minnesota</w:t>
      </w:r>
      <w:r w:rsidR="008E3BAC" w:rsidRPr="00C61B84">
        <w:rPr>
          <w:rFonts w:ascii="Times New Roman" w:hAnsi="Times New Roman" w:cs="Times New Roman"/>
          <w:sz w:val="24"/>
          <w:szCs w:val="24"/>
        </w:rPr>
        <w:t xml:space="preserve"> during the winter months</w:t>
      </w:r>
      <w:r w:rsidRPr="00C61B84">
        <w:rPr>
          <w:rFonts w:ascii="Times New Roman" w:hAnsi="Times New Roman" w:cs="Times New Roman"/>
          <w:sz w:val="24"/>
          <w:szCs w:val="24"/>
        </w:rPr>
        <w:t xml:space="preserve">. Lobeck et al. 2012 found a mean of 26.1 </w:t>
      </w:r>
      <w:proofErr w:type="spellStart"/>
      <w:r w:rsidR="00367BB8" w:rsidRPr="00C61B84">
        <w:rPr>
          <w:rFonts w:ascii="Times New Roman" w:hAnsi="Times New Roman" w:cs="Times New Roman"/>
          <w:sz w:val="24"/>
          <w:szCs w:val="24"/>
        </w:rPr>
        <w:t>cfu</w:t>
      </w:r>
      <w:proofErr w:type="spellEnd"/>
      <w:r w:rsidR="009D0CE9" w:rsidRPr="00C61B84">
        <w:rPr>
          <w:rFonts w:ascii="Times New Roman" w:hAnsi="Times New Roman" w:cs="Times New Roman"/>
          <w:sz w:val="24"/>
          <w:szCs w:val="24"/>
        </w:rPr>
        <w:t>/mL</w:t>
      </w:r>
      <w:r w:rsidRPr="00C61B84">
        <w:rPr>
          <w:rFonts w:ascii="Times New Roman" w:hAnsi="Times New Roman" w:cs="Times New Roman"/>
          <w:sz w:val="24"/>
          <w:szCs w:val="24"/>
        </w:rPr>
        <w:t xml:space="preserve"> </w:t>
      </w:r>
      <w:r w:rsidRPr="00C61B84">
        <w:rPr>
          <w:rFonts w:ascii="Times New Roman" w:hAnsi="Times New Roman" w:cs="Times New Roman"/>
          <w:sz w:val="24"/>
          <w:szCs w:val="24"/>
        </w:rPr>
        <w:lastRenderedPageBreak/>
        <w:t xml:space="preserve">(95% CI: 2-443) and Shane et al. </w:t>
      </w:r>
      <w:r w:rsidR="00514642" w:rsidRPr="00C61B84">
        <w:rPr>
          <w:rFonts w:ascii="Times New Roman" w:hAnsi="Times New Roman" w:cs="Times New Roman"/>
          <w:sz w:val="24"/>
          <w:szCs w:val="24"/>
        </w:rPr>
        <w:t xml:space="preserve">(2010) </w:t>
      </w:r>
      <w:r w:rsidRPr="00C61B84">
        <w:rPr>
          <w:rFonts w:ascii="Times New Roman" w:hAnsi="Times New Roman" w:cs="Times New Roman"/>
          <w:sz w:val="24"/>
          <w:szCs w:val="24"/>
        </w:rPr>
        <w:t xml:space="preserve">found a range of 0-108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for </w:t>
      </w:r>
      <w:r w:rsidRPr="00C61B84">
        <w:rPr>
          <w:rFonts w:ascii="Times New Roman" w:hAnsi="Times New Roman" w:cs="Times New Roman"/>
          <w:i/>
          <w:iCs/>
          <w:sz w:val="24"/>
          <w:szCs w:val="24"/>
        </w:rPr>
        <w:t xml:space="preserve">Staph. </w:t>
      </w:r>
      <w:r w:rsidRPr="00C61B84">
        <w:rPr>
          <w:rFonts w:ascii="Times New Roman" w:hAnsi="Times New Roman" w:cs="Times New Roman"/>
          <w:sz w:val="24"/>
          <w:szCs w:val="24"/>
        </w:rPr>
        <w:t xml:space="preserve">spp. from BTM collected </w:t>
      </w:r>
      <w:r w:rsidR="001B5708" w:rsidRPr="00C61B84">
        <w:rPr>
          <w:rFonts w:ascii="Times New Roman" w:hAnsi="Times New Roman" w:cs="Times New Roman"/>
          <w:sz w:val="24"/>
          <w:szCs w:val="24"/>
        </w:rPr>
        <w:t>just over</w:t>
      </w:r>
      <w:r w:rsidRPr="00C61B84">
        <w:rPr>
          <w:rFonts w:ascii="Times New Roman" w:hAnsi="Times New Roman" w:cs="Times New Roman"/>
          <w:sz w:val="24"/>
          <w:szCs w:val="24"/>
        </w:rPr>
        <w:t xml:space="preserve"> the winter</w:t>
      </w:r>
      <w:r w:rsidR="008033FD" w:rsidRPr="00C61B84">
        <w:rPr>
          <w:rFonts w:ascii="Times New Roman" w:hAnsi="Times New Roman" w:cs="Times New Roman"/>
          <w:sz w:val="24"/>
          <w:szCs w:val="24"/>
        </w:rPr>
        <w:t xml:space="preserve"> months</w:t>
      </w:r>
      <w:r w:rsidRPr="00C61B84">
        <w:rPr>
          <w:rFonts w:ascii="Times New Roman" w:hAnsi="Times New Roman" w:cs="Times New Roman"/>
          <w:sz w:val="24"/>
          <w:szCs w:val="24"/>
        </w:rPr>
        <w:t xml:space="preserve"> from six </w:t>
      </w:r>
      <w:del w:id="675" w:author="Caitlin Jeffrey" w:date="2024-03-18T13:52:00Z">
        <w:r w:rsidRPr="00C61B84" w:rsidDel="00627761">
          <w:rPr>
            <w:rFonts w:ascii="Times New Roman" w:hAnsi="Times New Roman" w:cs="Times New Roman"/>
            <w:sz w:val="24"/>
            <w:szCs w:val="24"/>
          </w:rPr>
          <w:delText>composting bedded pack</w:delText>
        </w:r>
      </w:del>
      <w:ins w:id="676"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w:t>
      </w:r>
      <w:r w:rsidR="00EB5D74" w:rsidRPr="00C61B84">
        <w:rPr>
          <w:rFonts w:ascii="Times New Roman" w:hAnsi="Times New Roman" w:cs="Times New Roman"/>
          <w:sz w:val="24"/>
          <w:szCs w:val="24"/>
        </w:rPr>
        <w:t xml:space="preserve"> </w:t>
      </w:r>
      <w:r w:rsidR="00A015F7" w:rsidRPr="00C61B84">
        <w:rPr>
          <w:rFonts w:ascii="Times New Roman" w:hAnsi="Times New Roman" w:cs="Times New Roman"/>
          <w:sz w:val="24"/>
          <w:szCs w:val="24"/>
        </w:rPr>
        <w:t>“</w:t>
      </w:r>
      <w:r w:rsidR="00716B49" w:rsidRPr="00C61B84">
        <w:rPr>
          <w:rFonts w:ascii="Times New Roman" w:hAnsi="Times New Roman" w:cs="Times New Roman"/>
          <w:i/>
          <w:iCs/>
          <w:sz w:val="24"/>
          <w:szCs w:val="24"/>
        </w:rPr>
        <w:t xml:space="preserve">Staph. </w:t>
      </w:r>
      <w:r w:rsidR="00716B49" w:rsidRPr="00C61B84">
        <w:rPr>
          <w:rFonts w:ascii="Times New Roman" w:hAnsi="Times New Roman" w:cs="Times New Roman"/>
          <w:sz w:val="24"/>
          <w:szCs w:val="24"/>
        </w:rPr>
        <w:t>spp.</w:t>
      </w:r>
      <w:r w:rsidR="00A015F7" w:rsidRPr="00C61B84">
        <w:rPr>
          <w:rFonts w:ascii="Times New Roman" w:hAnsi="Times New Roman" w:cs="Times New Roman"/>
          <w:sz w:val="24"/>
          <w:szCs w:val="24"/>
        </w:rPr>
        <w:t>”</w:t>
      </w:r>
      <w:r w:rsidR="00716B49" w:rsidRPr="00C61B84">
        <w:rPr>
          <w:rFonts w:ascii="Times New Roman" w:hAnsi="Times New Roman" w:cs="Times New Roman"/>
          <w:sz w:val="24"/>
          <w:szCs w:val="24"/>
        </w:rPr>
        <w:t xml:space="preserve"> </w:t>
      </w:r>
      <w:r w:rsidR="00EB5D74" w:rsidRPr="00C61B84">
        <w:rPr>
          <w:rFonts w:ascii="Times New Roman" w:hAnsi="Times New Roman" w:cs="Times New Roman"/>
          <w:sz w:val="24"/>
          <w:szCs w:val="24"/>
        </w:rPr>
        <w:t xml:space="preserve">is comprised of a diverse group of different species, </w:t>
      </w:r>
      <w:r w:rsidR="00EE3672" w:rsidRPr="00C61B84">
        <w:rPr>
          <w:rFonts w:ascii="Times New Roman" w:hAnsi="Times New Roman" w:cs="Times New Roman"/>
          <w:sz w:val="24"/>
          <w:szCs w:val="24"/>
        </w:rPr>
        <w:t xml:space="preserve">with 23 </w:t>
      </w:r>
      <w:r w:rsidR="009720DD" w:rsidRPr="00C61B84">
        <w:rPr>
          <w:rFonts w:ascii="Times New Roman" w:hAnsi="Times New Roman" w:cs="Times New Roman"/>
          <w:noProof/>
          <w:sz w:val="24"/>
          <w:szCs w:val="24"/>
        </w:rPr>
        <w:t>(Condas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or 25 </w:t>
      </w:r>
      <w:r w:rsidR="009720DD" w:rsidRPr="00C61B84">
        <w:rPr>
          <w:rFonts w:ascii="Times New Roman" w:hAnsi="Times New Roman" w:cs="Times New Roman"/>
          <w:noProof/>
          <w:sz w:val="24"/>
          <w:szCs w:val="24"/>
        </w:rPr>
        <w:t>(De Visscher et al., 2017)</w:t>
      </w:r>
      <w:r w:rsidR="00903259" w:rsidRPr="00C61B84">
        <w:rPr>
          <w:rFonts w:ascii="Times New Roman" w:hAnsi="Times New Roman" w:cs="Times New Roman"/>
          <w:sz w:val="24"/>
          <w:szCs w:val="24"/>
        </w:rPr>
        <w:t xml:space="preserve"> </w:t>
      </w:r>
      <w:r w:rsidR="00EE3672" w:rsidRPr="00C61B84">
        <w:rPr>
          <w:rFonts w:ascii="Times New Roman" w:hAnsi="Times New Roman" w:cs="Times New Roman"/>
          <w:sz w:val="24"/>
          <w:szCs w:val="24"/>
        </w:rPr>
        <w:t xml:space="preserve">different species </w:t>
      </w:r>
      <w:r w:rsidR="00903259" w:rsidRPr="00C61B84">
        <w:rPr>
          <w:rFonts w:ascii="Times New Roman" w:hAnsi="Times New Roman" w:cs="Times New Roman"/>
          <w:sz w:val="24"/>
          <w:szCs w:val="24"/>
        </w:rPr>
        <w:t>isolated from</w:t>
      </w:r>
      <w:r w:rsidR="000D0167" w:rsidRPr="00C61B84">
        <w:rPr>
          <w:rFonts w:ascii="Times New Roman" w:hAnsi="Times New Roman" w:cs="Times New Roman"/>
          <w:sz w:val="24"/>
          <w:szCs w:val="24"/>
        </w:rPr>
        <w:t xml:space="preserve"> intramammary infections in dairy cattle</w:t>
      </w:r>
      <w:r w:rsidR="001112C5" w:rsidRPr="00C61B84">
        <w:rPr>
          <w:rFonts w:ascii="Times New Roman" w:hAnsi="Times New Roman" w:cs="Times New Roman"/>
          <w:sz w:val="24"/>
          <w:szCs w:val="24"/>
        </w:rPr>
        <w:t>.</w:t>
      </w:r>
      <w:r w:rsidR="005100BE" w:rsidRPr="00C61B84">
        <w:rPr>
          <w:rFonts w:ascii="Times New Roman" w:hAnsi="Times New Roman" w:cs="Times New Roman"/>
          <w:sz w:val="24"/>
          <w:szCs w:val="24"/>
        </w:rPr>
        <w:t xml:space="preserve"> W</w:t>
      </w:r>
      <w:r w:rsidR="00EB5D74" w:rsidRPr="00C61B84">
        <w:rPr>
          <w:rFonts w:ascii="Times New Roman" w:hAnsi="Times New Roman" w:cs="Times New Roman"/>
          <w:sz w:val="24"/>
          <w:szCs w:val="24"/>
        </w:rPr>
        <w:t xml:space="preserve">ithin this </w:t>
      </w:r>
      <w:r w:rsidR="005100BE" w:rsidRPr="00C61B84">
        <w:rPr>
          <w:rFonts w:ascii="Times New Roman" w:hAnsi="Times New Roman" w:cs="Times New Roman"/>
          <w:sz w:val="24"/>
          <w:szCs w:val="24"/>
        </w:rPr>
        <w:t xml:space="preserve">highly </w:t>
      </w:r>
      <w:r w:rsidR="00EB5D74" w:rsidRPr="00C61B84">
        <w:rPr>
          <w:rFonts w:ascii="Times New Roman" w:hAnsi="Times New Roman" w:cs="Times New Roman"/>
          <w:sz w:val="24"/>
          <w:szCs w:val="24"/>
        </w:rPr>
        <w:t>heterogenous group</w:t>
      </w:r>
      <w:r w:rsidR="005100BE" w:rsidRPr="00C61B84">
        <w:rPr>
          <w:rFonts w:ascii="Times New Roman" w:hAnsi="Times New Roman" w:cs="Times New Roman"/>
          <w:sz w:val="24"/>
          <w:szCs w:val="24"/>
        </w:rPr>
        <w:t>,</w:t>
      </w:r>
      <w:r w:rsidR="008C37B1" w:rsidRPr="00C61B84">
        <w:rPr>
          <w:rFonts w:ascii="Times New Roman" w:hAnsi="Times New Roman" w:cs="Times New Roman"/>
          <w:sz w:val="24"/>
          <w:szCs w:val="24"/>
        </w:rPr>
        <w:t xml:space="preserve"> some species are </w:t>
      </w:r>
      <w:r w:rsidR="002E6CA2" w:rsidRPr="00C61B84">
        <w:rPr>
          <w:rFonts w:ascii="Times New Roman" w:hAnsi="Times New Roman" w:cs="Times New Roman"/>
          <w:sz w:val="24"/>
          <w:szCs w:val="24"/>
        </w:rPr>
        <w:t>considered primarily host-adapted</w:t>
      </w:r>
      <w:r w:rsidR="005A33BB" w:rsidRPr="00C61B84">
        <w:rPr>
          <w:rFonts w:ascii="Times New Roman" w:hAnsi="Times New Roman" w:cs="Times New Roman"/>
          <w:sz w:val="24"/>
          <w:szCs w:val="24"/>
        </w:rPr>
        <w:t xml:space="preserve"> (</w:t>
      </w:r>
      <w:r w:rsidR="004534A8" w:rsidRPr="00C61B84">
        <w:rPr>
          <w:rFonts w:ascii="Times New Roman" w:hAnsi="Times New Roman" w:cs="Times New Roman"/>
          <w:sz w:val="24"/>
          <w:szCs w:val="24"/>
        </w:rPr>
        <w:t>colonizing the skin or udder)</w:t>
      </w:r>
      <w:r w:rsidR="002E6CA2" w:rsidRPr="00C61B84">
        <w:rPr>
          <w:rFonts w:ascii="Times New Roman" w:hAnsi="Times New Roman" w:cs="Times New Roman"/>
          <w:sz w:val="24"/>
          <w:szCs w:val="24"/>
        </w:rPr>
        <w:t xml:space="preserve">, while </w:t>
      </w:r>
      <w:r w:rsidR="005A71F4" w:rsidRPr="00C61B84">
        <w:rPr>
          <w:rFonts w:ascii="Times New Roman" w:hAnsi="Times New Roman" w:cs="Times New Roman"/>
          <w:sz w:val="24"/>
          <w:szCs w:val="24"/>
        </w:rPr>
        <w:t xml:space="preserve">others are primarily found in the cow’s environment </w:t>
      </w:r>
      <w:r w:rsidR="00A54381" w:rsidRPr="00C61B84">
        <w:rPr>
          <w:rFonts w:ascii="Times New Roman" w:hAnsi="Times New Roman" w:cs="Times New Roman"/>
          <w:sz w:val="24"/>
          <w:szCs w:val="24"/>
        </w:rPr>
        <w:t xml:space="preserve">(reviewed in </w:t>
      </w:r>
      <w:r w:rsidR="008737A7" w:rsidRPr="00C61B84">
        <w:rPr>
          <w:rFonts w:ascii="Times New Roman" w:hAnsi="Times New Roman" w:cs="Times New Roman"/>
          <w:sz w:val="24"/>
          <w:szCs w:val="24"/>
        </w:rPr>
        <w:t>De Buck et al., 2021).</w:t>
      </w:r>
      <w:r w:rsidR="00E04157" w:rsidRPr="00C61B84">
        <w:rPr>
          <w:rFonts w:ascii="Times New Roman" w:hAnsi="Times New Roman" w:cs="Times New Roman"/>
          <w:sz w:val="24"/>
          <w:szCs w:val="24"/>
        </w:rPr>
        <w:t xml:space="preserve"> Certain species have </w:t>
      </w:r>
      <w:r w:rsidR="00AC4451" w:rsidRPr="00C61B84">
        <w:rPr>
          <w:rFonts w:ascii="Times New Roman" w:hAnsi="Times New Roman" w:cs="Times New Roman"/>
          <w:sz w:val="24"/>
          <w:szCs w:val="24"/>
        </w:rPr>
        <w:t xml:space="preserve">been associated with </w:t>
      </w:r>
      <w:r w:rsidR="001E7624" w:rsidRPr="00C61B84">
        <w:rPr>
          <w:rFonts w:ascii="Times New Roman" w:hAnsi="Times New Roman" w:cs="Times New Roman"/>
          <w:sz w:val="24"/>
          <w:szCs w:val="24"/>
        </w:rPr>
        <w:t>stall surfaces</w:t>
      </w:r>
      <w:r w:rsidR="00A664C7" w:rsidRPr="00C61B84">
        <w:rPr>
          <w:rFonts w:ascii="Times New Roman" w:hAnsi="Times New Roman" w:cs="Times New Roman"/>
          <w:sz w:val="24"/>
          <w:szCs w:val="24"/>
        </w:rPr>
        <w:t xml:space="preserve">, air, and </w:t>
      </w:r>
      <w:r w:rsidR="001E7624" w:rsidRPr="00C61B84">
        <w:rPr>
          <w:rFonts w:ascii="Times New Roman" w:hAnsi="Times New Roman" w:cs="Times New Roman"/>
          <w:sz w:val="24"/>
          <w:szCs w:val="24"/>
        </w:rPr>
        <w:t xml:space="preserve">unused </w:t>
      </w:r>
      <w:r w:rsidR="00A664C7" w:rsidRPr="00C61B84">
        <w:rPr>
          <w:rFonts w:ascii="Times New Roman" w:hAnsi="Times New Roman" w:cs="Times New Roman"/>
          <w:sz w:val="24"/>
          <w:szCs w:val="24"/>
        </w:rPr>
        <w:t>sawdust bedding material</w:t>
      </w:r>
      <w:r w:rsidR="00B0352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(Piessens et al., 2011)</w:t>
      </w:r>
      <w:r w:rsidR="00A7141F" w:rsidRPr="00C61B84">
        <w:rPr>
          <w:rFonts w:ascii="Times New Roman" w:hAnsi="Times New Roman" w:cs="Times New Roman"/>
          <w:sz w:val="24"/>
          <w:szCs w:val="24"/>
        </w:rPr>
        <w:t xml:space="preserve">, </w:t>
      </w:r>
      <w:r w:rsidR="0075717F" w:rsidRPr="00C61B84">
        <w:rPr>
          <w:rFonts w:ascii="Times New Roman" w:hAnsi="Times New Roman" w:cs="Times New Roman"/>
          <w:sz w:val="24"/>
          <w:szCs w:val="24"/>
        </w:rPr>
        <w:t xml:space="preserve">some with </w:t>
      </w:r>
      <w:r w:rsidR="00030551" w:rsidRPr="00C61B84">
        <w:rPr>
          <w:rFonts w:ascii="Times New Roman" w:hAnsi="Times New Roman" w:cs="Times New Roman"/>
          <w:sz w:val="24"/>
          <w:szCs w:val="24"/>
        </w:rPr>
        <w:t xml:space="preserve">different facility types </w:t>
      </w:r>
      <w:r w:rsidR="009720DD" w:rsidRPr="00C61B84">
        <w:rPr>
          <w:rFonts w:ascii="Times New Roman" w:hAnsi="Times New Roman" w:cs="Times New Roman"/>
          <w:noProof/>
          <w:sz w:val="24"/>
          <w:szCs w:val="24"/>
        </w:rPr>
        <w:t>(Condas et al., 2017)</w:t>
      </w:r>
      <w:r w:rsidR="0075717F" w:rsidRPr="00C61B84">
        <w:rPr>
          <w:rFonts w:ascii="Times New Roman" w:hAnsi="Times New Roman" w:cs="Times New Roman"/>
          <w:sz w:val="24"/>
          <w:szCs w:val="24"/>
        </w:rPr>
        <w:t>,</w:t>
      </w:r>
      <w:r w:rsidR="00030551" w:rsidRPr="00C61B84">
        <w:rPr>
          <w:rFonts w:ascii="Times New Roman" w:hAnsi="Times New Roman" w:cs="Times New Roman"/>
          <w:sz w:val="24"/>
          <w:szCs w:val="24"/>
        </w:rPr>
        <w:t xml:space="preserve"> </w:t>
      </w:r>
      <w:r w:rsidR="00722BBC" w:rsidRPr="00C61B84">
        <w:rPr>
          <w:rFonts w:ascii="Times New Roman" w:hAnsi="Times New Roman" w:cs="Times New Roman"/>
          <w:sz w:val="24"/>
          <w:szCs w:val="24"/>
        </w:rPr>
        <w:t xml:space="preserve">and others </w:t>
      </w:r>
      <w:r w:rsidR="00D17E5B" w:rsidRPr="00C61B84">
        <w:rPr>
          <w:rFonts w:ascii="Times New Roman" w:hAnsi="Times New Roman" w:cs="Times New Roman"/>
          <w:sz w:val="24"/>
          <w:szCs w:val="24"/>
        </w:rPr>
        <w:t>with environmental contamination and</w:t>
      </w:r>
      <w:r w:rsidR="00722BBC" w:rsidRPr="00C61B84">
        <w:rPr>
          <w:rFonts w:ascii="Times New Roman" w:hAnsi="Times New Roman" w:cs="Times New Roman"/>
          <w:sz w:val="24"/>
          <w:szCs w:val="24"/>
        </w:rPr>
        <w:t xml:space="preserve"> poor teat hygiene at milking time </w:t>
      </w:r>
      <w:r w:rsidR="009720DD" w:rsidRPr="00C61B84">
        <w:rPr>
          <w:rFonts w:ascii="Times New Roman" w:hAnsi="Times New Roman" w:cs="Times New Roman"/>
          <w:noProof/>
          <w:sz w:val="24"/>
          <w:szCs w:val="24"/>
        </w:rPr>
        <w:t>(De Visscher et al., 2016; De Visscher et al., 2017)</w:t>
      </w:r>
      <w:r w:rsidR="006F3CA1" w:rsidRPr="00C61B84">
        <w:rPr>
          <w:rFonts w:ascii="Times New Roman" w:hAnsi="Times New Roman" w:cs="Times New Roman"/>
          <w:sz w:val="24"/>
          <w:szCs w:val="24"/>
        </w:rPr>
        <w:t xml:space="preserve">. </w:t>
      </w:r>
      <w:r w:rsidR="006260D5" w:rsidRPr="00C61B84">
        <w:rPr>
          <w:rFonts w:ascii="Times New Roman" w:hAnsi="Times New Roman" w:cs="Times New Roman"/>
          <w:sz w:val="24"/>
          <w:szCs w:val="24"/>
        </w:rPr>
        <w:t xml:space="preserve">Although the </w:t>
      </w:r>
      <w:r w:rsidR="00BB4389" w:rsidRPr="00C61B84">
        <w:rPr>
          <w:rFonts w:ascii="Times New Roman" w:hAnsi="Times New Roman" w:cs="Times New Roman"/>
          <w:sz w:val="24"/>
          <w:szCs w:val="24"/>
        </w:rPr>
        <w:t>specific source and route</w:t>
      </w:r>
      <w:r w:rsidR="002F525E" w:rsidRPr="00C61B84">
        <w:rPr>
          <w:rFonts w:ascii="Times New Roman" w:hAnsi="Times New Roman" w:cs="Times New Roman"/>
          <w:sz w:val="24"/>
          <w:szCs w:val="24"/>
        </w:rPr>
        <w:t>s</w:t>
      </w:r>
      <w:r w:rsidR="00BB4389" w:rsidRPr="00C61B84">
        <w:rPr>
          <w:rFonts w:ascii="Times New Roman" w:hAnsi="Times New Roman" w:cs="Times New Roman"/>
          <w:sz w:val="24"/>
          <w:szCs w:val="24"/>
        </w:rPr>
        <w:t xml:space="preserve"> of transmission for many </w:t>
      </w:r>
      <w:proofErr w:type="gramStart"/>
      <w:r w:rsidR="00BB4389" w:rsidRPr="00C61B84">
        <w:rPr>
          <w:rFonts w:ascii="Times New Roman" w:hAnsi="Times New Roman" w:cs="Times New Roman"/>
          <w:i/>
          <w:iCs/>
          <w:sz w:val="24"/>
          <w:szCs w:val="24"/>
        </w:rPr>
        <w:t>Staph</w:t>
      </w:r>
      <w:proofErr w:type="gramEnd"/>
      <w:r w:rsidR="00BB4389" w:rsidRPr="00C61B84">
        <w:rPr>
          <w:rFonts w:ascii="Times New Roman" w:hAnsi="Times New Roman" w:cs="Times New Roman"/>
          <w:i/>
          <w:iCs/>
          <w:sz w:val="24"/>
          <w:szCs w:val="24"/>
        </w:rPr>
        <w:t xml:space="preserve">. </w:t>
      </w:r>
      <w:r w:rsidR="00BB4389" w:rsidRPr="00C61B84">
        <w:rPr>
          <w:rFonts w:ascii="Times New Roman" w:hAnsi="Times New Roman" w:cs="Times New Roman"/>
          <w:sz w:val="24"/>
          <w:szCs w:val="24"/>
        </w:rPr>
        <w:t xml:space="preserve">spp. </w:t>
      </w:r>
      <w:proofErr w:type="gramStart"/>
      <w:r w:rsidR="002F525E" w:rsidRPr="00C61B84">
        <w:rPr>
          <w:rFonts w:ascii="Times New Roman" w:hAnsi="Times New Roman" w:cs="Times New Roman"/>
          <w:sz w:val="24"/>
          <w:szCs w:val="24"/>
        </w:rPr>
        <w:t>are</w:t>
      </w:r>
      <w:proofErr w:type="gramEnd"/>
      <w:r w:rsidR="00BB4389" w:rsidRPr="00C61B84">
        <w:rPr>
          <w:rFonts w:ascii="Times New Roman" w:hAnsi="Times New Roman" w:cs="Times New Roman"/>
          <w:sz w:val="24"/>
          <w:szCs w:val="24"/>
        </w:rPr>
        <w:t xml:space="preserve"> still being elucidated, </w:t>
      </w:r>
      <w:r w:rsidR="004179C4" w:rsidRPr="00C61B84">
        <w:rPr>
          <w:rFonts w:ascii="Times New Roman" w:hAnsi="Times New Roman" w:cs="Times New Roman"/>
          <w:sz w:val="24"/>
          <w:szCs w:val="24"/>
        </w:rPr>
        <w:t xml:space="preserve">the importance of </w:t>
      </w:r>
      <w:r w:rsidR="003C0668" w:rsidRPr="00C61B84">
        <w:rPr>
          <w:rFonts w:ascii="Times New Roman" w:hAnsi="Times New Roman" w:cs="Times New Roman"/>
          <w:sz w:val="24"/>
          <w:szCs w:val="24"/>
        </w:rPr>
        <w:t xml:space="preserve">post-milking </w:t>
      </w:r>
      <w:r w:rsidR="004179C4" w:rsidRPr="00C61B84">
        <w:rPr>
          <w:rFonts w:ascii="Times New Roman" w:hAnsi="Times New Roman" w:cs="Times New Roman"/>
          <w:sz w:val="24"/>
          <w:szCs w:val="24"/>
        </w:rPr>
        <w:t xml:space="preserve">teat-dip to control this group of bacteria </w:t>
      </w:r>
      <w:r w:rsidR="00593989">
        <w:rPr>
          <w:rFonts w:ascii="Times New Roman" w:hAnsi="Times New Roman" w:cs="Times New Roman"/>
          <w:sz w:val="24"/>
          <w:szCs w:val="24"/>
        </w:rPr>
        <w:t xml:space="preserve">has been </w:t>
      </w:r>
      <w:r w:rsidR="004179C4" w:rsidRPr="00C61B84">
        <w:rPr>
          <w:rFonts w:ascii="Times New Roman" w:hAnsi="Times New Roman" w:cs="Times New Roman"/>
          <w:sz w:val="24"/>
          <w:szCs w:val="24"/>
        </w:rPr>
        <w:t>established</w:t>
      </w:r>
      <w:r w:rsidR="00886A09"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(Hogan et al., 1987)</w:t>
      </w:r>
      <w:r w:rsidR="00F6616B" w:rsidRPr="00C61B84">
        <w:rPr>
          <w:rFonts w:ascii="Times New Roman" w:hAnsi="Times New Roman" w:cs="Times New Roman"/>
          <w:sz w:val="24"/>
          <w:szCs w:val="24"/>
        </w:rPr>
        <w:t xml:space="preserve">, while the efficacy of pre-dipping </w:t>
      </w:r>
      <w:r w:rsidR="00D93E2B" w:rsidRPr="00C61B84">
        <w:rPr>
          <w:rFonts w:ascii="Times New Roman" w:hAnsi="Times New Roman" w:cs="Times New Roman"/>
          <w:sz w:val="24"/>
          <w:szCs w:val="24"/>
        </w:rPr>
        <w:t xml:space="preserve">to control </w:t>
      </w:r>
      <w:r w:rsidR="005050D6" w:rsidRPr="006A3F53">
        <w:rPr>
          <w:rFonts w:ascii="Times New Roman" w:hAnsi="Times New Roman" w:cs="Times New Roman"/>
          <w:i/>
          <w:iCs/>
          <w:sz w:val="24"/>
          <w:szCs w:val="24"/>
        </w:rPr>
        <w:t>Staph</w:t>
      </w:r>
      <w:r w:rsidR="005050D6" w:rsidRPr="00C61B84">
        <w:rPr>
          <w:rFonts w:ascii="Times New Roman" w:hAnsi="Times New Roman" w:cs="Times New Roman"/>
          <w:sz w:val="24"/>
          <w:szCs w:val="24"/>
        </w:rPr>
        <w:t xml:space="preserve">. spp. other than </w:t>
      </w:r>
      <w:r w:rsidR="005050D6" w:rsidRPr="006A3F53">
        <w:rPr>
          <w:rFonts w:ascii="Times New Roman" w:hAnsi="Times New Roman" w:cs="Times New Roman"/>
          <w:i/>
          <w:iCs/>
          <w:sz w:val="24"/>
          <w:szCs w:val="24"/>
        </w:rPr>
        <w:t>S. aureus</w:t>
      </w:r>
      <w:r w:rsidR="005050D6" w:rsidRPr="00C61B84">
        <w:rPr>
          <w:rFonts w:ascii="Times New Roman" w:hAnsi="Times New Roman" w:cs="Times New Roman"/>
          <w:sz w:val="24"/>
          <w:szCs w:val="24"/>
        </w:rPr>
        <w:t xml:space="preserve"> </w:t>
      </w:r>
      <w:r w:rsidR="00F6616B" w:rsidRPr="00C61B84">
        <w:rPr>
          <w:rFonts w:ascii="Times New Roman" w:hAnsi="Times New Roman" w:cs="Times New Roman"/>
          <w:sz w:val="24"/>
          <w:szCs w:val="24"/>
        </w:rPr>
        <w:t>remains controversial</w:t>
      </w:r>
      <w:r w:rsidR="005050D6" w:rsidRPr="00C61B84">
        <w:rPr>
          <w:rFonts w:ascii="Times New Roman" w:hAnsi="Times New Roman" w:cs="Times New Roman"/>
          <w:sz w:val="24"/>
          <w:szCs w:val="24"/>
        </w:rPr>
        <w:t xml:space="preserve"> </w:t>
      </w:r>
      <w:r w:rsidR="009720DD">
        <w:rPr>
          <w:rFonts w:ascii="Times New Roman" w:hAnsi="Times New Roman" w:cs="Times New Roman"/>
          <w:noProof/>
          <w:sz w:val="24"/>
          <w:szCs w:val="24"/>
        </w:rPr>
        <w:t>(Pankey, 1989)</w:t>
      </w:r>
      <w:r w:rsidR="00FA4840">
        <w:rPr>
          <w:rFonts w:ascii="Times New Roman" w:hAnsi="Times New Roman" w:cs="Times New Roman"/>
          <w:sz w:val="24"/>
          <w:szCs w:val="24"/>
        </w:rPr>
        <w:t>.</w:t>
      </w:r>
      <w:r w:rsidR="009D1ABD">
        <w:rPr>
          <w:rFonts w:ascii="Times New Roman" w:hAnsi="Times New Roman" w:cs="Times New Roman"/>
          <w:sz w:val="24"/>
          <w:szCs w:val="24"/>
        </w:rPr>
        <w:t xml:space="preserve"> </w:t>
      </w:r>
      <w:r w:rsidR="005D224F" w:rsidRPr="00C61B84">
        <w:rPr>
          <w:rFonts w:ascii="Times New Roman" w:hAnsi="Times New Roman" w:cs="Times New Roman"/>
          <w:sz w:val="24"/>
          <w:szCs w:val="24"/>
        </w:rPr>
        <w:t>I</w:t>
      </w:r>
      <w:r w:rsidR="00365CBD" w:rsidRPr="00C61B84">
        <w:rPr>
          <w:rFonts w:ascii="Times New Roman" w:hAnsi="Times New Roman" w:cs="Times New Roman"/>
          <w:sz w:val="24"/>
          <w:szCs w:val="24"/>
        </w:rPr>
        <w:t xml:space="preserve">n general, </w:t>
      </w:r>
      <w:r w:rsidR="00501F06" w:rsidRPr="00C61B84">
        <w:rPr>
          <w:rFonts w:ascii="Times New Roman" w:hAnsi="Times New Roman" w:cs="Times New Roman"/>
          <w:sz w:val="24"/>
          <w:szCs w:val="24"/>
        </w:rPr>
        <w:t xml:space="preserve">the use of pre- and post- milking </w:t>
      </w:r>
      <w:r w:rsidR="00886A09" w:rsidRPr="00C61B84">
        <w:rPr>
          <w:rFonts w:ascii="Times New Roman" w:hAnsi="Times New Roman" w:cs="Times New Roman"/>
          <w:sz w:val="24"/>
          <w:szCs w:val="24"/>
        </w:rPr>
        <w:t>t</w:t>
      </w:r>
      <w:r w:rsidR="00F81D2F" w:rsidRPr="00C61B84">
        <w:rPr>
          <w:rFonts w:ascii="Times New Roman" w:hAnsi="Times New Roman" w:cs="Times New Roman"/>
          <w:sz w:val="24"/>
          <w:szCs w:val="24"/>
        </w:rPr>
        <w:t>eat</w:t>
      </w:r>
      <w:r w:rsidR="00501F06" w:rsidRPr="00C61B84">
        <w:rPr>
          <w:rFonts w:ascii="Times New Roman" w:hAnsi="Times New Roman" w:cs="Times New Roman"/>
          <w:sz w:val="24"/>
          <w:szCs w:val="24"/>
        </w:rPr>
        <w:t xml:space="preserve"> </w:t>
      </w:r>
      <w:r w:rsidR="00F81D2F" w:rsidRPr="00C61B84">
        <w:rPr>
          <w:rFonts w:ascii="Times New Roman" w:hAnsi="Times New Roman" w:cs="Times New Roman"/>
          <w:sz w:val="24"/>
          <w:szCs w:val="24"/>
        </w:rPr>
        <w:t>dip decreases contamination of</w:t>
      </w:r>
      <w:r w:rsidR="00886A09" w:rsidRPr="00C61B84">
        <w:rPr>
          <w:rFonts w:ascii="Times New Roman" w:hAnsi="Times New Roman" w:cs="Times New Roman"/>
          <w:sz w:val="24"/>
          <w:szCs w:val="24"/>
        </w:rPr>
        <w:t xml:space="preserve"> bulk tank</w:t>
      </w:r>
      <w:r w:rsidR="00F81D2F" w:rsidRPr="00C61B84">
        <w:rPr>
          <w:rFonts w:ascii="Times New Roman" w:hAnsi="Times New Roman" w:cs="Times New Roman"/>
          <w:sz w:val="24"/>
          <w:szCs w:val="24"/>
        </w:rPr>
        <w:t xml:space="preserve"> milk both by commensal skin organisms and environmental contamination at milking time</w:t>
      </w:r>
      <w:r w:rsidR="005F3326"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(Pankey et al., 1985; Pankey et al., 1987; Quirk et al., 2012)</w:t>
      </w:r>
      <w:r w:rsidR="001E7624" w:rsidRPr="00C61B84">
        <w:rPr>
          <w:rFonts w:ascii="Times New Roman" w:hAnsi="Times New Roman" w:cs="Times New Roman"/>
          <w:sz w:val="24"/>
          <w:szCs w:val="24"/>
        </w:rPr>
        <w:t>.</w:t>
      </w:r>
      <w:r w:rsidR="00347FC2" w:rsidRPr="00C61B84">
        <w:rPr>
          <w:rFonts w:ascii="Times New Roman" w:hAnsi="Times New Roman" w:cs="Times New Roman"/>
          <w:sz w:val="24"/>
          <w:szCs w:val="24"/>
        </w:rPr>
        <w:t xml:space="preserve"> </w:t>
      </w:r>
      <w:r w:rsidR="004243F0" w:rsidRPr="00C61B84">
        <w:rPr>
          <w:rFonts w:ascii="Times New Roman" w:hAnsi="Times New Roman" w:cs="Times New Roman"/>
          <w:sz w:val="24"/>
          <w:szCs w:val="24"/>
        </w:rPr>
        <w:t xml:space="preserve">All but one farm in the current study would fall into the “low” category </w:t>
      </w:r>
      <w:r w:rsidR="004D56B6" w:rsidRPr="00C61B84">
        <w:rPr>
          <w:rFonts w:ascii="Times New Roman" w:hAnsi="Times New Roman" w:cs="Times New Roman"/>
          <w:sz w:val="24"/>
          <w:szCs w:val="24"/>
        </w:rPr>
        <w:t xml:space="preserve">for </w:t>
      </w:r>
      <w:r w:rsidR="004D56B6" w:rsidRPr="00C61B84">
        <w:rPr>
          <w:rFonts w:ascii="Times New Roman" w:hAnsi="Times New Roman" w:cs="Times New Roman"/>
          <w:i/>
          <w:iCs/>
          <w:sz w:val="24"/>
          <w:szCs w:val="24"/>
        </w:rPr>
        <w:t xml:space="preserve">Staph. </w:t>
      </w:r>
      <w:r w:rsidR="004D56B6" w:rsidRPr="00C61B84">
        <w:rPr>
          <w:rFonts w:ascii="Times New Roman" w:hAnsi="Times New Roman" w:cs="Times New Roman"/>
          <w:sz w:val="24"/>
          <w:szCs w:val="24"/>
        </w:rPr>
        <w:t>spp. counts in the BTM</w:t>
      </w:r>
      <w:r w:rsidR="0018694C"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et al., 2004)</w:t>
      </w:r>
      <w:r w:rsidR="004D56B6" w:rsidRPr="00C61B84">
        <w:rPr>
          <w:rFonts w:ascii="Times New Roman" w:hAnsi="Times New Roman" w:cs="Times New Roman"/>
          <w:sz w:val="24"/>
          <w:szCs w:val="24"/>
        </w:rPr>
        <w:t>,</w:t>
      </w:r>
      <w:r w:rsidR="00E76DC7" w:rsidRPr="00C61B84">
        <w:rPr>
          <w:rFonts w:ascii="Times New Roman" w:hAnsi="Times New Roman" w:cs="Times New Roman"/>
          <w:sz w:val="24"/>
          <w:szCs w:val="24"/>
        </w:rPr>
        <w:t xml:space="preserve"> </w:t>
      </w:r>
      <w:r w:rsidR="004D56B6" w:rsidRPr="00C61B84">
        <w:rPr>
          <w:rFonts w:ascii="Times New Roman" w:hAnsi="Times New Roman" w:cs="Times New Roman"/>
          <w:sz w:val="24"/>
          <w:szCs w:val="24"/>
        </w:rPr>
        <w:t xml:space="preserve">which is </w:t>
      </w:r>
      <w:r w:rsidR="00BB7471" w:rsidRPr="00C61B84">
        <w:rPr>
          <w:rFonts w:ascii="Times New Roman" w:hAnsi="Times New Roman" w:cs="Times New Roman"/>
          <w:sz w:val="24"/>
          <w:szCs w:val="24"/>
        </w:rPr>
        <w:t>consistent with all</w:t>
      </w:r>
      <w:r w:rsidR="00400843" w:rsidRPr="00C61B84">
        <w:rPr>
          <w:rFonts w:ascii="Times New Roman" w:hAnsi="Times New Roman" w:cs="Times New Roman"/>
          <w:sz w:val="24"/>
          <w:szCs w:val="24"/>
        </w:rPr>
        <w:t xml:space="preserve"> 21</w:t>
      </w:r>
      <w:r w:rsidR="00BB7471" w:rsidRPr="00C61B84">
        <w:rPr>
          <w:rFonts w:ascii="Times New Roman" w:hAnsi="Times New Roman" w:cs="Times New Roman"/>
          <w:sz w:val="24"/>
          <w:szCs w:val="24"/>
        </w:rPr>
        <w:t xml:space="preserve"> herds </w:t>
      </w:r>
      <w:r w:rsidR="006F26B9" w:rsidRPr="00C61B84">
        <w:rPr>
          <w:rFonts w:ascii="Times New Roman" w:hAnsi="Times New Roman" w:cs="Times New Roman"/>
          <w:sz w:val="24"/>
          <w:szCs w:val="24"/>
        </w:rPr>
        <w:t>using both</w:t>
      </w:r>
      <w:r w:rsidR="00BB7471" w:rsidRPr="00C61B84">
        <w:rPr>
          <w:rFonts w:ascii="Times New Roman" w:hAnsi="Times New Roman" w:cs="Times New Roman"/>
          <w:sz w:val="24"/>
          <w:szCs w:val="24"/>
        </w:rPr>
        <w:t xml:space="preserve"> pre-</w:t>
      </w:r>
      <w:r w:rsidR="006F26B9" w:rsidRPr="00C61B84">
        <w:rPr>
          <w:rFonts w:ascii="Times New Roman" w:hAnsi="Times New Roman" w:cs="Times New Roman"/>
          <w:sz w:val="24"/>
          <w:szCs w:val="24"/>
        </w:rPr>
        <w:t xml:space="preserve"> and </w:t>
      </w:r>
      <w:r w:rsidR="00BB7471" w:rsidRPr="00C61B84">
        <w:rPr>
          <w:rFonts w:ascii="Times New Roman" w:hAnsi="Times New Roman" w:cs="Times New Roman"/>
          <w:sz w:val="24"/>
          <w:szCs w:val="24"/>
        </w:rPr>
        <w:t>post</w:t>
      </w:r>
      <w:r w:rsidR="006F26B9" w:rsidRPr="00C61B84">
        <w:rPr>
          <w:rFonts w:ascii="Times New Roman" w:hAnsi="Times New Roman" w:cs="Times New Roman"/>
          <w:sz w:val="24"/>
          <w:szCs w:val="24"/>
        </w:rPr>
        <w:t>-</w:t>
      </w:r>
      <w:r w:rsidR="00BB7471" w:rsidRPr="00C61B84">
        <w:rPr>
          <w:rFonts w:ascii="Times New Roman" w:hAnsi="Times New Roman" w:cs="Times New Roman"/>
          <w:sz w:val="24"/>
          <w:szCs w:val="24"/>
        </w:rPr>
        <w:t>dip</w:t>
      </w:r>
      <w:r w:rsidR="006F26B9" w:rsidRPr="00C61B84">
        <w:rPr>
          <w:rFonts w:ascii="Times New Roman" w:hAnsi="Times New Roman" w:cs="Times New Roman"/>
          <w:sz w:val="24"/>
          <w:szCs w:val="24"/>
        </w:rPr>
        <w:t xml:space="preserve"> consistently at milking time</w:t>
      </w:r>
      <w:r w:rsidR="007A7D66" w:rsidRPr="00C61B84">
        <w:rPr>
          <w:rFonts w:ascii="Times New Roman" w:hAnsi="Times New Roman" w:cs="Times New Roman"/>
          <w:sz w:val="24"/>
          <w:szCs w:val="24"/>
        </w:rPr>
        <w:t>.</w:t>
      </w:r>
      <w:r w:rsidR="000C5CB3" w:rsidRPr="00C61B84">
        <w:rPr>
          <w:rFonts w:ascii="Times New Roman" w:hAnsi="Times New Roman" w:cs="Times New Roman"/>
          <w:sz w:val="24"/>
          <w:szCs w:val="24"/>
        </w:rPr>
        <w:t xml:space="preserve"> </w:t>
      </w:r>
    </w:p>
    <w:p w14:paraId="06F6D1DB" w14:textId="12D7D8DC" w:rsidR="00A21424" w:rsidRPr="00C61B84" w:rsidRDefault="00E74A37"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Streptococci and strep-like organisms (SSLO) </w:t>
      </w:r>
      <w:proofErr w:type="gramStart"/>
      <w:r w:rsidR="00A21424" w:rsidRPr="00C61B84">
        <w:rPr>
          <w:rFonts w:ascii="Times New Roman" w:hAnsi="Times New Roman" w:cs="Times New Roman"/>
          <w:sz w:val="24"/>
          <w:szCs w:val="24"/>
        </w:rPr>
        <w:t>counts</w:t>
      </w:r>
      <w:proofErr w:type="gramEnd"/>
      <w:r w:rsidR="00A21424" w:rsidRPr="00C61B84">
        <w:rPr>
          <w:rFonts w:ascii="Times New Roman" w:hAnsi="Times New Roman" w:cs="Times New Roman"/>
          <w:sz w:val="24"/>
          <w:szCs w:val="24"/>
        </w:rPr>
        <w:t xml:space="preserve"> in BTM for </w:t>
      </w:r>
      <w:del w:id="677" w:author="Caitlin Jeffrey" w:date="2024-03-18T14:08:00Z">
        <w:r w:rsidR="00A21424" w:rsidRPr="00C61B84" w:rsidDel="00730AD3">
          <w:rPr>
            <w:rFonts w:ascii="Times New Roman" w:hAnsi="Times New Roman" w:cs="Times New Roman"/>
            <w:sz w:val="24"/>
            <w:szCs w:val="24"/>
          </w:rPr>
          <w:delText>bedded packs</w:delText>
        </w:r>
      </w:del>
      <w:ins w:id="678" w:author="Caitlin Jeffrey" w:date="2024-03-18T14:08:00Z">
        <w:r w:rsidR="00730AD3">
          <w:rPr>
            <w:rFonts w:ascii="Times New Roman" w:hAnsi="Times New Roman" w:cs="Times New Roman"/>
            <w:sz w:val="24"/>
            <w:szCs w:val="24"/>
          </w:rPr>
          <w:t>BP</w:t>
        </w:r>
      </w:ins>
      <w:r w:rsidR="00A21424" w:rsidRPr="00C61B84">
        <w:rPr>
          <w:rFonts w:ascii="Times New Roman" w:hAnsi="Times New Roman" w:cs="Times New Roman"/>
          <w:sz w:val="24"/>
          <w:szCs w:val="24"/>
        </w:rPr>
        <w:t xml:space="preserve"> in the current study were much lower than those </w:t>
      </w:r>
      <w:r w:rsidR="00FB1E18" w:rsidRPr="00C61B84">
        <w:rPr>
          <w:rFonts w:ascii="Times New Roman" w:hAnsi="Times New Roman" w:cs="Times New Roman"/>
          <w:sz w:val="24"/>
          <w:szCs w:val="24"/>
        </w:rPr>
        <w:t>from</w:t>
      </w:r>
      <w:r w:rsidR="00A21424" w:rsidRPr="00C61B84">
        <w:rPr>
          <w:rFonts w:ascii="Times New Roman" w:hAnsi="Times New Roman" w:cs="Times New Roman"/>
          <w:sz w:val="24"/>
          <w:szCs w:val="24"/>
        </w:rPr>
        <w:t xml:space="preserve"> Minnesota </w:t>
      </w:r>
      <w:del w:id="679" w:author="Caitlin Jeffrey" w:date="2024-03-18T13:52:00Z">
        <w:r w:rsidR="00A21424" w:rsidRPr="00C61B84" w:rsidDel="00627761">
          <w:rPr>
            <w:rFonts w:ascii="Times New Roman" w:hAnsi="Times New Roman" w:cs="Times New Roman"/>
            <w:sz w:val="24"/>
            <w:szCs w:val="24"/>
          </w:rPr>
          <w:delText>composting bedded packs</w:delText>
        </w:r>
      </w:del>
      <w:ins w:id="680"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the winter. Shane et al. 2010 reported a range of</w:t>
      </w:r>
      <w:r w:rsidR="00774B9C" w:rsidRPr="00C61B84">
        <w:rPr>
          <w:rFonts w:ascii="Times New Roman" w:hAnsi="Times New Roman" w:cs="Times New Roman"/>
          <w:i/>
          <w:iCs/>
          <w:sz w:val="24"/>
          <w:szCs w:val="24"/>
        </w:rPr>
        <w:t xml:space="preserve"> </w:t>
      </w:r>
      <w:r w:rsidR="00774B9C" w:rsidRPr="00C61B84">
        <w:rPr>
          <w:rFonts w:ascii="Times New Roman" w:hAnsi="Times New Roman" w:cs="Times New Roman"/>
          <w:sz w:val="24"/>
          <w:szCs w:val="24"/>
        </w:rPr>
        <w:t>SSLO</w:t>
      </w:r>
      <w:r w:rsidR="00A21424" w:rsidRPr="00C61B84">
        <w:rPr>
          <w:rFonts w:ascii="Times New Roman" w:hAnsi="Times New Roman" w:cs="Times New Roman"/>
          <w:i/>
          <w:iCs/>
          <w:sz w:val="24"/>
          <w:szCs w:val="24"/>
        </w:rPr>
        <w:t xml:space="preserve"> </w:t>
      </w:r>
      <w:r w:rsidR="00A21424" w:rsidRPr="00C61B84">
        <w:rPr>
          <w:rFonts w:ascii="Times New Roman" w:hAnsi="Times New Roman" w:cs="Times New Roman"/>
          <w:sz w:val="24"/>
          <w:szCs w:val="24"/>
        </w:rPr>
        <w:t xml:space="preserve">counts of 98-48,400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for six farms, and Lobeck et al. 2012 reported a mean of 911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(95% CI: 138-6,011). The m</w:t>
      </w:r>
      <w:r w:rsidR="00CB6F7A" w:rsidRPr="00C61B84">
        <w:rPr>
          <w:rFonts w:ascii="Times New Roman" w:hAnsi="Times New Roman" w:cs="Times New Roman"/>
          <w:sz w:val="24"/>
          <w:szCs w:val="24"/>
        </w:rPr>
        <w:t>edia</w:t>
      </w:r>
      <w:r w:rsidR="00A21424" w:rsidRPr="00C61B84">
        <w:rPr>
          <w:rFonts w:ascii="Times New Roman" w:hAnsi="Times New Roman" w:cs="Times New Roman"/>
          <w:sz w:val="24"/>
          <w:szCs w:val="24"/>
        </w:rPr>
        <w:t xml:space="preserve">n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bedded pack farms included in the current study was 3</w:t>
      </w:r>
      <w:r w:rsidR="00931660" w:rsidRPr="00C61B84">
        <w:rPr>
          <w:rFonts w:ascii="Times New Roman" w:hAnsi="Times New Roman" w:cs="Times New Roman"/>
          <w:sz w:val="24"/>
          <w:szCs w:val="24"/>
        </w:rPr>
        <w:t>5</w:t>
      </w:r>
      <w:r w:rsidR="00A21424"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/mL (</w:t>
      </w:r>
      <w:r w:rsidR="00931660" w:rsidRPr="00C61B84">
        <w:rPr>
          <w:rFonts w:ascii="Times New Roman" w:hAnsi="Times New Roman" w:cs="Times New Roman"/>
          <w:sz w:val="24"/>
          <w:szCs w:val="24"/>
        </w:rPr>
        <w:t>range:</w:t>
      </w:r>
      <w:r w:rsidR="00A21424" w:rsidRPr="00C61B84">
        <w:rPr>
          <w:rFonts w:ascii="Times New Roman" w:hAnsi="Times New Roman" w:cs="Times New Roman"/>
          <w:sz w:val="24"/>
          <w:szCs w:val="24"/>
        </w:rPr>
        <w:t xml:space="preserve"> </w:t>
      </w:r>
      <w:r w:rsidR="000C73D5" w:rsidRPr="00252065">
        <w:rPr>
          <w:rFonts w:ascii="Times New Roman" w:eastAsia="Times New Roman" w:hAnsi="Times New Roman" w:cs="Times New Roman"/>
          <w:color w:val="000000"/>
          <w:sz w:val="24"/>
          <w:szCs w:val="24"/>
        </w:rPr>
        <w:t>10-80</w:t>
      </w:r>
      <w:r w:rsidR="00A21424" w:rsidRPr="00C61B84">
        <w:rPr>
          <w:rFonts w:ascii="Times New Roman" w:hAnsi="Times New Roman" w:cs="Times New Roman"/>
          <w:sz w:val="24"/>
          <w:szCs w:val="24"/>
        </w:rPr>
        <w:t xml:space="preserve">). </w:t>
      </w:r>
      <w:r w:rsidR="0095688F" w:rsidRPr="00C61B84">
        <w:rPr>
          <w:rFonts w:ascii="Times New Roman" w:hAnsi="Times New Roman" w:cs="Times New Roman"/>
          <w:sz w:val="24"/>
          <w:szCs w:val="24"/>
        </w:rPr>
        <w:t>Work</w:t>
      </w:r>
      <w:r w:rsidR="00A21424" w:rsidRPr="00C61B84">
        <w:rPr>
          <w:rFonts w:ascii="Times New Roman" w:hAnsi="Times New Roman" w:cs="Times New Roman"/>
          <w:sz w:val="24"/>
          <w:szCs w:val="24"/>
        </w:rPr>
        <w:t xml:space="preserve"> </w:t>
      </w:r>
      <w:r w:rsidR="00A21424" w:rsidRPr="00C61B84">
        <w:rPr>
          <w:rFonts w:ascii="Times New Roman" w:hAnsi="Times New Roman" w:cs="Times New Roman"/>
          <w:sz w:val="24"/>
          <w:szCs w:val="24"/>
        </w:rPr>
        <w:lastRenderedPageBreak/>
        <w:t xml:space="preserve">from </w:t>
      </w:r>
      <w:proofErr w:type="spellStart"/>
      <w:r w:rsidR="00A21424" w:rsidRPr="00C61B84">
        <w:rPr>
          <w:rFonts w:ascii="Times New Roman" w:hAnsi="Times New Roman" w:cs="Times New Roman"/>
          <w:sz w:val="24"/>
          <w:szCs w:val="24"/>
        </w:rPr>
        <w:t>Barberg</w:t>
      </w:r>
      <w:proofErr w:type="spellEnd"/>
      <w:r w:rsidR="00A21424" w:rsidRPr="00C61B84">
        <w:rPr>
          <w:rFonts w:ascii="Times New Roman" w:hAnsi="Times New Roman" w:cs="Times New Roman"/>
          <w:sz w:val="24"/>
          <w:szCs w:val="24"/>
        </w:rPr>
        <w:t xml:space="preserve"> et al. (2007) describing milk quality on </w:t>
      </w:r>
      <w:del w:id="681" w:author="Caitlin Jeffrey" w:date="2024-03-18T13:52:00Z">
        <w:r w:rsidR="00A21424" w:rsidRPr="00C61B84" w:rsidDel="00627761">
          <w:rPr>
            <w:rFonts w:ascii="Times New Roman" w:hAnsi="Times New Roman" w:cs="Times New Roman"/>
            <w:sz w:val="24"/>
            <w:szCs w:val="24"/>
          </w:rPr>
          <w:delText>composting bedded packs</w:delText>
        </w:r>
      </w:del>
      <w:ins w:id="682" w:author="Caitlin Jeffrey" w:date="2024-03-18T13:52:00Z">
        <w:r w:rsidR="00627761">
          <w:rPr>
            <w:rFonts w:ascii="Times New Roman" w:hAnsi="Times New Roman" w:cs="Times New Roman"/>
            <w:sz w:val="24"/>
            <w:szCs w:val="24"/>
          </w:rPr>
          <w:t>CBP</w:t>
        </w:r>
      </w:ins>
      <w:r w:rsidR="00A21424" w:rsidRPr="00C61B84">
        <w:rPr>
          <w:rFonts w:ascii="Times New Roman" w:hAnsi="Times New Roman" w:cs="Times New Roman"/>
          <w:sz w:val="24"/>
          <w:szCs w:val="24"/>
        </w:rPr>
        <w:t xml:space="preserve"> in Minnesota note</w:t>
      </w:r>
      <w:r w:rsidR="0095688F" w:rsidRPr="00C61B84">
        <w:rPr>
          <w:rFonts w:ascii="Times New Roman" w:hAnsi="Times New Roman" w:cs="Times New Roman"/>
          <w:sz w:val="24"/>
          <w:szCs w:val="24"/>
        </w:rPr>
        <w:t>d</w:t>
      </w:r>
      <w:r w:rsidR="00A21424" w:rsidRPr="00C61B84">
        <w:rPr>
          <w:rFonts w:ascii="Times New Roman" w:hAnsi="Times New Roman" w:cs="Times New Roman"/>
          <w:sz w:val="24"/>
          <w:szCs w:val="24"/>
        </w:rPr>
        <w:t xml:space="preserve"> that 6</w:t>
      </w:r>
      <w:r w:rsidR="0095688F" w:rsidRPr="00C61B84">
        <w:rPr>
          <w:rFonts w:ascii="Times New Roman" w:hAnsi="Times New Roman" w:cs="Times New Roman"/>
          <w:sz w:val="24"/>
          <w:szCs w:val="24"/>
        </w:rPr>
        <w:t xml:space="preserve"> of </w:t>
      </w:r>
      <w:r w:rsidR="00A21424" w:rsidRPr="00C61B84">
        <w:rPr>
          <w:rFonts w:ascii="Times New Roman" w:hAnsi="Times New Roman" w:cs="Times New Roman"/>
          <w:sz w:val="24"/>
          <w:szCs w:val="24"/>
        </w:rPr>
        <w:t xml:space="preserve">12 farms sampled had “high” levels of </w:t>
      </w:r>
      <w:r w:rsidR="00774B9C"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w:t>
      </w:r>
      <w:r w:rsidR="00A00610" w:rsidRPr="00C61B84">
        <w:rPr>
          <w:rFonts w:ascii="Times New Roman" w:hAnsi="Times New Roman" w:cs="Times New Roman"/>
          <w:sz w:val="24"/>
          <w:szCs w:val="24"/>
        </w:rPr>
        <w:t xml:space="preserve">SSLO count did not differ </w:t>
      </w:r>
      <w:r w:rsidR="00917C1E" w:rsidRPr="00C61B84">
        <w:rPr>
          <w:rFonts w:ascii="Times New Roman" w:hAnsi="Times New Roman" w:cs="Times New Roman"/>
          <w:sz w:val="24"/>
          <w:szCs w:val="24"/>
        </w:rPr>
        <w:t xml:space="preserve">between </w:t>
      </w:r>
      <w:del w:id="683" w:author="Caitlin Jeffrey" w:date="2024-03-18T14:12:00Z">
        <w:r w:rsidR="00917C1E" w:rsidRPr="00C61B84" w:rsidDel="00730AD3">
          <w:rPr>
            <w:rFonts w:ascii="Times New Roman" w:hAnsi="Times New Roman" w:cs="Times New Roman"/>
            <w:sz w:val="24"/>
            <w:szCs w:val="24"/>
          </w:rPr>
          <w:delText>tiestalls</w:delText>
        </w:r>
      </w:del>
      <w:ins w:id="684" w:author="Caitlin Jeffrey" w:date="2024-03-18T14:12:00Z">
        <w:r w:rsidR="00730AD3">
          <w:rPr>
            <w:rFonts w:ascii="Times New Roman" w:hAnsi="Times New Roman" w:cs="Times New Roman"/>
            <w:sz w:val="24"/>
            <w:szCs w:val="24"/>
          </w:rPr>
          <w:t>TS</w:t>
        </w:r>
      </w:ins>
      <w:r w:rsidR="00917C1E" w:rsidRPr="00C61B84">
        <w:rPr>
          <w:rFonts w:ascii="Times New Roman" w:hAnsi="Times New Roman" w:cs="Times New Roman"/>
          <w:sz w:val="24"/>
          <w:szCs w:val="24"/>
        </w:rPr>
        <w:t xml:space="preserve">, </w:t>
      </w:r>
      <w:del w:id="685" w:author="Caitlin Jeffrey" w:date="2024-03-18T14:13:00Z">
        <w:r w:rsidR="00917C1E" w:rsidRPr="00C61B84" w:rsidDel="00730AD3">
          <w:rPr>
            <w:rFonts w:ascii="Times New Roman" w:hAnsi="Times New Roman" w:cs="Times New Roman"/>
            <w:sz w:val="24"/>
            <w:szCs w:val="24"/>
          </w:rPr>
          <w:delText>freestalls</w:delText>
        </w:r>
      </w:del>
      <w:ins w:id="686" w:author="Caitlin Jeffrey" w:date="2024-03-18T14:13:00Z">
        <w:r w:rsidR="00730AD3">
          <w:rPr>
            <w:rFonts w:ascii="Times New Roman" w:hAnsi="Times New Roman" w:cs="Times New Roman"/>
            <w:sz w:val="24"/>
            <w:szCs w:val="24"/>
          </w:rPr>
          <w:t>FS</w:t>
        </w:r>
      </w:ins>
      <w:r w:rsidR="00917C1E" w:rsidRPr="00C61B84">
        <w:rPr>
          <w:rFonts w:ascii="Times New Roman" w:hAnsi="Times New Roman" w:cs="Times New Roman"/>
          <w:sz w:val="24"/>
          <w:szCs w:val="24"/>
        </w:rPr>
        <w:t xml:space="preserve">, and </w:t>
      </w:r>
      <w:del w:id="687" w:author="Caitlin Jeffrey" w:date="2024-03-18T14:08:00Z">
        <w:r w:rsidR="00917C1E" w:rsidRPr="00C61B84" w:rsidDel="00730AD3">
          <w:rPr>
            <w:rFonts w:ascii="Times New Roman" w:hAnsi="Times New Roman" w:cs="Times New Roman"/>
            <w:sz w:val="24"/>
            <w:szCs w:val="24"/>
          </w:rPr>
          <w:delText>bedded packs</w:delText>
        </w:r>
      </w:del>
      <w:ins w:id="688" w:author="Caitlin Jeffrey" w:date="2024-03-18T14:08:00Z">
        <w:r w:rsidR="00730AD3">
          <w:rPr>
            <w:rFonts w:ascii="Times New Roman" w:hAnsi="Times New Roman" w:cs="Times New Roman"/>
            <w:sz w:val="24"/>
            <w:szCs w:val="24"/>
          </w:rPr>
          <w:t>BP</w:t>
        </w:r>
      </w:ins>
      <w:r w:rsidR="00917C1E" w:rsidRPr="00C61B84">
        <w:rPr>
          <w:rFonts w:ascii="Times New Roman" w:hAnsi="Times New Roman" w:cs="Times New Roman"/>
          <w:sz w:val="24"/>
          <w:szCs w:val="24"/>
        </w:rPr>
        <w:t xml:space="preserve"> in the current study. </w:t>
      </w:r>
      <w:r w:rsidR="00D841C1" w:rsidRPr="00C61B84">
        <w:rPr>
          <w:rFonts w:ascii="Times New Roman" w:hAnsi="Times New Roman" w:cs="Times New Roman"/>
          <w:sz w:val="24"/>
          <w:szCs w:val="24"/>
        </w:rPr>
        <w:t>T</w:t>
      </w:r>
      <w:r w:rsidR="00A21424" w:rsidRPr="00C61B84">
        <w:rPr>
          <w:rFonts w:ascii="Times New Roman" w:hAnsi="Times New Roman" w:cs="Times New Roman"/>
          <w:sz w:val="24"/>
          <w:szCs w:val="24"/>
        </w:rPr>
        <w:t xml:space="preserve">he overall </w:t>
      </w:r>
      <w:r w:rsidR="00774B9C" w:rsidRPr="00C61B84">
        <w:rPr>
          <w:rFonts w:ascii="Times New Roman" w:hAnsi="Times New Roman" w:cs="Times New Roman"/>
          <w:sz w:val="24"/>
          <w:szCs w:val="24"/>
        </w:rPr>
        <w:t xml:space="preserve">SSLO </w:t>
      </w:r>
      <w:r w:rsidR="00A21424" w:rsidRPr="00C61B84">
        <w:rPr>
          <w:rFonts w:ascii="Times New Roman" w:hAnsi="Times New Roman" w:cs="Times New Roman"/>
          <w:sz w:val="24"/>
          <w:szCs w:val="24"/>
        </w:rPr>
        <w:t xml:space="preserve">count for </w:t>
      </w:r>
      <w:r w:rsidR="00C35893" w:rsidRPr="00C61B84">
        <w:rPr>
          <w:rFonts w:ascii="Times New Roman" w:hAnsi="Times New Roman" w:cs="Times New Roman"/>
          <w:sz w:val="24"/>
          <w:szCs w:val="24"/>
        </w:rPr>
        <w:t xml:space="preserve">all 21 </w:t>
      </w:r>
      <w:r w:rsidR="00A21424" w:rsidRPr="00C61B84">
        <w:rPr>
          <w:rFonts w:ascii="Times New Roman" w:hAnsi="Times New Roman" w:cs="Times New Roman"/>
          <w:sz w:val="24"/>
          <w:szCs w:val="24"/>
        </w:rPr>
        <w:t>farms included in the current study (</w:t>
      </w:r>
      <w:r w:rsidR="0087218E" w:rsidRPr="00C61B84">
        <w:rPr>
          <w:rFonts w:ascii="Times New Roman" w:hAnsi="Times New Roman" w:cs="Times New Roman"/>
          <w:sz w:val="24"/>
          <w:szCs w:val="24"/>
        </w:rPr>
        <w:t xml:space="preserve">median: </w:t>
      </w:r>
      <w:r w:rsidR="00FC7D05" w:rsidRPr="00C61B84">
        <w:rPr>
          <w:rFonts w:ascii="Times New Roman" w:hAnsi="Times New Roman" w:cs="Times New Roman"/>
          <w:sz w:val="24"/>
          <w:szCs w:val="24"/>
        </w:rPr>
        <w:t xml:space="preserve">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w:t>
      </w:r>
      <w:r w:rsidR="0087218E" w:rsidRPr="00C61B84">
        <w:rPr>
          <w:rFonts w:ascii="Times New Roman" w:hAnsi="Times New Roman" w:cs="Times New Roman"/>
          <w:sz w:val="24"/>
          <w:szCs w:val="24"/>
        </w:rPr>
        <w:t xml:space="preserve">range: </w:t>
      </w:r>
      <w:r w:rsidR="00326A5F" w:rsidRPr="00252065">
        <w:rPr>
          <w:rFonts w:ascii="Times New Roman" w:eastAsia="Times New Roman" w:hAnsi="Times New Roman" w:cs="Times New Roman"/>
          <w:color w:val="000000"/>
          <w:sz w:val="24"/>
          <w:szCs w:val="24"/>
        </w:rPr>
        <w:t>10-1250</w:t>
      </w:r>
      <w:r w:rsidR="00A21424" w:rsidRPr="00C61B84">
        <w:rPr>
          <w:rFonts w:ascii="Times New Roman" w:hAnsi="Times New Roman" w:cs="Times New Roman"/>
          <w:sz w:val="24"/>
          <w:szCs w:val="24"/>
        </w:rPr>
        <w:t xml:space="preserve">) was lower than that for the overall </w:t>
      </w:r>
      <w:r w:rsidR="00A21424" w:rsidRPr="00C61B84">
        <w:rPr>
          <w:rFonts w:ascii="Times New Roman" w:hAnsi="Times New Roman" w:cs="Times New Roman"/>
          <w:i/>
          <w:iCs/>
          <w:sz w:val="24"/>
          <w:szCs w:val="24"/>
        </w:rPr>
        <w:t>Strep.</w:t>
      </w:r>
      <w:r w:rsidR="00A21424" w:rsidRPr="00C61B84">
        <w:rPr>
          <w:rFonts w:ascii="Times New Roman" w:hAnsi="Times New Roman" w:cs="Times New Roman"/>
          <w:sz w:val="24"/>
          <w:szCs w:val="24"/>
        </w:rPr>
        <w:t xml:space="preserve"> count for all three facility types studied in Lobeck et al. 2012 (445 </w:t>
      </w:r>
      <w:proofErr w:type="spellStart"/>
      <w:r w:rsidR="00367BB8" w:rsidRPr="00C61B84">
        <w:rPr>
          <w:rFonts w:ascii="Times New Roman" w:hAnsi="Times New Roman" w:cs="Times New Roman"/>
          <w:sz w:val="24"/>
          <w:szCs w:val="24"/>
        </w:rPr>
        <w:t>cfu</w:t>
      </w:r>
      <w:proofErr w:type="spellEnd"/>
      <w:r w:rsidR="00A21424" w:rsidRPr="00C61B84">
        <w:rPr>
          <w:rFonts w:ascii="Times New Roman" w:hAnsi="Times New Roman" w:cs="Times New Roman"/>
          <w:sz w:val="24"/>
          <w:szCs w:val="24"/>
        </w:rPr>
        <w:t xml:space="preserve">/mL, 95% CI: 116-1704). As the overall </w:t>
      </w:r>
      <w:r w:rsidR="005852D8" w:rsidRPr="00C61B84">
        <w:rPr>
          <w:rFonts w:ascii="Times New Roman" w:hAnsi="Times New Roman" w:cs="Times New Roman"/>
          <w:sz w:val="24"/>
          <w:szCs w:val="24"/>
        </w:rPr>
        <w:t>SSLO</w:t>
      </w:r>
      <w:r w:rsidR="00A21424" w:rsidRPr="00C61B84">
        <w:rPr>
          <w:rFonts w:ascii="Times New Roman" w:hAnsi="Times New Roman" w:cs="Times New Roman"/>
          <w:sz w:val="24"/>
          <w:szCs w:val="24"/>
        </w:rPr>
        <w:t xml:space="preserve"> counts for all farm types included in the Minnesota studies are higher than that found for all 21 farms in the current study, </w:t>
      </w:r>
      <w:r w:rsidR="00150A48" w:rsidRPr="00C61B84">
        <w:rPr>
          <w:rFonts w:ascii="Times New Roman" w:hAnsi="Times New Roman" w:cs="Times New Roman"/>
          <w:sz w:val="24"/>
          <w:szCs w:val="24"/>
        </w:rPr>
        <w:t>better</w:t>
      </w:r>
      <w:r w:rsidR="005655AE" w:rsidRPr="00C61B84">
        <w:rPr>
          <w:rFonts w:ascii="Times New Roman" w:hAnsi="Times New Roman" w:cs="Times New Roman"/>
          <w:sz w:val="24"/>
          <w:szCs w:val="24"/>
        </w:rPr>
        <w:t xml:space="preserve"> milking and bedding hygiene</w:t>
      </w:r>
      <w:r w:rsidR="00A21424" w:rsidRPr="00C61B84">
        <w:rPr>
          <w:rFonts w:ascii="Times New Roman" w:hAnsi="Times New Roman" w:cs="Times New Roman"/>
          <w:sz w:val="24"/>
          <w:szCs w:val="24"/>
        </w:rPr>
        <w:t xml:space="preserve"> </w:t>
      </w:r>
      <w:r w:rsidR="00150A48" w:rsidRPr="00C61B84">
        <w:rPr>
          <w:rFonts w:ascii="Times New Roman" w:hAnsi="Times New Roman" w:cs="Times New Roman"/>
          <w:sz w:val="24"/>
          <w:szCs w:val="24"/>
        </w:rPr>
        <w:t>amongst herds included in th</w:t>
      </w:r>
      <w:r w:rsidR="00EF0680" w:rsidRPr="00C61B84">
        <w:rPr>
          <w:rFonts w:ascii="Times New Roman" w:hAnsi="Times New Roman" w:cs="Times New Roman"/>
          <w:sz w:val="24"/>
          <w:szCs w:val="24"/>
        </w:rPr>
        <w:t>e current</w:t>
      </w:r>
      <w:r w:rsidR="00150A48" w:rsidRPr="00C61B84">
        <w:rPr>
          <w:rFonts w:ascii="Times New Roman" w:hAnsi="Times New Roman" w:cs="Times New Roman"/>
          <w:sz w:val="24"/>
          <w:szCs w:val="24"/>
        </w:rPr>
        <w:t xml:space="preserve"> study </w:t>
      </w:r>
      <w:r w:rsidR="00A21424" w:rsidRPr="00C61B84">
        <w:rPr>
          <w:rFonts w:ascii="Times New Roman" w:hAnsi="Times New Roman" w:cs="Times New Roman"/>
          <w:sz w:val="24"/>
          <w:szCs w:val="24"/>
        </w:rPr>
        <w:t>may best explain this difference in BTM</w:t>
      </w:r>
      <w:r w:rsidR="005655AE" w:rsidRPr="00C61B84">
        <w:rPr>
          <w:rFonts w:ascii="Times New Roman" w:hAnsi="Times New Roman" w:cs="Times New Roman"/>
          <w:sz w:val="24"/>
          <w:szCs w:val="24"/>
        </w:rPr>
        <w:t xml:space="preserve"> pathogen profiles</w:t>
      </w:r>
      <w:r w:rsidR="00D50EAD"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00A21424" w:rsidRPr="00C61B84">
        <w:rPr>
          <w:rFonts w:ascii="Times New Roman" w:hAnsi="Times New Roman" w:cs="Times New Roman"/>
          <w:sz w:val="24"/>
          <w:szCs w:val="24"/>
        </w:rPr>
        <w:t>.</w:t>
      </w:r>
    </w:p>
    <w:p w14:paraId="45DD7E66" w14:textId="4B040965"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All farms had low levels of coliforms in bulk tank milk (</w:t>
      </w:r>
      <w:r w:rsidR="00C72DE3" w:rsidRPr="00C61B84">
        <w:rPr>
          <w:rFonts w:ascii="Times New Roman" w:hAnsi="Times New Roman" w:cs="Times New Roman"/>
          <w:sz w:val="24"/>
          <w:szCs w:val="24"/>
        </w:rPr>
        <w:t xml:space="preserve">median: </w:t>
      </w:r>
      <w:r w:rsidR="009E1394" w:rsidRPr="00C61B84">
        <w:rPr>
          <w:rFonts w:ascii="Times New Roman" w:hAnsi="Times New Roman" w:cs="Times New Roman"/>
          <w:sz w:val="24"/>
          <w:szCs w:val="24"/>
        </w:rPr>
        <w:t xml:space="preserve">0 </w:t>
      </w:r>
      <w:proofErr w:type="spellStart"/>
      <w:r w:rsidR="009E1394" w:rsidRPr="00C61B84">
        <w:rPr>
          <w:rFonts w:ascii="Times New Roman" w:hAnsi="Times New Roman" w:cs="Times New Roman"/>
          <w:sz w:val="24"/>
          <w:szCs w:val="24"/>
        </w:rPr>
        <w:t>cfu</w:t>
      </w:r>
      <w:proofErr w:type="spellEnd"/>
      <w:r w:rsidR="009E1394" w:rsidRPr="00C61B84">
        <w:rPr>
          <w:rFonts w:ascii="Times New Roman" w:hAnsi="Times New Roman" w:cs="Times New Roman"/>
          <w:sz w:val="24"/>
          <w:szCs w:val="24"/>
        </w:rPr>
        <w:t xml:space="preserve">/mL, </w:t>
      </w:r>
      <w:r w:rsidR="00C72DE3" w:rsidRPr="00C61B84">
        <w:rPr>
          <w:rFonts w:ascii="Times New Roman" w:hAnsi="Times New Roman" w:cs="Times New Roman"/>
          <w:sz w:val="24"/>
          <w:szCs w:val="24"/>
        </w:rPr>
        <w:t xml:space="preserve">range: </w:t>
      </w:r>
      <w:r w:rsidR="009E1394" w:rsidRPr="00C61B84">
        <w:rPr>
          <w:rFonts w:ascii="Times New Roman" w:hAnsi="Times New Roman" w:cs="Times New Roman"/>
          <w:sz w:val="24"/>
          <w:szCs w:val="24"/>
        </w:rPr>
        <w:t>0-5</w:t>
      </w:r>
      <w:r w:rsidRPr="00C61B84">
        <w:rPr>
          <w:rFonts w:ascii="Times New Roman" w:hAnsi="Times New Roman" w:cs="Times New Roman"/>
          <w:sz w:val="24"/>
          <w:szCs w:val="24"/>
        </w:rPr>
        <w:t>), indicating excellent hygiene practices at milking time</w:t>
      </w:r>
      <w:r w:rsidR="00AE2D28"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(Jayarao and Wolfgang, 2003)</w:t>
      </w:r>
      <w:r w:rsidRPr="00C61B84">
        <w:rPr>
          <w:rFonts w:ascii="Times New Roman" w:hAnsi="Times New Roman" w:cs="Times New Roman"/>
          <w:sz w:val="24"/>
          <w:szCs w:val="24"/>
        </w:rPr>
        <w:t xml:space="preserve">. </w:t>
      </w:r>
      <w:r w:rsidR="007E5183" w:rsidRPr="00C61B84">
        <w:rPr>
          <w:rFonts w:ascii="Times New Roman" w:hAnsi="Times New Roman" w:cs="Times New Roman"/>
          <w:sz w:val="24"/>
          <w:szCs w:val="24"/>
        </w:rPr>
        <w:t xml:space="preserve">Coliform counts did not differ between the three facility types. </w:t>
      </w:r>
      <w:r w:rsidRPr="00C61B84">
        <w:rPr>
          <w:rFonts w:ascii="Times New Roman" w:hAnsi="Times New Roman" w:cs="Times New Roman"/>
          <w:sz w:val="24"/>
          <w:szCs w:val="24"/>
        </w:rPr>
        <w:t>Bedded pack farms in the current study had very low coliform counts in BTM (</w:t>
      </w:r>
      <w:r w:rsidR="00C72DE3" w:rsidRPr="00C61B84">
        <w:rPr>
          <w:rFonts w:ascii="Times New Roman" w:hAnsi="Times New Roman" w:cs="Times New Roman"/>
          <w:sz w:val="24"/>
          <w:szCs w:val="24"/>
        </w:rPr>
        <w:t xml:space="preserve">median: </w:t>
      </w:r>
      <w:r w:rsidR="00AD259F" w:rsidRPr="00C61B84">
        <w:rPr>
          <w:rFonts w:ascii="Times New Roman" w:hAnsi="Times New Roman" w:cs="Times New Roman"/>
          <w:sz w:val="24"/>
          <w:szCs w:val="24"/>
        </w:rPr>
        <w:t>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w:t>
      </w:r>
      <w:r w:rsidR="00C72DE3" w:rsidRPr="00C61B84">
        <w:rPr>
          <w:rFonts w:ascii="Times New Roman" w:hAnsi="Times New Roman" w:cs="Times New Roman"/>
          <w:sz w:val="24"/>
          <w:szCs w:val="24"/>
        </w:rPr>
        <w:t xml:space="preserve"> range:</w:t>
      </w:r>
      <w:r w:rsidRPr="00C61B84">
        <w:rPr>
          <w:rFonts w:ascii="Times New Roman" w:hAnsi="Times New Roman" w:cs="Times New Roman"/>
          <w:sz w:val="24"/>
          <w:szCs w:val="24"/>
        </w:rPr>
        <w:t xml:space="preserve"> </w:t>
      </w:r>
      <w:r w:rsidR="00AD259F" w:rsidRPr="00C61B84">
        <w:rPr>
          <w:rFonts w:ascii="Times New Roman" w:hAnsi="Times New Roman" w:cs="Times New Roman"/>
          <w:sz w:val="24"/>
          <w:szCs w:val="24"/>
        </w:rPr>
        <w:t>0-5</w:t>
      </w:r>
      <w:r w:rsidRPr="00C61B84">
        <w:rPr>
          <w:rFonts w:ascii="Times New Roman" w:hAnsi="Times New Roman" w:cs="Times New Roman"/>
          <w:sz w:val="24"/>
          <w:szCs w:val="24"/>
        </w:rPr>
        <w:t xml:space="preserve">), similar to those found for three </w:t>
      </w:r>
      <w:del w:id="689" w:author="Caitlin Jeffrey" w:date="2024-03-18T13:52:00Z">
        <w:r w:rsidRPr="00C61B84" w:rsidDel="00627761">
          <w:rPr>
            <w:rFonts w:ascii="Times New Roman" w:hAnsi="Times New Roman" w:cs="Times New Roman"/>
            <w:sz w:val="24"/>
            <w:szCs w:val="24"/>
          </w:rPr>
          <w:delText>compost bedded pack</w:delText>
        </w:r>
      </w:del>
      <w:ins w:id="690" w:author="Caitlin Jeffrey" w:date="2024-03-18T13:52:00Z">
        <w:r w:rsidR="00627761">
          <w:rPr>
            <w:rFonts w:ascii="Times New Roman" w:hAnsi="Times New Roman" w:cs="Times New Roman"/>
            <w:sz w:val="24"/>
            <w:szCs w:val="24"/>
          </w:rPr>
          <w:t>CBP</w:t>
        </w:r>
      </w:ins>
      <w:r w:rsidRPr="00C61B84">
        <w:rPr>
          <w:rFonts w:ascii="Times New Roman" w:hAnsi="Times New Roman" w:cs="Times New Roman"/>
          <w:sz w:val="24"/>
          <w:szCs w:val="24"/>
        </w:rPr>
        <w:t xml:space="preserve"> farms in a Brazilian study (2.8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Fávero et al</w:t>
      </w:r>
      <w:r w:rsidR="00F34318" w:rsidRPr="00C61B84">
        <w:rPr>
          <w:rFonts w:ascii="Times New Roman" w:hAnsi="Times New Roman" w:cs="Times New Roman"/>
          <w:sz w:val="24"/>
          <w:szCs w:val="24"/>
        </w:rPr>
        <w:t>.</w:t>
      </w:r>
      <w:r w:rsidRPr="00C61B84">
        <w:rPr>
          <w:rFonts w:ascii="Times New Roman" w:hAnsi="Times New Roman" w:cs="Times New Roman"/>
          <w:sz w:val="24"/>
          <w:szCs w:val="24"/>
        </w:rPr>
        <w:t xml:space="preserve"> 2015). </w:t>
      </w:r>
      <w:r w:rsidR="00341E08" w:rsidRPr="00C61B84">
        <w:rPr>
          <w:rFonts w:ascii="Times New Roman" w:hAnsi="Times New Roman" w:cs="Times New Roman"/>
          <w:sz w:val="24"/>
          <w:szCs w:val="24"/>
        </w:rPr>
        <w:t>T</w:t>
      </w:r>
      <w:r w:rsidRPr="00C61B84">
        <w:rPr>
          <w:rFonts w:ascii="Times New Roman" w:hAnsi="Times New Roman" w:cs="Times New Roman"/>
          <w:sz w:val="24"/>
          <w:szCs w:val="24"/>
        </w:rPr>
        <w:t xml:space="preserve">hese low coliform counts are in contrast with previous work describing BTM quality for this kind of facility in the United States. Coliform counts for </w:t>
      </w:r>
      <w:del w:id="691" w:author="Caitlin Jeffrey" w:date="2024-03-18T14:08:00Z">
        <w:r w:rsidRPr="00C61B84" w:rsidDel="00730AD3">
          <w:rPr>
            <w:rFonts w:ascii="Times New Roman" w:hAnsi="Times New Roman" w:cs="Times New Roman"/>
            <w:sz w:val="24"/>
            <w:szCs w:val="24"/>
          </w:rPr>
          <w:delText>bedded packs</w:delText>
        </w:r>
      </w:del>
      <w:ins w:id="692"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in Minnesota in the winter ranged from 15-1,128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9720DD" w:rsidRPr="00C61B84">
        <w:rPr>
          <w:rFonts w:ascii="Times New Roman" w:hAnsi="Times New Roman" w:cs="Times New Roman"/>
          <w:noProof/>
          <w:sz w:val="24"/>
          <w:szCs w:val="24"/>
        </w:rPr>
        <w:t>(Shane et al., 2010)</w:t>
      </w:r>
      <w:r w:rsidRPr="00C61B84">
        <w:rPr>
          <w:rFonts w:ascii="Times New Roman" w:hAnsi="Times New Roman" w:cs="Times New Roman"/>
          <w:sz w:val="24"/>
          <w:szCs w:val="24"/>
        </w:rPr>
        <w:t xml:space="preserve">, and </w:t>
      </w:r>
      <w:r w:rsidR="00301817" w:rsidRPr="00C61B84">
        <w:rPr>
          <w:rFonts w:ascii="Times New Roman" w:hAnsi="Times New Roman" w:cs="Times New Roman"/>
          <w:sz w:val="24"/>
          <w:szCs w:val="24"/>
        </w:rPr>
        <w:t xml:space="preserve">the six </w:t>
      </w:r>
      <w:del w:id="693" w:author="Caitlin Jeffrey" w:date="2024-03-18T14:08:00Z">
        <w:r w:rsidR="00301817" w:rsidRPr="00C61B84" w:rsidDel="00730AD3">
          <w:rPr>
            <w:rFonts w:ascii="Times New Roman" w:hAnsi="Times New Roman" w:cs="Times New Roman"/>
            <w:sz w:val="24"/>
            <w:szCs w:val="24"/>
          </w:rPr>
          <w:delText>bedded packs</w:delText>
        </w:r>
      </w:del>
      <w:ins w:id="694" w:author="Caitlin Jeffrey" w:date="2024-03-18T14:08:00Z">
        <w:r w:rsidR="00730AD3">
          <w:rPr>
            <w:rFonts w:ascii="Times New Roman" w:hAnsi="Times New Roman" w:cs="Times New Roman"/>
            <w:sz w:val="24"/>
            <w:szCs w:val="24"/>
          </w:rPr>
          <w:t>BP</w:t>
        </w:r>
      </w:ins>
      <w:r w:rsidR="00301817" w:rsidRPr="00C61B84">
        <w:rPr>
          <w:rFonts w:ascii="Times New Roman" w:hAnsi="Times New Roman" w:cs="Times New Roman"/>
          <w:sz w:val="24"/>
          <w:szCs w:val="24"/>
        </w:rPr>
        <w:t xml:space="preserve"> included in Lobeck et al. 2012. </w:t>
      </w:r>
      <w:r w:rsidRPr="00C61B84">
        <w:rPr>
          <w:rFonts w:ascii="Times New Roman" w:hAnsi="Times New Roman" w:cs="Times New Roman"/>
          <w:sz w:val="24"/>
          <w:szCs w:val="24"/>
        </w:rPr>
        <w:t xml:space="preserve">had a mean of 63.7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6-735)</w:t>
      </w:r>
      <w:r w:rsidR="00301817" w:rsidRPr="00C61B84">
        <w:rPr>
          <w:rFonts w:ascii="Times New Roman" w:hAnsi="Times New Roman" w:cs="Times New Roman"/>
          <w:sz w:val="24"/>
          <w:szCs w:val="24"/>
        </w:rPr>
        <w:t>.</w:t>
      </w:r>
      <w:r w:rsidRPr="00C61B84">
        <w:rPr>
          <w:rFonts w:ascii="Times New Roman" w:hAnsi="Times New Roman" w:cs="Times New Roman"/>
          <w:sz w:val="24"/>
          <w:szCs w:val="24"/>
        </w:rPr>
        <w:t xml:space="preserve">  </w:t>
      </w:r>
      <w:r w:rsidR="00D671F9" w:rsidRPr="00C61B84">
        <w:rPr>
          <w:rFonts w:ascii="Times New Roman" w:hAnsi="Times New Roman" w:cs="Times New Roman"/>
          <w:sz w:val="24"/>
          <w:szCs w:val="24"/>
        </w:rPr>
        <w:t xml:space="preserve">However, direct comparison </w:t>
      </w:r>
      <w:r w:rsidR="00E01BD6" w:rsidRPr="00C61B84">
        <w:rPr>
          <w:rFonts w:ascii="Times New Roman" w:hAnsi="Times New Roman" w:cs="Times New Roman"/>
          <w:sz w:val="24"/>
          <w:szCs w:val="24"/>
        </w:rPr>
        <w:t xml:space="preserve">of </w:t>
      </w:r>
      <w:r w:rsidR="00D671F9" w:rsidRPr="00C61B84">
        <w:rPr>
          <w:rFonts w:ascii="Times New Roman" w:hAnsi="Times New Roman" w:cs="Times New Roman"/>
          <w:sz w:val="24"/>
          <w:szCs w:val="24"/>
        </w:rPr>
        <w:t xml:space="preserve">coliform counts </w:t>
      </w:r>
      <w:r w:rsidR="00E01BD6" w:rsidRPr="00C61B84">
        <w:rPr>
          <w:rFonts w:ascii="Times New Roman" w:hAnsi="Times New Roman" w:cs="Times New Roman"/>
          <w:sz w:val="24"/>
          <w:szCs w:val="24"/>
        </w:rPr>
        <w:t xml:space="preserve">between </w:t>
      </w:r>
      <w:r w:rsidR="00327DDB" w:rsidRPr="00C61B84">
        <w:rPr>
          <w:rFonts w:ascii="Times New Roman" w:hAnsi="Times New Roman" w:cs="Times New Roman"/>
          <w:sz w:val="24"/>
          <w:szCs w:val="24"/>
        </w:rPr>
        <w:t xml:space="preserve">studies </w:t>
      </w:r>
      <w:r w:rsidR="0013684F" w:rsidRPr="00C61B84">
        <w:rPr>
          <w:rFonts w:ascii="Times New Roman" w:hAnsi="Times New Roman" w:cs="Times New Roman"/>
          <w:sz w:val="24"/>
          <w:szCs w:val="24"/>
        </w:rPr>
        <w:t xml:space="preserve">may be </w:t>
      </w:r>
      <w:r w:rsidR="00D671F9" w:rsidRPr="00C61B84">
        <w:rPr>
          <w:rFonts w:ascii="Times New Roman" w:hAnsi="Times New Roman" w:cs="Times New Roman"/>
          <w:sz w:val="24"/>
          <w:szCs w:val="24"/>
        </w:rPr>
        <w:t xml:space="preserve">potentially problematic due to variation in </w:t>
      </w:r>
      <w:r w:rsidR="004E6E4B" w:rsidRPr="00C61B84">
        <w:rPr>
          <w:rFonts w:ascii="Times New Roman" w:hAnsi="Times New Roman" w:cs="Times New Roman"/>
          <w:sz w:val="24"/>
          <w:szCs w:val="24"/>
        </w:rPr>
        <w:t xml:space="preserve">duration of freezer storage </w:t>
      </w:r>
      <w:r w:rsidR="009720DD" w:rsidRPr="00C61B84">
        <w:rPr>
          <w:rFonts w:ascii="Times New Roman" w:hAnsi="Times New Roman" w:cs="Times New Roman"/>
          <w:noProof/>
          <w:sz w:val="24"/>
          <w:szCs w:val="24"/>
        </w:rPr>
        <w:t>(Schukken et al., 1989)</w:t>
      </w:r>
      <w:r w:rsidR="004E6E4B" w:rsidRPr="00C61B84">
        <w:rPr>
          <w:rFonts w:ascii="Times New Roman" w:hAnsi="Times New Roman" w:cs="Times New Roman"/>
          <w:sz w:val="24"/>
          <w:szCs w:val="24"/>
        </w:rPr>
        <w:t xml:space="preserve">. </w:t>
      </w:r>
      <w:r w:rsidRPr="00C61B84">
        <w:rPr>
          <w:rFonts w:ascii="Times New Roman" w:hAnsi="Times New Roman" w:cs="Times New Roman"/>
          <w:sz w:val="24"/>
          <w:szCs w:val="24"/>
        </w:rPr>
        <w:t xml:space="preserve">Although sampled during summer months,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found that 5</w:t>
      </w:r>
      <w:r w:rsidR="00A81CE1"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w:t>
      </w:r>
      <w:del w:id="695" w:author="Caitlin Jeffrey" w:date="2024-03-18T14:08:00Z">
        <w:r w:rsidRPr="00C61B84" w:rsidDel="00730AD3">
          <w:rPr>
            <w:rFonts w:ascii="Times New Roman" w:hAnsi="Times New Roman" w:cs="Times New Roman"/>
            <w:sz w:val="24"/>
            <w:szCs w:val="24"/>
          </w:rPr>
          <w:delText>bedded packs</w:delText>
        </w:r>
      </w:del>
      <w:ins w:id="696"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sampled had “high” levels of coliforms in BTM, contributing to their conclusion that “special attention to cow preparation procedures at milking </w:t>
      </w:r>
      <w:r w:rsidRPr="00C61B84">
        <w:rPr>
          <w:rFonts w:ascii="Times New Roman" w:hAnsi="Times New Roman" w:cs="Times New Roman"/>
          <w:sz w:val="24"/>
          <w:szCs w:val="24"/>
        </w:rPr>
        <w:lastRenderedPageBreak/>
        <w:t>time are a must for achieving satisfactory milk quality when cows are housed in compost dairy barns.”</w:t>
      </w:r>
      <w:r w:rsidR="00976B33" w:rsidRPr="00C61B84">
        <w:rPr>
          <w:rFonts w:ascii="Times New Roman" w:hAnsi="Times New Roman" w:cs="Times New Roman"/>
          <w:sz w:val="24"/>
          <w:szCs w:val="24"/>
        </w:rPr>
        <w:t xml:space="preserve"> </w:t>
      </w:r>
    </w:p>
    <w:p w14:paraId="5D46DF9A" w14:textId="22366308" w:rsidR="00A21424" w:rsidRPr="00C61B84" w:rsidRDefault="00A21424" w:rsidP="006E592D">
      <w:pPr>
        <w:autoSpaceDE w:val="0"/>
        <w:autoSpaceDN w:val="0"/>
        <w:adjustRightInd w:val="0"/>
        <w:spacing w:line="480" w:lineRule="auto"/>
        <w:ind w:firstLine="720"/>
        <w:rPr>
          <w:rFonts w:ascii="Times New Roman" w:hAnsi="Times New Roman" w:cs="Times New Roman"/>
          <w:sz w:val="24"/>
          <w:szCs w:val="24"/>
        </w:rPr>
      </w:pPr>
      <w:r w:rsidRPr="00C61B84">
        <w:rPr>
          <w:rFonts w:ascii="Times New Roman" w:hAnsi="Times New Roman" w:cs="Times New Roman"/>
          <w:sz w:val="24"/>
          <w:szCs w:val="24"/>
        </w:rPr>
        <w:t xml:space="preserve">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similar between the five VT bedded pack farms in the current study (</w:t>
      </w:r>
      <w:r w:rsidR="00EA1198" w:rsidRPr="00C61B84">
        <w:rPr>
          <w:rFonts w:ascii="Times New Roman" w:hAnsi="Times New Roman" w:cs="Times New Roman"/>
          <w:sz w:val="24"/>
          <w:szCs w:val="24"/>
        </w:rPr>
        <w:t xml:space="preserve">median: </w:t>
      </w:r>
      <w:r w:rsidR="00A81501" w:rsidRPr="00C61B84">
        <w:rPr>
          <w:rFonts w:ascii="Times New Roman" w:hAnsi="Times New Roman" w:cs="Times New Roman"/>
          <w:sz w:val="24"/>
          <w:szCs w:val="24"/>
        </w:rPr>
        <w:t xml:space="preserve">0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EA1198" w:rsidRPr="00C61B84">
        <w:rPr>
          <w:rFonts w:ascii="Times New Roman" w:hAnsi="Times New Roman" w:cs="Times New Roman"/>
          <w:sz w:val="24"/>
          <w:szCs w:val="24"/>
        </w:rPr>
        <w:t xml:space="preserve">range: </w:t>
      </w:r>
      <w:r w:rsidR="00A81501" w:rsidRPr="00C61B84">
        <w:rPr>
          <w:rFonts w:ascii="Times New Roman" w:hAnsi="Times New Roman" w:cs="Times New Roman"/>
          <w:sz w:val="24"/>
          <w:szCs w:val="24"/>
        </w:rPr>
        <w:t>0-30</w:t>
      </w:r>
      <w:r w:rsidRPr="00C61B84">
        <w:rPr>
          <w:rFonts w:ascii="Times New Roman" w:hAnsi="Times New Roman" w:cs="Times New Roman"/>
          <w:sz w:val="24"/>
          <w:szCs w:val="24"/>
        </w:rPr>
        <w:t xml:space="preserve">) and the six </w:t>
      </w:r>
      <w:del w:id="697" w:author="Caitlin Jeffrey" w:date="2024-03-18T14:08:00Z">
        <w:r w:rsidRPr="00C61B84" w:rsidDel="00730AD3">
          <w:rPr>
            <w:rFonts w:ascii="Times New Roman" w:hAnsi="Times New Roman" w:cs="Times New Roman"/>
            <w:sz w:val="24"/>
            <w:szCs w:val="24"/>
          </w:rPr>
          <w:delText>bedded packs</w:delText>
        </w:r>
      </w:del>
      <w:ins w:id="698"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described in Lobeck et al. 2012 (6.2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95% CI: 1.3-30.1). Farm-level prevalence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was also fairly low for </w:t>
      </w:r>
      <w:del w:id="699" w:author="Caitlin Jeffrey" w:date="2024-03-18T14:08:00Z">
        <w:r w:rsidRPr="00C61B84" w:rsidDel="00730AD3">
          <w:rPr>
            <w:rFonts w:ascii="Times New Roman" w:hAnsi="Times New Roman" w:cs="Times New Roman"/>
            <w:sz w:val="24"/>
            <w:szCs w:val="24"/>
          </w:rPr>
          <w:delText>bedded packs</w:delText>
        </w:r>
      </w:del>
      <w:ins w:id="700" w:author="Caitlin Jeffrey" w:date="2024-03-18T14:08:00Z">
        <w:r w:rsidR="00730AD3">
          <w:rPr>
            <w:rFonts w:ascii="Times New Roman" w:hAnsi="Times New Roman" w:cs="Times New Roman"/>
            <w:sz w:val="24"/>
            <w:szCs w:val="24"/>
          </w:rPr>
          <w:t>BP</w:t>
        </w:r>
      </w:ins>
      <w:r w:rsidRPr="00C61B84">
        <w:rPr>
          <w:rFonts w:ascii="Times New Roman" w:hAnsi="Times New Roman" w:cs="Times New Roman"/>
          <w:sz w:val="24"/>
          <w:szCs w:val="24"/>
        </w:rPr>
        <w:t xml:space="preserve"> studied in Shane et al. 2010 (3</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6 farms BTM negative) and </w:t>
      </w:r>
      <w:proofErr w:type="spellStart"/>
      <w:r w:rsidRPr="00C61B84">
        <w:rPr>
          <w:rFonts w:ascii="Times New Roman" w:hAnsi="Times New Roman" w:cs="Times New Roman"/>
          <w:sz w:val="24"/>
          <w:szCs w:val="24"/>
        </w:rPr>
        <w:t>Barberg</w:t>
      </w:r>
      <w:proofErr w:type="spellEnd"/>
      <w:r w:rsidRPr="00C61B84">
        <w:rPr>
          <w:rFonts w:ascii="Times New Roman" w:hAnsi="Times New Roman" w:cs="Times New Roman"/>
          <w:sz w:val="24"/>
          <w:szCs w:val="24"/>
        </w:rPr>
        <w:t xml:space="preserve"> et al. 2007 (only 1</w:t>
      </w:r>
      <w:r w:rsidR="00C15F86" w:rsidRPr="00C61B84">
        <w:rPr>
          <w:rFonts w:ascii="Times New Roman" w:hAnsi="Times New Roman" w:cs="Times New Roman"/>
          <w:sz w:val="24"/>
          <w:szCs w:val="24"/>
        </w:rPr>
        <w:t xml:space="preserve"> of </w:t>
      </w:r>
      <w:r w:rsidRPr="00C61B84">
        <w:rPr>
          <w:rFonts w:ascii="Times New Roman" w:hAnsi="Times New Roman" w:cs="Times New Roman"/>
          <w:sz w:val="24"/>
          <w:szCs w:val="24"/>
        </w:rPr>
        <w:t xml:space="preserve">12 farms with a “high” level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Overall, the population of</w:t>
      </w:r>
      <w:r w:rsidR="00A27BDA" w:rsidRPr="00C61B84">
        <w:rPr>
          <w:rFonts w:ascii="Times New Roman" w:hAnsi="Times New Roman" w:cs="Times New Roman"/>
          <w:sz w:val="24"/>
          <w:szCs w:val="24"/>
        </w:rPr>
        <w:t xml:space="preserve"> all</w:t>
      </w:r>
      <w:r w:rsidRPr="00C61B84">
        <w:rPr>
          <w:rFonts w:ascii="Times New Roman" w:hAnsi="Times New Roman" w:cs="Times New Roman"/>
          <w:sz w:val="24"/>
          <w:szCs w:val="24"/>
        </w:rPr>
        <w:t xml:space="preserve"> 21 farms in the current study had a higher amount of </w:t>
      </w:r>
      <w:r w:rsidRPr="00C61B84">
        <w:rPr>
          <w:rFonts w:ascii="Times New Roman" w:hAnsi="Times New Roman" w:cs="Times New Roman"/>
          <w:i/>
          <w:iCs/>
          <w:sz w:val="24"/>
          <w:szCs w:val="24"/>
        </w:rPr>
        <w:t>Staph. aureus</w:t>
      </w:r>
      <w:r w:rsidRPr="00C61B84">
        <w:rPr>
          <w:rFonts w:ascii="Times New Roman" w:hAnsi="Times New Roman" w:cs="Times New Roman"/>
          <w:sz w:val="24"/>
          <w:szCs w:val="24"/>
        </w:rPr>
        <w:t xml:space="preserve"> in BTM than the 18 Minnesota farms described in Shane et al. 2010 (</w:t>
      </w:r>
      <w:r w:rsidR="00FB457A" w:rsidRPr="00C61B84">
        <w:rPr>
          <w:rFonts w:ascii="Times New Roman" w:hAnsi="Times New Roman" w:cs="Times New Roman"/>
          <w:sz w:val="24"/>
          <w:szCs w:val="24"/>
        </w:rPr>
        <w:t xml:space="preserve">median: </w:t>
      </w:r>
      <w:r w:rsidR="00271FC1" w:rsidRPr="00C61B84">
        <w:rPr>
          <w:rFonts w:ascii="Times New Roman" w:hAnsi="Times New Roman" w:cs="Times New Roman"/>
          <w:sz w:val="24"/>
          <w:szCs w:val="24"/>
        </w:rPr>
        <w:t>30</w:t>
      </w:r>
      <w:r w:rsidRPr="00C61B84">
        <w:rPr>
          <w:rFonts w:ascii="Times New Roman" w:hAnsi="Times New Roman" w:cs="Times New Roman"/>
          <w:sz w:val="24"/>
          <w:szCs w:val="24"/>
        </w:rPr>
        <w:t xml:space="preserve">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 xml:space="preserve">/mL, </w:t>
      </w:r>
      <w:r w:rsidR="00FB457A" w:rsidRPr="00C61B84">
        <w:rPr>
          <w:rFonts w:ascii="Times New Roman" w:hAnsi="Times New Roman" w:cs="Times New Roman"/>
          <w:sz w:val="24"/>
          <w:szCs w:val="24"/>
        </w:rPr>
        <w:t xml:space="preserve">range: </w:t>
      </w:r>
      <w:r w:rsidR="00271FC1" w:rsidRPr="00C61B84">
        <w:rPr>
          <w:rFonts w:ascii="Times New Roman" w:hAnsi="Times New Roman" w:cs="Times New Roman"/>
          <w:sz w:val="24"/>
          <w:szCs w:val="24"/>
        </w:rPr>
        <w:t>0-320</w:t>
      </w:r>
      <w:r w:rsidRPr="00C61B84">
        <w:rPr>
          <w:rFonts w:ascii="Times New Roman" w:hAnsi="Times New Roman" w:cs="Times New Roman"/>
          <w:sz w:val="24"/>
          <w:szCs w:val="24"/>
        </w:rPr>
        <w:t xml:space="preserve">; vs. 17.3 </w:t>
      </w:r>
      <w:proofErr w:type="spellStart"/>
      <w:r w:rsidR="00367BB8" w:rsidRPr="00C61B84">
        <w:rPr>
          <w:rFonts w:ascii="Times New Roman" w:hAnsi="Times New Roman" w:cs="Times New Roman"/>
          <w:sz w:val="24"/>
          <w:szCs w:val="24"/>
        </w:rPr>
        <w:t>cfu</w:t>
      </w:r>
      <w:proofErr w:type="spellEnd"/>
      <w:r w:rsidRPr="00C61B84">
        <w:rPr>
          <w:rFonts w:ascii="Times New Roman" w:hAnsi="Times New Roman" w:cs="Times New Roman"/>
          <w:sz w:val="24"/>
          <w:szCs w:val="24"/>
        </w:rPr>
        <w:t>/mL, 95% CI: 3.3-91.2).</w:t>
      </w:r>
      <w:r w:rsidR="00714E9A" w:rsidRPr="00C61B84">
        <w:rPr>
          <w:rFonts w:ascii="Times New Roman" w:hAnsi="Times New Roman" w:cs="Times New Roman"/>
          <w:sz w:val="24"/>
          <w:szCs w:val="24"/>
        </w:rPr>
        <w:t xml:space="preserve"> </w:t>
      </w:r>
      <w:r w:rsidR="00CF67EA" w:rsidRPr="00C61B84">
        <w:rPr>
          <w:rFonts w:ascii="Times New Roman" w:hAnsi="Times New Roman" w:cs="Times New Roman"/>
          <w:sz w:val="24"/>
          <w:szCs w:val="24"/>
        </w:rPr>
        <w:t>Although it</w:t>
      </w:r>
      <w:r w:rsidR="00B962A7" w:rsidRPr="00C61B84">
        <w:rPr>
          <w:rFonts w:ascii="Times New Roman" w:hAnsi="Times New Roman" w:cs="Times New Roman"/>
          <w:sz w:val="24"/>
          <w:szCs w:val="24"/>
        </w:rPr>
        <w:t xml:space="preserve"> i</w:t>
      </w:r>
      <w:r w:rsidR="00CF67EA" w:rsidRPr="00C61B84">
        <w:rPr>
          <w:rFonts w:ascii="Times New Roman" w:hAnsi="Times New Roman" w:cs="Times New Roman"/>
          <w:sz w:val="24"/>
          <w:szCs w:val="24"/>
        </w:rPr>
        <w:t>s no</w:t>
      </w:r>
      <w:r w:rsidR="00F369AB" w:rsidRPr="00C61B84">
        <w:rPr>
          <w:rFonts w:ascii="Times New Roman" w:hAnsi="Times New Roman" w:cs="Times New Roman"/>
          <w:sz w:val="24"/>
          <w:szCs w:val="24"/>
        </w:rPr>
        <w:t>t</w:t>
      </w:r>
      <w:r w:rsidR="00CF67EA" w:rsidRPr="00C61B84">
        <w:rPr>
          <w:rFonts w:ascii="Times New Roman" w:hAnsi="Times New Roman" w:cs="Times New Roman"/>
          <w:sz w:val="24"/>
          <w:szCs w:val="24"/>
        </w:rPr>
        <w:t xml:space="preserve"> clear how many herds included in previous work on </w:t>
      </w:r>
      <w:del w:id="701" w:author="Caitlin Jeffrey" w:date="2024-03-18T14:08:00Z">
        <w:r w:rsidR="00CF67EA" w:rsidRPr="00C61B84" w:rsidDel="00730AD3">
          <w:rPr>
            <w:rFonts w:ascii="Times New Roman" w:hAnsi="Times New Roman" w:cs="Times New Roman"/>
            <w:sz w:val="24"/>
            <w:szCs w:val="24"/>
          </w:rPr>
          <w:delText>bedded packs</w:delText>
        </w:r>
      </w:del>
      <w:ins w:id="702" w:author="Caitlin Jeffrey" w:date="2024-03-18T14:08:00Z">
        <w:r w:rsidR="00730AD3">
          <w:rPr>
            <w:rFonts w:ascii="Times New Roman" w:hAnsi="Times New Roman" w:cs="Times New Roman"/>
            <w:sz w:val="24"/>
            <w:szCs w:val="24"/>
          </w:rPr>
          <w:t>BP</w:t>
        </w:r>
      </w:ins>
      <w:r w:rsidR="00CF67EA" w:rsidRPr="00C61B84">
        <w:rPr>
          <w:rFonts w:ascii="Times New Roman" w:hAnsi="Times New Roman" w:cs="Times New Roman"/>
          <w:sz w:val="24"/>
          <w:szCs w:val="24"/>
        </w:rPr>
        <w:t xml:space="preserve"> were certified organic, </w:t>
      </w:r>
      <w:r w:rsidR="006B60AB" w:rsidRPr="00C61B84">
        <w:rPr>
          <w:rFonts w:ascii="Times New Roman" w:hAnsi="Times New Roman" w:cs="Times New Roman"/>
          <w:sz w:val="24"/>
          <w:szCs w:val="24"/>
        </w:rPr>
        <w:t xml:space="preserve">the higher prevalence of </w:t>
      </w:r>
      <w:r w:rsidR="006B60AB" w:rsidRPr="00C61B84">
        <w:rPr>
          <w:rFonts w:ascii="Times New Roman" w:hAnsi="Times New Roman" w:cs="Times New Roman"/>
          <w:i/>
          <w:iCs/>
          <w:sz w:val="24"/>
          <w:szCs w:val="24"/>
        </w:rPr>
        <w:t>Staph. aureus</w:t>
      </w:r>
      <w:r w:rsidR="006B60AB" w:rsidRPr="00C61B84">
        <w:rPr>
          <w:rFonts w:ascii="Times New Roman" w:hAnsi="Times New Roman" w:cs="Times New Roman"/>
          <w:sz w:val="24"/>
          <w:szCs w:val="24"/>
        </w:rPr>
        <w:t xml:space="preserve"> among</w:t>
      </w:r>
      <w:r w:rsidR="00F369AB" w:rsidRPr="00C61B84">
        <w:rPr>
          <w:rFonts w:ascii="Times New Roman" w:hAnsi="Times New Roman" w:cs="Times New Roman"/>
          <w:sz w:val="24"/>
          <w:szCs w:val="24"/>
        </w:rPr>
        <w:t>st</w:t>
      </w:r>
      <w:r w:rsidR="006B60AB" w:rsidRPr="00C61B84">
        <w:rPr>
          <w:rFonts w:ascii="Times New Roman" w:hAnsi="Times New Roman" w:cs="Times New Roman"/>
          <w:sz w:val="24"/>
          <w:szCs w:val="24"/>
        </w:rPr>
        <w:t xml:space="preserve"> </w:t>
      </w:r>
      <w:r w:rsidR="00A036CE" w:rsidRPr="00C61B84">
        <w:rPr>
          <w:rFonts w:ascii="Times New Roman" w:hAnsi="Times New Roman" w:cs="Times New Roman"/>
          <w:sz w:val="24"/>
          <w:szCs w:val="24"/>
        </w:rPr>
        <w:t xml:space="preserve">organic </w:t>
      </w:r>
      <w:r w:rsidR="006B60AB" w:rsidRPr="00C61B84">
        <w:rPr>
          <w:rFonts w:ascii="Times New Roman" w:hAnsi="Times New Roman" w:cs="Times New Roman"/>
          <w:sz w:val="24"/>
          <w:szCs w:val="24"/>
        </w:rPr>
        <w:t xml:space="preserve">farms in the current study </w:t>
      </w:r>
      <w:r w:rsidR="000D01C1" w:rsidRPr="00C61B84">
        <w:rPr>
          <w:rFonts w:ascii="Times New Roman" w:hAnsi="Times New Roman" w:cs="Times New Roman"/>
          <w:sz w:val="24"/>
          <w:szCs w:val="24"/>
        </w:rPr>
        <w:t>is consistent with</w:t>
      </w:r>
      <w:r w:rsidR="000A4E5E" w:rsidRPr="00C61B84">
        <w:rPr>
          <w:rFonts w:ascii="Times New Roman" w:hAnsi="Times New Roman" w:cs="Times New Roman"/>
          <w:sz w:val="24"/>
          <w:szCs w:val="24"/>
        </w:rPr>
        <w:t xml:space="preserve"> </w:t>
      </w:r>
      <w:r w:rsidR="000D01C1" w:rsidRPr="00C61B84">
        <w:rPr>
          <w:rFonts w:ascii="Times New Roman" w:hAnsi="Times New Roman" w:cs="Times New Roman"/>
          <w:sz w:val="24"/>
          <w:szCs w:val="24"/>
        </w:rPr>
        <w:t xml:space="preserve">work </w:t>
      </w:r>
      <w:r w:rsidR="00F369AB" w:rsidRPr="00C61B84">
        <w:rPr>
          <w:rFonts w:ascii="Times New Roman" w:hAnsi="Times New Roman" w:cs="Times New Roman"/>
          <w:sz w:val="24"/>
          <w:szCs w:val="24"/>
        </w:rPr>
        <w:t>comparing</w:t>
      </w:r>
      <w:r w:rsidR="000D01C1" w:rsidRPr="00C61B84">
        <w:rPr>
          <w:rFonts w:ascii="Times New Roman" w:hAnsi="Times New Roman" w:cs="Times New Roman"/>
          <w:sz w:val="24"/>
          <w:szCs w:val="24"/>
        </w:rPr>
        <w:t xml:space="preserve"> organic </w:t>
      </w:r>
      <w:r w:rsidR="00F369AB" w:rsidRPr="00C61B84">
        <w:rPr>
          <w:rFonts w:ascii="Times New Roman" w:hAnsi="Times New Roman" w:cs="Times New Roman"/>
          <w:sz w:val="24"/>
          <w:szCs w:val="24"/>
        </w:rPr>
        <w:t xml:space="preserve">and conventional </w:t>
      </w:r>
      <w:r w:rsidR="000D01C1" w:rsidRPr="00C61B84">
        <w:rPr>
          <w:rFonts w:ascii="Times New Roman" w:hAnsi="Times New Roman" w:cs="Times New Roman"/>
          <w:sz w:val="24"/>
          <w:szCs w:val="24"/>
        </w:rPr>
        <w:t>dairy systems</w:t>
      </w:r>
      <w:r w:rsidR="00F369AB" w:rsidRPr="00C61B84">
        <w:rPr>
          <w:rFonts w:ascii="Times New Roman" w:hAnsi="Times New Roman" w:cs="Times New Roman"/>
          <w:sz w:val="24"/>
          <w:szCs w:val="24"/>
        </w:rPr>
        <w:t xml:space="preserve"> </w:t>
      </w:r>
      <w:r w:rsidR="009720DD" w:rsidRPr="00C61B84">
        <w:rPr>
          <w:rFonts w:ascii="Times New Roman" w:hAnsi="Times New Roman" w:cs="Times New Roman"/>
          <w:noProof/>
          <w:sz w:val="24"/>
          <w:szCs w:val="24"/>
        </w:rPr>
        <w:t>(Pol and Ruegg, 2007)</w:t>
      </w:r>
      <w:r w:rsidR="00096E59" w:rsidRPr="00C61B84">
        <w:rPr>
          <w:rFonts w:ascii="Times New Roman" w:hAnsi="Times New Roman" w:cs="Times New Roman"/>
          <w:sz w:val="24"/>
          <w:szCs w:val="24"/>
        </w:rPr>
        <w:t>.</w:t>
      </w:r>
      <w:r w:rsidR="00A07F90" w:rsidRPr="00C61B84">
        <w:rPr>
          <w:rFonts w:ascii="Times New Roman" w:hAnsi="Times New Roman" w:cs="Times New Roman"/>
          <w:sz w:val="24"/>
          <w:szCs w:val="24"/>
        </w:rPr>
        <w:t xml:space="preserve"> </w:t>
      </w:r>
    </w:p>
    <w:p w14:paraId="264AD6EF" w14:textId="264AC0EB"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Shane et al., 2010; Lobeck et al., 2012)</w:t>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w:t>
      </w:r>
      <w:r w:rsidR="00531E0D" w:rsidRPr="00604EDE">
        <w:rPr>
          <w:rFonts w:ascii="Times New Roman" w:hAnsi="Times New Roman" w:cs="Times New Roman"/>
          <w:sz w:val="24"/>
          <w:szCs w:val="24"/>
        </w:rPr>
        <w:lastRenderedPageBreak/>
        <w:t>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9720DD">
        <w:rPr>
          <w:rFonts w:ascii="Times New Roman" w:hAnsi="Times New Roman" w:cs="Times New Roman"/>
          <w:noProof/>
          <w:sz w:val="24"/>
          <w:szCs w:val="24"/>
        </w:rPr>
        <w:t>(Jayarao and Wolfgang, 2003)</w:t>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1E6DDEFD"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Specifically, subclinical mastitis prevalence levels did not differ between</w:t>
      </w:r>
      <w:ins w:id="703" w:author="Caitlin Jeffrey" w:date="2024-03-18T13:53:00Z">
        <w:r w:rsidR="00627761">
          <w:rPr>
            <w:rFonts w:ascii="Times New Roman" w:hAnsi="Times New Roman" w:cs="Times New Roman"/>
            <w:sz w:val="24"/>
            <w:szCs w:val="24"/>
          </w:rPr>
          <w:t xml:space="preserve"> </w:t>
        </w:r>
      </w:ins>
      <w:del w:id="704" w:author="Caitlin Jeffrey" w:date="2024-03-18T13:52:00Z">
        <w:r w:rsidRPr="00604EDE" w:rsidDel="00627761">
          <w:rPr>
            <w:rFonts w:ascii="Times New Roman" w:hAnsi="Times New Roman" w:cs="Times New Roman"/>
            <w:sz w:val="24"/>
            <w:szCs w:val="24"/>
          </w:rPr>
          <w:delText xml:space="preserve"> compost bedded packs </w:delText>
        </w:r>
      </w:del>
      <w:ins w:id="705" w:author="Caitlin Jeffrey" w:date="2024-03-18T13:52:00Z">
        <w:r w:rsidR="00627761">
          <w:rPr>
            <w:rFonts w:ascii="Times New Roman" w:hAnsi="Times New Roman" w:cs="Times New Roman"/>
            <w:sz w:val="24"/>
            <w:szCs w:val="24"/>
          </w:rPr>
          <w:t xml:space="preserve">CBP </w:t>
        </w:r>
      </w:ins>
      <w:r w:rsidRPr="00604EDE">
        <w:rPr>
          <w:rFonts w:ascii="Times New Roman" w:hAnsi="Times New Roman" w:cs="Times New Roman"/>
          <w:sz w:val="24"/>
          <w:szCs w:val="24"/>
        </w:rPr>
        <w:t xml:space="preserve">and two types of </w:t>
      </w:r>
      <w:del w:id="706" w:author="Caitlin Jeffrey" w:date="2024-03-18T14:16:00Z">
        <w:r w:rsidRPr="00604EDE" w:rsidDel="00730AD3">
          <w:rPr>
            <w:rFonts w:ascii="Times New Roman" w:hAnsi="Times New Roman" w:cs="Times New Roman"/>
            <w:sz w:val="24"/>
            <w:szCs w:val="24"/>
          </w:rPr>
          <w:delText>freestall</w:delText>
        </w:r>
      </w:del>
      <w:ins w:id="707"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w:t>
      </w:r>
      <w:del w:id="708" w:author="Caitlin Jeffrey" w:date="2024-03-18T13:53:00Z">
        <w:r w:rsidRPr="00604EDE" w:rsidDel="00627761">
          <w:rPr>
            <w:rFonts w:ascii="Times New Roman" w:hAnsi="Times New Roman" w:cs="Times New Roman"/>
            <w:sz w:val="24"/>
            <w:szCs w:val="24"/>
          </w:rPr>
          <w:delText>compost bedded packs</w:delText>
        </w:r>
      </w:del>
      <w:ins w:id="709" w:author="Caitlin Jeffrey" w:date="2024-03-18T13:53:00Z">
        <w:r w:rsidR="00627761">
          <w:rPr>
            <w:rFonts w:ascii="Times New Roman" w:hAnsi="Times New Roman" w:cs="Times New Roman"/>
            <w:sz w:val="24"/>
            <w:szCs w:val="24"/>
          </w:rPr>
          <w:t>CBP</w:t>
        </w:r>
      </w:ins>
      <w:r w:rsidRPr="00604EDE">
        <w:rPr>
          <w:rFonts w:ascii="Times New Roman" w:hAnsi="Times New Roman" w:cs="Times New Roman"/>
          <w:sz w:val="24"/>
          <w:szCs w:val="24"/>
        </w:rPr>
        <w:t xml:space="preserve">, cross-ventilated </w:t>
      </w:r>
      <w:del w:id="710" w:author="Caitlin Jeffrey" w:date="2024-03-18T14:13:00Z">
        <w:r w:rsidRPr="00604EDE" w:rsidDel="00730AD3">
          <w:rPr>
            <w:rFonts w:ascii="Times New Roman" w:hAnsi="Times New Roman" w:cs="Times New Roman"/>
            <w:sz w:val="24"/>
            <w:szCs w:val="24"/>
          </w:rPr>
          <w:delText>freestalls</w:delText>
        </w:r>
      </w:del>
      <w:ins w:id="711"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and naturally-vented </w:t>
      </w:r>
      <w:del w:id="712" w:author="Caitlin Jeffrey" w:date="2024-03-18T14:13:00Z">
        <w:r w:rsidRPr="00604EDE" w:rsidDel="00730AD3">
          <w:rPr>
            <w:rFonts w:ascii="Times New Roman" w:hAnsi="Times New Roman" w:cs="Times New Roman"/>
            <w:sz w:val="24"/>
            <w:szCs w:val="24"/>
          </w:rPr>
          <w:delText>freestalls</w:delText>
        </w:r>
      </w:del>
      <w:ins w:id="713"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w:t>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ound</w:t>
      </w:r>
      <w:proofErr w:type="spellEnd"/>
      <w:r w:rsidRPr="00604EDE">
        <w:rPr>
          <w:rFonts w:ascii="Times New Roman" w:hAnsi="Times New Roman" w:cs="Times New Roman"/>
          <w:sz w:val="24"/>
          <w:szCs w:val="24"/>
        </w:rPr>
        <w:t xml:space="preserve"> no significant difference in subclinical mastitis prevalence in CBP vs. sand-bedded </w:t>
      </w:r>
      <w:del w:id="714" w:author="Caitlin Jeffrey" w:date="2024-03-18T14:13:00Z">
        <w:r w:rsidRPr="00604EDE" w:rsidDel="00730AD3">
          <w:rPr>
            <w:rFonts w:ascii="Times New Roman" w:hAnsi="Times New Roman" w:cs="Times New Roman"/>
            <w:sz w:val="24"/>
            <w:szCs w:val="24"/>
          </w:rPr>
          <w:delText>freestalls</w:delText>
        </w:r>
      </w:del>
      <w:ins w:id="715" w:author="Caitlin Jeffrey" w:date="2024-03-18T14:13:00Z">
        <w:r w:rsidR="00730AD3">
          <w:rPr>
            <w:rFonts w:ascii="Times New Roman" w:hAnsi="Times New Roman" w:cs="Times New Roman"/>
            <w:sz w:val="24"/>
            <w:szCs w:val="24"/>
          </w:rPr>
          <w:t>FS</w:t>
        </w:r>
      </w:ins>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sidRPr="00604EDE">
        <w:rPr>
          <w:rFonts w:ascii="Times New Roman" w:hAnsi="Times New Roman" w:cs="Times New Roman"/>
          <w:sz w:val="24"/>
          <w:szCs w:val="24"/>
        </w:rPr>
        <w:t xml:space="preserve">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w:t>
      </w:r>
      <w:r w:rsidRPr="00604EDE">
        <w:rPr>
          <w:rFonts w:ascii="Times New Roman" w:hAnsi="Times New Roman" w:cs="Times New Roman"/>
          <w:sz w:val="24"/>
          <w:szCs w:val="24"/>
        </w:rPr>
        <w:lastRenderedPageBreak/>
        <w:t xml:space="preserve">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study </w:t>
      </w:r>
      <w:r w:rsidR="00705D59" w:rsidRPr="00705D59">
        <w:rPr>
          <w:rFonts w:ascii="Times New Roman" w:hAnsi="Times New Roman" w:cs="Times New Roman"/>
          <w:sz w:val="24"/>
          <w:szCs w:val="24"/>
        </w:rPr>
        <w:t xml:space="preserve">(26% for </w:t>
      </w:r>
      <w:del w:id="716" w:author="Caitlin Jeffrey" w:date="2024-03-18T14:08:00Z">
        <w:r w:rsidR="00705D59" w:rsidRPr="00705D59" w:rsidDel="00730AD3">
          <w:rPr>
            <w:rFonts w:ascii="Times New Roman" w:hAnsi="Times New Roman" w:cs="Times New Roman"/>
            <w:sz w:val="24"/>
            <w:szCs w:val="24"/>
          </w:rPr>
          <w:delText>bedded packs</w:delText>
        </w:r>
      </w:del>
      <w:ins w:id="717" w:author="Caitlin Jeffrey" w:date="2024-03-18T14:08:00Z">
        <w:r w:rsidR="00730AD3">
          <w:rPr>
            <w:rFonts w:ascii="Times New Roman" w:hAnsi="Times New Roman" w:cs="Times New Roman"/>
            <w:sz w:val="24"/>
            <w:szCs w:val="24"/>
          </w:rPr>
          <w:t>BP</w:t>
        </w:r>
      </w:ins>
      <w:r w:rsidR="00705D59" w:rsidRPr="00705D59">
        <w:rPr>
          <w:rFonts w:ascii="Times New Roman" w:hAnsi="Times New Roman" w:cs="Times New Roman"/>
          <w:sz w:val="24"/>
          <w:szCs w:val="24"/>
        </w:rPr>
        <w:t xml:space="preserve">) </w:t>
      </w:r>
      <w:r>
        <w:rPr>
          <w:rFonts w:ascii="Times New Roman" w:hAnsi="Times New Roman" w:cs="Times New Roman"/>
          <w:sz w:val="24"/>
          <w:szCs w:val="24"/>
        </w:rPr>
        <w:t>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US</w:t>
      </w:r>
      <w:r w:rsidR="00705D59">
        <w:rPr>
          <w:rFonts w:ascii="Times New Roman" w:hAnsi="Times New Roman" w:cs="Times New Roman"/>
          <w:sz w:val="24"/>
          <w:szCs w:val="24"/>
        </w:rPr>
        <w:t>.</w:t>
      </w:r>
      <w:r>
        <w:rPr>
          <w:rFonts w:ascii="Times New Roman" w:hAnsi="Times New Roman" w:cs="Times New Roman"/>
          <w:sz w:val="24"/>
          <w:szCs w:val="24"/>
        </w:rPr>
        <w:t xml:space="preserve"> 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w:t>
      </w:r>
      <w:r w:rsidR="00306534">
        <w:rPr>
          <w:rFonts w:ascii="Times New Roman" w:hAnsi="Times New Roman" w:cs="Times New Roman"/>
          <w:sz w:val="24"/>
          <w:szCs w:val="24"/>
        </w:rPr>
        <w:t>our</w:t>
      </w:r>
      <w:r w:rsidRPr="00604EDE">
        <w:rPr>
          <w:rFonts w:ascii="Times New Roman" w:hAnsi="Times New Roman" w:cs="Times New Roman"/>
          <w:sz w:val="24"/>
          <w:szCs w:val="24"/>
        </w:rPr>
        <w:t xml:space="preserve">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w:t>
      </w:r>
      <w:del w:id="718" w:author="Caitlin Jeffrey" w:date="2024-03-18T14:08:00Z">
        <w:r w:rsidRPr="00604EDE" w:rsidDel="00730AD3">
          <w:rPr>
            <w:rFonts w:ascii="Times New Roman" w:hAnsi="Times New Roman" w:cs="Times New Roman"/>
            <w:sz w:val="24"/>
            <w:szCs w:val="24"/>
          </w:rPr>
          <w:delText>bedded packs</w:delText>
        </w:r>
      </w:del>
      <w:ins w:id="719"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48F974E5"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w:t>
      </w:r>
      <w:del w:id="720" w:author="Caitlin Jeffrey" w:date="2024-03-18T14:08:00Z">
        <w:r w:rsidRPr="00604EDE" w:rsidDel="00730AD3">
          <w:rPr>
            <w:rFonts w:ascii="Times New Roman" w:hAnsi="Times New Roman" w:cs="Times New Roman"/>
            <w:sz w:val="24"/>
            <w:szCs w:val="24"/>
          </w:rPr>
          <w:delText>bedded packs</w:delText>
        </w:r>
      </w:del>
      <w:ins w:id="721"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vs. in </w:t>
      </w:r>
      <w:del w:id="722" w:author="Caitlin Jeffrey" w:date="2024-03-18T14:16:00Z">
        <w:r w:rsidRPr="00604EDE" w:rsidDel="00730AD3">
          <w:rPr>
            <w:rFonts w:ascii="Times New Roman" w:hAnsi="Times New Roman" w:cs="Times New Roman"/>
            <w:sz w:val="24"/>
            <w:szCs w:val="24"/>
          </w:rPr>
          <w:delText>freestall</w:delText>
        </w:r>
      </w:del>
      <w:ins w:id="723" w:author="Caitlin Jeffrey" w:date="2024-03-18T14:16: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sidR="009720DD">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w:t>
      </w:r>
      <w:del w:id="724" w:author="Caitlin Jeffrey" w:date="2024-03-18T14:08:00Z">
        <w:r w:rsidRPr="00604EDE" w:rsidDel="00730AD3">
          <w:rPr>
            <w:rFonts w:ascii="Times New Roman" w:hAnsi="Times New Roman" w:cs="Times New Roman"/>
            <w:sz w:val="24"/>
            <w:szCs w:val="24"/>
          </w:rPr>
          <w:delText>bedded packs</w:delText>
        </w:r>
      </w:del>
      <w:ins w:id="725"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w:t>
      </w:r>
      <w:del w:id="726" w:author="Caitlin Jeffrey" w:date="2024-03-18T14:08:00Z">
        <w:r w:rsidRPr="00604EDE" w:rsidDel="00730AD3">
          <w:rPr>
            <w:rFonts w:ascii="Times New Roman" w:hAnsi="Times New Roman" w:cs="Times New Roman"/>
            <w:sz w:val="24"/>
            <w:szCs w:val="24"/>
          </w:rPr>
          <w:delText>bedded packs</w:delText>
        </w:r>
      </w:del>
      <w:ins w:id="727" w:author="Caitlin Jeffrey" w:date="2024-03-18T14:08: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proofErr w:type="spellStart"/>
      <w:r w:rsidRPr="00604EDE">
        <w:rPr>
          <w:rFonts w:ascii="Times New Roman" w:hAnsi="Times New Roman" w:cs="Times New Roman"/>
          <w:sz w:val="24"/>
          <w:szCs w:val="24"/>
        </w:rPr>
        <w:t>oint</w:t>
      </w:r>
      <w:proofErr w:type="spellEnd"/>
      <w:r w:rsidRPr="00604EDE">
        <w:rPr>
          <w:rFonts w:ascii="Times New Roman" w:hAnsi="Times New Roman" w:cs="Times New Roman"/>
          <w:sz w:val="24"/>
          <w:szCs w:val="24"/>
        </w:rPr>
        <w:t xml:space="preserve">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del w:id="728" w:author="Caitlin Jeffrey" w:date="2024-03-18T14:09:00Z">
        <w:r w:rsidRPr="00604EDE" w:rsidDel="00730AD3">
          <w:rPr>
            <w:rFonts w:ascii="Times New Roman" w:hAnsi="Times New Roman" w:cs="Times New Roman"/>
            <w:sz w:val="24"/>
            <w:szCs w:val="24"/>
          </w:rPr>
          <w:delText>bedded packs</w:delText>
        </w:r>
      </w:del>
      <w:ins w:id="729"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xml:space="preserve">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sidR="009720DD">
        <w:rPr>
          <w:rFonts w:ascii="Times New Roman" w:hAnsi="Times New Roman" w:cs="Times New Roman"/>
          <w:noProof/>
          <w:sz w:val="24"/>
          <w:szCs w:val="24"/>
        </w:rPr>
        <w:t>(Calamari et al., 2009; Ruud et al., 2010)</w:t>
      </w:r>
      <w:r w:rsidRPr="00604EDE">
        <w:rPr>
          <w:rFonts w:ascii="Times New Roman" w:hAnsi="Times New Roman" w:cs="Times New Roman"/>
          <w:sz w:val="24"/>
          <w:szCs w:val="24"/>
        </w:rPr>
        <w:t>.</w:t>
      </w:r>
    </w:p>
    <w:p w14:paraId="6A0B2C12" w14:textId="3CB03841" w:rsidR="00FD1F5E" w:rsidRPr="006E592D" w:rsidRDefault="00297203" w:rsidP="00981DCC">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Our findin</w:t>
      </w:r>
      <w:r w:rsidR="000A501A">
        <w:rPr>
          <w:rFonts w:ascii="Times New Roman" w:hAnsi="Times New Roman" w:cs="Times New Roman"/>
          <w:sz w:val="24"/>
          <w:szCs w:val="24"/>
        </w:rPr>
        <w:t>g no</w:t>
      </w:r>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r w:rsidR="00967B22">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is in accordance with previous work, which found that cow hygiene on bedded pack systems </w:t>
      </w:r>
      <w:del w:id="730" w:author="Caitlin Jeffrey" w:date="2024-03-15T17:26:00Z">
        <w:r w:rsidR="00CF0519" w:rsidDel="00B80BE8">
          <w:rPr>
            <w:rFonts w:ascii="Times New Roman" w:hAnsi="Times New Roman" w:cs="Times New Roman"/>
            <w:sz w:val="24"/>
            <w:szCs w:val="24"/>
          </w:rPr>
          <w:delText>is</w:delText>
        </w:r>
      </w:del>
      <w:ins w:id="731" w:author="Caitlin Jeffrey" w:date="2024-03-15T17:26:00Z">
        <w:r w:rsidR="00B80BE8" w:rsidRPr="00B80BE8">
          <w:rPr>
            <w:rFonts w:ascii="Times New Roman" w:hAnsi="Times New Roman" w:cs="Times New Roman"/>
            <w:sz w:val="24"/>
            <w:szCs w:val="24"/>
            <w:highlight w:val="yellow"/>
            <w:rPrChange w:id="732" w:author="Caitlin Jeffrey" w:date="2024-03-15T17:26:00Z">
              <w:rPr>
                <w:rFonts w:ascii="Times New Roman" w:hAnsi="Times New Roman" w:cs="Times New Roman"/>
                <w:sz w:val="24"/>
                <w:szCs w:val="24"/>
              </w:rPr>
            </w:rPrChange>
          </w:rPr>
          <w:t>was</w:t>
        </w:r>
      </w:ins>
      <w:r w:rsidR="00CF0519">
        <w:rPr>
          <w:rFonts w:ascii="Times New Roman" w:hAnsi="Times New Roman" w:cs="Times New Roman"/>
          <w:sz w:val="24"/>
          <w:szCs w:val="24"/>
        </w:rPr>
        <w:t xml:space="preserve"> </w:t>
      </w:r>
      <w:r w:rsidR="00CF0519" w:rsidRPr="00604EDE">
        <w:rPr>
          <w:rFonts w:ascii="Times New Roman" w:hAnsi="Times New Roman" w:cs="Times New Roman"/>
          <w:sz w:val="24"/>
          <w:szCs w:val="24"/>
        </w:rPr>
        <w:t xml:space="preserve">comparable to traditional facility types in </w:t>
      </w:r>
      <w:r w:rsidR="00CF0519">
        <w:rPr>
          <w:rFonts w:ascii="Times New Roman" w:hAnsi="Times New Roman" w:cs="Times New Roman"/>
          <w:sz w:val="24"/>
          <w:szCs w:val="24"/>
        </w:rPr>
        <w:t>the Upper Midwestern U.S.</w:t>
      </w:r>
      <w:r w:rsidR="00CF0519" w:rsidRPr="00604EDE">
        <w:rPr>
          <w:rFonts w:ascii="Times New Roman" w:hAnsi="Times New Roman" w:cs="Times New Roman"/>
          <w:sz w:val="24"/>
          <w:szCs w:val="24"/>
        </w:rPr>
        <w:t xml:space="preserve">, </w:t>
      </w:r>
      <w:r w:rsidR="00CF0519">
        <w:rPr>
          <w:rFonts w:ascii="Times New Roman" w:hAnsi="Times New Roman" w:cs="Times New Roman"/>
          <w:sz w:val="24"/>
          <w:szCs w:val="24"/>
        </w:rPr>
        <w:t>Southeastern U.S.</w:t>
      </w:r>
      <w:r w:rsidR="00CF0519" w:rsidRPr="00604EDE">
        <w:rPr>
          <w:rFonts w:ascii="Times New Roman" w:hAnsi="Times New Roman" w:cs="Times New Roman"/>
          <w:sz w:val="24"/>
          <w:szCs w:val="24"/>
        </w:rPr>
        <w:t xml:space="preserve">, and Brazil </w:t>
      </w:r>
      <w:r w:rsidR="009720DD">
        <w:rPr>
          <w:rFonts w:ascii="Times New Roman" w:hAnsi="Times New Roman" w:cs="Times New Roman"/>
          <w:noProof/>
          <w:sz w:val="24"/>
          <w:szCs w:val="24"/>
        </w:rPr>
        <w:t>(Barberg et al., 2007b; Shane et al., 2010; Black et al., 2013; Eckelkamp et al., 2016b; a; Costa et al., 2018; Adkins et al., 2022; Andrade et al., 2022)</w:t>
      </w:r>
      <w:r w:rsidR="00CF0519" w:rsidRPr="00604EDE">
        <w:rPr>
          <w:rFonts w:ascii="Times New Roman" w:hAnsi="Times New Roman" w:cs="Times New Roman"/>
          <w:sz w:val="24"/>
          <w:szCs w:val="24"/>
        </w:rPr>
        <w:t xml:space="preserve">. </w:t>
      </w:r>
      <w:r w:rsidR="00CF0519" w:rsidRPr="00666052">
        <w:rPr>
          <w:rFonts w:ascii="Times New Roman" w:hAnsi="Times New Roman" w:cs="Times New Roman"/>
          <w:sz w:val="24"/>
          <w:szCs w:val="24"/>
        </w:rPr>
        <w:t xml:space="preserve">Black </w:t>
      </w:r>
      <w:r w:rsidR="00CF0519">
        <w:rPr>
          <w:rFonts w:ascii="Times New Roman" w:hAnsi="Times New Roman" w:cs="Times New Roman"/>
          <w:sz w:val="24"/>
          <w:szCs w:val="24"/>
        </w:rPr>
        <w:lastRenderedPageBreak/>
        <w:t>(</w:t>
      </w:r>
      <w:r w:rsidR="00CF0519" w:rsidRPr="00666052">
        <w:rPr>
          <w:rFonts w:ascii="Times New Roman" w:hAnsi="Times New Roman" w:cs="Times New Roman"/>
          <w:sz w:val="24"/>
          <w:szCs w:val="24"/>
        </w:rPr>
        <w:t>2013</w:t>
      </w:r>
      <w:r w:rsidR="00CF0519">
        <w:rPr>
          <w:rFonts w:ascii="Times New Roman" w:hAnsi="Times New Roman" w:cs="Times New Roman"/>
          <w:sz w:val="24"/>
          <w:szCs w:val="24"/>
        </w:rPr>
        <w:t>) and</w:t>
      </w:r>
      <w:r w:rsidR="00CF0519" w:rsidRPr="00666052">
        <w:rPr>
          <w:rFonts w:ascii="Times New Roman" w:hAnsi="Times New Roman" w:cs="Times New Roman"/>
          <w:sz w:val="24"/>
          <w:szCs w:val="24"/>
        </w:rPr>
        <w:t xml:space="preserve"> Eckelkamp </w:t>
      </w:r>
      <w:r w:rsidR="00CF0519">
        <w:rPr>
          <w:rFonts w:ascii="Times New Roman" w:hAnsi="Times New Roman" w:cs="Times New Roman"/>
          <w:sz w:val="24"/>
          <w:szCs w:val="24"/>
        </w:rPr>
        <w:t>(</w:t>
      </w:r>
      <w:r w:rsidR="00CF0519" w:rsidRPr="00666052">
        <w:rPr>
          <w:rFonts w:ascii="Times New Roman" w:hAnsi="Times New Roman" w:cs="Times New Roman"/>
          <w:sz w:val="24"/>
          <w:szCs w:val="24"/>
        </w:rPr>
        <w:t>2016</w:t>
      </w:r>
      <w:r w:rsidR="00CF0519">
        <w:rPr>
          <w:rFonts w:ascii="Times New Roman" w:hAnsi="Times New Roman" w:cs="Times New Roman"/>
          <w:sz w:val="24"/>
          <w:szCs w:val="24"/>
        </w:rPr>
        <w:t xml:space="preserve">a) reported that </w:t>
      </w:r>
      <w:r w:rsidR="00CF0519" w:rsidRPr="00666052">
        <w:rPr>
          <w:rFonts w:ascii="Times New Roman" w:hAnsi="Times New Roman" w:cs="Times New Roman"/>
          <w:sz w:val="24"/>
          <w:szCs w:val="24"/>
        </w:rPr>
        <w:t xml:space="preserve">increased pack moisture </w:t>
      </w:r>
      <w:r w:rsidR="00CF0519">
        <w:rPr>
          <w:rFonts w:ascii="Times New Roman" w:hAnsi="Times New Roman" w:cs="Times New Roman"/>
          <w:sz w:val="24"/>
          <w:szCs w:val="24"/>
        </w:rPr>
        <w:t xml:space="preserve">allows </w:t>
      </w:r>
      <w:r w:rsidR="00CF0519" w:rsidRPr="00666052">
        <w:rPr>
          <w:rFonts w:ascii="Times New Roman" w:hAnsi="Times New Roman" w:cs="Times New Roman"/>
          <w:sz w:val="24"/>
          <w:szCs w:val="24"/>
        </w:rPr>
        <w:t xml:space="preserve">wet </w:t>
      </w:r>
      <w:r w:rsidR="00CF0519">
        <w:rPr>
          <w:rFonts w:ascii="Times New Roman" w:hAnsi="Times New Roman" w:cs="Times New Roman"/>
          <w:sz w:val="24"/>
          <w:szCs w:val="24"/>
        </w:rPr>
        <w:t xml:space="preserve">bedding </w:t>
      </w:r>
      <w:r w:rsidR="00CF0519" w:rsidRPr="00666052">
        <w:rPr>
          <w:rFonts w:ascii="Times New Roman" w:hAnsi="Times New Roman" w:cs="Times New Roman"/>
          <w:sz w:val="24"/>
          <w:szCs w:val="24"/>
        </w:rPr>
        <w:t>material</w:t>
      </w:r>
      <w:r w:rsidR="00CF0519">
        <w:rPr>
          <w:rFonts w:ascii="Times New Roman" w:hAnsi="Times New Roman" w:cs="Times New Roman"/>
          <w:sz w:val="24"/>
          <w:szCs w:val="24"/>
        </w:rPr>
        <w:t xml:space="preserve"> and manure to</w:t>
      </w:r>
      <w:r w:rsidR="00CF0519" w:rsidRPr="00666052">
        <w:rPr>
          <w:rFonts w:ascii="Times New Roman" w:hAnsi="Times New Roman" w:cs="Times New Roman"/>
          <w:sz w:val="24"/>
          <w:szCs w:val="24"/>
        </w:rPr>
        <w:t xml:space="preserve"> adhere more easily to animals</w:t>
      </w:r>
      <w:r w:rsidR="00CF0519">
        <w:rPr>
          <w:rFonts w:ascii="Times New Roman" w:hAnsi="Times New Roman" w:cs="Times New Roman"/>
          <w:sz w:val="24"/>
          <w:szCs w:val="24"/>
        </w:rPr>
        <w:t xml:space="preserve">, meaning that cow hygiene is highly dependent on conditions of the bedded pack. </w:t>
      </w:r>
      <w:r w:rsidR="00CF0519"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sidR="00CF0519">
        <w:rPr>
          <w:rFonts w:ascii="Times New Roman" w:hAnsi="Times New Roman" w:cs="Times New Roman"/>
          <w:sz w:val="24"/>
          <w:szCs w:val="24"/>
        </w:rPr>
        <w:t xml:space="preserve">However, </w:t>
      </w:r>
      <w:r w:rsidR="00CF0519" w:rsidRPr="00604EDE">
        <w:rPr>
          <w:rFonts w:ascii="Times New Roman" w:hAnsi="Times New Roman" w:cs="Times New Roman"/>
          <w:sz w:val="24"/>
          <w:szCs w:val="24"/>
        </w:rPr>
        <w:t xml:space="preserve">all </w:t>
      </w:r>
      <w:del w:id="733" w:author="Caitlin Jeffrey" w:date="2024-03-18T14:09:00Z">
        <w:r w:rsidR="00CF0519" w:rsidRPr="00604EDE" w:rsidDel="00730AD3">
          <w:rPr>
            <w:rFonts w:ascii="Times New Roman" w:hAnsi="Times New Roman" w:cs="Times New Roman"/>
            <w:sz w:val="24"/>
            <w:szCs w:val="24"/>
          </w:rPr>
          <w:delText>bedded packs</w:delText>
        </w:r>
      </w:del>
      <w:ins w:id="734" w:author="Caitlin Jeffrey" w:date="2024-03-18T14:09:00Z">
        <w:r w:rsidR="00730AD3">
          <w:rPr>
            <w:rFonts w:ascii="Times New Roman" w:hAnsi="Times New Roman" w:cs="Times New Roman"/>
            <w:sz w:val="24"/>
            <w:szCs w:val="24"/>
          </w:rPr>
          <w:t>BP</w:t>
        </w:r>
      </w:ins>
      <w:r w:rsidR="00CF0519">
        <w:rPr>
          <w:rFonts w:ascii="Times New Roman" w:hAnsi="Times New Roman" w:cs="Times New Roman"/>
          <w:sz w:val="24"/>
          <w:szCs w:val="24"/>
        </w:rPr>
        <w:t xml:space="preserve"> in the current study</w:t>
      </w:r>
      <w:r w:rsidR="00CF0519" w:rsidRPr="00604EDE">
        <w:rPr>
          <w:rFonts w:ascii="Times New Roman" w:hAnsi="Times New Roman" w:cs="Times New Roman"/>
          <w:sz w:val="24"/>
          <w:szCs w:val="24"/>
        </w:rPr>
        <w:t xml:space="preserve"> had an average udder hygiene score of less than 2.5</w:t>
      </w:r>
      <w:r w:rsidR="00CF0519">
        <w:rPr>
          <w:rFonts w:ascii="Times New Roman" w:hAnsi="Times New Roman" w:cs="Times New Roman"/>
          <w:sz w:val="24"/>
          <w:szCs w:val="24"/>
        </w:rPr>
        <w:t>, and t</w:t>
      </w:r>
      <w:r w:rsidR="00CF0519" w:rsidRPr="00604EDE">
        <w:rPr>
          <w:rFonts w:ascii="Times New Roman" w:hAnsi="Times New Roman" w:cs="Times New Roman"/>
          <w:sz w:val="24"/>
          <w:szCs w:val="24"/>
        </w:rPr>
        <w:t xml:space="preserve">he farm with the lowest mean average udder hygiene score </w:t>
      </w:r>
      <w:r w:rsidR="00CF0519">
        <w:rPr>
          <w:rFonts w:ascii="Times New Roman" w:hAnsi="Times New Roman" w:cs="Times New Roman"/>
          <w:sz w:val="24"/>
          <w:szCs w:val="24"/>
        </w:rPr>
        <w:t xml:space="preserve">overall </w:t>
      </w:r>
      <w:r w:rsidR="00CF0519" w:rsidRPr="00604EDE">
        <w:rPr>
          <w:rFonts w:ascii="Times New Roman" w:hAnsi="Times New Roman" w:cs="Times New Roman"/>
          <w:sz w:val="24"/>
          <w:szCs w:val="24"/>
        </w:rPr>
        <w:t>was a bedded pack farm.</w:t>
      </w:r>
      <w:r w:rsidR="00CF0519">
        <w:rPr>
          <w:rFonts w:ascii="Times New Roman" w:hAnsi="Times New Roman" w:cs="Times New Roman"/>
          <w:sz w:val="24"/>
          <w:szCs w:val="24"/>
        </w:rPr>
        <w:t xml:space="preserve"> </w:t>
      </w:r>
      <w:r w:rsidR="00CF0519" w:rsidRPr="00202154">
        <w:rPr>
          <w:rFonts w:ascii="Times New Roman" w:hAnsi="Times New Roman" w:cs="Times New Roman"/>
          <w:sz w:val="24"/>
          <w:szCs w:val="24"/>
        </w:rPr>
        <w:t xml:space="preserve">Although Cook (2002) 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sidR="00CF0519">
        <w:rPr>
          <w:rFonts w:ascii="Times New Roman" w:hAnsi="Times New Roman" w:cs="Times New Roman"/>
          <w:sz w:val="24"/>
          <w:szCs w:val="24"/>
        </w:rPr>
        <w:t xml:space="preserve">non-grazing season </w:t>
      </w:r>
      <w:r w:rsidR="00CF0519" w:rsidRPr="00202154">
        <w:rPr>
          <w:rFonts w:ascii="Times New Roman" w:hAnsi="Times New Roman" w:cs="Times New Roman"/>
          <w:sz w:val="24"/>
          <w:szCs w:val="24"/>
        </w:rPr>
        <w:t>farm visits where individual animals were often roaming freely in a pen</w:t>
      </w:r>
      <w:r w:rsidR="00CF0519">
        <w:rPr>
          <w:rFonts w:ascii="Times New Roman" w:hAnsi="Times New Roman" w:cs="Times New Roman"/>
          <w:sz w:val="24"/>
          <w:szCs w:val="24"/>
        </w:rPr>
        <w:t xml:space="preserve">, or confined in a </w:t>
      </w:r>
      <w:del w:id="735" w:author="Caitlin Jeffrey" w:date="2024-03-18T14:17:00Z">
        <w:r w:rsidR="00CF0519" w:rsidDel="00730AD3">
          <w:rPr>
            <w:rFonts w:ascii="Times New Roman" w:hAnsi="Times New Roman" w:cs="Times New Roman"/>
            <w:sz w:val="24"/>
            <w:szCs w:val="24"/>
          </w:rPr>
          <w:delText>tiestall</w:delText>
        </w:r>
      </w:del>
      <w:ins w:id="736" w:author="Caitlin Jeffrey" w:date="2024-03-18T14:17:00Z">
        <w:r w:rsidR="00730AD3">
          <w:rPr>
            <w:rFonts w:ascii="Times New Roman" w:hAnsi="Times New Roman" w:cs="Times New Roman"/>
            <w:sz w:val="24"/>
            <w:szCs w:val="24"/>
          </w:rPr>
          <w:t>TS</w:t>
        </w:r>
      </w:ins>
      <w:r w:rsidR="00CF0519">
        <w:rPr>
          <w:rFonts w:ascii="Times New Roman" w:hAnsi="Times New Roman" w:cs="Times New Roman"/>
          <w:sz w:val="24"/>
          <w:szCs w:val="24"/>
        </w:rPr>
        <w:t xml:space="preserve"> barn</w:t>
      </w:r>
      <w:r w:rsidR="00CF0519"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p>
    <w:p w14:paraId="761D2E2E" w14:textId="1B127A9A"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w:t>
      </w:r>
      <w:r w:rsidR="00A21424" w:rsidRPr="00604EDE">
        <w:rPr>
          <w:rFonts w:ascii="Times New Roman" w:hAnsi="Times New Roman" w:cs="Times New Roman"/>
          <w:sz w:val="24"/>
          <w:szCs w:val="24"/>
        </w:rPr>
        <w:lastRenderedPageBreak/>
        <w:t xml:space="preserve">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del w:id="737" w:author="Caitlin Jeffrey" w:date="2024-03-18T14:16:00Z">
        <w:r w:rsidR="00A21424" w:rsidRPr="00604EDE" w:rsidDel="00730AD3">
          <w:rPr>
            <w:rFonts w:ascii="Times New Roman" w:hAnsi="Times New Roman" w:cs="Times New Roman"/>
            <w:sz w:val="24"/>
            <w:szCs w:val="24"/>
          </w:rPr>
          <w:delText>freestall</w:delText>
        </w:r>
      </w:del>
      <w:ins w:id="738"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del w:id="739" w:author="Caitlin Jeffrey" w:date="2024-03-18T14:12:00Z">
        <w:r w:rsidR="00291606" w:rsidRPr="00604EDE" w:rsidDel="00730AD3">
          <w:rPr>
            <w:rFonts w:ascii="Times New Roman" w:hAnsi="Times New Roman" w:cs="Times New Roman"/>
            <w:sz w:val="24"/>
            <w:szCs w:val="24"/>
          </w:rPr>
          <w:delText>tiestalls</w:delText>
        </w:r>
      </w:del>
      <w:ins w:id="740" w:author="Caitlin Jeffrey" w:date="2024-03-18T14:12:00Z">
        <w:r w:rsidR="00730AD3">
          <w:rPr>
            <w:rFonts w:ascii="Times New Roman" w:hAnsi="Times New Roman" w:cs="Times New Roman"/>
            <w:sz w:val="24"/>
            <w:szCs w:val="24"/>
          </w:rPr>
          <w:t>TS</w:t>
        </w:r>
      </w:ins>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p>
    <w:p w14:paraId="0DCD92B6" w14:textId="0747DC4B"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bedded pack, depth of bedding in </w:t>
      </w:r>
      <w:del w:id="741" w:author="Caitlin Jeffrey" w:date="2024-03-18T14:13:00Z">
        <w:r w:rsidR="00C61F5E" w:rsidDel="00730AD3">
          <w:rPr>
            <w:rFonts w:ascii="Times New Roman" w:hAnsi="Times New Roman" w:cs="Times New Roman"/>
            <w:sz w:val="24"/>
            <w:szCs w:val="24"/>
          </w:rPr>
          <w:delText>freestalls</w:delText>
        </w:r>
      </w:del>
      <w:ins w:id="742" w:author="Caitlin Jeffrey" w:date="2024-03-18T14:13:00Z">
        <w:r w:rsidR="00730AD3">
          <w:rPr>
            <w:rFonts w:ascii="Times New Roman" w:hAnsi="Times New Roman" w:cs="Times New Roman"/>
            <w:sz w:val="24"/>
            <w:szCs w:val="24"/>
          </w:rPr>
          <w:t>FS</w:t>
        </w:r>
      </w:ins>
      <w:r w:rsidR="00C61F5E">
        <w:rPr>
          <w:rFonts w:ascii="Times New Roman" w:hAnsi="Times New Roman" w:cs="Times New Roman"/>
          <w:sz w:val="24"/>
          <w:szCs w:val="24"/>
        </w:rPr>
        <w:t xml:space="preserve"> and </w:t>
      </w:r>
      <w:del w:id="743" w:author="Caitlin Jeffrey" w:date="2024-03-18T14:12:00Z">
        <w:r w:rsidR="00C61F5E" w:rsidDel="00730AD3">
          <w:rPr>
            <w:rFonts w:ascii="Times New Roman" w:hAnsi="Times New Roman" w:cs="Times New Roman"/>
            <w:sz w:val="24"/>
            <w:szCs w:val="24"/>
          </w:rPr>
          <w:delText>tiestalls</w:delText>
        </w:r>
      </w:del>
      <w:ins w:id="744" w:author="Caitlin Jeffrey" w:date="2024-03-18T14:12:00Z">
        <w:r w:rsidR="00730AD3">
          <w:rPr>
            <w:rFonts w:ascii="Times New Roman" w:hAnsi="Times New Roman" w:cs="Times New Roman"/>
            <w:sz w:val="24"/>
            <w:szCs w:val="24"/>
          </w:rPr>
          <w:t>TS</w:t>
        </w:r>
      </w:ins>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del w:id="745" w:author="Caitlin Jeffrey" w:date="2024-03-18T14:16:00Z">
        <w:r w:rsidR="00A21424" w:rsidRPr="00604EDE" w:rsidDel="00730AD3">
          <w:rPr>
            <w:rFonts w:ascii="Times New Roman" w:hAnsi="Times New Roman" w:cs="Times New Roman"/>
            <w:sz w:val="24"/>
            <w:szCs w:val="24"/>
          </w:rPr>
          <w:delText>freestall</w:delText>
        </w:r>
      </w:del>
      <w:ins w:id="746"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 xml:space="preserve">was especially strong for </w:t>
      </w:r>
      <w:del w:id="747" w:author="Caitlin Jeffrey" w:date="2024-03-18T14:09:00Z">
        <w:r w:rsidR="00A66FC1" w:rsidRPr="00B1516A" w:rsidDel="00730AD3">
          <w:rPr>
            <w:rFonts w:ascii="Times New Roman" w:hAnsi="Times New Roman" w:cs="Times New Roman"/>
            <w:sz w:val="24"/>
            <w:szCs w:val="24"/>
          </w:rPr>
          <w:delText>bedded pack</w:delText>
        </w:r>
        <w:r w:rsidR="00A37677" w:rsidDel="00730AD3">
          <w:rPr>
            <w:rFonts w:ascii="Times New Roman" w:hAnsi="Times New Roman" w:cs="Times New Roman"/>
            <w:sz w:val="24"/>
            <w:szCs w:val="24"/>
          </w:rPr>
          <w:delText>s</w:delText>
        </w:r>
      </w:del>
      <w:ins w:id="748" w:author="Caitlin Jeffrey" w:date="2024-03-18T14:09:00Z">
        <w:r w:rsidR="00730AD3">
          <w:rPr>
            <w:rFonts w:ascii="Times New Roman" w:hAnsi="Times New Roman" w:cs="Times New Roman"/>
            <w:sz w:val="24"/>
            <w:szCs w:val="24"/>
          </w:rPr>
          <w:t>BP</w:t>
        </w:r>
      </w:ins>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53ADC2B1"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w:t>
      </w:r>
      <w:r w:rsidRPr="00604EDE">
        <w:rPr>
          <w:rFonts w:ascii="Times New Roman" w:hAnsi="Times New Roman" w:cs="Times New Roman"/>
          <w:sz w:val="24"/>
          <w:szCs w:val="24"/>
        </w:rPr>
        <w:lastRenderedPageBreak/>
        <w:t>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w:t>
      </w:r>
      <w:r w:rsidRPr="00DA7384">
        <w:rPr>
          <w:rFonts w:ascii="Times New Roman" w:hAnsi="Times New Roman" w:cs="Times New Roman"/>
          <w:sz w:val="24"/>
          <w:szCs w:val="24"/>
          <w:highlight w:val="yellow"/>
          <w:rPrChange w:id="749" w:author="Caitlin Jeffrey" w:date="2024-03-15T17:30:00Z">
            <w:rPr>
              <w:rFonts w:ascii="Times New Roman" w:hAnsi="Times New Roman" w:cs="Times New Roman"/>
              <w:sz w:val="24"/>
              <w:szCs w:val="24"/>
            </w:rPr>
          </w:rPrChange>
        </w:rPr>
        <w:t xml:space="preserve">(for IMI presence: de Pinho </w:t>
      </w:r>
      <w:r w:rsidR="00B135EF" w:rsidRPr="00DA7384">
        <w:rPr>
          <w:rFonts w:ascii="Times New Roman" w:hAnsi="Times New Roman" w:cs="Times New Roman"/>
          <w:sz w:val="24"/>
          <w:szCs w:val="24"/>
          <w:highlight w:val="yellow"/>
          <w:rPrChange w:id="750" w:author="Caitlin Jeffrey" w:date="2024-03-15T17:30:00Z">
            <w:rPr>
              <w:rFonts w:ascii="Times New Roman" w:hAnsi="Times New Roman" w:cs="Times New Roman"/>
              <w:sz w:val="24"/>
              <w:szCs w:val="24"/>
            </w:rPr>
          </w:rPrChange>
        </w:rPr>
        <w:t xml:space="preserve">et al. </w:t>
      </w:r>
      <w:r w:rsidRPr="00DA7384">
        <w:rPr>
          <w:rFonts w:ascii="Times New Roman" w:hAnsi="Times New Roman" w:cs="Times New Roman"/>
          <w:sz w:val="24"/>
          <w:szCs w:val="24"/>
          <w:highlight w:val="yellow"/>
          <w:rPrChange w:id="751" w:author="Caitlin Jeffrey" w:date="2024-03-15T17:30:00Z">
            <w:rPr>
              <w:rFonts w:ascii="Times New Roman" w:hAnsi="Times New Roman" w:cs="Times New Roman"/>
              <w:sz w:val="24"/>
              <w:szCs w:val="24"/>
            </w:rPr>
          </w:rPrChange>
        </w:rPr>
        <w:t>2012</w:t>
      </w:r>
      <w:ins w:id="752" w:author="Caitlin Jeffrey" w:date="2024-03-15T17:29:00Z">
        <w:r w:rsidR="00AF7C50" w:rsidRPr="00DA7384">
          <w:rPr>
            <w:rFonts w:ascii="Times New Roman" w:hAnsi="Times New Roman" w:cs="Times New Roman"/>
            <w:sz w:val="24"/>
            <w:szCs w:val="24"/>
            <w:highlight w:val="yellow"/>
            <w:rPrChange w:id="753"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754" w:author="Caitlin Jeffrey" w:date="2024-03-15T17:30:00Z">
            <w:rPr>
              <w:rFonts w:ascii="Times New Roman" w:hAnsi="Times New Roman" w:cs="Times New Roman"/>
              <w:sz w:val="24"/>
              <w:szCs w:val="24"/>
            </w:rPr>
          </w:rPrChange>
        </w:rPr>
        <w:t xml:space="preserve"> for </w:t>
      </w:r>
      <w:r w:rsidR="00C928F2" w:rsidRPr="00DA7384">
        <w:rPr>
          <w:rFonts w:ascii="Times New Roman" w:hAnsi="Times New Roman" w:cs="Times New Roman"/>
          <w:sz w:val="24"/>
          <w:szCs w:val="24"/>
          <w:highlight w:val="yellow"/>
          <w:rPrChange w:id="755"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756" w:author="Caitlin Jeffrey" w:date="2024-03-15T17:30:00Z">
            <w:rPr>
              <w:rFonts w:ascii="Times New Roman" w:hAnsi="Times New Roman" w:cs="Times New Roman"/>
              <w:sz w:val="24"/>
              <w:szCs w:val="24"/>
            </w:rPr>
          </w:rPrChange>
        </w:rPr>
        <w:t>/SCC: Reneau</w:t>
      </w:r>
      <w:r w:rsidR="00B135EF" w:rsidRPr="00DA7384">
        <w:rPr>
          <w:rFonts w:ascii="Times New Roman" w:hAnsi="Times New Roman" w:cs="Times New Roman"/>
          <w:sz w:val="24"/>
          <w:szCs w:val="24"/>
          <w:highlight w:val="yellow"/>
          <w:rPrChange w:id="757"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758" w:author="Caitlin Jeffrey" w:date="2024-03-15T17:30:00Z">
            <w:rPr>
              <w:rFonts w:ascii="Times New Roman" w:hAnsi="Times New Roman" w:cs="Times New Roman"/>
              <w:sz w:val="24"/>
              <w:szCs w:val="24"/>
            </w:rPr>
          </w:rPrChange>
        </w:rPr>
        <w:t xml:space="preserve"> 2005</w:t>
      </w:r>
      <w:ins w:id="759" w:author="Caitlin Jeffrey" w:date="2024-03-15T17:29:00Z">
        <w:r w:rsidR="00AF7C50" w:rsidRPr="00DA7384">
          <w:rPr>
            <w:rFonts w:ascii="Times New Roman" w:hAnsi="Times New Roman" w:cs="Times New Roman"/>
            <w:sz w:val="24"/>
            <w:szCs w:val="24"/>
            <w:highlight w:val="yellow"/>
            <w:rPrChange w:id="760"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761" w:author="Caitlin Jeffrey" w:date="2024-03-15T17:30:00Z">
            <w:rPr>
              <w:rFonts w:ascii="Times New Roman" w:hAnsi="Times New Roman" w:cs="Times New Roman"/>
              <w:sz w:val="24"/>
              <w:szCs w:val="24"/>
            </w:rPr>
          </w:rPrChange>
        </w:rPr>
        <w:t xml:space="preserve"> Dohmen</w:t>
      </w:r>
      <w:r w:rsidR="000355CF" w:rsidRPr="00DA7384">
        <w:rPr>
          <w:rFonts w:ascii="Times New Roman" w:hAnsi="Times New Roman" w:cs="Times New Roman"/>
          <w:sz w:val="24"/>
          <w:szCs w:val="24"/>
          <w:highlight w:val="yellow"/>
          <w:rPrChange w:id="762"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763" w:author="Caitlin Jeffrey" w:date="2024-03-15T17:30:00Z">
            <w:rPr>
              <w:rFonts w:ascii="Times New Roman" w:hAnsi="Times New Roman" w:cs="Times New Roman"/>
              <w:sz w:val="24"/>
              <w:szCs w:val="24"/>
            </w:rPr>
          </w:rPrChange>
        </w:rPr>
        <w:t xml:space="preserve"> 2010</w:t>
      </w:r>
      <w:ins w:id="764" w:author="Caitlin Jeffrey" w:date="2024-03-15T17:29:00Z">
        <w:r w:rsidR="00AF7C50" w:rsidRPr="00DA7384">
          <w:rPr>
            <w:rFonts w:ascii="Times New Roman" w:hAnsi="Times New Roman" w:cs="Times New Roman"/>
            <w:sz w:val="24"/>
            <w:szCs w:val="24"/>
            <w:highlight w:val="yellow"/>
            <w:rPrChange w:id="765"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766" w:author="Caitlin Jeffrey" w:date="2024-03-15T17:30:00Z">
            <w:rPr>
              <w:rFonts w:ascii="Times New Roman" w:hAnsi="Times New Roman" w:cs="Times New Roman"/>
              <w:sz w:val="24"/>
              <w:szCs w:val="24"/>
            </w:rPr>
          </w:rPrChange>
        </w:rPr>
        <w:t xml:space="preserve"> and Sant’</w:t>
      </w:r>
      <w:r w:rsidR="000355CF" w:rsidRPr="00DA7384">
        <w:rPr>
          <w:rFonts w:ascii="Times New Roman" w:hAnsi="Times New Roman" w:cs="Times New Roman"/>
          <w:sz w:val="24"/>
          <w:szCs w:val="24"/>
          <w:highlight w:val="yellow"/>
          <w:rPrChange w:id="767" w:author="Caitlin Jeffrey" w:date="2024-03-15T17:30:00Z">
            <w:rPr>
              <w:rFonts w:ascii="Times New Roman" w:hAnsi="Times New Roman" w:cs="Times New Roman"/>
              <w:sz w:val="24"/>
              <w:szCs w:val="24"/>
            </w:rPr>
          </w:rPrChange>
        </w:rPr>
        <w:t>a</w:t>
      </w:r>
      <w:r w:rsidRPr="00DA7384">
        <w:rPr>
          <w:rFonts w:ascii="Times New Roman" w:hAnsi="Times New Roman" w:cs="Times New Roman"/>
          <w:sz w:val="24"/>
          <w:szCs w:val="24"/>
          <w:highlight w:val="yellow"/>
          <w:rPrChange w:id="768" w:author="Caitlin Jeffrey" w:date="2024-03-15T17:30:00Z">
            <w:rPr>
              <w:rFonts w:ascii="Times New Roman" w:hAnsi="Times New Roman" w:cs="Times New Roman"/>
              <w:sz w:val="24"/>
              <w:szCs w:val="24"/>
            </w:rPr>
          </w:rPrChange>
        </w:rPr>
        <w:t>nna</w:t>
      </w:r>
      <w:r w:rsidR="000355CF" w:rsidRPr="00DA7384">
        <w:rPr>
          <w:rFonts w:ascii="Times New Roman" w:hAnsi="Times New Roman" w:cs="Times New Roman"/>
          <w:sz w:val="24"/>
          <w:szCs w:val="24"/>
          <w:highlight w:val="yellow"/>
          <w:rPrChange w:id="769" w:author="Caitlin Jeffrey" w:date="2024-03-15T17:30:00Z">
            <w:rPr>
              <w:rFonts w:ascii="Times New Roman" w:hAnsi="Times New Roman" w:cs="Times New Roman"/>
              <w:sz w:val="24"/>
              <w:szCs w:val="24"/>
            </w:rPr>
          </w:rPrChange>
        </w:rPr>
        <w:t xml:space="preserve"> et al. </w:t>
      </w:r>
      <w:r w:rsidRPr="00DA7384">
        <w:rPr>
          <w:rFonts w:ascii="Times New Roman" w:hAnsi="Times New Roman" w:cs="Times New Roman"/>
          <w:sz w:val="24"/>
          <w:szCs w:val="24"/>
          <w:highlight w:val="yellow"/>
          <w:rPrChange w:id="770" w:author="Caitlin Jeffrey" w:date="2024-03-15T17:30:00Z">
            <w:rPr>
              <w:rFonts w:ascii="Times New Roman" w:hAnsi="Times New Roman" w:cs="Times New Roman"/>
              <w:sz w:val="24"/>
              <w:szCs w:val="24"/>
            </w:rPr>
          </w:rPrChange>
        </w:rPr>
        <w:t>2011</w:t>
      </w:r>
      <w:ins w:id="771" w:author="Caitlin Jeffrey" w:date="2024-03-15T17:29:00Z">
        <w:r w:rsidR="00AF7C50" w:rsidRPr="00DA7384">
          <w:rPr>
            <w:rFonts w:ascii="Times New Roman" w:hAnsi="Times New Roman" w:cs="Times New Roman"/>
            <w:sz w:val="24"/>
            <w:szCs w:val="24"/>
            <w:highlight w:val="yellow"/>
            <w:rPrChange w:id="772"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773" w:author="Caitlin Jeffrey" w:date="2024-03-15T17:30:00Z">
            <w:rPr>
              <w:rFonts w:ascii="Times New Roman" w:hAnsi="Times New Roman" w:cs="Times New Roman"/>
              <w:sz w:val="24"/>
              <w:szCs w:val="24"/>
            </w:rPr>
          </w:rPrChange>
        </w:rPr>
        <w:t xml:space="preserve"> for both </w:t>
      </w:r>
      <w:r w:rsidR="00C928F2" w:rsidRPr="00DA7384">
        <w:rPr>
          <w:rFonts w:ascii="Times New Roman" w:hAnsi="Times New Roman" w:cs="Times New Roman"/>
          <w:sz w:val="24"/>
          <w:szCs w:val="24"/>
          <w:highlight w:val="yellow"/>
          <w:rPrChange w:id="774" w:author="Caitlin Jeffrey" w:date="2024-03-15T17:30:00Z">
            <w:rPr>
              <w:rFonts w:ascii="Times New Roman" w:hAnsi="Times New Roman" w:cs="Times New Roman"/>
              <w:sz w:val="24"/>
              <w:szCs w:val="24"/>
            </w:rPr>
          </w:rPrChange>
        </w:rPr>
        <w:t>SCS</w:t>
      </w:r>
      <w:r w:rsidRPr="00DA7384">
        <w:rPr>
          <w:rFonts w:ascii="Times New Roman" w:hAnsi="Times New Roman" w:cs="Times New Roman"/>
          <w:sz w:val="24"/>
          <w:szCs w:val="24"/>
          <w:highlight w:val="yellow"/>
          <w:rPrChange w:id="775" w:author="Caitlin Jeffrey" w:date="2024-03-15T17:30:00Z">
            <w:rPr>
              <w:rFonts w:ascii="Times New Roman" w:hAnsi="Times New Roman" w:cs="Times New Roman"/>
              <w:sz w:val="24"/>
              <w:szCs w:val="24"/>
            </w:rPr>
          </w:rPrChange>
        </w:rPr>
        <w:t xml:space="preserve"> and IMI: Schreiner and Ruegg, 2003</w:t>
      </w:r>
      <w:ins w:id="776" w:author="Caitlin Jeffrey" w:date="2024-03-15T17:28:00Z">
        <w:r w:rsidR="007802F1" w:rsidRPr="00DA7384">
          <w:rPr>
            <w:rFonts w:ascii="Times New Roman" w:hAnsi="Times New Roman" w:cs="Times New Roman"/>
            <w:sz w:val="24"/>
            <w:szCs w:val="24"/>
            <w:highlight w:val="yellow"/>
            <w:rPrChange w:id="777"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778" w:author="Caitlin Jeffrey" w:date="2024-03-15T17:30:00Z">
            <w:rPr>
              <w:rFonts w:ascii="Times New Roman" w:hAnsi="Times New Roman" w:cs="Times New Roman"/>
              <w:sz w:val="24"/>
              <w:szCs w:val="24"/>
            </w:rPr>
          </w:rPrChange>
        </w:rPr>
        <w:t xml:space="preserve"> and at the herd-level (BTSCC: Barkema</w:t>
      </w:r>
      <w:r w:rsidR="000355CF" w:rsidRPr="00DA7384">
        <w:rPr>
          <w:rFonts w:ascii="Times New Roman" w:hAnsi="Times New Roman" w:cs="Times New Roman"/>
          <w:sz w:val="24"/>
          <w:szCs w:val="24"/>
          <w:highlight w:val="yellow"/>
          <w:rPrChange w:id="779"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780" w:author="Caitlin Jeffrey" w:date="2024-03-15T17:30:00Z">
            <w:rPr>
              <w:rFonts w:ascii="Times New Roman" w:hAnsi="Times New Roman" w:cs="Times New Roman"/>
              <w:sz w:val="24"/>
              <w:szCs w:val="24"/>
            </w:rPr>
          </w:rPrChange>
        </w:rPr>
        <w:t xml:space="preserve"> 1998</w:t>
      </w:r>
      <w:ins w:id="781" w:author="Caitlin Jeffrey" w:date="2024-03-15T17:29:00Z">
        <w:r w:rsidR="00DA7384" w:rsidRPr="00DA7384">
          <w:rPr>
            <w:rFonts w:ascii="Times New Roman" w:hAnsi="Times New Roman" w:cs="Times New Roman"/>
            <w:sz w:val="24"/>
            <w:szCs w:val="24"/>
            <w:highlight w:val="yellow"/>
            <w:rPrChange w:id="782"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783" w:author="Caitlin Jeffrey" w:date="2024-03-15T17:30:00Z">
            <w:rPr>
              <w:rFonts w:ascii="Times New Roman" w:hAnsi="Times New Roman" w:cs="Times New Roman"/>
              <w:sz w:val="24"/>
              <w:szCs w:val="24"/>
            </w:rPr>
          </w:rPrChange>
        </w:rPr>
        <w:t xml:space="preserve"> new IMI rate: Cook</w:t>
      </w:r>
      <w:r w:rsidR="000355CF" w:rsidRPr="00DA7384">
        <w:rPr>
          <w:rFonts w:ascii="Times New Roman" w:hAnsi="Times New Roman" w:cs="Times New Roman"/>
          <w:sz w:val="24"/>
          <w:szCs w:val="24"/>
          <w:highlight w:val="yellow"/>
          <w:rPrChange w:id="784"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785" w:author="Caitlin Jeffrey" w:date="2024-03-15T17:30:00Z">
            <w:rPr>
              <w:rFonts w:ascii="Times New Roman" w:hAnsi="Times New Roman" w:cs="Times New Roman"/>
              <w:sz w:val="24"/>
              <w:szCs w:val="24"/>
            </w:rPr>
          </w:rPrChange>
        </w:rPr>
        <w:t xml:space="preserve"> 2002</w:t>
      </w:r>
      <w:r w:rsidR="000355CF" w:rsidRPr="00DA7384">
        <w:rPr>
          <w:rFonts w:ascii="Times New Roman" w:hAnsi="Times New Roman" w:cs="Times New Roman"/>
          <w:sz w:val="24"/>
          <w:szCs w:val="24"/>
          <w:highlight w:val="yellow"/>
          <w:rPrChange w:id="786" w:author="Caitlin Jeffrey" w:date="2024-03-15T17:30:00Z">
            <w:rPr>
              <w:rFonts w:ascii="Times New Roman" w:hAnsi="Times New Roman" w:cs="Times New Roman"/>
              <w:sz w:val="24"/>
              <w:szCs w:val="24"/>
            </w:rPr>
          </w:rPrChange>
        </w:rPr>
        <w:t>;</w:t>
      </w:r>
      <w:r w:rsidRPr="00DA7384">
        <w:rPr>
          <w:rFonts w:ascii="Times New Roman" w:hAnsi="Times New Roman" w:cs="Times New Roman"/>
          <w:sz w:val="24"/>
          <w:szCs w:val="24"/>
          <w:highlight w:val="yellow"/>
          <w:rPrChange w:id="787" w:author="Caitlin Jeffrey" w:date="2024-03-15T17:30:00Z">
            <w:rPr>
              <w:rFonts w:ascii="Times New Roman" w:hAnsi="Times New Roman" w:cs="Times New Roman"/>
              <w:sz w:val="24"/>
              <w:szCs w:val="24"/>
            </w:rPr>
          </w:rPrChange>
        </w:rPr>
        <w:t xml:space="preserve"> average herd SCC, incidence clinical mastitis, and % new high SCC: Dohmen</w:t>
      </w:r>
      <w:r w:rsidR="000355CF" w:rsidRPr="00DA7384">
        <w:rPr>
          <w:rFonts w:ascii="Times New Roman" w:hAnsi="Times New Roman" w:cs="Times New Roman"/>
          <w:sz w:val="24"/>
          <w:szCs w:val="24"/>
          <w:highlight w:val="yellow"/>
          <w:rPrChange w:id="788" w:author="Caitlin Jeffrey" w:date="2024-03-15T17:30:00Z">
            <w:rPr>
              <w:rFonts w:ascii="Times New Roman" w:hAnsi="Times New Roman" w:cs="Times New Roman"/>
              <w:sz w:val="24"/>
              <w:szCs w:val="24"/>
            </w:rPr>
          </w:rPrChange>
        </w:rPr>
        <w:t xml:space="preserve"> et al.</w:t>
      </w:r>
      <w:r w:rsidRPr="00DA7384">
        <w:rPr>
          <w:rFonts w:ascii="Times New Roman" w:hAnsi="Times New Roman" w:cs="Times New Roman"/>
          <w:sz w:val="24"/>
          <w:szCs w:val="24"/>
          <w:highlight w:val="yellow"/>
          <w:rPrChange w:id="789" w:author="Caitlin Jeffrey" w:date="2024-03-15T17:30:00Z">
            <w:rPr>
              <w:rFonts w:ascii="Times New Roman" w:hAnsi="Times New Roman" w:cs="Times New Roman"/>
              <w:sz w:val="24"/>
              <w:szCs w:val="24"/>
            </w:rPr>
          </w:rPrChange>
        </w:rPr>
        <w:t xml:space="preserve"> 2010</w:t>
      </w:r>
      <w:ins w:id="790" w:author="Caitlin Jeffrey" w:date="2024-03-15T17:28:00Z">
        <w:r w:rsidR="007802F1" w:rsidRPr="00DA7384">
          <w:rPr>
            <w:rFonts w:ascii="Times New Roman" w:hAnsi="Times New Roman" w:cs="Times New Roman"/>
            <w:sz w:val="24"/>
            <w:szCs w:val="24"/>
            <w:highlight w:val="yellow"/>
            <w:rPrChange w:id="791" w:author="Caitlin Jeffrey" w:date="2024-03-15T17:30:00Z">
              <w:rPr>
                <w:rFonts w:ascii="Times New Roman" w:hAnsi="Times New Roman" w:cs="Times New Roman"/>
                <w:sz w:val="24"/>
                <w:szCs w:val="24"/>
              </w:rPr>
            </w:rPrChange>
          </w:rPr>
          <w:t>)</w:t>
        </w:r>
      </w:ins>
      <w:r w:rsidRPr="00DA7384">
        <w:rPr>
          <w:rFonts w:ascii="Times New Roman" w:hAnsi="Times New Roman" w:cs="Times New Roman"/>
          <w:sz w:val="24"/>
          <w:szCs w:val="24"/>
          <w:highlight w:val="yellow"/>
          <w:rPrChange w:id="792" w:author="Caitlin Jeffrey" w:date="2024-03-15T17:30:00Z">
            <w:rPr>
              <w:rFonts w:ascii="Times New Roman" w:hAnsi="Times New Roman" w:cs="Times New Roman"/>
              <w:sz w:val="24"/>
              <w:szCs w:val="24"/>
            </w:rPr>
          </w:rPrChange>
        </w:rPr>
        <w:t>.</w:t>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9720DD">
        <w:rPr>
          <w:rFonts w:ascii="Times New Roman" w:hAnsi="Times New Roman" w:cs="Times New Roman"/>
          <w:noProof/>
          <w:sz w:val="24"/>
          <w:szCs w:val="24"/>
        </w:rPr>
        <w:t>(Fávero et al., 2015)</w:t>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w:t>
      </w:r>
      <w:del w:id="793" w:author="Caitlin Jeffrey" w:date="2024-03-18T14:09:00Z">
        <w:r w:rsidR="00442978" w:rsidDel="00730AD3">
          <w:rPr>
            <w:rFonts w:ascii="Times New Roman" w:hAnsi="Times New Roman" w:cs="Times New Roman"/>
            <w:sz w:val="24"/>
            <w:szCs w:val="24"/>
          </w:rPr>
          <w:delText>bedded packs</w:delText>
        </w:r>
      </w:del>
      <w:ins w:id="794" w:author="Caitlin Jeffrey" w:date="2024-03-18T14:09:00Z">
        <w:r w:rsidR="00730AD3">
          <w:rPr>
            <w:rFonts w:ascii="Times New Roman" w:hAnsi="Times New Roman" w:cs="Times New Roman"/>
            <w:sz w:val="24"/>
            <w:szCs w:val="24"/>
          </w:rPr>
          <w:t>BP</w:t>
        </w:r>
      </w:ins>
      <w:r w:rsidRPr="00604EDE">
        <w:rPr>
          <w:rFonts w:ascii="Times New Roman" w:hAnsi="Times New Roman" w:cs="Times New Roman"/>
          <w:sz w:val="24"/>
          <w:szCs w:val="24"/>
        </w:rPr>
        <w:t>, udder hygiene score was not.</w:t>
      </w:r>
    </w:p>
    <w:p w14:paraId="72C84434" w14:textId="230D90A7"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xml:space="preserve">. Although there is an established recommendation of 15 cm for deep bedding of </w:t>
      </w:r>
      <w:del w:id="795" w:author="Caitlin Jeffrey" w:date="2024-03-18T14:13:00Z">
        <w:r w:rsidRPr="00604EDE" w:rsidDel="00730AD3">
          <w:rPr>
            <w:rFonts w:ascii="Times New Roman" w:hAnsi="Times New Roman" w:cs="Times New Roman"/>
            <w:sz w:val="24"/>
            <w:szCs w:val="24"/>
          </w:rPr>
          <w:delText>freestalls</w:delText>
        </w:r>
      </w:del>
      <w:ins w:id="796" w:author="Caitlin Jeffrey" w:date="2024-03-18T14:13:00Z">
        <w:r w:rsidR="00730AD3">
          <w:rPr>
            <w:rFonts w:ascii="Times New Roman" w:hAnsi="Times New Roman" w:cs="Times New Roman"/>
            <w:sz w:val="24"/>
            <w:szCs w:val="24"/>
          </w:rPr>
          <w:t>FS</w:t>
        </w:r>
      </w:ins>
      <w:r w:rsidR="00C82D17">
        <w:rPr>
          <w:rFonts w:ascii="Times New Roman" w:hAnsi="Times New Roman" w:cs="Times New Roman"/>
          <w:sz w:val="24"/>
          <w:szCs w:val="24"/>
        </w:rPr>
        <w:t xml:space="preserve"> (Bickert, 2000; Cook, 2002)</w:t>
      </w:r>
      <w:r w:rsidRPr="00604EDE">
        <w:rPr>
          <w:rFonts w:ascii="Times New Roman" w:hAnsi="Times New Roman" w:cs="Times New Roman"/>
          <w:sz w:val="24"/>
          <w:szCs w:val="24"/>
        </w:rPr>
        <w:t xml:space="preserve"> this depth appears to be based on optimizing cow comfort in deep-bedded </w:t>
      </w:r>
      <w:del w:id="797" w:author="Caitlin Jeffrey" w:date="2024-03-18T14:13:00Z">
        <w:r w:rsidRPr="00604EDE" w:rsidDel="00730AD3">
          <w:rPr>
            <w:rFonts w:ascii="Times New Roman" w:hAnsi="Times New Roman" w:cs="Times New Roman"/>
            <w:sz w:val="24"/>
            <w:szCs w:val="24"/>
          </w:rPr>
          <w:delText>freestalls</w:delText>
        </w:r>
      </w:del>
      <w:ins w:id="798" w:author="Caitlin Jeffrey" w:date="2024-03-18T14:13:00Z">
        <w:r w:rsidR="00730AD3">
          <w:rPr>
            <w:rFonts w:ascii="Times New Roman" w:hAnsi="Times New Roman" w:cs="Times New Roman"/>
            <w:sz w:val="24"/>
            <w:szCs w:val="24"/>
          </w:rPr>
          <w:t>FS</w:t>
        </w:r>
      </w:ins>
      <w:r w:rsidRPr="00604EDE">
        <w:rPr>
          <w:rFonts w:ascii="Times New Roman" w:hAnsi="Times New Roman" w:cs="Times New Roman"/>
          <w:sz w:val="24"/>
          <w:szCs w:val="24"/>
        </w:rPr>
        <w:t xml:space="preserve">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w:t>
      </w:r>
      <w:del w:id="799" w:author="Caitlin Jeffrey" w:date="2024-03-18T14:17:00Z">
        <w:r w:rsidRPr="00604EDE" w:rsidDel="00730AD3">
          <w:rPr>
            <w:rFonts w:ascii="Times New Roman" w:hAnsi="Times New Roman" w:cs="Times New Roman"/>
            <w:sz w:val="24"/>
            <w:szCs w:val="24"/>
          </w:rPr>
          <w:delText>tiestall</w:delText>
        </w:r>
      </w:del>
      <w:ins w:id="800"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9720DD">
        <w:rPr>
          <w:rFonts w:ascii="Times New Roman" w:hAnsi="Times New Roman" w:cs="Times New Roman"/>
          <w:noProof/>
          <w:sz w:val="24"/>
          <w:szCs w:val="24"/>
        </w:rPr>
        <w:t>(Tucker and Weary, 2004; Tucker et al., 2009)</w:t>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w:t>
      </w:r>
      <w:r w:rsidR="00E5297B">
        <w:rPr>
          <w:rFonts w:ascii="Times New Roman" w:hAnsi="Times New Roman" w:cs="Times New Roman"/>
          <w:sz w:val="24"/>
          <w:szCs w:val="24"/>
        </w:rPr>
        <w:t xml:space="preserve"> "</w:t>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w:t>
      </w:r>
      <w:r w:rsidRPr="00604EDE">
        <w:rPr>
          <w:rFonts w:ascii="Times New Roman" w:hAnsi="Times New Roman" w:cs="Times New Roman"/>
          <w:sz w:val="24"/>
          <w:szCs w:val="24"/>
        </w:rPr>
        <w:lastRenderedPageBreak/>
        <w:t xml:space="preserve">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w:t>
      </w:r>
      <w:del w:id="801" w:author="Caitlin Jeffrey" w:date="2024-03-18T14:17:00Z">
        <w:r w:rsidRPr="00604EDE" w:rsidDel="00730AD3">
          <w:rPr>
            <w:rFonts w:ascii="Times New Roman" w:hAnsi="Times New Roman" w:cs="Times New Roman"/>
            <w:sz w:val="24"/>
            <w:szCs w:val="24"/>
          </w:rPr>
          <w:delText>tiestall</w:delText>
        </w:r>
      </w:del>
      <w:ins w:id="802" w:author="Caitlin Jeffrey" w:date="2024-03-18T14:17:00Z">
        <w:r w:rsidR="00730AD3">
          <w:rPr>
            <w:rFonts w:ascii="Times New Roman" w:hAnsi="Times New Roman" w:cs="Times New Roman"/>
            <w:sz w:val="24"/>
            <w:szCs w:val="24"/>
          </w:rPr>
          <w:t>TS</w:t>
        </w:r>
      </w:ins>
      <w:r w:rsidRPr="00604EDE">
        <w:rPr>
          <w:rFonts w:ascii="Times New Roman" w:hAnsi="Times New Roman" w:cs="Times New Roman"/>
          <w:sz w:val="24"/>
          <w:szCs w:val="24"/>
        </w:rPr>
        <w:t xml:space="preserve">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68C533DE" w:rsidR="00161CD8" w:rsidRDefault="001759E1" w:rsidP="008F07CA">
      <w:pPr>
        <w:autoSpaceDE w:val="0"/>
        <w:autoSpaceDN w:val="0"/>
        <w:adjustRightInd w:val="0"/>
        <w:spacing w:line="480" w:lineRule="auto"/>
        <w:ind w:firstLine="720"/>
        <w:rPr>
          <w:rFonts w:ascii="Times New Roman" w:hAnsi="Times New Roman" w:cs="Times New Roman"/>
          <w:sz w:val="24"/>
          <w:szCs w:val="24"/>
        </w:rPr>
      </w:pPr>
      <w:ins w:id="803" w:author="Caitlin Jeffrey" w:date="2024-03-20T09:12:00Z">
        <w:r w:rsidRPr="001759E1">
          <w:rPr>
            <w:rFonts w:ascii="Times New Roman" w:hAnsi="Times New Roman" w:cs="Times New Roman"/>
            <w:sz w:val="24"/>
            <w:szCs w:val="24"/>
            <w:highlight w:val="yellow"/>
            <w:rPrChange w:id="804" w:author="Caitlin Jeffrey" w:date="2024-03-20T09:13:00Z">
              <w:rPr>
                <w:rFonts w:ascii="Times New Roman" w:hAnsi="Times New Roman" w:cs="Times New Roman"/>
                <w:sz w:val="24"/>
                <w:szCs w:val="24"/>
              </w:rPr>
            </w:rPrChange>
          </w:rPr>
          <w:t xml:space="preserve">While bedded pack systems are not common for housing lactating cows in Vermont (Andrews et al., 2021), farms using a bedded pack system in Vermont are using both compost bedded-packs managed with daily cultivation, and </w:t>
        </w:r>
        <w:del w:id="805" w:author="John Barlow" w:date="2024-03-30T09:12:00Z">
          <w:r w:rsidRPr="001759E1" w:rsidDel="00A931E5">
            <w:rPr>
              <w:rFonts w:ascii="Times New Roman" w:hAnsi="Times New Roman" w:cs="Times New Roman"/>
              <w:sz w:val="24"/>
              <w:szCs w:val="24"/>
              <w:highlight w:val="yellow"/>
              <w:rPrChange w:id="806" w:author="Caitlin Jeffrey" w:date="2024-03-20T09:13:00Z">
                <w:rPr>
                  <w:rFonts w:ascii="Times New Roman" w:hAnsi="Times New Roman" w:cs="Times New Roman"/>
                  <w:sz w:val="24"/>
                  <w:szCs w:val="24"/>
                </w:rPr>
              </w:rPrChange>
            </w:rPr>
            <w:delText xml:space="preserve">conventional, </w:delText>
          </w:r>
        </w:del>
        <w:r w:rsidRPr="001759E1">
          <w:rPr>
            <w:rFonts w:ascii="Times New Roman" w:hAnsi="Times New Roman" w:cs="Times New Roman"/>
            <w:sz w:val="24"/>
            <w:szCs w:val="24"/>
            <w:highlight w:val="yellow"/>
            <w:rPrChange w:id="807" w:author="Caitlin Jeffrey" w:date="2024-03-20T09:13:00Z">
              <w:rPr>
                <w:rFonts w:ascii="Times New Roman" w:hAnsi="Times New Roman" w:cs="Times New Roman"/>
                <w:sz w:val="24"/>
                <w:szCs w:val="24"/>
              </w:rPr>
            </w:rPrChange>
          </w:rPr>
          <w:t xml:space="preserve">untilled deep bedded pack systems. The relatively small number of bedded packs </w:t>
        </w:r>
        <w:del w:id="808" w:author="John Barlow" w:date="2024-03-30T09:13:00Z">
          <w:r w:rsidRPr="001759E1" w:rsidDel="00A931E5">
            <w:rPr>
              <w:rFonts w:ascii="Times New Roman" w:hAnsi="Times New Roman" w:cs="Times New Roman"/>
              <w:sz w:val="24"/>
              <w:szCs w:val="24"/>
              <w:highlight w:val="yellow"/>
              <w:rPrChange w:id="809" w:author="Caitlin Jeffrey" w:date="2024-03-20T09:13:00Z">
                <w:rPr>
                  <w:rFonts w:ascii="Times New Roman" w:hAnsi="Times New Roman" w:cs="Times New Roman"/>
                  <w:sz w:val="24"/>
                  <w:szCs w:val="24"/>
                </w:rPr>
              </w:rPrChange>
            </w:rPr>
            <w:delText xml:space="preserve">being </w:delText>
          </w:r>
        </w:del>
        <w:r w:rsidRPr="001759E1">
          <w:rPr>
            <w:rFonts w:ascii="Times New Roman" w:hAnsi="Times New Roman" w:cs="Times New Roman"/>
            <w:sz w:val="24"/>
            <w:szCs w:val="24"/>
            <w:highlight w:val="yellow"/>
            <w:rPrChange w:id="810" w:author="Caitlin Jeffrey" w:date="2024-03-20T09:13:00Z">
              <w:rPr>
                <w:rFonts w:ascii="Times New Roman" w:hAnsi="Times New Roman" w:cs="Times New Roman"/>
                <w:sz w:val="24"/>
                <w:szCs w:val="24"/>
              </w:rPr>
            </w:rPrChange>
          </w:rPr>
          <w:t xml:space="preserve">used in our state to house lactating dairy cattle created a challenge for enrolling ten herds using this kind of system in our observational study. As untilled and cultivated bedded pack systems differ in numerous regards (Leso et al., 2020), ideally </w:t>
        </w:r>
        <w:del w:id="811" w:author="John Barlow" w:date="2024-03-30T09:14:00Z">
          <w:r w:rsidRPr="001759E1" w:rsidDel="00A931E5">
            <w:rPr>
              <w:rFonts w:ascii="Times New Roman" w:hAnsi="Times New Roman" w:cs="Times New Roman"/>
              <w:sz w:val="24"/>
              <w:szCs w:val="24"/>
              <w:highlight w:val="yellow"/>
              <w:rPrChange w:id="812" w:author="Caitlin Jeffrey" w:date="2024-03-20T09:13:00Z">
                <w:rPr>
                  <w:rFonts w:ascii="Times New Roman" w:hAnsi="Times New Roman" w:cs="Times New Roman"/>
                  <w:sz w:val="24"/>
                  <w:szCs w:val="24"/>
                </w:rPr>
              </w:rPrChange>
            </w:rPr>
            <w:delText>we would have been able to</w:delText>
          </w:r>
        </w:del>
      </w:ins>
      <w:ins w:id="813" w:author="John Barlow" w:date="2024-03-30T09:14:00Z">
        <w:r w:rsidR="00A931E5">
          <w:rPr>
            <w:rFonts w:ascii="Times New Roman" w:hAnsi="Times New Roman" w:cs="Times New Roman"/>
            <w:sz w:val="24"/>
            <w:szCs w:val="24"/>
            <w:highlight w:val="yellow"/>
          </w:rPr>
          <w:t>to the goal was to</w:t>
        </w:r>
      </w:ins>
      <w:ins w:id="814" w:author="Caitlin Jeffrey" w:date="2024-03-20T09:12:00Z">
        <w:r w:rsidRPr="001759E1">
          <w:rPr>
            <w:rFonts w:ascii="Times New Roman" w:hAnsi="Times New Roman" w:cs="Times New Roman"/>
            <w:sz w:val="24"/>
            <w:szCs w:val="24"/>
            <w:highlight w:val="yellow"/>
            <w:rPrChange w:id="815" w:author="Caitlin Jeffrey" w:date="2024-03-20T09:13:00Z">
              <w:rPr>
                <w:rFonts w:ascii="Times New Roman" w:hAnsi="Times New Roman" w:cs="Times New Roman"/>
                <w:sz w:val="24"/>
                <w:szCs w:val="24"/>
              </w:rPr>
            </w:rPrChange>
          </w:rPr>
          <w:t xml:space="preserve"> enroll enough farms using each type and treat them as separate groups in the analysis. Due to the limited sample size available using these systems in the state, it was necessary to combine both types of system in order to achieve our objective of describing udder hygiene, milk quality, and udder health on these loose-housing systems deeply-bedded with organic material</w:t>
        </w:r>
        <w:del w:id="816" w:author="John Barlow" w:date="2024-03-30T09:14:00Z">
          <w:r w:rsidRPr="001759E1" w:rsidDel="00A931E5">
            <w:rPr>
              <w:rFonts w:ascii="Times New Roman" w:hAnsi="Times New Roman" w:cs="Times New Roman"/>
              <w:sz w:val="24"/>
              <w:szCs w:val="24"/>
              <w:highlight w:val="yellow"/>
              <w:rPrChange w:id="817" w:author="Caitlin Jeffrey" w:date="2024-03-20T09:13:00Z">
                <w:rPr>
                  <w:rFonts w:ascii="Times New Roman" w:hAnsi="Times New Roman" w:cs="Times New Roman"/>
                  <w:sz w:val="24"/>
                  <w:szCs w:val="24"/>
                </w:rPr>
              </w:rPrChange>
            </w:rPr>
            <w:delText xml:space="preserve"> in the state</w:delText>
          </w:r>
        </w:del>
        <w:r w:rsidRPr="001759E1">
          <w:rPr>
            <w:rFonts w:ascii="Times New Roman" w:hAnsi="Times New Roman" w:cs="Times New Roman"/>
            <w:sz w:val="24"/>
            <w:szCs w:val="24"/>
            <w:highlight w:val="yellow"/>
            <w:rPrChange w:id="818" w:author="Caitlin Jeffrey" w:date="2024-03-20T09:13:00Z">
              <w:rPr>
                <w:rFonts w:ascii="Times New Roman" w:hAnsi="Times New Roman" w:cs="Times New Roman"/>
                <w:sz w:val="24"/>
                <w:szCs w:val="24"/>
              </w:rPr>
            </w:rPrChange>
          </w:rPr>
          <w:t xml:space="preserve">. While we acknowledge that grouping them together is not ideal, this diversity is a reflection of how the target population (small-medium, pasture-based organic dairy farms) are actually using this system in the Northeastern U.S. (Benson, 2012). Despite this limitation, by including bedded pack farms managed in a variety of ways, our aim was that the current work sheds light on a broader spectrum of options used within this loose-housing system. Our current study shows that </w:t>
        </w:r>
        <w:r w:rsidRPr="001759E1">
          <w:rPr>
            <w:rFonts w:ascii="Times New Roman" w:hAnsi="Times New Roman" w:cs="Times New Roman"/>
            <w:sz w:val="24"/>
            <w:szCs w:val="24"/>
            <w:highlight w:val="yellow"/>
            <w:rPrChange w:id="819" w:author="Caitlin Jeffrey" w:date="2024-03-20T09:13:00Z">
              <w:rPr>
                <w:rFonts w:ascii="Times New Roman" w:hAnsi="Times New Roman" w:cs="Times New Roman"/>
                <w:sz w:val="24"/>
                <w:szCs w:val="24"/>
              </w:rPr>
            </w:rPrChange>
          </w:rPr>
          <w:lastRenderedPageBreak/>
          <w:t>farms can achieve excellent milk quality using either an untilled, deep bedded pack system or an aerobically composting bedded pack system for indoor housing</w:t>
        </w:r>
      </w:ins>
      <w:ins w:id="820" w:author="Caitlin Jeffrey" w:date="2024-03-20T09:13:00Z">
        <w:r w:rsidR="00720408">
          <w:rPr>
            <w:rFonts w:ascii="Times New Roman" w:hAnsi="Times New Roman" w:cs="Times New Roman"/>
            <w:sz w:val="24"/>
            <w:szCs w:val="24"/>
          </w:rPr>
          <w:t>;</w:t>
        </w:r>
      </w:ins>
      <w:ins w:id="821" w:author="Caitlin Jeffrey" w:date="2024-03-20T09:12:00Z">
        <w:r>
          <w:rPr>
            <w:rFonts w:ascii="Times New Roman" w:hAnsi="Times New Roman" w:cs="Times New Roman"/>
            <w:sz w:val="24"/>
            <w:szCs w:val="24"/>
          </w:rPr>
          <w:t xml:space="preserve"> </w:t>
        </w:r>
      </w:ins>
      <w:del w:id="822" w:author="Caitlin Jeffrey" w:date="2024-03-20T09:12:00Z">
        <w:r w:rsidR="001F2342" w:rsidDel="001759E1">
          <w:rPr>
            <w:rFonts w:ascii="Times New Roman" w:hAnsi="Times New Roman" w:cs="Times New Roman"/>
            <w:sz w:val="24"/>
            <w:szCs w:val="24"/>
          </w:rPr>
          <w:delText>R</w:delText>
        </w:r>
        <w:r w:rsidR="00161CD8" w:rsidDel="001759E1">
          <w:rPr>
            <w:rFonts w:ascii="Times New Roman" w:hAnsi="Times New Roman" w:cs="Times New Roman"/>
            <w:sz w:val="24"/>
            <w:szCs w:val="24"/>
          </w:rPr>
          <w:delText xml:space="preserve">ecent </w:delText>
        </w:r>
        <w:r w:rsidR="00161CD8" w:rsidRPr="00C30348" w:rsidDel="001759E1">
          <w:rPr>
            <w:rFonts w:ascii="Times New Roman" w:hAnsi="Times New Roman" w:cs="Times New Roman"/>
            <w:sz w:val="24"/>
            <w:szCs w:val="24"/>
          </w:rPr>
          <w:delText>previous work has</w:delText>
        </w:r>
        <w:r w:rsidR="00161CD8" w:rsidDel="001759E1">
          <w:rPr>
            <w:rFonts w:ascii="Times New Roman" w:hAnsi="Times New Roman" w:cs="Times New Roman"/>
            <w:sz w:val="24"/>
            <w:szCs w:val="24"/>
          </w:rPr>
          <w:delText xml:space="preserve"> exclusively</w:delText>
        </w:r>
        <w:r w:rsidR="00161CD8" w:rsidRPr="00C30348" w:rsidDel="001759E1">
          <w:rPr>
            <w:rFonts w:ascii="Times New Roman" w:hAnsi="Times New Roman" w:cs="Times New Roman"/>
            <w:sz w:val="24"/>
            <w:szCs w:val="24"/>
          </w:rPr>
          <w:delText xml:space="preserve"> focused on describing </w:delText>
        </w:r>
      </w:del>
      <w:del w:id="823" w:author="Caitlin Jeffrey" w:date="2024-03-18T14:09:00Z">
        <w:r w:rsidR="00161CD8" w:rsidRPr="00C30348" w:rsidDel="00730AD3">
          <w:rPr>
            <w:rFonts w:ascii="Times New Roman" w:hAnsi="Times New Roman" w:cs="Times New Roman"/>
            <w:sz w:val="24"/>
            <w:szCs w:val="24"/>
          </w:rPr>
          <w:delText>bedded packs</w:delText>
        </w:r>
      </w:del>
      <w:del w:id="824" w:author="Caitlin Jeffrey" w:date="2024-03-20T09:12:00Z">
        <w:r w:rsidR="00161CD8" w:rsidRPr="00C30348" w:rsidDel="001759E1">
          <w:rPr>
            <w:rFonts w:ascii="Times New Roman" w:hAnsi="Times New Roman" w:cs="Times New Roman"/>
            <w:sz w:val="24"/>
            <w:szCs w:val="24"/>
          </w:rPr>
          <w:delText xml:space="preserve"> that are actively managed for aerobic composting </w:delText>
        </w:r>
        <w:r w:rsidR="009720DD" w:rsidDel="001759E1">
          <w:rPr>
            <w:rFonts w:ascii="Times New Roman" w:hAnsi="Times New Roman" w:cs="Times New Roman"/>
            <w:noProof/>
            <w:sz w:val="24"/>
            <w:szCs w:val="24"/>
          </w:rPr>
          <w:delText>(Leso et al., 2020)</w:delText>
        </w:r>
        <w:r w:rsidR="00161CD8" w:rsidRPr="00C30348" w:rsidDel="001759E1">
          <w:rPr>
            <w:rFonts w:ascii="Times New Roman" w:hAnsi="Times New Roman" w:cs="Times New Roman"/>
            <w:sz w:val="24"/>
            <w:szCs w:val="24"/>
          </w:rPr>
          <w:delText xml:space="preserve">. Leso </w:delText>
        </w:r>
        <w:r w:rsidR="00FF078B" w:rsidDel="001759E1">
          <w:rPr>
            <w:rFonts w:ascii="Times New Roman" w:hAnsi="Times New Roman" w:cs="Times New Roman"/>
            <w:sz w:val="24"/>
            <w:szCs w:val="24"/>
          </w:rPr>
          <w:delText xml:space="preserve">et al. </w:delText>
        </w:r>
        <w:r w:rsidR="00161CD8" w:rsidRPr="00C30348" w:rsidDel="001759E1">
          <w:rPr>
            <w:rFonts w:ascii="Times New Roman" w:hAnsi="Times New Roman" w:cs="Times New Roman"/>
            <w:sz w:val="24"/>
            <w:szCs w:val="24"/>
          </w:rPr>
          <w:delText xml:space="preserve">contrasted </w:delText>
        </w:r>
      </w:del>
      <w:del w:id="825" w:author="Caitlin Jeffrey" w:date="2024-03-18T13:53:00Z">
        <w:r w:rsidR="00161CD8" w:rsidRPr="00C30348" w:rsidDel="00015349">
          <w:rPr>
            <w:rFonts w:ascii="Times New Roman" w:hAnsi="Times New Roman" w:cs="Times New Roman"/>
            <w:sz w:val="24"/>
            <w:szCs w:val="24"/>
          </w:rPr>
          <w:delText>composting bedded packs</w:delText>
        </w:r>
      </w:del>
      <w:del w:id="826" w:author="Caitlin Jeffrey" w:date="2024-03-20T09:12:00Z">
        <w:r w:rsidR="00161CD8" w:rsidRPr="00C30348" w:rsidDel="001759E1">
          <w:rPr>
            <w:rFonts w:ascii="Times New Roman" w:hAnsi="Times New Roman" w:cs="Times New Roman"/>
            <w:sz w:val="24"/>
            <w:szCs w:val="24"/>
          </w:rPr>
          <w:delText xml:space="preserve"> managed with daily cultivation </w:delText>
        </w:r>
        <w:r w:rsidR="00161CD8" w:rsidDel="001759E1">
          <w:rPr>
            <w:rFonts w:ascii="Times New Roman" w:hAnsi="Times New Roman" w:cs="Times New Roman"/>
            <w:sz w:val="24"/>
            <w:szCs w:val="24"/>
          </w:rPr>
          <w:delText xml:space="preserve">with </w:delText>
        </w:r>
        <w:r w:rsidR="00161CD8" w:rsidRPr="00C30348" w:rsidDel="001759E1">
          <w:rPr>
            <w:rFonts w:ascii="Times New Roman" w:hAnsi="Times New Roman" w:cs="Times New Roman"/>
            <w:sz w:val="24"/>
            <w:szCs w:val="24"/>
          </w:rPr>
          <w:delText>conventional</w:delText>
        </w:r>
        <w:r w:rsidR="004326A4" w:rsidDel="001759E1">
          <w:rPr>
            <w:rFonts w:ascii="Times New Roman" w:hAnsi="Times New Roman" w:cs="Times New Roman"/>
            <w:sz w:val="24"/>
            <w:szCs w:val="24"/>
          </w:rPr>
          <w:delText xml:space="preserve"> static</w:delText>
        </w:r>
        <w:r w:rsidR="00161CD8" w:rsidRPr="00C30348" w:rsidDel="001759E1">
          <w:rPr>
            <w:rFonts w:ascii="Times New Roman" w:hAnsi="Times New Roman" w:cs="Times New Roman"/>
            <w:sz w:val="24"/>
            <w:szCs w:val="24"/>
          </w:rPr>
          <w:delText xml:space="preserve"> </w:delText>
        </w:r>
      </w:del>
      <w:del w:id="827" w:author="Caitlin Jeffrey" w:date="2024-03-18T14:09:00Z">
        <w:r w:rsidR="00161CD8" w:rsidRPr="00C30348" w:rsidDel="00730AD3">
          <w:rPr>
            <w:rFonts w:ascii="Times New Roman" w:hAnsi="Times New Roman" w:cs="Times New Roman"/>
            <w:sz w:val="24"/>
            <w:szCs w:val="24"/>
          </w:rPr>
          <w:delText>bedded packs</w:delText>
        </w:r>
      </w:del>
      <w:del w:id="828" w:author="Caitlin Jeffrey" w:date="2024-03-20T09:12:00Z">
        <w:r w:rsidR="00161CD8" w:rsidRPr="00C30348" w:rsidDel="001759E1">
          <w:rPr>
            <w:rFonts w:ascii="Times New Roman" w:hAnsi="Times New Roman" w:cs="Times New Roman"/>
            <w:sz w:val="24"/>
            <w:szCs w:val="24"/>
          </w:rPr>
          <w:delText xml:space="preserve">, such as straw yards, noting the reduced cow cleanliness and increased risk of mastitis associated with the latter. While bedded pack systems are not common for housing lactating cows in Vermont, both composting and static systems are used </w:delText>
        </w:r>
        <w:r w:rsidR="009720DD" w:rsidDel="001759E1">
          <w:rPr>
            <w:rFonts w:ascii="Times New Roman" w:hAnsi="Times New Roman" w:cs="Times New Roman"/>
            <w:noProof/>
            <w:sz w:val="24"/>
            <w:szCs w:val="24"/>
          </w:rPr>
          <w:delText>(Andrews et al., 2021)</w:delText>
        </w:r>
        <w:r w:rsidR="0012514B" w:rsidDel="001759E1">
          <w:rPr>
            <w:rFonts w:ascii="Times New Roman" w:hAnsi="Times New Roman" w:cs="Times New Roman"/>
            <w:sz w:val="24"/>
            <w:szCs w:val="24"/>
          </w:rPr>
          <w:delText>.</w:delText>
        </w:r>
        <w:r w:rsidR="00916F54"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Th</w:delText>
        </w:r>
        <w:r w:rsidR="00161CD8" w:rsidDel="001759E1">
          <w:rPr>
            <w:rFonts w:ascii="Times New Roman" w:hAnsi="Times New Roman" w:cs="Times New Roman"/>
            <w:sz w:val="24"/>
            <w:szCs w:val="24"/>
          </w:rPr>
          <w:delText>is</w:delText>
        </w:r>
        <w:r w:rsidR="00161CD8" w:rsidRPr="00C30348" w:rsidDel="001759E1">
          <w:rPr>
            <w:rFonts w:ascii="Times New Roman" w:hAnsi="Times New Roman" w:cs="Times New Roman"/>
            <w:sz w:val="24"/>
            <w:szCs w:val="24"/>
          </w:rPr>
          <w:delText xml:space="preserve"> infrequent use of </w:delText>
        </w:r>
      </w:del>
      <w:del w:id="829" w:author="Caitlin Jeffrey" w:date="2024-03-18T14:09:00Z">
        <w:r w:rsidR="00161CD8" w:rsidRPr="00C30348" w:rsidDel="00730AD3">
          <w:rPr>
            <w:rFonts w:ascii="Times New Roman" w:hAnsi="Times New Roman" w:cs="Times New Roman"/>
            <w:sz w:val="24"/>
            <w:szCs w:val="24"/>
          </w:rPr>
          <w:delText>bedded packs</w:delText>
        </w:r>
      </w:del>
      <w:del w:id="830" w:author="Caitlin Jeffrey" w:date="2024-03-20T09:12:00Z">
        <w:r w:rsidR="00161CD8" w:rsidRPr="00C30348" w:rsidDel="001759E1">
          <w:rPr>
            <w:rFonts w:ascii="Times New Roman" w:hAnsi="Times New Roman" w:cs="Times New Roman"/>
            <w:sz w:val="24"/>
            <w:szCs w:val="24"/>
          </w:rPr>
          <w:delText xml:space="preserve"> in our state created a challenge </w:delText>
        </w:r>
        <w:r w:rsidR="00161CD8" w:rsidDel="001759E1">
          <w:rPr>
            <w:rFonts w:ascii="Times New Roman" w:hAnsi="Times New Roman" w:cs="Times New Roman"/>
            <w:sz w:val="24"/>
            <w:szCs w:val="24"/>
          </w:rPr>
          <w:delText>for</w:delText>
        </w:r>
        <w:r w:rsidR="00161CD8" w:rsidRPr="00C30348" w:rsidDel="001759E1">
          <w:rPr>
            <w:rFonts w:ascii="Times New Roman" w:hAnsi="Times New Roman" w:cs="Times New Roman"/>
            <w:sz w:val="24"/>
            <w:szCs w:val="24"/>
          </w:rPr>
          <w:delText xml:space="preserve"> enrolling </w:delText>
        </w:r>
        <w:r w:rsidR="00916F54" w:rsidDel="001759E1">
          <w:rPr>
            <w:rFonts w:ascii="Times New Roman" w:hAnsi="Times New Roman" w:cs="Times New Roman"/>
            <w:sz w:val="24"/>
            <w:szCs w:val="24"/>
          </w:rPr>
          <w:delText>ten</w:delText>
        </w:r>
        <w:r w:rsidR="00161CD8" w:rsidRPr="00C30348" w:rsidDel="001759E1">
          <w:rPr>
            <w:rFonts w:ascii="Times New Roman" w:hAnsi="Times New Roman" w:cs="Times New Roman"/>
            <w:sz w:val="24"/>
            <w:szCs w:val="24"/>
          </w:rPr>
          <w:delText xml:space="preserve"> herds using this kind of system in </w:delText>
        </w:r>
        <w:r w:rsidR="00916F54" w:rsidDel="001759E1">
          <w:rPr>
            <w:rFonts w:ascii="Times New Roman" w:hAnsi="Times New Roman" w:cs="Times New Roman"/>
            <w:sz w:val="24"/>
            <w:szCs w:val="24"/>
          </w:rPr>
          <w:delText xml:space="preserve">our </w:delText>
        </w:r>
        <w:r w:rsidR="00161CD8" w:rsidRPr="00C30348" w:rsidDel="001759E1">
          <w:rPr>
            <w:rFonts w:ascii="Times New Roman" w:hAnsi="Times New Roman" w:cs="Times New Roman"/>
            <w:sz w:val="24"/>
            <w:szCs w:val="24"/>
          </w:rPr>
          <w:delText>observational study. Despite this limitation, by</w:delText>
        </w:r>
        <w:r w:rsidR="00161CD8" w:rsidDel="001759E1">
          <w:rPr>
            <w:rFonts w:ascii="Times New Roman" w:hAnsi="Times New Roman" w:cs="Times New Roman"/>
            <w:sz w:val="24"/>
            <w:szCs w:val="24"/>
          </w:rPr>
          <w:delText xml:space="preserve"> </w:delText>
        </w:r>
        <w:r w:rsidR="00161CD8" w:rsidRPr="00C30348" w:rsidDel="001759E1">
          <w:rPr>
            <w:rFonts w:ascii="Times New Roman" w:hAnsi="Times New Roman" w:cs="Times New Roman"/>
            <w:sz w:val="24"/>
            <w:szCs w:val="24"/>
          </w:rPr>
          <w:delText>including bedded pack farms managed in a variety of ways, the current work sheds light on a broader spectrum of options used within this loose-housing system.</w:delText>
        </w:r>
        <w:r w:rsidR="001F2342" w:rsidRPr="001F2342" w:rsidDel="001759E1">
          <w:rPr>
            <w:rFonts w:ascii="Times New Roman" w:hAnsi="Times New Roman" w:cs="Times New Roman"/>
            <w:sz w:val="24"/>
            <w:szCs w:val="24"/>
          </w:rPr>
          <w:delText xml:space="preserve"> </w:delText>
        </w:r>
      </w:del>
      <w:del w:id="831" w:author="Caitlin Jeffrey" w:date="2024-03-20T09:13:00Z">
        <w:r w:rsidR="0048328B" w:rsidDel="00720408">
          <w:rPr>
            <w:rFonts w:ascii="Times New Roman" w:hAnsi="Times New Roman" w:cs="Times New Roman"/>
            <w:sz w:val="24"/>
            <w:szCs w:val="24"/>
          </w:rPr>
          <w:delText>Our</w:delText>
        </w:r>
        <w:r w:rsidR="0048328B" w:rsidRPr="0048328B" w:rsidDel="00720408">
          <w:rPr>
            <w:rFonts w:ascii="Times New Roman" w:hAnsi="Times New Roman" w:cs="Times New Roman"/>
            <w:sz w:val="24"/>
            <w:szCs w:val="24"/>
          </w:rPr>
          <w:delText xml:space="preserve"> current study shows that</w:delText>
        </w:r>
        <w:r w:rsidR="00F915B1" w:rsidDel="00720408">
          <w:rPr>
            <w:rFonts w:ascii="Times New Roman" w:hAnsi="Times New Roman" w:cs="Times New Roman"/>
            <w:sz w:val="24"/>
            <w:szCs w:val="24"/>
          </w:rPr>
          <w:delText xml:space="preserve"> </w:delText>
        </w:r>
        <w:r w:rsidR="001F2342" w:rsidDel="00720408">
          <w:rPr>
            <w:rFonts w:ascii="Times New Roman" w:hAnsi="Times New Roman" w:cs="Times New Roman"/>
            <w:sz w:val="24"/>
            <w:szCs w:val="24"/>
          </w:rPr>
          <w:delText xml:space="preserve">farms </w:delText>
        </w:r>
        <w:r w:rsidR="00036110" w:rsidRPr="00604EDE" w:rsidDel="00720408">
          <w:rPr>
            <w:rFonts w:ascii="Times New Roman" w:hAnsi="Times New Roman" w:cs="Times New Roman"/>
            <w:sz w:val="24"/>
            <w:szCs w:val="24"/>
          </w:rPr>
          <w:delText>can achieve</w:delText>
        </w:r>
        <w:r w:rsidR="001F2342" w:rsidRPr="00604EDE" w:rsidDel="00720408">
          <w:rPr>
            <w:rFonts w:ascii="Times New Roman" w:hAnsi="Times New Roman" w:cs="Times New Roman"/>
            <w:sz w:val="24"/>
            <w:szCs w:val="24"/>
          </w:rPr>
          <w:delText xml:space="preserve"> excellent milk quality</w:delText>
        </w:r>
        <w:r w:rsidR="001F2342" w:rsidDel="00720408">
          <w:rPr>
            <w:rFonts w:ascii="Times New Roman" w:hAnsi="Times New Roman" w:cs="Times New Roman"/>
            <w:sz w:val="24"/>
            <w:szCs w:val="24"/>
          </w:rPr>
          <w:delText xml:space="preserve"> using either a static or </w:delText>
        </w:r>
        <w:r w:rsidR="001F2342" w:rsidRPr="00604EDE" w:rsidDel="00720408">
          <w:rPr>
            <w:rFonts w:ascii="Times New Roman" w:hAnsi="Times New Roman" w:cs="Times New Roman"/>
            <w:sz w:val="24"/>
            <w:szCs w:val="24"/>
          </w:rPr>
          <w:delText>aerobically composting bedded pack</w:delText>
        </w:r>
        <w:r w:rsidR="001F2342" w:rsidDel="00720408">
          <w:rPr>
            <w:rFonts w:ascii="Times New Roman" w:hAnsi="Times New Roman" w:cs="Times New Roman"/>
            <w:sz w:val="24"/>
            <w:szCs w:val="24"/>
          </w:rPr>
          <w:delText xml:space="preserve"> system</w:delText>
        </w:r>
        <w:r w:rsidR="00BE77C3" w:rsidDel="00720408">
          <w:rPr>
            <w:rFonts w:ascii="Times New Roman" w:hAnsi="Times New Roman" w:cs="Times New Roman"/>
            <w:sz w:val="24"/>
            <w:szCs w:val="24"/>
          </w:rPr>
          <w:delText xml:space="preserve"> for </w:delText>
        </w:r>
        <w:r w:rsidR="004513DC" w:rsidDel="00720408">
          <w:rPr>
            <w:rFonts w:ascii="Times New Roman" w:hAnsi="Times New Roman" w:cs="Times New Roman"/>
            <w:sz w:val="24"/>
            <w:szCs w:val="24"/>
          </w:rPr>
          <w:delText xml:space="preserve">indoor </w:delText>
        </w:r>
        <w:r w:rsidR="003D103E" w:rsidDel="00720408">
          <w:rPr>
            <w:rFonts w:ascii="Times New Roman" w:hAnsi="Times New Roman" w:cs="Times New Roman"/>
            <w:sz w:val="24"/>
            <w:szCs w:val="24"/>
          </w:rPr>
          <w:delText>housing,</w:delText>
        </w:r>
        <w:r w:rsidR="00603C67" w:rsidDel="00720408">
          <w:rPr>
            <w:rFonts w:ascii="Times New Roman" w:hAnsi="Times New Roman" w:cs="Times New Roman"/>
            <w:sz w:val="24"/>
            <w:szCs w:val="24"/>
          </w:rPr>
          <w:delText xml:space="preserve"> </w:delText>
        </w:r>
        <w:r w:rsidR="00306E7A" w:rsidDel="00720408">
          <w:rPr>
            <w:rFonts w:ascii="Times New Roman" w:hAnsi="Times New Roman" w:cs="Times New Roman"/>
            <w:sz w:val="24"/>
            <w:szCs w:val="24"/>
          </w:rPr>
          <w:delText>e.g.,</w:delText>
        </w:r>
      </w:del>
      <w:r w:rsidR="00306E7A">
        <w:rPr>
          <w:rFonts w:ascii="Times New Roman" w:hAnsi="Times New Roman" w:cs="Times New Roman"/>
          <w:sz w:val="24"/>
          <w:szCs w:val="24"/>
        </w:rPr>
        <w:t xml:space="preserve"> </w:t>
      </w:r>
      <w:r w:rsidR="00603C67">
        <w:rPr>
          <w:rFonts w:ascii="Times New Roman" w:hAnsi="Times New Roman" w:cs="Times New Roman"/>
          <w:sz w:val="24"/>
          <w:szCs w:val="24"/>
        </w:rPr>
        <w:t>t</w:t>
      </w:r>
      <w:r w:rsidR="001F2342"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001F2342"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w:t>
      </w:r>
      <w:r w:rsidR="001F2342"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≤160,000 </w:t>
      </w:r>
      <w:r w:rsidR="001F2342" w:rsidRPr="00604EDE">
        <w:rPr>
          <w:rFonts w:ascii="Times New Roman" w:hAnsi="Times New Roman" w:cs="Times New Roman"/>
          <w:sz w:val="24"/>
          <w:szCs w:val="24"/>
        </w:rPr>
        <w:t>cells/</w:t>
      </w:r>
      <w:proofErr w:type="spellStart"/>
      <w:r w:rsidR="001F2342" w:rsidRPr="00604EDE">
        <w:rPr>
          <w:rFonts w:ascii="Times New Roman" w:hAnsi="Times New Roman" w:cs="Times New Roman"/>
          <w:sz w:val="24"/>
          <w:szCs w:val="24"/>
        </w:rPr>
        <w:t>mL.</w:t>
      </w:r>
      <w:proofErr w:type="spellEnd"/>
      <w:r w:rsidR="001F2342"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001F2342" w:rsidRPr="00604EDE">
        <w:rPr>
          <w:rFonts w:ascii="Times New Roman" w:hAnsi="Times New Roman" w:cs="Times New Roman"/>
          <w:sz w:val="24"/>
          <w:szCs w:val="24"/>
        </w:rPr>
        <w:t xml:space="preserve"> the lowest BTSCC in the study (54,000 cells/mL) was a </w:t>
      </w:r>
      <w:r w:rsidR="00EF4003">
        <w:rPr>
          <w:rFonts w:ascii="Times New Roman" w:hAnsi="Times New Roman" w:cs="Times New Roman"/>
          <w:sz w:val="24"/>
          <w:szCs w:val="24"/>
        </w:rPr>
        <w:t xml:space="preserve">static </w:t>
      </w:r>
      <w:r w:rsidR="001F2342" w:rsidRPr="00604EDE">
        <w:rPr>
          <w:rFonts w:ascii="Times New Roman" w:hAnsi="Times New Roman" w:cs="Times New Roman"/>
          <w:sz w:val="24"/>
          <w:szCs w:val="24"/>
        </w:rPr>
        <w:t>bedded pack farm using woodchips and straw.</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w:t>
      </w:r>
      <w:r w:rsidR="00EF4003">
        <w:rPr>
          <w:rFonts w:ascii="Times New Roman" w:hAnsi="Times New Roman" w:cs="Times New Roman"/>
          <w:sz w:val="24"/>
          <w:szCs w:val="24"/>
        </w:rPr>
        <w:t>is</w:t>
      </w:r>
      <w:r w:rsidR="007806BC">
        <w:rPr>
          <w:rFonts w:ascii="Times New Roman" w:hAnsi="Times New Roman" w:cs="Times New Roman"/>
          <w:sz w:val="24"/>
          <w:szCs w:val="24"/>
        </w:rPr>
        <w:t xml:space="preserv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w:t>
      </w:r>
      <w:r w:rsidR="00EF4003">
        <w:rPr>
          <w:rFonts w:ascii="Times New Roman" w:hAnsi="Times New Roman" w:cs="Times New Roman"/>
          <w:sz w:val="24"/>
          <w:szCs w:val="24"/>
        </w:rPr>
        <w:t>%</w:t>
      </w:r>
      <w:r w:rsidR="008E22FC">
        <w:rPr>
          <w:rFonts w:ascii="Times New Roman" w:hAnsi="Times New Roman" w:cs="Times New Roman"/>
          <w:sz w:val="24"/>
          <w:szCs w:val="24"/>
        </w:rPr>
        <w:t xml:space="preserve"> cows with elevated SCS</w:t>
      </w:r>
      <w:r w:rsidR="00EF4003">
        <w:rPr>
          <w:rFonts w:ascii="Times New Roman" w:hAnsi="Times New Roman" w:cs="Times New Roman"/>
          <w:sz w:val="24"/>
          <w:szCs w:val="24"/>
        </w:rPr>
        <w:t xml:space="preserve"> </w:t>
      </w:r>
      <w:r w:rsidR="0053797F">
        <w:rPr>
          <w:rFonts w:ascii="Times New Roman" w:hAnsi="Times New Roman" w:cs="Times New Roman"/>
          <w:sz w:val="24"/>
          <w:szCs w:val="24"/>
        </w:rPr>
        <w:t>(8.6%; data not shown).</w:t>
      </w:r>
    </w:p>
    <w:p w14:paraId="5E10E3AF" w14:textId="07F807D1"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selection bias</w:t>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ins w:id="832" w:author="Caitlin Jeffrey" w:date="2024-03-14T14:43:00Z">
        <w:r w:rsidR="00232F66">
          <w:rPr>
            <w:rFonts w:ascii="Times New Roman" w:hAnsi="Times New Roman" w:cs="Times New Roman"/>
            <w:sz w:val="24"/>
            <w:szCs w:val="24"/>
          </w:rPr>
          <w:t xml:space="preserve"> (source population)</w:t>
        </w:r>
      </w:ins>
      <w:r w:rsidR="0093471A">
        <w:rPr>
          <w:rFonts w:ascii="Times New Roman" w:hAnsi="Times New Roman" w:cs="Times New Roman"/>
          <w:sz w:val="24"/>
          <w:szCs w:val="24"/>
        </w:rPr>
        <w:t>.</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9720DD">
        <w:rPr>
          <w:rFonts w:ascii="Times New Roman" w:hAnsi="Times New Roman" w:cs="Times New Roman"/>
          <w:noProof/>
          <w:sz w:val="24"/>
          <w:szCs w:val="24"/>
        </w:rPr>
        <w:t>(USDA, 2022</w:t>
      </w:r>
      <w:r w:rsidR="00DA7B00">
        <w:rPr>
          <w:rFonts w:ascii="Times New Roman" w:hAnsi="Times New Roman" w:cs="Times New Roman"/>
          <w:noProof/>
          <w:sz w:val="24"/>
          <w:szCs w:val="24"/>
        </w:rPr>
        <w:t>)</w:t>
      </w:r>
      <w:r w:rsidR="00255BF1">
        <w:rPr>
          <w:rFonts w:ascii="Times New Roman" w:hAnsi="Times New Roman" w:cs="Times New Roman"/>
          <w:noProof/>
          <w:sz w:val="24"/>
          <w:szCs w:val="24"/>
        </w:rPr>
        <w:t>.</w:t>
      </w:r>
      <w:r w:rsidR="003D6A58">
        <w:rPr>
          <w:rFonts w:ascii="Times New Roman" w:hAnsi="Times New Roman" w:cs="Times New Roman"/>
          <w:noProof/>
          <w:sz w:val="24"/>
          <w:szCs w:val="24"/>
        </w:rPr>
        <w:t xml:space="preserve"> </w:t>
      </w:r>
      <w:r w:rsidR="00DA7B00">
        <w:rPr>
          <w:rFonts w:ascii="Times New Roman" w:hAnsi="Times New Roman" w:cs="Times New Roman"/>
          <w:sz w:val="24"/>
          <w:szCs w:val="24"/>
        </w:rPr>
        <w:t>Herds</w:t>
      </w:r>
      <w:r w:rsidR="00101988">
        <w:rPr>
          <w:rFonts w:ascii="Times New Roman" w:hAnsi="Times New Roman" w:cs="Times New Roman"/>
          <w:sz w:val="24"/>
          <w:szCs w:val="24"/>
        </w:rPr>
        <w:t xml:space="preserve"> in the current study</w:t>
      </w:r>
      <w:r w:rsidR="00B151A9">
        <w:rPr>
          <w:rFonts w:ascii="Times New Roman" w:hAnsi="Times New Roman" w:cs="Times New Roman"/>
          <w:sz w:val="24"/>
          <w:szCs w:val="24"/>
        </w:rPr>
        <w:t xml:space="preserve"> were </w:t>
      </w:r>
      <w:r w:rsidR="00B151A9">
        <w:rPr>
          <w:rFonts w:ascii="Times New Roman" w:hAnsi="Times New Roman" w:cs="Times New Roman"/>
          <w:sz w:val="24"/>
          <w:szCs w:val="24"/>
        </w:rPr>
        <w:lastRenderedPageBreak/>
        <w:t xml:space="preserve">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w:t>
      </w:r>
      <w:ins w:id="833" w:author="Caitlin Jeffrey" w:date="2024-03-19T15:41:00Z">
        <w:r w:rsidR="008A3C93">
          <w:rPr>
            <w:rFonts w:ascii="Times New Roman" w:hAnsi="Times New Roman" w:cs="Times New Roman"/>
            <w:sz w:val="24"/>
            <w:szCs w:val="24"/>
          </w:rPr>
          <w:t>For comparison, the average dairy cow in the U.S. produced an average of 10,926 kg of milk in 2022</w:t>
        </w:r>
      </w:ins>
      <w:ins w:id="834" w:author="Caitlin Jeffrey" w:date="2024-03-19T15:45:00Z">
        <w:r w:rsidR="0089192F">
          <w:rPr>
            <w:rFonts w:ascii="Times New Roman" w:hAnsi="Times New Roman" w:cs="Times New Roman"/>
            <w:sz w:val="24"/>
            <w:szCs w:val="24"/>
          </w:rPr>
          <w:t xml:space="preserve"> </w:t>
        </w:r>
      </w:ins>
      <w:r w:rsidR="0089192F">
        <w:rPr>
          <w:rFonts w:ascii="Times New Roman" w:hAnsi="Times New Roman" w:cs="Times New Roman"/>
          <w:sz w:val="24"/>
          <w:szCs w:val="24"/>
        </w:rPr>
        <w:fldChar w:fldCharType="begin"/>
      </w:r>
      <w:r w:rsidR="0089192F">
        <w:rPr>
          <w:rFonts w:ascii="Times New Roman" w:hAnsi="Times New Roman" w:cs="Times New Roman"/>
          <w:sz w:val="24"/>
          <w:szCs w:val="24"/>
        </w:rPr>
        <w:instrText xml:space="preserve"> ADDIN EN.CITE &lt;EndNote&gt;&lt;Cite ExcludeAuth="1" ExcludeYear="1" Hidden="1"&gt;&lt;RecNum&gt;676&lt;/RecNum&gt;&lt;record&gt;&lt;rec-number&gt;676&lt;/rec-number&gt;&lt;foreign-keys&gt;&lt;key app="EN" db-id="pss5de0wasp2t9es5tu5evzpa2svsdrveax9" timestamp="1710877407"&gt;676&lt;/key&gt;&lt;/foreign-keys&gt;&lt;ref-type name="Web Page"&gt;12&lt;/ref-type&gt;&lt;contributors&gt;&lt;/contributors&gt;&lt;titles&gt;&lt;title&gt;Progressive Dairy. 2022. U.S. Dairy Statistics. Accessed March 19, 2024. https://www.progressivepublish.com/downloads/2023/general/2022-pd-stats-highres.pdf&lt;/title&gt;&lt;/titles&gt;&lt;dates&gt;&lt;/dates&gt;&lt;urls&gt;&lt;/urls&gt;&lt;/record&gt;&lt;/Cite&gt;&lt;/EndNote&gt;</w:instrText>
      </w:r>
      <w:r w:rsidR="00000000">
        <w:rPr>
          <w:rFonts w:ascii="Times New Roman" w:hAnsi="Times New Roman" w:cs="Times New Roman"/>
          <w:sz w:val="24"/>
          <w:szCs w:val="24"/>
        </w:rPr>
        <w:fldChar w:fldCharType="separate"/>
      </w:r>
      <w:r w:rsidR="0089192F">
        <w:rPr>
          <w:rFonts w:ascii="Times New Roman" w:hAnsi="Times New Roman" w:cs="Times New Roman"/>
          <w:sz w:val="24"/>
          <w:szCs w:val="24"/>
        </w:rPr>
        <w:fldChar w:fldCharType="end"/>
      </w:r>
      <w:ins w:id="835" w:author="Caitlin Jeffrey" w:date="2024-03-19T15:45:00Z">
        <w:r w:rsidR="0089192F">
          <w:rPr>
            <w:rFonts w:ascii="Times New Roman" w:hAnsi="Times New Roman" w:cs="Times New Roman"/>
            <w:sz w:val="24"/>
            <w:szCs w:val="24"/>
          </w:rPr>
          <w:t>(Progressive Dairy, 2017).</w:t>
        </w:r>
      </w:ins>
      <w:ins w:id="836" w:author="Caitlin Jeffrey" w:date="2024-03-19T15:41:00Z">
        <w:r w:rsidR="008A3C93">
          <w:rPr>
            <w:rFonts w:ascii="Times New Roman" w:hAnsi="Times New Roman" w:cs="Times New Roman"/>
            <w:sz w:val="24"/>
            <w:szCs w:val="24"/>
          </w:rPr>
          <w:t xml:space="preserve"> </w:t>
        </w:r>
      </w:ins>
      <w:ins w:id="837" w:author="Caitlin Jeffrey" w:date="2024-03-19T15:33:00Z">
        <w:r w:rsidR="001478E5" w:rsidRPr="007F5A1A">
          <w:rPr>
            <w:rFonts w:ascii="Times New Roman" w:hAnsi="Times New Roman" w:cs="Times New Roman"/>
            <w:noProof/>
            <w:sz w:val="24"/>
            <w:szCs w:val="24"/>
            <w:highlight w:val="yellow"/>
            <w:rPrChange w:id="838" w:author="Caitlin Jeffrey" w:date="2024-03-19T15:36:00Z">
              <w:rPr>
                <w:rFonts w:ascii="Times New Roman" w:hAnsi="Times New Roman" w:cs="Times New Roman"/>
                <w:noProof/>
                <w:sz w:val="24"/>
                <w:szCs w:val="24"/>
              </w:rPr>
            </w:rPrChange>
          </w:rPr>
          <w:t xml:space="preserve">It may be interesting to acknowledge here that organic cows on average produce less milk </w:t>
        </w:r>
        <w:r w:rsidR="001478E5" w:rsidRPr="007F5A1A">
          <w:rPr>
            <w:rFonts w:ascii="Times New Roman" w:hAnsi="Times New Roman" w:cs="Times New Roman"/>
            <w:noProof/>
            <w:sz w:val="24"/>
            <w:szCs w:val="24"/>
            <w:highlight w:val="yellow"/>
            <w:rPrChange w:id="839"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840" w:author="Caitlin Jeffrey" w:date="2024-03-19T15:36:00Z">
              <w:rPr>
                <w:rFonts w:ascii="Times New Roman" w:hAnsi="Times New Roman" w:cs="Times New Roman"/>
                <w:noProof/>
                <w:sz w:val="24"/>
                <w:szCs w:val="24"/>
              </w:rPr>
            </w:rPrChange>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1478E5" w:rsidRPr="007F5A1A">
          <w:rPr>
            <w:rFonts w:ascii="Times New Roman" w:hAnsi="Times New Roman" w:cs="Times New Roman"/>
            <w:noProof/>
            <w:sz w:val="24"/>
            <w:szCs w:val="24"/>
            <w:highlight w:val="yellow"/>
            <w:rPrChange w:id="841"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842" w:author="Caitlin Jeffrey" w:date="2024-03-19T15:36:00Z">
              <w:rPr>
                <w:rFonts w:ascii="Times New Roman" w:hAnsi="Times New Roman" w:cs="Times New Roman"/>
                <w:noProof/>
                <w:sz w:val="24"/>
                <w:szCs w:val="24"/>
              </w:rPr>
            </w:rPrChange>
          </w:rPr>
          <w:t>(Stiglbauer et al., 2013)</w:t>
        </w:r>
        <w:r w:rsidR="001478E5" w:rsidRPr="007F5A1A">
          <w:rPr>
            <w:rFonts w:ascii="Times New Roman" w:hAnsi="Times New Roman" w:cs="Times New Roman"/>
            <w:noProof/>
            <w:sz w:val="24"/>
            <w:szCs w:val="24"/>
            <w:highlight w:val="yellow"/>
            <w:rPrChange w:id="843" w:author="Caitlin Jeffrey" w:date="2024-03-19T15:36:00Z">
              <w:rPr>
                <w:rFonts w:ascii="Times New Roman" w:hAnsi="Times New Roman" w:cs="Times New Roman"/>
                <w:noProof/>
                <w:sz w:val="24"/>
                <w:szCs w:val="24"/>
              </w:rPr>
            </w:rPrChange>
          </w:rPr>
          <w:fldChar w:fldCharType="end"/>
        </w:r>
        <w:r w:rsidR="001478E5" w:rsidRPr="007F5A1A">
          <w:rPr>
            <w:rFonts w:ascii="Times New Roman" w:hAnsi="Times New Roman" w:cs="Times New Roman"/>
            <w:noProof/>
            <w:sz w:val="24"/>
            <w:szCs w:val="24"/>
            <w:highlight w:val="yellow"/>
            <w:rPrChange w:id="844" w:author="Caitlin Jeffrey" w:date="2024-03-19T15:36:00Z">
              <w:rPr>
                <w:rFonts w:ascii="Times New Roman" w:hAnsi="Times New Roman" w:cs="Times New Roman"/>
                <w:noProof/>
                <w:sz w:val="24"/>
                <w:szCs w:val="24"/>
              </w:rPr>
            </w:rPrChange>
          </w:rPr>
          <w:t xml:space="preserve">, and with decreased milk production comes decreased susceptibility to mastitis </w:t>
        </w:r>
      </w:ins>
      <w:r w:rsidR="001478E5" w:rsidRPr="007F5A1A">
        <w:rPr>
          <w:rFonts w:ascii="Times New Roman" w:hAnsi="Times New Roman" w:cs="Times New Roman"/>
          <w:noProof/>
          <w:sz w:val="24"/>
          <w:szCs w:val="24"/>
          <w:highlight w:val="yellow"/>
          <w:rPrChange w:id="845" w:author="Caitlin Jeffrey" w:date="2024-03-19T15:36:00Z">
            <w:rPr>
              <w:rFonts w:ascii="Times New Roman" w:hAnsi="Times New Roman" w:cs="Times New Roman"/>
              <w:noProof/>
              <w:sz w:val="24"/>
              <w:szCs w:val="24"/>
            </w:rPr>
          </w:rPrChange>
        </w:rPr>
        <w:fldChar w:fldCharType="begin"/>
      </w:r>
      <w:r w:rsidR="001478E5" w:rsidRPr="007F5A1A">
        <w:rPr>
          <w:rFonts w:ascii="Times New Roman" w:hAnsi="Times New Roman" w:cs="Times New Roman"/>
          <w:noProof/>
          <w:sz w:val="24"/>
          <w:szCs w:val="24"/>
          <w:highlight w:val="yellow"/>
          <w:rPrChange w:id="846" w:author="Caitlin Jeffrey" w:date="2024-03-19T15:36:00Z">
            <w:rPr>
              <w:rFonts w:ascii="Times New Roman" w:hAnsi="Times New Roman" w:cs="Times New Roman"/>
              <w:noProof/>
              <w:sz w:val="24"/>
              <w:szCs w:val="24"/>
            </w:rPr>
          </w:rPrChange>
        </w:rPr>
        <w:instrText xml:space="preserve"> ADDIN EN.CITE &lt;EndNote&gt;&lt;Cite&gt;&lt;Author&gt;Grohn&lt;/Author&gt;&lt;Year&gt;2000&lt;/Year&gt;&lt;RecNum&gt;674&lt;/RecNum&gt;&lt;DisplayText&gt;(Grohn, 2000)&lt;/DisplayText&gt;&lt;record&gt;&lt;rec-number&gt;674&lt;/rec-number&gt;&lt;foreign-keys&gt;&lt;key app="EN" db-id="pss5de0wasp2t9es5tu5evzpa2svsdrveax9" timestamp="1710875734"&gt;674&lt;/key&gt;&lt;/foreign-keys&gt;&lt;ref-type name="Journal Article"&gt;17&lt;/ref-type&gt;&lt;contributors&gt;&lt;authors&gt;&lt;author&gt;Grohn, Yrjo&lt;/author&gt;&lt;/authors&gt;&lt;/contributors&gt;&lt;titles&gt;&lt;title&gt;Milk Yield and Disease: Towards Optimizing Dairy Herd Health and Management Decisions&lt;/title&gt;&lt;secondary-title&gt;Bovine Practice&lt;/secondary-title&gt;&lt;/titles&gt;&lt;periodical&gt;&lt;full-title&gt;Bovine Practice&lt;/full-title&gt;&lt;/periodical&gt;&lt;pages&gt;32-40&lt;/pages&gt;&lt;volume&gt;34&lt;/volume&gt;&lt;dates&gt;&lt;year&gt;2000&lt;/year&gt;&lt;pub-dates&gt;&lt;date&gt;01/01&lt;/date&gt;&lt;/pub-dates&gt;&lt;/dates&gt;&lt;urls&gt;&lt;/urls&gt;&lt;electronic-resource-num&gt;10.21423/bovine-vol34no1p32-40&lt;/electronic-resource-num&gt;&lt;/record&gt;&lt;/Cite&gt;&lt;/EndNote&gt;</w:instrText>
      </w:r>
      <w:r w:rsidR="001478E5" w:rsidRPr="007F5A1A">
        <w:rPr>
          <w:rFonts w:ascii="Times New Roman" w:hAnsi="Times New Roman" w:cs="Times New Roman"/>
          <w:noProof/>
          <w:sz w:val="24"/>
          <w:szCs w:val="24"/>
          <w:highlight w:val="yellow"/>
          <w:rPrChange w:id="847" w:author="Caitlin Jeffrey" w:date="2024-03-19T15:36:00Z">
            <w:rPr>
              <w:rFonts w:ascii="Times New Roman" w:hAnsi="Times New Roman" w:cs="Times New Roman"/>
              <w:noProof/>
              <w:sz w:val="24"/>
              <w:szCs w:val="24"/>
            </w:rPr>
          </w:rPrChange>
        </w:rPr>
        <w:fldChar w:fldCharType="separate"/>
      </w:r>
      <w:r w:rsidR="001478E5" w:rsidRPr="007F5A1A">
        <w:rPr>
          <w:rFonts w:ascii="Times New Roman" w:hAnsi="Times New Roman" w:cs="Times New Roman"/>
          <w:noProof/>
          <w:sz w:val="24"/>
          <w:szCs w:val="24"/>
          <w:highlight w:val="yellow"/>
          <w:rPrChange w:id="848" w:author="Caitlin Jeffrey" w:date="2024-03-19T15:36:00Z">
            <w:rPr>
              <w:rFonts w:ascii="Times New Roman" w:hAnsi="Times New Roman" w:cs="Times New Roman"/>
              <w:noProof/>
              <w:sz w:val="24"/>
              <w:szCs w:val="24"/>
            </w:rPr>
          </w:rPrChange>
        </w:rPr>
        <w:t>(Grohn, 2000)</w:t>
      </w:r>
      <w:r w:rsidR="001478E5" w:rsidRPr="007F5A1A">
        <w:rPr>
          <w:rFonts w:ascii="Times New Roman" w:hAnsi="Times New Roman" w:cs="Times New Roman"/>
          <w:noProof/>
          <w:sz w:val="24"/>
          <w:szCs w:val="24"/>
          <w:highlight w:val="yellow"/>
          <w:rPrChange w:id="849" w:author="Caitlin Jeffrey" w:date="2024-03-19T15:36:00Z">
            <w:rPr>
              <w:rFonts w:ascii="Times New Roman" w:hAnsi="Times New Roman" w:cs="Times New Roman"/>
              <w:noProof/>
              <w:sz w:val="24"/>
              <w:szCs w:val="24"/>
            </w:rPr>
          </w:rPrChange>
        </w:rPr>
        <w:fldChar w:fldCharType="end"/>
      </w:r>
      <w:ins w:id="850" w:author="Caitlin Jeffrey" w:date="2024-03-19T15:34:00Z">
        <w:r w:rsidR="00B122BB" w:rsidRPr="007F5A1A">
          <w:rPr>
            <w:rFonts w:ascii="Times New Roman" w:hAnsi="Times New Roman" w:cs="Times New Roman"/>
            <w:noProof/>
            <w:sz w:val="24"/>
            <w:szCs w:val="24"/>
            <w:highlight w:val="yellow"/>
            <w:rPrChange w:id="851" w:author="Caitlin Jeffrey" w:date="2024-03-19T15:36:00Z">
              <w:rPr>
                <w:rFonts w:ascii="Times New Roman" w:hAnsi="Times New Roman" w:cs="Times New Roman"/>
                <w:noProof/>
                <w:sz w:val="24"/>
                <w:szCs w:val="24"/>
              </w:rPr>
            </w:rPrChange>
          </w:rPr>
          <w:t>. This relationship may in part explain the relatively low prevalence of mastitis occurring on these farms</w:t>
        </w:r>
      </w:ins>
      <w:ins w:id="852" w:author="Caitlin Jeffrey" w:date="2024-03-19T15:35:00Z">
        <w:r w:rsidR="00321F19" w:rsidRPr="007F5A1A">
          <w:rPr>
            <w:rFonts w:ascii="Times New Roman" w:hAnsi="Times New Roman" w:cs="Times New Roman"/>
            <w:noProof/>
            <w:sz w:val="24"/>
            <w:szCs w:val="24"/>
            <w:highlight w:val="yellow"/>
            <w:rPrChange w:id="853" w:author="Caitlin Jeffrey" w:date="2024-03-19T15:36:00Z">
              <w:rPr>
                <w:rFonts w:ascii="Times New Roman" w:hAnsi="Times New Roman" w:cs="Times New Roman"/>
                <w:noProof/>
                <w:sz w:val="24"/>
                <w:szCs w:val="24"/>
              </w:rPr>
            </w:rPrChange>
          </w:rPr>
          <w:t xml:space="preserve"> in comparison to the general population of </w:t>
        </w:r>
        <w:r w:rsidR="00433FC8" w:rsidRPr="007F5A1A">
          <w:rPr>
            <w:rFonts w:ascii="Times New Roman" w:hAnsi="Times New Roman" w:cs="Times New Roman"/>
            <w:noProof/>
            <w:sz w:val="24"/>
            <w:szCs w:val="24"/>
            <w:highlight w:val="yellow"/>
            <w:rPrChange w:id="854" w:author="Caitlin Jeffrey" w:date="2024-03-19T15:36:00Z">
              <w:rPr>
                <w:rFonts w:ascii="Times New Roman" w:hAnsi="Times New Roman" w:cs="Times New Roman"/>
                <w:noProof/>
                <w:sz w:val="24"/>
                <w:szCs w:val="24"/>
              </w:rPr>
            </w:rPrChange>
          </w:rPr>
          <w:t>conventionally-managed dairy farms</w:t>
        </w:r>
      </w:ins>
      <w:ins w:id="855" w:author="Caitlin Jeffrey" w:date="2024-03-19T15:34:00Z">
        <w:r w:rsidR="00B122BB" w:rsidRPr="007F5A1A">
          <w:rPr>
            <w:rFonts w:ascii="Times New Roman" w:hAnsi="Times New Roman" w:cs="Times New Roman"/>
            <w:noProof/>
            <w:sz w:val="24"/>
            <w:szCs w:val="24"/>
            <w:highlight w:val="yellow"/>
            <w:rPrChange w:id="856" w:author="Caitlin Jeffrey" w:date="2024-03-19T15:36:00Z">
              <w:rPr>
                <w:rFonts w:ascii="Times New Roman" w:hAnsi="Times New Roman" w:cs="Times New Roman"/>
                <w:noProof/>
                <w:sz w:val="24"/>
                <w:szCs w:val="24"/>
              </w:rPr>
            </w:rPrChange>
          </w:rPr>
          <w:t>.</w:t>
        </w:r>
      </w:ins>
      <w:ins w:id="857" w:author="Caitlin Jeffrey" w:date="2024-03-19T15:33:00Z">
        <w:r w:rsidR="001478E5">
          <w:rPr>
            <w:rFonts w:ascii="Times New Roman" w:hAnsi="Times New Roman" w:cs="Times New Roman"/>
            <w:sz w:val="24"/>
            <w:szCs w:val="24"/>
          </w:rPr>
          <w:t xml:space="preserve"> </w:t>
        </w:r>
      </w:ins>
      <w:r w:rsidR="005119F2">
        <w:rPr>
          <w:rFonts w:ascii="Times New Roman" w:hAnsi="Times New Roman" w:cs="Times New Roman"/>
          <w:sz w:val="24"/>
          <w:szCs w:val="24"/>
        </w:rPr>
        <w:t>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11AD1336"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570EDB">
        <w:rPr>
          <w:rFonts w:ascii="Times New Roman" w:hAnsi="Times New Roman" w:cs="Times New Roman"/>
          <w:sz w:val="24"/>
          <w:szCs w:val="24"/>
        </w:rPr>
        <w:t xml:space="preserve">we were </w:t>
      </w:r>
      <w:r w:rsidR="00D64759">
        <w:rPr>
          <w:rFonts w:ascii="Times New Roman" w:hAnsi="Times New Roman" w:cs="Times New Roman"/>
          <w:sz w:val="24"/>
          <w:szCs w:val="24"/>
        </w:rPr>
        <w:t>unable</w:t>
      </w:r>
      <w:r w:rsidR="00D64759" w:rsidRPr="00C226FF">
        <w:rPr>
          <w:rFonts w:ascii="Times New Roman" w:hAnsi="Times New Roman" w:cs="Times New Roman"/>
          <w:sz w:val="24"/>
          <w:szCs w:val="24"/>
        </w:rPr>
        <w:t xml:space="preserve"> </w:t>
      </w:r>
      <w:r w:rsidR="004C40A5" w:rsidRPr="00C226FF">
        <w:rPr>
          <w:rFonts w:ascii="Times New Roman" w:hAnsi="Times New Roman" w:cs="Times New Roman"/>
          <w:sz w:val="24"/>
          <w:szCs w:val="24"/>
        </w:rPr>
        <w:t xml:space="preserve">to analyze associations </w:t>
      </w:r>
      <w:r w:rsidR="004C40A5" w:rsidRPr="00C226FF">
        <w:rPr>
          <w:rFonts w:ascii="Times New Roman" w:hAnsi="Times New Roman" w:cs="Times New Roman"/>
          <w:sz w:val="24"/>
          <w:szCs w:val="24"/>
        </w:rPr>
        <w:lastRenderedPageBreak/>
        <w:t>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w:t>
      </w:r>
      <w:r w:rsidR="00EB50AD">
        <w:rPr>
          <w:rFonts w:ascii="Times New Roman" w:hAnsi="Times New Roman" w:cs="Times New Roman"/>
          <w:sz w:val="24"/>
          <w:szCs w:val="24"/>
        </w:rPr>
        <w:t xml:space="preserve"> and other</w:t>
      </w:r>
      <w:r w:rsidR="004C40A5" w:rsidRPr="00C226FF">
        <w:rPr>
          <w:rFonts w:ascii="Times New Roman" w:hAnsi="Times New Roman" w:cs="Times New Roman"/>
          <w:sz w:val="24"/>
          <w:szCs w:val="24"/>
        </w:rPr>
        <w:t xml:space="preserv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r w:rsidR="00CF4AC3">
        <w:rPr>
          <w:rFonts w:ascii="Times New Roman" w:hAnsi="Times New Roman" w:cs="Times New Roman"/>
          <w:sz w:val="24"/>
          <w:szCs w:val="24"/>
        </w:rPr>
        <w:t>ern US</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particular management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w:t>
      </w:r>
      <w:del w:id="858" w:author="Caitlin Jeffrey" w:date="2024-03-18T14:09:00Z">
        <w:r w:rsidR="00F171F2" w:rsidDel="00730AD3">
          <w:rPr>
            <w:rFonts w:ascii="Times New Roman" w:hAnsi="Times New Roman" w:cs="Times New Roman"/>
            <w:sz w:val="24"/>
            <w:szCs w:val="24"/>
          </w:rPr>
          <w:delText>bedded packs</w:delText>
        </w:r>
      </w:del>
      <w:ins w:id="859" w:author="Caitlin Jeffrey" w:date="2024-03-18T14:09:00Z">
        <w:r w:rsidR="00730AD3">
          <w:rPr>
            <w:rFonts w:ascii="Times New Roman" w:hAnsi="Times New Roman" w:cs="Times New Roman"/>
            <w:sz w:val="24"/>
            <w:szCs w:val="24"/>
          </w:rPr>
          <w:t>BP</w:t>
        </w:r>
      </w:ins>
      <w:r w:rsidR="00F171F2">
        <w:rPr>
          <w:rFonts w:ascii="Times New Roman" w:hAnsi="Times New Roman" w:cs="Times New Roman"/>
          <w:sz w:val="24"/>
          <w:szCs w:val="24"/>
        </w:rPr>
        <w:t xml:space="preserve"> specifically.</w:t>
      </w:r>
    </w:p>
    <w:p w14:paraId="7C9C36BA" w14:textId="68FB5FFE"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del w:id="860" w:author="Caitlin Jeffrey" w:date="2024-03-18T14:16:00Z">
        <w:r w:rsidR="00A21424" w:rsidRPr="00604EDE" w:rsidDel="00730AD3">
          <w:rPr>
            <w:rFonts w:ascii="Times New Roman" w:hAnsi="Times New Roman" w:cs="Times New Roman"/>
            <w:sz w:val="24"/>
            <w:szCs w:val="24"/>
          </w:rPr>
          <w:delText>freestall</w:delText>
        </w:r>
      </w:del>
      <w:ins w:id="861" w:author="Caitlin Jeffrey" w:date="2024-03-18T14:16:00Z">
        <w:r w:rsidR="00730AD3">
          <w:rPr>
            <w:rFonts w:ascii="Times New Roman" w:hAnsi="Times New Roman" w:cs="Times New Roman"/>
            <w:sz w:val="24"/>
            <w:szCs w:val="24"/>
          </w:rPr>
          <w:t>FS</w:t>
        </w:r>
      </w:ins>
      <w:r w:rsidR="00A21424" w:rsidRPr="00604EDE">
        <w:rPr>
          <w:rFonts w:ascii="Times New Roman" w:hAnsi="Times New Roman" w:cs="Times New Roman"/>
          <w:sz w:val="24"/>
          <w:szCs w:val="24"/>
        </w:rPr>
        <w:t xml:space="preserve"> or </w:t>
      </w:r>
      <w:del w:id="862" w:author="Caitlin Jeffrey" w:date="2024-03-18T14:17:00Z">
        <w:r w:rsidR="00A21424" w:rsidRPr="00604EDE" w:rsidDel="00730AD3">
          <w:rPr>
            <w:rFonts w:ascii="Times New Roman" w:hAnsi="Times New Roman" w:cs="Times New Roman"/>
            <w:sz w:val="24"/>
            <w:szCs w:val="24"/>
          </w:rPr>
          <w:delText>tiestall</w:delText>
        </w:r>
      </w:del>
      <w:ins w:id="863"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barn </w:t>
      </w:r>
      <w:r w:rsidR="009720DD">
        <w:rPr>
          <w:rFonts w:ascii="Times New Roman" w:hAnsi="Times New Roman" w:cs="Times New Roman"/>
          <w:noProof/>
          <w:sz w:val="24"/>
          <w:szCs w:val="24"/>
        </w:rPr>
        <w:t>(Barberg et al., 2007a; Janni et al., 2007; Black et al., 2013)</w:t>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9720DD">
        <w:rPr>
          <w:rFonts w:ascii="Times New Roman" w:hAnsi="Times New Roman" w:cs="Times New Roman"/>
          <w:noProof/>
          <w:sz w:val="24"/>
          <w:szCs w:val="24"/>
        </w:rPr>
        <w:t>(Shane et al., 2010)</w:t>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EB1FCF">
        <w:rPr>
          <w:rFonts w:ascii="Times New Roman" w:hAnsi="Times New Roman" w:cs="Times New Roman"/>
          <w:sz w:val="24"/>
          <w:szCs w:val="24"/>
        </w:rPr>
        <w:t>B</w:t>
      </w:r>
      <w:r w:rsidR="00A21424" w:rsidRPr="00604EDE">
        <w:rPr>
          <w:rFonts w:ascii="Times New Roman" w:hAnsi="Times New Roman" w:cs="Times New Roman"/>
          <w:sz w:val="24"/>
          <w:szCs w:val="24"/>
        </w:rPr>
        <w:t xml:space="preserve">edded packs are designed for cow comfort </w:t>
      </w:r>
      <w:r w:rsidR="009720DD">
        <w:rPr>
          <w:rFonts w:ascii="Times New Roman" w:hAnsi="Times New Roman" w:cs="Times New Roman"/>
          <w:noProof/>
          <w:sz w:val="24"/>
          <w:szCs w:val="24"/>
        </w:rPr>
        <w:t>(Barberg et al., 2007b; Bewley et al., 2012)</w:t>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del w:id="864" w:author="Caitlin Jeffrey" w:date="2024-03-18T14:17:00Z">
        <w:r w:rsidR="00A21424" w:rsidRPr="00604EDE" w:rsidDel="00730AD3">
          <w:rPr>
            <w:rFonts w:ascii="Times New Roman" w:hAnsi="Times New Roman" w:cs="Times New Roman"/>
            <w:sz w:val="24"/>
            <w:szCs w:val="24"/>
          </w:rPr>
          <w:delText>tiestall</w:delText>
        </w:r>
      </w:del>
      <w:ins w:id="865" w:author="Caitlin Jeffrey" w:date="2024-03-18T14:17:00Z">
        <w:r w:rsidR="00730AD3">
          <w:rPr>
            <w:rFonts w:ascii="Times New Roman" w:hAnsi="Times New Roman" w:cs="Times New Roman"/>
            <w:sz w:val="24"/>
            <w:szCs w:val="24"/>
          </w:rPr>
          <w:t>TS</w:t>
        </w:r>
      </w:ins>
      <w:r w:rsidR="00A21424" w:rsidRPr="00604EDE">
        <w:rPr>
          <w:rFonts w:ascii="Times New Roman" w:hAnsi="Times New Roman" w:cs="Times New Roman"/>
          <w:sz w:val="24"/>
          <w:szCs w:val="24"/>
        </w:rPr>
        <w:t xml:space="preserve"> and </w:t>
      </w:r>
      <w:del w:id="866" w:author="Caitlin Jeffrey" w:date="2024-03-18T14:16:00Z">
        <w:r w:rsidR="00A21424" w:rsidRPr="00604EDE" w:rsidDel="00730AD3">
          <w:rPr>
            <w:rFonts w:ascii="Times New Roman" w:hAnsi="Times New Roman" w:cs="Times New Roman"/>
            <w:sz w:val="24"/>
            <w:szCs w:val="24"/>
          </w:rPr>
          <w:delText>freestall</w:delText>
        </w:r>
      </w:del>
      <w:ins w:id="867" w:author="Caitlin Jeffrey" w:date="2024-03-18T14:16:00Z">
        <w:r w:rsidR="00730AD3">
          <w:rPr>
            <w:rFonts w:ascii="Times New Roman" w:hAnsi="Times New Roman" w:cs="Times New Roman"/>
            <w:sz w:val="24"/>
            <w:szCs w:val="24"/>
          </w:rPr>
          <w:t>FS</w:t>
        </w:r>
      </w:ins>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9720DD">
        <w:rPr>
          <w:rFonts w:ascii="Times New Roman" w:hAnsi="Times New Roman" w:cs="Times New Roman"/>
          <w:noProof/>
          <w:sz w:val="24"/>
          <w:szCs w:val="24"/>
        </w:rPr>
        <w:t>(Barberg et al., 2007b; Lobeck et al., 2011; Burgstaller et al., 2016)</w:t>
      </w:r>
      <w:r w:rsidR="00A21424" w:rsidRPr="00604EDE">
        <w:rPr>
          <w:rFonts w:ascii="Times New Roman" w:hAnsi="Times New Roman" w:cs="Times New Roman"/>
          <w:sz w:val="24"/>
          <w:szCs w:val="24"/>
        </w:rPr>
        <w:t xml:space="preserve">. Lastly, manure management and environmental stewardship is a top concern for both dairy producers and the general public </w:t>
      </w:r>
      <w:r w:rsidR="009720DD">
        <w:rPr>
          <w:rFonts w:ascii="Times New Roman" w:hAnsi="Times New Roman" w:cs="Times New Roman"/>
          <w:noProof/>
          <w:sz w:val="24"/>
          <w:szCs w:val="24"/>
        </w:rPr>
        <w:t>(Holly et al., 2018)</w:t>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five </w:t>
      </w:r>
      <w:r w:rsidR="00483BF2">
        <w:rPr>
          <w:rFonts w:ascii="Times New Roman" w:hAnsi="Times New Roman" w:cs="Times New Roman"/>
          <w:sz w:val="24"/>
          <w:szCs w:val="24"/>
        </w:rPr>
        <w:t>BP</w:t>
      </w:r>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xml:space="preserve">, increases soil infiltration of nutrients, and creates flexibility around </w:t>
      </w:r>
      <w:r w:rsidR="00C25953">
        <w:rPr>
          <w:rFonts w:ascii="Times New Roman" w:hAnsi="Times New Roman" w:cs="Times New Roman"/>
          <w:sz w:val="24"/>
          <w:szCs w:val="24"/>
        </w:rPr>
        <w:lastRenderedPageBreak/>
        <w:t>timing of manure application to fields</w:t>
      </w:r>
      <w:r w:rsidR="00B429BE">
        <w:rPr>
          <w:rFonts w:ascii="Times New Roman" w:hAnsi="Times New Roman" w:cs="Times New Roman"/>
          <w:sz w:val="24"/>
          <w:szCs w:val="24"/>
        </w:rPr>
        <w:t xml:space="preserve"> </w:t>
      </w:r>
      <w:r w:rsidR="009720DD">
        <w:rPr>
          <w:rFonts w:ascii="Times New Roman" w:hAnsi="Times New Roman" w:cs="Times New Roman"/>
          <w:noProof/>
          <w:sz w:val="24"/>
          <w:szCs w:val="24"/>
        </w:rPr>
        <w:t>(Rushmann)</w:t>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w:t>
      </w:r>
      <w:del w:id="868" w:author="Caitlin Jeffrey" w:date="2024-03-18T14:09:00Z">
        <w:r w:rsidR="00A21424" w:rsidRPr="00604EDE" w:rsidDel="00730AD3">
          <w:rPr>
            <w:rFonts w:ascii="Times New Roman" w:hAnsi="Times New Roman" w:cs="Times New Roman"/>
            <w:sz w:val="24"/>
            <w:szCs w:val="24"/>
          </w:rPr>
          <w:delText>bedded packs</w:delText>
        </w:r>
      </w:del>
      <w:ins w:id="869" w:author="Caitlin Jeffrey" w:date="2024-03-18T14:09:00Z">
        <w:r w:rsidR="00730AD3">
          <w:rPr>
            <w:rFonts w:ascii="Times New Roman" w:hAnsi="Times New Roman" w:cs="Times New Roman"/>
            <w:sz w:val="24"/>
            <w:szCs w:val="24"/>
          </w:rPr>
          <w:t>BP</w:t>
        </w:r>
      </w:ins>
      <w:r w:rsidR="00A21424" w:rsidRPr="00604EDE">
        <w:rPr>
          <w:rFonts w:ascii="Times New Roman" w:hAnsi="Times New Roman" w:cs="Times New Roman"/>
          <w:sz w:val="24"/>
          <w:szCs w:val="24"/>
        </w:rPr>
        <w:t xml:space="preserve">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r w:rsidR="004778FA">
        <w:rPr>
          <w:rFonts w:ascii="Times New Roman" w:hAnsi="Times New Roman" w:cs="Times New Roman"/>
          <w:sz w:val="24"/>
          <w:szCs w:val="24"/>
        </w:rPr>
        <w:t>ern US.</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r w:rsidRPr="00604EDE">
        <w:rPr>
          <w:rFonts w:ascii="Times New Roman" w:hAnsi="Times New Roman" w:cs="Times New Roman"/>
          <w:b/>
          <w:bCs/>
          <w:sz w:val="24"/>
          <w:szCs w:val="24"/>
        </w:rPr>
        <w:t>Conclusion</w:t>
      </w:r>
    </w:p>
    <w:p w14:paraId="12AB058C" w14:textId="7B1E2AB4" w:rsidR="00434369" w:rsidRPr="00912697" w:rsidRDefault="0026413C" w:rsidP="00912697">
      <w:pPr>
        <w:spacing w:line="480" w:lineRule="auto"/>
        <w:ind w:firstLine="720"/>
        <w:rPr>
          <w:rFonts w:ascii="Times New Roman" w:hAnsi="Times New Roman" w:cs="Times New Roman"/>
          <w:sz w:val="24"/>
          <w:szCs w:val="24"/>
        </w:rPr>
      </w:pPr>
      <w:bookmarkStart w:id="870"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w:t>
      </w:r>
      <w:del w:id="871" w:author="Caitlin Jeffrey" w:date="2024-03-18T14:16:00Z">
        <w:r w:rsidR="000A2897" w:rsidDel="00730AD3">
          <w:rPr>
            <w:rFonts w:ascii="Times New Roman" w:hAnsi="Times New Roman" w:cs="Times New Roman"/>
            <w:sz w:val="24"/>
            <w:szCs w:val="24"/>
          </w:rPr>
          <w:delText>freestall</w:delText>
        </w:r>
      </w:del>
      <w:ins w:id="872" w:author="Caitlin Jeffrey" w:date="2024-03-18T14:16:00Z">
        <w:r w:rsidR="00730AD3">
          <w:rPr>
            <w:rFonts w:ascii="Times New Roman" w:hAnsi="Times New Roman" w:cs="Times New Roman"/>
            <w:sz w:val="24"/>
            <w:szCs w:val="24"/>
          </w:rPr>
          <w:t>FS</w:t>
        </w:r>
      </w:ins>
      <w:r w:rsidR="000A2897">
        <w:rPr>
          <w:rFonts w:ascii="Times New Roman" w:hAnsi="Times New Roman" w:cs="Times New Roman"/>
          <w:sz w:val="24"/>
          <w:szCs w:val="24"/>
        </w:rPr>
        <w:t xml:space="preserve"> or </w:t>
      </w:r>
      <w:del w:id="873" w:author="Caitlin Jeffrey" w:date="2024-03-18T14:17:00Z">
        <w:r w:rsidR="000A2897" w:rsidDel="00730AD3">
          <w:rPr>
            <w:rFonts w:ascii="Times New Roman" w:hAnsi="Times New Roman" w:cs="Times New Roman"/>
            <w:sz w:val="24"/>
            <w:szCs w:val="24"/>
          </w:rPr>
          <w:delText>tiestall</w:delText>
        </w:r>
      </w:del>
      <w:ins w:id="874" w:author="Caitlin Jeffrey" w:date="2024-03-18T14:17:00Z">
        <w:r w:rsidR="00730AD3">
          <w:rPr>
            <w:rFonts w:ascii="Times New Roman" w:hAnsi="Times New Roman" w:cs="Times New Roman"/>
            <w:sz w:val="24"/>
            <w:szCs w:val="24"/>
          </w:rPr>
          <w:t>TS</w:t>
        </w:r>
      </w:ins>
      <w:r w:rsidR="000A2897">
        <w:rPr>
          <w:rFonts w:ascii="Times New Roman" w:hAnsi="Times New Roman" w:cs="Times New Roman"/>
          <w:sz w:val="24"/>
          <w:szCs w:val="24"/>
        </w:rPr>
        <w:t xml:space="preserve">)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Bedded packs </w:t>
      </w:r>
      <w:del w:id="875" w:author="Caitlin Jeffrey" w:date="2024-03-31T13:27:00Z">
        <w:r w:rsidRPr="00FC6FF7" w:rsidDel="00AD210E">
          <w:rPr>
            <w:rFonts w:ascii="Times New Roman" w:hAnsi="Times New Roman" w:cs="Times New Roman"/>
            <w:sz w:val="24"/>
            <w:szCs w:val="24"/>
          </w:rPr>
          <w:delText xml:space="preserve">can </w:delText>
        </w:r>
      </w:del>
      <w:ins w:id="876" w:author="Caitlin Jeffrey" w:date="2024-03-31T13:27:00Z">
        <w:r w:rsidR="00AD210E">
          <w:rPr>
            <w:rFonts w:ascii="Times New Roman" w:hAnsi="Times New Roman" w:cs="Times New Roman"/>
            <w:sz w:val="24"/>
            <w:szCs w:val="24"/>
          </w:rPr>
          <w:t>may</w:t>
        </w:r>
        <w:r w:rsidR="00AD210E" w:rsidRPr="00FC6FF7">
          <w:rPr>
            <w:rFonts w:ascii="Times New Roman" w:hAnsi="Times New Roman" w:cs="Times New Roman"/>
            <w:sz w:val="24"/>
            <w:szCs w:val="24"/>
          </w:rPr>
          <w:t xml:space="preserve"> </w:t>
        </w:r>
      </w:ins>
      <w:r w:rsidRPr="00FC6FF7">
        <w:rPr>
          <w:rFonts w:ascii="Times New Roman" w:hAnsi="Times New Roman" w:cs="Times New Roman"/>
          <w:sz w:val="24"/>
          <w:szCs w:val="24"/>
        </w:rPr>
        <w:t xml:space="preserve">therefore be </w:t>
      </w:r>
      <w:del w:id="877" w:author="Caitlin Jeffrey" w:date="2024-03-31T13:27:00Z">
        <w:r w:rsidRPr="00FC6FF7" w:rsidDel="00AD210E">
          <w:rPr>
            <w:rFonts w:ascii="Times New Roman" w:hAnsi="Times New Roman" w:cs="Times New Roman"/>
            <w:sz w:val="24"/>
            <w:szCs w:val="24"/>
          </w:rPr>
          <w:delText xml:space="preserve">considered as </w:delText>
        </w:r>
      </w:del>
      <w:r w:rsidRPr="00FC6FF7">
        <w:rPr>
          <w:rFonts w:ascii="Times New Roman" w:hAnsi="Times New Roman" w:cs="Times New Roman"/>
          <w:sz w:val="24"/>
          <w:szCs w:val="24"/>
        </w:rPr>
        <w:t>a viable option for pasture-based herds looking for a loose-housing system</w:t>
      </w:r>
      <w:ins w:id="878" w:author="Caitlin Jeffrey" w:date="2024-03-31T13:27:00Z">
        <w:r w:rsidR="00AD210E">
          <w:rPr>
            <w:rFonts w:ascii="Times New Roman" w:hAnsi="Times New Roman" w:cs="Times New Roman"/>
            <w:sz w:val="24"/>
            <w:szCs w:val="24"/>
          </w:rPr>
          <w:t xml:space="preserve">, </w:t>
        </w:r>
        <w:r w:rsidR="00AD210E">
          <w:rPr>
            <w:rFonts w:ascii="Times New Roman" w:hAnsi="Times New Roman" w:cs="Times New Roman"/>
            <w:sz w:val="24"/>
            <w:szCs w:val="24"/>
          </w:rPr>
          <w:t>but more research including a larger number of herds is needed to test this hypothesis</w:t>
        </w:r>
      </w:ins>
      <w:r w:rsidRPr="00FC6FF7">
        <w:rPr>
          <w:rFonts w:ascii="Times New Roman" w:hAnsi="Times New Roman" w:cs="Times New Roman"/>
          <w:sz w:val="24"/>
          <w:szCs w:val="24"/>
        </w:rPr>
        <w:t>.</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w:t>
      </w:r>
      <w:r w:rsidR="00927BC9">
        <w:rPr>
          <w:rFonts w:ascii="Times New Roman" w:hAnsi="Times New Roman" w:cs="Times New Roman"/>
          <w:sz w:val="24"/>
          <w:szCs w:val="24"/>
        </w:rPr>
        <w:t>s</w:t>
      </w:r>
      <w:r w:rsidR="00B13FB9">
        <w:rPr>
          <w:rFonts w:ascii="Times New Roman" w:hAnsi="Times New Roman" w:cs="Times New Roman"/>
          <w:sz w:val="24"/>
          <w:szCs w:val="24"/>
        </w:rPr>
        <w:t xml:space="preserve"> from</w:t>
      </w:r>
      <w:r w:rsidR="00927BC9">
        <w:rPr>
          <w:rFonts w:ascii="Times New Roman" w:hAnsi="Times New Roman" w:cs="Times New Roman"/>
          <w:sz w:val="24"/>
          <w:szCs w:val="24"/>
        </w:rPr>
        <w:t xml:space="preserve"> the</w:t>
      </w:r>
      <w:r w:rsidR="00B13FB9">
        <w:rPr>
          <w:rFonts w:ascii="Times New Roman" w:hAnsi="Times New Roman" w:cs="Times New Roman"/>
          <w:sz w:val="24"/>
          <w:szCs w:val="24"/>
        </w:rPr>
        <w:t xml:space="preserve"> secondary analysis of </w:t>
      </w:r>
      <w:r w:rsidR="009961F1">
        <w:rPr>
          <w:rFonts w:ascii="Times New Roman" w:hAnsi="Times New Roman" w:cs="Times New Roman"/>
          <w:sz w:val="24"/>
          <w:szCs w:val="24"/>
        </w:rPr>
        <w:t>results found</w:t>
      </w:r>
      <w:r w:rsidR="00BF0912">
        <w:rPr>
          <w:rFonts w:ascii="Times New Roman" w:hAnsi="Times New Roman" w:cs="Times New Roman"/>
          <w:sz w:val="24"/>
          <w:szCs w:val="24"/>
        </w:rPr>
        <w:t xml:space="preserve">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4A27FFB3" w14:textId="77777777" w:rsidR="004B781B" w:rsidRPr="00FC6FF7" w:rsidRDefault="004B781B" w:rsidP="00275259">
      <w:pPr>
        <w:spacing w:after="0" w:line="480" w:lineRule="auto"/>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3E8D5B65" w14:textId="370236C8" w:rsidR="00F65A63" w:rsidRDefault="00262957" w:rsidP="00275259">
      <w:pPr>
        <w:spacing w:line="480" w:lineRule="auto"/>
        <w:ind w:firstLine="720"/>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w:t>
      </w:r>
      <w:r w:rsidR="00A50D0B">
        <w:rPr>
          <w:rFonts w:ascii="Times New Roman" w:hAnsi="Times New Roman" w:cs="Times New Roman"/>
          <w:sz w:val="24"/>
          <w:szCs w:val="24"/>
        </w:rPr>
        <w:lastRenderedPageBreak/>
        <w:t>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p>
    <w:p w14:paraId="4A3AB464" w14:textId="77777777" w:rsidR="00AC5334" w:rsidRPr="007E4A2D" w:rsidRDefault="00AC5334" w:rsidP="00275259">
      <w:pPr>
        <w:spacing w:line="480" w:lineRule="auto"/>
        <w:ind w:firstLine="720"/>
        <w:jc w:val="both"/>
        <w:rPr>
          <w:rFonts w:ascii="Times New Roman" w:hAnsi="Times New Roman" w:cs="Times New Roman"/>
          <w:sz w:val="24"/>
          <w:szCs w:val="24"/>
        </w:rPr>
      </w:pP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0400D35A" w14:textId="54990EAB" w:rsidR="00FA4840" w:rsidRPr="00FA4840" w:rsidRDefault="00FA4840" w:rsidP="00FA4840">
      <w:pPr>
        <w:pStyle w:val="EndNoteBibliography"/>
        <w:spacing w:after="240"/>
      </w:pPr>
      <w:r w:rsidRPr="00FA4840">
        <w:t>Adkins, P. R. F., L. M. Placheta, M. R. Borchers, J. M. Bewley, and J. R. Middleton. 2022. Distribution of staphylococcal and mammaliicoccal species from compost-bedded pack or sand-bedded freestall dairy farms. J Dairy Sci 105(7):6261-6270.</w:t>
      </w:r>
    </w:p>
    <w:p w14:paraId="4BDF61F8" w14:textId="77777777" w:rsidR="00FA4840" w:rsidRPr="00FA4840" w:rsidRDefault="00FA4840" w:rsidP="00FA4840">
      <w:pPr>
        <w:pStyle w:val="EndNoteBibliography"/>
        <w:spacing w:after="240"/>
      </w:pPr>
      <w:r w:rsidRPr="00FA4840">
        <w:t>Albino, R. L., J. L. Taraba, M. I. Marcondes, E. A. Eckelkamp, and J. M. Bewley. 2018. Comparison of bacterial populations in bedding material, on teat ends, and in milk of cows housed in compost bedded pack barns J. Animal Production Science 58(9):1686-1691.</w:t>
      </w:r>
    </w:p>
    <w:p w14:paraId="225814A8" w14:textId="77777777" w:rsidR="00FA4840" w:rsidRPr="00FA4840" w:rsidRDefault="00FA4840" w:rsidP="00FA4840">
      <w:pPr>
        <w:pStyle w:val="EndNoteBibliography"/>
        <w:spacing w:after="240"/>
      </w:pPr>
      <w:r w:rsidRPr="00FA4840">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6DADA535" w14:textId="77777777" w:rsidR="00FA4840" w:rsidRPr="00FA4840" w:rsidRDefault="00FA4840" w:rsidP="00FA4840">
      <w:pPr>
        <w:pStyle w:val="EndNoteBibliography"/>
        <w:spacing w:after="240"/>
      </w:pPr>
      <w:r w:rsidRPr="00FA4840">
        <w:t>Andrews, T., C. E. Jeffrey, R. E. Gilker, D. A. Neher, and J. W. Barlow. 2021. Design and implementation of a survey quantifying winter housing and bedding types used on Vermont organic dairy farms. J. Dairy Sci. 104(7):8326-8337.</w:t>
      </w:r>
    </w:p>
    <w:p w14:paraId="765FEE6D" w14:textId="77777777" w:rsidR="00FA4840" w:rsidRPr="00FA4840" w:rsidRDefault="00FA4840" w:rsidP="00FA4840">
      <w:pPr>
        <w:pStyle w:val="EndNoteBibliography"/>
        <w:spacing w:after="240"/>
      </w:pPr>
      <w:r w:rsidRPr="00FA4840">
        <w:t>Barberg, A., M. Endres, and K. Janni. 2007a. Compost Dairy Barns in Minnesota: A Descriptive Study. Applied Engineering in Agriculture 23:231-238.</w:t>
      </w:r>
    </w:p>
    <w:p w14:paraId="7E1C3B0D" w14:textId="77777777" w:rsidR="00FA4840" w:rsidRPr="00FA4840" w:rsidRDefault="00FA4840" w:rsidP="00FA4840">
      <w:pPr>
        <w:pStyle w:val="EndNoteBibliography"/>
        <w:spacing w:after="240"/>
      </w:pPr>
      <w:r w:rsidRPr="00FA4840">
        <w:t>Barberg, A. E., M. I. Endres, J. A. Salfer, and J. K. Reneau. 2007b. Performance and welfare of dairy cows in an alternative housing system in Minnesota. J Dairy Sci 90(3):1575-1583.</w:t>
      </w:r>
    </w:p>
    <w:p w14:paraId="62EE4B38" w14:textId="77777777" w:rsidR="00FA4840" w:rsidRPr="00FA4840" w:rsidRDefault="00FA4840" w:rsidP="00FA4840">
      <w:pPr>
        <w:pStyle w:val="EndNoteBibliography"/>
        <w:spacing w:after="240"/>
      </w:pPr>
      <w:r w:rsidRPr="00FA4840">
        <w:t>Barkema, H. W., Y. H. Schukken, T. J. Lam, M. L. Beiboer, G. Benedictus, and A. Brand. 1998. Management practices associated with low, medium, and high somatic cell counts in bulk milk. J. Dairy Sci 81(7):1917-1927.</w:t>
      </w:r>
    </w:p>
    <w:p w14:paraId="7DF4D8F1" w14:textId="77777777" w:rsidR="00FA4840" w:rsidRPr="00FA4840" w:rsidRDefault="00FA4840" w:rsidP="00FA4840">
      <w:pPr>
        <w:pStyle w:val="EndNoteBibliography"/>
        <w:spacing w:after="240"/>
      </w:pPr>
      <w:r w:rsidRPr="00FA4840">
        <w:t>Barkema, H. W., M. A. von Keyserlingk, J. P. Kastelic, T. J. Lam, C. Luby, J. P. Roy, S. J. LeBlanc, G. P. Keefe, and D. F. Kelton. 2015. Invited review: Changes in the dairy industry affecting dairy cattle health and welfare. J Dairy Sci 98(11):7426-7445.</w:t>
      </w:r>
    </w:p>
    <w:p w14:paraId="336BD3C0" w14:textId="77777777" w:rsidR="00FA4840" w:rsidRPr="00FA4840" w:rsidRDefault="00FA4840" w:rsidP="00FA4840">
      <w:pPr>
        <w:pStyle w:val="EndNoteBibliography"/>
        <w:spacing w:after="240"/>
      </w:pPr>
      <w:r w:rsidRPr="00FA4840">
        <w:t>Bewley, J., J. Taraba, G. Day, R. Black, and F. Damasceno. 2012. Compost Bedded Pack Barn Design: Features and Management Considerations. University of Kentucky Cooperative Extension Service Publication ID.</w:t>
      </w:r>
    </w:p>
    <w:p w14:paraId="1C157B76" w14:textId="77777777" w:rsidR="00FA4840" w:rsidRPr="00FA4840" w:rsidRDefault="00FA4840" w:rsidP="00FA4840">
      <w:pPr>
        <w:pStyle w:val="EndNoteBibliography"/>
        <w:spacing w:after="240"/>
      </w:pPr>
      <w:r w:rsidRPr="00FA4840">
        <w:lastRenderedPageBreak/>
        <w:t>Bickert, W. G., B. Holmes, K. A. Janni, D. Kammel, R. Stowell, and J. M. Zulovich. 2000. Dairy freestall housing and equipment. Pages 27–45 in Designing Facilities for the Milking Herd. 7</w:t>
      </w:r>
      <w:r w:rsidRPr="00137497">
        <w:rPr>
          <w:vertAlign w:val="superscript"/>
        </w:rPr>
        <w:t>th</w:t>
      </w:r>
      <w:r w:rsidRPr="00FA4840">
        <w:t xml:space="preserve"> ed., Mid-West Plan Service, Iowa State University, Ames.</w:t>
      </w:r>
    </w:p>
    <w:p w14:paraId="25594EC6" w14:textId="77777777" w:rsidR="00FA4840" w:rsidRPr="00FA4840" w:rsidRDefault="00FA4840" w:rsidP="00FA4840">
      <w:pPr>
        <w:pStyle w:val="EndNoteBibliography"/>
        <w:spacing w:after="240"/>
      </w:pPr>
      <w:r w:rsidRPr="00FA4840">
        <w:t>Black, R. A., J. L. Taraba, G. B. Day, F. A. Damasceno, and J. M. Bewley. 2013. Compost bedded pack dairy barn management, performance, and producer satisfaction. J Dairy Sci 96(12):8060-8074.</w:t>
      </w:r>
    </w:p>
    <w:p w14:paraId="7C90720F" w14:textId="77777777" w:rsidR="00FA4840" w:rsidRPr="00FA4840" w:rsidRDefault="00FA4840" w:rsidP="00FA4840">
      <w:pPr>
        <w:pStyle w:val="EndNoteBibliography"/>
        <w:spacing w:after="240"/>
      </w:pPr>
      <w:r w:rsidRPr="00FA4840">
        <w:t>Black, R. A., J. L. Taraba, G. B. Day, F. A. Damasceno, M. C. Newman, K. A. Akers, C. L. Wood, K. J. McQuerry, and J. M. Bewley. 2014. The relationship between compost bedded pack performance, management, and bacterial counts. J Dairy Sci 97(5):2669-2679.</w:t>
      </w:r>
    </w:p>
    <w:p w14:paraId="416E1759" w14:textId="77777777" w:rsidR="00FA4840" w:rsidRPr="00FA4840" w:rsidRDefault="00FA4840" w:rsidP="00FA4840">
      <w:pPr>
        <w:pStyle w:val="EndNoteBibliography"/>
        <w:spacing w:after="240"/>
      </w:pPr>
      <w:r w:rsidRPr="00FA4840">
        <w:t>Burgstaller, J., J. Raith, S. Kuchling, V. Mandl, A. Hund, and J. Kofler. 2016. Claw health and prevalence of lameness in cows from compost bedded and cubicle freestall dairy barns in Austria. The Veterinary Journal 216.</w:t>
      </w:r>
    </w:p>
    <w:p w14:paraId="73AA2B75" w14:textId="77777777" w:rsidR="00FA4840" w:rsidRPr="00FA4840" w:rsidRDefault="00FA4840" w:rsidP="00FA4840">
      <w:pPr>
        <w:pStyle w:val="EndNoteBibliography"/>
        <w:spacing w:after="240"/>
      </w:pPr>
      <w:r w:rsidRPr="00FA4840">
        <w:t>Calamari, L., F. Calegari, and L. Stefanini. 2009. Effect of different free stall surfaces on behavioural, productive and metabolic parameters in dairy cows. Applied Animal Behaviour Science 120:9-17.</w:t>
      </w:r>
    </w:p>
    <w:p w14:paraId="473BBED5" w14:textId="77777777" w:rsidR="00FA4840" w:rsidRPr="00FA4840" w:rsidRDefault="00FA4840" w:rsidP="00FA4840">
      <w:pPr>
        <w:pStyle w:val="EndNoteBibliography"/>
        <w:spacing w:after="240"/>
      </w:pPr>
      <w:r w:rsidRPr="00FA4840">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3C539B61" w14:textId="77777777" w:rsidR="00FA4840" w:rsidRPr="00FA4840" w:rsidRDefault="00FA4840" w:rsidP="00FA4840">
      <w:pPr>
        <w:pStyle w:val="EndNoteBibliography"/>
        <w:spacing w:after="240"/>
      </w:pPr>
      <w:r w:rsidRPr="00FA4840">
        <w:t>Cook, N. B. 2002. Influence of Barn Design on Dairy Cow Hygiene, Lameness and Udder Health. American Association of Bovine Practitioners Conference Proceedings:97-103.</w:t>
      </w:r>
    </w:p>
    <w:p w14:paraId="0BB96D3A" w14:textId="77777777" w:rsidR="00FA4840" w:rsidRPr="00FA4840" w:rsidRDefault="00FA4840" w:rsidP="00FA4840">
      <w:pPr>
        <w:pStyle w:val="EndNoteBibliography"/>
        <w:spacing w:after="240"/>
      </w:pPr>
      <w:r w:rsidRPr="00FA4840">
        <w:t>Cook, N. B., T. B. Bennett, and K. V. Nordlund. 2005. Monitoring Indices of Cow Comfort in Free-Stall-Housed Dairy Herds. J. Dairy Sci. 88(11):3876-3885.</w:t>
      </w:r>
    </w:p>
    <w:p w14:paraId="0C83CD63" w14:textId="77777777" w:rsidR="00FA4840" w:rsidRPr="00FA4840" w:rsidRDefault="00FA4840" w:rsidP="00FA4840">
      <w:pPr>
        <w:pStyle w:val="EndNoteBibliography"/>
        <w:spacing w:after="240"/>
      </w:pPr>
      <w:r w:rsidRPr="00FA4840">
        <w:t>Cook, N. B., J. P. Hess, M. R. Foy, T. B. Bennett, and R. L. Brotzman. 2016. Management characteristics, lameness, and body injuries of dairy cattle housed in high-performance dairy herds in Wisconsin. J Dairy Sci 99(7):5879-5891.</w:t>
      </w:r>
    </w:p>
    <w:p w14:paraId="0E0AA23F" w14:textId="77777777" w:rsidR="00FA4840" w:rsidRPr="00FA4840" w:rsidRDefault="00FA4840" w:rsidP="00FA4840">
      <w:pPr>
        <w:pStyle w:val="EndNoteBibliography"/>
        <w:spacing w:after="240"/>
      </w:pPr>
      <w:r w:rsidRPr="00FA4840">
        <w:t>Costa, J. H. C., T. A. Burnett, M. A. G. von Keyserlingk, and M. J. Hötzel. 2018. Prevalence of lameness and leg lesions of lactating dairy cows housed in southern Brazil: Effects of housing systems. J Dairy Sci 101(3):2395-2405.</w:t>
      </w:r>
    </w:p>
    <w:p w14:paraId="1029BC0D" w14:textId="77777777" w:rsidR="00FA4840" w:rsidRPr="00FA4840" w:rsidRDefault="00FA4840" w:rsidP="00FA4840">
      <w:pPr>
        <w:pStyle w:val="EndNoteBibliography"/>
        <w:spacing w:after="240"/>
      </w:pPr>
      <w:r w:rsidRPr="00FA4840">
        <w:t>de Pinho Manzi, M., D. B. Nóbrega, P. Y. Faccioli, M. Z. Troncarelli, B. D. Menozzi, and H. Langoni. 2012. Relationship between teat-end condition, udder cleanliness and bovine subclinical mastitis. Res Vet Sci 93(1):430-434.</w:t>
      </w:r>
    </w:p>
    <w:p w14:paraId="49F77E89" w14:textId="77777777" w:rsidR="00FA4840" w:rsidRPr="00FA4840" w:rsidRDefault="00FA4840" w:rsidP="00FA4840">
      <w:pPr>
        <w:pStyle w:val="EndNoteBibliography"/>
        <w:spacing w:after="240"/>
      </w:pPr>
      <w:r w:rsidRPr="00FA4840">
        <w:t>De Visscher, A., S. Piepers, F. Haesebrouck, and S. De Vliegher. 2016. Intramammary infection with coagulase-negative staphylococci at parturition: Species-specific prevalence, risk factors, and effect on udder health. J Dairy Sci 99(8):6457-6469.</w:t>
      </w:r>
    </w:p>
    <w:p w14:paraId="41BEE871" w14:textId="77777777" w:rsidR="00FA4840" w:rsidRPr="00FA4840" w:rsidRDefault="00FA4840" w:rsidP="00FA4840">
      <w:pPr>
        <w:pStyle w:val="EndNoteBibliography"/>
        <w:spacing w:after="240"/>
      </w:pPr>
      <w:r w:rsidRPr="00FA4840">
        <w:lastRenderedPageBreak/>
        <w:t xml:space="preserve">De Visscher, A., S. Piepers, F. Haesebrouck, K. Supre, and S. De Vliegher. 2017. Coagulase-negative </w:t>
      </w:r>
      <w:r w:rsidRPr="00137497">
        <w:rPr>
          <w:i/>
          <w:iCs/>
        </w:rPr>
        <w:t>Staphylococcus</w:t>
      </w:r>
      <w:r w:rsidRPr="00FA4840">
        <w:t xml:space="preserve"> species in bulk milk: Prevalence, distribution, and associated subgroup- and species-specific risk factors. J Dairy Sci 100(1):629-642.</w:t>
      </w:r>
    </w:p>
    <w:p w14:paraId="0C0FAD3B" w14:textId="77777777" w:rsidR="00FA4840" w:rsidRPr="00FA4840" w:rsidRDefault="00FA4840" w:rsidP="00FA4840">
      <w:pPr>
        <w:pStyle w:val="EndNoteBibliography"/>
        <w:spacing w:after="240"/>
      </w:pPr>
      <w:r w:rsidRPr="00FA4840">
        <w:t>de Vries, M., E. A. Bokkers, C. G. van Reenen, B. Engel, G. van Schaik, T. Dijkstra, and I. J. de Boer. 2015. Housing and management factors associated with indicators of dairy cattle welfare. Prev Vet Med 118(1):80-92.</w:t>
      </w:r>
    </w:p>
    <w:p w14:paraId="55D7257F" w14:textId="77777777" w:rsidR="00FA4840" w:rsidRPr="00FA4840" w:rsidRDefault="00FA4840" w:rsidP="00FA4840">
      <w:pPr>
        <w:pStyle w:val="EndNoteBibliography"/>
        <w:spacing w:after="240"/>
      </w:pPr>
      <w:r w:rsidRPr="00FA4840">
        <w:t>Dohmen, W., F. Neijenhuis, and H. Hogeveen. 2010. Relationship between udder health and hygiene on farms with an automatic milking system. J Dairy Sci 93(9):4019-4033.</w:t>
      </w:r>
    </w:p>
    <w:p w14:paraId="09B7837E" w14:textId="77777777" w:rsidR="00FA4840" w:rsidRPr="00FA4840" w:rsidRDefault="00FA4840" w:rsidP="00FA4840">
      <w:pPr>
        <w:pStyle w:val="EndNoteBibliography"/>
        <w:spacing w:after="240"/>
      </w:pPr>
      <w:r w:rsidRPr="00FA4840">
        <w:t>Eberhart, R. J. 1984. Coliform Mastitis. Veterinary Clinics of North America: Large Animal Practice 6(2):287-300.</w:t>
      </w:r>
    </w:p>
    <w:p w14:paraId="63C2399A" w14:textId="77777777" w:rsidR="00FA4840" w:rsidRPr="00FA4840" w:rsidRDefault="00FA4840" w:rsidP="00FA4840">
      <w:pPr>
        <w:pStyle w:val="EndNoteBibliography"/>
        <w:spacing w:after="240"/>
      </w:pPr>
      <w:r w:rsidRPr="00FA4840">
        <w:t>Eckelkamp, E. A., J. L. Taraba, K. A. Akers, R. J. Harmon, and J. M. Bewley. 2016a. Sand bedded freestall and compost bedded pack effects on cow hygiene, locomotion, and mastitis indicators. Livestock Science 190:48-57.</w:t>
      </w:r>
    </w:p>
    <w:p w14:paraId="585CF54A" w14:textId="77777777" w:rsidR="00FA4840" w:rsidRPr="00FA4840" w:rsidRDefault="00FA4840" w:rsidP="00FA4840">
      <w:pPr>
        <w:pStyle w:val="EndNoteBibliography"/>
        <w:spacing w:after="240"/>
      </w:pPr>
      <w:r w:rsidRPr="00FA4840">
        <w:t>Eckelkamp, E. A., J. L. Taraba, K. A. Akers, R. J. Harmon, and J. M. Bewley. 2016b. Understanding compost bedded pack barns: Interactions among environmental factors, bedding characteristics, and udder health. Livestock Science 190:35-42.</w:t>
      </w:r>
    </w:p>
    <w:p w14:paraId="00553C60" w14:textId="77777777" w:rsidR="00FA4840" w:rsidRPr="00FA4840" w:rsidRDefault="00FA4840" w:rsidP="00FA4840">
      <w:pPr>
        <w:pStyle w:val="EndNoteBibliography"/>
        <w:spacing w:after="240"/>
      </w:pPr>
      <w:r w:rsidRPr="00FA4840">
        <w:t>Elmoslemany, A. M., G. P. Keefe, I. R. Dohoo, and B. M. Jayarao. 2009. Risk factors for bacteriological quality of bulk tank milk in Prince Edward Island dairy herds. Part 1: overall risk factors. J Dairy Sci 92(6):2634-2643.</w:t>
      </w:r>
    </w:p>
    <w:p w14:paraId="6D144C60" w14:textId="77777777" w:rsidR="00FA4840" w:rsidRPr="00FA4840" w:rsidRDefault="00FA4840" w:rsidP="00FA4840">
      <w:pPr>
        <w:pStyle w:val="EndNoteBibliography"/>
        <w:spacing w:after="240"/>
      </w:pPr>
      <w:r w:rsidRPr="00FA4840">
        <w:t>Fairchild, T. P., B. J. McArthur, J. H. Moore, and W. E. Hylton. 1982. Coliform Counts in Various Bedding Materials. J. Dairy Sci. 65(6):1029-1035.</w:t>
      </w:r>
    </w:p>
    <w:p w14:paraId="2603667C" w14:textId="77777777" w:rsidR="00FA4840" w:rsidRPr="00FA4840" w:rsidRDefault="00FA4840" w:rsidP="00FA4840">
      <w:pPr>
        <w:pStyle w:val="EndNoteBibliography"/>
        <w:spacing w:after="240"/>
      </w:pPr>
      <w:r w:rsidRPr="00FA4840">
        <w:t>Fávero, S., F. V. R. Portilho, A. C. R. Oliveira, H. Langoni, and J. C. F. Pantoja. 2015. Factors associated with mastitis epidemiologic indexes, animal hygiene, and bulk milk bacterial concentrations in dairy herds housed on compost bedding. Livestock Science 181:220-230.</w:t>
      </w:r>
    </w:p>
    <w:p w14:paraId="455770F2" w14:textId="77777777" w:rsidR="00FA4840" w:rsidRPr="00FA4840" w:rsidRDefault="00FA4840" w:rsidP="00FA4840">
      <w:pPr>
        <w:pStyle w:val="EndNoteBibliography"/>
        <w:spacing w:after="240"/>
      </w:pPr>
      <w:r w:rsidRPr="00FA4840">
        <w:t>Fregonesi, J. A. and J. D. Leaver. 2001. Behaviour, performance and health indicators of welfare for dairy cows housed in strawyard or cubicle systems. Livestock Production Science 68(2):205-216.</w:t>
      </w:r>
    </w:p>
    <w:p w14:paraId="2D007B97" w14:textId="77777777" w:rsidR="00FA4840" w:rsidRPr="00FA4840" w:rsidRDefault="00FA4840" w:rsidP="00FA4840">
      <w:pPr>
        <w:pStyle w:val="EndNoteBibliography"/>
        <w:spacing w:after="240"/>
      </w:pPr>
      <w:r w:rsidRPr="00FA4840">
        <w:t>Godkin, M. A. and K. E. Leslie. 1993. Culture of bulk tank milk as a mastitis screening test: A brief review. Can Vet J 34(10):601-605.</w:t>
      </w:r>
    </w:p>
    <w:p w14:paraId="09138072" w14:textId="77777777" w:rsidR="00FA4840" w:rsidRPr="00FA4840" w:rsidRDefault="00FA4840" w:rsidP="00FA4840">
      <w:pPr>
        <w:pStyle w:val="EndNoteBibliography"/>
        <w:spacing w:after="240"/>
      </w:pPr>
      <w:r w:rsidRPr="00FA4840">
        <w:t>Heins, B. J., L. S. Sjostrom, M. I. Endres, M. R. Carillo, R. King, R. D. Moon, and U. S. Sorge. 2019. Effects of winter housing systems on production, economics, body weight, body condition score, and bedding cultures for organic dairy cows. J Dairy Sci 102(1):706-714.</w:t>
      </w:r>
    </w:p>
    <w:p w14:paraId="6809F2C8" w14:textId="77777777" w:rsidR="00FA4840" w:rsidRPr="00FA4840" w:rsidRDefault="00FA4840" w:rsidP="00FA4840">
      <w:pPr>
        <w:pStyle w:val="EndNoteBibliography"/>
        <w:spacing w:after="240"/>
      </w:pPr>
      <w:r w:rsidRPr="00FA4840">
        <w:t>Hogan, J. and K. L. Smith. 2012. Managing environmental mastitis. Vet Clin North Am Food Anim Pract 28(2):217-224.</w:t>
      </w:r>
    </w:p>
    <w:p w14:paraId="7319CE63" w14:textId="77777777" w:rsidR="00FA4840" w:rsidRPr="00FA4840" w:rsidRDefault="00FA4840" w:rsidP="00FA4840">
      <w:pPr>
        <w:pStyle w:val="EndNoteBibliography"/>
        <w:spacing w:after="240"/>
      </w:pPr>
      <w:r w:rsidRPr="00FA4840">
        <w:lastRenderedPageBreak/>
        <w:t>Hogan, J. S. and K. L. Smith. 1997. Bacteria counts in sawdust bedding. J Dairy Sci 80(8):1600-1605.</w:t>
      </w:r>
    </w:p>
    <w:p w14:paraId="0F09EE73" w14:textId="77777777" w:rsidR="00FA4840" w:rsidRPr="00FA4840" w:rsidRDefault="00FA4840" w:rsidP="00FA4840">
      <w:pPr>
        <w:pStyle w:val="EndNoteBibliography"/>
        <w:spacing w:after="240"/>
      </w:pPr>
      <w:r w:rsidRPr="00FA4840">
        <w:t>Hogan, J. S., K. L. Smith, K. H. Hoblet, D. A. Todhunter, P. S. Schoenberger, W. D. Hueston, D. E. Pritchard, G. L. Bowman, L. E. Heider, B. L. Brockett, and H. R. Conrad. 1989. Bacterial Counts in Bedding Materials Used on Nine Commercial Dairies. J. Dairy Sci. 72(1):250-258.</w:t>
      </w:r>
    </w:p>
    <w:p w14:paraId="1B290957" w14:textId="77777777" w:rsidR="00FA4840" w:rsidRPr="00FA4840" w:rsidRDefault="00FA4840" w:rsidP="00FA4840">
      <w:pPr>
        <w:pStyle w:val="EndNoteBibliography"/>
        <w:spacing w:after="240"/>
      </w:pPr>
      <w:r w:rsidRPr="00FA4840">
        <w:t xml:space="preserve">Hogan, J. S., D. G. White, and J. W. Pankey. 1987. Effects of teat dipping on intramammary infections by staphylococci other than </w:t>
      </w:r>
      <w:r w:rsidRPr="00137497">
        <w:rPr>
          <w:i/>
          <w:iCs/>
        </w:rPr>
        <w:t>Staphylococcus aureus</w:t>
      </w:r>
      <w:r w:rsidRPr="00FA4840">
        <w:t>. J Dairy Sci 70(4):873-879.</w:t>
      </w:r>
    </w:p>
    <w:p w14:paraId="765622BA" w14:textId="77777777" w:rsidR="00FA4840" w:rsidRPr="00FA4840" w:rsidRDefault="00FA4840" w:rsidP="00FA4840">
      <w:pPr>
        <w:pStyle w:val="EndNoteBibliography"/>
        <w:spacing w:after="240"/>
      </w:pPr>
      <w:r w:rsidRPr="00FA4840">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81B5454" w14:textId="77777777" w:rsidR="00FA4840" w:rsidRPr="00FA4840" w:rsidRDefault="00FA4840" w:rsidP="00FA4840">
      <w:pPr>
        <w:pStyle w:val="EndNoteBibliography"/>
        <w:spacing w:after="240"/>
      </w:pPr>
      <w:r w:rsidRPr="00FA4840">
        <w:t>Janni, K., M. Endres, J. Reneau, and W. Schoper. 2007. Compost Dairy Barn Layout and Management Recommendations. Applied Engineering in Agriculture 23(1):97-102.</w:t>
      </w:r>
    </w:p>
    <w:p w14:paraId="7D187F44" w14:textId="77777777" w:rsidR="00FA4840" w:rsidRPr="00FA4840" w:rsidRDefault="00FA4840" w:rsidP="00FA4840">
      <w:pPr>
        <w:pStyle w:val="EndNoteBibliography"/>
        <w:spacing w:after="240"/>
      </w:pPr>
      <w:r w:rsidRPr="00FA4840">
        <w:t>Jayarao, B. M., S. R. Pillai, A. A. Sawant, D. R. Wolfgang, and N. V. Hegde. 2004. Guidelines for monitoring bulk tank milk somatic cell and bacterial counts. J Dairy Sci 87(10):3561-3573.</w:t>
      </w:r>
    </w:p>
    <w:p w14:paraId="00F295E8" w14:textId="77777777" w:rsidR="00FA4840" w:rsidRPr="00FA4840" w:rsidRDefault="00FA4840" w:rsidP="00FA4840">
      <w:pPr>
        <w:pStyle w:val="EndNoteBibliography"/>
        <w:spacing w:after="240"/>
      </w:pPr>
      <w:r w:rsidRPr="00FA4840">
        <w:t>Jayarao, B. M. and D. R. Wolfgang. 2003. Bulk-tank milk analysis. A useful tool for improving milk quality and herd udder health. Vet Clin North Am Food Anim Pract 19(1):75-92, vi.</w:t>
      </w:r>
    </w:p>
    <w:p w14:paraId="1C30B97A" w14:textId="77777777" w:rsidR="00FA4840" w:rsidRPr="00FA4840" w:rsidRDefault="00FA4840" w:rsidP="00FA4840">
      <w:pPr>
        <w:pStyle w:val="EndNoteBibliography"/>
        <w:spacing w:after="240"/>
      </w:pPr>
      <w:r w:rsidRPr="00FA4840">
        <w:t>Klaas, I. C. and R. N. Zadoks. 2018. An update on environmental mastitis: Challenging perceptions. Transbound Emerg Dis 65 Suppl 1:166-185.</w:t>
      </w:r>
    </w:p>
    <w:p w14:paraId="3430C97E" w14:textId="1BC266A0" w:rsidR="00FA4840" w:rsidRPr="00FA4840" w:rsidRDefault="00FA4840" w:rsidP="00FA4840">
      <w:pPr>
        <w:pStyle w:val="EndNoteBibliography"/>
        <w:spacing w:after="240"/>
      </w:pPr>
      <w:r w:rsidRPr="00FA4840">
        <w:t xml:space="preserve">KoboCollect: Simple, Robust and Powerful Tools for Data Collection. 2019 </w:t>
      </w:r>
      <w:r w:rsidRPr="009720DD">
        <w:t>http://www.kobotoolbox.org</w:t>
      </w:r>
      <w:r w:rsidRPr="00FA4840">
        <w:t>.</w:t>
      </w:r>
    </w:p>
    <w:p w14:paraId="51D952E8" w14:textId="77777777" w:rsidR="00FA4840" w:rsidRPr="00FA4840" w:rsidRDefault="00FA4840" w:rsidP="00FA4840">
      <w:pPr>
        <w:pStyle w:val="EndNoteBibliography"/>
        <w:spacing w:after="240"/>
      </w:pPr>
      <w:r w:rsidRPr="00FA4840">
        <w:t>Leso, L., M. Barbari, M. A. Lopes, F. A. Damasceno, P. Galama, J. L. Taraba, and A. Kuipers. 2020. Invited review: Compost-bedded pack barns for dairy cows. J Dairy Sci 103(2):1072-1099.</w:t>
      </w:r>
    </w:p>
    <w:p w14:paraId="3DF103FF" w14:textId="77777777" w:rsidR="00FA4840" w:rsidRPr="00FA4840" w:rsidRDefault="00FA4840" w:rsidP="00FA4840">
      <w:pPr>
        <w:pStyle w:val="EndNoteBibliography"/>
        <w:spacing w:after="240"/>
      </w:pPr>
      <w:r w:rsidRPr="00FA4840">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028E0D69" w14:textId="77777777" w:rsidR="00FA4840" w:rsidRPr="00FA4840" w:rsidRDefault="00FA4840" w:rsidP="00FA4840">
      <w:pPr>
        <w:pStyle w:val="EndNoteBibliography"/>
        <w:spacing w:after="240"/>
      </w:pPr>
      <w:r w:rsidRPr="00FA4840">
        <w:t>Lobeck, K. M., M. I. Endres, E. M. Shane, S. M. Godden, and J. Fetrow. 2011. Animal welfare in cross-ventilated, compost-bedded pack, and naturally ventilated dairy barns in the upper Midwest. J Dairy Sci 94(11):5469-5479.</w:t>
      </w:r>
    </w:p>
    <w:p w14:paraId="6D1B8D6C" w14:textId="77777777" w:rsidR="00FA4840" w:rsidRPr="00FA4840" w:rsidRDefault="00FA4840" w:rsidP="00FA4840">
      <w:pPr>
        <w:pStyle w:val="EndNoteBibliography"/>
        <w:spacing w:after="240"/>
      </w:pPr>
      <w:r w:rsidRPr="00FA4840">
        <w:t>McPherson, S. E. and E. Vasseur. 2020. Graduate Student Literature Review: The effects of bedding, stall length, and manger wall height on common outcome measures of dairy cow welfare in stall-based housing systems. J Dairy Sci 103(11):10940-10950.</w:t>
      </w:r>
    </w:p>
    <w:p w14:paraId="7DF0C7EB" w14:textId="77777777" w:rsidR="00FA4840" w:rsidRPr="00FA4840" w:rsidRDefault="00FA4840" w:rsidP="00FA4840">
      <w:pPr>
        <w:pStyle w:val="EndNoteBibliography"/>
        <w:spacing w:after="240"/>
      </w:pPr>
      <w:r w:rsidRPr="00FA4840">
        <w:lastRenderedPageBreak/>
        <w:t>Neave, F. K., F. H. Dodd, and R. G. Kingwill. 1966. A method of controlling udder disease. Vet Rec 78(15):521-523.</w:t>
      </w:r>
    </w:p>
    <w:p w14:paraId="12F77B80" w14:textId="77777777" w:rsidR="00FA4840" w:rsidRPr="00FA4840" w:rsidRDefault="00FA4840" w:rsidP="00FA4840">
      <w:pPr>
        <w:pStyle w:val="EndNoteBibliography"/>
        <w:spacing w:after="240"/>
      </w:pPr>
      <w:r w:rsidRPr="00FA4840">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10E3F1A4" w14:textId="77777777" w:rsidR="00FA4840" w:rsidRPr="00FA4840" w:rsidRDefault="00FA4840" w:rsidP="00FA4840">
      <w:pPr>
        <w:pStyle w:val="EndNoteBibliography"/>
        <w:spacing w:after="240"/>
      </w:pPr>
      <w:r w:rsidRPr="00FA4840">
        <w:t>Pankey, J. W. 1989. Premilking Udder Hygiene. J. Dairy Sci. 72(5):1308-1312.</w:t>
      </w:r>
    </w:p>
    <w:p w14:paraId="0C44D75C" w14:textId="77777777" w:rsidR="00FA4840" w:rsidRPr="00FA4840" w:rsidRDefault="00FA4840" w:rsidP="00FA4840">
      <w:pPr>
        <w:pStyle w:val="EndNoteBibliography"/>
        <w:spacing w:after="240"/>
      </w:pPr>
      <w:r w:rsidRPr="00FA4840">
        <w:t>Pankey, J. W., R. L. Boddie, and S. C. Nickerson. 1985. Efficacy evaluation of two new teat dip formulations under experimental challenge. J Dairy Sci 68(2):462-465.</w:t>
      </w:r>
    </w:p>
    <w:p w14:paraId="40FB18D9" w14:textId="77777777" w:rsidR="00FA4840" w:rsidRPr="00FA4840" w:rsidRDefault="00FA4840" w:rsidP="00FA4840">
      <w:pPr>
        <w:pStyle w:val="EndNoteBibliography"/>
        <w:spacing w:after="240"/>
      </w:pPr>
      <w:r w:rsidRPr="00FA4840">
        <w:t>Pankey, J. W., E. E. Wildman, P. A. Drechsler, and J. S. Hogan. 1987. Field trial evaluation of premilking teat disinfection. J Dairy Sci 70(4):867-872.</w:t>
      </w:r>
    </w:p>
    <w:p w14:paraId="5BDDE3F1" w14:textId="77777777" w:rsidR="00FA4840" w:rsidRPr="00FA4840" w:rsidRDefault="00FA4840" w:rsidP="00FA4840">
      <w:pPr>
        <w:pStyle w:val="EndNoteBibliography"/>
        <w:spacing w:after="240"/>
      </w:pPr>
      <w:r w:rsidRPr="00FA4840">
        <w:t>Patel, K., S. M. Godden, E. Royster, B. A. Crooker, J. Timmerman, and L. Fox. 2019. Relationships among bedding materials, bedding bacteria counts, udder hygiene, milk quality, and udder health in US dairy herds. J. Dairy Sci. 102(11):10213-10234.</w:t>
      </w:r>
    </w:p>
    <w:p w14:paraId="653086CD" w14:textId="77777777" w:rsidR="00FA4840" w:rsidRPr="00FA4840" w:rsidRDefault="00FA4840" w:rsidP="00FA4840">
      <w:pPr>
        <w:pStyle w:val="EndNoteBibliography"/>
        <w:spacing w:after="240"/>
      </w:pPr>
      <w:r w:rsidRPr="00FA4840">
        <w:t>Peeler, E. J., M. J. Green, J. L. Fitzpatrick, K. L. Morgan, and L. E. Green. 2000. Risk Factors Associated with Clinical Mastitis in Low Somatic Cell Count British Dairy Herds. J. Dairy Sci. 83(11):2464-2472.</w:t>
      </w:r>
    </w:p>
    <w:p w14:paraId="309FC8FF" w14:textId="77777777" w:rsidR="00FA4840" w:rsidRPr="00FA4840" w:rsidRDefault="00FA4840" w:rsidP="00FA4840">
      <w:pPr>
        <w:pStyle w:val="EndNoteBibliography"/>
        <w:spacing w:after="240"/>
      </w:pPr>
      <w:r w:rsidRPr="00FA4840">
        <w:t xml:space="preserve">Piessens, V., E. Van Coillie, B. Verbist, K. Supre, G. Braem, A. Van Nuffel, L. De Vuyst, M. Heyndrickx, and S. De Vliegher. 2011. Distribution of coagulase-negative </w:t>
      </w:r>
      <w:r w:rsidRPr="00137497">
        <w:rPr>
          <w:i/>
          <w:iCs/>
        </w:rPr>
        <w:t>Staphylococcus</w:t>
      </w:r>
      <w:r w:rsidRPr="00FA4840">
        <w:t xml:space="preserve"> species from milk and environment of dairy cows differs between herds. J Dairy Sci 94(6):2933-2944.</w:t>
      </w:r>
    </w:p>
    <w:p w14:paraId="4292643E" w14:textId="77777777" w:rsidR="00FA4840" w:rsidRPr="00FA4840" w:rsidRDefault="00FA4840" w:rsidP="00FA4840">
      <w:pPr>
        <w:pStyle w:val="EndNoteBibliography"/>
        <w:spacing w:after="240"/>
      </w:pPr>
      <w:r w:rsidRPr="00FA4840">
        <w:t>Pol, M. and P. L. Ruegg. 2007. Relationship between antimicrobial drug usage and antimicrobial susceptibility of gram-positive mastitis pathogens. J Dairy Sci 90(1):262-273.</w:t>
      </w:r>
    </w:p>
    <w:p w14:paraId="39562696" w14:textId="77777777" w:rsidR="00FA4840" w:rsidRPr="00FA4840" w:rsidRDefault="00FA4840" w:rsidP="00FA4840">
      <w:pPr>
        <w:pStyle w:val="EndNoteBibliography"/>
        <w:spacing w:after="240"/>
      </w:pPr>
      <w:r w:rsidRPr="00FA4840">
        <w:t>Quirk, T., L. K. Fox, D. D. Hancock, J. Capper, J. Wenz, and J. Park. 2012. Intramammary infections and teat canal colonization with coagulase-negative staphylococci after postmilking teat disinfection: species-specific responses. J Dairy Sci 95(4):1906-1912.</w:t>
      </w:r>
    </w:p>
    <w:p w14:paraId="6BAD8BFD" w14:textId="77777777" w:rsidR="00FA4840" w:rsidRPr="00FA4840" w:rsidRDefault="00FA4840" w:rsidP="00FA4840">
      <w:pPr>
        <w:pStyle w:val="EndNoteBibliography"/>
        <w:spacing w:after="240"/>
      </w:pPr>
      <w:r w:rsidRPr="00FA4840">
        <w:t>R Development Core Team. 2023. R: A Language and Environment for Statistical Computing. R Foundation for Statistical Computing, Vienna, Austria.</w:t>
      </w:r>
    </w:p>
    <w:p w14:paraId="6A921643" w14:textId="77777777" w:rsidR="00FA4840" w:rsidRPr="00FA4840" w:rsidRDefault="00FA4840" w:rsidP="00FA4840">
      <w:pPr>
        <w:pStyle w:val="EndNoteBibliography"/>
        <w:spacing w:after="240"/>
      </w:pPr>
      <w:r w:rsidRPr="00FA4840">
        <w:t>Reneau, J. K., A. J. Seykora, B. J. Heins, M. I. Endres, R. J. Farnsworth, and R. F. Bey. 2005. Association between hygiene scores and somatic cell scores in dairy cattle. J Am Vet Med Assoc 227(8):1297-1301.</w:t>
      </w:r>
    </w:p>
    <w:p w14:paraId="6C5FA6F0" w14:textId="0EB8111D" w:rsidR="00FA4840" w:rsidRPr="00FA4840" w:rsidRDefault="00FA4840" w:rsidP="00FA4840">
      <w:pPr>
        <w:pStyle w:val="EndNoteBibliography"/>
        <w:spacing w:after="240"/>
      </w:pPr>
      <w:r w:rsidRPr="00FA4840">
        <w:t xml:space="preserve">Rinehart, L. and A. Baier. 2011. U.S. Department of Agriculture; National Center for Appropriate Technology (NCAT), National Organic Program. Pasture for Organic Ruminant Livestock: Understanding and Implementing the National Organic Program (NOP) Pasture Rule. </w:t>
      </w:r>
      <w:r w:rsidRPr="00FA4840">
        <w:lastRenderedPageBreak/>
        <w:t xml:space="preserve">Accessed Oct. 30, 2023. </w:t>
      </w:r>
      <w:r w:rsidRPr="009720DD">
        <w:t>https://www.ams.usda.gov/sites/default/files/media/NOP-UnderstandingOrganicPastureRule.pdf</w:t>
      </w:r>
      <w:r w:rsidRPr="00FA4840">
        <w:t>.</w:t>
      </w:r>
    </w:p>
    <w:p w14:paraId="5B8F92D9" w14:textId="77777777" w:rsidR="00FA4840" w:rsidRPr="00FA4840" w:rsidRDefault="00FA4840" w:rsidP="00FA4840">
      <w:pPr>
        <w:pStyle w:val="EndNoteBibliography"/>
        <w:spacing w:after="240"/>
      </w:pPr>
      <w:r w:rsidRPr="00FA4840">
        <w:t>Robles, I., D. F. Kelton, H. W. Barkema, G. P. Keefe, J. P. Roy, M. A. G. von Keyserlingk, and T. J. DeVries. 2020. Bacterial concentrations in bedding and their association with dairy cow hygiene and milk quality. Animal 14(5):1052-1066.</w:t>
      </w:r>
    </w:p>
    <w:p w14:paraId="698BCF2C" w14:textId="77777777" w:rsidR="00FA4840" w:rsidRPr="00FA4840" w:rsidRDefault="00FA4840" w:rsidP="00FA4840">
      <w:pPr>
        <w:pStyle w:val="EndNoteBibliography"/>
        <w:spacing w:after="240"/>
      </w:pPr>
      <w:r w:rsidRPr="00FA4840">
        <w:t>Rowbotham, R. F. and P. L. Ruegg. 2016a. Associations of selected bedding types with incidence rates of subclinical and clinical mastitis in primiparous Holstein dairy cows. J Dairy Sci 99(6):4707-4717.</w:t>
      </w:r>
    </w:p>
    <w:p w14:paraId="5E5B44A3" w14:textId="77777777" w:rsidR="00FA4840" w:rsidRPr="00FA4840" w:rsidRDefault="00FA4840" w:rsidP="00FA4840">
      <w:pPr>
        <w:pStyle w:val="EndNoteBibliography"/>
        <w:spacing w:after="240"/>
      </w:pPr>
      <w:r w:rsidRPr="00FA4840">
        <w:t>Rowbotham, R. F. and P. L. Ruegg. 2016b. Bacterial counts on teat skin and in new sand, recycled sand, and recycled manure solids used as bedding in freestalls. J Dairy Sci 99(8):6594-6608.</w:t>
      </w:r>
    </w:p>
    <w:p w14:paraId="6640E170" w14:textId="77777777" w:rsidR="00FA4840" w:rsidRPr="00FA4840" w:rsidRDefault="00FA4840" w:rsidP="00FA4840">
      <w:pPr>
        <w:pStyle w:val="EndNoteBibliography"/>
        <w:spacing w:after="240"/>
      </w:pPr>
      <w:r w:rsidRPr="00FA4840">
        <w:t>Ruegg, P. L. 2009. Management of mastitis on organic and conventional dairy farms. J Anim Sci 87(13 Suppl):43-55.</w:t>
      </w:r>
    </w:p>
    <w:p w14:paraId="6F0A9E13" w14:textId="60962460" w:rsidR="00FA4840" w:rsidRPr="00FA4840" w:rsidRDefault="00FA4840" w:rsidP="00FA4840">
      <w:pPr>
        <w:pStyle w:val="EndNoteBibliography"/>
        <w:spacing w:after="240"/>
      </w:pPr>
      <w:r w:rsidRPr="00FA4840">
        <w:t xml:space="preserve">Rushmann, R. University of Wisconsin-Madison; Division of Extension: Agriculture Water Quality. Managing manure to reduce negative water quality impacts: Composting on Wisconsin farms. Accessed Aug. 1, 2023. </w:t>
      </w:r>
      <w:r w:rsidRPr="009720DD">
        <w:t>https://agwater.extension.wisc.edu/articles/managing-manure-to-reduce-negative-water-quality-impacts-composting-on-wisconsin-farms/</w:t>
      </w:r>
      <w:r w:rsidRPr="00FA4840">
        <w:t>.</w:t>
      </w:r>
    </w:p>
    <w:p w14:paraId="28CDFCE9" w14:textId="77777777" w:rsidR="00FA4840" w:rsidRPr="00FA4840" w:rsidRDefault="00FA4840" w:rsidP="00FA4840">
      <w:pPr>
        <w:pStyle w:val="EndNoteBibliography"/>
        <w:spacing w:after="240"/>
      </w:pPr>
      <w:r w:rsidRPr="00FA4840">
        <w:t>Ruud, L. E., K. E. Bøe, and O. Osterås. 2010. Associations of soft flooring materials in free stalls with milk yield, clinical mastitis, teat lesions, and removal of dairy cows. J Dairy Sci 93(4):1578-1586.</w:t>
      </w:r>
    </w:p>
    <w:p w14:paraId="5E1A9E0B" w14:textId="77777777" w:rsidR="00FA4840" w:rsidRPr="00FA4840" w:rsidRDefault="00FA4840" w:rsidP="00FA4840">
      <w:pPr>
        <w:pStyle w:val="EndNoteBibliography"/>
        <w:spacing w:after="240"/>
      </w:pPr>
      <w:r w:rsidRPr="00FA4840">
        <w:t>Sant'anna, A. C. and M. J. Paranhos da Costa. 2011. The relationship between dairy cow hygiene and somatic cell count in milk. J Dairy Sci 94(8):3835-3844.</w:t>
      </w:r>
    </w:p>
    <w:p w14:paraId="01824832" w14:textId="77777777" w:rsidR="00FA4840" w:rsidRPr="00FA4840" w:rsidRDefault="00FA4840" w:rsidP="00FA4840">
      <w:pPr>
        <w:pStyle w:val="EndNoteBibliography"/>
        <w:spacing w:after="240"/>
      </w:pPr>
      <w:r w:rsidRPr="00FA4840">
        <w:t>Schreiner, D. A. and P. L. Ruegg. 2002. Effects of tail docking on milk quality and cow cleanliness. J Dairy Sci 85(10):2503-2511.</w:t>
      </w:r>
    </w:p>
    <w:p w14:paraId="0BD71E77" w14:textId="77777777" w:rsidR="00FA4840" w:rsidRPr="00FA4840" w:rsidRDefault="00FA4840" w:rsidP="00FA4840">
      <w:pPr>
        <w:pStyle w:val="EndNoteBibliography"/>
        <w:spacing w:after="240"/>
      </w:pPr>
      <w:r w:rsidRPr="00FA4840">
        <w:t>Schreiner, D. A. and P. L. Ruegg. 2003. Relationship between udder and leg hygiene scores and subclinical mastitis. J Dairy Sci 86(11):3460-3465.</w:t>
      </w:r>
    </w:p>
    <w:p w14:paraId="7C7EC74B" w14:textId="77777777" w:rsidR="00FA4840" w:rsidRPr="00FA4840" w:rsidRDefault="00FA4840" w:rsidP="00FA4840">
      <w:pPr>
        <w:pStyle w:val="EndNoteBibliography"/>
        <w:spacing w:after="240"/>
      </w:pPr>
      <w:r w:rsidRPr="00FA4840">
        <w:t>Schukken, Y. H., F. J. Grommers, J. A. Smit, D. Vandegeer, and A. Brand. 1989. Effect of freezing on bacteriologic culturing of mastitis milk samples. J Dairy Sci 72(7):1900-1906.</w:t>
      </w:r>
    </w:p>
    <w:p w14:paraId="51381A94" w14:textId="77777777" w:rsidR="00FA4840" w:rsidRPr="00FA4840" w:rsidRDefault="00FA4840" w:rsidP="00FA4840">
      <w:pPr>
        <w:pStyle w:val="EndNoteBibliography"/>
        <w:spacing w:after="240"/>
      </w:pPr>
      <w:r w:rsidRPr="00FA4840">
        <w:t>Schukken, Y. H., D. J. Wilson, F. Welcome, L. Garrison-Tikofsky, and R. N. Gonzalez. 2003. Monitoring udder health and milk quality using somatic cell counts. Vet Res 34(5):579-596.</w:t>
      </w:r>
    </w:p>
    <w:p w14:paraId="110C78EB" w14:textId="77777777" w:rsidR="00FA4840" w:rsidRPr="00FA4840" w:rsidRDefault="00FA4840" w:rsidP="00FA4840">
      <w:pPr>
        <w:pStyle w:val="EndNoteBibliography"/>
        <w:spacing w:after="240"/>
      </w:pPr>
      <w:r w:rsidRPr="00FA4840">
        <w:t>Shane, E., M. Endres, and K. Janni. 2010. Alternative Bedding Materials for Compost Bedded Pack Barns in Minnesota: A Descriptive Study. Applied Engineering in Agriculture 26:465-473.</w:t>
      </w:r>
    </w:p>
    <w:p w14:paraId="5B2934ED" w14:textId="77777777" w:rsidR="00FA4840" w:rsidRPr="00FA4840" w:rsidRDefault="00FA4840" w:rsidP="00FA4840">
      <w:pPr>
        <w:pStyle w:val="EndNoteBibliography"/>
        <w:spacing w:after="240"/>
      </w:pPr>
      <w:r w:rsidRPr="00FA4840">
        <w:t>Stiglbauer, K. E., K. M. Cicconi-Hogan, R. Richert, Y. H. Schukken, P. L. Ruegg, and M. Gamroth. 2013. Assessment of herd management on organic and conventional dairy farms in the United States. J. Dairy Sci. 96(2):1290-1300.</w:t>
      </w:r>
    </w:p>
    <w:p w14:paraId="7653CE94" w14:textId="77777777" w:rsidR="00FA4840" w:rsidRPr="00FA4840" w:rsidRDefault="00FA4840" w:rsidP="00FA4840">
      <w:pPr>
        <w:pStyle w:val="EndNoteBibliography"/>
        <w:spacing w:after="240"/>
      </w:pPr>
      <w:r w:rsidRPr="00FA4840">
        <w:lastRenderedPageBreak/>
        <w:t>Tucker, C. B., D. Weary, M. Keyserlingk, and K. Beauchemin. 2009. Cow comfort in tie-stalls: Increased depth of shavings or straw bedding increases lying time. J. Dairy Sci. 92:2684-2690.</w:t>
      </w:r>
    </w:p>
    <w:p w14:paraId="270C01ED" w14:textId="77777777" w:rsidR="00FA4840" w:rsidRPr="00FA4840" w:rsidRDefault="00FA4840" w:rsidP="00FA4840">
      <w:pPr>
        <w:pStyle w:val="EndNoteBibliography"/>
        <w:spacing w:after="240"/>
      </w:pPr>
      <w:r w:rsidRPr="00FA4840">
        <w:t>Tucker, C. B. and D. M. Weary. 2004. Bedding on geotextile mattresses: how much is needed to improve cow comfort? J Dairy Sci 87(9):2889-2895.</w:t>
      </w:r>
    </w:p>
    <w:p w14:paraId="6455139E" w14:textId="2BFE1416" w:rsidR="00FA4840" w:rsidRPr="00FA4840" w:rsidRDefault="00FA4840" w:rsidP="00FA4840">
      <w:pPr>
        <w:pStyle w:val="EndNoteBibliography"/>
        <w:spacing w:after="240"/>
      </w:pPr>
      <w:r w:rsidRPr="00FA4840">
        <w:t xml:space="preserve">USDA. U.S. Department of Agriculture; Natural Resources Conservation Service. NRCS Climate-Smart Mitigation Activities. Accessed Dec. 14, 2023. </w:t>
      </w:r>
      <w:r w:rsidRPr="009720DD">
        <w:t>https://www.nrcs.usda.gov/conservation-basics/natural-resource-concerns/climate/climate-smart-mitigation-activities</w:t>
      </w:r>
      <w:r w:rsidRPr="00FA4840">
        <w:t>.</w:t>
      </w:r>
    </w:p>
    <w:p w14:paraId="5D25D231" w14:textId="450964CC" w:rsidR="00FA4840" w:rsidRPr="00FA4840" w:rsidRDefault="00FA4840" w:rsidP="00FA4840">
      <w:pPr>
        <w:pStyle w:val="EndNoteBibliography"/>
        <w:spacing w:after="240"/>
      </w:pPr>
      <w:r w:rsidRPr="00FA4840">
        <w:t xml:space="preserve">USDA. 2022. Certified Organic Survey, 2021 Summary. Accessed Nov. 10, 2023. </w:t>
      </w:r>
      <w:r w:rsidRPr="009720DD">
        <w:t>https://downloads.usda.library.cornell.edu/usda-esmis/files/zg64tk92g/2z10z137s/bn99bh97r/cenorg22.pdf</w:t>
      </w:r>
      <w:r w:rsidRPr="00FA4840">
        <w:t>.</w:t>
      </w:r>
    </w:p>
    <w:p w14:paraId="186EDFA3" w14:textId="77777777" w:rsidR="00FA4840" w:rsidRPr="00FA4840" w:rsidRDefault="00FA4840" w:rsidP="00FA4840">
      <w:pPr>
        <w:pStyle w:val="EndNoteBibliography"/>
        <w:spacing w:after="240"/>
      </w:pPr>
      <w:r w:rsidRPr="00FA4840">
        <w:t>Wolfe, T., E. Vasseur, T. J. DeVries, and R. Bergeron. 2018. Effects of alternative deep bedding options on dairy cow preference, lying behavior, cleanliness, and teat end contamination. J Dairy Sci 101(1):530-536.</w:t>
      </w:r>
    </w:p>
    <w:p w14:paraId="65B507BA" w14:textId="77777777" w:rsidR="00FA4840" w:rsidRPr="00FA4840" w:rsidRDefault="00FA4840" w:rsidP="00FA4840">
      <w:pPr>
        <w:pStyle w:val="EndNoteBibliography"/>
        <w:spacing w:after="240"/>
      </w:pPr>
      <w:r w:rsidRPr="00FA4840">
        <w:t>Wuytack, A., A. De Visscher, S. Piepers, F. Haesebrouck, and S. De Vliegher. 2020. Fecal non-aureus Staphylococci are a potential cause of bovine intramammary infection. Vet Res 51(1):32.</w:t>
      </w:r>
    </w:p>
    <w:p w14:paraId="2C8F99CC" w14:textId="77777777" w:rsidR="00FA4840" w:rsidRPr="00FA4840" w:rsidRDefault="00FA4840" w:rsidP="00FA4840">
      <w:pPr>
        <w:pStyle w:val="EndNoteBibliography"/>
        <w:spacing w:after="240"/>
      </w:pPr>
      <w:r w:rsidRPr="00FA4840">
        <w:t>Zadoks, R. N., L. L. Tikofsky, and K. J. Boor. 2005. Ribotyping of Streptococcus uberis from a dairy's environment, bovine feces and milk. Veterinary Microbiology 109(3):257-265.</w:t>
      </w:r>
    </w:p>
    <w:p w14:paraId="2E47B3D7" w14:textId="77777777" w:rsidR="00FA4840" w:rsidRPr="00FA4840" w:rsidRDefault="00FA4840" w:rsidP="00FA4840">
      <w:pPr>
        <w:pStyle w:val="EndNoteBibliography"/>
      </w:pPr>
      <w:r w:rsidRPr="00FA4840">
        <w:t>Zdanowicz, M., J. A. Shelford, C. B. Tucker, D. M. Weary, and M. A. G. von Keyserlingk. 2004. Bacterial Populations on Teat Ends of Dairy Cows Housed in Free Stalls and Bedded with Either Sand or Sawdust. J. Dairy Sci. 87(6):1694-1701.</w:t>
      </w:r>
    </w:p>
    <w:bookmarkEnd w:id="870"/>
    <w:p w14:paraId="67ACB1DF" w14:textId="77777777" w:rsidR="004B781B" w:rsidRDefault="004B781B" w:rsidP="00EF0AED">
      <w:pPr>
        <w:spacing w:line="480" w:lineRule="auto"/>
        <w:rPr>
          <w:rFonts w:ascii="Times New Roman" w:hAnsi="Times New Roman" w:cs="Times New Roman"/>
          <w:sz w:val="24"/>
          <w:szCs w:val="24"/>
        </w:rPr>
      </w:pPr>
    </w:p>
    <w:p w14:paraId="0ECD20BA" w14:textId="466D3C3C" w:rsidR="00CF677B" w:rsidRDefault="00CF677B" w:rsidP="00EF0AED">
      <w:pPr>
        <w:spacing w:line="480" w:lineRule="auto"/>
        <w:rPr>
          <w:rFonts w:ascii="Times New Roman" w:hAnsi="Times New Roman" w:cs="Times New Roman"/>
          <w:b/>
          <w:bCs/>
          <w:sz w:val="24"/>
          <w:szCs w:val="24"/>
        </w:rPr>
      </w:pPr>
      <w:r w:rsidRPr="006E592D">
        <w:rPr>
          <w:rFonts w:ascii="Times New Roman" w:hAnsi="Times New Roman" w:cs="Times New Roman"/>
          <w:b/>
          <w:bCs/>
          <w:sz w:val="24"/>
          <w:szCs w:val="24"/>
        </w:rPr>
        <w:t>Tables</w:t>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FA9844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655A37F2" w14:textId="77777777" w:rsidR="00EE7129" w:rsidRDefault="00EE7129" w:rsidP="00EF0AED">
      <w:pPr>
        <w:spacing w:line="480" w:lineRule="auto"/>
        <w:rPr>
          <w:rFonts w:ascii="Times New Roman" w:hAnsi="Times New Roman" w:cs="Times New Roman"/>
          <w:b/>
          <w:bCs/>
          <w:sz w:val="24"/>
          <w:szCs w:val="24"/>
        </w:rPr>
      </w:pPr>
    </w:p>
    <w:p w14:paraId="1EB2C657" w14:textId="77777777" w:rsidR="00AC5334" w:rsidRDefault="00AC5334"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2544880A" w:rsidR="006F68A4" w:rsidRPr="007A2D3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r w:rsidRPr="00604EDE">
              <w:rPr>
                <w:rFonts w:ascii="Times New Roman" w:eastAsia="Times New Roman" w:hAnsi="Times New Roman" w:cs="Times New Roman"/>
                <w:color w:val="000000"/>
              </w:rPr>
              <w:t>ulk tank 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35"/>
        <w:gridCol w:w="1845"/>
        <w:gridCol w:w="1660"/>
        <w:gridCol w:w="1660"/>
        <w:gridCol w:w="1660"/>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1239F01"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 xml:space="preserve">udder health 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Standardized 150-day milk (pounds)</w:t>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0D32ECF" w14:textId="77777777" w:rsidR="00EE3CF3" w:rsidRDefault="00EE3CF3">
      <w:pPr>
        <w:rPr>
          <w:rFonts w:ascii="Times New Roman" w:hAnsi="Times New Roman" w:cs="Times New Roman"/>
          <w:b/>
          <w:bCs/>
          <w:sz w:val="24"/>
          <w:szCs w:val="24"/>
        </w:rPr>
      </w:pPr>
    </w:p>
    <w:p w14:paraId="43A9C4DF" w14:textId="77777777" w:rsidR="00834C1D" w:rsidRDefault="00834C1D">
      <w:pPr>
        <w:rPr>
          <w:rFonts w:ascii="Times New Roman" w:hAnsi="Times New Roman" w:cs="Times New Roman"/>
          <w:b/>
          <w:bCs/>
          <w:sz w:val="24"/>
          <w:szCs w:val="24"/>
        </w:rPr>
        <w:sectPr w:rsidR="00834C1D" w:rsidSect="0033647A">
          <w:footerReference w:type="default" r:id="rId13"/>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
      <w:tblGrid>
        <w:gridCol w:w="1033"/>
        <w:gridCol w:w="4277"/>
        <w:gridCol w:w="4230"/>
        <w:gridCol w:w="2520"/>
        <w:gridCol w:w="990"/>
      </w:tblGrid>
      <w:tr w:rsidR="00733E27" w:rsidRPr="004266ED" w14:paraId="0F5D5563" w14:textId="77777777" w:rsidTr="00321723">
        <w:trPr>
          <w:trHeight w:val="291"/>
        </w:trPr>
        <w:tc>
          <w:tcPr>
            <w:tcW w:w="13050" w:type="dxa"/>
            <w:gridSpan w:val="5"/>
            <w:tcBorders>
              <w:top w:val="nil"/>
              <w:left w:val="nil"/>
              <w:bottom w:val="nil"/>
              <w:right w:val="nil"/>
            </w:tcBorders>
            <w:shd w:val="clear" w:color="auto" w:fill="auto"/>
            <w:noWrap/>
            <w:vAlign w:val="bottom"/>
          </w:tcPr>
          <w:p w14:paraId="6530774B" w14:textId="007E842D"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p>
        </w:tc>
      </w:tr>
      <w:tr w:rsidR="00834C1D" w:rsidRPr="004266ED" w14:paraId="53A0F330" w14:textId="77777777" w:rsidTr="00321723">
        <w:trPr>
          <w:trHeight w:val="291"/>
        </w:trPr>
        <w:tc>
          <w:tcPr>
            <w:tcW w:w="1033" w:type="dxa"/>
            <w:tcBorders>
              <w:top w:val="nil"/>
              <w:left w:val="nil"/>
              <w:bottom w:val="nil"/>
              <w:right w:val="nil"/>
            </w:tcBorders>
            <w:shd w:val="clear" w:color="auto" w:fill="auto"/>
            <w:noWrap/>
            <w:vAlign w:val="bottom"/>
            <w:hideMark/>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321723">
        <w:trPr>
          <w:trHeight w:val="291"/>
        </w:trPr>
        <w:tc>
          <w:tcPr>
            <w:tcW w:w="1033" w:type="dxa"/>
            <w:tcBorders>
              <w:top w:val="nil"/>
              <w:left w:val="nil"/>
              <w:bottom w:val="nil"/>
              <w:right w:val="nil"/>
            </w:tcBorders>
            <w:shd w:val="clear" w:color="auto" w:fill="auto"/>
            <w:noWrap/>
            <w:vAlign w:val="bottom"/>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321723">
        <w:trPr>
          <w:trHeight w:val="291"/>
        </w:trPr>
        <w:tc>
          <w:tcPr>
            <w:tcW w:w="1033" w:type="dxa"/>
            <w:tcBorders>
              <w:top w:val="nil"/>
              <w:left w:val="nil"/>
              <w:bottom w:val="nil"/>
              <w:right w:val="nil"/>
            </w:tcBorders>
            <w:shd w:val="clear" w:color="auto" w:fill="auto"/>
            <w:noWrap/>
            <w:vAlign w:val="bottom"/>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321723">
        <w:trPr>
          <w:trHeight w:val="291"/>
        </w:trPr>
        <w:tc>
          <w:tcPr>
            <w:tcW w:w="1033" w:type="dxa"/>
            <w:tcBorders>
              <w:top w:val="nil"/>
              <w:left w:val="nil"/>
              <w:bottom w:val="nil"/>
              <w:right w:val="nil"/>
            </w:tcBorders>
            <w:shd w:val="clear" w:color="auto" w:fill="auto"/>
            <w:noWrap/>
            <w:vAlign w:val="bottom"/>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321723">
        <w:trPr>
          <w:trHeight w:val="291"/>
        </w:trPr>
        <w:tc>
          <w:tcPr>
            <w:tcW w:w="1033" w:type="dxa"/>
            <w:tcBorders>
              <w:top w:val="nil"/>
              <w:left w:val="nil"/>
              <w:bottom w:val="nil"/>
              <w:right w:val="nil"/>
            </w:tcBorders>
            <w:shd w:val="clear" w:color="auto" w:fill="auto"/>
            <w:noWrap/>
            <w:vAlign w:val="bottom"/>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321723">
        <w:trPr>
          <w:trHeight w:val="291"/>
        </w:trPr>
        <w:tc>
          <w:tcPr>
            <w:tcW w:w="1033" w:type="dxa"/>
            <w:tcBorders>
              <w:top w:val="nil"/>
              <w:left w:val="nil"/>
              <w:bottom w:val="nil"/>
              <w:right w:val="nil"/>
            </w:tcBorders>
            <w:shd w:val="clear" w:color="auto" w:fill="auto"/>
            <w:noWrap/>
            <w:vAlign w:val="bottom"/>
            <w:hideMark/>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321723">
        <w:trPr>
          <w:trHeight w:val="291"/>
        </w:trPr>
        <w:tc>
          <w:tcPr>
            <w:tcW w:w="1033" w:type="dxa"/>
            <w:tcBorders>
              <w:top w:val="nil"/>
              <w:left w:val="nil"/>
              <w:bottom w:val="nil"/>
              <w:right w:val="nil"/>
            </w:tcBorders>
            <w:shd w:val="clear" w:color="auto" w:fill="auto"/>
            <w:noWrap/>
            <w:vAlign w:val="bottom"/>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321723">
        <w:trPr>
          <w:trHeight w:val="291"/>
        </w:trPr>
        <w:tc>
          <w:tcPr>
            <w:tcW w:w="1033" w:type="dxa"/>
            <w:tcBorders>
              <w:top w:val="nil"/>
              <w:left w:val="nil"/>
              <w:bottom w:val="nil"/>
              <w:right w:val="nil"/>
            </w:tcBorders>
            <w:shd w:val="clear" w:color="auto" w:fill="auto"/>
            <w:noWrap/>
            <w:vAlign w:val="bottom"/>
            <w:hideMark/>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321723">
        <w:trPr>
          <w:trHeight w:val="291"/>
        </w:trPr>
        <w:tc>
          <w:tcPr>
            <w:tcW w:w="1033" w:type="dxa"/>
            <w:tcBorders>
              <w:top w:val="nil"/>
              <w:left w:val="nil"/>
              <w:bottom w:val="nil"/>
              <w:right w:val="nil"/>
            </w:tcBorders>
            <w:shd w:val="clear" w:color="auto" w:fill="auto"/>
            <w:noWrap/>
            <w:vAlign w:val="bottom"/>
            <w:hideMark/>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321723">
        <w:trPr>
          <w:trHeight w:val="291"/>
        </w:trPr>
        <w:tc>
          <w:tcPr>
            <w:tcW w:w="1033" w:type="dxa"/>
            <w:tcBorders>
              <w:top w:val="nil"/>
              <w:left w:val="nil"/>
              <w:bottom w:val="nil"/>
              <w:right w:val="nil"/>
            </w:tcBorders>
            <w:shd w:val="clear" w:color="auto" w:fill="auto"/>
            <w:noWrap/>
            <w:vAlign w:val="bottom"/>
            <w:hideMark/>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321723">
        <w:trPr>
          <w:trHeight w:val="291"/>
        </w:trPr>
        <w:tc>
          <w:tcPr>
            <w:tcW w:w="1033" w:type="dxa"/>
            <w:tcBorders>
              <w:top w:val="nil"/>
              <w:left w:val="nil"/>
              <w:bottom w:val="nil"/>
              <w:right w:val="nil"/>
            </w:tcBorders>
            <w:shd w:val="clear" w:color="auto" w:fill="auto"/>
            <w:noWrap/>
            <w:vAlign w:val="bottom"/>
            <w:hideMark/>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321723">
        <w:trPr>
          <w:trHeight w:val="291"/>
        </w:trPr>
        <w:tc>
          <w:tcPr>
            <w:tcW w:w="1033" w:type="dxa"/>
            <w:tcBorders>
              <w:top w:val="nil"/>
              <w:left w:val="nil"/>
              <w:bottom w:val="nil"/>
              <w:right w:val="nil"/>
            </w:tcBorders>
            <w:shd w:val="clear" w:color="auto" w:fill="auto"/>
            <w:noWrap/>
            <w:vAlign w:val="bottom"/>
            <w:hideMark/>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321723">
        <w:trPr>
          <w:trHeight w:val="360"/>
        </w:trPr>
        <w:tc>
          <w:tcPr>
            <w:tcW w:w="1033" w:type="dxa"/>
            <w:tcBorders>
              <w:top w:val="nil"/>
              <w:left w:val="nil"/>
              <w:bottom w:val="nil"/>
              <w:right w:val="nil"/>
            </w:tcBorders>
            <w:shd w:val="clear" w:color="auto" w:fill="auto"/>
            <w:noWrap/>
            <w:vAlign w:val="bottom"/>
            <w:hideMark/>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1CE18CE" w14:textId="1C6E5CBA"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321723">
        <w:trPr>
          <w:trHeight w:val="291"/>
        </w:trPr>
        <w:tc>
          <w:tcPr>
            <w:tcW w:w="1033" w:type="dxa"/>
            <w:tcBorders>
              <w:top w:val="nil"/>
              <w:left w:val="nil"/>
              <w:bottom w:val="nil"/>
              <w:right w:val="nil"/>
            </w:tcBorders>
            <w:shd w:val="clear" w:color="auto" w:fill="auto"/>
            <w:noWrap/>
            <w:vAlign w:val="bottom"/>
            <w:hideMark/>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321723">
        <w:trPr>
          <w:trHeight w:val="291"/>
        </w:trPr>
        <w:tc>
          <w:tcPr>
            <w:tcW w:w="1033" w:type="dxa"/>
            <w:tcBorders>
              <w:top w:val="nil"/>
              <w:left w:val="nil"/>
              <w:bottom w:val="nil"/>
              <w:right w:val="nil"/>
            </w:tcBorders>
            <w:shd w:val="clear" w:color="auto" w:fill="auto"/>
            <w:noWrap/>
            <w:vAlign w:val="bottom"/>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321723">
        <w:trPr>
          <w:trHeight w:val="291"/>
        </w:trPr>
        <w:tc>
          <w:tcPr>
            <w:tcW w:w="1033" w:type="dxa"/>
            <w:tcBorders>
              <w:top w:val="nil"/>
              <w:left w:val="nil"/>
              <w:bottom w:val="nil"/>
              <w:right w:val="nil"/>
            </w:tcBorders>
            <w:shd w:val="clear" w:color="auto" w:fill="auto"/>
            <w:noWrap/>
            <w:vAlign w:val="bottom"/>
            <w:hideMark/>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321723">
        <w:trPr>
          <w:trHeight w:val="291"/>
        </w:trPr>
        <w:tc>
          <w:tcPr>
            <w:tcW w:w="1033" w:type="dxa"/>
            <w:tcBorders>
              <w:top w:val="nil"/>
              <w:left w:val="nil"/>
              <w:bottom w:val="nil"/>
              <w:right w:val="nil"/>
            </w:tcBorders>
            <w:shd w:val="clear" w:color="auto" w:fill="auto"/>
            <w:noWrap/>
            <w:vAlign w:val="bottom"/>
            <w:hideMark/>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321723">
        <w:trPr>
          <w:trHeight w:val="369"/>
        </w:trPr>
        <w:tc>
          <w:tcPr>
            <w:tcW w:w="1033" w:type="dxa"/>
            <w:tcBorders>
              <w:top w:val="nil"/>
              <w:left w:val="nil"/>
              <w:bottom w:val="nil"/>
              <w:right w:val="nil"/>
            </w:tcBorders>
            <w:shd w:val="clear" w:color="auto" w:fill="auto"/>
            <w:noWrap/>
            <w:vAlign w:val="bottom"/>
            <w:hideMark/>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321723">
        <w:trPr>
          <w:trHeight w:val="279"/>
        </w:trPr>
        <w:tc>
          <w:tcPr>
            <w:tcW w:w="1033" w:type="dxa"/>
            <w:tcBorders>
              <w:top w:val="nil"/>
              <w:left w:val="nil"/>
              <w:bottom w:val="nil"/>
              <w:right w:val="nil"/>
            </w:tcBorders>
            <w:shd w:val="clear" w:color="auto" w:fill="auto"/>
            <w:noWrap/>
            <w:vAlign w:val="bottom"/>
            <w:hideMark/>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321723">
        <w:trPr>
          <w:trHeight w:val="325"/>
        </w:trPr>
        <w:tc>
          <w:tcPr>
            <w:tcW w:w="5310" w:type="dxa"/>
            <w:gridSpan w:val="2"/>
            <w:tcBorders>
              <w:top w:val="nil"/>
              <w:left w:val="nil"/>
              <w:bottom w:val="nil"/>
              <w:right w:val="nil"/>
            </w:tcBorders>
            <w:shd w:val="clear" w:color="auto" w:fill="auto"/>
            <w:noWrap/>
            <w:vAlign w:val="bottom"/>
            <w:hideMark/>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321723">
        <w:trPr>
          <w:trHeight w:val="360"/>
        </w:trPr>
        <w:tc>
          <w:tcPr>
            <w:tcW w:w="1033" w:type="dxa"/>
            <w:tcBorders>
              <w:top w:val="nil"/>
              <w:left w:val="nil"/>
              <w:bottom w:val="nil"/>
              <w:right w:val="nil"/>
            </w:tcBorders>
            <w:shd w:val="clear" w:color="auto" w:fill="auto"/>
            <w:noWrap/>
            <w:vAlign w:val="bottom"/>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321723">
        <w:trPr>
          <w:trHeight w:val="360"/>
        </w:trPr>
        <w:tc>
          <w:tcPr>
            <w:tcW w:w="1033" w:type="dxa"/>
            <w:tcBorders>
              <w:top w:val="nil"/>
              <w:left w:val="nil"/>
              <w:bottom w:val="nil"/>
              <w:right w:val="nil"/>
            </w:tcBorders>
            <w:shd w:val="clear" w:color="auto" w:fill="auto"/>
            <w:noWrap/>
            <w:vAlign w:val="bottom"/>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321723">
        <w:trPr>
          <w:trHeight w:val="270"/>
        </w:trPr>
        <w:tc>
          <w:tcPr>
            <w:tcW w:w="1033" w:type="dxa"/>
            <w:tcBorders>
              <w:top w:val="nil"/>
              <w:left w:val="nil"/>
              <w:bottom w:val="nil"/>
              <w:right w:val="nil"/>
            </w:tcBorders>
            <w:shd w:val="clear" w:color="auto" w:fill="auto"/>
            <w:noWrap/>
            <w:vAlign w:val="bottom"/>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321723">
        <w:trPr>
          <w:trHeight w:val="261"/>
        </w:trPr>
        <w:tc>
          <w:tcPr>
            <w:tcW w:w="1033" w:type="dxa"/>
            <w:tcBorders>
              <w:top w:val="nil"/>
              <w:left w:val="nil"/>
              <w:bottom w:val="nil"/>
              <w:right w:val="nil"/>
            </w:tcBorders>
            <w:shd w:val="clear" w:color="auto" w:fill="auto"/>
            <w:noWrap/>
            <w:vAlign w:val="bottom"/>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321723">
        <w:trPr>
          <w:trHeight w:val="270"/>
        </w:trPr>
        <w:tc>
          <w:tcPr>
            <w:tcW w:w="1033" w:type="dxa"/>
            <w:tcBorders>
              <w:top w:val="nil"/>
              <w:left w:val="nil"/>
              <w:bottom w:val="nil"/>
              <w:right w:val="nil"/>
            </w:tcBorders>
            <w:shd w:val="clear" w:color="auto" w:fill="auto"/>
            <w:noWrap/>
            <w:vAlign w:val="bottom"/>
            <w:hideMark/>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321723">
        <w:trPr>
          <w:trHeight w:val="291"/>
        </w:trPr>
        <w:tc>
          <w:tcPr>
            <w:tcW w:w="1033" w:type="dxa"/>
            <w:tcBorders>
              <w:top w:val="nil"/>
              <w:left w:val="nil"/>
              <w:bottom w:val="nil"/>
              <w:right w:val="nil"/>
            </w:tcBorders>
            <w:shd w:val="clear" w:color="auto" w:fill="auto"/>
            <w:noWrap/>
            <w:vAlign w:val="bottom"/>
            <w:hideMark/>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321723">
        <w:trPr>
          <w:trHeight w:val="291"/>
        </w:trPr>
        <w:tc>
          <w:tcPr>
            <w:tcW w:w="1033" w:type="dxa"/>
            <w:tcBorders>
              <w:top w:val="nil"/>
              <w:left w:val="nil"/>
              <w:bottom w:val="nil"/>
              <w:right w:val="nil"/>
            </w:tcBorders>
            <w:shd w:val="clear" w:color="auto" w:fill="auto"/>
            <w:noWrap/>
            <w:vAlign w:val="bottom"/>
            <w:hideMark/>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321723">
        <w:trPr>
          <w:trHeight w:val="291"/>
        </w:trPr>
        <w:tc>
          <w:tcPr>
            <w:tcW w:w="1033" w:type="dxa"/>
            <w:tcBorders>
              <w:top w:val="nil"/>
              <w:left w:val="nil"/>
              <w:bottom w:val="nil"/>
              <w:right w:val="nil"/>
            </w:tcBorders>
            <w:shd w:val="clear" w:color="auto" w:fill="auto"/>
            <w:noWrap/>
            <w:vAlign w:val="bottom"/>
            <w:hideMark/>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321723">
        <w:trPr>
          <w:trHeight w:val="291"/>
        </w:trPr>
        <w:tc>
          <w:tcPr>
            <w:tcW w:w="1033" w:type="dxa"/>
            <w:tcBorders>
              <w:top w:val="nil"/>
              <w:left w:val="nil"/>
              <w:bottom w:val="nil"/>
              <w:right w:val="nil"/>
            </w:tcBorders>
            <w:shd w:val="clear" w:color="auto" w:fill="auto"/>
            <w:noWrap/>
            <w:vAlign w:val="bottom"/>
            <w:hideMark/>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321723">
        <w:trPr>
          <w:trHeight w:val="291"/>
        </w:trPr>
        <w:tc>
          <w:tcPr>
            <w:tcW w:w="1033" w:type="dxa"/>
            <w:tcBorders>
              <w:top w:val="nil"/>
              <w:left w:val="nil"/>
              <w:bottom w:val="nil"/>
              <w:right w:val="nil"/>
            </w:tcBorders>
            <w:shd w:val="clear" w:color="auto" w:fill="auto"/>
            <w:noWrap/>
            <w:vAlign w:val="bottom"/>
            <w:hideMark/>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321723">
        <w:trPr>
          <w:trHeight w:val="291"/>
        </w:trPr>
        <w:tc>
          <w:tcPr>
            <w:tcW w:w="1033" w:type="dxa"/>
            <w:tcBorders>
              <w:top w:val="nil"/>
              <w:left w:val="nil"/>
              <w:bottom w:val="nil"/>
              <w:right w:val="nil"/>
            </w:tcBorders>
            <w:shd w:val="clear" w:color="auto" w:fill="auto"/>
            <w:noWrap/>
            <w:vAlign w:val="bottom"/>
            <w:hideMark/>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321723">
        <w:trPr>
          <w:trHeight w:val="291"/>
        </w:trPr>
        <w:tc>
          <w:tcPr>
            <w:tcW w:w="1033" w:type="dxa"/>
            <w:tcBorders>
              <w:top w:val="nil"/>
              <w:left w:val="nil"/>
              <w:bottom w:val="nil"/>
              <w:right w:val="nil"/>
            </w:tcBorders>
            <w:shd w:val="clear" w:color="auto" w:fill="auto"/>
            <w:noWrap/>
            <w:vAlign w:val="bottom"/>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321723">
        <w:trPr>
          <w:trHeight w:val="291"/>
        </w:trPr>
        <w:tc>
          <w:tcPr>
            <w:tcW w:w="1033" w:type="dxa"/>
            <w:tcBorders>
              <w:top w:val="nil"/>
              <w:left w:val="nil"/>
              <w:bottom w:val="nil"/>
              <w:right w:val="nil"/>
            </w:tcBorders>
            <w:shd w:val="clear" w:color="auto" w:fill="auto"/>
            <w:noWrap/>
            <w:vAlign w:val="bottom"/>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321723">
        <w:trPr>
          <w:trHeight w:val="291"/>
        </w:trPr>
        <w:tc>
          <w:tcPr>
            <w:tcW w:w="1033" w:type="dxa"/>
            <w:tcBorders>
              <w:top w:val="nil"/>
              <w:left w:val="nil"/>
              <w:bottom w:val="nil"/>
              <w:right w:val="nil"/>
            </w:tcBorders>
            <w:shd w:val="clear" w:color="auto" w:fill="auto"/>
            <w:noWrap/>
            <w:vAlign w:val="bottom"/>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321723">
        <w:trPr>
          <w:trHeight w:val="291"/>
        </w:trPr>
        <w:tc>
          <w:tcPr>
            <w:tcW w:w="1033" w:type="dxa"/>
            <w:tcBorders>
              <w:top w:val="nil"/>
              <w:left w:val="nil"/>
              <w:bottom w:val="nil"/>
              <w:right w:val="nil"/>
            </w:tcBorders>
            <w:shd w:val="clear" w:color="auto" w:fill="auto"/>
            <w:noWrap/>
            <w:vAlign w:val="bottom"/>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321723">
        <w:trPr>
          <w:trHeight w:val="291"/>
        </w:trPr>
        <w:tc>
          <w:tcPr>
            <w:tcW w:w="1033" w:type="dxa"/>
            <w:tcBorders>
              <w:top w:val="nil"/>
              <w:left w:val="nil"/>
              <w:bottom w:val="nil"/>
              <w:right w:val="nil"/>
            </w:tcBorders>
            <w:shd w:val="clear" w:color="auto" w:fill="auto"/>
            <w:noWrap/>
            <w:vAlign w:val="bottom"/>
            <w:hideMark/>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321723">
        <w:trPr>
          <w:trHeight w:val="291"/>
        </w:trPr>
        <w:tc>
          <w:tcPr>
            <w:tcW w:w="1033" w:type="dxa"/>
            <w:tcBorders>
              <w:top w:val="nil"/>
              <w:left w:val="nil"/>
              <w:bottom w:val="nil"/>
              <w:right w:val="nil"/>
            </w:tcBorders>
            <w:shd w:val="clear" w:color="auto" w:fill="auto"/>
            <w:noWrap/>
            <w:vAlign w:val="bottom"/>
            <w:hideMark/>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321723">
        <w:trPr>
          <w:trHeight w:val="291"/>
        </w:trPr>
        <w:tc>
          <w:tcPr>
            <w:tcW w:w="1033" w:type="dxa"/>
            <w:tcBorders>
              <w:top w:val="nil"/>
              <w:left w:val="nil"/>
              <w:bottom w:val="nil"/>
              <w:right w:val="nil"/>
            </w:tcBorders>
            <w:shd w:val="clear" w:color="auto" w:fill="auto"/>
            <w:noWrap/>
            <w:vAlign w:val="bottom"/>
            <w:hideMark/>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321723">
        <w:trPr>
          <w:trHeight w:val="291"/>
        </w:trPr>
        <w:tc>
          <w:tcPr>
            <w:tcW w:w="5310" w:type="dxa"/>
            <w:gridSpan w:val="2"/>
            <w:tcBorders>
              <w:top w:val="nil"/>
              <w:left w:val="nil"/>
              <w:bottom w:val="nil"/>
              <w:right w:val="nil"/>
            </w:tcBorders>
            <w:shd w:val="clear" w:color="auto" w:fill="auto"/>
            <w:noWrap/>
            <w:vAlign w:val="bottom"/>
            <w:hideMark/>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321723">
        <w:trPr>
          <w:trHeight w:val="288"/>
        </w:trPr>
        <w:tc>
          <w:tcPr>
            <w:tcW w:w="1033" w:type="dxa"/>
            <w:tcBorders>
              <w:top w:val="nil"/>
              <w:left w:val="nil"/>
              <w:bottom w:val="nil"/>
              <w:right w:val="nil"/>
            </w:tcBorders>
            <w:shd w:val="clear" w:color="auto" w:fill="auto"/>
            <w:noWrap/>
            <w:vAlign w:val="bottom"/>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321723">
        <w:trPr>
          <w:trHeight w:val="270"/>
        </w:trPr>
        <w:tc>
          <w:tcPr>
            <w:tcW w:w="1033" w:type="dxa"/>
            <w:tcBorders>
              <w:top w:val="nil"/>
              <w:left w:val="nil"/>
              <w:bottom w:val="nil"/>
              <w:right w:val="nil"/>
            </w:tcBorders>
            <w:shd w:val="clear" w:color="auto" w:fill="auto"/>
            <w:noWrap/>
            <w:vAlign w:val="bottom"/>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321723">
        <w:trPr>
          <w:trHeight w:val="270"/>
        </w:trPr>
        <w:tc>
          <w:tcPr>
            <w:tcW w:w="1033" w:type="dxa"/>
            <w:tcBorders>
              <w:top w:val="nil"/>
              <w:left w:val="nil"/>
              <w:bottom w:val="nil"/>
              <w:right w:val="nil"/>
            </w:tcBorders>
            <w:shd w:val="clear" w:color="auto" w:fill="auto"/>
            <w:noWrap/>
            <w:vAlign w:val="bottom"/>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321723">
        <w:trPr>
          <w:trHeight w:val="180"/>
        </w:trPr>
        <w:tc>
          <w:tcPr>
            <w:tcW w:w="1033" w:type="dxa"/>
            <w:tcBorders>
              <w:top w:val="nil"/>
              <w:left w:val="nil"/>
              <w:bottom w:val="nil"/>
              <w:right w:val="nil"/>
            </w:tcBorders>
            <w:shd w:val="clear" w:color="auto" w:fill="auto"/>
            <w:noWrap/>
            <w:vAlign w:val="bottom"/>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rFonts w:ascii="Times New Roman" w:hAnsi="Times New Roman" w:cs="Times New Roman"/>
          <w:b/>
          <w:bCs/>
          <w:sz w:val="24"/>
          <w:szCs w:val="24"/>
        </w:rPr>
        <w:sectPr w:rsidR="00472A46" w:rsidSect="0033647A">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10A16DB2"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 (0.07)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Standardized 150-day milk (pounds)</w:t>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54219649" w14:textId="77777777" w:rsidR="00256552" w:rsidRDefault="00256552" w:rsidP="00374909">
      <w:pPr>
        <w:spacing w:line="480" w:lineRule="auto"/>
        <w:jc w:val="both"/>
        <w:rPr>
          <w:rFonts w:ascii="Times New Roman" w:hAnsi="Times New Roman" w:cs="Times New Roman"/>
          <w:sz w:val="24"/>
          <w:szCs w:val="24"/>
        </w:rPr>
      </w:pPr>
    </w:p>
    <w:p w14:paraId="4183E450" w14:textId="77777777" w:rsidR="00256552" w:rsidRDefault="00256552" w:rsidP="00374909">
      <w:pPr>
        <w:spacing w:line="480" w:lineRule="auto"/>
        <w:jc w:val="both"/>
        <w:rPr>
          <w:rFonts w:ascii="Times New Roman" w:hAnsi="Times New Roman" w:cs="Times New Roman"/>
          <w:sz w:val="24"/>
          <w:szCs w:val="24"/>
        </w:rPr>
      </w:pPr>
    </w:p>
    <w:p w14:paraId="2659D8EE" w14:textId="428D9369" w:rsidR="0089192F" w:rsidRPr="0089192F" w:rsidRDefault="00256552" w:rsidP="0089192F">
      <w:pPr>
        <w:pStyle w:val="EndNoteBibliography"/>
        <w:spacing w:after="240"/>
      </w:pPr>
      <w:r>
        <w:rPr>
          <w:szCs w:val="24"/>
        </w:rPr>
        <w:fldChar w:fldCharType="begin"/>
      </w:r>
      <w:r>
        <w:rPr>
          <w:szCs w:val="24"/>
        </w:rPr>
        <w:instrText xml:space="preserve"> ADDIN EN.REFLIST </w:instrText>
      </w:r>
      <w:r>
        <w:rPr>
          <w:szCs w:val="24"/>
        </w:rPr>
        <w:fldChar w:fldCharType="separate"/>
      </w:r>
      <w:r w:rsidR="0089192F" w:rsidRPr="0089192F">
        <w:t xml:space="preserve">Benson, A. F. 2012. Consider deep pack barns for cow comfort and manure management. Accessed March 18, 2024. Cornell University, Ithaca, NY. </w:t>
      </w:r>
      <w:hyperlink r:id="rId14" w:history="1">
        <w:r w:rsidR="0089192F" w:rsidRPr="0089192F">
          <w:rPr>
            <w:rStyle w:val="Hyperlink"/>
          </w:rPr>
          <w:t>https://smallfarms.cornell.edu/2012/04/consider-deep-pack-barns-for-cow-comfort-and-manure-management/</w:t>
        </w:r>
      </w:hyperlink>
      <w:r w:rsidR="0089192F" w:rsidRPr="0089192F">
        <w:t>.</w:t>
      </w:r>
    </w:p>
    <w:p w14:paraId="7D216BD0" w14:textId="77777777" w:rsidR="0089192F" w:rsidRPr="0089192F" w:rsidRDefault="0089192F" w:rsidP="0089192F">
      <w:pPr>
        <w:pStyle w:val="EndNoteBibliography"/>
        <w:spacing w:after="240"/>
      </w:pPr>
      <w:r w:rsidRPr="0089192F">
        <w:t>Bewley, J. M., L. M. Robertson, and E. A. Eckelkamp. 2017. A 100-Year Review: Lactating dairy cattle housing management. J. Dairy Sci. 100(12):10418-10431.</w:t>
      </w:r>
    </w:p>
    <w:p w14:paraId="73DE5B35" w14:textId="3D722991" w:rsidR="0089192F" w:rsidRPr="0089192F" w:rsidRDefault="0089192F" w:rsidP="0089192F">
      <w:pPr>
        <w:pStyle w:val="EndNoteBibliography"/>
        <w:spacing w:after="240"/>
      </w:pPr>
      <w:r w:rsidRPr="0089192F">
        <w:lastRenderedPageBreak/>
        <w:t xml:space="preserve">The Dairyland Initiative: School of Veterinary Medicine, Univeristy of Wisconsin-Madison. Housing Module: Adult Cow Housing, Bedded Packs. University of Wisconsin-Madison. Accessed March 18, 2024. </w:t>
      </w:r>
      <w:hyperlink r:id="rId15" w:history="1">
        <w:r w:rsidRPr="0089192F">
          <w:rPr>
            <w:rStyle w:val="Hyperlink"/>
          </w:rPr>
          <w:t>https://thedairylandinitiative.vetmed.wisc.edu/home/housing-module/adult-cow-housing/bedded-pack/</w:t>
        </w:r>
      </w:hyperlink>
      <w:r w:rsidRPr="0089192F">
        <w:t>.</w:t>
      </w:r>
    </w:p>
    <w:p w14:paraId="0C1FDCD4" w14:textId="6402EBAD" w:rsidR="0089192F" w:rsidRPr="0089192F" w:rsidRDefault="0089192F" w:rsidP="0089192F">
      <w:pPr>
        <w:pStyle w:val="EndNoteBibliography"/>
        <w:spacing w:after="240"/>
      </w:pPr>
      <w:r w:rsidRPr="0089192F">
        <w:t xml:space="preserve">Endres, M., K. Janni. 2021. Compost-bedded pack barns for dairy cows. University of Minnesota Extension. Minneapolis, MN. Accessed March 18, 2024. </w:t>
      </w:r>
      <w:hyperlink r:id="rId16" w:anchor="a-wall-borders-the-pack-727910" w:history="1">
        <w:r w:rsidRPr="0089192F">
          <w:rPr>
            <w:rStyle w:val="Hyperlink"/>
          </w:rPr>
          <w:t>https://extension.umn.edu/dairy-milking-cows/compost-bedded-pack-barns-dairy-cows#a-wall-borders-the-pack-727910</w:t>
        </w:r>
      </w:hyperlink>
      <w:r w:rsidRPr="0089192F">
        <w:t>.</w:t>
      </w:r>
    </w:p>
    <w:p w14:paraId="4181E4DD" w14:textId="77777777" w:rsidR="0089192F" w:rsidRPr="0089192F" w:rsidRDefault="0089192F" w:rsidP="0089192F">
      <w:pPr>
        <w:pStyle w:val="EndNoteBibliography"/>
        <w:spacing w:after="240"/>
      </w:pPr>
      <w:r w:rsidRPr="0089192F">
        <w:t>Grohn, Y. 2000. Milk Yield and Disease: Towards Optimizing Dairy Herd Health and Management Decisions. Bovine Practice 34:32-40.</w:t>
      </w:r>
    </w:p>
    <w:p w14:paraId="04553447" w14:textId="77777777" w:rsidR="0089192F" w:rsidRPr="0089192F" w:rsidRDefault="0089192F" w:rsidP="0089192F">
      <w:pPr>
        <w:pStyle w:val="EndNoteBibliography"/>
        <w:spacing w:after="240"/>
      </w:pPr>
      <w:r w:rsidRPr="0089192F">
        <w:t>Neher, D. A., T. D. Andrews, T. R. Weicht, A. Hurd, and J. W. Barlow. 2022. Organic Farm Bedded Pack System Microbiomes: A Case Study with Comparisons to Similar and Different Bedded Packs. Dairy. doi:10.3390/dairy3030042.</w:t>
      </w:r>
    </w:p>
    <w:p w14:paraId="02B763E6" w14:textId="527EB002" w:rsidR="0089192F" w:rsidRPr="0089192F" w:rsidRDefault="0089192F" w:rsidP="0089192F">
      <w:pPr>
        <w:pStyle w:val="EndNoteBibliography"/>
        <w:spacing w:after="240"/>
      </w:pPr>
      <w:r w:rsidRPr="0089192F">
        <w:t xml:space="preserve">Progressive Dairy. 2022. U.S. Dairy Statistics. Accessed March 19, 2024. </w:t>
      </w:r>
      <w:hyperlink r:id="rId17" w:history="1">
        <w:r w:rsidRPr="0089192F">
          <w:rPr>
            <w:rStyle w:val="Hyperlink"/>
          </w:rPr>
          <w:t>https://www.progressivepublish.com/downloads/2023/general/2022-pd-stats-highres.pdf</w:t>
        </w:r>
      </w:hyperlink>
      <w:r w:rsidRPr="0089192F">
        <w:t>.</w:t>
      </w:r>
    </w:p>
    <w:p w14:paraId="23A17759" w14:textId="77777777" w:rsidR="0089192F" w:rsidRPr="0089192F" w:rsidRDefault="0089192F" w:rsidP="0089192F">
      <w:pPr>
        <w:pStyle w:val="EndNoteBibliography"/>
        <w:spacing w:after="240"/>
      </w:pPr>
      <w:r w:rsidRPr="0089192F">
        <w:t>Stiglbauer, K. E., K. M. Cicconi-Hogan, R. Richert, Y. H. Schukken, P. L. Ruegg, and M. Gamroth. 2013. Assessment of herd management on organic and conventional dairy farms in the United States. J. Dairy Sci. 96(2):1290-1300.</w:t>
      </w:r>
    </w:p>
    <w:p w14:paraId="0C81048C" w14:textId="62FBE73F" w:rsidR="0089192F" w:rsidRPr="0089192F" w:rsidRDefault="0089192F" w:rsidP="0089192F">
      <w:pPr>
        <w:pStyle w:val="EndNoteBibliography"/>
      </w:pPr>
      <w:r w:rsidRPr="0089192F">
        <w:t xml:space="preserve">Thurgood, J. M., C. M. Comer, D. J. Flaherty, and M. Kiraly. 2009. Bedded pack management system case study. Pages 184–188 in Proc. Proc. 5th National Small Farm Conference, Springfield,  IL. Accessed March 18, 2024. </w:t>
      </w:r>
      <w:hyperlink r:id="rId18" w:history="1">
        <w:r w:rsidRPr="0089192F">
          <w:rPr>
            <w:rStyle w:val="Hyperlink"/>
          </w:rPr>
          <w:t>https://conferences.illinois.edu/resources/20033/Proceedings_8-12-13.pdf</w:t>
        </w:r>
      </w:hyperlink>
      <w:r w:rsidRPr="0089192F">
        <w:t>.</w:t>
      </w:r>
    </w:p>
    <w:p w14:paraId="75560755" w14:textId="4DB74FE6" w:rsidR="008E0E61" w:rsidRPr="00604EDE" w:rsidRDefault="00256552" w:rsidP="00374909">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8E0E61" w:rsidRPr="00604EDE" w:rsidSect="0033647A">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5T12:49:00Z" w:initials="CJ">
    <w:p w14:paraId="19D57BE3" w14:textId="19F4F405" w:rsidR="008F7F1D" w:rsidRDefault="008F7F1D">
      <w:pPr>
        <w:pStyle w:val="CommentText"/>
      </w:pPr>
      <w:r>
        <w:rPr>
          <w:rStyle w:val="CommentReference"/>
        </w:rPr>
        <w:annotationRef/>
      </w:r>
      <w:r>
        <w:t>V</w:t>
      </w:r>
      <w:r w:rsidR="00541629">
        <w:t>3</w:t>
      </w:r>
      <w:r>
        <w:t>:</w:t>
      </w:r>
    </w:p>
    <w:p w14:paraId="758FF60E" w14:textId="77777777" w:rsidR="008F7F1D" w:rsidRDefault="008F7F1D">
      <w:pPr>
        <w:pStyle w:val="CommentText"/>
      </w:pPr>
    </w:p>
    <w:p w14:paraId="23C030D8" w14:textId="4D0FF5DD" w:rsidR="008F7F1D" w:rsidRDefault="00541629" w:rsidP="00541629">
      <w:pPr>
        <w:pStyle w:val="CommentText"/>
        <w:numPr>
          <w:ilvl w:val="0"/>
          <w:numId w:val="16"/>
        </w:numPr>
      </w:pPr>
      <w:r>
        <w:t>Try to address limited sample size comments</w:t>
      </w:r>
    </w:p>
  </w:comment>
  <w:comment w:id="83" w:author="John Barlow" w:date="2024-03-27T04:28:00Z" w:initials="JB">
    <w:p w14:paraId="58C0960F" w14:textId="77777777" w:rsidR="000A684E" w:rsidRDefault="000A684E" w:rsidP="005D28E0">
      <w:pPr>
        <w:pStyle w:val="CommentText"/>
      </w:pPr>
      <w:r>
        <w:rPr>
          <w:rStyle w:val="CommentReference"/>
        </w:rPr>
        <w:annotationRef/>
      </w:r>
      <w:r>
        <w:t>Need to revise</w:t>
      </w:r>
    </w:p>
  </w:comment>
  <w:comment w:id="173" w:author="John Barlow" w:date="2024-03-27T05:30:00Z" w:initials="JB">
    <w:p w14:paraId="3A2AD62F" w14:textId="77777777" w:rsidR="004569A6" w:rsidRDefault="004569A6" w:rsidP="004204AE">
      <w:pPr>
        <w:pStyle w:val="CommentText"/>
      </w:pPr>
      <w:r>
        <w:rPr>
          <w:rStyle w:val="CommentReference"/>
        </w:rPr>
        <w:annotationRef/>
      </w:r>
      <w:r>
        <w:t xml:space="preserve">Thurgood, J.M., Bagley, P.C., Comer, C.M., Flaherty D. J., </w:t>
      </w:r>
      <w:proofErr w:type="spellStart"/>
      <w:r>
        <w:t>Karszes</w:t>
      </w:r>
      <w:proofErr w:type="spellEnd"/>
      <w:r>
        <w:t xml:space="preserve">, J., Kiraly, M. 2009. Bedded pack management system case study. Cornell University Cooperative Extension of Delaware County Extension Bulletin 2009-16. </w:t>
      </w:r>
      <w:hyperlink r:id="rId1" w:history="1">
        <w:r w:rsidRPr="004204AE">
          <w:rPr>
            <w:rStyle w:val="Hyperlink"/>
          </w:rPr>
          <w:t>http://publications.dyson.cornell.edu/outreach/extensionpdf/2009/Cornell_AEM_eb0916.pdf</w:t>
        </w:r>
      </w:hyperlink>
      <w:r>
        <w:t xml:space="preserve"> (accessed March 27, 2024.</w:t>
      </w:r>
    </w:p>
  </w:comment>
  <w:comment w:id="176" w:author="John Barlow" w:date="2024-03-27T05:31:00Z" w:initials="JB">
    <w:p w14:paraId="619D6835" w14:textId="77777777" w:rsidR="004569A6" w:rsidRDefault="004569A6" w:rsidP="007A0765">
      <w:pPr>
        <w:pStyle w:val="CommentText"/>
      </w:pPr>
      <w:r>
        <w:rPr>
          <w:rStyle w:val="CommentReference"/>
        </w:rPr>
        <w:annotationRef/>
      </w:r>
      <w:r>
        <w:t>I think this might be in methods</w:t>
      </w:r>
    </w:p>
  </w:comment>
  <w:comment w:id="211" w:author="John Barlow" w:date="2024-03-27T06:10:00Z" w:initials="JB">
    <w:p w14:paraId="6D448267" w14:textId="77777777" w:rsidR="00955376" w:rsidRDefault="00955376">
      <w:pPr>
        <w:pStyle w:val="CommentText"/>
      </w:pPr>
      <w:r>
        <w:rPr>
          <w:rStyle w:val="CommentReference"/>
        </w:rPr>
        <w:annotationRef/>
      </w:r>
      <w:r>
        <w:t>Properties of conventional and alternative bedding materials for dairy cattle</w:t>
      </w:r>
    </w:p>
    <w:p w14:paraId="55D4C293" w14:textId="77777777" w:rsidR="00955376" w:rsidRDefault="00955376" w:rsidP="003F40F7">
      <w:pPr>
        <w:pStyle w:val="CommentText"/>
      </w:pPr>
      <w:r>
        <w:t>Patrícia Ferreira Ponciano Ferraz, Gabriel Araújo E. Silva Ferraz, Lorenzo Leso, Marija Klopčič, Matteo Barbari, Giuseppe Rossi Journal of Dairy Science - 2020 - 9 - 8661-8674</w:t>
      </w:r>
    </w:p>
  </w:comment>
  <w:comment w:id="214" w:author="John Barlow" w:date="2024-03-30T09:19:00Z" w:initials="JB">
    <w:p w14:paraId="1966E051" w14:textId="77777777" w:rsidR="00562CA4" w:rsidRDefault="00562CA4" w:rsidP="0031450B">
      <w:pPr>
        <w:pStyle w:val="CommentText"/>
      </w:pPr>
      <w:r>
        <w:rPr>
          <w:rStyle w:val="CommentReference"/>
        </w:rPr>
        <w:annotationRef/>
      </w:r>
      <w:hyperlink r:id="rId2" w:history="1">
        <w:r w:rsidRPr="0031450B">
          <w:rPr>
            <w:rStyle w:val="Hyperlink"/>
          </w:rPr>
          <w:t>https://thedairylandinitiative.vetmed.wisc.edu/home/housing-module/adult-cow-housing/bedded-pack/</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030D8" w15:done="0"/>
  <w15:commentEx w15:paraId="58C0960F" w15:done="0"/>
  <w15:commentEx w15:paraId="3A2AD62F" w15:done="0"/>
  <w15:commentEx w15:paraId="619D6835" w15:done="0"/>
  <w15:commentEx w15:paraId="55D4C293" w15:done="0"/>
  <w15:commentEx w15:paraId="1966E0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540AA8" w16cex:dateUtc="2024-03-15T16:49:00Z"/>
  <w16cex:commentExtensible w16cex:durableId="29AE1ED9" w16cex:dateUtc="2024-03-27T08:28:00Z"/>
  <w16cex:commentExtensible w16cex:durableId="29AE2D80" w16cex:dateUtc="2024-03-27T09:30:00Z"/>
  <w16cex:commentExtensible w16cex:durableId="29AE2D97" w16cex:dateUtc="2024-03-27T09:31:00Z"/>
  <w16cex:commentExtensible w16cex:durableId="29AE36D7" w16cex:dateUtc="2024-03-27T10:10:00Z"/>
  <w16cex:commentExtensible w16cex:durableId="29B25789" w16cex:dateUtc="2024-03-30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030D8" w16cid:durableId="46540AA8"/>
  <w16cid:commentId w16cid:paraId="58C0960F" w16cid:durableId="29AE1ED9"/>
  <w16cid:commentId w16cid:paraId="3A2AD62F" w16cid:durableId="29AE2D80"/>
  <w16cid:commentId w16cid:paraId="619D6835" w16cid:durableId="29AE2D97"/>
  <w16cid:commentId w16cid:paraId="55D4C293" w16cid:durableId="29AE36D7"/>
  <w16cid:commentId w16cid:paraId="1966E051" w16cid:durableId="29B25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5FFE8" w14:textId="77777777" w:rsidR="0033647A" w:rsidRDefault="0033647A">
      <w:pPr>
        <w:spacing w:after="0" w:line="240" w:lineRule="auto"/>
      </w:pPr>
      <w:r>
        <w:separator/>
      </w:r>
    </w:p>
  </w:endnote>
  <w:endnote w:type="continuationSeparator" w:id="0">
    <w:p w14:paraId="371889FE" w14:textId="77777777" w:rsidR="0033647A" w:rsidRDefault="0033647A">
      <w:pPr>
        <w:spacing w:after="0" w:line="240" w:lineRule="auto"/>
      </w:pPr>
      <w:r>
        <w:continuationSeparator/>
      </w:r>
    </w:p>
  </w:endnote>
  <w:endnote w:type="continuationNotice" w:id="1">
    <w:p w14:paraId="2113C474" w14:textId="77777777" w:rsidR="0033647A" w:rsidRDefault="003364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905798"/>
      <w:docPartObj>
        <w:docPartGallery w:val="Page Numbers (Bottom of Page)"/>
        <w:docPartUnique/>
      </w:docPartObj>
    </w:sdtPr>
    <w:sdtEndPr>
      <w:rPr>
        <w:noProof/>
      </w:rPr>
    </w:sdtEndPr>
    <w:sdtContent>
      <w:p w14:paraId="3741E0BD" w14:textId="70249236" w:rsidR="00F23CFF" w:rsidRDefault="00F23C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CFE7B" w14:textId="77777777" w:rsidR="0033647A" w:rsidRDefault="0033647A">
      <w:pPr>
        <w:spacing w:after="0" w:line="240" w:lineRule="auto"/>
      </w:pPr>
      <w:r>
        <w:separator/>
      </w:r>
    </w:p>
  </w:footnote>
  <w:footnote w:type="continuationSeparator" w:id="0">
    <w:p w14:paraId="555A203C" w14:textId="77777777" w:rsidR="0033647A" w:rsidRDefault="0033647A">
      <w:pPr>
        <w:spacing w:after="0" w:line="240" w:lineRule="auto"/>
      </w:pPr>
      <w:r>
        <w:continuationSeparator/>
      </w:r>
    </w:p>
  </w:footnote>
  <w:footnote w:type="continuationNotice" w:id="1">
    <w:p w14:paraId="1BF46A50" w14:textId="77777777" w:rsidR="0033647A" w:rsidRDefault="0033647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367E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A0091"/>
    <w:multiLevelType w:val="hybridMultilevel"/>
    <w:tmpl w:val="3626A894"/>
    <w:lvl w:ilvl="0" w:tplc="19D67E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9"/>
  </w:num>
  <w:num w:numId="2" w16cid:durableId="1283075441">
    <w:abstractNumId w:val="12"/>
  </w:num>
  <w:num w:numId="3" w16cid:durableId="715590058">
    <w:abstractNumId w:val="0"/>
  </w:num>
  <w:num w:numId="4" w16cid:durableId="530606503">
    <w:abstractNumId w:val="2"/>
  </w:num>
  <w:num w:numId="5" w16cid:durableId="107169358">
    <w:abstractNumId w:val="11"/>
  </w:num>
  <w:num w:numId="6" w16cid:durableId="803817127">
    <w:abstractNumId w:val="15"/>
  </w:num>
  <w:num w:numId="7" w16cid:durableId="568535122">
    <w:abstractNumId w:val="1"/>
  </w:num>
  <w:num w:numId="8" w16cid:durableId="418060929">
    <w:abstractNumId w:val="13"/>
  </w:num>
  <w:num w:numId="9" w16cid:durableId="1400054849">
    <w:abstractNumId w:val="7"/>
  </w:num>
  <w:num w:numId="10" w16cid:durableId="1827045216">
    <w:abstractNumId w:val="6"/>
  </w:num>
  <w:num w:numId="11" w16cid:durableId="1229611013">
    <w:abstractNumId w:val="8"/>
  </w:num>
  <w:num w:numId="12" w16cid:durableId="1382830265">
    <w:abstractNumId w:val="3"/>
  </w:num>
  <w:num w:numId="13" w16cid:durableId="530651383">
    <w:abstractNumId w:val="5"/>
  </w:num>
  <w:num w:numId="14" w16cid:durableId="721831952">
    <w:abstractNumId w:val="10"/>
  </w:num>
  <w:num w:numId="15" w16cid:durableId="15738822">
    <w:abstractNumId w:val="14"/>
  </w:num>
  <w:num w:numId="16" w16cid:durableId="157365890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44&lt;/item&gt;&lt;item&gt;668&lt;/item&gt;&lt;item&gt;669&lt;/item&gt;&lt;item&gt;670&lt;/item&gt;&lt;item&gt;671&lt;/item&gt;&lt;item&gt;672&lt;/item&gt;&lt;item&gt;673&lt;/item&gt;&lt;item&gt;674&lt;/item&gt;&lt;item&gt;676&lt;/item&gt;&lt;/record-ids&gt;&lt;/item&gt;&lt;/Libraries&gt;"/>
  </w:docVars>
  <w:rsids>
    <w:rsidRoot w:val="00B91228"/>
    <w:rsid w:val="00000440"/>
    <w:rsid w:val="0000064B"/>
    <w:rsid w:val="000007CD"/>
    <w:rsid w:val="00001759"/>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349"/>
    <w:rsid w:val="00015405"/>
    <w:rsid w:val="0001598A"/>
    <w:rsid w:val="0001638A"/>
    <w:rsid w:val="00016BD8"/>
    <w:rsid w:val="00016C42"/>
    <w:rsid w:val="00016DA9"/>
    <w:rsid w:val="00017839"/>
    <w:rsid w:val="00017B27"/>
    <w:rsid w:val="00017BBB"/>
    <w:rsid w:val="000202A0"/>
    <w:rsid w:val="00020355"/>
    <w:rsid w:val="0002111A"/>
    <w:rsid w:val="00021797"/>
    <w:rsid w:val="00021DF8"/>
    <w:rsid w:val="000233B5"/>
    <w:rsid w:val="000236DD"/>
    <w:rsid w:val="00023C77"/>
    <w:rsid w:val="00023F67"/>
    <w:rsid w:val="00024CE6"/>
    <w:rsid w:val="0002533B"/>
    <w:rsid w:val="00025A77"/>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43DD"/>
    <w:rsid w:val="000445A4"/>
    <w:rsid w:val="00045C42"/>
    <w:rsid w:val="00045E65"/>
    <w:rsid w:val="0004660F"/>
    <w:rsid w:val="00046822"/>
    <w:rsid w:val="00050068"/>
    <w:rsid w:val="0005019B"/>
    <w:rsid w:val="000507F4"/>
    <w:rsid w:val="00050F5D"/>
    <w:rsid w:val="0005166A"/>
    <w:rsid w:val="00052926"/>
    <w:rsid w:val="00053A90"/>
    <w:rsid w:val="00054801"/>
    <w:rsid w:val="00055513"/>
    <w:rsid w:val="000556EC"/>
    <w:rsid w:val="000560D9"/>
    <w:rsid w:val="00056205"/>
    <w:rsid w:val="00056206"/>
    <w:rsid w:val="00056567"/>
    <w:rsid w:val="00056584"/>
    <w:rsid w:val="00057217"/>
    <w:rsid w:val="00057413"/>
    <w:rsid w:val="00057CE1"/>
    <w:rsid w:val="00057FF4"/>
    <w:rsid w:val="0006029E"/>
    <w:rsid w:val="000603FA"/>
    <w:rsid w:val="00060D04"/>
    <w:rsid w:val="00060FE4"/>
    <w:rsid w:val="00061ECA"/>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A96"/>
    <w:rsid w:val="00083D38"/>
    <w:rsid w:val="000840F1"/>
    <w:rsid w:val="00084B59"/>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1DB"/>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A5E"/>
    <w:rsid w:val="000A3FE6"/>
    <w:rsid w:val="000A4286"/>
    <w:rsid w:val="000A4397"/>
    <w:rsid w:val="000A49DC"/>
    <w:rsid w:val="000A4E5E"/>
    <w:rsid w:val="000A501A"/>
    <w:rsid w:val="000A52D2"/>
    <w:rsid w:val="000A60FF"/>
    <w:rsid w:val="000A684E"/>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53DA"/>
    <w:rsid w:val="000B6341"/>
    <w:rsid w:val="000B6384"/>
    <w:rsid w:val="000B6672"/>
    <w:rsid w:val="000B6B12"/>
    <w:rsid w:val="000B6DA5"/>
    <w:rsid w:val="000B6DBE"/>
    <w:rsid w:val="000B7535"/>
    <w:rsid w:val="000B7B61"/>
    <w:rsid w:val="000C05E2"/>
    <w:rsid w:val="000C1159"/>
    <w:rsid w:val="000C13FA"/>
    <w:rsid w:val="000C1F98"/>
    <w:rsid w:val="000C2369"/>
    <w:rsid w:val="000C26E4"/>
    <w:rsid w:val="000C305F"/>
    <w:rsid w:val="000C4272"/>
    <w:rsid w:val="000C43B5"/>
    <w:rsid w:val="000C4970"/>
    <w:rsid w:val="000C4C15"/>
    <w:rsid w:val="000C5796"/>
    <w:rsid w:val="000C57CC"/>
    <w:rsid w:val="000C5CB3"/>
    <w:rsid w:val="000C6284"/>
    <w:rsid w:val="000C63AD"/>
    <w:rsid w:val="000C65A3"/>
    <w:rsid w:val="000C65B6"/>
    <w:rsid w:val="000C708D"/>
    <w:rsid w:val="000C727C"/>
    <w:rsid w:val="000C733C"/>
    <w:rsid w:val="000C73D5"/>
    <w:rsid w:val="000C7AA2"/>
    <w:rsid w:val="000C7E32"/>
    <w:rsid w:val="000D0165"/>
    <w:rsid w:val="000D0167"/>
    <w:rsid w:val="000D01C1"/>
    <w:rsid w:val="000D04C0"/>
    <w:rsid w:val="000D0BBE"/>
    <w:rsid w:val="000D0C31"/>
    <w:rsid w:val="000D19D1"/>
    <w:rsid w:val="000D3484"/>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0D2"/>
    <w:rsid w:val="000D737C"/>
    <w:rsid w:val="000D746A"/>
    <w:rsid w:val="000D773C"/>
    <w:rsid w:val="000D7A0B"/>
    <w:rsid w:val="000D7A85"/>
    <w:rsid w:val="000D7F39"/>
    <w:rsid w:val="000E0AFA"/>
    <w:rsid w:val="000E0ED0"/>
    <w:rsid w:val="000E1390"/>
    <w:rsid w:val="000E1687"/>
    <w:rsid w:val="000E1F84"/>
    <w:rsid w:val="000E2802"/>
    <w:rsid w:val="000E309C"/>
    <w:rsid w:val="000E33AF"/>
    <w:rsid w:val="000E362D"/>
    <w:rsid w:val="000E3AC4"/>
    <w:rsid w:val="000E3D53"/>
    <w:rsid w:val="000E4AEA"/>
    <w:rsid w:val="000E4C25"/>
    <w:rsid w:val="000E70C8"/>
    <w:rsid w:val="000E715F"/>
    <w:rsid w:val="000E72BB"/>
    <w:rsid w:val="000E7B9A"/>
    <w:rsid w:val="000F01BF"/>
    <w:rsid w:val="000F1126"/>
    <w:rsid w:val="000F1225"/>
    <w:rsid w:val="000F1B83"/>
    <w:rsid w:val="000F1C15"/>
    <w:rsid w:val="000F1F78"/>
    <w:rsid w:val="000F25AA"/>
    <w:rsid w:val="000F26D0"/>
    <w:rsid w:val="000F3AB5"/>
    <w:rsid w:val="000F3D18"/>
    <w:rsid w:val="000F4F05"/>
    <w:rsid w:val="000F4FA6"/>
    <w:rsid w:val="000F52EF"/>
    <w:rsid w:val="000F597F"/>
    <w:rsid w:val="000F63D9"/>
    <w:rsid w:val="000F6DBD"/>
    <w:rsid w:val="0010085C"/>
    <w:rsid w:val="00100B2B"/>
    <w:rsid w:val="00101988"/>
    <w:rsid w:val="00101B6B"/>
    <w:rsid w:val="00101BF3"/>
    <w:rsid w:val="00102256"/>
    <w:rsid w:val="00102654"/>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72"/>
    <w:rsid w:val="0011258C"/>
    <w:rsid w:val="00112A3D"/>
    <w:rsid w:val="00113F27"/>
    <w:rsid w:val="0011401F"/>
    <w:rsid w:val="001140FA"/>
    <w:rsid w:val="0011515D"/>
    <w:rsid w:val="00115309"/>
    <w:rsid w:val="00115861"/>
    <w:rsid w:val="0011622B"/>
    <w:rsid w:val="00116485"/>
    <w:rsid w:val="0011694E"/>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6E80"/>
    <w:rsid w:val="001274F2"/>
    <w:rsid w:val="001277F9"/>
    <w:rsid w:val="0012786C"/>
    <w:rsid w:val="0013166F"/>
    <w:rsid w:val="00131683"/>
    <w:rsid w:val="0013198C"/>
    <w:rsid w:val="00131D97"/>
    <w:rsid w:val="0013211F"/>
    <w:rsid w:val="00132D44"/>
    <w:rsid w:val="00132EFF"/>
    <w:rsid w:val="0013344E"/>
    <w:rsid w:val="00133E58"/>
    <w:rsid w:val="0013451F"/>
    <w:rsid w:val="001345A9"/>
    <w:rsid w:val="00134A1E"/>
    <w:rsid w:val="00135369"/>
    <w:rsid w:val="001360ED"/>
    <w:rsid w:val="00136449"/>
    <w:rsid w:val="0013684F"/>
    <w:rsid w:val="0013699F"/>
    <w:rsid w:val="00137497"/>
    <w:rsid w:val="00137584"/>
    <w:rsid w:val="001376AD"/>
    <w:rsid w:val="00137765"/>
    <w:rsid w:val="00137CEA"/>
    <w:rsid w:val="00140131"/>
    <w:rsid w:val="00140669"/>
    <w:rsid w:val="0014099C"/>
    <w:rsid w:val="00140D19"/>
    <w:rsid w:val="00142515"/>
    <w:rsid w:val="00142ED8"/>
    <w:rsid w:val="00143304"/>
    <w:rsid w:val="0014349E"/>
    <w:rsid w:val="0014366B"/>
    <w:rsid w:val="001437C7"/>
    <w:rsid w:val="00143FD8"/>
    <w:rsid w:val="0014452C"/>
    <w:rsid w:val="0014533F"/>
    <w:rsid w:val="00145544"/>
    <w:rsid w:val="00145EE9"/>
    <w:rsid w:val="00146229"/>
    <w:rsid w:val="00146C13"/>
    <w:rsid w:val="001478E5"/>
    <w:rsid w:val="00147BB0"/>
    <w:rsid w:val="00150295"/>
    <w:rsid w:val="001505BD"/>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09E4"/>
    <w:rsid w:val="001610D9"/>
    <w:rsid w:val="001611B7"/>
    <w:rsid w:val="001619E7"/>
    <w:rsid w:val="00161CD8"/>
    <w:rsid w:val="0016219C"/>
    <w:rsid w:val="00162A22"/>
    <w:rsid w:val="00162C08"/>
    <w:rsid w:val="00162E2E"/>
    <w:rsid w:val="001635D3"/>
    <w:rsid w:val="001639BD"/>
    <w:rsid w:val="00164229"/>
    <w:rsid w:val="00164364"/>
    <w:rsid w:val="00164D39"/>
    <w:rsid w:val="00165C16"/>
    <w:rsid w:val="00165FE8"/>
    <w:rsid w:val="0016600B"/>
    <w:rsid w:val="001663BE"/>
    <w:rsid w:val="001663BF"/>
    <w:rsid w:val="001669CB"/>
    <w:rsid w:val="00166A70"/>
    <w:rsid w:val="001674F8"/>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59E1"/>
    <w:rsid w:val="00176167"/>
    <w:rsid w:val="00176329"/>
    <w:rsid w:val="00176480"/>
    <w:rsid w:val="001765B4"/>
    <w:rsid w:val="00176B80"/>
    <w:rsid w:val="00177A11"/>
    <w:rsid w:val="00177BC4"/>
    <w:rsid w:val="00177CD0"/>
    <w:rsid w:val="001803F0"/>
    <w:rsid w:val="001805A5"/>
    <w:rsid w:val="00180877"/>
    <w:rsid w:val="0018138D"/>
    <w:rsid w:val="00181659"/>
    <w:rsid w:val="001824C6"/>
    <w:rsid w:val="001836F4"/>
    <w:rsid w:val="00183A19"/>
    <w:rsid w:val="00183BDE"/>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A4"/>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09A"/>
    <w:rsid w:val="001B33DC"/>
    <w:rsid w:val="001B430A"/>
    <w:rsid w:val="001B4B46"/>
    <w:rsid w:val="001B5708"/>
    <w:rsid w:val="001B5C19"/>
    <w:rsid w:val="001B5C4D"/>
    <w:rsid w:val="001B5E8A"/>
    <w:rsid w:val="001B65C9"/>
    <w:rsid w:val="001B6A85"/>
    <w:rsid w:val="001B77C5"/>
    <w:rsid w:val="001B7CB0"/>
    <w:rsid w:val="001C00E1"/>
    <w:rsid w:val="001C02E2"/>
    <w:rsid w:val="001C2192"/>
    <w:rsid w:val="001C221B"/>
    <w:rsid w:val="001C26B3"/>
    <w:rsid w:val="001C29D8"/>
    <w:rsid w:val="001C2A70"/>
    <w:rsid w:val="001C2C14"/>
    <w:rsid w:val="001C35D2"/>
    <w:rsid w:val="001C3CDE"/>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49FF"/>
    <w:rsid w:val="001D551F"/>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4B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CDB"/>
    <w:rsid w:val="00205EC3"/>
    <w:rsid w:val="00206018"/>
    <w:rsid w:val="00206491"/>
    <w:rsid w:val="00207E89"/>
    <w:rsid w:val="00207F03"/>
    <w:rsid w:val="00210888"/>
    <w:rsid w:val="00210F39"/>
    <w:rsid w:val="00211057"/>
    <w:rsid w:val="0021139B"/>
    <w:rsid w:val="00211561"/>
    <w:rsid w:val="00211B48"/>
    <w:rsid w:val="00211D75"/>
    <w:rsid w:val="00212A32"/>
    <w:rsid w:val="00213550"/>
    <w:rsid w:val="0021422E"/>
    <w:rsid w:val="0021453E"/>
    <w:rsid w:val="002145CB"/>
    <w:rsid w:val="00214A2B"/>
    <w:rsid w:val="00214A2F"/>
    <w:rsid w:val="00214ED8"/>
    <w:rsid w:val="0021501D"/>
    <w:rsid w:val="00215413"/>
    <w:rsid w:val="00215736"/>
    <w:rsid w:val="002159A8"/>
    <w:rsid w:val="00215AA7"/>
    <w:rsid w:val="002162F9"/>
    <w:rsid w:val="00216780"/>
    <w:rsid w:val="0021704C"/>
    <w:rsid w:val="0021712A"/>
    <w:rsid w:val="002171C2"/>
    <w:rsid w:val="002172F8"/>
    <w:rsid w:val="00217508"/>
    <w:rsid w:val="002177F1"/>
    <w:rsid w:val="002205FD"/>
    <w:rsid w:val="00220CB6"/>
    <w:rsid w:val="00221300"/>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D3A"/>
    <w:rsid w:val="00230E58"/>
    <w:rsid w:val="002317C2"/>
    <w:rsid w:val="00231B3D"/>
    <w:rsid w:val="00231C53"/>
    <w:rsid w:val="002321EF"/>
    <w:rsid w:val="00232599"/>
    <w:rsid w:val="002327E7"/>
    <w:rsid w:val="002328C8"/>
    <w:rsid w:val="002329C7"/>
    <w:rsid w:val="00232B21"/>
    <w:rsid w:val="00232CCB"/>
    <w:rsid w:val="00232F66"/>
    <w:rsid w:val="002331D7"/>
    <w:rsid w:val="00233964"/>
    <w:rsid w:val="00233C49"/>
    <w:rsid w:val="002359D1"/>
    <w:rsid w:val="00235CBD"/>
    <w:rsid w:val="00236998"/>
    <w:rsid w:val="00236B5F"/>
    <w:rsid w:val="00236DC1"/>
    <w:rsid w:val="00237C1B"/>
    <w:rsid w:val="00237E88"/>
    <w:rsid w:val="002401F3"/>
    <w:rsid w:val="002402BA"/>
    <w:rsid w:val="00240C61"/>
    <w:rsid w:val="00241BD0"/>
    <w:rsid w:val="002422C7"/>
    <w:rsid w:val="002424DA"/>
    <w:rsid w:val="002426C5"/>
    <w:rsid w:val="0024316E"/>
    <w:rsid w:val="002431E5"/>
    <w:rsid w:val="00243689"/>
    <w:rsid w:val="00244771"/>
    <w:rsid w:val="00244DED"/>
    <w:rsid w:val="00245187"/>
    <w:rsid w:val="002452DC"/>
    <w:rsid w:val="002457E7"/>
    <w:rsid w:val="0024639D"/>
    <w:rsid w:val="00247358"/>
    <w:rsid w:val="002509B6"/>
    <w:rsid w:val="0025145F"/>
    <w:rsid w:val="00251480"/>
    <w:rsid w:val="00251AE5"/>
    <w:rsid w:val="00251D72"/>
    <w:rsid w:val="00252065"/>
    <w:rsid w:val="0025209A"/>
    <w:rsid w:val="00252532"/>
    <w:rsid w:val="00252ABD"/>
    <w:rsid w:val="00252BAE"/>
    <w:rsid w:val="00253E43"/>
    <w:rsid w:val="002540A3"/>
    <w:rsid w:val="0025497E"/>
    <w:rsid w:val="00254ED0"/>
    <w:rsid w:val="00255582"/>
    <w:rsid w:val="002558F6"/>
    <w:rsid w:val="00255B43"/>
    <w:rsid w:val="00255BF1"/>
    <w:rsid w:val="00255E7A"/>
    <w:rsid w:val="00255F9B"/>
    <w:rsid w:val="00256552"/>
    <w:rsid w:val="00257E68"/>
    <w:rsid w:val="002600E5"/>
    <w:rsid w:val="00260760"/>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11F"/>
    <w:rsid w:val="0027028D"/>
    <w:rsid w:val="00270409"/>
    <w:rsid w:val="002705B6"/>
    <w:rsid w:val="0027060D"/>
    <w:rsid w:val="002706BC"/>
    <w:rsid w:val="0027082F"/>
    <w:rsid w:val="0027084B"/>
    <w:rsid w:val="00270C58"/>
    <w:rsid w:val="00271476"/>
    <w:rsid w:val="002715E6"/>
    <w:rsid w:val="00271681"/>
    <w:rsid w:val="00271FC1"/>
    <w:rsid w:val="00272747"/>
    <w:rsid w:val="002729EA"/>
    <w:rsid w:val="002732C7"/>
    <w:rsid w:val="00273F6C"/>
    <w:rsid w:val="0027467A"/>
    <w:rsid w:val="00274CAA"/>
    <w:rsid w:val="00274FF8"/>
    <w:rsid w:val="00275005"/>
    <w:rsid w:val="00275259"/>
    <w:rsid w:val="00275615"/>
    <w:rsid w:val="00275D2B"/>
    <w:rsid w:val="002760B4"/>
    <w:rsid w:val="00276D6E"/>
    <w:rsid w:val="00277118"/>
    <w:rsid w:val="002773F9"/>
    <w:rsid w:val="002776CC"/>
    <w:rsid w:val="0027790F"/>
    <w:rsid w:val="00277D4B"/>
    <w:rsid w:val="00280554"/>
    <w:rsid w:val="002806AC"/>
    <w:rsid w:val="0028139A"/>
    <w:rsid w:val="002824DB"/>
    <w:rsid w:val="002827C8"/>
    <w:rsid w:val="002845E6"/>
    <w:rsid w:val="002848F4"/>
    <w:rsid w:val="00284A18"/>
    <w:rsid w:val="00284AE4"/>
    <w:rsid w:val="00284F93"/>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27B"/>
    <w:rsid w:val="002943C3"/>
    <w:rsid w:val="00294B87"/>
    <w:rsid w:val="00294E13"/>
    <w:rsid w:val="002951A1"/>
    <w:rsid w:val="00295744"/>
    <w:rsid w:val="00295826"/>
    <w:rsid w:val="002961A9"/>
    <w:rsid w:val="00296495"/>
    <w:rsid w:val="00296614"/>
    <w:rsid w:val="00296D91"/>
    <w:rsid w:val="00297203"/>
    <w:rsid w:val="00297CCB"/>
    <w:rsid w:val="002A0093"/>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4B9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69DB"/>
    <w:rsid w:val="002D7634"/>
    <w:rsid w:val="002D7D83"/>
    <w:rsid w:val="002E078E"/>
    <w:rsid w:val="002E15B5"/>
    <w:rsid w:val="002E26BA"/>
    <w:rsid w:val="002E3817"/>
    <w:rsid w:val="002E3CD9"/>
    <w:rsid w:val="002E3E7A"/>
    <w:rsid w:val="002E43E3"/>
    <w:rsid w:val="002E4E4F"/>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486"/>
    <w:rsid w:val="002F38AA"/>
    <w:rsid w:val="002F3D8C"/>
    <w:rsid w:val="002F3F8B"/>
    <w:rsid w:val="002F48EE"/>
    <w:rsid w:val="002F4E37"/>
    <w:rsid w:val="002F5062"/>
    <w:rsid w:val="002F525E"/>
    <w:rsid w:val="002F546D"/>
    <w:rsid w:val="002F583B"/>
    <w:rsid w:val="002F6418"/>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534"/>
    <w:rsid w:val="0030670E"/>
    <w:rsid w:val="00306E7A"/>
    <w:rsid w:val="0030752B"/>
    <w:rsid w:val="00307613"/>
    <w:rsid w:val="00307E3F"/>
    <w:rsid w:val="00310790"/>
    <w:rsid w:val="0031117F"/>
    <w:rsid w:val="00311198"/>
    <w:rsid w:val="003113FC"/>
    <w:rsid w:val="00312B4E"/>
    <w:rsid w:val="00313690"/>
    <w:rsid w:val="00313C6E"/>
    <w:rsid w:val="003143A3"/>
    <w:rsid w:val="00314597"/>
    <w:rsid w:val="00314AF6"/>
    <w:rsid w:val="00314C09"/>
    <w:rsid w:val="00314E85"/>
    <w:rsid w:val="0031507C"/>
    <w:rsid w:val="003150EF"/>
    <w:rsid w:val="0031593F"/>
    <w:rsid w:val="00315E63"/>
    <w:rsid w:val="003167F2"/>
    <w:rsid w:val="003177D4"/>
    <w:rsid w:val="00317F99"/>
    <w:rsid w:val="00317FB1"/>
    <w:rsid w:val="00320162"/>
    <w:rsid w:val="00320FCC"/>
    <w:rsid w:val="00321723"/>
    <w:rsid w:val="00321F19"/>
    <w:rsid w:val="00322440"/>
    <w:rsid w:val="003226E8"/>
    <w:rsid w:val="00323ECC"/>
    <w:rsid w:val="003243E3"/>
    <w:rsid w:val="00324685"/>
    <w:rsid w:val="003248A4"/>
    <w:rsid w:val="00324A4E"/>
    <w:rsid w:val="00326A5F"/>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47A"/>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9D7"/>
    <w:rsid w:val="00344A5C"/>
    <w:rsid w:val="00344BC7"/>
    <w:rsid w:val="00344F47"/>
    <w:rsid w:val="003450AC"/>
    <w:rsid w:val="003454BB"/>
    <w:rsid w:val="00345A6F"/>
    <w:rsid w:val="003464DF"/>
    <w:rsid w:val="00346779"/>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57DC7"/>
    <w:rsid w:val="00360073"/>
    <w:rsid w:val="00360076"/>
    <w:rsid w:val="003606DA"/>
    <w:rsid w:val="00360816"/>
    <w:rsid w:val="00361820"/>
    <w:rsid w:val="003618D8"/>
    <w:rsid w:val="00361B2E"/>
    <w:rsid w:val="00361F3C"/>
    <w:rsid w:val="00362345"/>
    <w:rsid w:val="003625DC"/>
    <w:rsid w:val="00362604"/>
    <w:rsid w:val="00362A80"/>
    <w:rsid w:val="00363A0C"/>
    <w:rsid w:val="003641C9"/>
    <w:rsid w:val="00364323"/>
    <w:rsid w:val="00364B86"/>
    <w:rsid w:val="003653B9"/>
    <w:rsid w:val="00365CBD"/>
    <w:rsid w:val="00366934"/>
    <w:rsid w:val="003674EE"/>
    <w:rsid w:val="003677AF"/>
    <w:rsid w:val="00367921"/>
    <w:rsid w:val="00367B0C"/>
    <w:rsid w:val="00367BB8"/>
    <w:rsid w:val="00367DD9"/>
    <w:rsid w:val="0037042B"/>
    <w:rsid w:val="00370441"/>
    <w:rsid w:val="00370890"/>
    <w:rsid w:val="00371F1A"/>
    <w:rsid w:val="00372221"/>
    <w:rsid w:val="0037225F"/>
    <w:rsid w:val="003723CB"/>
    <w:rsid w:val="00372882"/>
    <w:rsid w:val="00373AD7"/>
    <w:rsid w:val="00373F45"/>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224"/>
    <w:rsid w:val="0038164C"/>
    <w:rsid w:val="0038193C"/>
    <w:rsid w:val="00382D0B"/>
    <w:rsid w:val="00382FFE"/>
    <w:rsid w:val="00383301"/>
    <w:rsid w:val="00383505"/>
    <w:rsid w:val="003836E0"/>
    <w:rsid w:val="0038379C"/>
    <w:rsid w:val="00383ED1"/>
    <w:rsid w:val="0038424A"/>
    <w:rsid w:val="0038544D"/>
    <w:rsid w:val="003855D2"/>
    <w:rsid w:val="00385BAB"/>
    <w:rsid w:val="00385D15"/>
    <w:rsid w:val="00386529"/>
    <w:rsid w:val="003865FE"/>
    <w:rsid w:val="00386941"/>
    <w:rsid w:val="00387500"/>
    <w:rsid w:val="00387E17"/>
    <w:rsid w:val="003903BF"/>
    <w:rsid w:val="003906DA"/>
    <w:rsid w:val="00390D03"/>
    <w:rsid w:val="00390E17"/>
    <w:rsid w:val="00393013"/>
    <w:rsid w:val="00393222"/>
    <w:rsid w:val="00393DF5"/>
    <w:rsid w:val="003952E6"/>
    <w:rsid w:val="00395BA7"/>
    <w:rsid w:val="00395CC1"/>
    <w:rsid w:val="00396213"/>
    <w:rsid w:val="0039673F"/>
    <w:rsid w:val="003969F3"/>
    <w:rsid w:val="00396DA9"/>
    <w:rsid w:val="00397484"/>
    <w:rsid w:val="00397726"/>
    <w:rsid w:val="003A024D"/>
    <w:rsid w:val="003A0A98"/>
    <w:rsid w:val="003A1C79"/>
    <w:rsid w:val="003A2D0E"/>
    <w:rsid w:val="003A3616"/>
    <w:rsid w:val="003A3DF1"/>
    <w:rsid w:val="003A3E61"/>
    <w:rsid w:val="003A4122"/>
    <w:rsid w:val="003A51F3"/>
    <w:rsid w:val="003A564F"/>
    <w:rsid w:val="003A5BF2"/>
    <w:rsid w:val="003A6162"/>
    <w:rsid w:val="003A6B59"/>
    <w:rsid w:val="003A6F20"/>
    <w:rsid w:val="003A7DC7"/>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B723B"/>
    <w:rsid w:val="003C00FD"/>
    <w:rsid w:val="003C029F"/>
    <w:rsid w:val="003C0668"/>
    <w:rsid w:val="003C0693"/>
    <w:rsid w:val="003C0B04"/>
    <w:rsid w:val="003C1185"/>
    <w:rsid w:val="003C1765"/>
    <w:rsid w:val="003C1B5C"/>
    <w:rsid w:val="003C1CA2"/>
    <w:rsid w:val="003C1E0B"/>
    <w:rsid w:val="003C1EC8"/>
    <w:rsid w:val="003C261F"/>
    <w:rsid w:val="003C2D6F"/>
    <w:rsid w:val="003C33A3"/>
    <w:rsid w:val="003C4155"/>
    <w:rsid w:val="003C4865"/>
    <w:rsid w:val="003C4BC4"/>
    <w:rsid w:val="003C5C34"/>
    <w:rsid w:val="003C6026"/>
    <w:rsid w:val="003C6F06"/>
    <w:rsid w:val="003C79A5"/>
    <w:rsid w:val="003D103E"/>
    <w:rsid w:val="003D120A"/>
    <w:rsid w:val="003D245C"/>
    <w:rsid w:val="003D268F"/>
    <w:rsid w:val="003D2991"/>
    <w:rsid w:val="003D4084"/>
    <w:rsid w:val="003D481E"/>
    <w:rsid w:val="003D4AEA"/>
    <w:rsid w:val="003D4C64"/>
    <w:rsid w:val="003D5753"/>
    <w:rsid w:val="003D5791"/>
    <w:rsid w:val="003D6923"/>
    <w:rsid w:val="003D6A58"/>
    <w:rsid w:val="003D6EB5"/>
    <w:rsid w:val="003D74AC"/>
    <w:rsid w:val="003D77E5"/>
    <w:rsid w:val="003E02C0"/>
    <w:rsid w:val="003E045B"/>
    <w:rsid w:val="003E0763"/>
    <w:rsid w:val="003E1149"/>
    <w:rsid w:val="003E1DD5"/>
    <w:rsid w:val="003E21E4"/>
    <w:rsid w:val="003E2261"/>
    <w:rsid w:val="003E25E8"/>
    <w:rsid w:val="003E32CB"/>
    <w:rsid w:val="003E3752"/>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279E"/>
    <w:rsid w:val="003F31A9"/>
    <w:rsid w:val="003F31E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87E"/>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739"/>
    <w:rsid w:val="004179C4"/>
    <w:rsid w:val="00417BD4"/>
    <w:rsid w:val="00420097"/>
    <w:rsid w:val="004204DC"/>
    <w:rsid w:val="004206D6"/>
    <w:rsid w:val="0042099D"/>
    <w:rsid w:val="00420CCD"/>
    <w:rsid w:val="00420FF9"/>
    <w:rsid w:val="00420FFE"/>
    <w:rsid w:val="004210A9"/>
    <w:rsid w:val="00421290"/>
    <w:rsid w:val="004216C7"/>
    <w:rsid w:val="00421B27"/>
    <w:rsid w:val="00421B93"/>
    <w:rsid w:val="00421DCB"/>
    <w:rsid w:val="004235C6"/>
    <w:rsid w:val="00423615"/>
    <w:rsid w:val="00423C15"/>
    <w:rsid w:val="004241E9"/>
    <w:rsid w:val="004243F0"/>
    <w:rsid w:val="00424460"/>
    <w:rsid w:val="00424576"/>
    <w:rsid w:val="0042558A"/>
    <w:rsid w:val="0042571D"/>
    <w:rsid w:val="004259D7"/>
    <w:rsid w:val="00425AA9"/>
    <w:rsid w:val="00425B0E"/>
    <w:rsid w:val="00426363"/>
    <w:rsid w:val="004265FD"/>
    <w:rsid w:val="00426995"/>
    <w:rsid w:val="0042727A"/>
    <w:rsid w:val="00427A27"/>
    <w:rsid w:val="00427A72"/>
    <w:rsid w:val="0043084C"/>
    <w:rsid w:val="00431D10"/>
    <w:rsid w:val="00431D52"/>
    <w:rsid w:val="004326A4"/>
    <w:rsid w:val="00432A88"/>
    <w:rsid w:val="00432EC1"/>
    <w:rsid w:val="004333F8"/>
    <w:rsid w:val="00433AE1"/>
    <w:rsid w:val="00433FC8"/>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547"/>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52FC"/>
    <w:rsid w:val="00456494"/>
    <w:rsid w:val="004568EE"/>
    <w:rsid w:val="004569A6"/>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676A5"/>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778FA"/>
    <w:rsid w:val="00477AC0"/>
    <w:rsid w:val="00480DE5"/>
    <w:rsid w:val="00480F5B"/>
    <w:rsid w:val="00481415"/>
    <w:rsid w:val="00482477"/>
    <w:rsid w:val="004826DD"/>
    <w:rsid w:val="0048328B"/>
    <w:rsid w:val="004832D9"/>
    <w:rsid w:val="0048359F"/>
    <w:rsid w:val="00483BF2"/>
    <w:rsid w:val="004844F3"/>
    <w:rsid w:val="0048468B"/>
    <w:rsid w:val="004848E5"/>
    <w:rsid w:val="00485C2E"/>
    <w:rsid w:val="004861F1"/>
    <w:rsid w:val="00486448"/>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5E84"/>
    <w:rsid w:val="004A63E7"/>
    <w:rsid w:val="004A67AD"/>
    <w:rsid w:val="004A6CBD"/>
    <w:rsid w:val="004A6FED"/>
    <w:rsid w:val="004A7B5E"/>
    <w:rsid w:val="004A7E61"/>
    <w:rsid w:val="004B041D"/>
    <w:rsid w:val="004B0960"/>
    <w:rsid w:val="004B2AF9"/>
    <w:rsid w:val="004B3256"/>
    <w:rsid w:val="004B338E"/>
    <w:rsid w:val="004B3949"/>
    <w:rsid w:val="004B3E55"/>
    <w:rsid w:val="004B4A21"/>
    <w:rsid w:val="004B4AC1"/>
    <w:rsid w:val="004B4DC0"/>
    <w:rsid w:val="004B546F"/>
    <w:rsid w:val="004B5EC0"/>
    <w:rsid w:val="004B61DA"/>
    <w:rsid w:val="004B69E0"/>
    <w:rsid w:val="004B7455"/>
    <w:rsid w:val="004B77F4"/>
    <w:rsid w:val="004B781B"/>
    <w:rsid w:val="004B78F5"/>
    <w:rsid w:val="004B7E67"/>
    <w:rsid w:val="004C089D"/>
    <w:rsid w:val="004C16CA"/>
    <w:rsid w:val="004C1B06"/>
    <w:rsid w:val="004C3AEF"/>
    <w:rsid w:val="004C3FF8"/>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4C9"/>
    <w:rsid w:val="004E766C"/>
    <w:rsid w:val="004E7B12"/>
    <w:rsid w:val="004F002D"/>
    <w:rsid w:val="004F054F"/>
    <w:rsid w:val="004F0591"/>
    <w:rsid w:val="004F0926"/>
    <w:rsid w:val="004F1431"/>
    <w:rsid w:val="004F1722"/>
    <w:rsid w:val="004F1E66"/>
    <w:rsid w:val="004F2A53"/>
    <w:rsid w:val="004F2A8A"/>
    <w:rsid w:val="004F2E8C"/>
    <w:rsid w:val="004F3302"/>
    <w:rsid w:val="004F40E1"/>
    <w:rsid w:val="004F4323"/>
    <w:rsid w:val="004F568B"/>
    <w:rsid w:val="004F63C1"/>
    <w:rsid w:val="004F6870"/>
    <w:rsid w:val="004F71C6"/>
    <w:rsid w:val="004F7267"/>
    <w:rsid w:val="004F7384"/>
    <w:rsid w:val="004F7A9E"/>
    <w:rsid w:val="00500124"/>
    <w:rsid w:val="005002D5"/>
    <w:rsid w:val="005003C9"/>
    <w:rsid w:val="00500695"/>
    <w:rsid w:val="00500ABB"/>
    <w:rsid w:val="00500ABE"/>
    <w:rsid w:val="00500FA7"/>
    <w:rsid w:val="00501F06"/>
    <w:rsid w:val="005027D3"/>
    <w:rsid w:val="00502D17"/>
    <w:rsid w:val="00502E24"/>
    <w:rsid w:val="005031C1"/>
    <w:rsid w:val="00503350"/>
    <w:rsid w:val="00503616"/>
    <w:rsid w:val="00503BF3"/>
    <w:rsid w:val="00503F06"/>
    <w:rsid w:val="00504F75"/>
    <w:rsid w:val="005050D6"/>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E33"/>
    <w:rsid w:val="00515F52"/>
    <w:rsid w:val="00515F6B"/>
    <w:rsid w:val="00520001"/>
    <w:rsid w:val="005205F4"/>
    <w:rsid w:val="00520DCD"/>
    <w:rsid w:val="0052149C"/>
    <w:rsid w:val="0052154F"/>
    <w:rsid w:val="00521D67"/>
    <w:rsid w:val="005223BD"/>
    <w:rsid w:val="005227D8"/>
    <w:rsid w:val="00523264"/>
    <w:rsid w:val="00523F25"/>
    <w:rsid w:val="005240E2"/>
    <w:rsid w:val="00524267"/>
    <w:rsid w:val="00525F1C"/>
    <w:rsid w:val="00526A04"/>
    <w:rsid w:val="00526EF5"/>
    <w:rsid w:val="00527454"/>
    <w:rsid w:val="005278A5"/>
    <w:rsid w:val="00527ABA"/>
    <w:rsid w:val="005301C8"/>
    <w:rsid w:val="00530A95"/>
    <w:rsid w:val="00530B06"/>
    <w:rsid w:val="00530E3F"/>
    <w:rsid w:val="00531016"/>
    <w:rsid w:val="0053123E"/>
    <w:rsid w:val="005319E9"/>
    <w:rsid w:val="00531A65"/>
    <w:rsid w:val="00531E0D"/>
    <w:rsid w:val="00531E14"/>
    <w:rsid w:val="005321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629"/>
    <w:rsid w:val="00541943"/>
    <w:rsid w:val="00541FA3"/>
    <w:rsid w:val="00543213"/>
    <w:rsid w:val="005440C1"/>
    <w:rsid w:val="00544D3F"/>
    <w:rsid w:val="005457B2"/>
    <w:rsid w:val="00546383"/>
    <w:rsid w:val="0054653B"/>
    <w:rsid w:val="00546A1F"/>
    <w:rsid w:val="00546D0C"/>
    <w:rsid w:val="00546D7C"/>
    <w:rsid w:val="00547D80"/>
    <w:rsid w:val="005507F3"/>
    <w:rsid w:val="00550D75"/>
    <w:rsid w:val="00551125"/>
    <w:rsid w:val="005517C7"/>
    <w:rsid w:val="00551A65"/>
    <w:rsid w:val="005522B8"/>
    <w:rsid w:val="00552B2A"/>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217"/>
    <w:rsid w:val="005613FF"/>
    <w:rsid w:val="005616C5"/>
    <w:rsid w:val="005618BD"/>
    <w:rsid w:val="00561B94"/>
    <w:rsid w:val="00562CA4"/>
    <w:rsid w:val="0056310D"/>
    <w:rsid w:val="0056318E"/>
    <w:rsid w:val="0056389C"/>
    <w:rsid w:val="00563FFE"/>
    <w:rsid w:val="00564837"/>
    <w:rsid w:val="00564C3E"/>
    <w:rsid w:val="00564D05"/>
    <w:rsid w:val="005655AE"/>
    <w:rsid w:val="005656AF"/>
    <w:rsid w:val="00566564"/>
    <w:rsid w:val="005672AE"/>
    <w:rsid w:val="005701E8"/>
    <w:rsid w:val="00570223"/>
    <w:rsid w:val="00570740"/>
    <w:rsid w:val="0057082C"/>
    <w:rsid w:val="00570EDB"/>
    <w:rsid w:val="00571CF6"/>
    <w:rsid w:val="005725BB"/>
    <w:rsid w:val="00572773"/>
    <w:rsid w:val="0057302D"/>
    <w:rsid w:val="005730A8"/>
    <w:rsid w:val="0057327A"/>
    <w:rsid w:val="005732E1"/>
    <w:rsid w:val="00574279"/>
    <w:rsid w:val="00575081"/>
    <w:rsid w:val="00575A90"/>
    <w:rsid w:val="00575DC8"/>
    <w:rsid w:val="005769E9"/>
    <w:rsid w:val="00576EFC"/>
    <w:rsid w:val="00577A20"/>
    <w:rsid w:val="00580235"/>
    <w:rsid w:val="0058039A"/>
    <w:rsid w:val="00580DC3"/>
    <w:rsid w:val="005813FE"/>
    <w:rsid w:val="00581A4A"/>
    <w:rsid w:val="00581B29"/>
    <w:rsid w:val="00582B7B"/>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86E"/>
    <w:rsid w:val="00587C8D"/>
    <w:rsid w:val="00590231"/>
    <w:rsid w:val="00591C97"/>
    <w:rsid w:val="0059230F"/>
    <w:rsid w:val="005926E1"/>
    <w:rsid w:val="00592B32"/>
    <w:rsid w:val="00593989"/>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2D2A"/>
    <w:rsid w:val="005A33BB"/>
    <w:rsid w:val="005A37F4"/>
    <w:rsid w:val="005A392C"/>
    <w:rsid w:val="005A4409"/>
    <w:rsid w:val="005A4757"/>
    <w:rsid w:val="005A4DEC"/>
    <w:rsid w:val="005A5DA4"/>
    <w:rsid w:val="005A6729"/>
    <w:rsid w:val="005A6EB0"/>
    <w:rsid w:val="005A71F4"/>
    <w:rsid w:val="005A764A"/>
    <w:rsid w:val="005A79EE"/>
    <w:rsid w:val="005A7B94"/>
    <w:rsid w:val="005B017D"/>
    <w:rsid w:val="005B06F9"/>
    <w:rsid w:val="005B108A"/>
    <w:rsid w:val="005B158F"/>
    <w:rsid w:val="005B1621"/>
    <w:rsid w:val="005B1C60"/>
    <w:rsid w:val="005B2266"/>
    <w:rsid w:val="005B2B4F"/>
    <w:rsid w:val="005B2BAD"/>
    <w:rsid w:val="005B2D9F"/>
    <w:rsid w:val="005B2F51"/>
    <w:rsid w:val="005B3089"/>
    <w:rsid w:val="005B32B6"/>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4EE"/>
    <w:rsid w:val="005C3E1E"/>
    <w:rsid w:val="005C490E"/>
    <w:rsid w:val="005C4E02"/>
    <w:rsid w:val="005C5207"/>
    <w:rsid w:val="005C5F0D"/>
    <w:rsid w:val="005C62B7"/>
    <w:rsid w:val="005C62DE"/>
    <w:rsid w:val="005C6832"/>
    <w:rsid w:val="005C6835"/>
    <w:rsid w:val="005C6862"/>
    <w:rsid w:val="005C6FF1"/>
    <w:rsid w:val="005C70D5"/>
    <w:rsid w:val="005C70FE"/>
    <w:rsid w:val="005C7542"/>
    <w:rsid w:val="005C76E8"/>
    <w:rsid w:val="005C7C17"/>
    <w:rsid w:val="005D11F8"/>
    <w:rsid w:val="005D17DE"/>
    <w:rsid w:val="005D1B1C"/>
    <w:rsid w:val="005D2180"/>
    <w:rsid w:val="005D224F"/>
    <w:rsid w:val="005D2E49"/>
    <w:rsid w:val="005D36AC"/>
    <w:rsid w:val="005D3A47"/>
    <w:rsid w:val="005D3B8B"/>
    <w:rsid w:val="005D3E5D"/>
    <w:rsid w:val="005D3F9A"/>
    <w:rsid w:val="005D5924"/>
    <w:rsid w:val="005D6390"/>
    <w:rsid w:val="005D6527"/>
    <w:rsid w:val="005D65D8"/>
    <w:rsid w:val="005D66A0"/>
    <w:rsid w:val="005D6975"/>
    <w:rsid w:val="005D6E2A"/>
    <w:rsid w:val="005D714B"/>
    <w:rsid w:val="005D7657"/>
    <w:rsid w:val="005D77BB"/>
    <w:rsid w:val="005E0569"/>
    <w:rsid w:val="005E0C68"/>
    <w:rsid w:val="005E1855"/>
    <w:rsid w:val="005E1C80"/>
    <w:rsid w:val="005E2594"/>
    <w:rsid w:val="005E2CA8"/>
    <w:rsid w:val="005E2E5D"/>
    <w:rsid w:val="005E2F49"/>
    <w:rsid w:val="005E3C5E"/>
    <w:rsid w:val="005E3D96"/>
    <w:rsid w:val="005E41AE"/>
    <w:rsid w:val="005E45DD"/>
    <w:rsid w:val="005E59AD"/>
    <w:rsid w:val="005E620F"/>
    <w:rsid w:val="005E65EA"/>
    <w:rsid w:val="005E7524"/>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03D"/>
    <w:rsid w:val="005F6118"/>
    <w:rsid w:val="005F6172"/>
    <w:rsid w:val="005F647E"/>
    <w:rsid w:val="005F6520"/>
    <w:rsid w:val="005F6F84"/>
    <w:rsid w:val="005F720F"/>
    <w:rsid w:val="005F7594"/>
    <w:rsid w:val="005F78BC"/>
    <w:rsid w:val="006004F3"/>
    <w:rsid w:val="006005D8"/>
    <w:rsid w:val="006008AF"/>
    <w:rsid w:val="006023F9"/>
    <w:rsid w:val="00603613"/>
    <w:rsid w:val="00603849"/>
    <w:rsid w:val="00603B4F"/>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422E"/>
    <w:rsid w:val="006151F1"/>
    <w:rsid w:val="0061562A"/>
    <w:rsid w:val="0061580E"/>
    <w:rsid w:val="00615AAD"/>
    <w:rsid w:val="00615B91"/>
    <w:rsid w:val="00615F5A"/>
    <w:rsid w:val="00615FB1"/>
    <w:rsid w:val="00616508"/>
    <w:rsid w:val="00617442"/>
    <w:rsid w:val="006202F2"/>
    <w:rsid w:val="00620753"/>
    <w:rsid w:val="00621437"/>
    <w:rsid w:val="006217E3"/>
    <w:rsid w:val="006218B1"/>
    <w:rsid w:val="00621DFF"/>
    <w:rsid w:val="00621E0B"/>
    <w:rsid w:val="00622441"/>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761"/>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46AD"/>
    <w:rsid w:val="0063521D"/>
    <w:rsid w:val="0063522C"/>
    <w:rsid w:val="00635686"/>
    <w:rsid w:val="0063582D"/>
    <w:rsid w:val="00635A1F"/>
    <w:rsid w:val="006360F9"/>
    <w:rsid w:val="0063645B"/>
    <w:rsid w:val="00637599"/>
    <w:rsid w:val="0063776E"/>
    <w:rsid w:val="00637C94"/>
    <w:rsid w:val="00640010"/>
    <w:rsid w:val="006403F2"/>
    <w:rsid w:val="00640473"/>
    <w:rsid w:val="00640D34"/>
    <w:rsid w:val="00640F08"/>
    <w:rsid w:val="00640F77"/>
    <w:rsid w:val="006414A6"/>
    <w:rsid w:val="006418C7"/>
    <w:rsid w:val="00641B1C"/>
    <w:rsid w:val="006422B0"/>
    <w:rsid w:val="0064345C"/>
    <w:rsid w:val="006441C5"/>
    <w:rsid w:val="00644D88"/>
    <w:rsid w:val="00644E45"/>
    <w:rsid w:val="006450EC"/>
    <w:rsid w:val="0064575E"/>
    <w:rsid w:val="00645AD7"/>
    <w:rsid w:val="00647A23"/>
    <w:rsid w:val="006502C0"/>
    <w:rsid w:val="006502DF"/>
    <w:rsid w:val="006503CC"/>
    <w:rsid w:val="006506E3"/>
    <w:rsid w:val="00650B9D"/>
    <w:rsid w:val="00650C52"/>
    <w:rsid w:val="006512BC"/>
    <w:rsid w:val="00651DC6"/>
    <w:rsid w:val="00652438"/>
    <w:rsid w:val="006537B5"/>
    <w:rsid w:val="00653D17"/>
    <w:rsid w:val="00653FC3"/>
    <w:rsid w:val="006543DB"/>
    <w:rsid w:val="00654C63"/>
    <w:rsid w:val="00655325"/>
    <w:rsid w:val="0065535C"/>
    <w:rsid w:val="0065598B"/>
    <w:rsid w:val="00655E1E"/>
    <w:rsid w:val="00655FE3"/>
    <w:rsid w:val="00655FFE"/>
    <w:rsid w:val="00656523"/>
    <w:rsid w:val="0065700F"/>
    <w:rsid w:val="0065721B"/>
    <w:rsid w:val="00657A32"/>
    <w:rsid w:val="00657A80"/>
    <w:rsid w:val="00657F1B"/>
    <w:rsid w:val="00660061"/>
    <w:rsid w:val="00660949"/>
    <w:rsid w:val="00660FC8"/>
    <w:rsid w:val="00661607"/>
    <w:rsid w:val="0066181A"/>
    <w:rsid w:val="00661870"/>
    <w:rsid w:val="0066258B"/>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4E48"/>
    <w:rsid w:val="0067503D"/>
    <w:rsid w:val="0067521A"/>
    <w:rsid w:val="00675785"/>
    <w:rsid w:val="00676368"/>
    <w:rsid w:val="00676A6D"/>
    <w:rsid w:val="00676DFA"/>
    <w:rsid w:val="006775A5"/>
    <w:rsid w:val="00680315"/>
    <w:rsid w:val="00680400"/>
    <w:rsid w:val="00680A8C"/>
    <w:rsid w:val="0068107E"/>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A92"/>
    <w:rsid w:val="00685BEF"/>
    <w:rsid w:val="00685F5F"/>
    <w:rsid w:val="006862F8"/>
    <w:rsid w:val="006863F5"/>
    <w:rsid w:val="0068645B"/>
    <w:rsid w:val="006867F7"/>
    <w:rsid w:val="006870C8"/>
    <w:rsid w:val="00687503"/>
    <w:rsid w:val="006875EB"/>
    <w:rsid w:val="00687938"/>
    <w:rsid w:val="00687D5A"/>
    <w:rsid w:val="00690F5E"/>
    <w:rsid w:val="006918EB"/>
    <w:rsid w:val="0069232B"/>
    <w:rsid w:val="00692A7A"/>
    <w:rsid w:val="00692D68"/>
    <w:rsid w:val="00692DAA"/>
    <w:rsid w:val="006947F1"/>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3F53"/>
    <w:rsid w:val="006A500C"/>
    <w:rsid w:val="006A542C"/>
    <w:rsid w:val="006A5B79"/>
    <w:rsid w:val="006A64A6"/>
    <w:rsid w:val="006A6D09"/>
    <w:rsid w:val="006A7068"/>
    <w:rsid w:val="006A70D4"/>
    <w:rsid w:val="006A7996"/>
    <w:rsid w:val="006B0081"/>
    <w:rsid w:val="006B04AC"/>
    <w:rsid w:val="006B06ED"/>
    <w:rsid w:val="006B0A50"/>
    <w:rsid w:val="006B1C4D"/>
    <w:rsid w:val="006B1D2B"/>
    <w:rsid w:val="006B2491"/>
    <w:rsid w:val="006B29D4"/>
    <w:rsid w:val="006B2C7E"/>
    <w:rsid w:val="006B2D68"/>
    <w:rsid w:val="006B30EA"/>
    <w:rsid w:val="006B350C"/>
    <w:rsid w:val="006B35B6"/>
    <w:rsid w:val="006B3966"/>
    <w:rsid w:val="006B5EE8"/>
    <w:rsid w:val="006B60AB"/>
    <w:rsid w:val="006C012B"/>
    <w:rsid w:val="006C05CA"/>
    <w:rsid w:val="006C0C9C"/>
    <w:rsid w:val="006C10EB"/>
    <w:rsid w:val="006C2278"/>
    <w:rsid w:val="006C22BA"/>
    <w:rsid w:val="006C24A7"/>
    <w:rsid w:val="006C27BB"/>
    <w:rsid w:val="006C2F6B"/>
    <w:rsid w:val="006C2F6C"/>
    <w:rsid w:val="006C33D3"/>
    <w:rsid w:val="006C3DA6"/>
    <w:rsid w:val="006C423E"/>
    <w:rsid w:val="006C4720"/>
    <w:rsid w:val="006C4C35"/>
    <w:rsid w:val="006C4D85"/>
    <w:rsid w:val="006C5910"/>
    <w:rsid w:val="006C5D39"/>
    <w:rsid w:val="006C7336"/>
    <w:rsid w:val="006C76A5"/>
    <w:rsid w:val="006C7B8B"/>
    <w:rsid w:val="006C7FD8"/>
    <w:rsid w:val="006D038C"/>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62F"/>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077"/>
    <w:rsid w:val="006F7734"/>
    <w:rsid w:val="006F7C5E"/>
    <w:rsid w:val="006F7FE7"/>
    <w:rsid w:val="00700023"/>
    <w:rsid w:val="0070023E"/>
    <w:rsid w:val="00700603"/>
    <w:rsid w:val="007014D8"/>
    <w:rsid w:val="00701E91"/>
    <w:rsid w:val="0070281F"/>
    <w:rsid w:val="00702A1C"/>
    <w:rsid w:val="00702DF1"/>
    <w:rsid w:val="007031BB"/>
    <w:rsid w:val="007032EA"/>
    <w:rsid w:val="007035AA"/>
    <w:rsid w:val="00703CAC"/>
    <w:rsid w:val="00704162"/>
    <w:rsid w:val="007042E6"/>
    <w:rsid w:val="00705076"/>
    <w:rsid w:val="0070563D"/>
    <w:rsid w:val="00705D59"/>
    <w:rsid w:val="00705F06"/>
    <w:rsid w:val="0070618C"/>
    <w:rsid w:val="00706DA1"/>
    <w:rsid w:val="00707550"/>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408"/>
    <w:rsid w:val="00720915"/>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AD3"/>
    <w:rsid w:val="00730ED6"/>
    <w:rsid w:val="0073147E"/>
    <w:rsid w:val="007319E4"/>
    <w:rsid w:val="00732607"/>
    <w:rsid w:val="0073274D"/>
    <w:rsid w:val="00732D54"/>
    <w:rsid w:val="00733607"/>
    <w:rsid w:val="007336E9"/>
    <w:rsid w:val="00733A04"/>
    <w:rsid w:val="00733CCF"/>
    <w:rsid w:val="00733E27"/>
    <w:rsid w:val="007342C1"/>
    <w:rsid w:val="007344E6"/>
    <w:rsid w:val="00734540"/>
    <w:rsid w:val="00734C54"/>
    <w:rsid w:val="00735120"/>
    <w:rsid w:val="00735378"/>
    <w:rsid w:val="00735AD0"/>
    <w:rsid w:val="00735EF2"/>
    <w:rsid w:val="00736531"/>
    <w:rsid w:val="0073687C"/>
    <w:rsid w:val="00736B4D"/>
    <w:rsid w:val="00737613"/>
    <w:rsid w:val="007411C1"/>
    <w:rsid w:val="007412F9"/>
    <w:rsid w:val="00741CEF"/>
    <w:rsid w:val="00741D62"/>
    <w:rsid w:val="007425AE"/>
    <w:rsid w:val="007428F3"/>
    <w:rsid w:val="00742FD8"/>
    <w:rsid w:val="00743354"/>
    <w:rsid w:val="00743378"/>
    <w:rsid w:val="0074350A"/>
    <w:rsid w:val="007436BB"/>
    <w:rsid w:val="00743EFC"/>
    <w:rsid w:val="00744C36"/>
    <w:rsid w:val="00745761"/>
    <w:rsid w:val="00745B00"/>
    <w:rsid w:val="00745B6E"/>
    <w:rsid w:val="00745D42"/>
    <w:rsid w:val="00745FAF"/>
    <w:rsid w:val="0074641B"/>
    <w:rsid w:val="007464AF"/>
    <w:rsid w:val="0074657C"/>
    <w:rsid w:val="0074666E"/>
    <w:rsid w:val="00746B83"/>
    <w:rsid w:val="00746C3A"/>
    <w:rsid w:val="0075028E"/>
    <w:rsid w:val="00751F3C"/>
    <w:rsid w:val="007526F5"/>
    <w:rsid w:val="00752953"/>
    <w:rsid w:val="00752A51"/>
    <w:rsid w:val="00752AE8"/>
    <w:rsid w:val="007531FC"/>
    <w:rsid w:val="00753411"/>
    <w:rsid w:val="00753455"/>
    <w:rsid w:val="00753589"/>
    <w:rsid w:val="00753E80"/>
    <w:rsid w:val="0075498B"/>
    <w:rsid w:val="00754A0E"/>
    <w:rsid w:val="00756235"/>
    <w:rsid w:val="0075627E"/>
    <w:rsid w:val="007566F7"/>
    <w:rsid w:val="0075717F"/>
    <w:rsid w:val="00757487"/>
    <w:rsid w:val="00757979"/>
    <w:rsid w:val="00757E55"/>
    <w:rsid w:val="00757FC5"/>
    <w:rsid w:val="0076070C"/>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0A1"/>
    <w:rsid w:val="00766E60"/>
    <w:rsid w:val="00766FD9"/>
    <w:rsid w:val="007670F6"/>
    <w:rsid w:val="0076739C"/>
    <w:rsid w:val="00767D14"/>
    <w:rsid w:val="00767FBB"/>
    <w:rsid w:val="007700A3"/>
    <w:rsid w:val="00770952"/>
    <w:rsid w:val="00771338"/>
    <w:rsid w:val="00772CA2"/>
    <w:rsid w:val="00772D53"/>
    <w:rsid w:val="007738EF"/>
    <w:rsid w:val="00773AAB"/>
    <w:rsid w:val="007740B6"/>
    <w:rsid w:val="0077413A"/>
    <w:rsid w:val="007748EB"/>
    <w:rsid w:val="00774A85"/>
    <w:rsid w:val="00774B9C"/>
    <w:rsid w:val="00775113"/>
    <w:rsid w:val="00776070"/>
    <w:rsid w:val="00776831"/>
    <w:rsid w:val="007768F5"/>
    <w:rsid w:val="00776BAF"/>
    <w:rsid w:val="00776F2D"/>
    <w:rsid w:val="0077727F"/>
    <w:rsid w:val="00777442"/>
    <w:rsid w:val="007802F1"/>
    <w:rsid w:val="0078049C"/>
    <w:rsid w:val="00780576"/>
    <w:rsid w:val="007806BC"/>
    <w:rsid w:val="00780F76"/>
    <w:rsid w:val="00781257"/>
    <w:rsid w:val="0078173A"/>
    <w:rsid w:val="007820F8"/>
    <w:rsid w:val="00782257"/>
    <w:rsid w:val="00782D12"/>
    <w:rsid w:val="00782D51"/>
    <w:rsid w:val="00782E32"/>
    <w:rsid w:val="007836B6"/>
    <w:rsid w:val="007836CB"/>
    <w:rsid w:val="0078391C"/>
    <w:rsid w:val="007839F7"/>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2D21"/>
    <w:rsid w:val="00793682"/>
    <w:rsid w:val="00793756"/>
    <w:rsid w:val="00793D8B"/>
    <w:rsid w:val="00795481"/>
    <w:rsid w:val="00795B51"/>
    <w:rsid w:val="00795C5C"/>
    <w:rsid w:val="00795DF5"/>
    <w:rsid w:val="00796FF8"/>
    <w:rsid w:val="007977B4"/>
    <w:rsid w:val="00797FB4"/>
    <w:rsid w:val="007A11F8"/>
    <w:rsid w:val="007A23CF"/>
    <w:rsid w:val="007A2AB8"/>
    <w:rsid w:val="007A2AF8"/>
    <w:rsid w:val="007A2D3E"/>
    <w:rsid w:val="007A36F6"/>
    <w:rsid w:val="007A3C72"/>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B7D05"/>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A0D"/>
    <w:rsid w:val="007C4C7C"/>
    <w:rsid w:val="007C4D74"/>
    <w:rsid w:val="007C5218"/>
    <w:rsid w:val="007C5861"/>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FA6"/>
    <w:rsid w:val="007D7A70"/>
    <w:rsid w:val="007E019A"/>
    <w:rsid w:val="007E01F0"/>
    <w:rsid w:val="007E0332"/>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924"/>
    <w:rsid w:val="007E5C90"/>
    <w:rsid w:val="007E5DA4"/>
    <w:rsid w:val="007E63E8"/>
    <w:rsid w:val="007E66F7"/>
    <w:rsid w:val="007E784A"/>
    <w:rsid w:val="007E7AAA"/>
    <w:rsid w:val="007F05B9"/>
    <w:rsid w:val="007F095B"/>
    <w:rsid w:val="007F0B59"/>
    <w:rsid w:val="007F12A4"/>
    <w:rsid w:val="007F1709"/>
    <w:rsid w:val="007F18F1"/>
    <w:rsid w:val="007F37AC"/>
    <w:rsid w:val="007F3ED3"/>
    <w:rsid w:val="007F3F64"/>
    <w:rsid w:val="007F492E"/>
    <w:rsid w:val="007F5A1A"/>
    <w:rsid w:val="007F63E4"/>
    <w:rsid w:val="007F6407"/>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15CA"/>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4CA"/>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4D87"/>
    <w:rsid w:val="008557B2"/>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5ED6"/>
    <w:rsid w:val="00867044"/>
    <w:rsid w:val="008671B2"/>
    <w:rsid w:val="00867220"/>
    <w:rsid w:val="008675B7"/>
    <w:rsid w:val="00870522"/>
    <w:rsid w:val="008716CA"/>
    <w:rsid w:val="00871B8C"/>
    <w:rsid w:val="0087215E"/>
    <w:rsid w:val="0087218E"/>
    <w:rsid w:val="00872493"/>
    <w:rsid w:val="008726DC"/>
    <w:rsid w:val="008737A7"/>
    <w:rsid w:val="00873859"/>
    <w:rsid w:val="00873C80"/>
    <w:rsid w:val="008743A2"/>
    <w:rsid w:val="00875668"/>
    <w:rsid w:val="00875D22"/>
    <w:rsid w:val="00875E0E"/>
    <w:rsid w:val="0087602B"/>
    <w:rsid w:val="00876275"/>
    <w:rsid w:val="008764DA"/>
    <w:rsid w:val="00876A30"/>
    <w:rsid w:val="008772E7"/>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8790D"/>
    <w:rsid w:val="008904EC"/>
    <w:rsid w:val="008905A2"/>
    <w:rsid w:val="008907DD"/>
    <w:rsid w:val="00890A70"/>
    <w:rsid w:val="00890FF1"/>
    <w:rsid w:val="0089192F"/>
    <w:rsid w:val="00891BA9"/>
    <w:rsid w:val="00891F31"/>
    <w:rsid w:val="0089283C"/>
    <w:rsid w:val="0089289E"/>
    <w:rsid w:val="0089310C"/>
    <w:rsid w:val="008941A3"/>
    <w:rsid w:val="0089445B"/>
    <w:rsid w:val="008955B0"/>
    <w:rsid w:val="00895B31"/>
    <w:rsid w:val="00895B63"/>
    <w:rsid w:val="00895C61"/>
    <w:rsid w:val="0089626C"/>
    <w:rsid w:val="00896F2C"/>
    <w:rsid w:val="008A0F92"/>
    <w:rsid w:val="008A12B7"/>
    <w:rsid w:val="008A2FC8"/>
    <w:rsid w:val="008A3C93"/>
    <w:rsid w:val="008A3C9B"/>
    <w:rsid w:val="008A4011"/>
    <w:rsid w:val="008A505B"/>
    <w:rsid w:val="008A528E"/>
    <w:rsid w:val="008A52C0"/>
    <w:rsid w:val="008A5E20"/>
    <w:rsid w:val="008A62FC"/>
    <w:rsid w:val="008A64E8"/>
    <w:rsid w:val="008A755B"/>
    <w:rsid w:val="008A77DB"/>
    <w:rsid w:val="008A7A36"/>
    <w:rsid w:val="008A7D40"/>
    <w:rsid w:val="008B0342"/>
    <w:rsid w:val="008B05BA"/>
    <w:rsid w:val="008B0BEF"/>
    <w:rsid w:val="008B145E"/>
    <w:rsid w:val="008B2085"/>
    <w:rsid w:val="008B2384"/>
    <w:rsid w:val="008B2DFF"/>
    <w:rsid w:val="008B302E"/>
    <w:rsid w:val="008B3614"/>
    <w:rsid w:val="008B4A1E"/>
    <w:rsid w:val="008B4D95"/>
    <w:rsid w:val="008B544E"/>
    <w:rsid w:val="008B5FA0"/>
    <w:rsid w:val="008B6200"/>
    <w:rsid w:val="008B6411"/>
    <w:rsid w:val="008B666D"/>
    <w:rsid w:val="008B6C38"/>
    <w:rsid w:val="008B79B9"/>
    <w:rsid w:val="008B7BD0"/>
    <w:rsid w:val="008C0EBF"/>
    <w:rsid w:val="008C186C"/>
    <w:rsid w:val="008C19B6"/>
    <w:rsid w:val="008C37B1"/>
    <w:rsid w:val="008C48E3"/>
    <w:rsid w:val="008C4A8E"/>
    <w:rsid w:val="008C5635"/>
    <w:rsid w:val="008C5B20"/>
    <w:rsid w:val="008C5B31"/>
    <w:rsid w:val="008C63A1"/>
    <w:rsid w:val="008C67C1"/>
    <w:rsid w:val="008C71C8"/>
    <w:rsid w:val="008C756E"/>
    <w:rsid w:val="008D042D"/>
    <w:rsid w:val="008D0578"/>
    <w:rsid w:val="008D17D6"/>
    <w:rsid w:val="008D21B5"/>
    <w:rsid w:val="008D23E1"/>
    <w:rsid w:val="008D2C67"/>
    <w:rsid w:val="008D461B"/>
    <w:rsid w:val="008D4670"/>
    <w:rsid w:val="008D4CD9"/>
    <w:rsid w:val="008D5430"/>
    <w:rsid w:val="008D58E9"/>
    <w:rsid w:val="008D6301"/>
    <w:rsid w:val="008D649A"/>
    <w:rsid w:val="008D668E"/>
    <w:rsid w:val="008D6914"/>
    <w:rsid w:val="008D6EE3"/>
    <w:rsid w:val="008E033E"/>
    <w:rsid w:val="008E088C"/>
    <w:rsid w:val="008E0E61"/>
    <w:rsid w:val="008E10BB"/>
    <w:rsid w:val="008E1263"/>
    <w:rsid w:val="008E22FC"/>
    <w:rsid w:val="008E2EE4"/>
    <w:rsid w:val="008E32D5"/>
    <w:rsid w:val="008E337B"/>
    <w:rsid w:val="008E34B9"/>
    <w:rsid w:val="008E3701"/>
    <w:rsid w:val="008E3ADD"/>
    <w:rsid w:val="008E3BAC"/>
    <w:rsid w:val="008E3F3D"/>
    <w:rsid w:val="008E40E6"/>
    <w:rsid w:val="008E5366"/>
    <w:rsid w:val="008E5871"/>
    <w:rsid w:val="008E5EC6"/>
    <w:rsid w:val="008E6871"/>
    <w:rsid w:val="008E7495"/>
    <w:rsid w:val="008E74C7"/>
    <w:rsid w:val="008E782B"/>
    <w:rsid w:val="008E7E6C"/>
    <w:rsid w:val="008F038F"/>
    <w:rsid w:val="008F07CA"/>
    <w:rsid w:val="008F0ECD"/>
    <w:rsid w:val="008F0FE0"/>
    <w:rsid w:val="008F1371"/>
    <w:rsid w:val="008F31C9"/>
    <w:rsid w:val="008F375A"/>
    <w:rsid w:val="008F3A2D"/>
    <w:rsid w:val="008F3C67"/>
    <w:rsid w:val="008F4ADE"/>
    <w:rsid w:val="008F5181"/>
    <w:rsid w:val="008F5E91"/>
    <w:rsid w:val="008F5EDF"/>
    <w:rsid w:val="008F60C0"/>
    <w:rsid w:val="008F6311"/>
    <w:rsid w:val="008F6640"/>
    <w:rsid w:val="008F6DE1"/>
    <w:rsid w:val="008F7431"/>
    <w:rsid w:val="008F7F1D"/>
    <w:rsid w:val="0090022E"/>
    <w:rsid w:val="009003FF"/>
    <w:rsid w:val="009007B4"/>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5DD7"/>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3B64"/>
    <w:rsid w:val="00914867"/>
    <w:rsid w:val="0091583D"/>
    <w:rsid w:val="00916097"/>
    <w:rsid w:val="009163C4"/>
    <w:rsid w:val="0091643C"/>
    <w:rsid w:val="0091656E"/>
    <w:rsid w:val="00916DF2"/>
    <w:rsid w:val="00916F54"/>
    <w:rsid w:val="00917C1E"/>
    <w:rsid w:val="0092030F"/>
    <w:rsid w:val="0092073F"/>
    <w:rsid w:val="00920D95"/>
    <w:rsid w:val="009213BC"/>
    <w:rsid w:val="00922295"/>
    <w:rsid w:val="00922750"/>
    <w:rsid w:val="0092396C"/>
    <w:rsid w:val="00923AFF"/>
    <w:rsid w:val="0092406A"/>
    <w:rsid w:val="00924722"/>
    <w:rsid w:val="0092517B"/>
    <w:rsid w:val="009252E3"/>
    <w:rsid w:val="00925564"/>
    <w:rsid w:val="00926369"/>
    <w:rsid w:val="0092722C"/>
    <w:rsid w:val="009272E4"/>
    <w:rsid w:val="00927BC9"/>
    <w:rsid w:val="00927E99"/>
    <w:rsid w:val="00930577"/>
    <w:rsid w:val="00930E00"/>
    <w:rsid w:val="00930E8B"/>
    <w:rsid w:val="00930FAE"/>
    <w:rsid w:val="0093128F"/>
    <w:rsid w:val="00931660"/>
    <w:rsid w:val="00932168"/>
    <w:rsid w:val="009328A8"/>
    <w:rsid w:val="00933171"/>
    <w:rsid w:val="0093471A"/>
    <w:rsid w:val="00935044"/>
    <w:rsid w:val="009354A5"/>
    <w:rsid w:val="00935CC1"/>
    <w:rsid w:val="00935E58"/>
    <w:rsid w:val="0093607D"/>
    <w:rsid w:val="00936C61"/>
    <w:rsid w:val="009374F0"/>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53B"/>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48"/>
    <w:rsid w:val="0095279D"/>
    <w:rsid w:val="009528D7"/>
    <w:rsid w:val="00952F97"/>
    <w:rsid w:val="00953123"/>
    <w:rsid w:val="00954075"/>
    <w:rsid w:val="00955110"/>
    <w:rsid w:val="009552B0"/>
    <w:rsid w:val="00955301"/>
    <w:rsid w:val="00955376"/>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3A7"/>
    <w:rsid w:val="00971CF8"/>
    <w:rsid w:val="009720DD"/>
    <w:rsid w:val="0097286B"/>
    <w:rsid w:val="0097380C"/>
    <w:rsid w:val="00974340"/>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56E"/>
    <w:rsid w:val="00984FBB"/>
    <w:rsid w:val="0098516D"/>
    <w:rsid w:val="00985443"/>
    <w:rsid w:val="00985CB7"/>
    <w:rsid w:val="0098626A"/>
    <w:rsid w:val="009865E4"/>
    <w:rsid w:val="00986BDD"/>
    <w:rsid w:val="009870DC"/>
    <w:rsid w:val="0098713D"/>
    <w:rsid w:val="00987727"/>
    <w:rsid w:val="0099051D"/>
    <w:rsid w:val="009905FB"/>
    <w:rsid w:val="00990EC6"/>
    <w:rsid w:val="00990F49"/>
    <w:rsid w:val="009910FE"/>
    <w:rsid w:val="00993936"/>
    <w:rsid w:val="00993C26"/>
    <w:rsid w:val="00993C75"/>
    <w:rsid w:val="00993F3D"/>
    <w:rsid w:val="00993FA3"/>
    <w:rsid w:val="00994081"/>
    <w:rsid w:val="00994B29"/>
    <w:rsid w:val="00995498"/>
    <w:rsid w:val="009958DC"/>
    <w:rsid w:val="00995A2E"/>
    <w:rsid w:val="00995B3E"/>
    <w:rsid w:val="009961F1"/>
    <w:rsid w:val="00996770"/>
    <w:rsid w:val="009975EB"/>
    <w:rsid w:val="00997914"/>
    <w:rsid w:val="009A00C1"/>
    <w:rsid w:val="009A173F"/>
    <w:rsid w:val="009A17D1"/>
    <w:rsid w:val="009A1836"/>
    <w:rsid w:val="009A1DDE"/>
    <w:rsid w:val="009A31ED"/>
    <w:rsid w:val="009A33D9"/>
    <w:rsid w:val="009A3449"/>
    <w:rsid w:val="009A3475"/>
    <w:rsid w:val="009A3553"/>
    <w:rsid w:val="009A38D7"/>
    <w:rsid w:val="009A3A42"/>
    <w:rsid w:val="009A46BF"/>
    <w:rsid w:val="009A4CA8"/>
    <w:rsid w:val="009A5613"/>
    <w:rsid w:val="009A64D7"/>
    <w:rsid w:val="009A6C5D"/>
    <w:rsid w:val="009A6C87"/>
    <w:rsid w:val="009A7B73"/>
    <w:rsid w:val="009B03B4"/>
    <w:rsid w:val="009B058D"/>
    <w:rsid w:val="009B0942"/>
    <w:rsid w:val="009B0E8F"/>
    <w:rsid w:val="009B1010"/>
    <w:rsid w:val="009B148C"/>
    <w:rsid w:val="009B1FB6"/>
    <w:rsid w:val="009B208E"/>
    <w:rsid w:val="009B260F"/>
    <w:rsid w:val="009B29DB"/>
    <w:rsid w:val="009B315E"/>
    <w:rsid w:val="009B3369"/>
    <w:rsid w:val="009B3E2B"/>
    <w:rsid w:val="009B4195"/>
    <w:rsid w:val="009B4403"/>
    <w:rsid w:val="009B6006"/>
    <w:rsid w:val="009B620F"/>
    <w:rsid w:val="009B638A"/>
    <w:rsid w:val="009B6AD4"/>
    <w:rsid w:val="009C0190"/>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4DD"/>
    <w:rsid w:val="009C76B3"/>
    <w:rsid w:val="009C77DD"/>
    <w:rsid w:val="009C78D7"/>
    <w:rsid w:val="009C7A86"/>
    <w:rsid w:val="009D050C"/>
    <w:rsid w:val="009D083E"/>
    <w:rsid w:val="009D0CE9"/>
    <w:rsid w:val="009D12CD"/>
    <w:rsid w:val="009D12EC"/>
    <w:rsid w:val="009D1407"/>
    <w:rsid w:val="009D1552"/>
    <w:rsid w:val="009D1ABD"/>
    <w:rsid w:val="009D1E15"/>
    <w:rsid w:val="009D21EA"/>
    <w:rsid w:val="009D2923"/>
    <w:rsid w:val="009D30B0"/>
    <w:rsid w:val="009D3C4B"/>
    <w:rsid w:val="009D555E"/>
    <w:rsid w:val="009D5995"/>
    <w:rsid w:val="009D7A78"/>
    <w:rsid w:val="009D7DE4"/>
    <w:rsid w:val="009D7DF3"/>
    <w:rsid w:val="009E0446"/>
    <w:rsid w:val="009E05C5"/>
    <w:rsid w:val="009E1394"/>
    <w:rsid w:val="009E2BBD"/>
    <w:rsid w:val="009E3175"/>
    <w:rsid w:val="009E391A"/>
    <w:rsid w:val="009E3A50"/>
    <w:rsid w:val="009E3B61"/>
    <w:rsid w:val="009E3EC2"/>
    <w:rsid w:val="009E3F4C"/>
    <w:rsid w:val="009E44F2"/>
    <w:rsid w:val="009E4FFF"/>
    <w:rsid w:val="009E52CF"/>
    <w:rsid w:val="009E59CD"/>
    <w:rsid w:val="009E65D0"/>
    <w:rsid w:val="009E66B4"/>
    <w:rsid w:val="009E6C35"/>
    <w:rsid w:val="009E70B5"/>
    <w:rsid w:val="009E7739"/>
    <w:rsid w:val="009E7D22"/>
    <w:rsid w:val="009E7EF3"/>
    <w:rsid w:val="009F07A6"/>
    <w:rsid w:val="009F0BE9"/>
    <w:rsid w:val="009F12AB"/>
    <w:rsid w:val="009F12F0"/>
    <w:rsid w:val="009F174B"/>
    <w:rsid w:val="009F1884"/>
    <w:rsid w:val="009F23F8"/>
    <w:rsid w:val="009F29CE"/>
    <w:rsid w:val="009F3174"/>
    <w:rsid w:val="009F32FC"/>
    <w:rsid w:val="009F3AA1"/>
    <w:rsid w:val="009F3DBC"/>
    <w:rsid w:val="009F3DF7"/>
    <w:rsid w:val="009F4CB7"/>
    <w:rsid w:val="009F4F43"/>
    <w:rsid w:val="009F533D"/>
    <w:rsid w:val="009F55AB"/>
    <w:rsid w:val="009F596A"/>
    <w:rsid w:val="009F6726"/>
    <w:rsid w:val="009F7E82"/>
    <w:rsid w:val="00A00138"/>
    <w:rsid w:val="00A00610"/>
    <w:rsid w:val="00A006F8"/>
    <w:rsid w:val="00A015F7"/>
    <w:rsid w:val="00A01609"/>
    <w:rsid w:val="00A01769"/>
    <w:rsid w:val="00A02D14"/>
    <w:rsid w:val="00A0313A"/>
    <w:rsid w:val="00A032FC"/>
    <w:rsid w:val="00A036CE"/>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600"/>
    <w:rsid w:val="00A1187F"/>
    <w:rsid w:val="00A126EB"/>
    <w:rsid w:val="00A12805"/>
    <w:rsid w:val="00A12BE4"/>
    <w:rsid w:val="00A1374E"/>
    <w:rsid w:val="00A13CB0"/>
    <w:rsid w:val="00A147D2"/>
    <w:rsid w:val="00A14BA5"/>
    <w:rsid w:val="00A158A3"/>
    <w:rsid w:val="00A15A46"/>
    <w:rsid w:val="00A15AB7"/>
    <w:rsid w:val="00A15BAF"/>
    <w:rsid w:val="00A16568"/>
    <w:rsid w:val="00A16D6F"/>
    <w:rsid w:val="00A17124"/>
    <w:rsid w:val="00A17132"/>
    <w:rsid w:val="00A209EE"/>
    <w:rsid w:val="00A21424"/>
    <w:rsid w:val="00A21FB8"/>
    <w:rsid w:val="00A226D8"/>
    <w:rsid w:val="00A22F0A"/>
    <w:rsid w:val="00A22F57"/>
    <w:rsid w:val="00A245C9"/>
    <w:rsid w:val="00A25260"/>
    <w:rsid w:val="00A25493"/>
    <w:rsid w:val="00A2562E"/>
    <w:rsid w:val="00A260A1"/>
    <w:rsid w:val="00A26643"/>
    <w:rsid w:val="00A26B22"/>
    <w:rsid w:val="00A26E99"/>
    <w:rsid w:val="00A27BA0"/>
    <w:rsid w:val="00A27BDA"/>
    <w:rsid w:val="00A305CE"/>
    <w:rsid w:val="00A30C5E"/>
    <w:rsid w:val="00A323E5"/>
    <w:rsid w:val="00A3385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53D"/>
    <w:rsid w:val="00A54758"/>
    <w:rsid w:val="00A5489A"/>
    <w:rsid w:val="00A549B1"/>
    <w:rsid w:val="00A5532B"/>
    <w:rsid w:val="00A55D74"/>
    <w:rsid w:val="00A55D7B"/>
    <w:rsid w:val="00A5604B"/>
    <w:rsid w:val="00A56A19"/>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16AC"/>
    <w:rsid w:val="00A72050"/>
    <w:rsid w:val="00A7239A"/>
    <w:rsid w:val="00A723CB"/>
    <w:rsid w:val="00A7271C"/>
    <w:rsid w:val="00A727C5"/>
    <w:rsid w:val="00A73524"/>
    <w:rsid w:val="00A73A55"/>
    <w:rsid w:val="00A740AE"/>
    <w:rsid w:val="00A742EC"/>
    <w:rsid w:val="00A74BF7"/>
    <w:rsid w:val="00A74C74"/>
    <w:rsid w:val="00A753F8"/>
    <w:rsid w:val="00A756EF"/>
    <w:rsid w:val="00A75916"/>
    <w:rsid w:val="00A761D9"/>
    <w:rsid w:val="00A766F3"/>
    <w:rsid w:val="00A76F8C"/>
    <w:rsid w:val="00A77105"/>
    <w:rsid w:val="00A774DA"/>
    <w:rsid w:val="00A777D0"/>
    <w:rsid w:val="00A80A97"/>
    <w:rsid w:val="00A81501"/>
    <w:rsid w:val="00A8165C"/>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1E5"/>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5E6A"/>
    <w:rsid w:val="00AA6C3C"/>
    <w:rsid w:val="00AA6C87"/>
    <w:rsid w:val="00AA6F88"/>
    <w:rsid w:val="00AA79DC"/>
    <w:rsid w:val="00AA7AE6"/>
    <w:rsid w:val="00AA7C5E"/>
    <w:rsid w:val="00AB1485"/>
    <w:rsid w:val="00AB241D"/>
    <w:rsid w:val="00AB2CB3"/>
    <w:rsid w:val="00AB3821"/>
    <w:rsid w:val="00AB4145"/>
    <w:rsid w:val="00AB42E3"/>
    <w:rsid w:val="00AB4334"/>
    <w:rsid w:val="00AB46C3"/>
    <w:rsid w:val="00AB487D"/>
    <w:rsid w:val="00AB4D00"/>
    <w:rsid w:val="00AB510F"/>
    <w:rsid w:val="00AB6039"/>
    <w:rsid w:val="00AB60B3"/>
    <w:rsid w:val="00AB6DC3"/>
    <w:rsid w:val="00AB7145"/>
    <w:rsid w:val="00AB7494"/>
    <w:rsid w:val="00AB7719"/>
    <w:rsid w:val="00AC2186"/>
    <w:rsid w:val="00AC2187"/>
    <w:rsid w:val="00AC23D1"/>
    <w:rsid w:val="00AC39AB"/>
    <w:rsid w:val="00AC3CD6"/>
    <w:rsid w:val="00AC4451"/>
    <w:rsid w:val="00AC5334"/>
    <w:rsid w:val="00AC58C8"/>
    <w:rsid w:val="00AC6386"/>
    <w:rsid w:val="00AC644D"/>
    <w:rsid w:val="00AC6572"/>
    <w:rsid w:val="00AC6C5C"/>
    <w:rsid w:val="00AC6E00"/>
    <w:rsid w:val="00AC75F4"/>
    <w:rsid w:val="00AC777B"/>
    <w:rsid w:val="00AC7A5A"/>
    <w:rsid w:val="00AC7AB3"/>
    <w:rsid w:val="00AD1691"/>
    <w:rsid w:val="00AD210E"/>
    <w:rsid w:val="00AD259F"/>
    <w:rsid w:val="00AD290A"/>
    <w:rsid w:val="00AD30CA"/>
    <w:rsid w:val="00AD4496"/>
    <w:rsid w:val="00AD534E"/>
    <w:rsid w:val="00AD61CD"/>
    <w:rsid w:val="00AD6E4B"/>
    <w:rsid w:val="00AD7149"/>
    <w:rsid w:val="00AD7B20"/>
    <w:rsid w:val="00AE14FD"/>
    <w:rsid w:val="00AE1649"/>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61"/>
    <w:rsid w:val="00AF51D6"/>
    <w:rsid w:val="00AF60B2"/>
    <w:rsid w:val="00AF7269"/>
    <w:rsid w:val="00AF781A"/>
    <w:rsid w:val="00AF7978"/>
    <w:rsid w:val="00AF7C50"/>
    <w:rsid w:val="00AF7E02"/>
    <w:rsid w:val="00AF7E8C"/>
    <w:rsid w:val="00B00773"/>
    <w:rsid w:val="00B01BD9"/>
    <w:rsid w:val="00B0274B"/>
    <w:rsid w:val="00B0281F"/>
    <w:rsid w:val="00B02A47"/>
    <w:rsid w:val="00B0310B"/>
    <w:rsid w:val="00B0352C"/>
    <w:rsid w:val="00B03740"/>
    <w:rsid w:val="00B03F1C"/>
    <w:rsid w:val="00B0463F"/>
    <w:rsid w:val="00B05194"/>
    <w:rsid w:val="00B0578E"/>
    <w:rsid w:val="00B05AE0"/>
    <w:rsid w:val="00B06A9D"/>
    <w:rsid w:val="00B06C26"/>
    <w:rsid w:val="00B06CBC"/>
    <w:rsid w:val="00B07C0E"/>
    <w:rsid w:val="00B07D3A"/>
    <w:rsid w:val="00B10474"/>
    <w:rsid w:val="00B11C2F"/>
    <w:rsid w:val="00B11D5A"/>
    <w:rsid w:val="00B120C0"/>
    <w:rsid w:val="00B12162"/>
    <w:rsid w:val="00B122BB"/>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0D7"/>
    <w:rsid w:val="00B1634C"/>
    <w:rsid w:val="00B164D8"/>
    <w:rsid w:val="00B166AB"/>
    <w:rsid w:val="00B16A13"/>
    <w:rsid w:val="00B16A4F"/>
    <w:rsid w:val="00B17174"/>
    <w:rsid w:val="00B17900"/>
    <w:rsid w:val="00B17A41"/>
    <w:rsid w:val="00B20156"/>
    <w:rsid w:val="00B20782"/>
    <w:rsid w:val="00B209AD"/>
    <w:rsid w:val="00B20C7F"/>
    <w:rsid w:val="00B21D3D"/>
    <w:rsid w:val="00B2235A"/>
    <w:rsid w:val="00B233FA"/>
    <w:rsid w:val="00B23554"/>
    <w:rsid w:val="00B23771"/>
    <w:rsid w:val="00B24321"/>
    <w:rsid w:val="00B243A0"/>
    <w:rsid w:val="00B245CC"/>
    <w:rsid w:val="00B24A92"/>
    <w:rsid w:val="00B25685"/>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3745"/>
    <w:rsid w:val="00B33F55"/>
    <w:rsid w:val="00B34A1E"/>
    <w:rsid w:val="00B35A00"/>
    <w:rsid w:val="00B35C82"/>
    <w:rsid w:val="00B35DA6"/>
    <w:rsid w:val="00B3689A"/>
    <w:rsid w:val="00B36C1F"/>
    <w:rsid w:val="00B371CD"/>
    <w:rsid w:val="00B37952"/>
    <w:rsid w:val="00B37C58"/>
    <w:rsid w:val="00B40945"/>
    <w:rsid w:val="00B4146A"/>
    <w:rsid w:val="00B421D2"/>
    <w:rsid w:val="00B4296D"/>
    <w:rsid w:val="00B429BE"/>
    <w:rsid w:val="00B43AC9"/>
    <w:rsid w:val="00B43C0A"/>
    <w:rsid w:val="00B43D4B"/>
    <w:rsid w:val="00B44554"/>
    <w:rsid w:val="00B44B67"/>
    <w:rsid w:val="00B4569B"/>
    <w:rsid w:val="00B45911"/>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466"/>
    <w:rsid w:val="00B56688"/>
    <w:rsid w:val="00B57583"/>
    <w:rsid w:val="00B60313"/>
    <w:rsid w:val="00B60FD7"/>
    <w:rsid w:val="00B619E6"/>
    <w:rsid w:val="00B62758"/>
    <w:rsid w:val="00B64116"/>
    <w:rsid w:val="00B65B3F"/>
    <w:rsid w:val="00B65E05"/>
    <w:rsid w:val="00B67084"/>
    <w:rsid w:val="00B67475"/>
    <w:rsid w:val="00B67EA8"/>
    <w:rsid w:val="00B715A3"/>
    <w:rsid w:val="00B72B95"/>
    <w:rsid w:val="00B72EAC"/>
    <w:rsid w:val="00B73085"/>
    <w:rsid w:val="00B735B4"/>
    <w:rsid w:val="00B73EAB"/>
    <w:rsid w:val="00B73F5D"/>
    <w:rsid w:val="00B73F79"/>
    <w:rsid w:val="00B74EE4"/>
    <w:rsid w:val="00B75159"/>
    <w:rsid w:val="00B75CEC"/>
    <w:rsid w:val="00B7623A"/>
    <w:rsid w:val="00B765EC"/>
    <w:rsid w:val="00B7688B"/>
    <w:rsid w:val="00B77275"/>
    <w:rsid w:val="00B774D6"/>
    <w:rsid w:val="00B77686"/>
    <w:rsid w:val="00B77B60"/>
    <w:rsid w:val="00B80BE8"/>
    <w:rsid w:val="00B80D9B"/>
    <w:rsid w:val="00B80E18"/>
    <w:rsid w:val="00B80EA8"/>
    <w:rsid w:val="00B80EB9"/>
    <w:rsid w:val="00B81594"/>
    <w:rsid w:val="00B826EE"/>
    <w:rsid w:val="00B8277B"/>
    <w:rsid w:val="00B82D00"/>
    <w:rsid w:val="00B82E9B"/>
    <w:rsid w:val="00B82F79"/>
    <w:rsid w:val="00B833C9"/>
    <w:rsid w:val="00B836B8"/>
    <w:rsid w:val="00B83E2B"/>
    <w:rsid w:val="00B84045"/>
    <w:rsid w:val="00B84483"/>
    <w:rsid w:val="00B8451C"/>
    <w:rsid w:val="00B8488E"/>
    <w:rsid w:val="00B8506F"/>
    <w:rsid w:val="00B85152"/>
    <w:rsid w:val="00B85529"/>
    <w:rsid w:val="00B861F4"/>
    <w:rsid w:val="00B876BA"/>
    <w:rsid w:val="00B90181"/>
    <w:rsid w:val="00B91228"/>
    <w:rsid w:val="00B917D5"/>
    <w:rsid w:val="00B91A04"/>
    <w:rsid w:val="00B91B72"/>
    <w:rsid w:val="00B91DE2"/>
    <w:rsid w:val="00B92584"/>
    <w:rsid w:val="00B92CCB"/>
    <w:rsid w:val="00B93420"/>
    <w:rsid w:val="00B9362B"/>
    <w:rsid w:val="00B9409A"/>
    <w:rsid w:val="00B9459B"/>
    <w:rsid w:val="00B951FE"/>
    <w:rsid w:val="00B962A7"/>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5D3"/>
    <w:rsid w:val="00BB0A26"/>
    <w:rsid w:val="00BB11C3"/>
    <w:rsid w:val="00BB144E"/>
    <w:rsid w:val="00BB1695"/>
    <w:rsid w:val="00BB17D9"/>
    <w:rsid w:val="00BB2664"/>
    <w:rsid w:val="00BB2BF7"/>
    <w:rsid w:val="00BB415C"/>
    <w:rsid w:val="00BB42F3"/>
    <w:rsid w:val="00BB4389"/>
    <w:rsid w:val="00BB4AEA"/>
    <w:rsid w:val="00BB5145"/>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BC0"/>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B9B"/>
    <w:rsid w:val="00BE3D07"/>
    <w:rsid w:val="00BE405A"/>
    <w:rsid w:val="00BE44B7"/>
    <w:rsid w:val="00BE4B45"/>
    <w:rsid w:val="00BE5A4F"/>
    <w:rsid w:val="00BE5F67"/>
    <w:rsid w:val="00BE5FAE"/>
    <w:rsid w:val="00BE6782"/>
    <w:rsid w:val="00BE6B0D"/>
    <w:rsid w:val="00BE6C34"/>
    <w:rsid w:val="00BE7017"/>
    <w:rsid w:val="00BE71BC"/>
    <w:rsid w:val="00BE77C3"/>
    <w:rsid w:val="00BF001F"/>
    <w:rsid w:val="00BF0122"/>
    <w:rsid w:val="00BF0145"/>
    <w:rsid w:val="00BF0912"/>
    <w:rsid w:val="00BF11EA"/>
    <w:rsid w:val="00BF1712"/>
    <w:rsid w:val="00BF184A"/>
    <w:rsid w:val="00BF1C45"/>
    <w:rsid w:val="00BF21C6"/>
    <w:rsid w:val="00BF2790"/>
    <w:rsid w:val="00BF33C1"/>
    <w:rsid w:val="00BF3E6B"/>
    <w:rsid w:val="00BF403E"/>
    <w:rsid w:val="00BF41D2"/>
    <w:rsid w:val="00BF5433"/>
    <w:rsid w:val="00BF5813"/>
    <w:rsid w:val="00BF61BB"/>
    <w:rsid w:val="00BF65EE"/>
    <w:rsid w:val="00BF7183"/>
    <w:rsid w:val="00BF7AAC"/>
    <w:rsid w:val="00BF7BE8"/>
    <w:rsid w:val="00BF7C8F"/>
    <w:rsid w:val="00BF7F8F"/>
    <w:rsid w:val="00C005A0"/>
    <w:rsid w:val="00C008DD"/>
    <w:rsid w:val="00C010DB"/>
    <w:rsid w:val="00C01258"/>
    <w:rsid w:val="00C01F03"/>
    <w:rsid w:val="00C02C7D"/>
    <w:rsid w:val="00C02CBC"/>
    <w:rsid w:val="00C02DB2"/>
    <w:rsid w:val="00C037AC"/>
    <w:rsid w:val="00C03880"/>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44A3"/>
    <w:rsid w:val="00C145F3"/>
    <w:rsid w:val="00C15B57"/>
    <w:rsid w:val="00C15D9D"/>
    <w:rsid w:val="00C15F86"/>
    <w:rsid w:val="00C16BF1"/>
    <w:rsid w:val="00C16CCD"/>
    <w:rsid w:val="00C17338"/>
    <w:rsid w:val="00C177A0"/>
    <w:rsid w:val="00C1782E"/>
    <w:rsid w:val="00C208CD"/>
    <w:rsid w:val="00C20AAF"/>
    <w:rsid w:val="00C20E04"/>
    <w:rsid w:val="00C21CC8"/>
    <w:rsid w:val="00C226FF"/>
    <w:rsid w:val="00C22D5B"/>
    <w:rsid w:val="00C232E0"/>
    <w:rsid w:val="00C2344F"/>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10E"/>
    <w:rsid w:val="00C33204"/>
    <w:rsid w:val="00C33859"/>
    <w:rsid w:val="00C33CF2"/>
    <w:rsid w:val="00C350AE"/>
    <w:rsid w:val="00C35893"/>
    <w:rsid w:val="00C35B74"/>
    <w:rsid w:val="00C35D1C"/>
    <w:rsid w:val="00C3768A"/>
    <w:rsid w:val="00C37D56"/>
    <w:rsid w:val="00C40251"/>
    <w:rsid w:val="00C40407"/>
    <w:rsid w:val="00C405CF"/>
    <w:rsid w:val="00C4092D"/>
    <w:rsid w:val="00C40AB4"/>
    <w:rsid w:val="00C416BC"/>
    <w:rsid w:val="00C41832"/>
    <w:rsid w:val="00C41BD2"/>
    <w:rsid w:val="00C41E82"/>
    <w:rsid w:val="00C4315B"/>
    <w:rsid w:val="00C44624"/>
    <w:rsid w:val="00C455BE"/>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C29"/>
    <w:rsid w:val="00C53F25"/>
    <w:rsid w:val="00C546D1"/>
    <w:rsid w:val="00C54941"/>
    <w:rsid w:val="00C54D4F"/>
    <w:rsid w:val="00C55C7F"/>
    <w:rsid w:val="00C56291"/>
    <w:rsid w:val="00C56529"/>
    <w:rsid w:val="00C569B5"/>
    <w:rsid w:val="00C56CB8"/>
    <w:rsid w:val="00C6040E"/>
    <w:rsid w:val="00C607E5"/>
    <w:rsid w:val="00C60AB4"/>
    <w:rsid w:val="00C60EA2"/>
    <w:rsid w:val="00C61169"/>
    <w:rsid w:val="00C612CA"/>
    <w:rsid w:val="00C61B84"/>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0C"/>
    <w:rsid w:val="00C72A19"/>
    <w:rsid w:val="00C72DE3"/>
    <w:rsid w:val="00C72E40"/>
    <w:rsid w:val="00C72F06"/>
    <w:rsid w:val="00C73158"/>
    <w:rsid w:val="00C73345"/>
    <w:rsid w:val="00C738A1"/>
    <w:rsid w:val="00C73CA4"/>
    <w:rsid w:val="00C73FC9"/>
    <w:rsid w:val="00C74EA7"/>
    <w:rsid w:val="00C75865"/>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B13"/>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099"/>
    <w:rsid w:val="00CA6474"/>
    <w:rsid w:val="00CA65F5"/>
    <w:rsid w:val="00CA6613"/>
    <w:rsid w:val="00CA664F"/>
    <w:rsid w:val="00CA6C50"/>
    <w:rsid w:val="00CA74DE"/>
    <w:rsid w:val="00CA7C97"/>
    <w:rsid w:val="00CA7FC5"/>
    <w:rsid w:val="00CB02EB"/>
    <w:rsid w:val="00CB0E82"/>
    <w:rsid w:val="00CB0FD6"/>
    <w:rsid w:val="00CB1207"/>
    <w:rsid w:val="00CB12C8"/>
    <w:rsid w:val="00CB1303"/>
    <w:rsid w:val="00CB2481"/>
    <w:rsid w:val="00CB31B5"/>
    <w:rsid w:val="00CB39D2"/>
    <w:rsid w:val="00CB3A93"/>
    <w:rsid w:val="00CB3DF8"/>
    <w:rsid w:val="00CB4116"/>
    <w:rsid w:val="00CB4903"/>
    <w:rsid w:val="00CB4B53"/>
    <w:rsid w:val="00CB4FE0"/>
    <w:rsid w:val="00CB542E"/>
    <w:rsid w:val="00CB597E"/>
    <w:rsid w:val="00CB5ADC"/>
    <w:rsid w:val="00CB6BD8"/>
    <w:rsid w:val="00CB6F7A"/>
    <w:rsid w:val="00CB706A"/>
    <w:rsid w:val="00CB7181"/>
    <w:rsid w:val="00CB7771"/>
    <w:rsid w:val="00CB784C"/>
    <w:rsid w:val="00CB7DE6"/>
    <w:rsid w:val="00CC01D1"/>
    <w:rsid w:val="00CC0662"/>
    <w:rsid w:val="00CC139D"/>
    <w:rsid w:val="00CC1D0D"/>
    <w:rsid w:val="00CC2056"/>
    <w:rsid w:val="00CC2E20"/>
    <w:rsid w:val="00CC33C4"/>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2E89"/>
    <w:rsid w:val="00CD337C"/>
    <w:rsid w:val="00CD3407"/>
    <w:rsid w:val="00CD3DEC"/>
    <w:rsid w:val="00CD5041"/>
    <w:rsid w:val="00CD541D"/>
    <w:rsid w:val="00CD563A"/>
    <w:rsid w:val="00CD5F7C"/>
    <w:rsid w:val="00CD6260"/>
    <w:rsid w:val="00CD6413"/>
    <w:rsid w:val="00CD72D5"/>
    <w:rsid w:val="00CD750A"/>
    <w:rsid w:val="00CD77DC"/>
    <w:rsid w:val="00CD7AE0"/>
    <w:rsid w:val="00CD7CC4"/>
    <w:rsid w:val="00CD7D7E"/>
    <w:rsid w:val="00CE0022"/>
    <w:rsid w:val="00CE0138"/>
    <w:rsid w:val="00CE0E44"/>
    <w:rsid w:val="00CE120B"/>
    <w:rsid w:val="00CE1472"/>
    <w:rsid w:val="00CE154B"/>
    <w:rsid w:val="00CE19FA"/>
    <w:rsid w:val="00CE1E3A"/>
    <w:rsid w:val="00CE219F"/>
    <w:rsid w:val="00CE21FF"/>
    <w:rsid w:val="00CE3AC6"/>
    <w:rsid w:val="00CE3CB2"/>
    <w:rsid w:val="00CE4157"/>
    <w:rsid w:val="00CE4CCB"/>
    <w:rsid w:val="00CE56F3"/>
    <w:rsid w:val="00CE5A97"/>
    <w:rsid w:val="00CE671E"/>
    <w:rsid w:val="00CE6818"/>
    <w:rsid w:val="00CE69FB"/>
    <w:rsid w:val="00CE6A6E"/>
    <w:rsid w:val="00CE7161"/>
    <w:rsid w:val="00CE74F2"/>
    <w:rsid w:val="00CF0519"/>
    <w:rsid w:val="00CF0A74"/>
    <w:rsid w:val="00CF0F9E"/>
    <w:rsid w:val="00CF1086"/>
    <w:rsid w:val="00CF16E1"/>
    <w:rsid w:val="00CF1C50"/>
    <w:rsid w:val="00CF21C8"/>
    <w:rsid w:val="00CF301F"/>
    <w:rsid w:val="00CF30A1"/>
    <w:rsid w:val="00CF347D"/>
    <w:rsid w:val="00CF3D74"/>
    <w:rsid w:val="00CF3F01"/>
    <w:rsid w:val="00CF4AC3"/>
    <w:rsid w:val="00CF5C87"/>
    <w:rsid w:val="00CF5FF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0CF7"/>
    <w:rsid w:val="00D1105C"/>
    <w:rsid w:val="00D117E2"/>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835"/>
    <w:rsid w:val="00D2091A"/>
    <w:rsid w:val="00D20D07"/>
    <w:rsid w:val="00D21036"/>
    <w:rsid w:val="00D21124"/>
    <w:rsid w:val="00D212A9"/>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0EEC"/>
    <w:rsid w:val="00D31217"/>
    <w:rsid w:val="00D31CCB"/>
    <w:rsid w:val="00D326E8"/>
    <w:rsid w:val="00D33BAE"/>
    <w:rsid w:val="00D34419"/>
    <w:rsid w:val="00D34B6A"/>
    <w:rsid w:val="00D34CAC"/>
    <w:rsid w:val="00D3588C"/>
    <w:rsid w:val="00D3629E"/>
    <w:rsid w:val="00D364AB"/>
    <w:rsid w:val="00D36914"/>
    <w:rsid w:val="00D36C33"/>
    <w:rsid w:val="00D37A74"/>
    <w:rsid w:val="00D4009A"/>
    <w:rsid w:val="00D40BB5"/>
    <w:rsid w:val="00D410E5"/>
    <w:rsid w:val="00D41522"/>
    <w:rsid w:val="00D41641"/>
    <w:rsid w:val="00D417A4"/>
    <w:rsid w:val="00D43DF2"/>
    <w:rsid w:val="00D44920"/>
    <w:rsid w:val="00D44D10"/>
    <w:rsid w:val="00D45617"/>
    <w:rsid w:val="00D45BBF"/>
    <w:rsid w:val="00D46697"/>
    <w:rsid w:val="00D46B94"/>
    <w:rsid w:val="00D46CB7"/>
    <w:rsid w:val="00D46DEF"/>
    <w:rsid w:val="00D46DF6"/>
    <w:rsid w:val="00D473F0"/>
    <w:rsid w:val="00D50A93"/>
    <w:rsid w:val="00D50B9C"/>
    <w:rsid w:val="00D50EAD"/>
    <w:rsid w:val="00D518EF"/>
    <w:rsid w:val="00D51A1E"/>
    <w:rsid w:val="00D51BDA"/>
    <w:rsid w:val="00D51C10"/>
    <w:rsid w:val="00D51CF5"/>
    <w:rsid w:val="00D5242A"/>
    <w:rsid w:val="00D525B5"/>
    <w:rsid w:val="00D52BE6"/>
    <w:rsid w:val="00D52CCC"/>
    <w:rsid w:val="00D52EFE"/>
    <w:rsid w:val="00D5372B"/>
    <w:rsid w:val="00D53780"/>
    <w:rsid w:val="00D53D9E"/>
    <w:rsid w:val="00D53DC9"/>
    <w:rsid w:val="00D542C7"/>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759"/>
    <w:rsid w:val="00D64832"/>
    <w:rsid w:val="00D64DF7"/>
    <w:rsid w:val="00D65A73"/>
    <w:rsid w:val="00D6649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2B27"/>
    <w:rsid w:val="00D83189"/>
    <w:rsid w:val="00D84174"/>
    <w:rsid w:val="00D841C1"/>
    <w:rsid w:val="00D8494F"/>
    <w:rsid w:val="00D849C3"/>
    <w:rsid w:val="00D84A49"/>
    <w:rsid w:val="00D858EF"/>
    <w:rsid w:val="00D85CAF"/>
    <w:rsid w:val="00D869F5"/>
    <w:rsid w:val="00D87158"/>
    <w:rsid w:val="00D8741C"/>
    <w:rsid w:val="00D87846"/>
    <w:rsid w:val="00D87B38"/>
    <w:rsid w:val="00D87B53"/>
    <w:rsid w:val="00D90447"/>
    <w:rsid w:val="00D90578"/>
    <w:rsid w:val="00D90E81"/>
    <w:rsid w:val="00D91453"/>
    <w:rsid w:val="00D91638"/>
    <w:rsid w:val="00D91689"/>
    <w:rsid w:val="00D92268"/>
    <w:rsid w:val="00D92442"/>
    <w:rsid w:val="00D9305D"/>
    <w:rsid w:val="00D93978"/>
    <w:rsid w:val="00D93D91"/>
    <w:rsid w:val="00D93E2B"/>
    <w:rsid w:val="00D94074"/>
    <w:rsid w:val="00D945E2"/>
    <w:rsid w:val="00D9533E"/>
    <w:rsid w:val="00D9754A"/>
    <w:rsid w:val="00D97993"/>
    <w:rsid w:val="00D97A7A"/>
    <w:rsid w:val="00D97C67"/>
    <w:rsid w:val="00D97CB8"/>
    <w:rsid w:val="00D97ECE"/>
    <w:rsid w:val="00DA0028"/>
    <w:rsid w:val="00DA02AB"/>
    <w:rsid w:val="00DA09E4"/>
    <w:rsid w:val="00DA10F6"/>
    <w:rsid w:val="00DA1466"/>
    <w:rsid w:val="00DA172C"/>
    <w:rsid w:val="00DA2F6E"/>
    <w:rsid w:val="00DA30C2"/>
    <w:rsid w:val="00DA46AC"/>
    <w:rsid w:val="00DA4AB1"/>
    <w:rsid w:val="00DA50C9"/>
    <w:rsid w:val="00DA5237"/>
    <w:rsid w:val="00DA531D"/>
    <w:rsid w:val="00DA5579"/>
    <w:rsid w:val="00DA5779"/>
    <w:rsid w:val="00DA683F"/>
    <w:rsid w:val="00DA6FDD"/>
    <w:rsid w:val="00DA729C"/>
    <w:rsid w:val="00DA7384"/>
    <w:rsid w:val="00DA7B00"/>
    <w:rsid w:val="00DA7BA3"/>
    <w:rsid w:val="00DA7EFA"/>
    <w:rsid w:val="00DB01A2"/>
    <w:rsid w:val="00DB1381"/>
    <w:rsid w:val="00DB169E"/>
    <w:rsid w:val="00DB2194"/>
    <w:rsid w:val="00DB21AE"/>
    <w:rsid w:val="00DB31F1"/>
    <w:rsid w:val="00DB48C8"/>
    <w:rsid w:val="00DB4A45"/>
    <w:rsid w:val="00DB4BAB"/>
    <w:rsid w:val="00DB4BC6"/>
    <w:rsid w:val="00DB5394"/>
    <w:rsid w:val="00DB5583"/>
    <w:rsid w:val="00DB562C"/>
    <w:rsid w:val="00DB5A0F"/>
    <w:rsid w:val="00DB5F2D"/>
    <w:rsid w:val="00DB64D8"/>
    <w:rsid w:val="00DB7239"/>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3B1"/>
    <w:rsid w:val="00DD1EF8"/>
    <w:rsid w:val="00DD23FD"/>
    <w:rsid w:val="00DD27EC"/>
    <w:rsid w:val="00DD4130"/>
    <w:rsid w:val="00DD44DB"/>
    <w:rsid w:val="00DD4BE9"/>
    <w:rsid w:val="00DD5439"/>
    <w:rsid w:val="00DD610B"/>
    <w:rsid w:val="00DD6C8F"/>
    <w:rsid w:val="00DD72E6"/>
    <w:rsid w:val="00DE079B"/>
    <w:rsid w:val="00DE28DB"/>
    <w:rsid w:val="00DE3BBB"/>
    <w:rsid w:val="00DE410C"/>
    <w:rsid w:val="00DE4380"/>
    <w:rsid w:val="00DE4813"/>
    <w:rsid w:val="00DE4E8F"/>
    <w:rsid w:val="00DE649E"/>
    <w:rsid w:val="00DE6985"/>
    <w:rsid w:val="00DE76A0"/>
    <w:rsid w:val="00DF0010"/>
    <w:rsid w:val="00DF11BF"/>
    <w:rsid w:val="00DF159E"/>
    <w:rsid w:val="00DF2E3A"/>
    <w:rsid w:val="00DF30CF"/>
    <w:rsid w:val="00DF32EA"/>
    <w:rsid w:val="00DF369A"/>
    <w:rsid w:val="00DF3E4A"/>
    <w:rsid w:val="00DF4212"/>
    <w:rsid w:val="00DF44CE"/>
    <w:rsid w:val="00DF4563"/>
    <w:rsid w:val="00DF4C79"/>
    <w:rsid w:val="00DF4DEF"/>
    <w:rsid w:val="00DF4F75"/>
    <w:rsid w:val="00DF5EBC"/>
    <w:rsid w:val="00DF680D"/>
    <w:rsid w:val="00DF6CF1"/>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17F"/>
    <w:rsid w:val="00E16CA5"/>
    <w:rsid w:val="00E1718F"/>
    <w:rsid w:val="00E17205"/>
    <w:rsid w:val="00E175D8"/>
    <w:rsid w:val="00E17F71"/>
    <w:rsid w:val="00E205B9"/>
    <w:rsid w:val="00E20C3F"/>
    <w:rsid w:val="00E215BD"/>
    <w:rsid w:val="00E21A16"/>
    <w:rsid w:val="00E221D5"/>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496"/>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101"/>
    <w:rsid w:val="00E5251E"/>
    <w:rsid w:val="00E5261C"/>
    <w:rsid w:val="00E5297B"/>
    <w:rsid w:val="00E53089"/>
    <w:rsid w:val="00E5451C"/>
    <w:rsid w:val="00E56D82"/>
    <w:rsid w:val="00E577B9"/>
    <w:rsid w:val="00E57ACF"/>
    <w:rsid w:val="00E603BB"/>
    <w:rsid w:val="00E609AD"/>
    <w:rsid w:val="00E61519"/>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3750"/>
    <w:rsid w:val="00E73A5C"/>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A97"/>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233C"/>
    <w:rsid w:val="00E9343E"/>
    <w:rsid w:val="00E934D5"/>
    <w:rsid w:val="00E93B28"/>
    <w:rsid w:val="00E941C2"/>
    <w:rsid w:val="00E942FF"/>
    <w:rsid w:val="00E94302"/>
    <w:rsid w:val="00E94434"/>
    <w:rsid w:val="00E94876"/>
    <w:rsid w:val="00E94ECE"/>
    <w:rsid w:val="00E9637A"/>
    <w:rsid w:val="00E966EF"/>
    <w:rsid w:val="00E96AE7"/>
    <w:rsid w:val="00E9757F"/>
    <w:rsid w:val="00E97BA2"/>
    <w:rsid w:val="00E97D13"/>
    <w:rsid w:val="00E97D78"/>
    <w:rsid w:val="00EA01E8"/>
    <w:rsid w:val="00EA042A"/>
    <w:rsid w:val="00EA1198"/>
    <w:rsid w:val="00EA2757"/>
    <w:rsid w:val="00EA28EE"/>
    <w:rsid w:val="00EA2BA8"/>
    <w:rsid w:val="00EA38CD"/>
    <w:rsid w:val="00EA3ACE"/>
    <w:rsid w:val="00EA3B96"/>
    <w:rsid w:val="00EA4164"/>
    <w:rsid w:val="00EA5781"/>
    <w:rsid w:val="00EA60BF"/>
    <w:rsid w:val="00EA6BD8"/>
    <w:rsid w:val="00EA70EB"/>
    <w:rsid w:val="00EA76FF"/>
    <w:rsid w:val="00EA7DD4"/>
    <w:rsid w:val="00EA7DF1"/>
    <w:rsid w:val="00EB003B"/>
    <w:rsid w:val="00EB030C"/>
    <w:rsid w:val="00EB057E"/>
    <w:rsid w:val="00EB13BD"/>
    <w:rsid w:val="00EB13EB"/>
    <w:rsid w:val="00EB1C2F"/>
    <w:rsid w:val="00EB1FCF"/>
    <w:rsid w:val="00EB2457"/>
    <w:rsid w:val="00EB2EF0"/>
    <w:rsid w:val="00EB324F"/>
    <w:rsid w:val="00EB346A"/>
    <w:rsid w:val="00EB38BF"/>
    <w:rsid w:val="00EB3D9B"/>
    <w:rsid w:val="00EB491A"/>
    <w:rsid w:val="00EB50AD"/>
    <w:rsid w:val="00EB5D74"/>
    <w:rsid w:val="00EB6151"/>
    <w:rsid w:val="00EB6192"/>
    <w:rsid w:val="00EB63D8"/>
    <w:rsid w:val="00EB69F3"/>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2B54"/>
    <w:rsid w:val="00EC32F3"/>
    <w:rsid w:val="00EC4759"/>
    <w:rsid w:val="00EC4A02"/>
    <w:rsid w:val="00EC4B9B"/>
    <w:rsid w:val="00EC54E5"/>
    <w:rsid w:val="00EC5673"/>
    <w:rsid w:val="00EC5893"/>
    <w:rsid w:val="00EC693F"/>
    <w:rsid w:val="00EC6E74"/>
    <w:rsid w:val="00EC71B1"/>
    <w:rsid w:val="00EC73C4"/>
    <w:rsid w:val="00EC7456"/>
    <w:rsid w:val="00EC74BE"/>
    <w:rsid w:val="00ED0830"/>
    <w:rsid w:val="00ED0B0A"/>
    <w:rsid w:val="00ED0B23"/>
    <w:rsid w:val="00ED0C7B"/>
    <w:rsid w:val="00ED0E4A"/>
    <w:rsid w:val="00ED1396"/>
    <w:rsid w:val="00ED1679"/>
    <w:rsid w:val="00ED1DEB"/>
    <w:rsid w:val="00ED218D"/>
    <w:rsid w:val="00ED21AB"/>
    <w:rsid w:val="00ED2326"/>
    <w:rsid w:val="00ED241B"/>
    <w:rsid w:val="00ED2502"/>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DEC"/>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5F2E"/>
    <w:rsid w:val="00EF6033"/>
    <w:rsid w:val="00EF6376"/>
    <w:rsid w:val="00EF6C7C"/>
    <w:rsid w:val="00EF74ED"/>
    <w:rsid w:val="00EF784C"/>
    <w:rsid w:val="00EF7D7E"/>
    <w:rsid w:val="00EF7DA6"/>
    <w:rsid w:val="00F00617"/>
    <w:rsid w:val="00F00AA4"/>
    <w:rsid w:val="00F01B70"/>
    <w:rsid w:val="00F01D92"/>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622"/>
    <w:rsid w:val="00F15903"/>
    <w:rsid w:val="00F16DD7"/>
    <w:rsid w:val="00F171F2"/>
    <w:rsid w:val="00F179D2"/>
    <w:rsid w:val="00F17C9F"/>
    <w:rsid w:val="00F204DF"/>
    <w:rsid w:val="00F20594"/>
    <w:rsid w:val="00F20606"/>
    <w:rsid w:val="00F209D5"/>
    <w:rsid w:val="00F211F3"/>
    <w:rsid w:val="00F21C2F"/>
    <w:rsid w:val="00F22574"/>
    <w:rsid w:val="00F22832"/>
    <w:rsid w:val="00F22A61"/>
    <w:rsid w:val="00F23CFF"/>
    <w:rsid w:val="00F2425B"/>
    <w:rsid w:val="00F243E8"/>
    <w:rsid w:val="00F2450C"/>
    <w:rsid w:val="00F24681"/>
    <w:rsid w:val="00F24A43"/>
    <w:rsid w:val="00F24FF3"/>
    <w:rsid w:val="00F25640"/>
    <w:rsid w:val="00F257BA"/>
    <w:rsid w:val="00F25FB7"/>
    <w:rsid w:val="00F26024"/>
    <w:rsid w:val="00F262B9"/>
    <w:rsid w:val="00F266AA"/>
    <w:rsid w:val="00F27047"/>
    <w:rsid w:val="00F270D6"/>
    <w:rsid w:val="00F274DB"/>
    <w:rsid w:val="00F27966"/>
    <w:rsid w:val="00F301A8"/>
    <w:rsid w:val="00F30549"/>
    <w:rsid w:val="00F305D5"/>
    <w:rsid w:val="00F30940"/>
    <w:rsid w:val="00F30E11"/>
    <w:rsid w:val="00F30E42"/>
    <w:rsid w:val="00F31955"/>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3D"/>
    <w:rsid w:val="00F4278C"/>
    <w:rsid w:val="00F42DA4"/>
    <w:rsid w:val="00F431C5"/>
    <w:rsid w:val="00F43E98"/>
    <w:rsid w:val="00F43F1A"/>
    <w:rsid w:val="00F44100"/>
    <w:rsid w:val="00F441A9"/>
    <w:rsid w:val="00F448C4"/>
    <w:rsid w:val="00F44FD3"/>
    <w:rsid w:val="00F45E95"/>
    <w:rsid w:val="00F460EF"/>
    <w:rsid w:val="00F46690"/>
    <w:rsid w:val="00F467DF"/>
    <w:rsid w:val="00F50639"/>
    <w:rsid w:val="00F506C8"/>
    <w:rsid w:val="00F5087F"/>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7AB"/>
    <w:rsid w:val="00F618DF"/>
    <w:rsid w:val="00F61CBE"/>
    <w:rsid w:val="00F6423B"/>
    <w:rsid w:val="00F64F9D"/>
    <w:rsid w:val="00F653D7"/>
    <w:rsid w:val="00F6590E"/>
    <w:rsid w:val="00F65A63"/>
    <w:rsid w:val="00F6616B"/>
    <w:rsid w:val="00F663AA"/>
    <w:rsid w:val="00F664C8"/>
    <w:rsid w:val="00F679A7"/>
    <w:rsid w:val="00F700E1"/>
    <w:rsid w:val="00F70138"/>
    <w:rsid w:val="00F713E2"/>
    <w:rsid w:val="00F71774"/>
    <w:rsid w:val="00F71FB6"/>
    <w:rsid w:val="00F722CD"/>
    <w:rsid w:val="00F726AA"/>
    <w:rsid w:val="00F727D9"/>
    <w:rsid w:val="00F736F0"/>
    <w:rsid w:val="00F73B1D"/>
    <w:rsid w:val="00F73F7B"/>
    <w:rsid w:val="00F74270"/>
    <w:rsid w:val="00F74380"/>
    <w:rsid w:val="00F748D2"/>
    <w:rsid w:val="00F7512C"/>
    <w:rsid w:val="00F755C6"/>
    <w:rsid w:val="00F75FB8"/>
    <w:rsid w:val="00F76386"/>
    <w:rsid w:val="00F7652B"/>
    <w:rsid w:val="00F768BB"/>
    <w:rsid w:val="00F7699A"/>
    <w:rsid w:val="00F76BBD"/>
    <w:rsid w:val="00F76FC4"/>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8AB"/>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5F81"/>
    <w:rsid w:val="00F96439"/>
    <w:rsid w:val="00F964BA"/>
    <w:rsid w:val="00F96BD9"/>
    <w:rsid w:val="00F96E6C"/>
    <w:rsid w:val="00F97D44"/>
    <w:rsid w:val="00FA13BE"/>
    <w:rsid w:val="00FA1A35"/>
    <w:rsid w:val="00FA2585"/>
    <w:rsid w:val="00FA397C"/>
    <w:rsid w:val="00FA39D4"/>
    <w:rsid w:val="00FA3E07"/>
    <w:rsid w:val="00FA45AA"/>
    <w:rsid w:val="00FA4840"/>
    <w:rsid w:val="00FA5152"/>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57A"/>
    <w:rsid w:val="00FB4789"/>
    <w:rsid w:val="00FB4F04"/>
    <w:rsid w:val="00FB57AC"/>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C7D05"/>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32A"/>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B58"/>
    <w:rsid w:val="00FE7D37"/>
    <w:rsid w:val="00FF078B"/>
    <w:rsid w:val="00FF167E"/>
    <w:rsid w:val="00FF1B8D"/>
    <w:rsid w:val="00FF2C2C"/>
    <w:rsid w:val="00FF2D96"/>
    <w:rsid w:val="00FF4781"/>
    <w:rsid w:val="00FF4790"/>
    <w:rsid w:val="00FF5240"/>
    <w:rsid w:val="00FF5301"/>
    <w:rsid w:val="00FF56B5"/>
    <w:rsid w:val="00FF5F58"/>
    <w:rsid w:val="00FF6853"/>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79">
      <w:bodyDiv w:val="1"/>
      <w:marLeft w:val="0"/>
      <w:marRight w:val="0"/>
      <w:marTop w:val="0"/>
      <w:marBottom w:val="0"/>
      <w:divBdr>
        <w:top w:val="none" w:sz="0" w:space="0" w:color="auto"/>
        <w:left w:val="none" w:sz="0" w:space="0" w:color="auto"/>
        <w:bottom w:val="none" w:sz="0" w:space="0" w:color="auto"/>
        <w:right w:val="none" w:sz="0" w:space="0" w:color="auto"/>
      </w:divBdr>
    </w:div>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700398632">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thedairylandinitiative.vetmed.wisc.edu/home/housing-module/adult-cow-housing/bedded-pack/" TargetMode="External"/><Relationship Id="rId1" Type="http://schemas.openxmlformats.org/officeDocument/2006/relationships/hyperlink" Target="http://publications.dyson.cornell.edu/outreach/extensionpdf/2009/Cornell_AEM_eb091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conferences.illinois.edu/resources/20033/Proceedings_8-12-1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hyperlink" Target="https://www.progressivepublish.com/downloads/2023/general/2022-pd-stats-highres.pdf" TargetMode="External"/><Relationship Id="rId2" Type="http://schemas.openxmlformats.org/officeDocument/2006/relationships/numbering" Target="numbering.xml"/><Relationship Id="rId16" Type="http://schemas.openxmlformats.org/officeDocument/2006/relationships/hyperlink" Target="https://extension.umn.edu/dairy-milking-cows/compost-bedded-pack-barns-dairy-cow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thedairylandinitiative.vetmed.wisc.edu/home/housing-module/adult-cow-housing/bedded-pack/"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mallfarms.cornell.edu/2012/04/consider-deep-pack-barns-for-cow-comfort-and-manur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54</Pages>
  <Words>17317</Words>
  <Characters>98711</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25</cp:revision>
  <dcterms:created xsi:type="dcterms:W3CDTF">2024-03-31T13:57:00Z</dcterms:created>
  <dcterms:modified xsi:type="dcterms:W3CDTF">2024-04-01T12:42:00Z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