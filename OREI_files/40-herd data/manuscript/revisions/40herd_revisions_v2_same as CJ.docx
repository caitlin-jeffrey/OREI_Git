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70358B8A"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E17205">
        <w:rPr>
          <w:rFonts w:ascii="Times New Roman" w:hAnsi="Times New Roman" w:cs="Times New Roman"/>
          <w:sz w:val="24"/>
          <w:szCs w:val="24"/>
          <w:highlight w:val="yellow"/>
          <w:rPrChange w:id="2" w:author="Caitlin Jeffrey" w:date="2024-03-16T11:58:00Z">
            <w:rPr>
              <w:rFonts w:ascii="Times New Roman" w:hAnsi="Times New Roman" w:cs="Times New Roman"/>
              <w:sz w:val="24"/>
              <w:szCs w:val="24"/>
            </w:rPr>
          </w:rPrChange>
        </w:rPr>
        <w:t xml:space="preserve">In an observational study measuring these </w:t>
      </w:r>
      <w:del w:id="3" w:author="Caitlin Jeffrey" w:date="2024-03-16T11:58:00Z">
        <w:r w:rsidR="00ED7086" w:rsidRPr="00E17205" w:rsidDel="00C20E04">
          <w:rPr>
            <w:rFonts w:ascii="Times New Roman" w:hAnsi="Times New Roman" w:cs="Times New Roman"/>
            <w:sz w:val="24"/>
            <w:szCs w:val="24"/>
            <w:highlight w:val="yellow"/>
            <w:rPrChange w:id="4" w:author="Caitlin Jeffrey" w:date="2024-03-16T11:58:00Z">
              <w:rPr>
                <w:rFonts w:ascii="Times New Roman" w:hAnsi="Times New Roman" w:cs="Times New Roman"/>
                <w:sz w:val="24"/>
                <w:szCs w:val="24"/>
              </w:rPr>
            </w:rPrChange>
          </w:rPr>
          <w:delText>outcomes</w:delText>
        </w:r>
        <w:r w:rsidR="00211B48" w:rsidRPr="00E17205" w:rsidDel="00C20E04">
          <w:rPr>
            <w:rFonts w:ascii="Times New Roman" w:hAnsi="Times New Roman" w:cs="Times New Roman"/>
            <w:sz w:val="24"/>
            <w:szCs w:val="24"/>
            <w:highlight w:val="yellow"/>
            <w:rPrChange w:id="5" w:author="Caitlin Jeffrey" w:date="2024-03-16T11:58:00Z">
              <w:rPr>
                <w:rFonts w:ascii="Times New Roman" w:hAnsi="Times New Roman" w:cs="Times New Roman"/>
                <w:sz w:val="24"/>
                <w:szCs w:val="24"/>
              </w:rPr>
            </w:rPrChange>
          </w:rPr>
          <w:delText xml:space="preserve"> </w:delText>
        </w:r>
      </w:del>
      <w:ins w:id="6" w:author="Caitlin Jeffrey" w:date="2024-03-16T11:58:00Z">
        <w:r w:rsidR="00C20E04" w:rsidRPr="00E17205">
          <w:rPr>
            <w:rFonts w:ascii="Times New Roman" w:hAnsi="Times New Roman" w:cs="Times New Roman"/>
            <w:sz w:val="24"/>
            <w:szCs w:val="24"/>
            <w:highlight w:val="yellow"/>
            <w:rPrChange w:id="7" w:author="Caitlin Jeffrey" w:date="2024-03-16T11:58:00Z">
              <w:rPr>
                <w:rFonts w:ascii="Times New Roman" w:hAnsi="Times New Roman" w:cs="Times New Roman"/>
                <w:sz w:val="24"/>
                <w:szCs w:val="24"/>
              </w:rPr>
            </w:rPrChange>
          </w:rPr>
          <w:t xml:space="preserve">metrics </w:t>
        </w:r>
      </w:ins>
      <w:r w:rsidR="00211B48" w:rsidRPr="00E17205">
        <w:rPr>
          <w:rFonts w:ascii="Times New Roman" w:hAnsi="Times New Roman" w:cs="Times New Roman"/>
          <w:sz w:val="24"/>
          <w:szCs w:val="24"/>
          <w:highlight w:val="yellow"/>
          <w:rPrChange w:id="8" w:author="Caitlin Jeffrey" w:date="2024-03-16T11:58:00Z">
            <w:rPr>
              <w:rFonts w:ascii="Times New Roman" w:hAnsi="Times New Roman" w:cs="Times New Roman"/>
              <w:sz w:val="24"/>
              <w:szCs w:val="24"/>
            </w:rPr>
          </w:rPrChange>
        </w:rPr>
        <w:t xml:space="preserve">during the non-grazing season </w:t>
      </w:r>
      <w:ins w:id="9" w:author="Caitlin Jeffrey" w:date="2024-03-15T12:35:00Z">
        <w:r w:rsidR="002806AC" w:rsidRPr="00E17205">
          <w:rPr>
            <w:rFonts w:ascii="Times New Roman" w:hAnsi="Times New Roman" w:cs="Times New Roman"/>
            <w:sz w:val="24"/>
            <w:szCs w:val="24"/>
            <w:highlight w:val="yellow"/>
            <w:rPrChange w:id="10" w:author="Caitlin Jeffrey" w:date="2024-03-16T11:58:00Z">
              <w:rPr>
                <w:rFonts w:ascii="Times New Roman" w:hAnsi="Times New Roman" w:cs="Times New Roman"/>
                <w:sz w:val="24"/>
                <w:szCs w:val="24"/>
              </w:rPr>
            </w:rPrChange>
          </w:rPr>
          <w:t xml:space="preserve">(typically November-May) </w:t>
        </w:r>
      </w:ins>
      <w:r w:rsidR="00211B48" w:rsidRPr="00E17205">
        <w:rPr>
          <w:rFonts w:ascii="Times New Roman" w:hAnsi="Times New Roman" w:cs="Times New Roman"/>
          <w:sz w:val="24"/>
          <w:szCs w:val="24"/>
          <w:highlight w:val="yellow"/>
          <w:rPrChange w:id="11" w:author="Caitlin Jeffrey" w:date="2024-03-16T11:58:00Z">
            <w:rPr>
              <w:rFonts w:ascii="Times New Roman" w:hAnsi="Times New Roman" w:cs="Times New Roman"/>
              <w:sz w:val="24"/>
              <w:szCs w:val="24"/>
            </w:rPr>
          </w:rPrChange>
        </w:rPr>
        <w:t xml:space="preserve">on </w:t>
      </w:r>
      <w:r w:rsidR="00753E80" w:rsidRPr="00E17205">
        <w:rPr>
          <w:rFonts w:ascii="Times New Roman" w:hAnsi="Times New Roman" w:cs="Times New Roman"/>
          <w:sz w:val="24"/>
          <w:szCs w:val="24"/>
          <w:highlight w:val="yellow"/>
          <w:rPrChange w:id="12" w:author="Caitlin Jeffrey" w:date="2024-03-16T11:58:00Z">
            <w:rPr>
              <w:rFonts w:ascii="Times New Roman" w:hAnsi="Times New Roman" w:cs="Times New Roman"/>
              <w:sz w:val="24"/>
              <w:szCs w:val="24"/>
            </w:rPr>
          </w:rPrChange>
        </w:rPr>
        <w:t xml:space="preserve">21 </w:t>
      </w:r>
      <w:r w:rsidR="00211B48"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organic dairies in Vermont</w:t>
      </w:r>
      <w:r w:rsidR="00ED7086" w:rsidRPr="00E17205">
        <w:rPr>
          <w:rFonts w:ascii="Times New Roman" w:hAnsi="Times New Roman" w:cs="Times New Roman"/>
          <w:sz w:val="24"/>
          <w:szCs w:val="24"/>
          <w:highlight w:val="yellow"/>
          <w:rPrChange w:id="14" w:author="Caitlin Jeffrey" w:date="2024-03-16T11:58:00Z">
            <w:rPr>
              <w:rFonts w:ascii="Times New Roman" w:hAnsi="Times New Roman" w:cs="Times New Roman"/>
              <w:sz w:val="24"/>
              <w:szCs w:val="24"/>
            </w:rPr>
          </w:rPrChange>
        </w:rPr>
        <w:t xml:space="preserve">, </w:t>
      </w:r>
      <w:r w:rsidR="00546D0C" w:rsidRPr="00E17205">
        <w:rPr>
          <w:rFonts w:ascii="Times New Roman" w:hAnsi="Times New Roman" w:cs="Times New Roman"/>
          <w:sz w:val="24"/>
          <w:szCs w:val="24"/>
          <w:highlight w:val="yellow"/>
          <w:rPrChange w:id="15" w:author="Caitlin Jeffrey" w:date="2024-03-16T11:58:00Z">
            <w:rPr>
              <w:rFonts w:ascii="Times New Roman" w:hAnsi="Times New Roman" w:cs="Times New Roman"/>
              <w:sz w:val="24"/>
              <w:szCs w:val="24"/>
            </w:rPr>
          </w:rPrChange>
        </w:rPr>
        <w:t xml:space="preserve">bedded packs </w:t>
      </w:r>
      <w:r w:rsidR="002F38AA" w:rsidRPr="00E17205">
        <w:rPr>
          <w:rFonts w:ascii="Times New Roman" w:hAnsi="Times New Roman" w:cs="Times New Roman"/>
          <w:sz w:val="24"/>
          <w:szCs w:val="24"/>
          <w:highlight w:val="yellow"/>
          <w:rPrChange w:id="16" w:author="Caitlin Jeffrey" w:date="2024-03-16T11:58:00Z">
            <w:rPr>
              <w:rFonts w:ascii="Times New Roman" w:hAnsi="Times New Roman" w:cs="Times New Roman"/>
              <w:sz w:val="24"/>
              <w:szCs w:val="24"/>
            </w:rPr>
          </w:rPrChange>
        </w:rPr>
        <w:t xml:space="preserve">were similar </w:t>
      </w:r>
      <w:r w:rsidR="00546D0C" w:rsidRPr="00E17205">
        <w:rPr>
          <w:rFonts w:ascii="Times New Roman" w:hAnsi="Times New Roman" w:cs="Times New Roman"/>
          <w:sz w:val="24"/>
          <w:szCs w:val="24"/>
          <w:highlight w:val="yellow"/>
          <w:rPrChange w:id="17" w:author="Caitlin Jeffrey" w:date="2024-03-16T11:58:00Z">
            <w:rPr>
              <w:rFonts w:ascii="Times New Roman" w:hAnsi="Times New Roman" w:cs="Times New Roman"/>
              <w:sz w:val="24"/>
              <w:szCs w:val="24"/>
            </w:rPr>
          </w:rPrChange>
        </w:rPr>
        <w:t>to tiestall</w:t>
      </w:r>
      <w:r w:rsidR="00635686" w:rsidRPr="00E17205">
        <w:rPr>
          <w:rFonts w:ascii="Times New Roman" w:hAnsi="Times New Roman" w:cs="Times New Roman"/>
          <w:sz w:val="24"/>
          <w:szCs w:val="24"/>
          <w:highlight w:val="yellow"/>
          <w:rPrChange w:id="18" w:author="Caitlin Jeffrey" w:date="2024-03-16T11:58:00Z">
            <w:rPr>
              <w:rFonts w:ascii="Times New Roman" w:hAnsi="Times New Roman" w:cs="Times New Roman"/>
              <w:sz w:val="24"/>
              <w:szCs w:val="24"/>
            </w:rPr>
          </w:rPrChange>
        </w:rPr>
        <w:t>s</w:t>
      </w:r>
      <w:r w:rsidR="00546D0C" w:rsidRPr="00E17205">
        <w:rPr>
          <w:rFonts w:ascii="Times New Roman" w:hAnsi="Times New Roman" w:cs="Times New Roman"/>
          <w:sz w:val="24"/>
          <w:szCs w:val="24"/>
          <w:highlight w:val="yellow"/>
          <w:rPrChange w:id="19" w:author="Caitlin Jeffrey" w:date="2024-03-16T11:58:00Z">
            <w:rPr>
              <w:rFonts w:ascii="Times New Roman" w:hAnsi="Times New Roman" w:cs="Times New Roman"/>
              <w:sz w:val="24"/>
              <w:szCs w:val="24"/>
            </w:rPr>
          </w:rPrChange>
        </w:rPr>
        <w:t xml:space="preserve"> and freestall</w:t>
      </w:r>
      <w:r w:rsidR="00635686" w:rsidRPr="00E17205">
        <w:rPr>
          <w:rFonts w:ascii="Times New Roman" w:hAnsi="Times New Roman" w:cs="Times New Roman"/>
          <w:sz w:val="24"/>
          <w:szCs w:val="24"/>
          <w:highlight w:val="yellow"/>
          <w:rPrChange w:id="20" w:author="Caitlin Jeffrey" w:date="2024-03-16T11:58:00Z">
            <w:rPr>
              <w:rFonts w:ascii="Times New Roman" w:hAnsi="Times New Roman" w:cs="Times New Roman"/>
              <w:sz w:val="24"/>
              <w:szCs w:val="24"/>
            </w:rPr>
          </w:rPrChange>
        </w:rPr>
        <w:t>s</w:t>
      </w:r>
      <w:ins w:id="21" w:author="Caitlin Jeffrey" w:date="2024-03-16T11:57:00Z">
        <w:r w:rsidR="00EA38CD" w:rsidRPr="00E17205">
          <w:rPr>
            <w:rFonts w:ascii="Times New Roman" w:hAnsi="Times New Roman" w:cs="Times New Roman"/>
            <w:sz w:val="24"/>
            <w:szCs w:val="24"/>
            <w:highlight w:val="yellow"/>
            <w:rPrChange w:id="22" w:author="Caitlin Jeffrey" w:date="2024-03-16T11:58:00Z">
              <w:rPr>
                <w:rFonts w:ascii="Times New Roman" w:hAnsi="Times New Roman" w:cs="Times New Roman"/>
                <w:sz w:val="24"/>
                <w:szCs w:val="24"/>
              </w:rPr>
            </w:rPrChange>
          </w:rPr>
          <w:t xml:space="preserve"> </w:t>
        </w:r>
        <w:r w:rsidR="00C20E04" w:rsidRPr="00E17205">
          <w:rPr>
            <w:rFonts w:ascii="Times New Roman" w:hAnsi="Times New Roman" w:cs="Times New Roman"/>
            <w:sz w:val="24"/>
            <w:szCs w:val="24"/>
            <w:highlight w:val="yellow"/>
            <w:rPrChange w:id="23" w:author="Caitlin Jeffrey" w:date="2024-03-16T11:58:00Z">
              <w:rPr>
                <w:rFonts w:ascii="Times New Roman" w:hAnsi="Times New Roman" w:cs="Times New Roman"/>
                <w:sz w:val="24"/>
                <w:szCs w:val="24"/>
              </w:rPr>
            </w:rPrChange>
          </w:rPr>
          <w:t>in the afore</w:t>
        </w:r>
      </w:ins>
      <w:ins w:id="24" w:author="Caitlin Jeffrey" w:date="2024-03-16T11:58:00Z">
        <w:r w:rsidR="00C20E04" w:rsidRPr="00E17205">
          <w:rPr>
            <w:rFonts w:ascii="Times New Roman" w:hAnsi="Times New Roman" w:cs="Times New Roman"/>
            <w:sz w:val="24"/>
            <w:szCs w:val="24"/>
            <w:highlight w:val="yellow"/>
            <w:rPrChange w:id="25" w:author="Caitlin Jeffrey" w:date="2024-03-16T11:58:00Z">
              <w:rPr>
                <w:rFonts w:ascii="Times New Roman" w:hAnsi="Times New Roman" w:cs="Times New Roman"/>
                <w:sz w:val="24"/>
                <w:szCs w:val="24"/>
              </w:rPr>
            </w:rPrChange>
          </w:rPr>
          <w:t>mentioned outcomes</w:t>
        </w:r>
      </w:ins>
      <w:r w:rsidR="00057217" w:rsidRPr="00E17205">
        <w:rPr>
          <w:rFonts w:ascii="Times New Roman" w:hAnsi="Times New Roman" w:cs="Times New Roman"/>
          <w:sz w:val="24"/>
          <w:szCs w:val="24"/>
          <w:highlight w:val="yellow"/>
          <w:rPrChange w:id="26" w:author="Caitlin Jeffrey" w:date="2024-03-16T11:58:00Z">
            <w:rPr>
              <w:rFonts w:ascii="Times New Roman" w:hAnsi="Times New Roman" w:cs="Times New Roman"/>
              <w:sz w:val="24"/>
              <w:szCs w:val="24"/>
            </w:rPr>
          </w:rPrChange>
        </w:rPr>
        <w:t>.</w:t>
      </w:r>
      <w:r w:rsidR="00057217">
        <w:rPr>
          <w:rFonts w:ascii="Times New Roman" w:hAnsi="Times New Roman" w:cs="Times New Roman"/>
          <w:sz w:val="24"/>
          <w:szCs w:val="24"/>
        </w:rPr>
        <w:t xml:space="preserve"> </w:t>
      </w:r>
      <w:bookmarkEnd w:id="1"/>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24ED2CCC"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27"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28"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29" w:author="Caitlin Jeffrey" w:date="2024-03-20T09:21:00Z">
            <w:rPr>
              <w:rFonts w:ascii="Times New Roman" w:hAnsi="Times New Roman" w:cs="Times New Roman"/>
              <w:sz w:val="24"/>
              <w:szCs w:val="24"/>
            </w:rPr>
          </w:rPrChange>
        </w:rPr>
        <w:t xml:space="preserve">. </w:t>
      </w:r>
      <w:ins w:id="30" w:author="Caitlin Jeffrey" w:date="2024-03-20T09:20:00Z">
        <w:r w:rsidR="008675B7" w:rsidRPr="00641B1C">
          <w:rPr>
            <w:rFonts w:ascii="Times New Roman" w:hAnsi="Times New Roman" w:cs="Times New Roman"/>
            <w:sz w:val="24"/>
            <w:szCs w:val="24"/>
            <w:highlight w:val="yellow"/>
            <w:rPrChange w:id="31" w:author="Caitlin Jeffrey" w:date="2024-03-20T09:21:00Z">
              <w:rPr>
                <w:rFonts w:ascii="Times New Roman" w:hAnsi="Times New Roman" w:cs="Times New Roman"/>
                <w:sz w:val="24"/>
                <w:szCs w:val="24"/>
              </w:rPr>
            </w:rPrChange>
          </w:rPr>
          <w:t xml:space="preserve"> </w:t>
        </w:r>
        <w:r w:rsidR="008675B7" w:rsidRPr="00641B1C">
          <w:rPr>
            <w:rFonts w:ascii="Times New Roman" w:hAnsi="Times New Roman" w:cs="Times New Roman"/>
            <w:sz w:val="24"/>
            <w:szCs w:val="24"/>
            <w:highlight w:val="yellow"/>
            <w:rPrChange w:id="32" w:author="Caitlin Jeffrey" w:date="2024-03-20T09:21:00Z">
              <w:rPr>
                <w:rFonts w:ascii="Times New Roman" w:hAnsi="Times New Roman" w:cs="Times New Roman"/>
                <w:sz w:val="24"/>
                <w:szCs w:val="24"/>
              </w:rPr>
            </w:rPrChange>
          </w:rPr>
          <w:t>Due to the limited sample size available using bedded packs in the state to house lactating dairy cattle, it was necessary to combine both untilled and cultivated bedded pack systems</w:t>
        </w:r>
      </w:ins>
      <w:ins w:id="33" w:author="Caitlin Jeffrey" w:date="2024-03-20T09:21:00Z">
        <w:r w:rsidR="00641B1C" w:rsidRPr="00641B1C">
          <w:rPr>
            <w:rFonts w:ascii="Times New Roman" w:hAnsi="Times New Roman" w:cs="Times New Roman"/>
            <w:sz w:val="24"/>
            <w:szCs w:val="24"/>
            <w:highlight w:val="yellow"/>
            <w:rPrChange w:id="34" w:author="Caitlin Jeffrey" w:date="2024-03-20T09:21:00Z">
              <w:rPr>
                <w:rFonts w:ascii="Times New Roman" w:hAnsi="Times New Roman" w:cs="Times New Roman"/>
                <w:sz w:val="24"/>
                <w:szCs w:val="24"/>
              </w:rPr>
            </w:rPrChange>
          </w:rPr>
          <w:t xml:space="preserve"> for analysis</w:t>
        </w:r>
      </w:ins>
      <w:ins w:id="35" w:author="Caitlin Jeffrey" w:date="2024-03-20T09:20:00Z">
        <w:r w:rsidR="008675B7" w:rsidRPr="00641B1C">
          <w:rPr>
            <w:rFonts w:ascii="Times New Roman" w:hAnsi="Times New Roman" w:cs="Times New Roman"/>
            <w:sz w:val="24"/>
            <w:szCs w:val="24"/>
            <w:highlight w:val="yellow"/>
            <w:rPrChange w:id="36" w:author="Caitlin Jeffrey" w:date="2024-03-20T09:21:00Z">
              <w:rPr>
                <w:rFonts w:ascii="Times New Roman" w:hAnsi="Times New Roman" w:cs="Times New Roman"/>
                <w:sz w:val="24"/>
                <w:szCs w:val="24"/>
              </w:rPr>
            </w:rPrChange>
          </w:rPr>
          <w:t xml:space="preserve"> in order to achieve our objective of describing udder hygiene, milk quality, and udder health on these loose-housing systems deeply-bedded with organic material.</w:t>
        </w:r>
      </w:ins>
      <w:ins w:id="37"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38"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38"/>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w:t>
      </w:r>
      <w:r w:rsidR="009A4CA8" w:rsidRPr="00604EDE">
        <w:rPr>
          <w:rFonts w:ascii="Times New Roman" w:hAnsi="Times New Roman" w:cs="Times New Roman"/>
          <w:sz w:val="24"/>
          <w:szCs w:val="24"/>
        </w:rPr>
        <w:lastRenderedPageBreak/>
        <w:t>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39"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40"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w:t>
      </w:r>
      <w:r w:rsidR="00137497">
        <w:rPr>
          <w:rFonts w:ascii="Times New Roman" w:hAnsi="Times New Roman" w:cs="Times New Roman"/>
          <w:sz w:val="24"/>
          <w:szCs w:val="24"/>
        </w:rPr>
        <w:t xml:space="preserve"> (tiestalls and freestalls),</w:t>
      </w:r>
      <w:r w:rsidR="00185A8E" w:rsidRPr="00604EDE">
        <w:rPr>
          <w:rFonts w:ascii="Times New Roman" w:hAnsi="Times New Roman" w:cs="Times New Roman"/>
          <w:sz w:val="24"/>
          <w:szCs w:val="24"/>
        </w:rPr>
        <w:t xml:space="preserve">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3E091648" w:rsidR="00EB7520" w:rsidRPr="002359D1" w:rsidRDefault="00EB7520" w:rsidP="002359D1">
      <w:pPr>
        <w:spacing w:line="480" w:lineRule="auto"/>
        <w:ind w:firstLine="720"/>
        <w:rPr>
          <w:rFonts w:ascii="Times New Roman" w:eastAsia="Times New Roman" w:hAnsi="Times New Roman" w:cs="Times New Roman"/>
          <w:color w:val="0E101A"/>
          <w:sz w:val="24"/>
          <w:szCs w:val="24"/>
          <w:highlight w:val="yellow"/>
          <w:rPrChange w:id="41" w:author="Caitlin Jeffrey" w:date="2024-03-18T13:40:00Z">
            <w:rPr>
              <w:rFonts w:ascii="Times New Roman" w:eastAsia="Times New Roman" w:hAnsi="Times New Roman" w:cs="Times New Roman"/>
              <w:color w:val="0E101A"/>
              <w:sz w:val="24"/>
              <w:szCs w:val="24"/>
            </w:rPr>
          </w:rPrChange>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w:t>
      </w:r>
      <w:ins w:id="42" w:author="Caitlin Jeffrey" w:date="2024-03-18T13:37:00Z">
        <w:r w:rsidR="00001759" w:rsidRPr="007C5861">
          <w:rPr>
            <w:rFonts w:ascii="Times New Roman" w:eastAsia="Times New Roman" w:hAnsi="Times New Roman" w:cs="Times New Roman"/>
            <w:color w:val="0E101A"/>
            <w:sz w:val="24"/>
            <w:szCs w:val="24"/>
            <w:highlight w:val="yellow"/>
            <w:rPrChange w:id="43" w:author="Caitlin Jeffrey" w:date="2024-03-20T09:34:00Z">
              <w:rPr>
                <w:rFonts w:ascii="Times New Roman" w:eastAsia="Times New Roman" w:hAnsi="Times New Roman" w:cs="Times New Roman"/>
                <w:color w:val="0E101A"/>
                <w:sz w:val="24"/>
                <w:szCs w:val="24"/>
              </w:rPr>
            </w:rPrChange>
          </w:rPr>
          <w:t>T</w:t>
        </w:r>
      </w:ins>
      <w:ins w:id="44" w:author="Caitlin Jeffrey" w:date="2024-03-18T13:19:00Z">
        <w:r w:rsidR="005319E9" w:rsidRPr="00B80EA8">
          <w:rPr>
            <w:rFonts w:ascii="Times New Roman" w:eastAsia="Times New Roman" w:hAnsi="Times New Roman" w:cs="Times New Roman"/>
            <w:color w:val="0E101A"/>
            <w:sz w:val="24"/>
            <w:szCs w:val="24"/>
            <w:highlight w:val="yellow"/>
            <w:rPrChange w:id="45"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46"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47" w:author="Caitlin Jeffrey" w:date="2024-03-18T13:22:00Z">
            <w:rPr>
              <w:rFonts w:ascii="Times New Roman" w:eastAsia="Times New Roman" w:hAnsi="Times New Roman" w:cs="Times New Roman"/>
              <w:color w:val="0E101A"/>
              <w:sz w:val="24"/>
              <w:szCs w:val="24"/>
            </w:rPr>
          </w:rPrChange>
        </w:rPr>
        <w:fldChar w:fldCharType="begin"/>
      </w:r>
      <w:r w:rsidR="00BF61BB" w:rsidRPr="00B80EA8">
        <w:rPr>
          <w:rFonts w:ascii="Times New Roman" w:eastAsia="Times New Roman" w:hAnsi="Times New Roman" w:cs="Times New Roman"/>
          <w:color w:val="0E101A"/>
          <w:sz w:val="24"/>
          <w:szCs w:val="24"/>
          <w:highlight w:val="yellow"/>
          <w:rPrChange w:id="48"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49"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50"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51" w:author="Caitlin Jeffrey" w:date="2024-03-18T13:22:00Z">
            <w:rPr>
              <w:rFonts w:ascii="Times New Roman" w:eastAsia="Times New Roman" w:hAnsi="Times New Roman" w:cs="Times New Roman"/>
              <w:color w:val="0E101A"/>
              <w:sz w:val="24"/>
              <w:szCs w:val="24"/>
            </w:rPr>
          </w:rPrChange>
        </w:rPr>
        <w:fldChar w:fldCharType="end"/>
      </w:r>
      <w:ins w:id="52" w:author="Caitlin Jeffrey" w:date="2024-03-18T13:19:00Z">
        <w:r w:rsidR="005319E9" w:rsidRPr="00B80EA8">
          <w:rPr>
            <w:rFonts w:ascii="Times New Roman" w:eastAsia="Times New Roman" w:hAnsi="Times New Roman" w:cs="Times New Roman"/>
            <w:color w:val="0E101A"/>
            <w:sz w:val="24"/>
            <w:szCs w:val="24"/>
            <w:highlight w:val="yellow"/>
            <w:rPrChange w:id="53" w:author="Caitlin Jeffrey" w:date="2024-03-18T13:22:00Z">
              <w:rPr>
                <w:rFonts w:ascii="Times New Roman" w:eastAsia="Times New Roman" w:hAnsi="Times New Roman" w:cs="Times New Roman"/>
                <w:color w:val="0E101A"/>
                <w:sz w:val="24"/>
                <w:szCs w:val="24"/>
              </w:rPr>
            </w:rPrChange>
          </w:rPr>
          <w:t xml:space="preserve">, </w:t>
        </w:r>
      </w:ins>
      <w:ins w:id="54"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55" w:author="Caitlin Jeffrey" w:date="2024-03-18T13:39:00Z">
        <w:r w:rsidR="00383ED1">
          <w:rPr>
            <w:rFonts w:ascii="Times New Roman" w:eastAsia="Times New Roman" w:hAnsi="Times New Roman" w:cs="Times New Roman"/>
            <w:color w:val="0E101A"/>
            <w:sz w:val="24"/>
            <w:szCs w:val="24"/>
            <w:highlight w:val="yellow"/>
          </w:rPr>
          <w:t>compost</w:t>
        </w:r>
      </w:ins>
      <w:ins w:id="56" w:author="Caitlin Jeffrey" w:date="2024-03-18T13:54:00Z">
        <w:r w:rsidR="00CE0022">
          <w:rPr>
            <w:rFonts w:ascii="Times New Roman" w:eastAsia="Times New Roman" w:hAnsi="Times New Roman" w:cs="Times New Roman"/>
            <w:color w:val="0E101A"/>
            <w:sz w:val="24"/>
            <w:szCs w:val="24"/>
            <w:highlight w:val="yellow"/>
          </w:rPr>
          <w:t xml:space="preserve"> </w:t>
        </w:r>
      </w:ins>
      <w:ins w:id="57" w:author="Caitlin Jeffrey" w:date="2024-03-18T13:39:00Z">
        <w:r w:rsidR="000E4C25">
          <w:rPr>
            <w:rFonts w:ascii="Times New Roman" w:eastAsia="Times New Roman" w:hAnsi="Times New Roman" w:cs="Times New Roman"/>
            <w:color w:val="0E101A"/>
            <w:sz w:val="24"/>
            <w:szCs w:val="24"/>
            <w:highlight w:val="yellow"/>
          </w:rPr>
          <w:t>bedded</w:t>
        </w:r>
      </w:ins>
      <w:ins w:id="58" w:author="Caitlin Jeffrey" w:date="2024-03-18T13:54:00Z">
        <w:r w:rsidR="00CE0022">
          <w:rPr>
            <w:rFonts w:ascii="Times New Roman" w:eastAsia="Times New Roman" w:hAnsi="Times New Roman" w:cs="Times New Roman"/>
            <w:color w:val="0E101A"/>
            <w:sz w:val="24"/>
            <w:szCs w:val="24"/>
            <w:highlight w:val="yellow"/>
          </w:rPr>
          <w:t>-</w:t>
        </w:r>
      </w:ins>
      <w:ins w:id="59" w:author="Caitlin Jeffrey" w:date="2024-03-18T13:39:00Z">
        <w:r w:rsidR="000E4C25">
          <w:rPr>
            <w:rFonts w:ascii="Times New Roman" w:eastAsia="Times New Roman" w:hAnsi="Times New Roman" w:cs="Times New Roman"/>
            <w:color w:val="0E101A"/>
            <w:sz w:val="24"/>
            <w:szCs w:val="24"/>
            <w:highlight w:val="yellow"/>
          </w:rPr>
          <w:t>packs</w:t>
        </w:r>
      </w:ins>
      <w:ins w:id="60" w:author="Caitlin Jeffrey" w:date="2024-03-18T13:50:00Z">
        <w:r w:rsidR="000B53DA">
          <w:rPr>
            <w:rFonts w:ascii="Times New Roman" w:eastAsia="Times New Roman" w:hAnsi="Times New Roman" w:cs="Times New Roman"/>
            <w:color w:val="0E101A"/>
            <w:sz w:val="24"/>
            <w:szCs w:val="24"/>
            <w:highlight w:val="yellow"/>
          </w:rPr>
          <w:t xml:space="preserve"> (CBP)</w:t>
        </w:r>
      </w:ins>
      <w:ins w:id="61" w:author="Caitlin Jeffrey" w:date="2024-03-18T13:39:00Z">
        <w:r w:rsidR="000E4C25">
          <w:rPr>
            <w:rFonts w:ascii="Times New Roman" w:eastAsia="Times New Roman" w:hAnsi="Times New Roman" w:cs="Times New Roman"/>
            <w:color w:val="0E101A"/>
            <w:sz w:val="24"/>
            <w:szCs w:val="24"/>
            <w:highlight w:val="yellow"/>
          </w:rPr>
          <w:t>, which</w:t>
        </w:r>
      </w:ins>
      <w:ins w:id="62"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63" w:author="Caitlin Jeffrey" w:date="2024-03-18T13:38:00Z">
        <w:r w:rsidR="00001759" w:rsidRPr="00D33258">
          <w:rPr>
            <w:rFonts w:ascii="Times New Roman" w:hAnsi="Times New Roman" w:cs="Times New Roman"/>
            <w:sz w:val="24"/>
            <w:szCs w:val="24"/>
            <w:highlight w:val="yellow"/>
          </w:rPr>
          <w:t>as “traditional” or “deep bedded pack</w:t>
        </w:r>
      </w:ins>
      <w:ins w:id="64" w:author="Caitlin Jeffrey" w:date="2024-03-18T13:39:00Z">
        <w:r w:rsidR="000E4C25">
          <w:rPr>
            <w:rFonts w:ascii="Times New Roman" w:hAnsi="Times New Roman" w:cs="Times New Roman"/>
            <w:sz w:val="24"/>
            <w:szCs w:val="24"/>
            <w:highlight w:val="yellow"/>
          </w:rPr>
          <w:t>s</w:t>
        </w:r>
      </w:ins>
      <w:ins w:id="65" w:author="Caitlin Jeffrey" w:date="2024-03-18T13:38:00Z">
        <w:r w:rsidR="00001759" w:rsidRPr="00D33258">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t>(The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001759">
          <w:rPr>
            <w:rFonts w:ascii="Times New Roman" w:hAnsi="Times New Roman" w:cs="Times New Roman"/>
            <w:sz w:val="24"/>
            <w:szCs w:val="24"/>
            <w:highlight w:val="yellow"/>
          </w:rPr>
          <w:instrText xml:space="preserve"> ADDIN EN.CITE </w:instrTex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001759">
          <w:rPr>
            <w:rFonts w:ascii="Times New Roman" w:hAnsi="Times New Roman" w:cs="Times New Roman"/>
            <w:sz w:val="24"/>
            <w:szCs w:val="24"/>
            <w:highlight w:val="yellow"/>
          </w:rPr>
          <w:instrText xml:space="preserve"> ADDIN EN.CITE.DATA </w:instrText>
        </w:r>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(Thurgood, 2009; Benson, 2012; Bewley et al., 2017)</w:t>
        </w:r>
        <w:r w:rsidR="00001759">
          <w:rPr>
            <w:rFonts w:ascii="Times New Roman" w:hAnsi="Times New Roman" w:cs="Times New Roman"/>
            <w:sz w:val="24"/>
            <w:szCs w:val="24"/>
            <w:highlight w:val="yellow"/>
          </w:rPr>
          <w:fldChar w:fldCharType="end"/>
        </w:r>
      </w:ins>
      <w:ins w:id="66" w:author="Caitlin Jeffrey" w:date="2024-03-18T13:45:00Z">
        <w:r w:rsidR="008E3F3D">
          <w:rPr>
            <w:rFonts w:ascii="Times New Roman" w:hAnsi="Times New Roman" w:cs="Times New Roman"/>
            <w:sz w:val="24"/>
            <w:szCs w:val="24"/>
            <w:highlight w:val="yellow"/>
          </w:rPr>
          <w:t>.</w:t>
        </w:r>
      </w:ins>
      <w:ins w:id="67" w:author="Caitlin Jeffrey" w:date="2024-03-18T13:38:00Z">
        <w:r w:rsidR="00001759">
          <w:rPr>
            <w:rFonts w:ascii="Times New Roman" w:hAnsi="Times New Roman" w:cs="Times New Roman"/>
            <w:sz w:val="24"/>
            <w:szCs w:val="24"/>
            <w:highlight w:val="yellow"/>
          </w:rPr>
          <w:t xml:space="preserve"> </w:t>
        </w:r>
      </w:ins>
      <w:ins w:id="68" w:author="Caitlin Jeffrey" w:date="2024-03-18T13:45:00Z">
        <w:r w:rsidR="004A5E84">
          <w:rPr>
            <w:rFonts w:ascii="Times New Roman" w:hAnsi="Times New Roman" w:cs="Times New Roman"/>
            <w:sz w:val="24"/>
            <w:szCs w:val="24"/>
            <w:highlight w:val="yellow"/>
          </w:rPr>
          <w:t>In a traditional bedded pa</w:t>
        </w:r>
      </w:ins>
      <w:ins w:id="69" w:author="Caitlin Jeffrey" w:date="2024-03-18T13:46:00Z">
        <w:r w:rsidR="004A5E84">
          <w:rPr>
            <w:rFonts w:ascii="Times New Roman" w:hAnsi="Times New Roman" w:cs="Times New Roman"/>
            <w:sz w:val="24"/>
            <w:szCs w:val="24"/>
            <w:highlight w:val="yellow"/>
          </w:rPr>
          <w:t xml:space="preserve">ck system, </w:t>
        </w:r>
      </w:ins>
      <w:ins w:id="70"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71" w:author="Caitlin Jeffrey" w:date="2024-03-18T13:38:00Z">
        <w:r w:rsidR="00001759" w:rsidRPr="00D33258">
          <w:rPr>
            <w:rFonts w:ascii="Times New Roman" w:hAnsi="Times New Roman" w:cs="Times New Roman"/>
            <w:sz w:val="24"/>
            <w:szCs w:val="24"/>
            <w:highlight w:val="yellow"/>
          </w:rPr>
          <w:t>an untilled system in which strata of bedding and waste accumulate throughout the period of time when cows are housed on it</w:t>
        </w:r>
      </w:ins>
      <w:ins w:id="72" w:author="Caitlin Jeffrey" w:date="2024-03-18T13:46:00Z">
        <w:r w:rsidR="0058039A">
          <w:rPr>
            <w:rFonts w:ascii="Times New Roman" w:hAnsi="Times New Roman" w:cs="Times New Roman"/>
            <w:sz w:val="24"/>
            <w:szCs w:val="24"/>
            <w:highlight w:val="yellow"/>
          </w:rPr>
          <w:t>;</w:t>
        </w:r>
      </w:ins>
      <w:ins w:id="73" w:author="Caitlin Jeffrey" w:date="2024-03-18T13:38:00Z">
        <w:r w:rsidR="00001759" w:rsidRPr="00D33258">
          <w:rPr>
            <w:rFonts w:ascii="Times New Roman" w:hAnsi="Times New Roman" w:cs="Times New Roman"/>
            <w:sz w:val="24"/>
            <w:szCs w:val="24"/>
            <w:highlight w:val="yellow"/>
          </w:rPr>
          <w:t xml:space="preserve"> oxygen is retained in the system by the selection of bedding material and the timing of its application</w:t>
        </w:r>
      </w:ins>
      <w:ins w:id="74" w:author="Caitlin Jeffrey" w:date="2024-03-18T13:43:00Z">
        <w:r w:rsidR="001E44B1">
          <w:rPr>
            <w:rFonts w:ascii="Times New Roman" w:hAnsi="Times New Roman" w:cs="Times New Roman"/>
            <w:sz w:val="24"/>
            <w:szCs w:val="24"/>
            <w:highlight w:val="yellow"/>
          </w:rPr>
          <w:t xml:space="preserve"> </w:t>
        </w:r>
      </w:ins>
      <w:r w:rsidR="001E44B1">
        <w:rPr>
          <w:rFonts w:ascii="Times New Roman" w:hAnsi="Times New Roman" w:cs="Times New Roman"/>
          <w:sz w:val="24"/>
          <w:szCs w:val="24"/>
          <w:highlight w:val="yellow"/>
        </w:rPr>
        <w:fldChar w:fldCharType="begin"/>
      </w:r>
      <w:r w:rsidR="001E44B1">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1E44B1">
        <w:rPr>
          <w:rFonts w:ascii="Times New Roman" w:hAnsi="Times New Roman" w:cs="Times New Roman"/>
          <w:noProof/>
          <w:sz w:val="24"/>
          <w:szCs w:val="24"/>
          <w:highlight w:val="yellow"/>
        </w:rPr>
        <w:t>(Neher et al., 2022)</w:t>
      </w:r>
      <w:r w:rsidR="001E44B1">
        <w:rPr>
          <w:rFonts w:ascii="Times New Roman" w:hAnsi="Times New Roman" w:cs="Times New Roman"/>
          <w:sz w:val="24"/>
          <w:szCs w:val="24"/>
          <w:highlight w:val="yellow"/>
        </w:rPr>
        <w:fldChar w:fldCharType="end"/>
      </w:r>
      <w:ins w:id="75" w:author="Caitlin Jeffrey" w:date="2024-03-18T13:40:00Z">
        <w:r w:rsidR="002359D1">
          <w:rPr>
            <w:rFonts w:ascii="Times New Roman" w:eastAsia="Times New Roman" w:hAnsi="Times New Roman" w:cs="Times New Roman"/>
            <w:color w:val="0E101A"/>
            <w:sz w:val="24"/>
            <w:szCs w:val="24"/>
            <w:highlight w:val="yellow"/>
          </w:rPr>
          <w:t>. F</w:t>
        </w:r>
      </w:ins>
      <w:ins w:id="76" w:author="Caitlin Jeffrey" w:date="2024-03-18T13:19:00Z">
        <w:r w:rsidR="005319E9" w:rsidRPr="00B80EA8">
          <w:rPr>
            <w:rFonts w:ascii="Times New Roman" w:eastAsia="Times New Roman" w:hAnsi="Times New Roman" w:cs="Times New Roman"/>
            <w:color w:val="0E101A"/>
            <w:sz w:val="24"/>
            <w:szCs w:val="24"/>
            <w:highlight w:val="yellow"/>
            <w:rPrChange w:id="77" w:author="Caitlin Jeffrey" w:date="2024-03-18T13:22:00Z">
              <w:rPr>
                <w:rFonts w:ascii="Times New Roman" w:eastAsia="Times New Roman" w:hAnsi="Times New Roman" w:cs="Times New Roman"/>
                <w:color w:val="0E101A"/>
                <w:sz w:val="24"/>
                <w:szCs w:val="24"/>
              </w:rPr>
            </w:rPrChange>
          </w:rPr>
          <w:t>or the current purposes of the study</w:t>
        </w:r>
      </w:ins>
      <w:ins w:id="78" w:author="Caitlin Jeffrey" w:date="2024-03-18T13:40:00Z">
        <w:r w:rsidR="002359D1">
          <w:rPr>
            <w:rFonts w:ascii="Times New Roman" w:eastAsia="Times New Roman" w:hAnsi="Times New Roman" w:cs="Times New Roman"/>
            <w:color w:val="0E101A"/>
            <w:sz w:val="24"/>
            <w:szCs w:val="24"/>
            <w:highlight w:val="yellow"/>
          </w:rPr>
          <w:t xml:space="preserve">, the </w:t>
        </w:r>
      </w:ins>
      <w:ins w:id="79"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80" w:author="Caitlin Jeffrey" w:date="2024-03-18T13:40:00Z">
        <w:r w:rsidR="002359D1">
          <w:rPr>
            <w:rFonts w:ascii="Times New Roman" w:eastAsia="Times New Roman" w:hAnsi="Times New Roman" w:cs="Times New Roman"/>
            <w:color w:val="0E101A"/>
            <w:sz w:val="24"/>
            <w:szCs w:val="24"/>
            <w:highlight w:val="yellow"/>
          </w:rPr>
          <w:t>term “bedded pack”</w:t>
        </w:r>
      </w:ins>
      <w:ins w:id="81" w:author="Caitlin Jeffrey" w:date="2024-03-18T13:19:00Z">
        <w:r w:rsidR="005319E9" w:rsidRPr="00B80EA8">
          <w:rPr>
            <w:rFonts w:ascii="Times New Roman" w:eastAsia="Times New Roman" w:hAnsi="Times New Roman" w:cs="Times New Roman"/>
            <w:color w:val="0E101A"/>
            <w:sz w:val="24"/>
            <w:szCs w:val="24"/>
            <w:highlight w:val="yellow"/>
            <w:rPrChange w:id="82" w:author="Caitlin Jeffrey" w:date="2024-03-18T13:22:00Z">
              <w:rPr>
                <w:rFonts w:ascii="Times New Roman" w:eastAsia="Times New Roman" w:hAnsi="Times New Roman" w:cs="Times New Roman"/>
                <w:color w:val="0E101A"/>
                <w:sz w:val="24"/>
                <w:szCs w:val="24"/>
              </w:rPr>
            </w:rPrChange>
          </w:rPr>
          <w:t xml:space="preserve"> was </w:t>
        </w:r>
      </w:ins>
      <w:ins w:id="83" w:author="Caitlin Jeffrey" w:date="2024-03-18T13:42:00Z">
        <w:r w:rsidR="009C74DD">
          <w:rPr>
            <w:rFonts w:ascii="Times New Roman" w:hAnsi="Times New Roman" w:cs="Times New Roman"/>
            <w:sz w:val="24"/>
            <w:szCs w:val="24"/>
            <w:highlight w:val="yellow"/>
          </w:rPr>
          <w:t>used to e</w:t>
        </w:r>
      </w:ins>
      <w:ins w:id="84" w:author="Caitlin Jeffrey" w:date="2024-03-18T13:43:00Z">
        <w:r w:rsidR="009C74DD">
          <w:rPr>
            <w:rFonts w:ascii="Times New Roman" w:hAnsi="Times New Roman" w:cs="Times New Roman"/>
            <w:sz w:val="24"/>
            <w:szCs w:val="24"/>
            <w:highlight w:val="yellow"/>
          </w:rPr>
          <w:t>n</w:t>
        </w:r>
      </w:ins>
      <w:ins w:id="85" w:author="Caitlin Jeffrey" w:date="2024-03-18T13:42:00Z">
        <w:r w:rsidR="009C74DD">
          <w:rPr>
            <w:rFonts w:ascii="Times New Roman" w:hAnsi="Times New Roman" w:cs="Times New Roman"/>
            <w:sz w:val="24"/>
            <w:szCs w:val="24"/>
            <w:highlight w:val="yellow"/>
          </w:rPr>
          <w:t>compass both types of systems</w:t>
        </w:r>
      </w:ins>
      <w:ins w:id="86" w:author="Caitlin Jeffrey" w:date="2024-03-18T13:43:00Z">
        <w:r w:rsidR="009C0190">
          <w:rPr>
            <w:rFonts w:ascii="Times New Roman" w:hAnsi="Times New Roman" w:cs="Times New Roman"/>
            <w:sz w:val="24"/>
            <w:szCs w:val="24"/>
            <w:highlight w:val="yellow"/>
          </w:rPr>
          <w:t xml:space="preserve">, </w:t>
        </w:r>
      </w:ins>
      <w:ins w:id="87" w:author="Caitlin Jeffrey" w:date="2024-03-18T13:46:00Z">
        <w:r w:rsidR="0058039A">
          <w:rPr>
            <w:rFonts w:ascii="Times New Roman" w:hAnsi="Times New Roman" w:cs="Times New Roman"/>
            <w:sz w:val="24"/>
            <w:szCs w:val="24"/>
            <w:highlight w:val="yellow"/>
          </w:rPr>
          <w:t>and</w:t>
        </w:r>
      </w:ins>
      <w:ins w:id="88" w:author="Caitlin Jeffrey" w:date="2024-03-18T13:43:00Z">
        <w:r w:rsidR="009C0190">
          <w:rPr>
            <w:rFonts w:ascii="Times New Roman" w:hAnsi="Times New Roman" w:cs="Times New Roman"/>
            <w:sz w:val="24"/>
            <w:szCs w:val="24"/>
            <w:highlight w:val="yellow"/>
          </w:rPr>
          <w:t xml:space="preserve"> was defined</w:t>
        </w:r>
      </w:ins>
      <w:ins w:id="89"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90" w:author="Caitlin Jeffrey" w:date="2024-03-18T13:21:00Z">
        <w:r w:rsidR="001D551F" w:rsidRPr="00B80EA8">
          <w:rPr>
            <w:rFonts w:ascii="Times New Roman" w:hAnsi="Times New Roman" w:cs="Times New Roman"/>
            <w:sz w:val="24"/>
            <w:szCs w:val="24"/>
            <w:highlight w:val="yellow"/>
          </w:rPr>
          <w:t xml:space="preserve">, in </w:t>
        </w:r>
        <w:r w:rsidR="001D551F" w:rsidRPr="00B80EA8">
          <w:rPr>
            <w:rFonts w:ascii="Times New Roman" w:hAnsi="Times New Roman" w:cs="Times New Roman"/>
            <w:sz w:val="24"/>
            <w:szCs w:val="24"/>
            <w:highlight w:val="yellow"/>
          </w:rPr>
          <w:t xml:space="preserve">which bedding and waste accumulate throughout the </w:t>
        </w:r>
      </w:ins>
      <w:ins w:id="91" w:author="Caitlin Jeffrey" w:date="2024-03-18T13:58:00Z">
        <w:r w:rsidR="008E7495" w:rsidRPr="00B80EA8">
          <w:rPr>
            <w:rFonts w:ascii="Times New Roman" w:hAnsi="Times New Roman" w:cs="Times New Roman"/>
            <w:sz w:val="24"/>
            <w:szCs w:val="24"/>
            <w:highlight w:val="yellow"/>
          </w:rPr>
          <w:t>6–8-month</w:t>
        </w:r>
      </w:ins>
      <w:ins w:id="92" w:author="Caitlin Jeffrey" w:date="2024-03-18T13:22:00Z">
        <w:r w:rsidR="009958DC" w:rsidRPr="00B80EA8">
          <w:rPr>
            <w:rFonts w:ascii="Times New Roman" w:hAnsi="Times New Roman" w:cs="Times New Roman"/>
            <w:sz w:val="24"/>
            <w:szCs w:val="24"/>
            <w:highlight w:val="yellow"/>
          </w:rPr>
          <w:t xml:space="preserve"> </w:t>
        </w:r>
      </w:ins>
      <w:ins w:id="93" w:author="Caitlin Jeffrey" w:date="2024-03-18T13:21:00Z">
        <w:r w:rsidR="001D551F" w:rsidRPr="00B80EA8">
          <w:rPr>
            <w:rFonts w:ascii="Times New Roman" w:hAnsi="Times New Roman" w:cs="Times New Roman"/>
            <w:sz w:val="24"/>
            <w:szCs w:val="24"/>
            <w:highlight w:val="yellow"/>
          </w:rPr>
          <w:t>period of time when cows are housed on it</w:t>
        </w:r>
      </w:ins>
      <w:ins w:id="94" w:author="Caitlin Jeffrey" w:date="2024-03-18T13:18:00Z">
        <w:r w:rsidR="00050068" w:rsidRPr="00B80EA8">
          <w:rPr>
            <w:rFonts w:ascii="Times New Roman" w:hAnsi="Times New Roman" w:cs="Times New Roman"/>
            <w:sz w:val="24"/>
            <w:szCs w:val="24"/>
            <w:highlight w:val="yellow"/>
          </w:rPr>
          <w:t xml:space="preserve"> </w:t>
        </w:r>
      </w:ins>
      <w:ins w:id="95"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96"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97"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 and urine and manure are not removed when bedding material is renewed, in contrast with other housing systems.</w:t>
        </w:r>
        <w:r w:rsidR="00213550">
          <w:rPr>
            <w:rFonts w:ascii="Times New Roman" w:hAnsi="Times New Roman" w:cs="Times New Roman"/>
            <w:sz w:val="24"/>
            <w:szCs w:val="24"/>
            <w:highlight w:val="yellow"/>
          </w:rPr>
          <w:t xml:space="preserve"> </w:t>
        </w:r>
      </w:ins>
      <w:ins w:id="98" w:author="Caitlin Jeffrey" w:date="2024-03-18T13:23:00Z">
        <w:r w:rsidR="00B80EA8" w:rsidRPr="00C6040E">
          <w:rPr>
            <w:rFonts w:ascii="Times New Roman" w:eastAsia="Times New Roman" w:hAnsi="Times New Roman" w:cs="Times New Roman"/>
            <w:color w:val="0E101A"/>
            <w:sz w:val="24"/>
            <w:szCs w:val="24"/>
            <w:highlight w:val="yellow"/>
            <w:rPrChange w:id="99" w:author="Caitlin Jeffrey" w:date="2024-03-18T13:23:00Z">
              <w:rPr>
                <w:rFonts w:ascii="Times New Roman" w:eastAsia="Times New Roman" w:hAnsi="Times New Roman" w:cs="Times New Roman"/>
                <w:color w:val="0E101A"/>
                <w:sz w:val="24"/>
                <w:szCs w:val="24"/>
              </w:rPr>
            </w:rPrChange>
          </w:rPr>
          <w:t>Bedded packs (BP)</w:t>
        </w:r>
      </w:ins>
      <w:del w:id="100" w:author="Caitlin Jeffrey" w:date="2024-03-18T13:23:00Z">
        <w:r w:rsidDel="00B80EA8">
          <w:rPr>
            <w:rFonts w:ascii="Times New Roman" w:eastAsia="Times New Roman" w:hAnsi="Times New Roman" w:cs="Times New Roman"/>
            <w:color w:val="0E101A"/>
            <w:sz w:val="24"/>
            <w:szCs w:val="24"/>
          </w:rPr>
          <w:delText>T</w:delText>
        </w:r>
        <w:r w:rsidRPr="00604EDE" w:rsidDel="00B80EA8">
          <w:rPr>
            <w:rFonts w:ascii="Times New Roman" w:eastAsia="Times New Roman" w:hAnsi="Times New Roman" w:cs="Times New Roman"/>
            <w:color w:val="0E101A"/>
            <w:sz w:val="24"/>
            <w:szCs w:val="24"/>
          </w:rPr>
          <w:delText>hese loose-housing structures</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r w:rsidR="002317C2">
        <w:rPr>
          <w:rFonts w:ascii="Times New Roman" w:eastAsia="Times New Roman" w:hAnsi="Times New Roman" w:cs="Times New Roman"/>
          <w:color w:val="0E101A"/>
          <w:sz w:val="24"/>
          <w:szCs w:val="24"/>
        </w:rPr>
        <w:t>.</w:t>
      </w:r>
    </w:p>
    <w:p w14:paraId="4D0ADAE3" w14:textId="42681F12"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101" w:author="Caitlin Jeffrey" w:date="2024-03-18T14:07:00Z">
        <w:r w:rsidDel="00730AD3">
          <w:rPr>
            <w:rFonts w:ascii="Times New Roman" w:eastAsia="Times New Roman" w:hAnsi="Times New Roman" w:cs="Times New Roman"/>
            <w:color w:val="0E101A"/>
            <w:sz w:val="24"/>
            <w:szCs w:val="24"/>
          </w:rPr>
          <w:delText>bedded packs</w:delText>
        </w:r>
      </w:del>
      <w:ins w:id="102"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103" w:author="Caitlin Jeffrey" w:date="2024-03-18T14:07:00Z">
        <w:r w:rsidRPr="00604EDE" w:rsidDel="00730AD3">
          <w:rPr>
            <w:rFonts w:ascii="Times New Roman" w:eastAsia="Times New Roman" w:hAnsi="Times New Roman" w:cs="Times New Roman"/>
            <w:color w:val="0E101A"/>
            <w:sz w:val="24"/>
            <w:szCs w:val="24"/>
          </w:rPr>
          <w:delText>bedded packs</w:delText>
        </w:r>
      </w:del>
      <w:ins w:id="104"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w:t>
      </w:r>
      <w:ins w:id="105" w:author="Caitlin Jeffrey" w:date="2024-03-19T10:57:00Z">
        <w:r w:rsidR="00DB31F1">
          <w:rPr>
            <w:rFonts w:ascii="Times New Roman" w:eastAsia="Times New Roman" w:hAnsi="Times New Roman" w:cs="Times New Roman"/>
            <w:color w:val="0E101A"/>
            <w:sz w:val="24"/>
            <w:szCs w:val="24"/>
          </w:rPr>
          <w:t xml:space="preserve"> </w:t>
        </w:r>
      </w:ins>
      <w:proofErr w:type="spellStart"/>
      <w:r w:rsidRPr="00604EDE">
        <w:rPr>
          <w:rFonts w:ascii="Times New Roman" w:eastAsia="Times New Roman" w:hAnsi="Times New Roman" w:cs="Times New Roman"/>
          <w:color w:val="0E101A"/>
          <w:sz w:val="24"/>
          <w:szCs w:val="24"/>
        </w:rPr>
        <w:t>ers</w:t>
      </w:r>
      <w:proofErr w:type="spellEnd"/>
      <w:r w:rsidRPr="00604EDE">
        <w:rPr>
          <w:rFonts w:ascii="Times New Roman" w:eastAsia="Times New Roman" w:hAnsi="Times New Roman" w:cs="Times New Roman"/>
          <w:color w:val="0E101A"/>
          <w:sz w:val="24"/>
          <w:szCs w:val="24"/>
        </w:rPr>
        <w:t xml:space="preserve">,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106" w:author="Caitlin Jeffrey" w:date="2024-03-18T14:07:00Z">
        <w:r w:rsidR="00D50B9C" w:rsidRPr="001D49FF" w:rsidDel="00730AD3">
          <w:rPr>
            <w:rFonts w:ascii="Times New Roman" w:eastAsia="Times New Roman" w:hAnsi="Times New Roman" w:cs="Times New Roman"/>
            <w:sz w:val="24"/>
            <w:szCs w:val="24"/>
          </w:rPr>
          <w:delText>bedded packs</w:delText>
        </w:r>
      </w:del>
      <w:ins w:id="107"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108" w:author="Caitlin Jeffrey" w:date="2024-03-15T17:13:00Z">
            <w:rPr>
              <w:rFonts w:ascii="Times New Roman" w:hAnsi="Times New Roman" w:cs="Times New Roman"/>
              <w:sz w:val="24"/>
              <w:szCs w:val="24"/>
            </w:rPr>
          </w:rPrChange>
        </w:rPr>
        <w:t>bacteria</w:t>
      </w:r>
      <w:ins w:id="109" w:author="Caitlin Jeffrey" w:date="2024-03-15T13:51:00Z">
        <w:r w:rsidR="00B774D6" w:rsidRPr="00CA65F5">
          <w:rPr>
            <w:rFonts w:ascii="Times New Roman" w:hAnsi="Times New Roman" w:cs="Times New Roman"/>
            <w:sz w:val="24"/>
            <w:szCs w:val="24"/>
            <w:highlight w:val="yellow"/>
            <w:rPrChange w:id="110"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111" w:author="Caitlin Jeffrey" w:date="2024-03-18T14:07:00Z">
        <w:r w:rsidR="00D50B9C" w:rsidRPr="00B67475" w:rsidDel="00730AD3">
          <w:rPr>
            <w:rFonts w:ascii="Times New Roman" w:hAnsi="Times New Roman" w:cs="Times New Roman"/>
            <w:sz w:val="24"/>
            <w:szCs w:val="24"/>
          </w:rPr>
          <w:delText>bedded packs</w:delText>
        </w:r>
      </w:del>
      <w:ins w:id="112"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113" w:author="Caitlin Jeffrey" w:date="2024-03-16T11:38:00Z">
            <w:rPr>
              <w:rFonts w:ascii="Times New Roman" w:hAnsi="Times New Roman" w:cs="Times New Roman"/>
              <w:sz w:val="24"/>
              <w:szCs w:val="24"/>
            </w:rPr>
          </w:rPrChange>
        </w:rPr>
        <w:t>1) organic bedding</w:t>
      </w:r>
      <w:ins w:id="114" w:author="Caitlin Jeffrey" w:date="2024-03-16T11:38:00Z">
        <w:r w:rsidR="005D2180" w:rsidRPr="0091583D">
          <w:rPr>
            <w:rFonts w:ascii="Times New Roman" w:hAnsi="Times New Roman" w:cs="Times New Roman"/>
            <w:sz w:val="24"/>
            <w:szCs w:val="24"/>
            <w:highlight w:val="yellow"/>
            <w:rPrChange w:id="115"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116"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117"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118"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119"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120"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121"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122"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123" w:author="Caitlin Jeffrey" w:date="2024-03-16T11:38:00Z">
            <w:rPr>
              <w:rFonts w:ascii="Times New Roman" w:hAnsi="Times New Roman" w:cs="Times New Roman"/>
              <w:sz w:val="24"/>
              <w:szCs w:val="24"/>
            </w:rPr>
          </w:rPrChange>
        </w:rPr>
        <w:t xml:space="preserve">is </w:t>
      </w:r>
      <w:del w:id="124" w:author="Caitlin Jeffrey" w:date="2024-03-16T11:38:00Z">
        <w:r w:rsidR="00CC33C4" w:rsidRPr="0091583D" w:rsidDel="005D2180">
          <w:rPr>
            <w:rFonts w:ascii="Times New Roman" w:hAnsi="Times New Roman" w:cs="Times New Roman"/>
            <w:sz w:val="24"/>
            <w:szCs w:val="24"/>
            <w:highlight w:val="yellow"/>
            <w:rPrChange w:id="125" w:author="Caitlin Jeffrey" w:date="2024-03-16T11:38:00Z">
              <w:rPr>
                <w:rFonts w:ascii="Times New Roman" w:hAnsi="Times New Roman" w:cs="Times New Roman"/>
                <w:sz w:val="24"/>
                <w:szCs w:val="24"/>
              </w:rPr>
            </w:rPrChange>
          </w:rPr>
          <w:delText>related to</w:delText>
        </w:r>
      </w:del>
      <w:ins w:id="126" w:author="Caitlin Jeffrey" w:date="2024-03-16T11:38:00Z">
        <w:r w:rsidR="005D2180" w:rsidRPr="0091583D">
          <w:rPr>
            <w:rFonts w:ascii="Times New Roman" w:hAnsi="Times New Roman" w:cs="Times New Roman"/>
            <w:sz w:val="24"/>
            <w:szCs w:val="24"/>
            <w:highlight w:val="yellow"/>
            <w:rPrChange w:id="127"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128"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129"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130"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131"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3D3C1FCE"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132"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133"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134" w:author="Caitlin Jeffrey" w:date="2024-03-18T13:49:00Z">
              <w:rPr>
                <w:rFonts w:ascii="Times New Roman" w:eastAsia="Times New Roman" w:hAnsi="Times New Roman" w:cs="Times New Roman"/>
                <w:color w:val="0E101A"/>
                <w:sz w:val="24"/>
                <w:szCs w:val="24"/>
              </w:rPr>
            </w:rPrChange>
          </w:rPr>
          <w:delText xml:space="preserve"> </w:delText>
        </w:r>
      </w:del>
      <w:del w:id="135" w:author="Caitlin Jeffrey" w:date="2024-03-18T13:50:00Z">
        <w:r w:rsidRPr="00BB5145" w:rsidDel="005F720F">
          <w:rPr>
            <w:rFonts w:ascii="Times New Roman" w:eastAsia="Times New Roman" w:hAnsi="Times New Roman" w:cs="Times New Roman"/>
            <w:color w:val="0E101A"/>
            <w:sz w:val="24"/>
            <w:szCs w:val="24"/>
            <w:highlight w:val="yellow"/>
            <w:rPrChange w:id="136" w:author="Caitlin Jeffrey" w:date="2024-03-18T13:49:00Z">
              <w:rPr>
                <w:rFonts w:ascii="Times New Roman" w:eastAsia="Times New Roman" w:hAnsi="Times New Roman" w:cs="Times New Roman"/>
                <w:color w:val="0E101A"/>
                <w:sz w:val="24"/>
                <w:szCs w:val="24"/>
              </w:rPr>
            </w:rPrChange>
          </w:rPr>
          <w:delText>bedded</w:delText>
        </w:r>
      </w:del>
      <w:del w:id="137" w:author="Caitlin Jeffrey" w:date="2024-03-18T13:48:00Z">
        <w:r w:rsidRPr="00BB5145" w:rsidDel="00BB5145">
          <w:rPr>
            <w:rFonts w:ascii="Times New Roman" w:eastAsia="Times New Roman" w:hAnsi="Times New Roman" w:cs="Times New Roman"/>
            <w:color w:val="0E101A"/>
            <w:sz w:val="24"/>
            <w:szCs w:val="24"/>
            <w:highlight w:val="yellow"/>
            <w:rPrChange w:id="138" w:author="Caitlin Jeffrey" w:date="2024-03-18T13:49:00Z">
              <w:rPr>
                <w:rFonts w:ascii="Times New Roman" w:eastAsia="Times New Roman" w:hAnsi="Times New Roman" w:cs="Times New Roman"/>
                <w:color w:val="0E101A"/>
                <w:sz w:val="24"/>
                <w:szCs w:val="24"/>
              </w:rPr>
            </w:rPrChange>
          </w:rPr>
          <w:delText xml:space="preserve"> </w:delText>
        </w:r>
      </w:del>
      <w:del w:id="139" w:author="Caitlin Jeffrey" w:date="2024-03-18T13:50:00Z">
        <w:r w:rsidRPr="00BB5145" w:rsidDel="005F720F">
          <w:rPr>
            <w:rFonts w:ascii="Times New Roman" w:eastAsia="Times New Roman" w:hAnsi="Times New Roman" w:cs="Times New Roman"/>
            <w:color w:val="0E101A"/>
            <w:sz w:val="24"/>
            <w:szCs w:val="24"/>
            <w:highlight w:val="yellow"/>
            <w:rPrChange w:id="140" w:author="Caitlin Jeffrey" w:date="2024-03-18T13:49:00Z">
              <w:rPr>
                <w:rFonts w:ascii="Times New Roman" w:eastAsia="Times New Roman" w:hAnsi="Times New Roman" w:cs="Times New Roman"/>
                <w:color w:val="0E101A"/>
                <w:sz w:val="24"/>
                <w:szCs w:val="24"/>
              </w:rPr>
            </w:rPrChange>
          </w:rPr>
          <w:delText>packs</w:delText>
        </w:r>
      </w:del>
      <w:ins w:id="141"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 xml:space="preserve">Vermont (Andrews et al. 2021. These include a study comparing </w:t>
      </w:r>
      <w:del w:id="142"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143"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646018DE"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144"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145" w:author="Caitlin Jeffrey" w:date="2024-03-15T12:59:00Z">
              <w:rPr>
                <w:rFonts w:ascii="Times New Roman" w:eastAsia="Times New Roman" w:hAnsi="Times New Roman" w:cs="Times New Roman"/>
                <w:color w:val="0E101A"/>
                <w:sz w:val="24"/>
                <w:szCs w:val="24"/>
              </w:rPr>
            </w:rPrChange>
          </w:rPr>
          <w:t>(typically</w:t>
        </w:r>
      </w:ins>
      <w:ins w:id="146" w:author="Caitlin Jeffrey" w:date="2024-03-15T12:47:00Z">
        <w:r w:rsidR="00B25685" w:rsidRPr="00591C97">
          <w:rPr>
            <w:rFonts w:ascii="Times New Roman" w:eastAsia="Times New Roman" w:hAnsi="Times New Roman" w:cs="Times New Roman"/>
            <w:color w:val="0E101A"/>
            <w:sz w:val="24"/>
            <w:szCs w:val="24"/>
            <w:highlight w:val="yellow"/>
            <w:rPrChange w:id="147" w:author="Caitlin Jeffrey" w:date="2024-03-15T12:59:00Z">
              <w:rPr>
                <w:rFonts w:ascii="Times New Roman" w:eastAsia="Times New Roman" w:hAnsi="Times New Roman" w:cs="Times New Roman"/>
                <w:color w:val="0E101A"/>
                <w:sz w:val="24"/>
                <w:szCs w:val="24"/>
              </w:rPr>
            </w:rPrChange>
          </w:rPr>
          <w:t xml:space="preserve"> the months of</w:t>
        </w:r>
      </w:ins>
      <w:ins w:id="148" w:author="Caitlin Jeffrey" w:date="2024-03-15T12:46:00Z">
        <w:r w:rsidR="00F76FC4" w:rsidRPr="00591C97">
          <w:rPr>
            <w:rFonts w:ascii="Times New Roman" w:eastAsia="Times New Roman" w:hAnsi="Times New Roman" w:cs="Times New Roman"/>
            <w:color w:val="0E101A"/>
            <w:sz w:val="24"/>
            <w:szCs w:val="24"/>
            <w:highlight w:val="yellow"/>
            <w:rPrChange w:id="149" w:author="Caitlin Jeffrey" w:date="2024-03-15T12:59:00Z">
              <w:rPr>
                <w:rFonts w:ascii="Times New Roman" w:eastAsia="Times New Roman" w:hAnsi="Times New Roman" w:cs="Times New Roman"/>
                <w:color w:val="0E101A"/>
                <w:sz w:val="24"/>
                <w:szCs w:val="24"/>
              </w:rPr>
            </w:rPrChange>
          </w:rPr>
          <w:t xml:space="preserve"> November-M</w:t>
        </w:r>
      </w:ins>
      <w:ins w:id="150" w:author="Caitlin Jeffrey" w:date="2024-03-15T12:47:00Z">
        <w:r w:rsidR="00F76FC4" w:rsidRPr="00591C97">
          <w:rPr>
            <w:rFonts w:ascii="Times New Roman" w:eastAsia="Times New Roman" w:hAnsi="Times New Roman" w:cs="Times New Roman"/>
            <w:color w:val="0E101A"/>
            <w:sz w:val="24"/>
            <w:szCs w:val="24"/>
            <w:highlight w:val="yellow"/>
            <w:rPrChange w:id="151"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152"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proofErr w:type="gramStart"/>
      <w:r w:rsidR="00782257">
        <w:rPr>
          <w:rFonts w:ascii="Times New Roman" w:eastAsia="Times New Roman" w:hAnsi="Times New Roman" w:cs="Times New Roman"/>
          <w:color w:val="0E101A"/>
          <w:sz w:val="24"/>
          <w:szCs w:val="24"/>
        </w:rPr>
        <w:t>is</w:t>
      </w:r>
      <w:proofErr w:type="gramEnd"/>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153"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4BE47AA0" w:rsidR="006238BB" w:rsidRPr="00177CD0" w:rsidDel="00B56466" w:rsidRDefault="006238BB" w:rsidP="0021704C">
      <w:pPr>
        <w:spacing w:after="0" w:line="480" w:lineRule="auto"/>
        <w:rPr>
          <w:del w:id="154" w:author="Caitlin Jeffrey" w:date="2024-03-18T12:34:00Z"/>
          <w:rFonts w:ascii="Times New Roman" w:hAnsi="Times New Roman" w:cs="Times New Roman"/>
          <w:sz w:val="24"/>
          <w:szCs w:val="24"/>
        </w:rPr>
        <w:pPrChange w:id="155" w:author="Caitlin Jeffrey" w:date="2024-03-18T13:17:00Z">
          <w:pPr>
            <w:spacing w:after="0" w:line="480" w:lineRule="auto"/>
            <w:ind w:firstLine="720"/>
          </w:pPr>
        </w:pPrChange>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del w:id="156"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157" w:author="Caitlin Jeffrey" w:date="2024-03-15T12:42:00Z">
        <w:r w:rsidR="00244771">
          <w:rPr>
            <w:rFonts w:ascii="Times New Roman" w:hAnsi="Times New Roman" w:cs="Times New Roman"/>
            <w:sz w:val="24"/>
            <w:szCs w:val="24"/>
          </w:rPr>
          <w:t>When cows are not on pasture</w:t>
        </w:r>
      </w:ins>
      <w:del w:id="158"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159"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160" w:author="Caitlin Jeffrey" w:date="2024-03-18T14:11:00Z">
        <w:r w:rsidRPr="00177CD0" w:rsidDel="00730AD3">
          <w:rPr>
            <w:rFonts w:ascii="Times New Roman" w:hAnsi="Times New Roman" w:cs="Times New Roman"/>
            <w:sz w:val="24"/>
            <w:szCs w:val="24"/>
          </w:rPr>
          <w:delText xml:space="preserve"> </w:delText>
        </w:r>
      </w:del>
      <w:ins w:id="161" w:author="Caitlin Jeffrey" w:date="2024-03-18T14:11:00Z">
        <w:r w:rsidR="00730AD3">
          <w:rPr>
            <w:rFonts w:ascii="Times New Roman" w:hAnsi="Times New Roman" w:cs="Times New Roman"/>
            <w:sz w:val="24"/>
            <w:szCs w:val="24"/>
          </w:rPr>
          <w:t xml:space="preserve">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sand, 2) freestall</w:t>
      </w:r>
      <w:ins w:id="162" w:author="Caitlin Jeffrey" w:date="2024-03-18T14:11:00Z">
        <w:r w:rsidR="00730AD3">
          <w:rPr>
            <w:rFonts w:ascii="Times New Roman" w:hAnsi="Times New Roman" w:cs="Times New Roman"/>
            <w:sz w:val="24"/>
            <w:szCs w:val="24"/>
          </w:rPr>
          <w:t xml:space="preserve"> (FS)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163"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164" w:author="Caitlin Jeffrey" w:date="2024-03-18T13:16:00Z">
            <w:rPr>
              <w:rFonts w:ascii="Times New Roman" w:hAnsi="Times New Roman" w:cs="Times New Roman"/>
              <w:sz w:val="24"/>
              <w:szCs w:val="24"/>
            </w:rPr>
          </w:rPrChange>
        </w:rPr>
        <w:t xml:space="preserve">) </w:t>
      </w:r>
      <w:ins w:id="165" w:author="Caitlin Jeffrey" w:date="2024-03-18T13:21:00Z">
        <w:r w:rsidR="006D038C">
          <w:rPr>
            <w:rFonts w:ascii="Times New Roman" w:hAnsi="Times New Roman" w:cs="Times New Roman"/>
            <w:sz w:val="24"/>
            <w:szCs w:val="24"/>
            <w:highlight w:val="yellow"/>
          </w:rPr>
          <w:t xml:space="preserve">a </w:t>
        </w:r>
      </w:ins>
      <w:ins w:id="166" w:author="Caitlin Jeffrey" w:date="2024-03-18T13:15:00Z">
        <w:r w:rsidR="006346AD" w:rsidRPr="0021704C">
          <w:rPr>
            <w:rFonts w:ascii="Times New Roman" w:hAnsi="Times New Roman" w:cs="Times New Roman"/>
            <w:sz w:val="24"/>
            <w:szCs w:val="24"/>
            <w:highlight w:val="yellow"/>
            <w:rPrChange w:id="167" w:author="Caitlin Jeffrey" w:date="2024-03-18T13:16:00Z">
              <w:rPr>
                <w:rFonts w:ascii="Times New Roman" w:hAnsi="Times New Roman" w:cs="Times New Roman"/>
                <w:sz w:val="24"/>
                <w:szCs w:val="24"/>
              </w:rPr>
            </w:rPrChange>
          </w:rPr>
          <w:t>bedded pack</w:t>
        </w:r>
      </w:ins>
      <w:ins w:id="168" w:author="Caitlin Jeffrey" w:date="2024-03-18T13:21:00Z">
        <w:r w:rsidR="006D038C">
          <w:rPr>
            <w:rFonts w:ascii="Times New Roman" w:hAnsi="Times New Roman" w:cs="Times New Roman"/>
            <w:sz w:val="24"/>
            <w:szCs w:val="24"/>
            <w:highlight w:val="yellow"/>
          </w:rPr>
          <w:t xml:space="preserve"> system</w:t>
        </w:r>
      </w:ins>
      <w:ins w:id="169" w:author="Caitlin Jeffrey" w:date="2024-03-18T13:15:00Z">
        <w:r w:rsidR="006346AD" w:rsidRPr="0021704C">
          <w:rPr>
            <w:rFonts w:ascii="Times New Roman" w:hAnsi="Times New Roman" w:cs="Times New Roman"/>
            <w:sz w:val="24"/>
            <w:szCs w:val="24"/>
            <w:highlight w:val="yellow"/>
            <w:rPrChange w:id="170" w:author="Caitlin Jeffrey" w:date="2024-03-18T13:16:00Z">
              <w:rPr>
                <w:rFonts w:ascii="Times New Roman" w:hAnsi="Times New Roman" w:cs="Times New Roman"/>
                <w:sz w:val="24"/>
                <w:szCs w:val="24"/>
              </w:rPr>
            </w:rPrChange>
          </w:rPr>
          <w:t>,</w:t>
        </w:r>
      </w:ins>
      <w:del w:id="171" w:author="Caitlin Jeffrey" w:date="2024-03-18T13:18:00Z">
        <w:r w:rsidRPr="0021704C" w:rsidDel="0052154F">
          <w:rPr>
            <w:rFonts w:ascii="Times New Roman" w:hAnsi="Times New Roman" w:cs="Times New Roman"/>
            <w:sz w:val="24"/>
            <w:szCs w:val="24"/>
            <w:highlight w:val="yellow"/>
            <w:rPrChange w:id="172"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173"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174"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175"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176" w:author="Caitlin Jeffrey" w:date="2024-03-18T13:16:00Z">
              <w:rPr>
                <w:rFonts w:ascii="Times New Roman" w:hAnsi="Times New Roman" w:cs="Times New Roman"/>
                <w:sz w:val="24"/>
                <w:szCs w:val="24"/>
              </w:rPr>
            </w:rPrChange>
          </w:rPr>
          <w:delText>deeply bedded with organic material</w:delText>
        </w:r>
      </w:del>
      <w:ins w:id="177" w:author="Caitlin Jeffrey" w:date="2024-03-18T13:16:00Z">
        <w:r w:rsidR="006346AD" w:rsidRPr="0021704C">
          <w:rPr>
            <w:rFonts w:ascii="Times New Roman" w:hAnsi="Times New Roman" w:cs="Times New Roman"/>
            <w:sz w:val="24"/>
            <w:szCs w:val="24"/>
            <w:highlight w:val="yellow"/>
          </w:rPr>
          <w:t xml:space="preserve"> </w:t>
        </w:r>
      </w:ins>
      <w:del w:id="178"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179" w:author="Caitlin Jeffrey" w:date="2024-03-18T14:07:00Z">
        <w:r w:rsidRPr="00177CD0" w:rsidDel="00730AD3">
          <w:rPr>
            <w:rFonts w:ascii="Times New Roman" w:hAnsi="Times New Roman" w:cs="Times New Roman"/>
            <w:sz w:val="24"/>
            <w:szCs w:val="24"/>
          </w:rPr>
          <w:delText>bedded packs</w:delText>
        </w:r>
      </w:del>
      <w:ins w:id="180"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181" w:author="Caitlin Jeffrey" w:date="2024-03-18T12:34:00Z">
        <w:r w:rsidR="008454CA">
          <w:rPr>
            <w:rFonts w:ascii="Times New Roman" w:hAnsi="Times New Roman" w:cs="Times New Roman"/>
            <w:sz w:val="24"/>
            <w:szCs w:val="24"/>
          </w:rPr>
          <w:t xml:space="preserve"> </w:t>
        </w:r>
      </w:ins>
      <w:del w:id="182"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rsidP="008454CA">
      <w:pPr>
        <w:spacing w:after="0" w:line="480" w:lineRule="auto"/>
        <w:rPr>
          <w:ins w:id="183" w:author="Caitlin Jeffrey" w:date="2024-03-18T12:34:00Z"/>
          <w:rFonts w:ascii="Times New Roman" w:hAnsi="Times New Roman" w:cs="Times New Roman"/>
          <w:sz w:val="24"/>
          <w:szCs w:val="24"/>
        </w:rPr>
      </w:pPr>
      <w:del w:id="184"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0167BF85" w:rsidR="006238BB" w:rsidRPr="003143A3" w:rsidRDefault="00272747" w:rsidP="003143A3">
      <w:pPr>
        <w:spacing w:after="0" w:line="480" w:lineRule="auto"/>
        <w:ind w:firstLine="720"/>
        <w:rPr>
          <w:rFonts w:ascii="Times New Roman" w:hAnsi="Times New Roman" w:cs="Times New Roman"/>
          <w:sz w:val="24"/>
          <w:szCs w:val="24"/>
          <w:highlight w:val="yellow"/>
          <w:rPrChange w:id="185" w:author="Caitlin Jeffrey" w:date="2024-03-18T14:00:00Z">
            <w:rPr>
              <w:rFonts w:ascii="Times New Roman" w:hAnsi="Times New Roman" w:cs="Times New Roman"/>
              <w:sz w:val="24"/>
              <w:szCs w:val="24"/>
            </w:rPr>
          </w:rPrChange>
        </w:rPr>
        <w:pPrChange w:id="186" w:author="Caitlin Jeffrey" w:date="2024-03-18T14:00:00Z">
          <w:pPr>
            <w:spacing w:after="0" w:line="480" w:lineRule="auto"/>
          </w:pPr>
        </w:pPrChange>
      </w:pPr>
      <w:r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w:t>
      </w:r>
      <w:del w:id="187" w:author="Caitlin Jeffrey" w:date="2024-03-18T14:11:00Z">
        <w:r w:rsidR="006238BB" w:rsidRPr="00177CD0" w:rsidDel="00730AD3">
          <w:rPr>
            <w:rFonts w:ascii="Times New Roman" w:hAnsi="Times New Roman" w:cs="Times New Roman"/>
            <w:sz w:val="24"/>
            <w:szCs w:val="24"/>
          </w:rPr>
          <w:delText>tiestall</w:delText>
        </w:r>
      </w:del>
      <w:ins w:id="188"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189" w:author="Caitlin Jeffrey" w:date="2024-03-18T14:07:00Z">
        <w:r w:rsidR="00DF7C3A" w:rsidRPr="00177CD0" w:rsidDel="00730AD3">
          <w:rPr>
            <w:rFonts w:ascii="Times New Roman" w:hAnsi="Times New Roman" w:cs="Times New Roman"/>
            <w:sz w:val="24"/>
            <w:szCs w:val="24"/>
          </w:rPr>
          <w:delText>bedded packs</w:delText>
        </w:r>
      </w:del>
      <w:ins w:id="190"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w:t>
      </w:r>
      <w:del w:id="191" w:author="Caitlin Jeffrey" w:date="2024-03-18T14:11:00Z">
        <w:r w:rsidR="006238BB" w:rsidRPr="00177CD0" w:rsidDel="00730AD3">
          <w:rPr>
            <w:rFonts w:ascii="Times New Roman" w:hAnsi="Times New Roman" w:cs="Times New Roman"/>
            <w:sz w:val="24"/>
            <w:szCs w:val="24"/>
          </w:rPr>
          <w:delText>tiestall</w:delText>
        </w:r>
      </w:del>
      <w:ins w:id="192"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193" w:author="Caitlin Jeffrey" w:date="2024-03-18T10:48:00Z" w:name="move161651302"/>
      <w:moveFrom w:id="194"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193"/>
      <w:ins w:id="195"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196" w:author="Caitlin Jeffrey" w:date="2024-03-18T12:35:00Z">
              <w:rPr>
                <w:rFonts w:ascii="Times New Roman" w:hAnsi="Times New Roman" w:cs="Times New Roman"/>
                <w:sz w:val="24"/>
                <w:szCs w:val="24"/>
              </w:rPr>
            </w:rPrChange>
          </w:rPr>
          <w:t xml:space="preserve">As the number of </w:t>
        </w:r>
      </w:ins>
      <w:ins w:id="197" w:author="Caitlin Jeffrey" w:date="2024-03-18T14:07:00Z">
        <w:r w:rsidR="00730AD3">
          <w:rPr>
            <w:rFonts w:ascii="Times New Roman" w:hAnsi="Times New Roman" w:cs="Times New Roman"/>
            <w:sz w:val="24"/>
            <w:szCs w:val="24"/>
            <w:highlight w:val="yellow"/>
          </w:rPr>
          <w:t>BP</w:t>
        </w:r>
      </w:ins>
      <w:ins w:id="198" w:author="Caitlin Jeffrey" w:date="2024-03-18T12:35:00Z">
        <w:r w:rsidR="008454CA" w:rsidRPr="000A49DC">
          <w:rPr>
            <w:rFonts w:ascii="Times New Roman" w:hAnsi="Times New Roman" w:cs="Times New Roman"/>
            <w:sz w:val="24"/>
            <w:szCs w:val="24"/>
            <w:highlight w:val="yellow"/>
            <w:rPrChange w:id="199"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bedded pack system, two would be classified as “compost</w:t>
        </w:r>
      </w:ins>
      <w:ins w:id="200" w:author="Caitlin Jeffrey" w:date="2024-03-18T13:51:00Z">
        <w:r w:rsidR="005F720F">
          <w:rPr>
            <w:rFonts w:ascii="Times New Roman" w:hAnsi="Times New Roman" w:cs="Times New Roman"/>
            <w:sz w:val="24"/>
            <w:szCs w:val="24"/>
            <w:highlight w:val="yellow"/>
          </w:rPr>
          <w:t xml:space="preserve"> </w:t>
        </w:r>
      </w:ins>
      <w:ins w:id="201" w:author="Caitlin Jeffrey" w:date="2024-03-18T12:35:00Z">
        <w:r w:rsidR="008454CA" w:rsidRPr="000A49DC">
          <w:rPr>
            <w:rFonts w:ascii="Times New Roman" w:hAnsi="Times New Roman" w:cs="Times New Roman"/>
            <w:sz w:val="24"/>
            <w:szCs w:val="24"/>
            <w:highlight w:val="yellow"/>
            <w:rPrChange w:id="202" w:author="Caitlin Jeffrey" w:date="2024-03-18T12:35:00Z">
              <w:rPr>
                <w:rFonts w:ascii="Times New Roman" w:hAnsi="Times New Roman" w:cs="Times New Roman"/>
                <w:sz w:val="24"/>
                <w:szCs w:val="24"/>
              </w:rPr>
            </w:rPrChange>
          </w:rPr>
          <w:t>bedded</w:t>
        </w:r>
      </w:ins>
      <w:ins w:id="203" w:author="Caitlin Jeffrey" w:date="2024-03-18T13:51:00Z">
        <w:r w:rsidR="005F720F">
          <w:rPr>
            <w:rFonts w:ascii="Times New Roman" w:hAnsi="Times New Roman" w:cs="Times New Roman"/>
            <w:sz w:val="24"/>
            <w:szCs w:val="24"/>
            <w:highlight w:val="yellow"/>
          </w:rPr>
          <w:t>-</w:t>
        </w:r>
      </w:ins>
      <w:ins w:id="204" w:author="Caitlin Jeffrey" w:date="2024-03-18T12:35:00Z">
        <w:r w:rsidR="008454CA" w:rsidRPr="000A49DC">
          <w:rPr>
            <w:rFonts w:ascii="Times New Roman" w:hAnsi="Times New Roman" w:cs="Times New Roman"/>
            <w:sz w:val="24"/>
            <w:szCs w:val="24"/>
            <w:highlight w:val="yellow"/>
            <w:rPrChange w:id="205"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206"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207"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208" w:author="Caitlin Jeffrey" w:date="2024-03-18T13:10:00Z">
        <w:r w:rsidR="003B723B">
          <w:rPr>
            <w:rFonts w:ascii="Times New Roman" w:hAnsi="Times New Roman" w:cs="Times New Roman"/>
            <w:sz w:val="24"/>
            <w:szCs w:val="24"/>
            <w:highlight w:val="yellow"/>
          </w:rPr>
          <w:t xml:space="preserve">. </w:t>
        </w:r>
      </w:ins>
      <w:ins w:id="209" w:author="Caitlin Jeffrey" w:date="2024-03-18T12:35:00Z">
        <w:r w:rsidR="008454CA" w:rsidRPr="000A49DC">
          <w:rPr>
            <w:rFonts w:ascii="Times New Roman" w:hAnsi="Times New Roman" w:cs="Times New Roman"/>
            <w:sz w:val="24"/>
            <w:szCs w:val="24"/>
            <w:highlight w:val="yellow"/>
            <w:rPrChange w:id="210"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211" w:author="Caitlin Jeffrey" w:date="2024-03-18T13:59:00Z">
        <w:r w:rsidR="00017B27">
          <w:rPr>
            <w:rFonts w:ascii="Times New Roman" w:hAnsi="Times New Roman" w:cs="Times New Roman"/>
            <w:sz w:val="24"/>
            <w:szCs w:val="24"/>
            <w:highlight w:val="yellow"/>
          </w:rPr>
          <w:t>used a</w:t>
        </w:r>
      </w:ins>
      <w:ins w:id="212" w:author="Caitlin Jeffrey" w:date="2024-03-18T12:35:00Z">
        <w:r w:rsidR="008454CA" w:rsidRPr="000A49DC">
          <w:rPr>
            <w:rFonts w:ascii="Times New Roman" w:hAnsi="Times New Roman" w:cs="Times New Roman"/>
            <w:sz w:val="24"/>
            <w:szCs w:val="24"/>
            <w:highlight w:val="yellow"/>
            <w:rPrChange w:id="213"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keep cows clean and dry was added daily to a mass of bedding that accumulates over the</w:t>
        </w:r>
      </w:ins>
      <w:ins w:id="214" w:author="Caitlin Jeffrey" w:date="2024-03-18T12:48:00Z">
        <w:r w:rsidR="003F279E">
          <w:rPr>
            <w:rFonts w:ascii="Times New Roman" w:hAnsi="Times New Roman" w:cs="Times New Roman"/>
            <w:sz w:val="24"/>
            <w:szCs w:val="24"/>
            <w:highlight w:val="yellow"/>
          </w:rPr>
          <w:t xml:space="preserve"> 6-8 months cows are housed</w:t>
        </w:r>
      </w:ins>
      <w:ins w:id="215" w:author="Caitlin Jeffrey" w:date="2024-03-18T12:35:00Z">
        <w:r w:rsidR="008454CA" w:rsidRPr="000A49DC">
          <w:rPr>
            <w:rFonts w:ascii="Times New Roman" w:hAnsi="Times New Roman" w:cs="Times New Roman"/>
            <w:sz w:val="24"/>
            <w:szCs w:val="24"/>
            <w:highlight w:val="yellow"/>
            <w:rPrChange w:id="216" w:author="Caitlin Jeffrey" w:date="2024-03-18T12:35:00Z">
              <w:rPr>
                <w:rFonts w:ascii="Times New Roman" w:hAnsi="Times New Roman" w:cs="Times New Roman"/>
                <w:sz w:val="24"/>
                <w:szCs w:val="24"/>
              </w:rPr>
            </w:rPrChange>
          </w:rPr>
          <w:t xml:space="preserve"> indoor</w:t>
        </w:r>
      </w:ins>
      <w:ins w:id="217" w:author="Caitlin Jeffrey" w:date="2024-03-18T12:48:00Z">
        <w:r w:rsidR="003F279E">
          <w:rPr>
            <w:rFonts w:ascii="Times New Roman" w:hAnsi="Times New Roman" w:cs="Times New Roman"/>
            <w:sz w:val="24"/>
            <w:szCs w:val="24"/>
            <w:highlight w:val="yellow"/>
          </w:rPr>
          <w:t>s</w:t>
        </w:r>
      </w:ins>
      <w:ins w:id="218" w:author="Caitlin Jeffrey" w:date="2024-03-18T12:35:00Z">
        <w:r w:rsidR="008454CA" w:rsidRPr="000A49DC">
          <w:rPr>
            <w:rFonts w:ascii="Times New Roman" w:hAnsi="Times New Roman" w:cs="Times New Roman"/>
            <w:sz w:val="24"/>
            <w:szCs w:val="24"/>
            <w:highlight w:val="yellow"/>
            <w:rPrChange w:id="219" w:author="Caitlin Jeffrey" w:date="2024-03-18T12:35:00Z">
              <w:rPr>
                <w:rFonts w:ascii="Times New Roman" w:hAnsi="Times New Roman" w:cs="Times New Roman"/>
                <w:sz w:val="24"/>
                <w:szCs w:val="24"/>
              </w:rPr>
            </w:rPrChange>
          </w:rPr>
          <w:t xml:space="preserve"> </w:t>
        </w:r>
      </w:ins>
      <w:ins w:id="220" w:author="Caitlin Jeffrey" w:date="2024-03-18T12:48:00Z">
        <w:r w:rsidR="003F279E" w:rsidRPr="00C455BE">
          <w:rPr>
            <w:rFonts w:ascii="Times New Roman" w:hAnsi="Times New Roman" w:cs="Times New Roman"/>
            <w:sz w:val="24"/>
            <w:szCs w:val="24"/>
            <w:highlight w:val="cyan"/>
            <w:rPrChange w:id="221" w:author="Caitlin Jeffrey" w:date="2024-03-20T09:35:00Z">
              <w:rPr>
                <w:rFonts w:ascii="Times New Roman" w:hAnsi="Times New Roman" w:cs="Times New Roman"/>
                <w:sz w:val="24"/>
                <w:szCs w:val="24"/>
                <w:highlight w:val="yellow"/>
              </w:rPr>
            </w:rPrChange>
          </w:rPr>
          <w:t>(</w:t>
        </w:r>
      </w:ins>
      <w:ins w:id="222" w:author="Caitlin Jeffrey" w:date="2024-03-18T13:06:00Z">
        <w:r w:rsidR="00ED0E4A" w:rsidRPr="00C455BE">
          <w:rPr>
            <w:rFonts w:ascii="Times New Roman" w:hAnsi="Times New Roman" w:cs="Times New Roman"/>
            <w:sz w:val="24"/>
            <w:szCs w:val="24"/>
            <w:highlight w:val="cyan"/>
            <w:rPrChange w:id="223"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224" w:author="Caitlin Jeffrey" w:date="2024-03-18T12:35:00Z">
        <w:r w:rsidR="008454CA" w:rsidRPr="00C455BE">
          <w:rPr>
            <w:rFonts w:ascii="Times New Roman" w:hAnsi="Times New Roman" w:cs="Times New Roman"/>
            <w:sz w:val="24"/>
            <w:szCs w:val="24"/>
            <w:highlight w:val="cyan"/>
            <w:rPrChange w:id="225" w:author="Caitlin Jeffrey" w:date="2024-03-20T09:35:00Z">
              <w:rPr>
                <w:rFonts w:ascii="Times New Roman" w:hAnsi="Times New Roman" w:cs="Times New Roman"/>
                <w:sz w:val="24"/>
                <w:szCs w:val="24"/>
              </w:rPr>
            </w:rPrChange>
          </w:rPr>
          <w:t>)</w:t>
        </w:r>
      </w:ins>
      <w:ins w:id="226"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227" w:author="Caitlin Jeffrey" w:date="2024-03-18T12:45:00Z">
        <w:r w:rsidR="00256552">
          <w:rPr>
            <w:rFonts w:ascii="Times New Roman" w:hAnsi="Times New Roman" w:cs="Times New Roman"/>
            <w:sz w:val="24"/>
            <w:szCs w:val="24"/>
            <w:highlight w:val="yellow"/>
          </w:rPr>
          <w:t xml:space="preserve"> </w:t>
        </w:r>
      </w:ins>
      <w:ins w:id="228" w:author="Caitlin Jeffrey" w:date="2024-03-18T14:00:00Z">
        <w:r w:rsidR="003143A3">
          <w:rPr>
            <w:rFonts w:ascii="Times New Roman" w:hAnsi="Times New Roman" w:cs="Times New Roman"/>
            <w:sz w:val="24"/>
            <w:szCs w:val="24"/>
            <w:highlight w:val="yellow"/>
          </w:rPr>
          <w:t xml:space="preserve"> </w:t>
        </w:r>
      </w:ins>
      <w:ins w:id="229" w:author="Caitlin Jeffrey" w:date="2024-03-18T12:35:00Z">
        <w:r w:rsidR="008454CA" w:rsidRPr="000A49DC">
          <w:rPr>
            <w:rFonts w:ascii="Times New Roman" w:hAnsi="Times New Roman" w:cs="Times New Roman"/>
            <w:sz w:val="24"/>
            <w:szCs w:val="24"/>
            <w:highlight w:val="yellow"/>
            <w:rPrChange w:id="230" w:author="Caitlin Jeffrey" w:date="2024-03-18T12:35:00Z">
              <w:rPr>
                <w:rFonts w:ascii="Times New Roman" w:hAnsi="Times New Roman" w:cs="Times New Roman"/>
                <w:sz w:val="24"/>
                <w:szCs w:val="24"/>
              </w:rPr>
            </w:rPrChange>
          </w:rPr>
          <w:t>The one remaining farm</w:t>
        </w:r>
      </w:ins>
      <w:ins w:id="231" w:author="Caitlin Jeffrey" w:date="2024-03-18T14:00:00Z">
        <w:r w:rsidR="003143A3">
          <w:rPr>
            <w:rFonts w:ascii="Times New Roman" w:hAnsi="Times New Roman" w:cs="Times New Roman"/>
            <w:sz w:val="24"/>
            <w:szCs w:val="24"/>
            <w:highlight w:val="yellow"/>
          </w:rPr>
          <w:t xml:space="preserve"> fe</w:t>
        </w:r>
      </w:ins>
      <w:ins w:id="232" w:author="Caitlin Jeffrey" w:date="2024-03-18T12:35:00Z">
        <w:r w:rsidR="008454CA" w:rsidRPr="000A49DC">
          <w:rPr>
            <w:rFonts w:ascii="Times New Roman" w:hAnsi="Times New Roman" w:cs="Times New Roman"/>
            <w:sz w:val="24"/>
            <w:szCs w:val="24"/>
            <w:highlight w:val="yellow"/>
            <w:rPrChange w:id="233" w:author="Caitlin Jeffrey" w:date="2024-03-18T12:35:00Z">
              <w:rPr>
                <w:rFonts w:ascii="Times New Roman" w:hAnsi="Times New Roman" w:cs="Times New Roman"/>
                <w:sz w:val="24"/>
                <w:szCs w:val="24"/>
              </w:rPr>
            </w:rPrChange>
          </w:rPr>
          <w:t xml:space="preserve">ll somewhere between these two types of classically defined bedded packs;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0A833C0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234" w:author="Caitlin Jeffrey" w:date="2024-03-18T14:15:00Z">
        <w:r w:rsidR="008A3C9B" w:rsidRPr="00177CD0" w:rsidDel="00730AD3">
          <w:rPr>
            <w:rFonts w:ascii="Times New Roman" w:hAnsi="Times New Roman" w:cs="Times New Roman"/>
            <w:sz w:val="24"/>
            <w:szCs w:val="24"/>
          </w:rPr>
          <w:delText>freestall</w:delText>
        </w:r>
      </w:del>
      <w:ins w:id="235"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236" w:author="Caitlin Jeffrey" w:date="2024-03-18T14:13:00Z">
        <w:r w:rsidR="008A3C9B" w:rsidRPr="00177CD0" w:rsidDel="00730AD3">
          <w:rPr>
            <w:rFonts w:ascii="Times New Roman" w:hAnsi="Times New Roman" w:cs="Times New Roman"/>
            <w:sz w:val="24"/>
            <w:szCs w:val="24"/>
          </w:rPr>
          <w:delText>freestalls</w:delText>
        </w:r>
      </w:del>
      <w:ins w:id="237"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238" w:author="Caitlin Jeffrey" w:date="2024-03-18T14:12:00Z">
        <w:r w:rsidR="008A3C9B" w:rsidRPr="00177CD0" w:rsidDel="00730AD3">
          <w:rPr>
            <w:rFonts w:ascii="Times New Roman" w:hAnsi="Times New Roman" w:cs="Times New Roman"/>
            <w:sz w:val="24"/>
            <w:szCs w:val="24"/>
          </w:rPr>
          <w:delText xml:space="preserve">tiestalls </w:delText>
        </w:r>
      </w:del>
      <w:ins w:id="239"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240" w:author="Caitlin Jeffrey" w:date="2024-03-18T14:07:00Z">
        <w:r w:rsidR="008A3C9B" w:rsidRPr="00177CD0" w:rsidDel="00730AD3">
          <w:rPr>
            <w:rFonts w:ascii="Times New Roman" w:hAnsi="Times New Roman" w:cs="Times New Roman"/>
            <w:sz w:val="24"/>
            <w:szCs w:val="24"/>
          </w:rPr>
          <w:delText>bedded packs</w:delText>
        </w:r>
      </w:del>
      <w:ins w:id="241"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242" w:author="Caitlin Jeffrey" w:date="2024-03-18T10:48:00Z">
        <w:r w:rsidR="000E2802">
          <w:rPr>
            <w:rFonts w:ascii="Times New Roman" w:hAnsi="Times New Roman" w:cs="Times New Roman"/>
            <w:sz w:val="24"/>
            <w:szCs w:val="24"/>
          </w:rPr>
          <w:t xml:space="preserve"> </w:t>
        </w:r>
      </w:ins>
      <w:moveToRangeStart w:id="243" w:author="Caitlin Jeffrey" w:date="2024-03-18T10:48:00Z" w:name="move161651302"/>
      <w:moveTo w:id="244" w:author="Caitlin Jeffrey" w:date="2024-03-18T10:48:00Z">
        <w:r w:rsidR="000E2802" w:rsidRPr="00177CD0">
          <w:rPr>
            <w:rFonts w:ascii="Times New Roman" w:hAnsi="Times New Roman" w:cs="Times New Roman"/>
            <w:sz w:val="24"/>
            <w:szCs w:val="24"/>
          </w:rPr>
          <w:t>This study was intended to study cows while they were in their indoor housing system, so all herds visits were completed before any grazing had begun for the season.</w:t>
        </w:r>
      </w:moveTo>
      <w:moveToRangeEnd w:id="243"/>
      <w:r w:rsidRPr="00177CD0">
        <w:rPr>
          <w:rFonts w:ascii="Times New Roman" w:hAnsi="Times New Roman" w:cs="Times New Roman"/>
          <w:sz w:val="24"/>
          <w:szCs w:val="24"/>
        </w:rPr>
        <w:t xml:space="preserve"> </w:t>
      </w:r>
      <w:ins w:id="245" w:author="Caitlin Jeffrey" w:date="2024-03-15T14:42:00Z">
        <w:r w:rsidR="00645AD7" w:rsidRPr="003C6026">
          <w:rPr>
            <w:rFonts w:ascii="Times New Roman" w:hAnsi="Times New Roman" w:cs="Times New Roman"/>
            <w:sz w:val="24"/>
            <w:szCs w:val="24"/>
            <w:highlight w:val="yellow"/>
            <w:rPrChange w:id="246"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247"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248" w:author="Caitlin Jeffrey" w:date="2024-03-18T14:15:00Z">
        <w:r w:rsidRPr="00177CD0" w:rsidDel="00730AD3">
          <w:rPr>
            <w:rFonts w:ascii="Times New Roman" w:hAnsi="Times New Roman" w:cs="Times New Roman"/>
            <w:sz w:val="24"/>
            <w:szCs w:val="24"/>
          </w:rPr>
          <w:delText>freestall</w:delText>
        </w:r>
      </w:del>
      <w:ins w:id="249"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250" w:author="Caitlin Jeffrey" w:date="2024-03-18T14:15:00Z">
        <w:r w:rsidR="008A62FC" w:rsidRPr="00177CD0" w:rsidDel="00730AD3">
          <w:rPr>
            <w:rFonts w:ascii="Times New Roman" w:hAnsi="Times New Roman" w:cs="Times New Roman"/>
            <w:sz w:val="24"/>
            <w:szCs w:val="24"/>
          </w:rPr>
          <w:delText>freestall</w:delText>
        </w:r>
      </w:del>
      <w:ins w:id="251"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252" w:author="Caitlin Jeffrey" w:date="2024-03-18T14:13:00Z">
        <w:r w:rsidR="008A62FC" w:rsidRPr="00177CD0" w:rsidDel="00730AD3">
          <w:rPr>
            <w:rFonts w:ascii="Times New Roman" w:hAnsi="Times New Roman" w:cs="Times New Roman"/>
            <w:sz w:val="24"/>
            <w:szCs w:val="24"/>
          </w:rPr>
          <w:delText>freestalls</w:delText>
        </w:r>
      </w:del>
      <w:ins w:id="253"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254" w:author="Caitlin Jeffrey" w:date="2024-03-18T14:12:00Z">
        <w:r w:rsidR="00730AD3">
          <w:rPr>
            <w:rFonts w:ascii="Times New Roman" w:hAnsi="Times New Roman" w:cs="Times New Roman"/>
            <w:sz w:val="24"/>
            <w:szCs w:val="24"/>
          </w:rPr>
          <w:t>TS</w:t>
        </w:r>
      </w:ins>
      <w:ins w:id="255" w:author="Caitlin Jeffrey" w:date="2024-03-18T14:17:00Z">
        <w:r w:rsidR="00730AD3">
          <w:rPr>
            <w:rFonts w:ascii="Times New Roman" w:hAnsi="Times New Roman" w:cs="Times New Roman"/>
            <w:sz w:val="24"/>
            <w:szCs w:val="24"/>
          </w:rPr>
          <w:t xml:space="preserve"> </w:t>
        </w:r>
      </w:ins>
      <w:del w:id="256"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257" w:author="Caitlin Jeffrey" w:date="2024-03-18T14:07:00Z">
        <w:r w:rsidR="00293E5F" w:rsidRPr="00177CD0" w:rsidDel="00730AD3">
          <w:rPr>
            <w:rFonts w:ascii="Times New Roman" w:hAnsi="Times New Roman" w:cs="Times New Roman"/>
            <w:sz w:val="24"/>
            <w:szCs w:val="24"/>
          </w:rPr>
          <w:delText>bedded packs</w:delText>
        </w:r>
      </w:del>
      <w:ins w:id="258" w:author="Caitlin Jeffrey" w:date="2024-03-18T14:07:00Z">
        <w:r w:rsidR="00730AD3">
          <w:rPr>
            <w:rFonts w:ascii="Times New Roman" w:hAnsi="Times New Roman" w:cs="Times New Roman"/>
            <w:sz w:val="24"/>
            <w:szCs w:val="24"/>
          </w:rPr>
          <w:t>BP</w:t>
        </w:r>
      </w:ins>
      <w:del w:id="259"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1109A832"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bedded pack construction, management, monitoring practices, and perceptions comparing </w:t>
      </w:r>
      <w:del w:id="260" w:author="Caitlin Jeffrey" w:date="2024-03-18T14:08:00Z">
        <w:r w:rsidR="00115309" w:rsidRPr="00177CD0" w:rsidDel="00730AD3">
          <w:rPr>
            <w:rFonts w:ascii="Times New Roman" w:hAnsi="Times New Roman" w:cs="Times New Roman"/>
            <w:sz w:val="24"/>
            <w:szCs w:val="24"/>
          </w:rPr>
          <w:delText>bedded packs</w:delText>
        </w:r>
      </w:del>
      <w:ins w:id="261"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7D13C335"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262"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263"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264" w:author="Caitlin Jeffrey" w:date="2024-03-18T14:14:00Z">
        <w:r w:rsidR="006238BB" w:rsidRPr="00177CD0" w:rsidDel="00730AD3">
          <w:rPr>
            <w:rFonts w:ascii="Times New Roman" w:hAnsi="Times New Roman" w:cs="Times New Roman"/>
            <w:sz w:val="24"/>
            <w:szCs w:val="24"/>
          </w:rPr>
          <w:delText>freestalls</w:delText>
        </w:r>
      </w:del>
      <w:ins w:id="265"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266" w:author="Caitlin Jeffrey" w:date="2024-03-18T14:12:00Z">
        <w:r w:rsidR="006238BB" w:rsidRPr="00177CD0" w:rsidDel="00730AD3">
          <w:rPr>
            <w:rFonts w:ascii="Times New Roman" w:hAnsi="Times New Roman" w:cs="Times New Roman"/>
            <w:sz w:val="24"/>
            <w:szCs w:val="24"/>
          </w:rPr>
          <w:delText>tiestalls</w:delText>
        </w:r>
      </w:del>
      <w:ins w:id="267"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268" w:author="Caitlin Jeffrey" w:date="2024-03-18T14:08:00Z">
        <w:r w:rsidR="006238BB" w:rsidRPr="00177CD0" w:rsidDel="00730AD3">
          <w:rPr>
            <w:rFonts w:ascii="Times New Roman" w:hAnsi="Times New Roman" w:cs="Times New Roman"/>
            <w:sz w:val="24"/>
            <w:szCs w:val="24"/>
          </w:rPr>
          <w:delText>bedded packs</w:delText>
        </w:r>
      </w:del>
      <w:ins w:id="269"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270"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271"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272" w:author="Caitlin Jeffrey" w:date="2024-03-18T14:13:00Z">
        <w:r w:rsidR="0068449E" w:rsidRPr="00177CD0" w:rsidDel="00730AD3">
          <w:rPr>
            <w:rFonts w:ascii="Times New Roman" w:hAnsi="Times New Roman" w:cs="Times New Roman"/>
            <w:sz w:val="24"/>
            <w:szCs w:val="24"/>
          </w:rPr>
          <w:delText>freestalls</w:delText>
        </w:r>
      </w:del>
      <w:ins w:id="273"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274" w:author="Caitlin Jeffrey" w:date="2024-03-18T14:12:00Z">
        <w:r w:rsidR="0068449E" w:rsidRPr="00177CD0" w:rsidDel="00730AD3">
          <w:rPr>
            <w:rFonts w:ascii="Times New Roman" w:hAnsi="Times New Roman" w:cs="Times New Roman"/>
            <w:sz w:val="24"/>
            <w:szCs w:val="24"/>
          </w:rPr>
          <w:delText>tiestalls</w:delText>
        </w:r>
      </w:del>
      <w:ins w:id="275"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276" w:author="Caitlin Jeffrey" w:date="2024-03-20T09:46:00Z">
            <w:rPr>
              <w:rFonts w:ascii="Times New Roman" w:hAnsi="Times New Roman" w:cs="Times New Roman"/>
              <w:sz w:val="24"/>
              <w:szCs w:val="24"/>
            </w:rPr>
          </w:rPrChange>
        </w:rPr>
        <w:t xml:space="preserve">Bedding depth of bedded pack facilities was </w:t>
      </w:r>
      <w:r w:rsidR="00BF1C45" w:rsidRPr="003A7DC7">
        <w:rPr>
          <w:rFonts w:ascii="Times New Roman" w:hAnsi="Times New Roman" w:cs="Times New Roman"/>
          <w:sz w:val="24"/>
          <w:szCs w:val="24"/>
          <w:highlight w:val="yellow"/>
          <w:rPrChange w:id="277" w:author="Caitlin Jeffrey" w:date="2024-03-20T09:46:00Z">
            <w:rPr>
              <w:rFonts w:ascii="Times New Roman" w:hAnsi="Times New Roman" w:cs="Times New Roman"/>
              <w:sz w:val="24"/>
              <w:szCs w:val="24"/>
            </w:rPr>
          </w:rPrChange>
        </w:rPr>
        <w:t>measured</w:t>
      </w:r>
      <w:ins w:id="278" w:author="Caitlin Jeffrey" w:date="2024-03-20T09:45:00Z">
        <w:r w:rsidR="00B160D7" w:rsidRPr="003A7DC7">
          <w:rPr>
            <w:rFonts w:ascii="Times New Roman" w:hAnsi="Times New Roman" w:cs="Times New Roman"/>
            <w:sz w:val="24"/>
            <w:szCs w:val="24"/>
            <w:highlight w:val="yellow"/>
            <w:rPrChange w:id="279"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280"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281"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282" w:author="Caitlin Jeffrey" w:date="2024-03-20T09:46:00Z">
            <w:rPr>
              <w:rFonts w:ascii="Times New Roman" w:hAnsi="Times New Roman" w:cs="Times New Roman"/>
              <w:sz w:val="24"/>
              <w:szCs w:val="24"/>
            </w:rPr>
          </w:rPrChange>
        </w:rPr>
        <w:t xml:space="preserve"> </w:t>
      </w:r>
      <w:ins w:id="283" w:author="Caitlin Jeffrey" w:date="2024-03-20T09:45:00Z">
        <w:r w:rsidR="008A12B7" w:rsidRPr="003A7DC7">
          <w:rPr>
            <w:rFonts w:ascii="Times New Roman" w:hAnsi="Times New Roman" w:cs="Times New Roman"/>
            <w:sz w:val="24"/>
            <w:szCs w:val="24"/>
            <w:highlight w:val="yellow"/>
            <w:rPrChange w:id="284" w:author="Caitlin Jeffrey" w:date="2024-03-20T09:46:00Z">
              <w:rPr>
                <w:rFonts w:ascii="Times New Roman" w:hAnsi="Times New Roman" w:cs="Times New Roman"/>
                <w:sz w:val="24"/>
                <w:szCs w:val="24"/>
              </w:rPr>
            </w:rPrChange>
          </w:rPr>
          <w:t>down to the level of the cement pad or gravel und</w:t>
        </w:r>
      </w:ins>
      <w:ins w:id="285" w:author="Caitlin Jeffrey" w:date="2024-03-20T09:46:00Z">
        <w:r w:rsidR="008A12B7" w:rsidRPr="003A7DC7">
          <w:rPr>
            <w:rFonts w:ascii="Times New Roman" w:hAnsi="Times New Roman" w:cs="Times New Roman"/>
            <w:sz w:val="24"/>
            <w:szCs w:val="24"/>
            <w:highlight w:val="yellow"/>
            <w:rPrChange w:id="286"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287"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288" w:author="Caitlin Jeffrey" w:date="2024-03-20T09:46:00Z">
            <w:rPr>
              <w:rFonts w:ascii="Times New Roman" w:hAnsi="Times New Roman" w:cs="Times New Roman"/>
              <w:sz w:val="24"/>
              <w:szCs w:val="24"/>
            </w:rPr>
          </w:rPrChange>
        </w:rPr>
        <w:t>cement knee wall</w:t>
      </w:r>
      <w:ins w:id="289" w:author="Caitlin Jeffrey" w:date="2024-03-20T09:46:00Z">
        <w:r w:rsidR="003A7DC7" w:rsidRPr="003A7DC7">
          <w:rPr>
            <w:rFonts w:ascii="Times New Roman" w:hAnsi="Times New Roman" w:cs="Times New Roman"/>
            <w:sz w:val="24"/>
            <w:szCs w:val="24"/>
            <w:highlight w:val="yellow"/>
            <w:rPrChange w:id="290"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291" w:author="Caitlin Jeffrey" w:date="2024-03-20T09:46:00Z">
              <w:rPr>
                <w:rFonts w:ascii="Times New Roman" w:hAnsi="Times New Roman" w:cs="Times New Roman"/>
                <w:sz w:val="24"/>
                <w:szCs w:val="24"/>
              </w:rPr>
            </w:rPrChange>
          </w:rPr>
          <w:t xml:space="preserve"> the height of the bedded pack at that point</w:t>
        </w:r>
      </w:ins>
      <w:r w:rsidR="00A06E32" w:rsidRPr="003A7DC7">
        <w:rPr>
          <w:rFonts w:ascii="Times New Roman" w:hAnsi="Times New Roman" w:cs="Times New Roman"/>
          <w:sz w:val="24"/>
          <w:szCs w:val="24"/>
          <w:highlight w:val="yellow"/>
          <w:rPrChange w:id="292"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293"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294" w:author="Caitlin Jeffrey" w:date="2024-03-19T15:59:00Z">
        <w:r w:rsidR="0078173A">
          <w:rPr>
            <w:rFonts w:ascii="Times New Roman" w:hAnsi="Times New Roman" w:cs="Times New Roman"/>
            <w:sz w:val="24"/>
            <w:szCs w:val="24"/>
          </w:rPr>
          <w:t xml:space="preserve"> on each </w:t>
        </w:r>
        <w:bookmarkStart w:id="295" w:name="_Hlk161756637"/>
        <w:r w:rsidR="0078173A">
          <w:rPr>
            <w:rFonts w:ascii="Times New Roman" w:hAnsi="Times New Roman" w:cs="Times New Roman"/>
            <w:sz w:val="24"/>
            <w:szCs w:val="24"/>
          </w:rPr>
          <w:t>farm</w:t>
        </w:r>
      </w:ins>
      <w:ins w:id="296"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297"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298"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299"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300" w:author="Caitlin Jeffrey" w:date="2024-03-19T16:03:00Z">
            <w:rPr>
              <w:rFonts w:ascii="Times New Roman" w:hAnsi="Times New Roman" w:cs="Times New Roman"/>
              <w:sz w:val="24"/>
              <w:szCs w:val="24"/>
            </w:rPr>
          </w:rPrChange>
        </w:rPr>
        <w:t>.</w:t>
      </w:r>
      <w:ins w:id="301" w:author="Caitlin Jeffrey" w:date="2024-03-19T16:00:00Z">
        <w:r w:rsidR="002E15B5">
          <w:rPr>
            <w:rFonts w:ascii="Times New Roman" w:hAnsi="Times New Roman" w:cs="Times New Roman"/>
            <w:sz w:val="24"/>
            <w:szCs w:val="24"/>
          </w:rPr>
          <w:t xml:space="preserve"> </w:t>
        </w:r>
      </w:ins>
      <w:bookmarkEnd w:id="295"/>
      <w:del w:id="302" w:author="Caitlin Jeffrey" w:date="2024-03-19T16:02:00Z">
        <w:r w:rsidR="009328A8" w:rsidRPr="00177CD0" w:rsidDel="00B00773">
          <w:rPr>
            <w:rFonts w:ascii="Times New Roman" w:hAnsi="Times New Roman" w:cs="Times New Roman"/>
            <w:sz w:val="24"/>
            <w:szCs w:val="24"/>
          </w:rPr>
          <w:delText xml:space="preserve"> </w:delText>
        </w:r>
      </w:del>
      <w:del w:id="303"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to compare </w:t>
      </w:r>
      <w:proofErr w:type="spellStart"/>
      <w:r w:rsidR="00367BB8" w:rsidRPr="003C6026">
        <w:rPr>
          <w:rFonts w:ascii="Times New Roman" w:hAnsi="Times New Roman" w:cs="Times New Roman"/>
          <w:sz w:val="24"/>
          <w:szCs w:val="24"/>
          <w:highlight w:val="yellow"/>
          <w:rPrChange w:id="304"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305" w:author="Caitlin Jeffrey" w:date="2024-03-15T17:14:00Z">
            <w:rPr>
              <w:rFonts w:ascii="Times New Roman" w:hAnsi="Times New Roman" w:cs="Times New Roman"/>
              <w:sz w:val="24"/>
              <w:szCs w:val="24"/>
            </w:rPr>
          </w:rPrChange>
        </w:rPr>
        <w:t xml:space="preserve"> counts</w:t>
      </w:r>
      <w:ins w:id="306" w:author="Caitlin Jeffrey" w:date="2024-03-15T13:02:00Z">
        <w:r w:rsidR="00E73750" w:rsidRPr="003C6026">
          <w:rPr>
            <w:rFonts w:ascii="Times New Roman" w:hAnsi="Times New Roman" w:cs="Times New Roman"/>
            <w:sz w:val="24"/>
            <w:szCs w:val="24"/>
            <w:highlight w:val="yellow"/>
            <w:rPrChange w:id="307" w:author="Caitlin Jeffrey" w:date="2024-03-15T17:14:00Z">
              <w:rPr>
                <w:rFonts w:ascii="Times New Roman" w:hAnsi="Times New Roman" w:cs="Times New Roman"/>
                <w:sz w:val="24"/>
                <w:szCs w:val="24"/>
              </w:rPr>
            </w:rPrChange>
          </w:rPr>
          <w:t xml:space="preserve"> of </w:t>
        </w:r>
      </w:ins>
      <w:ins w:id="308" w:author="Caitlin Jeffrey" w:date="2024-03-15T13:03:00Z">
        <w:r w:rsidR="004F4323" w:rsidRPr="003C6026">
          <w:rPr>
            <w:rFonts w:ascii="Times New Roman" w:hAnsi="Times New Roman" w:cs="Times New Roman"/>
            <w:sz w:val="24"/>
            <w:szCs w:val="24"/>
            <w:highlight w:val="yellow"/>
            <w:rPrChange w:id="309" w:author="Caitlin Jeffrey" w:date="2024-03-15T17:14:00Z">
              <w:rPr>
                <w:rFonts w:ascii="Times New Roman" w:hAnsi="Times New Roman" w:cs="Times New Roman"/>
                <w:sz w:val="24"/>
                <w:szCs w:val="24"/>
              </w:rPr>
            </w:rPrChange>
          </w:rPr>
          <w:t>bacteria</w:t>
        </w:r>
      </w:ins>
      <w:ins w:id="310" w:author="Caitlin Jeffrey" w:date="2024-03-15T13:02:00Z">
        <w:r w:rsidR="00E73750" w:rsidRPr="003C6026">
          <w:rPr>
            <w:rFonts w:ascii="Times New Roman" w:hAnsi="Times New Roman" w:cs="Times New Roman"/>
            <w:sz w:val="24"/>
            <w:szCs w:val="24"/>
            <w:highlight w:val="yellow"/>
            <w:rPrChange w:id="311"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312"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313"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314" w:author="Caitlin Jeffrey" w:date="2024-03-19T12:33:00Z">
              <w:rPr>
                <w:rFonts w:ascii="Times New Roman" w:hAnsi="Times New Roman" w:cs="Times New Roman"/>
                <w:sz w:val="24"/>
                <w:szCs w:val="24"/>
              </w:rPr>
            </w:rPrChange>
          </w:rPr>
          <w:t>Multiple attempts were made using multivariable analysis to compare the four aerobic culture outcomes for bulk tank milk, but all 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315"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316"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317"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318"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319" w:author="Caitlin Jeffrey" w:date="2024-03-19T13:12:00Z">
            <w:rPr>
              <w:rFonts w:ascii="Times New Roman" w:hAnsi="Times New Roman" w:cs="Times New Roman"/>
              <w:sz w:val="24"/>
              <w:szCs w:val="24"/>
            </w:rPr>
          </w:rPrChange>
        </w:rPr>
        <w:t xml:space="preserve">. </w:t>
      </w:r>
      <w:ins w:id="320" w:author="Caitlin Jeffrey" w:date="2024-03-19T13:11:00Z">
        <w:r w:rsidR="00DF6CF1" w:rsidRPr="00205CDB">
          <w:rPr>
            <w:rFonts w:ascii="Times New Roman" w:hAnsi="Times New Roman" w:cs="Times New Roman"/>
            <w:sz w:val="24"/>
            <w:szCs w:val="24"/>
            <w:highlight w:val="yellow"/>
            <w:rPrChange w:id="321"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322" w:author="Caitlin Jeffrey" w:date="2024-03-19T13:12:00Z">
              <w:rPr>
                <w:rFonts w:ascii="Times New Roman" w:hAnsi="Times New Roman" w:cs="Times New Roman"/>
                <w:sz w:val="24"/>
                <w:szCs w:val="24"/>
              </w:rPr>
            </w:rPrChange>
          </w:rPr>
          <w:t xml:space="preserve"> facility type</w:t>
        </w:r>
      </w:ins>
      <w:ins w:id="323" w:author="Caitlin Jeffrey" w:date="2024-03-19T13:12:00Z">
        <w:r w:rsidR="003618D8" w:rsidRPr="00205CDB">
          <w:rPr>
            <w:rFonts w:ascii="Times New Roman" w:hAnsi="Times New Roman" w:cs="Times New Roman"/>
            <w:sz w:val="24"/>
            <w:szCs w:val="24"/>
            <w:highlight w:val="yellow"/>
            <w:rPrChange w:id="324"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325" w:author="Caitlin Jeffrey" w:date="2024-03-19T13:12:00Z">
              <w:rPr>
                <w:rFonts w:ascii="Times New Roman" w:hAnsi="Times New Roman" w:cs="Times New Roman"/>
                <w:sz w:val="24"/>
                <w:szCs w:val="24"/>
              </w:rPr>
            </w:rPrChange>
          </w:rPr>
          <w:t xml:space="preserve">main predictor of interest) </w:t>
        </w:r>
      </w:ins>
      <w:ins w:id="326" w:author="Caitlin Jeffrey" w:date="2024-03-19T13:11:00Z">
        <w:r w:rsidR="00DF6CF1" w:rsidRPr="00205CDB">
          <w:rPr>
            <w:rFonts w:ascii="Times New Roman" w:hAnsi="Times New Roman" w:cs="Times New Roman"/>
            <w:sz w:val="24"/>
            <w:szCs w:val="24"/>
            <w:highlight w:val="yellow"/>
            <w:rPrChange w:id="327" w:author="Caitlin Jeffrey" w:date="2024-03-19T13:12:00Z">
              <w:rPr>
                <w:rFonts w:ascii="Times New Roman" w:hAnsi="Times New Roman" w:cs="Times New Roman"/>
                <w:sz w:val="24"/>
                <w:szCs w:val="24"/>
              </w:rPr>
            </w:rPrChange>
          </w:rPr>
          <w:t>was</w:t>
        </w:r>
        <w:r w:rsidR="00DF6CF1" w:rsidRPr="00205CDB">
          <w:rPr>
            <w:rFonts w:ascii="Times New Roman" w:hAnsi="Times New Roman" w:cs="Times New Roman"/>
            <w:sz w:val="24"/>
            <w:szCs w:val="24"/>
            <w:highlight w:val="yellow"/>
            <w:rPrChange w:id="328" w:author="Caitlin Jeffrey" w:date="2024-03-19T13:12:00Z">
              <w:rPr>
                <w:rFonts w:ascii="Times New Roman" w:hAnsi="Times New Roman" w:cs="Times New Roman"/>
                <w:sz w:val="24"/>
                <w:szCs w:val="24"/>
              </w:rPr>
            </w:rPrChange>
          </w:rPr>
          <w:t xml:space="preserve"> </w:t>
        </w:r>
        <w:r w:rsidR="00DF6CF1" w:rsidRPr="00205CDB">
          <w:rPr>
            <w:rFonts w:ascii="Times New Roman" w:hAnsi="Times New Roman" w:cs="Times New Roman"/>
            <w:sz w:val="24"/>
            <w:szCs w:val="24"/>
            <w:highlight w:val="yellow"/>
            <w:rPrChange w:id="329" w:author="Caitlin Jeffrey" w:date="2024-03-19T13:12:00Z">
              <w:rPr>
                <w:rFonts w:ascii="Times New Roman" w:hAnsi="Times New Roman" w:cs="Times New Roman"/>
                <w:sz w:val="24"/>
                <w:szCs w:val="24"/>
              </w:rPr>
            </w:rPrChange>
          </w:rPr>
          <w:t>declared at P ≤ 0.05</w:t>
        </w:r>
        <w:r w:rsidR="00DF6CF1" w:rsidRPr="00205CDB">
          <w:rPr>
            <w:rFonts w:ascii="Times New Roman" w:hAnsi="Times New Roman" w:cs="Times New Roman"/>
            <w:sz w:val="24"/>
            <w:szCs w:val="24"/>
            <w:highlight w:val="yellow"/>
            <w:rPrChange w:id="330" w:author="Caitlin Jeffrey" w:date="2024-03-19T13:12:00Z">
              <w:rPr>
                <w:rFonts w:ascii="Times New Roman" w:hAnsi="Times New Roman" w:cs="Times New Roman"/>
                <w:sz w:val="24"/>
                <w:szCs w:val="24"/>
              </w:rPr>
            </w:rPrChange>
          </w:rPr>
          <w:t>.</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331"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332" w:author="Caitlin Jeffrey" w:date="2024-03-19T14:53:00Z">
              <w:rPr>
                <w:rFonts w:ascii="Times New Roman" w:hAnsi="Times New Roman" w:cs="Times New Roman"/>
                <w:sz w:val="24"/>
                <w:szCs w:val="24"/>
              </w:rPr>
            </w:rPrChange>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333"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334"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335"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336"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337" w:author="Caitlin Jeffrey" w:date="2024-03-19T15:04:00Z">
            <w:rPr>
              <w:rFonts w:ascii="Times New Roman" w:hAnsi="Times New Roman" w:cs="Times New Roman"/>
              <w:sz w:val="24"/>
              <w:szCs w:val="24"/>
            </w:rPr>
          </w:rPrChange>
        </w:rPr>
        <w:t>≤0.20</w:t>
      </w:r>
      <w:ins w:id="338" w:author="Caitlin Jeffrey" w:date="2024-03-19T15:04:00Z">
        <w:r w:rsidR="00CF1086" w:rsidRPr="009D7DF3">
          <w:rPr>
            <w:rFonts w:ascii="Times New Roman" w:hAnsi="Times New Roman" w:cs="Times New Roman"/>
            <w:sz w:val="24"/>
            <w:szCs w:val="24"/>
            <w:highlight w:val="yellow"/>
            <w:rPrChange w:id="339"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340"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153"/>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561E1B0F"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341" w:author="Caitlin Jeffrey" w:date="2024-03-18T14:15:00Z">
        <w:r w:rsidRPr="00604EDE" w:rsidDel="00730AD3">
          <w:rPr>
            <w:rFonts w:ascii="Times New Roman" w:hAnsi="Times New Roman" w:cs="Times New Roman"/>
            <w:sz w:val="24"/>
            <w:szCs w:val="24"/>
          </w:rPr>
          <w:delText>freestall</w:delText>
        </w:r>
      </w:del>
      <w:ins w:id="342"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343" w:author="Caitlin Jeffrey" w:date="2024-03-18T14:15:00Z">
        <w:r w:rsidRPr="00604EDE" w:rsidDel="00730AD3">
          <w:rPr>
            <w:rFonts w:ascii="Times New Roman" w:hAnsi="Times New Roman" w:cs="Times New Roman"/>
            <w:sz w:val="24"/>
            <w:szCs w:val="24"/>
          </w:rPr>
          <w:delText>freestall</w:delText>
        </w:r>
      </w:del>
      <w:ins w:id="344"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345" w:author="Caitlin Jeffrey" w:date="2024-03-18T14:17:00Z">
        <w:r w:rsidRPr="00604EDE" w:rsidDel="00730AD3">
          <w:rPr>
            <w:rFonts w:ascii="Times New Roman" w:hAnsi="Times New Roman" w:cs="Times New Roman"/>
            <w:sz w:val="24"/>
            <w:szCs w:val="24"/>
          </w:rPr>
          <w:delText>tiestall</w:delText>
        </w:r>
      </w:del>
      <w:ins w:id="346"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347"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348" w:author="Caitlin Jeffrey" w:date="2024-03-20T09:52:00Z">
        <w:r w:rsidR="0074666E" w:rsidRPr="000E1687">
          <w:rPr>
            <w:rFonts w:ascii="Times New Roman" w:hAnsi="Times New Roman" w:cs="Times New Roman"/>
            <w:sz w:val="24"/>
            <w:szCs w:val="24"/>
            <w:highlight w:val="yellow"/>
            <w:rPrChange w:id="349" w:author="Caitlin Jeffrey" w:date="2024-03-20T09:56:00Z">
              <w:rPr>
                <w:rFonts w:ascii="Times New Roman" w:hAnsi="Times New Roman" w:cs="Times New Roman"/>
                <w:sz w:val="24"/>
                <w:szCs w:val="24"/>
              </w:rPr>
            </w:rPrChange>
          </w:rPr>
          <w:t>The</w:t>
        </w:r>
      </w:ins>
      <w:ins w:id="350" w:author="Caitlin Jeffrey" w:date="2024-03-20T09:53:00Z">
        <w:r w:rsidR="0074666E" w:rsidRPr="000E1687">
          <w:rPr>
            <w:rFonts w:ascii="Times New Roman" w:hAnsi="Times New Roman" w:cs="Times New Roman"/>
            <w:sz w:val="24"/>
            <w:szCs w:val="24"/>
            <w:highlight w:val="yellow"/>
            <w:rPrChange w:id="351" w:author="Caitlin Jeffrey" w:date="2024-03-20T09:56:00Z">
              <w:rPr>
                <w:rFonts w:ascii="Times New Roman" w:hAnsi="Times New Roman" w:cs="Times New Roman"/>
                <w:sz w:val="24"/>
                <w:szCs w:val="24"/>
              </w:rPr>
            </w:rPrChange>
          </w:rPr>
          <w:t xml:space="preserve"> average</w:t>
        </w:r>
      </w:ins>
      <w:ins w:id="352" w:author="Caitlin Jeffrey" w:date="2024-03-20T09:52:00Z">
        <w:r w:rsidR="0074666E" w:rsidRPr="000E1687">
          <w:rPr>
            <w:rFonts w:ascii="Times New Roman" w:hAnsi="Times New Roman" w:cs="Times New Roman"/>
            <w:sz w:val="24"/>
            <w:szCs w:val="24"/>
            <w:highlight w:val="yellow"/>
            <w:rPrChange w:id="353" w:author="Caitlin Jeffrey" w:date="2024-03-20T09:56:00Z">
              <w:rPr>
                <w:rFonts w:ascii="Times New Roman" w:hAnsi="Times New Roman" w:cs="Times New Roman"/>
                <w:sz w:val="24"/>
                <w:szCs w:val="24"/>
              </w:rPr>
            </w:rPrChange>
          </w:rPr>
          <w:t xml:space="preserve"> depth of bedding in </w:t>
        </w:r>
      </w:ins>
      <w:ins w:id="354" w:author="Caitlin Jeffrey" w:date="2024-03-20T09:53:00Z">
        <w:r w:rsidR="00655325" w:rsidRPr="000E1687">
          <w:rPr>
            <w:rFonts w:ascii="Times New Roman" w:hAnsi="Times New Roman" w:cs="Times New Roman"/>
            <w:sz w:val="24"/>
            <w:szCs w:val="24"/>
            <w:highlight w:val="yellow"/>
            <w:rPrChange w:id="355" w:author="Caitlin Jeffrey" w:date="2024-03-20T09:56:00Z">
              <w:rPr>
                <w:rFonts w:ascii="Times New Roman" w:hAnsi="Times New Roman" w:cs="Times New Roman"/>
                <w:sz w:val="24"/>
                <w:szCs w:val="24"/>
              </w:rPr>
            </w:rPrChange>
          </w:rPr>
          <w:t xml:space="preserve">the 15 </w:t>
        </w:r>
      </w:ins>
      <w:ins w:id="356" w:author="Caitlin Jeffrey" w:date="2024-03-20T09:52:00Z">
        <w:r w:rsidR="0074666E" w:rsidRPr="000E1687">
          <w:rPr>
            <w:rFonts w:ascii="Times New Roman" w:hAnsi="Times New Roman" w:cs="Times New Roman"/>
            <w:sz w:val="24"/>
            <w:szCs w:val="24"/>
            <w:highlight w:val="yellow"/>
            <w:rPrChange w:id="357" w:author="Caitlin Jeffrey" w:date="2024-03-20T09:56:00Z">
              <w:rPr>
                <w:rFonts w:ascii="Times New Roman" w:hAnsi="Times New Roman" w:cs="Times New Roman"/>
                <w:sz w:val="24"/>
                <w:szCs w:val="24"/>
              </w:rPr>
            </w:rPrChange>
          </w:rPr>
          <w:t>freestalls and tiestalls</w:t>
        </w:r>
      </w:ins>
      <w:ins w:id="358" w:author="Caitlin Jeffrey" w:date="2024-03-20T09:53:00Z">
        <w:r w:rsidR="00655325" w:rsidRPr="000E1687">
          <w:rPr>
            <w:rFonts w:ascii="Times New Roman" w:hAnsi="Times New Roman" w:cs="Times New Roman"/>
            <w:sz w:val="24"/>
            <w:szCs w:val="24"/>
            <w:highlight w:val="yellow"/>
            <w:rPrChange w:id="359" w:author="Caitlin Jeffrey" w:date="2024-03-20T09:56:00Z">
              <w:rPr>
                <w:rFonts w:ascii="Times New Roman" w:hAnsi="Times New Roman" w:cs="Times New Roman"/>
                <w:sz w:val="24"/>
                <w:szCs w:val="24"/>
              </w:rPr>
            </w:rPrChange>
          </w:rPr>
          <w:t xml:space="preserve"> where producers provided an es</w:t>
        </w:r>
      </w:ins>
      <w:ins w:id="360" w:author="Caitlin Jeffrey" w:date="2024-03-20T09:54:00Z">
        <w:r w:rsidR="00655325" w:rsidRPr="000E1687">
          <w:rPr>
            <w:rFonts w:ascii="Times New Roman" w:hAnsi="Times New Roman" w:cs="Times New Roman"/>
            <w:sz w:val="24"/>
            <w:szCs w:val="24"/>
            <w:highlight w:val="yellow"/>
            <w:rPrChange w:id="361" w:author="Caitlin Jeffrey" w:date="2024-03-20T09:56:00Z">
              <w:rPr>
                <w:rFonts w:ascii="Times New Roman" w:hAnsi="Times New Roman" w:cs="Times New Roman"/>
                <w:sz w:val="24"/>
                <w:szCs w:val="24"/>
              </w:rPr>
            </w:rPrChange>
          </w:rPr>
          <w:t>timate</w:t>
        </w:r>
      </w:ins>
      <w:ins w:id="362" w:author="Caitlin Jeffrey" w:date="2024-03-20T09:52:00Z">
        <w:r w:rsidR="0074666E" w:rsidRPr="000E1687">
          <w:rPr>
            <w:rFonts w:ascii="Times New Roman" w:hAnsi="Times New Roman" w:cs="Times New Roman"/>
            <w:sz w:val="24"/>
            <w:szCs w:val="24"/>
            <w:highlight w:val="yellow"/>
            <w:rPrChange w:id="363" w:author="Caitlin Jeffrey" w:date="2024-03-20T09:56:00Z">
              <w:rPr>
                <w:rFonts w:ascii="Times New Roman" w:hAnsi="Times New Roman" w:cs="Times New Roman"/>
                <w:sz w:val="24"/>
                <w:szCs w:val="24"/>
              </w:rPr>
            </w:rPrChange>
          </w:rPr>
          <w:t xml:space="preserve"> </w:t>
        </w:r>
      </w:ins>
      <w:ins w:id="364" w:author="Caitlin Jeffrey" w:date="2024-03-20T09:53:00Z">
        <w:r w:rsidR="002F3486" w:rsidRPr="000E1687">
          <w:rPr>
            <w:rFonts w:ascii="Times New Roman" w:hAnsi="Times New Roman" w:cs="Times New Roman"/>
            <w:sz w:val="24"/>
            <w:szCs w:val="24"/>
            <w:highlight w:val="yellow"/>
            <w:rPrChange w:id="365" w:author="Caitlin Jeffrey" w:date="2024-03-20T09:56:00Z">
              <w:rPr>
                <w:rFonts w:ascii="Times New Roman" w:hAnsi="Times New Roman" w:cs="Times New Roman"/>
                <w:sz w:val="24"/>
                <w:szCs w:val="24"/>
              </w:rPr>
            </w:rPrChange>
          </w:rPr>
          <w:t>was 4.5 cm (SD: 3.5 cm; range: 1.3-12.7 cm).</w:t>
        </w:r>
      </w:ins>
      <w:ins w:id="366" w:author="Caitlin Jeffrey" w:date="2024-03-20T09:55:00Z">
        <w:r w:rsidR="00442547" w:rsidRPr="000E1687">
          <w:rPr>
            <w:rFonts w:ascii="Times New Roman" w:hAnsi="Times New Roman" w:cs="Times New Roman"/>
            <w:sz w:val="24"/>
            <w:szCs w:val="24"/>
            <w:highlight w:val="yellow"/>
            <w:rPrChange w:id="367" w:author="Caitlin Jeffrey" w:date="2024-03-20T09:56:00Z">
              <w:rPr>
                <w:rFonts w:ascii="Times New Roman" w:hAnsi="Times New Roman" w:cs="Times New Roman"/>
                <w:sz w:val="24"/>
                <w:szCs w:val="24"/>
              </w:rPr>
            </w:rPrChange>
          </w:rPr>
          <w:t xml:space="preserve"> The average </w:t>
        </w:r>
      </w:ins>
      <w:ins w:id="368" w:author="Caitlin Jeffrey" w:date="2024-03-20T09:56:00Z">
        <w:r w:rsidR="00442547" w:rsidRPr="000E1687">
          <w:rPr>
            <w:rFonts w:ascii="Times New Roman" w:hAnsi="Times New Roman" w:cs="Times New Roman"/>
            <w:sz w:val="24"/>
            <w:szCs w:val="24"/>
            <w:highlight w:val="yellow"/>
            <w:rPrChange w:id="369" w:author="Caitlin Jeffrey" w:date="2024-03-20T09:56:00Z">
              <w:rPr>
                <w:rFonts w:ascii="Times New Roman" w:hAnsi="Times New Roman" w:cs="Times New Roman"/>
                <w:sz w:val="24"/>
                <w:szCs w:val="24"/>
              </w:rPr>
            </w:rPrChange>
          </w:rPr>
          <w:t>depth of bedded packs (measured by researchers) was 1.3 m (</w:t>
        </w:r>
        <w:r w:rsidR="003D6EB5" w:rsidRPr="000E1687">
          <w:rPr>
            <w:rFonts w:ascii="Times New Roman" w:hAnsi="Times New Roman" w:cs="Times New Roman"/>
            <w:sz w:val="24"/>
            <w:szCs w:val="24"/>
            <w:highlight w:val="yellow"/>
            <w:rPrChange w:id="370" w:author="Caitlin Jeffrey" w:date="2024-03-20T09:56:00Z">
              <w:rPr>
                <w:rFonts w:ascii="Times New Roman" w:hAnsi="Times New Roman" w:cs="Times New Roman"/>
                <w:sz w:val="24"/>
                <w:szCs w:val="24"/>
              </w:rPr>
            </w:rPrChange>
          </w:rPr>
          <w:t>SD: 0.31; range: 0.9-1.7 m).</w:t>
        </w:r>
        <w:r w:rsidR="003D6EB5">
          <w:rPr>
            <w:rFonts w:ascii="Times New Roman" w:hAnsi="Times New Roman" w:cs="Times New Roman"/>
            <w:sz w:val="24"/>
            <w:szCs w:val="24"/>
          </w:rPr>
          <w:t xml:space="preserve"> </w:t>
        </w:r>
      </w:ins>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371" w:author="Caitlin Jeffrey" w:date="2024-03-19T12:29:00Z">
        <w:r w:rsidRPr="009D1E15">
          <w:rPr>
            <w:rFonts w:ascii="Times New Roman" w:hAnsi="Times New Roman" w:cs="Times New Roman"/>
            <w:sz w:val="24"/>
            <w:szCs w:val="24"/>
            <w:highlight w:val="yellow"/>
            <w:rPrChange w:id="372" w:author="Caitlin Jeffrey" w:date="2024-03-19T12:29:00Z">
              <w:rPr>
                <w:rFonts w:ascii="Times New Roman" w:hAnsi="Times New Roman" w:cs="Times New Roman"/>
                <w:sz w:val="24"/>
                <w:szCs w:val="24"/>
              </w:rPr>
            </w:rPrChange>
          </w:rPr>
          <w:t xml:space="preserve">There was no difference in </w:t>
        </w:r>
        <w:proofErr w:type="spellStart"/>
        <w:r w:rsidRPr="009D1E15">
          <w:rPr>
            <w:rFonts w:ascii="Times New Roman" w:hAnsi="Times New Roman" w:cs="Times New Roman"/>
            <w:sz w:val="24"/>
            <w:szCs w:val="24"/>
            <w:highlight w:val="yellow"/>
            <w:rPrChange w:id="373" w:author="Caitlin Jeffrey" w:date="2024-03-19T12:29:00Z">
              <w:rPr>
                <w:rFonts w:ascii="Times New Roman" w:hAnsi="Times New Roman" w:cs="Times New Roman"/>
                <w:sz w:val="24"/>
                <w:szCs w:val="24"/>
              </w:rPr>
            </w:rPrChange>
          </w:rPr>
          <w:t>cfu</w:t>
        </w:r>
        <w:proofErr w:type="spellEnd"/>
        <w:r w:rsidRPr="009D1E15">
          <w:rPr>
            <w:rFonts w:ascii="Times New Roman" w:hAnsi="Times New Roman" w:cs="Times New Roman"/>
            <w:sz w:val="24"/>
            <w:szCs w:val="24"/>
            <w:highlight w:val="yellow"/>
            <w:rPrChange w:id="374" w:author="Caitlin Jeffrey" w:date="2024-03-19T12:29:00Z">
              <w:rPr>
                <w:rFonts w:ascii="Times New Roman" w:hAnsi="Times New Roman" w:cs="Times New Roman"/>
                <w:sz w:val="24"/>
                <w:szCs w:val="24"/>
              </w:rPr>
            </w:rPrChange>
          </w:rPr>
          <w:t xml:space="preserve">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375"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E9B79EF"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del w:id="376" w:author="Caitlin Jeffrey" w:date="2024-03-18T14:17:00Z">
        <w:r w:rsidRPr="00604EDE" w:rsidDel="00730AD3">
          <w:rPr>
            <w:rFonts w:ascii="Times New Roman" w:hAnsi="Times New Roman" w:cs="Times New Roman"/>
            <w:sz w:val="24"/>
            <w:szCs w:val="24"/>
          </w:rPr>
          <w:delText>tiestall</w:delText>
        </w:r>
      </w:del>
      <w:ins w:id="377"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378" w:author="Caitlin Jeffrey" w:date="2024-03-18T14:16:00Z">
        <w:r w:rsidRPr="00604EDE" w:rsidDel="00730AD3">
          <w:rPr>
            <w:rFonts w:ascii="Times New Roman" w:hAnsi="Times New Roman" w:cs="Times New Roman"/>
            <w:sz w:val="24"/>
            <w:szCs w:val="24"/>
          </w:rPr>
          <w:delText>freestall</w:delText>
        </w:r>
      </w:del>
      <w:ins w:id="37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del w:id="380" w:author="Caitlin Jeffrey" w:date="2024-03-18T14:17:00Z">
        <w:r w:rsidRPr="00604EDE" w:rsidDel="00730AD3">
          <w:rPr>
            <w:rFonts w:ascii="Times New Roman" w:hAnsi="Times New Roman" w:cs="Times New Roman"/>
            <w:sz w:val="24"/>
            <w:szCs w:val="24"/>
          </w:rPr>
          <w:delText>tiestall</w:delText>
        </w:r>
      </w:del>
      <w:ins w:id="38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382" w:author="Caitlin Jeffrey" w:date="2024-03-18T14:16:00Z">
        <w:r w:rsidRPr="00604EDE" w:rsidDel="00730AD3">
          <w:rPr>
            <w:rFonts w:ascii="Times New Roman" w:hAnsi="Times New Roman" w:cs="Times New Roman"/>
            <w:sz w:val="24"/>
            <w:szCs w:val="24"/>
          </w:rPr>
          <w:delText>freestall</w:delText>
        </w:r>
      </w:del>
      <w:ins w:id="383"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53E5A157"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del w:id="384" w:author="Caitlin Jeffrey" w:date="2024-03-18T14:17:00Z">
        <w:r w:rsidR="00B2723A" w:rsidDel="00730AD3">
          <w:delText>tiestall</w:delText>
        </w:r>
      </w:del>
      <w:ins w:id="385"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43697B56" w:rsidR="008D23E1" w:rsidRPr="008D23E1" w:rsidRDefault="008D23E1" w:rsidP="00A305CE">
      <w:pPr>
        <w:pStyle w:val="ListParagraph"/>
        <w:spacing w:line="480" w:lineRule="auto"/>
        <w:ind w:left="0" w:firstLine="720"/>
      </w:pPr>
      <w:del w:id="386"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387"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571DE5EE"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del w:id="388" w:author="Caitlin Jeffrey" w:date="2024-03-18T14:16:00Z">
        <w:r w:rsidRPr="00604EDE" w:rsidDel="00730AD3">
          <w:rPr>
            <w:rFonts w:ascii="Times New Roman" w:hAnsi="Times New Roman" w:cs="Times New Roman"/>
            <w:sz w:val="24"/>
            <w:szCs w:val="24"/>
          </w:rPr>
          <w:delText>freestall</w:delText>
        </w:r>
      </w:del>
      <w:ins w:id="38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390" w:author="Caitlin Jeffrey" w:date="2024-03-18T14:17:00Z">
        <w:r w:rsidRPr="00604EDE" w:rsidDel="00730AD3">
          <w:rPr>
            <w:rFonts w:ascii="Times New Roman" w:hAnsi="Times New Roman" w:cs="Times New Roman"/>
            <w:sz w:val="24"/>
            <w:szCs w:val="24"/>
          </w:rPr>
          <w:delText>tiestall</w:delText>
        </w:r>
      </w:del>
      <w:ins w:id="39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392" w:author="Caitlin Jeffrey" w:date="2024-03-18T14:16:00Z">
        <w:r w:rsidR="00215413" w:rsidDel="00730AD3">
          <w:rPr>
            <w:rFonts w:ascii="Times New Roman" w:hAnsi="Times New Roman" w:cs="Times New Roman"/>
            <w:sz w:val="24"/>
            <w:szCs w:val="24"/>
          </w:rPr>
          <w:delText>freestall</w:delText>
        </w:r>
      </w:del>
      <w:ins w:id="393"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394" w:author="Caitlin Jeffrey" w:date="2024-03-18T14:17:00Z">
        <w:r w:rsidR="00215413" w:rsidDel="00730AD3">
          <w:rPr>
            <w:rFonts w:ascii="Times New Roman" w:hAnsi="Times New Roman" w:cs="Times New Roman"/>
            <w:sz w:val="24"/>
            <w:szCs w:val="24"/>
          </w:rPr>
          <w:delText>tiestall</w:delText>
        </w:r>
      </w:del>
      <w:ins w:id="395"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71C8E786"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396"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397"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398" w:author="Caitlin Jeffrey" w:date="2024-03-20T10:41:00Z">
            <w:rPr>
              <w:rFonts w:ascii="Times New Roman" w:hAnsi="Times New Roman" w:cs="Times New Roman"/>
              <w:sz w:val="24"/>
              <w:szCs w:val="24"/>
            </w:rPr>
          </w:rPrChange>
        </w:rPr>
        <w:t xml:space="preserve">of which were related to the depth of bedding for cows. For </w:t>
      </w:r>
      <w:ins w:id="399" w:author="Caitlin Jeffrey" w:date="2024-03-20T10:37:00Z">
        <w:r w:rsidR="00781257" w:rsidRPr="009E7D22">
          <w:rPr>
            <w:rFonts w:ascii="Times New Roman" w:hAnsi="Times New Roman" w:cs="Times New Roman"/>
            <w:sz w:val="24"/>
            <w:szCs w:val="24"/>
            <w:highlight w:val="yellow"/>
            <w:rPrChange w:id="400"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401" w:author="Caitlin Jeffrey" w:date="2024-03-20T10:41:00Z">
            <w:rPr>
              <w:rFonts w:ascii="Times New Roman" w:hAnsi="Times New Roman" w:cs="Times New Roman"/>
              <w:sz w:val="24"/>
              <w:szCs w:val="24"/>
            </w:rPr>
          </w:rPrChange>
        </w:rPr>
        <w:t xml:space="preserve">herds using a bedded pack, deeper bedding was </w:t>
      </w:r>
      <w:r w:rsidR="00D715F3" w:rsidRPr="009E7D22">
        <w:rPr>
          <w:rFonts w:ascii="Times New Roman" w:hAnsi="Times New Roman" w:cs="Times New Roman"/>
          <w:sz w:val="24"/>
          <w:szCs w:val="24"/>
          <w:highlight w:val="yellow"/>
          <w:rPrChange w:id="402"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403"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404"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405"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406" w:author="Caitlin Jeffrey" w:date="2024-03-20T10:41:00Z">
            <w:rPr>
              <w:rFonts w:ascii="Times New Roman" w:hAnsi="Times New Roman" w:cs="Times New Roman"/>
              <w:sz w:val="24"/>
              <w:szCs w:val="24"/>
            </w:rPr>
          </w:rPrChange>
        </w:rPr>
        <w:t>lower</w:t>
      </w:r>
      <w:r w:rsidR="00CD0C9D" w:rsidRPr="009E7D22">
        <w:rPr>
          <w:highlight w:val="yellow"/>
          <w:rPrChange w:id="407" w:author="Caitlin Jeffrey" w:date="2024-03-20T10:41:00Z">
            <w:rPr/>
          </w:rPrChange>
        </w:rPr>
        <w:t xml:space="preserve"> </w:t>
      </w:r>
      <w:r w:rsidR="00CD0C9D" w:rsidRPr="009E7D22">
        <w:rPr>
          <w:rFonts w:ascii="Times New Roman" w:hAnsi="Times New Roman" w:cs="Times New Roman"/>
          <w:sz w:val="24"/>
          <w:szCs w:val="24"/>
          <w:highlight w:val="yellow"/>
          <w:rPrChange w:id="408"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409"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410"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411"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412"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413"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414" w:author="Caitlin Jeffrey" w:date="2024-03-20T10:41:00Z">
            <w:rPr>
              <w:rFonts w:ascii="Times New Roman" w:hAnsi="Times New Roman" w:cs="Times New Roman"/>
              <w:sz w:val="24"/>
              <w:szCs w:val="24"/>
            </w:rPr>
          </w:rPrChange>
        </w:rPr>
        <w:t xml:space="preserve"> </w:t>
      </w:r>
      <w:ins w:id="415" w:author="Caitlin Jeffrey" w:date="2024-03-20T10:38:00Z">
        <w:r w:rsidR="00745B00" w:rsidRPr="009E7D22">
          <w:rPr>
            <w:rFonts w:ascii="Times New Roman" w:hAnsi="Times New Roman" w:cs="Times New Roman"/>
            <w:sz w:val="24"/>
            <w:szCs w:val="24"/>
            <w:highlight w:val="yellow"/>
            <w:rPrChange w:id="416" w:author="Caitlin Jeffrey" w:date="2024-03-20T10:41:00Z">
              <w:rPr>
                <w:rFonts w:ascii="Times New Roman" w:hAnsi="Times New Roman" w:cs="Times New Roman"/>
                <w:sz w:val="24"/>
                <w:szCs w:val="24"/>
              </w:rPr>
            </w:rPrChange>
          </w:rPr>
          <w:t xml:space="preserve">the three </w:t>
        </w:r>
      </w:ins>
      <w:del w:id="417" w:author="Caitlin Jeffrey" w:date="2024-03-20T10:38:00Z">
        <w:r w:rsidR="00B81594" w:rsidRPr="009E7D22" w:rsidDel="00745B00">
          <w:rPr>
            <w:rFonts w:ascii="Times New Roman" w:hAnsi="Times New Roman" w:cs="Times New Roman"/>
            <w:sz w:val="24"/>
            <w:szCs w:val="24"/>
            <w:highlight w:val="yellow"/>
            <w:rPrChange w:id="418" w:author="Caitlin Jeffrey" w:date="2024-03-20T10:41:00Z">
              <w:rPr>
                <w:rFonts w:ascii="Times New Roman" w:hAnsi="Times New Roman" w:cs="Times New Roman"/>
                <w:sz w:val="24"/>
                <w:szCs w:val="24"/>
              </w:rPr>
            </w:rPrChange>
          </w:rPr>
          <w:delText xml:space="preserve">all herds </w:delText>
        </w:r>
      </w:del>
      <w:ins w:id="419" w:author="Caitlin Jeffrey" w:date="2024-03-20T10:38:00Z">
        <w:r w:rsidR="00745B00" w:rsidRPr="009E7D22">
          <w:rPr>
            <w:rFonts w:ascii="Times New Roman" w:hAnsi="Times New Roman" w:cs="Times New Roman"/>
            <w:sz w:val="24"/>
            <w:szCs w:val="24"/>
            <w:highlight w:val="yellow"/>
            <w:rPrChange w:id="420" w:author="Caitlin Jeffrey" w:date="2024-03-20T10:41:00Z">
              <w:rPr>
                <w:rFonts w:ascii="Times New Roman" w:hAnsi="Times New Roman" w:cs="Times New Roman"/>
                <w:sz w:val="24"/>
                <w:szCs w:val="24"/>
              </w:rPr>
            </w:rPrChange>
          </w:rPr>
          <w:t>freestalls</w:t>
        </w:r>
        <w:r w:rsidR="00745B00" w:rsidRPr="009E7D22">
          <w:rPr>
            <w:rFonts w:ascii="Times New Roman" w:hAnsi="Times New Roman" w:cs="Times New Roman"/>
            <w:sz w:val="24"/>
            <w:szCs w:val="24"/>
            <w:highlight w:val="yellow"/>
            <w:rPrChange w:id="421" w:author="Caitlin Jeffrey" w:date="2024-03-20T10:41:00Z">
              <w:rPr>
                <w:rFonts w:ascii="Times New Roman" w:hAnsi="Times New Roman" w:cs="Times New Roman"/>
                <w:sz w:val="24"/>
                <w:szCs w:val="24"/>
              </w:rPr>
            </w:rPrChange>
          </w:rPr>
          <w:t xml:space="preserve"> </w:t>
        </w:r>
      </w:ins>
      <w:ins w:id="422" w:author="Caitlin Jeffrey" w:date="2024-03-20T10:39:00Z">
        <w:r w:rsidR="00745B00" w:rsidRPr="009E7D22">
          <w:rPr>
            <w:rFonts w:ascii="Times New Roman" w:hAnsi="Times New Roman" w:cs="Times New Roman"/>
            <w:sz w:val="24"/>
            <w:szCs w:val="24"/>
            <w:highlight w:val="yellow"/>
            <w:rPrChange w:id="423"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424"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425" w:author="Caitlin Jeffrey" w:date="2024-03-20T10:41:00Z">
            <w:rPr>
              <w:rFonts w:ascii="Times New Roman" w:hAnsi="Times New Roman" w:cs="Times New Roman"/>
              <w:sz w:val="24"/>
              <w:szCs w:val="24"/>
            </w:rPr>
          </w:rPrChange>
        </w:rPr>
        <w:t>deeply-bedded stalls</w:t>
      </w:r>
      <w:ins w:id="426" w:author="Caitlin Jeffrey" w:date="2024-03-20T10:39:00Z">
        <w:r w:rsidR="00745B00" w:rsidRPr="009E7D22">
          <w:rPr>
            <w:rFonts w:ascii="Times New Roman" w:hAnsi="Times New Roman" w:cs="Times New Roman"/>
            <w:sz w:val="24"/>
            <w:szCs w:val="24"/>
            <w:highlight w:val="yellow"/>
            <w:rPrChange w:id="427"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428"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429" w:author="Caitlin Jeffrey" w:date="2024-03-20T10:41:00Z">
            <w:rPr>
              <w:rFonts w:ascii="Times New Roman" w:hAnsi="Times New Roman" w:cs="Times New Roman"/>
              <w:sz w:val="24"/>
              <w:szCs w:val="24"/>
            </w:rPr>
          </w:rPrChange>
        </w:rPr>
        <w:t xml:space="preserve">plus </w:t>
      </w:r>
      <w:ins w:id="430" w:author="Caitlin Jeffrey" w:date="2024-03-20T10:39:00Z">
        <w:r w:rsidR="00745B00" w:rsidRPr="009E7D22">
          <w:rPr>
            <w:rFonts w:ascii="Times New Roman" w:hAnsi="Times New Roman" w:cs="Times New Roman"/>
            <w:sz w:val="24"/>
            <w:szCs w:val="24"/>
            <w:highlight w:val="yellow"/>
            <w:rPrChange w:id="431" w:author="Caitlin Jeffrey" w:date="2024-03-20T10:41:00Z">
              <w:rPr>
                <w:rFonts w:ascii="Times New Roman" w:hAnsi="Times New Roman" w:cs="Times New Roman"/>
                <w:sz w:val="24"/>
                <w:szCs w:val="24"/>
              </w:rPr>
            </w:rPrChange>
          </w:rPr>
          <w:t xml:space="preserve">the five </w:t>
        </w:r>
      </w:ins>
      <w:r w:rsidR="0090022E" w:rsidRPr="009E7D22">
        <w:rPr>
          <w:rFonts w:ascii="Times New Roman" w:hAnsi="Times New Roman" w:cs="Times New Roman"/>
          <w:sz w:val="24"/>
          <w:szCs w:val="24"/>
          <w:highlight w:val="yellow"/>
          <w:rPrChange w:id="432" w:author="Caitlin Jeffrey" w:date="2024-03-20T10:41:00Z">
            <w:rPr>
              <w:rFonts w:ascii="Times New Roman" w:hAnsi="Times New Roman" w:cs="Times New Roman"/>
              <w:sz w:val="24"/>
              <w:szCs w:val="24"/>
            </w:rPr>
          </w:rPrChange>
        </w:rPr>
        <w:t>bedded pack</w:t>
      </w:r>
      <w:r w:rsidR="009D1552" w:rsidRPr="009E7D22">
        <w:rPr>
          <w:rFonts w:ascii="Times New Roman" w:hAnsi="Times New Roman" w:cs="Times New Roman"/>
          <w:sz w:val="24"/>
          <w:szCs w:val="24"/>
          <w:highlight w:val="yellow"/>
          <w:rPrChange w:id="433"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434"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435"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436"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437"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438"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439"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440"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441"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442"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443"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444" w:author="Caitlin Jeffrey" w:date="2024-03-20T10:41:00Z">
            <w:rPr>
              <w:rFonts w:ascii="Times New Roman" w:hAnsi="Times New Roman" w:cs="Times New Roman"/>
              <w:sz w:val="24"/>
              <w:szCs w:val="24"/>
            </w:rPr>
          </w:rPrChange>
        </w:rPr>
        <w:t xml:space="preserve"> cows on stalls with bedding o</w:t>
      </w:r>
      <w:r w:rsidR="00C40407" w:rsidRPr="009E7D22">
        <w:rPr>
          <w:rFonts w:ascii="Times New Roman" w:hAnsi="Times New Roman" w:cs="Times New Roman"/>
          <w:sz w:val="24"/>
          <w:szCs w:val="24"/>
          <w:highlight w:val="yellow"/>
          <w:rPrChange w:id="445"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446"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447" w:author="Caitlin Jeffrey" w:date="2024-03-20T10:41:00Z">
            <w:rPr>
              <w:rFonts w:ascii="Times New Roman" w:hAnsi="Times New Roman" w:cs="Times New Roman"/>
              <w:sz w:val="24"/>
              <w:szCs w:val="24"/>
            </w:rPr>
          </w:rPrChange>
        </w:rPr>
        <w:t xml:space="preserve">For the fifteen </w:t>
      </w:r>
      <w:ins w:id="448" w:author="Caitlin Jeffrey" w:date="2024-03-20T10:41:00Z">
        <w:r w:rsidR="009E7D22" w:rsidRPr="009E7D22">
          <w:rPr>
            <w:rFonts w:ascii="Times New Roman" w:hAnsi="Times New Roman" w:cs="Times New Roman"/>
            <w:sz w:val="24"/>
            <w:szCs w:val="24"/>
            <w:highlight w:val="yellow"/>
            <w:rPrChange w:id="449" w:author="Caitlin Jeffrey" w:date="2024-03-20T10:41:00Z">
              <w:rPr>
                <w:rFonts w:ascii="Times New Roman" w:hAnsi="Times New Roman" w:cs="Times New Roman"/>
                <w:sz w:val="24"/>
                <w:szCs w:val="24"/>
              </w:rPr>
            </w:rPrChange>
          </w:rPr>
          <w:t>t</w:t>
        </w:r>
        <w:r w:rsidR="009E7D22" w:rsidRPr="009E7D22">
          <w:rPr>
            <w:rFonts w:ascii="Times New Roman" w:hAnsi="Times New Roman" w:cs="Times New Roman"/>
            <w:sz w:val="24"/>
            <w:szCs w:val="24"/>
            <w:highlight w:val="yellow"/>
            <w:rPrChange w:id="450" w:author="Caitlin Jeffrey" w:date="2024-03-20T10:41:00Z">
              <w:rPr>
                <w:rFonts w:ascii="Times New Roman" w:hAnsi="Times New Roman" w:cs="Times New Roman"/>
                <w:sz w:val="24"/>
                <w:szCs w:val="24"/>
              </w:rPr>
            </w:rPrChange>
          </w:rPr>
          <w:t xml:space="preserve">iestalls and freestalls </w:t>
        </w:r>
      </w:ins>
      <w:del w:id="451" w:author="Caitlin Jeffrey" w:date="2024-03-20T10:41:00Z">
        <w:r w:rsidR="0057302D" w:rsidRPr="009E7D22" w:rsidDel="009E7D22">
          <w:rPr>
            <w:rFonts w:ascii="Times New Roman" w:hAnsi="Times New Roman" w:cs="Times New Roman"/>
            <w:sz w:val="24"/>
            <w:szCs w:val="24"/>
            <w:highlight w:val="yellow"/>
            <w:rPrChange w:id="452" w:author="Caitlin Jeffrey" w:date="2024-03-20T10:41:00Z">
              <w:rPr>
                <w:rFonts w:ascii="Times New Roman" w:hAnsi="Times New Roman" w:cs="Times New Roman"/>
                <w:sz w:val="24"/>
                <w:szCs w:val="24"/>
              </w:rPr>
            </w:rPrChange>
          </w:rPr>
          <w:delText>farms</w:delText>
        </w:r>
      </w:del>
      <w:r w:rsidR="0057302D" w:rsidRPr="009E7D22">
        <w:rPr>
          <w:rFonts w:ascii="Times New Roman" w:hAnsi="Times New Roman" w:cs="Times New Roman"/>
          <w:sz w:val="24"/>
          <w:szCs w:val="24"/>
          <w:highlight w:val="yellow"/>
          <w:rPrChange w:id="453" w:author="Caitlin Jeffrey" w:date="2024-03-20T10:41:00Z">
            <w:rPr>
              <w:rFonts w:ascii="Times New Roman" w:hAnsi="Times New Roman" w:cs="Times New Roman"/>
              <w:sz w:val="24"/>
              <w:szCs w:val="24"/>
            </w:rPr>
          </w:rPrChange>
        </w:rPr>
        <w:t xml:space="preserve"> reporting bedding depth in stalls</w:t>
      </w:r>
      <w:del w:id="454" w:author="Caitlin Jeffrey" w:date="2024-03-20T10:41:00Z">
        <w:r w:rsidR="0057302D" w:rsidRPr="009E7D22" w:rsidDel="009E7D22">
          <w:rPr>
            <w:rFonts w:ascii="Times New Roman" w:hAnsi="Times New Roman" w:cs="Times New Roman"/>
            <w:sz w:val="24"/>
            <w:szCs w:val="24"/>
            <w:highlight w:val="yellow"/>
            <w:rPrChange w:id="455" w:author="Caitlin Jeffrey" w:date="2024-03-20T10:41:00Z">
              <w:rPr>
                <w:rFonts w:ascii="Times New Roman" w:hAnsi="Times New Roman" w:cs="Times New Roman"/>
                <w:sz w:val="24"/>
                <w:szCs w:val="24"/>
              </w:rPr>
            </w:rPrChange>
          </w:rPr>
          <w:delText xml:space="preserve">, </w:delText>
        </w:r>
      </w:del>
      <w:ins w:id="456" w:author="Caitlin Jeffrey" w:date="2024-03-20T10:41:00Z">
        <w:r w:rsidR="009E7D22" w:rsidRPr="009E7D22">
          <w:rPr>
            <w:rFonts w:ascii="Times New Roman" w:hAnsi="Times New Roman" w:cs="Times New Roman"/>
            <w:sz w:val="24"/>
            <w:szCs w:val="24"/>
            <w:highlight w:val="yellow"/>
            <w:rPrChange w:id="457"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458"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459"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460"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461"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462"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463"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464"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465"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466"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08890394"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467" w:author="Caitlin Jeffrey" w:date="2024-03-18T14:17:00Z">
        <w:r w:rsidR="00D51C10" w:rsidRPr="00C30348" w:rsidDel="00730AD3">
          <w:rPr>
            <w:rFonts w:ascii="Times New Roman" w:hAnsi="Times New Roman" w:cs="Times New Roman"/>
            <w:sz w:val="24"/>
            <w:szCs w:val="24"/>
          </w:rPr>
          <w:delText>tiestall</w:delText>
        </w:r>
      </w:del>
      <w:ins w:id="468"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469" w:author="Caitlin Jeffrey" w:date="2024-03-18T14:16:00Z">
        <w:r w:rsidR="00D51C10" w:rsidRPr="00C30348" w:rsidDel="00730AD3">
          <w:rPr>
            <w:rFonts w:ascii="Times New Roman" w:hAnsi="Times New Roman" w:cs="Times New Roman"/>
            <w:sz w:val="24"/>
            <w:szCs w:val="24"/>
          </w:rPr>
          <w:delText>freestall</w:delText>
        </w:r>
      </w:del>
      <w:ins w:id="470"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471" w:author="Caitlin Jeffrey" w:date="2024-03-18T14:13:00Z">
        <w:r w:rsidRPr="00604EDE" w:rsidDel="00730AD3">
          <w:rPr>
            <w:rFonts w:ascii="Times New Roman" w:hAnsi="Times New Roman" w:cs="Times New Roman"/>
            <w:sz w:val="24"/>
            <w:szCs w:val="24"/>
          </w:rPr>
          <w:delText>freestalls</w:delText>
        </w:r>
      </w:del>
      <w:ins w:id="472"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473" w:author="Caitlin Jeffrey" w:date="2024-03-18T14:12:00Z">
        <w:r w:rsidRPr="00604EDE" w:rsidDel="00730AD3">
          <w:rPr>
            <w:rFonts w:ascii="Times New Roman" w:hAnsi="Times New Roman" w:cs="Times New Roman"/>
            <w:sz w:val="24"/>
            <w:szCs w:val="24"/>
          </w:rPr>
          <w:delText>tiestalls</w:delText>
        </w:r>
      </w:del>
      <w:ins w:id="474"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475"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476"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7A721C3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compost</w:t>
      </w:r>
      <w:del w:id="477" w:author="Caitlin Jeffrey" w:date="2024-03-18T13:51:00Z">
        <w:r w:rsidR="0056318E" w:rsidDel="0070563D">
          <w:rPr>
            <w:rFonts w:ascii="Times New Roman" w:hAnsi="Times New Roman" w:cs="Times New Roman"/>
            <w:sz w:val="24"/>
            <w:szCs w:val="24"/>
          </w:rPr>
          <w:delText>ing</w:delText>
        </w:r>
      </w:del>
      <w:r w:rsidR="0056318E">
        <w:rPr>
          <w:rFonts w:ascii="Times New Roman" w:hAnsi="Times New Roman" w:cs="Times New Roman"/>
          <w:sz w:val="24"/>
          <w:szCs w:val="24"/>
        </w:rPr>
        <w:t xml:space="preserve"> bedded</w:t>
      </w:r>
      <w:ins w:id="478" w:author="Caitlin Jeffrey" w:date="2024-03-18T13:51:00Z">
        <w:r w:rsidR="0070563D">
          <w:rPr>
            <w:rFonts w:ascii="Times New Roman" w:hAnsi="Times New Roman" w:cs="Times New Roman"/>
            <w:sz w:val="24"/>
            <w:szCs w:val="24"/>
          </w:rPr>
          <w:t>-</w:t>
        </w:r>
      </w:ins>
      <w:del w:id="479" w:author="Caitlin Jeffrey" w:date="2024-03-18T13:51:00Z">
        <w:r w:rsidR="0056318E" w:rsidDel="0070563D">
          <w:rPr>
            <w:rFonts w:ascii="Times New Roman" w:hAnsi="Times New Roman" w:cs="Times New Roman"/>
            <w:sz w:val="24"/>
            <w:szCs w:val="24"/>
          </w:rPr>
          <w:delText xml:space="preserve"> </w:delText>
        </w:r>
      </w:del>
      <w:r w:rsidR="0056318E">
        <w:rPr>
          <w:rFonts w:ascii="Times New Roman" w:hAnsi="Times New Roman" w:cs="Times New Roman"/>
          <w:sz w:val="24"/>
          <w:szCs w:val="24"/>
        </w:rPr>
        <w:t xml:space="preserve">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w:t>
      </w:r>
      <w:del w:id="480" w:author="Caitlin Jeffrey" w:date="2024-03-18T13:52:00Z">
        <w:r w:rsidR="0096038F" w:rsidDel="0070563D">
          <w:rPr>
            <w:rFonts w:ascii="Times New Roman" w:hAnsi="Times New Roman" w:cs="Times New Roman"/>
            <w:sz w:val="24"/>
            <w:szCs w:val="24"/>
          </w:rPr>
          <w:delText>composting bedded packs</w:delText>
        </w:r>
      </w:del>
      <w:ins w:id="481" w:author="Caitlin Jeffrey" w:date="2024-03-18T13:52:00Z">
        <w:r w:rsidR="0070563D">
          <w:rPr>
            <w:rFonts w:ascii="Times New Roman" w:hAnsi="Times New Roman" w:cs="Times New Roman"/>
            <w:sz w:val="24"/>
            <w:szCs w:val="24"/>
          </w:rPr>
          <w:t>CBP</w:t>
        </w:r>
      </w:ins>
      <w:r w:rsidR="0096038F">
        <w:rPr>
          <w:rFonts w:ascii="Times New Roman" w:hAnsi="Times New Roman" w:cs="Times New Roman"/>
          <w:sz w:val="24"/>
          <w:szCs w:val="24"/>
        </w:rPr>
        <w:t xml:space="preserve"> and </w:t>
      </w:r>
      <w:del w:id="482" w:author="Caitlin Jeffrey" w:date="2024-03-18T14:16:00Z">
        <w:r w:rsidR="00A2562E" w:rsidDel="00730AD3">
          <w:rPr>
            <w:rFonts w:ascii="Times New Roman" w:hAnsi="Times New Roman" w:cs="Times New Roman"/>
            <w:sz w:val="24"/>
            <w:szCs w:val="24"/>
          </w:rPr>
          <w:delText>freestall</w:delText>
        </w:r>
      </w:del>
      <w:ins w:id="483" w:author="Caitlin Jeffrey" w:date="2024-03-18T14:16:00Z">
        <w:r w:rsidR="00730AD3">
          <w:rPr>
            <w:rFonts w:ascii="Times New Roman" w:hAnsi="Times New Roman" w:cs="Times New Roman"/>
            <w:sz w:val="24"/>
            <w:szCs w:val="24"/>
          </w:rPr>
          <w:t>FS</w:t>
        </w:r>
      </w:ins>
      <w:r w:rsidR="00A2562E">
        <w:rPr>
          <w:rFonts w:ascii="Times New Roman" w:hAnsi="Times New Roman" w:cs="Times New Roman"/>
          <w:sz w:val="24"/>
          <w:szCs w:val="24"/>
        </w:rPr>
        <w:t xml:space="preserve">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del w:id="484"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del w:id="485" w:author="Caitlin Jeffrey" w:date="2024-03-18T14:08:00Z">
        <w:r w:rsidR="00B80E18" w:rsidDel="00730AD3">
          <w:rPr>
            <w:rFonts w:ascii="Times New Roman" w:hAnsi="Times New Roman" w:cs="Times New Roman"/>
            <w:sz w:val="24"/>
            <w:szCs w:val="24"/>
          </w:rPr>
          <w:delText>bedded packs</w:delText>
        </w:r>
      </w:del>
      <w:ins w:id="486" w:author="Caitlin Jeffrey" w:date="2024-03-18T14:08:00Z">
        <w:r w:rsidR="00730AD3">
          <w:rPr>
            <w:rFonts w:ascii="Times New Roman" w:hAnsi="Times New Roman" w:cs="Times New Roman"/>
            <w:sz w:val="24"/>
            <w:szCs w:val="24"/>
          </w:rPr>
          <w:t>BP</w:t>
        </w:r>
      </w:ins>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CFCD6FC"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487" w:author="Caitlin Jeffrey" w:date="2024-03-18T13:52:00Z">
        <w:r w:rsidRPr="00C61B84" w:rsidDel="00627761">
          <w:rPr>
            <w:rFonts w:ascii="Times New Roman" w:hAnsi="Times New Roman" w:cs="Times New Roman"/>
            <w:sz w:val="24"/>
            <w:szCs w:val="24"/>
          </w:rPr>
          <w:delText>composting bedded pack</w:delText>
        </w:r>
      </w:del>
      <w:ins w:id="488"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proofErr w:type="gramStart"/>
      <w:r w:rsidR="002F525E" w:rsidRPr="00C61B84">
        <w:rPr>
          <w:rFonts w:ascii="Times New Roman" w:hAnsi="Times New Roman" w:cs="Times New Roman"/>
          <w:sz w:val="24"/>
          <w:szCs w:val="24"/>
        </w:rPr>
        <w:t>are</w:t>
      </w:r>
      <w:proofErr w:type="gramEnd"/>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12D7D8DC"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w:t>
      </w:r>
      <w:del w:id="489" w:author="Caitlin Jeffrey" w:date="2024-03-18T14:08:00Z">
        <w:r w:rsidR="00A21424" w:rsidRPr="00C61B84" w:rsidDel="00730AD3">
          <w:rPr>
            <w:rFonts w:ascii="Times New Roman" w:hAnsi="Times New Roman" w:cs="Times New Roman"/>
            <w:sz w:val="24"/>
            <w:szCs w:val="24"/>
          </w:rPr>
          <w:delText>bedded packs</w:delText>
        </w:r>
      </w:del>
      <w:ins w:id="490"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491" w:author="Caitlin Jeffrey" w:date="2024-03-18T13:52:00Z">
        <w:r w:rsidR="00A21424" w:rsidRPr="00C61B84" w:rsidDel="00627761">
          <w:rPr>
            <w:rFonts w:ascii="Times New Roman" w:hAnsi="Times New Roman" w:cs="Times New Roman"/>
            <w:sz w:val="24"/>
            <w:szCs w:val="24"/>
          </w:rPr>
          <w:delText>composting bedded packs</w:delText>
        </w:r>
      </w:del>
      <w:ins w:id="492"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w:t>
      </w:r>
      <w:del w:id="493" w:author="Caitlin Jeffrey" w:date="2024-03-18T13:52:00Z">
        <w:r w:rsidR="00A21424" w:rsidRPr="00C61B84" w:rsidDel="00627761">
          <w:rPr>
            <w:rFonts w:ascii="Times New Roman" w:hAnsi="Times New Roman" w:cs="Times New Roman"/>
            <w:sz w:val="24"/>
            <w:szCs w:val="24"/>
          </w:rPr>
          <w:delText>composting bedded packs</w:delText>
        </w:r>
      </w:del>
      <w:ins w:id="494"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495" w:author="Caitlin Jeffrey" w:date="2024-03-18T14:12:00Z">
        <w:r w:rsidR="00917C1E" w:rsidRPr="00C61B84" w:rsidDel="00730AD3">
          <w:rPr>
            <w:rFonts w:ascii="Times New Roman" w:hAnsi="Times New Roman" w:cs="Times New Roman"/>
            <w:sz w:val="24"/>
            <w:szCs w:val="24"/>
          </w:rPr>
          <w:delText>tiestalls</w:delText>
        </w:r>
      </w:del>
      <w:ins w:id="496"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497" w:author="Caitlin Jeffrey" w:date="2024-03-18T14:13:00Z">
        <w:r w:rsidR="00917C1E" w:rsidRPr="00C61B84" w:rsidDel="00730AD3">
          <w:rPr>
            <w:rFonts w:ascii="Times New Roman" w:hAnsi="Times New Roman" w:cs="Times New Roman"/>
            <w:sz w:val="24"/>
            <w:szCs w:val="24"/>
          </w:rPr>
          <w:delText>freestalls</w:delText>
        </w:r>
      </w:del>
      <w:ins w:id="498"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499" w:author="Caitlin Jeffrey" w:date="2024-03-18T14:08:00Z">
        <w:r w:rsidR="00917C1E" w:rsidRPr="00C61B84" w:rsidDel="00730AD3">
          <w:rPr>
            <w:rFonts w:ascii="Times New Roman" w:hAnsi="Times New Roman" w:cs="Times New Roman"/>
            <w:sz w:val="24"/>
            <w:szCs w:val="24"/>
          </w:rPr>
          <w:delText>bedded packs</w:delText>
        </w:r>
      </w:del>
      <w:ins w:id="500"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4B040965"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similar to those found for three </w:t>
      </w:r>
      <w:del w:id="501" w:author="Caitlin Jeffrey" w:date="2024-03-18T13:52:00Z">
        <w:r w:rsidRPr="00C61B84" w:rsidDel="00627761">
          <w:rPr>
            <w:rFonts w:ascii="Times New Roman" w:hAnsi="Times New Roman" w:cs="Times New Roman"/>
            <w:sz w:val="24"/>
            <w:szCs w:val="24"/>
          </w:rPr>
          <w:delText>compost bedded pack</w:delText>
        </w:r>
      </w:del>
      <w:ins w:id="502"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facility in the United States. Coliform counts for </w:t>
      </w:r>
      <w:del w:id="503" w:author="Caitlin Jeffrey" w:date="2024-03-18T14:08:00Z">
        <w:r w:rsidRPr="00C61B84" w:rsidDel="00730AD3">
          <w:rPr>
            <w:rFonts w:ascii="Times New Roman" w:hAnsi="Times New Roman" w:cs="Times New Roman"/>
            <w:sz w:val="24"/>
            <w:szCs w:val="24"/>
          </w:rPr>
          <w:delText>bedded packs</w:delText>
        </w:r>
      </w:del>
      <w:ins w:id="504"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w:t>
      </w:r>
      <w:del w:id="505" w:author="Caitlin Jeffrey" w:date="2024-03-18T14:08:00Z">
        <w:r w:rsidR="00301817" w:rsidRPr="00C61B84" w:rsidDel="00730AD3">
          <w:rPr>
            <w:rFonts w:ascii="Times New Roman" w:hAnsi="Times New Roman" w:cs="Times New Roman"/>
            <w:sz w:val="24"/>
            <w:szCs w:val="24"/>
          </w:rPr>
          <w:delText>bedded packs</w:delText>
        </w:r>
      </w:del>
      <w:ins w:id="506" w:author="Caitlin Jeffrey" w:date="2024-03-18T14:08:00Z">
        <w:r w:rsidR="00730AD3">
          <w:rPr>
            <w:rFonts w:ascii="Times New Roman" w:hAnsi="Times New Roman" w:cs="Times New Roman"/>
            <w:sz w:val="24"/>
            <w:szCs w:val="24"/>
          </w:rPr>
          <w:t>BP</w:t>
        </w:r>
      </w:ins>
      <w:r w:rsidR="00301817" w:rsidRPr="00C61B84">
        <w:rPr>
          <w:rFonts w:ascii="Times New Roman" w:hAnsi="Times New Roman" w:cs="Times New Roman"/>
          <w:sz w:val="24"/>
          <w:szCs w:val="24"/>
        </w:rPr>
        <w:t xml:space="preserve">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507" w:author="Caitlin Jeffrey" w:date="2024-03-18T14:08:00Z">
        <w:r w:rsidRPr="00C61B84" w:rsidDel="00730AD3">
          <w:rPr>
            <w:rFonts w:ascii="Times New Roman" w:hAnsi="Times New Roman" w:cs="Times New Roman"/>
            <w:sz w:val="24"/>
            <w:szCs w:val="24"/>
          </w:rPr>
          <w:delText>bedded packs</w:delText>
        </w:r>
      </w:del>
      <w:ins w:id="508"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22366308"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w:t>
      </w:r>
      <w:del w:id="509" w:author="Caitlin Jeffrey" w:date="2024-03-18T14:08:00Z">
        <w:r w:rsidRPr="00C61B84" w:rsidDel="00730AD3">
          <w:rPr>
            <w:rFonts w:ascii="Times New Roman" w:hAnsi="Times New Roman" w:cs="Times New Roman"/>
            <w:sz w:val="24"/>
            <w:szCs w:val="24"/>
          </w:rPr>
          <w:delText>bedded packs</w:delText>
        </w:r>
      </w:del>
      <w:ins w:id="510"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511" w:author="Caitlin Jeffrey" w:date="2024-03-18T14:08:00Z">
        <w:r w:rsidRPr="00C61B84" w:rsidDel="00730AD3">
          <w:rPr>
            <w:rFonts w:ascii="Times New Roman" w:hAnsi="Times New Roman" w:cs="Times New Roman"/>
            <w:sz w:val="24"/>
            <w:szCs w:val="24"/>
          </w:rPr>
          <w:delText>bedded packs</w:delText>
        </w:r>
      </w:del>
      <w:ins w:id="512"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513" w:author="Caitlin Jeffrey" w:date="2024-03-18T14:08:00Z">
        <w:r w:rsidR="00CF67EA" w:rsidRPr="00C61B84" w:rsidDel="00730AD3">
          <w:rPr>
            <w:rFonts w:ascii="Times New Roman" w:hAnsi="Times New Roman" w:cs="Times New Roman"/>
            <w:sz w:val="24"/>
            <w:szCs w:val="24"/>
          </w:rPr>
          <w:delText>bedded packs</w:delText>
        </w:r>
      </w:del>
      <w:ins w:id="514"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1E6DDEFD"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515" w:author="Caitlin Jeffrey" w:date="2024-03-18T13:53:00Z">
        <w:r w:rsidR="00627761">
          <w:rPr>
            <w:rFonts w:ascii="Times New Roman" w:hAnsi="Times New Roman" w:cs="Times New Roman"/>
            <w:sz w:val="24"/>
            <w:szCs w:val="24"/>
          </w:rPr>
          <w:t xml:space="preserve"> </w:t>
        </w:r>
      </w:ins>
      <w:del w:id="516" w:author="Caitlin Jeffrey" w:date="2024-03-18T13:52:00Z">
        <w:r w:rsidRPr="00604EDE" w:rsidDel="00627761">
          <w:rPr>
            <w:rFonts w:ascii="Times New Roman" w:hAnsi="Times New Roman" w:cs="Times New Roman"/>
            <w:sz w:val="24"/>
            <w:szCs w:val="24"/>
          </w:rPr>
          <w:delText xml:space="preserve"> compost bedded packs </w:delText>
        </w:r>
      </w:del>
      <w:ins w:id="517"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518" w:author="Caitlin Jeffrey" w:date="2024-03-18T14:16:00Z">
        <w:r w:rsidRPr="00604EDE" w:rsidDel="00730AD3">
          <w:rPr>
            <w:rFonts w:ascii="Times New Roman" w:hAnsi="Times New Roman" w:cs="Times New Roman"/>
            <w:sz w:val="24"/>
            <w:szCs w:val="24"/>
          </w:rPr>
          <w:delText>freestall</w:delText>
        </w:r>
      </w:del>
      <w:ins w:id="519"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520" w:author="Caitlin Jeffrey" w:date="2024-03-18T13:53:00Z">
        <w:r w:rsidRPr="00604EDE" w:rsidDel="00627761">
          <w:rPr>
            <w:rFonts w:ascii="Times New Roman" w:hAnsi="Times New Roman" w:cs="Times New Roman"/>
            <w:sz w:val="24"/>
            <w:szCs w:val="24"/>
          </w:rPr>
          <w:delText>compost bedded packs</w:delText>
        </w:r>
      </w:del>
      <w:ins w:id="521"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522" w:author="Caitlin Jeffrey" w:date="2024-03-18T14:13:00Z">
        <w:r w:rsidRPr="00604EDE" w:rsidDel="00730AD3">
          <w:rPr>
            <w:rFonts w:ascii="Times New Roman" w:hAnsi="Times New Roman" w:cs="Times New Roman"/>
            <w:sz w:val="24"/>
            <w:szCs w:val="24"/>
          </w:rPr>
          <w:delText>freestalls</w:delText>
        </w:r>
      </w:del>
      <w:ins w:id="523"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524" w:author="Caitlin Jeffrey" w:date="2024-03-18T14:13:00Z">
        <w:r w:rsidRPr="00604EDE" w:rsidDel="00730AD3">
          <w:rPr>
            <w:rFonts w:ascii="Times New Roman" w:hAnsi="Times New Roman" w:cs="Times New Roman"/>
            <w:sz w:val="24"/>
            <w:szCs w:val="24"/>
          </w:rPr>
          <w:delText>freestalls</w:delText>
        </w:r>
      </w:del>
      <w:ins w:id="525"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w:t>
      </w:r>
      <w:del w:id="526" w:author="Caitlin Jeffrey" w:date="2024-03-18T14:13:00Z">
        <w:r w:rsidRPr="00604EDE" w:rsidDel="00730AD3">
          <w:rPr>
            <w:rFonts w:ascii="Times New Roman" w:hAnsi="Times New Roman" w:cs="Times New Roman"/>
            <w:sz w:val="24"/>
            <w:szCs w:val="24"/>
          </w:rPr>
          <w:delText>freestalls</w:delText>
        </w:r>
      </w:del>
      <w:ins w:id="527"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w:t>
      </w:r>
      <w:del w:id="528" w:author="Caitlin Jeffrey" w:date="2024-03-18T14:08:00Z">
        <w:r w:rsidR="00705D59" w:rsidRPr="00705D59" w:rsidDel="00730AD3">
          <w:rPr>
            <w:rFonts w:ascii="Times New Roman" w:hAnsi="Times New Roman" w:cs="Times New Roman"/>
            <w:sz w:val="24"/>
            <w:szCs w:val="24"/>
          </w:rPr>
          <w:delText>bedded packs</w:delText>
        </w:r>
      </w:del>
      <w:ins w:id="529" w:author="Caitlin Jeffrey" w:date="2024-03-18T14:08:00Z">
        <w:r w:rsidR="00730AD3">
          <w:rPr>
            <w:rFonts w:ascii="Times New Roman" w:hAnsi="Times New Roman" w:cs="Times New Roman"/>
            <w:sz w:val="24"/>
            <w:szCs w:val="24"/>
          </w:rPr>
          <w:t>BP</w:t>
        </w:r>
      </w:ins>
      <w:r w:rsidR="00705D59" w:rsidRPr="00705D59">
        <w:rPr>
          <w:rFonts w:ascii="Times New Roman" w:hAnsi="Times New Roman" w:cs="Times New Roman"/>
          <w:sz w:val="24"/>
          <w:szCs w:val="24"/>
        </w:rPr>
        <w:t xml:space="preserve">) </w:t>
      </w:r>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w:t>
      </w:r>
      <w:del w:id="530" w:author="Caitlin Jeffrey" w:date="2024-03-18T14:08:00Z">
        <w:r w:rsidRPr="00604EDE" w:rsidDel="00730AD3">
          <w:rPr>
            <w:rFonts w:ascii="Times New Roman" w:hAnsi="Times New Roman" w:cs="Times New Roman"/>
            <w:sz w:val="24"/>
            <w:szCs w:val="24"/>
          </w:rPr>
          <w:delText>bedded packs</w:delText>
        </w:r>
      </w:del>
      <w:ins w:id="531"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48F974E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532" w:author="Caitlin Jeffrey" w:date="2024-03-18T14:08:00Z">
        <w:r w:rsidRPr="00604EDE" w:rsidDel="00730AD3">
          <w:rPr>
            <w:rFonts w:ascii="Times New Roman" w:hAnsi="Times New Roman" w:cs="Times New Roman"/>
            <w:sz w:val="24"/>
            <w:szCs w:val="24"/>
          </w:rPr>
          <w:delText>bedded packs</w:delText>
        </w:r>
      </w:del>
      <w:ins w:id="533"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534" w:author="Caitlin Jeffrey" w:date="2024-03-18T14:16:00Z">
        <w:r w:rsidRPr="00604EDE" w:rsidDel="00730AD3">
          <w:rPr>
            <w:rFonts w:ascii="Times New Roman" w:hAnsi="Times New Roman" w:cs="Times New Roman"/>
            <w:sz w:val="24"/>
            <w:szCs w:val="24"/>
          </w:rPr>
          <w:delText>freestall</w:delText>
        </w:r>
      </w:del>
      <w:ins w:id="535"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536" w:author="Caitlin Jeffrey" w:date="2024-03-18T14:08:00Z">
        <w:r w:rsidRPr="00604EDE" w:rsidDel="00730AD3">
          <w:rPr>
            <w:rFonts w:ascii="Times New Roman" w:hAnsi="Times New Roman" w:cs="Times New Roman"/>
            <w:sz w:val="24"/>
            <w:szCs w:val="24"/>
          </w:rPr>
          <w:delText>bedded packs</w:delText>
        </w:r>
      </w:del>
      <w:ins w:id="537"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538" w:author="Caitlin Jeffrey" w:date="2024-03-18T14:08:00Z">
        <w:r w:rsidRPr="00604EDE" w:rsidDel="00730AD3">
          <w:rPr>
            <w:rFonts w:ascii="Times New Roman" w:hAnsi="Times New Roman" w:cs="Times New Roman"/>
            <w:sz w:val="24"/>
            <w:szCs w:val="24"/>
          </w:rPr>
          <w:delText>bedded packs</w:delText>
        </w:r>
      </w:del>
      <w:ins w:id="539"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540" w:author="Caitlin Jeffrey" w:date="2024-03-18T14:09:00Z">
        <w:r w:rsidRPr="00604EDE" w:rsidDel="00730AD3">
          <w:rPr>
            <w:rFonts w:ascii="Times New Roman" w:hAnsi="Times New Roman" w:cs="Times New Roman"/>
            <w:sz w:val="24"/>
            <w:szCs w:val="24"/>
          </w:rPr>
          <w:delText>bedded packs</w:delText>
        </w:r>
      </w:del>
      <w:ins w:id="541"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3CB03841"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del w:id="542" w:author="Caitlin Jeffrey" w:date="2024-03-15T17:26:00Z">
        <w:r w:rsidR="00CF0519" w:rsidDel="00B80BE8">
          <w:rPr>
            <w:rFonts w:ascii="Times New Roman" w:hAnsi="Times New Roman" w:cs="Times New Roman"/>
            <w:sz w:val="24"/>
            <w:szCs w:val="24"/>
          </w:rPr>
          <w:delText>is</w:delText>
        </w:r>
      </w:del>
      <w:ins w:id="543" w:author="Caitlin Jeffrey" w:date="2024-03-15T17:26:00Z">
        <w:r w:rsidR="00B80BE8" w:rsidRPr="00B80BE8">
          <w:rPr>
            <w:rFonts w:ascii="Times New Roman" w:hAnsi="Times New Roman" w:cs="Times New Roman"/>
            <w:sz w:val="24"/>
            <w:szCs w:val="24"/>
            <w:highlight w:val="yellow"/>
            <w:rPrChange w:id="544"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545" w:author="Caitlin Jeffrey" w:date="2024-03-18T14:09:00Z">
        <w:r w:rsidR="00CF0519" w:rsidRPr="00604EDE" w:rsidDel="00730AD3">
          <w:rPr>
            <w:rFonts w:ascii="Times New Roman" w:hAnsi="Times New Roman" w:cs="Times New Roman"/>
            <w:sz w:val="24"/>
            <w:szCs w:val="24"/>
          </w:rPr>
          <w:delText>bedded packs</w:delText>
        </w:r>
      </w:del>
      <w:ins w:id="546"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547" w:author="Caitlin Jeffrey" w:date="2024-03-18T14:17:00Z">
        <w:r w:rsidR="00CF0519" w:rsidDel="00730AD3">
          <w:rPr>
            <w:rFonts w:ascii="Times New Roman" w:hAnsi="Times New Roman" w:cs="Times New Roman"/>
            <w:sz w:val="24"/>
            <w:szCs w:val="24"/>
          </w:rPr>
          <w:delText>tiestall</w:delText>
        </w:r>
      </w:del>
      <w:ins w:id="548"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1B127A9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549" w:author="Caitlin Jeffrey" w:date="2024-03-18T14:16:00Z">
        <w:r w:rsidR="00A21424" w:rsidRPr="00604EDE" w:rsidDel="00730AD3">
          <w:rPr>
            <w:rFonts w:ascii="Times New Roman" w:hAnsi="Times New Roman" w:cs="Times New Roman"/>
            <w:sz w:val="24"/>
            <w:szCs w:val="24"/>
          </w:rPr>
          <w:delText>freestall</w:delText>
        </w:r>
      </w:del>
      <w:ins w:id="550"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551" w:author="Caitlin Jeffrey" w:date="2024-03-18T14:12:00Z">
        <w:r w:rsidR="00291606" w:rsidRPr="00604EDE" w:rsidDel="00730AD3">
          <w:rPr>
            <w:rFonts w:ascii="Times New Roman" w:hAnsi="Times New Roman" w:cs="Times New Roman"/>
            <w:sz w:val="24"/>
            <w:szCs w:val="24"/>
          </w:rPr>
          <w:delText>tiestalls</w:delText>
        </w:r>
      </w:del>
      <w:ins w:id="552"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0747DC4B"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del w:id="553" w:author="Caitlin Jeffrey" w:date="2024-03-18T14:13:00Z">
        <w:r w:rsidR="00C61F5E" w:rsidDel="00730AD3">
          <w:rPr>
            <w:rFonts w:ascii="Times New Roman" w:hAnsi="Times New Roman" w:cs="Times New Roman"/>
            <w:sz w:val="24"/>
            <w:szCs w:val="24"/>
          </w:rPr>
          <w:delText>freestalls</w:delText>
        </w:r>
      </w:del>
      <w:ins w:id="554"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555" w:author="Caitlin Jeffrey" w:date="2024-03-18T14:12:00Z">
        <w:r w:rsidR="00C61F5E" w:rsidDel="00730AD3">
          <w:rPr>
            <w:rFonts w:ascii="Times New Roman" w:hAnsi="Times New Roman" w:cs="Times New Roman"/>
            <w:sz w:val="24"/>
            <w:szCs w:val="24"/>
          </w:rPr>
          <w:delText>tiestalls</w:delText>
        </w:r>
      </w:del>
      <w:ins w:id="556"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557" w:author="Caitlin Jeffrey" w:date="2024-03-18T14:16:00Z">
        <w:r w:rsidR="00A21424" w:rsidRPr="00604EDE" w:rsidDel="00730AD3">
          <w:rPr>
            <w:rFonts w:ascii="Times New Roman" w:hAnsi="Times New Roman" w:cs="Times New Roman"/>
            <w:sz w:val="24"/>
            <w:szCs w:val="24"/>
          </w:rPr>
          <w:delText>freestall</w:delText>
        </w:r>
      </w:del>
      <w:ins w:id="558"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559"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560" w:author="Caitlin Jeffrey" w:date="2024-03-18T14:09:00Z">
        <w:r w:rsidR="00730AD3">
          <w:rPr>
            <w:rFonts w:ascii="Times New Roman" w:hAnsi="Times New Roman" w:cs="Times New Roman"/>
            <w:sz w:val="24"/>
            <w:szCs w:val="24"/>
          </w:rPr>
          <w:t>BP</w:t>
        </w:r>
      </w:ins>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53ADC2B1"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561"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562"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563" w:author="Caitlin Jeffrey" w:date="2024-03-15T17:30:00Z">
            <w:rPr>
              <w:rFonts w:ascii="Times New Roman" w:hAnsi="Times New Roman" w:cs="Times New Roman"/>
              <w:sz w:val="24"/>
              <w:szCs w:val="24"/>
            </w:rPr>
          </w:rPrChange>
        </w:rPr>
        <w:t>2012</w:t>
      </w:r>
      <w:ins w:id="564" w:author="Caitlin Jeffrey" w:date="2024-03-15T17:29:00Z">
        <w:r w:rsidR="00AF7C50" w:rsidRPr="00DA7384">
          <w:rPr>
            <w:rFonts w:ascii="Times New Roman" w:hAnsi="Times New Roman" w:cs="Times New Roman"/>
            <w:sz w:val="24"/>
            <w:szCs w:val="24"/>
            <w:highlight w:val="yellow"/>
            <w:rPrChange w:id="56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66"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567"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568"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569"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70" w:author="Caitlin Jeffrey" w:date="2024-03-15T17:30:00Z">
            <w:rPr>
              <w:rFonts w:ascii="Times New Roman" w:hAnsi="Times New Roman" w:cs="Times New Roman"/>
              <w:sz w:val="24"/>
              <w:szCs w:val="24"/>
            </w:rPr>
          </w:rPrChange>
        </w:rPr>
        <w:t xml:space="preserve"> 2005</w:t>
      </w:r>
      <w:ins w:id="571" w:author="Caitlin Jeffrey" w:date="2024-03-15T17:29:00Z">
        <w:r w:rsidR="00AF7C50" w:rsidRPr="00DA7384">
          <w:rPr>
            <w:rFonts w:ascii="Times New Roman" w:hAnsi="Times New Roman" w:cs="Times New Roman"/>
            <w:sz w:val="24"/>
            <w:szCs w:val="24"/>
            <w:highlight w:val="yellow"/>
            <w:rPrChange w:id="572"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73"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574"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75" w:author="Caitlin Jeffrey" w:date="2024-03-15T17:30:00Z">
            <w:rPr>
              <w:rFonts w:ascii="Times New Roman" w:hAnsi="Times New Roman" w:cs="Times New Roman"/>
              <w:sz w:val="24"/>
              <w:szCs w:val="24"/>
            </w:rPr>
          </w:rPrChange>
        </w:rPr>
        <w:t xml:space="preserve"> 2010</w:t>
      </w:r>
      <w:ins w:id="576" w:author="Caitlin Jeffrey" w:date="2024-03-15T17:29:00Z">
        <w:r w:rsidR="00AF7C50" w:rsidRPr="00DA7384">
          <w:rPr>
            <w:rFonts w:ascii="Times New Roman" w:hAnsi="Times New Roman" w:cs="Times New Roman"/>
            <w:sz w:val="24"/>
            <w:szCs w:val="24"/>
            <w:highlight w:val="yellow"/>
            <w:rPrChange w:id="577"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78"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579"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580"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581"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582" w:author="Caitlin Jeffrey" w:date="2024-03-15T17:30:00Z">
            <w:rPr>
              <w:rFonts w:ascii="Times New Roman" w:hAnsi="Times New Roman" w:cs="Times New Roman"/>
              <w:sz w:val="24"/>
              <w:szCs w:val="24"/>
            </w:rPr>
          </w:rPrChange>
        </w:rPr>
        <w:t>2011</w:t>
      </w:r>
      <w:ins w:id="583" w:author="Caitlin Jeffrey" w:date="2024-03-15T17:29:00Z">
        <w:r w:rsidR="00AF7C50" w:rsidRPr="00DA7384">
          <w:rPr>
            <w:rFonts w:ascii="Times New Roman" w:hAnsi="Times New Roman" w:cs="Times New Roman"/>
            <w:sz w:val="24"/>
            <w:szCs w:val="24"/>
            <w:highlight w:val="yellow"/>
            <w:rPrChange w:id="584"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85"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586"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587" w:author="Caitlin Jeffrey" w:date="2024-03-15T17:30:00Z">
            <w:rPr>
              <w:rFonts w:ascii="Times New Roman" w:hAnsi="Times New Roman" w:cs="Times New Roman"/>
              <w:sz w:val="24"/>
              <w:szCs w:val="24"/>
            </w:rPr>
          </w:rPrChange>
        </w:rPr>
        <w:t xml:space="preserve"> and IMI: Schreiner and Ruegg, 2003</w:t>
      </w:r>
      <w:ins w:id="588" w:author="Caitlin Jeffrey" w:date="2024-03-15T17:28:00Z">
        <w:r w:rsidR="007802F1" w:rsidRPr="00DA7384">
          <w:rPr>
            <w:rFonts w:ascii="Times New Roman" w:hAnsi="Times New Roman" w:cs="Times New Roman"/>
            <w:sz w:val="24"/>
            <w:szCs w:val="24"/>
            <w:highlight w:val="yellow"/>
            <w:rPrChange w:id="589"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90"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591"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92" w:author="Caitlin Jeffrey" w:date="2024-03-15T17:30:00Z">
            <w:rPr>
              <w:rFonts w:ascii="Times New Roman" w:hAnsi="Times New Roman" w:cs="Times New Roman"/>
              <w:sz w:val="24"/>
              <w:szCs w:val="24"/>
            </w:rPr>
          </w:rPrChange>
        </w:rPr>
        <w:t xml:space="preserve"> 1998</w:t>
      </w:r>
      <w:ins w:id="593" w:author="Caitlin Jeffrey" w:date="2024-03-15T17:29:00Z">
        <w:r w:rsidR="00DA7384" w:rsidRPr="00DA7384">
          <w:rPr>
            <w:rFonts w:ascii="Times New Roman" w:hAnsi="Times New Roman" w:cs="Times New Roman"/>
            <w:sz w:val="24"/>
            <w:szCs w:val="24"/>
            <w:highlight w:val="yellow"/>
            <w:rPrChange w:id="594"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595"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596"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597"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598"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599"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600"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601" w:author="Caitlin Jeffrey" w:date="2024-03-15T17:30:00Z">
            <w:rPr>
              <w:rFonts w:ascii="Times New Roman" w:hAnsi="Times New Roman" w:cs="Times New Roman"/>
              <w:sz w:val="24"/>
              <w:szCs w:val="24"/>
            </w:rPr>
          </w:rPrChange>
        </w:rPr>
        <w:t xml:space="preserve"> 2010</w:t>
      </w:r>
      <w:ins w:id="602" w:author="Caitlin Jeffrey" w:date="2024-03-15T17:28:00Z">
        <w:r w:rsidR="007802F1" w:rsidRPr="00DA7384">
          <w:rPr>
            <w:rFonts w:ascii="Times New Roman" w:hAnsi="Times New Roman" w:cs="Times New Roman"/>
            <w:sz w:val="24"/>
            <w:szCs w:val="24"/>
            <w:highlight w:val="yellow"/>
            <w:rPrChange w:id="60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604"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605" w:author="Caitlin Jeffrey" w:date="2024-03-18T14:09:00Z">
        <w:r w:rsidR="00442978" w:rsidDel="00730AD3">
          <w:rPr>
            <w:rFonts w:ascii="Times New Roman" w:hAnsi="Times New Roman" w:cs="Times New Roman"/>
            <w:sz w:val="24"/>
            <w:szCs w:val="24"/>
          </w:rPr>
          <w:delText>bedded packs</w:delText>
        </w:r>
      </w:del>
      <w:ins w:id="606"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230D90A7"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del w:id="607" w:author="Caitlin Jeffrey" w:date="2024-03-18T14:13:00Z">
        <w:r w:rsidRPr="00604EDE" w:rsidDel="00730AD3">
          <w:rPr>
            <w:rFonts w:ascii="Times New Roman" w:hAnsi="Times New Roman" w:cs="Times New Roman"/>
            <w:sz w:val="24"/>
            <w:szCs w:val="24"/>
          </w:rPr>
          <w:delText>freestalls</w:delText>
        </w:r>
      </w:del>
      <w:ins w:id="608"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w:t>
      </w:r>
      <w:del w:id="609" w:author="Caitlin Jeffrey" w:date="2024-03-18T14:13:00Z">
        <w:r w:rsidRPr="00604EDE" w:rsidDel="00730AD3">
          <w:rPr>
            <w:rFonts w:ascii="Times New Roman" w:hAnsi="Times New Roman" w:cs="Times New Roman"/>
            <w:sz w:val="24"/>
            <w:szCs w:val="24"/>
          </w:rPr>
          <w:delText>freestalls</w:delText>
        </w:r>
      </w:del>
      <w:ins w:id="610"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w:t>
      </w:r>
      <w:del w:id="611" w:author="Caitlin Jeffrey" w:date="2024-03-18T14:17:00Z">
        <w:r w:rsidRPr="00604EDE" w:rsidDel="00730AD3">
          <w:rPr>
            <w:rFonts w:ascii="Times New Roman" w:hAnsi="Times New Roman" w:cs="Times New Roman"/>
            <w:sz w:val="24"/>
            <w:szCs w:val="24"/>
          </w:rPr>
          <w:delText>tiestall</w:delText>
        </w:r>
      </w:del>
      <w:ins w:id="612"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w:t>
      </w:r>
      <w:del w:id="613" w:author="Caitlin Jeffrey" w:date="2024-03-18T14:17:00Z">
        <w:r w:rsidRPr="00604EDE" w:rsidDel="00730AD3">
          <w:rPr>
            <w:rFonts w:ascii="Times New Roman" w:hAnsi="Times New Roman" w:cs="Times New Roman"/>
            <w:sz w:val="24"/>
            <w:szCs w:val="24"/>
          </w:rPr>
          <w:delText>tiestall</w:delText>
        </w:r>
      </w:del>
      <w:ins w:id="614"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03CD11FF" w:rsidR="00161CD8" w:rsidRDefault="001759E1" w:rsidP="008F07CA">
      <w:pPr>
        <w:autoSpaceDE w:val="0"/>
        <w:autoSpaceDN w:val="0"/>
        <w:adjustRightInd w:val="0"/>
        <w:spacing w:line="480" w:lineRule="auto"/>
        <w:ind w:firstLine="720"/>
        <w:rPr>
          <w:rFonts w:ascii="Times New Roman" w:hAnsi="Times New Roman" w:cs="Times New Roman"/>
          <w:sz w:val="24"/>
          <w:szCs w:val="24"/>
        </w:rPr>
      </w:pPr>
      <w:ins w:id="615" w:author="Caitlin Jeffrey" w:date="2024-03-20T09:12:00Z">
        <w:r w:rsidRPr="001759E1">
          <w:rPr>
            <w:rFonts w:ascii="Times New Roman" w:hAnsi="Times New Roman" w:cs="Times New Roman"/>
            <w:sz w:val="24"/>
            <w:szCs w:val="24"/>
            <w:highlight w:val="yellow"/>
            <w:rPrChange w:id="616" w:author="Caitlin Jeffrey" w:date="2024-03-20T09:13:00Z">
              <w:rPr>
                <w:rFonts w:ascii="Times New Roman" w:hAnsi="Times New Roman" w:cs="Times New Roman"/>
                <w:sz w:val="24"/>
                <w:szCs w:val="24"/>
              </w:rPr>
            </w:rPrChange>
          </w:rPr>
          <w:t xml:space="preserve">While bedded pack systems are not common for housing lactating cows in Vermont (Andrews et al., 2021), farms using a bedded pack system in Vermont are using both </w:t>
        </w:r>
        <w:proofErr w:type="gramStart"/>
        <w:r w:rsidRPr="001759E1">
          <w:rPr>
            <w:rFonts w:ascii="Times New Roman" w:hAnsi="Times New Roman" w:cs="Times New Roman"/>
            <w:sz w:val="24"/>
            <w:szCs w:val="24"/>
            <w:highlight w:val="yellow"/>
            <w:rPrChange w:id="617" w:author="Caitlin Jeffrey" w:date="2024-03-20T09:13:00Z">
              <w:rPr>
                <w:rFonts w:ascii="Times New Roman" w:hAnsi="Times New Roman" w:cs="Times New Roman"/>
                <w:sz w:val="24"/>
                <w:szCs w:val="24"/>
              </w:rPr>
            </w:rPrChange>
          </w:rPr>
          <w:t>compost</w:t>
        </w:r>
        <w:proofErr w:type="gramEnd"/>
        <w:r w:rsidRPr="001759E1">
          <w:rPr>
            <w:rFonts w:ascii="Times New Roman" w:hAnsi="Times New Roman" w:cs="Times New Roman"/>
            <w:sz w:val="24"/>
            <w:szCs w:val="24"/>
            <w:highlight w:val="yellow"/>
            <w:rPrChange w:id="618" w:author="Caitlin Jeffrey" w:date="2024-03-20T09:13:00Z">
              <w:rPr>
                <w:rFonts w:ascii="Times New Roman" w:hAnsi="Times New Roman" w:cs="Times New Roman"/>
                <w:sz w:val="24"/>
                <w:szCs w:val="24"/>
              </w:rPr>
            </w:rPrChange>
          </w:rPr>
          <w:t xml:space="preserve"> bedded-packs managed with daily cultivation, and conventional, untilled deep bedded pack systems. The relatively small number of bedded packs being used in our state to house lactating dairy cattle created a challenge for enrolling ten herds using this kind of system in our observational study. As untilled and cultivated bedded pack systems differ in numerous regards (Leso et al., 2020), </w:t>
        </w:r>
        <w:proofErr w:type="gramStart"/>
        <w:r w:rsidRPr="001759E1">
          <w:rPr>
            <w:rFonts w:ascii="Times New Roman" w:hAnsi="Times New Roman" w:cs="Times New Roman"/>
            <w:sz w:val="24"/>
            <w:szCs w:val="24"/>
            <w:highlight w:val="yellow"/>
            <w:rPrChange w:id="619" w:author="Caitlin Jeffrey" w:date="2024-03-20T09:13:00Z">
              <w:rPr>
                <w:rFonts w:ascii="Times New Roman" w:hAnsi="Times New Roman" w:cs="Times New Roman"/>
                <w:sz w:val="24"/>
                <w:szCs w:val="24"/>
              </w:rPr>
            </w:rPrChange>
          </w:rPr>
          <w:t>ideally</w:t>
        </w:r>
        <w:proofErr w:type="gramEnd"/>
        <w:r w:rsidRPr="001759E1">
          <w:rPr>
            <w:rFonts w:ascii="Times New Roman" w:hAnsi="Times New Roman" w:cs="Times New Roman"/>
            <w:sz w:val="24"/>
            <w:szCs w:val="24"/>
            <w:highlight w:val="yellow"/>
            <w:rPrChange w:id="620" w:author="Caitlin Jeffrey" w:date="2024-03-20T09:13:00Z">
              <w:rPr>
                <w:rFonts w:ascii="Times New Roman" w:hAnsi="Times New Roman" w:cs="Times New Roman"/>
                <w:sz w:val="24"/>
                <w:szCs w:val="24"/>
              </w:rPr>
            </w:rPrChange>
          </w:rPr>
          <w:t xml:space="preserve"> we would have been able to enroll enough farms using each type and treat them as separate groups in the analysis. Due to the limited sample size available using these systems in the state, it was necessary to combine both types of system in order to achieve our objective of describing udder hygiene, milk quality, and udder health on these loose-housing systems deeply-bedded with organic material in the state. While we acknowledge that grouping them together is not ideal, this diversity is a reflection of how the target population (small-medium, pasture-based organic dairy farms) are actually using this system in the Northeastern U.S. (Benson, 2012). Despite this limitation, by including bedded pack farms managed in a variety of ways, our aim was that the current work sheds light on a broader spectrum of options used within this loose-housing system. Our current study shows that farms can achieve excellent milk quality using either an untilled, deep bedded pack system or an aerobically composting bedded pack system for indoor housing</w:t>
        </w:r>
      </w:ins>
      <w:ins w:id="621" w:author="Caitlin Jeffrey" w:date="2024-03-20T09:13:00Z">
        <w:r w:rsidR="00720408">
          <w:rPr>
            <w:rFonts w:ascii="Times New Roman" w:hAnsi="Times New Roman" w:cs="Times New Roman"/>
            <w:sz w:val="24"/>
            <w:szCs w:val="24"/>
          </w:rPr>
          <w:t>;</w:t>
        </w:r>
      </w:ins>
      <w:ins w:id="622" w:author="Caitlin Jeffrey" w:date="2024-03-20T09:12:00Z">
        <w:r>
          <w:rPr>
            <w:rFonts w:ascii="Times New Roman" w:hAnsi="Times New Roman" w:cs="Times New Roman"/>
            <w:sz w:val="24"/>
            <w:szCs w:val="24"/>
          </w:rPr>
          <w:t xml:space="preserve"> </w:t>
        </w:r>
      </w:ins>
      <w:del w:id="623"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624" w:author="Caitlin Jeffrey" w:date="2024-03-18T14:09:00Z">
        <w:r w:rsidR="00161CD8" w:rsidRPr="00C30348" w:rsidDel="00730AD3">
          <w:rPr>
            <w:rFonts w:ascii="Times New Roman" w:hAnsi="Times New Roman" w:cs="Times New Roman"/>
            <w:sz w:val="24"/>
            <w:szCs w:val="24"/>
          </w:rPr>
          <w:delText>bedded packs</w:delText>
        </w:r>
      </w:del>
      <w:del w:id="625"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626" w:author="Caitlin Jeffrey" w:date="2024-03-18T13:53:00Z">
        <w:r w:rsidR="00161CD8" w:rsidRPr="00C30348" w:rsidDel="00015349">
          <w:rPr>
            <w:rFonts w:ascii="Times New Roman" w:hAnsi="Times New Roman" w:cs="Times New Roman"/>
            <w:sz w:val="24"/>
            <w:szCs w:val="24"/>
          </w:rPr>
          <w:delText>composting bedded packs</w:delText>
        </w:r>
      </w:del>
      <w:del w:id="627"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628" w:author="Caitlin Jeffrey" w:date="2024-03-18T14:09:00Z">
        <w:r w:rsidR="00161CD8" w:rsidRPr="00C30348" w:rsidDel="00730AD3">
          <w:rPr>
            <w:rFonts w:ascii="Times New Roman" w:hAnsi="Times New Roman" w:cs="Times New Roman"/>
            <w:sz w:val="24"/>
            <w:szCs w:val="24"/>
          </w:rPr>
          <w:delText>bedded packs</w:delText>
        </w:r>
      </w:del>
      <w:del w:id="629"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630" w:author="Caitlin Jeffrey" w:date="2024-03-18T14:09:00Z">
        <w:r w:rsidR="00161CD8" w:rsidRPr="00C30348" w:rsidDel="00730AD3">
          <w:rPr>
            <w:rFonts w:ascii="Times New Roman" w:hAnsi="Times New Roman" w:cs="Times New Roman"/>
            <w:sz w:val="24"/>
            <w:szCs w:val="24"/>
          </w:rPr>
          <w:delText>bedded packs</w:delText>
        </w:r>
      </w:del>
      <w:del w:id="631"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632"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r w:rsidR="00306E7A">
        <w:rPr>
          <w:rFonts w:ascii="Times New Roman" w:hAnsi="Times New Roman" w:cs="Times New Roman"/>
          <w:sz w:val="24"/>
          <w:szCs w:val="24"/>
        </w:rPr>
        <w:t xml:space="preserve"> </w:t>
      </w:r>
      <w:r w:rsidR="00603C67">
        <w:rPr>
          <w:rFonts w:ascii="Times New Roman" w:hAnsi="Times New Roman" w:cs="Times New Roman"/>
          <w:sz w:val="24"/>
          <w:szCs w:val="24"/>
        </w:rPr>
        <w:t>t</w:t>
      </w:r>
      <w:r w:rsidR="001F2342"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001F2342"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001F2342"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001F2342" w:rsidRPr="00604EDE">
        <w:rPr>
          <w:rFonts w:ascii="Times New Roman" w:hAnsi="Times New Roman" w:cs="Times New Roman"/>
          <w:sz w:val="24"/>
          <w:szCs w:val="24"/>
        </w:rPr>
        <w:t>cells/</w:t>
      </w:r>
      <w:proofErr w:type="spellStart"/>
      <w:r w:rsidR="001F2342" w:rsidRPr="00604EDE">
        <w:rPr>
          <w:rFonts w:ascii="Times New Roman" w:hAnsi="Times New Roman" w:cs="Times New Roman"/>
          <w:sz w:val="24"/>
          <w:szCs w:val="24"/>
        </w:rPr>
        <w:t>mL.</w:t>
      </w:r>
      <w:proofErr w:type="spellEnd"/>
      <w:r w:rsidR="001F2342"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001F2342"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001F2342"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07F807D1"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633"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634" w:author="Caitlin Jeffrey" w:date="2024-03-19T15:41:00Z">
        <w:r w:rsidR="008A3C93">
          <w:rPr>
            <w:rFonts w:ascii="Times New Roman" w:hAnsi="Times New Roman" w:cs="Times New Roman"/>
            <w:sz w:val="24"/>
            <w:szCs w:val="24"/>
          </w:rPr>
          <w:t>For comparison, the average dairy cow in the U.S. produced an average of 10,926 kg of milk in 2022</w:t>
        </w:r>
      </w:ins>
      <w:ins w:id="635"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89192F">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636" w:author="Caitlin Jeffrey" w:date="2024-03-19T15:45:00Z">
        <w:r w:rsidR="0089192F">
          <w:rPr>
            <w:rFonts w:ascii="Times New Roman" w:hAnsi="Times New Roman" w:cs="Times New Roman"/>
            <w:sz w:val="24"/>
            <w:szCs w:val="24"/>
          </w:rPr>
          <w:t>(Progressive Dairy, 2017).</w:t>
        </w:r>
      </w:ins>
      <w:ins w:id="637" w:author="Caitlin Jeffrey" w:date="2024-03-19T15:41:00Z">
        <w:r w:rsidR="008A3C93">
          <w:rPr>
            <w:rFonts w:ascii="Times New Roman" w:hAnsi="Times New Roman" w:cs="Times New Roman"/>
            <w:sz w:val="24"/>
            <w:szCs w:val="24"/>
          </w:rPr>
          <w:t xml:space="preserve"> </w:t>
        </w:r>
      </w:ins>
      <w:ins w:id="638" w:author="Caitlin Jeffrey" w:date="2024-03-19T15:33:00Z">
        <w:r w:rsidR="001478E5" w:rsidRPr="007F5A1A">
          <w:rPr>
            <w:rFonts w:ascii="Times New Roman" w:hAnsi="Times New Roman" w:cs="Times New Roman"/>
            <w:noProof/>
            <w:sz w:val="24"/>
            <w:szCs w:val="24"/>
            <w:highlight w:val="yellow"/>
            <w:rPrChange w:id="639" w:author="Caitlin Jeffrey" w:date="2024-03-19T15:36:00Z">
              <w:rPr>
                <w:rFonts w:ascii="Times New Roman" w:hAnsi="Times New Roman" w:cs="Times New Roman"/>
                <w:noProof/>
                <w:sz w:val="24"/>
                <w:szCs w:val="24"/>
              </w:rPr>
            </w:rPrChange>
          </w:rPr>
          <w:t xml:space="preserve">It may be interesting to acknowledge here that organic cows on average produce less milk </w:t>
        </w:r>
        <w:r w:rsidR="001478E5" w:rsidRPr="007F5A1A">
          <w:rPr>
            <w:rFonts w:ascii="Times New Roman" w:hAnsi="Times New Roman" w:cs="Times New Roman"/>
            <w:noProof/>
            <w:sz w:val="24"/>
            <w:szCs w:val="24"/>
            <w:highlight w:val="yellow"/>
            <w:rPrChange w:id="640"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641"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642"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643"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644"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645" w:author="Caitlin Jeffrey" w:date="2024-03-19T15:36:00Z">
              <w:rPr>
                <w:rFonts w:ascii="Times New Roman" w:hAnsi="Times New Roman" w:cs="Times New Roman"/>
                <w:noProof/>
                <w:sz w:val="24"/>
                <w:szCs w:val="24"/>
              </w:rPr>
            </w:rPrChange>
          </w:rPr>
          <w:t>, and with decreased milk production comes decreased susceptibility to mastitis</w:t>
        </w:r>
        <w:r w:rsidR="001478E5" w:rsidRPr="007F5A1A">
          <w:rPr>
            <w:rFonts w:ascii="Times New Roman" w:hAnsi="Times New Roman" w:cs="Times New Roman"/>
            <w:noProof/>
            <w:sz w:val="24"/>
            <w:szCs w:val="24"/>
            <w:highlight w:val="yellow"/>
            <w:rPrChange w:id="646" w:author="Caitlin Jeffrey" w:date="2024-03-19T15:36:00Z">
              <w:rPr>
                <w:rFonts w:ascii="Times New Roman" w:hAnsi="Times New Roman" w:cs="Times New Roman"/>
                <w:noProof/>
                <w:sz w:val="24"/>
                <w:szCs w:val="24"/>
              </w:rPr>
            </w:rPrChange>
          </w:rPr>
          <w:t xml:space="preserve"> </w:t>
        </w:r>
      </w:ins>
      <w:r w:rsidR="001478E5" w:rsidRPr="007F5A1A">
        <w:rPr>
          <w:rFonts w:ascii="Times New Roman" w:hAnsi="Times New Roman" w:cs="Times New Roman"/>
          <w:noProof/>
          <w:sz w:val="24"/>
          <w:szCs w:val="24"/>
          <w:highlight w:val="yellow"/>
          <w:rPrChange w:id="647"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648"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649"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650"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651" w:author="Caitlin Jeffrey" w:date="2024-03-19T15:36:00Z">
            <w:rPr>
              <w:rFonts w:ascii="Times New Roman" w:hAnsi="Times New Roman" w:cs="Times New Roman"/>
              <w:noProof/>
              <w:sz w:val="24"/>
              <w:szCs w:val="24"/>
            </w:rPr>
          </w:rPrChange>
        </w:rPr>
        <w:fldChar w:fldCharType="end"/>
      </w:r>
      <w:ins w:id="652" w:author="Caitlin Jeffrey" w:date="2024-03-19T15:34:00Z">
        <w:r w:rsidR="00B122BB" w:rsidRPr="007F5A1A">
          <w:rPr>
            <w:rFonts w:ascii="Times New Roman" w:hAnsi="Times New Roman" w:cs="Times New Roman"/>
            <w:noProof/>
            <w:sz w:val="24"/>
            <w:szCs w:val="24"/>
            <w:highlight w:val="yellow"/>
            <w:rPrChange w:id="653"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654" w:author="Caitlin Jeffrey" w:date="2024-03-19T15:35:00Z">
        <w:r w:rsidR="00321F19" w:rsidRPr="007F5A1A">
          <w:rPr>
            <w:rFonts w:ascii="Times New Roman" w:hAnsi="Times New Roman" w:cs="Times New Roman"/>
            <w:noProof/>
            <w:sz w:val="24"/>
            <w:szCs w:val="24"/>
            <w:highlight w:val="yellow"/>
            <w:rPrChange w:id="655"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656" w:author="Caitlin Jeffrey" w:date="2024-03-19T15:36:00Z">
              <w:rPr>
                <w:rFonts w:ascii="Times New Roman" w:hAnsi="Times New Roman" w:cs="Times New Roman"/>
                <w:noProof/>
                <w:sz w:val="24"/>
                <w:szCs w:val="24"/>
              </w:rPr>
            </w:rPrChange>
          </w:rPr>
          <w:t>conventionally-managed dairy farms</w:t>
        </w:r>
      </w:ins>
      <w:ins w:id="657" w:author="Caitlin Jeffrey" w:date="2024-03-19T15:34:00Z">
        <w:r w:rsidR="00B122BB" w:rsidRPr="007F5A1A">
          <w:rPr>
            <w:rFonts w:ascii="Times New Roman" w:hAnsi="Times New Roman" w:cs="Times New Roman"/>
            <w:noProof/>
            <w:sz w:val="24"/>
            <w:szCs w:val="24"/>
            <w:highlight w:val="yellow"/>
            <w:rPrChange w:id="658" w:author="Caitlin Jeffrey" w:date="2024-03-19T15:36:00Z">
              <w:rPr>
                <w:rFonts w:ascii="Times New Roman" w:hAnsi="Times New Roman" w:cs="Times New Roman"/>
                <w:noProof/>
                <w:sz w:val="24"/>
                <w:szCs w:val="24"/>
              </w:rPr>
            </w:rPrChange>
          </w:rPr>
          <w:t>.</w:t>
        </w:r>
      </w:ins>
      <w:ins w:id="659" w:author="Caitlin Jeffrey" w:date="2024-03-19T15:33:00Z">
        <w:r w:rsidR="001478E5">
          <w:rPr>
            <w:rFonts w:ascii="Times New Roman" w:hAnsi="Times New Roman" w:cs="Times New Roman"/>
            <w:sz w:val="24"/>
            <w:szCs w:val="24"/>
          </w:rPr>
          <w:t xml:space="preserve"> </w:t>
        </w:r>
      </w:ins>
      <w:r w:rsidR="005119F2">
        <w:rPr>
          <w:rFonts w:ascii="Times New Roman" w:hAnsi="Times New Roman" w:cs="Times New Roman"/>
          <w:sz w:val="24"/>
          <w:szCs w:val="24"/>
        </w:rPr>
        <w:t>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1AD1336"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w:t>
      </w:r>
      <w:del w:id="660" w:author="Caitlin Jeffrey" w:date="2024-03-18T14:09:00Z">
        <w:r w:rsidR="00F171F2" w:rsidDel="00730AD3">
          <w:rPr>
            <w:rFonts w:ascii="Times New Roman" w:hAnsi="Times New Roman" w:cs="Times New Roman"/>
            <w:sz w:val="24"/>
            <w:szCs w:val="24"/>
          </w:rPr>
          <w:delText>bedded packs</w:delText>
        </w:r>
      </w:del>
      <w:ins w:id="661" w:author="Caitlin Jeffrey" w:date="2024-03-18T14:09:00Z">
        <w:r w:rsidR="00730AD3">
          <w:rPr>
            <w:rFonts w:ascii="Times New Roman" w:hAnsi="Times New Roman" w:cs="Times New Roman"/>
            <w:sz w:val="24"/>
            <w:szCs w:val="24"/>
          </w:rPr>
          <w:t>BP</w:t>
        </w:r>
      </w:ins>
      <w:r w:rsidR="00F171F2">
        <w:rPr>
          <w:rFonts w:ascii="Times New Roman" w:hAnsi="Times New Roman" w:cs="Times New Roman"/>
          <w:sz w:val="24"/>
          <w:szCs w:val="24"/>
        </w:rPr>
        <w:t xml:space="preserve"> specifically.</w:t>
      </w:r>
    </w:p>
    <w:p w14:paraId="7C9C36BA" w14:textId="68FB5FF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662" w:author="Caitlin Jeffrey" w:date="2024-03-18T14:16:00Z">
        <w:r w:rsidR="00A21424" w:rsidRPr="00604EDE" w:rsidDel="00730AD3">
          <w:rPr>
            <w:rFonts w:ascii="Times New Roman" w:hAnsi="Times New Roman" w:cs="Times New Roman"/>
            <w:sz w:val="24"/>
            <w:szCs w:val="24"/>
          </w:rPr>
          <w:delText>freestall</w:delText>
        </w:r>
      </w:del>
      <w:ins w:id="663"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664" w:author="Caitlin Jeffrey" w:date="2024-03-18T14:17:00Z">
        <w:r w:rsidR="00A21424" w:rsidRPr="00604EDE" w:rsidDel="00730AD3">
          <w:rPr>
            <w:rFonts w:ascii="Times New Roman" w:hAnsi="Times New Roman" w:cs="Times New Roman"/>
            <w:sz w:val="24"/>
            <w:szCs w:val="24"/>
          </w:rPr>
          <w:delText>tiestall</w:delText>
        </w:r>
      </w:del>
      <w:ins w:id="665"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666" w:author="Caitlin Jeffrey" w:date="2024-03-18T14:17:00Z">
        <w:r w:rsidR="00A21424" w:rsidRPr="00604EDE" w:rsidDel="00730AD3">
          <w:rPr>
            <w:rFonts w:ascii="Times New Roman" w:hAnsi="Times New Roman" w:cs="Times New Roman"/>
            <w:sz w:val="24"/>
            <w:szCs w:val="24"/>
          </w:rPr>
          <w:delText>tiestall</w:delText>
        </w:r>
      </w:del>
      <w:ins w:id="667"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668" w:author="Caitlin Jeffrey" w:date="2024-03-18T14:16:00Z">
        <w:r w:rsidR="00A21424" w:rsidRPr="00604EDE" w:rsidDel="00730AD3">
          <w:rPr>
            <w:rFonts w:ascii="Times New Roman" w:hAnsi="Times New Roman" w:cs="Times New Roman"/>
            <w:sz w:val="24"/>
            <w:szCs w:val="24"/>
          </w:rPr>
          <w:delText>freestall</w:delText>
        </w:r>
      </w:del>
      <w:ins w:id="669"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w:t>
      </w:r>
      <w:del w:id="670" w:author="Caitlin Jeffrey" w:date="2024-03-18T14:09:00Z">
        <w:r w:rsidR="00A21424" w:rsidRPr="00604EDE" w:rsidDel="00730AD3">
          <w:rPr>
            <w:rFonts w:ascii="Times New Roman" w:hAnsi="Times New Roman" w:cs="Times New Roman"/>
            <w:sz w:val="24"/>
            <w:szCs w:val="24"/>
          </w:rPr>
          <w:delText>bedded packs</w:delText>
        </w:r>
      </w:del>
      <w:ins w:id="671" w:author="Caitlin Jeffrey" w:date="2024-03-18T14:09:00Z">
        <w:r w:rsidR="00730AD3">
          <w:rPr>
            <w:rFonts w:ascii="Times New Roman" w:hAnsi="Times New Roman" w:cs="Times New Roman"/>
            <w:sz w:val="24"/>
            <w:szCs w:val="24"/>
          </w:rPr>
          <w:t>BP</w:t>
        </w:r>
      </w:ins>
      <w:r w:rsidR="00A21424" w:rsidRPr="00604EDE">
        <w:rPr>
          <w:rFonts w:ascii="Times New Roman" w:hAnsi="Times New Roman" w:cs="Times New Roman"/>
          <w:sz w:val="24"/>
          <w:szCs w:val="24"/>
        </w:rPr>
        <w:t xml:space="preserve">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62CCC786" w:rsidR="00434369" w:rsidRPr="00912697" w:rsidRDefault="0026413C" w:rsidP="00912697">
      <w:pPr>
        <w:spacing w:line="480" w:lineRule="auto"/>
        <w:ind w:firstLine="720"/>
        <w:rPr>
          <w:rFonts w:ascii="Times New Roman" w:hAnsi="Times New Roman" w:cs="Times New Roman"/>
          <w:sz w:val="24"/>
          <w:szCs w:val="24"/>
        </w:rPr>
      </w:pPr>
      <w:bookmarkStart w:id="672"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del w:id="673" w:author="Caitlin Jeffrey" w:date="2024-03-18T14:16:00Z">
        <w:r w:rsidR="000A2897" w:rsidDel="00730AD3">
          <w:rPr>
            <w:rFonts w:ascii="Times New Roman" w:hAnsi="Times New Roman" w:cs="Times New Roman"/>
            <w:sz w:val="24"/>
            <w:szCs w:val="24"/>
          </w:rPr>
          <w:delText>freestall</w:delText>
        </w:r>
      </w:del>
      <w:ins w:id="674" w:author="Caitlin Jeffrey" w:date="2024-03-18T14:16:00Z">
        <w:r w:rsidR="00730AD3">
          <w:rPr>
            <w:rFonts w:ascii="Times New Roman" w:hAnsi="Times New Roman" w:cs="Times New Roman"/>
            <w:sz w:val="24"/>
            <w:szCs w:val="24"/>
          </w:rPr>
          <w:t>FS</w:t>
        </w:r>
      </w:ins>
      <w:r w:rsidR="000A2897">
        <w:rPr>
          <w:rFonts w:ascii="Times New Roman" w:hAnsi="Times New Roman" w:cs="Times New Roman"/>
          <w:sz w:val="24"/>
          <w:szCs w:val="24"/>
        </w:rPr>
        <w:t xml:space="preserve"> or </w:t>
      </w:r>
      <w:del w:id="675" w:author="Caitlin Jeffrey" w:date="2024-03-18T14:17:00Z">
        <w:r w:rsidR="000A2897" w:rsidDel="00730AD3">
          <w:rPr>
            <w:rFonts w:ascii="Times New Roman" w:hAnsi="Times New Roman" w:cs="Times New Roman"/>
            <w:sz w:val="24"/>
            <w:szCs w:val="24"/>
          </w:rPr>
          <w:delText>tiestall</w:delText>
        </w:r>
      </w:del>
      <w:ins w:id="676" w:author="Caitlin Jeffrey" w:date="2024-03-18T14:17:00Z">
        <w:r w:rsidR="00730AD3">
          <w:rPr>
            <w:rFonts w:ascii="Times New Roman" w:hAnsi="Times New Roman" w:cs="Times New Roman"/>
            <w:sz w:val="24"/>
            <w:szCs w:val="24"/>
          </w:rPr>
          <w:t>TS</w:t>
        </w:r>
      </w:ins>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672"/>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3C1EC8">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3C1EC8">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2659D8EE" w14:textId="428D9369" w:rsidR="0089192F" w:rsidRPr="0089192F" w:rsidRDefault="00256552" w:rsidP="0089192F">
      <w:pPr>
        <w:pStyle w:val="EndNoteBibliography"/>
        <w:spacing w:after="240"/>
      </w:pPr>
      <w:r>
        <w:rPr>
          <w:szCs w:val="24"/>
        </w:rPr>
        <w:fldChar w:fldCharType="begin"/>
      </w:r>
      <w:r>
        <w:rPr>
          <w:szCs w:val="24"/>
        </w:rPr>
        <w:instrText xml:space="preserve"> ADDIN EN.REFLIST </w:instrText>
      </w:r>
      <w:r>
        <w:rPr>
          <w:szCs w:val="24"/>
        </w:rPr>
        <w:fldChar w:fldCharType="separate"/>
      </w:r>
      <w:r w:rsidR="0089192F" w:rsidRPr="0089192F">
        <w:t xml:space="preserve">Benson, A. F. 2012. Consider deep pack barns for cow comfort and manure management. Accessed March 18, 2024. Cornell University, Ithaca, NY. </w:t>
      </w:r>
      <w:hyperlink r:id="rId14" w:history="1">
        <w:r w:rsidR="0089192F" w:rsidRPr="0089192F">
          <w:rPr>
            <w:rStyle w:val="Hyperlink"/>
          </w:rPr>
          <w:t>https://smallfarms.cornell.edu/2012/04/consider-deep-pack-barns-for-cow-comfort-and-manure-management/</w:t>
        </w:r>
      </w:hyperlink>
      <w:r w:rsidR="0089192F" w:rsidRPr="0089192F">
        <w:t>.</w:t>
      </w:r>
    </w:p>
    <w:p w14:paraId="7D216BD0" w14:textId="77777777" w:rsidR="0089192F" w:rsidRPr="0089192F" w:rsidRDefault="0089192F" w:rsidP="0089192F">
      <w:pPr>
        <w:pStyle w:val="EndNoteBibliography"/>
        <w:spacing w:after="240"/>
      </w:pPr>
      <w:r w:rsidRPr="0089192F">
        <w:t>Bewley, J. M., L. M. Robertson, and E. A. Eckelkamp. 2017. A 100-Year Review: Lactating dairy cattle housing management. J. Dairy Sci. 100(12):10418-10431.</w:t>
      </w:r>
    </w:p>
    <w:p w14:paraId="73DE5B35" w14:textId="3D722991" w:rsidR="0089192F" w:rsidRPr="0089192F" w:rsidRDefault="0089192F" w:rsidP="0089192F">
      <w:pPr>
        <w:pStyle w:val="EndNoteBibliography"/>
        <w:spacing w:after="240"/>
      </w:pPr>
      <w:r w:rsidRPr="0089192F">
        <w:t xml:space="preserve">The Dairyland Initiative: School of Veterinary Medicine, Univeristy of Wisconsin-Madison. Housing Module: Adult Cow Housing, Bedded Packs. University of Wisconsin-Madison. Accessed March 18, 2024. </w:t>
      </w:r>
      <w:hyperlink r:id="rId15" w:history="1">
        <w:r w:rsidRPr="0089192F">
          <w:rPr>
            <w:rStyle w:val="Hyperlink"/>
          </w:rPr>
          <w:t>https://thedairylandinitiative.vetmed.wisc.edu/home/housing-module/adult-cow-housing/bedded-pack/</w:t>
        </w:r>
      </w:hyperlink>
      <w:r w:rsidRPr="0089192F">
        <w:t>.</w:t>
      </w:r>
    </w:p>
    <w:p w14:paraId="0C1FDCD4" w14:textId="6402EBAD" w:rsidR="0089192F" w:rsidRPr="0089192F" w:rsidRDefault="0089192F" w:rsidP="0089192F">
      <w:pPr>
        <w:pStyle w:val="EndNoteBibliography"/>
        <w:spacing w:after="240"/>
      </w:pPr>
      <w:r w:rsidRPr="0089192F">
        <w:t xml:space="preserve">Endres, M., K. Janni. 2021. Compost-bedded pack barns for dairy cows. University of Minnesota Extension. Minneapolis, MN. Accessed March 18, 2024. </w:t>
      </w:r>
      <w:hyperlink r:id="rId16" w:history="1">
        <w:r w:rsidRPr="0089192F">
          <w:rPr>
            <w:rStyle w:val="Hyperlink"/>
          </w:rPr>
          <w:t>https://extension.umn.edu/dairy-milking-cows/compost-bedded-pack-barns-dairy-cows#a-wall-borders-the-pack-727910</w:t>
        </w:r>
      </w:hyperlink>
      <w:r w:rsidRPr="0089192F">
        <w:t>.</w:t>
      </w:r>
    </w:p>
    <w:p w14:paraId="4181E4DD" w14:textId="77777777" w:rsidR="0089192F" w:rsidRPr="0089192F" w:rsidRDefault="0089192F" w:rsidP="0089192F">
      <w:pPr>
        <w:pStyle w:val="EndNoteBibliography"/>
        <w:spacing w:after="240"/>
      </w:pPr>
      <w:r w:rsidRPr="0089192F">
        <w:t>Grohn, Y. 2000. Milk Yield and Disease: Towards Optimizing Dairy Herd Health and Management Decisions. Bovine Practice 34:32-40.</w:t>
      </w:r>
    </w:p>
    <w:p w14:paraId="04553447" w14:textId="77777777" w:rsidR="0089192F" w:rsidRPr="0089192F" w:rsidRDefault="0089192F" w:rsidP="0089192F">
      <w:pPr>
        <w:pStyle w:val="EndNoteBibliography"/>
        <w:spacing w:after="240"/>
      </w:pPr>
      <w:r w:rsidRPr="0089192F">
        <w:t>Neher, D. A., T. D. Andrews, T. R. Weicht, A. Hurd, and J. W. Barlow. 2022. Organic Farm Bedded Pack System Microbiomes: A Case Study with Comparisons to Similar and Different Bedded Packs. Dairy. doi:10.3390/dairy3030042.</w:t>
      </w:r>
    </w:p>
    <w:p w14:paraId="02B763E6" w14:textId="527EB002" w:rsidR="0089192F" w:rsidRPr="0089192F" w:rsidRDefault="0089192F" w:rsidP="0089192F">
      <w:pPr>
        <w:pStyle w:val="EndNoteBibliography"/>
        <w:spacing w:after="240"/>
      </w:pPr>
      <w:r w:rsidRPr="0089192F">
        <w:t xml:space="preserve">Progressive Dairy. 2022. U.S. Dairy Statistics. Accessed March 19, 2024. </w:t>
      </w:r>
      <w:hyperlink r:id="rId17" w:history="1">
        <w:r w:rsidRPr="0089192F">
          <w:rPr>
            <w:rStyle w:val="Hyperlink"/>
          </w:rPr>
          <w:t>https://www.progressivepublish.com/downloads/2023/general/2022-pd-stats-highres.pdf</w:t>
        </w:r>
      </w:hyperlink>
      <w:r w:rsidRPr="0089192F">
        <w:t>.</w:t>
      </w:r>
    </w:p>
    <w:p w14:paraId="23A17759" w14:textId="77777777" w:rsidR="0089192F" w:rsidRPr="0089192F" w:rsidRDefault="0089192F" w:rsidP="0089192F">
      <w:pPr>
        <w:pStyle w:val="EndNoteBibliography"/>
        <w:spacing w:after="240"/>
      </w:pPr>
      <w:r w:rsidRPr="0089192F">
        <w:t>Stiglbauer, K. E., K. M. Cicconi-Hogan, R. Richert, Y. H. Schukken, P. L. Ruegg, and M. Gamroth. 2013. Assessment of herd management on organic and conventional dairy farms in the United States. J. Dairy Sci. 96(2):1290-1300.</w:t>
      </w:r>
    </w:p>
    <w:p w14:paraId="0C81048C" w14:textId="62FBE73F" w:rsidR="0089192F" w:rsidRPr="0089192F" w:rsidRDefault="0089192F" w:rsidP="0089192F">
      <w:pPr>
        <w:pStyle w:val="EndNoteBibliography"/>
      </w:pPr>
      <w:r w:rsidRPr="0089192F">
        <w:t xml:space="preserve">Thurgood, J. M., C. M. Comer, D. J. Flaherty, and M. Kiraly. 2009. Bedded pack management system case study. Pages 184–188 in Proc. Proc. 5th National Small Farm Conference, Springfield,  IL. Accessed March 18, 2024. </w:t>
      </w:r>
      <w:hyperlink r:id="rId18" w:history="1">
        <w:r w:rsidRPr="0089192F">
          <w:rPr>
            <w:rStyle w:val="Hyperlink"/>
          </w:rPr>
          <w:t>https://conferences.illinois.edu/resources/20033/Proceedings_8-12-13.pdf</w:t>
        </w:r>
      </w:hyperlink>
      <w:r w:rsidRPr="0089192F">
        <w:t>.</w:t>
      </w:r>
    </w:p>
    <w:p w14:paraId="75560755" w14:textId="4DB74FE6"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3C1EC8">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0A0C9068" w:rsidR="008F7F1D" w:rsidRDefault="008F7F1D">
      <w:pPr>
        <w:pStyle w:val="CommentText"/>
      </w:pPr>
      <w:r>
        <w:rPr>
          <w:rStyle w:val="CommentReference"/>
        </w:rPr>
        <w:annotationRef/>
      </w:r>
      <w:r>
        <w:t>V</w:t>
      </w:r>
      <w:r w:rsidR="008955B0">
        <w:t>2</w:t>
      </w:r>
      <w:r>
        <w:t>:</w:t>
      </w:r>
    </w:p>
    <w:p w14:paraId="758FF60E" w14:textId="77777777" w:rsidR="008F7F1D" w:rsidRDefault="008F7F1D">
      <w:pPr>
        <w:pStyle w:val="CommentText"/>
      </w:pPr>
    </w:p>
    <w:p w14:paraId="23C030D8" w14:textId="752406D3" w:rsidR="008F7F1D" w:rsidRDefault="008F7F1D" w:rsidP="008955B0">
      <w:pPr>
        <w:pStyle w:val="CommentText"/>
      </w:pPr>
      <w:r>
        <w:t>-</w:t>
      </w:r>
      <w:r w:rsidR="008955B0">
        <w:t>made changes to “bedded pack” definitions; abbreviations, grouping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7A59" w14:textId="77777777" w:rsidR="003C1EC8" w:rsidRDefault="003C1EC8">
      <w:pPr>
        <w:spacing w:after="0" w:line="240" w:lineRule="auto"/>
      </w:pPr>
      <w:r>
        <w:separator/>
      </w:r>
    </w:p>
  </w:endnote>
  <w:endnote w:type="continuationSeparator" w:id="0">
    <w:p w14:paraId="309586A2" w14:textId="77777777" w:rsidR="003C1EC8" w:rsidRDefault="003C1EC8">
      <w:pPr>
        <w:spacing w:after="0" w:line="240" w:lineRule="auto"/>
      </w:pPr>
      <w:r>
        <w:continuationSeparator/>
      </w:r>
    </w:p>
  </w:endnote>
  <w:endnote w:type="continuationNotice" w:id="1">
    <w:p w14:paraId="7A9BF1CB" w14:textId="77777777" w:rsidR="003C1EC8" w:rsidRDefault="003C1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EB4F" w14:textId="77777777" w:rsidR="003C1EC8" w:rsidRDefault="003C1EC8">
      <w:pPr>
        <w:spacing w:after="0" w:line="240" w:lineRule="auto"/>
      </w:pPr>
      <w:r>
        <w:separator/>
      </w:r>
    </w:p>
  </w:footnote>
  <w:footnote w:type="continuationSeparator" w:id="0">
    <w:p w14:paraId="4D0EED76" w14:textId="77777777" w:rsidR="003C1EC8" w:rsidRDefault="003C1EC8">
      <w:pPr>
        <w:spacing w:after="0" w:line="240" w:lineRule="auto"/>
      </w:pPr>
      <w:r>
        <w:continuationSeparator/>
      </w:r>
    </w:p>
  </w:footnote>
  <w:footnote w:type="continuationNotice" w:id="1">
    <w:p w14:paraId="57CCBB28" w14:textId="77777777" w:rsidR="003C1EC8" w:rsidRDefault="003C1E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4&lt;/item&gt;&lt;item&gt;668&lt;/item&gt;&lt;item&gt;669&lt;/item&gt;&lt;item&gt;670&lt;/item&gt;&lt;item&gt;671&lt;/item&gt;&lt;item&gt;672&lt;/item&gt;&lt;item&gt;673&lt;/item&gt;&lt;item&gt;674&lt;/item&gt;&lt;item&gt;676&lt;/item&gt;&lt;/record-ids&gt;&lt;/item&gt;&lt;/Libraries&gt;"/>
  </w:docVars>
  <w:rsids>
    <w:rsidRoot w:val="00B91228"/>
    <w:rsid w:val="00000440"/>
    <w:rsid w:val="0000064B"/>
    <w:rsid w:val="000007CD"/>
    <w:rsid w:val="00001759"/>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9DC"/>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5AA"/>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3FD8"/>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59E1"/>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62F9"/>
    <w:rsid w:val="00216780"/>
    <w:rsid w:val="0021704C"/>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59D1"/>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06AC"/>
    <w:rsid w:val="0028139A"/>
    <w:rsid w:val="002824DB"/>
    <w:rsid w:val="002827C8"/>
    <w:rsid w:val="002845E6"/>
    <w:rsid w:val="002848F4"/>
    <w:rsid w:val="00284A18"/>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779"/>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B723B"/>
    <w:rsid w:val="003C00FD"/>
    <w:rsid w:val="003C029F"/>
    <w:rsid w:val="003C0668"/>
    <w:rsid w:val="003C0693"/>
    <w:rsid w:val="003C0B04"/>
    <w:rsid w:val="003C1185"/>
    <w:rsid w:val="003C1765"/>
    <w:rsid w:val="003C1B5C"/>
    <w:rsid w:val="003C1CA2"/>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5E84"/>
    <w:rsid w:val="004A63E7"/>
    <w:rsid w:val="004A67AD"/>
    <w:rsid w:val="004A6CBD"/>
    <w:rsid w:val="004A6FED"/>
    <w:rsid w:val="004A7B5E"/>
    <w:rsid w:val="004A7E61"/>
    <w:rsid w:val="004B041D"/>
    <w:rsid w:val="004B0960"/>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4323"/>
    <w:rsid w:val="004F568B"/>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54F"/>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2B7B"/>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180"/>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0EA"/>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AD3"/>
    <w:rsid w:val="00730ED6"/>
    <w:rsid w:val="0073147E"/>
    <w:rsid w:val="007319E4"/>
    <w:rsid w:val="00732607"/>
    <w:rsid w:val="0073274D"/>
    <w:rsid w:val="00732D54"/>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3C72"/>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7DD"/>
    <w:rsid w:val="00890A70"/>
    <w:rsid w:val="00890FF1"/>
    <w:rsid w:val="0089192F"/>
    <w:rsid w:val="00891BA9"/>
    <w:rsid w:val="00891F31"/>
    <w:rsid w:val="0089283C"/>
    <w:rsid w:val="0089289E"/>
    <w:rsid w:val="0089310C"/>
    <w:rsid w:val="0089445B"/>
    <w:rsid w:val="008955B0"/>
    <w:rsid w:val="00895B31"/>
    <w:rsid w:val="00895B63"/>
    <w:rsid w:val="00895C61"/>
    <w:rsid w:val="0089626C"/>
    <w:rsid w:val="00896F2C"/>
    <w:rsid w:val="008A0F92"/>
    <w:rsid w:val="008A12B7"/>
    <w:rsid w:val="008A2FC8"/>
    <w:rsid w:val="008A3C93"/>
    <w:rsid w:val="008A3C9B"/>
    <w:rsid w:val="008A4011"/>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88C"/>
    <w:rsid w:val="008E0E61"/>
    <w:rsid w:val="008E10BB"/>
    <w:rsid w:val="008E1263"/>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3C1"/>
    <w:rsid w:val="00BF3E6B"/>
    <w:rsid w:val="00BF403E"/>
    <w:rsid w:val="00BF41D2"/>
    <w:rsid w:val="00BF5433"/>
    <w:rsid w:val="00BF5813"/>
    <w:rsid w:val="00BF61BB"/>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9B5"/>
    <w:rsid w:val="00C56CB8"/>
    <w:rsid w:val="00C6040E"/>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5F5"/>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617"/>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683F"/>
    <w:rsid w:val="00DA6FDD"/>
    <w:rsid w:val="00DA729C"/>
    <w:rsid w:val="00DA7384"/>
    <w:rsid w:val="00DA7B00"/>
    <w:rsid w:val="00DA7BA3"/>
    <w:rsid w:val="00DA7EFA"/>
    <w:rsid w:val="00DB01A2"/>
    <w:rsid w:val="00DB1381"/>
    <w:rsid w:val="00DB169E"/>
    <w:rsid w:val="00DB2194"/>
    <w:rsid w:val="00DB21AE"/>
    <w:rsid w:val="00DB31F1"/>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2B54"/>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5F81"/>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B58"/>
    <w:rsid w:val="00FE7D37"/>
    <w:rsid w:val="00FF078B"/>
    <w:rsid w:val="00FF167E"/>
    <w:rsid w:val="00FF1B8D"/>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a-wall-borders-the-pack-72791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53</Pages>
  <Words>16960</Words>
  <Characters>96673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153</cp:revision>
  <dcterms:created xsi:type="dcterms:W3CDTF">2024-03-18T14:45:00Z</dcterms:created>
  <dcterms:modified xsi:type="dcterms:W3CDTF">2024-03-20T14:41:00Z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