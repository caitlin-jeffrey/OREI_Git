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A9EC" w14:textId="77777777" w:rsidR="00DD728E" w:rsidRDefault="00DD728E" w:rsidP="00DD728E"/>
    <w:p w14:paraId="1C9C8114" w14:textId="78EADEDD" w:rsidR="00DD728E" w:rsidRPr="00E91E3F" w:rsidRDefault="00DD728E" w:rsidP="00DD728E">
      <w:pPr>
        <w:rPr>
          <w:b/>
          <w:bCs/>
          <w:i/>
          <w:iCs/>
        </w:rPr>
      </w:pPr>
      <w:r w:rsidRPr="00E91E3F">
        <w:rPr>
          <w:b/>
          <w:bCs/>
          <w:i/>
          <w:iCs/>
        </w:rPr>
        <w:t>The reviewers identified sample size as a major limiting factor of the study.</w:t>
      </w:r>
      <w:r w:rsidR="00A85B48" w:rsidRPr="00E91E3F">
        <w:rPr>
          <w:b/>
          <w:bCs/>
          <w:i/>
          <w:iCs/>
        </w:rPr>
        <w:t xml:space="preserve"> </w:t>
      </w:r>
      <w:r w:rsidRPr="00E91E3F">
        <w:rPr>
          <w:b/>
          <w:bCs/>
          <w:i/>
          <w:iCs/>
        </w:rPr>
        <w:t>Completeness of the data was rated as fair or poor by the three reviewers.</w:t>
      </w:r>
      <w:r w:rsidR="006310E9" w:rsidRPr="00E91E3F">
        <w:rPr>
          <w:b/>
          <w:bCs/>
          <w:i/>
          <w:iCs/>
        </w:rPr>
        <w:t xml:space="preserve"> </w:t>
      </w:r>
      <w:r w:rsidRPr="00E91E3F">
        <w:rPr>
          <w:b/>
          <w:bCs/>
          <w:i/>
          <w:iCs/>
        </w:rPr>
        <w:t xml:space="preserve">For the paper to move forward, it will be important to clearly address the </w:t>
      </w:r>
      <w:r w:rsidR="00F2547E" w:rsidRPr="00E91E3F">
        <w:rPr>
          <w:b/>
          <w:bCs/>
          <w:i/>
          <w:iCs/>
        </w:rPr>
        <w:t>reviewers’</w:t>
      </w:r>
      <w:r w:rsidRPr="00E91E3F">
        <w:rPr>
          <w:b/>
          <w:bCs/>
          <w:i/>
          <w:iCs/>
        </w:rPr>
        <w:t xml:space="preserve"> comments and explain, given the study limitations, what the results can and cannot demonstrate.</w:t>
      </w:r>
      <w:r w:rsidR="006310E9" w:rsidRPr="00E91E3F">
        <w:rPr>
          <w:b/>
          <w:bCs/>
          <w:i/>
          <w:iCs/>
        </w:rPr>
        <w:t xml:space="preserve"> </w:t>
      </w:r>
      <w:r w:rsidRPr="00E91E3F">
        <w:rPr>
          <w:b/>
          <w:bCs/>
          <w:i/>
          <w:iCs/>
        </w:rPr>
        <w:t>One reviewer even suggests that the work represents more of a case study than a research paper.</w:t>
      </w:r>
      <w:r w:rsidR="006310E9" w:rsidRPr="00E91E3F">
        <w:rPr>
          <w:b/>
          <w:bCs/>
          <w:i/>
          <w:iCs/>
        </w:rPr>
        <w:t xml:space="preserve"> </w:t>
      </w:r>
      <w:r w:rsidRPr="00E91E3F">
        <w:rPr>
          <w:b/>
          <w:bCs/>
          <w:i/>
          <w:iCs/>
        </w:rPr>
        <w:t>Finally, please note that one of the reviewer's comments are included as an attachment.</w:t>
      </w:r>
    </w:p>
    <w:p w14:paraId="3B10948A" w14:textId="7E03C294" w:rsidR="00DD728E" w:rsidRDefault="00AA7CA4" w:rsidP="00DD728E">
      <w:r>
        <w:t xml:space="preserve">AU: Dr. Middleton, thank you for the opportunity to revise our manuscript in response to the reviewer comments. We agree the work </w:t>
      </w:r>
      <w:r w:rsidR="00292B6F">
        <w:t xml:space="preserve">has limitations due to sample size constraints. We identified this issue in the original manuscript draft and have extended this discussion at lines xxx. We appreciate the comment about verging on a case study and have revised our inferential statements based on what the observed results can and cannot demonstrate. As a convenience sample </w:t>
      </w:r>
      <w:r w:rsidR="00292B6F" w:rsidRPr="00CB1962">
        <w:rPr>
          <w:highlight w:val="yellow"/>
        </w:rPr>
        <w:t>(</w:t>
      </w:r>
      <w:r w:rsidR="00292B6F" w:rsidRPr="00CB1962">
        <w:rPr>
          <w:i/>
          <w:iCs/>
          <w:highlight w:val="yellow"/>
        </w:rPr>
        <w:t xml:space="preserve">alternative terminology here from </w:t>
      </w:r>
      <w:proofErr w:type="spellStart"/>
      <w:r w:rsidR="00292B6F" w:rsidRPr="00CB1962">
        <w:rPr>
          <w:i/>
          <w:iCs/>
          <w:highlight w:val="yellow"/>
        </w:rPr>
        <w:t>Dohoo</w:t>
      </w:r>
      <w:proofErr w:type="spellEnd"/>
      <w:r w:rsidR="00292B6F" w:rsidRPr="00CB1962">
        <w:rPr>
          <w:i/>
          <w:iCs/>
          <w:highlight w:val="yellow"/>
        </w:rPr>
        <w:t xml:space="preserve"> text</w:t>
      </w:r>
      <w:r w:rsidR="00C43F6E">
        <w:rPr>
          <w:i/>
          <w:iCs/>
        </w:rPr>
        <w:t xml:space="preserve">; </w:t>
      </w:r>
      <w:r w:rsidR="007B7803">
        <w:rPr>
          <w:i/>
          <w:iCs/>
        </w:rPr>
        <w:t>not much of a definition here beyond “easy to obtain,”</w:t>
      </w:r>
      <w:r w:rsidR="00EC0E69">
        <w:rPr>
          <w:i/>
          <w:iCs/>
        </w:rPr>
        <w:t xml:space="preserve"> and a </w:t>
      </w:r>
      <w:r w:rsidR="00D2643D">
        <w:rPr>
          <w:i/>
          <w:iCs/>
        </w:rPr>
        <w:t>type of non-probability sampling</w:t>
      </w:r>
      <w:r w:rsidR="00292B6F">
        <w:t>) we are careful to note this is a non-</w:t>
      </w:r>
      <w:r w:rsidR="00417265">
        <w:t>probability</w:t>
      </w:r>
      <w:r w:rsidR="00292B6F">
        <w:t xml:space="preserve"> study design </w:t>
      </w:r>
      <w:r w:rsidR="00CB1962">
        <w:t>with</w:t>
      </w:r>
      <w:r w:rsidR="00292B6F">
        <w:t xml:space="preserve"> the </w:t>
      </w:r>
      <w:r w:rsidR="00417265">
        <w:t xml:space="preserve">associated </w:t>
      </w:r>
      <w:r w:rsidR="00292B6F">
        <w:t>limitation</w:t>
      </w:r>
      <w:r w:rsidR="00417265">
        <w:t>s</w:t>
      </w:r>
      <w:r w:rsidR="00292B6F">
        <w:t xml:space="preserve"> in making inferences to </w:t>
      </w:r>
      <w:r w:rsidR="00417265">
        <w:t>broader herd populations.</w:t>
      </w:r>
      <w:r w:rsidR="00FD172B">
        <w:t xml:space="preserve"> </w:t>
      </w:r>
      <w:r w:rsidR="00FD172B" w:rsidRPr="009065A1">
        <w:rPr>
          <w:highlight w:val="magenta"/>
        </w:rPr>
        <w:t xml:space="preserve">Lines 722-735 also address limitations of convenience sampling (selection bias), and attempt to </w:t>
      </w:r>
      <w:r w:rsidR="009065A1" w:rsidRPr="009065A1">
        <w:rPr>
          <w:highlight w:val="magenta"/>
        </w:rPr>
        <w:t>compare the study population to the target population.</w:t>
      </w:r>
      <w:r w:rsidR="000D4077">
        <w:t xml:space="preserve"> </w:t>
      </w:r>
      <w:r w:rsidR="000D4077" w:rsidRPr="00484B4E">
        <w:rPr>
          <w:highlight w:val="magenta"/>
        </w:rPr>
        <w:t xml:space="preserve">Maybe I put in a sentence saying </w:t>
      </w:r>
      <w:r w:rsidR="00484B4E" w:rsidRPr="00484B4E">
        <w:rPr>
          <w:highlight w:val="magenta"/>
        </w:rPr>
        <w:t>that the external validity may be somewhat limited (how well results can be generalized to target population; small-midsize organic farms in the Northeast U.S.).</w:t>
      </w:r>
      <w:r w:rsidR="00417265">
        <w:t xml:space="preserve"> </w:t>
      </w:r>
      <w:r w:rsidR="00CB1962">
        <w:t xml:space="preserve">We are hesitant to describe this as a case study </w:t>
      </w:r>
      <w:r w:rsidR="00CB1962" w:rsidRPr="00CB1962">
        <w:rPr>
          <w:i/>
          <w:iCs/>
          <w:highlight w:val="yellow"/>
        </w:rPr>
        <w:t xml:space="preserve">blah blah blah (need to think about definitions here and might help to do some reading in </w:t>
      </w:r>
      <w:proofErr w:type="spellStart"/>
      <w:r w:rsidR="00CB1962" w:rsidRPr="00CB1962">
        <w:rPr>
          <w:i/>
          <w:iCs/>
          <w:highlight w:val="yellow"/>
        </w:rPr>
        <w:t>Dohoo</w:t>
      </w:r>
      <w:proofErr w:type="spellEnd"/>
      <w:r w:rsidR="00CB1962" w:rsidRPr="00CB1962">
        <w:rPr>
          <w:i/>
          <w:iCs/>
          <w:highlight w:val="yellow"/>
        </w:rPr>
        <w:t xml:space="preserve"> for guidance)</w:t>
      </w:r>
      <w:r w:rsidR="00CB1962">
        <w:t xml:space="preserve"> </w:t>
      </w:r>
      <w:r w:rsidR="00417265">
        <w:t xml:space="preserve">Despite these limitations, we appreciate that the reviewers appear to agree there is some merit in reporting our observations. We have copied Reviewer 1 comments from the annotated pdf document so that you can follow our response to those comments. </w:t>
      </w:r>
    </w:p>
    <w:p w14:paraId="061F356C" w14:textId="77777777" w:rsidR="00DD728E" w:rsidRPr="00E91E3F" w:rsidRDefault="00DD728E" w:rsidP="00DD728E">
      <w:pPr>
        <w:rPr>
          <w:b/>
          <w:bCs/>
        </w:rPr>
      </w:pPr>
      <w:r w:rsidRPr="00E91E3F">
        <w:rPr>
          <w:b/>
          <w:bCs/>
        </w:rPr>
        <w:t>Reviewer(s)' Comments to Author:</w:t>
      </w:r>
    </w:p>
    <w:p w14:paraId="7651280E" w14:textId="77777777" w:rsidR="00DD728E" w:rsidRDefault="00DD728E" w:rsidP="00DD728E"/>
    <w:p w14:paraId="40217BB0" w14:textId="37A16D61" w:rsidR="00DD728E" w:rsidRPr="00E91E3F" w:rsidRDefault="00DD728E" w:rsidP="00DD728E">
      <w:pPr>
        <w:rPr>
          <w:b/>
          <w:bCs/>
          <w:i/>
          <w:iCs/>
        </w:rPr>
      </w:pPr>
      <w:r w:rsidRPr="00E91E3F">
        <w:rPr>
          <w:b/>
          <w:bCs/>
          <w:i/>
          <w:iCs/>
        </w:rPr>
        <w:t>Reviewer: 1</w:t>
      </w:r>
    </w:p>
    <w:p w14:paraId="5F92D512" w14:textId="35F2A2E7" w:rsidR="00DD728E" w:rsidRPr="00305466" w:rsidRDefault="00DD728E" w:rsidP="00DD728E">
      <w:pPr>
        <w:rPr>
          <w:b/>
          <w:bCs/>
          <w:i/>
          <w:iCs/>
          <w:color w:val="C45911" w:themeColor="accent2" w:themeShade="BF"/>
        </w:rPr>
      </w:pPr>
      <w:r w:rsidRPr="00305466">
        <w:rPr>
          <w:b/>
          <w:bCs/>
          <w:i/>
          <w:iCs/>
          <w:color w:val="C45911" w:themeColor="accent2" w:themeShade="BF"/>
        </w:rPr>
        <w:t>Making conclusions from small studies</w:t>
      </w:r>
      <w:r w:rsidR="006310E9" w:rsidRPr="00305466">
        <w:rPr>
          <w:b/>
          <w:bCs/>
          <w:i/>
          <w:iCs/>
          <w:color w:val="C45911" w:themeColor="accent2" w:themeShade="BF"/>
        </w:rPr>
        <w:t xml:space="preserve"> </w:t>
      </w:r>
      <w:r w:rsidRPr="00305466">
        <w:rPr>
          <w:b/>
          <w:bCs/>
          <w:i/>
          <w:iCs/>
          <w:color w:val="C45911" w:themeColor="accent2" w:themeShade="BF"/>
        </w:rPr>
        <w:t>is difficult. While I'm very happy to avoid the 'tyranny' of p-values, if you are going to conclude that there is 'no difference' you have to look at the range of results that are compatible with your data. You don't and you need to.</w:t>
      </w:r>
    </w:p>
    <w:p w14:paraId="1F04EDFB" w14:textId="71C899D6" w:rsidR="00DD728E" w:rsidRDefault="00417265" w:rsidP="00DD728E">
      <w:r>
        <w:t xml:space="preserve">AU: Thank you for this comment. In our data presentation we have presented the range of observed results as well as 95% confidence intervals on central tendency </w:t>
      </w:r>
      <w:r w:rsidR="00E25F5C">
        <w:t>estimates,</w:t>
      </w:r>
      <w:r>
        <w:t xml:space="preserve"> and effect estimates from models. </w:t>
      </w:r>
    </w:p>
    <w:p w14:paraId="12BFD326" w14:textId="77777777" w:rsidR="00882E8E" w:rsidRPr="00BC4C90" w:rsidRDefault="00882E8E" w:rsidP="00DD728E"/>
    <w:p w14:paraId="1B2A72E1" w14:textId="74D601A8" w:rsidR="00DD728E" w:rsidRPr="00E91E3F" w:rsidRDefault="00DD728E" w:rsidP="00DD728E">
      <w:pPr>
        <w:rPr>
          <w:b/>
          <w:bCs/>
          <w:i/>
          <w:iCs/>
        </w:rPr>
      </w:pPr>
      <w:r w:rsidRPr="00E91E3F">
        <w:rPr>
          <w:b/>
          <w:bCs/>
          <w:i/>
          <w:iCs/>
        </w:rPr>
        <w:t xml:space="preserve">Further comments </w:t>
      </w:r>
      <w:r w:rsidR="00D40A6F" w:rsidRPr="00E91E3F">
        <w:rPr>
          <w:b/>
          <w:bCs/>
          <w:i/>
          <w:iCs/>
        </w:rPr>
        <w:t>from</w:t>
      </w:r>
      <w:r w:rsidRPr="00E91E3F">
        <w:rPr>
          <w:b/>
          <w:bCs/>
          <w:i/>
          <w:iCs/>
        </w:rPr>
        <w:t xml:space="preserve"> annotated PDF</w:t>
      </w:r>
      <w:r w:rsidR="007705B0" w:rsidRPr="00E91E3F">
        <w:rPr>
          <w:b/>
          <w:bCs/>
          <w:i/>
          <w:iCs/>
        </w:rPr>
        <w:t>, Reviewer 1</w:t>
      </w:r>
    </w:p>
    <w:p w14:paraId="072C3C9F" w14:textId="551C22E8" w:rsidR="00CB1962" w:rsidRDefault="00CB1962" w:rsidP="00DD728E">
      <w:r>
        <w:lastRenderedPageBreak/>
        <w:t xml:space="preserve">AU: </w:t>
      </w:r>
      <w:r w:rsidR="00E05C73">
        <w:t>W</w:t>
      </w:r>
      <w:r>
        <w:t xml:space="preserve">e have copied those comments as written referencing the original line number of the annotated pdf </w:t>
      </w:r>
    </w:p>
    <w:p w14:paraId="7E96F98B" w14:textId="77777777" w:rsidR="00567740" w:rsidRDefault="00567740" w:rsidP="00DD728E"/>
    <w:p w14:paraId="1D152BDE" w14:textId="6E600AE5" w:rsidR="00DD728E" w:rsidRPr="00E179CB" w:rsidRDefault="00DD728E" w:rsidP="00DD728E">
      <w:pPr>
        <w:rPr>
          <w:b/>
          <w:bCs/>
          <w:i/>
          <w:iCs/>
          <w:color w:val="FF0000"/>
          <w:rPrChange w:id="0" w:author="Caitlin Jeffrey" w:date="2024-03-31T10:21:00Z">
            <w:rPr>
              <w:b/>
              <w:bCs/>
              <w:i/>
              <w:iCs/>
            </w:rPr>
          </w:rPrChange>
        </w:rPr>
      </w:pPr>
      <w:r w:rsidRPr="00E179CB">
        <w:rPr>
          <w:b/>
          <w:bCs/>
          <w:i/>
          <w:iCs/>
          <w:color w:val="FF0000"/>
          <w:rPrChange w:id="1" w:author="Caitlin Jeffrey" w:date="2024-03-31T10:21:00Z">
            <w:rPr>
              <w:b/>
              <w:bCs/>
              <w:i/>
              <w:iCs/>
            </w:rPr>
          </w:rPrChange>
        </w:rPr>
        <w:t>Line 39: Is n of 5 sufficient to make meaningful claims?</w:t>
      </w:r>
    </w:p>
    <w:p w14:paraId="758EDABD" w14:textId="4355B704" w:rsidR="00CB1962" w:rsidRDefault="00CB1962" w:rsidP="00DD728E">
      <w:r>
        <w:t xml:space="preserve">AU: Thank you for this important question. We share </w:t>
      </w:r>
      <w:r w:rsidR="00D57148">
        <w:t>the</w:t>
      </w:r>
      <w:r>
        <w:t xml:space="preserve"> concern</w:t>
      </w:r>
      <w:r w:rsidR="00D57148">
        <w:t xml:space="preserve"> that a sample of 5 farms is small, and</w:t>
      </w:r>
      <w:r w:rsidR="003E669F">
        <w:t xml:space="preserve"> as we described our initial intent was to enroll 10 farms. This sample size was based on prior estimates of the size of the target population</w:t>
      </w:r>
      <w:ins w:id="2" w:author="Caitlin Jeffrey" w:date="2024-03-31T10:20:00Z">
        <w:r w:rsidR="00E179CB">
          <w:t>.</w:t>
        </w:r>
      </w:ins>
      <w:r w:rsidR="003E669F">
        <w:t xml:space="preserve"> However, we were unable to identify </w:t>
      </w:r>
      <w:r w:rsidR="00D57148">
        <w:t xml:space="preserve"> because this is a convenience sample we avoid making inferential claims beyond our sample farms. </w:t>
      </w:r>
      <w:r>
        <w:t xml:space="preserve">, and were careful to explain the original study design considerations and the associated logistical constraints we experienced implementing the study. We believe n of 5 is sufficient to report our findings and </w:t>
      </w:r>
      <w:r w:rsidR="00E25F5C">
        <w:t>….</w:t>
      </w:r>
    </w:p>
    <w:p w14:paraId="1CEC2DEA" w14:textId="77777777" w:rsidR="00567740" w:rsidRDefault="00567740" w:rsidP="00DD728E"/>
    <w:p w14:paraId="70212E30" w14:textId="328BB2C6" w:rsidR="00DD728E" w:rsidRPr="00BE000A" w:rsidRDefault="00DD728E" w:rsidP="00DD728E">
      <w:pPr>
        <w:rPr>
          <w:b/>
          <w:bCs/>
          <w:i/>
          <w:iCs/>
          <w:color w:val="C45911" w:themeColor="accent2" w:themeShade="BF"/>
        </w:rPr>
      </w:pPr>
      <w:r w:rsidRPr="00BE000A">
        <w:rPr>
          <w:b/>
          <w:bCs/>
          <w:i/>
          <w:iCs/>
          <w:color w:val="C45911" w:themeColor="accent2" w:themeShade="BF"/>
        </w:rPr>
        <w:t>Line 60: While I am perfectly happy with identifying differences of biological importance rather than statistical ones, you can't just replace a focus on one point value (0) with a focus on another (study difference) - you need to answer the question "did your study rule out biologically important negative effects"?</w:t>
      </w:r>
    </w:p>
    <w:p w14:paraId="34561997" w14:textId="63892180" w:rsidR="00CB1962" w:rsidRPr="00655EEB" w:rsidRDefault="00CB1962" w:rsidP="00DD728E">
      <w:pPr>
        <w:rPr>
          <w:i/>
          <w:iCs/>
        </w:rPr>
      </w:pPr>
      <w:r>
        <w:t xml:space="preserve">AU: </w:t>
      </w:r>
      <w:r w:rsidR="00655EEB" w:rsidRPr="00655EEB">
        <w:rPr>
          <w:i/>
          <w:iCs/>
        </w:rPr>
        <w:t>I am having a really hard time interpreting what this reviewer is asking</w:t>
      </w:r>
      <w:r w:rsidR="00655EEB">
        <w:t xml:space="preserve"> </w:t>
      </w:r>
      <w:r w:rsidR="00655EEB" w:rsidRPr="00655EEB">
        <w:rPr>
          <w:i/>
          <w:iCs/>
        </w:rPr>
        <w:t>– I</w:t>
      </w:r>
      <w:r w:rsidR="00655EEB">
        <w:t xml:space="preserve"> </w:t>
      </w:r>
      <w:r w:rsidR="00655EEB">
        <w:rPr>
          <w:i/>
          <w:iCs/>
        </w:rPr>
        <w:t xml:space="preserve">think they are concerned that we jumped to suggesting bedded packs are viable systems based on our observations and our inability to demonstrate a difference… I think we </w:t>
      </w:r>
      <w:r w:rsidR="00655EEB" w:rsidRPr="00655EEB">
        <w:rPr>
          <w:b/>
          <w:bCs/>
          <w:i/>
          <w:iCs/>
        </w:rPr>
        <w:t>revise</w:t>
      </w:r>
      <w:r w:rsidR="00655EEB">
        <w:rPr>
          <w:i/>
          <w:iCs/>
        </w:rPr>
        <w:t xml:space="preserve"> (</w:t>
      </w:r>
      <w:r w:rsidR="00655EEB" w:rsidRPr="00655EEB">
        <w:rPr>
          <w:b/>
          <w:bCs/>
          <w:i/>
          <w:iCs/>
        </w:rPr>
        <w:t>maybe delete</w:t>
      </w:r>
      <w:r w:rsidR="00655EEB">
        <w:rPr>
          <w:i/>
          <w:iCs/>
        </w:rPr>
        <w:t>) this sentence and limit our conclusion we can’t demonstrate a difference and if this is an important thing to study then larger studies are needed to answer the questions we posed.</w:t>
      </w:r>
      <w:r w:rsidR="006310E9">
        <w:rPr>
          <w:i/>
          <w:iCs/>
        </w:rPr>
        <w:t xml:space="preserve"> </w:t>
      </w:r>
    </w:p>
    <w:p w14:paraId="3BB7F300" w14:textId="77777777" w:rsidR="00567740" w:rsidRDefault="00567740" w:rsidP="00DD728E">
      <w:pPr>
        <w:rPr>
          <w:b/>
          <w:bCs/>
          <w:i/>
          <w:iCs/>
          <w:color w:val="70AD47" w:themeColor="accent6"/>
        </w:rPr>
      </w:pPr>
    </w:p>
    <w:p w14:paraId="250FE824" w14:textId="2BAA34CA" w:rsidR="00DD728E" w:rsidRPr="002B109A" w:rsidRDefault="00DD728E" w:rsidP="00DD728E">
      <w:pPr>
        <w:rPr>
          <w:b/>
          <w:bCs/>
          <w:i/>
          <w:iCs/>
          <w:color w:val="70AD47" w:themeColor="accent6"/>
        </w:rPr>
      </w:pPr>
      <w:r w:rsidRPr="002B109A">
        <w:rPr>
          <w:b/>
          <w:bCs/>
          <w:i/>
          <w:iCs/>
          <w:color w:val="70AD47" w:themeColor="accent6"/>
        </w:rPr>
        <w:t>Line 80: would be useful to properly define what you mean by this term</w:t>
      </w:r>
    </w:p>
    <w:p w14:paraId="6ABF7F49" w14:textId="220054D3" w:rsidR="008917E5" w:rsidRPr="00C06D67" w:rsidRDefault="003648E1" w:rsidP="00DD728E">
      <w:pPr>
        <w:rPr>
          <w:rFonts w:cstheme="minorHAnsi"/>
          <w:szCs w:val="24"/>
        </w:rPr>
      </w:pPr>
      <w:r>
        <w:t xml:space="preserve">Thank you. We recognize that the term </w:t>
      </w:r>
      <w:r w:rsidR="00297CB3">
        <w:t>“</w:t>
      </w:r>
      <w:r>
        <w:t>bedded pack</w:t>
      </w:r>
      <w:r w:rsidR="00297CB3">
        <w:t>”</w:t>
      </w:r>
      <w:r>
        <w:t xml:space="preserve"> is vague, as it encompasses multiple styles of management and appears to have variable use in the literature and lay-publications. </w:t>
      </w:r>
      <w:r w:rsidR="005A0B3A">
        <w:t>For the purpose of this study, we use the general term “bedded pack” to include both “conventional bedded packs” and “compost</w:t>
      </w:r>
      <w:r w:rsidR="006C7E04">
        <w:t xml:space="preserve"> bedded packs</w:t>
      </w:r>
      <w:r w:rsidR="00DB694B">
        <w:t>,</w:t>
      </w:r>
      <w:r w:rsidR="006C7E04">
        <w:t xml:space="preserve">” as defined in Bewley et. al (2017). </w:t>
      </w:r>
      <w:r w:rsidR="003E669F">
        <w:t xml:space="preserve">Because a number of authors suggest “conventional bedded packs” are synonymous with straw yards, and </w:t>
      </w:r>
      <w:r w:rsidR="00CF31DE">
        <w:t>we</w:t>
      </w:r>
      <w:r w:rsidR="00412340">
        <w:t xml:space="preserve"> have</w:t>
      </w:r>
      <w:r w:rsidR="00CF31DE">
        <w:t xml:space="preserve"> add</w:t>
      </w:r>
      <w:r w:rsidR="00A44986">
        <w:t xml:space="preserve">ed language </w:t>
      </w:r>
      <w:r w:rsidR="00412340">
        <w:t xml:space="preserve">to </w:t>
      </w:r>
      <w:r w:rsidR="00201E8B">
        <w:t xml:space="preserve">explain </w:t>
      </w:r>
      <w:r w:rsidR="003E669F">
        <w:t xml:space="preserve">the difference between bedded packs and straw yards. </w:t>
      </w:r>
      <w:r w:rsidR="006C7E04">
        <w:t>To clarify this for the reader, we have defined what we mean by the term “bedded pack”</w:t>
      </w:r>
      <w:r w:rsidR="00D23725">
        <w:t xml:space="preserve"> from line 82-86, and further delineate this grouping when </w:t>
      </w:r>
      <w:r w:rsidR="003B7D3C">
        <w:t>describing</w:t>
      </w:r>
      <w:r w:rsidR="00D23725">
        <w:t xml:space="preserve"> the enrolled herds (Materials and Methods, lines 185-208).</w:t>
      </w:r>
      <w:r w:rsidR="003B7D3C">
        <w:t xml:space="preserve"> We hope this clarifies our use of the term, and the diversity of management styles</w:t>
      </w:r>
      <w:r w:rsidR="005F0EB9">
        <w:t xml:space="preserve"> under this umbrella currently being used by dairy producers in the Northeast</w:t>
      </w:r>
      <w:r w:rsidR="003E669F">
        <w:t xml:space="preserve"> US</w:t>
      </w:r>
      <w:r w:rsidR="005F0EB9">
        <w:t>.</w:t>
      </w:r>
    </w:p>
    <w:p w14:paraId="50986ACB" w14:textId="77777777" w:rsidR="00567740" w:rsidRDefault="00567740" w:rsidP="00DD728E"/>
    <w:p w14:paraId="111F6455" w14:textId="4B11926B" w:rsidR="00D416E3" w:rsidRPr="00960420" w:rsidRDefault="00DD728E" w:rsidP="00DD728E">
      <w:pPr>
        <w:rPr>
          <w:b/>
          <w:bCs/>
          <w:i/>
          <w:iCs/>
          <w:color w:val="70AD47" w:themeColor="accent6"/>
        </w:rPr>
      </w:pPr>
      <w:r w:rsidRPr="00960420">
        <w:rPr>
          <w:b/>
          <w:bCs/>
          <w:i/>
          <w:iCs/>
          <w:color w:val="70AD47" w:themeColor="accent6"/>
        </w:rPr>
        <w:lastRenderedPageBreak/>
        <w:t xml:space="preserve">Line 106: is this </w:t>
      </w:r>
      <w:proofErr w:type="spellStart"/>
      <w:r w:rsidRPr="00960420">
        <w:rPr>
          <w:b/>
          <w:bCs/>
          <w:i/>
          <w:iCs/>
          <w:color w:val="70AD47" w:themeColor="accent6"/>
        </w:rPr>
        <w:t>wast</w:t>
      </w:r>
      <w:proofErr w:type="spellEnd"/>
      <w:r w:rsidRPr="00960420">
        <w:rPr>
          <w:b/>
          <w:bCs/>
          <w:i/>
          <w:iCs/>
          <w:color w:val="70AD47" w:themeColor="accent6"/>
        </w:rPr>
        <w:t xml:space="preserve"> you are referring to by bedded packs</w:t>
      </w:r>
      <w:r w:rsidR="00417265" w:rsidRPr="00960420">
        <w:rPr>
          <w:b/>
          <w:bCs/>
          <w:i/>
          <w:iCs/>
          <w:color w:val="70AD47" w:themeColor="accent6"/>
        </w:rPr>
        <w:t xml:space="preserve"> [sic]</w:t>
      </w:r>
    </w:p>
    <w:p w14:paraId="6D25DE31" w14:textId="03363BB4" w:rsidR="00833BB1" w:rsidRDefault="00833BB1" w:rsidP="00DD728E">
      <w:r>
        <w:t>AU: see previous comment</w:t>
      </w:r>
      <w:r w:rsidR="00AD3419">
        <w:t>.</w:t>
      </w:r>
    </w:p>
    <w:p w14:paraId="0C3EF1F9" w14:textId="77777777" w:rsidR="00567740" w:rsidRDefault="00567740" w:rsidP="00DD728E"/>
    <w:p w14:paraId="24472F44" w14:textId="6A4393B7" w:rsidR="00DD728E" w:rsidRDefault="00DD728E" w:rsidP="00DD728E">
      <w:pPr>
        <w:rPr>
          <w:b/>
          <w:bCs/>
          <w:i/>
          <w:iCs/>
        </w:rPr>
      </w:pPr>
      <w:r w:rsidRPr="00E91E3F">
        <w:rPr>
          <w:b/>
          <w:bCs/>
          <w:i/>
          <w:iCs/>
        </w:rPr>
        <w:t>Line 181: how did this relate to the ten mentioned above</w:t>
      </w:r>
    </w:p>
    <w:p w14:paraId="1620A1FA" w14:textId="251F9E47" w:rsidR="00960420" w:rsidRDefault="00960420" w:rsidP="00DD728E">
      <w:r>
        <w:t xml:space="preserve">AU: We are a bit unsure of what the reviewer is asking here. </w:t>
      </w:r>
      <w:r w:rsidR="006D67D2">
        <w:t xml:space="preserve">As mentioned in line 162, we aimed to </w:t>
      </w:r>
      <w:r w:rsidR="006D67D2" w:rsidRPr="006D67D2">
        <w:t xml:space="preserve">enroll 40 farms for the current study, with 10 farms from each of the four housing/bedding categories described </w:t>
      </w:r>
      <w:r w:rsidR="006D67D2">
        <w:t xml:space="preserve">on line 153-156. </w:t>
      </w:r>
      <w:r w:rsidR="00D4774E">
        <w:t>The number of farms we were able to sample before interruption was</w:t>
      </w:r>
      <w:r w:rsidR="002A76EE" w:rsidRPr="002A76EE">
        <w:t xml:space="preserve"> 21 herds</w:t>
      </w:r>
      <w:r w:rsidR="00D4774E">
        <w:t xml:space="preserve"> total: </w:t>
      </w:r>
      <w:r w:rsidR="002A76EE" w:rsidRPr="002A76EE">
        <w:t>1 freestall bedded with sand, 5 freestalls bedded with wood shavings/sawdust, 10 tiestalls bedded with wood shavings/sawdust,</w:t>
      </w:r>
      <w:r w:rsidR="00D4774E">
        <w:t xml:space="preserve"> and</w:t>
      </w:r>
      <w:r w:rsidR="002A76EE" w:rsidRPr="002A76EE">
        <w:t xml:space="preserve"> 5 bedded packs</w:t>
      </w:r>
      <w:r w:rsidR="00D4774E">
        <w:t xml:space="preserve"> (as described on </w:t>
      </w:r>
      <w:r w:rsidR="002E07D5">
        <w:t xml:space="preserve">lines 179-181). </w:t>
      </w:r>
      <w:r w:rsidR="002B6293">
        <w:t>W</w:t>
      </w:r>
      <w:r w:rsidR="002E07D5">
        <w:t xml:space="preserve">hile we intended to include 10 herds of each of the four types of </w:t>
      </w:r>
      <w:r w:rsidR="00C94912">
        <w:t xml:space="preserve">housing/bedding categories, we were unable to </w:t>
      </w:r>
      <w:r w:rsidR="002B6293">
        <w:t>resum</w:t>
      </w:r>
      <w:r w:rsidR="00F5611F">
        <w:t>e the study</w:t>
      </w:r>
      <w:r w:rsidR="002B6293">
        <w:t xml:space="preserve"> as planned in 2020 </w:t>
      </w:r>
      <w:r w:rsidR="00F5611F">
        <w:t xml:space="preserve">due to </w:t>
      </w:r>
      <w:r w:rsidR="002B6293">
        <w:t>the COVID 19 pandemic.</w:t>
      </w:r>
      <w:r w:rsidR="00B01D51">
        <w:t xml:space="preserve"> We hope this explanation provides the information they were looking for.</w:t>
      </w:r>
    </w:p>
    <w:p w14:paraId="6CB1C65B" w14:textId="77777777" w:rsidR="009F1F7B" w:rsidRPr="00960420" w:rsidRDefault="009F1F7B" w:rsidP="00DD728E"/>
    <w:p w14:paraId="3D86C945" w14:textId="3A4F22A2" w:rsidR="00DD728E" w:rsidRDefault="00DD728E" w:rsidP="00DD728E">
      <w:pPr>
        <w:rPr>
          <w:b/>
          <w:bCs/>
          <w:i/>
          <w:iCs/>
        </w:rPr>
      </w:pPr>
      <w:r w:rsidRPr="00E91E3F">
        <w:rPr>
          <w:b/>
          <w:bCs/>
          <w:i/>
          <w:iCs/>
        </w:rPr>
        <w:t>Line 297: As these were counts why dd you not consider Poisson or negative binomial</w:t>
      </w:r>
      <w:r w:rsidR="00417265" w:rsidRPr="00E91E3F">
        <w:rPr>
          <w:b/>
          <w:bCs/>
          <w:i/>
          <w:iCs/>
        </w:rPr>
        <w:t xml:space="preserve"> [sic]</w:t>
      </w:r>
    </w:p>
    <w:p w14:paraId="0E709C86" w14:textId="007741E9" w:rsidR="00731DAF" w:rsidRPr="00915FA6" w:rsidRDefault="00A81537" w:rsidP="00DD728E">
      <w:r>
        <w:t xml:space="preserve">AU: </w:t>
      </w:r>
      <w:r w:rsidR="00250056">
        <w:t xml:space="preserve">Thank you for this suggestion; we also recognized that these were count data, </w:t>
      </w:r>
      <w:r w:rsidR="00051B6A">
        <w:t>and attempted exploring them using a number of different methods (Poisson</w:t>
      </w:r>
      <w:r w:rsidR="002E0B16">
        <w:t>,</w:t>
      </w:r>
      <w:r w:rsidR="00051B6A">
        <w:t xml:space="preserve"> zero-inflated Poisson</w:t>
      </w:r>
      <w:r w:rsidR="002E0B16">
        <w:t>, n</w:t>
      </w:r>
      <w:r w:rsidR="00051B6A">
        <w:t>egative binomial,</w:t>
      </w:r>
      <w:r w:rsidR="002E0B16">
        <w:t xml:space="preserve"> and</w:t>
      </w:r>
      <w:r w:rsidR="00051B6A">
        <w:t xml:space="preserve"> zero-inflated negative binomial</w:t>
      </w:r>
      <w:r w:rsidR="002E0B16">
        <w:t xml:space="preserve">, as appropriate). </w:t>
      </w:r>
      <w:r w:rsidR="001D10FB">
        <w:t>This is referred to on l</w:t>
      </w:r>
      <w:r w:rsidR="00915FA6">
        <w:t>ines 398-401</w:t>
      </w:r>
      <w:r w:rsidR="001D10FB">
        <w:t xml:space="preserve">. However, </w:t>
      </w:r>
      <w:r w:rsidR="00FD74D9">
        <w:t xml:space="preserve">upon </w:t>
      </w:r>
      <w:r w:rsidR="00017A92">
        <w:t>reflection after reading this</w:t>
      </w:r>
      <w:r w:rsidR="002852E3">
        <w:t xml:space="preserve"> comment</w:t>
      </w:r>
      <w:r w:rsidR="00FD74D9">
        <w:t>, this sentence seems to be more appropriate in</w:t>
      </w:r>
      <w:r w:rsidR="00C05EFA">
        <w:t xml:space="preserve"> Materials and Methods, and has been moved to there (lines 336-339).</w:t>
      </w:r>
    </w:p>
    <w:p w14:paraId="380EF0A5" w14:textId="77777777" w:rsidR="009F1F7B" w:rsidRDefault="009F1F7B" w:rsidP="00DD728E">
      <w:pPr>
        <w:rPr>
          <w:b/>
          <w:bCs/>
          <w:i/>
          <w:iCs/>
          <w:color w:val="70AD47" w:themeColor="accent6"/>
        </w:rPr>
      </w:pPr>
    </w:p>
    <w:p w14:paraId="18A71C63" w14:textId="6456C6C1" w:rsidR="00A83F66" w:rsidRDefault="00DD728E" w:rsidP="00DD728E">
      <w:pPr>
        <w:rPr>
          <w:b/>
          <w:bCs/>
          <w:i/>
          <w:iCs/>
          <w:color w:val="70AD47" w:themeColor="accent6"/>
        </w:rPr>
      </w:pPr>
      <w:r w:rsidRPr="002B109A">
        <w:rPr>
          <w:b/>
          <w:bCs/>
          <w:i/>
          <w:iCs/>
          <w:color w:val="70AD47" w:themeColor="accent6"/>
        </w:rPr>
        <w:t>Line 350: So you have three very different systems across 5 farms compounding the difficulties of interpreting the data</w:t>
      </w:r>
    </w:p>
    <w:p w14:paraId="7C3118FD" w14:textId="44F31BD3" w:rsidR="005B6D86" w:rsidRDefault="00F26010" w:rsidP="0030233B">
      <w:bookmarkStart w:id="3" w:name="_Hlk161816425"/>
      <w:r>
        <w:t>Thank you</w:t>
      </w:r>
      <w:r w:rsidR="00BE4FAC">
        <w:t xml:space="preserve"> for this comment, and agree that </w:t>
      </w:r>
      <w:r w:rsidR="007529DE">
        <w:t>this point should be more overtly addressed in the manuscript</w:t>
      </w:r>
      <w:r w:rsidR="00F90100">
        <w:t xml:space="preserve"> (added lines 754-771)</w:t>
      </w:r>
      <w:r w:rsidR="007529DE">
        <w:t xml:space="preserve">. </w:t>
      </w:r>
      <w:r w:rsidR="00A83F66">
        <w:t xml:space="preserve">We recognize that </w:t>
      </w:r>
      <w:r w:rsidR="000B44DB">
        <w:t xml:space="preserve">for this manuscript, </w:t>
      </w:r>
      <w:r w:rsidR="00FA5472">
        <w:t>the</w:t>
      </w:r>
      <w:r w:rsidR="00A83F66">
        <w:t xml:space="preserve"> “bedded pack” </w:t>
      </w:r>
      <w:r w:rsidR="00FA5472">
        <w:t xml:space="preserve">group represents </w:t>
      </w:r>
      <w:r w:rsidR="00A56DBE">
        <w:t xml:space="preserve">both farms using a deep bedded pack </w:t>
      </w:r>
      <w:r w:rsidR="00EC2F23">
        <w:t>or</w:t>
      </w:r>
      <w:r w:rsidR="00A56DBE">
        <w:t xml:space="preserve"> </w:t>
      </w:r>
      <w:r w:rsidR="00EC2F23">
        <w:t>“conventional bedded packs” and “compost bedded-packs,” as defined in Bewley et. al (2017).</w:t>
      </w:r>
      <w:r w:rsidR="00482BA2">
        <w:t xml:space="preserve"> </w:t>
      </w:r>
      <w:r w:rsidR="00482BA2" w:rsidRPr="009F1C09">
        <w:t>Th</w:t>
      </w:r>
      <w:r w:rsidR="0084351A">
        <w:t>e</w:t>
      </w:r>
      <w:r w:rsidR="00482BA2" w:rsidRPr="009F1C09">
        <w:t xml:space="preserve"> </w:t>
      </w:r>
      <w:r w:rsidR="0084351A">
        <w:t>smaller than anticipated number of dairy farms using</w:t>
      </w:r>
      <w:r w:rsidR="00482BA2" w:rsidRPr="009F1C09">
        <w:t xml:space="preserve"> bedded packs</w:t>
      </w:r>
      <w:r w:rsidR="00007304">
        <w:t xml:space="preserve"> for housing lactating dairy cattle</w:t>
      </w:r>
      <w:r w:rsidR="00482BA2" w:rsidRPr="009F1C09">
        <w:t xml:space="preserve"> in our state created a challenge for enrolling ten herds in our observational study</w:t>
      </w:r>
      <w:r w:rsidR="00007304">
        <w:t xml:space="preserve">, and we recognize this as a </w:t>
      </w:r>
      <w:r w:rsidR="00967628">
        <w:t>limitation</w:t>
      </w:r>
      <w:r w:rsidR="00007304">
        <w:t xml:space="preserve"> (lines</w:t>
      </w:r>
      <w:r w:rsidR="00967628">
        <w:t xml:space="preserve"> 759-763).</w:t>
      </w:r>
      <w:r w:rsidR="00482BA2" w:rsidRPr="009F1C09">
        <w:t xml:space="preserve"> </w:t>
      </w:r>
      <w:r w:rsidR="005D7019">
        <w:t xml:space="preserve">However, </w:t>
      </w:r>
      <w:r w:rsidR="00316816">
        <w:t>this diversity is a reflection of how the target population (small-medium</w:t>
      </w:r>
      <w:r w:rsidR="00784723">
        <w:t>,</w:t>
      </w:r>
      <w:r w:rsidR="00316816">
        <w:t xml:space="preserve"> pasture-based</w:t>
      </w:r>
      <w:r w:rsidR="00784723">
        <w:t xml:space="preserve"> organic dairy</w:t>
      </w:r>
      <w:r w:rsidR="00316816">
        <w:t xml:space="preserve"> farms) are actually using this system in the Northeastern U.S. </w:t>
      </w:r>
      <w:r w:rsidR="002409ED">
        <w:fldChar w:fldCharType="begin"/>
      </w:r>
      <w:r w:rsidR="002409ED">
        <w:instrText xml:space="preserve"> ADDIN EN.CITE &lt;EndNote&gt;&lt;Cite&gt;&lt;Author&gt;Benson&lt;/Author&gt;&lt;Year&gt;2012&lt;/Year&gt;&lt;RecNum&gt;669&lt;/RecNum&gt;&lt;DisplayText&gt;(Benson, 2012)&lt;/DisplayText&gt;&lt;record&gt;&lt;rec-number&gt;669&lt;/rec-number&gt;&lt;foreign-keys&gt;&lt;key app="EN" db-id="pss5de0wasp2t9es5tu5evzpa2svsdrveax9" timestamp="1710780109"&gt;669&lt;/key&gt;&lt;/foreign-keys&gt;&lt;ref-type name="Web Page"&gt;12&lt;/ref-type&gt;&lt;contributors&gt;&lt;authors&gt;&lt;author&gt;Benson, A. F.&lt;/author&gt;&lt;/authors&gt;&lt;/contributors&gt;&lt;titles&gt;&lt;title&gt;Consider deep pack barns for cow comfort and manure management. Accessed March 18, 2024.&lt;/title&gt;&lt;/titles&gt;&lt;dates&gt;&lt;year&gt;2012&lt;/year&gt;&lt;/dates&gt;&lt;pub-location&gt;Ithaca, NY. https://smallfarms.cornell.edu/2012/04/consider-deep-pack-barns-for-cow-comfort-and-manure-management/&lt;/pub-location&gt;&lt;publisher&gt;Cornell University&lt;/publisher&gt;&lt;urls&gt;&lt;/urls&gt;&lt;/record&gt;&lt;/Cite&gt;&lt;/EndNote&gt;</w:instrText>
      </w:r>
      <w:r w:rsidR="002409ED">
        <w:fldChar w:fldCharType="separate"/>
      </w:r>
      <w:r w:rsidR="002409ED">
        <w:rPr>
          <w:noProof/>
        </w:rPr>
        <w:t>(Benson, 2012)</w:t>
      </w:r>
      <w:r w:rsidR="002409ED">
        <w:fldChar w:fldCharType="end"/>
      </w:r>
      <w:r w:rsidR="002409ED">
        <w:t>.</w:t>
      </w:r>
      <w:r w:rsidR="005D7019">
        <w:t xml:space="preserve"> </w:t>
      </w:r>
    </w:p>
    <w:p w14:paraId="587249D7" w14:textId="1A79FC7B" w:rsidR="000B200C" w:rsidRDefault="00CF2E25" w:rsidP="0030233B">
      <w:r>
        <w:t xml:space="preserve">Although </w:t>
      </w:r>
      <w:r w:rsidR="009D0FDC">
        <w:t xml:space="preserve">there is a </w:t>
      </w:r>
      <w:r w:rsidR="0030233B">
        <w:t>diversity of management styles under this umbrella</w:t>
      </w:r>
      <w:r w:rsidR="009D0FDC">
        <w:t xml:space="preserve"> term, these systems do still share some important things in common</w:t>
      </w:r>
      <w:r w:rsidR="00340E20">
        <w:t xml:space="preserve">: both are </w:t>
      </w:r>
      <w:r w:rsidR="00340E20" w:rsidRPr="000B200C">
        <w:t>enclosed</w:t>
      </w:r>
      <w:r w:rsidR="00340E20">
        <w:t>,</w:t>
      </w:r>
      <w:r w:rsidR="00340E20" w:rsidRPr="000B200C">
        <w:t xml:space="preserve"> loose</w:t>
      </w:r>
      <w:r w:rsidR="00340E20">
        <w:t>-</w:t>
      </w:r>
      <w:r w:rsidR="00340E20" w:rsidRPr="000B200C">
        <w:t>housing facilit</w:t>
      </w:r>
      <w:r w:rsidR="00340E20">
        <w:t>ies</w:t>
      </w:r>
      <w:r w:rsidR="00340E20" w:rsidRPr="000B200C">
        <w:t xml:space="preserve"> deeply bedded with organic material, in which bedding and waste accumulate throughout the 6–8-</w:t>
      </w:r>
      <w:r w:rsidR="00340E20" w:rsidRPr="000B200C">
        <w:lastRenderedPageBreak/>
        <w:t xml:space="preserve">month period of time when cows are housed on it and which is only removed once a year. Both systems use carbon-rich substrates </w:t>
      </w:r>
      <w:r w:rsidR="005B6D86">
        <w:t>on which</w:t>
      </w:r>
      <w:r w:rsidR="00340E20" w:rsidRPr="000B200C">
        <w:t xml:space="preserve"> urine and manure are not removed when bedding material is renewed, </w:t>
      </w:r>
      <w:r w:rsidR="005B6D86">
        <w:t>which is in</w:t>
      </w:r>
      <w:r w:rsidR="00340E20" w:rsidRPr="000B200C">
        <w:t xml:space="preserve"> contrast </w:t>
      </w:r>
      <w:r w:rsidR="005B6D86">
        <w:t>to</w:t>
      </w:r>
      <w:r w:rsidR="00340E20" w:rsidRPr="000B200C">
        <w:t xml:space="preserve"> other housing systems. </w:t>
      </w:r>
      <w:r w:rsidR="0015504D">
        <w:t>In both types of bedded packs,</w:t>
      </w:r>
      <w:r w:rsidR="00252DFB">
        <w:t xml:space="preserve"> cows urinate and defecate on </w:t>
      </w:r>
      <w:r w:rsidR="004E5D1A">
        <w:t>the same surface used for laying, and</w:t>
      </w:r>
      <w:r w:rsidR="0015504D">
        <w:t xml:space="preserve"> </w:t>
      </w:r>
      <w:r w:rsidR="00F74EAE">
        <w:t>cows’</w:t>
      </w:r>
      <w:r w:rsidR="00252DFB">
        <w:t xml:space="preserve"> teats are exposed</w:t>
      </w:r>
      <w:r w:rsidR="004E5D1A">
        <w:t xml:space="preserve"> </w:t>
      </w:r>
      <w:r w:rsidR="00AB1C89">
        <w:t xml:space="preserve">to bacteria from </w:t>
      </w:r>
      <w:r w:rsidR="00F74EAE">
        <w:t>manure and the organic bedding which acts as a growth medium.</w:t>
      </w:r>
      <w:r w:rsidR="00AB1C89">
        <w:t xml:space="preserve"> </w:t>
      </w:r>
      <w:r w:rsidR="00252DFB">
        <w:t xml:space="preserve"> </w:t>
      </w:r>
      <w:r w:rsidR="00233FAB">
        <w:t xml:space="preserve">Both systems address the </w:t>
      </w:r>
      <w:r w:rsidR="002D10B6">
        <w:t xml:space="preserve">desire </w:t>
      </w:r>
      <w:r w:rsidR="00233FAB">
        <w:t xml:space="preserve">to provide </w:t>
      </w:r>
      <w:r w:rsidR="00B73A68">
        <w:t xml:space="preserve">a </w:t>
      </w:r>
      <w:r w:rsidR="002D10B6">
        <w:t>loose-housing</w:t>
      </w:r>
      <w:r w:rsidR="00B73A68">
        <w:t xml:space="preserve"> option where the initial </w:t>
      </w:r>
      <w:r w:rsidR="003F1E32">
        <w:t>investment</w:t>
      </w:r>
      <w:r w:rsidR="00B73A68">
        <w:t xml:space="preserve"> of the building is more readily affordable</w:t>
      </w:r>
      <w:r w:rsidR="0066075C">
        <w:t xml:space="preserve"> for </w:t>
      </w:r>
      <w:r w:rsidR="00527426">
        <w:t>those with outdated facilities</w:t>
      </w:r>
      <w:r w:rsidR="003F1E32">
        <w:t xml:space="preserve">, </w:t>
      </w:r>
      <w:r w:rsidR="004A163A">
        <w:t>provide cows with a large, com</w:t>
      </w:r>
      <w:r w:rsidR="007D720E">
        <w:t xml:space="preserve">fortable laying area which allows them to move freely, allows for improved foot and leg health, </w:t>
      </w:r>
      <w:r w:rsidR="00493515">
        <w:t xml:space="preserve">and allows farms to avoid the need to store and spread large amounts of liquid manure. Both systems </w:t>
      </w:r>
      <w:r w:rsidR="002D609E">
        <w:t>provide dairies with a valuable source of compost as a nutrient amendment,</w:t>
      </w:r>
      <w:r w:rsidR="000F3033">
        <w:t xml:space="preserve"> through the accumulation of </w:t>
      </w:r>
      <w:r w:rsidR="002D609E">
        <w:t xml:space="preserve">waste and </w:t>
      </w:r>
      <w:r w:rsidR="000F3033">
        <w:t>bedding</w:t>
      </w:r>
      <w:r w:rsidR="002D609E">
        <w:t xml:space="preserve"> </w:t>
      </w:r>
      <w:r w:rsidR="000F3033">
        <w:t xml:space="preserve">material </w:t>
      </w:r>
      <w:r w:rsidR="002D609E">
        <w:t>in the pack</w:t>
      </w:r>
      <w:r w:rsidR="00164F32">
        <w:t xml:space="preserve">, and both </w:t>
      </w:r>
      <w:r w:rsidR="00164F32" w:rsidRPr="000B200C">
        <w:t>are perceived to integrate well into pasture-based farm system</w:t>
      </w:r>
      <w:r w:rsidR="00164F32">
        <w:t>s.</w:t>
      </w:r>
    </w:p>
    <w:p w14:paraId="1AC180E0" w14:textId="255CFD95" w:rsidR="00FD5CEA" w:rsidRPr="00EF2BBC" w:rsidRDefault="00844E65" w:rsidP="00FD5CEA">
      <w:pPr>
        <w:rPr>
          <w:rFonts w:cstheme="minorHAnsi"/>
          <w:szCs w:val="24"/>
        </w:rPr>
      </w:pPr>
      <w:r w:rsidRPr="009F1C09">
        <w:t xml:space="preserve">Recent previous work has </w:t>
      </w:r>
      <w:r>
        <w:t xml:space="preserve">primarily </w:t>
      </w:r>
      <w:r w:rsidRPr="009F1C09">
        <w:t>focused on describing bedded packs that are actively managed for aerobic composting (Leso et al., 2020).</w:t>
      </w:r>
      <w:r w:rsidR="00FD5CEA">
        <w:t xml:space="preserve"> </w:t>
      </w:r>
      <w:r w:rsidR="00830CF3" w:rsidRPr="00830CF3">
        <w:t>Leso et al. contrasted composting bedded packs managed with daily cultivation with conventional static bedded packs, such as straw yards, noting the reduced cow cleanliness and increased risk of mastitis associated with the latter.</w:t>
      </w:r>
      <w:r w:rsidRPr="009F1C09">
        <w:t xml:space="preserve"> </w:t>
      </w:r>
      <w:r w:rsidR="00FD5CEA" w:rsidRPr="00EF2BBC">
        <w:rPr>
          <w:rFonts w:cstheme="minorHAnsi"/>
          <w:szCs w:val="24"/>
        </w:rPr>
        <w:t>While we did not define “straw yards” in our paper, the modern “traditional” or “deep bedded pack” being implemented as winter housing in pasture-based systems in the Northeastern U.S. contrasts to the traditional straw yard, where clean out is often recommended on at least a monthly interval. Bedded packs are primarily used in conjunction with herds that graze dairy cattle from May-November, and material accumulates over the 6–8-month period where they are housed before they are cleaned out once a year. This is in contrast to straw yard systems, which have been used for confinement housing cattle year-round. Straw yards have a long tradition of use in the dairy industry, and as such it is hard to narrowly define what one is</w:t>
      </w:r>
      <w:r w:rsidR="00FD5CEA">
        <w:rPr>
          <w:rFonts w:cstheme="minorHAnsi"/>
          <w:szCs w:val="24"/>
        </w:rPr>
        <w:t>.</w:t>
      </w:r>
      <w:r w:rsidR="00FD5CEA" w:rsidRPr="00EF2BBC">
        <w:rPr>
          <w:rFonts w:cstheme="minorHAnsi"/>
          <w:szCs w:val="24"/>
        </w:rPr>
        <w:t xml:space="preserve"> </w:t>
      </w:r>
      <w:r w:rsidR="00FD5CEA">
        <w:rPr>
          <w:rFonts w:cstheme="minorHAnsi"/>
          <w:szCs w:val="24"/>
        </w:rPr>
        <w:t>H</w:t>
      </w:r>
      <w:r w:rsidR="00FD5CEA" w:rsidRPr="00EF2BBC">
        <w:rPr>
          <w:rFonts w:cstheme="minorHAnsi"/>
          <w:szCs w:val="24"/>
        </w:rPr>
        <w:t xml:space="preserve">owever, a thorough description is provided in </w:t>
      </w:r>
      <w:r w:rsidR="00FD5CEA">
        <w:rPr>
          <w:rFonts w:cstheme="minorHAnsi"/>
          <w:szCs w:val="24"/>
        </w:rPr>
        <w:fldChar w:fldCharType="begin"/>
      </w:r>
      <w:r w:rsidR="00FD5CEA">
        <w:rPr>
          <w:rFonts w:cstheme="minorHAnsi"/>
          <w:szCs w:val="24"/>
        </w:rPr>
        <w:instrText xml:space="preserve"> ADDIN EN.CITE &lt;EndNote&gt;&lt;Cite AuthorYear="1"&gt;&lt;Author&gt;Shepley&lt;/Author&gt;&lt;Year&gt;2020&lt;/Year&gt;&lt;RecNum&gt;667&lt;/RecNum&gt;&lt;DisplayText&gt;Shepley et al. (2020)&lt;/DisplayText&gt;&lt;record&gt;&lt;rec-number&gt;667&lt;/rec-number&gt;&lt;foreign-keys&gt;&lt;key app="EN" db-id="pss5de0wasp2t9es5tu5evzpa2svsdrveax9" timestamp="1710779511"&gt;667&lt;/key&gt;&lt;/foreign-keys&gt;&lt;ref-type name="Journal Article"&gt;17&lt;/ref-type&gt;&lt;contributors&gt;&lt;authors&gt;&lt;author&gt;Shepley, Elise&lt;/author&gt;&lt;author&gt;Lensink, Joop&lt;/author&gt;&lt;author&gt;Leruste, Hélène&lt;/author&gt;&lt;author&gt;Vasseur, Elsa&lt;/author&gt;&lt;/authors&gt;&lt;/contributors&gt;&lt;titles&gt;&lt;title&gt;The effect of free-stall versus strawyard housing and access to pasture on dairy cow locomotor activity and time budget&lt;/title&gt;&lt;secondary-title&gt;Applied Animal Behaviour Science&lt;/secondary-title&gt;&lt;/titles&gt;&lt;periodical&gt;&lt;full-title&gt;Applied Animal Behaviour Science&lt;/full-title&gt;&lt;/periodical&gt;&lt;pages&gt;104928&lt;/pages&gt;&lt;volume&gt;224&lt;/volume&gt;&lt;keywords&gt;&lt;keyword&gt;Behavior&lt;/keyword&gt;&lt;keyword&gt;Dairy cow&lt;/keyword&gt;&lt;keyword&gt;Housing&lt;/keyword&gt;&lt;keyword&gt;Locomotion&lt;/keyword&gt;&lt;keyword&gt;Pasture&lt;/keyword&gt;&lt;/keywords&gt;&lt;dates&gt;&lt;year&gt;2020&lt;/year&gt;&lt;pub-dates&gt;&lt;date&gt;2020/03/01/&lt;/date&gt;&lt;/pub-dates&gt;&lt;/dates&gt;&lt;isbn&gt;0168-1591&lt;/isbn&gt;&lt;urls&gt;&lt;related-urls&gt;&lt;url&gt;https://www.sciencedirect.com/science/article/pii/S0168159119301960&lt;/url&gt;&lt;/related-urls&gt;&lt;/urls&gt;&lt;electronic-resource-num&gt;https://doi.org/10.1016/j.applanim.2019.104928&lt;/electronic-resource-num&gt;&lt;/record&gt;&lt;/Cite&gt;&lt;/EndNote&gt;</w:instrText>
      </w:r>
      <w:r w:rsidR="00FD5CEA">
        <w:rPr>
          <w:rFonts w:cstheme="minorHAnsi"/>
          <w:szCs w:val="24"/>
        </w:rPr>
        <w:fldChar w:fldCharType="separate"/>
      </w:r>
      <w:r w:rsidR="00FD5CEA">
        <w:rPr>
          <w:rFonts w:cstheme="minorHAnsi"/>
          <w:noProof/>
          <w:szCs w:val="24"/>
        </w:rPr>
        <w:t>Shepley et al. (2020)</w:t>
      </w:r>
      <w:r w:rsidR="00FD5CEA">
        <w:rPr>
          <w:rFonts w:cstheme="minorHAnsi"/>
          <w:szCs w:val="24"/>
        </w:rPr>
        <w:fldChar w:fldCharType="end"/>
      </w:r>
      <w:r w:rsidR="00FD5CEA" w:rsidRPr="00EF2BBC">
        <w:rPr>
          <w:rFonts w:cstheme="minorHAnsi"/>
          <w:szCs w:val="24"/>
        </w:rPr>
        <w:t xml:space="preserve">, which is overall in agreement with how the authors perceive this housing system: “The </w:t>
      </w:r>
      <w:proofErr w:type="spellStart"/>
      <w:r w:rsidR="00FD5CEA" w:rsidRPr="00EF2BBC">
        <w:rPr>
          <w:rFonts w:cstheme="minorHAnsi"/>
          <w:szCs w:val="24"/>
        </w:rPr>
        <w:t>strawyard</w:t>
      </w:r>
      <w:proofErr w:type="spellEnd"/>
      <w:r w:rsidR="00FD5CEA" w:rsidRPr="00EF2BBC">
        <w:rPr>
          <w:rFonts w:cstheme="minorHAnsi"/>
          <w:szCs w:val="24"/>
        </w:rPr>
        <w:t xml:space="preserve"> (SY) treatment provided … concrete flooring topped with rubber mats</w:t>
      </w:r>
      <w:r w:rsidR="00FD5CEA">
        <w:rPr>
          <w:rFonts w:cstheme="minorHAnsi"/>
          <w:szCs w:val="24"/>
        </w:rPr>
        <w:t>.</w:t>
      </w:r>
      <w:r w:rsidR="00FD5CEA" w:rsidRPr="00EF2BBC">
        <w:rPr>
          <w:rFonts w:cstheme="minorHAnsi"/>
          <w:szCs w:val="24"/>
        </w:rPr>
        <w:t xml:space="preserve"> … The lying area was bedded with straw at a depth of 20−25 cm, with daily cleaning and addition of straw to the bedding area to maintain bedding cleanliness and depth.” (Shepley 2020).</w:t>
      </w:r>
    </w:p>
    <w:p w14:paraId="2D159687" w14:textId="4E1D2D44" w:rsidR="00A83F66" w:rsidRPr="004C4ED6" w:rsidRDefault="00844E65" w:rsidP="00DD728E">
      <w:r w:rsidRPr="009F1C09">
        <w:t>While</w:t>
      </w:r>
      <w:r w:rsidR="00991CD7">
        <w:t xml:space="preserve"> there exists a substantial body of recent work exploring udder health on compost bedded-pack systems</w:t>
      </w:r>
      <w:r w:rsidR="008B2B97">
        <w:t>, we were unable to find much peer-reviewed literature describing udder health on deep bedded pack systems</w:t>
      </w:r>
      <w:r w:rsidR="005819CA">
        <w:t xml:space="preserve"> (in contrast to the large volume of work on udder health in straw yard</w:t>
      </w:r>
      <w:r w:rsidR="00742C7F">
        <w:t xml:space="preserve">s). </w:t>
      </w:r>
      <w:r w:rsidR="00742C7F" w:rsidRPr="00742C7F">
        <w:t>While bedded pack systems are not common for housing lactating cows in Vermont, both composting and static systems are used (Andrews et al., 2021).</w:t>
      </w:r>
      <w:r w:rsidRPr="009F1C09">
        <w:t xml:space="preserve"> </w:t>
      </w:r>
      <w:r w:rsidR="00415A36">
        <w:t xml:space="preserve">In service to starting to establish a body of work describing udder health </w:t>
      </w:r>
      <w:r w:rsidR="00E247AB">
        <w:t xml:space="preserve">on bedded packs used on organic dairies in Vermont, </w:t>
      </w:r>
      <w:r w:rsidR="00482BA2" w:rsidRPr="009F1C09">
        <w:t xml:space="preserve">the current work </w:t>
      </w:r>
      <w:r w:rsidR="00E247AB">
        <w:t xml:space="preserve">attempts to </w:t>
      </w:r>
      <w:r w:rsidR="00482BA2" w:rsidRPr="009F1C09">
        <w:t>shed light on a broader spectrum of options used within this loose-housing system. Our current study shows that farms can achieve excellent milk quality using either a</w:t>
      </w:r>
      <w:r w:rsidR="004C4ED6">
        <w:t>n untilled,</w:t>
      </w:r>
      <w:r w:rsidR="00482BA2" w:rsidRPr="009F1C09">
        <w:t xml:space="preserve"> </w:t>
      </w:r>
      <w:r w:rsidR="004C4ED6">
        <w:t>deep bedded pack system</w:t>
      </w:r>
      <w:r w:rsidR="00482BA2" w:rsidRPr="009F1C09">
        <w:t xml:space="preserve"> or</w:t>
      </w:r>
      <w:r w:rsidR="004C4ED6">
        <w:t xml:space="preserve"> an</w:t>
      </w:r>
      <w:r w:rsidR="00482BA2" w:rsidRPr="009F1C09">
        <w:t xml:space="preserve"> aerobically composting bedded pack system for indoor housing</w:t>
      </w:r>
      <w:r w:rsidR="004C4ED6">
        <w:t>.</w:t>
      </w:r>
      <w:bookmarkEnd w:id="3"/>
    </w:p>
    <w:p w14:paraId="22B0CDD1" w14:textId="77777777" w:rsidR="009F1F7B" w:rsidRDefault="009F1F7B" w:rsidP="00DD728E">
      <w:pPr>
        <w:rPr>
          <w:b/>
          <w:bCs/>
          <w:i/>
          <w:iCs/>
        </w:rPr>
      </w:pPr>
    </w:p>
    <w:p w14:paraId="4089B6F1" w14:textId="3032AA02" w:rsidR="00DD728E" w:rsidRDefault="00DD728E" w:rsidP="00DD728E">
      <w:pPr>
        <w:rPr>
          <w:b/>
          <w:bCs/>
          <w:i/>
          <w:iCs/>
        </w:rPr>
      </w:pPr>
      <w:r w:rsidRPr="00E91E3F">
        <w:rPr>
          <w:b/>
          <w:bCs/>
          <w:i/>
          <w:iCs/>
        </w:rPr>
        <w:t>Line 398: Again did you try approaches for count data</w:t>
      </w:r>
    </w:p>
    <w:p w14:paraId="44F4AF12" w14:textId="77777777" w:rsidR="00C05EFA" w:rsidRDefault="00C05EFA" w:rsidP="00C05EFA">
      <w:r>
        <w:t>AU: see previous comment.</w:t>
      </w:r>
    </w:p>
    <w:p w14:paraId="3F6B88C1" w14:textId="77777777" w:rsidR="009F1F7B" w:rsidRDefault="009F1F7B" w:rsidP="00DD728E">
      <w:pPr>
        <w:rPr>
          <w:b/>
          <w:bCs/>
          <w:i/>
          <w:iCs/>
        </w:rPr>
      </w:pPr>
    </w:p>
    <w:p w14:paraId="1C762437" w14:textId="73D4A284" w:rsidR="00DD728E" w:rsidRDefault="00DD728E" w:rsidP="00DD728E">
      <w:pPr>
        <w:rPr>
          <w:b/>
          <w:bCs/>
          <w:i/>
          <w:iCs/>
        </w:rPr>
      </w:pPr>
      <w:r w:rsidRPr="00E91E3F">
        <w:rPr>
          <w:b/>
          <w:bCs/>
          <w:i/>
          <w:iCs/>
        </w:rPr>
        <w:t xml:space="preserve">Line 450: So you </w:t>
      </w:r>
      <w:proofErr w:type="spellStart"/>
      <w:r w:rsidRPr="00E91E3F">
        <w:rPr>
          <w:b/>
          <w:bCs/>
          <w:i/>
          <w:iCs/>
        </w:rPr>
        <w:t>doidn</w:t>
      </w:r>
      <w:proofErr w:type="spellEnd"/>
      <w:r w:rsidRPr="00E91E3F">
        <w:rPr>
          <w:b/>
          <w:bCs/>
          <w:i/>
          <w:iCs/>
        </w:rPr>
        <w:t>;'t use a threshold of &lt;0.05 despite stating that you did earlier</w:t>
      </w:r>
      <w:r w:rsidR="00AA7CA4" w:rsidRPr="00E91E3F">
        <w:rPr>
          <w:b/>
          <w:bCs/>
          <w:i/>
          <w:iCs/>
        </w:rPr>
        <w:t xml:space="preserve"> [sic]</w:t>
      </w:r>
    </w:p>
    <w:p w14:paraId="38DD64A1" w14:textId="6372807E" w:rsidR="003A4ABA" w:rsidRDefault="003A4ABA" w:rsidP="00DD728E">
      <w:r w:rsidRPr="003A4ABA">
        <w:t>AU:</w:t>
      </w:r>
      <w:r>
        <w:t xml:space="preserve"> For Objective 2</w:t>
      </w:r>
      <w:r w:rsidR="007E456E">
        <w:t xml:space="preserve"> (all facility type</w:t>
      </w:r>
      <w:r w:rsidR="002176EA">
        <w:t>s grouped together, univariate analysis)</w:t>
      </w:r>
      <w:r>
        <w:t>, we stated in the Materials and Methods</w:t>
      </w:r>
      <w:r w:rsidR="00026DC4">
        <w:t xml:space="preserve"> that “u</w:t>
      </w:r>
      <w:r w:rsidRPr="003A4ABA">
        <w:t>nconditional relationships between the eight outcome variables and independent predictors are reported for a significance level of P ≤0.20</w:t>
      </w:r>
      <w:r w:rsidR="00026DC4">
        <w:t>” (previously line</w:t>
      </w:r>
      <w:r w:rsidR="00745688">
        <w:t xml:space="preserve"> 338, now 379).</w:t>
      </w:r>
      <w:r w:rsidR="003F5812">
        <w:t xml:space="preserve"> In line</w:t>
      </w:r>
      <w:r w:rsidR="003A3FDD">
        <w:t xml:space="preserve"> 492, we attempt to</w:t>
      </w:r>
      <w:r w:rsidR="004A0DD3">
        <w:t xml:space="preserve"> be transparent </w:t>
      </w:r>
      <w:r w:rsidR="007F6969">
        <w:t xml:space="preserve">that we are not stating that all results presented met the threshold </w:t>
      </w:r>
      <w:r w:rsidR="0051331C">
        <w:t>for statistical significance.</w:t>
      </w:r>
      <w:r w:rsidR="007F6969">
        <w:t xml:space="preserve"> </w:t>
      </w:r>
    </w:p>
    <w:p w14:paraId="07473215" w14:textId="12A59B5F" w:rsidR="003A104C" w:rsidRPr="003A4ABA" w:rsidRDefault="008F2C88" w:rsidP="00DD728E">
      <w:r>
        <w:t>In an attempt to be clearer about what thresholds were used for statistical significance</w:t>
      </w:r>
      <w:r w:rsidR="00215DA3">
        <w:t xml:space="preserve"> for Objective 1</w:t>
      </w:r>
      <w:r w:rsidR="002176EA">
        <w:t xml:space="preserve"> (multivariable models, facility type forced in</w:t>
      </w:r>
      <w:r w:rsidR="00192CCC">
        <w:t>)</w:t>
      </w:r>
      <w:r w:rsidR="00215DA3">
        <w:t>, additional clarification has been added to lines 370-371</w:t>
      </w:r>
      <w:r w:rsidR="00192CCC">
        <w:t>.</w:t>
      </w:r>
    </w:p>
    <w:p w14:paraId="779055C2" w14:textId="61B5DEAE" w:rsidR="00DD728E" w:rsidRPr="00BE000A" w:rsidRDefault="00DD728E" w:rsidP="00DD728E">
      <w:pPr>
        <w:rPr>
          <w:b/>
          <w:bCs/>
          <w:i/>
          <w:iCs/>
          <w:color w:val="C45911" w:themeColor="accent2" w:themeShade="BF"/>
        </w:rPr>
      </w:pPr>
      <w:r w:rsidRPr="00BE000A">
        <w:rPr>
          <w:b/>
          <w:bCs/>
          <w:i/>
          <w:iCs/>
          <w:color w:val="C45911" w:themeColor="accent2" w:themeShade="BF"/>
        </w:rPr>
        <w:t xml:space="preserve">Table 4: Similar issues across </w:t>
      </w:r>
      <w:proofErr w:type="spellStart"/>
      <w:r w:rsidRPr="00BE000A">
        <w:rPr>
          <w:b/>
          <w:bCs/>
          <w:i/>
          <w:iCs/>
          <w:color w:val="C45911" w:themeColor="accent2" w:themeShade="BF"/>
        </w:rPr>
        <w:t>whoi;le</w:t>
      </w:r>
      <w:proofErr w:type="spellEnd"/>
      <w:r w:rsidRPr="00BE000A">
        <w:rPr>
          <w:b/>
          <w:bCs/>
          <w:i/>
          <w:iCs/>
          <w:color w:val="C45911" w:themeColor="accent2" w:themeShade="BF"/>
        </w:rPr>
        <w:t xml:space="preserve"> of this table. I have only noted some of them</w:t>
      </w:r>
      <w:r w:rsidR="00AA7CA4" w:rsidRPr="00BE000A">
        <w:rPr>
          <w:b/>
          <w:bCs/>
          <w:i/>
          <w:iCs/>
          <w:color w:val="C45911" w:themeColor="accent2" w:themeShade="BF"/>
        </w:rPr>
        <w:t xml:space="preserve"> [sic]</w:t>
      </w:r>
    </w:p>
    <w:p w14:paraId="191AB4A9" w14:textId="77777777" w:rsidR="000D49B3" w:rsidRDefault="000D49B3" w:rsidP="00DD728E">
      <w:pPr>
        <w:rPr>
          <w:b/>
          <w:bCs/>
          <w:i/>
          <w:iCs/>
          <w:color w:val="C45911" w:themeColor="accent2" w:themeShade="BF"/>
        </w:rPr>
      </w:pPr>
    </w:p>
    <w:p w14:paraId="3A7FFB1A" w14:textId="3756D449" w:rsidR="00DD728E" w:rsidRDefault="00DD728E" w:rsidP="00DD728E">
      <w:pPr>
        <w:rPr>
          <w:b/>
          <w:bCs/>
          <w:i/>
          <w:iCs/>
          <w:color w:val="C45911" w:themeColor="accent2" w:themeShade="BF"/>
        </w:rPr>
      </w:pPr>
      <w:r w:rsidRPr="00BE000A">
        <w:rPr>
          <w:b/>
          <w:bCs/>
          <w:i/>
          <w:iCs/>
          <w:color w:val="C45911" w:themeColor="accent2" w:themeShade="BF"/>
        </w:rPr>
        <w:t>Neither of these results rule out a biologically meaningful deleterious relationship (</w:t>
      </w:r>
      <w:r w:rsidR="00AA7CA4" w:rsidRPr="00BE000A">
        <w:rPr>
          <w:b/>
          <w:bCs/>
          <w:i/>
          <w:iCs/>
          <w:color w:val="C45911" w:themeColor="accent2" w:themeShade="BF"/>
        </w:rPr>
        <w:t xml:space="preserve">referring to </w:t>
      </w:r>
      <w:r w:rsidRPr="00BE000A">
        <w:rPr>
          <w:b/>
          <w:bCs/>
          <w:i/>
          <w:iCs/>
          <w:color w:val="C45911" w:themeColor="accent2" w:themeShade="BF"/>
        </w:rPr>
        <w:t>BTSCC</w:t>
      </w:r>
      <w:r w:rsidR="00AA7CA4" w:rsidRPr="00BE000A">
        <w:rPr>
          <w:b/>
          <w:bCs/>
          <w:i/>
          <w:iCs/>
          <w:color w:val="C45911" w:themeColor="accent2" w:themeShade="BF"/>
        </w:rPr>
        <w:t xml:space="preserve"> coefficient estimates by</w:t>
      </w:r>
      <w:r w:rsidRPr="00BE000A">
        <w:rPr>
          <w:b/>
          <w:bCs/>
          <w:i/>
          <w:iCs/>
          <w:color w:val="C45911" w:themeColor="accent2" w:themeShade="BF"/>
        </w:rPr>
        <w:t xml:space="preserve"> facility </w:t>
      </w:r>
      <w:r w:rsidR="00AA7CA4" w:rsidRPr="00BE000A">
        <w:rPr>
          <w:b/>
          <w:bCs/>
          <w:i/>
          <w:iCs/>
          <w:color w:val="C45911" w:themeColor="accent2" w:themeShade="BF"/>
        </w:rPr>
        <w:t>type</w:t>
      </w:r>
      <w:r w:rsidRPr="00BE000A">
        <w:rPr>
          <w:b/>
          <w:bCs/>
          <w:i/>
          <w:iCs/>
          <w:color w:val="C45911" w:themeColor="accent2" w:themeShade="BF"/>
        </w:rPr>
        <w:t>)</w:t>
      </w:r>
    </w:p>
    <w:p w14:paraId="64876AEE" w14:textId="77777777" w:rsidR="000D49B3" w:rsidRPr="00BE000A" w:rsidRDefault="000D49B3" w:rsidP="00DD728E">
      <w:pPr>
        <w:rPr>
          <w:b/>
          <w:bCs/>
          <w:i/>
          <w:iCs/>
          <w:color w:val="C45911" w:themeColor="accent2" w:themeShade="BF"/>
        </w:rPr>
      </w:pPr>
    </w:p>
    <w:p w14:paraId="074431B5" w14:textId="67D046C5" w:rsidR="00DD728E" w:rsidRPr="00246E55" w:rsidRDefault="00DD728E" w:rsidP="00DD728E">
      <w:pPr>
        <w:rPr>
          <w:b/>
          <w:bCs/>
          <w:i/>
          <w:iCs/>
        </w:rPr>
      </w:pPr>
      <w:r w:rsidRPr="00246E55">
        <w:rPr>
          <w:b/>
          <w:bCs/>
          <w:i/>
          <w:iCs/>
        </w:rPr>
        <w:t>Did you use a linear regression for this? It would seem to be a candidate for logistic regression as this a proportion affected</w:t>
      </w:r>
      <w:r w:rsidR="00AA7CA4" w:rsidRPr="00246E55">
        <w:rPr>
          <w:b/>
          <w:bCs/>
          <w:i/>
          <w:iCs/>
        </w:rPr>
        <w:t xml:space="preserve"> [sic]</w:t>
      </w:r>
      <w:r w:rsidRPr="00246E55">
        <w:rPr>
          <w:b/>
          <w:bCs/>
          <w:i/>
          <w:iCs/>
        </w:rPr>
        <w:t xml:space="preserve"> (</w:t>
      </w:r>
      <w:r w:rsidR="00AA7CA4" w:rsidRPr="00246E55">
        <w:rPr>
          <w:b/>
          <w:bCs/>
          <w:i/>
          <w:iCs/>
        </w:rPr>
        <w:t>referring to</w:t>
      </w:r>
      <w:r w:rsidRPr="00246E55">
        <w:rPr>
          <w:b/>
          <w:bCs/>
          <w:i/>
          <w:iCs/>
        </w:rPr>
        <w:t xml:space="preserve"> % newly elevated SCS and % chronically elevate</w:t>
      </w:r>
      <w:r w:rsidR="00AA7CA4" w:rsidRPr="00246E55">
        <w:rPr>
          <w:b/>
          <w:bCs/>
          <w:i/>
          <w:iCs/>
        </w:rPr>
        <w:t>d</w:t>
      </w:r>
      <w:r w:rsidRPr="00246E55">
        <w:rPr>
          <w:b/>
          <w:bCs/>
          <w:i/>
          <w:iCs/>
        </w:rPr>
        <w:t xml:space="preserve"> SCS </w:t>
      </w:r>
      <w:r w:rsidR="00AA7CA4" w:rsidRPr="00246E55">
        <w:rPr>
          <w:b/>
          <w:bCs/>
          <w:i/>
          <w:iCs/>
        </w:rPr>
        <w:t>outcome models results</w:t>
      </w:r>
      <w:r w:rsidRPr="00246E55">
        <w:rPr>
          <w:b/>
          <w:bCs/>
          <w:i/>
          <w:iCs/>
        </w:rPr>
        <w:t>)</w:t>
      </w:r>
    </w:p>
    <w:p w14:paraId="47B803DF" w14:textId="77777777" w:rsidR="00836752" w:rsidRPr="000948AF" w:rsidRDefault="00836752" w:rsidP="00836752">
      <w:pPr>
        <w:spacing w:after="0" w:line="240" w:lineRule="auto"/>
        <w:rPr>
          <w:rFonts w:ascii="Calibri" w:eastAsia="Times New Roman" w:hAnsi="Calibri" w:cs="Calibri"/>
          <w:color w:val="000000"/>
          <w:szCs w:val="24"/>
        </w:rPr>
      </w:pPr>
      <w:r w:rsidRPr="000948AF">
        <w:rPr>
          <w:rFonts w:ascii="Calibri" w:eastAsia="Times New Roman" w:hAnsi="Calibri" w:cs="Calibri"/>
          <w:color w:val="000000"/>
          <w:szCs w:val="24"/>
        </w:rPr>
        <w:t>Thank you for this comment, and we appreciate the suggestion. We have taken this recommendation into consideration, and consulted with a few other epidemiologists who agree that using a linear regression for modelling these outcomes (percent newly-elevated SCS, percent chronically-elevated SCS, percent of cows with SCS ≤4) is an acceptable method of analysis. Although it is true that conceptually the prevalence of these three udder health measures is bounded by 0-100%, there are theoretically an unlimited number of decimal points between 0 and 100 that these values could take. These are herd-level values, taken from DHIA records, for one particular point in time relative to our farm visits. If we were looking to estimate the likelihood of one cow in a herd becoming a case for a new intramammary infection from one test to the next, we agree that a logistic regression would be the appropriate analysis. Although we appreciate this comment, we would like to point out there are other examples of previously-published work in JDS and other peer-reviewed journals using this approach for the same kind of herd-level udder health data:</w:t>
      </w:r>
    </w:p>
    <w:p w14:paraId="79796E81" w14:textId="77777777" w:rsidR="00836752" w:rsidRPr="000948AF" w:rsidRDefault="00836752" w:rsidP="00836752">
      <w:pPr>
        <w:spacing w:after="0" w:line="240" w:lineRule="auto"/>
        <w:rPr>
          <w:rFonts w:ascii="Calibri" w:eastAsia="Times New Roman" w:hAnsi="Calibri" w:cs="Calibri"/>
          <w:color w:val="000000"/>
          <w:szCs w:val="24"/>
        </w:rPr>
      </w:pPr>
    </w:p>
    <w:p w14:paraId="42914BAA" w14:textId="77777777" w:rsidR="00836752" w:rsidRPr="000948AF" w:rsidRDefault="00836752" w:rsidP="00836752">
      <w:pPr>
        <w:rPr>
          <w:szCs w:val="24"/>
        </w:rPr>
      </w:pPr>
      <w:r w:rsidRPr="000948AF">
        <w:rPr>
          <w:szCs w:val="24"/>
        </w:rPr>
        <w:lastRenderedPageBreak/>
        <w:t>Patel, K., S. M. Godden, E. Royster, B. A. Crooker, J. Timmerman, and L. Fox. 2019. Relationships among bedding materials, bedding bacteria counts, udder hygiene, milk quality, and udder health in US dairy herds. J. Dairy Sci. 102(11):10213-10234.</w:t>
      </w:r>
    </w:p>
    <w:p w14:paraId="5B109BE3" w14:textId="77777777" w:rsidR="00836752" w:rsidRPr="000948AF" w:rsidRDefault="00836752" w:rsidP="00836752">
      <w:pPr>
        <w:spacing w:after="0" w:line="240" w:lineRule="auto"/>
        <w:rPr>
          <w:rFonts w:ascii="Calibri" w:eastAsia="Times New Roman" w:hAnsi="Calibri" w:cs="Calibri"/>
          <w:color w:val="000000"/>
          <w:szCs w:val="24"/>
        </w:rPr>
      </w:pPr>
      <w:r w:rsidRPr="000948AF">
        <w:rPr>
          <w:rFonts w:ascii="Calibri" w:eastAsia="Times New Roman" w:hAnsi="Calibri" w:cs="Calibri"/>
          <w:color w:val="000000"/>
          <w:szCs w:val="24"/>
        </w:rPr>
        <w:t xml:space="preserve">In the above study, linear regression was used to model </w:t>
      </w:r>
      <w:r w:rsidRPr="000948AF">
        <w:rPr>
          <w:rFonts w:ascii="Calibri" w:eastAsia="Times New Roman" w:hAnsi="Calibri" w:cs="Calibri"/>
          <w:i/>
          <w:iCs/>
          <w:color w:val="000000"/>
          <w:szCs w:val="24"/>
        </w:rPr>
        <w:t>“the proportion of cows with an intramammary infection (IMI), where infection was defined as LS ≥4.0; the proportion of cows with a new IMI, where new IMI was defined as LS changing from &lt;4.0 to ≥4.0 in the last 2 tests; the proportion of cows with a chronic infection, where chronic was defined as LS ≥4.0 on the last 2 tests…”</w:t>
      </w:r>
    </w:p>
    <w:p w14:paraId="27393938" w14:textId="77777777" w:rsidR="00836752" w:rsidRPr="000948AF" w:rsidRDefault="00836752" w:rsidP="00836752">
      <w:pPr>
        <w:spacing w:after="0" w:line="240" w:lineRule="auto"/>
        <w:rPr>
          <w:rFonts w:ascii="Calibri" w:eastAsia="Times New Roman" w:hAnsi="Calibri" w:cs="Calibri"/>
          <w:b/>
          <w:bCs/>
          <w:color w:val="000000"/>
          <w:szCs w:val="24"/>
        </w:rPr>
      </w:pPr>
    </w:p>
    <w:p w14:paraId="5954E672" w14:textId="77777777" w:rsidR="00836752" w:rsidRPr="000948AF" w:rsidRDefault="00836752" w:rsidP="00836752">
      <w:pPr>
        <w:spacing w:after="0" w:line="240" w:lineRule="auto"/>
        <w:rPr>
          <w:rFonts w:ascii="Calibri" w:eastAsia="Times New Roman" w:hAnsi="Calibri" w:cs="Calibri"/>
          <w:color w:val="000000"/>
          <w:szCs w:val="24"/>
        </w:rPr>
      </w:pPr>
      <w:r w:rsidRPr="000948AF">
        <w:rPr>
          <w:rFonts w:ascii="Calibri" w:eastAsia="Times New Roman" w:hAnsi="Calibri" w:cs="Calibri"/>
          <w:color w:val="000000"/>
          <w:szCs w:val="24"/>
        </w:rPr>
        <w:t xml:space="preserve">Dufour, S., </w:t>
      </w:r>
      <w:proofErr w:type="spellStart"/>
      <w:r w:rsidRPr="000948AF">
        <w:rPr>
          <w:rFonts w:ascii="Calibri" w:eastAsia="Times New Roman" w:hAnsi="Calibri" w:cs="Calibri"/>
          <w:color w:val="000000"/>
          <w:szCs w:val="24"/>
        </w:rPr>
        <w:t>Dohoo</w:t>
      </w:r>
      <w:proofErr w:type="spellEnd"/>
      <w:r w:rsidRPr="000948AF">
        <w:rPr>
          <w:rFonts w:ascii="Calibri" w:eastAsia="Times New Roman" w:hAnsi="Calibri" w:cs="Calibri"/>
          <w:color w:val="000000"/>
          <w:szCs w:val="24"/>
        </w:rPr>
        <w:t xml:space="preserve">, I.R., Barkema, H.W., </w:t>
      </w:r>
      <w:proofErr w:type="spellStart"/>
      <w:r w:rsidRPr="000948AF">
        <w:rPr>
          <w:rFonts w:ascii="Calibri" w:eastAsia="Times New Roman" w:hAnsi="Calibri" w:cs="Calibri"/>
          <w:color w:val="000000"/>
          <w:szCs w:val="24"/>
        </w:rPr>
        <w:t>Descôteaux</w:t>
      </w:r>
      <w:proofErr w:type="spellEnd"/>
      <w:r w:rsidRPr="000948AF">
        <w:rPr>
          <w:rFonts w:ascii="Calibri" w:eastAsia="Times New Roman" w:hAnsi="Calibri" w:cs="Calibri"/>
          <w:color w:val="000000"/>
          <w:szCs w:val="24"/>
        </w:rPr>
        <w:t xml:space="preserve">, L., Devries, T.J., Reyher, K.K., Roy, J.-P., Scholl, D.T., 2012. Manageable risk factors associated with the lactational incidence, elimination, and prevalence of Staphylococcus aureus intramammary infections in dairy cows. Journal of Dairy Science 95, 1283–1300. </w:t>
      </w:r>
    </w:p>
    <w:p w14:paraId="291979BC" w14:textId="77777777" w:rsidR="00836752" w:rsidRPr="000948AF" w:rsidRDefault="00836752" w:rsidP="00836752">
      <w:pPr>
        <w:spacing w:after="0" w:line="240" w:lineRule="auto"/>
        <w:rPr>
          <w:rFonts w:ascii="Calibri" w:eastAsia="Times New Roman" w:hAnsi="Calibri" w:cs="Calibri"/>
          <w:color w:val="000000"/>
          <w:szCs w:val="24"/>
        </w:rPr>
      </w:pPr>
    </w:p>
    <w:p w14:paraId="515FDE5D" w14:textId="77777777" w:rsidR="00836752" w:rsidRPr="000948AF" w:rsidRDefault="00836752" w:rsidP="00836752">
      <w:pPr>
        <w:spacing w:after="0" w:line="240" w:lineRule="auto"/>
        <w:rPr>
          <w:rFonts w:ascii="Calibri" w:eastAsia="Times New Roman" w:hAnsi="Calibri" w:cs="Calibri"/>
          <w:i/>
          <w:iCs/>
          <w:color w:val="000000"/>
          <w:szCs w:val="24"/>
        </w:rPr>
      </w:pPr>
      <w:r w:rsidRPr="000948AF">
        <w:rPr>
          <w:rFonts w:ascii="Calibri" w:eastAsia="Times New Roman" w:hAnsi="Calibri" w:cs="Calibri"/>
          <w:color w:val="000000"/>
          <w:szCs w:val="24"/>
        </w:rPr>
        <w:t xml:space="preserve">In the above study, linear regression was used to model herd prevalence: </w:t>
      </w:r>
      <w:r w:rsidRPr="000948AF">
        <w:rPr>
          <w:rFonts w:ascii="Calibri" w:eastAsia="Times New Roman" w:hAnsi="Calibri" w:cs="Calibri"/>
          <w:i/>
          <w:iCs/>
          <w:color w:val="000000"/>
          <w:szCs w:val="24"/>
        </w:rPr>
        <w:t xml:space="preserve">“The relative effect of herd incidence and elimination rates on the herd prevalence of IMI was assessed. For this purpose, a linear regression model was used. The dependent variable was the quarter prevalence of Staph. aureus IMI in the herd over the 2 </w:t>
      </w:r>
      <w:proofErr w:type="spellStart"/>
      <w:r w:rsidRPr="000948AF">
        <w:rPr>
          <w:rFonts w:ascii="Calibri" w:eastAsia="Times New Roman" w:hAnsi="Calibri" w:cs="Calibri"/>
          <w:i/>
          <w:iCs/>
          <w:color w:val="000000"/>
          <w:szCs w:val="24"/>
        </w:rPr>
        <w:t>yr</w:t>
      </w:r>
      <w:proofErr w:type="spellEnd"/>
      <w:r w:rsidRPr="000948AF">
        <w:rPr>
          <w:rFonts w:ascii="Calibri" w:eastAsia="Times New Roman" w:hAnsi="Calibri" w:cs="Calibri"/>
          <w:i/>
          <w:iCs/>
          <w:color w:val="000000"/>
          <w:szCs w:val="24"/>
        </w:rPr>
        <w:t xml:space="preserve"> of the study, and explanatory variables were the herd incidence and elimination rates during that same period.”</w:t>
      </w:r>
    </w:p>
    <w:p w14:paraId="65E2710C" w14:textId="77777777" w:rsidR="00836752" w:rsidRPr="000948AF" w:rsidRDefault="00836752" w:rsidP="00836752">
      <w:pPr>
        <w:spacing w:after="0" w:line="240" w:lineRule="auto"/>
        <w:rPr>
          <w:rFonts w:ascii="Calibri" w:eastAsia="Times New Roman" w:hAnsi="Calibri" w:cs="Calibri"/>
          <w:i/>
          <w:iCs/>
          <w:color w:val="000000"/>
          <w:szCs w:val="24"/>
        </w:rPr>
      </w:pPr>
    </w:p>
    <w:p w14:paraId="3B17BC57" w14:textId="77777777" w:rsidR="00836752" w:rsidRPr="000948AF" w:rsidRDefault="00836752" w:rsidP="00836752">
      <w:pPr>
        <w:spacing w:after="0" w:line="240" w:lineRule="auto"/>
        <w:rPr>
          <w:rFonts w:ascii="Calibri" w:eastAsia="Times New Roman" w:hAnsi="Calibri" w:cs="Calibri"/>
          <w:color w:val="000000"/>
          <w:szCs w:val="24"/>
        </w:rPr>
      </w:pPr>
      <w:r w:rsidRPr="000948AF">
        <w:rPr>
          <w:rFonts w:ascii="Calibri" w:eastAsia="Times New Roman" w:hAnsi="Calibri" w:cs="Calibri"/>
          <w:color w:val="000000"/>
          <w:szCs w:val="24"/>
        </w:rPr>
        <w:t>Lobeck, K.M., Endres, M.I., Shane, E.M., Godden, S.M., Fetrow, J., 2011. Animal welfare in cross-ventilated, compost-bedded pack, and naturally ventilated dairy barns in the upper Midwest. Journal of Dairy Science 94, 5469–5479.</w:t>
      </w:r>
    </w:p>
    <w:p w14:paraId="18A12D6D" w14:textId="77777777" w:rsidR="00836752" w:rsidRPr="000948AF" w:rsidRDefault="00836752" w:rsidP="00836752">
      <w:pPr>
        <w:spacing w:after="0" w:line="240" w:lineRule="auto"/>
        <w:rPr>
          <w:rFonts w:ascii="Calibri" w:eastAsia="Times New Roman" w:hAnsi="Calibri" w:cs="Calibri"/>
          <w:i/>
          <w:iCs/>
          <w:color w:val="000000"/>
          <w:szCs w:val="24"/>
        </w:rPr>
      </w:pPr>
    </w:p>
    <w:p w14:paraId="7A585D93" w14:textId="77777777" w:rsidR="00836752" w:rsidRPr="000948AF" w:rsidRDefault="00836752" w:rsidP="00836752">
      <w:pPr>
        <w:spacing w:after="0" w:line="240" w:lineRule="auto"/>
        <w:rPr>
          <w:rFonts w:ascii="Calibri" w:eastAsia="Times New Roman" w:hAnsi="Calibri" w:cs="Calibri"/>
          <w:color w:val="000000"/>
          <w:szCs w:val="24"/>
        </w:rPr>
      </w:pPr>
      <w:r w:rsidRPr="000948AF">
        <w:rPr>
          <w:rFonts w:ascii="Calibri" w:eastAsia="Times New Roman" w:hAnsi="Calibri" w:cs="Calibri"/>
          <w:color w:val="000000"/>
          <w:szCs w:val="24"/>
        </w:rPr>
        <w:t xml:space="preserve">In the above work, </w:t>
      </w:r>
      <w:r w:rsidRPr="000948AF">
        <w:rPr>
          <w:rFonts w:ascii="Calibri" w:eastAsia="Times New Roman" w:hAnsi="Calibri" w:cs="Calibri"/>
          <w:i/>
          <w:iCs/>
          <w:color w:val="000000"/>
          <w:szCs w:val="24"/>
        </w:rPr>
        <w:t>“A linear mixed model (MIXED procedure, SAS Institute Inc.) was built to evaluate the association between housing system and the outcome variables: lameness prevalence, hock lesion prevalence, BCS, hygiene score, CCI, SUI, mortality rate, turnover rate, respiration rates, and mastitis infection prevalence,”</w:t>
      </w:r>
      <w:r w:rsidRPr="000948AF">
        <w:rPr>
          <w:rFonts w:ascii="Calibri" w:eastAsia="Times New Roman" w:hAnsi="Calibri" w:cs="Calibri"/>
          <w:color w:val="000000"/>
          <w:szCs w:val="24"/>
        </w:rPr>
        <w:t xml:space="preserve"> where “mastitis infection prevalence” was defined as “c</w:t>
      </w:r>
      <w:r w:rsidRPr="000948AF">
        <w:rPr>
          <w:rFonts w:ascii="Calibri" w:eastAsia="Times New Roman" w:hAnsi="Calibri" w:cs="Calibri"/>
          <w:i/>
          <w:iCs/>
          <w:color w:val="000000"/>
          <w:szCs w:val="24"/>
        </w:rPr>
        <w:t>alculated by the number of animals with a test SCC &gt;200,000 cells/mL divided by the total number of animals in the pen.”</w:t>
      </w:r>
    </w:p>
    <w:p w14:paraId="2B0ACC56" w14:textId="77777777" w:rsidR="00836752" w:rsidRPr="000D49B3" w:rsidRDefault="00836752" w:rsidP="00836752">
      <w:pPr>
        <w:pStyle w:val="EndNoteBibliography"/>
        <w:spacing w:after="240"/>
        <w:rPr>
          <w:szCs w:val="24"/>
        </w:rPr>
      </w:pPr>
    </w:p>
    <w:p w14:paraId="584DC380" w14:textId="77777777" w:rsidR="00836752" w:rsidRPr="008E2118" w:rsidRDefault="00836752" w:rsidP="00836752">
      <w:pPr>
        <w:rPr>
          <w:szCs w:val="24"/>
        </w:rPr>
      </w:pPr>
      <w:r w:rsidRPr="008E2118">
        <w:rPr>
          <w:szCs w:val="24"/>
        </w:rPr>
        <w:t>Eckelkamp, E. A., J. L. Taraba, K. A. Akers, R. J. Harmon, and J. M. Bewley. 2016a. Sand bedded freestall and compost bedded pack effects on cow hygiene, locomotion, and mastitis indicators. Livestock Science 190:48-57.</w:t>
      </w:r>
    </w:p>
    <w:p w14:paraId="3A51F18C" w14:textId="77777777" w:rsidR="00836752" w:rsidRPr="000D49B3" w:rsidRDefault="00836752" w:rsidP="00836752">
      <w:pPr>
        <w:pStyle w:val="EndNoteBibliography"/>
        <w:spacing w:after="240"/>
        <w:rPr>
          <w:rFonts w:asciiTheme="minorHAnsi" w:hAnsiTheme="minorHAnsi" w:cstheme="minorHAnsi"/>
          <w:szCs w:val="24"/>
        </w:rPr>
      </w:pPr>
      <w:r w:rsidRPr="008E2118">
        <w:rPr>
          <w:rFonts w:asciiTheme="minorHAnsi" w:hAnsiTheme="minorHAnsi" w:cstheme="minorHAnsi"/>
          <w:szCs w:val="24"/>
        </w:rPr>
        <w:t>The above work used “</w:t>
      </w:r>
      <w:r w:rsidRPr="008E2118">
        <w:rPr>
          <w:rFonts w:asciiTheme="minorHAnsi" w:hAnsiTheme="minorHAnsi" w:cstheme="minorHAnsi"/>
          <w:i/>
          <w:iCs/>
          <w:szCs w:val="24"/>
        </w:rPr>
        <w:t>The MIXED procedure of SAS … to develop all models for all barn type comparison analyses…</w:t>
      </w:r>
      <w:r w:rsidRPr="008E2118">
        <w:rPr>
          <w:rFonts w:asciiTheme="minorHAnsi" w:eastAsia="Times New Roman" w:hAnsiTheme="minorHAnsi" w:cstheme="minorHAnsi"/>
          <w:i/>
          <w:iCs/>
          <w:color w:val="000000"/>
          <w:szCs w:val="24"/>
        </w:rPr>
        <w:t>High SCC prevalence and RCMI explanatory variables were barn type, maximum ambient THI period, mean herd hygiene score, and all 2-way interactions. High SCC prevalence and RCMI were calculated as a herd percentage for each visit period. High SCC prevalence was the % of the herd with a DHI SCC ≥200,000cells/mL at each visit period.”</w:t>
      </w:r>
    </w:p>
    <w:p w14:paraId="4A8C7DCD" w14:textId="77777777" w:rsidR="00FF0872" w:rsidRPr="00FF0872" w:rsidRDefault="00FF0872" w:rsidP="00DD728E"/>
    <w:p w14:paraId="136F789A" w14:textId="56C3BD49" w:rsidR="00DD728E" w:rsidRPr="00F503E9" w:rsidRDefault="00DD728E" w:rsidP="00DD728E">
      <w:pPr>
        <w:rPr>
          <w:b/>
          <w:bCs/>
          <w:i/>
          <w:iCs/>
          <w:color w:val="C45911" w:themeColor="accent2" w:themeShade="BF"/>
        </w:rPr>
      </w:pPr>
      <w:proofErr w:type="spellStart"/>
      <w:r w:rsidRPr="00F503E9">
        <w:rPr>
          <w:b/>
          <w:bCs/>
          <w:i/>
          <w:iCs/>
          <w:color w:val="C45911" w:themeColor="accent2" w:themeShade="BF"/>
        </w:rPr>
        <w:lastRenderedPageBreak/>
        <w:t>Dpoe</w:t>
      </w:r>
      <w:proofErr w:type="spellEnd"/>
      <w:r w:rsidRPr="00F503E9">
        <w:rPr>
          <w:b/>
          <w:bCs/>
          <w:i/>
          <w:iCs/>
          <w:color w:val="C45911" w:themeColor="accent2" w:themeShade="BF"/>
        </w:rPr>
        <w:t xml:space="preserve"> </w:t>
      </w:r>
      <w:proofErr w:type="spellStart"/>
      <w:r w:rsidRPr="00F503E9">
        <w:rPr>
          <w:b/>
          <w:bCs/>
          <w:i/>
          <w:iCs/>
          <w:color w:val="C45911" w:themeColor="accent2" w:themeShade="BF"/>
        </w:rPr>
        <w:t>sthis</w:t>
      </w:r>
      <w:proofErr w:type="spellEnd"/>
      <w:r w:rsidRPr="00F503E9">
        <w:rPr>
          <w:b/>
          <w:bCs/>
          <w:i/>
          <w:iCs/>
          <w:color w:val="C45911" w:themeColor="accent2" w:themeShade="BF"/>
        </w:rPr>
        <w:t xml:space="preserve"> rule pout a biologically important negative effect</w:t>
      </w:r>
      <w:r w:rsidR="00AA7CA4" w:rsidRPr="00F503E9">
        <w:rPr>
          <w:b/>
          <w:bCs/>
          <w:i/>
          <w:iCs/>
          <w:color w:val="C45911" w:themeColor="accent2" w:themeShade="BF"/>
        </w:rPr>
        <w:t xml:space="preserve"> [sic]</w:t>
      </w:r>
      <w:r w:rsidRPr="00F503E9">
        <w:rPr>
          <w:b/>
          <w:bCs/>
          <w:i/>
          <w:iCs/>
          <w:color w:val="C45911" w:themeColor="accent2" w:themeShade="BF"/>
        </w:rPr>
        <w:t xml:space="preserve"> (referencing %</w:t>
      </w:r>
      <w:r w:rsidR="00AA7CA4" w:rsidRPr="00F503E9">
        <w:rPr>
          <w:b/>
          <w:bCs/>
          <w:i/>
          <w:iCs/>
          <w:color w:val="C45911" w:themeColor="accent2" w:themeShade="BF"/>
        </w:rPr>
        <w:t>n</w:t>
      </w:r>
      <w:r w:rsidRPr="00F503E9">
        <w:rPr>
          <w:b/>
          <w:bCs/>
          <w:i/>
          <w:iCs/>
          <w:color w:val="C45911" w:themeColor="accent2" w:themeShade="BF"/>
        </w:rPr>
        <w:t>ewly elevated SCC across facility groups</w:t>
      </w:r>
      <w:r w:rsidR="00AA7CA4" w:rsidRPr="00F503E9">
        <w:rPr>
          <w:b/>
          <w:bCs/>
          <w:i/>
          <w:iCs/>
          <w:color w:val="C45911" w:themeColor="accent2" w:themeShade="BF"/>
        </w:rPr>
        <w:t>)</w:t>
      </w:r>
      <w:r w:rsidR="006310E9" w:rsidRPr="00F503E9">
        <w:rPr>
          <w:b/>
          <w:bCs/>
          <w:i/>
          <w:iCs/>
          <w:color w:val="C45911" w:themeColor="accent2" w:themeShade="BF"/>
        </w:rPr>
        <w:t xml:space="preserve"> </w:t>
      </w:r>
    </w:p>
    <w:p w14:paraId="68E1D7ED" w14:textId="5B74310B" w:rsidR="00DD728E" w:rsidRDefault="00AA7CA4" w:rsidP="00DD728E">
      <w:pPr>
        <w:rPr>
          <w:b/>
          <w:bCs/>
          <w:i/>
          <w:iCs/>
          <w:color w:val="C45911" w:themeColor="accent2" w:themeShade="BF"/>
        </w:rPr>
      </w:pPr>
      <w:r w:rsidRPr="00F503E9">
        <w:rPr>
          <w:b/>
          <w:bCs/>
          <w:i/>
          <w:iCs/>
          <w:color w:val="C45911" w:themeColor="accent2" w:themeShade="BF"/>
        </w:rPr>
        <w:t xml:space="preserve">Again does this rule out a </w:t>
      </w:r>
      <w:proofErr w:type="spellStart"/>
      <w:r w:rsidRPr="00F503E9">
        <w:rPr>
          <w:b/>
          <w:bCs/>
          <w:i/>
          <w:iCs/>
          <w:color w:val="C45911" w:themeColor="accent2" w:themeShade="BF"/>
        </w:rPr>
        <w:t>biolgically</w:t>
      </w:r>
      <w:proofErr w:type="spellEnd"/>
      <w:r w:rsidRPr="00F503E9">
        <w:rPr>
          <w:b/>
          <w:bCs/>
          <w:i/>
          <w:iCs/>
          <w:color w:val="C45911" w:themeColor="accent2" w:themeShade="BF"/>
        </w:rPr>
        <w:t xml:space="preserve"> important negative effect [sic] (referring to % chronically elevated SCS coefficient estimates by facility type)</w:t>
      </w:r>
    </w:p>
    <w:p w14:paraId="2A793CDF" w14:textId="77777777" w:rsidR="009D121F" w:rsidRPr="00F503E9" w:rsidRDefault="009D121F" w:rsidP="00DD728E">
      <w:pPr>
        <w:rPr>
          <w:b/>
          <w:bCs/>
          <w:i/>
          <w:iCs/>
          <w:color w:val="C45911" w:themeColor="accent2" w:themeShade="BF"/>
        </w:rPr>
      </w:pPr>
    </w:p>
    <w:p w14:paraId="1E4A61A9" w14:textId="4CBBC1A0" w:rsidR="00AA7CA4" w:rsidRDefault="00AA7CA4" w:rsidP="00DD728E">
      <w:pPr>
        <w:rPr>
          <w:b/>
          <w:bCs/>
          <w:i/>
          <w:iCs/>
        </w:rPr>
      </w:pPr>
      <w:r w:rsidRPr="00E91E3F">
        <w:rPr>
          <w:b/>
          <w:bCs/>
          <w:i/>
          <w:iCs/>
        </w:rPr>
        <w:t xml:space="preserve">Again prevalence data (referring to % SCS </w:t>
      </w:r>
      <w:r w:rsidRPr="00E91E3F">
        <w:rPr>
          <w:rFonts w:cstheme="minorHAnsi"/>
          <w:b/>
          <w:bCs/>
          <w:i/>
          <w:iCs/>
        </w:rPr>
        <w:t>≥</w:t>
      </w:r>
      <w:r w:rsidRPr="00E91E3F">
        <w:rPr>
          <w:b/>
          <w:bCs/>
          <w:i/>
          <w:iCs/>
        </w:rPr>
        <w:t xml:space="preserve"> 4.0 current test)</w:t>
      </w:r>
    </w:p>
    <w:p w14:paraId="286BF649" w14:textId="77777777" w:rsidR="009D121F" w:rsidRPr="00F867C9" w:rsidRDefault="009D121F" w:rsidP="009D121F">
      <w:r w:rsidRPr="00F867C9">
        <w:t>AU: See previous comment.</w:t>
      </w:r>
    </w:p>
    <w:p w14:paraId="286D3BDD" w14:textId="77777777" w:rsidR="009D121F" w:rsidRPr="00E91E3F" w:rsidRDefault="009D121F" w:rsidP="00DD728E">
      <w:pPr>
        <w:rPr>
          <w:b/>
          <w:bCs/>
          <w:i/>
          <w:iCs/>
        </w:rPr>
      </w:pPr>
    </w:p>
    <w:p w14:paraId="5CC98C11" w14:textId="5B19720D" w:rsidR="00DD728E" w:rsidRPr="00F503E9" w:rsidRDefault="00AA7CA4" w:rsidP="00DD728E">
      <w:pPr>
        <w:rPr>
          <w:b/>
          <w:bCs/>
          <w:i/>
          <w:iCs/>
          <w:color w:val="C45911" w:themeColor="accent2" w:themeShade="BF"/>
        </w:rPr>
      </w:pPr>
      <w:r w:rsidRPr="00F503E9">
        <w:rPr>
          <w:b/>
          <w:bCs/>
          <w:i/>
          <w:iCs/>
          <w:color w:val="C45911" w:themeColor="accent2" w:themeShade="BF"/>
        </w:rPr>
        <w:t>Again doesn't rule out biologically important negative effect (or positive effect)</w:t>
      </w:r>
    </w:p>
    <w:p w14:paraId="4685DA29" w14:textId="77777777" w:rsidR="00DD728E" w:rsidRDefault="00DD728E" w:rsidP="00DD728E">
      <w:pPr>
        <w:rPr>
          <w:b/>
          <w:bCs/>
          <w:i/>
          <w:iCs/>
        </w:rPr>
      </w:pPr>
    </w:p>
    <w:p w14:paraId="38FF5BA2" w14:textId="77777777" w:rsidR="00131643" w:rsidRPr="00E91E3F" w:rsidRDefault="00131643" w:rsidP="00DD728E">
      <w:pPr>
        <w:rPr>
          <w:b/>
          <w:bCs/>
          <w:i/>
          <w:iCs/>
        </w:rPr>
      </w:pPr>
    </w:p>
    <w:p w14:paraId="1882DCD8" w14:textId="3E7201F0" w:rsidR="00DD728E" w:rsidRPr="00262358" w:rsidRDefault="00DD728E" w:rsidP="00DD728E">
      <w:pPr>
        <w:rPr>
          <w:b/>
          <w:bCs/>
          <w:i/>
          <w:iCs/>
        </w:rPr>
      </w:pPr>
      <w:r w:rsidRPr="00E91E3F">
        <w:rPr>
          <w:b/>
          <w:bCs/>
          <w:i/>
          <w:iCs/>
        </w:rPr>
        <w:t>Reviewer: 2</w:t>
      </w:r>
    </w:p>
    <w:p w14:paraId="6F5F0B0E" w14:textId="77777777" w:rsidR="00DD728E" w:rsidRPr="000A1116" w:rsidRDefault="00DD728E" w:rsidP="00DD728E">
      <w:pPr>
        <w:rPr>
          <w:b/>
          <w:bCs/>
          <w:i/>
          <w:iCs/>
        </w:rPr>
      </w:pPr>
      <w:r w:rsidRPr="000A1116">
        <w:rPr>
          <w:b/>
          <w:bCs/>
          <w:i/>
          <w:iCs/>
        </w:rPr>
        <w:t>Major (General or Overall) Comments to the Author. Should be concrete and helpful for revision and may include overall strengths and weaknesses of the scientific merit and research approach. Authors ARE expected to reply to these comments.</w:t>
      </w:r>
    </w:p>
    <w:p w14:paraId="2C3807F5" w14:textId="77777777" w:rsidR="00DD728E" w:rsidRPr="000A1116" w:rsidRDefault="00DD728E" w:rsidP="00DD728E">
      <w:pPr>
        <w:rPr>
          <w:b/>
          <w:bCs/>
          <w:i/>
          <w:iCs/>
        </w:rPr>
      </w:pPr>
    </w:p>
    <w:p w14:paraId="7C95FCD2" w14:textId="77777777" w:rsidR="00DD728E" w:rsidRDefault="00DD728E" w:rsidP="00DD728E">
      <w:pPr>
        <w:rPr>
          <w:b/>
          <w:bCs/>
          <w:i/>
          <w:iCs/>
        </w:rPr>
      </w:pPr>
      <w:r w:rsidRPr="000A1116">
        <w:rPr>
          <w:b/>
          <w:bCs/>
          <w:i/>
          <w:iCs/>
        </w:rPr>
        <w:t>Dear authors, the paper is interesting but I think a revision is needed. See my suggestions below:</w:t>
      </w:r>
    </w:p>
    <w:p w14:paraId="38864DC0" w14:textId="697B1DFE" w:rsidR="008D4EE6" w:rsidRPr="008D4EE6" w:rsidRDefault="008D4EE6" w:rsidP="00DD728E">
      <w:r>
        <w:t xml:space="preserve">AU: Thank you for your </w:t>
      </w:r>
      <w:r w:rsidR="00386113">
        <w:t>input and thoughtful</w:t>
      </w:r>
      <w:r w:rsidR="00CD4275">
        <w:t xml:space="preserve"> reading of our manuscript. Responses to all suggestions are below.</w:t>
      </w:r>
    </w:p>
    <w:p w14:paraId="2110F4AF" w14:textId="77777777" w:rsidR="00DD728E" w:rsidRPr="000A1116" w:rsidRDefault="00DD728E" w:rsidP="00DD728E">
      <w:pPr>
        <w:rPr>
          <w:b/>
          <w:bCs/>
          <w:i/>
          <w:iCs/>
        </w:rPr>
      </w:pPr>
    </w:p>
    <w:p w14:paraId="2287A2BC" w14:textId="77777777" w:rsidR="00DD728E" w:rsidRDefault="00DD728E" w:rsidP="00DD728E">
      <w:pPr>
        <w:rPr>
          <w:b/>
          <w:bCs/>
          <w:i/>
          <w:iCs/>
        </w:rPr>
      </w:pPr>
      <w:r w:rsidRPr="000A1116">
        <w:rPr>
          <w:b/>
          <w:bCs/>
          <w:i/>
          <w:iCs/>
        </w:rPr>
        <w:t>Line 6: Similar for what?</w:t>
      </w:r>
    </w:p>
    <w:p w14:paraId="3C6E347B" w14:textId="3EA34D00" w:rsidR="002D2FA8" w:rsidRPr="002D2FA8" w:rsidRDefault="002D2FA8" w:rsidP="00DD728E">
      <w:r>
        <w:t xml:space="preserve">AU: Thank you for requesting clarification on this point. Language was added to specify that bedded packs </w:t>
      </w:r>
      <w:r w:rsidR="0077523D">
        <w:t>had similar</w:t>
      </w:r>
      <w:r w:rsidR="00895E4F">
        <w:t xml:space="preserve"> </w:t>
      </w:r>
      <w:r w:rsidR="00895E4F" w:rsidRPr="002D2FA8">
        <w:t>milk quality, udder health, udder hygiene and milk production</w:t>
      </w:r>
      <w:r w:rsidR="00895E4F">
        <w:t xml:space="preserve"> </w:t>
      </w:r>
      <w:r w:rsidRPr="002D2FA8">
        <w:t xml:space="preserve">to tiestalls and freestalls in the </w:t>
      </w:r>
      <w:r w:rsidR="00227C46">
        <w:t>current study</w:t>
      </w:r>
      <w:r w:rsidRPr="002D2FA8">
        <w:t>.</w:t>
      </w:r>
    </w:p>
    <w:p w14:paraId="0F9F5CEB" w14:textId="77777777" w:rsidR="00741EDB" w:rsidRDefault="00741EDB" w:rsidP="00DD728E">
      <w:pPr>
        <w:rPr>
          <w:b/>
          <w:bCs/>
          <w:i/>
          <w:iCs/>
        </w:rPr>
      </w:pPr>
    </w:p>
    <w:p w14:paraId="487AD2E0" w14:textId="16713232" w:rsidR="00DD728E" w:rsidRDefault="00DD728E" w:rsidP="00DD728E">
      <w:pPr>
        <w:rPr>
          <w:b/>
          <w:bCs/>
          <w:i/>
          <w:iCs/>
        </w:rPr>
      </w:pPr>
      <w:r w:rsidRPr="000A1116">
        <w:rPr>
          <w:b/>
          <w:bCs/>
          <w:i/>
          <w:iCs/>
        </w:rPr>
        <w:t>Line 53: All farms or only those with bedded packs? That’s confusing</w:t>
      </w:r>
    </w:p>
    <w:p w14:paraId="4BDD1368" w14:textId="75D9970C" w:rsidR="00B153CA" w:rsidRPr="000A1116" w:rsidRDefault="00B153CA" w:rsidP="00DD728E">
      <w:pPr>
        <w:rPr>
          <w:b/>
          <w:bCs/>
          <w:i/>
          <w:iCs/>
        </w:rPr>
      </w:pPr>
      <w:r w:rsidRPr="00A63320">
        <w:t>AU: Thank you requesting clarification on this point.</w:t>
      </w:r>
      <w:r>
        <w:t xml:space="preserve"> </w:t>
      </w:r>
      <w:r w:rsidR="00810DFB">
        <w:t xml:space="preserve">Specification was added </w:t>
      </w:r>
      <w:r w:rsidR="00F043C6">
        <w:t xml:space="preserve">(now line 61) </w:t>
      </w:r>
      <w:r w:rsidR="00810DFB">
        <w:t>to clarify that these finding were from the</w:t>
      </w:r>
      <w:r w:rsidRPr="00B153CA">
        <w:rPr>
          <w:b/>
          <w:bCs/>
          <w:i/>
          <w:iCs/>
        </w:rPr>
        <w:t xml:space="preserve"> </w:t>
      </w:r>
      <w:r w:rsidRPr="00810DFB">
        <w:t>secondary analys</w:t>
      </w:r>
      <w:r w:rsidR="00810DFB" w:rsidRPr="00810DFB">
        <w:t>es</w:t>
      </w:r>
      <w:r w:rsidRPr="00810DFB">
        <w:t xml:space="preserve"> which combined all </w:t>
      </w:r>
      <w:r w:rsidR="00810DFB">
        <w:t xml:space="preserve">21 </w:t>
      </w:r>
      <w:r w:rsidRPr="00810DFB">
        <w:t>farms</w:t>
      </w:r>
      <w:r w:rsidR="00810DFB" w:rsidRPr="00810DFB">
        <w:t xml:space="preserve"> </w:t>
      </w:r>
      <w:r w:rsidR="00810DFB">
        <w:t>from the t</w:t>
      </w:r>
      <w:r w:rsidR="00804296">
        <w:t>h</w:t>
      </w:r>
      <w:r w:rsidR="00810DFB">
        <w:t xml:space="preserve">ree housing categories </w:t>
      </w:r>
      <w:r w:rsidR="00810DFB" w:rsidRPr="00810DFB">
        <w:t>together.</w:t>
      </w:r>
    </w:p>
    <w:p w14:paraId="5B0CD5C1" w14:textId="77777777" w:rsidR="00741EDB" w:rsidRDefault="00741EDB" w:rsidP="00DD728E">
      <w:pPr>
        <w:rPr>
          <w:b/>
          <w:bCs/>
          <w:i/>
          <w:iCs/>
        </w:rPr>
      </w:pPr>
    </w:p>
    <w:p w14:paraId="2AF8A747" w14:textId="7363E9CA" w:rsidR="00DD728E" w:rsidRDefault="00DD728E" w:rsidP="00DD728E">
      <w:pPr>
        <w:rPr>
          <w:b/>
          <w:bCs/>
          <w:i/>
          <w:iCs/>
        </w:rPr>
      </w:pPr>
      <w:r w:rsidRPr="000A1116">
        <w:rPr>
          <w:b/>
          <w:bCs/>
          <w:i/>
          <w:iCs/>
        </w:rPr>
        <w:t>Line 90: previous works?</w:t>
      </w:r>
    </w:p>
    <w:p w14:paraId="1CE28738" w14:textId="3E57FA79" w:rsidR="002E309D" w:rsidRPr="0066377A" w:rsidRDefault="0066377A" w:rsidP="00DD728E">
      <w:r w:rsidRPr="00A63320">
        <w:t xml:space="preserve">AU: Thank you </w:t>
      </w:r>
      <w:r w:rsidR="0034318E">
        <w:t xml:space="preserve">for this question; </w:t>
      </w:r>
      <w:r w:rsidR="005424DE">
        <w:t>we interpret this as asking us to clarify wh</w:t>
      </w:r>
      <w:r w:rsidR="009624FC">
        <w:t>at findings from the literature we are referring to</w:t>
      </w:r>
      <w:r w:rsidR="00980501">
        <w:t xml:space="preserve"> in this sentence</w:t>
      </w:r>
      <w:r w:rsidRPr="00A63320">
        <w:t>.</w:t>
      </w:r>
      <w:r>
        <w:t xml:space="preserve"> The</w:t>
      </w:r>
      <w:r w:rsidR="00631721">
        <w:t xml:space="preserve"> basis for the conjecture that </w:t>
      </w:r>
      <w:r w:rsidRPr="0066377A">
        <w:t xml:space="preserve">mastitis risk </w:t>
      </w:r>
      <w:r w:rsidR="00F370FC">
        <w:t>could possibly</w:t>
      </w:r>
      <w:r w:rsidRPr="0066377A">
        <w:t xml:space="preserve"> </w:t>
      </w:r>
      <w:r w:rsidR="00F370FC">
        <w:t>be higher for cows housed on</w:t>
      </w:r>
      <w:r w:rsidRPr="0066377A">
        <w:t xml:space="preserve"> bedded packs</w:t>
      </w:r>
      <w:r w:rsidR="00F370FC">
        <w:t xml:space="preserve"> is detailed in the following sentences</w:t>
      </w:r>
      <w:r w:rsidR="00C22DFB">
        <w:t xml:space="preserve"> after line 90</w:t>
      </w:r>
      <w:r w:rsidR="00BA0C3D">
        <w:t xml:space="preserve">, with references to literature supporting each </w:t>
      </w:r>
      <w:r w:rsidR="00AC2107">
        <w:t>component of the conjecture</w:t>
      </w:r>
      <w:r w:rsidR="00F370FC">
        <w:t xml:space="preserve"> (lines</w:t>
      </w:r>
      <w:r w:rsidR="00161D7F">
        <w:t xml:space="preserve"> 92-105)</w:t>
      </w:r>
      <w:r w:rsidR="00F42189">
        <w:t>:</w:t>
      </w:r>
      <w:r w:rsidR="00AC2107">
        <w:t xml:space="preserve"> </w:t>
      </w:r>
      <w:r w:rsidR="00D9255F">
        <w:t xml:space="preserve">(1) </w:t>
      </w:r>
      <w:r w:rsidR="00135926">
        <w:t>l</w:t>
      </w:r>
      <w:r w:rsidRPr="0066377A">
        <w:t>oose-housed cows continually add manure to the bedded pack</w:t>
      </w:r>
      <w:r w:rsidR="00F1047C">
        <w:t xml:space="preserve">, which </w:t>
      </w:r>
      <w:r w:rsidRPr="0066377A">
        <w:t>contribut</w:t>
      </w:r>
      <w:r w:rsidR="00C361FE">
        <w:t>es</w:t>
      </w:r>
      <w:r w:rsidRPr="0066377A">
        <w:t xml:space="preserve"> both pathogenic bacteria and nutrients to the organic bedding material</w:t>
      </w:r>
      <w:r w:rsidR="00F1047C">
        <w:t xml:space="preserve">; </w:t>
      </w:r>
      <w:r w:rsidR="00D9255F">
        <w:t xml:space="preserve">and </w:t>
      </w:r>
      <w:r w:rsidR="00F1047C">
        <w:t>(2) o</w:t>
      </w:r>
      <w:r w:rsidRPr="0066377A">
        <w:t>rganic bedding material is more likely to have a higher bacteria count than inorganic bedding, such as sand</w:t>
      </w:r>
      <w:r w:rsidR="00B03DE9">
        <w:t>.</w:t>
      </w:r>
      <w:r w:rsidR="00D9255F">
        <w:t xml:space="preserve"> </w:t>
      </w:r>
      <w:r w:rsidR="006A7C75">
        <w:t>O</w:t>
      </w:r>
      <w:r w:rsidRPr="0066377A">
        <w:t xml:space="preserve">rganic bedding </w:t>
      </w:r>
      <w:r w:rsidR="006A7C75">
        <w:t xml:space="preserve">has been shown to be </w:t>
      </w:r>
      <w:r w:rsidRPr="0066377A">
        <w:t>inherently associated with a higher number of bacteria on teat ends</w:t>
      </w:r>
      <w:r w:rsidR="00B03DE9">
        <w:t xml:space="preserve">, and </w:t>
      </w:r>
      <w:r w:rsidRPr="0066377A">
        <w:t xml:space="preserve">higher concentration of bacteria in </w:t>
      </w:r>
      <w:r w:rsidR="00343E39">
        <w:t xml:space="preserve">general in </w:t>
      </w:r>
      <w:r w:rsidRPr="0066377A">
        <w:t xml:space="preserve">bedding is </w:t>
      </w:r>
      <w:r w:rsidR="00343E39">
        <w:t>associated with</w:t>
      </w:r>
      <w:r w:rsidRPr="0066377A">
        <w:t xml:space="preserve"> a higher concentration of bacteria on teat ends</w:t>
      </w:r>
      <w:r w:rsidR="006A7C75">
        <w:t>.</w:t>
      </w:r>
      <w:r w:rsidR="00FE6A6A">
        <w:t xml:space="preserve"> We</w:t>
      </w:r>
      <w:r w:rsidR="002056D7">
        <w:t xml:space="preserve"> therefore conclude that theoretically, t</w:t>
      </w:r>
      <w:r w:rsidRPr="0066377A">
        <w:t>his higher concentration of bacteria on teat ends may put the mammary gland at an increased risk of infection, although</w:t>
      </w:r>
      <w:r w:rsidR="002056D7">
        <w:t xml:space="preserve"> clearly </w:t>
      </w:r>
      <w:r w:rsidR="004769E4">
        <w:t>acknowledge</w:t>
      </w:r>
      <w:r w:rsidR="002056D7">
        <w:t xml:space="preserve"> that</w:t>
      </w:r>
      <w:r w:rsidRPr="0066377A">
        <w:t xml:space="preserve"> evidence</w:t>
      </w:r>
      <w:r w:rsidR="002056D7">
        <w:t xml:space="preserve"> to support </w:t>
      </w:r>
      <w:r w:rsidRPr="0066377A">
        <w:t>this relationship</w:t>
      </w:r>
      <w:r w:rsidR="002056D7">
        <w:t xml:space="preserve"> is weak</w:t>
      </w:r>
      <w:r w:rsidR="00524A5E">
        <w:t xml:space="preserve"> or lacking</w:t>
      </w:r>
      <w:r w:rsidR="00F13755">
        <w:t xml:space="preserve"> (lines 102-105)</w:t>
      </w:r>
      <w:r w:rsidR="00FE6A6A">
        <w:t>.</w:t>
      </w:r>
    </w:p>
    <w:p w14:paraId="26A49CC8" w14:textId="77777777" w:rsidR="00741EDB" w:rsidRDefault="00741EDB" w:rsidP="00DD728E">
      <w:pPr>
        <w:rPr>
          <w:b/>
          <w:bCs/>
          <w:i/>
          <w:iCs/>
        </w:rPr>
      </w:pPr>
    </w:p>
    <w:p w14:paraId="203628B6" w14:textId="6FBC520D" w:rsidR="00DD728E" w:rsidRDefault="00DD728E" w:rsidP="00DD728E">
      <w:pPr>
        <w:rPr>
          <w:b/>
          <w:bCs/>
          <w:i/>
          <w:iCs/>
        </w:rPr>
      </w:pPr>
      <w:r w:rsidRPr="000A1116">
        <w:rPr>
          <w:b/>
          <w:bCs/>
          <w:i/>
          <w:iCs/>
        </w:rPr>
        <w:t>Line 95: Bacterial</w:t>
      </w:r>
    </w:p>
    <w:p w14:paraId="568E7A55" w14:textId="6CBE5D8A" w:rsidR="00AB330D" w:rsidRPr="0031120D" w:rsidRDefault="00556A6F" w:rsidP="00DD728E">
      <w:r w:rsidRPr="00A63320">
        <w:t xml:space="preserve">AU: Thank you </w:t>
      </w:r>
      <w:r>
        <w:t>for</w:t>
      </w:r>
      <w:r w:rsidR="00B91A54">
        <w:t xml:space="preserve"> this suggestion, and this edit has been made at line 96.</w:t>
      </w:r>
    </w:p>
    <w:p w14:paraId="1681289B" w14:textId="77777777" w:rsidR="00741EDB" w:rsidRDefault="00741EDB" w:rsidP="00DD728E">
      <w:pPr>
        <w:rPr>
          <w:b/>
          <w:bCs/>
          <w:i/>
          <w:iCs/>
        </w:rPr>
      </w:pPr>
    </w:p>
    <w:p w14:paraId="58C48065" w14:textId="141F7967" w:rsidR="00DD728E" w:rsidRDefault="00DD728E" w:rsidP="00DD728E">
      <w:pPr>
        <w:rPr>
          <w:b/>
          <w:bCs/>
          <w:i/>
          <w:iCs/>
        </w:rPr>
      </w:pPr>
      <w:r w:rsidRPr="000A1116">
        <w:rPr>
          <w:b/>
          <w:bCs/>
          <w:i/>
          <w:iCs/>
        </w:rPr>
        <w:t>Line 97-101: I don’t appreciate the difference between reason 1 and 2.</w:t>
      </w:r>
    </w:p>
    <w:p w14:paraId="2196A68E" w14:textId="4422CA44" w:rsidR="00AB330D" w:rsidRDefault="00AB330D" w:rsidP="00DD728E">
      <w:r w:rsidRPr="00AB330D">
        <w:t>AU:</w:t>
      </w:r>
      <w:r>
        <w:t xml:space="preserve"> The first two reference work </w:t>
      </w:r>
      <w:r w:rsidR="00A53739">
        <w:t>which compared bacterial counts on teat ends for cows bedded with an inorganic material vs. an organic material</w:t>
      </w:r>
      <w:r w:rsidR="00212635">
        <w:t xml:space="preserve">, and found the teat ends of cows on organic bedding had </w:t>
      </w:r>
      <w:r w:rsidR="00B01E57">
        <w:t>a higher bacterial count</w:t>
      </w:r>
      <w:r w:rsidR="009702AC">
        <w:t xml:space="preserve"> </w:t>
      </w:r>
      <w:r w:rsidR="00073744">
        <w:t>than those bedded on an inorganic substrate</w:t>
      </w:r>
      <w:r w:rsidR="00073744">
        <w:rPr>
          <w:i/>
          <w:iCs/>
        </w:rPr>
        <w:t>.</w:t>
      </w:r>
      <w:r w:rsidR="00A53739">
        <w:t xml:space="preserve"> </w:t>
      </w:r>
      <w:r w:rsidR="00834F35">
        <w:t>The second group of references are work that established th</w:t>
      </w:r>
      <w:r w:rsidR="006B2626">
        <w:t xml:space="preserve">at </w:t>
      </w:r>
      <w:r w:rsidR="006B2626" w:rsidRPr="006B2626">
        <w:t>a higher concentration of bacteria in bedding</w:t>
      </w:r>
      <w:r w:rsidR="009E1B26">
        <w:t xml:space="preserve"> (generally)</w:t>
      </w:r>
      <w:r w:rsidR="006B2626" w:rsidRPr="006B2626">
        <w:t xml:space="preserve"> is related to a higher concentration of bacteria on teat ends</w:t>
      </w:r>
      <w:r w:rsidR="009E1B26">
        <w:t>.</w:t>
      </w:r>
      <w:r w:rsidR="00441018">
        <w:rPr>
          <w:rFonts w:ascii="Times New Roman" w:hAnsi="Times New Roman" w:cs="Times New Roman"/>
          <w:szCs w:val="24"/>
        </w:rPr>
        <w:t xml:space="preserve"> </w:t>
      </w:r>
      <w:r w:rsidR="003F3DF8">
        <w:t>As bedded packs are both organic bedding</w:t>
      </w:r>
      <w:r w:rsidR="00A93840">
        <w:t xml:space="preserve"> </w:t>
      </w:r>
      <w:r w:rsidR="003F3DF8">
        <w:t>and can have a high bacterial count</w:t>
      </w:r>
      <w:r w:rsidR="00A93840">
        <w:t xml:space="preserve"> in the material</w:t>
      </w:r>
      <w:r w:rsidR="00F8274C">
        <w:t xml:space="preserve"> (lines 92-98)</w:t>
      </w:r>
      <w:r w:rsidR="005B1BD0">
        <w:t>, these two separate points were made to support</w:t>
      </w:r>
      <w:r w:rsidR="005B1BD0" w:rsidRPr="00441018">
        <w:t xml:space="preserve"> </w:t>
      </w:r>
      <w:r w:rsidR="005B1BD0">
        <w:t>the a</w:t>
      </w:r>
      <w:r w:rsidR="00A93840">
        <w:t xml:space="preserve">ssertion that cows on bedded packs have the potential </w:t>
      </w:r>
      <w:r w:rsidR="005B1BD0" w:rsidRPr="00441018">
        <w:t>to</w:t>
      </w:r>
      <w:r w:rsidR="00A93840">
        <w:t xml:space="preserve"> have</w:t>
      </w:r>
      <w:r w:rsidR="005B1BD0" w:rsidRPr="00441018">
        <w:t xml:space="preserve"> higher concentrations of bacteria on teat skin</w:t>
      </w:r>
      <w:r w:rsidR="00A93840">
        <w:t>.</w:t>
      </w:r>
      <w:r w:rsidR="00831EBF">
        <w:t xml:space="preserve"> We have add</w:t>
      </w:r>
      <w:r w:rsidR="003374FD">
        <w:t>ed a few words to these lines that hopefully clarify this nuance.</w:t>
      </w:r>
    </w:p>
    <w:p w14:paraId="60BA453A" w14:textId="77777777" w:rsidR="00AB330D" w:rsidRPr="00AB330D" w:rsidRDefault="00AB330D" w:rsidP="00DD728E"/>
    <w:p w14:paraId="057E77F7" w14:textId="77777777" w:rsidR="00DD728E" w:rsidRDefault="00DD728E" w:rsidP="00DD728E">
      <w:pPr>
        <w:rPr>
          <w:b/>
          <w:bCs/>
          <w:i/>
          <w:iCs/>
          <w:color w:val="70AD47" w:themeColor="accent6"/>
        </w:rPr>
      </w:pPr>
      <w:r w:rsidRPr="00131643">
        <w:rPr>
          <w:b/>
          <w:bCs/>
          <w:i/>
          <w:iCs/>
          <w:color w:val="70AD47" w:themeColor="accent6"/>
        </w:rPr>
        <w:t xml:space="preserve">Line 111: This “actively-managed composting bedded packs” is something very (too?) specific. Do you mean that the bedded pack barns included have some particular management procedures aimed at promoting the composting process? Or are these just “normal” (US-type) compost-bedded pack barns? In any case, further explanation of what CBP are and the different management styles (composting vs non-composting if you want to keep using that </w:t>
      </w:r>
      <w:r w:rsidRPr="00131643">
        <w:rPr>
          <w:b/>
          <w:bCs/>
          <w:i/>
          <w:iCs/>
          <w:color w:val="70AD47" w:themeColor="accent6"/>
        </w:rPr>
        <w:lastRenderedPageBreak/>
        <w:t>specific term) is lacking in the introduction. This is particularly important as the whole paper focuses on housing systems and CBP in particular.</w:t>
      </w:r>
    </w:p>
    <w:p w14:paraId="7470A507" w14:textId="0180AFAD" w:rsidR="00E64EA4" w:rsidRDefault="00E64EA4" w:rsidP="00E64EA4">
      <w:pPr>
        <w:rPr>
          <w:rFonts w:cstheme="minorHAnsi"/>
          <w:szCs w:val="24"/>
        </w:rPr>
      </w:pPr>
      <w:r>
        <w:t xml:space="preserve">Thank you for requesting clarification around the terminology </w:t>
      </w:r>
      <w:r w:rsidR="00F96944">
        <w:t xml:space="preserve">of “bedded pack” </w:t>
      </w:r>
      <w:r>
        <w:t xml:space="preserve">throughout the manuscript. We </w:t>
      </w:r>
      <w:r w:rsidR="00F7644C">
        <w:t>appreciate</w:t>
      </w:r>
      <w:r>
        <w:t xml:space="preserve"> that the term “bedded pack” is vague, as it encompasses multiple styles of management and appears to have variable use in the literature and lay-publications. For the purpose of this study, we use the general term “bedded pack” to include both “conventional bedded packs” and “compost bedded</w:t>
      </w:r>
      <w:r w:rsidR="001817DD">
        <w:t>-</w:t>
      </w:r>
      <w:r>
        <w:t>packs,” as defined in Bewley et. al (2017). To clarify this for the reader, we have defined what we mean by the term “bedded pack”</w:t>
      </w:r>
      <w:r w:rsidR="007814C0">
        <w:t xml:space="preserve"> in the Introduction</w:t>
      </w:r>
      <w:r>
        <w:t xml:space="preserve"> from line 82-</w:t>
      </w:r>
      <w:r w:rsidR="00761E0B">
        <w:t>9</w:t>
      </w:r>
      <w:r w:rsidR="009A656F">
        <w:t>7</w:t>
      </w:r>
      <w:r>
        <w:t xml:space="preserve">, and further delineate this grouping when describing the enrolled herds (Materials and Methods, lines 185-208). </w:t>
      </w:r>
      <w:r w:rsidR="00EA77F8">
        <w:t xml:space="preserve">This section also </w:t>
      </w:r>
      <w:r w:rsidR="009D5F6B">
        <w:t xml:space="preserve">attempts to more clearly delineate composting bedded packs and conventional bedded packs, </w:t>
      </w:r>
      <w:r w:rsidR="006E3C9C">
        <w:t xml:space="preserve">which hopefully addresses your </w:t>
      </w:r>
      <w:r w:rsidR="009E642F">
        <w:t>suggestion to further explain the different types of</w:t>
      </w:r>
      <w:r w:rsidR="00D13E27">
        <w:t xml:space="preserve"> management for</w:t>
      </w:r>
      <w:r w:rsidR="009E642F">
        <w:t xml:space="preserve"> bedded packs</w:t>
      </w:r>
      <w:r w:rsidR="003C1BE5">
        <w:t xml:space="preserve">. </w:t>
      </w:r>
      <w:r w:rsidR="00F7644C">
        <w:t xml:space="preserve">We acknowledge that this was missing from the Introduction, and </w:t>
      </w:r>
      <w:r w:rsidR="003C0B7A">
        <w:t xml:space="preserve">is an important revision. </w:t>
      </w:r>
      <w:r>
        <w:t>We hope this clarifies our use of the term, and the diversity of management styles under this umbrella currently being used by dairy producers in the Northeast.</w:t>
      </w:r>
    </w:p>
    <w:p w14:paraId="4FCDE8A9" w14:textId="77777777" w:rsidR="00326337" w:rsidRPr="000A1116" w:rsidRDefault="00326337" w:rsidP="00DD728E">
      <w:pPr>
        <w:rPr>
          <w:b/>
          <w:bCs/>
          <w:i/>
          <w:iCs/>
        </w:rPr>
      </w:pPr>
    </w:p>
    <w:p w14:paraId="5FCCE6F7" w14:textId="77777777" w:rsidR="00DD728E" w:rsidRPr="00202211" w:rsidRDefault="00DD728E" w:rsidP="00DD728E">
      <w:pPr>
        <w:rPr>
          <w:b/>
          <w:bCs/>
          <w:i/>
          <w:iCs/>
          <w:color w:val="FF00FF"/>
        </w:rPr>
      </w:pPr>
      <w:commentRangeStart w:id="4"/>
      <w:r w:rsidRPr="00202211">
        <w:rPr>
          <w:b/>
          <w:bCs/>
          <w:i/>
          <w:iCs/>
          <w:color w:val="FF00FF"/>
        </w:rPr>
        <w:t>Line 116-118: I’m not sure about this statement. Are you? And is this important for the paper?</w:t>
      </w:r>
      <w:commentRangeEnd w:id="4"/>
      <w:r w:rsidR="00B467E2">
        <w:rPr>
          <w:rStyle w:val="CommentReference"/>
        </w:rPr>
        <w:commentReference w:id="4"/>
      </w:r>
    </w:p>
    <w:p w14:paraId="5C350713" w14:textId="6444EA27" w:rsidR="001F05C2" w:rsidRDefault="001F05C2" w:rsidP="00DD728E">
      <w:pPr>
        <w:rPr>
          <w:color w:val="FF00FF"/>
        </w:rPr>
      </w:pPr>
      <w:r w:rsidRPr="00202211">
        <w:rPr>
          <w:color w:val="FF00FF"/>
        </w:rPr>
        <w:t>AU:</w:t>
      </w:r>
    </w:p>
    <w:p w14:paraId="7329DA4C" w14:textId="163DA39F" w:rsidR="00D360B2" w:rsidRPr="00D360B2" w:rsidRDefault="00D360B2" w:rsidP="00DD728E">
      <w:pPr>
        <w:rPr>
          <w:i/>
          <w:iCs/>
          <w:color w:val="FF00FF"/>
        </w:rPr>
      </w:pPr>
      <w:r>
        <w:rPr>
          <w:i/>
          <w:iCs/>
          <w:color w:val="FF00FF"/>
        </w:rPr>
        <w:t>“</w:t>
      </w:r>
      <w:r w:rsidRPr="00D360B2">
        <w:rPr>
          <w:i/>
          <w:iCs/>
          <w:color w:val="FF00FF"/>
        </w:rPr>
        <w:t>To the best of our knowledge, no studies describe and compare bulk tank milk quality, udder health and hygiene on bedded pack farms and tiestall barns of similar size and management style.</w:t>
      </w:r>
      <w:r>
        <w:rPr>
          <w:i/>
          <w:iCs/>
          <w:color w:val="FF00FF"/>
        </w:rPr>
        <w:t>”</w:t>
      </w:r>
    </w:p>
    <w:p w14:paraId="1531FBE6" w14:textId="16C6307B" w:rsidR="00A20B02" w:rsidRDefault="00C51AB8" w:rsidP="00DD728E">
      <w:r>
        <w:t xml:space="preserve">Although a formal, systematic literature review was not performed, the </w:t>
      </w:r>
      <w:r w:rsidR="006A5E85">
        <w:t xml:space="preserve">review of literature </w:t>
      </w:r>
      <w:r w:rsidR="00FD3AEC">
        <w:t xml:space="preserve">available from peer-reviewed publications in the English language </w:t>
      </w:r>
      <w:r w:rsidR="006A5E85">
        <w:t xml:space="preserve">around </w:t>
      </w:r>
      <w:r w:rsidR="00A1081D">
        <w:t xml:space="preserve">milk quality, udder hygiene, and mastitis risk and </w:t>
      </w:r>
      <w:r w:rsidR="006A5E85">
        <w:t xml:space="preserve">bedded pack housing for lactating dairy animals </w:t>
      </w:r>
      <w:r w:rsidR="00A1081D">
        <w:t xml:space="preserve">was quite extensive. </w:t>
      </w:r>
      <w:r w:rsidR="00147D62">
        <w:t xml:space="preserve">The three previously mentioned publications (line 111-116) </w:t>
      </w:r>
      <w:r w:rsidR="00347CC6">
        <w:t xml:space="preserve">compared compost bedded packs to freestall facilities, and </w:t>
      </w:r>
      <w:r w:rsidR="00C0538E">
        <w:t>as the manuscript currently reads</w:t>
      </w:r>
      <w:r w:rsidR="00C524D2">
        <w:t xml:space="preserve"> </w:t>
      </w:r>
      <w:r w:rsidR="00C524D2" w:rsidRPr="00C524D2">
        <w:t>(“to the best of our knowledge”)</w:t>
      </w:r>
      <w:r w:rsidR="00C0538E" w:rsidRPr="00C524D2">
        <w:t>,</w:t>
      </w:r>
      <w:r w:rsidR="00817CCA">
        <w:t xml:space="preserve"> no</w:t>
      </w:r>
      <w:r w:rsidR="00C0538E" w:rsidRPr="00C524D2">
        <w:t xml:space="preserve"> </w:t>
      </w:r>
      <w:r w:rsidR="00817CCA">
        <w:t>peer-reviewed publications in the English language were</w:t>
      </w:r>
      <w:r w:rsidR="00960E3E">
        <w:t xml:space="preserve"> encountered </w:t>
      </w:r>
      <w:r w:rsidR="00817CCA">
        <w:t xml:space="preserve">that directly </w:t>
      </w:r>
      <w:r w:rsidR="00960E3E">
        <w:t>compar</w:t>
      </w:r>
      <w:r w:rsidR="00817CCA">
        <w:t>ed</w:t>
      </w:r>
      <w:r w:rsidR="00960E3E">
        <w:t xml:space="preserve"> these specific metrics</w:t>
      </w:r>
      <w:r w:rsidR="00E0230E">
        <w:t xml:space="preserve"> (udder hygiene, aerobic milk culture data, and mastitis risk) between tiestall herds and herds using a bedded pack system. As </w:t>
      </w:r>
      <w:r w:rsidR="00ED1731">
        <w:t>this is</w:t>
      </w:r>
      <w:r w:rsidR="00FA004B">
        <w:t xml:space="preserve"> an aspect of the current study that is </w:t>
      </w:r>
      <w:r w:rsidR="00621DB9">
        <w:t xml:space="preserve">a </w:t>
      </w:r>
      <w:r w:rsidR="00FA004B">
        <w:t>novel</w:t>
      </w:r>
      <w:r w:rsidR="00621DB9">
        <w:t xml:space="preserve"> contribution to bedded pack research</w:t>
      </w:r>
      <w:r w:rsidR="00FA004B">
        <w:t>, we thought it was important to highlight it as such.</w:t>
      </w:r>
      <w:r w:rsidR="00640E6E">
        <w:t xml:space="preserve"> </w:t>
      </w:r>
      <w:ins w:id="5" w:author="John Barlow" w:date="2024-03-29T04:33:00Z">
        <w:r w:rsidR="00640E6E">
          <w:t>There are two key i</w:t>
        </w:r>
      </w:ins>
      <w:ins w:id="6" w:author="John Barlow" w:date="2024-03-29T04:34:00Z">
        <w:r w:rsidR="00640E6E">
          <w:t>ndustry issues that we think make this statement important to include in the manuscript. 1) Globally, the dairy industry</w:t>
        </w:r>
      </w:ins>
      <w:ins w:id="7" w:author="John Barlow" w:date="2024-03-29T04:35:00Z">
        <w:r w:rsidR="00640E6E">
          <w:t xml:space="preserve"> is under increasing pressure to phase out the use of tiestall confinement facilities, forcing individual da</w:t>
        </w:r>
      </w:ins>
      <w:ins w:id="8" w:author="John Barlow" w:date="2024-03-29T04:36:00Z">
        <w:r w:rsidR="00640E6E">
          <w:t xml:space="preserve">iry farmers to seek alternative housing systems. 2) In seeking alternative housing systems, dairy farmers are </w:t>
        </w:r>
      </w:ins>
      <w:ins w:id="9" w:author="John Barlow" w:date="2024-03-29T04:37:00Z">
        <w:r w:rsidR="00640E6E">
          <w:t>likely to be intere</w:t>
        </w:r>
      </w:ins>
      <w:ins w:id="10" w:author="John Barlow" w:date="2024-03-29T04:38:00Z">
        <w:r w:rsidR="00640E6E">
          <w:t>sted in bedded pack systems as an alternative to freestall barns for the reasons cited in our manuscript and the litera</w:t>
        </w:r>
      </w:ins>
      <w:ins w:id="11" w:author="John Barlow" w:date="2024-03-29T04:39:00Z">
        <w:r w:rsidR="00640E6E">
          <w:t>ture</w:t>
        </w:r>
      </w:ins>
      <w:ins w:id="12" w:author="John Barlow" w:date="2024-03-29T05:11:00Z">
        <w:r w:rsidR="006F1BF8">
          <w:t xml:space="preserve">. These reasons suggest to us that </w:t>
        </w:r>
      </w:ins>
      <w:ins w:id="13" w:author="John Barlow" w:date="2024-03-29T05:13:00Z">
        <w:del w:id="14" w:author="Caitlin Jeffrey" w:date="2024-03-31T09:59:00Z">
          <w:r w:rsidR="006F1BF8" w:rsidDel="00FF0E48">
            <w:delText xml:space="preserve">reporting </w:delText>
          </w:r>
        </w:del>
      </w:ins>
      <w:ins w:id="15" w:author="John Barlow" w:date="2024-03-29T05:12:00Z">
        <w:del w:id="16" w:author="Caitlin Jeffrey" w:date="2024-03-31T09:59:00Z">
          <w:r w:rsidR="006F1BF8" w:rsidDel="00FF0E48">
            <w:delText xml:space="preserve"> milk</w:delText>
          </w:r>
        </w:del>
      </w:ins>
      <w:ins w:id="17" w:author="Caitlin Jeffrey" w:date="2024-03-31T09:59:00Z">
        <w:r w:rsidR="00FF0E48">
          <w:t>reporting milk</w:t>
        </w:r>
      </w:ins>
      <w:ins w:id="18" w:author="John Barlow" w:date="2024-03-29T05:12:00Z">
        <w:r w:rsidR="006F1BF8">
          <w:t xml:space="preserve"> quality m</w:t>
        </w:r>
      </w:ins>
      <w:ins w:id="19" w:author="John Barlow" w:date="2024-03-29T05:13:00Z">
        <w:r w:rsidR="006F1BF8">
          <w:t xml:space="preserve">etrics on </w:t>
        </w:r>
      </w:ins>
      <w:ins w:id="20" w:author="John Barlow" w:date="2024-03-29T05:12:00Z">
        <w:r w:rsidR="006F1BF8">
          <w:t>tiestall herds with those adopting bedded pack systems</w:t>
        </w:r>
      </w:ins>
      <w:ins w:id="21" w:author="John Barlow" w:date="2024-03-29T05:13:00Z">
        <w:r w:rsidR="006F1BF8">
          <w:t xml:space="preserve"> in the same geographic region</w:t>
        </w:r>
      </w:ins>
      <w:ins w:id="22" w:author="John Barlow" w:date="2024-03-29T05:12:00Z">
        <w:r w:rsidR="006F1BF8">
          <w:t xml:space="preserve"> is valuable </w:t>
        </w:r>
      </w:ins>
      <w:ins w:id="23" w:author="John Barlow" w:date="2024-03-29T05:13:00Z">
        <w:r w:rsidR="006F1BF8">
          <w:t>data.</w:t>
        </w:r>
      </w:ins>
    </w:p>
    <w:p w14:paraId="57FCC566" w14:textId="77777777" w:rsidR="00621DB9" w:rsidRPr="00A20B02" w:rsidRDefault="00621DB9" w:rsidP="00DD728E"/>
    <w:p w14:paraId="52C58053" w14:textId="77777777" w:rsidR="00DD728E" w:rsidRPr="006B3609" w:rsidRDefault="00DD728E" w:rsidP="00DD728E">
      <w:pPr>
        <w:rPr>
          <w:b/>
          <w:bCs/>
          <w:i/>
          <w:iCs/>
        </w:rPr>
      </w:pPr>
      <w:r w:rsidRPr="006B3609">
        <w:rPr>
          <w:b/>
          <w:bCs/>
          <w:i/>
          <w:iCs/>
        </w:rPr>
        <w:t>Line 120: Bedded pack barn was already abbreviated.</w:t>
      </w:r>
    </w:p>
    <w:p w14:paraId="2DC19BBA" w14:textId="68EF4B6F" w:rsidR="00380087" w:rsidRPr="006B3609" w:rsidRDefault="00DD360C" w:rsidP="00DD728E">
      <w:r w:rsidRPr="006B3609">
        <w:t>Thank you for this suggestion. The term “compost bedded</w:t>
      </w:r>
      <w:r w:rsidR="00D51D1F" w:rsidRPr="006B3609">
        <w:t>-</w:t>
      </w:r>
      <w:r w:rsidRPr="006B3609">
        <w:t>pack</w:t>
      </w:r>
      <w:r w:rsidR="001D6328" w:rsidRPr="006B3609">
        <w:t>” was abbreviated as “CBP” at line 11</w:t>
      </w:r>
      <w:r w:rsidR="00D51D1F" w:rsidRPr="006B3609">
        <w:t>1</w:t>
      </w:r>
      <w:r w:rsidR="001D6328" w:rsidRPr="006B3609">
        <w:t xml:space="preserve"> in the </w:t>
      </w:r>
      <w:r w:rsidR="00D67CF2" w:rsidRPr="006B3609">
        <w:t>I</w:t>
      </w:r>
      <w:r w:rsidR="001D6328" w:rsidRPr="006B3609">
        <w:t xml:space="preserve">ntroduction, specifically to refer to </w:t>
      </w:r>
      <w:r w:rsidR="00E76CB9" w:rsidRPr="006B3609">
        <w:t xml:space="preserve">this type of system in previous work </w:t>
      </w:r>
      <w:r w:rsidR="00B02162" w:rsidRPr="006B3609">
        <w:t xml:space="preserve">on systems which </w:t>
      </w:r>
      <w:r w:rsidR="00E76CB9" w:rsidRPr="006B3609">
        <w:t>are actively-managed for aerobic composting.</w:t>
      </w:r>
      <w:r w:rsidR="00D67CF2" w:rsidRPr="006B3609">
        <w:t xml:space="preserve"> This was done to dis</w:t>
      </w:r>
      <w:r w:rsidR="00B37939" w:rsidRPr="006B3609">
        <w:t>tinguish actively-managed, compost bedded</w:t>
      </w:r>
      <w:r w:rsidR="00B02162" w:rsidRPr="006B3609">
        <w:t>-</w:t>
      </w:r>
      <w:r w:rsidR="00B37939" w:rsidRPr="006B3609">
        <w:t xml:space="preserve">packs from </w:t>
      </w:r>
      <w:r w:rsidR="00D330F8">
        <w:t xml:space="preserve">our use of the </w:t>
      </w:r>
      <w:r w:rsidR="00AD05EB">
        <w:t xml:space="preserve">more general </w:t>
      </w:r>
      <w:r w:rsidR="00D330F8">
        <w:t>term</w:t>
      </w:r>
      <w:r w:rsidR="00B37939" w:rsidRPr="006B3609">
        <w:t xml:space="preserve"> “bedded pack</w:t>
      </w:r>
      <w:r w:rsidR="006F37E5" w:rsidRPr="006B3609">
        <w:t xml:space="preserve"> (BP)</w:t>
      </w:r>
      <w:r w:rsidR="00B37939" w:rsidRPr="006B3609">
        <w:t>” throughout the rest of the manuscript</w:t>
      </w:r>
      <w:r w:rsidR="006F37E5" w:rsidRPr="006B3609">
        <w:t>; which, at this point in the manuscript, we ha</w:t>
      </w:r>
      <w:r w:rsidR="00B70617" w:rsidRPr="006B3609">
        <w:t>d</w:t>
      </w:r>
      <w:r w:rsidR="006F37E5" w:rsidRPr="006B3609">
        <w:t xml:space="preserve"> not yet defined and abbreviated.</w:t>
      </w:r>
      <w:r w:rsidR="00B02162" w:rsidRPr="006B3609">
        <w:t xml:space="preserve"> </w:t>
      </w:r>
    </w:p>
    <w:p w14:paraId="417A8B8F" w14:textId="7C4C5B53" w:rsidR="00DD360C" w:rsidRPr="006B3609" w:rsidRDefault="00380087" w:rsidP="00DD728E">
      <w:r w:rsidRPr="006B3609">
        <w:t xml:space="preserve">We have now added a </w:t>
      </w:r>
      <w:r w:rsidR="00103DDC" w:rsidRPr="006B3609">
        <w:t xml:space="preserve">definition of how we use the term “bedded pack” earlier in the manuscript (see previous reply to comment), and define our abbreviation of the term as “BP” at line 98. </w:t>
      </w:r>
      <w:r w:rsidR="00135312" w:rsidRPr="006B3609">
        <w:t xml:space="preserve">Abbreviations </w:t>
      </w:r>
      <w:r w:rsidR="00E95260">
        <w:t xml:space="preserve">(also for tiestall and freestall) </w:t>
      </w:r>
      <w:r w:rsidR="00135312" w:rsidRPr="006B3609">
        <w:t>have now been updated and edited throughout the manuscript</w:t>
      </w:r>
      <w:r w:rsidR="002B5662">
        <w:t>, as suggested below</w:t>
      </w:r>
      <w:r w:rsidR="00135312" w:rsidRPr="006B3609">
        <w:t>.</w:t>
      </w:r>
    </w:p>
    <w:p w14:paraId="2C059E4B" w14:textId="77777777" w:rsidR="00741EDB" w:rsidRDefault="00741EDB" w:rsidP="00DD728E">
      <w:pPr>
        <w:rPr>
          <w:b/>
          <w:bCs/>
          <w:i/>
          <w:iCs/>
          <w:color w:val="70AD47" w:themeColor="accent6"/>
        </w:rPr>
      </w:pPr>
    </w:p>
    <w:p w14:paraId="7DD8CDE2" w14:textId="73FF8105" w:rsidR="00DD728E" w:rsidRPr="00F867C9" w:rsidRDefault="00DD728E" w:rsidP="00DD728E">
      <w:pPr>
        <w:rPr>
          <w:b/>
          <w:bCs/>
          <w:i/>
          <w:iCs/>
        </w:rPr>
      </w:pPr>
      <w:r w:rsidRPr="00F867C9">
        <w:rPr>
          <w:b/>
          <w:bCs/>
          <w:i/>
          <w:iCs/>
        </w:rPr>
        <w:t>Line 123: Bedded pack barn was already abbreviated.</w:t>
      </w:r>
    </w:p>
    <w:p w14:paraId="7A2777BA" w14:textId="73C4B427" w:rsidR="006243C2" w:rsidRPr="00F867C9" w:rsidRDefault="006243C2" w:rsidP="006243C2">
      <w:r w:rsidRPr="00F867C9">
        <w:t>AU: See previous comment.</w:t>
      </w:r>
    </w:p>
    <w:p w14:paraId="00593A8A" w14:textId="77777777" w:rsidR="006243C2" w:rsidRPr="00F867C9" w:rsidRDefault="006243C2" w:rsidP="00DD728E">
      <w:pPr>
        <w:rPr>
          <w:b/>
          <w:bCs/>
          <w:i/>
          <w:iCs/>
        </w:rPr>
      </w:pPr>
    </w:p>
    <w:p w14:paraId="015F6039" w14:textId="77777777" w:rsidR="00DD728E" w:rsidRPr="00F867C9" w:rsidRDefault="00DD728E" w:rsidP="00DD728E">
      <w:pPr>
        <w:rPr>
          <w:b/>
          <w:bCs/>
          <w:i/>
          <w:iCs/>
        </w:rPr>
      </w:pPr>
      <w:r w:rsidRPr="00F867C9">
        <w:rPr>
          <w:b/>
          <w:bCs/>
          <w:i/>
          <w:iCs/>
        </w:rPr>
        <w:t>Line 128: Bedded pack barn was already abbreviated.</w:t>
      </w:r>
    </w:p>
    <w:p w14:paraId="2DBF0F28" w14:textId="77777777" w:rsidR="00B4040C" w:rsidRPr="00F867C9" w:rsidRDefault="00B4040C" w:rsidP="00B4040C">
      <w:r w:rsidRPr="00F867C9">
        <w:t>AU: See previous comment.</w:t>
      </w:r>
    </w:p>
    <w:p w14:paraId="5C685FD6" w14:textId="77777777" w:rsidR="006243C2" w:rsidRPr="00F867C9" w:rsidRDefault="006243C2" w:rsidP="00DD728E">
      <w:pPr>
        <w:rPr>
          <w:b/>
          <w:bCs/>
          <w:i/>
          <w:iCs/>
        </w:rPr>
      </w:pPr>
    </w:p>
    <w:p w14:paraId="42FB2DC5" w14:textId="77777777" w:rsidR="00DD728E" w:rsidRPr="00F867C9" w:rsidRDefault="00DD728E" w:rsidP="00DD728E">
      <w:pPr>
        <w:rPr>
          <w:b/>
          <w:bCs/>
          <w:i/>
          <w:iCs/>
        </w:rPr>
      </w:pPr>
      <w:r w:rsidRPr="00F867C9">
        <w:rPr>
          <w:b/>
          <w:bCs/>
          <w:i/>
          <w:iCs/>
        </w:rPr>
        <w:t>Line 156: Still a bit of confusion with “bedded pack” and its abbreviation. Please revise the use of abbreviations in the whole manuscript.</w:t>
      </w:r>
    </w:p>
    <w:p w14:paraId="62EBFD4A" w14:textId="77777777" w:rsidR="00B4040C" w:rsidRDefault="00B4040C" w:rsidP="00B4040C">
      <w:r>
        <w:t>AU: See previous comment.</w:t>
      </w:r>
    </w:p>
    <w:p w14:paraId="3917A7D9" w14:textId="77777777" w:rsidR="00DD728E" w:rsidRPr="000A1116" w:rsidRDefault="00DD728E" w:rsidP="00DD728E">
      <w:pPr>
        <w:rPr>
          <w:b/>
          <w:bCs/>
          <w:i/>
          <w:iCs/>
        </w:rPr>
      </w:pPr>
    </w:p>
    <w:p w14:paraId="5B8F077F" w14:textId="77777777" w:rsidR="00DD728E" w:rsidRDefault="00DD728E" w:rsidP="00DD728E">
      <w:pPr>
        <w:rPr>
          <w:b/>
          <w:bCs/>
          <w:i/>
          <w:iCs/>
        </w:rPr>
      </w:pPr>
      <w:commentRangeStart w:id="24"/>
      <w:r w:rsidRPr="000A1116">
        <w:rPr>
          <w:b/>
          <w:bCs/>
          <w:i/>
          <w:iCs/>
        </w:rPr>
        <w:t>Line 160: “convenience sample”?</w:t>
      </w:r>
      <w:commentRangeEnd w:id="24"/>
      <w:r w:rsidR="00793B59">
        <w:rPr>
          <w:rStyle w:val="CommentReference"/>
        </w:rPr>
        <w:commentReference w:id="24"/>
      </w:r>
    </w:p>
    <w:p w14:paraId="30EF4F70" w14:textId="1791A7F0" w:rsidR="00470232" w:rsidRDefault="00470232" w:rsidP="00DD728E">
      <w:r>
        <w:t xml:space="preserve">AU: Thank you for </w:t>
      </w:r>
      <w:r w:rsidR="00895609">
        <w:t>your question about our use of this term</w:t>
      </w:r>
      <w:r w:rsidR="009C7526">
        <w:t xml:space="preserve">, and we </w:t>
      </w:r>
      <w:r w:rsidR="00ED3272">
        <w:t>interpret that</w:t>
      </w:r>
      <w:r w:rsidR="009C7526">
        <w:t xml:space="preserve"> this comment </w:t>
      </w:r>
      <w:r w:rsidR="00793B59">
        <w:t>is a request to extrapolate on what we meant by using it</w:t>
      </w:r>
      <w:r w:rsidR="00895609">
        <w:t xml:space="preserve">. A convenience sample is a commonly-used term describing methodology of epidemiological studies, </w:t>
      </w:r>
      <w:r w:rsidR="00434E4F">
        <w:t>defined as “</w:t>
      </w:r>
      <w:r w:rsidR="002667F9">
        <w:t>a sample of study subjects selected for expedience</w:t>
      </w:r>
      <w:r w:rsidR="00452FEB">
        <w:t xml:space="preserve"> … usually chosen because they are readily available</w:t>
      </w:r>
      <w:r w:rsidR="008F3703">
        <w:t xml:space="preserve">” </w:t>
      </w:r>
      <w:r w:rsidR="00452FEB">
        <w:t>(</w:t>
      </w:r>
      <w:proofErr w:type="spellStart"/>
      <w:r w:rsidR="008F3703" w:rsidRPr="008F3703">
        <w:t>Oleckno</w:t>
      </w:r>
      <w:proofErr w:type="spellEnd"/>
      <w:r w:rsidR="008F3703" w:rsidRPr="008F3703">
        <w:t xml:space="preserve">, W. A. 2008. </w:t>
      </w:r>
      <w:r w:rsidR="008F3703" w:rsidRPr="00B11270">
        <w:rPr>
          <w:i/>
          <w:iCs/>
        </w:rPr>
        <w:t>Epidemiology: Concepts and Methods</w:t>
      </w:r>
      <w:r w:rsidR="008F3703" w:rsidRPr="008F3703">
        <w:t>. Waveland Press</w:t>
      </w:r>
      <w:r w:rsidR="008F3703">
        <w:t>).</w:t>
      </w:r>
      <w:r w:rsidR="00B11270">
        <w:t xml:space="preserve"> By using this term here, </w:t>
      </w:r>
      <w:r w:rsidR="00895609">
        <w:t xml:space="preserve">we are being </w:t>
      </w:r>
      <w:r w:rsidR="00F978C5">
        <w:t xml:space="preserve">transparent that participating farms were not enrolled </w:t>
      </w:r>
      <w:r w:rsidR="008C00B6">
        <w:t xml:space="preserve">using </w:t>
      </w:r>
      <w:r w:rsidR="00245EE8">
        <w:t xml:space="preserve">any method </w:t>
      </w:r>
      <w:r w:rsidR="008D67BA">
        <w:t xml:space="preserve">of </w:t>
      </w:r>
      <w:r w:rsidR="008C00B6">
        <w:t>random selection</w:t>
      </w:r>
      <w:r w:rsidR="00245EE8">
        <w:t>; with</w:t>
      </w:r>
      <w:r w:rsidR="0095515C">
        <w:t xml:space="preserve"> the</w:t>
      </w:r>
      <w:r w:rsidR="00245EE8">
        <w:t xml:space="preserve"> </w:t>
      </w:r>
      <w:r w:rsidR="0095515C">
        <w:t xml:space="preserve">relatively small </w:t>
      </w:r>
      <w:r w:rsidR="00245EE8">
        <w:t>number of organic dairy farms in Vermont</w:t>
      </w:r>
      <w:r w:rsidR="008C00B6">
        <w:t xml:space="preserve"> </w:t>
      </w:r>
      <w:r w:rsidR="00245EE8">
        <w:t xml:space="preserve">using </w:t>
      </w:r>
      <w:r w:rsidR="0095515C">
        <w:t>a bedded pack system</w:t>
      </w:r>
      <w:r w:rsidR="004A4A56">
        <w:t xml:space="preserve"> (as indicated by the </w:t>
      </w:r>
      <w:r w:rsidR="00D205F6">
        <w:t>survey</w:t>
      </w:r>
      <w:r w:rsidR="00993BAA">
        <w:t xml:space="preserve"> administered, described in a previous publication)</w:t>
      </w:r>
      <w:r w:rsidR="00FB5E1E">
        <w:t xml:space="preserve">, </w:t>
      </w:r>
      <w:r w:rsidR="00C70706">
        <w:t xml:space="preserve">random selection to enroll farms would not have resulted in a sufficient </w:t>
      </w:r>
      <w:r w:rsidR="00C70706">
        <w:lastRenderedPageBreak/>
        <w:t>number of farms using this housing style of interest</w:t>
      </w:r>
      <w:r w:rsidR="00901A69">
        <w:t xml:space="preserve"> for lactating dairy cows</w:t>
      </w:r>
      <w:r w:rsidR="00C70706">
        <w:t>.</w:t>
      </w:r>
      <w:r w:rsidR="00FB5E1E">
        <w:t xml:space="preserve"> We acknowledge</w:t>
      </w:r>
      <w:r w:rsidR="0081407E">
        <w:t>d</w:t>
      </w:r>
      <w:r w:rsidR="00FB5E1E">
        <w:t xml:space="preserve"> that convenience sampling </w:t>
      </w:r>
      <w:r w:rsidR="00D15D45">
        <w:t xml:space="preserve">can result in selection bias (lines 724-726), and </w:t>
      </w:r>
      <w:r w:rsidR="003C10E3">
        <w:t xml:space="preserve">describe attributes of the study population in regards to the source population in order to </w:t>
      </w:r>
      <w:r w:rsidR="005B072A">
        <w:t>inform the reader how representative the enrolled farms may be of the larger source population (lines 727-730).</w:t>
      </w:r>
    </w:p>
    <w:p w14:paraId="3F3B5D8A" w14:textId="77777777" w:rsidR="0095515C" w:rsidRPr="00470232" w:rsidRDefault="0095515C" w:rsidP="00DD728E"/>
    <w:p w14:paraId="191F80E9" w14:textId="77777777" w:rsidR="00DD728E" w:rsidRDefault="00DD728E" w:rsidP="00DD728E">
      <w:pPr>
        <w:rPr>
          <w:b/>
          <w:bCs/>
          <w:i/>
          <w:iCs/>
        </w:rPr>
      </w:pPr>
      <w:r w:rsidRPr="000A1116">
        <w:rPr>
          <w:b/>
          <w:bCs/>
          <w:i/>
          <w:iCs/>
        </w:rPr>
        <w:t>Line 179-191: So each farm enrolled was visited once during the period? Please explain.</w:t>
      </w:r>
    </w:p>
    <w:p w14:paraId="4198D27A" w14:textId="7B0BD2C1" w:rsidR="00244A14" w:rsidRPr="00244A14" w:rsidRDefault="00244A14" w:rsidP="00DD728E">
      <w:r w:rsidRPr="00A63320">
        <w:t>AU: Thank you requesting clarification on this point</w:t>
      </w:r>
      <w:r w:rsidR="00662D85">
        <w:t>, as it is not explicitly stated in the manuscript</w:t>
      </w:r>
      <w:r w:rsidRPr="00A63320">
        <w:t>.</w:t>
      </w:r>
      <w:r>
        <w:t xml:space="preserve"> </w:t>
      </w:r>
      <w:r w:rsidRPr="00244A14">
        <w:t>Each herd was visited once during the study period</w:t>
      </w:r>
      <w:r w:rsidR="00662D85">
        <w:t>, and specification of this was added on line 18</w:t>
      </w:r>
      <w:r w:rsidR="005C4D41">
        <w:t>3</w:t>
      </w:r>
      <w:r w:rsidR="00662D85">
        <w:t>.</w:t>
      </w:r>
    </w:p>
    <w:p w14:paraId="1D918EF1" w14:textId="77777777" w:rsidR="00741EDB" w:rsidRDefault="00741EDB" w:rsidP="00DD728E">
      <w:pPr>
        <w:rPr>
          <w:b/>
          <w:bCs/>
          <w:i/>
          <w:iCs/>
          <w:color w:val="FF00FF"/>
        </w:rPr>
      </w:pPr>
    </w:p>
    <w:p w14:paraId="68A12217" w14:textId="6E96784A" w:rsidR="00DD728E" w:rsidRPr="00F867C9" w:rsidRDefault="00DD728E" w:rsidP="00DD728E">
      <w:pPr>
        <w:rPr>
          <w:b/>
          <w:bCs/>
          <w:i/>
          <w:iCs/>
        </w:rPr>
      </w:pPr>
      <w:r w:rsidRPr="00F867C9">
        <w:rPr>
          <w:b/>
          <w:bCs/>
          <w:i/>
          <w:iCs/>
        </w:rPr>
        <w:t>Line 191: Again, please revise the use of abbreviations throughout the paper.</w:t>
      </w:r>
    </w:p>
    <w:p w14:paraId="3C546936" w14:textId="40CDF7D0" w:rsidR="00F867C9" w:rsidRPr="00D97FB6" w:rsidRDefault="00F867C9" w:rsidP="00DD728E">
      <w:r>
        <w:t>AU: See previous comment.</w:t>
      </w:r>
    </w:p>
    <w:p w14:paraId="5EEA8FCB" w14:textId="77777777" w:rsidR="00741EDB" w:rsidRDefault="00741EDB" w:rsidP="00DD728E">
      <w:pPr>
        <w:rPr>
          <w:b/>
          <w:bCs/>
          <w:i/>
          <w:iCs/>
        </w:rPr>
      </w:pPr>
    </w:p>
    <w:p w14:paraId="08A5B615" w14:textId="7425884B" w:rsidR="00DD728E" w:rsidRDefault="00DD728E" w:rsidP="00DD728E">
      <w:pPr>
        <w:rPr>
          <w:b/>
          <w:bCs/>
          <w:i/>
          <w:iCs/>
        </w:rPr>
      </w:pPr>
      <w:r w:rsidRPr="000A1116">
        <w:rPr>
          <w:b/>
          <w:bCs/>
          <w:i/>
          <w:iCs/>
        </w:rPr>
        <w:t xml:space="preserve">Line 214: You should specify how the bedding samples were collected and </w:t>
      </w:r>
      <w:proofErr w:type="spellStart"/>
      <w:r w:rsidRPr="000A1116">
        <w:rPr>
          <w:b/>
          <w:bCs/>
          <w:i/>
          <w:iCs/>
        </w:rPr>
        <w:t>analysed</w:t>
      </w:r>
      <w:proofErr w:type="spellEnd"/>
      <w:r w:rsidRPr="000A1116">
        <w:rPr>
          <w:b/>
          <w:bCs/>
          <w:i/>
          <w:iCs/>
        </w:rPr>
        <w:t>. At what depth? Single sample taken at one single location or composite sample taken from multiple points across the pen? How the bedding samples were transported/treated/</w:t>
      </w:r>
      <w:proofErr w:type="spellStart"/>
      <w:r w:rsidRPr="000A1116">
        <w:rPr>
          <w:b/>
          <w:bCs/>
          <w:i/>
          <w:iCs/>
        </w:rPr>
        <w:t>analysed</w:t>
      </w:r>
      <w:proofErr w:type="spellEnd"/>
      <w:r w:rsidRPr="000A1116">
        <w:rPr>
          <w:b/>
          <w:bCs/>
          <w:i/>
          <w:iCs/>
        </w:rPr>
        <w:t xml:space="preserve">…? Hopefully bedding samples have been </w:t>
      </w:r>
      <w:proofErr w:type="spellStart"/>
      <w:r w:rsidRPr="000A1116">
        <w:rPr>
          <w:b/>
          <w:bCs/>
          <w:i/>
          <w:iCs/>
        </w:rPr>
        <w:t>analysed</w:t>
      </w:r>
      <w:proofErr w:type="spellEnd"/>
      <w:r w:rsidRPr="000A1116">
        <w:rPr>
          <w:b/>
          <w:bCs/>
          <w:i/>
          <w:iCs/>
        </w:rPr>
        <w:t xml:space="preserve"> for bacterial concentration(s) or something else (otherwise what was the reason to get them?). This is completely unclear… Also other pack measures (like temperature) deserve more detailed explanation. Consider adding a section dedicated to pack measures.</w:t>
      </w:r>
    </w:p>
    <w:p w14:paraId="3E8AD550" w14:textId="3B552044" w:rsidR="00E80AA6" w:rsidRDefault="00A32335" w:rsidP="00DD728E">
      <w:r w:rsidRPr="00A63320">
        <w:t>AU: Thank you requesting clarification on this point.</w:t>
      </w:r>
      <w:r w:rsidR="00C6214B">
        <w:t xml:space="preserve"> Bacterial analysis of bedding samples </w:t>
      </w:r>
      <w:r w:rsidR="0024044C">
        <w:t xml:space="preserve">and pack temperature measurements </w:t>
      </w:r>
      <w:r w:rsidR="00C6214B">
        <w:t>were completed for these farms, but are outside the scope of the current manuscript</w:t>
      </w:r>
      <w:r w:rsidR="00621832">
        <w:t>. As such, we</w:t>
      </w:r>
      <w:r w:rsidR="00F80B0F">
        <w:t xml:space="preserve"> acknowledge that it is appropriate to</w:t>
      </w:r>
      <w:r w:rsidR="00621832">
        <w:t xml:space="preserve"> remove mention of them from the current manuscript</w:t>
      </w:r>
      <w:r w:rsidR="00B02B02">
        <w:t xml:space="preserve"> (lines 215, 225-228</w:t>
      </w:r>
      <w:r w:rsidR="00ED0739">
        <w:t>, 232)</w:t>
      </w:r>
      <w:r w:rsidR="00621832">
        <w:t>.</w:t>
      </w:r>
    </w:p>
    <w:p w14:paraId="37F2D97A" w14:textId="77777777" w:rsidR="00A32335" w:rsidRPr="00E80AA6" w:rsidRDefault="00A32335" w:rsidP="00DD728E">
      <w:pPr>
        <w:rPr>
          <w:b/>
          <w:bCs/>
        </w:rPr>
      </w:pPr>
    </w:p>
    <w:p w14:paraId="5847026B" w14:textId="77777777" w:rsidR="00DD728E" w:rsidRDefault="00DD728E" w:rsidP="00DD728E">
      <w:pPr>
        <w:rPr>
          <w:b/>
          <w:bCs/>
          <w:i/>
          <w:iCs/>
          <w:color w:val="C00000"/>
        </w:rPr>
      </w:pPr>
      <w:r w:rsidRPr="00D51BCB">
        <w:rPr>
          <w:b/>
          <w:bCs/>
          <w:i/>
          <w:iCs/>
          <w:color w:val="C00000"/>
        </w:rPr>
        <w:t>Line 228-229: Not clear how bedding depth was measured. Please revise.</w:t>
      </w:r>
    </w:p>
    <w:p w14:paraId="69281FEC" w14:textId="5389A204" w:rsidR="00E47745" w:rsidRPr="00E47745" w:rsidRDefault="00534FF2" w:rsidP="00DD728E">
      <w:r w:rsidRPr="00A63320">
        <w:t>AU: Thank you requesting clarification on this point</w:t>
      </w:r>
      <w:r>
        <w:t xml:space="preserve">. Additional information as to how the bedded pack depth was measured was added to </w:t>
      </w:r>
      <w:r w:rsidR="00913367">
        <w:t>lines 269-271</w:t>
      </w:r>
      <w:r>
        <w:t>.</w:t>
      </w:r>
    </w:p>
    <w:p w14:paraId="6E159FC3" w14:textId="77777777" w:rsidR="00DE7B1C" w:rsidRPr="000A1116" w:rsidRDefault="00DE7B1C" w:rsidP="00DD728E">
      <w:pPr>
        <w:rPr>
          <w:b/>
          <w:bCs/>
          <w:i/>
          <w:iCs/>
        </w:rPr>
      </w:pPr>
    </w:p>
    <w:p w14:paraId="3734A4F4" w14:textId="77777777" w:rsidR="00DD728E" w:rsidRDefault="00DD728E" w:rsidP="00DD728E">
      <w:pPr>
        <w:rPr>
          <w:b/>
          <w:bCs/>
          <w:i/>
          <w:iCs/>
        </w:rPr>
      </w:pPr>
      <w:r w:rsidRPr="000A1116">
        <w:rPr>
          <w:b/>
          <w:bCs/>
          <w:i/>
          <w:iCs/>
        </w:rPr>
        <w:t>Line 297: CFU counts of what? Bulk tank milk? Please specify</w:t>
      </w:r>
    </w:p>
    <w:p w14:paraId="4D9AF44D" w14:textId="43B85B6E" w:rsidR="00DE7B1C" w:rsidRPr="00601A13" w:rsidRDefault="00DE7B1C" w:rsidP="00DD728E">
      <w:pPr>
        <w:rPr>
          <w:rFonts w:cstheme="minorHAnsi"/>
        </w:rPr>
      </w:pPr>
      <w:r w:rsidRPr="00601A13">
        <w:rPr>
          <w:rFonts w:cstheme="minorHAnsi"/>
        </w:rPr>
        <w:t>AU: Thank you requesting clarification on this point.</w:t>
      </w:r>
      <w:r w:rsidR="00251FCC" w:rsidRPr="00601A13">
        <w:rPr>
          <w:rFonts w:cstheme="minorHAnsi"/>
        </w:rPr>
        <w:t xml:space="preserve"> </w:t>
      </w:r>
      <w:r w:rsidR="00601A13" w:rsidRPr="00601A13">
        <w:rPr>
          <w:rFonts w:cstheme="minorHAnsi"/>
        </w:rPr>
        <w:t xml:space="preserve">Specification that this was referring to </w:t>
      </w:r>
      <w:proofErr w:type="spellStart"/>
      <w:r w:rsidR="00601A13" w:rsidRPr="00601A13">
        <w:rPr>
          <w:rFonts w:cstheme="minorHAnsi"/>
        </w:rPr>
        <w:t>cfu</w:t>
      </w:r>
      <w:proofErr w:type="spellEnd"/>
      <w:r w:rsidR="00601A13" w:rsidRPr="00601A13">
        <w:rPr>
          <w:rFonts w:cstheme="minorHAnsi"/>
        </w:rPr>
        <w:t xml:space="preserve"> counts </w:t>
      </w:r>
      <w:r w:rsidR="00251FCC" w:rsidRPr="00601A13">
        <w:rPr>
          <w:rFonts w:cstheme="minorHAnsi"/>
          <w:szCs w:val="24"/>
        </w:rPr>
        <w:t>of bacteria from bulk tank milk</w:t>
      </w:r>
      <w:r w:rsidR="00601A13">
        <w:rPr>
          <w:rFonts w:cstheme="minorHAnsi"/>
          <w:szCs w:val="24"/>
        </w:rPr>
        <w:t xml:space="preserve"> was added to line 29</w:t>
      </w:r>
      <w:r w:rsidR="009109AC">
        <w:rPr>
          <w:rFonts w:cstheme="minorHAnsi"/>
          <w:szCs w:val="24"/>
        </w:rPr>
        <w:t>9</w:t>
      </w:r>
      <w:r w:rsidR="00601A13">
        <w:rPr>
          <w:rFonts w:cstheme="minorHAnsi"/>
          <w:szCs w:val="24"/>
        </w:rPr>
        <w:t>.</w:t>
      </w:r>
    </w:p>
    <w:p w14:paraId="433B0F20" w14:textId="77777777" w:rsidR="00DE7B1C" w:rsidRPr="000A1116" w:rsidRDefault="00DE7B1C" w:rsidP="00DD728E">
      <w:pPr>
        <w:rPr>
          <w:b/>
          <w:bCs/>
          <w:i/>
          <w:iCs/>
        </w:rPr>
      </w:pPr>
    </w:p>
    <w:p w14:paraId="7EC22EE3" w14:textId="0B20277A" w:rsidR="00560BC4" w:rsidRDefault="00DD728E" w:rsidP="00693D08">
      <w:pPr>
        <w:rPr>
          <w:b/>
          <w:bCs/>
          <w:i/>
          <w:iCs/>
        </w:rPr>
      </w:pPr>
      <w:r w:rsidRPr="000A1116">
        <w:rPr>
          <w:b/>
          <w:bCs/>
          <w:i/>
          <w:iCs/>
        </w:rPr>
        <w:t>Line 299 and 318 and 321: “Offering” variables to a model sounds awkward (at least to me).</w:t>
      </w:r>
    </w:p>
    <w:p w14:paraId="3FBE263A" w14:textId="51717585" w:rsidR="00D45FB9" w:rsidRDefault="00853DA2" w:rsidP="00693D08">
      <w:r>
        <w:t xml:space="preserve">AU: Thank you for this </w:t>
      </w:r>
      <w:r w:rsidR="00351C23">
        <w:t>observation.</w:t>
      </w:r>
      <w:r>
        <w:t xml:space="preserve"> </w:t>
      </w:r>
      <w:r w:rsidR="00D45FB9">
        <w:t xml:space="preserve">“Offering” variables to a model is a </w:t>
      </w:r>
      <w:r w:rsidR="002B0E6E">
        <w:t>widely</w:t>
      </w:r>
      <w:r w:rsidR="00D45FB9">
        <w:t xml:space="preserve">-used </w:t>
      </w:r>
      <w:r w:rsidR="005A0189">
        <w:t>phrase</w:t>
      </w:r>
      <w:r w:rsidR="009D4DF3">
        <w:t xml:space="preserve">, and we are opting </w:t>
      </w:r>
      <w:r w:rsidR="00924ADE">
        <w:t xml:space="preserve">currently </w:t>
      </w:r>
      <w:r w:rsidR="009D4DF3">
        <w:t xml:space="preserve">to </w:t>
      </w:r>
      <w:r w:rsidR="00924ADE">
        <w:t>keep this language in the manuscript</w:t>
      </w:r>
      <w:r w:rsidR="00D45FB9">
        <w:t xml:space="preserve">. Briefly, a few examples from publications that use this term in the </w:t>
      </w:r>
      <w:r w:rsidR="00D45FB9">
        <w:rPr>
          <w:i/>
          <w:iCs/>
        </w:rPr>
        <w:t xml:space="preserve">Journal of Dairy </w:t>
      </w:r>
      <w:r w:rsidR="00D45FB9" w:rsidRPr="00D45FB9">
        <w:t>Science</w:t>
      </w:r>
      <w:r w:rsidR="00D45FB9">
        <w:t xml:space="preserve"> include:</w:t>
      </w:r>
    </w:p>
    <w:p w14:paraId="5B751EC9" w14:textId="5C6A152F" w:rsidR="008804F4" w:rsidRPr="00B47C33" w:rsidRDefault="00FB434F" w:rsidP="00B47C33">
      <w:r w:rsidRPr="00FB434F">
        <w:t>Bicalho, R. C., V. S. Machado, and L. S. Caixeta. 2009. Lameness in dairy cattle: A debilitating disease or a disease of debilitated cattle? A cross-sectional study of lameness prevalence and thickness of the digital cushion. J Dairy Sci 92(7):3175-3184.</w:t>
      </w:r>
    </w:p>
    <w:p w14:paraId="2A23D844" w14:textId="59E3514C" w:rsidR="00A634BA" w:rsidRDefault="00A634BA" w:rsidP="00351C23">
      <w:r w:rsidRPr="00351C23">
        <w:t>Patel, K., S. M. Godden, E. Royster, B. A. Crooker, J. Timmerman, and L. Fox. 2019. Relationships among bedding materials, bedding bacteria counts, udder hygiene, milk quality, and udder health in US dairy herds. J. Dairy Sci. 102(11):10213-10234.</w:t>
      </w:r>
    </w:p>
    <w:p w14:paraId="11404CD0" w14:textId="3DE8E19B" w:rsidR="00560BC4" w:rsidRPr="00351C23" w:rsidRDefault="00560BC4" w:rsidP="00351C23">
      <w:r w:rsidRPr="00351C23">
        <w:t>Pires, J. A. A., T. Larsen, and C. Leroux. 2022. Milk metabolites and fatty acids as noninvasive biomarkers of metabolic status and energy balance in early-lactation cows. J. Dairy Sci. 105(1):201-220.</w:t>
      </w:r>
    </w:p>
    <w:p w14:paraId="4484435B" w14:textId="2AB9D96E" w:rsidR="004008AF" w:rsidRPr="00693D08" w:rsidRDefault="00E20D4A" w:rsidP="00693D08">
      <w:r w:rsidRPr="00351C23">
        <w:t>Rowe, S. M., S. M. Godden, E. Royster, J. Timmerman, B. A. Crooker, and M. Boyle. 2019. Cross-sectional study of the relationships among bedding materials, bedding bacteria counts, and intramammary infection in late-lactation dairy cows. J Dairy Sci 102(12):11384-11400.</w:t>
      </w:r>
    </w:p>
    <w:p w14:paraId="72A9A4A8" w14:textId="77777777" w:rsidR="000523A6" w:rsidRPr="000A1116" w:rsidRDefault="000523A6" w:rsidP="00693D08">
      <w:pPr>
        <w:rPr>
          <w:b/>
          <w:bCs/>
          <w:i/>
          <w:iCs/>
        </w:rPr>
      </w:pPr>
    </w:p>
    <w:p w14:paraId="61E175BE" w14:textId="77777777" w:rsidR="00DD728E" w:rsidRDefault="00DD728E" w:rsidP="00DD728E">
      <w:pPr>
        <w:rPr>
          <w:b/>
          <w:bCs/>
          <w:i/>
          <w:iCs/>
        </w:rPr>
      </w:pPr>
      <w:r w:rsidRPr="000A1116">
        <w:rPr>
          <w:b/>
          <w:bCs/>
          <w:i/>
          <w:iCs/>
        </w:rPr>
        <w:t>Line 334-340: Not completely clear how the analysis for Objective 2 was performed. Just linear regression between each pair of variables? Straight “stat” package? What’s that P-value at line 339?</w:t>
      </w:r>
    </w:p>
    <w:p w14:paraId="044B2D9F" w14:textId="50AAC590" w:rsidR="00E90F4B" w:rsidRDefault="003274E5" w:rsidP="00DD728E">
      <w:r>
        <w:t>AU: Thank you for this request for clarification. The linear regression for Objective 2 was performed exactly as previously described for Objective 1 in the Materials and Methods section</w:t>
      </w:r>
      <w:r w:rsidR="007B2448">
        <w:t xml:space="preserve"> (lines 351-</w:t>
      </w:r>
      <w:r w:rsidR="00805E5F">
        <w:t>355)</w:t>
      </w:r>
      <w:r>
        <w:t xml:space="preserve">, but this </w:t>
      </w:r>
      <w:r w:rsidR="00F21CCF">
        <w:t xml:space="preserve">was not explicitly stated before and has been added at line 377. </w:t>
      </w:r>
      <w:r w:rsidR="00805E5F" w:rsidRPr="00805E5F">
        <w:t xml:space="preserve">Univariate linear regression was performed in R using the “lme4” package to investigate the unconditional relationship between the </w:t>
      </w:r>
      <w:r w:rsidR="003611E3">
        <w:t>eight</w:t>
      </w:r>
      <w:r w:rsidR="00805E5F" w:rsidRPr="00805E5F">
        <w:t xml:space="preserve"> outcomes </w:t>
      </w:r>
      <w:r w:rsidR="003611E3">
        <w:t xml:space="preserve">of interest </w:t>
      </w:r>
      <w:r w:rsidR="00805E5F" w:rsidRPr="00805E5F">
        <w:t>and</w:t>
      </w:r>
      <w:r w:rsidR="003611E3">
        <w:t xml:space="preserve"> the</w:t>
      </w:r>
      <w:r w:rsidR="00805E5F" w:rsidRPr="00805E5F">
        <w:t xml:space="preserve"> </w:t>
      </w:r>
      <w:r w:rsidR="00726A70">
        <w:t xml:space="preserve">various </w:t>
      </w:r>
      <w:r w:rsidR="00805E5F" w:rsidRPr="00805E5F">
        <w:t xml:space="preserve">herd-level independent variables. </w:t>
      </w:r>
      <w:r w:rsidR="00726A70">
        <w:t>L</w:t>
      </w:r>
      <w:r w:rsidR="00F21CCF">
        <w:t xml:space="preserve">anguage clarifying </w:t>
      </w:r>
      <w:r w:rsidR="002E652E">
        <w:t xml:space="preserve">that the significance level of </w:t>
      </w:r>
      <w:r w:rsidR="002E652E" w:rsidRPr="002E652E">
        <w:t xml:space="preserve">P ≤0.20 </w:t>
      </w:r>
      <w:r w:rsidR="002E652E">
        <w:t xml:space="preserve">was </w:t>
      </w:r>
      <w:r w:rsidR="002E652E" w:rsidRPr="002E652E">
        <w:t>for an F-test</w:t>
      </w:r>
      <w:r w:rsidR="002E652E">
        <w:t xml:space="preserve"> was also added.</w:t>
      </w:r>
    </w:p>
    <w:p w14:paraId="1AD4A293" w14:textId="77777777" w:rsidR="002A14AB" w:rsidRPr="003274E5" w:rsidRDefault="002A14AB" w:rsidP="00DD728E"/>
    <w:p w14:paraId="216EF189" w14:textId="77777777" w:rsidR="00DD728E" w:rsidRDefault="00DD728E" w:rsidP="00DD728E">
      <w:pPr>
        <w:rPr>
          <w:b/>
          <w:bCs/>
          <w:i/>
          <w:iCs/>
        </w:rPr>
      </w:pPr>
      <w:r w:rsidRPr="000A1116">
        <w:rPr>
          <w:b/>
          <w:bCs/>
          <w:i/>
          <w:iCs/>
        </w:rPr>
        <w:t>Line 426: Please explain briefly how facility type affected avg SCS.</w:t>
      </w:r>
    </w:p>
    <w:p w14:paraId="78722128" w14:textId="77777777" w:rsidR="00B565CF" w:rsidRPr="000A1116" w:rsidRDefault="00B565CF" w:rsidP="00DD728E">
      <w:pPr>
        <w:rPr>
          <w:b/>
          <w:bCs/>
          <w:i/>
          <w:iCs/>
        </w:rPr>
      </w:pPr>
    </w:p>
    <w:p w14:paraId="3834E3BF" w14:textId="77777777" w:rsidR="00DD728E" w:rsidRDefault="00DD728E" w:rsidP="00DD728E">
      <w:pPr>
        <w:rPr>
          <w:b/>
          <w:bCs/>
          <w:i/>
          <w:iCs/>
          <w:color w:val="C00000"/>
        </w:rPr>
      </w:pPr>
      <w:r w:rsidRPr="00D51BCB">
        <w:rPr>
          <w:b/>
          <w:bCs/>
          <w:i/>
          <w:iCs/>
          <w:color w:val="C00000"/>
        </w:rPr>
        <w:t xml:space="preserve">Line 466-474: Was this already discussed? Or was this section specifically intended for bedded-pack barns? That’s unclear and sounds like a repetition. Please revise this section. Further, and perhaps more importantly, bedding depth seems the most important predictor of </w:t>
      </w:r>
      <w:r w:rsidRPr="00D51BCB">
        <w:rPr>
          <w:b/>
          <w:bCs/>
          <w:i/>
          <w:iCs/>
          <w:color w:val="C00000"/>
        </w:rPr>
        <w:lastRenderedPageBreak/>
        <w:t>udder hygiene and possibly mastitis risk but how this variable is defined remains very unclear (just some sparse info in the supplementary material). I strongly suggest adding more info about how bedding depth was measured (in the different housing systems) and describe its distribution in the results (mean, SD and range?).</w:t>
      </w:r>
    </w:p>
    <w:p w14:paraId="5F0B2BBA" w14:textId="12F20527" w:rsidR="00E872B8" w:rsidRPr="00151D40" w:rsidRDefault="0017069E" w:rsidP="00DD728E">
      <w:r>
        <w:t>AU:</w:t>
      </w:r>
      <w:r w:rsidR="00151D40">
        <w:t xml:space="preserve"> </w:t>
      </w:r>
      <w:r w:rsidR="00615055" w:rsidRPr="00E872B8">
        <w:rPr>
          <w:rFonts w:cstheme="minorHAnsi"/>
        </w:rPr>
        <w:t xml:space="preserve">This section </w:t>
      </w:r>
      <w:r w:rsidR="000F2C5E" w:rsidRPr="00E872B8">
        <w:rPr>
          <w:rFonts w:cstheme="minorHAnsi"/>
        </w:rPr>
        <w:t>describes findings for three separate groupings of facility type</w:t>
      </w:r>
      <w:r w:rsidR="002720E6">
        <w:rPr>
          <w:rFonts w:cstheme="minorHAnsi"/>
        </w:rPr>
        <w:t xml:space="preserve"> (not a repetition)</w:t>
      </w:r>
      <w:r w:rsidR="000F2C5E" w:rsidRPr="00E872B8">
        <w:rPr>
          <w:rFonts w:cstheme="minorHAnsi"/>
        </w:rPr>
        <w:t>, each of which is specified in the description of the results</w:t>
      </w:r>
      <w:r w:rsidR="001E31C8">
        <w:rPr>
          <w:rFonts w:cstheme="minorHAnsi"/>
        </w:rPr>
        <w:t xml:space="preserve"> </w:t>
      </w:r>
      <w:r w:rsidR="001E31C8" w:rsidRPr="001E31C8">
        <w:rPr>
          <w:rFonts w:cstheme="minorHAnsi"/>
        </w:rPr>
        <w:t>(“</w:t>
      </w:r>
      <w:r w:rsidR="00E872B8" w:rsidRPr="001E31C8">
        <w:rPr>
          <w:rFonts w:cstheme="minorHAnsi"/>
          <w:i/>
          <w:iCs/>
          <w:szCs w:val="24"/>
        </w:rPr>
        <w:t>herds using a bedded pack</w:t>
      </w:r>
      <w:r w:rsidR="000B4200">
        <w:rPr>
          <w:rFonts w:cstheme="minorHAnsi"/>
          <w:i/>
          <w:iCs/>
          <w:szCs w:val="24"/>
        </w:rPr>
        <w:t>,</w:t>
      </w:r>
      <w:r w:rsidR="001E31C8" w:rsidRPr="001E31C8">
        <w:rPr>
          <w:rFonts w:cstheme="minorHAnsi"/>
          <w:i/>
          <w:iCs/>
          <w:szCs w:val="24"/>
        </w:rPr>
        <w:t>”</w:t>
      </w:r>
      <w:r w:rsidR="00FC6E65">
        <w:rPr>
          <w:rFonts w:cstheme="minorHAnsi"/>
          <w:szCs w:val="24"/>
        </w:rPr>
        <w:t xml:space="preserve"> </w:t>
      </w:r>
      <w:r w:rsidR="001E31C8">
        <w:rPr>
          <w:rFonts w:cstheme="minorHAnsi"/>
          <w:szCs w:val="24"/>
        </w:rPr>
        <w:t xml:space="preserve">originally </w:t>
      </w:r>
      <w:r w:rsidR="00FC6E65">
        <w:rPr>
          <w:rFonts w:cstheme="minorHAnsi"/>
          <w:szCs w:val="24"/>
        </w:rPr>
        <w:t>line 467</w:t>
      </w:r>
      <w:r w:rsidR="001E31C8">
        <w:rPr>
          <w:rFonts w:cstheme="minorHAnsi"/>
          <w:szCs w:val="24"/>
        </w:rPr>
        <w:t>; “</w:t>
      </w:r>
      <w:r w:rsidR="00E872B8" w:rsidRPr="001E31C8">
        <w:rPr>
          <w:rFonts w:cstheme="minorHAnsi"/>
          <w:i/>
          <w:iCs/>
          <w:szCs w:val="24"/>
        </w:rPr>
        <w:t>cows housed on some type of deep bedding (i.e</w:t>
      </w:r>
      <w:r w:rsidR="00E872B8" w:rsidRPr="00491EEE">
        <w:rPr>
          <w:rFonts w:cstheme="minorHAnsi"/>
          <w:i/>
          <w:iCs/>
          <w:szCs w:val="24"/>
        </w:rPr>
        <w:t>., grouping all herds reporting deeply-bedded stalls plus bedded pack herds</w:t>
      </w:r>
      <w:r w:rsidR="000B4200">
        <w:rPr>
          <w:rFonts w:cstheme="minorHAnsi"/>
          <w:i/>
          <w:iCs/>
          <w:szCs w:val="24"/>
        </w:rPr>
        <w:t>,</w:t>
      </w:r>
      <w:r w:rsidR="00052F5E" w:rsidRPr="00491EEE">
        <w:rPr>
          <w:rFonts w:cstheme="minorHAnsi"/>
          <w:i/>
          <w:iCs/>
          <w:szCs w:val="24"/>
        </w:rPr>
        <w:t>”</w:t>
      </w:r>
      <w:r w:rsidR="00E872B8" w:rsidRPr="00491EEE">
        <w:rPr>
          <w:rFonts w:cstheme="minorHAnsi"/>
          <w:szCs w:val="24"/>
        </w:rPr>
        <w:t xml:space="preserve"> </w:t>
      </w:r>
      <w:r w:rsidR="00052F5E" w:rsidRPr="00491EEE">
        <w:rPr>
          <w:rFonts w:cstheme="minorHAnsi"/>
          <w:szCs w:val="24"/>
        </w:rPr>
        <w:t xml:space="preserve">originally </w:t>
      </w:r>
      <w:r w:rsidR="00FC6E65" w:rsidRPr="00491EEE">
        <w:rPr>
          <w:rFonts w:cstheme="minorHAnsi"/>
          <w:szCs w:val="24"/>
        </w:rPr>
        <w:t>line 469</w:t>
      </w:r>
      <w:r w:rsidR="00052F5E" w:rsidRPr="00491EEE">
        <w:rPr>
          <w:rFonts w:cstheme="minorHAnsi"/>
          <w:szCs w:val="24"/>
        </w:rPr>
        <w:t>; “</w:t>
      </w:r>
      <w:r w:rsidR="00052F5E" w:rsidRPr="00491EEE">
        <w:rPr>
          <w:rFonts w:cstheme="minorHAnsi"/>
          <w:i/>
          <w:iCs/>
          <w:szCs w:val="24"/>
        </w:rPr>
        <w:t>for the</w:t>
      </w:r>
      <w:r w:rsidR="00E872B8" w:rsidRPr="00491EEE">
        <w:rPr>
          <w:rFonts w:cstheme="minorHAnsi"/>
          <w:szCs w:val="24"/>
        </w:rPr>
        <w:t xml:space="preserve"> </w:t>
      </w:r>
      <w:r w:rsidR="00E872B8" w:rsidRPr="00491EEE">
        <w:rPr>
          <w:rFonts w:cstheme="minorHAnsi"/>
          <w:i/>
          <w:iCs/>
          <w:szCs w:val="24"/>
        </w:rPr>
        <w:t>fifteen farms reporting bedding depth in stalls</w:t>
      </w:r>
      <w:r w:rsidR="000B4200">
        <w:rPr>
          <w:rFonts w:cstheme="minorHAnsi"/>
          <w:i/>
          <w:iCs/>
          <w:szCs w:val="24"/>
        </w:rPr>
        <w:t>,</w:t>
      </w:r>
      <w:r w:rsidR="00491EEE" w:rsidRPr="00491EEE">
        <w:rPr>
          <w:rFonts w:cstheme="minorHAnsi"/>
          <w:i/>
          <w:iCs/>
          <w:szCs w:val="24"/>
        </w:rPr>
        <w:t xml:space="preserve">” </w:t>
      </w:r>
      <w:r w:rsidR="00491EEE" w:rsidRPr="00491EEE">
        <w:rPr>
          <w:rFonts w:cstheme="minorHAnsi"/>
          <w:szCs w:val="24"/>
        </w:rPr>
        <w:t>originally line 472).</w:t>
      </w:r>
      <w:r w:rsidR="002720E6">
        <w:rPr>
          <w:rFonts w:cstheme="minorHAnsi"/>
          <w:szCs w:val="24"/>
        </w:rPr>
        <w:t xml:space="preserve"> </w:t>
      </w:r>
      <w:r w:rsidR="00F2543C">
        <w:rPr>
          <w:rFonts w:cstheme="minorHAnsi"/>
          <w:szCs w:val="24"/>
        </w:rPr>
        <w:t xml:space="preserve">We have taken this suggestion and added </w:t>
      </w:r>
      <w:r w:rsidR="003F3FAF">
        <w:rPr>
          <w:rFonts w:cstheme="minorHAnsi"/>
          <w:szCs w:val="24"/>
        </w:rPr>
        <w:t>language that hopefully clarifies that these are three separate groupings.</w:t>
      </w:r>
    </w:p>
    <w:p w14:paraId="511D1377" w14:textId="763DCB17" w:rsidR="001457E2" w:rsidRPr="0017069E" w:rsidRDefault="0017069E" w:rsidP="00DD728E">
      <w:r>
        <w:t xml:space="preserve">Description of how bedding depth was measured is included on lines </w:t>
      </w:r>
      <w:r w:rsidR="00562F00">
        <w:t>269-273 in the Materials and Methods, and was elaborated as per the previous suggestion.</w:t>
      </w:r>
      <w:r w:rsidR="003C0CFE">
        <w:t xml:space="preserve"> </w:t>
      </w:r>
      <w:r w:rsidR="002E1B4D">
        <w:t xml:space="preserve">We agree that adding this information to the Results section </w:t>
      </w:r>
      <w:del w:id="25" w:author="Caitlin Jeffrey" w:date="2024-03-31T10:07:00Z">
        <w:r w:rsidR="002D082F" w:rsidDel="00BB186B">
          <w:delText xml:space="preserve">would </w:delText>
        </w:r>
      </w:del>
      <w:r w:rsidR="002D082F">
        <w:t>improve</w:t>
      </w:r>
      <w:ins w:id="26" w:author="Caitlin Jeffrey" w:date="2024-03-31T10:07:00Z">
        <w:r w:rsidR="00BB186B">
          <w:t>s</w:t>
        </w:r>
      </w:ins>
      <w:r w:rsidR="002D082F">
        <w:t xml:space="preserve"> the manuscript; this has been done on lines </w:t>
      </w:r>
      <w:r w:rsidR="001457E2">
        <w:t>409-412</w:t>
      </w:r>
      <w:r w:rsidR="002D082F">
        <w:t>.</w:t>
      </w:r>
    </w:p>
    <w:p w14:paraId="6011DB18" w14:textId="77777777" w:rsidR="00DD728E" w:rsidRPr="000A1116" w:rsidRDefault="00DD728E" w:rsidP="00DD728E">
      <w:pPr>
        <w:rPr>
          <w:b/>
          <w:bCs/>
          <w:i/>
          <w:iCs/>
        </w:rPr>
      </w:pPr>
    </w:p>
    <w:p w14:paraId="280F1737" w14:textId="207A7C05" w:rsidR="00DD728E" w:rsidRPr="000A1116" w:rsidRDefault="00DD728E" w:rsidP="00DD728E">
      <w:pPr>
        <w:rPr>
          <w:b/>
          <w:bCs/>
          <w:i/>
          <w:iCs/>
        </w:rPr>
      </w:pPr>
      <w:r w:rsidRPr="000A1116">
        <w:rPr>
          <w:b/>
          <w:bCs/>
          <w:i/>
          <w:iCs/>
        </w:rPr>
        <w:t>DISCUSSION SECTION: To me, this section feels way too long, not always relevant and with some repetitions. I’d consider shortening it sensibly and verify the concepts discussed as well as other studies mentioned are closely related to the results of the current study.</w:t>
      </w:r>
      <w:r w:rsidR="006310E9" w:rsidRPr="000A1116">
        <w:rPr>
          <w:b/>
          <w:bCs/>
          <w:i/>
          <w:iCs/>
        </w:rPr>
        <w:t xml:space="preserve"> </w:t>
      </w:r>
    </w:p>
    <w:p w14:paraId="65FA573E" w14:textId="77777777" w:rsidR="00DD728E" w:rsidRPr="000A1116" w:rsidRDefault="00DD728E" w:rsidP="00DD728E">
      <w:pPr>
        <w:rPr>
          <w:b/>
          <w:bCs/>
          <w:i/>
          <w:iCs/>
        </w:rPr>
      </w:pPr>
      <w:r w:rsidRPr="000A1116">
        <w:rPr>
          <w:b/>
          <w:bCs/>
          <w:i/>
          <w:iCs/>
        </w:rPr>
        <w:t>Line 490-492: I don’t feel the need to add this conclusive statement here. The reader might lose interest in the upcoming discussion section.</w:t>
      </w:r>
    </w:p>
    <w:p w14:paraId="623AF005" w14:textId="77777777" w:rsidR="00DA72B6" w:rsidRDefault="00DA72B6" w:rsidP="00DD728E">
      <w:pPr>
        <w:rPr>
          <w:b/>
          <w:bCs/>
          <w:i/>
          <w:iCs/>
        </w:rPr>
      </w:pPr>
    </w:p>
    <w:p w14:paraId="4FF1E38D" w14:textId="12ABC1EA" w:rsidR="00DD728E" w:rsidRDefault="00DD728E" w:rsidP="00DD728E">
      <w:pPr>
        <w:rPr>
          <w:b/>
          <w:bCs/>
          <w:i/>
          <w:iCs/>
        </w:rPr>
      </w:pPr>
      <w:r w:rsidRPr="000A1116">
        <w:rPr>
          <w:b/>
          <w:bCs/>
          <w:i/>
          <w:iCs/>
        </w:rPr>
        <w:t>Line 498-501: This was already mentioned several times. No need to highlight it again.</w:t>
      </w:r>
    </w:p>
    <w:p w14:paraId="146B1D36" w14:textId="59CF9D03" w:rsidR="00FC06C0" w:rsidRDefault="00FC06C0" w:rsidP="00DD728E">
      <w:r w:rsidRPr="00FC06C0">
        <w:t xml:space="preserve">AU: </w:t>
      </w:r>
      <w:r>
        <w:t>Thank you for this suggestion; this sent</w:t>
      </w:r>
      <w:r w:rsidR="00010E15">
        <w:t>ence was removed.</w:t>
      </w:r>
    </w:p>
    <w:p w14:paraId="32CFE401" w14:textId="77777777" w:rsidR="002836DB" w:rsidRPr="00FC06C0" w:rsidRDefault="002836DB" w:rsidP="00DD728E"/>
    <w:p w14:paraId="0DB385FF" w14:textId="77777777" w:rsidR="00DD728E" w:rsidRDefault="00DD728E" w:rsidP="00DD728E">
      <w:pPr>
        <w:rPr>
          <w:b/>
          <w:bCs/>
          <w:i/>
          <w:iCs/>
        </w:rPr>
      </w:pPr>
      <w:r w:rsidRPr="000A1116">
        <w:rPr>
          <w:b/>
          <w:bCs/>
          <w:i/>
          <w:iCs/>
        </w:rPr>
        <w:t>Line 626: Revise tense structure</w:t>
      </w:r>
    </w:p>
    <w:p w14:paraId="2D36D074" w14:textId="45EA64C0" w:rsidR="006B104D" w:rsidRDefault="006B104D" w:rsidP="00DD728E">
      <w:r w:rsidRPr="00FC06C0">
        <w:t xml:space="preserve">AU: </w:t>
      </w:r>
      <w:r>
        <w:t>Thank you for this suggestion; this edit was made.</w:t>
      </w:r>
    </w:p>
    <w:p w14:paraId="57929520" w14:textId="77777777" w:rsidR="002836DB" w:rsidRPr="006B104D" w:rsidRDefault="002836DB" w:rsidP="00DD728E"/>
    <w:p w14:paraId="3B283F16" w14:textId="77777777" w:rsidR="00DD728E" w:rsidRDefault="00DD728E" w:rsidP="00DD728E">
      <w:pPr>
        <w:rPr>
          <w:b/>
          <w:bCs/>
          <w:i/>
          <w:iCs/>
        </w:rPr>
      </w:pPr>
      <w:r w:rsidRPr="000A1116">
        <w:rPr>
          <w:b/>
          <w:bCs/>
          <w:i/>
          <w:iCs/>
        </w:rPr>
        <w:t>Line 677-682: Revise use of brackets</w:t>
      </w:r>
    </w:p>
    <w:p w14:paraId="2FB335A0" w14:textId="77777777" w:rsidR="002836DB" w:rsidRDefault="002836DB" w:rsidP="002836DB">
      <w:r w:rsidRPr="00FC06C0">
        <w:t xml:space="preserve">AU: </w:t>
      </w:r>
      <w:r>
        <w:t>Thank you for this suggestion; this edit was made.</w:t>
      </w:r>
    </w:p>
    <w:p w14:paraId="418BEA95" w14:textId="77777777" w:rsidR="002836DB" w:rsidRPr="000A1116" w:rsidRDefault="002836DB" w:rsidP="00DD728E">
      <w:pPr>
        <w:rPr>
          <w:b/>
          <w:bCs/>
          <w:i/>
          <w:iCs/>
        </w:rPr>
      </w:pPr>
    </w:p>
    <w:p w14:paraId="1208F25B" w14:textId="77777777" w:rsidR="00DD728E" w:rsidRPr="000A1116" w:rsidRDefault="00DD728E" w:rsidP="00DD728E">
      <w:pPr>
        <w:rPr>
          <w:b/>
          <w:bCs/>
          <w:i/>
          <w:iCs/>
        </w:rPr>
      </w:pPr>
      <w:r w:rsidRPr="005C56A5">
        <w:rPr>
          <w:b/>
          <w:bCs/>
          <w:i/>
          <w:iCs/>
          <w:color w:val="70AD47" w:themeColor="accent6"/>
        </w:rPr>
        <w:t xml:space="preserve">Line 706-721: To me, merging “static” bedded-pack barns (could also be defined as “conventional straw yards”?) and compost barns in the same group has several limitations as </w:t>
      </w:r>
      <w:r w:rsidRPr="005C56A5">
        <w:rPr>
          <w:b/>
          <w:bCs/>
          <w:i/>
          <w:iCs/>
          <w:color w:val="70AD47" w:themeColor="accent6"/>
        </w:rPr>
        <w:lastRenderedPageBreak/>
        <w:t>these systems are known to produce different results, especially regarding udder health. Although this issue is somehow justified by the relatively small number of farms available/included I think it deserve further discussion.</w:t>
      </w:r>
    </w:p>
    <w:p w14:paraId="7359C0D0" w14:textId="6C3BF4E8" w:rsidR="004261E9" w:rsidRDefault="004261E9" w:rsidP="004261E9">
      <w:r>
        <w:t xml:space="preserve">Thank you for this comment, and </w:t>
      </w:r>
      <w:ins w:id="27" w:author="John Barlow" w:date="2024-03-29T05:19:00Z">
        <w:r w:rsidR="006F1BF8">
          <w:t xml:space="preserve">we </w:t>
        </w:r>
      </w:ins>
      <w:r>
        <w:t xml:space="preserve">agree that this point should be more overtly addressed in the manuscript (added lines 754-771). We recognize that for this manuscript, the “bedded pack” group represents both farms using a deep bedded pack or “conventional bedded packs” and “compost bedded-packs,” as defined in Bewley et. al (2017). </w:t>
      </w:r>
      <w:r w:rsidRPr="009F1C09">
        <w:t>Th</w:t>
      </w:r>
      <w:r>
        <w:t>e</w:t>
      </w:r>
      <w:r w:rsidRPr="009F1C09">
        <w:t xml:space="preserve"> </w:t>
      </w:r>
      <w:r>
        <w:t>smaller than anticipated number of dairy farms using</w:t>
      </w:r>
      <w:r w:rsidRPr="009F1C09">
        <w:t xml:space="preserve"> bedded packs</w:t>
      </w:r>
      <w:r>
        <w:t xml:space="preserve"> for housing lactating dairy cattle</w:t>
      </w:r>
      <w:r w:rsidRPr="009F1C09">
        <w:t xml:space="preserve"> in our state created a challenge for enrolling ten herds in our observational study</w:t>
      </w:r>
      <w:r>
        <w:t>, and we recognize this as a limitation (lines 759-763).</w:t>
      </w:r>
      <w:r w:rsidRPr="009F1C09">
        <w:t xml:space="preserve"> </w:t>
      </w:r>
      <w:r>
        <w:t xml:space="preserve">However, this diversity is a reflection of how the target population (small-medium, pasture-based organic dairy farms) are actually using this system in the Northeastern U.S. </w:t>
      </w:r>
      <w:r>
        <w:fldChar w:fldCharType="begin"/>
      </w:r>
      <w:r>
        <w:instrText xml:space="preserve"> ADDIN EN.CITE &lt;EndNote&gt;&lt;Cite&gt;&lt;Author&gt;Benson&lt;/Author&gt;&lt;Year&gt;2012&lt;/Year&gt;&lt;RecNum&gt;669&lt;/RecNum&gt;&lt;DisplayText&gt;(Benson, 2012)&lt;/DisplayText&gt;&lt;record&gt;&lt;rec-number&gt;669&lt;/rec-number&gt;&lt;foreign-keys&gt;&lt;key app="EN" db-id="pss5de0wasp2t9es5tu5evzpa2svsdrveax9" timestamp="1710780109"&gt;669&lt;/key&gt;&lt;/foreign-keys&gt;&lt;ref-type name="Web Page"&gt;12&lt;/ref-type&gt;&lt;contributors&gt;&lt;authors&gt;&lt;author&gt;Benson, A. F.&lt;/author&gt;&lt;/authors&gt;&lt;/contributors&gt;&lt;titles&gt;&lt;title&gt;Consider deep pack barns for cow comfort and manure management. Accessed March 18, 2024.&lt;/title&gt;&lt;/titles&gt;&lt;dates&gt;&lt;year&gt;2012&lt;/year&gt;&lt;/dates&gt;&lt;pub-location&gt;Ithaca, NY. https://smallfarms.cornell.edu/2012/04/consider-deep-pack-barns-for-cow-comfort-and-manure-management/&lt;/pub-location&gt;&lt;publisher&gt;Cornell University&lt;/publisher&gt;&lt;urls&gt;&lt;/urls&gt;&lt;/record&gt;&lt;/Cite&gt;&lt;/EndNote&gt;</w:instrText>
      </w:r>
      <w:r>
        <w:fldChar w:fldCharType="separate"/>
      </w:r>
      <w:r>
        <w:rPr>
          <w:noProof/>
        </w:rPr>
        <w:t>(Benson, 2012)</w:t>
      </w:r>
      <w:r>
        <w:fldChar w:fldCharType="end"/>
      </w:r>
      <w:r>
        <w:t xml:space="preserve">. </w:t>
      </w:r>
    </w:p>
    <w:p w14:paraId="5546DE80" w14:textId="77777777" w:rsidR="004261E9" w:rsidRDefault="004261E9" w:rsidP="004261E9">
      <w:r>
        <w:t xml:space="preserve">Although there is a diversity of management styles under this umbrella term, these systems do still share some important things in common: both are </w:t>
      </w:r>
      <w:r w:rsidRPr="000B200C">
        <w:t>enclosed</w:t>
      </w:r>
      <w:r>
        <w:t>,</w:t>
      </w:r>
      <w:r w:rsidRPr="000B200C">
        <w:t xml:space="preserve"> loose</w:t>
      </w:r>
      <w:r>
        <w:t>-</w:t>
      </w:r>
      <w:r w:rsidRPr="000B200C">
        <w:t>housing facilit</w:t>
      </w:r>
      <w:r>
        <w:t>ies</w:t>
      </w:r>
      <w:r w:rsidRPr="000B200C">
        <w:t xml:space="preserve"> deeply bedded with organic material, in which bedding and waste accumulate throughout the 6–8-month period of time when cows are housed on it and which is only removed once a year. Both systems use carbon-rich substrates </w:t>
      </w:r>
      <w:r>
        <w:t>on which</w:t>
      </w:r>
      <w:r w:rsidRPr="000B200C">
        <w:t xml:space="preserve"> urine and manure are not removed when bedding material is renewed, </w:t>
      </w:r>
      <w:r>
        <w:t>which is in</w:t>
      </w:r>
      <w:r w:rsidRPr="000B200C">
        <w:t xml:space="preserve"> contrast </w:t>
      </w:r>
      <w:r>
        <w:t>to</w:t>
      </w:r>
      <w:r w:rsidRPr="000B200C">
        <w:t xml:space="preserve"> other housing systems. </w:t>
      </w:r>
      <w:r>
        <w:t xml:space="preserve">In both types of bedded packs, cows urinate and defecate on the same surface used for laying, and cows’ teats are exposed to bacteria from manure and the organic bedding which acts as a growth medium.  Both systems address the desire to provide a loose-housing option where the initial investment of the building is more readily affordable for those with outdated facilities, provide cows with a large, comfortable laying area which allows them to move freely, allows for improved foot and leg health, and allows farms to avoid the need to store and spread large amounts of liquid manure. Both systems provide dairies with a valuable source of compost as a nutrient amendment, through the accumulation of waste and bedding material in the pack, and both </w:t>
      </w:r>
      <w:r w:rsidRPr="000B200C">
        <w:t>are perceived to integrate well into pasture-based farm system</w:t>
      </w:r>
      <w:r>
        <w:t>s.</w:t>
      </w:r>
    </w:p>
    <w:p w14:paraId="1AD2C6EB" w14:textId="28140F58" w:rsidR="004261E9" w:rsidRPr="00EF2BBC" w:rsidRDefault="004261E9" w:rsidP="004261E9">
      <w:pPr>
        <w:rPr>
          <w:rFonts w:cstheme="minorHAnsi"/>
          <w:szCs w:val="24"/>
        </w:rPr>
      </w:pPr>
      <w:r w:rsidRPr="009F1C09">
        <w:t xml:space="preserve">Recent previous work has </w:t>
      </w:r>
      <w:r>
        <w:t xml:space="preserve">primarily </w:t>
      </w:r>
      <w:r w:rsidRPr="009F1C09">
        <w:t>focused on describing bedded packs that are actively managed for aerobic composting (Leso et al., 2020).</w:t>
      </w:r>
      <w:r>
        <w:t xml:space="preserve"> </w:t>
      </w:r>
      <w:r w:rsidRPr="00830CF3">
        <w:t>Leso et al. contrasted composting bedded packs managed with daily cultivation with conventional static bedded packs, such as straw yards, noting the reduced cow cleanliness and increased risk of mastitis associated with the latter.</w:t>
      </w:r>
      <w:r w:rsidRPr="009F1C09">
        <w:t xml:space="preserve"> </w:t>
      </w:r>
      <w:r w:rsidRPr="00EF2BBC">
        <w:rPr>
          <w:rFonts w:cstheme="minorHAnsi"/>
          <w:szCs w:val="24"/>
        </w:rPr>
        <w:t xml:space="preserve">While we did not define “straw yards” in our paper, the modern “traditional” or “deep bedded pack” being implemented as winter housing in pasture-based systems in the Northeastern U.S. contrasts to the traditional straw yard, where </w:t>
      </w:r>
      <w:ins w:id="28" w:author="John Barlow" w:date="2024-03-29T10:23:00Z">
        <w:r w:rsidR="00CF31DE">
          <w:rPr>
            <w:rFonts w:cstheme="minorHAnsi"/>
            <w:szCs w:val="24"/>
          </w:rPr>
          <w:t>bedding is complete</w:t>
        </w:r>
      </w:ins>
      <w:ins w:id="29" w:author="John Barlow" w:date="2024-03-29T10:24:00Z">
        <w:r w:rsidR="00CF31DE">
          <w:rPr>
            <w:rFonts w:cstheme="minorHAnsi"/>
            <w:szCs w:val="24"/>
          </w:rPr>
          <w:t xml:space="preserve">ly removed </w:t>
        </w:r>
      </w:ins>
      <w:ins w:id="30" w:author="John Barlow" w:date="2024-03-29T10:23:00Z">
        <w:r w:rsidR="00CF31DE">
          <w:rPr>
            <w:rFonts w:cstheme="minorHAnsi"/>
            <w:szCs w:val="24"/>
          </w:rPr>
          <w:t xml:space="preserve"> </w:t>
        </w:r>
      </w:ins>
      <w:ins w:id="31" w:author="John Barlow" w:date="2024-03-29T10:24:00Z">
        <w:r w:rsidR="00CF31DE">
          <w:rPr>
            <w:rFonts w:cstheme="minorHAnsi"/>
            <w:szCs w:val="24"/>
          </w:rPr>
          <w:t>at</w:t>
        </w:r>
      </w:ins>
      <w:r w:rsidRPr="00EF2BBC">
        <w:rPr>
          <w:rFonts w:cstheme="minorHAnsi"/>
          <w:szCs w:val="24"/>
        </w:rPr>
        <w:t xml:space="preserve"> </w:t>
      </w:r>
      <w:ins w:id="32" w:author="John Barlow" w:date="2024-03-29T10:23:00Z">
        <w:r w:rsidR="00CF31DE">
          <w:rPr>
            <w:rFonts w:cstheme="minorHAnsi"/>
            <w:szCs w:val="24"/>
          </w:rPr>
          <w:t>approximately</w:t>
        </w:r>
      </w:ins>
      <w:r w:rsidRPr="00EF2BBC">
        <w:rPr>
          <w:rFonts w:cstheme="minorHAnsi"/>
          <w:szCs w:val="24"/>
        </w:rPr>
        <w:t xml:space="preserve"> monthly interval</w:t>
      </w:r>
      <w:ins w:id="33" w:author="John Barlow" w:date="2024-03-29T10:24:00Z">
        <w:r w:rsidR="00CF31DE">
          <w:rPr>
            <w:rFonts w:cstheme="minorHAnsi"/>
            <w:szCs w:val="24"/>
          </w:rPr>
          <w:t>s</w:t>
        </w:r>
      </w:ins>
      <w:ins w:id="34" w:author="John Barlow" w:date="2024-03-29T05:21:00Z">
        <w:r w:rsidR="006F1BF8">
          <w:rPr>
            <w:rFonts w:cstheme="minorHAnsi"/>
            <w:szCs w:val="24"/>
          </w:rPr>
          <w:t xml:space="preserve"> </w:t>
        </w:r>
        <w:commentRangeStart w:id="35"/>
        <w:r w:rsidR="006F1BF8">
          <w:rPr>
            <w:rFonts w:cstheme="minorHAnsi"/>
            <w:szCs w:val="24"/>
          </w:rPr>
          <w:t>(</w:t>
        </w:r>
      </w:ins>
      <w:ins w:id="36" w:author="John Barlow" w:date="2024-03-29T10:27:00Z">
        <w:r w:rsidR="000B23EC">
          <w:rPr>
            <w:rFonts w:cstheme="minorHAnsi"/>
            <w:szCs w:val="24"/>
          </w:rPr>
          <w:t xml:space="preserve">for example </w:t>
        </w:r>
      </w:ins>
      <w:ins w:id="37" w:author="John Barlow" w:date="2024-03-29T05:21:00Z">
        <w:r w:rsidR="006F1BF8">
          <w:rPr>
            <w:rFonts w:cstheme="minorHAnsi"/>
            <w:szCs w:val="24"/>
          </w:rPr>
          <w:t>as described in</w:t>
        </w:r>
      </w:ins>
      <w:ins w:id="38" w:author="John Barlow" w:date="2024-03-29T10:24:00Z">
        <w:r w:rsidR="00CF31DE">
          <w:rPr>
            <w:rFonts w:cstheme="minorHAnsi"/>
            <w:szCs w:val="24"/>
          </w:rPr>
          <w:t xml:space="preserve"> </w:t>
        </w:r>
      </w:ins>
      <w:ins w:id="39" w:author="John Barlow" w:date="2024-03-30T03:47:00Z">
        <w:r w:rsidR="00172CF6">
          <w:rPr>
            <w:rFonts w:cstheme="minorHAnsi"/>
            <w:szCs w:val="24"/>
          </w:rPr>
          <w:t xml:space="preserve">Shepley et al., 2020; </w:t>
        </w:r>
      </w:ins>
      <w:proofErr w:type="spellStart"/>
      <w:ins w:id="40" w:author="John Barlow" w:date="2024-03-29T10:27:00Z">
        <w:r w:rsidR="000B23EC">
          <w:rPr>
            <w:rFonts w:cstheme="minorHAnsi"/>
            <w:szCs w:val="24"/>
          </w:rPr>
          <w:t>Whistance</w:t>
        </w:r>
        <w:proofErr w:type="spellEnd"/>
        <w:r w:rsidR="000B23EC">
          <w:rPr>
            <w:rFonts w:cstheme="minorHAnsi"/>
            <w:szCs w:val="24"/>
          </w:rPr>
          <w:t xml:space="preserve"> et al., 2007</w:t>
        </w:r>
      </w:ins>
      <w:ins w:id="41" w:author="John Barlow" w:date="2024-03-29T10:46:00Z">
        <w:r w:rsidR="0017173D">
          <w:rPr>
            <w:rFonts w:cstheme="minorHAnsi"/>
            <w:szCs w:val="24"/>
          </w:rPr>
          <w:t xml:space="preserve">, </w:t>
        </w:r>
        <w:r w:rsidR="0017173D" w:rsidRPr="0017173D">
          <w:rPr>
            <w:rFonts w:cstheme="minorHAnsi"/>
            <w:szCs w:val="24"/>
          </w:rPr>
          <w:t>Agriculture and Horticulture Development Board 2012.</w:t>
        </w:r>
      </w:ins>
      <w:ins w:id="42" w:author="John Barlow" w:date="2024-03-29T10:27:00Z">
        <w:r w:rsidR="000B23EC">
          <w:rPr>
            <w:rFonts w:cstheme="minorHAnsi"/>
            <w:szCs w:val="24"/>
          </w:rPr>
          <w:t xml:space="preserve"> and </w:t>
        </w:r>
      </w:ins>
      <w:ins w:id="43" w:author="John Barlow" w:date="2024-03-29T10:57:00Z">
        <w:r w:rsidR="00AA46DE" w:rsidRPr="00AA46DE">
          <w:rPr>
            <w:rFonts w:cstheme="minorHAnsi"/>
            <w:szCs w:val="24"/>
          </w:rPr>
          <w:t xml:space="preserve">https://ahdb.org.uk/knowledge-library/loose-yard-management-to-control-environmental-mastitis-in-dairy-cows </w:t>
        </w:r>
      </w:ins>
      <w:ins w:id="44" w:author="John Barlow" w:date="2024-03-29T10:27:00Z">
        <w:r w:rsidR="000B23EC">
          <w:rPr>
            <w:rFonts w:cstheme="minorHAnsi"/>
            <w:szCs w:val="24"/>
          </w:rPr>
          <w:t xml:space="preserve">x et al. </w:t>
        </w:r>
      </w:ins>
      <w:ins w:id="45" w:author="John Barlow" w:date="2024-03-29T10:28:00Z">
        <w:r w:rsidR="000B23EC">
          <w:rPr>
            <w:rFonts w:cstheme="minorHAnsi"/>
            <w:szCs w:val="24"/>
          </w:rPr>
          <w:t>date)</w:t>
        </w:r>
      </w:ins>
      <w:r w:rsidRPr="00EF2BBC">
        <w:rPr>
          <w:rFonts w:cstheme="minorHAnsi"/>
          <w:szCs w:val="24"/>
        </w:rPr>
        <w:t xml:space="preserve">. </w:t>
      </w:r>
      <w:commentRangeEnd w:id="35"/>
      <w:r w:rsidR="000B23EC">
        <w:rPr>
          <w:rStyle w:val="CommentReference"/>
        </w:rPr>
        <w:commentReference w:id="35"/>
      </w:r>
      <w:ins w:id="46" w:author="John Barlow" w:date="2024-03-30T03:40:00Z">
        <w:r w:rsidR="00172CF6">
          <w:rPr>
            <w:rFonts w:cstheme="minorHAnsi"/>
            <w:szCs w:val="24"/>
          </w:rPr>
          <w:t xml:space="preserve">In our region </w:t>
        </w:r>
      </w:ins>
      <w:ins w:id="47" w:author="John Barlow" w:date="2024-03-30T03:41:00Z">
        <w:r w:rsidR="00172CF6">
          <w:rPr>
            <w:rFonts w:cstheme="minorHAnsi"/>
            <w:szCs w:val="24"/>
          </w:rPr>
          <w:t>b</w:t>
        </w:r>
      </w:ins>
      <w:del w:id="48" w:author="John Barlow" w:date="2024-03-30T03:41:00Z">
        <w:r w:rsidRPr="00EF2BBC" w:rsidDel="00172CF6">
          <w:rPr>
            <w:rFonts w:cstheme="minorHAnsi"/>
            <w:szCs w:val="24"/>
          </w:rPr>
          <w:delText>B</w:delText>
        </w:r>
      </w:del>
      <w:r w:rsidRPr="00EF2BBC">
        <w:rPr>
          <w:rFonts w:cstheme="minorHAnsi"/>
          <w:szCs w:val="24"/>
        </w:rPr>
        <w:t>edded packs</w:t>
      </w:r>
      <w:ins w:id="49" w:author="John Barlow" w:date="2024-03-30T03:41:00Z">
        <w:r w:rsidR="00172CF6">
          <w:rPr>
            <w:rFonts w:cstheme="minorHAnsi"/>
            <w:szCs w:val="24"/>
          </w:rPr>
          <w:t xml:space="preserve"> are used to house dry cows and youngstock</w:t>
        </w:r>
      </w:ins>
      <w:ins w:id="50" w:author="John Barlow" w:date="2024-03-30T03:42:00Z">
        <w:r w:rsidR="00172CF6">
          <w:rPr>
            <w:rFonts w:cstheme="minorHAnsi"/>
            <w:szCs w:val="24"/>
          </w:rPr>
          <w:t xml:space="preserve"> in confinement herds</w:t>
        </w:r>
      </w:ins>
      <w:ins w:id="51" w:author="John Barlow" w:date="2024-03-30T03:41:00Z">
        <w:r w:rsidR="00172CF6">
          <w:rPr>
            <w:rFonts w:cstheme="minorHAnsi"/>
            <w:szCs w:val="24"/>
          </w:rPr>
          <w:t>, and for lactatin</w:t>
        </w:r>
      </w:ins>
      <w:ins w:id="52" w:author="John Barlow" w:date="2024-03-30T03:42:00Z">
        <w:r w:rsidR="00172CF6">
          <w:rPr>
            <w:rFonts w:cstheme="minorHAnsi"/>
            <w:szCs w:val="24"/>
          </w:rPr>
          <w:t>g cows</w:t>
        </w:r>
      </w:ins>
      <w:r w:rsidRPr="00EF2BBC">
        <w:rPr>
          <w:rFonts w:cstheme="minorHAnsi"/>
          <w:szCs w:val="24"/>
        </w:rPr>
        <w:t xml:space="preserve"> are primarily used in conjunction </w:t>
      </w:r>
      <w:r w:rsidRPr="00EF2BBC">
        <w:rPr>
          <w:rFonts w:cstheme="minorHAnsi"/>
          <w:szCs w:val="24"/>
        </w:rPr>
        <w:lastRenderedPageBreak/>
        <w:t>with herds that graze dairy cattle from May-November</w:t>
      </w:r>
      <w:del w:id="53" w:author="John Barlow" w:date="2024-03-30T03:42:00Z">
        <w:r w:rsidRPr="00EF2BBC" w:rsidDel="00172CF6">
          <w:rPr>
            <w:rFonts w:cstheme="minorHAnsi"/>
            <w:szCs w:val="24"/>
          </w:rPr>
          <w:delText>, and</w:delText>
        </w:r>
      </w:del>
      <w:ins w:id="54" w:author="John Barlow" w:date="2024-03-30T03:42:00Z">
        <w:r w:rsidR="00172CF6">
          <w:rPr>
            <w:rFonts w:cstheme="minorHAnsi"/>
            <w:szCs w:val="24"/>
          </w:rPr>
          <w:t>. I</w:t>
        </w:r>
      </w:ins>
      <w:ins w:id="55" w:author="John Barlow" w:date="2024-03-30T03:43:00Z">
        <w:r w:rsidR="00172CF6">
          <w:rPr>
            <w:rFonts w:cstheme="minorHAnsi"/>
            <w:szCs w:val="24"/>
          </w:rPr>
          <w:t xml:space="preserve">n </w:t>
        </w:r>
      </w:ins>
      <w:ins w:id="56" w:author="John Barlow" w:date="2024-03-30T03:42:00Z">
        <w:r w:rsidR="00172CF6">
          <w:rPr>
            <w:rFonts w:cstheme="minorHAnsi"/>
            <w:szCs w:val="24"/>
          </w:rPr>
          <w:t>these grass</w:t>
        </w:r>
      </w:ins>
      <w:ins w:id="57" w:author="John Barlow" w:date="2024-03-30T03:43:00Z">
        <w:r w:rsidR="00172CF6">
          <w:rPr>
            <w:rFonts w:cstheme="minorHAnsi"/>
            <w:szCs w:val="24"/>
          </w:rPr>
          <w:t>-based organic farms</w:t>
        </w:r>
      </w:ins>
      <w:r w:rsidRPr="00EF2BBC">
        <w:rPr>
          <w:rFonts w:cstheme="minorHAnsi"/>
          <w:szCs w:val="24"/>
        </w:rPr>
        <w:t xml:space="preserve"> material accumulates over the 6–8-month </w:t>
      </w:r>
      <w:ins w:id="58" w:author="John Barlow" w:date="2024-03-30T03:43:00Z">
        <w:r w:rsidR="00172CF6">
          <w:rPr>
            <w:rFonts w:cstheme="minorHAnsi"/>
            <w:szCs w:val="24"/>
          </w:rPr>
          <w:t xml:space="preserve">non-grazing </w:t>
        </w:r>
      </w:ins>
      <w:r w:rsidRPr="00EF2BBC">
        <w:rPr>
          <w:rFonts w:cstheme="minorHAnsi"/>
          <w:szCs w:val="24"/>
        </w:rPr>
        <w:t>period where the</w:t>
      </w:r>
      <w:ins w:id="59" w:author="John Barlow" w:date="2024-03-30T03:43:00Z">
        <w:r w:rsidR="00172CF6">
          <w:rPr>
            <w:rFonts w:cstheme="minorHAnsi"/>
            <w:szCs w:val="24"/>
          </w:rPr>
          <w:t xml:space="preserve"> </w:t>
        </w:r>
      </w:ins>
      <w:ins w:id="60" w:author="John Barlow" w:date="2024-03-30T03:44:00Z">
        <w:r w:rsidR="00172CF6">
          <w:rPr>
            <w:rFonts w:cstheme="minorHAnsi"/>
            <w:szCs w:val="24"/>
          </w:rPr>
          <w:t>lactating</w:t>
        </w:r>
      </w:ins>
      <w:ins w:id="61" w:author="John Barlow" w:date="2024-03-30T03:43:00Z">
        <w:r w:rsidR="00172CF6">
          <w:rPr>
            <w:rFonts w:cstheme="minorHAnsi"/>
            <w:szCs w:val="24"/>
          </w:rPr>
          <w:t xml:space="preserve"> cattl</w:t>
        </w:r>
      </w:ins>
      <w:ins w:id="62" w:author="John Barlow" w:date="2024-03-30T03:44:00Z">
        <w:r w:rsidR="00172CF6">
          <w:rPr>
            <w:rFonts w:cstheme="minorHAnsi"/>
            <w:szCs w:val="24"/>
          </w:rPr>
          <w:t>e</w:t>
        </w:r>
      </w:ins>
      <w:del w:id="63" w:author="John Barlow" w:date="2024-03-30T03:43:00Z">
        <w:r w:rsidRPr="00EF2BBC" w:rsidDel="00172CF6">
          <w:rPr>
            <w:rFonts w:cstheme="minorHAnsi"/>
            <w:szCs w:val="24"/>
          </w:rPr>
          <w:delText>y</w:delText>
        </w:r>
      </w:del>
      <w:r w:rsidRPr="00EF2BBC">
        <w:rPr>
          <w:rFonts w:cstheme="minorHAnsi"/>
          <w:szCs w:val="24"/>
        </w:rPr>
        <w:t xml:space="preserve"> are housed </w:t>
      </w:r>
      <w:del w:id="64" w:author="John Barlow" w:date="2024-03-30T03:44:00Z">
        <w:r w:rsidRPr="00EF2BBC" w:rsidDel="00172CF6">
          <w:rPr>
            <w:rFonts w:cstheme="minorHAnsi"/>
            <w:szCs w:val="24"/>
          </w:rPr>
          <w:delText>before they</w:delText>
        </w:r>
      </w:del>
      <w:ins w:id="65" w:author="John Barlow" w:date="2024-03-30T03:44:00Z">
        <w:r w:rsidR="00172CF6">
          <w:rPr>
            <w:rFonts w:cstheme="minorHAnsi"/>
            <w:szCs w:val="24"/>
          </w:rPr>
          <w:t>and the facility is</w:t>
        </w:r>
      </w:ins>
      <w:r w:rsidRPr="00EF2BBC">
        <w:rPr>
          <w:rFonts w:cstheme="minorHAnsi"/>
          <w:szCs w:val="24"/>
        </w:rPr>
        <w:t xml:space="preserve"> </w:t>
      </w:r>
      <w:del w:id="66" w:author="John Barlow" w:date="2024-03-30T03:44:00Z">
        <w:r w:rsidRPr="00EF2BBC" w:rsidDel="00172CF6">
          <w:rPr>
            <w:rFonts w:cstheme="minorHAnsi"/>
            <w:szCs w:val="24"/>
          </w:rPr>
          <w:delText xml:space="preserve">are </w:delText>
        </w:r>
      </w:del>
      <w:r w:rsidRPr="00EF2BBC">
        <w:rPr>
          <w:rFonts w:cstheme="minorHAnsi"/>
          <w:szCs w:val="24"/>
        </w:rPr>
        <w:t xml:space="preserve">cleaned out once a year. </w:t>
      </w:r>
      <w:ins w:id="67" w:author="John Barlow" w:date="2024-03-30T03:49:00Z">
        <w:r w:rsidR="00172CF6">
          <w:rPr>
            <w:rFonts w:cstheme="minorHAnsi"/>
            <w:szCs w:val="24"/>
          </w:rPr>
          <w:t>The bedding material in these structures accumulates to heights of 4 to 5 feet (120 to 150 cm).</w:t>
        </w:r>
      </w:ins>
      <w:ins w:id="68" w:author="John Barlow" w:date="2024-03-30T03:50:00Z">
        <w:r w:rsidR="00172CF6">
          <w:rPr>
            <w:rFonts w:cstheme="minorHAnsi"/>
            <w:szCs w:val="24"/>
          </w:rPr>
          <w:t xml:space="preserve"> </w:t>
        </w:r>
      </w:ins>
      <w:r w:rsidRPr="00EF2BBC">
        <w:rPr>
          <w:rFonts w:cstheme="minorHAnsi"/>
          <w:szCs w:val="24"/>
        </w:rPr>
        <w:t xml:space="preserve">This is in contrast to straw yard systems, which have been used for confinement housing cattle year-round. Straw yards have a long tradition of use in the dairy industry, and as such it is hard to narrowly define </w:t>
      </w:r>
      <w:del w:id="69" w:author="John Barlow" w:date="2024-03-30T03:45:00Z">
        <w:r w:rsidRPr="00EF2BBC" w:rsidDel="00172CF6">
          <w:rPr>
            <w:rFonts w:cstheme="minorHAnsi"/>
            <w:szCs w:val="24"/>
          </w:rPr>
          <w:delText>w</w:delText>
        </w:r>
      </w:del>
      <w:del w:id="70" w:author="John Barlow" w:date="2024-03-30T03:44:00Z">
        <w:r w:rsidRPr="00EF2BBC" w:rsidDel="00172CF6">
          <w:rPr>
            <w:rFonts w:cstheme="minorHAnsi"/>
            <w:szCs w:val="24"/>
          </w:rPr>
          <w:delText xml:space="preserve">hat </w:delText>
        </w:r>
      </w:del>
      <w:r w:rsidRPr="00EF2BBC">
        <w:rPr>
          <w:rFonts w:cstheme="minorHAnsi"/>
          <w:szCs w:val="24"/>
        </w:rPr>
        <w:t>one</w:t>
      </w:r>
      <w:del w:id="71" w:author="John Barlow" w:date="2024-03-30T03:45:00Z">
        <w:r w:rsidRPr="00EF2BBC" w:rsidDel="00172CF6">
          <w:rPr>
            <w:rFonts w:cstheme="minorHAnsi"/>
            <w:szCs w:val="24"/>
          </w:rPr>
          <w:delText xml:space="preserve"> is</w:delText>
        </w:r>
      </w:del>
      <w:r>
        <w:rPr>
          <w:rFonts w:cstheme="minorHAnsi"/>
          <w:szCs w:val="24"/>
        </w:rPr>
        <w:t>.</w:t>
      </w:r>
      <w:r w:rsidRPr="00EF2BBC">
        <w:rPr>
          <w:rFonts w:cstheme="minorHAnsi"/>
          <w:szCs w:val="24"/>
        </w:rPr>
        <w:t xml:space="preserve"> </w:t>
      </w:r>
      <w:ins w:id="72" w:author="John Barlow" w:date="2024-03-30T03:45:00Z">
        <w:r w:rsidR="00172CF6">
          <w:rPr>
            <w:rFonts w:cstheme="minorHAnsi"/>
            <w:szCs w:val="24"/>
          </w:rPr>
          <w:t>A</w:t>
        </w:r>
      </w:ins>
      <w:del w:id="73" w:author="John Barlow" w:date="2024-03-30T03:45:00Z">
        <w:r w:rsidDel="00172CF6">
          <w:rPr>
            <w:rFonts w:cstheme="minorHAnsi"/>
            <w:szCs w:val="24"/>
          </w:rPr>
          <w:delText>H</w:delText>
        </w:r>
        <w:r w:rsidRPr="00EF2BBC" w:rsidDel="00172CF6">
          <w:rPr>
            <w:rFonts w:cstheme="minorHAnsi"/>
            <w:szCs w:val="24"/>
          </w:rPr>
          <w:delText>owever, a</w:delText>
        </w:r>
      </w:del>
      <w:r w:rsidRPr="00EF2BBC">
        <w:rPr>
          <w:rFonts w:cstheme="minorHAnsi"/>
          <w:szCs w:val="24"/>
        </w:rPr>
        <w:t xml:space="preserve"> </w:t>
      </w:r>
      <w:del w:id="74" w:author="John Barlow" w:date="2024-03-30T03:45:00Z">
        <w:r w:rsidRPr="00EF2BBC" w:rsidDel="00172CF6">
          <w:rPr>
            <w:rFonts w:cstheme="minorHAnsi"/>
            <w:szCs w:val="24"/>
          </w:rPr>
          <w:delText xml:space="preserve">thorough </w:delText>
        </w:r>
      </w:del>
      <w:r w:rsidRPr="00EF2BBC">
        <w:rPr>
          <w:rFonts w:cstheme="minorHAnsi"/>
          <w:szCs w:val="24"/>
        </w:rPr>
        <w:t xml:space="preserve">description is provided in </w:t>
      </w:r>
      <w:r>
        <w:rPr>
          <w:rFonts w:cstheme="minorHAnsi"/>
          <w:szCs w:val="24"/>
        </w:rPr>
        <w:fldChar w:fldCharType="begin"/>
      </w:r>
      <w:r>
        <w:rPr>
          <w:rFonts w:cstheme="minorHAnsi"/>
          <w:szCs w:val="24"/>
        </w:rPr>
        <w:instrText xml:space="preserve"> ADDIN EN.CITE &lt;EndNote&gt;&lt;Cite AuthorYear="1"&gt;&lt;Author&gt;Shepley&lt;/Author&gt;&lt;Year&gt;2020&lt;/Year&gt;&lt;RecNum&gt;667&lt;/RecNum&gt;&lt;DisplayText&gt;Shepley et al. (2020)&lt;/DisplayText&gt;&lt;record&gt;&lt;rec-number&gt;667&lt;/rec-number&gt;&lt;foreign-keys&gt;&lt;key app="EN" db-id="pss5de0wasp2t9es5tu5evzpa2svsdrveax9" timestamp="1710779511"&gt;667&lt;/key&gt;&lt;/foreign-keys&gt;&lt;ref-type name="Journal Article"&gt;17&lt;/ref-type&gt;&lt;contributors&gt;&lt;authors&gt;&lt;author&gt;Shepley, Elise&lt;/author&gt;&lt;author&gt;Lensink, Joop&lt;/author&gt;&lt;author&gt;Leruste, Hélène&lt;/author&gt;&lt;author&gt;Vasseur, Elsa&lt;/author&gt;&lt;/authors&gt;&lt;/contributors&gt;&lt;titles&gt;&lt;title&gt;The effect of free-stall versus strawyard housing and access to pasture on dairy cow locomotor activity and time budget&lt;/title&gt;&lt;secondary-title&gt;Applied Animal Behaviour Science&lt;/secondary-title&gt;&lt;/titles&gt;&lt;periodical&gt;&lt;full-title&gt;Applied Animal Behaviour Science&lt;/full-title&gt;&lt;/periodical&gt;&lt;pages&gt;104928&lt;/pages&gt;&lt;volume&gt;224&lt;/volume&gt;&lt;keywords&gt;&lt;keyword&gt;Behavior&lt;/keyword&gt;&lt;keyword&gt;Dairy cow&lt;/keyword&gt;&lt;keyword&gt;Housing&lt;/keyword&gt;&lt;keyword&gt;Locomotion&lt;/keyword&gt;&lt;keyword&gt;Pasture&lt;/keyword&gt;&lt;/keywords&gt;&lt;dates&gt;&lt;year&gt;2020&lt;/year&gt;&lt;pub-dates&gt;&lt;date&gt;2020/03/01/&lt;/date&gt;&lt;/pub-dates&gt;&lt;/dates&gt;&lt;isbn&gt;0168-1591&lt;/isbn&gt;&lt;urls&gt;&lt;related-urls&gt;&lt;url&gt;https://www.sciencedirect.com/science/article/pii/S0168159119301960&lt;/url&gt;&lt;/related-urls&gt;&lt;/urls&gt;&lt;electronic-resource-num&gt;https://doi.org/10.1016/j.applanim.2019.104928&lt;/electronic-resource-num&gt;&lt;/record&gt;&lt;/Cite&gt;&lt;/EndNote&gt;</w:instrText>
      </w:r>
      <w:r>
        <w:rPr>
          <w:rFonts w:cstheme="minorHAnsi"/>
          <w:szCs w:val="24"/>
        </w:rPr>
        <w:fldChar w:fldCharType="separate"/>
      </w:r>
      <w:r>
        <w:rPr>
          <w:rFonts w:cstheme="minorHAnsi"/>
          <w:noProof/>
          <w:szCs w:val="24"/>
        </w:rPr>
        <w:t>Shepley et al. (2020)</w:t>
      </w:r>
      <w:r>
        <w:rPr>
          <w:rFonts w:cstheme="minorHAnsi"/>
          <w:szCs w:val="24"/>
        </w:rPr>
        <w:fldChar w:fldCharType="end"/>
      </w:r>
      <w:r w:rsidRPr="00EF2BBC">
        <w:rPr>
          <w:rFonts w:cstheme="minorHAnsi"/>
          <w:szCs w:val="24"/>
        </w:rPr>
        <w:t xml:space="preserve">, which is overall in agreement with how the authors perceive this housing system: “The </w:t>
      </w:r>
      <w:proofErr w:type="spellStart"/>
      <w:r w:rsidRPr="00EF2BBC">
        <w:rPr>
          <w:rFonts w:cstheme="minorHAnsi"/>
          <w:szCs w:val="24"/>
        </w:rPr>
        <w:t>strawyard</w:t>
      </w:r>
      <w:proofErr w:type="spellEnd"/>
      <w:r w:rsidRPr="00EF2BBC">
        <w:rPr>
          <w:rFonts w:cstheme="minorHAnsi"/>
          <w:szCs w:val="24"/>
        </w:rPr>
        <w:t xml:space="preserve"> (SY) treatment provided … concrete flooring topped with rubber mats</w:t>
      </w:r>
      <w:r>
        <w:rPr>
          <w:rFonts w:cstheme="minorHAnsi"/>
          <w:szCs w:val="24"/>
        </w:rPr>
        <w:t>.</w:t>
      </w:r>
      <w:r w:rsidRPr="00EF2BBC">
        <w:rPr>
          <w:rFonts w:cstheme="minorHAnsi"/>
          <w:szCs w:val="24"/>
        </w:rPr>
        <w:t xml:space="preserve"> … The lying area was bedded with straw at a depth of 20−25 cm, with daily cleaning and addition of straw to the bedding area to maintain bedding cleanliness and depth.” (Shepley 2020).</w:t>
      </w:r>
      <w:ins w:id="75" w:author="John Barlow" w:date="2024-03-30T03:46:00Z">
        <w:r w:rsidR="00172CF6" w:rsidRPr="00172CF6">
          <w:t xml:space="preserve"> </w:t>
        </w:r>
        <w:r w:rsidR="00172CF6" w:rsidRPr="00172CF6">
          <w:rPr>
            <w:rFonts w:cstheme="minorHAnsi"/>
            <w:szCs w:val="24"/>
          </w:rPr>
          <w:t>Agriculture and Horticulture Development Board 2012. and https://ahdb.org.uk/knowledge-library/loose-yard-management-to-control-environmental-mastitis-in-dairy-cows x et al. date</w:t>
        </w:r>
      </w:ins>
    </w:p>
    <w:p w14:paraId="7C464BD8" w14:textId="0114DE7B" w:rsidR="00DD728E" w:rsidRPr="004261E9" w:rsidRDefault="004261E9" w:rsidP="00DD728E">
      <w:r w:rsidRPr="009F1C09">
        <w:t>While</w:t>
      </w:r>
      <w:r>
        <w:t xml:space="preserve"> there exists a substantial body of recent work exploring udder health on compost bedded-pack systems, we were unable to find much peer-reviewed literature describing udder health on deep bedded pack systems (in contrast to the large volume of work on udder health in straw yards). </w:t>
      </w:r>
      <w:r w:rsidRPr="00742C7F">
        <w:t>While bedded pack systems are not common for housing lactating cows in Vermont, both composting and static systems are used (Andrews et al., 2021).</w:t>
      </w:r>
      <w:r w:rsidRPr="009F1C09">
        <w:t xml:space="preserve"> </w:t>
      </w:r>
      <w:r>
        <w:t xml:space="preserve">In service to starting to establish a body of work describing udder health on bedded packs used on organic dairies in Vermont, </w:t>
      </w:r>
      <w:r w:rsidRPr="009F1C09">
        <w:t xml:space="preserve">the current work </w:t>
      </w:r>
      <w:r>
        <w:t xml:space="preserve">attempts to </w:t>
      </w:r>
      <w:r w:rsidRPr="009F1C09">
        <w:t>shed light on a broader spectrum of options used within this loose-housing system. Our current study shows that farms can achieve excellent milk quality using either a</w:t>
      </w:r>
      <w:r>
        <w:t>n untilled,</w:t>
      </w:r>
      <w:r w:rsidRPr="009F1C09">
        <w:t xml:space="preserve"> </w:t>
      </w:r>
      <w:r>
        <w:t>deep bedded pack system</w:t>
      </w:r>
      <w:r w:rsidRPr="009F1C09">
        <w:t xml:space="preserve"> or</w:t>
      </w:r>
      <w:r>
        <w:t xml:space="preserve"> an</w:t>
      </w:r>
      <w:r w:rsidRPr="009F1C09">
        <w:t xml:space="preserve"> aerobically composting bedded pack system for indoor housing</w:t>
      </w:r>
      <w:r>
        <w:t>.</w:t>
      </w:r>
    </w:p>
    <w:p w14:paraId="30C02BE9" w14:textId="77777777" w:rsidR="001B17D6" w:rsidRPr="000A1116" w:rsidRDefault="001B17D6" w:rsidP="00DD728E">
      <w:pPr>
        <w:rPr>
          <w:b/>
          <w:bCs/>
          <w:i/>
          <w:iCs/>
        </w:rPr>
      </w:pPr>
    </w:p>
    <w:p w14:paraId="2561D302" w14:textId="181EC3D9" w:rsidR="00DD728E" w:rsidRPr="000A1116" w:rsidRDefault="00DD728E" w:rsidP="00DD728E">
      <w:pPr>
        <w:rPr>
          <w:b/>
          <w:bCs/>
          <w:i/>
          <w:iCs/>
        </w:rPr>
      </w:pPr>
      <w:r w:rsidRPr="000A1116">
        <w:rPr>
          <w:b/>
          <w:bCs/>
          <w:i/>
          <w:iCs/>
        </w:rPr>
        <w:t>Reviewer: 3</w:t>
      </w:r>
    </w:p>
    <w:p w14:paraId="34E8B4C4" w14:textId="77777777" w:rsidR="00DD728E" w:rsidRPr="000A1116" w:rsidRDefault="00DD728E" w:rsidP="00DD728E">
      <w:pPr>
        <w:rPr>
          <w:b/>
          <w:bCs/>
          <w:i/>
          <w:iCs/>
        </w:rPr>
      </w:pPr>
      <w:r w:rsidRPr="000A1116">
        <w:rPr>
          <w:b/>
          <w:bCs/>
          <w:i/>
          <w:iCs/>
        </w:rPr>
        <w:t>Major (General or Overall) Comments to the Author. Should be concrete and helpful for revision and may include overall strengths and weaknesses of the scientific merit and research approach. Authors ARE expected to reply to these comments.</w:t>
      </w:r>
    </w:p>
    <w:p w14:paraId="5E6B9027" w14:textId="77777777" w:rsidR="00DD728E" w:rsidRPr="000A1116" w:rsidRDefault="00DD728E" w:rsidP="00DD728E">
      <w:pPr>
        <w:rPr>
          <w:b/>
          <w:bCs/>
          <w:i/>
          <w:iCs/>
        </w:rPr>
      </w:pPr>
    </w:p>
    <w:p w14:paraId="5F8616E9" w14:textId="4FF999C7" w:rsidR="00DD728E" w:rsidRPr="000A1116" w:rsidRDefault="00DD728E" w:rsidP="00DD728E">
      <w:pPr>
        <w:rPr>
          <w:b/>
          <w:bCs/>
          <w:i/>
          <w:iCs/>
        </w:rPr>
      </w:pPr>
      <w:r w:rsidRPr="000A1116">
        <w:rPr>
          <w:b/>
          <w:bCs/>
          <w:i/>
          <w:iCs/>
        </w:rPr>
        <w:t>This is an interest study though limited in its description of the sample population and the number of herds in each category of farms.</w:t>
      </w:r>
      <w:r w:rsidR="006310E9" w:rsidRPr="000A1116">
        <w:rPr>
          <w:b/>
          <w:bCs/>
          <w:i/>
          <w:iCs/>
        </w:rPr>
        <w:t xml:space="preserve"> </w:t>
      </w:r>
      <w:r w:rsidRPr="000A1116">
        <w:rPr>
          <w:b/>
          <w:bCs/>
          <w:i/>
          <w:iCs/>
        </w:rPr>
        <w:t>In some ways, it's almost a case study.</w:t>
      </w:r>
      <w:r w:rsidR="006310E9" w:rsidRPr="000A1116">
        <w:rPr>
          <w:b/>
          <w:bCs/>
          <w:i/>
          <w:iCs/>
        </w:rPr>
        <w:t xml:space="preserve"> </w:t>
      </w:r>
    </w:p>
    <w:p w14:paraId="0425CC8D" w14:textId="2A57D593" w:rsidR="003A76E5" w:rsidRPr="004028CB" w:rsidRDefault="003A76E5" w:rsidP="00995DC3">
      <w:pPr>
        <w:rPr>
          <w:color w:val="FF66FF"/>
        </w:rPr>
      </w:pPr>
      <w:r w:rsidRPr="004028CB">
        <w:t xml:space="preserve">AU: </w:t>
      </w:r>
      <w:r w:rsidR="002A6793" w:rsidRPr="004028CB">
        <w:t>Thank you, we agree it is almost a case study, but does not exactly fit that definition as we understand it</w:t>
      </w:r>
      <w:r w:rsidR="00D7704E" w:rsidRPr="004028CB">
        <w:t>. W</w:t>
      </w:r>
      <w:r w:rsidR="002A6793" w:rsidRPr="004028CB">
        <w:t>e believe it is more accurately described as a non-probability</w:t>
      </w:r>
      <w:r w:rsidR="00B64029" w:rsidRPr="004028CB">
        <w:t>,</w:t>
      </w:r>
      <w:r w:rsidR="002A6793" w:rsidRPr="004028CB">
        <w:t xml:space="preserve"> observational (descriptive)</w:t>
      </w:r>
      <w:r w:rsidR="00B64029" w:rsidRPr="004028CB">
        <w:t>,</w:t>
      </w:r>
      <w:r w:rsidR="002A6793" w:rsidRPr="004028CB">
        <w:t xml:space="preserve"> analytical cross-sectional study where the unit of interest is the herd and we examine “the association between exposures and outcomes on a snap of time.” (</w:t>
      </w:r>
      <w:bookmarkStart w:id="76" w:name="_Hlk162663914"/>
      <w:commentRangeStart w:id="77"/>
      <w:proofErr w:type="spellStart"/>
      <w:r w:rsidR="00392FC9" w:rsidRPr="004028CB">
        <w:t>Rezigalla</w:t>
      </w:r>
      <w:proofErr w:type="spellEnd"/>
      <w:r w:rsidR="00392FC9" w:rsidRPr="004028CB">
        <w:t>, 2020</w:t>
      </w:r>
      <w:commentRangeEnd w:id="77"/>
      <w:r w:rsidR="00392FC9" w:rsidRPr="002A3A3D">
        <w:rPr>
          <w:rStyle w:val="CommentReference"/>
        </w:rPr>
        <w:commentReference w:id="77"/>
      </w:r>
      <w:bookmarkEnd w:id="76"/>
      <w:r w:rsidR="00392FC9" w:rsidRPr="004028CB">
        <w:t xml:space="preserve">). </w:t>
      </w:r>
      <w:r w:rsidR="002A6793" w:rsidRPr="004028CB">
        <w:t xml:space="preserve"> </w:t>
      </w:r>
      <w:r w:rsidR="00995DC3" w:rsidRPr="004028CB">
        <w:t xml:space="preserve">Alternatively, Crowe et al. (2011) provide a review broadly defining a case study as “an empirical inquiry that investigates a contemporary phenomenon in depth and within its real-life </w:t>
      </w:r>
      <w:r w:rsidR="00995DC3" w:rsidRPr="004028CB">
        <w:lastRenderedPageBreak/>
        <w:t xml:space="preserve">context” that includes “both the process of learning about the case and the product of our learning.” They </w:t>
      </w:r>
      <w:r w:rsidR="00795E50" w:rsidRPr="004028CB">
        <w:t>identify</w:t>
      </w:r>
      <w:r w:rsidR="00995DC3" w:rsidRPr="004028CB">
        <w:t xml:space="preserve"> </w:t>
      </w:r>
      <w:r w:rsidR="00FB23A4">
        <w:t>a</w:t>
      </w:r>
      <w:r w:rsidR="00995DC3" w:rsidRPr="004028CB">
        <w:t xml:space="preserve"> </w:t>
      </w:r>
      <w:r w:rsidR="00FB23A4">
        <w:t>“</w:t>
      </w:r>
      <w:r w:rsidR="00995DC3" w:rsidRPr="004028CB">
        <w:t xml:space="preserve">collective case study” as </w:t>
      </w:r>
      <w:r w:rsidR="00FB23A4">
        <w:t>particular</w:t>
      </w:r>
      <w:r w:rsidR="00995DC3" w:rsidRPr="004028CB">
        <w:t xml:space="preserve"> </w:t>
      </w:r>
      <w:r w:rsidR="00F52D61" w:rsidRPr="004028CB">
        <w:t>category of case study</w:t>
      </w:r>
      <w:r w:rsidR="00FB23A4">
        <w:t>,</w:t>
      </w:r>
      <w:r w:rsidR="00995DC3" w:rsidRPr="004028CB">
        <w:t xml:space="preserve"> </w:t>
      </w:r>
      <w:r w:rsidR="00FB23A4">
        <w:t>which</w:t>
      </w:r>
      <w:r w:rsidR="00995DC3" w:rsidRPr="004028CB">
        <w:t xml:space="preserve"> involves studying multiple cases simultaneously or sequentially in an attempt to generate </w:t>
      </w:r>
      <w:r w:rsidR="00F52D61" w:rsidRPr="004028CB">
        <w:t>a broad appreciation of an issue or phenomenon</w:t>
      </w:r>
      <w:r w:rsidR="00995DC3" w:rsidRPr="004028CB">
        <w:t>.</w:t>
      </w:r>
      <w:r w:rsidR="00F52D61" w:rsidRPr="004028CB">
        <w:t xml:space="preserve"> These definitions are not incompatible</w:t>
      </w:r>
      <w:r w:rsidR="0007498F">
        <w:t>. W</w:t>
      </w:r>
      <w:r w:rsidR="00F52D61" w:rsidRPr="004028CB">
        <w:t xml:space="preserve">e believe our observational </w:t>
      </w:r>
      <w:r w:rsidR="0007498F">
        <w:t>(</w:t>
      </w:r>
      <w:r w:rsidR="00F52D61" w:rsidRPr="004028CB">
        <w:t>or descriptive</w:t>
      </w:r>
      <w:r w:rsidR="0007498F">
        <w:t>)</w:t>
      </w:r>
      <w:r w:rsidR="00F52D61" w:rsidRPr="004028CB">
        <w:t xml:space="preserve"> study rises above the definition of a </w:t>
      </w:r>
      <w:r w:rsidR="00795E50" w:rsidRPr="004028CB">
        <w:t xml:space="preserve">collective </w:t>
      </w:r>
      <w:r w:rsidR="00F52D61" w:rsidRPr="004028CB">
        <w:t>case study</w:t>
      </w:r>
      <w:r w:rsidR="0007498F">
        <w:t>,</w:t>
      </w:r>
      <w:r w:rsidR="00F52D61" w:rsidRPr="004028CB">
        <w:t xml:space="preserve"> </w:t>
      </w:r>
      <w:r w:rsidR="00A01788">
        <w:t>as</w:t>
      </w:r>
      <w:r w:rsidR="00F52D61" w:rsidRPr="004028CB">
        <w:t xml:space="preserve"> we </w:t>
      </w:r>
      <w:r w:rsidR="00392FC9" w:rsidRPr="004028CB">
        <w:t xml:space="preserve">set out to assess association guided by a hypothesis </w:t>
      </w:r>
      <w:commentRangeStart w:id="78"/>
      <w:r w:rsidR="00392FC9" w:rsidRPr="004028CB">
        <w:t xml:space="preserve">and seen as hypothesis-generating </w:t>
      </w:r>
      <w:commentRangeEnd w:id="78"/>
      <w:r w:rsidR="00804971">
        <w:rPr>
          <w:rStyle w:val="CommentReference"/>
        </w:rPr>
        <w:commentReference w:id="78"/>
      </w:r>
      <w:r w:rsidR="00392FC9" w:rsidRPr="004028CB">
        <w:t>(</w:t>
      </w:r>
      <w:proofErr w:type="spellStart"/>
      <w:r w:rsidR="00392FC9" w:rsidRPr="004028CB">
        <w:t>Rezigalla</w:t>
      </w:r>
      <w:proofErr w:type="spellEnd"/>
      <w:r w:rsidR="00392FC9" w:rsidRPr="004028CB">
        <w:t>, 2020)</w:t>
      </w:r>
      <w:r w:rsidR="00A01788">
        <w:t>;</w:t>
      </w:r>
      <w:r w:rsidR="00392FC9" w:rsidRPr="004028CB">
        <w:t xml:space="preserve"> i.e., </w:t>
      </w:r>
      <w:r w:rsidR="00DD3A9F">
        <w:t xml:space="preserve">we </w:t>
      </w:r>
      <w:r w:rsidR="00F52D61" w:rsidRPr="004028CB">
        <w:t>had a prior hypothesis</w:t>
      </w:r>
      <w:r w:rsidR="00DD3A9F">
        <w:t>, which was</w:t>
      </w:r>
      <w:r w:rsidR="00F52D61" w:rsidRPr="004028CB">
        <w:t xml:space="preserve"> to compare different management practices in a defined sample of herds. </w:t>
      </w:r>
    </w:p>
    <w:p w14:paraId="6C462740" w14:textId="3CFD2A6F" w:rsidR="002A3A3D" w:rsidRPr="005C4F15" w:rsidRDefault="002A3A3D" w:rsidP="00995DC3">
      <w:pPr>
        <w:rPr>
          <w:i/>
          <w:iCs/>
          <w:color w:val="FF66FF"/>
        </w:rPr>
      </w:pPr>
      <w:proofErr w:type="spellStart"/>
      <w:r w:rsidRPr="005C4F15">
        <w:rPr>
          <w:i/>
          <w:iCs/>
          <w:color w:val="FF66FF"/>
        </w:rPr>
        <w:t>Dohoo</w:t>
      </w:r>
      <w:proofErr w:type="spellEnd"/>
      <w:r w:rsidRPr="005C4F15">
        <w:rPr>
          <w:i/>
          <w:iCs/>
          <w:color w:val="FF66FF"/>
        </w:rPr>
        <w:t xml:space="preserve"> uses term “case-report,” defines it as a descriptive study</w:t>
      </w:r>
      <w:r>
        <w:rPr>
          <w:i/>
          <w:iCs/>
          <w:color w:val="FF66FF"/>
        </w:rPr>
        <w:t>; case report, p. 161: generally describe a rare condition or an unusual manifestation of a more common disease. Often case reports are based on only one or a very few cases, and the fact that they are based on unusual cases might limit their relevance to typical “real-world” conditions.</w:t>
      </w:r>
    </w:p>
    <w:p w14:paraId="3629D451" w14:textId="77777777" w:rsidR="00DD728E" w:rsidRDefault="00DD728E" w:rsidP="00DD728E"/>
    <w:p w14:paraId="7DC301F0" w14:textId="09C8C758" w:rsidR="00DD728E" w:rsidRDefault="00DD728E" w:rsidP="00DD728E">
      <w:pPr>
        <w:rPr>
          <w:b/>
          <w:bCs/>
          <w:i/>
          <w:iCs/>
          <w:color w:val="70AD47" w:themeColor="accent6"/>
        </w:rPr>
      </w:pPr>
      <w:r w:rsidRPr="005C56A5">
        <w:rPr>
          <w:b/>
          <w:bCs/>
          <w:i/>
          <w:iCs/>
          <w:color w:val="70AD47" w:themeColor="accent6"/>
        </w:rPr>
        <w:t>Line 108: Is this referring to non-composted bedded pack barns?</w:t>
      </w:r>
      <w:r w:rsidR="006310E9" w:rsidRPr="005C56A5">
        <w:rPr>
          <w:b/>
          <w:bCs/>
          <w:i/>
          <w:iCs/>
          <w:color w:val="70AD47" w:themeColor="accent6"/>
        </w:rPr>
        <w:t xml:space="preserve"> </w:t>
      </w:r>
      <w:r w:rsidRPr="005C56A5">
        <w:rPr>
          <w:b/>
          <w:bCs/>
          <w:i/>
          <w:iCs/>
          <w:color w:val="70AD47" w:themeColor="accent6"/>
        </w:rPr>
        <w:t>Perhaps to minimize confusion that should be clarified with a term like "traditional bedded pack barns" or "non-aerated compost bedded pack barns."?</w:t>
      </w:r>
    </w:p>
    <w:p w14:paraId="686E3606" w14:textId="0D6802D3" w:rsidR="00FE6D8A" w:rsidRPr="00AB697E" w:rsidRDefault="00FE6D8A" w:rsidP="00DD728E">
      <w:pPr>
        <w:rPr>
          <w:rFonts w:cstheme="minorHAnsi"/>
          <w:szCs w:val="24"/>
        </w:rPr>
      </w:pPr>
      <w:r>
        <w:t xml:space="preserve">Thank you for </w:t>
      </w:r>
      <w:r w:rsidR="00921245">
        <w:t xml:space="preserve">this important suggestion </w:t>
      </w:r>
      <w:r>
        <w:t>requesting clarification around the terminology of “bedded pack</w:t>
      </w:r>
      <w:r w:rsidR="005556F1">
        <w:t>.</w:t>
      </w:r>
      <w:r>
        <w:t xml:space="preserve">” </w:t>
      </w:r>
      <w:r w:rsidR="00A64C53">
        <w:t>W</w:t>
      </w:r>
      <w:r w:rsidR="001450EA">
        <w:t xml:space="preserve">e acknowledge that </w:t>
      </w:r>
      <w:r w:rsidR="00A64C53">
        <w:t xml:space="preserve">a clearer description of different kinds of bedded packs and how we used the term </w:t>
      </w:r>
      <w:r w:rsidR="001450EA">
        <w:t>was missing from the Introduction</w:t>
      </w:r>
      <w:r w:rsidR="00533DD3">
        <w:t>,</w:t>
      </w:r>
      <w:r w:rsidR="001450EA">
        <w:t xml:space="preserve"> and is a </w:t>
      </w:r>
      <w:r w:rsidR="007E61B8">
        <w:t>significant</w:t>
      </w:r>
      <w:r w:rsidR="001450EA">
        <w:t xml:space="preserve"> revision. </w:t>
      </w:r>
      <w:r>
        <w:t xml:space="preserve">We appreciate that the term </w:t>
      </w:r>
      <w:r w:rsidR="00A64C53">
        <w:t xml:space="preserve">“bedded pack” </w:t>
      </w:r>
      <w:r>
        <w:t xml:space="preserve">is </w:t>
      </w:r>
      <w:r w:rsidR="005556F1">
        <w:t xml:space="preserve">somewhat </w:t>
      </w:r>
      <w:r>
        <w:t xml:space="preserve">vague, as it encompasses multiple styles of management and appears to have variable use in the literature and lay-publications. For the purpose of this study, we use the general term “bedded pack” to include both “conventional bedded packs” and “compost bedded-packs,” as defined in Bewley et. al (2017). To clarify this for the reader, we have </w:t>
      </w:r>
      <w:r w:rsidR="00533DD3">
        <w:t xml:space="preserve">now </w:t>
      </w:r>
      <w:r>
        <w:t>defined what we mean by the term “bedded pack” in the Introduction from line 82-97, and further delineate this grouping when describing the enrolled herds (Materials and Methods, lines 185-208). This section also attempts to more clearly delineate composting bedded packs and conventional bedded packs. We hope this clarifies our use of the term, and the diversity of management styles under this umbrella currently being used by dairy producers in the Northeast.</w:t>
      </w:r>
    </w:p>
    <w:p w14:paraId="3D2E3E36" w14:textId="77777777" w:rsidR="00DD728E" w:rsidRPr="000A1116" w:rsidRDefault="00DD728E" w:rsidP="00DD728E">
      <w:pPr>
        <w:rPr>
          <w:b/>
          <w:bCs/>
          <w:i/>
          <w:iCs/>
        </w:rPr>
      </w:pPr>
    </w:p>
    <w:p w14:paraId="3215785B" w14:textId="77777777" w:rsidR="00DD728E" w:rsidRPr="000A1116" w:rsidRDefault="00DD728E" w:rsidP="00DD728E">
      <w:pPr>
        <w:rPr>
          <w:b/>
          <w:bCs/>
          <w:i/>
          <w:iCs/>
        </w:rPr>
      </w:pPr>
      <w:r w:rsidRPr="000A1116">
        <w:rPr>
          <w:b/>
          <w:bCs/>
          <w:i/>
          <w:iCs/>
        </w:rPr>
        <w:t xml:space="preserve">Line 120: What months comprise the </w:t>
      </w:r>
      <w:proofErr w:type="spellStart"/>
      <w:r w:rsidRPr="000A1116">
        <w:rPr>
          <w:b/>
          <w:bCs/>
          <w:i/>
          <w:iCs/>
        </w:rPr>
        <w:t>non grazing</w:t>
      </w:r>
      <w:proofErr w:type="spellEnd"/>
      <w:r w:rsidRPr="000A1116">
        <w:rPr>
          <w:b/>
          <w:bCs/>
          <w:i/>
          <w:iCs/>
        </w:rPr>
        <w:t xml:space="preserve"> season?</w:t>
      </w:r>
    </w:p>
    <w:p w14:paraId="7CB7139F" w14:textId="41D55830" w:rsidR="00DD728E" w:rsidRDefault="008317E8" w:rsidP="00DD728E">
      <w:r w:rsidRPr="00A63320">
        <w:t xml:space="preserve">AU: </w:t>
      </w:r>
      <w:r w:rsidR="008F1F6D" w:rsidRPr="00A63320">
        <w:t>Thank</w:t>
      </w:r>
      <w:r w:rsidR="00A63320" w:rsidRPr="00A63320">
        <w:t xml:space="preserve"> you requesting clarification on this point.</w:t>
      </w:r>
      <w:r w:rsidR="00F679B7">
        <w:t xml:space="preserve"> Specification of the term “non-grazing season” for Vermont was added to line</w:t>
      </w:r>
      <w:r w:rsidR="002F76ED">
        <w:t>s</w:t>
      </w:r>
      <w:r w:rsidR="00F679B7">
        <w:t xml:space="preserve"> </w:t>
      </w:r>
      <w:r w:rsidR="00A2339E">
        <w:t>5</w:t>
      </w:r>
      <w:r w:rsidR="002F76ED">
        <w:t xml:space="preserve"> (</w:t>
      </w:r>
      <w:r w:rsidR="00DA72B6">
        <w:t>I</w:t>
      </w:r>
      <w:r w:rsidR="002F76ED">
        <w:t xml:space="preserve">nterpretive </w:t>
      </w:r>
      <w:r w:rsidR="00DA72B6">
        <w:t>S</w:t>
      </w:r>
      <w:r w:rsidR="002F76ED">
        <w:t>ummary)</w:t>
      </w:r>
      <w:r w:rsidR="00F679B7">
        <w:t>,</w:t>
      </w:r>
      <w:r w:rsidR="009754B7">
        <w:t xml:space="preserve"> 22</w:t>
      </w:r>
      <w:r w:rsidR="002F76ED">
        <w:t xml:space="preserve"> (</w:t>
      </w:r>
      <w:r w:rsidR="00DA72B6">
        <w:t>A</w:t>
      </w:r>
      <w:r w:rsidR="002F76ED">
        <w:t>bstract)</w:t>
      </w:r>
      <w:r w:rsidR="009754B7">
        <w:t>, and 121</w:t>
      </w:r>
      <w:r w:rsidR="002F76ED">
        <w:t xml:space="preserve"> (</w:t>
      </w:r>
      <w:r w:rsidR="00DA72B6">
        <w:t>I</w:t>
      </w:r>
      <w:r w:rsidR="002F76ED">
        <w:t>ntroduction)</w:t>
      </w:r>
      <w:r w:rsidR="009754B7">
        <w:t>.</w:t>
      </w:r>
    </w:p>
    <w:p w14:paraId="238B9CCD" w14:textId="77777777" w:rsidR="009754B7" w:rsidRDefault="009754B7" w:rsidP="00DD728E"/>
    <w:p w14:paraId="1678AF6E" w14:textId="2BE0D2F2" w:rsidR="00DD728E" w:rsidRPr="000A1116" w:rsidRDefault="00DD728E" w:rsidP="00DD728E">
      <w:pPr>
        <w:rPr>
          <w:b/>
          <w:bCs/>
          <w:i/>
          <w:iCs/>
        </w:rPr>
      </w:pPr>
      <w:r w:rsidRPr="000A1116">
        <w:rPr>
          <w:b/>
          <w:bCs/>
          <w:i/>
          <w:iCs/>
        </w:rPr>
        <w:t>Line 230.</w:t>
      </w:r>
      <w:r w:rsidR="006310E9" w:rsidRPr="000A1116">
        <w:rPr>
          <w:b/>
          <w:bCs/>
          <w:i/>
          <w:iCs/>
        </w:rPr>
        <w:t xml:space="preserve"> </w:t>
      </w:r>
      <w:r w:rsidRPr="000A1116">
        <w:rPr>
          <w:b/>
          <w:bCs/>
          <w:i/>
          <w:iCs/>
        </w:rPr>
        <w:t>How were the cows randomly selected?</w:t>
      </w:r>
    </w:p>
    <w:p w14:paraId="0AA4ADF2" w14:textId="57F56518" w:rsidR="00FE14EF" w:rsidRPr="000239D3" w:rsidRDefault="00FE14EF" w:rsidP="00DD728E">
      <w:r w:rsidRPr="000239D3">
        <w:lastRenderedPageBreak/>
        <w:t xml:space="preserve">AU: </w:t>
      </w:r>
      <w:r w:rsidR="0050288F" w:rsidRPr="00A63320">
        <w:t>Thank you requesting clarification on this point.</w:t>
      </w:r>
      <w:r w:rsidR="0050288F">
        <w:t xml:space="preserve"> </w:t>
      </w:r>
      <w:r w:rsidR="004D4EFB">
        <w:t xml:space="preserve">Random selection was not actually used to select these cows; </w:t>
      </w:r>
      <w:r w:rsidR="000239D3" w:rsidRPr="000239D3">
        <w:t xml:space="preserve">the first 30 </w:t>
      </w:r>
      <w:r w:rsidR="0050288F">
        <w:t xml:space="preserve">cows that </w:t>
      </w:r>
      <w:r w:rsidR="004D4EFB">
        <w:t xml:space="preserve">were </w:t>
      </w:r>
      <w:r w:rsidR="000239D3" w:rsidRPr="000239D3">
        <w:t>able to be evaluated in a loose pen</w:t>
      </w:r>
      <w:r w:rsidR="0050288F">
        <w:t xml:space="preserve"> were included</w:t>
      </w:r>
      <w:r w:rsidR="000239D3" w:rsidRPr="000239D3">
        <w:t>, or the first 30 encountered in a tiestall.</w:t>
      </w:r>
      <w:r w:rsidR="002D4F4C">
        <w:t xml:space="preserve"> Language correcting this point has been added (lines 269-270).</w:t>
      </w:r>
    </w:p>
    <w:p w14:paraId="2EEEBB65" w14:textId="77777777" w:rsidR="00DD728E" w:rsidRDefault="00DD728E" w:rsidP="00DD728E"/>
    <w:p w14:paraId="1797E085" w14:textId="6C4BBDAF" w:rsidR="00DD728E" w:rsidRDefault="00DD728E" w:rsidP="00DD728E">
      <w:pPr>
        <w:rPr>
          <w:b/>
          <w:bCs/>
          <w:i/>
          <w:iCs/>
          <w:color w:val="70AD47" w:themeColor="accent6"/>
        </w:rPr>
      </w:pPr>
      <w:r w:rsidRPr="005C56A5">
        <w:rPr>
          <w:b/>
          <w:bCs/>
          <w:i/>
          <w:iCs/>
          <w:color w:val="70AD47" w:themeColor="accent6"/>
        </w:rPr>
        <w:t>Lines 350-352.</w:t>
      </w:r>
      <w:r w:rsidR="006310E9" w:rsidRPr="005C56A5">
        <w:rPr>
          <w:b/>
          <w:bCs/>
          <w:i/>
          <w:iCs/>
          <w:color w:val="70AD47" w:themeColor="accent6"/>
        </w:rPr>
        <w:t xml:space="preserve"> </w:t>
      </w:r>
      <w:r w:rsidRPr="005C56A5">
        <w:rPr>
          <w:b/>
          <w:bCs/>
          <w:i/>
          <w:iCs/>
          <w:color w:val="70AD47" w:themeColor="accent6"/>
        </w:rPr>
        <w:t>The mix of cultivated and non-cultivated bedded pack barns is a bit concerning.</w:t>
      </w:r>
      <w:r w:rsidR="006310E9" w:rsidRPr="005C56A5">
        <w:rPr>
          <w:b/>
          <w:bCs/>
          <w:i/>
          <w:iCs/>
          <w:color w:val="70AD47" w:themeColor="accent6"/>
        </w:rPr>
        <w:t xml:space="preserve"> </w:t>
      </w:r>
      <w:r w:rsidRPr="005C56A5">
        <w:rPr>
          <w:b/>
          <w:bCs/>
          <w:i/>
          <w:iCs/>
          <w:color w:val="70AD47" w:themeColor="accent6"/>
        </w:rPr>
        <w:t>This is the first mention of this.</w:t>
      </w:r>
      <w:r w:rsidR="006310E9" w:rsidRPr="005C56A5">
        <w:rPr>
          <w:b/>
          <w:bCs/>
          <w:i/>
          <w:iCs/>
          <w:color w:val="70AD47" w:themeColor="accent6"/>
        </w:rPr>
        <w:t xml:space="preserve"> </w:t>
      </w:r>
      <w:r w:rsidRPr="005C56A5">
        <w:rPr>
          <w:b/>
          <w:bCs/>
          <w:i/>
          <w:iCs/>
          <w:color w:val="70AD47" w:themeColor="accent6"/>
        </w:rPr>
        <w:t>This should be indicated within the abstract and earlier discussion.</w:t>
      </w:r>
      <w:r w:rsidR="006310E9" w:rsidRPr="005C56A5">
        <w:rPr>
          <w:b/>
          <w:bCs/>
          <w:i/>
          <w:iCs/>
          <w:color w:val="70AD47" w:themeColor="accent6"/>
        </w:rPr>
        <w:t xml:space="preserve"> </w:t>
      </w:r>
      <w:r w:rsidRPr="005C56A5">
        <w:rPr>
          <w:b/>
          <w:bCs/>
          <w:i/>
          <w:iCs/>
          <w:color w:val="70AD47" w:themeColor="accent6"/>
        </w:rPr>
        <w:t>This is similar to having both sand and organic bedding freestall barns in the same category.</w:t>
      </w:r>
      <w:r w:rsidR="006310E9" w:rsidRPr="005C56A5">
        <w:rPr>
          <w:b/>
          <w:bCs/>
          <w:i/>
          <w:iCs/>
          <w:color w:val="70AD47" w:themeColor="accent6"/>
        </w:rPr>
        <w:t xml:space="preserve"> </w:t>
      </w:r>
      <w:r w:rsidRPr="005C56A5">
        <w:rPr>
          <w:b/>
          <w:bCs/>
          <w:i/>
          <w:iCs/>
          <w:color w:val="70AD47" w:themeColor="accent6"/>
        </w:rPr>
        <w:t>Both scenarios are grouping herds that ideally would be different sample groups as they are considerably different.</w:t>
      </w:r>
    </w:p>
    <w:p w14:paraId="428100D4" w14:textId="712F2A77" w:rsidR="00567104" w:rsidRDefault="00567104" w:rsidP="00567104">
      <w:r>
        <w:t xml:space="preserve">Thank you for this comment, and </w:t>
      </w:r>
      <w:r w:rsidR="00672DFB">
        <w:t xml:space="preserve">we </w:t>
      </w:r>
      <w:r>
        <w:t>agree that this point should be more overtly addressed in the manuscript</w:t>
      </w:r>
      <w:r w:rsidR="001E3638">
        <w:t xml:space="preserve">. </w:t>
      </w:r>
      <w:r w:rsidR="00D641CD">
        <w:t>In order to achieve this</w:t>
      </w:r>
      <w:r w:rsidR="001E3638">
        <w:t xml:space="preserve">, we have </w:t>
      </w:r>
      <w:r w:rsidR="00D641CD">
        <w:t xml:space="preserve">made clear that multiple management styles are grouped under the “bedded pack” term in the Abstract (lines 39-43), </w:t>
      </w:r>
      <w:r w:rsidR="001E3638">
        <w:t>defined what we mean by the term “bedded pack” in the Introduction from line 82-97, further delineate this grouping when describing the enrolled herds (Materials and Methods, lines 185-208), as well as added</w:t>
      </w:r>
      <w:r w:rsidR="00423A03">
        <w:t xml:space="preserve"> language around this issue to the Discussion (added lines 754-771)</w:t>
      </w:r>
      <w:r w:rsidR="001E3638">
        <w:t xml:space="preserve">. </w:t>
      </w:r>
      <w:r>
        <w:t>We recognize that for this manuscript, the “bedded pack” group represents both farms using a deep bedded pack or “conventional bedded packs” and “compost bedded-packs,” as defined in Bewley et. al (2017)</w:t>
      </w:r>
      <w:r w:rsidR="007B7C85">
        <w:t>, with the modification to distinguish the recent deep bedded pack designs being adopted in the Northeast US</w:t>
      </w:r>
      <w:r>
        <w:t xml:space="preserve">. </w:t>
      </w:r>
      <w:r w:rsidRPr="009F1C09">
        <w:t>Th</w:t>
      </w:r>
      <w:r>
        <w:t>e</w:t>
      </w:r>
      <w:r w:rsidRPr="009F1C09">
        <w:t xml:space="preserve"> </w:t>
      </w:r>
      <w:r>
        <w:t>smaller than anticipated number of dairy farms using</w:t>
      </w:r>
      <w:r w:rsidRPr="009F1C09">
        <w:t xml:space="preserve"> bedded packs</w:t>
      </w:r>
      <w:r>
        <w:t xml:space="preserve"> for housing lactating dairy cattle</w:t>
      </w:r>
      <w:r w:rsidRPr="009F1C09">
        <w:t xml:space="preserve"> in our state created a challenge for enrolling ten herds in our observational study</w:t>
      </w:r>
      <w:r>
        <w:t>, and we recognize this as a limitation (lines 759-763).</w:t>
      </w:r>
      <w:r w:rsidRPr="009F1C09">
        <w:t xml:space="preserve"> </w:t>
      </w:r>
      <w:r>
        <w:t xml:space="preserve">However, this diversity is a reflection of how the target population (small-medium, pasture-based organic dairy farms) are actually using this system in the Northeastern U.S. </w:t>
      </w:r>
      <w:r>
        <w:fldChar w:fldCharType="begin"/>
      </w:r>
      <w:r>
        <w:instrText xml:space="preserve"> ADDIN EN.CITE &lt;EndNote&gt;&lt;Cite&gt;&lt;Author&gt;Benson&lt;/Author&gt;&lt;Year&gt;2012&lt;/Year&gt;&lt;RecNum&gt;669&lt;/RecNum&gt;&lt;DisplayText&gt;(Benson, 2012)&lt;/DisplayText&gt;&lt;record&gt;&lt;rec-number&gt;669&lt;/rec-number&gt;&lt;foreign-keys&gt;&lt;key app="EN" db-id="pss5de0wasp2t9es5tu5evzpa2svsdrveax9" timestamp="1710780109"&gt;669&lt;/key&gt;&lt;/foreign-keys&gt;&lt;ref-type name="Web Page"&gt;12&lt;/ref-type&gt;&lt;contributors&gt;&lt;authors&gt;&lt;author&gt;Benson, A. F.&lt;/author&gt;&lt;/authors&gt;&lt;/contributors&gt;&lt;titles&gt;&lt;title&gt;Consider deep pack barns for cow comfort and manure management. Accessed March 18, 2024.&lt;/title&gt;&lt;/titles&gt;&lt;dates&gt;&lt;year&gt;2012&lt;/year&gt;&lt;/dates&gt;&lt;pub-location&gt;Ithaca, NY. https://smallfarms.cornell.edu/2012/04/consider-deep-pack-barns-for-cow-comfort-and-manure-management/&lt;/pub-location&gt;&lt;publisher&gt;Cornell University&lt;/publisher&gt;&lt;urls&gt;&lt;/urls&gt;&lt;/record&gt;&lt;/Cite&gt;&lt;/EndNote&gt;</w:instrText>
      </w:r>
      <w:r>
        <w:fldChar w:fldCharType="separate"/>
      </w:r>
      <w:r>
        <w:rPr>
          <w:noProof/>
        </w:rPr>
        <w:t>(Benson, 2012)</w:t>
      </w:r>
      <w:r>
        <w:fldChar w:fldCharType="end"/>
      </w:r>
      <w:r>
        <w:t xml:space="preserve">. </w:t>
      </w:r>
    </w:p>
    <w:p w14:paraId="6A098E38" w14:textId="5AAD3FD9" w:rsidR="00567104" w:rsidRDefault="00567104" w:rsidP="00567104">
      <w:r>
        <w:t xml:space="preserve">Although there is a diversity of management styles under this umbrella term, these systems do still share some important things in common: both are </w:t>
      </w:r>
      <w:r w:rsidRPr="000B200C">
        <w:t>enclosed</w:t>
      </w:r>
      <w:r>
        <w:t>,</w:t>
      </w:r>
      <w:r w:rsidRPr="000B200C">
        <w:t xml:space="preserve"> loose</w:t>
      </w:r>
      <w:r>
        <w:t>-</w:t>
      </w:r>
      <w:r w:rsidRPr="000B200C">
        <w:t>housing facilit</w:t>
      </w:r>
      <w:r>
        <w:t>ies</w:t>
      </w:r>
      <w:r w:rsidRPr="000B200C">
        <w:t xml:space="preserve"> deeply bedded with organic material, in which bedding and waste accumulate throughout the 6–8-month period of time when cows are housed on it and which is only removed once a year. Both systems use carbon-rich substrates </w:t>
      </w:r>
      <w:r>
        <w:t>on which</w:t>
      </w:r>
      <w:r w:rsidRPr="000B200C">
        <w:t xml:space="preserve"> urine and manure are not removed when bedding material is renewed, </w:t>
      </w:r>
      <w:r>
        <w:t>which is in</w:t>
      </w:r>
      <w:r w:rsidRPr="000B200C">
        <w:t xml:space="preserve"> contrast </w:t>
      </w:r>
      <w:r>
        <w:t>to</w:t>
      </w:r>
      <w:r w:rsidRPr="000B200C">
        <w:t xml:space="preserve"> other housing systems. </w:t>
      </w:r>
      <w:r>
        <w:t xml:space="preserve">In both types of bedded packs, cows urinate and defecate on the same surface used for laying, and cows’ teats are exposed to bacteria from manure and the organic bedding which </w:t>
      </w:r>
      <w:r w:rsidR="007B7C85">
        <w:t xml:space="preserve">presumably </w:t>
      </w:r>
      <w:r>
        <w:t xml:space="preserve">acts as a growth medium.  Both systems address the desire to provide a loose-housing option where the initial investment of the building is more readily affordable for those with outdated facilities, provide cows with a large, comfortable laying area which allows them to move freely, allows for improved foot and leg health, and allows farms to avoid the need to store and spread large amounts of liquid manure. Both systems provide dairies with a valuable source of compost as a nutrient amendment, through the accumulation of waste and bedding material in the pack, and both </w:t>
      </w:r>
      <w:r w:rsidRPr="000B200C">
        <w:t>are perceived to integrate well into pasture-based farm system</w:t>
      </w:r>
      <w:r>
        <w:t>s.</w:t>
      </w:r>
    </w:p>
    <w:p w14:paraId="0BA1E5F2" w14:textId="03443EF1" w:rsidR="00567104" w:rsidRPr="00EF2BBC" w:rsidRDefault="00567104" w:rsidP="00567104">
      <w:pPr>
        <w:rPr>
          <w:rFonts w:cstheme="minorHAnsi"/>
          <w:szCs w:val="24"/>
        </w:rPr>
      </w:pPr>
      <w:r w:rsidRPr="009F1C09">
        <w:lastRenderedPageBreak/>
        <w:t xml:space="preserve">Recent previous work has </w:t>
      </w:r>
      <w:r>
        <w:t xml:space="preserve">primarily </w:t>
      </w:r>
      <w:r w:rsidRPr="009F1C09">
        <w:t>focused on describing bedded packs that are actively managed for aerobic composting (Leso et al., 2020).</w:t>
      </w:r>
      <w:r>
        <w:t xml:space="preserve"> </w:t>
      </w:r>
      <w:r w:rsidRPr="00830CF3">
        <w:t>Leso et al. contrasted composting bedded packs managed with daily cultivation with conventional static bedded packs, such as straw yards, noting the reduced cow cleanliness and increased risk of mastitis associated with the latter.</w:t>
      </w:r>
      <w:r w:rsidRPr="009F1C09">
        <w:t xml:space="preserve"> </w:t>
      </w:r>
      <w:r w:rsidRPr="00EF2BBC">
        <w:rPr>
          <w:rFonts w:cstheme="minorHAnsi"/>
          <w:szCs w:val="24"/>
        </w:rPr>
        <w:t xml:space="preserve">While we did not define “straw yards” in our paper, the modern “traditional” or “deep bedded pack” being implemented as winter housing in pasture-based systems in the Northeastern U.S. contrasts to the traditional straw yard, where clean out is often recommended on at least a monthly interval. </w:t>
      </w:r>
      <w:r w:rsidR="007B7C85">
        <w:rPr>
          <w:rFonts w:cstheme="minorHAnsi"/>
          <w:szCs w:val="24"/>
        </w:rPr>
        <w:t>In Vermont</w:t>
      </w:r>
      <w:r w:rsidR="00647E9C">
        <w:rPr>
          <w:rFonts w:cstheme="minorHAnsi"/>
          <w:szCs w:val="24"/>
        </w:rPr>
        <w:t>,</w:t>
      </w:r>
      <w:r w:rsidR="007B7C85">
        <w:rPr>
          <w:rFonts w:cstheme="minorHAnsi"/>
          <w:szCs w:val="24"/>
        </w:rPr>
        <w:t xml:space="preserve"> b</w:t>
      </w:r>
      <w:r w:rsidRPr="00EF2BBC">
        <w:rPr>
          <w:rFonts w:cstheme="minorHAnsi"/>
          <w:szCs w:val="24"/>
        </w:rPr>
        <w:t xml:space="preserve">edded packs are primarily used </w:t>
      </w:r>
      <w:r w:rsidR="007B7C85">
        <w:rPr>
          <w:rFonts w:cstheme="minorHAnsi"/>
          <w:szCs w:val="24"/>
        </w:rPr>
        <w:t xml:space="preserve">for lactating cows </w:t>
      </w:r>
      <w:r w:rsidR="00647E9C">
        <w:rPr>
          <w:rFonts w:cstheme="minorHAnsi"/>
          <w:szCs w:val="24"/>
        </w:rPr>
        <w:t>by</w:t>
      </w:r>
      <w:r w:rsidR="00647E9C" w:rsidRPr="00EF2BBC">
        <w:rPr>
          <w:rFonts w:cstheme="minorHAnsi"/>
          <w:szCs w:val="24"/>
        </w:rPr>
        <w:t xml:space="preserve"> </w:t>
      </w:r>
      <w:r w:rsidRPr="00EF2BBC">
        <w:rPr>
          <w:rFonts w:cstheme="minorHAnsi"/>
          <w:szCs w:val="24"/>
        </w:rPr>
        <w:t>herds that graze dairy cattle from May-November, and material accumulates over th</w:t>
      </w:r>
      <w:r w:rsidR="009375F8">
        <w:rPr>
          <w:rFonts w:cstheme="minorHAnsi"/>
          <w:szCs w:val="24"/>
        </w:rPr>
        <w:t xml:space="preserve">is </w:t>
      </w:r>
      <w:r w:rsidRPr="00EF2BBC">
        <w:rPr>
          <w:rFonts w:cstheme="minorHAnsi"/>
          <w:szCs w:val="24"/>
        </w:rPr>
        <w:t xml:space="preserve">6–8-month period where they are housed before </w:t>
      </w:r>
      <w:r w:rsidR="007B7C85" w:rsidRPr="00EF2BBC">
        <w:rPr>
          <w:rFonts w:cstheme="minorHAnsi"/>
          <w:szCs w:val="24"/>
        </w:rPr>
        <w:t>the</w:t>
      </w:r>
      <w:r w:rsidR="007B7C85">
        <w:rPr>
          <w:rFonts w:cstheme="minorHAnsi"/>
          <w:szCs w:val="24"/>
        </w:rPr>
        <w:t xml:space="preserve"> packs</w:t>
      </w:r>
      <w:r w:rsidR="007B7C85" w:rsidRPr="00EF2BBC">
        <w:rPr>
          <w:rFonts w:cstheme="minorHAnsi"/>
          <w:szCs w:val="24"/>
        </w:rPr>
        <w:t xml:space="preserve"> </w:t>
      </w:r>
      <w:r w:rsidRPr="00EF2BBC">
        <w:rPr>
          <w:rFonts w:cstheme="minorHAnsi"/>
          <w:szCs w:val="24"/>
        </w:rPr>
        <w:t xml:space="preserve">are cleaned out once a year. This is in contrast to straw yard systems, which have been used for confinement housing cattle year-round. Straw yards have a long tradition of use in the dairy industry, and as such </w:t>
      </w:r>
      <w:r w:rsidR="007B7C85">
        <w:rPr>
          <w:rFonts w:cstheme="minorHAnsi"/>
          <w:szCs w:val="24"/>
        </w:rPr>
        <w:t>they are</w:t>
      </w:r>
      <w:r w:rsidRPr="00EF2BBC">
        <w:rPr>
          <w:rFonts w:cstheme="minorHAnsi"/>
          <w:szCs w:val="24"/>
        </w:rPr>
        <w:t xml:space="preserve"> hard to narrowly define</w:t>
      </w:r>
      <w:r>
        <w:rPr>
          <w:rFonts w:cstheme="minorHAnsi"/>
          <w:szCs w:val="24"/>
        </w:rPr>
        <w:t>.</w:t>
      </w:r>
      <w:r w:rsidRPr="00EF2BBC">
        <w:rPr>
          <w:rFonts w:cstheme="minorHAnsi"/>
          <w:szCs w:val="24"/>
        </w:rPr>
        <w:t xml:space="preserve"> </w:t>
      </w:r>
      <w:r w:rsidR="007B7C85">
        <w:rPr>
          <w:rFonts w:cstheme="minorHAnsi"/>
          <w:szCs w:val="24"/>
        </w:rPr>
        <w:t>A</w:t>
      </w:r>
      <w:r w:rsidR="007B7C85" w:rsidRPr="00EF2BBC">
        <w:rPr>
          <w:rFonts w:cstheme="minorHAnsi"/>
          <w:szCs w:val="24"/>
        </w:rPr>
        <w:t xml:space="preserve"> </w:t>
      </w:r>
      <w:r w:rsidRPr="00EF2BBC">
        <w:rPr>
          <w:rFonts w:cstheme="minorHAnsi"/>
          <w:szCs w:val="24"/>
        </w:rPr>
        <w:t xml:space="preserve">thorough description is provided in </w:t>
      </w:r>
      <w:r>
        <w:rPr>
          <w:rFonts w:cstheme="minorHAnsi"/>
          <w:szCs w:val="24"/>
        </w:rPr>
        <w:fldChar w:fldCharType="begin"/>
      </w:r>
      <w:r>
        <w:rPr>
          <w:rFonts w:cstheme="minorHAnsi"/>
          <w:szCs w:val="24"/>
        </w:rPr>
        <w:instrText xml:space="preserve"> ADDIN EN.CITE &lt;EndNote&gt;&lt;Cite AuthorYear="1"&gt;&lt;Author&gt;Shepley&lt;/Author&gt;&lt;Year&gt;2020&lt;/Year&gt;&lt;RecNum&gt;667&lt;/RecNum&gt;&lt;DisplayText&gt;Shepley et al. (2020)&lt;/DisplayText&gt;&lt;record&gt;&lt;rec-number&gt;667&lt;/rec-number&gt;&lt;foreign-keys&gt;&lt;key app="EN" db-id="pss5de0wasp2t9es5tu5evzpa2svsdrveax9" timestamp="1710779511"&gt;667&lt;/key&gt;&lt;/foreign-keys&gt;&lt;ref-type name="Journal Article"&gt;17&lt;/ref-type&gt;&lt;contributors&gt;&lt;authors&gt;&lt;author&gt;Shepley, Elise&lt;/author&gt;&lt;author&gt;Lensink, Joop&lt;/author&gt;&lt;author&gt;Leruste, Hélène&lt;/author&gt;&lt;author&gt;Vasseur, Elsa&lt;/author&gt;&lt;/authors&gt;&lt;/contributors&gt;&lt;titles&gt;&lt;title&gt;The effect of free-stall versus strawyard housing and access to pasture on dairy cow locomotor activity and time budget&lt;/title&gt;&lt;secondary-title&gt;Applied Animal Behaviour Science&lt;/secondary-title&gt;&lt;/titles&gt;&lt;periodical&gt;&lt;full-title&gt;Applied Animal Behaviour Science&lt;/full-title&gt;&lt;/periodical&gt;&lt;pages&gt;104928&lt;/pages&gt;&lt;volume&gt;224&lt;/volume&gt;&lt;keywords&gt;&lt;keyword&gt;Behavior&lt;/keyword&gt;&lt;keyword&gt;Dairy cow&lt;/keyword&gt;&lt;keyword&gt;Housing&lt;/keyword&gt;&lt;keyword&gt;Locomotion&lt;/keyword&gt;&lt;keyword&gt;Pasture&lt;/keyword&gt;&lt;/keywords&gt;&lt;dates&gt;&lt;year&gt;2020&lt;/year&gt;&lt;pub-dates&gt;&lt;date&gt;2020/03/01/&lt;/date&gt;&lt;/pub-dates&gt;&lt;/dates&gt;&lt;isbn&gt;0168-1591&lt;/isbn&gt;&lt;urls&gt;&lt;related-urls&gt;&lt;url&gt;https://www.sciencedirect.com/science/article/pii/S0168159119301960&lt;/url&gt;&lt;/related-urls&gt;&lt;/urls&gt;&lt;electronic-resource-num&gt;https://doi.org/10.1016/j.applanim.2019.104928&lt;/electronic-resource-num&gt;&lt;/record&gt;&lt;/Cite&gt;&lt;/EndNote&gt;</w:instrText>
      </w:r>
      <w:r>
        <w:rPr>
          <w:rFonts w:cstheme="minorHAnsi"/>
          <w:szCs w:val="24"/>
        </w:rPr>
        <w:fldChar w:fldCharType="separate"/>
      </w:r>
      <w:r>
        <w:rPr>
          <w:rFonts w:cstheme="minorHAnsi"/>
          <w:noProof/>
          <w:szCs w:val="24"/>
        </w:rPr>
        <w:t>Shepley et al. (2020)</w:t>
      </w:r>
      <w:r>
        <w:rPr>
          <w:rFonts w:cstheme="minorHAnsi"/>
          <w:szCs w:val="24"/>
        </w:rPr>
        <w:fldChar w:fldCharType="end"/>
      </w:r>
      <w:r w:rsidRPr="00EF2BBC">
        <w:rPr>
          <w:rFonts w:cstheme="minorHAnsi"/>
          <w:szCs w:val="24"/>
        </w:rPr>
        <w:t xml:space="preserve">, which is overall in agreement with how the authors perceive this housing system: “The </w:t>
      </w:r>
      <w:proofErr w:type="spellStart"/>
      <w:r w:rsidRPr="00EF2BBC">
        <w:rPr>
          <w:rFonts w:cstheme="minorHAnsi"/>
          <w:szCs w:val="24"/>
        </w:rPr>
        <w:t>strawyard</w:t>
      </w:r>
      <w:proofErr w:type="spellEnd"/>
      <w:r w:rsidRPr="00EF2BBC">
        <w:rPr>
          <w:rFonts w:cstheme="minorHAnsi"/>
          <w:szCs w:val="24"/>
        </w:rPr>
        <w:t xml:space="preserve"> (SY) treatment provided … concrete flooring topped with rubber mats</w:t>
      </w:r>
      <w:r>
        <w:rPr>
          <w:rFonts w:cstheme="minorHAnsi"/>
          <w:szCs w:val="24"/>
        </w:rPr>
        <w:t>.</w:t>
      </w:r>
      <w:r w:rsidRPr="00EF2BBC">
        <w:rPr>
          <w:rFonts w:cstheme="minorHAnsi"/>
          <w:szCs w:val="24"/>
        </w:rPr>
        <w:t xml:space="preserve"> … The lying area was bedded with straw at a depth of 20−25 cm, with daily cleaning and addition of straw to the bedding area to maintain bedding cleanliness and depth.” (Shepley 2020).</w:t>
      </w:r>
    </w:p>
    <w:p w14:paraId="4DAB5FA4" w14:textId="60CA4ACA" w:rsidR="00567104" w:rsidRDefault="00567104" w:rsidP="00DD728E">
      <w:r w:rsidRPr="009F1C09">
        <w:t>While</w:t>
      </w:r>
      <w:r>
        <w:t xml:space="preserve"> there exists a substantial body of recent work exploring udder health on compost bedded-pack systems, we were unable to find much peer-reviewed literature describing udder health on deep bedded pack systems (in contrast to the large volume of work on udder health in straw yards</w:t>
      </w:r>
      <w:r w:rsidR="008F6571">
        <w:t xml:space="preserve">: </w:t>
      </w:r>
      <w:proofErr w:type="spellStart"/>
      <w:r w:rsidR="00CF7EF3">
        <w:t>Astiz</w:t>
      </w:r>
      <w:proofErr w:type="spellEnd"/>
      <w:r w:rsidR="00CF7EF3">
        <w:t xml:space="preserve"> et. al, 2014; </w:t>
      </w:r>
      <w:proofErr w:type="spellStart"/>
      <w:r w:rsidR="00CF7EF3">
        <w:t>Fregon</w:t>
      </w:r>
      <w:r w:rsidR="00645EC3">
        <w:t>esi</w:t>
      </w:r>
      <w:proofErr w:type="spellEnd"/>
      <w:r w:rsidR="00645EC3">
        <w:t xml:space="preserve"> and Leaver, 2001; </w:t>
      </w:r>
      <w:proofErr w:type="spellStart"/>
      <w:r w:rsidR="00645EC3">
        <w:t>Fregonesi</w:t>
      </w:r>
      <w:proofErr w:type="spellEnd"/>
      <w:r w:rsidR="00645EC3">
        <w:t xml:space="preserve"> and Leaver, 2002; Ward et. al 2002; Peeler et al. </w:t>
      </w:r>
      <w:r w:rsidR="00F00C28">
        <w:t>2000</w:t>
      </w:r>
      <w:r w:rsidR="0099398A">
        <w:fldChar w:fldCharType="begin">
          <w:fldData xml:space="preserve">PEVuZE5vdGU+PENpdGUgSGlkZGVuPSIxIj48QXV0aG9yPkFzdGl6PC9BdXRob3I+PFllYXI+MjAx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</w:fldData>
        </w:fldChar>
      </w:r>
      <w:r w:rsidR="00CF7EF3">
        <w:instrText xml:space="preserve"> ADDIN EN.CITE </w:instrText>
      </w:r>
      <w:r w:rsidR="00CF7EF3">
        <w:fldChar w:fldCharType="begin">
          <w:fldData xml:space="preserve">PEVuZE5vdGU+PENpdGUgSGlkZGVuPSIxIj48QXV0aG9yPkFzdGl6PC9BdXRob3I+PFllYXI+MjAx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</w:fldData>
        </w:fldChar>
      </w:r>
      <w:r w:rsidR="00CF7EF3">
        <w:instrText xml:space="preserve"> ADDIN EN.CITE.DATA </w:instrText>
      </w:r>
      <w:r w:rsidR="00CF7EF3">
        <w:fldChar w:fldCharType="end"/>
      </w:r>
      <w:r w:rsidR="0099398A">
        <w:fldChar w:fldCharType="separate"/>
      </w:r>
      <w:r w:rsidR="0099398A">
        <w:fldChar w:fldCharType="end"/>
      </w:r>
      <w:r>
        <w:t xml:space="preserve">). </w:t>
      </w:r>
      <w:r w:rsidRPr="00742C7F">
        <w:t>While bedded pack systems are not common for housing lactating cows in Vermont, both composting and static systems are used (Andrews et al., 2021).</w:t>
      </w:r>
      <w:r w:rsidRPr="009F1C09">
        <w:t xml:space="preserve"> </w:t>
      </w:r>
      <w:r>
        <w:t xml:space="preserve">In service to starting to establish a body of work describing udder health on bedded packs used on organic dairies in Vermont, </w:t>
      </w:r>
      <w:r w:rsidRPr="009F1C09">
        <w:t xml:space="preserve">the current work </w:t>
      </w:r>
      <w:r>
        <w:t xml:space="preserve">attempts to </w:t>
      </w:r>
      <w:r w:rsidRPr="009F1C09">
        <w:t>shed light on a broader spectrum of options used within this loose-housing system. Our current study shows that farms can achieve excellent milk quality using either a</w:t>
      </w:r>
      <w:r>
        <w:t>n untilled,</w:t>
      </w:r>
      <w:r w:rsidRPr="009F1C09">
        <w:t xml:space="preserve"> </w:t>
      </w:r>
      <w:r>
        <w:t>deep bedded pack system</w:t>
      </w:r>
      <w:r w:rsidRPr="009F1C09">
        <w:t xml:space="preserve"> or</w:t>
      </w:r>
      <w:r>
        <w:t xml:space="preserve"> an</w:t>
      </w:r>
      <w:r w:rsidRPr="009F1C09">
        <w:t xml:space="preserve"> aerobically composting bedded pack system for indoor housing</w:t>
      </w:r>
      <w:r>
        <w:t>.</w:t>
      </w:r>
    </w:p>
    <w:p w14:paraId="0C43EAE0" w14:textId="77777777" w:rsidR="009F55C9" w:rsidRDefault="009F55C9" w:rsidP="00DD728E"/>
    <w:p w14:paraId="388D0517" w14:textId="77777777" w:rsidR="00DD728E" w:rsidRPr="000A1116" w:rsidRDefault="00DD728E" w:rsidP="00DD728E">
      <w:pPr>
        <w:rPr>
          <w:b/>
          <w:bCs/>
          <w:i/>
          <w:iCs/>
        </w:rPr>
      </w:pPr>
    </w:p>
    <w:p w14:paraId="150914BB" w14:textId="3B29745B" w:rsidR="00DD728E" w:rsidRPr="000A1116" w:rsidRDefault="00DD728E" w:rsidP="00DD728E">
      <w:pPr>
        <w:rPr>
          <w:b/>
          <w:bCs/>
          <w:i/>
          <w:iCs/>
        </w:rPr>
      </w:pPr>
      <w:r w:rsidRPr="000A1116">
        <w:rPr>
          <w:b/>
          <w:bCs/>
          <w:i/>
          <w:iCs/>
        </w:rPr>
        <w:t>Line 493: It may be worth discussing the production level of these herds was low which might have reduced mastitis susceptibility.</w:t>
      </w:r>
      <w:r w:rsidR="006310E9" w:rsidRPr="000A1116">
        <w:rPr>
          <w:b/>
          <w:bCs/>
          <w:i/>
          <w:iCs/>
        </w:rPr>
        <w:t xml:space="preserve"> </w:t>
      </w:r>
    </w:p>
    <w:p w14:paraId="186D0774" w14:textId="43F92E08" w:rsidR="00DD728E" w:rsidRPr="001E1293" w:rsidRDefault="001E1293" w:rsidP="00DD728E">
      <w:r>
        <w:t>AU: Thank you</w:t>
      </w:r>
      <w:r w:rsidR="00BF2663">
        <w:t xml:space="preserve"> bringing up this interesting point. </w:t>
      </w:r>
      <w:r w:rsidR="00680508">
        <w:t>T</w:t>
      </w:r>
      <w:r w:rsidR="00494456" w:rsidRPr="001E1293">
        <w:t>hese</w:t>
      </w:r>
      <w:r w:rsidR="002F4E47">
        <w:t xml:space="preserve"> farms</w:t>
      </w:r>
      <w:r w:rsidR="00494456" w:rsidRPr="001E1293">
        <w:t xml:space="preserve"> </w:t>
      </w:r>
      <w:r w:rsidR="002F4E47">
        <w:t xml:space="preserve">had </w:t>
      </w:r>
      <w:r w:rsidR="00494456" w:rsidRPr="001E1293">
        <w:t>comparatively high</w:t>
      </w:r>
      <w:r w:rsidR="002F4E47">
        <w:t>er</w:t>
      </w:r>
      <w:r w:rsidR="00494456" w:rsidRPr="001E1293">
        <w:t>-producing</w:t>
      </w:r>
      <w:r w:rsidR="002F4E47">
        <w:t xml:space="preserve"> cows </w:t>
      </w:r>
      <w:r w:rsidR="00680508">
        <w:t>when compared to other</w:t>
      </w:r>
      <w:r w:rsidR="00494456" w:rsidRPr="001E1293">
        <w:t xml:space="preserve"> organic farms</w:t>
      </w:r>
      <w:r w:rsidR="003937C6">
        <w:t xml:space="preserve"> in Vermont</w:t>
      </w:r>
      <w:r w:rsidR="002F4E47">
        <w:t xml:space="preserve"> (</w:t>
      </w:r>
      <w:r w:rsidR="00494456" w:rsidRPr="001E1293">
        <w:t xml:space="preserve">lines </w:t>
      </w:r>
      <w:r w:rsidR="002F4E47">
        <w:t>77</w:t>
      </w:r>
      <w:r w:rsidR="00032226">
        <w:t>4</w:t>
      </w:r>
      <w:r w:rsidR="002F4E47">
        <w:t>-7</w:t>
      </w:r>
      <w:r w:rsidR="00032226">
        <w:t>76)</w:t>
      </w:r>
      <w:r w:rsidR="00680508">
        <w:t xml:space="preserve">, but certainly when compared to the general </w:t>
      </w:r>
      <w:r w:rsidR="001D493A">
        <w:t xml:space="preserve">population of dairy cows in the U.S. they were low-producing. </w:t>
      </w:r>
      <w:r w:rsidR="005C3BF6">
        <w:t>Language acknowledging this point has been added to the manuscript (lines 776-780).</w:t>
      </w:r>
    </w:p>
    <w:p w14:paraId="256C2783" w14:textId="77777777" w:rsidR="005A3D27" w:rsidRPr="00ED5339" w:rsidRDefault="005A3D27" w:rsidP="00DD728E">
      <w:pPr>
        <w:rPr>
          <w:color w:val="FF00FF"/>
        </w:rPr>
      </w:pPr>
    </w:p>
    <w:p w14:paraId="29C3A57D" w14:textId="7E0CF636" w:rsidR="00DD728E" w:rsidRPr="000A1116" w:rsidRDefault="00DD728E" w:rsidP="00DD728E">
      <w:pPr>
        <w:rPr>
          <w:b/>
          <w:bCs/>
          <w:i/>
          <w:iCs/>
        </w:rPr>
      </w:pPr>
      <w:r w:rsidRPr="000A1116">
        <w:rPr>
          <w:b/>
          <w:bCs/>
          <w:i/>
          <w:iCs/>
        </w:rPr>
        <w:lastRenderedPageBreak/>
        <w:t>The sample size is a limiting factor in this study.</w:t>
      </w:r>
      <w:r w:rsidR="006310E9" w:rsidRPr="000A1116">
        <w:rPr>
          <w:b/>
          <w:bCs/>
          <w:i/>
          <w:iCs/>
        </w:rPr>
        <w:t xml:space="preserve"> </w:t>
      </w:r>
      <w:r w:rsidRPr="000A1116">
        <w:rPr>
          <w:b/>
          <w:bCs/>
          <w:i/>
          <w:iCs/>
        </w:rPr>
        <w:t>It would be worthwhile to add some discussion of some of the potentially biologically significant differences observed in the data a bit more (i.e. tie-stall barn cows hygiene scores were considerably higher.)</w:t>
      </w:r>
    </w:p>
    <w:p w14:paraId="51B076AA" w14:textId="77777777" w:rsidR="00DD728E" w:rsidRDefault="00DD728E" w:rsidP="00DD728E"/>
    <w:p w14:paraId="10F26FF5" w14:textId="77777777" w:rsidR="00560BC4" w:rsidRDefault="00560BC4"/>
    <w:p w14:paraId="6C93CF6E" w14:textId="77777777" w:rsidR="00560BC4" w:rsidRDefault="00560BC4"/>
    <w:p w14:paraId="4B4AC527" w14:textId="77777777" w:rsidR="00FB434F" w:rsidRDefault="00FB434F"/>
    <w:p w14:paraId="05AE1B47" w14:textId="77777777" w:rsidR="00FB434F" w:rsidRDefault="00FB434F"/>
    <w:p w14:paraId="13EA90F3" w14:textId="77777777" w:rsidR="00AF41E1" w:rsidRDefault="00AF41E1"/>
    <w:p w14:paraId="07798364" w14:textId="77777777" w:rsidR="00AF41E1" w:rsidRDefault="00AF41E1"/>
    <w:p w14:paraId="5262BE5C" w14:textId="77777777" w:rsidR="00CF7EF3" w:rsidRPr="00CF7EF3" w:rsidRDefault="00AF41E1" w:rsidP="00CF7EF3">
      <w:pPr>
        <w:pStyle w:val="EndNoteBibliography"/>
        <w:spacing w:after="0"/>
      </w:pPr>
      <w:r>
        <w:fldChar w:fldCharType="begin"/>
      </w:r>
      <w:r>
        <w:instrText xml:space="preserve"> ADDIN EN.REFLIST </w:instrText>
      </w:r>
      <w:r>
        <w:fldChar w:fldCharType="separate"/>
      </w:r>
      <w:r w:rsidR="00CF7EF3" w:rsidRPr="00CF7EF3">
        <w:t>Astiz, S., F. Sebastian, O. Fargas, M. Fernández, and E. Calvet. 2014. Enhanced udder health and milk yield of dairy cattle on compost bedding systems during the dry period: A comparative study. Livestock Science 159:161-164.</w:t>
      </w:r>
    </w:p>
    <w:p w14:paraId="3A51ABC1" w14:textId="7A98FCED" w:rsidR="00CF7EF3" w:rsidRPr="00CF7EF3" w:rsidRDefault="00CF7EF3" w:rsidP="00CF7EF3">
      <w:pPr>
        <w:pStyle w:val="EndNoteBibliography"/>
        <w:spacing w:after="0"/>
      </w:pPr>
      <w:r w:rsidRPr="00CF7EF3">
        <w:t xml:space="preserve">Benson, A. F. 2012. Consider deep pack barns for cow comfort and manure management. Accessed March 18, 2024. Cornell University, Ithaca, NY. </w:t>
      </w:r>
      <w:hyperlink r:id="rId11" w:history="1">
        <w:r w:rsidRPr="00CF7EF3">
          <w:rPr>
            <w:rStyle w:val="Hyperlink"/>
          </w:rPr>
          <w:t>https://smallfarms.cornell.edu/2012/04/consider-deep-pack-barns-for-cow-comfort-and-manure-management/</w:t>
        </w:r>
      </w:hyperlink>
      <w:r w:rsidRPr="00CF7EF3">
        <w:t>.</w:t>
      </w:r>
    </w:p>
    <w:p w14:paraId="5A2792BA" w14:textId="77777777" w:rsidR="00CF7EF3" w:rsidRPr="00CF7EF3" w:rsidRDefault="00CF7EF3" w:rsidP="00CF7EF3">
      <w:pPr>
        <w:pStyle w:val="EndNoteBibliography"/>
        <w:spacing w:after="0"/>
      </w:pPr>
      <w:r w:rsidRPr="00CF7EF3">
        <w:t>Fregonesi, J. A. and J. D. Leaver. 2001. Behaviour, performance and health indicators of welfare for dairy cows housed in strawyard or cubicle systems. Livestock Production Science 68(2):205-216.</w:t>
      </w:r>
    </w:p>
    <w:p w14:paraId="7E9C89B0" w14:textId="77777777" w:rsidR="00CF7EF3" w:rsidRPr="00CF7EF3" w:rsidRDefault="00CF7EF3" w:rsidP="00CF7EF3">
      <w:pPr>
        <w:pStyle w:val="EndNoteBibliography"/>
      </w:pPr>
      <w:r w:rsidRPr="00CF7EF3">
        <w:t>Shepley, E., J. Lensink, H. Leruste, and E. Vasseur. 2020. The effect of free-stall versus strawyard housing and access to pasture on dairy cow locomotor activity and time budget. Applied Animal Behaviour Science 224:104928.</w:t>
      </w:r>
    </w:p>
    <w:p w14:paraId="146CA923" w14:textId="76B45136" w:rsidR="00742C7F" w:rsidRPr="00FA4840" w:rsidRDefault="00AF41E1" w:rsidP="00742C7F">
      <w:pPr>
        <w:pStyle w:val="EndNoteBibliography"/>
        <w:spacing w:after="240"/>
      </w:pPr>
      <w:r>
        <w:fldChar w:fldCharType="end"/>
      </w:r>
      <w:r w:rsidR="00742C7F" w:rsidRPr="00742C7F">
        <w:t xml:space="preserve"> </w:t>
      </w:r>
      <w:r w:rsidR="00742C7F" w:rsidRPr="00FA4840">
        <w:t>Andrews, T., C. E. Jeffrey, R. E. Gilker, D. A. Neher, and J. W. Barlow. 2021. Design and implementation of a survey quantifying winter housing and bedding types used on Vermont organic dairy farms. J. Dairy Sci. 104(7):8326-8337.</w:t>
      </w:r>
    </w:p>
    <w:p w14:paraId="6B49C106" w14:textId="27A152D9" w:rsidR="009F2D71" w:rsidRDefault="009F2D71"/>
    <w:sectPr w:rsidR="009F2D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aitlin Jeffrey" w:date="2024-03-16T12:33:00Z" w:initials="CJ">
    <w:p w14:paraId="0BA8CC96" w14:textId="13B7F5B5" w:rsidR="00B467E2" w:rsidRDefault="00B467E2">
      <w:pPr>
        <w:pStyle w:val="CommentText"/>
      </w:pPr>
      <w:r>
        <w:rPr>
          <w:rStyle w:val="CommentReference"/>
        </w:rPr>
        <w:annotationRef/>
      </w:r>
      <w:r>
        <w:t>This is one I kind of ended sticking to my guns (</w:t>
      </w:r>
      <w:proofErr w:type="spellStart"/>
      <w:r>
        <w:t>bc</w:t>
      </w:r>
      <w:proofErr w:type="spellEnd"/>
      <w:r>
        <w:t xml:space="preserve"> it’s what I think is a novel part of our work); but if you think it’s not worth the fight than we can take it out</w:t>
      </w:r>
    </w:p>
  </w:comment>
  <w:comment w:id="24" w:author="Caitlin Jeffrey" w:date="2024-03-16T12:32:00Z" w:initials="CJ">
    <w:p w14:paraId="14B22C92" w14:textId="677AEDCD" w:rsidR="00793B59" w:rsidRDefault="00793B59">
      <w:pPr>
        <w:pStyle w:val="CommentText"/>
      </w:pPr>
      <w:r>
        <w:rPr>
          <w:rStyle w:val="CommentReference"/>
        </w:rPr>
        <w:annotationRef/>
      </w:r>
      <w:r>
        <w:t>Is this response too sassy?</w:t>
      </w:r>
    </w:p>
  </w:comment>
  <w:comment w:id="35" w:author="John Barlow" w:date="2024-03-29T10:28:00Z" w:initials="JB">
    <w:p w14:paraId="05B85CD4" w14:textId="77777777" w:rsidR="000B23EC" w:rsidRDefault="000B23EC">
      <w:pPr>
        <w:pStyle w:val="CommentText"/>
      </w:pPr>
      <w:r>
        <w:rPr>
          <w:rStyle w:val="CommentReference"/>
        </w:rPr>
        <w:annotationRef/>
      </w:r>
      <w:proofErr w:type="spellStart"/>
      <w:r>
        <w:t>Whistance</w:t>
      </w:r>
      <w:proofErr w:type="spellEnd"/>
      <w:r>
        <w:t>, Lindsay et al. “</w:t>
      </w:r>
      <w:proofErr w:type="spellStart"/>
      <w:r>
        <w:t>Defaecation</w:t>
      </w:r>
      <w:proofErr w:type="spellEnd"/>
      <w:r>
        <w:t xml:space="preserve"> </w:t>
      </w:r>
      <w:proofErr w:type="spellStart"/>
      <w:r>
        <w:t>behaviour</w:t>
      </w:r>
      <w:proofErr w:type="spellEnd"/>
      <w:r>
        <w:t xml:space="preserve"> of dairy cows housed in straw yards or cubicle systems.” Applied Animal </w:t>
      </w:r>
      <w:proofErr w:type="spellStart"/>
      <w:r>
        <w:t>Behaviour</w:t>
      </w:r>
      <w:proofErr w:type="spellEnd"/>
      <w:r>
        <w:t xml:space="preserve"> Science 105 (2007): 14-25. DOI: </w:t>
      </w:r>
      <w:hyperlink r:id="rId1" w:history="1">
        <w:r w:rsidRPr="00DA4069">
          <w:rPr>
            <w:rStyle w:val="Hyperlink"/>
          </w:rPr>
          <w:t>10.1016/j.applanim.2006.05.010</w:t>
        </w:r>
      </w:hyperlink>
    </w:p>
    <w:p w14:paraId="0CCDD1D6" w14:textId="77777777" w:rsidR="000B23EC" w:rsidRDefault="000B23EC">
      <w:pPr>
        <w:pStyle w:val="CommentText"/>
      </w:pPr>
    </w:p>
    <w:p w14:paraId="0C2DD911" w14:textId="77777777" w:rsidR="000B23EC" w:rsidRDefault="000B23EC" w:rsidP="00DA4069">
      <w:pPr>
        <w:pStyle w:val="CommentText"/>
      </w:pPr>
    </w:p>
  </w:comment>
  <w:comment w:id="77" w:author="John Barlow" w:date="2024-03-30T04:02:00Z" w:initials="JB">
    <w:p w14:paraId="3C6619BE" w14:textId="77777777" w:rsidR="00392FC9" w:rsidRDefault="00392FC9" w:rsidP="00D50F62">
      <w:pPr>
        <w:pStyle w:val="CommentText"/>
      </w:pPr>
      <w:r>
        <w:rPr>
          <w:rStyle w:val="CommentReference"/>
        </w:rPr>
        <w:annotationRef/>
      </w:r>
      <w:proofErr w:type="spellStart"/>
      <w:r>
        <w:t>Rezigalla</w:t>
      </w:r>
      <w:proofErr w:type="spellEnd"/>
      <w:r>
        <w:t xml:space="preserve"> AA. Observational Study Designs: Synopsis for Selecting an Appropriate Study Design. </w:t>
      </w:r>
      <w:proofErr w:type="spellStart"/>
      <w:r>
        <w:t>Cureus</w:t>
      </w:r>
      <w:proofErr w:type="spellEnd"/>
      <w:r>
        <w:t xml:space="preserve">. 2020 Jan 17;12(1):e6692. </w:t>
      </w:r>
      <w:proofErr w:type="spellStart"/>
      <w:r>
        <w:t>doi</w:t>
      </w:r>
      <w:proofErr w:type="spellEnd"/>
      <w:r>
        <w:t xml:space="preserve">: 10.7759/cureus.6692. PMID: 31988824; PMCID: PMC6970097. </w:t>
      </w:r>
    </w:p>
  </w:comment>
  <w:comment w:id="78" w:author="Caitlin Jeffrey" w:date="2024-03-31T10:32:00Z" w:initials="CJ">
    <w:p w14:paraId="024A644A" w14:textId="5C42DB39" w:rsidR="00804971" w:rsidRDefault="00804971">
      <w:pPr>
        <w:pStyle w:val="CommentText"/>
      </w:pPr>
      <w:r>
        <w:rPr>
          <w:rStyle w:val="CommentReference"/>
        </w:rPr>
        <w:annotationRef/>
      </w:r>
      <w:r>
        <w:t>Can’t quite understand this part of the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A8CC96" w15:done="0"/>
  <w15:commentEx w15:paraId="14B22C92" w15:done="0"/>
  <w15:commentEx w15:paraId="0C2DD911" w15:done="0"/>
  <w15:commentEx w15:paraId="3C6619BE" w15:done="0"/>
  <w15:commentEx w15:paraId="024A6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522E91" w16cex:dateUtc="2024-03-16T16:33:00Z"/>
  <w16cex:commentExtensible w16cex:durableId="0AA0D363" w16cex:dateUtc="2024-03-16T16:32:00Z"/>
  <w16cex:commentExtensible w16cex:durableId="29B11647" w16cex:dateUtc="2024-03-29T14:28:00Z"/>
  <w16cex:commentExtensible w16cex:durableId="29B20D58" w16cex:dateUtc="2024-03-30T08:02:00Z"/>
  <w16cex:commentExtensible w16cex:durableId="7FD2BE9A" w16cex:dateUtc="2024-03-31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A8CC96" w16cid:durableId="19522E91"/>
  <w16cid:commentId w16cid:paraId="14B22C92" w16cid:durableId="0AA0D363"/>
  <w16cid:commentId w16cid:paraId="0C2DD911" w16cid:durableId="29B11647"/>
  <w16cid:commentId w16cid:paraId="3C6619BE" w16cid:durableId="29B20D58"/>
  <w16cid:commentId w16cid:paraId="024A644A" w16cid:durableId="7FD2BE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40&lt;/item&gt;&lt;item&gt;667&lt;/item&gt;&lt;item&gt;669&lt;/item&gt;&lt;item&gt;692&lt;/item&gt;&lt;/record-ids&gt;&lt;/item&gt;&lt;/Libraries&gt;"/>
  </w:docVars>
  <w:rsids>
    <w:rsidRoot w:val="00DD728E"/>
    <w:rsid w:val="00001194"/>
    <w:rsid w:val="0000190C"/>
    <w:rsid w:val="00003B08"/>
    <w:rsid w:val="00007304"/>
    <w:rsid w:val="00010E15"/>
    <w:rsid w:val="00017A92"/>
    <w:rsid w:val="00021837"/>
    <w:rsid w:val="000239D3"/>
    <w:rsid w:val="00026B2E"/>
    <w:rsid w:val="00026DC4"/>
    <w:rsid w:val="00032226"/>
    <w:rsid w:val="00032747"/>
    <w:rsid w:val="00051B6A"/>
    <w:rsid w:val="000523A6"/>
    <w:rsid w:val="00052F5E"/>
    <w:rsid w:val="00056010"/>
    <w:rsid w:val="000729DC"/>
    <w:rsid w:val="00072A0D"/>
    <w:rsid w:val="00073744"/>
    <w:rsid w:val="0007498F"/>
    <w:rsid w:val="000822FB"/>
    <w:rsid w:val="00090A7D"/>
    <w:rsid w:val="000932BA"/>
    <w:rsid w:val="000948AF"/>
    <w:rsid w:val="000A1116"/>
    <w:rsid w:val="000B200C"/>
    <w:rsid w:val="000B23EC"/>
    <w:rsid w:val="000B4200"/>
    <w:rsid w:val="000B44DB"/>
    <w:rsid w:val="000C1094"/>
    <w:rsid w:val="000C5888"/>
    <w:rsid w:val="000D2E57"/>
    <w:rsid w:val="000D4077"/>
    <w:rsid w:val="000D49B3"/>
    <w:rsid w:val="000F2C5E"/>
    <w:rsid w:val="000F3033"/>
    <w:rsid w:val="000F5A4C"/>
    <w:rsid w:val="00103DDC"/>
    <w:rsid w:val="00131643"/>
    <w:rsid w:val="00135312"/>
    <w:rsid w:val="00135926"/>
    <w:rsid w:val="001450EA"/>
    <w:rsid w:val="001457E2"/>
    <w:rsid w:val="0014631C"/>
    <w:rsid w:val="00147D62"/>
    <w:rsid w:val="00151D40"/>
    <w:rsid w:val="0015504D"/>
    <w:rsid w:val="00161D7F"/>
    <w:rsid w:val="00164F32"/>
    <w:rsid w:val="0017069E"/>
    <w:rsid w:val="0017173D"/>
    <w:rsid w:val="00172CF6"/>
    <w:rsid w:val="001817DD"/>
    <w:rsid w:val="00192CCC"/>
    <w:rsid w:val="001A7049"/>
    <w:rsid w:val="001B17D6"/>
    <w:rsid w:val="001D10FB"/>
    <w:rsid w:val="001D493A"/>
    <w:rsid w:val="001D6328"/>
    <w:rsid w:val="001E1293"/>
    <w:rsid w:val="001E31C8"/>
    <w:rsid w:val="001E3638"/>
    <w:rsid w:val="001E4EEA"/>
    <w:rsid w:val="001E6090"/>
    <w:rsid w:val="001F05C2"/>
    <w:rsid w:val="00201E8B"/>
    <w:rsid w:val="00202211"/>
    <w:rsid w:val="002056D7"/>
    <w:rsid w:val="00211DFC"/>
    <w:rsid w:val="00212635"/>
    <w:rsid w:val="00215DA3"/>
    <w:rsid w:val="002176EA"/>
    <w:rsid w:val="00227C46"/>
    <w:rsid w:val="00233FAB"/>
    <w:rsid w:val="0024044C"/>
    <w:rsid w:val="002409ED"/>
    <w:rsid w:val="00244A14"/>
    <w:rsid w:val="00245EE8"/>
    <w:rsid w:val="00246E55"/>
    <w:rsid w:val="00247D6C"/>
    <w:rsid w:val="00250056"/>
    <w:rsid w:val="002505F5"/>
    <w:rsid w:val="00251FCC"/>
    <w:rsid w:val="00252DFB"/>
    <w:rsid w:val="0025480E"/>
    <w:rsid w:val="00255821"/>
    <w:rsid w:val="00262358"/>
    <w:rsid w:val="002667F9"/>
    <w:rsid w:val="002720E6"/>
    <w:rsid w:val="00281287"/>
    <w:rsid w:val="002836DB"/>
    <w:rsid w:val="002852E3"/>
    <w:rsid w:val="00292B6F"/>
    <w:rsid w:val="00297CB3"/>
    <w:rsid w:val="002A14AB"/>
    <w:rsid w:val="002A3A3D"/>
    <w:rsid w:val="002A6793"/>
    <w:rsid w:val="002A76EE"/>
    <w:rsid w:val="002B0E6E"/>
    <w:rsid w:val="002B109A"/>
    <w:rsid w:val="002B5662"/>
    <w:rsid w:val="002B6293"/>
    <w:rsid w:val="002C57F4"/>
    <w:rsid w:val="002D082F"/>
    <w:rsid w:val="002D10B6"/>
    <w:rsid w:val="002D2FA8"/>
    <w:rsid w:val="002D4F4C"/>
    <w:rsid w:val="002D609E"/>
    <w:rsid w:val="002D683A"/>
    <w:rsid w:val="002D7E60"/>
    <w:rsid w:val="002E07D5"/>
    <w:rsid w:val="002E0B16"/>
    <w:rsid w:val="002E1B4D"/>
    <w:rsid w:val="002E2F5E"/>
    <w:rsid w:val="002E309D"/>
    <w:rsid w:val="002E652E"/>
    <w:rsid w:val="002E75F7"/>
    <w:rsid w:val="002F4E47"/>
    <w:rsid w:val="002F5199"/>
    <w:rsid w:val="002F76ED"/>
    <w:rsid w:val="0030233B"/>
    <w:rsid w:val="00305466"/>
    <w:rsid w:val="0031120D"/>
    <w:rsid w:val="00316816"/>
    <w:rsid w:val="00317ED4"/>
    <w:rsid w:val="00326337"/>
    <w:rsid w:val="003274E5"/>
    <w:rsid w:val="003374FD"/>
    <w:rsid w:val="00340E20"/>
    <w:rsid w:val="0034318E"/>
    <w:rsid w:val="00343E39"/>
    <w:rsid w:val="00345B88"/>
    <w:rsid w:val="0034687F"/>
    <w:rsid w:val="00347CC6"/>
    <w:rsid w:val="00351C23"/>
    <w:rsid w:val="003611E3"/>
    <w:rsid w:val="00363676"/>
    <w:rsid w:val="003648E1"/>
    <w:rsid w:val="00365B70"/>
    <w:rsid w:val="00380087"/>
    <w:rsid w:val="00381CC4"/>
    <w:rsid w:val="00386113"/>
    <w:rsid w:val="00392FC9"/>
    <w:rsid w:val="003937C6"/>
    <w:rsid w:val="00393E62"/>
    <w:rsid w:val="003A104C"/>
    <w:rsid w:val="003A1C51"/>
    <w:rsid w:val="003A3FDD"/>
    <w:rsid w:val="003A4ABA"/>
    <w:rsid w:val="003A76E5"/>
    <w:rsid w:val="003B270A"/>
    <w:rsid w:val="003B7D3C"/>
    <w:rsid w:val="003C0B7A"/>
    <w:rsid w:val="003C0CFE"/>
    <w:rsid w:val="003C10E3"/>
    <w:rsid w:val="003C1BE5"/>
    <w:rsid w:val="003E669F"/>
    <w:rsid w:val="003F03F4"/>
    <w:rsid w:val="003F1E32"/>
    <w:rsid w:val="003F3DF8"/>
    <w:rsid w:val="003F3FAF"/>
    <w:rsid w:val="003F5812"/>
    <w:rsid w:val="004008AF"/>
    <w:rsid w:val="004028CB"/>
    <w:rsid w:val="00412340"/>
    <w:rsid w:val="00415A36"/>
    <w:rsid w:val="00416EC9"/>
    <w:rsid w:val="00417265"/>
    <w:rsid w:val="00423A03"/>
    <w:rsid w:val="004261E9"/>
    <w:rsid w:val="004318B4"/>
    <w:rsid w:val="00434E4F"/>
    <w:rsid w:val="00441018"/>
    <w:rsid w:val="00441C2F"/>
    <w:rsid w:val="00442610"/>
    <w:rsid w:val="00452FEB"/>
    <w:rsid w:val="00470232"/>
    <w:rsid w:val="004769E4"/>
    <w:rsid w:val="00482BA2"/>
    <w:rsid w:val="00484B4E"/>
    <w:rsid w:val="00491EEE"/>
    <w:rsid w:val="00493515"/>
    <w:rsid w:val="00494456"/>
    <w:rsid w:val="004956B6"/>
    <w:rsid w:val="004A0DD3"/>
    <w:rsid w:val="004A163A"/>
    <w:rsid w:val="004A4A56"/>
    <w:rsid w:val="004B78C6"/>
    <w:rsid w:val="004C3535"/>
    <w:rsid w:val="004C4ED6"/>
    <w:rsid w:val="004C6D8C"/>
    <w:rsid w:val="004D2501"/>
    <w:rsid w:val="004D4EFB"/>
    <w:rsid w:val="004E5D1A"/>
    <w:rsid w:val="004E6350"/>
    <w:rsid w:val="005001AA"/>
    <w:rsid w:val="0050288F"/>
    <w:rsid w:val="0051331C"/>
    <w:rsid w:val="00523543"/>
    <w:rsid w:val="00524A5E"/>
    <w:rsid w:val="00527426"/>
    <w:rsid w:val="00533A2C"/>
    <w:rsid w:val="00533DD3"/>
    <w:rsid w:val="00534FF2"/>
    <w:rsid w:val="005424DE"/>
    <w:rsid w:val="00543CD9"/>
    <w:rsid w:val="005556F1"/>
    <w:rsid w:val="00556A6F"/>
    <w:rsid w:val="00560BC4"/>
    <w:rsid w:val="00562F00"/>
    <w:rsid w:val="00567104"/>
    <w:rsid w:val="00567740"/>
    <w:rsid w:val="00573D76"/>
    <w:rsid w:val="005819CA"/>
    <w:rsid w:val="005A0189"/>
    <w:rsid w:val="005A0B3A"/>
    <w:rsid w:val="005A3D27"/>
    <w:rsid w:val="005B072A"/>
    <w:rsid w:val="005B1BD0"/>
    <w:rsid w:val="005B6D86"/>
    <w:rsid w:val="005C3A59"/>
    <w:rsid w:val="005C3BF6"/>
    <w:rsid w:val="005C4D41"/>
    <w:rsid w:val="005C4F15"/>
    <w:rsid w:val="005C56A5"/>
    <w:rsid w:val="005D7019"/>
    <w:rsid w:val="005E4D3C"/>
    <w:rsid w:val="005F0EB9"/>
    <w:rsid w:val="00601A13"/>
    <w:rsid w:val="00615055"/>
    <w:rsid w:val="00621832"/>
    <w:rsid w:val="00621DB9"/>
    <w:rsid w:val="006243C2"/>
    <w:rsid w:val="006310E9"/>
    <w:rsid w:val="00631721"/>
    <w:rsid w:val="00640E6E"/>
    <w:rsid w:val="0064204B"/>
    <w:rsid w:val="00645EC3"/>
    <w:rsid w:val="00647E9C"/>
    <w:rsid w:val="00655EEB"/>
    <w:rsid w:val="0066075C"/>
    <w:rsid w:val="00662D85"/>
    <w:rsid w:val="0066377A"/>
    <w:rsid w:val="00672DFB"/>
    <w:rsid w:val="00680508"/>
    <w:rsid w:val="00692D91"/>
    <w:rsid w:val="00693D08"/>
    <w:rsid w:val="006A5E85"/>
    <w:rsid w:val="006A7C75"/>
    <w:rsid w:val="006B104D"/>
    <w:rsid w:val="006B2626"/>
    <w:rsid w:val="006B3609"/>
    <w:rsid w:val="006B4F15"/>
    <w:rsid w:val="006B578F"/>
    <w:rsid w:val="006C7E04"/>
    <w:rsid w:val="006D67D2"/>
    <w:rsid w:val="006E3C9C"/>
    <w:rsid w:val="006F1BF8"/>
    <w:rsid w:val="006F37E5"/>
    <w:rsid w:val="006F52A9"/>
    <w:rsid w:val="0070360F"/>
    <w:rsid w:val="00704391"/>
    <w:rsid w:val="00726A70"/>
    <w:rsid w:val="00731DAF"/>
    <w:rsid w:val="00741EDB"/>
    <w:rsid w:val="00742C7F"/>
    <w:rsid w:val="00745688"/>
    <w:rsid w:val="007529DE"/>
    <w:rsid w:val="00761E0B"/>
    <w:rsid w:val="007705B0"/>
    <w:rsid w:val="0077523D"/>
    <w:rsid w:val="00777D9E"/>
    <w:rsid w:val="007814C0"/>
    <w:rsid w:val="00784723"/>
    <w:rsid w:val="00787B3F"/>
    <w:rsid w:val="00793B59"/>
    <w:rsid w:val="00795E50"/>
    <w:rsid w:val="007B1173"/>
    <w:rsid w:val="007B2448"/>
    <w:rsid w:val="007B7803"/>
    <w:rsid w:val="007B7C85"/>
    <w:rsid w:val="007C0B30"/>
    <w:rsid w:val="007D1C14"/>
    <w:rsid w:val="007D720E"/>
    <w:rsid w:val="007E456E"/>
    <w:rsid w:val="007E61B8"/>
    <w:rsid w:val="007F6969"/>
    <w:rsid w:val="00800570"/>
    <w:rsid w:val="00804296"/>
    <w:rsid w:val="00804971"/>
    <w:rsid w:val="00805E5F"/>
    <w:rsid w:val="00810DFB"/>
    <w:rsid w:val="0081407E"/>
    <w:rsid w:val="00817CCA"/>
    <w:rsid w:val="00824DB0"/>
    <w:rsid w:val="00830CF3"/>
    <w:rsid w:val="008317E8"/>
    <w:rsid w:val="00831EBF"/>
    <w:rsid w:val="00833BB1"/>
    <w:rsid w:val="00834F35"/>
    <w:rsid w:val="00836752"/>
    <w:rsid w:val="0084351A"/>
    <w:rsid w:val="00844E65"/>
    <w:rsid w:val="00853DA2"/>
    <w:rsid w:val="008543B2"/>
    <w:rsid w:val="00876ADE"/>
    <w:rsid w:val="008804F4"/>
    <w:rsid w:val="00882E8E"/>
    <w:rsid w:val="008917E5"/>
    <w:rsid w:val="00895609"/>
    <w:rsid w:val="00895E4F"/>
    <w:rsid w:val="008B2B97"/>
    <w:rsid w:val="008C00B6"/>
    <w:rsid w:val="008D350C"/>
    <w:rsid w:val="008D4EE6"/>
    <w:rsid w:val="008D510B"/>
    <w:rsid w:val="008D67BA"/>
    <w:rsid w:val="008E2118"/>
    <w:rsid w:val="008F1F6D"/>
    <w:rsid w:val="008F2C88"/>
    <w:rsid w:val="008F3703"/>
    <w:rsid w:val="008F6571"/>
    <w:rsid w:val="00901A69"/>
    <w:rsid w:val="009065A1"/>
    <w:rsid w:val="009109AC"/>
    <w:rsid w:val="00913367"/>
    <w:rsid w:val="00914962"/>
    <w:rsid w:val="00915FA6"/>
    <w:rsid w:val="00921245"/>
    <w:rsid w:val="00924ADE"/>
    <w:rsid w:val="009375F8"/>
    <w:rsid w:val="009451C9"/>
    <w:rsid w:val="0095515C"/>
    <w:rsid w:val="00960420"/>
    <w:rsid w:val="00960E3E"/>
    <w:rsid w:val="009624FC"/>
    <w:rsid w:val="00966771"/>
    <w:rsid w:val="00967628"/>
    <w:rsid w:val="009702AC"/>
    <w:rsid w:val="009754B7"/>
    <w:rsid w:val="00980501"/>
    <w:rsid w:val="00985063"/>
    <w:rsid w:val="00991CD7"/>
    <w:rsid w:val="0099398A"/>
    <w:rsid w:val="00993BAA"/>
    <w:rsid w:val="00995DC3"/>
    <w:rsid w:val="009A656F"/>
    <w:rsid w:val="009B4157"/>
    <w:rsid w:val="009C7526"/>
    <w:rsid w:val="009D0FDC"/>
    <w:rsid w:val="009D121F"/>
    <w:rsid w:val="009D4DF3"/>
    <w:rsid w:val="009D5F6B"/>
    <w:rsid w:val="009E1B26"/>
    <w:rsid w:val="009E642F"/>
    <w:rsid w:val="009F1C09"/>
    <w:rsid w:val="009F1F7B"/>
    <w:rsid w:val="009F2D71"/>
    <w:rsid w:val="009F55C9"/>
    <w:rsid w:val="00A01788"/>
    <w:rsid w:val="00A0572A"/>
    <w:rsid w:val="00A1081D"/>
    <w:rsid w:val="00A20B02"/>
    <w:rsid w:val="00A2339E"/>
    <w:rsid w:val="00A32335"/>
    <w:rsid w:val="00A41230"/>
    <w:rsid w:val="00A44986"/>
    <w:rsid w:val="00A53739"/>
    <w:rsid w:val="00A56DBE"/>
    <w:rsid w:val="00A63320"/>
    <w:rsid w:val="00A634BA"/>
    <w:rsid w:val="00A64C53"/>
    <w:rsid w:val="00A65656"/>
    <w:rsid w:val="00A80E2F"/>
    <w:rsid w:val="00A81537"/>
    <w:rsid w:val="00A83F66"/>
    <w:rsid w:val="00A85B48"/>
    <w:rsid w:val="00A93840"/>
    <w:rsid w:val="00AA46DE"/>
    <w:rsid w:val="00AA6CBC"/>
    <w:rsid w:val="00AA7CA4"/>
    <w:rsid w:val="00AB1023"/>
    <w:rsid w:val="00AB1C89"/>
    <w:rsid w:val="00AB330D"/>
    <w:rsid w:val="00AB697E"/>
    <w:rsid w:val="00AC2107"/>
    <w:rsid w:val="00AD05EB"/>
    <w:rsid w:val="00AD104D"/>
    <w:rsid w:val="00AD186B"/>
    <w:rsid w:val="00AD3419"/>
    <w:rsid w:val="00AF2263"/>
    <w:rsid w:val="00AF41E1"/>
    <w:rsid w:val="00B01D51"/>
    <w:rsid w:val="00B01E57"/>
    <w:rsid w:val="00B02162"/>
    <w:rsid w:val="00B02B02"/>
    <w:rsid w:val="00B03DE9"/>
    <w:rsid w:val="00B11270"/>
    <w:rsid w:val="00B153CA"/>
    <w:rsid w:val="00B37939"/>
    <w:rsid w:val="00B4040C"/>
    <w:rsid w:val="00B467E2"/>
    <w:rsid w:val="00B47C33"/>
    <w:rsid w:val="00B565CF"/>
    <w:rsid w:val="00B64029"/>
    <w:rsid w:val="00B66FF8"/>
    <w:rsid w:val="00B67977"/>
    <w:rsid w:val="00B70131"/>
    <w:rsid w:val="00B70617"/>
    <w:rsid w:val="00B73A68"/>
    <w:rsid w:val="00B77F23"/>
    <w:rsid w:val="00B91A54"/>
    <w:rsid w:val="00BA0C3D"/>
    <w:rsid w:val="00BB186B"/>
    <w:rsid w:val="00BC4C90"/>
    <w:rsid w:val="00BD12EF"/>
    <w:rsid w:val="00BE000A"/>
    <w:rsid w:val="00BE4FAC"/>
    <w:rsid w:val="00BF2663"/>
    <w:rsid w:val="00C0538E"/>
    <w:rsid w:val="00C05EFA"/>
    <w:rsid w:val="00C06D67"/>
    <w:rsid w:val="00C22DFB"/>
    <w:rsid w:val="00C301C1"/>
    <w:rsid w:val="00C361FE"/>
    <w:rsid w:val="00C43F6E"/>
    <w:rsid w:val="00C51AB8"/>
    <w:rsid w:val="00C524D2"/>
    <w:rsid w:val="00C6214B"/>
    <w:rsid w:val="00C70706"/>
    <w:rsid w:val="00C83D5B"/>
    <w:rsid w:val="00C94912"/>
    <w:rsid w:val="00CA6D8B"/>
    <w:rsid w:val="00CB1962"/>
    <w:rsid w:val="00CB4DA2"/>
    <w:rsid w:val="00CC28DC"/>
    <w:rsid w:val="00CD4275"/>
    <w:rsid w:val="00CF2E25"/>
    <w:rsid w:val="00CF31DE"/>
    <w:rsid w:val="00CF7EF3"/>
    <w:rsid w:val="00D13E27"/>
    <w:rsid w:val="00D15D45"/>
    <w:rsid w:val="00D205F6"/>
    <w:rsid w:val="00D21FF8"/>
    <w:rsid w:val="00D23725"/>
    <w:rsid w:val="00D2643D"/>
    <w:rsid w:val="00D330F8"/>
    <w:rsid w:val="00D360B2"/>
    <w:rsid w:val="00D40A6F"/>
    <w:rsid w:val="00D416E3"/>
    <w:rsid w:val="00D45341"/>
    <w:rsid w:val="00D45FB9"/>
    <w:rsid w:val="00D4774E"/>
    <w:rsid w:val="00D51BCB"/>
    <w:rsid w:val="00D51D1F"/>
    <w:rsid w:val="00D56E7E"/>
    <w:rsid w:val="00D57148"/>
    <w:rsid w:val="00D641CD"/>
    <w:rsid w:val="00D67CF2"/>
    <w:rsid w:val="00D7704E"/>
    <w:rsid w:val="00D8169B"/>
    <w:rsid w:val="00D9255F"/>
    <w:rsid w:val="00D97FB6"/>
    <w:rsid w:val="00DA72B6"/>
    <w:rsid w:val="00DB694B"/>
    <w:rsid w:val="00DB71AB"/>
    <w:rsid w:val="00DC3F70"/>
    <w:rsid w:val="00DD360C"/>
    <w:rsid w:val="00DD3A9F"/>
    <w:rsid w:val="00DD5B10"/>
    <w:rsid w:val="00DD728E"/>
    <w:rsid w:val="00DE6741"/>
    <w:rsid w:val="00DE7355"/>
    <w:rsid w:val="00DE7B1C"/>
    <w:rsid w:val="00E0230E"/>
    <w:rsid w:val="00E051FA"/>
    <w:rsid w:val="00E05C73"/>
    <w:rsid w:val="00E179CB"/>
    <w:rsid w:val="00E20D4A"/>
    <w:rsid w:val="00E247AB"/>
    <w:rsid w:val="00E25F5C"/>
    <w:rsid w:val="00E47745"/>
    <w:rsid w:val="00E56653"/>
    <w:rsid w:val="00E64EA4"/>
    <w:rsid w:val="00E70534"/>
    <w:rsid w:val="00E76CB9"/>
    <w:rsid w:val="00E80AA6"/>
    <w:rsid w:val="00E84359"/>
    <w:rsid w:val="00E85648"/>
    <w:rsid w:val="00E872B8"/>
    <w:rsid w:val="00E90F4B"/>
    <w:rsid w:val="00E91E3F"/>
    <w:rsid w:val="00E95260"/>
    <w:rsid w:val="00EA33AA"/>
    <w:rsid w:val="00EA619B"/>
    <w:rsid w:val="00EA77F8"/>
    <w:rsid w:val="00EB063E"/>
    <w:rsid w:val="00EC0E69"/>
    <w:rsid w:val="00EC2F23"/>
    <w:rsid w:val="00ED0739"/>
    <w:rsid w:val="00ED1731"/>
    <w:rsid w:val="00ED19ED"/>
    <w:rsid w:val="00ED3272"/>
    <w:rsid w:val="00ED5339"/>
    <w:rsid w:val="00EE62FE"/>
    <w:rsid w:val="00EF2BBC"/>
    <w:rsid w:val="00F00C28"/>
    <w:rsid w:val="00F043C6"/>
    <w:rsid w:val="00F1047C"/>
    <w:rsid w:val="00F13755"/>
    <w:rsid w:val="00F21CCF"/>
    <w:rsid w:val="00F2543C"/>
    <w:rsid w:val="00F2547E"/>
    <w:rsid w:val="00F26010"/>
    <w:rsid w:val="00F2762A"/>
    <w:rsid w:val="00F370FC"/>
    <w:rsid w:val="00F42189"/>
    <w:rsid w:val="00F503E9"/>
    <w:rsid w:val="00F52D61"/>
    <w:rsid w:val="00F5611F"/>
    <w:rsid w:val="00F56419"/>
    <w:rsid w:val="00F679B7"/>
    <w:rsid w:val="00F74EAE"/>
    <w:rsid w:val="00F7644C"/>
    <w:rsid w:val="00F80B0F"/>
    <w:rsid w:val="00F8274C"/>
    <w:rsid w:val="00F83E4D"/>
    <w:rsid w:val="00F867C9"/>
    <w:rsid w:val="00F90100"/>
    <w:rsid w:val="00F96944"/>
    <w:rsid w:val="00F978C5"/>
    <w:rsid w:val="00FA004B"/>
    <w:rsid w:val="00FA5472"/>
    <w:rsid w:val="00FB23A4"/>
    <w:rsid w:val="00FB434F"/>
    <w:rsid w:val="00FB5E1E"/>
    <w:rsid w:val="00FC06C0"/>
    <w:rsid w:val="00FC341A"/>
    <w:rsid w:val="00FC6E65"/>
    <w:rsid w:val="00FD172B"/>
    <w:rsid w:val="00FD3AEC"/>
    <w:rsid w:val="00FD5CEA"/>
    <w:rsid w:val="00FD74D9"/>
    <w:rsid w:val="00FE14EF"/>
    <w:rsid w:val="00FE6A6A"/>
    <w:rsid w:val="00FE6D8A"/>
    <w:rsid w:val="00FF0872"/>
    <w:rsid w:val="00FF0E48"/>
    <w:rsid w:val="00FF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CB2D"/>
  <w15:chartTrackingRefBased/>
  <w15:docId w15:val="{6A77F65E-9E1E-45F4-B6F8-7F04E81C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60F"/>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qFormat/>
    <w:rsid w:val="0070360F"/>
    <w:rPr>
      <w:rFonts w:asciiTheme="minorHAnsi" w:hAnsiTheme="minorHAnsi"/>
      <w:sz w:val="24"/>
    </w:rPr>
  </w:style>
  <w:style w:type="paragraph" w:styleId="ListParagraph">
    <w:name w:val="List Paragraph"/>
    <w:basedOn w:val="Normal"/>
    <w:uiPriority w:val="34"/>
    <w:qFormat/>
    <w:rsid w:val="00D9255F"/>
    <w:pPr>
      <w:ind w:left="720"/>
      <w:contextualSpacing/>
    </w:pPr>
  </w:style>
  <w:style w:type="character" w:styleId="Hyperlink">
    <w:name w:val="Hyperlink"/>
    <w:basedOn w:val="DefaultParagraphFont"/>
    <w:uiPriority w:val="99"/>
    <w:unhideWhenUsed/>
    <w:rsid w:val="00693D08"/>
    <w:rPr>
      <w:color w:val="0563C1" w:themeColor="hyperlink"/>
      <w:u w:val="single"/>
    </w:rPr>
  </w:style>
  <w:style w:type="character" w:styleId="UnresolvedMention">
    <w:name w:val="Unresolved Mention"/>
    <w:basedOn w:val="DefaultParagraphFont"/>
    <w:uiPriority w:val="99"/>
    <w:semiHidden/>
    <w:unhideWhenUsed/>
    <w:rsid w:val="00693D08"/>
    <w:rPr>
      <w:color w:val="605E5C"/>
      <w:shd w:val="clear" w:color="auto" w:fill="E1DFDD"/>
    </w:rPr>
  </w:style>
  <w:style w:type="paragraph" w:customStyle="1" w:styleId="EndNoteBibliography">
    <w:name w:val="EndNote Bibliography"/>
    <w:basedOn w:val="Normal"/>
    <w:link w:val="EndNoteBibliographyChar"/>
    <w:rsid w:val="004008A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008AF"/>
    <w:rPr>
      <w:rFonts w:ascii="Calibri" w:hAnsi="Calibri" w:cs="Calibri"/>
      <w:noProof/>
      <w:sz w:val="24"/>
    </w:rPr>
  </w:style>
  <w:style w:type="paragraph" w:customStyle="1" w:styleId="EndNoteBibliographyTitle">
    <w:name w:val="EndNote Bibliography Title"/>
    <w:basedOn w:val="Normal"/>
    <w:link w:val="EndNoteBibliographyTitleChar"/>
    <w:rsid w:val="00560BC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60BC4"/>
    <w:rPr>
      <w:rFonts w:ascii="Calibri" w:hAnsi="Calibri" w:cs="Calibri"/>
      <w:noProof/>
      <w:sz w:val="24"/>
    </w:rPr>
  </w:style>
  <w:style w:type="character" w:styleId="CommentReference">
    <w:name w:val="annotation reference"/>
    <w:basedOn w:val="DefaultParagraphFont"/>
    <w:uiPriority w:val="99"/>
    <w:semiHidden/>
    <w:unhideWhenUsed/>
    <w:rsid w:val="00777D9E"/>
    <w:rPr>
      <w:sz w:val="16"/>
      <w:szCs w:val="16"/>
    </w:rPr>
  </w:style>
  <w:style w:type="paragraph" w:styleId="CommentText">
    <w:name w:val="annotation text"/>
    <w:basedOn w:val="Normal"/>
    <w:link w:val="CommentTextChar"/>
    <w:uiPriority w:val="99"/>
    <w:unhideWhenUsed/>
    <w:rsid w:val="00777D9E"/>
    <w:pPr>
      <w:spacing w:line="240" w:lineRule="auto"/>
    </w:pPr>
    <w:rPr>
      <w:sz w:val="20"/>
      <w:szCs w:val="20"/>
    </w:rPr>
  </w:style>
  <w:style w:type="character" w:customStyle="1" w:styleId="CommentTextChar">
    <w:name w:val="Comment Text Char"/>
    <w:basedOn w:val="DefaultParagraphFont"/>
    <w:link w:val="CommentText"/>
    <w:uiPriority w:val="99"/>
    <w:rsid w:val="00777D9E"/>
    <w:rPr>
      <w:sz w:val="20"/>
      <w:szCs w:val="20"/>
    </w:rPr>
  </w:style>
  <w:style w:type="paragraph" w:styleId="CommentSubject">
    <w:name w:val="annotation subject"/>
    <w:basedOn w:val="CommentText"/>
    <w:next w:val="CommentText"/>
    <w:link w:val="CommentSubjectChar"/>
    <w:uiPriority w:val="99"/>
    <w:semiHidden/>
    <w:unhideWhenUsed/>
    <w:rsid w:val="00777D9E"/>
    <w:rPr>
      <w:b/>
      <w:bCs/>
    </w:rPr>
  </w:style>
  <w:style w:type="character" w:customStyle="1" w:styleId="CommentSubjectChar">
    <w:name w:val="Comment Subject Char"/>
    <w:basedOn w:val="CommentTextChar"/>
    <w:link w:val="CommentSubject"/>
    <w:uiPriority w:val="99"/>
    <w:semiHidden/>
    <w:rsid w:val="00777D9E"/>
    <w:rPr>
      <w:b/>
      <w:bCs/>
      <w:sz w:val="20"/>
      <w:szCs w:val="20"/>
    </w:rPr>
  </w:style>
  <w:style w:type="paragraph" w:styleId="Revision">
    <w:name w:val="Revision"/>
    <w:hidden/>
    <w:uiPriority w:val="99"/>
    <w:semiHidden/>
    <w:rsid w:val="00640E6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dx.doi.org/10.1016/j.applanim.2006.05.010"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mallfarms.cornell.edu/2012/04/consider-deep-pack-barns-for-cow-comfort-and-manure-management/" TargetMode="Externa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1ABFA-FC66-4D14-9821-645FE91B8999}">
  <ds:schemaRefs>
    <ds:schemaRef ds:uri="http://schemas.microsoft.com/office/2006/metadata/properties"/>
    <ds:schemaRef ds:uri="http://schemas.microsoft.com/office/infopath/2007/PartnerControls"/>
    <ds:schemaRef ds:uri="f521f82e-aa1f-4955-a3d2-f2865c7f722d"/>
  </ds:schemaRefs>
</ds:datastoreItem>
</file>

<file path=customXml/itemProps2.xml><?xml version="1.0" encoding="utf-8"?>
<ds:datastoreItem xmlns:ds="http://schemas.openxmlformats.org/officeDocument/2006/customXml" ds:itemID="{A17E6A10-FC2E-416C-BF80-34DDE54AAF4F}">
  <ds:schemaRefs>
    <ds:schemaRef ds:uri="http://schemas.microsoft.com/sharepoint/v3/contenttype/forms"/>
  </ds:schemaRefs>
</ds:datastoreItem>
</file>

<file path=customXml/itemProps3.xml><?xml version="1.0" encoding="utf-8"?>
<ds:datastoreItem xmlns:ds="http://schemas.openxmlformats.org/officeDocument/2006/customXml" ds:itemID="{3B5A45BA-11DB-4479-A242-D78C15247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19</Pages>
  <Words>8341</Words>
  <Characters>47548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Barlow</dc:creator>
  <cp:keywords/>
  <dc:description/>
  <cp:lastModifiedBy>Caitlin Jeffrey</cp:lastModifiedBy>
  <cp:revision>53</cp:revision>
  <dcterms:created xsi:type="dcterms:W3CDTF">2024-03-31T13:56:00Z</dcterms:created>
  <dcterms:modified xsi:type="dcterms:W3CDTF">2024-03-31T16:17:00Z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0x0101002043642AE9815F479D983B82A0551A9C</vt:lpwstr>
  </property>
</Properties>
</file>