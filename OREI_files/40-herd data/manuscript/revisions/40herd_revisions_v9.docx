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Pr="00040F12" w:rsidRDefault="006259A1" w:rsidP="006259A1">
      <w:pPr>
        <w:spacing w:line="480" w:lineRule="auto"/>
        <w:jc w:val="both"/>
        <w:rPr>
          <w:rFonts w:ascii="Times New Roman" w:hAnsi="Times New Roman" w:cs="Times New Roman"/>
          <w:b/>
          <w:sz w:val="24"/>
          <w:szCs w:val="24"/>
        </w:rPr>
      </w:pPr>
      <w:r w:rsidRPr="00040F12">
        <w:rPr>
          <w:rFonts w:ascii="Times New Roman" w:hAnsi="Times New Roman" w:cs="Times New Roman"/>
          <w:b/>
          <w:sz w:val="24"/>
          <w:szCs w:val="24"/>
        </w:rPr>
        <w:t>Interpretive summary</w:t>
      </w:r>
    </w:p>
    <w:p w14:paraId="3BC8133E" w14:textId="5948AF65" w:rsidR="002D3803" w:rsidRPr="00040F12" w:rsidRDefault="00F837A0" w:rsidP="006265AA">
      <w:pPr>
        <w:spacing w:line="480" w:lineRule="auto"/>
        <w:ind w:firstLine="720"/>
        <w:jc w:val="both"/>
        <w:rPr>
          <w:rFonts w:ascii="Times New Roman" w:hAnsi="Times New Roman" w:cs="Times New Roman"/>
          <w:b/>
          <w:sz w:val="24"/>
          <w:szCs w:val="24"/>
        </w:rPr>
      </w:pPr>
      <w:r w:rsidRPr="00040F12">
        <w:rPr>
          <w:rFonts w:ascii="Times New Roman" w:hAnsi="Times New Roman" w:cs="Times New Roman"/>
          <w:sz w:val="24"/>
          <w:szCs w:val="24"/>
        </w:rPr>
        <w:t>Previous studies reported bedded pack</w:t>
      </w:r>
      <w:r w:rsidR="00B91A04" w:rsidRPr="00040F12">
        <w:rPr>
          <w:rFonts w:ascii="Times New Roman" w:hAnsi="Times New Roman" w:cs="Times New Roman"/>
          <w:sz w:val="24"/>
          <w:szCs w:val="24"/>
        </w:rPr>
        <w:t>s</w:t>
      </w:r>
      <w:r w:rsidRPr="00040F12">
        <w:rPr>
          <w:rFonts w:ascii="Times New Roman" w:hAnsi="Times New Roman" w:cs="Times New Roman"/>
          <w:sz w:val="24"/>
          <w:szCs w:val="24"/>
        </w:rPr>
        <w:t xml:space="preserve"> improve cow welfare and comfort</w:t>
      </w:r>
      <w:r w:rsidR="007D2DC5" w:rsidRPr="00040F12">
        <w:rPr>
          <w:rFonts w:ascii="Times New Roman" w:hAnsi="Times New Roman" w:cs="Times New Roman"/>
          <w:sz w:val="24"/>
          <w:szCs w:val="24"/>
        </w:rPr>
        <w:t xml:space="preserve"> </w:t>
      </w:r>
      <w:r w:rsidRPr="00040F12">
        <w:rPr>
          <w:rFonts w:ascii="Times New Roman" w:hAnsi="Times New Roman" w:cs="Times New Roman"/>
          <w:sz w:val="24"/>
          <w:szCs w:val="24"/>
        </w:rPr>
        <w:t>and have advantages for manure management, soil health, and water quality.</w:t>
      </w:r>
      <w:bookmarkStart w:id="0" w:name="_Hlk161482766"/>
      <w:r w:rsidRPr="00040F12">
        <w:rPr>
          <w:rFonts w:ascii="Times New Roman" w:hAnsi="Times New Roman" w:cs="Times New Roman"/>
          <w:sz w:val="24"/>
          <w:szCs w:val="24"/>
        </w:rPr>
        <w:t xml:space="preserve"> </w:t>
      </w:r>
      <w:r w:rsidR="007A2AF8" w:rsidRPr="00040F12">
        <w:rPr>
          <w:rFonts w:ascii="Times New Roman" w:hAnsi="Times New Roman" w:cs="Times New Roman"/>
          <w:sz w:val="24"/>
          <w:szCs w:val="24"/>
        </w:rPr>
        <w:t>C</w:t>
      </w:r>
      <w:r w:rsidR="00A323E5" w:rsidRPr="00040F12">
        <w:rPr>
          <w:rFonts w:ascii="Times New Roman" w:hAnsi="Times New Roman" w:cs="Times New Roman"/>
          <w:sz w:val="24"/>
          <w:szCs w:val="24"/>
        </w:rPr>
        <w:t xml:space="preserve">onsensus is </w:t>
      </w:r>
      <w:r w:rsidR="00211B48" w:rsidRPr="00040F12">
        <w:rPr>
          <w:rFonts w:ascii="Times New Roman" w:hAnsi="Times New Roman" w:cs="Times New Roman"/>
          <w:sz w:val="24"/>
          <w:szCs w:val="24"/>
        </w:rPr>
        <w:t>lacking on</w:t>
      </w:r>
      <w:r w:rsidR="00A80A97" w:rsidRPr="00040F12">
        <w:rPr>
          <w:rFonts w:ascii="Times New Roman" w:hAnsi="Times New Roman" w:cs="Times New Roman"/>
          <w:sz w:val="24"/>
          <w:szCs w:val="24"/>
        </w:rPr>
        <w:t xml:space="preserve"> </w:t>
      </w:r>
      <w:r w:rsidR="00A323E5" w:rsidRPr="00040F12">
        <w:rPr>
          <w:rFonts w:ascii="Times New Roman" w:hAnsi="Times New Roman" w:cs="Times New Roman"/>
          <w:sz w:val="24"/>
          <w:szCs w:val="24"/>
        </w:rPr>
        <w:t xml:space="preserve">whether bulk tank milk quality, udder health, udder hygiene and milk production </w:t>
      </w:r>
      <w:r w:rsidR="00211B48" w:rsidRPr="00040F12">
        <w:rPr>
          <w:rFonts w:ascii="Times New Roman" w:hAnsi="Times New Roman" w:cs="Times New Roman"/>
          <w:sz w:val="24"/>
          <w:szCs w:val="24"/>
        </w:rPr>
        <w:t xml:space="preserve">are </w:t>
      </w:r>
      <w:r w:rsidR="00116A53" w:rsidRPr="00040F12">
        <w:rPr>
          <w:rFonts w:ascii="Times New Roman" w:hAnsi="Times New Roman" w:cs="Times New Roman"/>
          <w:sz w:val="24"/>
          <w:szCs w:val="24"/>
        </w:rPr>
        <w:t>compromised on</w:t>
      </w:r>
      <w:r w:rsidR="007E050A" w:rsidRPr="00040F12">
        <w:rPr>
          <w:rFonts w:ascii="Times New Roman" w:hAnsi="Times New Roman" w:cs="Times New Roman"/>
          <w:sz w:val="24"/>
          <w:szCs w:val="24"/>
        </w:rPr>
        <w:t xml:space="preserve"> bedded packs.</w:t>
      </w:r>
      <w:r w:rsidR="00116A53" w:rsidRPr="00040F12">
        <w:rPr>
          <w:rFonts w:ascii="Times New Roman" w:hAnsi="Times New Roman" w:cs="Times New Roman"/>
          <w:sz w:val="24"/>
          <w:szCs w:val="24"/>
        </w:rPr>
        <w:t xml:space="preserve"> </w:t>
      </w:r>
      <w:r w:rsidR="00ED7086" w:rsidRPr="00040F12">
        <w:rPr>
          <w:rFonts w:ascii="Times New Roman" w:hAnsi="Times New Roman" w:cs="Times New Roman"/>
          <w:sz w:val="24"/>
          <w:szCs w:val="24"/>
        </w:rPr>
        <w:t xml:space="preserve">In an observational study </w:t>
      </w:r>
      <w:r w:rsidR="00CB2481" w:rsidRPr="00040F12">
        <w:rPr>
          <w:rFonts w:ascii="Times New Roman" w:hAnsi="Times New Roman" w:cs="Times New Roman"/>
          <w:sz w:val="24"/>
          <w:szCs w:val="24"/>
        </w:rPr>
        <w:t xml:space="preserve">of </w:t>
      </w:r>
      <w:r w:rsidR="00753E80" w:rsidRPr="00040F12">
        <w:rPr>
          <w:rFonts w:ascii="Times New Roman" w:hAnsi="Times New Roman" w:cs="Times New Roman"/>
          <w:sz w:val="24"/>
          <w:szCs w:val="24"/>
        </w:rPr>
        <w:t xml:space="preserve">21 </w:t>
      </w:r>
      <w:r w:rsidR="00211B48" w:rsidRPr="00040F12">
        <w:rPr>
          <w:rFonts w:ascii="Times New Roman" w:hAnsi="Times New Roman" w:cs="Times New Roman"/>
          <w:sz w:val="24"/>
          <w:szCs w:val="24"/>
        </w:rPr>
        <w:t>organic dairies in Vermont</w:t>
      </w:r>
      <w:r w:rsidR="00CB2481" w:rsidRPr="00040F12">
        <w:rPr>
          <w:rFonts w:ascii="Times New Roman" w:hAnsi="Times New Roman" w:cs="Times New Roman"/>
        </w:rPr>
        <w:t xml:space="preserve"> </w:t>
      </w:r>
      <w:r w:rsidR="00CB2481" w:rsidRPr="00040F12">
        <w:rPr>
          <w:rFonts w:ascii="Times New Roman" w:hAnsi="Times New Roman" w:cs="Times New Roman"/>
          <w:sz w:val="24"/>
          <w:szCs w:val="24"/>
        </w:rPr>
        <w:t>during the non-</w:t>
      </w:r>
      <w:r w:rsidR="00CB2481" w:rsidRPr="00040F12">
        <w:rPr>
          <w:rFonts w:ascii="Times New Roman" w:hAnsi="Times New Roman" w:cs="Times New Roman"/>
          <w:sz w:val="24"/>
          <w:szCs w:val="24"/>
          <w:highlight w:val="yellow"/>
        </w:rPr>
        <w:t>grazing season (November-May)</w:t>
      </w:r>
      <w:r w:rsidR="00ED7086" w:rsidRPr="00040F12">
        <w:rPr>
          <w:rFonts w:ascii="Times New Roman" w:hAnsi="Times New Roman" w:cs="Times New Roman"/>
          <w:sz w:val="24"/>
          <w:szCs w:val="24"/>
          <w:highlight w:val="yellow"/>
        </w:rPr>
        <w:t xml:space="preserve">, </w:t>
      </w:r>
      <w:r w:rsidR="00546D0C" w:rsidRPr="00040F12">
        <w:rPr>
          <w:rFonts w:ascii="Times New Roman" w:hAnsi="Times New Roman" w:cs="Times New Roman"/>
          <w:sz w:val="24"/>
          <w:szCs w:val="24"/>
          <w:highlight w:val="yellow"/>
        </w:rPr>
        <w:t xml:space="preserve">bedded packs </w:t>
      </w:r>
      <w:r w:rsidR="002F38AA" w:rsidRPr="00040F12">
        <w:rPr>
          <w:rFonts w:ascii="Times New Roman" w:hAnsi="Times New Roman" w:cs="Times New Roman"/>
          <w:sz w:val="24"/>
          <w:szCs w:val="24"/>
          <w:highlight w:val="yellow"/>
        </w:rPr>
        <w:t xml:space="preserve">were similar </w:t>
      </w:r>
      <w:r w:rsidR="00546D0C" w:rsidRPr="00040F12">
        <w:rPr>
          <w:rFonts w:ascii="Times New Roman" w:hAnsi="Times New Roman" w:cs="Times New Roman"/>
          <w:sz w:val="24"/>
          <w:szCs w:val="24"/>
          <w:highlight w:val="yellow"/>
        </w:rPr>
        <w:t>to tiestall</w:t>
      </w:r>
      <w:r w:rsidR="00635686" w:rsidRPr="00040F12">
        <w:rPr>
          <w:rFonts w:ascii="Times New Roman" w:hAnsi="Times New Roman" w:cs="Times New Roman"/>
          <w:sz w:val="24"/>
          <w:szCs w:val="24"/>
          <w:highlight w:val="yellow"/>
        </w:rPr>
        <w:t>s</w:t>
      </w:r>
      <w:r w:rsidR="00546D0C" w:rsidRPr="00040F12">
        <w:rPr>
          <w:rFonts w:ascii="Times New Roman" w:hAnsi="Times New Roman" w:cs="Times New Roman"/>
          <w:sz w:val="24"/>
          <w:szCs w:val="24"/>
          <w:highlight w:val="yellow"/>
        </w:rPr>
        <w:t xml:space="preserve"> and freestall</w:t>
      </w:r>
      <w:r w:rsidR="00635686" w:rsidRPr="00040F12">
        <w:rPr>
          <w:rFonts w:ascii="Times New Roman" w:hAnsi="Times New Roman" w:cs="Times New Roman"/>
          <w:sz w:val="24"/>
          <w:szCs w:val="24"/>
          <w:highlight w:val="yellow"/>
        </w:rPr>
        <w:t>s</w:t>
      </w:r>
      <w:r w:rsidR="001971A4" w:rsidRPr="00040F12">
        <w:rPr>
          <w:rFonts w:ascii="Times New Roman" w:hAnsi="Times New Roman" w:cs="Times New Roman"/>
          <w:sz w:val="24"/>
          <w:szCs w:val="24"/>
          <w:highlight w:val="yellow"/>
        </w:rPr>
        <w:t xml:space="preserve"> in their</w:t>
      </w:r>
      <w:r w:rsidR="00EA38CD" w:rsidRPr="00040F12">
        <w:rPr>
          <w:rFonts w:ascii="Times New Roman" w:hAnsi="Times New Roman" w:cs="Times New Roman"/>
          <w:sz w:val="24"/>
          <w:szCs w:val="24"/>
          <w:highlight w:val="yellow"/>
        </w:rPr>
        <w:t xml:space="preserve"> </w:t>
      </w:r>
      <w:ins w:id="1" w:author="John Barlow" w:date="2024-03-30T05:56:00Z">
        <w:r w:rsidR="00CB2481" w:rsidRPr="00643CF3">
          <w:rPr>
            <w:rFonts w:ascii="Times New Roman" w:hAnsi="Times New Roman" w:cs="Times New Roman"/>
            <w:sz w:val="24"/>
            <w:szCs w:val="24"/>
            <w:highlight w:val="yellow"/>
          </w:rPr>
          <w:t>bulk tank milk quality, udder health, udder hygiene and milk production</w:t>
        </w:r>
      </w:ins>
      <w:r w:rsidR="00057217" w:rsidRPr="00040F12">
        <w:rPr>
          <w:rFonts w:ascii="Times New Roman" w:hAnsi="Times New Roman" w:cs="Times New Roman"/>
          <w:sz w:val="24"/>
          <w:szCs w:val="24"/>
        </w:rPr>
        <w:t xml:space="preserve">. </w:t>
      </w:r>
      <w:bookmarkEnd w:id="0"/>
      <w:del w:id="2" w:author="Caitlin Jeffrey" w:date="2024-03-31T10:00:00Z">
        <w:r w:rsidR="008E10BB" w:rsidRPr="00040F12" w:rsidDel="001C3CDE">
          <w:rPr>
            <w:rFonts w:ascii="Times New Roman" w:hAnsi="Times New Roman" w:cs="Times New Roman"/>
            <w:sz w:val="24"/>
            <w:szCs w:val="24"/>
          </w:rPr>
          <w:delText xml:space="preserve">We conclude that </w:delText>
        </w:r>
      </w:del>
      <w:ins w:id="3" w:author="John Barlow" w:date="2024-03-30T05:57:00Z">
        <w:del w:id="4" w:author="Caitlin Jeffrey" w:date="2024-03-31T10:00:00Z">
          <w:r w:rsidR="00CB2481" w:rsidRPr="00040F12" w:rsidDel="001C3CDE">
            <w:rPr>
              <w:rFonts w:ascii="Times New Roman" w:hAnsi="Times New Roman" w:cs="Times New Roman"/>
              <w:sz w:val="24"/>
              <w:szCs w:val="24"/>
              <w:highlight w:val="yellow"/>
              <w:rPrChange w:id="5" w:author="Caitlin Jeffrey" w:date="2024-04-03T17:38:00Z">
                <w:rPr>
                  <w:rFonts w:ascii="Times New Roman" w:hAnsi="Times New Roman" w:cs="Times New Roman"/>
                  <w:sz w:val="24"/>
                  <w:szCs w:val="24"/>
                </w:rPr>
              </w:rPrChange>
            </w:rPr>
            <w:delText>f</w:delText>
          </w:r>
        </w:del>
      </w:ins>
      <w:ins w:id="6" w:author="Caitlin Jeffrey" w:date="2024-03-31T10:00:00Z">
        <w:r w:rsidR="001C3CDE" w:rsidRPr="00040F12">
          <w:rPr>
            <w:rFonts w:ascii="Times New Roman" w:hAnsi="Times New Roman" w:cs="Times New Roman"/>
            <w:sz w:val="24"/>
            <w:szCs w:val="24"/>
            <w:highlight w:val="yellow"/>
            <w:rPrChange w:id="7" w:author="Caitlin Jeffrey" w:date="2024-04-03T17:38:00Z">
              <w:rPr>
                <w:rFonts w:ascii="Times New Roman" w:hAnsi="Times New Roman" w:cs="Times New Roman"/>
                <w:sz w:val="24"/>
                <w:szCs w:val="24"/>
              </w:rPr>
            </w:rPrChange>
          </w:rPr>
          <w:t>F</w:t>
        </w:r>
      </w:ins>
      <w:ins w:id="8" w:author="John Barlow" w:date="2024-03-30T05:57:00Z">
        <w:r w:rsidR="00CB2481" w:rsidRPr="00040F12">
          <w:rPr>
            <w:rFonts w:ascii="Times New Roman" w:hAnsi="Times New Roman" w:cs="Times New Roman"/>
            <w:sz w:val="24"/>
            <w:szCs w:val="24"/>
            <w:highlight w:val="yellow"/>
            <w:rPrChange w:id="9" w:author="Caitlin Jeffrey" w:date="2024-04-03T17:38:00Z">
              <w:rPr>
                <w:rFonts w:ascii="Times New Roman" w:hAnsi="Times New Roman" w:cs="Times New Roman"/>
                <w:sz w:val="24"/>
                <w:szCs w:val="24"/>
              </w:rPr>
            </w:rPrChange>
          </w:rPr>
          <w:t>or producers considering a transition from tie</w:t>
        </w:r>
        <w:del w:id="10" w:author="Caitlin Jeffrey" w:date="2024-03-31T10:00:00Z">
          <w:r w:rsidR="00CB2481" w:rsidRPr="00040F12" w:rsidDel="001C3CDE">
            <w:rPr>
              <w:rFonts w:ascii="Times New Roman" w:hAnsi="Times New Roman" w:cs="Times New Roman"/>
              <w:sz w:val="24"/>
              <w:szCs w:val="24"/>
              <w:highlight w:val="yellow"/>
              <w:rPrChange w:id="11" w:author="Caitlin Jeffrey" w:date="2024-04-03T17:38:00Z">
                <w:rPr>
                  <w:rFonts w:ascii="Times New Roman" w:hAnsi="Times New Roman" w:cs="Times New Roman"/>
                  <w:sz w:val="24"/>
                  <w:szCs w:val="24"/>
                </w:rPr>
              </w:rPrChange>
            </w:rPr>
            <w:delText xml:space="preserve"> </w:delText>
          </w:r>
        </w:del>
        <w:r w:rsidR="00CB2481" w:rsidRPr="00040F12">
          <w:rPr>
            <w:rFonts w:ascii="Times New Roman" w:hAnsi="Times New Roman" w:cs="Times New Roman"/>
            <w:sz w:val="24"/>
            <w:szCs w:val="24"/>
            <w:highlight w:val="yellow"/>
            <w:rPrChange w:id="12" w:author="Caitlin Jeffrey" w:date="2024-04-03T17:38:00Z">
              <w:rPr>
                <w:rFonts w:ascii="Times New Roman" w:hAnsi="Times New Roman" w:cs="Times New Roman"/>
                <w:sz w:val="24"/>
                <w:szCs w:val="24"/>
              </w:rPr>
            </w:rPrChange>
          </w:rPr>
          <w:t xml:space="preserve">stalls, </w:t>
        </w:r>
      </w:ins>
      <w:r w:rsidR="008E10BB" w:rsidRPr="00040F12">
        <w:rPr>
          <w:rFonts w:ascii="Times New Roman" w:hAnsi="Times New Roman" w:cs="Times New Roman"/>
          <w:sz w:val="24"/>
          <w:szCs w:val="24"/>
          <w:highlight w:val="yellow"/>
          <w:rPrChange w:id="13" w:author="Caitlin Jeffrey" w:date="2024-04-03T17:38:00Z">
            <w:rPr>
              <w:rFonts w:ascii="Times New Roman" w:hAnsi="Times New Roman" w:cs="Times New Roman"/>
              <w:sz w:val="24"/>
              <w:szCs w:val="24"/>
            </w:rPr>
          </w:rPrChange>
        </w:rPr>
        <w:t>b</w:t>
      </w:r>
      <w:r w:rsidR="00546D0C" w:rsidRPr="00040F12">
        <w:rPr>
          <w:rFonts w:ascii="Times New Roman" w:hAnsi="Times New Roman" w:cs="Times New Roman"/>
          <w:sz w:val="24"/>
          <w:szCs w:val="24"/>
          <w:highlight w:val="yellow"/>
          <w:rPrChange w:id="14" w:author="Caitlin Jeffrey" w:date="2024-04-03T17:38:00Z">
            <w:rPr>
              <w:rFonts w:ascii="Times New Roman" w:hAnsi="Times New Roman" w:cs="Times New Roman"/>
              <w:sz w:val="24"/>
              <w:szCs w:val="24"/>
            </w:rPr>
          </w:rPrChange>
        </w:rPr>
        <w:t>edded pack</w:t>
      </w:r>
      <w:r w:rsidR="009C0B6E" w:rsidRPr="00040F12">
        <w:rPr>
          <w:rFonts w:ascii="Times New Roman" w:hAnsi="Times New Roman" w:cs="Times New Roman"/>
          <w:sz w:val="24"/>
          <w:szCs w:val="24"/>
          <w:highlight w:val="yellow"/>
          <w:rPrChange w:id="15" w:author="Caitlin Jeffrey" w:date="2024-04-03T17:38:00Z">
            <w:rPr>
              <w:rFonts w:ascii="Times New Roman" w:hAnsi="Times New Roman" w:cs="Times New Roman"/>
              <w:sz w:val="24"/>
              <w:szCs w:val="24"/>
            </w:rPr>
          </w:rPrChange>
        </w:rPr>
        <w:t>s</w:t>
      </w:r>
      <w:r w:rsidR="00541FA3" w:rsidRPr="00040F12">
        <w:rPr>
          <w:rFonts w:ascii="Times New Roman" w:hAnsi="Times New Roman" w:cs="Times New Roman"/>
          <w:sz w:val="24"/>
          <w:szCs w:val="24"/>
          <w:highlight w:val="yellow"/>
          <w:rPrChange w:id="16" w:author="Caitlin Jeffrey" w:date="2024-04-03T17:38:00Z">
            <w:rPr>
              <w:rFonts w:ascii="Times New Roman" w:hAnsi="Times New Roman" w:cs="Times New Roman"/>
              <w:sz w:val="24"/>
              <w:szCs w:val="24"/>
            </w:rPr>
          </w:rPrChange>
        </w:rPr>
        <w:t xml:space="preserve"> </w:t>
      </w:r>
      <w:del w:id="17" w:author="Caitlin Jeffrey" w:date="2024-03-31T10:00:00Z">
        <w:r w:rsidR="000D5E92" w:rsidRPr="00040F12" w:rsidDel="001C3CDE">
          <w:rPr>
            <w:rFonts w:ascii="Times New Roman" w:hAnsi="Times New Roman" w:cs="Times New Roman"/>
            <w:sz w:val="24"/>
            <w:szCs w:val="24"/>
            <w:highlight w:val="yellow"/>
            <w:rPrChange w:id="18" w:author="Caitlin Jeffrey" w:date="2024-04-03T17:38:00Z">
              <w:rPr>
                <w:rFonts w:ascii="Times New Roman" w:hAnsi="Times New Roman" w:cs="Times New Roman"/>
                <w:sz w:val="24"/>
                <w:szCs w:val="24"/>
              </w:rPr>
            </w:rPrChange>
          </w:rPr>
          <w:delText>are</w:delText>
        </w:r>
        <w:r w:rsidR="00546D0C" w:rsidRPr="00040F12" w:rsidDel="001C3CDE">
          <w:rPr>
            <w:rFonts w:ascii="Times New Roman" w:hAnsi="Times New Roman" w:cs="Times New Roman"/>
            <w:sz w:val="24"/>
            <w:szCs w:val="24"/>
            <w:highlight w:val="yellow"/>
            <w:rPrChange w:id="19" w:author="Caitlin Jeffrey" w:date="2024-04-03T17:38:00Z">
              <w:rPr>
                <w:rFonts w:ascii="Times New Roman" w:hAnsi="Times New Roman" w:cs="Times New Roman"/>
                <w:sz w:val="24"/>
                <w:szCs w:val="24"/>
              </w:rPr>
            </w:rPrChange>
          </w:rPr>
          <w:delText xml:space="preserve"> </w:delText>
        </w:r>
      </w:del>
      <w:ins w:id="20" w:author="Caitlin Jeffrey" w:date="2024-03-31T10:00:00Z">
        <w:r w:rsidR="001C3CDE" w:rsidRPr="00040F12">
          <w:rPr>
            <w:rFonts w:ascii="Times New Roman" w:hAnsi="Times New Roman" w:cs="Times New Roman"/>
            <w:sz w:val="24"/>
            <w:szCs w:val="24"/>
            <w:highlight w:val="yellow"/>
            <w:rPrChange w:id="21" w:author="Caitlin Jeffrey" w:date="2024-04-03T17:38:00Z">
              <w:rPr>
                <w:rFonts w:ascii="Times New Roman" w:hAnsi="Times New Roman" w:cs="Times New Roman"/>
                <w:sz w:val="24"/>
                <w:szCs w:val="24"/>
              </w:rPr>
            </w:rPrChange>
          </w:rPr>
          <w:t xml:space="preserve">may be </w:t>
        </w:r>
      </w:ins>
      <w:r w:rsidR="00546D0C" w:rsidRPr="00040F12">
        <w:rPr>
          <w:rFonts w:ascii="Times New Roman" w:hAnsi="Times New Roman" w:cs="Times New Roman"/>
          <w:sz w:val="24"/>
          <w:szCs w:val="24"/>
          <w:highlight w:val="yellow"/>
          <w:rPrChange w:id="22" w:author="Caitlin Jeffrey" w:date="2024-04-03T17:38:00Z">
            <w:rPr>
              <w:rFonts w:ascii="Times New Roman" w:hAnsi="Times New Roman" w:cs="Times New Roman"/>
              <w:sz w:val="24"/>
              <w:szCs w:val="24"/>
            </w:rPr>
          </w:rPrChange>
        </w:rPr>
        <w:t>a viable option for dairy cattle</w:t>
      </w:r>
      <w:r w:rsidR="00C26F6A" w:rsidRPr="00040F12">
        <w:rPr>
          <w:rFonts w:ascii="Times New Roman" w:hAnsi="Times New Roman" w:cs="Times New Roman"/>
          <w:sz w:val="24"/>
          <w:szCs w:val="24"/>
          <w:highlight w:val="yellow"/>
          <w:rPrChange w:id="23" w:author="Caitlin Jeffrey" w:date="2024-04-03T17:38:00Z">
            <w:rPr>
              <w:rFonts w:ascii="Times New Roman" w:hAnsi="Times New Roman" w:cs="Times New Roman"/>
              <w:sz w:val="24"/>
              <w:szCs w:val="24"/>
            </w:rPr>
          </w:rPrChange>
        </w:rPr>
        <w:t xml:space="preserve"> housing</w:t>
      </w:r>
      <w:r w:rsidR="00546D0C" w:rsidRPr="00040F12">
        <w:rPr>
          <w:rFonts w:ascii="Times New Roman" w:hAnsi="Times New Roman" w:cs="Times New Roman"/>
          <w:sz w:val="24"/>
          <w:szCs w:val="24"/>
          <w:highlight w:val="yellow"/>
          <w:rPrChange w:id="24" w:author="Caitlin Jeffrey" w:date="2024-04-03T17:38:00Z">
            <w:rPr>
              <w:rFonts w:ascii="Times New Roman" w:hAnsi="Times New Roman" w:cs="Times New Roman"/>
              <w:sz w:val="24"/>
              <w:szCs w:val="24"/>
            </w:rPr>
          </w:rPrChange>
        </w:rPr>
        <w:t xml:space="preserve"> </w:t>
      </w:r>
      <w:del w:id="25" w:author="Caitlin Jeffrey" w:date="2024-03-31T10:02:00Z">
        <w:r w:rsidR="00546D0C" w:rsidRPr="00040F12" w:rsidDel="000A3A5E">
          <w:rPr>
            <w:rFonts w:ascii="Times New Roman" w:hAnsi="Times New Roman" w:cs="Times New Roman"/>
            <w:sz w:val="24"/>
            <w:szCs w:val="24"/>
            <w:highlight w:val="yellow"/>
            <w:rPrChange w:id="26" w:author="Caitlin Jeffrey" w:date="2024-04-03T17:38:00Z">
              <w:rPr>
                <w:rFonts w:ascii="Times New Roman" w:hAnsi="Times New Roman" w:cs="Times New Roman"/>
                <w:sz w:val="24"/>
                <w:szCs w:val="24"/>
              </w:rPr>
            </w:rPrChange>
          </w:rPr>
          <w:delText xml:space="preserve">during </w:delText>
        </w:r>
        <w:r w:rsidR="001247FA" w:rsidRPr="00040F12" w:rsidDel="000A3A5E">
          <w:rPr>
            <w:rFonts w:ascii="Times New Roman" w:hAnsi="Times New Roman" w:cs="Times New Roman"/>
            <w:sz w:val="24"/>
            <w:szCs w:val="24"/>
            <w:highlight w:val="yellow"/>
            <w:rPrChange w:id="27" w:author="Caitlin Jeffrey" w:date="2024-04-03T17:38:00Z">
              <w:rPr>
                <w:rFonts w:ascii="Times New Roman" w:hAnsi="Times New Roman" w:cs="Times New Roman"/>
                <w:sz w:val="24"/>
                <w:szCs w:val="24"/>
              </w:rPr>
            </w:rPrChange>
          </w:rPr>
          <w:delText xml:space="preserve">the non-grazing season </w:delText>
        </w:r>
      </w:del>
      <w:r w:rsidR="00546D0C" w:rsidRPr="00040F12">
        <w:rPr>
          <w:rFonts w:ascii="Times New Roman" w:hAnsi="Times New Roman" w:cs="Times New Roman"/>
          <w:sz w:val="24"/>
          <w:szCs w:val="24"/>
          <w:highlight w:val="yellow"/>
          <w:rPrChange w:id="28" w:author="Caitlin Jeffrey" w:date="2024-04-03T17:38:00Z">
            <w:rPr>
              <w:rFonts w:ascii="Times New Roman" w:hAnsi="Times New Roman" w:cs="Times New Roman"/>
              <w:sz w:val="24"/>
              <w:szCs w:val="24"/>
            </w:rPr>
          </w:rPrChange>
        </w:rPr>
        <w:t>in the Northeast</w:t>
      </w:r>
      <w:r w:rsidR="008D6301" w:rsidRPr="00040F12">
        <w:rPr>
          <w:rFonts w:ascii="Times New Roman" w:hAnsi="Times New Roman" w:cs="Times New Roman"/>
          <w:sz w:val="24"/>
          <w:szCs w:val="24"/>
          <w:highlight w:val="yellow"/>
          <w:rPrChange w:id="29" w:author="Caitlin Jeffrey" w:date="2024-04-03T17:38:00Z">
            <w:rPr>
              <w:rFonts w:ascii="Times New Roman" w:hAnsi="Times New Roman" w:cs="Times New Roman"/>
              <w:sz w:val="24"/>
              <w:szCs w:val="24"/>
            </w:rPr>
          </w:rPrChange>
        </w:rPr>
        <w:t>ern US</w:t>
      </w:r>
      <w:r w:rsidR="00FF7F85" w:rsidRPr="00040F12">
        <w:rPr>
          <w:rFonts w:ascii="Times New Roman" w:hAnsi="Times New Roman" w:cs="Times New Roman"/>
          <w:sz w:val="24"/>
          <w:szCs w:val="24"/>
          <w:highlight w:val="yellow"/>
          <w:rPrChange w:id="30" w:author="Caitlin Jeffrey" w:date="2024-04-03T17:38:00Z">
            <w:rPr>
              <w:rFonts w:ascii="Times New Roman" w:hAnsi="Times New Roman" w:cs="Times New Roman"/>
              <w:sz w:val="24"/>
              <w:szCs w:val="24"/>
            </w:rPr>
          </w:rPrChange>
        </w:rPr>
        <w:t>.</w:t>
      </w:r>
      <w:r w:rsidR="00FF7F85" w:rsidRPr="00040F12">
        <w:rPr>
          <w:rFonts w:ascii="Times New Roman" w:hAnsi="Times New Roman" w:cs="Times New Roman"/>
          <w:sz w:val="24"/>
          <w:szCs w:val="24"/>
        </w:rPr>
        <w:t xml:space="preserve"> </w:t>
      </w:r>
    </w:p>
    <w:p w14:paraId="28ADA5B9" w14:textId="0F565D8A" w:rsidR="00092F7B" w:rsidRPr="00040F12" w:rsidRDefault="00092F7B" w:rsidP="00B91228">
      <w:pPr>
        <w:spacing w:line="480" w:lineRule="auto"/>
        <w:jc w:val="both"/>
        <w:rPr>
          <w:rFonts w:ascii="Times New Roman" w:hAnsi="Times New Roman" w:cs="Times New Roman"/>
          <w:b/>
          <w:sz w:val="24"/>
          <w:szCs w:val="24"/>
        </w:rPr>
      </w:pPr>
      <w:r w:rsidRPr="00040F12">
        <w:rPr>
          <w:rFonts w:ascii="Times New Roman" w:hAnsi="Times New Roman" w:cs="Times New Roman"/>
          <w:b/>
          <w:sz w:val="24"/>
          <w:szCs w:val="24"/>
        </w:rPr>
        <w:t>Running head:</w:t>
      </w:r>
    </w:p>
    <w:p w14:paraId="53979090" w14:textId="2B6A8E4C" w:rsidR="00681CDA" w:rsidRPr="00040F12" w:rsidRDefault="00C02CBC" w:rsidP="00B91228">
      <w:pPr>
        <w:spacing w:line="480" w:lineRule="auto"/>
        <w:jc w:val="both"/>
        <w:rPr>
          <w:rFonts w:ascii="Times New Roman" w:hAnsi="Times New Roman" w:cs="Times New Roman"/>
          <w:bCs/>
          <w:sz w:val="24"/>
          <w:szCs w:val="24"/>
        </w:rPr>
      </w:pPr>
      <w:r w:rsidRPr="00040F12">
        <w:rPr>
          <w:rFonts w:ascii="Times New Roman" w:hAnsi="Times New Roman" w:cs="Times New Roman"/>
          <w:bCs/>
          <w:sz w:val="24"/>
          <w:szCs w:val="24"/>
        </w:rPr>
        <w:t>Milk quality and</w:t>
      </w:r>
      <w:r w:rsidR="00CA323A" w:rsidRPr="00040F12">
        <w:rPr>
          <w:rFonts w:ascii="Times New Roman" w:hAnsi="Times New Roman" w:cs="Times New Roman"/>
          <w:bCs/>
          <w:sz w:val="24"/>
          <w:szCs w:val="24"/>
        </w:rPr>
        <w:t xml:space="preserve"> </w:t>
      </w:r>
      <w:r w:rsidR="002B4B9F" w:rsidRPr="00040F12">
        <w:rPr>
          <w:rFonts w:ascii="Times New Roman" w:hAnsi="Times New Roman" w:cs="Times New Roman"/>
          <w:bCs/>
          <w:sz w:val="24"/>
          <w:szCs w:val="24"/>
        </w:rPr>
        <w:t xml:space="preserve">udder </w:t>
      </w:r>
      <w:r w:rsidR="00CA323A" w:rsidRPr="00040F12">
        <w:rPr>
          <w:rFonts w:ascii="Times New Roman" w:hAnsi="Times New Roman" w:cs="Times New Roman"/>
          <w:bCs/>
          <w:sz w:val="24"/>
          <w:szCs w:val="24"/>
        </w:rPr>
        <w:t xml:space="preserve">hygiene </w:t>
      </w:r>
      <w:r w:rsidR="00762379" w:rsidRPr="00040F12">
        <w:rPr>
          <w:rFonts w:ascii="Times New Roman" w:hAnsi="Times New Roman" w:cs="Times New Roman"/>
          <w:bCs/>
          <w:sz w:val="24"/>
          <w:szCs w:val="24"/>
        </w:rPr>
        <w:t>o</w:t>
      </w:r>
      <w:r w:rsidR="00CA323A" w:rsidRPr="00040F12">
        <w:rPr>
          <w:rFonts w:ascii="Times New Roman" w:hAnsi="Times New Roman" w:cs="Times New Roman"/>
          <w:bCs/>
          <w:sz w:val="24"/>
          <w:szCs w:val="24"/>
        </w:rPr>
        <w:t>n</w:t>
      </w:r>
      <w:r w:rsidR="00762379" w:rsidRPr="00040F12">
        <w:rPr>
          <w:rFonts w:ascii="Times New Roman" w:hAnsi="Times New Roman" w:cs="Times New Roman"/>
          <w:bCs/>
          <w:sz w:val="24"/>
          <w:szCs w:val="24"/>
        </w:rPr>
        <w:t xml:space="preserve"> </w:t>
      </w:r>
      <w:r w:rsidRPr="00040F12">
        <w:rPr>
          <w:rFonts w:ascii="Times New Roman" w:hAnsi="Times New Roman" w:cs="Times New Roman"/>
          <w:bCs/>
          <w:sz w:val="24"/>
          <w:szCs w:val="24"/>
        </w:rPr>
        <w:t xml:space="preserve">VT </w:t>
      </w:r>
      <w:r w:rsidR="00762379" w:rsidRPr="00040F12">
        <w:rPr>
          <w:rFonts w:ascii="Times New Roman" w:hAnsi="Times New Roman" w:cs="Times New Roman"/>
          <w:bCs/>
          <w:sz w:val="24"/>
          <w:szCs w:val="24"/>
        </w:rPr>
        <w:t>organic dairies</w:t>
      </w:r>
    </w:p>
    <w:p w14:paraId="34D6B644" w14:textId="77777777" w:rsidR="00352E93" w:rsidRPr="00040F12" w:rsidRDefault="00352E93" w:rsidP="00B91228">
      <w:pPr>
        <w:spacing w:line="480" w:lineRule="auto"/>
        <w:jc w:val="both"/>
        <w:rPr>
          <w:rFonts w:ascii="Times New Roman" w:hAnsi="Times New Roman" w:cs="Times New Roman"/>
          <w:bCs/>
          <w:sz w:val="24"/>
          <w:szCs w:val="24"/>
        </w:rPr>
      </w:pPr>
    </w:p>
    <w:p w14:paraId="69198A63" w14:textId="77777777" w:rsidR="00F3251B" w:rsidRPr="00040F12" w:rsidRDefault="00F3251B" w:rsidP="00F3251B">
      <w:pPr>
        <w:spacing w:after="0" w:line="480" w:lineRule="auto"/>
        <w:jc w:val="both"/>
        <w:rPr>
          <w:rFonts w:ascii="Times New Roman" w:hAnsi="Times New Roman" w:cs="Times New Roman"/>
          <w:b/>
          <w:sz w:val="24"/>
          <w:szCs w:val="24"/>
        </w:rPr>
      </w:pPr>
      <w:r w:rsidRPr="00040F12">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040F12" w:rsidRDefault="00FE2598" w:rsidP="00DA5237">
      <w:pPr>
        <w:spacing w:after="0" w:line="480" w:lineRule="auto"/>
        <w:jc w:val="both"/>
        <w:rPr>
          <w:rFonts w:ascii="Times New Roman" w:hAnsi="Times New Roman" w:cs="Times New Roman"/>
          <w:b/>
          <w:sz w:val="24"/>
          <w:szCs w:val="24"/>
        </w:rPr>
      </w:pPr>
    </w:p>
    <w:p w14:paraId="1EDA4575" w14:textId="0172F905" w:rsidR="00B91228" w:rsidRPr="00040F12" w:rsidRDefault="0000478B" w:rsidP="00B91228">
      <w:pPr>
        <w:spacing w:after="0" w:line="480" w:lineRule="auto"/>
        <w:jc w:val="both"/>
        <w:rPr>
          <w:rFonts w:ascii="Times New Roman" w:hAnsi="Times New Roman" w:cs="Times New Roman"/>
          <w:bCs/>
          <w:sz w:val="24"/>
          <w:szCs w:val="24"/>
        </w:rPr>
      </w:pPr>
      <w:r w:rsidRPr="00040F12">
        <w:rPr>
          <w:rFonts w:ascii="Times New Roman" w:hAnsi="Times New Roman" w:cs="Times New Roman"/>
          <w:bCs/>
          <w:sz w:val="24"/>
          <w:szCs w:val="24"/>
        </w:rPr>
        <w:t>Caitlin E. Jeffrey</w:t>
      </w:r>
      <w:r w:rsidR="00ED33E6" w:rsidRPr="00040F12">
        <w:rPr>
          <w:rFonts w:ascii="Times New Roman" w:hAnsi="Times New Roman" w:cs="Times New Roman"/>
          <w:bCs/>
          <w:sz w:val="24"/>
          <w:szCs w:val="24"/>
        </w:rPr>
        <w:t>,</w:t>
      </w:r>
      <w:r w:rsidR="00191DC7" w:rsidRPr="00040F12">
        <w:rPr>
          <w:rFonts w:ascii="Times New Roman" w:hAnsi="Times New Roman" w:cs="Times New Roman"/>
          <w:bCs/>
          <w:sz w:val="24"/>
          <w:szCs w:val="24"/>
          <w:vertAlign w:val="superscript"/>
        </w:rPr>
        <w:t>1</w:t>
      </w:r>
      <w:r w:rsidR="00B91228" w:rsidRPr="00040F12">
        <w:rPr>
          <w:rFonts w:ascii="Times New Roman" w:hAnsi="Times New Roman" w:cs="Times New Roman"/>
          <w:bCs/>
          <w:sz w:val="24"/>
          <w:szCs w:val="24"/>
        </w:rPr>
        <w:t xml:space="preserve"> </w:t>
      </w:r>
      <w:r w:rsidR="00F15510" w:rsidRPr="00040F12">
        <w:rPr>
          <w:rFonts w:ascii="Times New Roman" w:hAnsi="Times New Roman" w:cs="Times New Roman"/>
          <w:bCs/>
          <w:sz w:val="24"/>
          <w:szCs w:val="24"/>
        </w:rPr>
        <w:t>Tucker Andrews</w:t>
      </w:r>
      <w:r w:rsidR="008B544E" w:rsidRPr="00040F12">
        <w:rPr>
          <w:rFonts w:ascii="Times New Roman" w:hAnsi="Times New Roman" w:cs="Times New Roman"/>
          <w:bCs/>
          <w:sz w:val="24"/>
          <w:szCs w:val="24"/>
          <w:vertAlign w:val="superscript"/>
        </w:rPr>
        <w:t>2</w:t>
      </w:r>
      <w:r w:rsidR="006E1097" w:rsidRPr="00040F12">
        <w:rPr>
          <w:rFonts w:ascii="Times New Roman" w:hAnsi="Times New Roman" w:cs="Times New Roman"/>
          <w:bCs/>
          <w:sz w:val="24"/>
          <w:szCs w:val="24"/>
        </w:rPr>
        <w:t>,</w:t>
      </w:r>
      <w:r w:rsidR="00F15510" w:rsidRPr="00040F12">
        <w:rPr>
          <w:rFonts w:ascii="Times New Roman" w:hAnsi="Times New Roman" w:cs="Times New Roman"/>
          <w:bCs/>
          <w:sz w:val="24"/>
          <w:szCs w:val="24"/>
        </w:rPr>
        <w:t xml:space="preserve"> Sandra </w:t>
      </w:r>
      <w:r w:rsidR="001207D5" w:rsidRPr="00040F12">
        <w:rPr>
          <w:rFonts w:ascii="Times New Roman" w:hAnsi="Times New Roman" w:cs="Times New Roman"/>
          <w:bCs/>
          <w:sz w:val="24"/>
          <w:szCs w:val="24"/>
        </w:rPr>
        <w:t>M. Godden</w:t>
      </w:r>
      <w:r w:rsidR="008B544E" w:rsidRPr="00040F12">
        <w:rPr>
          <w:rFonts w:ascii="Times New Roman" w:hAnsi="Times New Roman" w:cs="Times New Roman"/>
          <w:bCs/>
          <w:sz w:val="24"/>
          <w:szCs w:val="24"/>
          <w:vertAlign w:val="superscript"/>
        </w:rPr>
        <w:t>3</w:t>
      </w:r>
      <w:r w:rsidR="001207D5" w:rsidRPr="00040F12">
        <w:rPr>
          <w:rFonts w:ascii="Times New Roman" w:hAnsi="Times New Roman" w:cs="Times New Roman"/>
          <w:bCs/>
          <w:sz w:val="24"/>
          <w:szCs w:val="24"/>
        </w:rPr>
        <w:t xml:space="preserve">, </w:t>
      </w:r>
      <w:r w:rsidR="005866A9" w:rsidRPr="00040F12">
        <w:rPr>
          <w:rFonts w:ascii="Times New Roman" w:hAnsi="Times New Roman" w:cs="Times New Roman"/>
          <w:bCs/>
          <w:sz w:val="24"/>
          <w:szCs w:val="24"/>
        </w:rPr>
        <w:t>D</w:t>
      </w:r>
      <w:r w:rsidR="00F15510" w:rsidRPr="00040F12">
        <w:rPr>
          <w:rFonts w:ascii="Times New Roman" w:hAnsi="Times New Roman" w:cs="Times New Roman"/>
          <w:bCs/>
          <w:sz w:val="24"/>
          <w:szCs w:val="24"/>
        </w:rPr>
        <w:t>eborah A. Neher</w:t>
      </w:r>
      <w:r w:rsidR="008B544E" w:rsidRPr="00040F12">
        <w:rPr>
          <w:rFonts w:ascii="Times New Roman" w:hAnsi="Times New Roman" w:cs="Times New Roman"/>
          <w:bCs/>
          <w:sz w:val="24"/>
          <w:szCs w:val="24"/>
          <w:vertAlign w:val="superscript"/>
        </w:rPr>
        <w:t>2</w:t>
      </w:r>
      <w:r w:rsidR="00ED33E6" w:rsidRPr="00040F12">
        <w:rPr>
          <w:rFonts w:ascii="Times New Roman" w:hAnsi="Times New Roman" w:cs="Times New Roman"/>
          <w:bCs/>
          <w:sz w:val="24"/>
          <w:szCs w:val="24"/>
        </w:rPr>
        <w:t>,</w:t>
      </w:r>
      <w:r w:rsidR="00B91228" w:rsidRPr="00040F12">
        <w:rPr>
          <w:rFonts w:ascii="Times New Roman" w:hAnsi="Times New Roman" w:cs="Times New Roman"/>
          <w:bCs/>
          <w:sz w:val="24"/>
          <w:szCs w:val="24"/>
        </w:rPr>
        <w:t xml:space="preserve"> John W. Barlow</w:t>
      </w:r>
      <w:r w:rsidR="00191DC7" w:rsidRPr="00040F12">
        <w:rPr>
          <w:rFonts w:ascii="Times New Roman" w:hAnsi="Times New Roman" w:cs="Times New Roman"/>
          <w:bCs/>
          <w:sz w:val="24"/>
          <w:szCs w:val="24"/>
          <w:vertAlign w:val="superscript"/>
        </w:rPr>
        <w:t>1</w:t>
      </w:r>
    </w:p>
    <w:p w14:paraId="7B44B0B3" w14:textId="77777777" w:rsidR="00024CE6" w:rsidRPr="00040F12"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040F12" w:rsidRDefault="00191DC7"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vertAlign w:val="superscript"/>
        </w:rPr>
        <w:t>1</w:t>
      </w:r>
      <w:r w:rsidR="00024CE6" w:rsidRPr="00040F12">
        <w:rPr>
          <w:rFonts w:ascii="Times New Roman" w:hAnsi="Times New Roman" w:cs="Times New Roman"/>
          <w:sz w:val="24"/>
          <w:szCs w:val="24"/>
          <w:vertAlign w:val="superscript"/>
        </w:rPr>
        <w:t xml:space="preserve"> </w:t>
      </w:r>
      <w:r w:rsidR="003B69F1" w:rsidRPr="00040F12">
        <w:rPr>
          <w:rFonts w:ascii="Times New Roman" w:hAnsi="Times New Roman" w:cs="Times New Roman"/>
          <w:sz w:val="24"/>
          <w:szCs w:val="24"/>
        </w:rPr>
        <w:t xml:space="preserve">Department of Animal </w:t>
      </w:r>
      <w:r w:rsidR="00207F03" w:rsidRPr="00040F12">
        <w:rPr>
          <w:rFonts w:ascii="Times New Roman" w:hAnsi="Times New Roman" w:cs="Times New Roman"/>
          <w:sz w:val="24"/>
          <w:szCs w:val="24"/>
        </w:rPr>
        <w:t xml:space="preserve">and Veterinary </w:t>
      </w:r>
      <w:r w:rsidR="003B69F1" w:rsidRPr="00040F12">
        <w:rPr>
          <w:rFonts w:ascii="Times New Roman" w:hAnsi="Times New Roman" w:cs="Times New Roman"/>
          <w:sz w:val="24"/>
          <w:szCs w:val="24"/>
        </w:rPr>
        <w:t>Science</w:t>
      </w:r>
      <w:r w:rsidR="00207F03" w:rsidRPr="00040F12">
        <w:rPr>
          <w:rFonts w:ascii="Times New Roman" w:hAnsi="Times New Roman" w:cs="Times New Roman"/>
          <w:sz w:val="24"/>
          <w:szCs w:val="24"/>
        </w:rPr>
        <w:t>s</w:t>
      </w:r>
      <w:r w:rsidR="003B69F1" w:rsidRPr="00040F12">
        <w:rPr>
          <w:rFonts w:ascii="Times New Roman" w:hAnsi="Times New Roman" w:cs="Times New Roman"/>
          <w:sz w:val="24"/>
          <w:szCs w:val="24"/>
        </w:rPr>
        <w:t>, U</w:t>
      </w:r>
      <w:r w:rsidR="00B91228" w:rsidRPr="00040F12">
        <w:rPr>
          <w:rFonts w:ascii="Times New Roman" w:hAnsi="Times New Roman" w:cs="Times New Roman"/>
          <w:sz w:val="24"/>
          <w:szCs w:val="24"/>
        </w:rPr>
        <w:t>niversity of Vermont, Burlington, V</w:t>
      </w:r>
      <w:r w:rsidR="00AC2186" w:rsidRPr="00040F12">
        <w:rPr>
          <w:rFonts w:ascii="Times New Roman" w:hAnsi="Times New Roman" w:cs="Times New Roman"/>
          <w:sz w:val="24"/>
          <w:szCs w:val="24"/>
        </w:rPr>
        <w:t>T 05405</w:t>
      </w:r>
    </w:p>
    <w:p w14:paraId="3C7CF9A3" w14:textId="42305E67" w:rsidR="00210888" w:rsidRPr="00040F12" w:rsidRDefault="00024CE6"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vertAlign w:val="superscript"/>
        </w:rPr>
        <w:t xml:space="preserve">2 </w:t>
      </w:r>
      <w:r w:rsidR="008B544E" w:rsidRPr="00040F12">
        <w:rPr>
          <w:rFonts w:ascii="Times New Roman" w:hAnsi="Times New Roman" w:cs="Times New Roman"/>
          <w:sz w:val="24"/>
          <w:szCs w:val="24"/>
        </w:rPr>
        <w:t>Department of Plant and Soil Science, University of Vermont, Burlington</w:t>
      </w:r>
      <w:r w:rsidR="003F72CD" w:rsidRPr="00040F12">
        <w:rPr>
          <w:rFonts w:ascii="Times New Roman" w:hAnsi="Times New Roman" w:cs="Times New Roman"/>
          <w:sz w:val="24"/>
          <w:szCs w:val="24"/>
        </w:rPr>
        <w:t>, VT</w:t>
      </w:r>
      <w:r w:rsidR="008B544E" w:rsidRPr="00040F12">
        <w:rPr>
          <w:rFonts w:ascii="Times New Roman" w:hAnsi="Times New Roman" w:cs="Times New Roman"/>
          <w:sz w:val="24"/>
          <w:szCs w:val="24"/>
        </w:rPr>
        <w:t xml:space="preserve"> 05405</w:t>
      </w:r>
    </w:p>
    <w:p w14:paraId="54AFAA00" w14:textId="38F42030" w:rsidR="001207D5" w:rsidRPr="00040F12" w:rsidRDefault="00024CE6" w:rsidP="00FE232A">
      <w:pPr>
        <w:spacing w:after="0" w:line="480" w:lineRule="auto"/>
        <w:ind w:left="180" w:hanging="180"/>
        <w:jc w:val="both"/>
        <w:rPr>
          <w:rFonts w:ascii="Times New Roman" w:hAnsi="Times New Roman" w:cs="Times New Roman"/>
          <w:sz w:val="24"/>
          <w:szCs w:val="24"/>
        </w:rPr>
      </w:pPr>
      <w:r w:rsidRPr="00040F12">
        <w:rPr>
          <w:rFonts w:ascii="Times New Roman" w:hAnsi="Times New Roman" w:cs="Times New Roman"/>
          <w:sz w:val="24"/>
          <w:szCs w:val="24"/>
          <w:vertAlign w:val="superscript"/>
        </w:rPr>
        <w:t xml:space="preserve">3 </w:t>
      </w:r>
      <w:r w:rsidR="00D212A9" w:rsidRPr="00040F12">
        <w:rPr>
          <w:rFonts w:ascii="Times New Roman" w:hAnsi="Times New Roman" w:cs="Times New Roman"/>
          <w:sz w:val="24"/>
          <w:szCs w:val="24"/>
        </w:rPr>
        <w:t xml:space="preserve">Department of Veterinary Population Medicine, </w:t>
      </w:r>
      <w:r w:rsidR="00673C74" w:rsidRPr="00040F12">
        <w:rPr>
          <w:rFonts w:ascii="Times New Roman" w:hAnsi="Times New Roman" w:cs="Times New Roman"/>
          <w:sz w:val="24"/>
          <w:szCs w:val="24"/>
        </w:rPr>
        <w:t>College of Veterinary Medicine, University of Minnesota, St. Paul</w:t>
      </w:r>
      <w:r w:rsidR="005A19F5" w:rsidRPr="00040F12">
        <w:rPr>
          <w:rFonts w:ascii="Times New Roman" w:hAnsi="Times New Roman" w:cs="Times New Roman"/>
          <w:sz w:val="24"/>
          <w:szCs w:val="24"/>
        </w:rPr>
        <w:t>, MN</w:t>
      </w:r>
      <w:r w:rsidR="00673C74" w:rsidRPr="00040F12">
        <w:rPr>
          <w:rFonts w:ascii="Times New Roman" w:hAnsi="Times New Roman" w:cs="Times New Roman"/>
          <w:sz w:val="24"/>
          <w:szCs w:val="24"/>
        </w:rPr>
        <w:t xml:space="preserve"> 55108.</w:t>
      </w:r>
    </w:p>
    <w:p w14:paraId="07A6AF83" w14:textId="5861D6DE" w:rsidR="00210888" w:rsidRPr="00040F12" w:rsidRDefault="00B91228"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t>Corresponding author: John Barlow</w:t>
      </w:r>
    </w:p>
    <w:p w14:paraId="1977DF66" w14:textId="77777777" w:rsidR="00210888" w:rsidRPr="00040F12" w:rsidRDefault="00B91228"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lastRenderedPageBreak/>
        <w:t xml:space="preserve">Department of Animal </w:t>
      </w:r>
      <w:r w:rsidR="00626846" w:rsidRPr="00040F12">
        <w:rPr>
          <w:rFonts w:ascii="Times New Roman" w:hAnsi="Times New Roman" w:cs="Times New Roman"/>
          <w:sz w:val="24"/>
          <w:szCs w:val="24"/>
        </w:rPr>
        <w:t xml:space="preserve">and Veterinary </w:t>
      </w:r>
      <w:r w:rsidRPr="00040F12">
        <w:rPr>
          <w:rFonts w:ascii="Times New Roman" w:hAnsi="Times New Roman" w:cs="Times New Roman"/>
          <w:sz w:val="24"/>
          <w:szCs w:val="24"/>
        </w:rPr>
        <w:t>Science</w:t>
      </w:r>
      <w:r w:rsidR="00626846" w:rsidRPr="00040F12">
        <w:rPr>
          <w:rFonts w:ascii="Times New Roman" w:hAnsi="Times New Roman" w:cs="Times New Roman"/>
          <w:sz w:val="24"/>
          <w:szCs w:val="24"/>
        </w:rPr>
        <w:t>s</w:t>
      </w:r>
      <w:r w:rsidRPr="00040F12">
        <w:rPr>
          <w:rFonts w:ascii="Times New Roman" w:hAnsi="Times New Roman" w:cs="Times New Roman"/>
          <w:sz w:val="24"/>
          <w:szCs w:val="24"/>
        </w:rPr>
        <w:t xml:space="preserve">, </w:t>
      </w:r>
    </w:p>
    <w:p w14:paraId="5B7419BC" w14:textId="77777777" w:rsidR="00210888" w:rsidRPr="00040F12" w:rsidRDefault="00210888"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t xml:space="preserve">202 Terrill Building, </w:t>
      </w:r>
    </w:p>
    <w:p w14:paraId="454BE5D0" w14:textId="77777777" w:rsidR="00210888" w:rsidRPr="00040F12" w:rsidRDefault="00B91228"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t>University of Vermont</w:t>
      </w:r>
      <w:r w:rsidR="00210888" w:rsidRPr="00040F12">
        <w:rPr>
          <w:rFonts w:ascii="Times New Roman" w:hAnsi="Times New Roman" w:cs="Times New Roman"/>
          <w:sz w:val="24"/>
          <w:szCs w:val="24"/>
        </w:rPr>
        <w:t xml:space="preserve">, </w:t>
      </w:r>
    </w:p>
    <w:p w14:paraId="4F125EE2" w14:textId="5CE12B6D" w:rsidR="00B91228" w:rsidRPr="00040F12" w:rsidRDefault="00210888"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t>Burlington, VT 05405</w:t>
      </w:r>
    </w:p>
    <w:p w14:paraId="35CE42FA" w14:textId="579576C6" w:rsidR="00CA1B82" w:rsidRPr="00040F12" w:rsidRDefault="00CA1B82" w:rsidP="00B91228">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t>Phone: 802-656-1395</w:t>
      </w:r>
    </w:p>
    <w:p w14:paraId="51ABC2CA" w14:textId="77777777" w:rsidR="00CC44B5" w:rsidRPr="00040F12" w:rsidRDefault="00CC44B5" w:rsidP="00CC44B5">
      <w:pPr>
        <w:spacing w:after="0" w:line="480" w:lineRule="auto"/>
        <w:jc w:val="both"/>
        <w:rPr>
          <w:rFonts w:ascii="Times New Roman" w:hAnsi="Times New Roman" w:cs="Times New Roman"/>
          <w:sz w:val="24"/>
          <w:szCs w:val="24"/>
        </w:rPr>
      </w:pPr>
      <w:r w:rsidRPr="00040F12">
        <w:rPr>
          <w:rFonts w:ascii="Times New Roman" w:hAnsi="Times New Roman" w:cs="Times New Roman"/>
          <w:sz w:val="24"/>
          <w:szCs w:val="24"/>
        </w:rPr>
        <w:t xml:space="preserve">Email: </w:t>
      </w:r>
      <w:hyperlink r:id="rId11" w:history="1">
        <w:r w:rsidRPr="00040F12">
          <w:rPr>
            <w:rStyle w:val="Hyperlink"/>
            <w:rFonts w:ascii="Times New Roman" w:hAnsi="Times New Roman" w:cs="Times New Roman"/>
            <w:sz w:val="24"/>
            <w:szCs w:val="24"/>
          </w:rPr>
          <w:t>john.barlow@uvm.edu</w:t>
        </w:r>
      </w:hyperlink>
    </w:p>
    <w:p w14:paraId="7014520A" w14:textId="77777777" w:rsidR="00CC44B5" w:rsidRPr="00040F12" w:rsidRDefault="00CC44B5" w:rsidP="00B91228">
      <w:pPr>
        <w:spacing w:after="0" w:line="480" w:lineRule="auto"/>
        <w:jc w:val="both"/>
        <w:rPr>
          <w:rFonts w:ascii="Times New Roman" w:hAnsi="Times New Roman" w:cs="Times New Roman"/>
          <w:sz w:val="24"/>
          <w:szCs w:val="24"/>
        </w:rPr>
      </w:pPr>
    </w:p>
    <w:p w14:paraId="3192E851" w14:textId="77777777" w:rsidR="005A2433" w:rsidRPr="00040F12"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040F12" w:rsidRDefault="00B91228" w:rsidP="00B91228">
      <w:pPr>
        <w:pStyle w:val="NormalWeb"/>
        <w:spacing w:before="0" w:beforeAutospacing="0" w:after="0" w:afterAutospacing="0" w:line="480" w:lineRule="auto"/>
        <w:jc w:val="both"/>
        <w:rPr>
          <w:rStyle w:val="Emphasis"/>
          <w:b/>
          <w:bCs/>
          <w:i w:val="0"/>
          <w:iCs w:val="0"/>
          <w:color w:val="0E101A"/>
        </w:rPr>
      </w:pPr>
      <w:r w:rsidRPr="00040F12">
        <w:rPr>
          <w:rStyle w:val="Emphasis"/>
          <w:b/>
          <w:bCs/>
          <w:i w:val="0"/>
          <w:iCs w:val="0"/>
          <w:color w:val="0E101A"/>
        </w:rPr>
        <w:t>Abstract</w:t>
      </w:r>
    </w:p>
    <w:p w14:paraId="7FE6D4AB" w14:textId="697AB5A0" w:rsidR="00E942FF" w:rsidRPr="00040F12" w:rsidRDefault="005C0F0F" w:rsidP="00F07B1C">
      <w:pPr>
        <w:autoSpaceDE w:val="0"/>
        <w:autoSpaceDN w:val="0"/>
        <w:adjustRightInd w:val="0"/>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Th</w:t>
      </w:r>
      <w:r w:rsidR="004C7A16" w:rsidRPr="00040F12">
        <w:rPr>
          <w:rFonts w:ascii="Times New Roman" w:hAnsi="Times New Roman" w:cs="Times New Roman"/>
          <w:sz w:val="24"/>
          <w:szCs w:val="24"/>
        </w:rPr>
        <w:t xml:space="preserve">e </w:t>
      </w:r>
      <w:r w:rsidR="009A4CA8" w:rsidRPr="00040F12">
        <w:rPr>
          <w:rFonts w:ascii="Times New Roman" w:hAnsi="Times New Roman" w:cs="Times New Roman"/>
          <w:sz w:val="24"/>
          <w:szCs w:val="24"/>
        </w:rPr>
        <w:t xml:space="preserve">primary </w:t>
      </w:r>
      <w:r w:rsidR="004C7A16" w:rsidRPr="00040F12">
        <w:rPr>
          <w:rFonts w:ascii="Times New Roman" w:hAnsi="Times New Roman" w:cs="Times New Roman"/>
          <w:sz w:val="24"/>
          <w:szCs w:val="24"/>
        </w:rPr>
        <w:t>objective of th</w:t>
      </w:r>
      <w:r w:rsidRPr="00040F12">
        <w:rPr>
          <w:rFonts w:ascii="Times New Roman" w:hAnsi="Times New Roman" w:cs="Times New Roman"/>
          <w:sz w:val="24"/>
          <w:szCs w:val="24"/>
        </w:rPr>
        <w:t>is</w:t>
      </w:r>
      <w:r w:rsidR="00185A8E" w:rsidRPr="00040F12">
        <w:rPr>
          <w:rFonts w:ascii="Times New Roman" w:hAnsi="Times New Roman" w:cs="Times New Roman"/>
          <w:sz w:val="24"/>
          <w:szCs w:val="24"/>
        </w:rPr>
        <w:t xml:space="preserve"> cross-sectional observational study </w:t>
      </w:r>
      <w:del w:id="31" w:author="John Barlow" w:date="2024-03-27T04:15:00Z">
        <w:r w:rsidR="00185A8E" w:rsidRPr="00040F12" w:rsidDel="000A684E">
          <w:rPr>
            <w:rFonts w:ascii="Times New Roman" w:hAnsi="Times New Roman" w:cs="Times New Roman"/>
            <w:sz w:val="24"/>
            <w:szCs w:val="24"/>
          </w:rPr>
          <w:delText xml:space="preserve">on organic dairies </w:delText>
        </w:r>
      </w:del>
      <w:r w:rsidR="004C7A16" w:rsidRPr="00040F12">
        <w:rPr>
          <w:rFonts w:ascii="Times New Roman" w:hAnsi="Times New Roman" w:cs="Times New Roman"/>
          <w:sz w:val="24"/>
          <w:szCs w:val="24"/>
        </w:rPr>
        <w:t xml:space="preserve">was to </w:t>
      </w:r>
      <w:r w:rsidR="000D556E" w:rsidRPr="00040F12">
        <w:rPr>
          <w:rFonts w:ascii="Times New Roman" w:hAnsi="Times New Roman" w:cs="Times New Roman"/>
          <w:sz w:val="24"/>
          <w:szCs w:val="24"/>
        </w:rPr>
        <w:t xml:space="preserve">determine </w:t>
      </w:r>
      <w:r w:rsidR="00185A8E" w:rsidRPr="00040F12">
        <w:rPr>
          <w:rFonts w:ascii="Times New Roman" w:hAnsi="Times New Roman" w:cs="Times New Roman"/>
          <w:sz w:val="24"/>
          <w:szCs w:val="24"/>
        </w:rPr>
        <w:t>whether bulk tank milk quality, udder health</w:t>
      </w:r>
      <w:r w:rsidR="009A4CA8" w:rsidRPr="00040F12">
        <w:rPr>
          <w:rFonts w:ascii="Times New Roman" w:hAnsi="Times New Roman" w:cs="Times New Roman"/>
          <w:sz w:val="24"/>
          <w:szCs w:val="24"/>
        </w:rPr>
        <w:t>,</w:t>
      </w:r>
      <w:r w:rsidR="00185A8E" w:rsidRPr="00040F12">
        <w:rPr>
          <w:rFonts w:ascii="Times New Roman" w:hAnsi="Times New Roman" w:cs="Times New Roman"/>
          <w:sz w:val="24"/>
          <w:szCs w:val="24"/>
        </w:rPr>
        <w:t xml:space="preserve"> </w:t>
      </w:r>
      <w:r w:rsidR="003A51F3" w:rsidRPr="00040F12">
        <w:rPr>
          <w:rFonts w:ascii="Times New Roman" w:hAnsi="Times New Roman" w:cs="Times New Roman"/>
          <w:sz w:val="24"/>
          <w:szCs w:val="24"/>
        </w:rPr>
        <w:t>udder</w:t>
      </w:r>
      <w:r w:rsidR="004C7A16" w:rsidRPr="00040F12">
        <w:rPr>
          <w:rFonts w:ascii="Times New Roman" w:hAnsi="Times New Roman" w:cs="Times New Roman"/>
          <w:sz w:val="24"/>
          <w:szCs w:val="24"/>
        </w:rPr>
        <w:t xml:space="preserve"> </w:t>
      </w:r>
      <w:r w:rsidR="00185A8E" w:rsidRPr="00040F12">
        <w:rPr>
          <w:rFonts w:ascii="Times New Roman" w:hAnsi="Times New Roman" w:cs="Times New Roman"/>
          <w:sz w:val="24"/>
          <w:szCs w:val="24"/>
        </w:rPr>
        <w:t>hygiene</w:t>
      </w:r>
      <w:r w:rsidR="009A4CA8" w:rsidRPr="00040F12">
        <w:rPr>
          <w:rFonts w:ascii="Times New Roman" w:hAnsi="Times New Roman" w:cs="Times New Roman"/>
          <w:sz w:val="24"/>
          <w:szCs w:val="24"/>
        </w:rPr>
        <w:t xml:space="preserve"> and milk production</w:t>
      </w:r>
      <w:r w:rsidR="00185A8E" w:rsidRPr="00040F12">
        <w:rPr>
          <w:rFonts w:ascii="Times New Roman" w:hAnsi="Times New Roman" w:cs="Times New Roman"/>
          <w:sz w:val="24"/>
          <w:szCs w:val="24"/>
        </w:rPr>
        <w:t xml:space="preserve"> outcomes were associated with facility type</w:t>
      </w:r>
      <w:ins w:id="32" w:author="John Barlow" w:date="2024-03-27T04:15:00Z">
        <w:r w:rsidR="000A684E" w:rsidRPr="00040F12">
          <w:rPr>
            <w:rFonts w:ascii="Times New Roman" w:hAnsi="Times New Roman" w:cs="Times New Roman"/>
          </w:rPr>
          <w:t xml:space="preserve"> </w:t>
        </w:r>
        <w:r w:rsidR="000A684E" w:rsidRPr="00040F12">
          <w:rPr>
            <w:rFonts w:ascii="Times New Roman" w:hAnsi="Times New Roman" w:cs="Times New Roman"/>
            <w:sz w:val="24"/>
            <w:szCs w:val="24"/>
          </w:rPr>
          <w:t>on organic dairies</w:t>
        </w:r>
      </w:ins>
      <w:r w:rsidR="00185A8E" w:rsidRPr="00040F12">
        <w:rPr>
          <w:rFonts w:ascii="Times New Roman" w:hAnsi="Times New Roman" w:cs="Times New Roman"/>
          <w:sz w:val="24"/>
          <w:szCs w:val="24"/>
        </w:rPr>
        <w:t xml:space="preserve">. </w:t>
      </w:r>
      <w:r w:rsidR="0073047F" w:rsidRPr="00040F12">
        <w:rPr>
          <w:rFonts w:ascii="Times New Roman" w:hAnsi="Times New Roman" w:cs="Times New Roman"/>
          <w:sz w:val="24"/>
          <w:szCs w:val="24"/>
        </w:rPr>
        <w:t>A secondary objective was to identify other management-related risk factors associated with bulk tank milk quality, udder health,</w:t>
      </w:r>
      <w:r w:rsidR="00485C2E" w:rsidRPr="00040F12">
        <w:rPr>
          <w:rFonts w:ascii="Times New Roman" w:hAnsi="Times New Roman" w:cs="Times New Roman"/>
          <w:sz w:val="24"/>
          <w:szCs w:val="24"/>
        </w:rPr>
        <w:t xml:space="preserve"> udder hygiene,</w:t>
      </w:r>
      <w:r w:rsidR="0073047F" w:rsidRPr="00040F12">
        <w:rPr>
          <w:rFonts w:ascii="Times New Roman" w:hAnsi="Times New Roman" w:cs="Times New Roman"/>
          <w:sz w:val="24"/>
          <w:szCs w:val="24"/>
        </w:rPr>
        <w:t xml:space="preserve"> and milk production </w:t>
      </w:r>
      <w:r w:rsidR="00C350AE" w:rsidRPr="00040F12">
        <w:rPr>
          <w:rFonts w:ascii="Times New Roman" w:hAnsi="Times New Roman" w:cs="Times New Roman"/>
          <w:sz w:val="24"/>
          <w:szCs w:val="24"/>
        </w:rPr>
        <w:t>o</w:t>
      </w:r>
      <w:r w:rsidR="0073047F" w:rsidRPr="00040F12">
        <w:rPr>
          <w:rFonts w:ascii="Times New Roman" w:hAnsi="Times New Roman" w:cs="Times New Roman"/>
          <w:sz w:val="24"/>
          <w:szCs w:val="24"/>
        </w:rPr>
        <w:t>n organic dairy herds</w:t>
      </w:r>
      <w:r w:rsidR="00EC7456" w:rsidRPr="00040F12">
        <w:rPr>
          <w:rFonts w:ascii="Times New Roman" w:hAnsi="Times New Roman" w:cs="Times New Roman"/>
          <w:sz w:val="24"/>
          <w:szCs w:val="24"/>
        </w:rPr>
        <w:t xml:space="preserve"> in Vermont</w:t>
      </w:r>
      <w:r w:rsidR="0073047F" w:rsidRPr="00040F12">
        <w:rPr>
          <w:rFonts w:ascii="Times New Roman" w:hAnsi="Times New Roman" w:cs="Times New Roman"/>
          <w:sz w:val="24"/>
          <w:szCs w:val="24"/>
        </w:rPr>
        <w:t xml:space="preserve">. </w:t>
      </w:r>
      <w:r w:rsidR="00185A8E" w:rsidRPr="00040F12">
        <w:rPr>
          <w:rFonts w:ascii="Times New Roman" w:hAnsi="Times New Roman" w:cs="Times New Roman"/>
          <w:sz w:val="24"/>
          <w:szCs w:val="24"/>
        </w:rPr>
        <w:t xml:space="preserve">We aimed to collect bulk tank milk samples, udder hygiene scores, and complete a </w:t>
      </w:r>
      <w:r w:rsidR="003E797C" w:rsidRPr="00040F12">
        <w:rPr>
          <w:rFonts w:ascii="Times New Roman" w:hAnsi="Times New Roman" w:cs="Times New Roman"/>
          <w:sz w:val="24"/>
          <w:szCs w:val="24"/>
        </w:rPr>
        <w:t xml:space="preserve">questionnaire </w:t>
      </w:r>
      <w:r w:rsidR="00185A8E" w:rsidRPr="00040F12">
        <w:rPr>
          <w:rFonts w:ascii="Times New Roman" w:hAnsi="Times New Roman" w:cs="Times New Roman"/>
          <w:sz w:val="24"/>
          <w:szCs w:val="24"/>
        </w:rPr>
        <w:t xml:space="preserve">on mastitis risk and bedding management </w:t>
      </w:r>
      <w:r w:rsidR="003A51F3" w:rsidRPr="00040F12">
        <w:rPr>
          <w:rFonts w:ascii="Times New Roman" w:hAnsi="Times New Roman" w:cs="Times New Roman"/>
          <w:sz w:val="24"/>
          <w:szCs w:val="24"/>
        </w:rPr>
        <w:t xml:space="preserve">practices </w:t>
      </w:r>
      <w:r w:rsidR="00185A8E" w:rsidRPr="00040F12">
        <w:rPr>
          <w:rFonts w:ascii="Times New Roman" w:hAnsi="Times New Roman" w:cs="Times New Roman"/>
          <w:sz w:val="24"/>
          <w:szCs w:val="24"/>
        </w:rPr>
        <w:t>on 40 farms</w:t>
      </w:r>
      <w:r w:rsidR="000C6284" w:rsidRPr="00040F12">
        <w:rPr>
          <w:rFonts w:ascii="Times New Roman" w:hAnsi="Times New Roman" w:cs="Times New Roman"/>
          <w:sz w:val="24"/>
          <w:szCs w:val="24"/>
        </w:rPr>
        <w:t>, in order</w:t>
      </w:r>
      <w:r w:rsidR="00185A8E" w:rsidRPr="00040F12">
        <w:rPr>
          <w:rFonts w:ascii="Times New Roman" w:hAnsi="Times New Roman" w:cs="Times New Roman"/>
          <w:sz w:val="24"/>
          <w:szCs w:val="24"/>
        </w:rPr>
        <w:t xml:space="preserve"> </w:t>
      </w:r>
      <w:r w:rsidR="00DE4380" w:rsidRPr="00040F12">
        <w:rPr>
          <w:rFonts w:ascii="Times New Roman" w:hAnsi="Times New Roman" w:cs="Times New Roman"/>
          <w:sz w:val="24"/>
          <w:szCs w:val="24"/>
        </w:rPr>
        <w:t>to</w:t>
      </w:r>
      <w:r w:rsidR="00185A8E" w:rsidRPr="00040F12">
        <w:rPr>
          <w:rFonts w:ascii="Times New Roman" w:hAnsi="Times New Roman" w:cs="Times New Roman"/>
          <w:sz w:val="24"/>
          <w:szCs w:val="24"/>
        </w:rPr>
        <w:t xml:space="preserve"> compare </w:t>
      </w:r>
      <w:r w:rsidR="00075CD0" w:rsidRPr="00040F12">
        <w:rPr>
          <w:rFonts w:ascii="Times New Roman" w:hAnsi="Times New Roman" w:cs="Times New Roman"/>
          <w:sz w:val="24"/>
          <w:szCs w:val="24"/>
        </w:rPr>
        <w:t xml:space="preserve">herds using </w:t>
      </w:r>
      <w:r w:rsidR="00185A8E" w:rsidRPr="00040F12">
        <w:rPr>
          <w:rFonts w:ascii="Times New Roman" w:hAnsi="Times New Roman" w:cs="Times New Roman"/>
          <w:sz w:val="24"/>
          <w:szCs w:val="24"/>
        </w:rPr>
        <w:t>the two most common housing systems</w:t>
      </w:r>
      <w:r w:rsidR="004578D5" w:rsidRPr="00040F12">
        <w:rPr>
          <w:rFonts w:ascii="Times New Roman" w:hAnsi="Times New Roman" w:cs="Times New Roman"/>
          <w:sz w:val="24"/>
          <w:szCs w:val="24"/>
        </w:rPr>
        <w:t xml:space="preserve"> </w:t>
      </w:r>
      <w:r w:rsidR="001551E1" w:rsidRPr="00040F12">
        <w:rPr>
          <w:rFonts w:ascii="Times New Roman" w:hAnsi="Times New Roman" w:cs="Times New Roman"/>
          <w:sz w:val="24"/>
          <w:szCs w:val="24"/>
        </w:rPr>
        <w:t>(freestalls, tiestalls)</w:t>
      </w:r>
      <w:r w:rsidR="00387E17" w:rsidRPr="00040F12">
        <w:rPr>
          <w:rFonts w:ascii="Times New Roman" w:hAnsi="Times New Roman" w:cs="Times New Roman"/>
          <w:sz w:val="24"/>
          <w:szCs w:val="24"/>
        </w:rPr>
        <w:t xml:space="preserve"> </w:t>
      </w:r>
      <w:r w:rsidR="00185A8E" w:rsidRPr="00040F12">
        <w:rPr>
          <w:rFonts w:ascii="Times New Roman" w:hAnsi="Times New Roman" w:cs="Times New Roman"/>
          <w:sz w:val="24"/>
          <w:szCs w:val="24"/>
        </w:rPr>
        <w:t>with those using a bedded pack</w:t>
      </w:r>
      <w:r w:rsidR="002B4B9F" w:rsidRPr="00040F12">
        <w:rPr>
          <w:rFonts w:ascii="Times New Roman" w:hAnsi="Times New Roman" w:cs="Times New Roman"/>
          <w:sz w:val="24"/>
          <w:szCs w:val="24"/>
        </w:rPr>
        <w:t>,</w:t>
      </w:r>
      <w:r w:rsidR="002B4B9F" w:rsidRPr="00040F12">
        <w:rPr>
          <w:rFonts w:ascii="Times New Roman" w:hAnsi="Times New Roman" w:cs="Times New Roman"/>
        </w:rPr>
        <w:t xml:space="preserve"> </w:t>
      </w:r>
      <w:r w:rsidR="002B4B9F" w:rsidRPr="00040F12">
        <w:rPr>
          <w:rFonts w:ascii="Times New Roman" w:hAnsi="Times New Roman" w:cs="Times New Roman"/>
          <w:sz w:val="24"/>
          <w:szCs w:val="24"/>
        </w:rPr>
        <w:t>for organic dairy cattle in the state during the non-grazing season</w:t>
      </w:r>
      <w:ins w:id="33" w:author="Caitlin Jeffrey" w:date="2024-03-15T12:30:00Z">
        <w:r w:rsidR="00CE69FB" w:rsidRPr="00040F12">
          <w:rPr>
            <w:rFonts w:ascii="Times New Roman" w:hAnsi="Times New Roman" w:cs="Times New Roman"/>
            <w:sz w:val="24"/>
            <w:szCs w:val="24"/>
          </w:rPr>
          <w:t xml:space="preserve"> </w:t>
        </w:r>
        <w:r w:rsidR="00CE69FB" w:rsidRPr="00040F12">
          <w:rPr>
            <w:rFonts w:ascii="Times New Roman" w:hAnsi="Times New Roman" w:cs="Times New Roman"/>
            <w:sz w:val="24"/>
            <w:szCs w:val="24"/>
            <w:highlight w:val="yellow"/>
          </w:rPr>
          <w:t>(typically November-May)</w:t>
        </w:r>
      </w:ins>
      <w:r w:rsidR="00185A8E" w:rsidRPr="00040F12">
        <w:rPr>
          <w:rFonts w:ascii="Times New Roman" w:hAnsi="Times New Roman" w:cs="Times New Roman"/>
          <w:sz w:val="24"/>
          <w:szCs w:val="24"/>
          <w:highlight w:val="yellow"/>
        </w:rPr>
        <w:t xml:space="preserve">. </w:t>
      </w:r>
      <w:ins w:id="34" w:author="John Barlow" w:date="2024-03-30T06:09:00Z">
        <w:r w:rsidR="009F3AA1" w:rsidRPr="00040F12">
          <w:rPr>
            <w:rFonts w:ascii="Times New Roman" w:hAnsi="Times New Roman" w:cs="Times New Roman"/>
            <w:sz w:val="24"/>
            <w:szCs w:val="24"/>
          </w:rPr>
          <w:t xml:space="preserve">Variation in bedded pack management practices was observed, with two general styles, </w:t>
        </w:r>
      </w:ins>
      <w:ins w:id="35" w:author="John Barlow" w:date="2024-03-30T06:10:00Z">
        <w:r w:rsidR="009F3AA1" w:rsidRPr="00040F12">
          <w:rPr>
            <w:rFonts w:ascii="Times New Roman" w:hAnsi="Times New Roman" w:cs="Times New Roman"/>
            <w:sz w:val="24"/>
            <w:szCs w:val="24"/>
          </w:rPr>
          <w:t>cultivated be</w:t>
        </w:r>
      </w:ins>
      <w:ins w:id="36" w:author="John Barlow" w:date="2024-03-30T06:11:00Z">
        <w:r w:rsidR="009F3AA1" w:rsidRPr="00040F12">
          <w:rPr>
            <w:rFonts w:ascii="Times New Roman" w:hAnsi="Times New Roman" w:cs="Times New Roman"/>
            <w:sz w:val="24"/>
            <w:szCs w:val="24"/>
          </w:rPr>
          <w:t>dded packs</w:t>
        </w:r>
      </w:ins>
      <w:ins w:id="37" w:author="John Barlow" w:date="2024-03-30T06:10:00Z">
        <w:r w:rsidR="009F3AA1" w:rsidRPr="00040F12">
          <w:rPr>
            <w:rFonts w:ascii="Times New Roman" w:hAnsi="Times New Roman" w:cs="Times New Roman"/>
            <w:sz w:val="24"/>
            <w:szCs w:val="24"/>
          </w:rPr>
          <w:t xml:space="preserve"> and untilled deep bedded packs. </w:t>
        </w:r>
      </w:ins>
      <w:ins w:id="38" w:author="Caitlin Jeffrey" w:date="2024-03-20T09:20:00Z">
        <w:r w:rsidR="008675B7" w:rsidRPr="00040F12">
          <w:rPr>
            <w:rFonts w:ascii="Times New Roman" w:hAnsi="Times New Roman" w:cs="Times New Roman"/>
            <w:sz w:val="24"/>
            <w:szCs w:val="24"/>
            <w:highlight w:val="yellow"/>
          </w:rPr>
          <w:t xml:space="preserve">Due to the limited </w:t>
        </w:r>
      </w:ins>
      <w:ins w:id="39" w:author="John Barlow" w:date="2024-03-27T04:22:00Z">
        <w:r w:rsidR="000A684E" w:rsidRPr="00040F12">
          <w:rPr>
            <w:rFonts w:ascii="Times New Roman" w:hAnsi="Times New Roman" w:cs="Times New Roman"/>
            <w:sz w:val="24"/>
            <w:szCs w:val="24"/>
            <w:highlight w:val="yellow"/>
          </w:rPr>
          <w:t>number of herds</w:t>
        </w:r>
      </w:ins>
      <w:ins w:id="40" w:author="Caitlin Jeffrey" w:date="2024-03-20T09:20:00Z">
        <w:r w:rsidR="008675B7" w:rsidRPr="00040F12">
          <w:rPr>
            <w:rFonts w:ascii="Times New Roman" w:hAnsi="Times New Roman" w:cs="Times New Roman"/>
            <w:sz w:val="24"/>
            <w:szCs w:val="24"/>
            <w:highlight w:val="yellow"/>
          </w:rPr>
          <w:t xml:space="preserve"> using bedded packs to house lactating dairy cattle</w:t>
        </w:r>
      </w:ins>
      <w:ins w:id="41" w:author="John Barlow" w:date="2024-03-27T04:24:00Z">
        <w:r w:rsidR="000A684E" w:rsidRPr="00040F12">
          <w:rPr>
            <w:rFonts w:ascii="Times New Roman" w:hAnsi="Times New Roman" w:cs="Times New Roman"/>
            <w:sz w:val="24"/>
            <w:szCs w:val="24"/>
            <w:highlight w:val="yellow"/>
          </w:rPr>
          <w:t xml:space="preserve"> in Vermont</w:t>
        </w:r>
      </w:ins>
      <w:ins w:id="42" w:author="John Barlow" w:date="2024-03-27T04:22:00Z">
        <w:r w:rsidR="000A684E" w:rsidRPr="00040F12">
          <w:rPr>
            <w:rFonts w:ascii="Times New Roman" w:hAnsi="Times New Roman" w:cs="Times New Roman"/>
            <w:sz w:val="24"/>
            <w:szCs w:val="24"/>
            <w:highlight w:val="yellow"/>
          </w:rPr>
          <w:t xml:space="preserve"> (target population)</w:t>
        </w:r>
      </w:ins>
      <w:ins w:id="43" w:author="Caitlin Jeffrey" w:date="2024-03-20T09:20:00Z">
        <w:r w:rsidR="008675B7" w:rsidRPr="00040F12">
          <w:rPr>
            <w:rFonts w:ascii="Times New Roman" w:hAnsi="Times New Roman" w:cs="Times New Roman"/>
            <w:sz w:val="24"/>
            <w:szCs w:val="24"/>
            <w:highlight w:val="yellow"/>
          </w:rPr>
          <w:t xml:space="preserve">, </w:t>
        </w:r>
      </w:ins>
      <w:ins w:id="44" w:author="John Barlow" w:date="2024-03-27T04:22:00Z">
        <w:r w:rsidR="000A684E" w:rsidRPr="00040F12">
          <w:rPr>
            <w:rFonts w:ascii="Times New Roman" w:hAnsi="Times New Roman" w:cs="Times New Roman"/>
            <w:sz w:val="24"/>
            <w:szCs w:val="24"/>
            <w:highlight w:val="yellow"/>
          </w:rPr>
          <w:t>we</w:t>
        </w:r>
      </w:ins>
      <w:ins w:id="45" w:author="Caitlin Jeffrey" w:date="2024-03-20T09:20:00Z">
        <w:r w:rsidR="008675B7" w:rsidRPr="00040F12">
          <w:rPr>
            <w:rFonts w:ascii="Times New Roman" w:hAnsi="Times New Roman" w:cs="Times New Roman"/>
            <w:sz w:val="24"/>
            <w:szCs w:val="24"/>
            <w:highlight w:val="yellow"/>
          </w:rPr>
          <w:t xml:space="preserve"> combine</w:t>
        </w:r>
      </w:ins>
      <w:ins w:id="46" w:author="John Barlow" w:date="2024-03-27T04:22:00Z">
        <w:r w:rsidR="000A684E" w:rsidRPr="00040F12">
          <w:rPr>
            <w:rFonts w:ascii="Times New Roman" w:hAnsi="Times New Roman" w:cs="Times New Roman"/>
            <w:sz w:val="24"/>
            <w:szCs w:val="24"/>
            <w:highlight w:val="yellow"/>
          </w:rPr>
          <w:t>d</w:t>
        </w:r>
      </w:ins>
      <w:ins w:id="47" w:author="Caitlin Jeffrey" w:date="2024-03-20T09:20:00Z">
        <w:r w:rsidR="008675B7" w:rsidRPr="00040F12">
          <w:rPr>
            <w:rFonts w:ascii="Times New Roman" w:hAnsi="Times New Roman" w:cs="Times New Roman"/>
            <w:sz w:val="24"/>
            <w:szCs w:val="24"/>
            <w:highlight w:val="yellow"/>
          </w:rPr>
          <w:t xml:space="preserve"> untilled and cultivated bedded pack systems</w:t>
        </w:r>
      </w:ins>
      <w:ins w:id="48" w:author="Caitlin Jeffrey" w:date="2024-03-20T09:21:00Z">
        <w:r w:rsidR="00641B1C" w:rsidRPr="00040F12">
          <w:rPr>
            <w:rFonts w:ascii="Times New Roman" w:hAnsi="Times New Roman" w:cs="Times New Roman"/>
            <w:sz w:val="24"/>
            <w:szCs w:val="24"/>
            <w:highlight w:val="yellow"/>
          </w:rPr>
          <w:t xml:space="preserve"> for analysis</w:t>
        </w:r>
      </w:ins>
      <w:ins w:id="49" w:author="Caitlin Jeffrey" w:date="2024-03-20T09:20:00Z">
        <w:r w:rsidR="008675B7" w:rsidRPr="00040F12">
          <w:rPr>
            <w:rFonts w:ascii="Times New Roman" w:hAnsi="Times New Roman" w:cs="Times New Roman"/>
            <w:sz w:val="24"/>
            <w:szCs w:val="24"/>
            <w:highlight w:val="yellow"/>
          </w:rPr>
          <w:t xml:space="preserve"> in order to achieve our objective of describing udder hygiene, milk quality, and udder health on these loose-housing systems deeply-bedded with organic </w:t>
        </w:r>
        <w:r w:rsidR="008675B7" w:rsidRPr="00040F12">
          <w:rPr>
            <w:rFonts w:ascii="Times New Roman" w:hAnsi="Times New Roman" w:cs="Times New Roman"/>
            <w:sz w:val="24"/>
            <w:szCs w:val="24"/>
            <w:highlight w:val="yellow"/>
          </w:rPr>
          <w:lastRenderedPageBreak/>
          <w:t>material.</w:t>
        </w:r>
      </w:ins>
      <w:ins w:id="50" w:author="Caitlin Jeffrey" w:date="2024-03-20T09:21:00Z">
        <w:r w:rsidR="008675B7" w:rsidRPr="00040F12">
          <w:rPr>
            <w:rFonts w:ascii="Times New Roman" w:hAnsi="Times New Roman" w:cs="Times New Roman"/>
            <w:sz w:val="24"/>
            <w:szCs w:val="24"/>
          </w:rPr>
          <w:t xml:space="preserve"> </w:t>
        </w:r>
      </w:ins>
      <w:r w:rsidR="00185A8E" w:rsidRPr="00040F12">
        <w:rPr>
          <w:rFonts w:ascii="Times New Roman" w:hAnsi="Times New Roman" w:cs="Times New Roman"/>
          <w:sz w:val="24"/>
          <w:szCs w:val="24"/>
        </w:rPr>
        <w:t>The s</w:t>
      </w:r>
      <w:r w:rsidR="009A4CA8" w:rsidRPr="00040F12">
        <w:rPr>
          <w:rFonts w:ascii="Times New Roman" w:hAnsi="Times New Roman" w:cs="Times New Roman"/>
          <w:sz w:val="24"/>
          <w:szCs w:val="24"/>
        </w:rPr>
        <w:t>tudy</w:t>
      </w:r>
      <w:r w:rsidR="00185A8E" w:rsidRPr="00040F12">
        <w:rPr>
          <w:rFonts w:ascii="Times New Roman" w:hAnsi="Times New Roman" w:cs="Times New Roman"/>
          <w:sz w:val="24"/>
          <w:szCs w:val="24"/>
        </w:rPr>
        <w:t xml:space="preserve"> was completed on 21 farms (5 bedded packs, 6 freestalls, 10 tiestalls) before interruption due to the</w:t>
      </w:r>
      <w:r w:rsidR="00730ED6" w:rsidRPr="00040F12">
        <w:rPr>
          <w:rFonts w:ascii="Times New Roman" w:hAnsi="Times New Roman" w:cs="Times New Roman"/>
          <w:sz w:val="24"/>
          <w:szCs w:val="24"/>
        </w:rPr>
        <w:t xml:space="preserve"> COVID-19</w:t>
      </w:r>
      <w:r w:rsidR="00185A8E" w:rsidRPr="00040F12">
        <w:rPr>
          <w:rFonts w:ascii="Times New Roman" w:hAnsi="Times New Roman" w:cs="Times New Roman"/>
          <w:sz w:val="24"/>
          <w:szCs w:val="24"/>
        </w:rPr>
        <w:t xml:space="preserve"> pandemic. </w:t>
      </w:r>
      <w:bookmarkStart w:id="51" w:name="_Hlk143917421"/>
      <w:r w:rsidR="005002D5" w:rsidRPr="00040F12">
        <w:rPr>
          <w:rFonts w:ascii="Times New Roman" w:hAnsi="Times New Roman" w:cs="Times New Roman"/>
          <w:sz w:val="24"/>
          <w:szCs w:val="24"/>
        </w:rPr>
        <w:t xml:space="preserve">Data captured from </w:t>
      </w:r>
      <w:r w:rsidR="003C5C34" w:rsidRPr="00040F12">
        <w:rPr>
          <w:rFonts w:ascii="Times New Roman" w:hAnsi="Times New Roman" w:cs="Times New Roman"/>
          <w:sz w:val="24"/>
          <w:szCs w:val="24"/>
        </w:rPr>
        <w:t>Dairy Herd Impro</w:t>
      </w:r>
      <w:r w:rsidR="002F19DA" w:rsidRPr="00040F12">
        <w:rPr>
          <w:rFonts w:ascii="Times New Roman" w:hAnsi="Times New Roman" w:cs="Times New Roman"/>
          <w:sz w:val="24"/>
          <w:szCs w:val="24"/>
        </w:rPr>
        <w:t>vement Association records</w:t>
      </w:r>
      <w:r w:rsidR="00185A8E" w:rsidRPr="00040F12">
        <w:rPr>
          <w:rFonts w:ascii="Times New Roman" w:hAnsi="Times New Roman" w:cs="Times New Roman"/>
          <w:sz w:val="24"/>
          <w:szCs w:val="24"/>
        </w:rPr>
        <w:t xml:space="preserve"> </w:t>
      </w:r>
      <w:bookmarkEnd w:id="51"/>
      <w:r w:rsidR="003A51F3" w:rsidRPr="00040F12">
        <w:rPr>
          <w:rFonts w:ascii="Times New Roman" w:hAnsi="Times New Roman" w:cs="Times New Roman"/>
          <w:sz w:val="24"/>
          <w:szCs w:val="24"/>
        </w:rPr>
        <w:t xml:space="preserve">from the test </w:t>
      </w:r>
      <w:r w:rsidR="00B64116" w:rsidRPr="00040F12">
        <w:rPr>
          <w:rFonts w:ascii="Times New Roman" w:hAnsi="Times New Roman" w:cs="Times New Roman"/>
          <w:sz w:val="24"/>
          <w:szCs w:val="24"/>
        </w:rPr>
        <w:t>closest</w:t>
      </w:r>
      <w:r w:rsidR="0000064B" w:rsidRPr="00040F12">
        <w:rPr>
          <w:rFonts w:ascii="Times New Roman" w:hAnsi="Times New Roman" w:cs="Times New Roman"/>
          <w:sz w:val="24"/>
          <w:szCs w:val="24"/>
        </w:rPr>
        <w:t xml:space="preserve"> to the date of</w:t>
      </w:r>
      <w:r w:rsidR="003A51F3" w:rsidRPr="00040F12">
        <w:rPr>
          <w:rFonts w:ascii="Times New Roman" w:hAnsi="Times New Roman" w:cs="Times New Roman"/>
          <w:sz w:val="24"/>
          <w:szCs w:val="24"/>
        </w:rPr>
        <w:t xml:space="preserve"> the farm visit </w:t>
      </w:r>
      <w:r w:rsidR="00185A8E" w:rsidRPr="00040F12">
        <w:rPr>
          <w:rFonts w:ascii="Times New Roman" w:hAnsi="Times New Roman" w:cs="Times New Roman"/>
          <w:sz w:val="24"/>
          <w:szCs w:val="24"/>
        </w:rPr>
        <w:t xml:space="preserve">included </w:t>
      </w:r>
      <w:r w:rsidR="002B4B9F" w:rsidRPr="00040F12">
        <w:rPr>
          <w:rFonts w:ascii="Times New Roman" w:hAnsi="Times New Roman" w:cs="Times New Roman"/>
          <w:sz w:val="24"/>
          <w:szCs w:val="24"/>
        </w:rPr>
        <w:t>average</w:t>
      </w:r>
      <w:r w:rsidR="00185A8E" w:rsidRPr="00040F12">
        <w:rPr>
          <w:rFonts w:ascii="Times New Roman" w:hAnsi="Times New Roman" w:cs="Times New Roman"/>
          <w:sz w:val="24"/>
          <w:szCs w:val="24"/>
        </w:rPr>
        <w:t xml:space="preserve"> </w:t>
      </w:r>
      <w:r w:rsidR="000236DD" w:rsidRPr="00040F12">
        <w:rPr>
          <w:rFonts w:ascii="Times New Roman" w:hAnsi="Times New Roman" w:cs="Times New Roman"/>
          <w:sz w:val="24"/>
          <w:szCs w:val="24"/>
        </w:rPr>
        <w:t xml:space="preserve">somatic cell score </w:t>
      </w:r>
      <w:r w:rsidR="000A3FE6" w:rsidRPr="00040F12">
        <w:rPr>
          <w:rFonts w:ascii="Times New Roman" w:hAnsi="Times New Roman" w:cs="Times New Roman"/>
          <w:sz w:val="24"/>
          <w:szCs w:val="24"/>
        </w:rPr>
        <w:t>(</w:t>
      </w:r>
      <w:r w:rsidR="00E05DDE" w:rsidRPr="00040F12">
        <w:rPr>
          <w:rFonts w:ascii="Times New Roman" w:hAnsi="Times New Roman" w:cs="Times New Roman"/>
          <w:sz w:val="24"/>
          <w:szCs w:val="24"/>
        </w:rPr>
        <w:t>SCS</w:t>
      </w:r>
      <w:r w:rsidR="000A3FE6" w:rsidRPr="00040F12">
        <w:rPr>
          <w:rFonts w:ascii="Times New Roman" w:hAnsi="Times New Roman" w:cs="Times New Roman"/>
          <w:sz w:val="24"/>
          <w:szCs w:val="24"/>
        </w:rPr>
        <w:t>)</w:t>
      </w:r>
      <w:r w:rsidR="00185A8E" w:rsidRPr="00040F12">
        <w:rPr>
          <w:rFonts w:ascii="Times New Roman" w:hAnsi="Times New Roman" w:cs="Times New Roman"/>
          <w:sz w:val="24"/>
          <w:szCs w:val="24"/>
        </w:rPr>
        <w:t xml:space="preserve">, </w:t>
      </w:r>
      <w:r w:rsidR="00AA012D" w:rsidRPr="00040F12">
        <w:rPr>
          <w:rFonts w:ascii="Times New Roman" w:hAnsi="Times New Roman" w:cs="Times New Roman"/>
          <w:sz w:val="24"/>
          <w:szCs w:val="24"/>
        </w:rPr>
        <w:t>standar</w:t>
      </w:r>
      <w:r w:rsidR="00564837" w:rsidRPr="00040F12">
        <w:rPr>
          <w:rFonts w:ascii="Times New Roman" w:hAnsi="Times New Roman" w:cs="Times New Roman"/>
          <w:sz w:val="24"/>
          <w:szCs w:val="24"/>
        </w:rPr>
        <w:t>dized 150-day milk</w:t>
      </w:r>
      <w:r w:rsidR="003A51F3" w:rsidRPr="00040F12">
        <w:rPr>
          <w:rFonts w:ascii="Times New Roman" w:hAnsi="Times New Roman" w:cs="Times New Roman"/>
          <w:sz w:val="24"/>
          <w:szCs w:val="24"/>
        </w:rPr>
        <w:t xml:space="preserve"> </w:t>
      </w:r>
      <w:r w:rsidR="005E2F49" w:rsidRPr="00040F12">
        <w:rPr>
          <w:rFonts w:ascii="Times New Roman" w:hAnsi="Times New Roman" w:cs="Times New Roman"/>
          <w:sz w:val="24"/>
          <w:szCs w:val="24"/>
        </w:rPr>
        <w:t>(</w:t>
      </w:r>
      <w:r w:rsidR="002F300D" w:rsidRPr="00040F12">
        <w:rPr>
          <w:rFonts w:ascii="Times New Roman" w:hAnsi="Times New Roman" w:cs="Times New Roman"/>
          <w:sz w:val="24"/>
          <w:szCs w:val="24"/>
        </w:rPr>
        <w:t>pounds</w:t>
      </w:r>
      <w:r w:rsidR="003A51F3" w:rsidRPr="00040F12">
        <w:rPr>
          <w:rFonts w:ascii="Times New Roman" w:hAnsi="Times New Roman" w:cs="Times New Roman"/>
          <w:sz w:val="24"/>
          <w:szCs w:val="24"/>
        </w:rPr>
        <w:t>)</w:t>
      </w:r>
      <w:r w:rsidR="00564837" w:rsidRPr="00040F12">
        <w:rPr>
          <w:rFonts w:ascii="Times New Roman" w:hAnsi="Times New Roman" w:cs="Times New Roman"/>
          <w:sz w:val="24"/>
          <w:szCs w:val="24"/>
        </w:rPr>
        <w:t xml:space="preserve">, </w:t>
      </w:r>
      <w:r w:rsidR="00206491" w:rsidRPr="00040F12">
        <w:rPr>
          <w:rFonts w:ascii="Times New Roman" w:hAnsi="Times New Roman" w:cs="Times New Roman"/>
          <w:sz w:val="24"/>
          <w:szCs w:val="24"/>
        </w:rPr>
        <w:t>% cows with current high SCS (SCS ≥4.0</w:t>
      </w:r>
      <w:r w:rsidR="00A126EB" w:rsidRPr="00040F12">
        <w:rPr>
          <w:rFonts w:ascii="Times New Roman" w:hAnsi="Times New Roman" w:cs="Times New Roman"/>
          <w:sz w:val="24"/>
          <w:szCs w:val="24"/>
        </w:rPr>
        <w:t xml:space="preserve">), </w:t>
      </w:r>
      <w:r w:rsidR="00093F17" w:rsidRPr="00040F12">
        <w:rPr>
          <w:rFonts w:ascii="Times New Roman" w:hAnsi="Times New Roman" w:cs="Times New Roman"/>
          <w:sz w:val="24"/>
          <w:szCs w:val="24"/>
        </w:rPr>
        <w:t>% cows with newly</w:t>
      </w:r>
      <w:r w:rsidR="00A126EB" w:rsidRPr="00040F12">
        <w:rPr>
          <w:rFonts w:ascii="Times New Roman" w:hAnsi="Times New Roman" w:cs="Times New Roman"/>
          <w:sz w:val="24"/>
          <w:szCs w:val="24"/>
        </w:rPr>
        <w:t xml:space="preserve"> </w:t>
      </w:r>
      <w:r w:rsidR="00093F17" w:rsidRPr="00040F12">
        <w:rPr>
          <w:rFonts w:ascii="Times New Roman" w:hAnsi="Times New Roman" w:cs="Times New Roman"/>
          <w:sz w:val="24"/>
          <w:szCs w:val="24"/>
        </w:rPr>
        <w:t>elevated SCS (previous SCS &lt;4.0 to current ≥4.0), and % cows with chronically</w:t>
      </w:r>
      <w:r w:rsidR="004D4299" w:rsidRPr="00040F12">
        <w:rPr>
          <w:rFonts w:ascii="Times New Roman" w:hAnsi="Times New Roman" w:cs="Times New Roman"/>
          <w:sz w:val="24"/>
          <w:szCs w:val="24"/>
        </w:rPr>
        <w:t xml:space="preserve"> </w:t>
      </w:r>
      <w:r w:rsidR="00093F17" w:rsidRPr="00040F12">
        <w:rPr>
          <w:rFonts w:ascii="Times New Roman" w:hAnsi="Times New Roman" w:cs="Times New Roman"/>
          <w:sz w:val="24"/>
          <w:szCs w:val="24"/>
        </w:rPr>
        <w:t>elevated SCS (SCS ≥4.0 last two tests).</w:t>
      </w:r>
      <w:r w:rsidR="004D4299" w:rsidRPr="00040F12">
        <w:rPr>
          <w:rFonts w:ascii="Times New Roman" w:hAnsi="Times New Roman" w:cs="Times New Roman"/>
          <w:sz w:val="24"/>
          <w:szCs w:val="24"/>
        </w:rPr>
        <w:t xml:space="preserve"> </w:t>
      </w:r>
      <w:r w:rsidR="009A4CA8" w:rsidRPr="00040F12">
        <w:rPr>
          <w:rFonts w:ascii="Times New Roman" w:hAnsi="Times New Roman" w:cs="Times New Roman"/>
          <w:sz w:val="24"/>
          <w:szCs w:val="24"/>
        </w:rPr>
        <w:t>Multivariable linear regression models</w:t>
      </w:r>
      <w:r w:rsidR="00A10588" w:rsidRPr="00040F12">
        <w:rPr>
          <w:rFonts w:ascii="Times New Roman" w:hAnsi="Times New Roman" w:cs="Times New Roman"/>
          <w:sz w:val="24"/>
          <w:szCs w:val="24"/>
        </w:rPr>
        <w:t xml:space="preserve"> were performed</w:t>
      </w:r>
      <w:r w:rsidR="009A4CA8" w:rsidRPr="00040F12">
        <w:rPr>
          <w:rFonts w:ascii="Times New Roman" w:hAnsi="Times New Roman" w:cs="Times New Roman"/>
          <w:sz w:val="24"/>
          <w:szCs w:val="24"/>
        </w:rPr>
        <w:t xml:space="preserve"> to describe outcomes by facility type, but suffered from limited statistical power due to small group sample sizes. Final results</w:t>
      </w:r>
      <w:r w:rsidR="00B24A92" w:rsidRPr="00040F12">
        <w:rPr>
          <w:rFonts w:ascii="Times New Roman" w:hAnsi="Times New Roman" w:cs="Times New Roman"/>
          <w:sz w:val="24"/>
          <w:szCs w:val="24"/>
        </w:rPr>
        <w:t xml:space="preserve"> from unconditional </w:t>
      </w:r>
      <w:r w:rsidR="00E3719B" w:rsidRPr="00040F12">
        <w:rPr>
          <w:rFonts w:ascii="Times New Roman" w:hAnsi="Times New Roman" w:cs="Times New Roman"/>
          <w:sz w:val="24"/>
          <w:szCs w:val="24"/>
        </w:rPr>
        <w:t>comparisons</w:t>
      </w:r>
      <w:r w:rsidR="009A4CA8" w:rsidRPr="00040F12">
        <w:rPr>
          <w:rFonts w:ascii="Times New Roman" w:hAnsi="Times New Roman" w:cs="Times New Roman"/>
          <w:sz w:val="24"/>
          <w:szCs w:val="24"/>
        </w:rPr>
        <w:t xml:space="preserve"> showed that f</w:t>
      </w:r>
      <w:r w:rsidR="008764DA" w:rsidRPr="00040F12">
        <w:rPr>
          <w:rFonts w:ascii="Times New Roman" w:hAnsi="Times New Roman" w:cs="Times New Roman"/>
          <w:sz w:val="24"/>
          <w:szCs w:val="24"/>
        </w:rPr>
        <w:t xml:space="preserve">arms using each of the </w:t>
      </w:r>
      <w:r w:rsidR="003A51F3" w:rsidRPr="00040F12">
        <w:rPr>
          <w:rFonts w:ascii="Times New Roman" w:hAnsi="Times New Roman" w:cs="Times New Roman"/>
          <w:sz w:val="24"/>
          <w:szCs w:val="24"/>
        </w:rPr>
        <w:t xml:space="preserve">three </w:t>
      </w:r>
      <w:r w:rsidR="008764DA" w:rsidRPr="00040F12">
        <w:rPr>
          <w:rFonts w:ascii="Times New Roman" w:hAnsi="Times New Roman" w:cs="Times New Roman"/>
          <w:sz w:val="24"/>
          <w:szCs w:val="24"/>
        </w:rPr>
        <w:t xml:space="preserve">facility types did not differ in </w:t>
      </w:r>
      <w:r w:rsidR="002729EA" w:rsidRPr="00040F12">
        <w:rPr>
          <w:rFonts w:ascii="Times New Roman" w:hAnsi="Times New Roman" w:cs="Times New Roman"/>
          <w:sz w:val="24"/>
          <w:szCs w:val="24"/>
        </w:rPr>
        <w:t>metrics captured</w:t>
      </w:r>
      <w:r w:rsidR="003054BB" w:rsidRPr="00040F12">
        <w:rPr>
          <w:rFonts w:ascii="Times New Roman" w:hAnsi="Times New Roman" w:cs="Times New Roman"/>
          <w:sz w:val="24"/>
          <w:szCs w:val="24"/>
        </w:rPr>
        <w:t xml:space="preserve"> </w:t>
      </w:r>
      <w:r w:rsidR="00CF6895" w:rsidRPr="00040F12">
        <w:rPr>
          <w:rFonts w:ascii="Times New Roman" w:hAnsi="Times New Roman" w:cs="Times New Roman"/>
          <w:sz w:val="24"/>
          <w:szCs w:val="24"/>
        </w:rPr>
        <w:t xml:space="preserve">from </w:t>
      </w:r>
      <w:r w:rsidR="002F19DA" w:rsidRPr="00040F12">
        <w:rPr>
          <w:rFonts w:ascii="Times New Roman" w:hAnsi="Times New Roman" w:cs="Times New Roman"/>
          <w:sz w:val="24"/>
          <w:szCs w:val="24"/>
        </w:rPr>
        <w:t xml:space="preserve">Dairy Herd Improvement Association </w:t>
      </w:r>
      <w:r w:rsidR="009A4CA8" w:rsidRPr="00040F12">
        <w:rPr>
          <w:rFonts w:ascii="Times New Roman" w:hAnsi="Times New Roman" w:cs="Times New Roman"/>
          <w:sz w:val="24"/>
          <w:szCs w:val="24"/>
        </w:rPr>
        <w:t>test da</w:t>
      </w:r>
      <w:r w:rsidR="00346E3B" w:rsidRPr="00040F12">
        <w:rPr>
          <w:rFonts w:ascii="Times New Roman" w:hAnsi="Times New Roman" w:cs="Times New Roman"/>
          <w:sz w:val="24"/>
          <w:szCs w:val="24"/>
        </w:rPr>
        <w:t>ta</w:t>
      </w:r>
      <w:r w:rsidR="009A4CA8" w:rsidRPr="00040F12">
        <w:rPr>
          <w:rFonts w:ascii="Times New Roman" w:hAnsi="Times New Roman" w:cs="Times New Roman"/>
          <w:sz w:val="24"/>
          <w:szCs w:val="24"/>
        </w:rPr>
        <w:t xml:space="preserve"> </w:t>
      </w:r>
      <w:r w:rsidR="0073067A" w:rsidRPr="00040F12">
        <w:rPr>
          <w:rFonts w:ascii="Times New Roman" w:hAnsi="Times New Roman" w:cs="Times New Roman"/>
          <w:sz w:val="24"/>
          <w:szCs w:val="24"/>
        </w:rPr>
        <w:t>(</w:t>
      </w:r>
      <w:r w:rsidR="00657A32" w:rsidRPr="00040F12">
        <w:rPr>
          <w:rFonts w:ascii="Times New Roman" w:hAnsi="Times New Roman" w:cs="Times New Roman"/>
          <w:sz w:val="24"/>
          <w:szCs w:val="24"/>
        </w:rPr>
        <w:t>cow-level udder health measures,</w:t>
      </w:r>
      <w:r w:rsidR="00185A8E" w:rsidRPr="00040F12">
        <w:rPr>
          <w:rFonts w:ascii="Times New Roman" w:hAnsi="Times New Roman" w:cs="Times New Roman"/>
          <w:sz w:val="24"/>
          <w:szCs w:val="24"/>
        </w:rPr>
        <w:t xml:space="preserve"> </w:t>
      </w:r>
      <w:r w:rsidR="00657A32" w:rsidRPr="00040F12">
        <w:rPr>
          <w:rFonts w:ascii="Times New Roman" w:hAnsi="Times New Roman" w:cs="Times New Roman"/>
          <w:sz w:val="24"/>
          <w:szCs w:val="24"/>
        </w:rPr>
        <w:t>milk production)</w:t>
      </w:r>
      <w:r w:rsidR="0016600B" w:rsidRPr="00040F12">
        <w:rPr>
          <w:rFonts w:ascii="Times New Roman" w:hAnsi="Times New Roman" w:cs="Times New Roman"/>
          <w:sz w:val="24"/>
          <w:szCs w:val="24"/>
        </w:rPr>
        <w:t xml:space="preserve">, </w:t>
      </w:r>
      <w:r w:rsidR="00F44FD3" w:rsidRPr="00040F12">
        <w:rPr>
          <w:rFonts w:ascii="Times New Roman" w:hAnsi="Times New Roman" w:cs="Times New Roman"/>
          <w:sz w:val="24"/>
          <w:szCs w:val="24"/>
        </w:rPr>
        <w:t xml:space="preserve">bulk tank </w:t>
      </w:r>
      <w:r w:rsidR="009C78D7" w:rsidRPr="00040F12">
        <w:rPr>
          <w:rFonts w:ascii="Times New Roman" w:hAnsi="Times New Roman" w:cs="Times New Roman"/>
          <w:sz w:val="24"/>
          <w:szCs w:val="24"/>
        </w:rPr>
        <w:t>milk somatic cell count</w:t>
      </w:r>
      <w:r w:rsidR="000C65B6" w:rsidRPr="00040F12">
        <w:rPr>
          <w:rFonts w:ascii="Times New Roman" w:hAnsi="Times New Roman" w:cs="Times New Roman"/>
          <w:sz w:val="24"/>
          <w:szCs w:val="24"/>
        </w:rPr>
        <w:t xml:space="preserve"> (BTSCC)</w:t>
      </w:r>
      <w:r w:rsidR="009C78D7" w:rsidRPr="00040F12">
        <w:rPr>
          <w:rFonts w:ascii="Times New Roman" w:hAnsi="Times New Roman" w:cs="Times New Roman"/>
          <w:sz w:val="24"/>
          <w:szCs w:val="24"/>
        </w:rPr>
        <w:t xml:space="preserve"> and </w:t>
      </w:r>
      <w:r w:rsidR="00185A8E" w:rsidRPr="00040F12">
        <w:rPr>
          <w:rFonts w:ascii="Times New Roman" w:hAnsi="Times New Roman" w:cs="Times New Roman"/>
          <w:sz w:val="24"/>
          <w:szCs w:val="24"/>
        </w:rPr>
        <w:t xml:space="preserve">aerobic culture data, </w:t>
      </w:r>
      <w:r w:rsidR="00772D53" w:rsidRPr="00040F12">
        <w:rPr>
          <w:rFonts w:ascii="Times New Roman" w:hAnsi="Times New Roman" w:cs="Times New Roman"/>
          <w:sz w:val="24"/>
          <w:szCs w:val="24"/>
        </w:rPr>
        <w:t>or</w:t>
      </w:r>
      <w:r w:rsidR="00185A8E" w:rsidRPr="00040F12">
        <w:rPr>
          <w:rFonts w:ascii="Times New Roman" w:hAnsi="Times New Roman" w:cs="Times New Roman"/>
          <w:sz w:val="24"/>
          <w:szCs w:val="24"/>
        </w:rPr>
        <w:t xml:space="preserve"> </w:t>
      </w:r>
      <w:r w:rsidR="00F44FD3" w:rsidRPr="00040F12">
        <w:rPr>
          <w:rFonts w:ascii="Times New Roman" w:hAnsi="Times New Roman" w:cs="Times New Roman"/>
          <w:sz w:val="24"/>
          <w:szCs w:val="24"/>
        </w:rPr>
        <w:t xml:space="preserve">udder </w:t>
      </w:r>
      <w:r w:rsidR="00185A8E" w:rsidRPr="00040F12">
        <w:rPr>
          <w:rFonts w:ascii="Times New Roman" w:hAnsi="Times New Roman" w:cs="Times New Roman"/>
          <w:sz w:val="24"/>
          <w:szCs w:val="24"/>
        </w:rPr>
        <w:t xml:space="preserve">hygiene scores. </w:t>
      </w:r>
      <w:r w:rsidR="008E34B9" w:rsidRPr="00040F12">
        <w:rPr>
          <w:rFonts w:ascii="Times New Roman" w:hAnsi="Times New Roman" w:cs="Times New Roman"/>
          <w:sz w:val="24"/>
          <w:szCs w:val="24"/>
        </w:rPr>
        <w:t>Subsequently</w:t>
      </w:r>
      <w:r w:rsidR="005813FE" w:rsidRPr="00040F12">
        <w:rPr>
          <w:rFonts w:ascii="Times New Roman" w:hAnsi="Times New Roman" w:cs="Times New Roman"/>
          <w:sz w:val="24"/>
          <w:szCs w:val="24"/>
        </w:rPr>
        <w:t xml:space="preserve">, </w:t>
      </w:r>
      <w:r w:rsidR="009A4CA8" w:rsidRPr="00040F12">
        <w:rPr>
          <w:rFonts w:ascii="Times New Roman" w:hAnsi="Times New Roman" w:cs="Times New Roman"/>
          <w:sz w:val="24"/>
          <w:szCs w:val="24"/>
        </w:rPr>
        <w:t>a secondary analysis was conducted using</w:t>
      </w:r>
      <w:r w:rsidR="005813FE" w:rsidRPr="00040F12">
        <w:rPr>
          <w:rFonts w:ascii="Times New Roman" w:hAnsi="Times New Roman" w:cs="Times New Roman"/>
          <w:sz w:val="24"/>
          <w:szCs w:val="24"/>
        </w:rPr>
        <w:t xml:space="preserve"> </w:t>
      </w:r>
      <w:r w:rsidR="00185A8E" w:rsidRPr="00040F12">
        <w:rPr>
          <w:rFonts w:ascii="Times New Roman" w:hAnsi="Times New Roman" w:cs="Times New Roman"/>
          <w:sz w:val="24"/>
          <w:szCs w:val="24"/>
        </w:rPr>
        <w:t xml:space="preserve">univariate linear regression to identify associations between </w:t>
      </w:r>
      <w:r w:rsidR="009A4CA8" w:rsidRPr="00040F12">
        <w:rPr>
          <w:rFonts w:ascii="Times New Roman" w:hAnsi="Times New Roman" w:cs="Times New Roman"/>
          <w:sz w:val="24"/>
          <w:szCs w:val="24"/>
        </w:rPr>
        <w:t xml:space="preserve">herd </w:t>
      </w:r>
      <w:r w:rsidR="00185A8E" w:rsidRPr="00040F12">
        <w:rPr>
          <w:rFonts w:ascii="Times New Roman" w:hAnsi="Times New Roman" w:cs="Times New Roman"/>
          <w:sz w:val="24"/>
          <w:szCs w:val="24"/>
        </w:rPr>
        <w:t xml:space="preserve">management factors and outcomes for all </w:t>
      </w:r>
      <w:r w:rsidR="00763870" w:rsidRPr="00040F12">
        <w:rPr>
          <w:rFonts w:ascii="Times New Roman" w:hAnsi="Times New Roman" w:cs="Times New Roman"/>
          <w:sz w:val="24"/>
          <w:szCs w:val="24"/>
        </w:rPr>
        <w:t xml:space="preserve">21 </w:t>
      </w:r>
      <w:r w:rsidR="00185A8E" w:rsidRPr="00040F12">
        <w:rPr>
          <w:rFonts w:ascii="Times New Roman" w:hAnsi="Times New Roman" w:cs="Times New Roman"/>
          <w:sz w:val="24"/>
          <w:szCs w:val="24"/>
        </w:rPr>
        <w:t xml:space="preserve">farms combined. </w:t>
      </w:r>
      <w:r w:rsidR="006D52DE" w:rsidRPr="00040F12">
        <w:rPr>
          <w:rFonts w:ascii="Times New Roman" w:hAnsi="Times New Roman" w:cs="Times New Roman"/>
          <w:sz w:val="24"/>
          <w:szCs w:val="24"/>
        </w:rPr>
        <w:t>Although</w:t>
      </w:r>
      <w:r w:rsidR="00BD112C" w:rsidRPr="00040F12">
        <w:rPr>
          <w:rFonts w:ascii="Times New Roman" w:hAnsi="Times New Roman" w:cs="Times New Roman"/>
          <w:sz w:val="24"/>
          <w:szCs w:val="24"/>
        </w:rPr>
        <w:t xml:space="preserve"> no</w:t>
      </w:r>
      <w:r w:rsidR="00EE07B9" w:rsidRPr="00040F12">
        <w:rPr>
          <w:rFonts w:ascii="Times New Roman" w:hAnsi="Times New Roman" w:cs="Times New Roman"/>
          <w:sz w:val="24"/>
          <w:szCs w:val="24"/>
        </w:rPr>
        <w:t>t all differences found were statistically significant</w:t>
      </w:r>
      <w:ins w:id="52" w:author="Caitlin Jeffrey" w:date="2024-03-15T13:30:00Z">
        <w:r w:rsidR="009713A7" w:rsidRPr="00040F12">
          <w:rPr>
            <w:rFonts w:ascii="Times New Roman" w:hAnsi="Times New Roman" w:cs="Times New Roman"/>
            <w:sz w:val="24"/>
            <w:szCs w:val="24"/>
          </w:rPr>
          <w:t xml:space="preserve"> </w:t>
        </w:r>
        <w:r w:rsidR="009713A7" w:rsidRPr="00040F12">
          <w:rPr>
            <w:rFonts w:ascii="Times New Roman" w:hAnsi="Times New Roman" w:cs="Times New Roman"/>
            <w:sz w:val="24"/>
            <w:szCs w:val="24"/>
            <w:highlight w:val="yellow"/>
          </w:rPr>
          <w:t>in this secondary analysis which combined all farms</w:t>
        </w:r>
      </w:ins>
      <w:r w:rsidR="00EE07B9" w:rsidRPr="00040F12">
        <w:rPr>
          <w:rFonts w:ascii="Times New Roman" w:hAnsi="Times New Roman" w:cs="Times New Roman"/>
          <w:sz w:val="24"/>
          <w:szCs w:val="24"/>
        </w:rPr>
        <w:t xml:space="preserve">, </w:t>
      </w:r>
      <w:r w:rsidR="00085515" w:rsidRPr="00040F12">
        <w:rPr>
          <w:rFonts w:ascii="Times New Roman" w:hAnsi="Times New Roman" w:cs="Times New Roman"/>
          <w:sz w:val="24"/>
          <w:szCs w:val="24"/>
        </w:rPr>
        <w:t>numeric differences</w:t>
      </w:r>
      <w:r w:rsidR="00A410D5" w:rsidRPr="00040F12">
        <w:rPr>
          <w:rFonts w:ascii="Times New Roman" w:hAnsi="Times New Roman" w:cs="Times New Roman"/>
          <w:sz w:val="24"/>
          <w:szCs w:val="24"/>
        </w:rPr>
        <w:t xml:space="preserve"> that may be </w:t>
      </w:r>
      <w:r w:rsidR="000C708D" w:rsidRPr="00040F12">
        <w:rPr>
          <w:rFonts w:ascii="Times New Roman" w:hAnsi="Times New Roman" w:cs="Times New Roman"/>
          <w:sz w:val="24"/>
          <w:szCs w:val="24"/>
        </w:rPr>
        <w:t>biologically important</w:t>
      </w:r>
      <w:r w:rsidR="00085515" w:rsidRPr="00040F12">
        <w:rPr>
          <w:rFonts w:ascii="Times New Roman" w:hAnsi="Times New Roman" w:cs="Times New Roman"/>
          <w:sz w:val="24"/>
          <w:szCs w:val="24"/>
        </w:rPr>
        <w:t xml:space="preserve"> </w:t>
      </w:r>
      <w:r w:rsidR="00106324" w:rsidRPr="00040F12">
        <w:rPr>
          <w:rFonts w:ascii="Times New Roman" w:hAnsi="Times New Roman" w:cs="Times New Roman"/>
          <w:sz w:val="24"/>
          <w:szCs w:val="24"/>
        </w:rPr>
        <w:t>are reported</w:t>
      </w:r>
      <w:r w:rsidR="00085515" w:rsidRPr="00040F12">
        <w:rPr>
          <w:rFonts w:ascii="Times New Roman" w:hAnsi="Times New Roman" w:cs="Times New Roman"/>
          <w:sz w:val="24"/>
          <w:szCs w:val="24"/>
        </w:rPr>
        <w:t xml:space="preserve"> showing f</w:t>
      </w:r>
      <w:r w:rsidR="00185A8E" w:rsidRPr="00040F12">
        <w:rPr>
          <w:rFonts w:ascii="Times New Roman" w:hAnsi="Times New Roman" w:cs="Times New Roman"/>
          <w:sz w:val="24"/>
          <w:szCs w:val="24"/>
        </w:rPr>
        <w:t xml:space="preserve">arms with deeper bedding </w:t>
      </w:r>
      <w:r w:rsidR="00DA46AC" w:rsidRPr="00040F12">
        <w:rPr>
          <w:rFonts w:ascii="Times New Roman" w:hAnsi="Times New Roman" w:cs="Times New Roman"/>
          <w:sz w:val="24"/>
          <w:szCs w:val="24"/>
        </w:rPr>
        <w:t>had</w:t>
      </w:r>
      <w:r w:rsidR="00185A8E" w:rsidRPr="00040F12">
        <w:rPr>
          <w:rFonts w:ascii="Times New Roman" w:hAnsi="Times New Roman" w:cs="Times New Roman"/>
          <w:sz w:val="24"/>
          <w:szCs w:val="24"/>
        </w:rPr>
        <w:t xml:space="preserve"> a lower </w:t>
      </w:r>
      <w:r w:rsidR="006E5B71" w:rsidRPr="00040F12">
        <w:rPr>
          <w:rFonts w:ascii="Times New Roman" w:hAnsi="Times New Roman" w:cs="Times New Roman"/>
          <w:sz w:val="24"/>
          <w:szCs w:val="24"/>
        </w:rPr>
        <w:t>BT</w:t>
      </w:r>
      <w:r w:rsidR="00185A8E" w:rsidRPr="00040F12">
        <w:rPr>
          <w:rFonts w:ascii="Times New Roman" w:hAnsi="Times New Roman" w:cs="Times New Roman"/>
          <w:sz w:val="24"/>
          <w:szCs w:val="24"/>
        </w:rPr>
        <w:t xml:space="preserve">SCC, </w:t>
      </w:r>
      <w:r w:rsidR="00685A88" w:rsidRPr="00040F12">
        <w:rPr>
          <w:rFonts w:ascii="Times New Roman" w:hAnsi="Times New Roman" w:cs="Times New Roman"/>
          <w:sz w:val="24"/>
          <w:szCs w:val="24"/>
        </w:rPr>
        <w:t>lower new</w:t>
      </w:r>
      <w:r w:rsidR="00137497" w:rsidRPr="00040F12">
        <w:rPr>
          <w:rFonts w:ascii="Times New Roman" w:hAnsi="Times New Roman" w:cs="Times New Roman"/>
          <w:sz w:val="24"/>
          <w:szCs w:val="24"/>
        </w:rPr>
        <w:t xml:space="preserve">ly elevated </w:t>
      </w:r>
      <w:r w:rsidR="00685A88" w:rsidRPr="00040F12">
        <w:rPr>
          <w:rFonts w:ascii="Times New Roman" w:hAnsi="Times New Roman" w:cs="Times New Roman"/>
          <w:sz w:val="24"/>
          <w:szCs w:val="24"/>
        </w:rPr>
        <w:t>SCS, lower elev</w:t>
      </w:r>
      <w:r w:rsidR="00137497" w:rsidRPr="00040F12">
        <w:rPr>
          <w:rFonts w:ascii="Times New Roman" w:hAnsi="Times New Roman" w:cs="Times New Roman"/>
          <w:sz w:val="24"/>
          <w:szCs w:val="24"/>
        </w:rPr>
        <w:t xml:space="preserve">ated current </w:t>
      </w:r>
      <w:r w:rsidR="00685A88" w:rsidRPr="00040F12">
        <w:rPr>
          <w:rFonts w:ascii="Times New Roman" w:hAnsi="Times New Roman" w:cs="Times New Roman"/>
          <w:sz w:val="24"/>
          <w:szCs w:val="24"/>
        </w:rPr>
        <w:t>SCS, lower av</w:t>
      </w:r>
      <w:r w:rsidR="00137497" w:rsidRPr="00040F12">
        <w:rPr>
          <w:rFonts w:ascii="Times New Roman" w:hAnsi="Times New Roman" w:cs="Times New Roman"/>
          <w:sz w:val="24"/>
          <w:szCs w:val="24"/>
        </w:rPr>
        <w:t>erage</w:t>
      </w:r>
      <w:r w:rsidR="00685A88" w:rsidRPr="00040F12">
        <w:rPr>
          <w:rFonts w:ascii="Times New Roman" w:hAnsi="Times New Roman" w:cs="Times New Roman"/>
          <w:sz w:val="24"/>
          <w:szCs w:val="24"/>
        </w:rPr>
        <w:t xml:space="preserve"> SCS, and </w:t>
      </w:r>
      <w:r w:rsidR="00086AB3" w:rsidRPr="00040F12">
        <w:rPr>
          <w:rFonts w:ascii="Times New Roman" w:hAnsi="Times New Roman" w:cs="Times New Roman"/>
          <w:sz w:val="24"/>
          <w:szCs w:val="24"/>
        </w:rPr>
        <w:t>better</w:t>
      </w:r>
      <w:r w:rsidR="00685A88" w:rsidRPr="00040F12">
        <w:rPr>
          <w:rFonts w:ascii="Times New Roman" w:hAnsi="Times New Roman" w:cs="Times New Roman"/>
          <w:sz w:val="24"/>
          <w:szCs w:val="24"/>
        </w:rPr>
        <w:t xml:space="preserve"> udder hygiene metrics.</w:t>
      </w:r>
      <w:r w:rsidR="00185A8E" w:rsidRPr="00040F12">
        <w:rPr>
          <w:rFonts w:ascii="Times New Roman" w:hAnsi="Times New Roman" w:cs="Times New Roman"/>
          <w:sz w:val="24"/>
          <w:szCs w:val="24"/>
        </w:rPr>
        <w:t xml:space="preserve"> Farms with lower mean udder hygiene scores </w:t>
      </w:r>
      <w:r w:rsidR="009E70B5" w:rsidRPr="00040F12">
        <w:rPr>
          <w:rFonts w:ascii="Times New Roman" w:hAnsi="Times New Roman" w:cs="Times New Roman"/>
          <w:sz w:val="24"/>
          <w:szCs w:val="24"/>
        </w:rPr>
        <w:t>had numerically</w:t>
      </w:r>
      <w:r w:rsidR="00185A8E" w:rsidRPr="00040F12">
        <w:rPr>
          <w:rFonts w:ascii="Times New Roman" w:hAnsi="Times New Roman" w:cs="Times New Roman"/>
          <w:sz w:val="24"/>
          <w:szCs w:val="24"/>
        </w:rPr>
        <w:t xml:space="preserve"> </w:t>
      </w:r>
      <w:r w:rsidR="00BB415C" w:rsidRPr="00040F12">
        <w:rPr>
          <w:rFonts w:ascii="Times New Roman" w:hAnsi="Times New Roman" w:cs="Times New Roman"/>
          <w:sz w:val="24"/>
          <w:szCs w:val="24"/>
        </w:rPr>
        <w:t>lower chron</w:t>
      </w:r>
      <w:r w:rsidR="00137497" w:rsidRPr="00040F12">
        <w:rPr>
          <w:rFonts w:ascii="Times New Roman" w:hAnsi="Times New Roman" w:cs="Times New Roman"/>
          <w:sz w:val="24"/>
          <w:szCs w:val="24"/>
        </w:rPr>
        <w:t xml:space="preserve">ically elevated </w:t>
      </w:r>
      <w:r w:rsidR="00BB415C" w:rsidRPr="00040F12">
        <w:rPr>
          <w:rFonts w:ascii="Times New Roman" w:hAnsi="Times New Roman" w:cs="Times New Roman"/>
          <w:sz w:val="24"/>
          <w:szCs w:val="24"/>
        </w:rPr>
        <w:t>SCS, lower elev</w:t>
      </w:r>
      <w:r w:rsidR="00137497" w:rsidRPr="00040F12">
        <w:rPr>
          <w:rFonts w:ascii="Times New Roman" w:hAnsi="Times New Roman" w:cs="Times New Roman"/>
          <w:sz w:val="24"/>
          <w:szCs w:val="24"/>
        </w:rPr>
        <w:t xml:space="preserve">ated current </w:t>
      </w:r>
      <w:r w:rsidR="00BB415C" w:rsidRPr="00040F12">
        <w:rPr>
          <w:rFonts w:ascii="Times New Roman" w:hAnsi="Times New Roman" w:cs="Times New Roman"/>
          <w:sz w:val="24"/>
          <w:szCs w:val="24"/>
        </w:rPr>
        <w:t>SCS, and lower av</w:t>
      </w:r>
      <w:r w:rsidR="002B4B9F" w:rsidRPr="00040F12">
        <w:rPr>
          <w:rFonts w:ascii="Times New Roman" w:hAnsi="Times New Roman" w:cs="Times New Roman"/>
          <w:sz w:val="24"/>
          <w:szCs w:val="24"/>
        </w:rPr>
        <w:t>erage</w:t>
      </w:r>
      <w:r w:rsidR="00BB415C" w:rsidRPr="00040F12">
        <w:rPr>
          <w:rFonts w:ascii="Times New Roman" w:hAnsi="Times New Roman" w:cs="Times New Roman"/>
          <w:sz w:val="24"/>
          <w:szCs w:val="24"/>
        </w:rPr>
        <w:t xml:space="preserve"> SCS.</w:t>
      </w:r>
      <w:r w:rsidR="00185A8E" w:rsidRPr="00040F12">
        <w:rPr>
          <w:rFonts w:ascii="Times New Roman" w:hAnsi="Times New Roman" w:cs="Times New Roman"/>
          <w:sz w:val="24"/>
          <w:szCs w:val="24"/>
        </w:rPr>
        <w:t xml:space="preserve"> </w:t>
      </w:r>
      <w:r w:rsidR="00137497" w:rsidRPr="00040F12">
        <w:rPr>
          <w:rFonts w:ascii="Times New Roman" w:hAnsi="Times New Roman" w:cs="Times New Roman"/>
          <w:sz w:val="24"/>
          <w:szCs w:val="24"/>
        </w:rPr>
        <w:t>T</w:t>
      </w:r>
      <w:r w:rsidR="00185A8E" w:rsidRPr="00040F12">
        <w:rPr>
          <w:rFonts w:ascii="Times New Roman" w:hAnsi="Times New Roman" w:cs="Times New Roman"/>
          <w:sz w:val="24"/>
          <w:szCs w:val="24"/>
        </w:rPr>
        <w:t xml:space="preserve">he current study </w:t>
      </w:r>
      <w:r w:rsidR="00730ED6" w:rsidRPr="00040F12">
        <w:rPr>
          <w:rFonts w:ascii="Times New Roman" w:hAnsi="Times New Roman" w:cs="Times New Roman"/>
          <w:sz w:val="24"/>
          <w:szCs w:val="24"/>
        </w:rPr>
        <w:t xml:space="preserve">provides </w:t>
      </w:r>
      <w:r w:rsidR="00185A8E" w:rsidRPr="00040F12">
        <w:rPr>
          <w:rFonts w:ascii="Times New Roman" w:hAnsi="Times New Roman" w:cs="Times New Roman"/>
          <w:sz w:val="24"/>
          <w:szCs w:val="24"/>
        </w:rPr>
        <w:t xml:space="preserve">insight on factors affecting bulk tank milk quality, udder health and hygiene measures on organic dairy farms in Vermont. </w:t>
      </w:r>
      <w:ins w:id="53" w:author="Caitlin Jeffrey" w:date="2024-03-31T13:21:00Z">
        <w:r w:rsidR="00547D80" w:rsidRPr="00040F12">
          <w:rPr>
            <w:rFonts w:ascii="Times New Roman" w:hAnsi="Times New Roman" w:cs="Times New Roman"/>
            <w:sz w:val="24"/>
            <w:szCs w:val="24"/>
            <w:highlight w:val="yellow"/>
          </w:rPr>
          <w:t>We</w:t>
        </w:r>
      </w:ins>
      <w:ins w:id="54" w:author="John Barlow" w:date="2024-03-30T06:16:00Z">
        <w:r w:rsidR="007660A1" w:rsidRPr="00040F12">
          <w:rPr>
            <w:rFonts w:ascii="Times New Roman" w:hAnsi="Times New Roman" w:cs="Times New Roman"/>
            <w:sz w:val="24"/>
            <w:szCs w:val="24"/>
            <w:highlight w:val="yellow"/>
          </w:rPr>
          <w:t xml:space="preserve"> could not reject the null hypothesis that milk quality and udder health </w:t>
        </w:r>
      </w:ins>
      <w:r w:rsidR="00185A8E" w:rsidRPr="00040F12">
        <w:rPr>
          <w:rFonts w:ascii="Times New Roman" w:hAnsi="Times New Roman" w:cs="Times New Roman"/>
          <w:sz w:val="24"/>
          <w:szCs w:val="24"/>
          <w:highlight w:val="yellow"/>
        </w:rPr>
        <w:t xml:space="preserve">outcomes </w:t>
      </w:r>
      <w:ins w:id="55" w:author="John Barlow" w:date="2024-04-02T12:24:00Z">
        <w:r w:rsidR="00DE506E" w:rsidRPr="00040F12">
          <w:rPr>
            <w:rFonts w:ascii="Times New Roman" w:hAnsi="Times New Roman" w:cs="Times New Roman"/>
            <w:sz w:val="24"/>
            <w:szCs w:val="24"/>
            <w:highlight w:val="yellow"/>
          </w:rPr>
          <w:t xml:space="preserve">did not </w:t>
        </w:r>
      </w:ins>
      <w:ins w:id="56" w:author="John Barlow" w:date="2024-03-30T06:16:00Z">
        <w:r w:rsidR="007660A1" w:rsidRPr="00040F12">
          <w:rPr>
            <w:rFonts w:ascii="Times New Roman" w:hAnsi="Times New Roman" w:cs="Times New Roman"/>
            <w:sz w:val="24"/>
            <w:szCs w:val="24"/>
            <w:highlight w:val="yellow"/>
          </w:rPr>
          <w:t>differ</w:t>
        </w:r>
      </w:ins>
      <w:ins w:id="57" w:author="John Barlow" w:date="2024-03-30T06:17:00Z">
        <w:r w:rsidR="007660A1" w:rsidRPr="00040F12">
          <w:rPr>
            <w:rFonts w:ascii="Times New Roman" w:hAnsi="Times New Roman" w:cs="Times New Roman"/>
            <w:sz w:val="24"/>
            <w:szCs w:val="24"/>
            <w:highlight w:val="yellow"/>
          </w:rPr>
          <w:t xml:space="preserve"> by </w:t>
        </w:r>
      </w:ins>
      <w:ins w:id="58" w:author="Caitlin Jeffrey" w:date="2024-03-31T13:20:00Z">
        <w:r w:rsidR="00390D03" w:rsidRPr="00040F12">
          <w:rPr>
            <w:rFonts w:ascii="Times New Roman" w:hAnsi="Times New Roman" w:cs="Times New Roman"/>
            <w:sz w:val="24"/>
            <w:szCs w:val="24"/>
            <w:highlight w:val="yellow"/>
          </w:rPr>
          <w:t>facility</w:t>
        </w:r>
      </w:ins>
      <w:ins w:id="59" w:author="John Barlow" w:date="2024-03-30T06:17:00Z">
        <w:r w:rsidR="007660A1" w:rsidRPr="00040F12">
          <w:rPr>
            <w:rFonts w:ascii="Times New Roman" w:hAnsi="Times New Roman" w:cs="Times New Roman"/>
            <w:sz w:val="24"/>
            <w:szCs w:val="24"/>
            <w:highlight w:val="yellow"/>
          </w:rPr>
          <w:t xml:space="preserve"> type</w:t>
        </w:r>
      </w:ins>
      <w:ins w:id="60" w:author="Caitlin Jeffrey" w:date="2024-04-01T13:42:00Z">
        <w:r w:rsidR="00E235DE" w:rsidRPr="00040F12">
          <w:rPr>
            <w:rFonts w:ascii="Times New Roman" w:hAnsi="Times New Roman" w:cs="Times New Roman"/>
            <w:sz w:val="24"/>
            <w:szCs w:val="24"/>
            <w:highlight w:val="yellow"/>
          </w:rPr>
          <w:t>.</w:t>
        </w:r>
      </w:ins>
      <w:del w:id="61" w:author="John Barlow" w:date="2024-03-30T06:17:00Z">
        <w:r w:rsidR="00185A8E" w:rsidRPr="00040F12" w:rsidDel="007660A1">
          <w:rPr>
            <w:rFonts w:ascii="Times New Roman" w:hAnsi="Times New Roman" w:cs="Times New Roman"/>
            <w:sz w:val="24"/>
            <w:szCs w:val="24"/>
          </w:rPr>
          <w:delText xml:space="preserve">bedded packs were comparable to more </w:delText>
        </w:r>
        <w:r w:rsidR="00DB2194" w:rsidRPr="00040F12" w:rsidDel="007660A1">
          <w:rPr>
            <w:rFonts w:ascii="Times New Roman" w:hAnsi="Times New Roman" w:cs="Times New Roman"/>
            <w:sz w:val="24"/>
            <w:szCs w:val="24"/>
          </w:rPr>
          <w:delText xml:space="preserve">frequently </w:delText>
        </w:r>
        <w:r w:rsidR="00185A8E" w:rsidRPr="00040F12" w:rsidDel="007660A1">
          <w:rPr>
            <w:rFonts w:ascii="Times New Roman" w:hAnsi="Times New Roman" w:cs="Times New Roman"/>
            <w:sz w:val="24"/>
            <w:szCs w:val="24"/>
          </w:rPr>
          <w:delText>used</w:delText>
        </w:r>
        <w:r w:rsidR="00D06D71" w:rsidRPr="00040F12" w:rsidDel="007660A1">
          <w:rPr>
            <w:rFonts w:ascii="Times New Roman" w:hAnsi="Times New Roman" w:cs="Times New Roman"/>
            <w:sz w:val="24"/>
            <w:szCs w:val="24"/>
          </w:rPr>
          <w:delText xml:space="preserve"> indoor</w:delText>
        </w:r>
        <w:r w:rsidR="00185A8E" w:rsidRPr="00040F12" w:rsidDel="007660A1">
          <w:rPr>
            <w:rFonts w:ascii="Times New Roman" w:hAnsi="Times New Roman" w:cs="Times New Roman"/>
            <w:sz w:val="24"/>
            <w:szCs w:val="24"/>
          </w:rPr>
          <w:delText xml:space="preserve"> housing systems</w:delText>
        </w:r>
        <w:r w:rsidR="00137497" w:rsidRPr="00040F12" w:rsidDel="007660A1">
          <w:rPr>
            <w:rFonts w:ascii="Times New Roman" w:hAnsi="Times New Roman" w:cs="Times New Roman"/>
            <w:sz w:val="24"/>
            <w:szCs w:val="24"/>
          </w:rPr>
          <w:delText xml:space="preserve"> (tiestalls and freestalls)</w:delText>
        </w:r>
      </w:del>
      <w:del w:id="62" w:author="Caitlin Jeffrey" w:date="2024-03-31T13:22:00Z">
        <w:r w:rsidR="00137497" w:rsidRPr="00040F12" w:rsidDel="00A11600">
          <w:rPr>
            <w:rFonts w:ascii="Times New Roman" w:hAnsi="Times New Roman" w:cs="Times New Roman"/>
            <w:sz w:val="24"/>
            <w:szCs w:val="24"/>
          </w:rPr>
          <w:delText>,</w:delText>
        </w:r>
        <w:r w:rsidR="00185A8E" w:rsidRPr="00040F12" w:rsidDel="00A11600">
          <w:rPr>
            <w:rFonts w:ascii="Times New Roman" w:hAnsi="Times New Roman" w:cs="Times New Roman"/>
            <w:sz w:val="24"/>
            <w:szCs w:val="24"/>
          </w:rPr>
          <w:delText xml:space="preserve"> </w:delText>
        </w:r>
        <w:r w:rsidR="00885044" w:rsidRPr="00040F12" w:rsidDel="00A11600">
          <w:rPr>
            <w:rFonts w:ascii="Times New Roman" w:hAnsi="Times New Roman" w:cs="Times New Roman"/>
            <w:sz w:val="24"/>
            <w:szCs w:val="24"/>
          </w:rPr>
          <w:delText>we conclude that</w:delText>
        </w:r>
      </w:del>
      <w:r w:rsidR="00885044" w:rsidRPr="00040F12">
        <w:rPr>
          <w:rFonts w:ascii="Times New Roman" w:hAnsi="Times New Roman" w:cs="Times New Roman"/>
          <w:sz w:val="24"/>
          <w:szCs w:val="24"/>
        </w:rPr>
        <w:t xml:space="preserve"> </w:t>
      </w:r>
      <w:ins w:id="63" w:author="Caitlin Jeffrey" w:date="2024-03-31T13:22:00Z">
        <w:r w:rsidR="00A11600" w:rsidRPr="00040F12">
          <w:rPr>
            <w:rFonts w:ascii="Times New Roman" w:hAnsi="Times New Roman" w:cs="Times New Roman"/>
            <w:sz w:val="24"/>
            <w:szCs w:val="24"/>
            <w:highlight w:val="yellow"/>
          </w:rPr>
          <w:t>B</w:t>
        </w:r>
      </w:ins>
      <w:del w:id="64" w:author="Caitlin Jeffrey" w:date="2024-03-31T13:22:00Z">
        <w:r w:rsidR="00885044" w:rsidRPr="00040F12" w:rsidDel="00A11600">
          <w:rPr>
            <w:rFonts w:ascii="Times New Roman" w:hAnsi="Times New Roman" w:cs="Times New Roman"/>
            <w:sz w:val="24"/>
            <w:szCs w:val="24"/>
            <w:highlight w:val="yellow"/>
          </w:rPr>
          <w:delText>b</w:delText>
        </w:r>
      </w:del>
      <w:r w:rsidR="00885044" w:rsidRPr="00040F12">
        <w:rPr>
          <w:rFonts w:ascii="Times New Roman" w:hAnsi="Times New Roman" w:cs="Times New Roman"/>
          <w:sz w:val="24"/>
          <w:szCs w:val="24"/>
          <w:highlight w:val="yellow"/>
        </w:rPr>
        <w:t xml:space="preserve">edded pack facilities </w:t>
      </w:r>
      <w:del w:id="65" w:author="John Barlow" w:date="2024-03-30T06:17:00Z">
        <w:r w:rsidR="00F92285" w:rsidRPr="00040F12" w:rsidDel="007660A1">
          <w:rPr>
            <w:rFonts w:ascii="Times New Roman" w:hAnsi="Times New Roman" w:cs="Times New Roman"/>
            <w:sz w:val="24"/>
            <w:szCs w:val="24"/>
            <w:highlight w:val="yellow"/>
          </w:rPr>
          <w:delText xml:space="preserve">are </w:delText>
        </w:r>
      </w:del>
      <w:ins w:id="66" w:author="John Barlow" w:date="2024-03-30T06:17:00Z">
        <w:r w:rsidR="007660A1" w:rsidRPr="00040F12">
          <w:rPr>
            <w:rFonts w:ascii="Times New Roman" w:hAnsi="Times New Roman" w:cs="Times New Roman"/>
            <w:sz w:val="24"/>
            <w:szCs w:val="24"/>
            <w:highlight w:val="yellow"/>
          </w:rPr>
          <w:t xml:space="preserve">may be </w:t>
        </w:r>
      </w:ins>
      <w:r w:rsidR="00185A8E" w:rsidRPr="00040F12">
        <w:rPr>
          <w:rFonts w:ascii="Times New Roman" w:hAnsi="Times New Roman" w:cs="Times New Roman"/>
          <w:sz w:val="24"/>
          <w:szCs w:val="24"/>
          <w:highlight w:val="yellow"/>
        </w:rPr>
        <w:t>a viable option for</w:t>
      </w:r>
      <w:r w:rsidR="002848F4" w:rsidRPr="00040F12">
        <w:rPr>
          <w:rFonts w:ascii="Times New Roman" w:hAnsi="Times New Roman" w:cs="Times New Roman"/>
          <w:sz w:val="24"/>
          <w:szCs w:val="24"/>
          <w:highlight w:val="yellow"/>
        </w:rPr>
        <w:t xml:space="preserve"> </w:t>
      </w:r>
      <w:r w:rsidR="002848F4" w:rsidRPr="00040F12">
        <w:rPr>
          <w:rFonts w:ascii="Times New Roman" w:hAnsi="Times New Roman" w:cs="Times New Roman"/>
          <w:sz w:val="24"/>
          <w:szCs w:val="24"/>
          <w:highlight w:val="yellow"/>
        </w:rPr>
        <w:lastRenderedPageBreak/>
        <w:t xml:space="preserve">confinement </w:t>
      </w:r>
      <w:ins w:id="67" w:author="John Barlow" w:date="2024-04-02T12:25:00Z">
        <w:r w:rsidR="00DE506E" w:rsidRPr="00040F12">
          <w:rPr>
            <w:rFonts w:ascii="Times New Roman" w:hAnsi="Times New Roman" w:cs="Times New Roman"/>
            <w:sz w:val="24"/>
            <w:szCs w:val="24"/>
            <w:highlight w:val="yellow"/>
          </w:rPr>
          <w:t xml:space="preserve">housing </w:t>
        </w:r>
      </w:ins>
      <w:r w:rsidR="002848F4" w:rsidRPr="00040F12">
        <w:rPr>
          <w:rFonts w:ascii="Times New Roman" w:hAnsi="Times New Roman" w:cs="Times New Roman"/>
          <w:sz w:val="24"/>
          <w:szCs w:val="24"/>
          <w:highlight w:val="yellow"/>
        </w:rPr>
        <w:t xml:space="preserve">during the </w:t>
      </w:r>
      <w:ins w:id="68" w:author="John Barlow" w:date="2024-04-02T12:26:00Z">
        <w:r w:rsidR="00DE506E" w:rsidRPr="00040F12">
          <w:rPr>
            <w:rFonts w:ascii="Times New Roman" w:hAnsi="Times New Roman" w:cs="Times New Roman"/>
            <w:sz w:val="24"/>
            <w:szCs w:val="24"/>
            <w:highlight w:val="yellow"/>
          </w:rPr>
          <w:t xml:space="preserve">winter </w:t>
        </w:r>
      </w:ins>
      <w:r w:rsidR="002848F4" w:rsidRPr="00040F12">
        <w:rPr>
          <w:rFonts w:ascii="Times New Roman" w:hAnsi="Times New Roman" w:cs="Times New Roman"/>
          <w:sz w:val="24"/>
          <w:szCs w:val="24"/>
          <w:highlight w:val="yellow"/>
        </w:rPr>
        <w:t>non-grazing season for</w:t>
      </w:r>
      <w:r w:rsidR="00185A8E" w:rsidRPr="00040F12">
        <w:rPr>
          <w:rFonts w:ascii="Times New Roman" w:hAnsi="Times New Roman" w:cs="Times New Roman"/>
          <w:sz w:val="24"/>
          <w:szCs w:val="24"/>
          <w:highlight w:val="yellow"/>
        </w:rPr>
        <w:t xml:space="preserve"> pasture-based herds interested in a loose-housing system in </w:t>
      </w:r>
      <w:r w:rsidR="00372221" w:rsidRPr="00040F12">
        <w:rPr>
          <w:rFonts w:ascii="Times New Roman" w:hAnsi="Times New Roman" w:cs="Times New Roman"/>
          <w:sz w:val="24"/>
          <w:szCs w:val="24"/>
          <w:highlight w:val="yellow"/>
        </w:rPr>
        <w:t>the Northeast</w:t>
      </w:r>
      <w:r w:rsidR="00A26B22" w:rsidRPr="00040F12">
        <w:rPr>
          <w:rFonts w:ascii="Times New Roman" w:hAnsi="Times New Roman" w:cs="Times New Roman"/>
          <w:sz w:val="24"/>
          <w:szCs w:val="24"/>
          <w:highlight w:val="yellow"/>
        </w:rPr>
        <w:t>ern US</w:t>
      </w:r>
      <w:ins w:id="69" w:author="John Barlow" w:date="2024-03-30T06:17:00Z">
        <w:r w:rsidR="007660A1" w:rsidRPr="00040F12">
          <w:rPr>
            <w:rFonts w:ascii="Times New Roman" w:hAnsi="Times New Roman" w:cs="Times New Roman"/>
            <w:sz w:val="24"/>
            <w:szCs w:val="24"/>
            <w:highlight w:val="yellow"/>
          </w:rPr>
          <w:t xml:space="preserve">, </w:t>
        </w:r>
      </w:ins>
      <w:ins w:id="70" w:author="Caitlin Jeffrey" w:date="2024-03-31T13:22:00Z">
        <w:r w:rsidR="009B638A" w:rsidRPr="00040F12">
          <w:rPr>
            <w:rFonts w:ascii="Times New Roman" w:hAnsi="Times New Roman" w:cs="Times New Roman"/>
            <w:sz w:val="24"/>
            <w:szCs w:val="24"/>
            <w:highlight w:val="yellow"/>
          </w:rPr>
          <w:t>but</w:t>
        </w:r>
      </w:ins>
      <w:ins w:id="71" w:author="John Barlow" w:date="2024-03-30T06:17:00Z">
        <w:r w:rsidR="007660A1" w:rsidRPr="00040F12">
          <w:rPr>
            <w:rFonts w:ascii="Times New Roman" w:hAnsi="Times New Roman" w:cs="Times New Roman"/>
            <w:sz w:val="24"/>
            <w:szCs w:val="24"/>
            <w:highlight w:val="yellow"/>
          </w:rPr>
          <w:t xml:space="preserve"> more resea</w:t>
        </w:r>
      </w:ins>
      <w:ins w:id="72" w:author="John Barlow" w:date="2024-03-30T06:18:00Z">
        <w:r w:rsidR="007660A1" w:rsidRPr="00040F12">
          <w:rPr>
            <w:rFonts w:ascii="Times New Roman" w:hAnsi="Times New Roman" w:cs="Times New Roman"/>
            <w:sz w:val="24"/>
            <w:szCs w:val="24"/>
            <w:highlight w:val="yellow"/>
          </w:rPr>
          <w:t>rch</w:t>
        </w:r>
      </w:ins>
      <w:ins w:id="73" w:author="Caitlin Jeffrey" w:date="2024-03-31T13:22:00Z">
        <w:r w:rsidR="009B638A" w:rsidRPr="00040F12">
          <w:rPr>
            <w:rFonts w:ascii="Times New Roman" w:hAnsi="Times New Roman" w:cs="Times New Roman"/>
            <w:sz w:val="24"/>
            <w:szCs w:val="24"/>
            <w:highlight w:val="yellow"/>
          </w:rPr>
          <w:t xml:space="preserve"> including a larger number of herds</w:t>
        </w:r>
      </w:ins>
      <w:ins w:id="74" w:author="John Barlow" w:date="2024-03-30T06:18:00Z">
        <w:r w:rsidR="007660A1" w:rsidRPr="00040F12">
          <w:rPr>
            <w:rFonts w:ascii="Times New Roman" w:hAnsi="Times New Roman" w:cs="Times New Roman"/>
            <w:sz w:val="24"/>
            <w:szCs w:val="24"/>
            <w:highlight w:val="yellow"/>
          </w:rPr>
          <w:t xml:space="preserve"> is needed to test this hypothesis</w:t>
        </w:r>
      </w:ins>
      <w:r w:rsidR="00185A8E" w:rsidRPr="00040F12">
        <w:rPr>
          <w:rFonts w:ascii="Times New Roman" w:hAnsi="Times New Roman" w:cs="Times New Roman"/>
          <w:sz w:val="24"/>
          <w:szCs w:val="24"/>
          <w:highlight w:val="yellow"/>
        </w:rPr>
        <w:t>.</w:t>
      </w:r>
    </w:p>
    <w:p w14:paraId="22AFA213" w14:textId="77777777" w:rsidR="00185A8E" w:rsidRPr="00040F12"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040F12"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040F12">
        <w:rPr>
          <w:rStyle w:val="Emphasis"/>
          <w:rFonts w:ascii="Times New Roman" w:eastAsia="ComputerModern-Regular" w:hAnsi="Times New Roman" w:cs="Times New Roman"/>
          <w:b/>
          <w:bCs/>
          <w:i w:val="0"/>
          <w:iCs w:val="0"/>
          <w:sz w:val="24"/>
          <w:szCs w:val="24"/>
        </w:rPr>
        <w:t xml:space="preserve">Keywords: </w:t>
      </w:r>
      <w:r w:rsidR="00A774DA" w:rsidRPr="00040F12">
        <w:rPr>
          <w:rStyle w:val="Emphasis"/>
          <w:rFonts w:ascii="Times New Roman" w:eastAsia="ComputerModern-Regular" w:hAnsi="Times New Roman" w:cs="Times New Roman"/>
          <w:i w:val="0"/>
          <w:iCs w:val="0"/>
          <w:sz w:val="24"/>
          <w:szCs w:val="24"/>
        </w:rPr>
        <w:t xml:space="preserve">Mastitis, </w:t>
      </w:r>
      <w:r w:rsidR="00581A4A" w:rsidRPr="00040F12">
        <w:rPr>
          <w:rStyle w:val="Emphasis"/>
          <w:rFonts w:ascii="Times New Roman" w:eastAsia="ComputerModern-Regular" w:hAnsi="Times New Roman" w:cs="Times New Roman"/>
          <w:i w:val="0"/>
          <w:iCs w:val="0"/>
          <w:sz w:val="24"/>
          <w:szCs w:val="24"/>
        </w:rPr>
        <w:t xml:space="preserve">organic </w:t>
      </w:r>
      <w:r w:rsidR="0097546D" w:rsidRPr="00040F12">
        <w:rPr>
          <w:rStyle w:val="Emphasis"/>
          <w:rFonts w:ascii="Times New Roman" w:eastAsia="ComputerModern-Regular" w:hAnsi="Times New Roman" w:cs="Times New Roman"/>
          <w:i w:val="0"/>
          <w:iCs w:val="0"/>
          <w:sz w:val="24"/>
          <w:szCs w:val="24"/>
        </w:rPr>
        <w:t xml:space="preserve">dairy cattle, </w:t>
      </w:r>
      <w:r w:rsidR="005121FA" w:rsidRPr="00040F12">
        <w:rPr>
          <w:rStyle w:val="Emphasis"/>
          <w:rFonts w:ascii="Times New Roman" w:eastAsia="ComputerModern-Regular" w:hAnsi="Times New Roman" w:cs="Times New Roman"/>
          <w:i w:val="0"/>
          <w:iCs w:val="0"/>
          <w:sz w:val="24"/>
          <w:szCs w:val="24"/>
        </w:rPr>
        <w:t xml:space="preserve">housing, </w:t>
      </w:r>
      <w:r w:rsidR="00D55600" w:rsidRPr="00040F12">
        <w:rPr>
          <w:rStyle w:val="Emphasis"/>
          <w:rFonts w:ascii="Times New Roman" w:eastAsia="ComputerModern-Regular" w:hAnsi="Times New Roman" w:cs="Times New Roman"/>
          <w:i w:val="0"/>
          <w:iCs w:val="0"/>
          <w:sz w:val="24"/>
          <w:szCs w:val="24"/>
        </w:rPr>
        <w:t>bedded pack,</w:t>
      </w:r>
      <w:r w:rsidR="00577A20" w:rsidRPr="00040F12">
        <w:rPr>
          <w:rStyle w:val="Emphasis"/>
          <w:rFonts w:ascii="Times New Roman" w:eastAsia="ComputerModern-Regular" w:hAnsi="Times New Roman" w:cs="Times New Roman"/>
          <w:i w:val="0"/>
          <w:iCs w:val="0"/>
          <w:sz w:val="24"/>
          <w:szCs w:val="24"/>
        </w:rPr>
        <w:t xml:space="preserve"> </w:t>
      </w:r>
      <w:r w:rsidR="00D81720" w:rsidRPr="00040F12">
        <w:rPr>
          <w:rStyle w:val="Emphasis"/>
          <w:rFonts w:ascii="Times New Roman" w:eastAsia="ComputerModern-Regular" w:hAnsi="Times New Roman" w:cs="Times New Roman"/>
          <w:i w:val="0"/>
          <w:iCs w:val="0"/>
          <w:sz w:val="24"/>
          <w:szCs w:val="24"/>
        </w:rPr>
        <w:t>milk qualit</w:t>
      </w:r>
      <w:r w:rsidR="005121FA" w:rsidRPr="00040F12">
        <w:rPr>
          <w:rStyle w:val="Emphasis"/>
          <w:rFonts w:ascii="Times New Roman" w:eastAsia="ComputerModern-Regular" w:hAnsi="Times New Roman" w:cs="Times New Roman"/>
          <w:i w:val="0"/>
          <w:iCs w:val="0"/>
          <w:sz w:val="24"/>
          <w:szCs w:val="24"/>
        </w:rPr>
        <w:t>y</w:t>
      </w:r>
    </w:p>
    <w:p w14:paraId="57BCA85A" w14:textId="77777777" w:rsidR="00B91228" w:rsidRPr="00040F12"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040F12" w:rsidRDefault="00B91228" w:rsidP="00D91453">
      <w:pPr>
        <w:pStyle w:val="NormalWeb"/>
        <w:spacing w:before="0" w:beforeAutospacing="0" w:after="0" w:afterAutospacing="0" w:line="480" w:lineRule="auto"/>
        <w:jc w:val="both"/>
        <w:rPr>
          <w:rStyle w:val="Emphasis"/>
          <w:b/>
          <w:bCs/>
          <w:i w:val="0"/>
          <w:iCs w:val="0"/>
          <w:color w:val="0E101A"/>
        </w:rPr>
      </w:pPr>
      <w:r w:rsidRPr="00040F12">
        <w:rPr>
          <w:rStyle w:val="Emphasis"/>
          <w:b/>
          <w:bCs/>
          <w:i w:val="0"/>
          <w:iCs w:val="0"/>
          <w:color w:val="0E101A"/>
        </w:rPr>
        <w:t>Introduction</w:t>
      </w:r>
    </w:p>
    <w:p w14:paraId="66D157CA" w14:textId="77777777" w:rsidR="00736E7A" w:rsidRPr="00040F12" w:rsidRDefault="00EB7520" w:rsidP="002359D1">
      <w:pPr>
        <w:spacing w:line="480" w:lineRule="auto"/>
        <w:ind w:firstLine="720"/>
        <w:rPr>
          <w:ins w:id="75" w:author="Caitlin Jeffrey" w:date="2024-04-01T13:49:00Z"/>
          <w:rFonts w:ascii="Times New Roman" w:eastAsia="Times New Roman" w:hAnsi="Times New Roman" w:cs="Times New Roman"/>
          <w:color w:val="0E101A"/>
          <w:sz w:val="24"/>
          <w:szCs w:val="24"/>
        </w:rPr>
      </w:pPr>
      <w:r w:rsidRPr="00040F12">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040F12">
        <w:rPr>
          <w:rFonts w:ascii="Times New Roman" w:eastAsia="Times New Roman" w:hAnsi="Times New Roman" w:cs="Times New Roman"/>
          <w:noProof/>
          <w:color w:val="0E101A"/>
          <w:sz w:val="24"/>
          <w:szCs w:val="24"/>
        </w:rPr>
        <w:t>(Klaas and Zadoks, 2018)</w:t>
      </w:r>
      <w:r w:rsidRPr="00040F12">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040F12">
        <w:rPr>
          <w:rFonts w:ascii="Times New Roman" w:eastAsia="Times New Roman" w:hAnsi="Times New Roman" w:cs="Times New Roman"/>
          <w:noProof/>
          <w:color w:val="0E101A"/>
          <w:sz w:val="24"/>
          <w:szCs w:val="24"/>
        </w:rPr>
        <w:t>(Tucker and Weary, 2004; Cook et al., 2005; Hogan and Smith, 2012)</w:t>
      </w:r>
      <w:r w:rsidRPr="00040F12">
        <w:rPr>
          <w:rFonts w:ascii="Times New Roman" w:eastAsia="Times New Roman" w:hAnsi="Times New Roman" w:cs="Times New Roman"/>
          <w:color w:val="0E101A"/>
          <w:sz w:val="24"/>
          <w:szCs w:val="24"/>
        </w:rPr>
        <w:t xml:space="preserve">. Work exploring how bedding materials relate to a cow’s risk of </w:t>
      </w:r>
      <w:r w:rsidR="00295826" w:rsidRPr="00040F12">
        <w:rPr>
          <w:rFonts w:ascii="Times New Roman" w:eastAsia="Times New Roman" w:hAnsi="Times New Roman" w:cs="Times New Roman"/>
          <w:color w:val="0E101A"/>
          <w:sz w:val="24"/>
          <w:szCs w:val="24"/>
        </w:rPr>
        <w:t xml:space="preserve">contracting </w:t>
      </w:r>
      <w:r w:rsidRPr="00040F12">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040F12">
        <w:rPr>
          <w:rFonts w:ascii="Times New Roman" w:eastAsia="Times New Roman" w:hAnsi="Times New Roman" w:cs="Times New Roman"/>
          <w:noProof/>
          <w:color w:val="0E101A"/>
          <w:sz w:val="24"/>
          <w:szCs w:val="24"/>
        </w:rPr>
        <w:t>(Andrews et al., 2021)</w:t>
      </w:r>
      <w:r w:rsidRPr="00040F12">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del w:id="76" w:author="John Barlow" w:date="2024-03-30T07:04:00Z">
        <w:r w:rsidRPr="00040F12" w:rsidDel="005730A8">
          <w:rPr>
            <w:rFonts w:ascii="Times New Roman" w:eastAsia="Times New Roman" w:hAnsi="Times New Roman" w:cs="Times New Roman"/>
            <w:color w:val="0E101A"/>
            <w:sz w:val="24"/>
            <w:szCs w:val="24"/>
          </w:rPr>
          <w:delText xml:space="preserve">which </w:delText>
        </w:r>
      </w:del>
      <w:ins w:id="77" w:author="John Barlow" w:date="2024-03-30T07:04:00Z">
        <w:r w:rsidR="005730A8" w:rsidRPr="00040F12">
          <w:rPr>
            <w:rFonts w:ascii="Times New Roman" w:eastAsia="Times New Roman" w:hAnsi="Times New Roman" w:cs="Times New Roman"/>
            <w:color w:val="0E101A"/>
            <w:sz w:val="24"/>
            <w:szCs w:val="24"/>
          </w:rPr>
          <w:t xml:space="preserve">that </w:t>
        </w:r>
      </w:ins>
      <w:r w:rsidRPr="00040F12">
        <w:rPr>
          <w:rFonts w:ascii="Times New Roman" w:eastAsia="Times New Roman" w:hAnsi="Times New Roman" w:cs="Times New Roman"/>
          <w:color w:val="0E101A"/>
          <w:sz w:val="24"/>
          <w:szCs w:val="24"/>
        </w:rPr>
        <w:t xml:space="preserve">restrict cow movement </w:t>
      </w:r>
      <w:r w:rsidR="009720DD" w:rsidRPr="00040F12">
        <w:rPr>
          <w:rFonts w:ascii="Times New Roman" w:eastAsia="Times New Roman" w:hAnsi="Times New Roman" w:cs="Times New Roman"/>
          <w:noProof/>
          <w:color w:val="0E101A"/>
          <w:sz w:val="24"/>
          <w:szCs w:val="24"/>
        </w:rPr>
        <w:t>(Barkema et al., 2015)</w:t>
      </w:r>
      <w:r w:rsidRPr="00040F12">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3EDDAC2E" w:rsidR="005B1196" w:rsidRPr="00040F12" w:rsidRDefault="00EB7520" w:rsidP="002359D1">
      <w:pPr>
        <w:spacing w:line="480" w:lineRule="auto"/>
        <w:ind w:firstLine="720"/>
        <w:rPr>
          <w:ins w:id="78" w:author="Caitlin Jeffrey" w:date="2024-04-01T14:04:00Z"/>
          <w:rFonts w:ascii="Times New Roman" w:hAnsi="Times New Roman" w:cs="Times New Roman"/>
          <w:sz w:val="24"/>
          <w:szCs w:val="24"/>
          <w:highlight w:val="yellow"/>
        </w:rPr>
      </w:pPr>
      <w:r w:rsidRPr="00040F12">
        <w:rPr>
          <w:rFonts w:ascii="Times New Roman" w:eastAsia="Times New Roman" w:hAnsi="Times New Roman" w:cs="Times New Roman"/>
          <w:color w:val="0E101A"/>
          <w:sz w:val="24"/>
          <w:szCs w:val="24"/>
        </w:rPr>
        <w:lastRenderedPageBreak/>
        <w:t xml:space="preserve"> </w:t>
      </w:r>
      <w:ins w:id="79" w:author="Caitlin Jeffrey" w:date="2024-03-18T13:37:00Z">
        <w:r w:rsidR="00001759" w:rsidRPr="00040F12">
          <w:rPr>
            <w:rFonts w:ascii="Times New Roman" w:eastAsia="Times New Roman" w:hAnsi="Times New Roman" w:cs="Times New Roman"/>
            <w:color w:val="0E101A"/>
            <w:sz w:val="24"/>
            <w:szCs w:val="24"/>
            <w:highlight w:val="yellow"/>
          </w:rPr>
          <w:t>T</w:t>
        </w:r>
      </w:ins>
      <w:ins w:id="80" w:author="Caitlin Jeffrey" w:date="2024-03-18T13:19:00Z">
        <w:r w:rsidR="005319E9" w:rsidRPr="00040F12">
          <w:rPr>
            <w:rFonts w:ascii="Times New Roman" w:eastAsia="Times New Roman" w:hAnsi="Times New Roman" w:cs="Times New Roman"/>
            <w:color w:val="0E101A"/>
            <w:sz w:val="24"/>
            <w:szCs w:val="24"/>
            <w:highlight w:val="yellow"/>
          </w:rPr>
          <w:t>he term “bedded pack” encompasses a variety of management styles</w:t>
        </w:r>
        <w:r w:rsidR="00BF61BB" w:rsidRPr="00040F12">
          <w:rPr>
            <w:rFonts w:ascii="Times New Roman" w:eastAsia="Times New Roman" w:hAnsi="Times New Roman" w:cs="Times New Roman"/>
            <w:color w:val="0E101A"/>
            <w:sz w:val="24"/>
            <w:szCs w:val="24"/>
            <w:highlight w:val="yellow"/>
          </w:rPr>
          <w:t xml:space="preserve"> </w:t>
        </w:r>
      </w:ins>
      <w:r w:rsidR="006B2A8D" w:rsidRPr="00040F12">
        <w:rPr>
          <w:rFonts w:ascii="Times New Roman" w:eastAsia="Times New Roman" w:hAnsi="Times New Roman" w:cs="Times New Roman"/>
          <w:noProof/>
          <w:color w:val="0E101A"/>
          <w:sz w:val="24"/>
          <w:szCs w:val="24"/>
          <w:highlight w:val="yellow"/>
        </w:rPr>
        <w:t>(Bewley et al., 2017)</w:t>
      </w:r>
      <w:ins w:id="81" w:author="Caitlin Jeffrey" w:date="2024-03-18T13:19:00Z">
        <w:r w:rsidR="005319E9" w:rsidRPr="00040F12">
          <w:rPr>
            <w:rFonts w:ascii="Times New Roman" w:eastAsia="Times New Roman" w:hAnsi="Times New Roman" w:cs="Times New Roman"/>
            <w:color w:val="0E101A"/>
            <w:sz w:val="24"/>
            <w:szCs w:val="24"/>
            <w:highlight w:val="yellow"/>
          </w:rPr>
          <w:t xml:space="preserve">, </w:t>
        </w:r>
      </w:ins>
      <w:ins w:id="82" w:author="Caitlin Jeffrey" w:date="2024-03-18T13:37:00Z">
        <w:r w:rsidR="00001759" w:rsidRPr="00040F12">
          <w:rPr>
            <w:rFonts w:ascii="Times New Roman" w:eastAsia="Times New Roman" w:hAnsi="Times New Roman" w:cs="Times New Roman"/>
            <w:color w:val="0E101A"/>
            <w:sz w:val="24"/>
            <w:szCs w:val="24"/>
            <w:highlight w:val="yellow"/>
          </w:rPr>
          <w:t xml:space="preserve">including </w:t>
        </w:r>
      </w:ins>
      <w:ins w:id="83" w:author="Caitlin Jeffrey" w:date="2024-03-18T13:39:00Z">
        <w:r w:rsidR="00383ED1" w:rsidRPr="00040F12">
          <w:rPr>
            <w:rFonts w:ascii="Times New Roman" w:eastAsia="Times New Roman" w:hAnsi="Times New Roman" w:cs="Times New Roman"/>
            <w:color w:val="0E101A"/>
            <w:sz w:val="24"/>
            <w:szCs w:val="24"/>
            <w:highlight w:val="yellow"/>
          </w:rPr>
          <w:t>compost</w:t>
        </w:r>
      </w:ins>
      <w:ins w:id="84" w:author="Caitlin Jeffrey" w:date="2024-03-18T13:54:00Z">
        <w:r w:rsidR="00CE0022" w:rsidRPr="00040F12">
          <w:rPr>
            <w:rFonts w:ascii="Times New Roman" w:eastAsia="Times New Roman" w:hAnsi="Times New Roman" w:cs="Times New Roman"/>
            <w:color w:val="0E101A"/>
            <w:sz w:val="24"/>
            <w:szCs w:val="24"/>
            <w:highlight w:val="yellow"/>
          </w:rPr>
          <w:t xml:space="preserve"> </w:t>
        </w:r>
      </w:ins>
      <w:ins w:id="85" w:author="Caitlin Jeffrey" w:date="2024-03-18T13:39:00Z">
        <w:r w:rsidR="000E4C25" w:rsidRPr="00040F12">
          <w:rPr>
            <w:rFonts w:ascii="Times New Roman" w:eastAsia="Times New Roman" w:hAnsi="Times New Roman" w:cs="Times New Roman"/>
            <w:color w:val="0E101A"/>
            <w:sz w:val="24"/>
            <w:szCs w:val="24"/>
            <w:highlight w:val="yellow"/>
          </w:rPr>
          <w:t>bedded</w:t>
        </w:r>
      </w:ins>
      <w:ins w:id="86" w:author="Caitlin Jeffrey" w:date="2024-03-18T13:54:00Z">
        <w:r w:rsidR="00CE0022" w:rsidRPr="00040F12">
          <w:rPr>
            <w:rFonts w:ascii="Times New Roman" w:eastAsia="Times New Roman" w:hAnsi="Times New Roman" w:cs="Times New Roman"/>
            <w:color w:val="0E101A"/>
            <w:sz w:val="24"/>
            <w:szCs w:val="24"/>
            <w:highlight w:val="yellow"/>
          </w:rPr>
          <w:t>-</w:t>
        </w:r>
      </w:ins>
      <w:ins w:id="87" w:author="Caitlin Jeffrey" w:date="2024-03-18T13:39:00Z">
        <w:r w:rsidR="000E4C25" w:rsidRPr="00040F12">
          <w:rPr>
            <w:rFonts w:ascii="Times New Roman" w:eastAsia="Times New Roman" w:hAnsi="Times New Roman" w:cs="Times New Roman"/>
            <w:color w:val="0E101A"/>
            <w:sz w:val="24"/>
            <w:szCs w:val="24"/>
            <w:highlight w:val="yellow"/>
          </w:rPr>
          <w:t>packs</w:t>
        </w:r>
      </w:ins>
      <w:ins w:id="88" w:author="Caitlin Jeffrey" w:date="2024-03-18T13:50:00Z">
        <w:r w:rsidR="000B53DA" w:rsidRPr="00040F12">
          <w:rPr>
            <w:rFonts w:ascii="Times New Roman" w:eastAsia="Times New Roman" w:hAnsi="Times New Roman" w:cs="Times New Roman"/>
            <w:color w:val="0E101A"/>
            <w:sz w:val="24"/>
            <w:szCs w:val="24"/>
            <w:highlight w:val="yellow"/>
          </w:rPr>
          <w:t xml:space="preserve"> (CBP)</w:t>
        </w:r>
      </w:ins>
      <w:ins w:id="89" w:author="Caitlin Jeffrey" w:date="2024-03-18T13:39:00Z">
        <w:r w:rsidR="000E4C25" w:rsidRPr="00040F12">
          <w:rPr>
            <w:rFonts w:ascii="Times New Roman" w:eastAsia="Times New Roman" w:hAnsi="Times New Roman" w:cs="Times New Roman"/>
            <w:color w:val="0E101A"/>
            <w:sz w:val="24"/>
            <w:szCs w:val="24"/>
            <w:highlight w:val="yellow"/>
          </w:rPr>
          <w:t>, which</w:t>
        </w:r>
      </w:ins>
      <w:ins w:id="90" w:author="Caitlin Jeffrey" w:date="2024-03-18T13:37:00Z">
        <w:r w:rsidR="00001759" w:rsidRPr="00040F12">
          <w:rPr>
            <w:rFonts w:ascii="Times New Roman" w:eastAsia="Times New Roman" w:hAnsi="Times New Roman" w:cs="Times New Roman"/>
            <w:color w:val="0E101A"/>
            <w:sz w:val="24"/>
            <w:szCs w:val="24"/>
            <w:highlight w:val="yellow"/>
          </w:rPr>
          <w:t xml:space="preserve"> </w:t>
        </w:r>
        <w:r w:rsidR="00001759" w:rsidRPr="00040F12">
          <w:rPr>
            <w:rFonts w:ascii="Times New Roman" w:hAnsi="Times New Roman" w:cs="Times New Roman"/>
            <w:sz w:val="24"/>
            <w:szCs w:val="24"/>
            <w:highlight w:val="yellow"/>
          </w:rPr>
          <w:t xml:space="preserve">utilize aerobic decomposition to break down a bedding material of fine wood sawdust or shavings, as well </w:t>
        </w:r>
      </w:ins>
      <w:ins w:id="91" w:author="Caitlin Jeffrey" w:date="2024-03-18T13:38:00Z">
        <w:r w:rsidR="00001759" w:rsidRPr="00040F12">
          <w:rPr>
            <w:rFonts w:ascii="Times New Roman" w:hAnsi="Times New Roman" w:cs="Times New Roman"/>
            <w:sz w:val="24"/>
            <w:szCs w:val="24"/>
            <w:highlight w:val="yellow"/>
          </w:rPr>
          <w:t>as</w:t>
        </w:r>
      </w:ins>
      <w:ins w:id="92" w:author="John Barlow" w:date="2024-03-27T05:05:00Z">
        <w:r w:rsidR="00F17C9F" w:rsidRPr="00040F12">
          <w:rPr>
            <w:rFonts w:ascii="Times New Roman" w:hAnsi="Times New Roman" w:cs="Times New Roman"/>
            <w:sz w:val="24"/>
            <w:szCs w:val="24"/>
            <w:highlight w:val="yellow"/>
          </w:rPr>
          <w:t xml:space="preserve"> “conventional</w:t>
        </w:r>
      </w:ins>
      <w:ins w:id="93" w:author="Caitlin Jeffrey" w:date="2024-04-01T13:49:00Z">
        <w:r w:rsidR="00736E7A" w:rsidRPr="00040F12">
          <w:rPr>
            <w:rFonts w:ascii="Times New Roman" w:hAnsi="Times New Roman" w:cs="Times New Roman"/>
            <w:sz w:val="24"/>
            <w:szCs w:val="24"/>
            <w:highlight w:val="yellow"/>
          </w:rPr>
          <w:t>,</w:t>
        </w:r>
      </w:ins>
      <w:ins w:id="94" w:author="John Barlow" w:date="2024-03-27T05:05:00Z">
        <w:r w:rsidR="00F17C9F" w:rsidRPr="00040F12">
          <w:rPr>
            <w:rFonts w:ascii="Times New Roman" w:hAnsi="Times New Roman" w:cs="Times New Roman"/>
            <w:sz w:val="24"/>
            <w:szCs w:val="24"/>
            <w:highlight w:val="yellow"/>
          </w:rPr>
          <w:t>”</w:t>
        </w:r>
      </w:ins>
      <w:ins w:id="95" w:author="Caitlin Jeffrey" w:date="2024-04-01T13:49:00Z">
        <w:r w:rsidR="00736E7A" w:rsidRPr="00040F12">
          <w:rPr>
            <w:rFonts w:ascii="Times New Roman" w:hAnsi="Times New Roman" w:cs="Times New Roman"/>
            <w:sz w:val="24"/>
            <w:szCs w:val="24"/>
            <w:highlight w:val="yellow"/>
          </w:rPr>
          <w:t xml:space="preserve"> </w:t>
        </w:r>
      </w:ins>
      <w:ins w:id="96" w:author="Caitlin Jeffrey" w:date="2024-03-18T13:38:00Z">
        <w:r w:rsidR="00001759" w:rsidRPr="00040F12">
          <w:rPr>
            <w:rFonts w:ascii="Times New Roman" w:hAnsi="Times New Roman" w:cs="Times New Roman"/>
            <w:sz w:val="24"/>
            <w:szCs w:val="24"/>
            <w:highlight w:val="yellow"/>
          </w:rPr>
          <w:t>“traditional</w:t>
        </w:r>
      </w:ins>
      <w:ins w:id="97" w:author="Caitlin Jeffrey" w:date="2024-04-01T13:49:00Z">
        <w:r w:rsidR="00736E7A" w:rsidRPr="00040F12">
          <w:rPr>
            <w:rFonts w:ascii="Times New Roman" w:hAnsi="Times New Roman" w:cs="Times New Roman"/>
            <w:sz w:val="24"/>
            <w:szCs w:val="24"/>
            <w:highlight w:val="yellow"/>
          </w:rPr>
          <w:t>,</w:t>
        </w:r>
      </w:ins>
      <w:ins w:id="98" w:author="Caitlin Jeffrey" w:date="2024-03-18T13:38:00Z">
        <w:r w:rsidR="00001759" w:rsidRPr="00040F12">
          <w:rPr>
            <w:rFonts w:ascii="Times New Roman" w:hAnsi="Times New Roman" w:cs="Times New Roman"/>
            <w:sz w:val="24"/>
            <w:szCs w:val="24"/>
            <w:highlight w:val="yellow"/>
          </w:rPr>
          <w:t>” or “deep bedded pack</w:t>
        </w:r>
      </w:ins>
      <w:ins w:id="99" w:author="Caitlin Jeffrey" w:date="2024-03-18T13:39:00Z">
        <w:r w:rsidR="000E4C25" w:rsidRPr="00040F12">
          <w:rPr>
            <w:rFonts w:ascii="Times New Roman" w:hAnsi="Times New Roman" w:cs="Times New Roman"/>
            <w:sz w:val="24"/>
            <w:szCs w:val="24"/>
            <w:highlight w:val="yellow"/>
          </w:rPr>
          <w:t>s</w:t>
        </w:r>
      </w:ins>
      <w:ins w:id="100" w:author="Caitlin Jeffrey" w:date="2024-03-18T13:38:00Z">
        <w:r w:rsidR="00001759" w:rsidRPr="00040F12">
          <w:rPr>
            <w:rFonts w:ascii="Times New Roman" w:hAnsi="Times New Roman" w:cs="Times New Roman"/>
            <w:sz w:val="24"/>
            <w:szCs w:val="24"/>
            <w:highlight w:val="yellow"/>
          </w:rPr>
          <w:t xml:space="preserve">” </w:t>
        </w:r>
      </w:ins>
      <w:r w:rsidR="006B2A8D" w:rsidRPr="00040F12">
        <w:rPr>
          <w:rFonts w:ascii="Times New Roman" w:hAnsi="Times New Roman" w:cs="Times New Roman"/>
          <w:noProof/>
          <w:sz w:val="24"/>
          <w:szCs w:val="24"/>
          <w:highlight w:val="yellow"/>
        </w:rPr>
        <w:t>(Thurgood, 2009; Benson, 2012; Bewley et al., 2017</w:t>
      </w:r>
      <w:ins w:id="101" w:author="Caitlin Jeffrey" w:date="2024-04-03T10:51:00Z">
        <w:r w:rsidR="00D71C0C" w:rsidRPr="00040F12">
          <w:rPr>
            <w:rFonts w:ascii="Times New Roman" w:hAnsi="Times New Roman" w:cs="Times New Roman"/>
            <w:noProof/>
            <w:sz w:val="24"/>
            <w:szCs w:val="24"/>
            <w:highlight w:val="yellow"/>
          </w:rPr>
          <w:t xml:space="preserve">; </w:t>
        </w:r>
      </w:ins>
      <w:ins w:id="102" w:author="Caitlin Jeffrey" w:date="2024-04-03T11:06:00Z">
        <w:r w:rsidR="00800BC2" w:rsidRPr="00040F12">
          <w:rPr>
            <w:rFonts w:ascii="Times New Roman" w:hAnsi="Times New Roman" w:cs="Times New Roman"/>
            <w:sz w:val="24"/>
            <w:szCs w:val="24"/>
            <w:highlight w:val="yellow"/>
          </w:rPr>
          <w:t>The Dairyland Initiative, 2024</w:t>
        </w:r>
      </w:ins>
      <w:r w:rsidR="006B2A8D" w:rsidRPr="00040F12">
        <w:rPr>
          <w:rFonts w:ascii="Times New Roman" w:hAnsi="Times New Roman" w:cs="Times New Roman"/>
          <w:noProof/>
          <w:sz w:val="24"/>
          <w:szCs w:val="24"/>
          <w:highlight w:val="yellow"/>
        </w:rPr>
        <w:t>)</w:t>
      </w:r>
      <w:r w:rsidR="008E3F3D" w:rsidRPr="00040F12">
        <w:rPr>
          <w:rFonts w:ascii="Times New Roman" w:hAnsi="Times New Roman" w:cs="Times New Roman"/>
          <w:sz w:val="24"/>
          <w:szCs w:val="24"/>
          <w:highlight w:val="yellow"/>
        </w:rPr>
        <w:t>.</w:t>
      </w:r>
      <w:r w:rsidR="00001759" w:rsidRPr="00040F12">
        <w:rPr>
          <w:rFonts w:ascii="Times New Roman" w:hAnsi="Times New Roman" w:cs="Times New Roman"/>
          <w:sz w:val="24"/>
          <w:szCs w:val="24"/>
          <w:highlight w:val="yellow"/>
        </w:rPr>
        <w:t xml:space="preserve"> </w:t>
      </w:r>
      <w:ins w:id="103" w:author="Caitlin Jeffrey" w:date="2024-04-01T14:18:00Z">
        <w:r w:rsidR="00B97343" w:rsidRPr="00040F12">
          <w:rPr>
            <w:rFonts w:ascii="Times New Roman" w:hAnsi="Times New Roman" w:cs="Times New Roman"/>
            <w:sz w:val="24"/>
            <w:szCs w:val="24"/>
            <w:highlight w:val="yellow"/>
          </w:rPr>
          <w:t xml:space="preserve">CBP </w:t>
        </w:r>
      </w:ins>
      <w:ins w:id="104" w:author="Caitlin Jeffrey" w:date="2024-04-01T13:49:00Z">
        <w:r w:rsidR="00235ADD" w:rsidRPr="00040F12">
          <w:rPr>
            <w:rFonts w:ascii="Times New Roman" w:hAnsi="Times New Roman" w:cs="Times New Roman"/>
            <w:sz w:val="24"/>
            <w:szCs w:val="24"/>
            <w:highlight w:val="yellow"/>
          </w:rPr>
          <w:t>can vary in</w:t>
        </w:r>
      </w:ins>
      <w:r w:rsidR="008B0342" w:rsidRPr="00040F12">
        <w:rPr>
          <w:rFonts w:ascii="Times New Roman" w:hAnsi="Times New Roman" w:cs="Times New Roman"/>
          <w:sz w:val="24"/>
          <w:szCs w:val="24"/>
          <w:highlight w:val="yellow"/>
        </w:rPr>
        <w:t xml:space="preserve"> depth, frequency </w:t>
      </w:r>
      <w:ins w:id="105" w:author="Caitlin Jeffrey" w:date="2024-04-01T13:57:00Z">
        <w:r w:rsidR="0006293A" w:rsidRPr="00040F12">
          <w:rPr>
            <w:rFonts w:ascii="Times New Roman" w:hAnsi="Times New Roman" w:cs="Times New Roman"/>
            <w:sz w:val="24"/>
            <w:szCs w:val="24"/>
            <w:highlight w:val="yellow"/>
          </w:rPr>
          <w:t xml:space="preserve">and depth </w:t>
        </w:r>
      </w:ins>
      <w:ins w:id="106" w:author="John Barlow" w:date="2024-03-27T05:13:00Z">
        <w:r w:rsidR="008B0342" w:rsidRPr="00040F12">
          <w:rPr>
            <w:rFonts w:ascii="Times New Roman" w:hAnsi="Times New Roman" w:cs="Times New Roman"/>
            <w:sz w:val="24"/>
            <w:szCs w:val="24"/>
            <w:highlight w:val="yellow"/>
          </w:rPr>
          <w:t>of aeration (tilling), type of bedding material</w:t>
        </w:r>
      </w:ins>
      <w:ins w:id="107" w:author="Caitlin Jeffrey" w:date="2024-04-01T13:50:00Z">
        <w:r w:rsidR="00C909D3" w:rsidRPr="00040F12">
          <w:rPr>
            <w:rFonts w:ascii="Times New Roman" w:hAnsi="Times New Roman" w:cs="Times New Roman"/>
            <w:sz w:val="24"/>
            <w:szCs w:val="24"/>
            <w:highlight w:val="yellow"/>
          </w:rPr>
          <w:t xml:space="preserve"> used</w:t>
        </w:r>
      </w:ins>
      <w:ins w:id="108" w:author="John Barlow" w:date="2024-03-27T05:21:00Z">
        <w:r w:rsidR="008B0342" w:rsidRPr="00040F12">
          <w:rPr>
            <w:rFonts w:ascii="Times New Roman" w:hAnsi="Times New Roman" w:cs="Times New Roman"/>
            <w:sz w:val="24"/>
            <w:szCs w:val="24"/>
            <w:highlight w:val="yellow"/>
          </w:rPr>
          <w:t xml:space="preserve">, and </w:t>
        </w:r>
      </w:ins>
      <w:ins w:id="109" w:author="John Barlow" w:date="2024-03-27T05:23:00Z">
        <w:r w:rsidR="004569A6" w:rsidRPr="00040F12">
          <w:rPr>
            <w:rFonts w:ascii="Times New Roman" w:hAnsi="Times New Roman" w:cs="Times New Roman"/>
            <w:sz w:val="24"/>
            <w:szCs w:val="24"/>
            <w:highlight w:val="yellow"/>
          </w:rPr>
          <w:t xml:space="preserve">in some regions </w:t>
        </w:r>
      </w:ins>
      <w:ins w:id="110" w:author="John Barlow" w:date="2024-03-27T05:21:00Z">
        <w:r w:rsidR="008B0342" w:rsidRPr="00040F12">
          <w:rPr>
            <w:rFonts w:ascii="Times New Roman" w:hAnsi="Times New Roman" w:cs="Times New Roman"/>
            <w:sz w:val="24"/>
            <w:szCs w:val="24"/>
            <w:highlight w:val="yellow"/>
          </w:rPr>
          <w:t xml:space="preserve">the inclusion of forced air </w:t>
        </w:r>
      </w:ins>
      <w:ins w:id="111" w:author="John Barlow" w:date="2024-03-27T05:22:00Z">
        <w:r w:rsidR="008B0342" w:rsidRPr="00040F12">
          <w:rPr>
            <w:rFonts w:ascii="Times New Roman" w:hAnsi="Times New Roman" w:cs="Times New Roman"/>
            <w:sz w:val="24"/>
            <w:szCs w:val="24"/>
            <w:highlight w:val="yellow"/>
          </w:rPr>
          <w:t>system</w:t>
        </w:r>
      </w:ins>
      <w:ins w:id="112" w:author="John Barlow" w:date="2024-03-27T05:26:00Z">
        <w:r w:rsidR="004569A6" w:rsidRPr="00040F12">
          <w:rPr>
            <w:rFonts w:ascii="Times New Roman" w:hAnsi="Times New Roman" w:cs="Times New Roman"/>
            <w:sz w:val="24"/>
            <w:szCs w:val="24"/>
            <w:highlight w:val="yellow"/>
          </w:rPr>
          <w:t>s</w:t>
        </w:r>
      </w:ins>
      <w:ins w:id="113" w:author="John Barlow" w:date="2024-03-27T05:22:00Z">
        <w:r w:rsidR="008B0342" w:rsidRPr="00040F12">
          <w:rPr>
            <w:rFonts w:ascii="Times New Roman" w:hAnsi="Times New Roman" w:cs="Times New Roman"/>
            <w:sz w:val="24"/>
            <w:szCs w:val="24"/>
            <w:highlight w:val="yellow"/>
          </w:rPr>
          <w:t xml:space="preserve"> to </w:t>
        </w:r>
      </w:ins>
      <w:ins w:id="114" w:author="Caitlin Jeffrey" w:date="2024-04-01T13:57:00Z">
        <w:r w:rsidR="0006293A" w:rsidRPr="00040F12">
          <w:rPr>
            <w:rFonts w:ascii="Times New Roman" w:hAnsi="Times New Roman" w:cs="Times New Roman"/>
            <w:sz w:val="24"/>
            <w:szCs w:val="24"/>
            <w:highlight w:val="yellow"/>
          </w:rPr>
          <w:t>dry</w:t>
        </w:r>
      </w:ins>
      <w:ins w:id="115" w:author="John Barlow" w:date="2024-03-27T05:22:00Z">
        <w:r w:rsidR="004569A6" w:rsidRPr="00040F12">
          <w:rPr>
            <w:rFonts w:ascii="Times New Roman" w:hAnsi="Times New Roman" w:cs="Times New Roman"/>
            <w:sz w:val="24"/>
            <w:szCs w:val="24"/>
            <w:highlight w:val="yellow"/>
          </w:rPr>
          <w:t xml:space="preserve"> the be</w:t>
        </w:r>
      </w:ins>
      <w:ins w:id="116" w:author="John Barlow" w:date="2024-03-27T05:23:00Z">
        <w:r w:rsidR="004569A6" w:rsidRPr="00040F12">
          <w:rPr>
            <w:rFonts w:ascii="Times New Roman" w:hAnsi="Times New Roman" w:cs="Times New Roman"/>
            <w:sz w:val="24"/>
            <w:szCs w:val="24"/>
            <w:highlight w:val="yellow"/>
          </w:rPr>
          <w:t>dding (</w:t>
        </w:r>
      </w:ins>
      <w:ins w:id="117" w:author="John Barlow" w:date="2024-03-27T05:26:00Z">
        <w:r w:rsidR="004569A6" w:rsidRPr="00040F12">
          <w:rPr>
            <w:rFonts w:ascii="Times New Roman" w:hAnsi="Times New Roman" w:cs="Times New Roman"/>
            <w:sz w:val="24"/>
            <w:szCs w:val="24"/>
            <w:highlight w:val="yellow"/>
          </w:rPr>
          <w:t>Leso et al., 2020).</w:t>
        </w:r>
      </w:ins>
      <w:ins w:id="118" w:author="John Barlow" w:date="2024-03-27T04:54:00Z">
        <w:r w:rsidR="000961DB" w:rsidRPr="00040F12">
          <w:rPr>
            <w:rFonts w:ascii="Times New Roman" w:hAnsi="Times New Roman" w:cs="Times New Roman"/>
            <w:sz w:val="24"/>
            <w:szCs w:val="24"/>
            <w:highlight w:val="yellow"/>
          </w:rPr>
          <w:t xml:space="preserve"> </w:t>
        </w:r>
      </w:ins>
      <w:ins w:id="119" w:author="Caitlin Jeffrey" w:date="2024-04-01T13:58:00Z">
        <w:r w:rsidR="006F6D5D" w:rsidRPr="00040F12">
          <w:rPr>
            <w:rFonts w:ascii="Times New Roman" w:hAnsi="Times New Roman" w:cs="Times New Roman"/>
            <w:sz w:val="24"/>
            <w:szCs w:val="24"/>
            <w:highlight w:val="yellow"/>
          </w:rPr>
          <w:t>I</w:t>
        </w:r>
      </w:ins>
      <w:ins w:id="120" w:author="John Barlow" w:date="2024-03-30T07:06:00Z">
        <w:r w:rsidR="005730A8" w:rsidRPr="00040F12">
          <w:rPr>
            <w:rFonts w:ascii="Times New Roman" w:hAnsi="Times New Roman" w:cs="Times New Roman"/>
            <w:sz w:val="24"/>
            <w:szCs w:val="24"/>
            <w:highlight w:val="yellow"/>
          </w:rPr>
          <w:t>n the Northeastern U</w:t>
        </w:r>
      </w:ins>
      <w:ins w:id="121" w:author="Caitlin Jeffrey" w:date="2024-04-01T13:51:00Z">
        <w:r w:rsidR="0085735C" w:rsidRPr="00040F12">
          <w:rPr>
            <w:rFonts w:ascii="Times New Roman" w:hAnsi="Times New Roman" w:cs="Times New Roman"/>
            <w:sz w:val="24"/>
            <w:szCs w:val="24"/>
            <w:highlight w:val="yellow"/>
          </w:rPr>
          <w:t>.</w:t>
        </w:r>
      </w:ins>
      <w:ins w:id="122" w:author="John Barlow" w:date="2024-03-30T07:06:00Z">
        <w:r w:rsidR="005730A8" w:rsidRPr="00040F12">
          <w:rPr>
            <w:rFonts w:ascii="Times New Roman" w:hAnsi="Times New Roman" w:cs="Times New Roman"/>
            <w:sz w:val="24"/>
            <w:szCs w:val="24"/>
            <w:highlight w:val="yellow"/>
          </w:rPr>
          <w:t>S</w:t>
        </w:r>
      </w:ins>
      <w:ins w:id="123" w:author="Caitlin Jeffrey" w:date="2024-04-01T13:51:00Z">
        <w:r w:rsidR="0085735C" w:rsidRPr="00040F12">
          <w:rPr>
            <w:rFonts w:ascii="Times New Roman" w:hAnsi="Times New Roman" w:cs="Times New Roman"/>
            <w:sz w:val="24"/>
            <w:szCs w:val="24"/>
            <w:highlight w:val="yellow"/>
          </w:rPr>
          <w:t>.</w:t>
        </w:r>
      </w:ins>
      <w:ins w:id="124" w:author="Caitlin Jeffrey" w:date="2024-03-18T13:46:00Z">
        <w:r w:rsidR="004A5E84" w:rsidRPr="00040F12">
          <w:rPr>
            <w:rFonts w:ascii="Times New Roman" w:hAnsi="Times New Roman" w:cs="Times New Roman"/>
            <w:sz w:val="24"/>
            <w:szCs w:val="24"/>
            <w:highlight w:val="yellow"/>
          </w:rPr>
          <w:t xml:space="preserve">, </w:t>
        </w:r>
      </w:ins>
      <w:ins w:id="125" w:author="Caitlin Jeffrey" w:date="2024-04-01T13:58:00Z">
        <w:r w:rsidR="006F6D5D" w:rsidRPr="00040F12">
          <w:rPr>
            <w:rFonts w:ascii="Times New Roman" w:hAnsi="Times New Roman" w:cs="Times New Roman"/>
            <w:sz w:val="24"/>
            <w:szCs w:val="24"/>
            <w:highlight w:val="yellow"/>
          </w:rPr>
          <w:t xml:space="preserve">some producers are using deep bedded pack systems where </w:t>
        </w:r>
      </w:ins>
      <w:ins w:id="126" w:author="Caitlin Jeffrey" w:date="2024-03-18T13:45:00Z">
        <w:r w:rsidR="008E3F3D" w:rsidRPr="00040F12">
          <w:rPr>
            <w:rFonts w:ascii="Times New Roman" w:hAnsi="Times New Roman" w:cs="Times New Roman"/>
            <w:sz w:val="24"/>
            <w:szCs w:val="24"/>
            <w:highlight w:val="yellow"/>
          </w:rPr>
          <w:t xml:space="preserve">large volumes of straw or hay are added daily to </w:t>
        </w:r>
      </w:ins>
      <w:ins w:id="127" w:author="Caitlin Jeffrey" w:date="2024-03-18T13:38:00Z">
        <w:r w:rsidR="00001759" w:rsidRPr="00040F12">
          <w:rPr>
            <w:rFonts w:ascii="Times New Roman" w:hAnsi="Times New Roman" w:cs="Times New Roman"/>
            <w:sz w:val="24"/>
            <w:szCs w:val="24"/>
            <w:highlight w:val="yellow"/>
          </w:rPr>
          <w:t>an untilled s</w:t>
        </w:r>
      </w:ins>
      <w:ins w:id="128" w:author="John Barlow" w:date="2024-03-27T05:27:00Z">
        <w:r w:rsidR="004569A6" w:rsidRPr="00040F12">
          <w:rPr>
            <w:rFonts w:ascii="Times New Roman" w:hAnsi="Times New Roman" w:cs="Times New Roman"/>
            <w:sz w:val="24"/>
            <w:szCs w:val="24"/>
            <w:highlight w:val="yellow"/>
          </w:rPr>
          <w:t>urface</w:t>
        </w:r>
      </w:ins>
      <w:ins w:id="129" w:author="Caitlin Jeffrey" w:date="2024-03-18T13:38:00Z">
        <w:r w:rsidR="00001759" w:rsidRPr="00040F12">
          <w:rPr>
            <w:rFonts w:ascii="Times New Roman" w:hAnsi="Times New Roman" w:cs="Times New Roman"/>
            <w:sz w:val="24"/>
            <w:szCs w:val="24"/>
            <w:highlight w:val="yellow"/>
          </w:rPr>
          <w:t xml:space="preserve"> in which strata of bedding and waste accumulate throughout the period of time when cows are housed on it</w:t>
        </w:r>
      </w:ins>
      <w:ins w:id="130" w:author="Caitlin Jeffrey" w:date="2024-04-01T14:00:00Z">
        <w:r w:rsidR="00C46400" w:rsidRPr="00040F12">
          <w:rPr>
            <w:rFonts w:ascii="Times New Roman" w:hAnsi="Times New Roman" w:cs="Times New Roman"/>
            <w:sz w:val="24"/>
            <w:szCs w:val="24"/>
            <w:highlight w:val="yellow"/>
          </w:rPr>
          <w:t xml:space="preserve"> </w:t>
        </w:r>
      </w:ins>
      <w:r w:rsidR="006B2A8D" w:rsidRPr="00040F12">
        <w:rPr>
          <w:rFonts w:ascii="Times New Roman" w:hAnsi="Times New Roman" w:cs="Times New Roman"/>
          <w:noProof/>
          <w:sz w:val="24"/>
          <w:szCs w:val="24"/>
          <w:highlight w:val="yellow"/>
        </w:rPr>
        <w:t>(Benson, 2012)</w:t>
      </w:r>
      <w:ins w:id="131" w:author="Caitlin Jeffrey" w:date="2024-04-01T13:52:00Z">
        <w:r w:rsidR="00F50F0C" w:rsidRPr="00040F12">
          <w:rPr>
            <w:rFonts w:ascii="Times New Roman" w:hAnsi="Times New Roman" w:cs="Times New Roman"/>
            <w:sz w:val="24"/>
            <w:szCs w:val="24"/>
            <w:highlight w:val="yellow"/>
          </w:rPr>
          <w:t>.</w:t>
        </w:r>
      </w:ins>
      <w:ins w:id="132" w:author="Caitlin Jeffrey" w:date="2024-03-18T13:38:00Z">
        <w:r w:rsidR="00001759" w:rsidRPr="00040F12">
          <w:rPr>
            <w:rFonts w:ascii="Times New Roman" w:hAnsi="Times New Roman" w:cs="Times New Roman"/>
            <w:sz w:val="24"/>
            <w:szCs w:val="24"/>
            <w:highlight w:val="yellow"/>
          </w:rPr>
          <w:t xml:space="preserve"> </w:t>
        </w:r>
      </w:ins>
      <w:ins w:id="133" w:author="Caitlin Jeffrey" w:date="2024-04-01T13:52:00Z">
        <w:r w:rsidR="00F50F0C" w:rsidRPr="00040F12">
          <w:rPr>
            <w:rFonts w:ascii="Times New Roman" w:hAnsi="Times New Roman" w:cs="Times New Roman"/>
            <w:sz w:val="24"/>
            <w:szCs w:val="24"/>
            <w:highlight w:val="yellow"/>
          </w:rPr>
          <w:t>O</w:t>
        </w:r>
      </w:ins>
      <w:ins w:id="134" w:author="Caitlin Jeffrey" w:date="2024-03-18T13:38:00Z">
        <w:r w:rsidR="00001759" w:rsidRPr="00040F12">
          <w:rPr>
            <w:rFonts w:ascii="Times New Roman" w:hAnsi="Times New Roman" w:cs="Times New Roman"/>
            <w:sz w:val="24"/>
            <w:szCs w:val="24"/>
            <w:highlight w:val="yellow"/>
          </w:rPr>
          <w:t>xygen is retained in the system by the selection of bedding material and the timing of its application</w:t>
        </w:r>
      </w:ins>
      <w:ins w:id="135" w:author="Caitlin Jeffrey" w:date="2024-03-18T13:43:00Z">
        <w:r w:rsidR="001E44B1" w:rsidRPr="00040F12">
          <w:rPr>
            <w:rFonts w:ascii="Times New Roman" w:hAnsi="Times New Roman" w:cs="Times New Roman"/>
            <w:sz w:val="24"/>
            <w:szCs w:val="24"/>
            <w:highlight w:val="yellow"/>
          </w:rPr>
          <w:t xml:space="preserve"> </w:t>
        </w:r>
      </w:ins>
      <w:r w:rsidR="006B2A8D" w:rsidRPr="00040F12">
        <w:rPr>
          <w:rFonts w:ascii="Times New Roman" w:hAnsi="Times New Roman" w:cs="Times New Roman"/>
          <w:noProof/>
          <w:sz w:val="24"/>
          <w:szCs w:val="24"/>
          <w:highlight w:val="yellow"/>
        </w:rPr>
        <w:t>(Neher et al., 2022</w:t>
      </w:r>
      <w:ins w:id="136" w:author="Caitlin Jeffrey" w:date="2024-04-03T10:47:00Z">
        <w:r w:rsidR="001914EC" w:rsidRPr="00040F12">
          <w:rPr>
            <w:rFonts w:ascii="Times New Roman" w:hAnsi="Times New Roman" w:cs="Times New Roman"/>
            <w:noProof/>
            <w:sz w:val="24"/>
            <w:szCs w:val="24"/>
            <w:highlight w:val="yellow"/>
          </w:rPr>
          <w:t>;</w:t>
        </w:r>
        <w:r w:rsidR="001914EC" w:rsidRPr="00040F12">
          <w:rPr>
            <w:rFonts w:ascii="Times New Roman" w:eastAsia="Times New Roman" w:hAnsi="Times New Roman" w:cs="Times New Roman"/>
            <w:noProof/>
            <w:color w:val="0E101A"/>
            <w:sz w:val="24"/>
            <w:szCs w:val="24"/>
          </w:rPr>
          <w:t xml:space="preserve"> Thurgood et al., 2009</w:t>
        </w:r>
      </w:ins>
      <w:r w:rsidR="006B2A8D" w:rsidRPr="00040F12">
        <w:rPr>
          <w:rFonts w:ascii="Times New Roman" w:hAnsi="Times New Roman" w:cs="Times New Roman"/>
          <w:noProof/>
          <w:sz w:val="24"/>
          <w:szCs w:val="24"/>
          <w:highlight w:val="yellow"/>
        </w:rPr>
        <w:t>)</w:t>
      </w:r>
      <w:ins w:id="137" w:author="Caitlin Jeffrey" w:date="2024-03-18T14:00:00Z">
        <w:r w:rsidR="00213550" w:rsidRPr="00040F12">
          <w:rPr>
            <w:rFonts w:ascii="Times New Roman" w:hAnsi="Times New Roman" w:cs="Times New Roman"/>
            <w:sz w:val="24"/>
            <w:szCs w:val="24"/>
            <w:highlight w:val="yellow"/>
          </w:rPr>
          <w:t xml:space="preserve">. </w:t>
        </w:r>
      </w:ins>
      <w:ins w:id="138" w:author="John Barlow" w:date="2024-03-27T05:55:00Z">
        <w:r w:rsidR="00524267" w:rsidRPr="00040F12">
          <w:rPr>
            <w:rFonts w:ascii="Times New Roman" w:hAnsi="Times New Roman" w:cs="Times New Roman"/>
            <w:sz w:val="24"/>
            <w:szCs w:val="24"/>
            <w:highlight w:val="yellow"/>
          </w:rPr>
          <w:t xml:space="preserve">A number of authors </w:t>
        </w:r>
      </w:ins>
      <w:ins w:id="139" w:author="John Barlow" w:date="2024-03-27T05:31:00Z">
        <w:r w:rsidR="004569A6" w:rsidRPr="00040F12">
          <w:rPr>
            <w:rFonts w:ascii="Times New Roman" w:hAnsi="Times New Roman" w:cs="Times New Roman"/>
            <w:sz w:val="24"/>
            <w:szCs w:val="24"/>
            <w:highlight w:val="yellow"/>
          </w:rPr>
          <w:t xml:space="preserve">suggest </w:t>
        </w:r>
      </w:ins>
      <w:ins w:id="140" w:author="Caitlin Jeffrey" w:date="2024-04-01T14:03:00Z">
        <w:r w:rsidR="00DF056B" w:rsidRPr="00040F12">
          <w:rPr>
            <w:rFonts w:ascii="Times New Roman" w:hAnsi="Times New Roman" w:cs="Times New Roman"/>
            <w:sz w:val="24"/>
            <w:szCs w:val="24"/>
          </w:rPr>
          <w:t>deep</w:t>
        </w:r>
      </w:ins>
      <w:ins w:id="141" w:author="John Barlow" w:date="2024-03-27T05:32:00Z">
        <w:r w:rsidR="004569A6" w:rsidRPr="00040F12">
          <w:rPr>
            <w:rFonts w:ascii="Times New Roman" w:hAnsi="Times New Roman" w:cs="Times New Roman"/>
            <w:sz w:val="24"/>
            <w:szCs w:val="24"/>
          </w:rPr>
          <w:t xml:space="preserve"> bedded</w:t>
        </w:r>
      </w:ins>
      <w:ins w:id="142" w:author="Caitlin Jeffrey" w:date="2024-04-03T10:47:00Z">
        <w:r w:rsidR="00B734E4" w:rsidRPr="00040F12">
          <w:rPr>
            <w:rFonts w:ascii="Times New Roman" w:hAnsi="Times New Roman" w:cs="Times New Roman"/>
            <w:sz w:val="24"/>
            <w:szCs w:val="24"/>
          </w:rPr>
          <w:t xml:space="preserve"> </w:t>
        </w:r>
      </w:ins>
      <w:ins w:id="143" w:author="John Barlow" w:date="2024-03-27T05:32:00Z">
        <w:del w:id="144" w:author="Caitlin Jeffrey" w:date="2024-04-01T14:02:00Z">
          <w:r w:rsidR="004569A6" w:rsidRPr="00040F12" w:rsidDel="00E137DE">
            <w:rPr>
              <w:rFonts w:ascii="Times New Roman" w:hAnsi="Times New Roman" w:cs="Times New Roman"/>
              <w:sz w:val="24"/>
              <w:szCs w:val="24"/>
            </w:rPr>
            <w:delText>-</w:delText>
          </w:r>
        </w:del>
        <w:r w:rsidR="004569A6" w:rsidRPr="00040F12">
          <w:rPr>
            <w:rFonts w:ascii="Times New Roman" w:hAnsi="Times New Roman" w:cs="Times New Roman"/>
            <w:sz w:val="24"/>
            <w:szCs w:val="24"/>
          </w:rPr>
          <w:t>pack barns</w:t>
        </w:r>
        <w:r w:rsidR="003D74AC" w:rsidRPr="00040F12">
          <w:rPr>
            <w:rFonts w:ascii="Times New Roman" w:hAnsi="Times New Roman" w:cs="Times New Roman"/>
            <w:sz w:val="24"/>
            <w:szCs w:val="24"/>
            <w:highlight w:val="yellow"/>
          </w:rPr>
          <w:t xml:space="preserve"> are </w:t>
        </w:r>
      </w:ins>
      <w:ins w:id="145" w:author="John Barlow" w:date="2024-03-27T05:33:00Z">
        <w:r w:rsidR="003D74AC" w:rsidRPr="00040F12">
          <w:rPr>
            <w:rFonts w:ascii="Times New Roman" w:hAnsi="Times New Roman" w:cs="Times New Roman"/>
            <w:sz w:val="24"/>
            <w:szCs w:val="24"/>
            <w:highlight w:val="yellow"/>
          </w:rPr>
          <w:t>synonymous with traditional straw yard housing systems</w:t>
        </w:r>
      </w:ins>
      <w:ins w:id="146" w:author="John Barlow" w:date="2024-03-27T05:56:00Z">
        <w:r w:rsidR="00524267" w:rsidRPr="00040F12">
          <w:rPr>
            <w:rFonts w:ascii="Times New Roman" w:hAnsi="Times New Roman" w:cs="Times New Roman"/>
          </w:rPr>
          <w:t xml:space="preserve"> (</w:t>
        </w:r>
        <w:r w:rsidR="00524267" w:rsidRPr="00040F12">
          <w:rPr>
            <w:rFonts w:ascii="Times New Roman" w:hAnsi="Times New Roman" w:cs="Times New Roman"/>
            <w:sz w:val="24"/>
            <w:szCs w:val="24"/>
          </w:rPr>
          <w:t>Bewley et al., 2017</w:t>
        </w:r>
      </w:ins>
      <w:ins w:id="147" w:author="John Barlow" w:date="2024-03-27T06:09:00Z">
        <w:r w:rsidR="00955376" w:rsidRPr="00040F12">
          <w:rPr>
            <w:rFonts w:ascii="Times New Roman" w:hAnsi="Times New Roman" w:cs="Times New Roman"/>
            <w:sz w:val="24"/>
            <w:szCs w:val="24"/>
          </w:rPr>
          <w:t xml:space="preserve">; </w:t>
        </w:r>
      </w:ins>
      <w:ins w:id="148" w:author="John Barlow" w:date="2024-03-27T05:56:00Z">
        <w:r w:rsidR="00524267" w:rsidRPr="00040F12">
          <w:rPr>
            <w:rFonts w:ascii="Times New Roman" w:hAnsi="Times New Roman" w:cs="Times New Roman"/>
            <w:sz w:val="24"/>
            <w:szCs w:val="24"/>
          </w:rPr>
          <w:t>Leso et al., 2020</w:t>
        </w:r>
      </w:ins>
      <w:ins w:id="149" w:author="John Barlow" w:date="2024-03-27T06:09:00Z">
        <w:r w:rsidR="00955376" w:rsidRPr="00040F12">
          <w:rPr>
            <w:rFonts w:ascii="Times New Roman" w:hAnsi="Times New Roman" w:cs="Times New Roman"/>
            <w:sz w:val="24"/>
            <w:szCs w:val="24"/>
          </w:rPr>
          <w:t>; Ferraz et al., 2020)</w:t>
        </w:r>
      </w:ins>
      <w:ins w:id="150" w:author="John Barlow" w:date="2024-03-27T05:33:00Z">
        <w:r w:rsidR="003D74AC" w:rsidRPr="00040F12">
          <w:rPr>
            <w:rFonts w:ascii="Times New Roman" w:hAnsi="Times New Roman" w:cs="Times New Roman"/>
            <w:sz w:val="24"/>
            <w:szCs w:val="24"/>
            <w:highlight w:val="yellow"/>
          </w:rPr>
          <w:t xml:space="preserve">. However, </w:t>
        </w:r>
      </w:ins>
      <w:ins w:id="151" w:author="John Barlow" w:date="2024-03-27T06:00:00Z">
        <w:r w:rsidR="00524267" w:rsidRPr="00040F12">
          <w:rPr>
            <w:rFonts w:ascii="Times New Roman" w:hAnsi="Times New Roman" w:cs="Times New Roman"/>
            <w:sz w:val="24"/>
            <w:szCs w:val="24"/>
            <w:highlight w:val="yellow"/>
          </w:rPr>
          <w:t xml:space="preserve">we find the </w:t>
        </w:r>
      </w:ins>
      <w:ins w:id="152" w:author="John Barlow" w:date="2024-03-27T05:33:00Z">
        <w:r w:rsidR="003D74AC" w:rsidRPr="00040F12">
          <w:rPr>
            <w:rFonts w:ascii="Times New Roman" w:hAnsi="Times New Roman" w:cs="Times New Roman"/>
            <w:sz w:val="24"/>
            <w:szCs w:val="24"/>
            <w:highlight w:val="yellow"/>
          </w:rPr>
          <w:t>deep bedded packs</w:t>
        </w:r>
      </w:ins>
      <w:ins w:id="153" w:author="John Barlow" w:date="2024-03-27T05:34:00Z">
        <w:r w:rsidR="003D74AC" w:rsidRPr="00040F12">
          <w:rPr>
            <w:rFonts w:ascii="Times New Roman" w:hAnsi="Times New Roman" w:cs="Times New Roman"/>
            <w:sz w:val="24"/>
            <w:szCs w:val="24"/>
            <w:highlight w:val="yellow"/>
          </w:rPr>
          <w:t xml:space="preserve"> </w:t>
        </w:r>
      </w:ins>
      <w:ins w:id="154" w:author="John Barlow" w:date="2024-03-27T06:00:00Z">
        <w:r w:rsidR="00524267" w:rsidRPr="00040F12">
          <w:rPr>
            <w:rFonts w:ascii="Times New Roman" w:hAnsi="Times New Roman" w:cs="Times New Roman"/>
            <w:sz w:val="24"/>
            <w:szCs w:val="24"/>
            <w:highlight w:val="yellow"/>
          </w:rPr>
          <w:t xml:space="preserve">being constructed on dairy farms in the </w:t>
        </w:r>
      </w:ins>
      <w:ins w:id="155" w:author="Caitlin Jeffrey" w:date="2024-04-01T13:55:00Z">
        <w:r w:rsidR="00C403F6" w:rsidRPr="00040F12">
          <w:rPr>
            <w:rFonts w:ascii="Times New Roman" w:hAnsi="Times New Roman" w:cs="Times New Roman"/>
            <w:sz w:val="24"/>
            <w:szCs w:val="24"/>
            <w:highlight w:val="yellow"/>
          </w:rPr>
          <w:t>N</w:t>
        </w:r>
      </w:ins>
      <w:ins w:id="156" w:author="John Barlow" w:date="2024-03-27T06:00:00Z">
        <w:r w:rsidR="00524267" w:rsidRPr="00040F12">
          <w:rPr>
            <w:rFonts w:ascii="Times New Roman" w:hAnsi="Times New Roman" w:cs="Times New Roman"/>
            <w:sz w:val="24"/>
            <w:szCs w:val="24"/>
            <w:highlight w:val="yellow"/>
          </w:rPr>
          <w:t>ortheastern U</w:t>
        </w:r>
      </w:ins>
      <w:ins w:id="157" w:author="Caitlin Jeffrey" w:date="2024-04-01T13:55:00Z">
        <w:r w:rsidR="00C403F6" w:rsidRPr="00040F12">
          <w:rPr>
            <w:rFonts w:ascii="Times New Roman" w:hAnsi="Times New Roman" w:cs="Times New Roman"/>
            <w:sz w:val="24"/>
            <w:szCs w:val="24"/>
            <w:highlight w:val="yellow"/>
          </w:rPr>
          <w:t>.</w:t>
        </w:r>
      </w:ins>
      <w:ins w:id="158" w:author="John Barlow" w:date="2024-03-27T06:00:00Z">
        <w:r w:rsidR="00524267" w:rsidRPr="00040F12">
          <w:rPr>
            <w:rFonts w:ascii="Times New Roman" w:hAnsi="Times New Roman" w:cs="Times New Roman"/>
            <w:sz w:val="24"/>
            <w:szCs w:val="24"/>
            <w:highlight w:val="yellow"/>
          </w:rPr>
          <w:t>S</w:t>
        </w:r>
      </w:ins>
      <w:ins w:id="159" w:author="Caitlin Jeffrey" w:date="2024-04-01T13:55:00Z">
        <w:r w:rsidR="00C403F6" w:rsidRPr="00040F12">
          <w:rPr>
            <w:rFonts w:ascii="Times New Roman" w:hAnsi="Times New Roman" w:cs="Times New Roman"/>
            <w:sz w:val="24"/>
            <w:szCs w:val="24"/>
            <w:highlight w:val="yellow"/>
          </w:rPr>
          <w:t>.</w:t>
        </w:r>
      </w:ins>
      <w:ins w:id="160" w:author="John Barlow" w:date="2024-03-27T06:00:00Z">
        <w:r w:rsidR="00524267" w:rsidRPr="00040F12">
          <w:rPr>
            <w:rFonts w:ascii="Times New Roman" w:hAnsi="Times New Roman" w:cs="Times New Roman"/>
            <w:sz w:val="24"/>
            <w:szCs w:val="24"/>
            <w:highlight w:val="yellow"/>
          </w:rPr>
          <w:t xml:space="preserve"> </w:t>
        </w:r>
      </w:ins>
      <w:ins w:id="161" w:author="John Barlow" w:date="2024-03-27T05:34:00Z">
        <w:r w:rsidR="003D74AC" w:rsidRPr="00040F12">
          <w:rPr>
            <w:rFonts w:ascii="Times New Roman" w:hAnsi="Times New Roman" w:cs="Times New Roman"/>
            <w:sz w:val="24"/>
            <w:szCs w:val="24"/>
            <w:highlight w:val="yellow"/>
          </w:rPr>
          <w:t xml:space="preserve">differ from </w:t>
        </w:r>
      </w:ins>
      <w:ins w:id="162" w:author="John Barlow" w:date="2024-03-27T05:42:00Z">
        <w:r w:rsidR="003D74AC" w:rsidRPr="00040F12">
          <w:rPr>
            <w:rFonts w:ascii="Times New Roman" w:hAnsi="Times New Roman" w:cs="Times New Roman"/>
            <w:sz w:val="24"/>
            <w:szCs w:val="24"/>
            <w:highlight w:val="yellow"/>
          </w:rPr>
          <w:t xml:space="preserve">traditional </w:t>
        </w:r>
      </w:ins>
      <w:ins w:id="163" w:author="John Barlow" w:date="2024-03-27T05:34:00Z">
        <w:r w:rsidR="003D74AC" w:rsidRPr="00040F12">
          <w:rPr>
            <w:rFonts w:ascii="Times New Roman" w:hAnsi="Times New Roman" w:cs="Times New Roman"/>
            <w:sz w:val="24"/>
            <w:szCs w:val="24"/>
            <w:highlight w:val="yellow"/>
          </w:rPr>
          <w:t>straw yards</w:t>
        </w:r>
      </w:ins>
      <w:ins w:id="164" w:author="John Barlow" w:date="2024-03-27T06:10:00Z">
        <w:r w:rsidR="00955376" w:rsidRPr="00040F12">
          <w:rPr>
            <w:rFonts w:ascii="Times New Roman" w:hAnsi="Times New Roman" w:cs="Times New Roman"/>
            <w:sz w:val="24"/>
            <w:szCs w:val="24"/>
            <w:highlight w:val="yellow"/>
          </w:rPr>
          <w:t xml:space="preserve">, </w:t>
        </w:r>
      </w:ins>
      <w:ins w:id="165" w:author="Caitlin Jeffrey" w:date="2024-04-01T14:04:00Z">
        <w:r w:rsidR="00FF293C" w:rsidRPr="00040F12">
          <w:rPr>
            <w:rFonts w:ascii="Times New Roman" w:hAnsi="Times New Roman" w:cs="Times New Roman"/>
            <w:sz w:val="24"/>
            <w:szCs w:val="24"/>
            <w:highlight w:val="yellow"/>
          </w:rPr>
          <w:t>in which</w:t>
        </w:r>
      </w:ins>
      <w:ins w:id="166" w:author="John Barlow" w:date="2024-03-27T06:14:00Z">
        <w:r w:rsidR="00955376" w:rsidRPr="00040F12">
          <w:rPr>
            <w:rFonts w:ascii="Times New Roman" w:hAnsi="Times New Roman" w:cs="Times New Roman"/>
            <w:sz w:val="24"/>
            <w:szCs w:val="24"/>
            <w:highlight w:val="yellow"/>
          </w:rPr>
          <w:t xml:space="preserve"> material is </w:t>
        </w:r>
      </w:ins>
      <w:ins w:id="167" w:author="John Barlow" w:date="2024-03-30T07:07:00Z">
        <w:r w:rsidR="005730A8" w:rsidRPr="00040F12">
          <w:rPr>
            <w:rFonts w:ascii="Times New Roman" w:hAnsi="Times New Roman" w:cs="Times New Roman"/>
            <w:sz w:val="24"/>
            <w:szCs w:val="24"/>
            <w:highlight w:val="yellow"/>
          </w:rPr>
          <w:t xml:space="preserve">completely </w:t>
        </w:r>
      </w:ins>
      <w:ins w:id="168" w:author="John Barlow" w:date="2024-03-27T06:14:00Z">
        <w:r w:rsidR="00955376" w:rsidRPr="00040F12">
          <w:rPr>
            <w:rFonts w:ascii="Times New Roman" w:hAnsi="Times New Roman" w:cs="Times New Roman"/>
            <w:sz w:val="24"/>
            <w:szCs w:val="24"/>
            <w:highlight w:val="yellow"/>
          </w:rPr>
          <w:t>removed at approximately monthly inter</w:t>
        </w:r>
      </w:ins>
      <w:ins w:id="169" w:author="John Barlow" w:date="2024-03-27T06:15:00Z">
        <w:r w:rsidR="00955376" w:rsidRPr="00040F12">
          <w:rPr>
            <w:rFonts w:ascii="Times New Roman" w:hAnsi="Times New Roman" w:cs="Times New Roman"/>
            <w:sz w:val="24"/>
            <w:szCs w:val="24"/>
            <w:highlight w:val="yellow"/>
          </w:rPr>
          <w:t>vals</w:t>
        </w:r>
      </w:ins>
      <w:ins w:id="170" w:author="John Barlow" w:date="2024-03-30T07:08:00Z">
        <w:r w:rsidR="005730A8" w:rsidRPr="00040F12">
          <w:rPr>
            <w:rFonts w:ascii="Times New Roman" w:hAnsi="Times New Roman" w:cs="Times New Roman"/>
            <w:sz w:val="24"/>
            <w:szCs w:val="24"/>
            <w:highlight w:val="yellow"/>
          </w:rPr>
          <w:t xml:space="preserve"> </w:t>
        </w:r>
      </w:ins>
      <w:ins w:id="171" w:author="John Barlow" w:date="2024-03-30T07:10:00Z">
        <w:r w:rsidR="005730A8" w:rsidRPr="00040F12">
          <w:rPr>
            <w:rFonts w:ascii="Times New Roman" w:hAnsi="Times New Roman" w:cs="Times New Roman"/>
            <w:sz w:val="24"/>
            <w:szCs w:val="24"/>
            <w:highlight w:val="yellow"/>
          </w:rPr>
          <w:t>and the housing is used yea</w:t>
        </w:r>
      </w:ins>
      <w:ins w:id="172" w:author="John Barlow" w:date="2024-03-30T07:11:00Z">
        <w:r w:rsidR="005730A8" w:rsidRPr="00040F12">
          <w:rPr>
            <w:rFonts w:ascii="Times New Roman" w:hAnsi="Times New Roman" w:cs="Times New Roman"/>
            <w:sz w:val="24"/>
            <w:szCs w:val="24"/>
            <w:highlight w:val="yellow"/>
          </w:rPr>
          <w:t>r-round</w:t>
        </w:r>
      </w:ins>
      <w:ins w:id="173" w:author="John Barlow" w:date="2024-03-30T07:09:00Z">
        <w:del w:id="174" w:author="Caitlin Jeffrey" w:date="2024-04-03T11:14:00Z">
          <w:r w:rsidR="005730A8" w:rsidRPr="00040F12" w:rsidDel="00497D28">
            <w:rPr>
              <w:rFonts w:ascii="Times New Roman" w:hAnsi="Times New Roman" w:cs="Times New Roman"/>
              <w:sz w:val="24"/>
              <w:szCs w:val="24"/>
              <w:highlight w:val="yellow"/>
            </w:rPr>
            <w:delText xml:space="preserve"> </w:delText>
          </w:r>
        </w:del>
      </w:ins>
      <w:ins w:id="175" w:author="John Barlow" w:date="2024-03-30T07:08:00Z">
        <w:del w:id="176" w:author="Caitlin Jeffrey" w:date="2024-04-03T11:14:00Z">
          <w:r w:rsidR="005730A8" w:rsidRPr="00040F12" w:rsidDel="00497D28">
            <w:rPr>
              <w:rFonts w:ascii="Times New Roman" w:hAnsi="Times New Roman" w:cs="Times New Roman"/>
              <w:sz w:val="24"/>
              <w:szCs w:val="24"/>
              <w:highlight w:val="yellow"/>
            </w:rPr>
            <w:delText xml:space="preserve"> </w:delText>
          </w:r>
        </w:del>
      </w:ins>
      <w:ins w:id="177" w:author="Caitlin Jeffrey" w:date="2024-04-03T11:14:00Z">
        <w:r w:rsidR="00497D28" w:rsidRPr="00040F12">
          <w:rPr>
            <w:rFonts w:ascii="Times New Roman" w:hAnsi="Times New Roman" w:cs="Times New Roman"/>
            <w:sz w:val="24"/>
            <w:szCs w:val="24"/>
            <w:highlight w:val="yellow"/>
          </w:rPr>
          <w:t xml:space="preserve"> </w:t>
        </w:r>
      </w:ins>
      <w:ins w:id="178" w:author="John Barlow" w:date="2024-03-27T06:00:00Z">
        <w:del w:id="179" w:author="Caitlin Jeffrey" w:date="2024-04-01T14:04:00Z">
          <w:r w:rsidR="00524267" w:rsidRPr="00040F12" w:rsidDel="00FF293C">
            <w:rPr>
              <w:rFonts w:ascii="Times New Roman" w:hAnsi="Times New Roman" w:cs="Times New Roman"/>
              <w:sz w:val="24"/>
              <w:szCs w:val="24"/>
              <w:highlight w:val="yellow"/>
            </w:rPr>
            <w:delText xml:space="preserve"> </w:delText>
          </w:r>
        </w:del>
        <w:r w:rsidR="00524267" w:rsidRPr="00040F12">
          <w:rPr>
            <w:rFonts w:ascii="Times New Roman" w:hAnsi="Times New Roman" w:cs="Times New Roman"/>
            <w:sz w:val="24"/>
            <w:szCs w:val="24"/>
            <w:highlight w:val="yellow"/>
          </w:rPr>
          <w:t>(</w:t>
        </w:r>
      </w:ins>
      <w:ins w:id="180" w:author="Caitlin Jeffrey" w:date="2024-04-03T11:06:00Z">
        <w:r w:rsidR="00800BC2" w:rsidRPr="00040F12">
          <w:rPr>
            <w:rFonts w:ascii="Times New Roman" w:hAnsi="Times New Roman" w:cs="Times New Roman"/>
            <w:sz w:val="24"/>
            <w:szCs w:val="24"/>
            <w:highlight w:val="yellow"/>
          </w:rPr>
          <w:t>The Dairyland Initiative, 2024</w:t>
        </w:r>
      </w:ins>
      <w:ins w:id="181" w:author="John Barlow" w:date="2024-03-27T06:15:00Z">
        <w:r w:rsidR="00955376" w:rsidRPr="00040F12">
          <w:rPr>
            <w:rFonts w:ascii="Times New Roman" w:hAnsi="Times New Roman" w:cs="Times New Roman"/>
            <w:sz w:val="24"/>
            <w:szCs w:val="24"/>
            <w:highlight w:val="yellow"/>
          </w:rPr>
          <w:t xml:space="preserve">; </w:t>
        </w:r>
      </w:ins>
      <w:ins w:id="182" w:author="John Barlow" w:date="2024-03-27T06:01:00Z">
        <w:r w:rsidR="00524267" w:rsidRPr="00040F12">
          <w:rPr>
            <w:rFonts w:ascii="Times New Roman" w:hAnsi="Times New Roman" w:cs="Times New Roman"/>
            <w:sz w:val="24"/>
            <w:szCs w:val="24"/>
            <w:highlight w:val="yellow"/>
          </w:rPr>
          <w:t>Thurgood et al., 2009;</w:t>
        </w:r>
      </w:ins>
      <w:ins w:id="183" w:author="John Barlow" w:date="2024-03-27T12:13:00Z">
        <w:r w:rsidR="008941A3" w:rsidRPr="00040F12">
          <w:rPr>
            <w:rFonts w:ascii="Times New Roman" w:hAnsi="Times New Roman" w:cs="Times New Roman"/>
            <w:sz w:val="24"/>
            <w:szCs w:val="24"/>
            <w:highlight w:val="yellow"/>
          </w:rPr>
          <w:t xml:space="preserve"> Benson</w:t>
        </w:r>
      </w:ins>
      <w:r w:rsidR="00987339" w:rsidRPr="00040F12">
        <w:rPr>
          <w:rFonts w:ascii="Times New Roman" w:hAnsi="Times New Roman" w:cs="Times New Roman"/>
          <w:sz w:val="24"/>
          <w:szCs w:val="24"/>
          <w:highlight w:val="yellow"/>
        </w:rPr>
        <w:t>, 2012</w:t>
      </w:r>
      <w:r w:rsidR="00955376" w:rsidRPr="00040F12">
        <w:rPr>
          <w:rFonts w:ascii="Times New Roman" w:hAnsi="Times New Roman" w:cs="Times New Roman"/>
          <w:sz w:val="24"/>
          <w:szCs w:val="24"/>
          <w:highlight w:val="yellow"/>
        </w:rPr>
        <w:t>)</w:t>
      </w:r>
      <w:r w:rsidR="005730A8" w:rsidRPr="00040F12">
        <w:rPr>
          <w:rFonts w:ascii="Times New Roman" w:hAnsi="Times New Roman" w:cs="Times New Roman"/>
          <w:sz w:val="24"/>
          <w:szCs w:val="24"/>
          <w:highlight w:val="yellow"/>
        </w:rPr>
        <w:t xml:space="preserve">. </w:t>
      </w:r>
    </w:p>
    <w:p w14:paraId="263F70AF" w14:textId="0961BEC2" w:rsidR="00EB7520" w:rsidRPr="00040F12" w:rsidDel="005B1196" w:rsidRDefault="00B80EA8" w:rsidP="002359D1">
      <w:pPr>
        <w:spacing w:line="480" w:lineRule="auto"/>
        <w:ind w:firstLine="720"/>
        <w:rPr>
          <w:del w:id="184" w:author="Caitlin Jeffrey" w:date="2024-04-01T14:04:00Z"/>
          <w:rFonts w:ascii="Times New Roman" w:eastAsia="Times New Roman" w:hAnsi="Times New Roman" w:cs="Times New Roman"/>
          <w:color w:val="0E101A"/>
          <w:sz w:val="24"/>
          <w:szCs w:val="24"/>
          <w:highlight w:val="yellow"/>
          <w:rPrChange w:id="185" w:author="Caitlin Jeffrey" w:date="2024-04-03T17:38:00Z">
            <w:rPr>
              <w:del w:id="186" w:author="Caitlin Jeffrey" w:date="2024-04-01T14:04:00Z"/>
              <w:rFonts w:ascii="Times New Roman" w:eastAsia="Times New Roman" w:hAnsi="Times New Roman" w:cs="Times New Roman"/>
              <w:color w:val="0E101A"/>
              <w:sz w:val="24"/>
              <w:szCs w:val="24"/>
            </w:rPr>
          </w:rPrChange>
        </w:rPr>
      </w:pPr>
      <w:ins w:id="187" w:author="Caitlin Jeffrey" w:date="2024-03-18T13:23:00Z">
        <w:r w:rsidRPr="00040F12">
          <w:rPr>
            <w:rFonts w:ascii="Times New Roman" w:eastAsia="Times New Roman" w:hAnsi="Times New Roman" w:cs="Times New Roman"/>
            <w:color w:val="0E101A"/>
            <w:sz w:val="24"/>
            <w:szCs w:val="24"/>
          </w:rPr>
          <w:t>Bedded packs (BP)</w:t>
        </w:r>
      </w:ins>
      <w:del w:id="188" w:author="Caitlin Jeffrey" w:date="2024-03-18T13:23:00Z">
        <w:r w:rsidR="00EB7520" w:rsidRPr="00040F12" w:rsidDel="00B80EA8">
          <w:rPr>
            <w:rFonts w:ascii="Times New Roman" w:eastAsia="Times New Roman" w:hAnsi="Times New Roman" w:cs="Times New Roman"/>
            <w:color w:val="0E101A"/>
            <w:sz w:val="24"/>
            <w:szCs w:val="24"/>
          </w:rPr>
          <w:delText>These loose-housing structures</w:delText>
        </w:r>
      </w:del>
      <w:r w:rsidR="00EB7520" w:rsidRPr="00040F12">
        <w:rPr>
          <w:rFonts w:ascii="Times New Roman" w:eastAsia="Times New Roman" w:hAnsi="Times New Roman" w:cs="Times New Roman"/>
          <w:color w:val="0E101A"/>
          <w:sz w:val="24"/>
          <w:szCs w:val="24"/>
        </w:rPr>
        <w:t xml:space="preserve"> are perceived to integrate well into </w:t>
      </w:r>
      <w:ins w:id="189" w:author="John Barlow" w:date="2024-04-02T12:56:00Z">
        <w:r w:rsidR="00F72532" w:rsidRPr="00040F12">
          <w:rPr>
            <w:rFonts w:ascii="Times New Roman" w:eastAsia="Times New Roman" w:hAnsi="Times New Roman" w:cs="Times New Roman"/>
            <w:color w:val="0E101A"/>
            <w:sz w:val="24"/>
            <w:szCs w:val="24"/>
          </w:rPr>
          <w:t>N</w:t>
        </w:r>
      </w:ins>
      <w:ins w:id="190" w:author="John Barlow" w:date="2024-03-27T04:42:00Z">
        <w:r w:rsidR="00373F45" w:rsidRPr="00040F12">
          <w:rPr>
            <w:rFonts w:ascii="Times New Roman" w:eastAsia="Times New Roman" w:hAnsi="Times New Roman" w:cs="Times New Roman"/>
            <w:color w:val="0E101A"/>
            <w:sz w:val="24"/>
            <w:szCs w:val="24"/>
          </w:rPr>
          <w:t xml:space="preserve">ortheastern US </w:t>
        </w:r>
      </w:ins>
      <w:r w:rsidR="00EB7520" w:rsidRPr="00040F12">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040F12">
        <w:rPr>
          <w:rFonts w:ascii="Times New Roman" w:eastAsia="Times New Roman" w:hAnsi="Times New Roman" w:cs="Times New Roman"/>
          <w:color w:val="0E101A"/>
          <w:sz w:val="24"/>
          <w:szCs w:val="24"/>
        </w:rPr>
        <w:t xml:space="preserve"> </w:t>
      </w:r>
      <w:r w:rsidR="009720DD" w:rsidRPr="00040F12">
        <w:rPr>
          <w:rFonts w:ascii="Times New Roman" w:eastAsia="Times New Roman" w:hAnsi="Times New Roman" w:cs="Times New Roman"/>
          <w:noProof/>
          <w:color w:val="0E101A"/>
          <w:sz w:val="24"/>
          <w:szCs w:val="24"/>
        </w:rPr>
        <w:t>(USDA</w:t>
      </w:r>
      <w:ins w:id="191" w:author="Caitlin Jeffrey" w:date="2024-04-03T11:42:00Z">
        <w:r w:rsidR="00096D96" w:rsidRPr="00040F12">
          <w:rPr>
            <w:rFonts w:ascii="Times New Roman" w:eastAsia="Times New Roman" w:hAnsi="Times New Roman" w:cs="Times New Roman"/>
            <w:noProof/>
            <w:color w:val="0E101A"/>
            <w:sz w:val="24"/>
            <w:szCs w:val="24"/>
          </w:rPr>
          <w:t>-NRCS</w:t>
        </w:r>
      </w:ins>
      <w:r w:rsidR="009720DD" w:rsidRPr="00040F12">
        <w:rPr>
          <w:rFonts w:ascii="Times New Roman" w:eastAsia="Times New Roman" w:hAnsi="Times New Roman" w:cs="Times New Roman"/>
          <w:noProof/>
          <w:color w:val="0E101A"/>
          <w:sz w:val="24"/>
          <w:szCs w:val="24"/>
        </w:rPr>
        <w:t>; Andrews et al., 2021</w:t>
      </w:r>
      <w:ins w:id="192" w:author="John Barlow" w:date="2024-03-27T04:44:00Z">
        <w:r w:rsidR="00373F45" w:rsidRPr="00040F12">
          <w:rPr>
            <w:rFonts w:ascii="Times New Roman" w:eastAsia="Times New Roman" w:hAnsi="Times New Roman" w:cs="Times New Roman"/>
            <w:noProof/>
            <w:color w:val="0E101A"/>
            <w:sz w:val="24"/>
            <w:szCs w:val="24"/>
          </w:rPr>
          <w:t>; Thurgood et al., 2009</w:t>
        </w:r>
      </w:ins>
      <w:r w:rsidR="009720DD" w:rsidRPr="00040F12">
        <w:rPr>
          <w:rFonts w:ascii="Times New Roman" w:eastAsia="Times New Roman" w:hAnsi="Times New Roman" w:cs="Times New Roman"/>
          <w:noProof/>
          <w:color w:val="0E101A"/>
          <w:sz w:val="24"/>
          <w:szCs w:val="24"/>
        </w:rPr>
        <w:t>)</w:t>
      </w:r>
      <w:r w:rsidR="002317C2" w:rsidRPr="00040F12">
        <w:rPr>
          <w:rFonts w:ascii="Times New Roman" w:eastAsia="Times New Roman" w:hAnsi="Times New Roman" w:cs="Times New Roman"/>
          <w:color w:val="0E101A"/>
          <w:sz w:val="24"/>
          <w:szCs w:val="24"/>
        </w:rPr>
        <w:t>.</w:t>
      </w:r>
      <w:ins w:id="193" w:author="Caitlin Jeffrey" w:date="2024-04-01T14:05:00Z">
        <w:r w:rsidR="005B1196" w:rsidRPr="00040F12">
          <w:rPr>
            <w:rFonts w:ascii="Times New Roman" w:eastAsia="Times New Roman" w:hAnsi="Times New Roman" w:cs="Times New Roman"/>
            <w:color w:val="0E101A"/>
            <w:sz w:val="24"/>
            <w:szCs w:val="24"/>
          </w:rPr>
          <w:t xml:space="preserve"> </w:t>
        </w:r>
      </w:ins>
    </w:p>
    <w:p w14:paraId="4D0ADAE3" w14:textId="59C30D6A" w:rsidR="008D58E9" w:rsidRPr="00040F12" w:rsidRDefault="00EB7520" w:rsidP="005B1196">
      <w:pPr>
        <w:spacing w:line="480" w:lineRule="auto"/>
        <w:ind w:firstLine="720"/>
        <w:rPr>
          <w:rFonts w:ascii="Times New Roman" w:eastAsia="Times New Roman" w:hAnsi="Times New Roman" w:cs="Times New Roman"/>
          <w:color w:val="0E101A"/>
          <w:sz w:val="24"/>
          <w:szCs w:val="24"/>
        </w:rPr>
      </w:pPr>
      <w:r w:rsidRPr="00040F12">
        <w:rPr>
          <w:rFonts w:ascii="Times New Roman" w:eastAsia="Times New Roman" w:hAnsi="Times New Roman" w:cs="Times New Roman"/>
          <w:color w:val="0E101A"/>
          <w:sz w:val="24"/>
          <w:szCs w:val="24"/>
        </w:rPr>
        <w:t xml:space="preserve">As interest in </w:t>
      </w:r>
      <w:del w:id="194" w:author="Caitlin Jeffrey" w:date="2024-03-18T14:07:00Z">
        <w:r w:rsidRPr="00040F12" w:rsidDel="00730AD3">
          <w:rPr>
            <w:rFonts w:ascii="Times New Roman" w:eastAsia="Times New Roman" w:hAnsi="Times New Roman" w:cs="Times New Roman"/>
            <w:color w:val="0E101A"/>
            <w:sz w:val="24"/>
            <w:szCs w:val="24"/>
          </w:rPr>
          <w:delText>bedded packs</w:delText>
        </w:r>
      </w:del>
      <w:ins w:id="195" w:author="Caitlin Jeffrey" w:date="2024-03-18T14:07:00Z">
        <w:r w:rsidR="00730AD3" w:rsidRPr="00040F12">
          <w:rPr>
            <w:rFonts w:ascii="Times New Roman" w:eastAsia="Times New Roman" w:hAnsi="Times New Roman" w:cs="Times New Roman"/>
            <w:color w:val="0E101A"/>
            <w:sz w:val="24"/>
            <w:szCs w:val="24"/>
          </w:rPr>
          <w:t>BP</w:t>
        </w:r>
      </w:ins>
      <w:r w:rsidRPr="00040F12">
        <w:rPr>
          <w:rFonts w:ascii="Times New Roman" w:eastAsia="Times New Roman" w:hAnsi="Times New Roman" w:cs="Times New Roman"/>
          <w:color w:val="0E101A"/>
          <w:sz w:val="24"/>
          <w:szCs w:val="24"/>
        </w:rPr>
        <w:t xml:space="preserve"> grows, it </w:t>
      </w:r>
      <w:r w:rsidR="00077510" w:rsidRPr="00040F12">
        <w:rPr>
          <w:rFonts w:ascii="Times New Roman" w:eastAsia="Times New Roman" w:hAnsi="Times New Roman" w:cs="Times New Roman"/>
          <w:color w:val="0E101A"/>
          <w:sz w:val="24"/>
          <w:szCs w:val="24"/>
        </w:rPr>
        <w:t>is</w:t>
      </w:r>
      <w:r w:rsidRPr="00040F12">
        <w:rPr>
          <w:rFonts w:ascii="Times New Roman" w:eastAsia="Times New Roman" w:hAnsi="Times New Roman" w:cs="Times New Roman"/>
          <w:color w:val="0E101A"/>
          <w:sz w:val="24"/>
          <w:szCs w:val="24"/>
        </w:rPr>
        <w:t xml:space="preserve"> important to better understand milk quality, udder health and hygiene on farms using these housing alternatives. Understanding mastitis risk </w:t>
      </w:r>
      <w:r w:rsidRPr="00040F12">
        <w:rPr>
          <w:rFonts w:ascii="Times New Roman" w:eastAsia="Times New Roman" w:hAnsi="Times New Roman" w:cs="Times New Roman"/>
          <w:color w:val="0E101A"/>
          <w:sz w:val="24"/>
          <w:szCs w:val="24"/>
        </w:rPr>
        <w:lastRenderedPageBreak/>
        <w:t xml:space="preserve">for cattle housed on </w:t>
      </w:r>
      <w:del w:id="196" w:author="Caitlin Jeffrey" w:date="2024-03-18T14:07:00Z">
        <w:r w:rsidRPr="00040F12" w:rsidDel="00730AD3">
          <w:rPr>
            <w:rFonts w:ascii="Times New Roman" w:eastAsia="Times New Roman" w:hAnsi="Times New Roman" w:cs="Times New Roman"/>
            <w:color w:val="0E101A"/>
            <w:sz w:val="24"/>
            <w:szCs w:val="24"/>
          </w:rPr>
          <w:delText>bedded packs</w:delText>
        </w:r>
      </w:del>
      <w:ins w:id="197" w:author="Caitlin Jeffrey" w:date="2024-03-18T14:07:00Z">
        <w:r w:rsidR="00730AD3" w:rsidRPr="00040F12">
          <w:rPr>
            <w:rFonts w:ascii="Times New Roman" w:eastAsia="Times New Roman" w:hAnsi="Times New Roman" w:cs="Times New Roman"/>
            <w:color w:val="0E101A"/>
            <w:sz w:val="24"/>
            <w:szCs w:val="24"/>
          </w:rPr>
          <w:t>BP</w:t>
        </w:r>
      </w:ins>
      <w:r w:rsidRPr="00040F12">
        <w:rPr>
          <w:rFonts w:ascii="Times New Roman" w:eastAsia="Times New Roman" w:hAnsi="Times New Roman" w:cs="Times New Roman"/>
          <w:color w:val="0E101A"/>
          <w:sz w:val="24"/>
          <w:szCs w:val="24"/>
        </w:rPr>
        <w:t xml:space="preserve"> </w:t>
      </w:r>
      <w:r w:rsidR="000C4970" w:rsidRPr="00040F12">
        <w:rPr>
          <w:rFonts w:ascii="Times New Roman" w:eastAsia="Times New Roman" w:hAnsi="Times New Roman" w:cs="Times New Roman"/>
          <w:color w:val="0E101A"/>
          <w:sz w:val="24"/>
          <w:szCs w:val="24"/>
        </w:rPr>
        <w:t>is</w:t>
      </w:r>
      <w:r w:rsidRPr="00040F12">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040F12">
        <w:rPr>
          <w:rFonts w:ascii="Times New Roman" w:eastAsia="Times New Roman" w:hAnsi="Times New Roman" w:cs="Times New Roman"/>
          <w:noProof/>
          <w:color w:val="0E101A"/>
          <w:sz w:val="24"/>
          <w:szCs w:val="24"/>
        </w:rPr>
        <w:t>(Ruegg, 2009)</w:t>
      </w:r>
      <w:r w:rsidRPr="00040F12">
        <w:rPr>
          <w:rFonts w:ascii="Times New Roman" w:eastAsia="Times New Roman" w:hAnsi="Times New Roman" w:cs="Times New Roman"/>
          <w:color w:val="0E101A"/>
          <w:sz w:val="24"/>
          <w:szCs w:val="24"/>
        </w:rPr>
        <w:t>.</w:t>
      </w:r>
      <w:r w:rsidR="003150EF" w:rsidRPr="00040F12">
        <w:rPr>
          <w:rFonts w:ascii="Times New Roman" w:eastAsia="Times New Roman" w:hAnsi="Times New Roman" w:cs="Times New Roman"/>
          <w:color w:val="FF0000"/>
          <w:sz w:val="24"/>
          <w:szCs w:val="24"/>
        </w:rPr>
        <w:t xml:space="preserve"> </w:t>
      </w:r>
      <w:r w:rsidR="003150EF" w:rsidRPr="00040F12">
        <w:rPr>
          <w:rFonts w:ascii="Times New Roman" w:eastAsia="Times New Roman" w:hAnsi="Times New Roman" w:cs="Times New Roman"/>
          <w:sz w:val="24"/>
          <w:szCs w:val="24"/>
        </w:rPr>
        <w:t>As mastitis-causing bacteria may thrive in the conditions found in compos</w:t>
      </w:r>
      <w:r w:rsidR="007E5DA4" w:rsidRPr="00040F12">
        <w:rPr>
          <w:rFonts w:ascii="Times New Roman" w:eastAsia="Times New Roman" w:hAnsi="Times New Roman" w:cs="Times New Roman"/>
          <w:sz w:val="24"/>
          <w:szCs w:val="24"/>
        </w:rPr>
        <w:t xml:space="preserve">t </w:t>
      </w:r>
      <w:r w:rsidR="003150EF" w:rsidRPr="00040F12">
        <w:rPr>
          <w:rFonts w:ascii="Times New Roman" w:eastAsia="Times New Roman" w:hAnsi="Times New Roman" w:cs="Times New Roman"/>
          <w:sz w:val="24"/>
          <w:szCs w:val="24"/>
        </w:rPr>
        <w:t>bedded</w:t>
      </w:r>
      <w:r w:rsidR="00216780" w:rsidRPr="00040F12">
        <w:rPr>
          <w:rFonts w:ascii="Times New Roman" w:eastAsia="Times New Roman" w:hAnsi="Times New Roman" w:cs="Times New Roman"/>
          <w:sz w:val="24"/>
          <w:szCs w:val="24"/>
        </w:rPr>
        <w:t>-</w:t>
      </w:r>
      <w:r w:rsidR="003150EF" w:rsidRPr="00040F12">
        <w:rPr>
          <w:rFonts w:ascii="Times New Roman" w:eastAsia="Times New Roman" w:hAnsi="Times New Roman" w:cs="Times New Roman"/>
          <w:sz w:val="24"/>
          <w:szCs w:val="24"/>
        </w:rPr>
        <w:t>packs</w:t>
      </w:r>
      <w:r w:rsidRPr="00040F12">
        <w:rPr>
          <w:rFonts w:ascii="Times New Roman" w:eastAsia="Times New Roman" w:hAnsi="Times New Roman" w:cs="Times New Roman"/>
          <w:sz w:val="24"/>
          <w:szCs w:val="24"/>
        </w:rPr>
        <w:t xml:space="preserve"> </w:t>
      </w:r>
      <w:r w:rsidR="009720DD" w:rsidRPr="00040F12">
        <w:rPr>
          <w:rFonts w:ascii="Times New Roman" w:eastAsia="Times New Roman" w:hAnsi="Times New Roman" w:cs="Times New Roman"/>
          <w:noProof/>
          <w:sz w:val="24"/>
          <w:szCs w:val="24"/>
        </w:rPr>
        <w:t>(Black et al., 2014)</w:t>
      </w:r>
      <w:r w:rsidR="00515E33" w:rsidRPr="00040F12">
        <w:rPr>
          <w:rFonts w:ascii="Times New Roman" w:eastAsia="Times New Roman" w:hAnsi="Times New Roman" w:cs="Times New Roman"/>
          <w:sz w:val="24"/>
          <w:szCs w:val="24"/>
        </w:rPr>
        <w:t xml:space="preserve">, </w:t>
      </w:r>
      <w:r w:rsidR="00D50B9C" w:rsidRPr="00040F12">
        <w:rPr>
          <w:rFonts w:ascii="Times New Roman" w:eastAsia="Times New Roman" w:hAnsi="Times New Roman" w:cs="Times New Roman"/>
          <w:sz w:val="24"/>
          <w:szCs w:val="24"/>
        </w:rPr>
        <w:t xml:space="preserve">previous work studying mastitis risk and bedding would suggest </w:t>
      </w:r>
      <w:del w:id="198" w:author="Caitlin Jeffrey" w:date="2024-03-18T14:07:00Z">
        <w:r w:rsidR="00D50B9C" w:rsidRPr="00040F12" w:rsidDel="00730AD3">
          <w:rPr>
            <w:rFonts w:ascii="Times New Roman" w:eastAsia="Times New Roman" w:hAnsi="Times New Roman" w:cs="Times New Roman"/>
            <w:sz w:val="24"/>
            <w:szCs w:val="24"/>
          </w:rPr>
          <w:delText>bedded packs</w:delText>
        </w:r>
      </w:del>
      <w:ins w:id="199" w:author="Caitlin Jeffrey" w:date="2024-03-18T14:07:00Z">
        <w:r w:rsidR="00730AD3" w:rsidRPr="00040F12">
          <w:rPr>
            <w:rFonts w:ascii="Times New Roman" w:eastAsia="Times New Roman" w:hAnsi="Times New Roman" w:cs="Times New Roman"/>
            <w:sz w:val="24"/>
            <w:szCs w:val="24"/>
          </w:rPr>
          <w:t>BP</w:t>
        </w:r>
      </w:ins>
      <w:r w:rsidR="00D50B9C" w:rsidRPr="00040F12">
        <w:rPr>
          <w:rFonts w:ascii="Times New Roman" w:eastAsia="Times New Roman" w:hAnsi="Times New Roman" w:cs="Times New Roman"/>
          <w:sz w:val="24"/>
          <w:szCs w:val="24"/>
        </w:rPr>
        <w:t xml:space="preserve"> </w:t>
      </w:r>
      <w:r w:rsidR="00C75865" w:rsidRPr="00040F12">
        <w:rPr>
          <w:rFonts w:ascii="Times New Roman" w:hAnsi="Times New Roman" w:cs="Times New Roman"/>
          <w:sz w:val="24"/>
          <w:szCs w:val="24"/>
        </w:rPr>
        <w:t>could</w:t>
      </w:r>
      <w:r w:rsidR="00D50B9C" w:rsidRPr="00040F12">
        <w:rPr>
          <w:rFonts w:ascii="Times New Roman" w:eastAsia="Times New Roman" w:hAnsi="Times New Roman" w:cs="Times New Roman"/>
          <w:sz w:val="24"/>
          <w:szCs w:val="24"/>
        </w:rPr>
        <w:t xml:space="preserve"> pose a relatively higher risk for intramammary infections. Loose-housed cows continually add manure to the </w:t>
      </w:r>
      <w:del w:id="200" w:author="Caitlin Jeffrey" w:date="2024-04-01T14:25:00Z">
        <w:r w:rsidR="00D50B9C" w:rsidRPr="00040F12" w:rsidDel="002A0DB3">
          <w:rPr>
            <w:rFonts w:ascii="Times New Roman" w:eastAsia="Times New Roman" w:hAnsi="Times New Roman" w:cs="Times New Roman"/>
            <w:sz w:val="24"/>
            <w:szCs w:val="24"/>
          </w:rPr>
          <w:delText xml:space="preserve">bedded </w:delText>
        </w:r>
      </w:del>
      <w:r w:rsidR="00D50B9C" w:rsidRPr="00040F12">
        <w:rPr>
          <w:rFonts w:ascii="Times New Roman" w:eastAsia="Times New Roman" w:hAnsi="Times New Roman" w:cs="Times New Roman"/>
          <w:sz w:val="24"/>
          <w:szCs w:val="24"/>
        </w:rPr>
        <w:t>pack, contributing both pathogenic bacteria (non-</w:t>
      </w:r>
      <w:r w:rsidR="00D50B9C" w:rsidRPr="00040F12">
        <w:rPr>
          <w:rFonts w:ascii="Times New Roman" w:eastAsia="Times New Roman" w:hAnsi="Times New Roman" w:cs="Times New Roman"/>
          <w:i/>
          <w:iCs/>
          <w:sz w:val="24"/>
          <w:szCs w:val="24"/>
        </w:rPr>
        <w:t>aureus</w:t>
      </w:r>
      <w:r w:rsidR="00D50B9C" w:rsidRPr="00040F12">
        <w:rPr>
          <w:rFonts w:ascii="Times New Roman" w:eastAsia="Times New Roman" w:hAnsi="Times New Roman" w:cs="Times New Roman"/>
          <w:sz w:val="24"/>
          <w:szCs w:val="24"/>
        </w:rPr>
        <w:t xml:space="preserve"> staphyloc</w:t>
      </w:r>
      <w:r w:rsidR="006947F1" w:rsidRPr="00040F12">
        <w:rPr>
          <w:rFonts w:ascii="Times New Roman" w:eastAsia="Times New Roman" w:hAnsi="Times New Roman" w:cs="Times New Roman"/>
          <w:sz w:val="24"/>
          <w:szCs w:val="24"/>
        </w:rPr>
        <w:t>o</w:t>
      </w:r>
      <w:r w:rsidR="00D50B9C" w:rsidRPr="00040F12">
        <w:rPr>
          <w:rFonts w:ascii="Times New Roman" w:eastAsia="Times New Roman" w:hAnsi="Times New Roman" w:cs="Times New Roman"/>
          <w:sz w:val="24"/>
          <w:szCs w:val="24"/>
        </w:rPr>
        <w:t xml:space="preserve">cci, Wuytak et. al., 2020; </w:t>
      </w:r>
      <w:r w:rsidR="00D50B9C" w:rsidRPr="00040F12">
        <w:rPr>
          <w:rFonts w:ascii="Times New Roman" w:eastAsia="Times New Roman" w:hAnsi="Times New Roman" w:cs="Times New Roman"/>
          <w:i/>
          <w:iCs/>
          <w:sz w:val="24"/>
          <w:szCs w:val="24"/>
        </w:rPr>
        <w:t>E. coli</w:t>
      </w:r>
      <w:r w:rsidR="00D50B9C" w:rsidRPr="00040F12">
        <w:rPr>
          <w:rFonts w:ascii="Times New Roman" w:eastAsia="Times New Roman" w:hAnsi="Times New Roman" w:cs="Times New Roman"/>
          <w:sz w:val="24"/>
          <w:szCs w:val="24"/>
        </w:rPr>
        <w:t xml:space="preserve">, </w:t>
      </w:r>
      <w:r w:rsidR="00D50B9C" w:rsidRPr="00040F12">
        <w:rPr>
          <w:rFonts w:ascii="Times New Roman" w:eastAsia="Times New Roman" w:hAnsi="Times New Roman" w:cs="Times New Roman"/>
          <w:i/>
          <w:iCs/>
          <w:sz w:val="24"/>
          <w:szCs w:val="24"/>
        </w:rPr>
        <w:t>Klebsiella</w:t>
      </w:r>
      <w:r w:rsidR="00D50B9C" w:rsidRPr="00040F12">
        <w:rPr>
          <w:rFonts w:ascii="Times New Roman" w:eastAsia="Times New Roman" w:hAnsi="Times New Roman" w:cs="Times New Roman"/>
          <w:sz w:val="24"/>
          <w:szCs w:val="24"/>
        </w:rPr>
        <w:t xml:space="preserve"> spp., and </w:t>
      </w:r>
      <w:r w:rsidR="00D50B9C" w:rsidRPr="00040F12">
        <w:rPr>
          <w:rFonts w:ascii="Times New Roman" w:eastAsia="Times New Roman" w:hAnsi="Times New Roman" w:cs="Times New Roman"/>
          <w:i/>
          <w:iCs/>
          <w:sz w:val="24"/>
          <w:szCs w:val="24"/>
        </w:rPr>
        <w:t xml:space="preserve">Enterobacter </w:t>
      </w:r>
      <w:r w:rsidR="00D50B9C" w:rsidRPr="00040F12">
        <w:rPr>
          <w:rFonts w:ascii="Times New Roman" w:eastAsia="Times New Roman" w:hAnsi="Times New Roman" w:cs="Times New Roman"/>
          <w:sz w:val="24"/>
          <w:szCs w:val="24"/>
        </w:rPr>
        <w:t xml:space="preserve">spp., Eberhart, 1984; streptococci, Zadoks et al., 2005) and nutrients to the organic bedding material. </w:t>
      </w:r>
      <w:r w:rsidR="00D50B9C" w:rsidRPr="00040F12">
        <w:rPr>
          <w:rFonts w:ascii="Times New Roman" w:hAnsi="Times New Roman" w:cs="Times New Roman"/>
          <w:sz w:val="24"/>
          <w:szCs w:val="24"/>
        </w:rPr>
        <w:t xml:space="preserve">Organic bedding </w:t>
      </w:r>
      <w:r w:rsidR="00025A77" w:rsidRPr="00040F12">
        <w:rPr>
          <w:rFonts w:ascii="Times New Roman" w:hAnsi="Times New Roman" w:cs="Times New Roman"/>
          <w:sz w:val="24"/>
          <w:szCs w:val="24"/>
        </w:rPr>
        <w:t xml:space="preserve">material </w:t>
      </w:r>
      <w:r w:rsidR="00D50B9C" w:rsidRPr="00040F12">
        <w:rPr>
          <w:rFonts w:ascii="Times New Roman" w:hAnsi="Times New Roman" w:cs="Times New Roman"/>
          <w:sz w:val="24"/>
          <w:szCs w:val="24"/>
        </w:rPr>
        <w:t xml:space="preserve">is more likely to have a higher </w:t>
      </w:r>
      <w:r w:rsidR="00D50B9C" w:rsidRPr="00040F12">
        <w:rPr>
          <w:rFonts w:ascii="Times New Roman" w:hAnsi="Times New Roman" w:cs="Times New Roman"/>
          <w:sz w:val="24"/>
          <w:szCs w:val="24"/>
          <w:highlight w:val="yellow"/>
        </w:rPr>
        <w:t>bacteria</w:t>
      </w:r>
      <w:ins w:id="201" w:author="Caitlin Jeffrey" w:date="2024-03-15T13:51:00Z">
        <w:r w:rsidR="00B774D6" w:rsidRPr="00040F12">
          <w:rPr>
            <w:rFonts w:ascii="Times New Roman" w:hAnsi="Times New Roman" w:cs="Times New Roman"/>
            <w:sz w:val="24"/>
            <w:szCs w:val="24"/>
            <w:highlight w:val="yellow"/>
          </w:rPr>
          <w:t>l</w:t>
        </w:r>
      </w:ins>
      <w:r w:rsidR="00D50B9C" w:rsidRPr="00040F12">
        <w:rPr>
          <w:rFonts w:ascii="Times New Roman" w:hAnsi="Times New Roman" w:cs="Times New Roman"/>
          <w:sz w:val="24"/>
          <w:szCs w:val="24"/>
        </w:rPr>
        <w:t xml:space="preserve"> count than inorganic bedding</w:t>
      </w:r>
      <w:r w:rsidR="00025A77" w:rsidRPr="00040F12">
        <w:rPr>
          <w:rFonts w:ascii="Times New Roman" w:hAnsi="Times New Roman" w:cs="Times New Roman"/>
          <w:sz w:val="24"/>
          <w:szCs w:val="24"/>
        </w:rPr>
        <w:t>, such as sand,</w:t>
      </w:r>
      <w:r w:rsidR="009F12F0"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(Hogan et al., 1989; Rowbotham and Ruegg, 2016b)</w:t>
      </w:r>
      <w:r w:rsidR="00D50B9C" w:rsidRPr="00040F12">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202" w:author="Caitlin Jeffrey" w:date="2024-03-18T14:07:00Z">
        <w:r w:rsidR="00D50B9C" w:rsidRPr="00040F12" w:rsidDel="00730AD3">
          <w:rPr>
            <w:rFonts w:ascii="Times New Roman" w:hAnsi="Times New Roman" w:cs="Times New Roman"/>
            <w:sz w:val="24"/>
            <w:szCs w:val="24"/>
          </w:rPr>
          <w:delText>bedded packs</w:delText>
        </w:r>
      </w:del>
      <w:ins w:id="203" w:author="Caitlin Jeffrey" w:date="2024-03-18T14:07:00Z">
        <w:r w:rsidR="00730AD3" w:rsidRPr="00040F12">
          <w:rPr>
            <w:rFonts w:ascii="Times New Roman" w:hAnsi="Times New Roman" w:cs="Times New Roman"/>
            <w:sz w:val="24"/>
            <w:szCs w:val="24"/>
          </w:rPr>
          <w:t>BP</w:t>
        </w:r>
      </w:ins>
      <w:r w:rsidR="00D50B9C" w:rsidRPr="00040F12">
        <w:rPr>
          <w:rFonts w:ascii="Times New Roman" w:hAnsi="Times New Roman" w:cs="Times New Roman"/>
          <w:sz w:val="24"/>
          <w:szCs w:val="24"/>
        </w:rPr>
        <w:t xml:space="preserve">, because: </w:t>
      </w:r>
      <w:r w:rsidR="00D50B9C" w:rsidRPr="00040F12">
        <w:rPr>
          <w:rFonts w:ascii="Times New Roman" w:hAnsi="Times New Roman" w:cs="Times New Roman"/>
          <w:sz w:val="24"/>
          <w:szCs w:val="24"/>
          <w:highlight w:val="yellow"/>
        </w:rPr>
        <w:t>1) organic bedding</w:t>
      </w:r>
      <w:ins w:id="204" w:author="Caitlin Jeffrey" w:date="2024-03-16T11:38:00Z">
        <w:r w:rsidR="005D2180" w:rsidRPr="00040F12">
          <w:rPr>
            <w:rFonts w:ascii="Times New Roman" w:hAnsi="Times New Roman" w:cs="Times New Roman"/>
            <w:sz w:val="24"/>
            <w:szCs w:val="24"/>
            <w:highlight w:val="yellow"/>
          </w:rPr>
          <w:t xml:space="preserve"> (in general)</w:t>
        </w:r>
      </w:ins>
      <w:r w:rsidR="00D50B9C" w:rsidRPr="00040F12">
        <w:rPr>
          <w:rFonts w:ascii="Times New Roman" w:hAnsi="Times New Roman" w:cs="Times New Roman"/>
          <w:sz w:val="24"/>
          <w:szCs w:val="24"/>
          <w:highlight w:val="yellow"/>
        </w:rPr>
        <w:t xml:space="preserve"> is inherently associated with </w:t>
      </w:r>
      <w:r w:rsidR="001505BD" w:rsidRPr="00040F12">
        <w:rPr>
          <w:rFonts w:ascii="Times New Roman" w:hAnsi="Times New Roman" w:cs="Times New Roman"/>
          <w:sz w:val="24"/>
          <w:szCs w:val="24"/>
          <w:highlight w:val="yellow"/>
        </w:rPr>
        <w:t xml:space="preserve">a </w:t>
      </w:r>
      <w:r w:rsidR="00D50B9C" w:rsidRPr="00040F12">
        <w:rPr>
          <w:rFonts w:ascii="Times New Roman" w:hAnsi="Times New Roman" w:cs="Times New Roman"/>
          <w:sz w:val="24"/>
          <w:szCs w:val="24"/>
          <w:highlight w:val="yellow"/>
        </w:rPr>
        <w:t>higher number of bacteria on teat ends</w:t>
      </w:r>
      <w:r w:rsidR="009F12F0" w:rsidRPr="00040F12">
        <w:rPr>
          <w:rFonts w:ascii="Times New Roman" w:hAnsi="Times New Roman" w:cs="Times New Roman"/>
          <w:sz w:val="24"/>
          <w:szCs w:val="24"/>
          <w:highlight w:val="yellow"/>
        </w:rPr>
        <w:t xml:space="preserve"> </w:t>
      </w:r>
      <w:r w:rsidR="009720DD" w:rsidRPr="00040F12">
        <w:rPr>
          <w:rFonts w:ascii="Times New Roman" w:hAnsi="Times New Roman" w:cs="Times New Roman"/>
          <w:noProof/>
          <w:sz w:val="24"/>
          <w:szCs w:val="24"/>
          <w:highlight w:val="yellow"/>
        </w:rPr>
        <w:t>(Fairchild et al., 1982; Rowbotham and Ruegg, 2016b)</w:t>
      </w:r>
      <w:r w:rsidR="006D762F" w:rsidRPr="00040F12">
        <w:rPr>
          <w:rFonts w:ascii="Times New Roman" w:hAnsi="Times New Roman" w:cs="Times New Roman"/>
          <w:sz w:val="24"/>
          <w:szCs w:val="24"/>
          <w:highlight w:val="yellow"/>
        </w:rPr>
        <w:t xml:space="preserve">, </w:t>
      </w:r>
      <w:r w:rsidR="00D50B9C" w:rsidRPr="00040F12">
        <w:rPr>
          <w:rFonts w:ascii="Times New Roman" w:hAnsi="Times New Roman" w:cs="Times New Roman"/>
          <w:sz w:val="24"/>
          <w:szCs w:val="24"/>
          <w:highlight w:val="yellow"/>
        </w:rPr>
        <w:t xml:space="preserve">and 2) a higher concentration of bacteria in bedding </w:t>
      </w:r>
      <w:r w:rsidR="00CC33C4" w:rsidRPr="00040F12">
        <w:rPr>
          <w:rFonts w:ascii="Times New Roman" w:hAnsi="Times New Roman" w:cs="Times New Roman"/>
          <w:sz w:val="24"/>
          <w:szCs w:val="24"/>
          <w:highlight w:val="yellow"/>
        </w:rPr>
        <w:t xml:space="preserve">is </w:t>
      </w:r>
      <w:del w:id="205" w:author="Caitlin Jeffrey" w:date="2024-03-16T11:38:00Z">
        <w:r w:rsidR="00CC33C4" w:rsidRPr="00040F12" w:rsidDel="005D2180">
          <w:rPr>
            <w:rFonts w:ascii="Times New Roman" w:hAnsi="Times New Roman" w:cs="Times New Roman"/>
            <w:sz w:val="24"/>
            <w:szCs w:val="24"/>
            <w:highlight w:val="yellow"/>
          </w:rPr>
          <w:delText>related to</w:delText>
        </w:r>
      </w:del>
      <w:ins w:id="206" w:author="Caitlin Jeffrey" w:date="2024-03-16T11:38:00Z">
        <w:r w:rsidR="005D2180" w:rsidRPr="00040F12">
          <w:rPr>
            <w:rFonts w:ascii="Times New Roman" w:hAnsi="Times New Roman" w:cs="Times New Roman"/>
            <w:sz w:val="24"/>
            <w:szCs w:val="24"/>
            <w:highlight w:val="yellow"/>
          </w:rPr>
          <w:t>associated with</w:t>
        </w:r>
      </w:ins>
      <w:r w:rsidR="00D50B9C" w:rsidRPr="00040F12">
        <w:rPr>
          <w:rFonts w:ascii="Times New Roman" w:hAnsi="Times New Roman" w:cs="Times New Roman"/>
          <w:sz w:val="24"/>
          <w:szCs w:val="24"/>
          <w:highlight w:val="yellow"/>
        </w:rPr>
        <w:t xml:space="preserve"> a higher concentration of bacteria on teat ends</w:t>
      </w:r>
      <w:r w:rsidR="009F12F0" w:rsidRPr="00040F12">
        <w:rPr>
          <w:rFonts w:ascii="Times New Roman" w:hAnsi="Times New Roman" w:cs="Times New Roman"/>
          <w:sz w:val="24"/>
          <w:szCs w:val="24"/>
          <w:highlight w:val="yellow"/>
        </w:rPr>
        <w:t xml:space="preserve"> </w:t>
      </w:r>
      <w:r w:rsidR="009720DD" w:rsidRPr="00040F12">
        <w:rPr>
          <w:rFonts w:ascii="Times New Roman" w:hAnsi="Times New Roman" w:cs="Times New Roman"/>
          <w:noProof/>
          <w:sz w:val="24"/>
          <w:szCs w:val="24"/>
          <w:highlight w:val="yellow"/>
        </w:rPr>
        <w:t>(Hogan and Smith, 1997; Zdanowicz et al., 2004; Rowbotham and Ruegg, 2016b)</w:t>
      </w:r>
      <w:r w:rsidR="003E3752" w:rsidRPr="00040F12">
        <w:rPr>
          <w:rFonts w:ascii="Times New Roman" w:hAnsi="Times New Roman" w:cs="Times New Roman"/>
          <w:sz w:val="24"/>
          <w:szCs w:val="24"/>
          <w:highlight w:val="yellow"/>
        </w:rPr>
        <w:t>.</w:t>
      </w:r>
      <w:r w:rsidR="003E3752" w:rsidRPr="00040F12">
        <w:rPr>
          <w:rFonts w:ascii="Times New Roman" w:hAnsi="Times New Roman" w:cs="Times New Roman"/>
          <w:sz w:val="24"/>
          <w:szCs w:val="24"/>
        </w:rPr>
        <w:t xml:space="preserve"> </w:t>
      </w:r>
      <w:r w:rsidR="00D50B9C" w:rsidRPr="00040F12">
        <w:rPr>
          <w:rFonts w:ascii="Times New Roman" w:hAnsi="Times New Roman" w:cs="Times New Roman"/>
          <w:sz w:val="24"/>
          <w:szCs w:val="24"/>
        </w:rPr>
        <w:t>This higher concentration of bacteria on teat ends may put</w:t>
      </w:r>
      <w:r w:rsidR="00CC33C4" w:rsidRPr="00040F12">
        <w:rPr>
          <w:rFonts w:ascii="Times New Roman" w:hAnsi="Times New Roman" w:cs="Times New Roman"/>
          <w:sz w:val="24"/>
          <w:szCs w:val="24"/>
        </w:rPr>
        <w:t xml:space="preserve"> the</w:t>
      </w:r>
      <w:r w:rsidR="00D50B9C" w:rsidRPr="00040F12">
        <w:rPr>
          <w:rFonts w:ascii="Times New Roman" w:hAnsi="Times New Roman" w:cs="Times New Roman"/>
          <w:sz w:val="24"/>
          <w:szCs w:val="24"/>
        </w:rPr>
        <w:t xml:space="preserve"> mammary gland at an increased risk of infection, although limited evidence exists </w:t>
      </w:r>
      <w:r w:rsidR="000E4AEA" w:rsidRPr="00040F12">
        <w:rPr>
          <w:rFonts w:ascii="Times New Roman" w:hAnsi="Times New Roman" w:cs="Times New Roman"/>
          <w:sz w:val="24"/>
          <w:szCs w:val="24"/>
        </w:rPr>
        <w:t>for this relationship</w:t>
      </w:r>
      <w:r w:rsidR="00D50B9C"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(Neave et al., 1966; Pankey, 1989; Rowbotham and Ruegg, 2016a)</w:t>
      </w:r>
      <w:r w:rsidR="00744C36" w:rsidRPr="00040F12">
        <w:rPr>
          <w:rFonts w:ascii="Times New Roman" w:hAnsi="Times New Roman" w:cs="Times New Roman"/>
          <w:sz w:val="24"/>
          <w:szCs w:val="24"/>
        </w:rPr>
        <w:t>.</w:t>
      </w:r>
    </w:p>
    <w:p w14:paraId="6AD2A9DC" w14:textId="2812210F" w:rsidR="00EB7520" w:rsidRPr="00040F12" w:rsidRDefault="00EB7520" w:rsidP="008D58E9">
      <w:pPr>
        <w:spacing w:line="480" w:lineRule="auto"/>
        <w:ind w:firstLine="720"/>
        <w:rPr>
          <w:rFonts w:ascii="Times New Roman" w:eastAsia="Times New Roman" w:hAnsi="Times New Roman" w:cs="Times New Roman"/>
          <w:color w:val="0E101A"/>
          <w:sz w:val="24"/>
          <w:szCs w:val="24"/>
        </w:rPr>
      </w:pPr>
      <w:r w:rsidRPr="00040F12">
        <w:rPr>
          <w:rFonts w:ascii="Times New Roman" w:eastAsia="Times New Roman" w:hAnsi="Times New Roman" w:cs="Times New Roman"/>
          <w:color w:val="0E101A"/>
          <w:sz w:val="24"/>
          <w:szCs w:val="24"/>
        </w:rPr>
        <w:t xml:space="preserve">Previous work describing mastitis risk and cow hygiene on </w:t>
      </w:r>
      <w:del w:id="207" w:author="Caitlin Jeffrey" w:date="2024-04-01T14:25:00Z">
        <w:r w:rsidRPr="00040F12" w:rsidDel="003E6E14">
          <w:rPr>
            <w:rFonts w:ascii="Times New Roman" w:eastAsia="Times New Roman" w:hAnsi="Times New Roman" w:cs="Times New Roman"/>
            <w:color w:val="0E101A"/>
            <w:sz w:val="24"/>
            <w:szCs w:val="24"/>
          </w:rPr>
          <w:delText>bedded pack</w:delText>
        </w:r>
      </w:del>
      <w:ins w:id="208" w:author="Caitlin Jeffrey" w:date="2024-04-01T14:25:00Z">
        <w:r w:rsidR="003E6E14" w:rsidRPr="00040F12">
          <w:rPr>
            <w:rFonts w:ascii="Times New Roman" w:eastAsia="Times New Roman" w:hAnsi="Times New Roman" w:cs="Times New Roman"/>
            <w:color w:val="0E101A"/>
            <w:sz w:val="24"/>
            <w:szCs w:val="24"/>
          </w:rPr>
          <w:t>BP</w:t>
        </w:r>
      </w:ins>
      <w:r w:rsidRPr="00040F12">
        <w:rPr>
          <w:rFonts w:ascii="Times New Roman" w:eastAsia="Times New Roman" w:hAnsi="Times New Roman" w:cs="Times New Roman"/>
          <w:color w:val="0E101A"/>
          <w:sz w:val="24"/>
          <w:szCs w:val="24"/>
        </w:rPr>
        <w:t xml:space="preserve"> systems includes descriptive studies of </w:t>
      </w:r>
      <w:del w:id="209" w:author="Caitlin Jeffrey" w:date="2024-03-18T13:48:00Z">
        <w:r w:rsidRPr="00040F12" w:rsidDel="0073147E">
          <w:rPr>
            <w:rFonts w:ascii="Times New Roman" w:eastAsia="Times New Roman" w:hAnsi="Times New Roman" w:cs="Times New Roman"/>
            <w:color w:val="0E101A"/>
            <w:sz w:val="24"/>
            <w:szCs w:val="24"/>
          </w:rPr>
          <w:delText xml:space="preserve">actively-managed </w:delText>
        </w:r>
        <w:r w:rsidRPr="00040F12" w:rsidDel="0073147E">
          <w:rPr>
            <w:rFonts w:ascii="Times New Roman" w:eastAsia="Times New Roman" w:hAnsi="Times New Roman" w:cs="Times New Roman"/>
            <w:color w:val="0E101A"/>
            <w:sz w:val="24"/>
            <w:szCs w:val="24"/>
            <w:highlight w:val="yellow"/>
            <w:rPrChange w:id="210" w:author="Caitlin Jeffrey" w:date="2024-04-03T17:38:00Z">
              <w:rPr>
                <w:rFonts w:ascii="Times New Roman" w:eastAsia="Times New Roman" w:hAnsi="Times New Roman" w:cs="Times New Roman"/>
                <w:color w:val="0E101A"/>
                <w:sz w:val="24"/>
                <w:szCs w:val="24"/>
              </w:rPr>
            </w:rPrChange>
          </w:rPr>
          <w:delText>composting</w:delText>
        </w:r>
        <w:r w:rsidRPr="00040F12" w:rsidDel="00BB5145">
          <w:rPr>
            <w:rFonts w:ascii="Times New Roman" w:eastAsia="Times New Roman" w:hAnsi="Times New Roman" w:cs="Times New Roman"/>
            <w:color w:val="0E101A"/>
            <w:sz w:val="24"/>
            <w:szCs w:val="24"/>
            <w:highlight w:val="yellow"/>
            <w:rPrChange w:id="211" w:author="Caitlin Jeffrey" w:date="2024-04-03T17:38:00Z">
              <w:rPr>
                <w:rFonts w:ascii="Times New Roman" w:eastAsia="Times New Roman" w:hAnsi="Times New Roman" w:cs="Times New Roman"/>
                <w:color w:val="0E101A"/>
                <w:sz w:val="24"/>
                <w:szCs w:val="24"/>
              </w:rPr>
            </w:rPrChange>
          </w:rPr>
          <w:delText xml:space="preserve"> </w:delText>
        </w:r>
      </w:del>
      <w:del w:id="212" w:author="Caitlin Jeffrey" w:date="2024-03-18T13:50:00Z">
        <w:r w:rsidRPr="00040F12" w:rsidDel="005F720F">
          <w:rPr>
            <w:rFonts w:ascii="Times New Roman" w:eastAsia="Times New Roman" w:hAnsi="Times New Roman" w:cs="Times New Roman"/>
            <w:color w:val="0E101A"/>
            <w:sz w:val="24"/>
            <w:szCs w:val="24"/>
            <w:highlight w:val="yellow"/>
            <w:rPrChange w:id="213" w:author="Caitlin Jeffrey" w:date="2024-04-03T17:38:00Z">
              <w:rPr>
                <w:rFonts w:ascii="Times New Roman" w:eastAsia="Times New Roman" w:hAnsi="Times New Roman" w:cs="Times New Roman"/>
                <w:color w:val="0E101A"/>
                <w:sz w:val="24"/>
                <w:szCs w:val="24"/>
              </w:rPr>
            </w:rPrChange>
          </w:rPr>
          <w:delText>bedded</w:delText>
        </w:r>
      </w:del>
      <w:del w:id="214" w:author="Caitlin Jeffrey" w:date="2024-03-18T13:48:00Z">
        <w:r w:rsidRPr="00040F12" w:rsidDel="00BB5145">
          <w:rPr>
            <w:rFonts w:ascii="Times New Roman" w:eastAsia="Times New Roman" w:hAnsi="Times New Roman" w:cs="Times New Roman"/>
            <w:color w:val="0E101A"/>
            <w:sz w:val="24"/>
            <w:szCs w:val="24"/>
            <w:highlight w:val="yellow"/>
            <w:rPrChange w:id="215" w:author="Caitlin Jeffrey" w:date="2024-04-03T17:38:00Z">
              <w:rPr>
                <w:rFonts w:ascii="Times New Roman" w:eastAsia="Times New Roman" w:hAnsi="Times New Roman" w:cs="Times New Roman"/>
                <w:color w:val="0E101A"/>
                <w:sz w:val="24"/>
                <w:szCs w:val="24"/>
              </w:rPr>
            </w:rPrChange>
          </w:rPr>
          <w:delText xml:space="preserve"> </w:delText>
        </w:r>
      </w:del>
      <w:del w:id="216" w:author="Caitlin Jeffrey" w:date="2024-03-18T13:50:00Z">
        <w:r w:rsidRPr="00040F12" w:rsidDel="005F720F">
          <w:rPr>
            <w:rFonts w:ascii="Times New Roman" w:eastAsia="Times New Roman" w:hAnsi="Times New Roman" w:cs="Times New Roman"/>
            <w:color w:val="0E101A"/>
            <w:sz w:val="24"/>
            <w:szCs w:val="24"/>
            <w:highlight w:val="yellow"/>
            <w:rPrChange w:id="217" w:author="Caitlin Jeffrey" w:date="2024-04-03T17:38:00Z">
              <w:rPr>
                <w:rFonts w:ascii="Times New Roman" w:eastAsia="Times New Roman" w:hAnsi="Times New Roman" w:cs="Times New Roman"/>
                <w:color w:val="0E101A"/>
                <w:sz w:val="24"/>
                <w:szCs w:val="24"/>
              </w:rPr>
            </w:rPrChange>
          </w:rPr>
          <w:delText>packs</w:delText>
        </w:r>
      </w:del>
      <w:ins w:id="218" w:author="Caitlin Jeffrey" w:date="2024-03-18T13:50:00Z">
        <w:r w:rsidR="005F720F" w:rsidRPr="00040F12">
          <w:rPr>
            <w:rFonts w:ascii="Times New Roman" w:eastAsia="Times New Roman" w:hAnsi="Times New Roman" w:cs="Times New Roman"/>
            <w:color w:val="0E101A"/>
            <w:sz w:val="24"/>
            <w:szCs w:val="24"/>
          </w:rPr>
          <w:t>CBP</w:t>
        </w:r>
      </w:ins>
      <w:r w:rsidRPr="00040F12">
        <w:rPr>
          <w:rFonts w:ascii="Times New Roman" w:eastAsia="Times New Roman" w:hAnsi="Times New Roman" w:cs="Times New Roman"/>
          <w:color w:val="0E101A"/>
          <w:sz w:val="24"/>
          <w:szCs w:val="24"/>
        </w:rPr>
        <w:t xml:space="preserve"> </w:t>
      </w:r>
      <w:r w:rsidR="009720DD" w:rsidRPr="00040F12">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040F12">
        <w:rPr>
          <w:rFonts w:ascii="Times New Roman" w:eastAsia="Times New Roman" w:hAnsi="Times New Roman" w:cs="Times New Roman"/>
          <w:color w:val="0E101A"/>
          <w:sz w:val="24"/>
          <w:szCs w:val="24"/>
        </w:rPr>
        <w:t xml:space="preserve">. However, research comparing milk quality and cow hygiene between </w:t>
      </w:r>
      <w:del w:id="219" w:author="Caitlin Jeffrey" w:date="2024-04-01T14:25:00Z">
        <w:r w:rsidRPr="00040F12" w:rsidDel="003E6E14">
          <w:rPr>
            <w:rFonts w:ascii="Times New Roman" w:eastAsia="Times New Roman" w:hAnsi="Times New Roman" w:cs="Times New Roman"/>
            <w:color w:val="0E101A"/>
            <w:sz w:val="24"/>
            <w:szCs w:val="24"/>
          </w:rPr>
          <w:delText xml:space="preserve">bedded pack systems </w:delText>
        </w:r>
      </w:del>
      <w:ins w:id="220" w:author="Caitlin Jeffrey" w:date="2024-04-01T14:25:00Z">
        <w:r w:rsidR="003E6E14" w:rsidRPr="00040F12">
          <w:rPr>
            <w:rFonts w:ascii="Times New Roman" w:eastAsia="Times New Roman" w:hAnsi="Times New Roman" w:cs="Times New Roman"/>
            <w:color w:val="0E101A"/>
            <w:sz w:val="24"/>
            <w:szCs w:val="24"/>
          </w:rPr>
          <w:t xml:space="preserve">BP </w:t>
        </w:r>
      </w:ins>
      <w:r w:rsidRPr="00040F12">
        <w:rPr>
          <w:rFonts w:ascii="Times New Roman" w:eastAsia="Times New Roman" w:hAnsi="Times New Roman" w:cs="Times New Roman"/>
          <w:color w:val="0E101A"/>
          <w:sz w:val="24"/>
          <w:szCs w:val="24"/>
        </w:rPr>
        <w:t xml:space="preserve">and more traditional housing types has so far been limited to freestalls with </w:t>
      </w:r>
      <w:r w:rsidRPr="00040F12">
        <w:rPr>
          <w:rFonts w:ascii="Times New Roman" w:eastAsia="Times New Roman" w:hAnsi="Times New Roman" w:cs="Times New Roman"/>
          <w:color w:val="0E101A"/>
          <w:sz w:val="24"/>
          <w:szCs w:val="24"/>
        </w:rPr>
        <w:lastRenderedPageBreak/>
        <w:t>sand, which is an uncommon housing type for organic farms in Vermont (Andrews et al. 2021</w:t>
      </w:r>
      <w:ins w:id="221" w:author="John Barlow" w:date="2024-03-30T07:13:00Z">
        <w:r w:rsidR="005730A8" w:rsidRPr="00040F12">
          <w:rPr>
            <w:rFonts w:ascii="Times New Roman" w:eastAsia="Times New Roman" w:hAnsi="Times New Roman" w:cs="Times New Roman"/>
            <w:color w:val="0E101A"/>
            <w:sz w:val="24"/>
            <w:szCs w:val="24"/>
          </w:rPr>
          <w:t>)</w:t>
        </w:r>
      </w:ins>
      <w:r w:rsidRPr="00040F12">
        <w:rPr>
          <w:rFonts w:ascii="Times New Roman" w:eastAsia="Times New Roman" w:hAnsi="Times New Roman" w:cs="Times New Roman"/>
          <w:color w:val="0E101A"/>
          <w:sz w:val="24"/>
          <w:szCs w:val="24"/>
        </w:rPr>
        <w:t xml:space="preserve">. These include a study comparing </w:t>
      </w:r>
      <w:del w:id="222" w:author="Caitlin Jeffrey" w:date="2024-03-18T13:51:00Z">
        <w:r w:rsidRPr="00040F12" w:rsidDel="005F720F">
          <w:rPr>
            <w:rFonts w:ascii="Times New Roman" w:eastAsia="Times New Roman" w:hAnsi="Times New Roman" w:cs="Times New Roman"/>
            <w:color w:val="0E101A"/>
            <w:sz w:val="24"/>
            <w:szCs w:val="24"/>
          </w:rPr>
          <w:delText>actively-managed composting bedded packs (</w:delText>
        </w:r>
      </w:del>
      <w:r w:rsidRPr="00040F12">
        <w:rPr>
          <w:rFonts w:ascii="Times New Roman" w:eastAsia="Times New Roman" w:hAnsi="Times New Roman" w:cs="Times New Roman"/>
          <w:color w:val="0E101A"/>
          <w:sz w:val="24"/>
          <w:szCs w:val="24"/>
        </w:rPr>
        <w:t>CBP</w:t>
      </w:r>
      <w:del w:id="223" w:author="Caitlin Jeffrey" w:date="2024-03-18T13:51:00Z">
        <w:r w:rsidRPr="00040F12" w:rsidDel="005F720F">
          <w:rPr>
            <w:rFonts w:ascii="Times New Roman" w:eastAsia="Times New Roman" w:hAnsi="Times New Roman" w:cs="Times New Roman"/>
            <w:color w:val="0E101A"/>
            <w:sz w:val="24"/>
            <w:szCs w:val="24"/>
          </w:rPr>
          <w:delText>)</w:delText>
        </w:r>
      </w:del>
      <w:r w:rsidRPr="00040F12">
        <w:rPr>
          <w:rFonts w:ascii="Times New Roman" w:eastAsia="Times New Roman" w:hAnsi="Times New Roman" w:cs="Times New Roman"/>
          <w:color w:val="0E101A"/>
          <w:sz w:val="24"/>
          <w:szCs w:val="24"/>
        </w:rPr>
        <w:t xml:space="preserve"> and sand-bedded freestalls for farms with a history of low bulk tank somatic cell counts </w:t>
      </w:r>
      <w:r w:rsidR="009720DD" w:rsidRPr="00040F12">
        <w:rPr>
          <w:rFonts w:ascii="Times New Roman" w:eastAsia="Times New Roman" w:hAnsi="Times New Roman" w:cs="Times New Roman"/>
          <w:noProof/>
          <w:color w:val="0E101A"/>
          <w:sz w:val="24"/>
          <w:szCs w:val="24"/>
        </w:rPr>
        <w:t>(Eckelkamp et al., 2016a)</w:t>
      </w:r>
      <w:r w:rsidRPr="00040F12">
        <w:rPr>
          <w:rFonts w:ascii="Times New Roman" w:eastAsia="Times New Roman" w:hAnsi="Times New Roman" w:cs="Times New Roman"/>
          <w:color w:val="0E101A"/>
          <w:sz w:val="24"/>
          <w:szCs w:val="24"/>
        </w:rPr>
        <w:t xml:space="preserve">, work describing hygiene and </w:t>
      </w:r>
      <w:r w:rsidRPr="00040F12">
        <w:rPr>
          <w:rFonts w:ascii="Times New Roman" w:hAnsi="Times New Roman" w:cs="Times New Roman"/>
          <w:sz w:val="24"/>
          <w:szCs w:val="24"/>
        </w:rPr>
        <w:t>bulk tank milk somatic cell count</w:t>
      </w:r>
      <w:r w:rsidRPr="00040F12">
        <w:rPr>
          <w:rFonts w:ascii="Times New Roman" w:eastAsia="Times New Roman" w:hAnsi="Times New Roman" w:cs="Times New Roman"/>
          <w:color w:val="0E101A"/>
          <w:sz w:val="24"/>
          <w:szCs w:val="24"/>
        </w:rPr>
        <w:t xml:space="preserve"> (BTSCC) for sand-bedded freestalls and CBP </w:t>
      </w:r>
      <w:r w:rsidR="009720DD" w:rsidRPr="00040F12">
        <w:rPr>
          <w:rFonts w:ascii="Times New Roman" w:eastAsia="Times New Roman" w:hAnsi="Times New Roman" w:cs="Times New Roman"/>
          <w:noProof/>
          <w:color w:val="0E101A"/>
          <w:sz w:val="24"/>
          <w:szCs w:val="24"/>
        </w:rPr>
        <w:t>(Adkins et al., 2022)</w:t>
      </w:r>
      <w:r w:rsidRPr="00040F12">
        <w:rPr>
          <w:rFonts w:ascii="Times New Roman" w:eastAsia="Times New Roman" w:hAnsi="Times New Roman" w:cs="Times New Roman"/>
          <w:color w:val="0E101A"/>
          <w:sz w:val="24"/>
          <w:szCs w:val="24"/>
        </w:rPr>
        <w:t xml:space="preserve">, and a comparison of CBP and two types of freestall barns </w:t>
      </w:r>
      <w:r w:rsidR="009720DD" w:rsidRPr="00040F12">
        <w:rPr>
          <w:rFonts w:ascii="Times New Roman" w:eastAsia="Times New Roman" w:hAnsi="Times New Roman" w:cs="Times New Roman"/>
          <w:noProof/>
          <w:color w:val="0E101A"/>
          <w:sz w:val="24"/>
          <w:szCs w:val="24"/>
        </w:rPr>
        <w:t>(Lobeck et al., 2011)</w:t>
      </w:r>
      <w:r w:rsidRPr="00040F12">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040F12">
        <w:rPr>
          <w:rFonts w:ascii="Times New Roman" w:eastAsia="Times New Roman" w:hAnsi="Times New Roman" w:cs="Times New Roman"/>
          <w:color w:val="0E101A"/>
          <w:sz w:val="24"/>
          <w:szCs w:val="24"/>
          <w:highlight w:val="yellow"/>
        </w:rPr>
        <w:t xml:space="preserve">To the best of our knowledge, no studies describe and compare bulk tank milk quality, udder health and hygiene </w:t>
      </w:r>
      <w:del w:id="224" w:author="John Barlow" w:date="2024-04-02T13:02:00Z">
        <w:r w:rsidRPr="00040F12" w:rsidDel="008231CB">
          <w:rPr>
            <w:rFonts w:ascii="Times New Roman" w:eastAsia="Times New Roman" w:hAnsi="Times New Roman" w:cs="Times New Roman"/>
            <w:color w:val="0E101A"/>
            <w:sz w:val="24"/>
            <w:szCs w:val="24"/>
            <w:highlight w:val="yellow"/>
          </w:rPr>
          <w:delText xml:space="preserve">on </w:delText>
        </w:r>
      </w:del>
      <w:ins w:id="225" w:author="John Barlow" w:date="2024-04-02T13:02:00Z">
        <w:r w:rsidR="008231CB" w:rsidRPr="00040F12">
          <w:rPr>
            <w:rFonts w:ascii="Times New Roman" w:eastAsia="Times New Roman" w:hAnsi="Times New Roman" w:cs="Times New Roman"/>
            <w:color w:val="0E101A"/>
            <w:sz w:val="24"/>
            <w:szCs w:val="24"/>
            <w:highlight w:val="yellow"/>
          </w:rPr>
          <w:t xml:space="preserve">for </w:t>
        </w:r>
      </w:ins>
      <w:del w:id="226" w:author="Caitlin Jeffrey" w:date="2024-04-01T14:25:00Z">
        <w:r w:rsidRPr="00040F12" w:rsidDel="003E6E14">
          <w:rPr>
            <w:rFonts w:ascii="Times New Roman" w:eastAsia="Times New Roman" w:hAnsi="Times New Roman" w:cs="Times New Roman"/>
            <w:color w:val="0E101A"/>
            <w:sz w:val="24"/>
            <w:szCs w:val="24"/>
            <w:highlight w:val="yellow"/>
          </w:rPr>
          <w:delText>bedded pack</w:delText>
        </w:r>
      </w:del>
      <w:ins w:id="227" w:author="Caitlin Jeffrey" w:date="2024-04-01T14:25:00Z">
        <w:r w:rsidR="003E6E14" w:rsidRPr="00040F12">
          <w:rPr>
            <w:rFonts w:ascii="Times New Roman" w:eastAsia="Times New Roman" w:hAnsi="Times New Roman" w:cs="Times New Roman"/>
            <w:color w:val="0E101A"/>
            <w:sz w:val="24"/>
            <w:szCs w:val="24"/>
            <w:highlight w:val="yellow"/>
          </w:rPr>
          <w:t>BP</w:t>
        </w:r>
      </w:ins>
      <w:r w:rsidRPr="00040F12">
        <w:rPr>
          <w:rFonts w:ascii="Times New Roman" w:eastAsia="Times New Roman" w:hAnsi="Times New Roman" w:cs="Times New Roman"/>
          <w:color w:val="0E101A"/>
          <w:sz w:val="24"/>
          <w:szCs w:val="24"/>
          <w:highlight w:val="yellow"/>
        </w:rPr>
        <w:t xml:space="preserve"> </w:t>
      </w:r>
      <w:del w:id="228" w:author="John Barlow" w:date="2024-04-02T13:03:00Z">
        <w:r w:rsidRPr="00040F12" w:rsidDel="008231CB">
          <w:rPr>
            <w:rFonts w:ascii="Times New Roman" w:eastAsia="Times New Roman" w:hAnsi="Times New Roman" w:cs="Times New Roman"/>
            <w:color w:val="0E101A"/>
            <w:sz w:val="24"/>
            <w:szCs w:val="24"/>
            <w:highlight w:val="yellow"/>
          </w:rPr>
          <w:delText xml:space="preserve">farms </w:delText>
        </w:r>
      </w:del>
      <w:r w:rsidRPr="00040F12">
        <w:rPr>
          <w:rFonts w:ascii="Times New Roman" w:eastAsia="Times New Roman" w:hAnsi="Times New Roman" w:cs="Times New Roman"/>
          <w:color w:val="0E101A"/>
          <w:sz w:val="24"/>
          <w:szCs w:val="24"/>
          <w:highlight w:val="yellow"/>
        </w:rPr>
        <w:t xml:space="preserve">and tiestall barns </w:t>
      </w:r>
      <w:del w:id="229" w:author="Caitlin Jeffrey" w:date="2024-04-01T15:00:00Z">
        <w:r w:rsidRPr="00040F12" w:rsidDel="00084870">
          <w:rPr>
            <w:rFonts w:ascii="Times New Roman" w:eastAsia="Times New Roman" w:hAnsi="Times New Roman" w:cs="Times New Roman"/>
            <w:color w:val="0E101A"/>
            <w:sz w:val="24"/>
            <w:szCs w:val="24"/>
            <w:highlight w:val="yellow"/>
          </w:rPr>
          <w:delText>of similar size and management style</w:delText>
        </w:r>
      </w:del>
      <w:ins w:id="230" w:author="Caitlin Jeffrey" w:date="2024-04-01T15:00:00Z">
        <w:r w:rsidR="00084870" w:rsidRPr="00040F12">
          <w:rPr>
            <w:rFonts w:ascii="Times New Roman" w:eastAsia="Times New Roman" w:hAnsi="Times New Roman" w:cs="Times New Roman"/>
            <w:color w:val="0E101A"/>
            <w:sz w:val="24"/>
            <w:szCs w:val="24"/>
            <w:highlight w:val="yellow"/>
          </w:rPr>
          <w:t>on small to midsize</w:t>
        </w:r>
        <w:r w:rsidR="007879EE" w:rsidRPr="00040F12">
          <w:rPr>
            <w:rFonts w:ascii="Times New Roman" w:eastAsia="Times New Roman" w:hAnsi="Times New Roman" w:cs="Times New Roman"/>
            <w:color w:val="0E101A"/>
            <w:sz w:val="24"/>
            <w:szCs w:val="24"/>
            <w:highlight w:val="yellow"/>
          </w:rPr>
          <w:t xml:space="preserve"> organic dairies</w:t>
        </w:r>
      </w:ins>
      <w:ins w:id="231" w:author="Caitlin Jeffrey" w:date="2024-04-01T15:01:00Z">
        <w:r w:rsidR="007879EE" w:rsidRPr="00040F12">
          <w:rPr>
            <w:rFonts w:ascii="Times New Roman" w:eastAsia="Times New Roman" w:hAnsi="Times New Roman" w:cs="Times New Roman"/>
            <w:color w:val="0E101A"/>
            <w:sz w:val="24"/>
            <w:szCs w:val="24"/>
            <w:highlight w:val="yellow"/>
          </w:rPr>
          <w:t xml:space="preserve"> in t</w:t>
        </w:r>
        <w:r w:rsidR="0067189D" w:rsidRPr="00040F12">
          <w:rPr>
            <w:rFonts w:ascii="Times New Roman" w:eastAsia="Times New Roman" w:hAnsi="Times New Roman" w:cs="Times New Roman"/>
            <w:color w:val="0E101A"/>
            <w:sz w:val="24"/>
            <w:szCs w:val="24"/>
            <w:highlight w:val="yellow"/>
          </w:rPr>
          <w:t>he same geographic area</w:t>
        </w:r>
      </w:ins>
      <w:r w:rsidRPr="00040F12">
        <w:rPr>
          <w:rFonts w:ascii="Times New Roman" w:eastAsia="Times New Roman" w:hAnsi="Times New Roman" w:cs="Times New Roman"/>
          <w:color w:val="0E101A"/>
          <w:sz w:val="24"/>
          <w:szCs w:val="24"/>
        </w:rPr>
        <w:t>.</w:t>
      </w:r>
    </w:p>
    <w:p w14:paraId="4E846C00" w14:textId="6973F931" w:rsidR="007B2DF8" w:rsidRPr="00040F12" w:rsidRDefault="002159A8" w:rsidP="007B2DF8">
      <w:pPr>
        <w:spacing w:line="480" w:lineRule="auto"/>
        <w:rPr>
          <w:rFonts w:ascii="Times New Roman" w:eastAsia="Times New Roman" w:hAnsi="Times New Roman" w:cs="Times New Roman"/>
          <w:color w:val="0E101A"/>
          <w:sz w:val="24"/>
          <w:szCs w:val="24"/>
        </w:rPr>
      </w:pPr>
      <w:r w:rsidRPr="00040F12">
        <w:rPr>
          <w:rFonts w:ascii="Times New Roman" w:eastAsia="Times New Roman" w:hAnsi="Times New Roman" w:cs="Times New Roman"/>
          <w:color w:val="0E101A"/>
          <w:sz w:val="24"/>
          <w:szCs w:val="24"/>
        </w:rPr>
        <w:t xml:space="preserve"> </w:t>
      </w:r>
      <w:r w:rsidRPr="00040F12">
        <w:rPr>
          <w:rFonts w:ascii="Times New Roman" w:eastAsia="Times New Roman" w:hAnsi="Times New Roman" w:cs="Times New Roman"/>
          <w:color w:val="0E101A"/>
          <w:sz w:val="24"/>
          <w:szCs w:val="24"/>
        </w:rPr>
        <w:tab/>
      </w:r>
      <w:r w:rsidR="003C0693" w:rsidRPr="00040F12">
        <w:rPr>
          <w:rFonts w:ascii="Times New Roman" w:eastAsia="Times New Roman" w:hAnsi="Times New Roman" w:cs="Times New Roman"/>
          <w:color w:val="0E101A"/>
          <w:sz w:val="24"/>
          <w:szCs w:val="24"/>
        </w:rPr>
        <w:t>To</w:t>
      </w:r>
      <w:r w:rsidRPr="00040F12">
        <w:rPr>
          <w:rFonts w:ascii="Times New Roman" w:eastAsia="Times New Roman" w:hAnsi="Times New Roman" w:cs="Times New Roman"/>
          <w:color w:val="0E101A"/>
          <w:sz w:val="24"/>
          <w:szCs w:val="24"/>
        </w:rPr>
        <w:t xml:space="preserve"> better inform organic dairy producers in the Northeast</w:t>
      </w:r>
      <w:r w:rsidR="00DA5579" w:rsidRPr="00040F12">
        <w:rPr>
          <w:rFonts w:ascii="Times New Roman" w:eastAsia="Times New Roman" w:hAnsi="Times New Roman" w:cs="Times New Roman"/>
          <w:color w:val="0E101A"/>
          <w:sz w:val="24"/>
          <w:szCs w:val="24"/>
        </w:rPr>
        <w:t>ern US</w:t>
      </w:r>
      <w:r w:rsidR="00782257" w:rsidRPr="00040F12">
        <w:rPr>
          <w:rFonts w:ascii="Times New Roman" w:eastAsia="Times New Roman" w:hAnsi="Times New Roman" w:cs="Times New Roman"/>
          <w:color w:val="0E101A"/>
          <w:sz w:val="24"/>
          <w:szCs w:val="24"/>
        </w:rPr>
        <w:t>,</w:t>
      </w:r>
      <w:r w:rsidRPr="00040F12">
        <w:rPr>
          <w:rFonts w:ascii="Times New Roman" w:eastAsia="Times New Roman" w:hAnsi="Times New Roman" w:cs="Times New Roman"/>
          <w:color w:val="0E101A"/>
          <w:sz w:val="24"/>
          <w:szCs w:val="24"/>
        </w:rPr>
        <w:t xml:space="preserve"> who may be interested in using a </w:t>
      </w:r>
      <w:del w:id="232" w:author="Caitlin Jeffrey" w:date="2024-04-01T14:20:00Z">
        <w:r w:rsidRPr="00040F12" w:rsidDel="00C03590">
          <w:rPr>
            <w:rFonts w:ascii="Times New Roman" w:eastAsia="Times New Roman" w:hAnsi="Times New Roman" w:cs="Times New Roman"/>
            <w:color w:val="0E101A"/>
            <w:sz w:val="24"/>
            <w:szCs w:val="24"/>
          </w:rPr>
          <w:delText>bedded pack barn</w:delText>
        </w:r>
      </w:del>
      <w:ins w:id="233" w:author="Caitlin Jeffrey" w:date="2024-04-01T14:20:00Z">
        <w:r w:rsidR="00C03590" w:rsidRPr="00040F12">
          <w:rPr>
            <w:rFonts w:ascii="Times New Roman" w:eastAsia="Times New Roman" w:hAnsi="Times New Roman" w:cs="Times New Roman"/>
            <w:color w:val="0E101A"/>
            <w:sz w:val="24"/>
            <w:szCs w:val="24"/>
          </w:rPr>
          <w:t>BP</w:t>
        </w:r>
      </w:ins>
      <w:r w:rsidR="00995B3E" w:rsidRPr="00040F12">
        <w:rPr>
          <w:rFonts w:ascii="Times New Roman" w:eastAsia="Times New Roman" w:hAnsi="Times New Roman" w:cs="Times New Roman"/>
          <w:color w:val="0E101A"/>
          <w:sz w:val="24"/>
          <w:szCs w:val="24"/>
        </w:rPr>
        <w:t xml:space="preserve"> for housing their cattle</w:t>
      </w:r>
      <w:r w:rsidR="00E87037" w:rsidRPr="00040F12">
        <w:rPr>
          <w:rFonts w:ascii="Times New Roman" w:eastAsia="Times New Roman" w:hAnsi="Times New Roman" w:cs="Times New Roman"/>
          <w:color w:val="0E101A"/>
          <w:sz w:val="24"/>
          <w:szCs w:val="24"/>
        </w:rPr>
        <w:t xml:space="preserve"> </w:t>
      </w:r>
      <w:r w:rsidR="005522B8" w:rsidRPr="00040F12">
        <w:rPr>
          <w:rFonts w:ascii="Times New Roman" w:eastAsia="Times New Roman" w:hAnsi="Times New Roman" w:cs="Times New Roman"/>
          <w:color w:val="0E101A"/>
          <w:sz w:val="24"/>
          <w:szCs w:val="24"/>
        </w:rPr>
        <w:t>during the non-grazing season</w:t>
      </w:r>
      <w:ins w:id="234" w:author="Caitlin Jeffrey" w:date="2024-03-15T12:46:00Z">
        <w:r w:rsidR="00F76FC4" w:rsidRPr="00040F12">
          <w:rPr>
            <w:rFonts w:ascii="Times New Roman" w:eastAsia="Times New Roman" w:hAnsi="Times New Roman" w:cs="Times New Roman"/>
            <w:color w:val="0E101A"/>
            <w:sz w:val="24"/>
            <w:szCs w:val="24"/>
          </w:rPr>
          <w:t xml:space="preserve"> </w:t>
        </w:r>
        <w:r w:rsidR="00F76FC4" w:rsidRPr="00040F12">
          <w:rPr>
            <w:rFonts w:ascii="Times New Roman" w:eastAsia="Times New Roman" w:hAnsi="Times New Roman" w:cs="Times New Roman"/>
            <w:color w:val="0E101A"/>
            <w:sz w:val="24"/>
            <w:szCs w:val="24"/>
            <w:highlight w:val="yellow"/>
          </w:rPr>
          <w:t>(</w:t>
        </w:r>
      </w:ins>
      <w:ins w:id="235" w:author="John Barlow" w:date="2024-03-30T07:19:00Z">
        <w:r w:rsidR="001635D3" w:rsidRPr="00040F12">
          <w:rPr>
            <w:rFonts w:ascii="Times New Roman" w:eastAsia="Times New Roman" w:hAnsi="Times New Roman" w:cs="Times New Roman"/>
            <w:color w:val="0E101A"/>
            <w:sz w:val="24"/>
            <w:szCs w:val="24"/>
            <w:highlight w:val="yellow"/>
          </w:rPr>
          <w:t>i.e., for “winter housing</w:t>
        </w:r>
      </w:ins>
      <w:ins w:id="236" w:author="Caitlin Jeffrey" w:date="2024-03-31T13:23:00Z">
        <w:r w:rsidR="00FB57AC" w:rsidRPr="00040F12">
          <w:rPr>
            <w:rFonts w:ascii="Times New Roman" w:eastAsia="Times New Roman" w:hAnsi="Times New Roman" w:cs="Times New Roman"/>
            <w:color w:val="0E101A"/>
            <w:sz w:val="24"/>
            <w:szCs w:val="24"/>
            <w:highlight w:val="yellow"/>
          </w:rPr>
          <w:t>,</w:t>
        </w:r>
      </w:ins>
      <w:ins w:id="237" w:author="John Barlow" w:date="2024-03-30T07:19:00Z">
        <w:r w:rsidR="001635D3" w:rsidRPr="00040F12">
          <w:rPr>
            <w:rFonts w:ascii="Times New Roman" w:eastAsia="Times New Roman" w:hAnsi="Times New Roman" w:cs="Times New Roman"/>
            <w:color w:val="0E101A"/>
            <w:sz w:val="24"/>
            <w:szCs w:val="24"/>
            <w:highlight w:val="yellow"/>
          </w:rPr>
          <w:t xml:space="preserve">” </w:t>
        </w:r>
      </w:ins>
      <w:ins w:id="238" w:author="Caitlin Jeffrey" w:date="2024-03-15T12:46:00Z">
        <w:r w:rsidR="00F76FC4" w:rsidRPr="00040F12">
          <w:rPr>
            <w:rFonts w:ascii="Times New Roman" w:eastAsia="Times New Roman" w:hAnsi="Times New Roman" w:cs="Times New Roman"/>
            <w:color w:val="0E101A"/>
            <w:sz w:val="24"/>
            <w:szCs w:val="24"/>
            <w:highlight w:val="yellow"/>
          </w:rPr>
          <w:t>typically</w:t>
        </w:r>
      </w:ins>
      <w:ins w:id="239" w:author="Caitlin Jeffrey" w:date="2024-03-15T12:47:00Z">
        <w:r w:rsidR="00B25685" w:rsidRPr="00040F12">
          <w:rPr>
            <w:rFonts w:ascii="Times New Roman" w:eastAsia="Times New Roman" w:hAnsi="Times New Roman" w:cs="Times New Roman"/>
            <w:color w:val="0E101A"/>
            <w:sz w:val="24"/>
            <w:szCs w:val="24"/>
            <w:highlight w:val="yellow"/>
          </w:rPr>
          <w:t xml:space="preserve"> the months of</w:t>
        </w:r>
      </w:ins>
      <w:ins w:id="240" w:author="Caitlin Jeffrey" w:date="2024-03-15T12:46:00Z">
        <w:r w:rsidR="00F76FC4" w:rsidRPr="00040F12">
          <w:rPr>
            <w:rFonts w:ascii="Times New Roman" w:eastAsia="Times New Roman" w:hAnsi="Times New Roman" w:cs="Times New Roman"/>
            <w:color w:val="0E101A"/>
            <w:sz w:val="24"/>
            <w:szCs w:val="24"/>
            <w:highlight w:val="yellow"/>
          </w:rPr>
          <w:t xml:space="preserve"> November-M</w:t>
        </w:r>
      </w:ins>
      <w:ins w:id="241" w:author="Caitlin Jeffrey" w:date="2024-03-15T12:47:00Z">
        <w:r w:rsidR="00F76FC4" w:rsidRPr="00040F12">
          <w:rPr>
            <w:rFonts w:ascii="Times New Roman" w:eastAsia="Times New Roman" w:hAnsi="Times New Roman" w:cs="Times New Roman"/>
            <w:color w:val="0E101A"/>
            <w:sz w:val="24"/>
            <w:szCs w:val="24"/>
            <w:highlight w:val="yellow"/>
          </w:rPr>
          <w:t>ay)</w:t>
        </w:r>
      </w:ins>
      <w:r w:rsidRPr="00040F12">
        <w:rPr>
          <w:rFonts w:ascii="Times New Roman" w:eastAsia="Times New Roman" w:hAnsi="Times New Roman" w:cs="Times New Roman"/>
          <w:color w:val="0E101A"/>
          <w:sz w:val="24"/>
          <w:szCs w:val="24"/>
          <w:highlight w:val="yellow"/>
        </w:rPr>
        <w:t>,</w:t>
      </w:r>
      <w:r w:rsidRPr="00040F12">
        <w:rPr>
          <w:rFonts w:ascii="Times New Roman" w:eastAsia="Times New Roman" w:hAnsi="Times New Roman" w:cs="Times New Roman"/>
          <w:color w:val="0E101A"/>
          <w:sz w:val="24"/>
          <w:szCs w:val="24"/>
        </w:rPr>
        <w:t xml:space="preserve"> we </w:t>
      </w:r>
      <w:r w:rsidR="00AB7145" w:rsidRPr="00040F12">
        <w:rPr>
          <w:rFonts w:ascii="Times New Roman" w:eastAsia="Times New Roman" w:hAnsi="Times New Roman" w:cs="Times New Roman"/>
          <w:color w:val="0E101A"/>
          <w:sz w:val="24"/>
          <w:szCs w:val="24"/>
        </w:rPr>
        <w:t>conducted</w:t>
      </w:r>
      <w:r w:rsidRPr="00040F12">
        <w:rPr>
          <w:rFonts w:ascii="Times New Roman" w:eastAsia="Times New Roman" w:hAnsi="Times New Roman" w:cs="Times New Roman"/>
          <w:color w:val="0E101A"/>
          <w:sz w:val="24"/>
          <w:szCs w:val="24"/>
        </w:rPr>
        <w:t xml:space="preserve"> a cross-sectional, observational study on organic dairies in Vermont</w:t>
      </w:r>
      <w:r w:rsidR="00F33742" w:rsidRPr="00040F12">
        <w:rPr>
          <w:rFonts w:ascii="Times New Roman" w:eastAsia="Times New Roman" w:hAnsi="Times New Roman" w:cs="Times New Roman"/>
          <w:color w:val="0E101A"/>
          <w:sz w:val="24"/>
          <w:szCs w:val="24"/>
        </w:rPr>
        <w:t>.</w:t>
      </w:r>
      <w:r w:rsidRPr="00040F12">
        <w:rPr>
          <w:rFonts w:ascii="Times New Roman" w:eastAsia="Times New Roman" w:hAnsi="Times New Roman" w:cs="Times New Roman"/>
          <w:color w:val="0E101A"/>
          <w:sz w:val="24"/>
          <w:szCs w:val="24"/>
        </w:rPr>
        <w:t xml:space="preserve"> </w:t>
      </w:r>
      <w:r w:rsidR="00F33742" w:rsidRPr="00040F12">
        <w:rPr>
          <w:rFonts w:ascii="Times New Roman" w:eastAsia="Times New Roman" w:hAnsi="Times New Roman" w:cs="Times New Roman"/>
          <w:color w:val="0E101A"/>
          <w:sz w:val="24"/>
          <w:szCs w:val="24"/>
        </w:rPr>
        <w:t>This study</w:t>
      </w:r>
      <w:r w:rsidRPr="00040F12">
        <w:rPr>
          <w:rFonts w:ascii="Times New Roman" w:eastAsia="Times New Roman" w:hAnsi="Times New Roman" w:cs="Times New Roman"/>
          <w:color w:val="0E101A"/>
          <w:sz w:val="24"/>
          <w:szCs w:val="24"/>
        </w:rPr>
        <w:t xml:space="preserve"> aimed to </w:t>
      </w:r>
      <w:r w:rsidR="00125098" w:rsidRPr="00040F12">
        <w:rPr>
          <w:rFonts w:ascii="Times New Roman" w:eastAsia="Times New Roman" w:hAnsi="Times New Roman" w:cs="Times New Roman"/>
          <w:color w:val="0E101A"/>
          <w:sz w:val="24"/>
          <w:szCs w:val="24"/>
        </w:rPr>
        <w:t>quantify</w:t>
      </w:r>
      <w:r w:rsidRPr="00040F12">
        <w:rPr>
          <w:rFonts w:ascii="Times New Roman" w:eastAsia="Times New Roman" w:hAnsi="Times New Roman" w:cs="Times New Roman"/>
          <w:color w:val="0E101A"/>
          <w:sz w:val="24"/>
          <w:szCs w:val="24"/>
        </w:rPr>
        <w:t xml:space="preserve"> </w:t>
      </w:r>
      <w:r w:rsidR="00995B3E" w:rsidRPr="00040F12">
        <w:rPr>
          <w:rFonts w:ascii="Times New Roman" w:eastAsia="Times New Roman" w:hAnsi="Times New Roman" w:cs="Times New Roman"/>
          <w:color w:val="0E101A"/>
          <w:sz w:val="24"/>
          <w:szCs w:val="24"/>
        </w:rPr>
        <w:t xml:space="preserve">bulk tank milk bacteriology, </w:t>
      </w:r>
      <w:r w:rsidRPr="00040F12">
        <w:rPr>
          <w:rFonts w:ascii="Times New Roman" w:eastAsia="Times New Roman" w:hAnsi="Times New Roman" w:cs="Times New Roman"/>
          <w:color w:val="0E101A"/>
          <w:sz w:val="24"/>
          <w:szCs w:val="24"/>
        </w:rPr>
        <w:t xml:space="preserve">udder health and </w:t>
      </w:r>
      <w:r w:rsidR="00782257" w:rsidRPr="00040F12">
        <w:rPr>
          <w:rFonts w:ascii="Times New Roman" w:eastAsia="Times New Roman" w:hAnsi="Times New Roman" w:cs="Times New Roman"/>
          <w:color w:val="0E101A"/>
          <w:sz w:val="24"/>
          <w:szCs w:val="24"/>
        </w:rPr>
        <w:t xml:space="preserve">udder </w:t>
      </w:r>
      <w:r w:rsidRPr="00040F12">
        <w:rPr>
          <w:rFonts w:ascii="Times New Roman" w:eastAsia="Times New Roman" w:hAnsi="Times New Roman" w:cs="Times New Roman"/>
          <w:color w:val="0E101A"/>
          <w:sz w:val="24"/>
          <w:szCs w:val="24"/>
        </w:rPr>
        <w:t xml:space="preserve">hygiene measures for the two most common </w:t>
      </w:r>
      <w:r w:rsidR="005522B8" w:rsidRPr="00040F12">
        <w:rPr>
          <w:rFonts w:ascii="Times New Roman" w:eastAsia="Times New Roman" w:hAnsi="Times New Roman" w:cs="Times New Roman"/>
          <w:color w:val="0E101A"/>
          <w:sz w:val="24"/>
          <w:szCs w:val="24"/>
        </w:rPr>
        <w:t xml:space="preserve">indoor </w:t>
      </w:r>
      <w:r w:rsidRPr="00040F12">
        <w:rPr>
          <w:rFonts w:ascii="Times New Roman" w:eastAsia="Times New Roman" w:hAnsi="Times New Roman" w:cs="Times New Roman"/>
          <w:color w:val="0E101A"/>
          <w:sz w:val="24"/>
          <w:szCs w:val="24"/>
        </w:rPr>
        <w:t>housing systems</w:t>
      </w:r>
      <w:r w:rsidR="000A3903" w:rsidRPr="00040F12">
        <w:rPr>
          <w:rFonts w:ascii="Times New Roman" w:eastAsia="Times New Roman" w:hAnsi="Times New Roman" w:cs="Times New Roman"/>
          <w:color w:val="0E101A"/>
          <w:sz w:val="24"/>
          <w:szCs w:val="24"/>
        </w:rPr>
        <w:t xml:space="preserve"> (freestalls, tiestalls)</w:t>
      </w:r>
      <w:r w:rsidR="00782257" w:rsidRPr="00040F12">
        <w:rPr>
          <w:rFonts w:ascii="Times New Roman" w:eastAsia="Times New Roman" w:hAnsi="Times New Roman" w:cs="Times New Roman"/>
          <w:color w:val="0E101A"/>
          <w:sz w:val="24"/>
          <w:szCs w:val="24"/>
        </w:rPr>
        <w:t xml:space="preserve"> and farms using a </w:t>
      </w:r>
      <w:del w:id="242" w:author="Caitlin Jeffrey" w:date="2024-04-01T14:20:00Z">
        <w:r w:rsidR="00782257" w:rsidRPr="00040F12" w:rsidDel="00D8040B">
          <w:rPr>
            <w:rFonts w:ascii="Times New Roman" w:eastAsia="Times New Roman" w:hAnsi="Times New Roman" w:cs="Times New Roman"/>
            <w:color w:val="0E101A"/>
            <w:sz w:val="24"/>
            <w:szCs w:val="24"/>
          </w:rPr>
          <w:delText>bedded pack</w:delText>
        </w:r>
      </w:del>
      <w:ins w:id="243" w:author="Caitlin Jeffrey" w:date="2024-04-01T14:20:00Z">
        <w:r w:rsidR="00D8040B" w:rsidRPr="00040F12">
          <w:rPr>
            <w:rFonts w:ascii="Times New Roman" w:eastAsia="Times New Roman" w:hAnsi="Times New Roman" w:cs="Times New Roman"/>
            <w:color w:val="0E101A"/>
            <w:sz w:val="24"/>
            <w:szCs w:val="24"/>
          </w:rPr>
          <w:t>BP</w:t>
        </w:r>
      </w:ins>
      <w:r w:rsidR="000A3903" w:rsidRPr="00040F12">
        <w:rPr>
          <w:rFonts w:ascii="Times New Roman" w:eastAsia="Times New Roman" w:hAnsi="Times New Roman" w:cs="Times New Roman"/>
          <w:color w:val="0E101A"/>
          <w:sz w:val="24"/>
          <w:szCs w:val="24"/>
        </w:rPr>
        <w:t xml:space="preserve"> </w:t>
      </w:r>
      <w:r w:rsidR="00653D17" w:rsidRPr="00040F12">
        <w:rPr>
          <w:rFonts w:ascii="Times New Roman" w:eastAsia="Times New Roman" w:hAnsi="Times New Roman" w:cs="Times New Roman"/>
          <w:color w:val="0E101A"/>
          <w:sz w:val="24"/>
          <w:szCs w:val="24"/>
        </w:rPr>
        <w:t>for organic farms</w:t>
      </w:r>
      <w:r w:rsidRPr="00040F12">
        <w:rPr>
          <w:rFonts w:ascii="Times New Roman" w:eastAsia="Times New Roman" w:hAnsi="Times New Roman" w:cs="Times New Roman"/>
          <w:color w:val="0E101A"/>
          <w:sz w:val="24"/>
          <w:szCs w:val="24"/>
        </w:rPr>
        <w:t xml:space="preserve"> </w:t>
      </w:r>
      <w:r w:rsidR="00782257" w:rsidRPr="00040F12">
        <w:rPr>
          <w:rFonts w:ascii="Times New Roman" w:eastAsia="Times New Roman" w:hAnsi="Times New Roman" w:cs="Times New Roman"/>
          <w:color w:val="0E101A"/>
          <w:sz w:val="24"/>
          <w:szCs w:val="24"/>
        </w:rPr>
        <w:t>in Vermont</w:t>
      </w:r>
      <w:r w:rsidRPr="00040F12">
        <w:rPr>
          <w:rFonts w:ascii="Times New Roman" w:eastAsia="Times New Roman" w:hAnsi="Times New Roman" w:cs="Times New Roman"/>
          <w:color w:val="0E101A"/>
          <w:sz w:val="24"/>
          <w:szCs w:val="24"/>
        </w:rPr>
        <w:t xml:space="preserve">. The objectives of this project were to </w:t>
      </w:r>
      <w:r w:rsidR="00D74B47" w:rsidRPr="00040F12">
        <w:rPr>
          <w:rFonts w:ascii="Times New Roman" w:eastAsia="Times New Roman" w:hAnsi="Times New Roman" w:cs="Times New Roman"/>
          <w:color w:val="0E101A"/>
          <w:sz w:val="24"/>
          <w:szCs w:val="24"/>
        </w:rPr>
        <w:t>i</w:t>
      </w:r>
      <w:r w:rsidRPr="00040F12">
        <w:rPr>
          <w:rFonts w:ascii="Times New Roman" w:eastAsia="Times New Roman" w:hAnsi="Times New Roman" w:cs="Times New Roman"/>
          <w:color w:val="0E101A"/>
          <w:sz w:val="24"/>
          <w:szCs w:val="24"/>
        </w:rPr>
        <w:t xml:space="preserve">dentify whether bulk tank milk quality, udder health and hygiene outcomes </w:t>
      </w:r>
      <w:r w:rsidR="005373BF" w:rsidRPr="00040F12">
        <w:rPr>
          <w:rFonts w:ascii="Times New Roman" w:eastAsia="Times New Roman" w:hAnsi="Times New Roman" w:cs="Times New Roman"/>
          <w:color w:val="0E101A"/>
          <w:sz w:val="24"/>
          <w:szCs w:val="24"/>
        </w:rPr>
        <w:t>differed by</w:t>
      </w:r>
      <w:r w:rsidRPr="00040F12">
        <w:rPr>
          <w:rFonts w:ascii="Times New Roman" w:eastAsia="Times New Roman" w:hAnsi="Times New Roman" w:cs="Times New Roman"/>
          <w:color w:val="0E101A"/>
          <w:sz w:val="24"/>
          <w:szCs w:val="24"/>
        </w:rPr>
        <w:t xml:space="preserve"> facility type</w:t>
      </w:r>
      <w:r w:rsidR="00DC63C2" w:rsidRPr="00040F12">
        <w:rPr>
          <w:rFonts w:ascii="Times New Roman" w:eastAsia="Times New Roman" w:hAnsi="Times New Roman" w:cs="Times New Roman"/>
          <w:color w:val="0E101A"/>
          <w:sz w:val="24"/>
          <w:szCs w:val="24"/>
        </w:rPr>
        <w:t xml:space="preserve">, with a view to </w:t>
      </w:r>
      <w:r w:rsidR="00D74B47" w:rsidRPr="00040F12">
        <w:rPr>
          <w:rFonts w:ascii="Times New Roman" w:eastAsia="Times New Roman" w:hAnsi="Times New Roman" w:cs="Times New Roman"/>
          <w:color w:val="0E101A"/>
          <w:sz w:val="24"/>
          <w:szCs w:val="24"/>
        </w:rPr>
        <w:t>d</w:t>
      </w:r>
      <w:r w:rsidRPr="00040F12">
        <w:rPr>
          <w:rFonts w:ascii="Times New Roman" w:eastAsia="Times New Roman" w:hAnsi="Times New Roman" w:cs="Times New Roman"/>
          <w:color w:val="0E101A"/>
          <w:sz w:val="24"/>
          <w:szCs w:val="24"/>
        </w:rPr>
        <w:t>etermin</w:t>
      </w:r>
      <w:r w:rsidR="00DC63C2" w:rsidRPr="00040F12">
        <w:rPr>
          <w:rFonts w:ascii="Times New Roman" w:eastAsia="Times New Roman" w:hAnsi="Times New Roman" w:cs="Times New Roman"/>
          <w:color w:val="0E101A"/>
          <w:sz w:val="24"/>
          <w:szCs w:val="24"/>
        </w:rPr>
        <w:t>ing</w:t>
      </w:r>
      <w:r w:rsidRPr="00040F12">
        <w:rPr>
          <w:rFonts w:ascii="Times New Roman" w:eastAsia="Times New Roman" w:hAnsi="Times New Roman" w:cs="Times New Roman"/>
          <w:color w:val="0E101A"/>
          <w:sz w:val="24"/>
          <w:szCs w:val="24"/>
        </w:rPr>
        <w:t xml:space="preserve"> if </w:t>
      </w:r>
      <w:del w:id="244" w:author="Caitlin Jeffrey" w:date="2024-04-01T14:20:00Z">
        <w:r w:rsidRPr="00040F12" w:rsidDel="00C03590">
          <w:rPr>
            <w:rFonts w:ascii="Times New Roman" w:eastAsia="Times New Roman" w:hAnsi="Times New Roman" w:cs="Times New Roman"/>
            <w:color w:val="0E101A"/>
            <w:sz w:val="24"/>
            <w:szCs w:val="24"/>
          </w:rPr>
          <w:delText>bedded pack systems</w:delText>
        </w:r>
      </w:del>
      <w:ins w:id="245" w:author="Caitlin Jeffrey" w:date="2024-04-01T14:20:00Z">
        <w:r w:rsidR="00C03590" w:rsidRPr="00040F12">
          <w:rPr>
            <w:rFonts w:ascii="Times New Roman" w:eastAsia="Times New Roman" w:hAnsi="Times New Roman" w:cs="Times New Roman"/>
            <w:color w:val="0E101A"/>
            <w:sz w:val="24"/>
            <w:szCs w:val="24"/>
          </w:rPr>
          <w:t>BP</w:t>
        </w:r>
      </w:ins>
      <w:r w:rsidRPr="00040F12">
        <w:rPr>
          <w:rFonts w:ascii="Times New Roman" w:eastAsia="Times New Roman" w:hAnsi="Times New Roman" w:cs="Times New Roman"/>
          <w:color w:val="0E101A"/>
          <w:sz w:val="24"/>
          <w:szCs w:val="24"/>
        </w:rPr>
        <w:t xml:space="preserve"> are a viable option for </w:t>
      </w:r>
      <w:r w:rsidR="008E6871" w:rsidRPr="00040F12">
        <w:rPr>
          <w:rFonts w:ascii="Times New Roman" w:eastAsia="Times New Roman" w:hAnsi="Times New Roman" w:cs="Times New Roman"/>
          <w:color w:val="0E101A"/>
          <w:sz w:val="24"/>
          <w:szCs w:val="24"/>
        </w:rPr>
        <w:t xml:space="preserve">indoor </w:t>
      </w:r>
      <w:r w:rsidRPr="00040F12">
        <w:rPr>
          <w:rFonts w:ascii="Times New Roman" w:eastAsia="Times New Roman" w:hAnsi="Times New Roman" w:cs="Times New Roman"/>
          <w:color w:val="0E101A"/>
          <w:sz w:val="24"/>
          <w:szCs w:val="24"/>
        </w:rPr>
        <w:t>housing</w:t>
      </w:r>
      <w:r w:rsidR="00782257" w:rsidRPr="00040F12">
        <w:rPr>
          <w:rFonts w:ascii="Times New Roman" w:eastAsia="Times New Roman" w:hAnsi="Times New Roman" w:cs="Times New Roman"/>
          <w:color w:val="0E101A"/>
          <w:sz w:val="24"/>
          <w:szCs w:val="24"/>
        </w:rPr>
        <w:t xml:space="preserve"> of lactating cows</w:t>
      </w:r>
      <w:r w:rsidRPr="00040F12">
        <w:rPr>
          <w:rFonts w:ascii="Times New Roman" w:eastAsia="Times New Roman" w:hAnsi="Times New Roman" w:cs="Times New Roman"/>
          <w:color w:val="0E101A"/>
          <w:sz w:val="24"/>
          <w:szCs w:val="24"/>
        </w:rPr>
        <w:t xml:space="preserve"> in VT</w:t>
      </w:r>
      <w:r w:rsidR="008E6871" w:rsidRPr="00040F12">
        <w:rPr>
          <w:rFonts w:ascii="Times New Roman" w:eastAsia="Times New Roman" w:hAnsi="Times New Roman" w:cs="Times New Roman"/>
          <w:color w:val="0E101A"/>
          <w:sz w:val="24"/>
          <w:szCs w:val="24"/>
        </w:rPr>
        <w:t xml:space="preserve"> during the non-grazing season</w:t>
      </w:r>
      <w:r w:rsidRPr="00040F12">
        <w:rPr>
          <w:rFonts w:ascii="Times New Roman" w:eastAsia="Times New Roman" w:hAnsi="Times New Roman" w:cs="Times New Roman"/>
          <w:color w:val="0E101A"/>
          <w:sz w:val="24"/>
          <w:szCs w:val="24"/>
        </w:rPr>
        <w:t>.</w:t>
      </w:r>
      <w:r w:rsidR="00416BF1" w:rsidRPr="00040F12">
        <w:rPr>
          <w:rFonts w:ascii="Times New Roman" w:eastAsia="Times New Roman" w:hAnsi="Times New Roman" w:cs="Times New Roman"/>
          <w:color w:val="0E101A"/>
          <w:sz w:val="24"/>
          <w:szCs w:val="24"/>
        </w:rPr>
        <w:t xml:space="preserve"> </w:t>
      </w:r>
      <w:r w:rsidR="009A31ED" w:rsidRPr="00040F12">
        <w:rPr>
          <w:rFonts w:ascii="Times New Roman" w:eastAsia="Times New Roman" w:hAnsi="Times New Roman" w:cs="Times New Roman"/>
          <w:color w:val="0E101A"/>
          <w:sz w:val="24"/>
          <w:szCs w:val="24"/>
        </w:rPr>
        <w:t>We hypothesized that udder health, hygiene, and bulk tank milk bacteriology</w:t>
      </w:r>
      <w:r w:rsidR="00AC6572" w:rsidRPr="00040F12">
        <w:rPr>
          <w:rFonts w:ascii="Times New Roman" w:eastAsia="Times New Roman" w:hAnsi="Times New Roman" w:cs="Times New Roman"/>
          <w:color w:val="0E101A"/>
          <w:sz w:val="24"/>
          <w:szCs w:val="24"/>
        </w:rPr>
        <w:t xml:space="preserve"> of </w:t>
      </w:r>
      <w:del w:id="246" w:author="Caitlin Jeffrey" w:date="2024-04-01T14:21:00Z">
        <w:r w:rsidR="00AC6572" w:rsidRPr="00040F12" w:rsidDel="00C03590">
          <w:rPr>
            <w:rFonts w:ascii="Times New Roman" w:eastAsia="Times New Roman" w:hAnsi="Times New Roman" w:cs="Times New Roman"/>
            <w:color w:val="0E101A"/>
            <w:sz w:val="24"/>
            <w:szCs w:val="24"/>
          </w:rPr>
          <w:delText>bedded pack</w:delText>
        </w:r>
      </w:del>
      <w:ins w:id="247" w:author="Caitlin Jeffrey" w:date="2024-04-01T14:21:00Z">
        <w:r w:rsidR="00C03590" w:rsidRPr="00040F12">
          <w:rPr>
            <w:rFonts w:ascii="Times New Roman" w:eastAsia="Times New Roman" w:hAnsi="Times New Roman" w:cs="Times New Roman"/>
            <w:color w:val="0E101A"/>
            <w:sz w:val="24"/>
            <w:szCs w:val="24"/>
          </w:rPr>
          <w:t>BP</w:t>
        </w:r>
      </w:ins>
      <w:r w:rsidR="00AC6572" w:rsidRPr="00040F12">
        <w:rPr>
          <w:rFonts w:ascii="Times New Roman" w:eastAsia="Times New Roman" w:hAnsi="Times New Roman" w:cs="Times New Roman"/>
          <w:color w:val="0E101A"/>
          <w:sz w:val="24"/>
          <w:szCs w:val="24"/>
        </w:rPr>
        <w:t xml:space="preserve"> herds</w:t>
      </w:r>
      <w:r w:rsidR="009A31ED" w:rsidRPr="00040F12">
        <w:rPr>
          <w:rFonts w:ascii="Times New Roman" w:eastAsia="Times New Roman" w:hAnsi="Times New Roman" w:cs="Times New Roman"/>
          <w:color w:val="0E101A"/>
          <w:sz w:val="24"/>
          <w:szCs w:val="24"/>
        </w:rPr>
        <w:t xml:space="preserve"> </w:t>
      </w:r>
      <w:r w:rsidR="00782257" w:rsidRPr="00040F12">
        <w:rPr>
          <w:rFonts w:ascii="Times New Roman" w:eastAsia="Times New Roman" w:hAnsi="Times New Roman" w:cs="Times New Roman"/>
          <w:color w:val="0E101A"/>
          <w:sz w:val="24"/>
          <w:szCs w:val="24"/>
        </w:rPr>
        <w:t>is</w:t>
      </w:r>
      <w:r w:rsidR="005955E2" w:rsidRPr="00040F12">
        <w:rPr>
          <w:rFonts w:ascii="Times New Roman" w:eastAsia="Times New Roman" w:hAnsi="Times New Roman" w:cs="Times New Roman"/>
          <w:color w:val="0E101A"/>
          <w:sz w:val="24"/>
          <w:szCs w:val="24"/>
        </w:rPr>
        <w:t xml:space="preserve"> inferior to that of more traditional housing types, </w:t>
      </w:r>
      <w:r w:rsidR="00466AA8" w:rsidRPr="00040F12">
        <w:rPr>
          <w:rFonts w:ascii="Times New Roman" w:eastAsia="Times New Roman" w:hAnsi="Times New Roman" w:cs="Times New Roman"/>
          <w:color w:val="0E101A"/>
          <w:sz w:val="24"/>
          <w:szCs w:val="24"/>
        </w:rPr>
        <w:t>as has been suggested by some previous research</w:t>
      </w:r>
      <w:r w:rsidR="00612B99" w:rsidRPr="00040F12">
        <w:rPr>
          <w:rFonts w:ascii="Times New Roman" w:eastAsia="Times New Roman" w:hAnsi="Times New Roman" w:cs="Times New Roman"/>
          <w:color w:val="0E101A"/>
          <w:sz w:val="24"/>
          <w:szCs w:val="24"/>
        </w:rPr>
        <w:t xml:space="preserve"> </w:t>
      </w:r>
      <w:r w:rsidR="009720DD" w:rsidRPr="00040F12">
        <w:rPr>
          <w:rFonts w:ascii="Times New Roman" w:eastAsia="Times New Roman" w:hAnsi="Times New Roman" w:cs="Times New Roman"/>
          <w:noProof/>
          <w:color w:val="0E101A"/>
          <w:sz w:val="24"/>
          <w:szCs w:val="24"/>
        </w:rPr>
        <w:t>(</w:t>
      </w:r>
      <w:del w:id="248" w:author="Caitlin Jeffrey" w:date="2024-04-01T14:21:00Z">
        <w:r w:rsidR="009720DD" w:rsidRPr="00040F12" w:rsidDel="00BF4405">
          <w:rPr>
            <w:rFonts w:ascii="Times New Roman" w:eastAsia="Times New Roman" w:hAnsi="Times New Roman" w:cs="Times New Roman"/>
            <w:noProof/>
            <w:color w:val="0E101A"/>
            <w:sz w:val="24"/>
            <w:szCs w:val="24"/>
          </w:rPr>
          <w:delText xml:space="preserve">Peeler et al., 2000; Fregonesi and Leaver, 2001; </w:delText>
        </w:r>
      </w:del>
      <w:r w:rsidR="009720DD" w:rsidRPr="00040F12">
        <w:rPr>
          <w:rFonts w:ascii="Times New Roman" w:eastAsia="Times New Roman" w:hAnsi="Times New Roman" w:cs="Times New Roman"/>
          <w:noProof/>
          <w:color w:val="0E101A"/>
          <w:sz w:val="24"/>
          <w:szCs w:val="24"/>
        </w:rPr>
        <w:t>Barberg et al., 2007b; Lobeck et al., 2011)</w:t>
      </w:r>
      <w:r w:rsidR="00466AA8" w:rsidRPr="00040F12">
        <w:rPr>
          <w:rFonts w:ascii="Times New Roman" w:eastAsia="Times New Roman" w:hAnsi="Times New Roman" w:cs="Times New Roman"/>
          <w:color w:val="0E101A"/>
          <w:sz w:val="24"/>
          <w:szCs w:val="24"/>
        </w:rPr>
        <w:t>.</w:t>
      </w:r>
      <w:r w:rsidR="005955E2" w:rsidRPr="00040F12">
        <w:rPr>
          <w:rFonts w:ascii="Times New Roman" w:eastAsia="Times New Roman" w:hAnsi="Times New Roman" w:cs="Times New Roman"/>
          <w:color w:val="0E101A"/>
          <w:sz w:val="24"/>
          <w:szCs w:val="24"/>
        </w:rPr>
        <w:t xml:space="preserve"> </w:t>
      </w:r>
      <w:ins w:id="249" w:author="John Barlow" w:date="2024-03-30T07:15:00Z">
        <w:r w:rsidR="001635D3" w:rsidRPr="00040F12">
          <w:rPr>
            <w:rFonts w:ascii="Times New Roman" w:eastAsia="Times New Roman" w:hAnsi="Times New Roman" w:cs="Times New Roman"/>
            <w:color w:val="0E101A"/>
            <w:sz w:val="24"/>
            <w:szCs w:val="24"/>
          </w:rPr>
          <w:t>Therefore</w:t>
        </w:r>
      </w:ins>
      <w:ins w:id="250" w:author="John Barlow" w:date="2024-03-30T07:19:00Z">
        <w:r w:rsidR="001635D3" w:rsidRPr="00040F12">
          <w:rPr>
            <w:rFonts w:ascii="Times New Roman" w:eastAsia="Times New Roman" w:hAnsi="Times New Roman" w:cs="Times New Roman"/>
            <w:color w:val="0E101A"/>
            <w:sz w:val="24"/>
            <w:szCs w:val="24"/>
          </w:rPr>
          <w:t>,</w:t>
        </w:r>
      </w:ins>
      <w:ins w:id="251" w:author="John Barlow" w:date="2024-03-30T07:15:00Z">
        <w:r w:rsidR="001635D3" w:rsidRPr="00040F12">
          <w:rPr>
            <w:rFonts w:ascii="Times New Roman" w:eastAsia="Times New Roman" w:hAnsi="Times New Roman" w:cs="Times New Roman"/>
            <w:color w:val="0E101A"/>
            <w:sz w:val="24"/>
            <w:szCs w:val="24"/>
          </w:rPr>
          <w:t xml:space="preserve"> our null hypothesis was that there no </w:t>
        </w:r>
      </w:ins>
      <w:ins w:id="252" w:author="John Barlow" w:date="2024-03-30T07:16:00Z">
        <w:r w:rsidR="001635D3" w:rsidRPr="00040F12">
          <w:rPr>
            <w:rFonts w:ascii="Times New Roman" w:eastAsia="Times New Roman" w:hAnsi="Times New Roman" w:cs="Times New Roman"/>
            <w:color w:val="0E101A"/>
            <w:sz w:val="24"/>
            <w:szCs w:val="24"/>
          </w:rPr>
          <w:t xml:space="preserve">association between facility type </w:t>
        </w:r>
        <w:r w:rsidR="001635D3" w:rsidRPr="00040F12">
          <w:rPr>
            <w:rFonts w:ascii="Times New Roman" w:eastAsia="Times New Roman" w:hAnsi="Times New Roman" w:cs="Times New Roman"/>
            <w:color w:val="0E101A"/>
            <w:sz w:val="24"/>
            <w:szCs w:val="24"/>
          </w:rPr>
          <w:lastRenderedPageBreak/>
          <w:t xml:space="preserve">and </w:t>
        </w:r>
      </w:ins>
      <w:ins w:id="253" w:author="John Barlow" w:date="2024-03-30T07:17:00Z">
        <w:r w:rsidR="001635D3" w:rsidRPr="00040F12">
          <w:rPr>
            <w:rFonts w:ascii="Times New Roman" w:eastAsia="Times New Roman" w:hAnsi="Times New Roman" w:cs="Times New Roman"/>
            <w:color w:val="0E101A"/>
            <w:sz w:val="24"/>
            <w:szCs w:val="24"/>
          </w:rPr>
          <w:t xml:space="preserve">udder health, hygiene, and bulk tank milk bacteriology on organic dairy farms using </w:t>
        </w:r>
        <w:del w:id="254" w:author="Caitlin Jeffrey" w:date="2024-04-01T14:21:00Z">
          <w:r w:rsidR="001635D3" w:rsidRPr="00040F12" w:rsidDel="00BF4405">
            <w:rPr>
              <w:rFonts w:ascii="Times New Roman" w:eastAsia="Times New Roman" w:hAnsi="Times New Roman" w:cs="Times New Roman"/>
              <w:color w:val="0E101A"/>
              <w:sz w:val="24"/>
              <w:szCs w:val="24"/>
            </w:rPr>
            <w:delText xml:space="preserve">bedded packs </w:delText>
          </w:r>
        </w:del>
      </w:ins>
      <w:ins w:id="255" w:author="Caitlin Jeffrey" w:date="2024-04-01T14:21:00Z">
        <w:r w:rsidR="00BF4405" w:rsidRPr="00040F12">
          <w:rPr>
            <w:rFonts w:ascii="Times New Roman" w:eastAsia="Times New Roman" w:hAnsi="Times New Roman" w:cs="Times New Roman"/>
            <w:color w:val="0E101A"/>
            <w:sz w:val="24"/>
            <w:szCs w:val="24"/>
          </w:rPr>
          <w:t xml:space="preserve">BP </w:t>
        </w:r>
      </w:ins>
      <w:ins w:id="256" w:author="John Barlow" w:date="2024-03-30T07:17:00Z">
        <w:r w:rsidR="001635D3" w:rsidRPr="00040F12">
          <w:rPr>
            <w:rFonts w:ascii="Times New Roman" w:eastAsia="Times New Roman" w:hAnsi="Times New Roman" w:cs="Times New Roman"/>
            <w:color w:val="0E101A"/>
            <w:sz w:val="24"/>
            <w:szCs w:val="24"/>
          </w:rPr>
          <w:t xml:space="preserve">and other systems </w:t>
        </w:r>
      </w:ins>
      <w:ins w:id="257" w:author="John Barlow" w:date="2024-03-30T07:18:00Z">
        <w:r w:rsidR="001635D3" w:rsidRPr="00040F12">
          <w:rPr>
            <w:rFonts w:ascii="Times New Roman" w:eastAsia="Times New Roman" w:hAnsi="Times New Roman" w:cs="Times New Roman"/>
            <w:color w:val="0E101A"/>
            <w:sz w:val="24"/>
            <w:szCs w:val="24"/>
          </w:rPr>
          <w:t xml:space="preserve">for winter housing of lactating cow </w:t>
        </w:r>
      </w:ins>
      <w:ins w:id="258" w:author="John Barlow" w:date="2024-03-30T07:17:00Z">
        <w:r w:rsidR="001635D3" w:rsidRPr="00040F12">
          <w:rPr>
            <w:rFonts w:ascii="Times New Roman" w:eastAsia="Times New Roman" w:hAnsi="Times New Roman" w:cs="Times New Roman"/>
            <w:color w:val="0E101A"/>
            <w:sz w:val="24"/>
            <w:szCs w:val="24"/>
          </w:rPr>
          <w:t>in Vermon</w:t>
        </w:r>
      </w:ins>
      <w:ins w:id="259" w:author="John Barlow" w:date="2024-03-30T07:18:00Z">
        <w:r w:rsidR="001635D3" w:rsidRPr="00040F12">
          <w:rPr>
            <w:rFonts w:ascii="Times New Roman" w:eastAsia="Times New Roman" w:hAnsi="Times New Roman" w:cs="Times New Roman"/>
            <w:color w:val="0E101A"/>
            <w:sz w:val="24"/>
            <w:szCs w:val="24"/>
          </w:rPr>
          <w:t>t.</w:t>
        </w:r>
      </w:ins>
      <w:ins w:id="260" w:author="John Barlow" w:date="2024-03-30T07:17:00Z">
        <w:r w:rsidR="001635D3" w:rsidRPr="00040F12">
          <w:rPr>
            <w:rFonts w:ascii="Times New Roman" w:eastAsia="Times New Roman" w:hAnsi="Times New Roman" w:cs="Times New Roman"/>
            <w:color w:val="0E101A"/>
            <w:sz w:val="24"/>
            <w:szCs w:val="24"/>
          </w:rPr>
          <w:t xml:space="preserve"> </w:t>
        </w:r>
      </w:ins>
      <w:r w:rsidR="0073047F" w:rsidRPr="00040F12">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040F12">
        <w:rPr>
          <w:rFonts w:ascii="Times New Roman" w:hAnsi="Times New Roman" w:cs="Times New Roman"/>
          <w:sz w:val="24"/>
          <w:szCs w:val="24"/>
        </w:rPr>
        <w:t xml:space="preserve"> udder hygiene,</w:t>
      </w:r>
      <w:r w:rsidR="0073047F" w:rsidRPr="00040F12">
        <w:rPr>
          <w:rFonts w:ascii="Times New Roman" w:hAnsi="Times New Roman" w:cs="Times New Roman"/>
          <w:sz w:val="24"/>
          <w:szCs w:val="24"/>
        </w:rPr>
        <w:t xml:space="preserve"> and milk production </w:t>
      </w:r>
      <w:r w:rsidR="00782257" w:rsidRPr="00040F12">
        <w:rPr>
          <w:rFonts w:ascii="Times New Roman" w:hAnsi="Times New Roman" w:cs="Times New Roman"/>
          <w:sz w:val="24"/>
          <w:szCs w:val="24"/>
        </w:rPr>
        <w:t xml:space="preserve">for </w:t>
      </w:r>
      <w:r w:rsidR="0073047F" w:rsidRPr="00040F12">
        <w:rPr>
          <w:rFonts w:ascii="Times New Roman" w:hAnsi="Times New Roman" w:cs="Times New Roman"/>
          <w:sz w:val="24"/>
          <w:szCs w:val="24"/>
        </w:rPr>
        <w:t>organic VT dairy herds.</w:t>
      </w:r>
    </w:p>
    <w:p w14:paraId="6D7A8DCF" w14:textId="77777777" w:rsidR="00C26B53" w:rsidRPr="00040F12"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040F1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040F12">
        <w:rPr>
          <w:rFonts w:ascii="Times New Roman" w:hAnsi="Times New Roman" w:cs="Times New Roman"/>
          <w:b/>
          <w:bCs/>
          <w:sz w:val="24"/>
          <w:szCs w:val="24"/>
        </w:rPr>
        <w:t xml:space="preserve">Materials and </w:t>
      </w:r>
      <w:r w:rsidR="0061562A" w:rsidRPr="00040F12">
        <w:rPr>
          <w:rFonts w:ascii="Times New Roman" w:hAnsi="Times New Roman" w:cs="Times New Roman"/>
          <w:b/>
          <w:bCs/>
          <w:sz w:val="24"/>
          <w:szCs w:val="24"/>
        </w:rPr>
        <w:t>M</w:t>
      </w:r>
      <w:r w:rsidRPr="00040F12">
        <w:rPr>
          <w:rFonts w:ascii="Times New Roman" w:hAnsi="Times New Roman" w:cs="Times New Roman"/>
          <w:b/>
          <w:bCs/>
          <w:sz w:val="24"/>
          <w:szCs w:val="24"/>
        </w:rPr>
        <w:t>ethods</w:t>
      </w:r>
    </w:p>
    <w:p w14:paraId="41FC41D6" w14:textId="1728FC83" w:rsidR="00D616C1" w:rsidRPr="00040F12"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040F12">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040F12">
        <w:rPr>
          <w:rFonts w:ascii="Times New Roman" w:hAnsi="Times New Roman" w:cs="Times New Roman"/>
          <w:noProof/>
          <w:sz w:val="24"/>
          <w:szCs w:val="24"/>
        </w:rPr>
        <w:t>(O'Connor et al., 2016)</w:t>
      </w:r>
      <w:r w:rsidRPr="00040F12">
        <w:rPr>
          <w:rFonts w:ascii="Times New Roman" w:hAnsi="Times New Roman" w:cs="Times New Roman"/>
          <w:sz w:val="24"/>
          <w:szCs w:val="24"/>
        </w:rPr>
        <w:t>.</w:t>
      </w:r>
      <w:r w:rsidR="007D3F8A" w:rsidRPr="00040F12">
        <w:rPr>
          <w:rFonts w:ascii="Times New Roman" w:hAnsi="Times New Roman" w:cs="Times New Roman"/>
          <w:sz w:val="24"/>
          <w:szCs w:val="24"/>
        </w:rPr>
        <w:t xml:space="preserve"> </w:t>
      </w:r>
    </w:p>
    <w:p w14:paraId="40E640AE" w14:textId="77777777" w:rsidR="0077413A" w:rsidRPr="00040F12" w:rsidRDefault="0077413A" w:rsidP="003449D7">
      <w:pPr>
        <w:spacing w:after="0" w:line="480" w:lineRule="auto"/>
        <w:ind w:firstLine="360"/>
        <w:rPr>
          <w:rFonts w:ascii="Times New Roman" w:hAnsi="Times New Roman" w:cs="Times New Roman"/>
          <w:b/>
          <w:bCs/>
          <w:sz w:val="24"/>
          <w:szCs w:val="24"/>
        </w:rPr>
      </w:pPr>
      <w:bookmarkStart w:id="261" w:name="_Hlk137445543"/>
    </w:p>
    <w:p w14:paraId="2BCB032B" w14:textId="318470C0" w:rsidR="006238BB" w:rsidRPr="00040F12" w:rsidRDefault="006238BB" w:rsidP="003449D7">
      <w:pPr>
        <w:spacing w:after="0" w:line="480" w:lineRule="auto"/>
        <w:ind w:firstLine="360"/>
        <w:rPr>
          <w:rFonts w:ascii="Times New Roman" w:hAnsi="Times New Roman" w:cs="Times New Roman"/>
          <w:b/>
          <w:bCs/>
          <w:sz w:val="24"/>
          <w:szCs w:val="24"/>
        </w:rPr>
      </w:pPr>
      <w:r w:rsidRPr="00040F12">
        <w:rPr>
          <w:rFonts w:ascii="Times New Roman" w:hAnsi="Times New Roman" w:cs="Times New Roman"/>
          <w:b/>
          <w:bCs/>
          <w:sz w:val="24"/>
          <w:szCs w:val="24"/>
        </w:rPr>
        <w:t>Herd enrollment and selection</w:t>
      </w:r>
    </w:p>
    <w:p w14:paraId="53977BEE" w14:textId="20F4E653" w:rsidR="00044858" w:rsidRPr="00040F12" w:rsidRDefault="006238BB" w:rsidP="00887FAD">
      <w:pPr>
        <w:spacing w:after="0" w:line="480" w:lineRule="auto"/>
        <w:ind w:firstLine="360"/>
        <w:rPr>
          <w:ins w:id="262" w:author="Caitlin Jeffrey" w:date="2024-04-03T10:54:00Z"/>
          <w:rFonts w:ascii="Times New Roman" w:hAnsi="Times New Roman" w:cs="Times New Roman"/>
          <w:sz w:val="24"/>
          <w:szCs w:val="24"/>
          <w:highlight w:val="yellow"/>
        </w:rPr>
      </w:pPr>
      <w:r w:rsidRPr="00040F12">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040F12">
        <w:rPr>
          <w:rFonts w:ascii="Times New Roman" w:hAnsi="Times New Roman" w:cs="Times New Roman"/>
          <w:sz w:val="24"/>
          <w:szCs w:val="24"/>
        </w:rPr>
        <w:t xml:space="preserve">in </w:t>
      </w:r>
      <w:r w:rsidR="00344F47" w:rsidRPr="00040F12">
        <w:rPr>
          <w:rFonts w:ascii="Times New Roman" w:hAnsi="Times New Roman" w:cs="Times New Roman"/>
          <w:sz w:val="24"/>
          <w:szCs w:val="24"/>
        </w:rPr>
        <w:t>Winter</w:t>
      </w:r>
      <w:r w:rsidR="004E1440" w:rsidRPr="00040F12">
        <w:rPr>
          <w:rFonts w:ascii="Times New Roman" w:hAnsi="Times New Roman" w:cs="Times New Roman"/>
          <w:sz w:val="24"/>
          <w:szCs w:val="24"/>
        </w:rPr>
        <w:t xml:space="preserve"> 2018</w:t>
      </w:r>
      <w:r w:rsidR="00344F47" w:rsidRPr="00040F12">
        <w:rPr>
          <w:rFonts w:ascii="Times New Roman" w:hAnsi="Times New Roman" w:cs="Times New Roman"/>
          <w:sz w:val="24"/>
          <w:szCs w:val="24"/>
        </w:rPr>
        <w:t>-2019</w:t>
      </w:r>
      <w:r w:rsidR="00DC63C2" w:rsidRPr="00040F12">
        <w:rPr>
          <w:rFonts w:ascii="Times New Roman" w:hAnsi="Times New Roman" w:cs="Times New Roman"/>
          <w:sz w:val="24"/>
          <w:szCs w:val="24"/>
        </w:rPr>
        <w:t xml:space="preserve"> </w:t>
      </w:r>
      <w:r w:rsidRPr="00040F12">
        <w:rPr>
          <w:rFonts w:ascii="Times New Roman" w:hAnsi="Times New Roman" w:cs="Times New Roman"/>
          <w:sz w:val="24"/>
          <w:szCs w:val="24"/>
        </w:rPr>
        <w:t>(</w:t>
      </w:r>
      <w:r w:rsidR="008371EE" w:rsidRPr="00040F12">
        <w:rPr>
          <w:rFonts w:ascii="Times New Roman" w:hAnsi="Times New Roman" w:cs="Times New Roman"/>
          <w:sz w:val="24"/>
          <w:szCs w:val="24"/>
        </w:rPr>
        <w:t xml:space="preserve">all farms, </w:t>
      </w:r>
      <w:r w:rsidRPr="00040F12">
        <w:rPr>
          <w:rFonts w:ascii="Times New Roman" w:hAnsi="Times New Roman" w:cs="Times New Roman"/>
          <w:sz w:val="24"/>
          <w:szCs w:val="24"/>
        </w:rPr>
        <w:t>n = 177)</w:t>
      </w:r>
      <w:r w:rsidR="006863F5" w:rsidRPr="00040F12">
        <w:rPr>
          <w:rFonts w:ascii="Times New Roman" w:hAnsi="Times New Roman" w:cs="Times New Roman"/>
          <w:sz w:val="24"/>
          <w:szCs w:val="24"/>
        </w:rPr>
        <w:t>.</w:t>
      </w:r>
      <w:r w:rsidRPr="00040F12">
        <w:rPr>
          <w:rFonts w:ascii="Times New Roman" w:hAnsi="Times New Roman" w:cs="Times New Roman"/>
          <w:sz w:val="24"/>
          <w:szCs w:val="24"/>
        </w:rPr>
        <w:t xml:space="preserve"> </w:t>
      </w:r>
      <w:r w:rsidR="00C56291" w:rsidRPr="00040F12">
        <w:rPr>
          <w:rFonts w:ascii="Times New Roman" w:hAnsi="Times New Roman" w:cs="Times New Roman"/>
          <w:sz w:val="24"/>
          <w:szCs w:val="24"/>
        </w:rPr>
        <w:t xml:space="preserve">Certified </w:t>
      </w:r>
      <w:r w:rsidR="00C80AB0" w:rsidRPr="00040F12">
        <w:rPr>
          <w:rFonts w:ascii="Times New Roman" w:hAnsi="Times New Roman" w:cs="Times New Roman"/>
          <w:sz w:val="24"/>
          <w:szCs w:val="24"/>
        </w:rPr>
        <w:t xml:space="preserve">organic dairy farms in the United States </w:t>
      </w:r>
      <w:r w:rsidR="00EB1C2F" w:rsidRPr="00040F12">
        <w:rPr>
          <w:rFonts w:ascii="Times New Roman" w:hAnsi="Times New Roman" w:cs="Times New Roman"/>
          <w:sz w:val="24"/>
          <w:szCs w:val="24"/>
        </w:rPr>
        <w:t xml:space="preserve">are required to allow their cows daily access to pasture during the grazing season, and cows must </w:t>
      </w:r>
      <w:r w:rsidR="009A38D7" w:rsidRPr="00040F12">
        <w:rPr>
          <w:rFonts w:ascii="Times New Roman" w:hAnsi="Times New Roman" w:cs="Times New Roman"/>
          <w:sz w:val="24"/>
          <w:szCs w:val="24"/>
        </w:rPr>
        <w:t xml:space="preserve">obtain </w:t>
      </w:r>
      <w:r w:rsidR="00EB1C2F" w:rsidRPr="00040F12">
        <w:rPr>
          <w:rFonts w:ascii="Times New Roman" w:hAnsi="Times New Roman" w:cs="Times New Roman"/>
          <w:sz w:val="24"/>
          <w:szCs w:val="24"/>
        </w:rPr>
        <w:t xml:space="preserve">30% of their dry matter intake from grazing </w:t>
      </w:r>
      <w:r w:rsidR="009720DD" w:rsidRPr="00040F12">
        <w:rPr>
          <w:rFonts w:ascii="Times New Roman" w:hAnsi="Times New Roman" w:cs="Times New Roman"/>
          <w:noProof/>
          <w:sz w:val="24"/>
          <w:szCs w:val="24"/>
        </w:rPr>
        <w:t>(Rinehart and Baier, 2011)</w:t>
      </w:r>
      <w:r w:rsidR="00EB1C2F" w:rsidRPr="00040F12">
        <w:rPr>
          <w:rFonts w:ascii="Times New Roman" w:hAnsi="Times New Roman" w:cs="Times New Roman"/>
          <w:sz w:val="24"/>
          <w:szCs w:val="24"/>
        </w:rPr>
        <w:t xml:space="preserve">. </w:t>
      </w:r>
      <w:ins w:id="263" w:author="John Barlow" w:date="2024-03-30T08:33:00Z">
        <w:r w:rsidR="001674F8" w:rsidRPr="00040F12">
          <w:rPr>
            <w:rFonts w:ascii="Times New Roman" w:hAnsi="Times New Roman" w:cs="Times New Roman"/>
            <w:sz w:val="24"/>
            <w:szCs w:val="24"/>
          </w:rPr>
          <w:t xml:space="preserve">In Vermont and other Northeastern US states, </w:t>
        </w:r>
      </w:ins>
      <w:ins w:id="264" w:author="John Barlow" w:date="2024-03-30T08:34:00Z">
        <w:r w:rsidR="001674F8" w:rsidRPr="00040F12">
          <w:rPr>
            <w:rFonts w:ascii="Times New Roman" w:hAnsi="Times New Roman" w:cs="Times New Roman"/>
            <w:sz w:val="24"/>
            <w:szCs w:val="24"/>
          </w:rPr>
          <w:t>forage i</w:t>
        </w:r>
      </w:ins>
      <w:ins w:id="265" w:author="John Barlow" w:date="2024-03-30T08:35:00Z">
        <w:r w:rsidR="001674F8" w:rsidRPr="00040F12">
          <w:rPr>
            <w:rFonts w:ascii="Times New Roman" w:hAnsi="Times New Roman" w:cs="Times New Roman"/>
            <w:sz w:val="24"/>
            <w:szCs w:val="24"/>
          </w:rPr>
          <w:t>s</w:t>
        </w:r>
      </w:ins>
      <w:ins w:id="266" w:author="John Barlow" w:date="2024-03-30T08:34:00Z">
        <w:r w:rsidR="001674F8" w:rsidRPr="00040F12">
          <w:rPr>
            <w:rFonts w:ascii="Times New Roman" w:hAnsi="Times New Roman" w:cs="Times New Roman"/>
            <w:sz w:val="24"/>
            <w:szCs w:val="24"/>
          </w:rPr>
          <w:t xml:space="preserve"> unavailable directly from pasture </w:t>
        </w:r>
      </w:ins>
      <w:ins w:id="267" w:author="John Barlow" w:date="2024-03-30T08:36:00Z">
        <w:r w:rsidR="001674F8" w:rsidRPr="00040F12">
          <w:rPr>
            <w:rFonts w:ascii="Times New Roman" w:hAnsi="Times New Roman" w:cs="Times New Roman"/>
            <w:sz w:val="24"/>
            <w:szCs w:val="24"/>
          </w:rPr>
          <w:t xml:space="preserve">during winter months </w:t>
        </w:r>
      </w:ins>
      <w:ins w:id="268" w:author="John Barlow" w:date="2024-03-30T08:34:00Z">
        <w:r w:rsidR="001674F8" w:rsidRPr="00040F12">
          <w:rPr>
            <w:rFonts w:ascii="Times New Roman" w:hAnsi="Times New Roman" w:cs="Times New Roman"/>
            <w:sz w:val="24"/>
            <w:szCs w:val="24"/>
          </w:rPr>
          <w:t xml:space="preserve">and the climate necessitates </w:t>
        </w:r>
      </w:ins>
      <w:ins w:id="269" w:author="John Barlow" w:date="2024-03-30T08:35:00Z">
        <w:r w:rsidR="001674F8" w:rsidRPr="00040F12">
          <w:rPr>
            <w:rFonts w:ascii="Times New Roman" w:hAnsi="Times New Roman" w:cs="Times New Roman"/>
            <w:sz w:val="24"/>
            <w:szCs w:val="24"/>
          </w:rPr>
          <w:t xml:space="preserve">use of </w:t>
        </w:r>
      </w:ins>
      <w:ins w:id="270" w:author="John Barlow" w:date="2024-03-30T08:36:00Z">
        <w:r w:rsidR="00084B59" w:rsidRPr="00040F12">
          <w:rPr>
            <w:rFonts w:ascii="Times New Roman" w:hAnsi="Times New Roman" w:cs="Times New Roman"/>
            <w:sz w:val="24"/>
            <w:szCs w:val="24"/>
          </w:rPr>
          <w:t>indoor</w:t>
        </w:r>
      </w:ins>
      <w:ins w:id="271" w:author="John Barlow" w:date="2024-03-30T08:35:00Z">
        <w:r w:rsidR="001674F8" w:rsidRPr="00040F12">
          <w:rPr>
            <w:rFonts w:ascii="Times New Roman" w:hAnsi="Times New Roman" w:cs="Times New Roman"/>
            <w:sz w:val="24"/>
            <w:szCs w:val="24"/>
          </w:rPr>
          <w:t xml:space="preserve"> housing. </w:t>
        </w:r>
      </w:ins>
      <w:del w:id="272" w:author="Caitlin Jeffrey" w:date="2024-03-15T12:42:00Z">
        <w:r w:rsidR="007A7FB6" w:rsidRPr="00040F12" w:rsidDel="00244771">
          <w:rPr>
            <w:rFonts w:ascii="Times New Roman" w:hAnsi="Times New Roman" w:cs="Times New Roman"/>
            <w:sz w:val="24"/>
            <w:szCs w:val="24"/>
          </w:rPr>
          <w:delText>D</w:delText>
        </w:r>
        <w:r w:rsidR="00DF4C79" w:rsidRPr="00040F12" w:rsidDel="00244771">
          <w:rPr>
            <w:rFonts w:ascii="Times New Roman" w:hAnsi="Times New Roman" w:cs="Times New Roman"/>
            <w:sz w:val="24"/>
            <w:szCs w:val="24"/>
          </w:rPr>
          <w:delText xml:space="preserve">uring </w:delText>
        </w:r>
        <w:r w:rsidR="00993C75" w:rsidRPr="00040F12" w:rsidDel="00244771">
          <w:rPr>
            <w:rFonts w:ascii="Times New Roman" w:hAnsi="Times New Roman" w:cs="Times New Roman"/>
            <w:sz w:val="24"/>
            <w:szCs w:val="24"/>
          </w:rPr>
          <w:delText xml:space="preserve">the </w:delText>
        </w:r>
        <w:r w:rsidR="00DF4C79" w:rsidRPr="00040F12" w:rsidDel="00244771">
          <w:rPr>
            <w:rFonts w:ascii="Times New Roman" w:hAnsi="Times New Roman" w:cs="Times New Roman"/>
            <w:sz w:val="24"/>
            <w:szCs w:val="24"/>
          </w:rPr>
          <w:delText xml:space="preserve">non-grazing </w:delText>
        </w:r>
        <w:r w:rsidR="00993C75" w:rsidRPr="00040F12" w:rsidDel="00244771">
          <w:rPr>
            <w:rFonts w:ascii="Times New Roman" w:hAnsi="Times New Roman" w:cs="Times New Roman"/>
            <w:sz w:val="24"/>
            <w:szCs w:val="24"/>
          </w:rPr>
          <w:delText>season</w:delText>
        </w:r>
        <w:r w:rsidR="000B300E" w:rsidRPr="00040F12" w:rsidDel="00244771">
          <w:rPr>
            <w:rFonts w:ascii="Times New Roman" w:hAnsi="Times New Roman" w:cs="Times New Roman"/>
            <w:sz w:val="24"/>
            <w:szCs w:val="24"/>
          </w:rPr>
          <w:delText xml:space="preserve"> (typically November-May in Vermont</w:delText>
        </w:r>
      </w:del>
      <w:ins w:id="273" w:author="Caitlin Jeffrey" w:date="2024-03-15T12:42:00Z">
        <w:r w:rsidR="00244771" w:rsidRPr="00040F12">
          <w:rPr>
            <w:rFonts w:ascii="Times New Roman" w:hAnsi="Times New Roman" w:cs="Times New Roman"/>
            <w:sz w:val="24"/>
            <w:szCs w:val="24"/>
          </w:rPr>
          <w:t xml:space="preserve">When cows </w:t>
        </w:r>
      </w:ins>
      <w:ins w:id="274" w:author="John Barlow" w:date="2024-03-30T08:28:00Z">
        <w:r w:rsidR="001674F8" w:rsidRPr="00040F12">
          <w:rPr>
            <w:rFonts w:ascii="Times New Roman" w:hAnsi="Times New Roman" w:cs="Times New Roman"/>
            <w:sz w:val="24"/>
            <w:szCs w:val="24"/>
          </w:rPr>
          <w:t>have no access to pasture in the winter non-grazing season</w:t>
        </w:r>
      </w:ins>
      <w:ins w:id="275" w:author="John Barlow" w:date="2024-03-30T08:29:00Z">
        <w:r w:rsidR="001674F8" w:rsidRPr="00040F12">
          <w:rPr>
            <w:rFonts w:ascii="Times New Roman" w:hAnsi="Times New Roman" w:cs="Times New Roman"/>
            <w:sz w:val="24"/>
            <w:szCs w:val="24"/>
          </w:rPr>
          <w:t xml:space="preserve"> </w:t>
        </w:r>
      </w:ins>
      <w:ins w:id="276" w:author="Caitlin Jeffrey" w:date="2024-03-15T12:42:00Z">
        <w:del w:id="277" w:author="John Barlow" w:date="2024-03-30T08:28:00Z">
          <w:r w:rsidR="00244771" w:rsidRPr="00040F12" w:rsidDel="001674F8">
            <w:rPr>
              <w:rFonts w:ascii="Times New Roman" w:hAnsi="Times New Roman" w:cs="Times New Roman"/>
              <w:sz w:val="24"/>
              <w:szCs w:val="24"/>
            </w:rPr>
            <w:delText>are not on pasture</w:delText>
          </w:r>
        </w:del>
      </w:ins>
      <w:del w:id="278" w:author="Caitlin Jeffrey" w:date="2024-03-15T12:42:00Z">
        <w:r w:rsidR="000B300E" w:rsidRPr="00040F12" w:rsidDel="00244771">
          <w:rPr>
            <w:rFonts w:ascii="Times New Roman" w:hAnsi="Times New Roman" w:cs="Times New Roman"/>
            <w:sz w:val="24"/>
            <w:szCs w:val="24"/>
          </w:rPr>
          <w:delText>)</w:delText>
        </w:r>
      </w:del>
      <w:r w:rsidR="000B300E" w:rsidRPr="00040F12">
        <w:rPr>
          <w:rFonts w:ascii="Times New Roman" w:hAnsi="Times New Roman" w:cs="Times New Roman"/>
          <w:sz w:val="24"/>
          <w:szCs w:val="24"/>
        </w:rPr>
        <w:t>,</w:t>
      </w:r>
      <w:r w:rsidR="00EB1C2F" w:rsidRPr="00040F12">
        <w:rPr>
          <w:rFonts w:ascii="Times New Roman" w:hAnsi="Times New Roman" w:cs="Times New Roman"/>
          <w:sz w:val="24"/>
          <w:szCs w:val="24"/>
        </w:rPr>
        <w:t xml:space="preserve"> </w:t>
      </w:r>
      <w:r w:rsidR="007A7FB6" w:rsidRPr="00040F12">
        <w:rPr>
          <w:rFonts w:ascii="Times New Roman" w:hAnsi="Times New Roman" w:cs="Times New Roman"/>
          <w:sz w:val="24"/>
          <w:szCs w:val="24"/>
        </w:rPr>
        <w:t xml:space="preserve">organic farms </w:t>
      </w:r>
      <w:ins w:id="279" w:author="Caitlin Jeffrey" w:date="2024-03-15T12:42:00Z">
        <w:r w:rsidR="00DD72E6" w:rsidRPr="00040F12">
          <w:rPr>
            <w:rFonts w:ascii="Times New Roman" w:hAnsi="Times New Roman" w:cs="Times New Roman"/>
            <w:sz w:val="24"/>
            <w:szCs w:val="24"/>
          </w:rPr>
          <w:t xml:space="preserve">in Vermont </w:t>
        </w:r>
      </w:ins>
      <w:r w:rsidR="007A7FB6" w:rsidRPr="00040F12">
        <w:rPr>
          <w:rFonts w:ascii="Times New Roman" w:hAnsi="Times New Roman" w:cs="Times New Roman"/>
          <w:sz w:val="24"/>
          <w:szCs w:val="24"/>
        </w:rPr>
        <w:t xml:space="preserve">house cows in a variety of </w:t>
      </w:r>
      <w:r w:rsidR="00A12BE4" w:rsidRPr="00040F12">
        <w:rPr>
          <w:rFonts w:ascii="Times New Roman" w:hAnsi="Times New Roman" w:cs="Times New Roman"/>
          <w:sz w:val="24"/>
          <w:szCs w:val="24"/>
        </w:rPr>
        <w:t xml:space="preserve">indoor </w:t>
      </w:r>
      <w:r w:rsidR="007A7FB6" w:rsidRPr="00040F12">
        <w:rPr>
          <w:rFonts w:ascii="Times New Roman" w:hAnsi="Times New Roman" w:cs="Times New Roman"/>
          <w:sz w:val="24"/>
          <w:szCs w:val="24"/>
        </w:rPr>
        <w:t xml:space="preserve">facility types. </w:t>
      </w:r>
      <w:del w:id="280" w:author="John Barlow" w:date="2024-04-02T13:11:00Z">
        <w:r w:rsidR="001A45D7" w:rsidRPr="00040F12" w:rsidDel="00A52519">
          <w:rPr>
            <w:rFonts w:ascii="Times New Roman" w:hAnsi="Times New Roman" w:cs="Times New Roman"/>
            <w:sz w:val="24"/>
            <w:szCs w:val="24"/>
          </w:rPr>
          <w:delText xml:space="preserve">The </w:delText>
        </w:r>
      </w:del>
      <w:ins w:id="281" w:author="John Barlow" w:date="2024-04-02T13:11:00Z">
        <w:r w:rsidR="00A52519" w:rsidRPr="00040F12">
          <w:rPr>
            <w:rFonts w:ascii="Times New Roman" w:hAnsi="Times New Roman" w:cs="Times New Roman"/>
            <w:sz w:val="24"/>
            <w:szCs w:val="24"/>
          </w:rPr>
          <w:t xml:space="preserve">Our </w:t>
        </w:r>
      </w:ins>
      <w:ins w:id="282" w:author="John Barlow" w:date="2024-03-30T08:27:00Z">
        <w:r w:rsidR="001674F8" w:rsidRPr="00040F12">
          <w:rPr>
            <w:rFonts w:ascii="Times New Roman" w:hAnsi="Times New Roman" w:cs="Times New Roman"/>
            <w:sz w:val="24"/>
            <w:szCs w:val="24"/>
          </w:rPr>
          <w:t xml:space="preserve">previous </w:t>
        </w:r>
      </w:ins>
      <w:r w:rsidR="001265C4" w:rsidRPr="00040F12">
        <w:rPr>
          <w:rFonts w:ascii="Times New Roman" w:hAnsi="Times New Roman" w:cs="Times New Roman"/>
          <w:sz w:val="24"/>
          <w:szCs w:val="24"/>
        </w:rPr>
        <w:t xml:space="preserve">Winter 2018-2019 </w:t>
      </w:r>
      <w:ins w:id="283" w:author="John Barlow" w:date="2024-03-30T08:27:00Z">
        <w:r w:rsidR="001674F8" w:rsidRPr="00040F12">
          <w:rPr>
            <w:rFonts w:ascii="Times New Roman" w:hAnsi="Times New Roman" w:cs="Times New Roman"/>
            <w:sz w:val="24"/>
            <w:szCs w:val="24"/>
          </w:rPr>
          <w:t xml:space="preserve">industry </w:t>
        </w:r>
      </w:ins>
      <w:r w:rsidR="001A45D7" w:rsidRPr="00040F12">
        <w:rPr>
          <w:rFonts w:ascii="Times New Roman" w:hAnsi="Times New Roman" w:cs="Times New Roman"/>
          <w:sz w:val="24"/>
          <w:szCs w:val="24"/>
        </w:rPr>
        <w:t xml:space="preserve">survey </w:t>
      </w:r>
      <w:del w:id="284" w:author="John Barlow" w:date="2024-03-30T08:37:00Z">
        <w:r w:rsidR="001A45D7" w:rsidRPr="00040F12" w:rsidDel="00084B59">
          <w:rPr>
            <w:rFonts w:ascii="Times New Roman" w:hAnsi="Times New Roman" w:cs="Times New Roman"/>
            <w:sz w:val="24"/>
            <w:szCs w:val="24"/>
          </w:rPr>
          <w:delText xml:space="preserve">aimed to </w:delText>
        </w:r>
      </w:del>
      <w:r w:rsidR="001A45D7" w:rsidRPr="00040F12">
        <w:rPr>
          <w:rFonts w:ascii="Times New Roman" w:hAnsi="Times New Roman" w:cs="Times New Roman"/>
          <w:sz w:val="24"/>
          <w:szCs w:val="24"/>
        </w:rPr>
        <w:t>quantif</w:t>
      </w:r>
      <w:ins w:id="285" w:author="John Barlow" w:date="2024-03-30T08:37:00Z">
        <w:r w:rsidR="00084B59" w:rsidRPr="00040F12">
          <w:rPr>
            <w:rFonts w:ascii="Times New Roman" w:hAnsi="Times New Roman" w:cs="Times New Roman"/>
            <w:sz w:val="24"/>
            <w:szCs w:val="24"/>
          </w:rPr>
          <w:t>ied</w:t>
        </w:r>
      </w:ins>
      <w:del w:id="286" w:author="John Barlow" w:date="2024-03-30T08:37:00Z">
        <w:r w:rsidR="001A45D7" w:rsidRPr="00040F12" w:rsidDel="00084B59">
          <w:rPr>
            <w:rFonts w:ascii="Times New Roman" w:hAnsi="Times New Roman" w:cs="Times New Roman"/>
            <w:sz w:val="24"/>
            <w:szCs w:val="24"/>
          </w:rPr>
          <w:delText>y</w:delText>
        </w:r>
      </w:del>
      <w:r w:rsidR="001A45D7" w:rsidRPr="00040F12">
        <w:rPr>
          <w:rFonts w:ascii="Times New Roman" w:hAnsi="Times New Roman" w:cs="Times New Roman"/>
          <w:sz w:val="24"/>
          <w:szCs w:val="24"/>
        </w:rPr>
        <w:t xml:space="preserve"> the frequency and diversity of </w:t>
      </w:r>
      <w:r w:rsidR="00D45BBF" w:rsidRPr="00040F12">
        <w:rPr>
          <w:rFonts w:ascii="Times New Roman" w:hAnsi="Times New Roman" w:cs="Times New Roman"/>
          <w:sz w:val="24"/>
          <w:szCs w:val="24"/>
        </w:rPr>
        <w:t xml:space="preserve">indoor </w:t>
      </w:r>
      <w:r w:rsidR="001A45D7" w:rsidRPr="00040F12">
        <w:rPr>
          <w:rFonts w:ascii="Times New Roman" w:hAnsi="Times New Roman" w:cs="Times New Roman"/>
          <w:sz w:val="24"/>
          <w:szCs w:val="24"/>
        </w:rPr>
        <w:t>housing and bedding types used by organic dairy farmers in the state</w:t>
      </w:r>
      <w:r w:rsidR="00D45BBF" w:rsidRPr="00040F12">
        <w:rPr>
          <w:rFonts w:ascii="Times New Roman" w:hAnsi="Times New Roman" w:cs="Times New Roman"/>
          <w:sz w:val="24"/>
          <w:szCs w:val="24"/>
        </w:rPr>
        <w:t xml:space="preserve"> when cows were not </w:t>
      </w:r>
      <w:r w:rsidR="009D5995" w:rsidRPr="00040F12">
        <w:rPr>
          <w:rFonts w:ascii="Times New Roman" w:hAnsi="Times New Roman" w:cs="Times New Roman"/>
          <w:sz w:val="24"/>
          <w:szCs w:val="24"/>
        </w:rPr>
        <w:t>on pasture</w:t>
      </w:r>
      <w:ins w:id="287" w:author="John Barlow" w:date="2024-03-30T08:37:00Z">
        <w:r w:rsidR="00084B59" w:rsidRPr="00040F12">
          <w:rPr>
            <w:rFonts w:ascii="Times New Roman" w:hAnsi="Times New Roman" w:cs="Times New Roman"/>
            <w:sz w:val="24"/>
            <w:szCs w:val="24"/>
          </w:rPr>
          <w:t xml:space="preserve">, and </w:t>
        </w:r>
      </w:ins>
      <w:ins w:id="288" w:author="John Barlow" w:date="2024-04-02T13:11:00Z">
        <w:r w:rsidR="00A52519" w:rsidRPr="00040F12">
          <w:rPr>
            <w:rFonts w:ascii="Times New Roman" w:hAnsi="Times New Roman" w:cs="Times New Roman"/>
            <w:sz w:val="24"/>
            <w:szCs w:val="24"/>
          </w:rPr>
          <w:t xml:space="preserve">for the </w:t>
        </w:r>
        <w:r w:rsidR="00A52519" w:rsidRPr="00040F12">
          <w:rPr>
            <w:rFonts w:ascii="Times New Roman" w:hAnsi="Times New Roman" w:cs="Times New Roman"/>
            <w:sz w:val="24"/>
            <w:szCs w:val="24"/>
          </w:rPr>
          <w:lastRenderedPageBreak/>
          <w:t>current</w:t>
        </w:r>
      </w:ins>
      <w:ins w:id="289" w:author="John Barlow" w:date="2024-04-02T13:12:00Z">
        <w:r w:rsidR="00A52519" w:rsidRPr="00040F12">
          <w:rPr>
            <w:rFonts w:ascii="Times New Roman" w:hAnsi="Times New Roman" w:cs="Times New Roman"/>
            <w:sz w:val="24"/>
            <w:szCs w:val="24"/>
          </w:rPr>
          <w:t xml:space="preserve"> study </w:t>
        </w:r>
      </w:ins>
      <w:ins w:id="290" w:author="John Barlow" w:date="2024-03-30T08:37:00Z">
        <w:r w:rsidR="00084B59" w:rsidRPr="00040F12">
          <w:rPr>
            <w:rFonts w:ascii="Times New Roman" w:hAnsi="Times New Roman" w:cs="Times New Roman"/>
            <w:sz w:val="24"/>
            <w:szCs w:val="24"/>
          </w:rPr>
          <w:t xml:space="preserve">farms were recruited from </w:t>
        </w:r>
      </w:ins>
      <w:ins w:id="291" w:author="John Barlow" w:date="2024-03-30T08:38:00Z">
        <w:r w:rsidR="00084B59" w:rsidRPr="00040F12">
          <w:rPr>
            <w:rFonts w:ascii="Times New Roman" w:hAnsi="Times New Roman" w:cs="Times New Roman"/>
            <w:sz w:val="24"/>
            <w:szCs w:val="24"/>
          </w:rPr>
          <w:t>respondents to this survey</w:t>
        </w:r>
      </w:ins>
      <w:r w:rsidR="001A45D7"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(Andrews et al., 2021)</w:t>
      </w:r>
      <w:r w:rsidR="001A45D7"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Dairy farms were eligible for enrollment in the current study if they: 1) responded to the initial survey in the </w:t>
      </w:r>
      <w:r w:rsidR="00481415" w:rsidRPr="00040F12">
        <w:rPr>
          <w:rFonts w:ascii="Times New Roman" w:hAnsi="Times New Roman" w:cs="Times New Roman"/>
          <w:sz w:val="24"/>
          <w:szCs w:val="24"/>
        </w:rPr>
        <w:t>Winter</w:t>
      </w:r>
      <w:r w:rsidRPr="00040F12">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040F12">
        <w:rPr>
          <w:rFonts w:ascii="Times New Roman" w:hAnsi="Times New Roman" w:cs="Times New Roman"/>
          <w:sz w:val="24"/>
          <w:szCs w:val="24"/>
        </w:rPr>
        <w:t>, 3)</w:t>
      </w:r>
      <w:r w:rsidRPr="00040F12">
        <w:rPr>
          <w:rFonts w:ascii="Times New Roman" w:hAnsi="Times New Roman" w:cs="Times New Roman"/>
          <w:sz w:val="24"/>
          <w:szCs w:val="24"/>
        </w:rPr>
        <w:t xml:space="preserve"> </w:t>
      </w:r>
      <w:r w:rsidR="00572773" w:rsidRPr="00040F12">
        <w:rPr>
          <w:rFonts w:ascii="Times New Roman" w:hAnsi="Times New Roman" w:cs="Times New Roman"/>
          <w:sz w:val="24"/>
          <w:szCs w:val="24"/>
        </w:rPr>
        <w:t>milked</w:t>
      </w:r>
      <w:r w:rsidRPr="00040F12">
        <w:rPr>
          <w:rFonts w:ascii="Times New Roman" w:hAnsi="Times New Roman" w:cs="Times New Roman"/>
          <w:sz w:val="24"/>
          <w:szCs w:val="24"/>
        </w:rPr>
        <w:t xml:space="preserve"> between 35 and 120 cows, and </w:t>
      </w:r>
      <w:r w:rsidR="00572773" w:rsidRPr="00040F12">
        <w:rPr>
          <w:rFonts w:ascii="Times New Roman" w:hAnsi="Times New Roman" w:cs="Times New Roman"/>
          <w:sz w:val="24"/>
          <w:szCs w:val="24"/>
        </w:rPr>
        <w:t>4</w:t>
      </w:r>
      <w:r w:rsidRPr="00040F12">
        <w:rPr>
          <w:rFonts w:ascii="Times New Roman" w:hAnsi="Times New Roman" w:cs="Times New Roman"/>
          <w:sz w:val="24"/>
          <w:szCs w:val="24"/>
        </w:rPr>
        <w:t>) indicated they would be interested in further participation. Eligible farms were contacted from this source population</w:t>
      </w:r>
      <w:r w:rsidR="0007355E" w:rsidRPr="00040F12">
        <w:rPr>
          <w:rFonts w:ascii="Times New Roman" w:hAnsi="Times New Roman" w:cs="Times New Roman"/>
          <w:sz w:val="24"/>
          <w:szCs w:val="24"/>
        </w:rPr>
        <w:t xml:space="preserve"> in Spring 2019</w:t>
      </w:r>
      <w:r w:rsidRPr="00040F12">
        <w:rPr>
          <w:rFonts w:ascii="Times New Roman" w:hAnsi="Times New Roman" w:cs="Times New Roman"/>
          <w:sz w:val="24"/>
          <w:szCs w:val="24"/>
        </w:rPr>
        <w:t xml:space="preserve"> if they responded that they were using </w:t>
      </w:r>
      <w:r w:rsidR="00425B0E" w:rsidRPr="00040F12">
        <w:rPr>
          <w:rFonts w:ascii="Times New Roman" w:hAnsi="Times New Roman" w:cs="Times New Roman"/>
          <w:sz w:val="24"/>
          <w:szCs w:val="24"/>
        </w:rPr>
        <w:t>one</w:t>
      </w:r>
      <w:r w:rsidRPr="00040F12">
        <w:rPr>
          <w:rFonts w:ascii="Times New Roman" w:hAnsi="Times New Roman" w:cs="Times New Roman"/>
          <w:sz w:val="24"/>
          <w:szCs w:val="24"/>
        </w:rPr>
        <w:t xml:space="preserve"> of </w:t>
      </w:r>
      <w:r w:rsidR="00425B0E" w:rsidRPr="00040F12">
        <w:rPr>
          <w:rFonts w:ascii="Times New Roman" w:hAnsi="Times New Roman" w:cs="Times New Roman"/>
          <w:sz w:val="24"/>
          <w:szCs w:val="24"/>
        </w:rPr>
        <w:t>four</w:t>
      </w:r>
      <w:r w:rsidRPr="00040F12">
        <w:rPr>
          <w:rFonts w:ascii="Times New Roman" w:hAnsi="Times New Roman" w:cs="Times New Roman"/>
          <w:sz w:val="24"/>
          <w:szCs w:val="24"/>
        </w:rPr>
        <w:t xml:space="preserve"> categories of bedding/housing combinations for their </w:t>
      </w:r>
      <w:r w:rsidR="009D5995" w:rsidRPr="00040F12">
        <w:rPr>
          <w:rFonts w:ascii="Times New Roman" w:hAnsi="Times New Roman" w:cs="Times New Roman"/>
          <w:sz w:val="24"/>
          <w:szCs w:val="24"/>
        </w:rPr>
        <w:t xml:space="preserve">indoor </w:t>
      </w:r>
      <w:r w:rsidRPr="00040F12">
        <w:rPr>
          <w:rFonts w:ascii="Times New Roman" w:hAnsi="Times New Roman" w:cs="Times New Roman"/>
          <w:sz w:val="24"/>
          <w:szCs w:val="24"/>
        </w:rPr>
        <w:t>housing system: 1) freestall</w:t>
      </w:r>
      <w:del w:id="292" w:author="Caitlin Jeffrey" w:date="2024-03-18T14:11:00Z">
        <w:r w:rsidRPr="00040F12" w:rsidDel="00730AD3">
          <w:rPr>
            <w:rFonts w:ascii="Times New Roman" w:hAnsi="Times New Roman" w:cs="Times New Roman"/>
            <w:sz w:val="24"/>
            <w:szCs w:val="24"/>
          </w:rPr>
          <w:delText xml:space="preserve"> </w:delText>
        </w:r>
      </w:del>
      <w:ins w:id="293" w:author="Caitlin Jeffrey" w:date="2024-03-18T14:11:00Z">
        <w:r w:rsidR="00730AD3" w:rsidRPr="00040F12">
          <w:rPr>
            <w:rFonts w:ascii="Times New Roman" w:hAnsi="Times New Roman" w:cs="Times New Roman"/>
            <w:sz w:val="24"/>
            <w:szCs w:val="24"/>
          </w:rPr>
          <w:t xml:space="preserve"> </w:t>
        </w:r>
      </w:ins>
      <w:ins w:id="294" w:author="Caitlin Jeffrey" w:date="2024-04-01T14:25:00Z">
        <w:r w:rsidR="00DB3304" w:rsidRPr="00040F12">
          <w:rPr>
            <w:rFonts w:ascii="Times New Roman" w:hAnsi="Times New Roman" w:cs="Times New Roman"/>
            <w:sz w:val="24"/>
            <w:szCs w:val="24"/>
          </w:rPr>
          <w:t xml:space="preserve">(FS) </w:t>
        </w:r>
      </w:ins>
      <w:r w:rsidR="00255582" w:rsidRPr="00040F12">
        <w:rPr>
          <w:rFonts w:ascii="Times New Roman" w:hAnsi="Times New Roman" w:cs="Times New Roman"/>
          <w:sz w:val="24"/>
          <w:szCs w:val="24"/>
        </w:rPr>
        <w:t xml:space="preserve">barn </w:t>
      </w:r>
      <w:r w:rsidRPr="00040F12">
        <w:rPr>
          <w:rFonts w:ascii="Times New Roman" w:hAnsi="Times New Roman" w:cs="Times New Roman"/>
          <w:sz w:val="24"/>
          <w:szCs w:val="24"/>
        </w:rPr>
        <w:t xml:space="preserve">bedded with sand, 2) </w:t>
      </w:r>
      <w:del w:id="295" w:author="Caitlin Jeffrey" w:date="2024-04-01T14:26:00Z">
        <w:r w:rsidRPr="00040F12" w:rsidDel="00DB3304">
          <w:rPr>
            <w:rFonts w:ascii="Times New Roman" w:hAnsi="Times New Roman" w:cs="Times New Roman"/>
            <w:sz w:val="24"/>
            <w:szCs w:val="24"/>
          </w:rPr>
          <w:delText>freestall</w:delText>
        </w:r>
      </w:del>
      <w:ins w:id="296" w:author="Caitlin Jeffrey" w:date="2024-04-01T14:26:00Z">
        <w:r w:rsidR="00DB3304"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w:t>
      </w:r>
      <w:r w:rsidR="00255582" w:rsidRPr="00040F12">
        <w:rPr>
          <w:rFonts w:ascii="Times New Roman" w:hAnsi="Times New Roman" w:cs="Times New Roman"/>
          <w:sz w:val="24"/>
          <w:szCs w:val="24"/>
        </w:rPr>
        <w:t xml:space="preserve">barn </w:t>
      </w:r>
      <w:r w:rsidRPr="00040F12">
        <w:rPr>
          <w:rFonts w:ascii="Times New Roman" w:hAnsi="Times New Roman" w:cs="Times New Roman"/>
          <w:sz w:val="24"/>
          <w:szCs w:val="24"/>
        </w:rPr>
        <w:t>bedded with shavings</w:t>
      </w:r>
      <w:r w:rsidR="006D788E" w:rsidRPr="00040F12">
        <w:rPr>
          <w:rFonts w:ascii="Times New Roman" w:hAnsi="Times New Roman" w:cs="Times New Roman"/>
          <w:sz w:val="24"/>
          <w:szCs w:val="24"/>
        </w:rPr>
        <w:t xml:space="preserve"> or </w:t>
      </w:r>
      <w:r w:rsidRPr="00040F12">
        <w:rPr>
          <w:rFonts w:ascii="Times New Roman" w:hAnsi="Times New Roman" w:cs="Times New Roman"/>
          <w:sz w:val="24"/>
          <w:szCs w:val="24"/>
        </w:rPr>
        <w:t>sawdust, 3) tiestall</w:t>
      </w:r>
      <w:ins w:id="297" w:author="Caitlin Jeffrey" w:date="2024-03-18T14:11:00Z">
        <w:r w:rsidR="00730AD3" w:rsidRPr="00040F12">
          <w:rPr>
            <w:rFonts w:ascii="Times New Roman" w:hAnsi="Times New Roman" w:cs="Times New Roman"/>
            <w:sz w:val="24"/>
            <w:szCs w:val="24"/>
          </w:rPr>
          <w:t xml:space="preserve"> (TS)</w:t>
        </w:r>
      </w:ins>
      <w:r w:rsidRPr="00040F12">
        <w:rPr>
          <w:rFonts w:ascii="Times New Roman" w:hAnsi="Times New Roman" w:cs="Times New Roman"/>
          <w:sz w:val="24"/>
          <w:szCs w:val="24"/>
        </w:rPr>
        <w:t xml:space="preserve"> </w:t>
      </w:r>
      <w:r w:rsidR="00255582" w:rsidRPr="00040F12">
        <w:rPr>
          <w:rFonts w:ascii="Times New Roman" w:hAnsi="Times New Roman" w:cs="Times New Roman"/>
          <w:sz w:val="24"/>
          <w:szCs w:val="24"/>
        </w:rPr>
        <w:t xml:space="preserve">barn </w:t>
      </w:r>
      <w:r w:rsidRPr="00040F12">
        <w:rPr>
          <w:rFonts w:ascii="Times New Roman" w:hAnsi="Times New Roman" w:cs="Times New Roman"/>
          <w:sz w:val="24"/>
          <w:szCs w:val="24"/>
        </w:rPr>
        <w:t>bedded with shavings</w:t>
      </w:r>
      <w:r w:rsidR="006D788E" w:rsidRPr="00040F12">
        <w:rPr>
          <w:rFonts w:ascii="Times New Roman" w:hAnsi="Times New Roman" w:cs="Times New Roman"/>
          <w:sz w:val="24"/>
          <w:szCs w:val="24"/>
        </w:rPr>
        <w:t xml:space="preserve"> or </w:t>
      </w:r>
      <w:r w:rsidRPr="00040F12">
        <w:rPr>
          <w:rFonts w:ascii="Times New Roman" w:hAnsi="Times New Roman" w:cs="Times New Roman"/>
          <w:sz w:val="24"/>
          <w:szCs w:val="24"/>
        </w:rPr>
        <w:t>sawdust, or 4</w:t>
      </w:r>
      <w:r w:rsidRPr="00040F12">
        <w:rPr>
          <w:rFonts w:ascii="Times New Roman" w:hAnsi="Times New Roman" w:cs="Times New Roman"/>
          <w:sz w:val="24"/>
          <w:szCs w:val="24"/>
          <w:highlight w:val="yellow"/>
        </w:rPr>
        <w:t xml:space="preserve">) </w:t>
      </w:r>
      <w:ins w:id="298" w:author="Caitlin Jeffrey" w:date="2024-04-01T14:26:00Z">
        <w:r w:rsidR="00DB3304" w:rsidRPr="00040F12">
          <w:rPr>
            <w:rFonts w:ascii="Times New Roman" w:hAnsi="Times New Roman" w:cs="Times New Roman"/>
            <w:sz w:val="24"/>
            <w:szCs w:val="24"/>
            <w:highlight w:val="yellow"/>
          </w:rPr>
          <w:t>BP</w:t>
        </w:r>
      </w:ins>
      <w:ins w:id="299" w:author="Caitlin Jeffrey" w:date="2024-04-01T14:22:00Z">
        <w:r w:rsidR="00AA172A" w:rsidRPr="00040F12">
          <w:rPr>
            <w:rFonts w:ascii="Times New Roman" w:hAnsi="Times New Roman" w:cs="Times New Roman"/>
            <w:sz w:val="24"/>
            <w:szCs w:val="24"/>
            <w:highlight w:val="yellow"/>
          </w:rPr>
          <w:t>.</w:t>
        </w:r>
      </w:ins>
      <w:del w:id="300" w:author="Caitlin Jeffrey" w:date="2024-03-18T13:18:00Z">
        <w:r w:rsidRPr="00040F12" w:rsidDel="0052154F">
          <w:rPr>
            <w:rFonts w:ascii="Times New Roman" w:hAnsi="Times New Roman" w:cs="Times New Roman"/>
            <w:sz w:val="24"/>
            <w:szCs w:val="24"/>
            <w:highlight w:val="yellow"/>
            <w:rPrChange w:id="301" w:author="Caitlin Jeffrey" w:date="2024-04-03T17:38:00Z">
              <w:rPr>
                <w:rFonts w:ascii="Times New Roman" w:hAnsi="Times New Roman" w:cs="Times New Roman"/>
                <w:sz w:val="24"/>
                <w:szCs w:val="24"/>
              </w:rPr>
            </w:rPrChange>
          </w:rPr>
          <w:delText>a</w:delText>
        </w:r>
        <w:r w:rsidR="00255582" w:rsidRPr="00040F12" w:rsidDel="0052154F">
          <w:rPr>
            <w:rFonts w:ascii="Times New Roman" w:hAnsi="Times New Roman" w:cs="Times New Roman"/>
            <w:sz w:val="24"/>
            <w:szCs w:val="24"/>
            <w:highlight w:val="yellow"/>
            <w:rPrChange w:id="302" w:author="Caitlin Jeffrey" w:date="2024-04-03T17:38:00Z">
              <w:rPr>
                <w:rFonts w:ascii="Times New Roman" w:hAnsi="Times New Roman" w:cs="Times New Roman"/>
                <w:sz w:val="24"/>
                <w:szCs w:val="24"/>
              </w:rPr>
            </w:rPrChange>
          </w:rPr>
          <w:delText>n enclosed</w:delText>
        </w:r>
        <w:r w:rsidRPr="00040F12" w:rsidDel="0052154F">
          <w:rPr>
            <w:rFonts w:ascii="Times New Roman" w:hAnsi="Times New Roman" w:cs="Times New Roman"/>
            <w:sz w:val="24"/>
            <w:szCs w:val="24"/>
            <w:highlight w:val="yellow"/>
            <w:rPrChange w:id="303" w:author="Caitlin Jeffrey" w:date="2024-04-03T17:38:00Z">
              <w:rPr>
                <w:rFonts w:ascii="Times New Roman" w:hAnsi="Times New Roman" w:cs="Times New Roman"/>
                <w:sz w:val="24"/>
                <w:szCs w:val="24"/>
              </w:rPr>
            </w:rPrChange>
          </w:rPr>
          <w:delText xml:space="preserve"> loose housing </w:delText>
        </w:r>
        <w:r w:rsidR="00255582" w:rsidRPr="00040F12" w:rsidDel="0052154F">
          <w:rPr>
            <w:rFonts w:ascii="Times New Roman" w:hAnsi="Times New Roman" w:cs="Times New Roman"/>
            <w:sz w:val="24"/>
            <w:szCs w:val="24"/>
            <w:highlight w:val="yellow"/>
            <w:rPrChange w:id="304" w:author="Caitlin Jeffrey" w:date="2024-04-03T17:38:00Z">
              <w:rPr>
                <w:rFonts w:ascii="Times New Roman" w:hAnsi="Times New Roman" w:cs="Times New Roman"/>
                <w:sz w:val="24"/>
                <w:szCs w:val="24"/>
              </w:rPr>
            </w:rPrChange>
          </w:rPr>
          <w:delText xml:space="preserve">facility </w:delText>
        </w:r>
        <w:r w:rsidRPr="00040F12" w:rsidDel="0052154F">
          <w:rPr>
            <w:rFonts w:ascii="Times New Roman" w:hAnsi="Times New Roman" w:cs="Times New Roman"/>
            <w:sz w:val="24"/>
            <w:szCs w:val="24"/>
            <w:highlight w:val="yellow"/>
            <w:rPrChange w:id="305" w:author="Caitlin Jeffrey" w:date="2024-04-03T17:38:00Z">
              <w:rPr>
                <w:rFonts w:ascii="Times New Roman" w:hAnsi="Times New Roman" w:cs="Times New Roman"/>
                <w:sz w:val="24"/>
                <w:szCs w:val="24"/>
              </w:rPr>
            </w:rPrChange>
          </w:rPr>
          <w:delText>deeply bedded with organic material</w:delText>
        </w:r>
      </w:del>
      <w:ins w:id="306" w:author="Caitlin Jeffrey" w:date="2024-03-18T13:16:00Z">
        <w:r w:rsidR="006346AD" w:rsidRPr="00040F12">
          <w:rPr>
            <w:rFonts w:ascii="Times New Roman" w:hAnsi="Times New Roman" w:cs="Times New Roman"/>
            <w:sz w:val="24"/>
            <w:szCs w:val="24"/>
            <w:highlight w:val="yellow"/>
          </w:rPr>
          <w:t xml:space="preserve"> </w:t>
        </w:r>
      </w:ins>
      <w:del w:id="307" w:author="Caitlin Jeffrey" w:date="2024-03-18T13:15:00Z">
        <w:r w:rsidRPr="00040F12" w:rsidDel="006346AD">
          <w:rPr>
            <w:rFonts w:ascii="Times New Roman" w:hAnsi="Times New Roman" w:cs="Times New Roman"/>
            <w:sz w:val="24"/>
            <w:szCs w:val="24"/>
          </w:rPr>
          <w:delText xml:space="preserve"> (hereafter, “bedded pack”). </w:delText>
        </w:r>
      </w:del>
      <w:r w:rsidRPr="00040F12">
        <w:rPr>
          <w:rFonts w:ascii="Times New Roman" w:hAnsi="Times New Roman" w:cs="Times New Roman"/>
          <w:sz w:val="24"/>
          <w:szCs w:val="24"/>
        </w:rPr>
        <w:t xml:space="preserve">The first three housing and bedding </w:t>
      </w:r>
      <w:r w:rsidR="00A7271C" w:rsidRPr="00040F12">
        <w:rPr>
          <w:rFonts w:ascii="Times New Roman" w:hAnsi="Times New Roman" w:cs="Times New Roman"/>
          <w:sz w:val="24"/>
          <w:szCs w:val="24"/>
        </w:rPr>
        <w:t>combinations are</w:t>
      </w:r>
      <w:r w:rsidR="00782257" w:rsidRPr="00040F12">
        <w:rPr>
          <w:rFonts w:ascii="Times New Roman" w:hAnsi="Times New Roman" w:cs="Times New Roman"/>
          <w:sz w:val="24"/>
          <w:szCs w:val="24"/>
        </w:rPr>
        <w:t xml:space="preserve"> the most frequently used</w:t>
      </w:r>
      <w:r w:rsidR="003D2991"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by organic dairies </w:t>
      </w:r>
      <w:r w:rsidR="00E44EA7" w:rsidRPr="00040F12">
        <w:rPr>
          <w:rFonts w:ascii="Times New Roman" w:hAnsi="Times New Roman" w:cs="Times New Roman"/>
          <w:sz w:val="24"/>
          <w:szCs w:val="24"/>
        </w:rPr>
        <w:t xml:space="preserve">in </w:t>
      </w:r>
      <w:r w:rsidR="006D788E" w:rsidRPr="00040F12">
        <w:rPr>
          <w:rFonts w:ascii="Times New Roman" w:hAnsi="Times New Roman" w:cs="Times New Roman"/>
          <w:sz w:val="24"/>
          <w:szCs w:val="24"/>
        </w:rPr>
        <w:t>Vermont</w:t>
      </w:r>
      <w:r w:rsidRPr="00040F12">
        <w:rPr>
          <w:rFonts w:ascii="Times New Roman" w:hAnsi="Times New Roman" w:cs="Times New Roman"/>
          <w:sz w:val="24"/>
          <w:szCs w:val="24"/>
        </w:rPr>
        <w:t xml:space="preserve"> to house cows </w:t>
      </w:r>
      <w:r w:rsidR="00B05194" w:rsidRPr="00040F12">
        <w:rPr>
          <w:rFonts w:ascii="Times New Roman" w:hAnsi="Times New Roman" w:cs="Times New Roman"/>
          <w:sz w:val="24"/>
          <w:szCs w:val="24"/>
        </w:rPr>
        <w:t>during</w:t>
      </w:r>
      <w:r w:rsidRPr="00040F12">
        <w:rPr>
          <w:rFonts w:ascii="Times New Roman" w:hAnsi="Times New Roman" w:cs="Times New Roman"/>
          <w:sz w:val="24"/>
          <w:szCs w:val="24"/>
        </w:rPr>
        <w:t xml:space="preserve"> the non-grazing season, and</w:t>
      </w:r>
      <w:r w:rsidR="00DD0E19" w:rsidRPr="00040F12">
        <w:rPr>
          <w:rFonts w:ascii="Times New Roman" w:hAnsi="Times New Roman" w:cs="Times New Roman"/>
          <w:sz w:val="24"/>
          <w:szCs w:val="24"/>
        </w:rPr>
        <w:t xml:space="preserve"> were compared to</w:t>
      </w:r>
      <w:r w:rsidRPr="00040F12">
        <w:rPr>
          <w:rFonts w:ascii="Times New Roman" w:hAnsi="Times New Roman" w:cs="Times New Roman"/>
          <w:sz w:val="24"/>
          <w:szCs w:val="24"/>
        </w:rPr>
        <w:t xml:space="preserve"> </w:t>
      </w:r>
      <w:del w:id="308" w:author="Caitlin Jeffrey" w:date="2024-03-18T14:07:00Z">
        <w:r w:rsidRPr="00040F12" w:rsidDel="00730AD3">
          <w:rPr>
            <w:rFonts w:ascii="Times New Roman" w:hAnsi="Times New Roman" w:cs="Times New Roman"/>
            <w:sz w:val="24"/>
            <w:szCs w:val="24"/>
          </w:rPr>
          <w:delText>bedded packs</w:delText>
        </w:r>
      </w:del>
      <w:ins w:id="309" w:author="Caitlin Jeffrey" w:date="2024-03-18T14:07: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w:t>
      </w:r>
      <w:r w:rsidR="006506E3" w:rsidRPr="00040F12">
        <w:rPr>
          <w:rFonts w:ascii="Times New Roman" w:hAnsi="Times New Roman" w:cs="Times New Roman"/>
          <w:sz w:val="24"/>
          <w:szCs w:val="24"/>
        </w:rPr>
        <w:t>as they were</w:t>
      </w:r>
      <w:r w:rsidRPr="00040F12">
        <w:rPr>
          <w:rFonts w:ascii="Times New Roman" w:hAnsi="Times New Roman" w:cs="Times New Roman"/>
          <w:sz w:val="24"/>
          <w:szCs w:val="24"/>
        </w:rPr>
        <w:t xml:space="preserve"> the housing </w:t>
      </w:r>
      <w:r w:rsidR="00B9409A" w:rsidRPr="00040F12">
        <w:rPr>
          <w:rFonts w:ascii="Times New Roman" w:hAnsi="Times New Roman" w:cs="Times New Roman"/>
          <w:sz w:val="24"/>
          <w:szCs w:val="24"/>
        </w:rPr>
        <w:t>type</w:t>
      </w:r>
      <w:r w:rsidRPr="00040F12">
        <w:rPr>
          <w:rFonts w:ascii="Times New Roman" w:hAnsi="Times New Roman" w:cs="Times New Roman"/>
          <w:sz w:val="24"/>
          <w:szCs w:val="24"/>
        </w:rPr>
        <w:t xml:space="preserve"> of interest for this project.</w:t>
      </w:r>
      <w:r w:rsidR="008454CA" w:rsidRPr="00040F12">
        <w:rPr>
          <w:rFonts w:ascii="Times New Roman" w:hAnsi="Times New Roman" w:cs="Times New Roman"/>
          <w:sz w:val="24"/>
          <w:szCs w:val="24"/>
        </w:rPr>
        <w:t xml:space="preserve"> </w:t>
      </w:r>
      <w:ins w:id="310" w:author="John Barlow" w:date="2024-04-02T12:48:00Z">
        <w:r w:rsidR="00B337D9" w:rsidRPr="00040F12">
          <w:rPr>
            <w:rFonts w:ascii="Times New Roman" w:hAnsi="Times New Roman" w:cs="Times New Roman"/>
            <w:sz w:val="24"/>
            <w:szCs w:val="24"/>
            <w:highlight w:val="yellow"/>
          </w:rPr>
          <w:t xml:space="preserve">For the purposes of this study, the inclusive term “bedded pack” is used to encompass both </w:t>
        </w:r>
        <w:bookmarkStart w:id="311" w:name="_Hlk162954620"/>
        <w:r w:rsidR="00B337D9" w:rsidRPr="00040F12">
          <w:rPr>
            <w:rFonts w:ascii="Times New Roman" w:hAnsi="Times New Roman" w:cs="Times New Roman"/>
            <w:sz w:val="24"/>
            <w:szCs w:val="24"/>
            <w:highlight w:val="yellow"/>
          </w:rPr>
          <w:t>CBP and deep bedded packs</w:t>
        </w:r>
        <w:bookmarkEnd w:id="311"/>
        <w:r w:rsidR="00B337D9" w:rsidRPr="00040F12">
          <w:rPr>
            <w:rFonts w:ascii="Times New Roman" w:hAnsi="Times New Roman" w:cs="Times New Roman"/>
            <w:sz w:val="24"/>
            <w:szCs w:val="24"/>
            <w:highlight w:val="yellow"/>
          </w:rPr>
          <w:t xml:space="preserve">, and was defined as an enclosed loose housing facility deeply bedded with organic material, in which bedding and waste accumulate throughout the 6–8-month period of time when cows are housed on it and which is only removed once a year. Both </w:t>
        </w:r>
      </w:ins>
      <w:ins w:id="312" w:author="John Barlow" w:date="2024-04-02T12:50:00Z">
        <w:r w:rsidR="00B337D9" w:rsidRPr="00040F12">
          <w:rPr>
            <w:rFonts w:ascii="Times New Roman" w:hAnsi="Times New Roman" w:cs="Times New Roman"/>
            <w:sz w:val="24"/>
            <w:szCs w:val="24"/>
            <w:highlight w:val="yellow"/>
          </w:rPr>
          <w:t>CBP and deep bedded packs</w:t>
        </w:r>
      </w:ins>
      <w:ins w:id="313" w:author="John Barlow" w:date="2024-04-02T12:48:00Z">
        <w:r w:rsidR="00B337D9" w:rsidRPr="00040F12">
          <w:rPr>
            <w:rFonts w:ascii="Times New Roman" w:hAnsi="Times New Roman" w:cs="Times New Roman"/>
            <w:sz w:val="24"/>
            <w:szCs w:val="24"/>
            <w:highlight w:val="yellow"/>
          </w:rPr>
          <w:t xml:space="preserve"> use carbon-rich substrates to create a clean, comfortable surface which allows animals to move freely. Urine and manure are not removed when bedding material is renewed, in contrast with other housing </w:t>
        </w:r>
      </w:ins>
      <w:r w:rsidR="00044858" w:rsidRPr="00040F12">
        <w:rPr>
          <w:rFonts w:ascii="Times New Roman" w:hAnsi="Times New Roman" w:cs="Times New Roman"/>
          <w:sz w:val="24"/>
          <w:szCs w:val="24"/>
          <w:highlight w:val="yellow"/>
        </w:rPr>
        <w:t xml:space="preserve">systems. </w:t>
      </w:r>
    </w:p>
    <w:p w14:paraId="236E9475" w14:textId="495817D7" w:rsidR="00B56466" w:rsidRPr="00040F12" w:rsidRDefault="00044858" w:rsidP="00887FAD">
      <w:pPr>
        <w:spacing w:after="0" w:line="480" w:lineRule="auto"/>
        <w:ind w:firstLine="360"/>
        <w:rPr>
          <w:ins w:id="314" w:author="Caitlin Jeffrey" w:date="2024-03-18T12:34:00Z"/>
          <w:rFonts w:ascii="Times New Roman" w:hAnsi="Times New Roman" w:cs="Times New Roman"/>
          <w:sz w:val="24"/>
          <w:szCs w:val="24"/>
        </w:rPr>
      </w:pPr>
      <w:r w:rsidRPr="00040F12">
        <w:rPr>
          <w:rFonts w:ascii="Times New Roman" w:hAnsi="Times New Roman" w:cs="Times New Roman"/>
          <w:sz w:val="24"/>
          <w:szCs w:val="24"/>
        </w:rPr>
        <w:t>A</w:t>
      </w:r>
      <w:r w:rsidR="006238BB" w:rsidRPr="00040F12">
        <w:rPr>
          <w:rFonts w:ascii="Times New Roman" w:hAnsi="Times New Roman" w:cs="Times New Roman"/>
          <w:sz w:val="24"/>
          <w:szCs w:val="24"/>
        </w:rPr>
        <w:t xml:space="preserve"> convenience sample </w:t>
      </w:r>
      <w:r w:rsidR="00DC63C2" w:rsidRPr="00040F12">
        <w:rPr>
          <w:rFonts w:ascii="Times New Roman" w:hAnsi="Times New Roman" w:cs="Times New Roman"/>
          <w:sz w:val="24"/>
          <w:szCs w:val="24"/>
        </w:rPr>
        <w:t xml:space="preserve">of farms </w:t>
      </w:r>
      <w:r w:rsidR="006238BB" w:rsidRPr="00040F12">
        <w:rPr>
          <w:rFonts w:ascii="Times New Roman" w:hAnsi="Times New Roman" w:cs="Times New Roman"/>
          <w:sz w:val="24"/>
          <w:szCs w:val="24"/>
        </w:rPr>
        <w:t xml:space="preserve">was enrolled </w:t>
      </w:r>
      <w:r w:rsidR="00AD7149" w:rsidRPr="00040F12">
        <w:rPr>
          <w:rFonts w:ascii="Times New Roman" w:hAnsi="Times New Roman" w:cs="Times New Roman"/>
          <w:sz w:val="24"/>
          <w:szCs w:val="24"/>
        </w:rPr>
        <w:t xml:space="preserve">in Spring 2019 </w:t>
      </w:r>
      <w:r w:rsidR="006238BB" w:rsidRPr="00040F12">
        <w:rPr>
          <w:rFonts w:ascii="Times New Roman" w:hAnsi="Times New Roman" w:cs="Times New Roman"/>
          <w:sz w:val="24"/>
          <w:szCs w:val="24"/>
        </w:rPr>
        <w:t>from a list of eligible farms (grouped by housing/bedding combination) using the phone number or email address provided in the</w:t>
      </w:r>
      <w:r w:rsidR="00ED1DEB" w:rsidRPr="00040F12">
        <w:rPr>
          <w:rFonts w:ascii="Times New Roman" w:hAnsi="Times New Roman" w:cs="Times New Roman"/>
          <w:sz w:val="24"/>
          <w:szCs w:val="24"/>
        </w:rPr>
        <w:t xml:space="preserve"> 2018-2019</w:t>
      </w:r>
      <w:r w:rsidR="006238BB" w:rsidRPr="00040F12">
        <w:rPr>
          <w:rFonts w:ascii="Times New Roman" w:hAnsi="Times New Roman" w:cs="Times New Roman"/>
          <w:sz w:val="24"/>
          <w:szCs w:val="24"/>
        </w:rPr>
        <w:t xml:space="preserve"> survey</w:t>
      </w:r>
      <w:r w:rsidR="00782257" w:rsidRPr="00040F12">
        <w:rPr>
          <w:rFonts w:ascii="Times New Roman" w:hAnsi="Times New Roman" w:cs="Times New Roman"/>
          <w:sz w:val="24"/>
          <w:szCs w:val="24"/>
        </w:rPr>
        <w:t xml:space="preserve"> response</w:t>
      </w:r>
      <w:r w:rsidR="006238BB" w:rsidRPr="00040F12">
        <w:rPr>
          <w:rFonts w:ascii="Times New Roman" w:hAnsi="Times New Roman" w:cs="Times New Roman"/>
          <w:sz w:val="24"/>
          <w:szCs w:val="24"/>
        </w:rPr>
        <w:t xml:space="preserve">. </w:t>
      </w:r>
      <w:r w:rsidR="00255582" w:rsidRPr="00040F12">
        <w:rPr>
          <w:rFonts w:ascii="Times New Roman" w:hAnsi="Times New Roman" w:cs="Times New Roman"/>
          <w:sz w:val="24"/>
          <w:szCs w:val="24"/>
        </w:rPr>
        <w:t xml:space="preserve">Our </w:t>
      </w:r>
      <w:r w:rsidR="006238BB" w:rsidRPr="00040F12">
        <w:rPr>
          <w:rFonts w:ascii="Times New Roman" w:hAnsi="Times New Roman" w:cs="Times New Roman"/>
          <w:sz w:val="24"/>
          <w:szCs w:val="24"/>
        </w:rPr>
        <w:t xml:space="preserve">aim was to </w:t>
      </w:r>
      <w:r w:rsidR="00782257" w:rsidRPr="00040F12">
        <w:rPr>
          <w:rFonts w:ascii="Times New Roman" w:hAnsi="Times New Roman" w:cs="Times New Roman"/>
          <w:sz w:val="24"/>
          <w:szCs w:val="24"/>
        </w:rPr>
        <w:t xml:space="preserve">enroll </w:t>
      </w:r>
      <w:r w:rsidR="00EC74BE" w:rsidRPr="00040F12">
        <w:rPr>
          <w:rFonts w:ascii="Times New Roman" w:hAnsi="Times New Roman" w:cs="Times New Roman"/>
          <w:sz w:val="24"/>
          <w:szCs w:val="24"/>
        </w:rPr>
        <w:t xml:space="preserve">40 farms for the </w:t>
      </w:r>
      <w:r w:rsidR="00060FE4" w:rsidRPr="00040F12">
        <w:rPr>
          <w:rFonts w:ascii="Times New Roman" w:hAnsi="Times New Roman" w:cs="Times New Roman"/>
          <w:sz w:val="24"/>
          <w:szCs w:val="24"/>
        </w:rPr>
        <w:t xml:space="preserve">current </w:t>
      </w:r>
      <w:r w:rsidR="008E1263" w:rsidRPr="00040F12">
        <w:rPr>
          <w:rFonts w:ascii="Times New Roman" w:hAnsi="Times New Roman" w:cs="Times New Roman"/>
          <w:sz w:val="24"/>
          <w:szCs w:val="24"/>
        </w:rPr>
        <w:t>study</w:t>
      </w:r>
      <w:r w:rsidR="006238BB" w:rsidRPr="00040F12">
        <w:rPr>
          <w:rFonts w:ascii="Times New Roman" w:hAnsi="Times New Roman" w:cs="Times New Roman"/>
          <w:sz w:val="24"/>
          <w:szCs w:val="24"/>
        </w:rPr>
        <w:t>, with 10 farms from each</w:t>
      </w:r>
      <w:r w:rsidR="00BB53BF" w:rsidRPr="00040F12">
        <w:rPr>
          <w:rFonts w:ascii="Times New Roman" w:hAnsi="Times New Roman" w:cs="Times New Roman"/>
          <w:sz w:val="24"/>
          <w:szCs w:val="24"/>
        </w:rPr>
        <w:t xml:space="preserve"> of the four</w:t>
      </w:r>
      <w:r w:rsidR="006238BB" w:rsidRPr="00040F12">
        <w:rPr>
          <w:rFonts w:ascii="Times New Roman" w:hAnsi="Times New Roman" w:cs="Times New Roman"/>
          <w:sz w:val="24"/>
          <w:szCs w:val="24"/>
        </w:rPr>
        <w:t xml:space="preserve"> housing/bedding </w:t>
      </w:r>
      <w:r w:rsidR="00212A32" w:rsidRPr="00040F12">
        <w:rPr>
          <w:rFonts w:ascii="Times New Roman" w:hAnsi="Times New Roman" w:cs="Times New Roman"/>
          <w:sz w:val="24"/>
          <w:szCs w:val="24"/>
        </w:rPr>
        <w:t xml:space="preserve">categories </w:t>
      </w:r>
      <w:r w:rsidR="00BB53BF" w:rsidRPr="00040F12">
        <w:rPr>
          <w:rFonts w:ascii="Times New Roman" w:hAnsi="Times New Roman" w:cs="Times New Roman"/>
          <w:sz w:val="24"/>
          <w:szCs w:val="24"/>
        </w:rPr>
        <w:t>described above</w:t>
      </w:r>
      <w:r w:rsidR="006238BB" w:rsidRPr="00040F12">
        <w:rPr>
          <w:rFonts w:ascii="Times New Roman" w:hAnsi="Times New Roman" w:cs="Times New Roman"/>
          <w:sz w:val="24"/>
          <w:szCs w:val="24"/>
        </w:rPr>
        <w:t xml:space="preserve">. </w:t>
      </w:r>
    </w:p>
    <w:p w14:paraId="2E2C7B10" w14:textId="7FAEF9B1" w:rsidR="006238BB" w:rsidRPr="00040F12" w:rsidRDefault="00272747" w:rsidP="00887FAD">
      <w:pPr>
        <w:spacing w:after="0" w:line="480" w:lineRule="auto"/>
        <w:ind w:firstLine="720"/>
        <w:rPr>
          <w:rFonts w:ascii="Times New Roman" w:hAnsi="Times New Roman" w:cs="Times New Roman"/>
          <w:sz w:val="24"/>
          <w:szCs w:val="24"/>
          <w:highlight w:val="yellow"/>
        </w:rPr>
      </w:pPr>
      <w:r w:rsidRPr="00040F12">
        <w:rPr>
          <w:rFonts w:ascii="Times New Roman" w:hAnsi="Times New Roman" w:cs="Times New Roman"/>
          <w:sz w:val="24"/>
          <w:szCs w:val="24"/>
        </w:rPr>
        <w:lastRenderedPageBreak/>
        <w:t xml:space="preserve">Prior to obtaining the 2018-2019 survey results, </w:t>
      </w:r>
      <w:r w:rsidR="006875EB" w:rsidRPr="00040F12">
        <w:rPr>
          <w:rFonts w:ascii="Times New Roman" w:hAnsi="Times New Roman" w:cs="Times New Roman"/>
          <w:sz w:val="24"/>
          <w:szCs w:val="24"/>
        </w:rPr>
        <w:t xml:space="preserve">based on preliminary data collected by the University of Vermont Center for Sustainable Agriculture Extension group, </w:t>
      </w:r>
      <w:r w:rsidRPr="00040F12">
        <w:rPr>
          <w:rFonts w:ascii="Times New Roman" w:hAnsi="Times New Roman" w:cs="Times New Roman"/>
          <w:sz w:val="24"/>
          <w:szCs w:val="24"/>
        </w:rPr>
        <w:t>the study was designed</w:t>
      </w:r>
      <w:r w:rsidR="00AE280F" w:rsidRPr="00040F12">
        <w:rPr>
          <w:rFonts w:ascii="Times New Roman" w:hAnsi="Times New Roman" w:cs="Times New Roman"/>
          <w:sz w:val="24"/>
          <w:szCs w:val="24"/>
        </w:rPr>
        <w:t xml:space="preserve"> anticipat</w:t>
      </w:r>
      <w:r w:rsidRPr="00040F12">
        <w:rPr>
          <w:rFonts w:ascii="Times New Roman" w:hAnsi="Times New Roman" w:cs="Times New Roman"/>
          <w:sz w:val="24"/>
          <w:szCs w:val="24"/>
        </w:rPr>
        <w:t>ing</w:t>
      </w:r>
      <w:r w:rsidR="00AE280F" w:rsidRPr="00040F12">
        <w:rPr>
          <w:rFonts w:ascii="Times New Roman" w:hAnsi="Times New Roman" w:cs="Times New Roman"/>
          <w:sz w:val="24"/>
          <w:szCs w:val="24"/>
        </w:rPr>
        <w:t xml:space="preserve"> that it would be possible to enroll 10 organic Vermont dairies using a </w:t>
      </w:r>
      <w:del w:id="315" w:author="Caitlin Jeffrey" w:date="2024-04-01T14:22:00Z">
        <w:r w:rsidR="00AE280F" w:rsidRPr="00040F12" w:rsidDel="00761664">
          <w:rPr>
            <w:rFonts w:ascii="Times New Roman" w:hAnsi="Times New Roman" w:cs="Times New Roman"/>
            <w:sz w:val="24"/>
            <w:szCs w:val="24"/>
          </w:rPr>
          <w:delText>bedded pack system</w:delText>
        </w:r>
      </w:del>
      <w:ins w:id="316" w:author="Caitlin Jeffrey" w:date="2024-04-01T14:22:00Z">
        <w:r w:rsidR="00761664" w:rsidRPr="00040F12">
          <w:rPr>
            <w:rFonts w:ascii="Times New Roman" w:hAnsi="Times New Roman" w:cs="Times New Roman"/>
            <w:sz w:val="24"/>
            <w:szCs w:val="24"/>
          </w:rPr>
          <w:t>BP</w:t>
        </w:r>
      </w:ins>
      <w:r w:rsidR="00AE280F" w:rsidRPr="00040F12">
        <w:rPr>
          <w:rFonts w:ascii="Times New Roman" w:hAnsi="Times New Roman" w:cs="Times New Roman"/>
          <w:sz w:val="24"/>
          <w:szCs w:val="24"/>
        </w:rPr>
        <w:t xml:space="preserve"> as their primary indoor housing system. </w:t>
      </w:r>
      <w:r w:rsidR="006238BB" w:rsidRPr="00040F12">
        <w:rPr>
          <w:rFonts w:ascii="Times New Roman" w:hAnsi="Times New Roman" w:cs="Times New Roman"/>
          <w:sz w:val="24"/>
          <w:szCs w:val="24"/>
        </w:rPr>
        <w:t xml:space="preserve">However, out of the 17 farms from </w:t>
      </w:r>
      <w:r w:rsidR="0094453B" w:rsidRPr="00040F12">
        <w:rPr>
          <w:rFonts w:ascii="Times New Roman" w:hAnsi="Times New Roman" w:cs="Times New Roman"/>
          <w:sz w:val="24"/>
          <w:szCs w:val="24"/>
        </w:rPr>
        <w:t xml:space="preserve">the </w:t>
      </w:r>
      <w:r w:rsidR="006238BB" w:rsidRPr="00040F12">
        <w:rPr>
          <w:rFonts w:ascii="Times New Roman" w:hAnsi="Times New Roman" w:cs="Times New Roman"/>
          <w:sz w:val="24"/>
          <w:szCs w:val="24"/>
        </w:rPr>
        <w:t xml:space="preserve">2018-2019 survey </w:t>
      </w:r>
      <w:r w:rsidR="00607940" w:rsidRPr="00040F12">
        <w:rPr>
          <w:rFonts w:ascii="Times New Roman" w:hAnsi="Times New Roman" w:cs="Times New Roman"/>
          <w:sz w:val="24"/>
          <w:szCs w:val="24"/>
        </w:rPr>
        <w:t>which</w:t>
      </w:r>
      <w:r w:rsidR="006238BB" w:rsidRPr="00040F12">
        <w:rPr>
          <w:rFonts w:ascii="Times New Roman" w:hAnsi="Times New Roman" w:cs="Times New Roman"/>
          <w:sz w:val="24"/>
          <w:szCs w:val="24"/>
        </w:rPr>
        <w:t xml:space="preserve"> indicated at least some use of a </w:t>
      </w:r>
      <w:del w:id="317" w:author="Caitlin Jeffrey" w:date="2024-04-01T14:22:00Z">
        <w:r w:rsidR="006238BB" w:rsidRPr="00040F12" w:rsidDel="00761664">
          <w:rPr>
            <w:rFonts w:ascii="Times New Roman" w:hAnsi="Times New Roman" w:cs="Times New Roman"/>
            <w:sz w:val="24"/>
            <w:szCs w:val="24"/>
          </w:rPr>
          <w:delText>bedded pack system</w:delText>
        </w:r>
      </w:del>
      <w:ins w:id="318" w:author="Caitlin Jeffrey" w:date="2024-04-01T14:22:00Z">
        <w:r w:rsidR="00761664" w:rsidRPr="00040F12">
          <w:rPr>
            <w:rFonts w:ascii="Times New Roman" w:hAnsi="Times New Roman" w:cs="Times New Roman"/>
            <w:sz w:val="24"/>
            <w:szCs w:val="24"/>
          </w:rPr>
          <w:t>BP</w:t>
        </w:r>
      </w:ins>
      <w:r w:rsidR="006238BB" w:rsidRPr="00040F12">
        <w:rPr>
          <w:rFonts w:ascii="Times New Roman" w:hAnsi="Times New Roman" w:cs="Times New Roman"/>
          <w:sz w:val="24"/>
          <w:szCs w:val="24"/>
        </w:rPr>
        <w:t>,</w:t>
      </w:r>
      <w:r w:rsidR="00A37047" w:rsidRPr="00040F12">
        <w:rPr>
          <w:rFonts w:ascii="Times New Roman" w:hAnsi="Times New Roman" w:cs="Times New Roman"/>
          <w:sz w:val="24"/>
          <w:szCs w:val="24"/>
        </w:rPr>
        <w:t xml:space="preserve"> one</w:t>
      </w:r>
      <w:r w:rsidR="006238BB" w:rsidRPr="00040F12">
        <w:rPr>
          <w:rFonts w:ascii="Times New Roman" w:hAnsi="Times New Roman" w:cs="Times New Roman"/>
          <w:sz w:val="24"/>
          <w:szCs w:val="24"/>
        </w:rPr>
        <w:t xml:space="preserve"> farm was not interested in any further participation, </w:t>
      </w:r>
      <w:r w:rsidR="00A37047" w:rsidRPr="00040F12">
        <w:rPr>
          <w:rFonts w:ascii="Times New Roman" w:hAnsi="Times New Roman" w:cs="Times New Roman"/>
          <w:sz w:val="24"/>
          <w:szCs w:val="24"/>
        </w:rPr>
        <w:t xml:space="preserve">five </w:t>
      </w:r>
      <w:r w:rsidR="006238BB" w:rsidRPr="00040F12">
        <w:rPr>
          <w:rFonts w:ascii="Times New Roman" w:hAnsi="Times New Roman" w:cs="Times New Roman"/>
          <w:sz w:val="24"/>
          <w:szCs w:val="24"/>
        </w:rPr>
        <w:t xml:space="preserve">did not use DHIA testing, and </w:t>
      </w:r>
      <w:r w:rsidR="00A37047" w:rsidRPr="00040F12">
        <w:rPr>
          <w:rFonts w:ascii="Times New Roman" w:hAnsi="Times New Roman" w:cs="Times New Roman"/>
          <w:sz w:val="24"/>
          <w:szCs w:val="24"/>
        </w:rPr>
        <w:t>six</w:t>
      </w:r>
      <w:r w:rsidR="006238BB" w:rsidRPr="00040F12">
        <w:rPr>
          <w:rFonts w:ascii="Times New Roman" w:hAnsi="Times New Roman" w:cs="Times New Roman"/>
          <w:sz w:val="24"/>
          <w:szCs w:val="24"/>
        </w:rPr>
        <w:t xml:space="preserve"> only used a </w:t>
      </w:r>
      <w:del w:id="319" w:author="Caitlin Jeffrey" w:date="2024-04-01T14:23:00Z">
        <w:r w:rsidR="006238BB" w:rsidRPr="00040F12" w:rsidDel="00761664">
          <w:rPr>
            <w:rFonts w:ascii="Times New Roman" w:hAnsi="Times New Roman" w:cs="Times New Roman"/>
            <w:sz w:val="24"/>
            <w:szCs w:val="24"/>
          </w:rPr>
          <w:delText>bedded pack system</w:delText>
        </w:r>
      </w:del>
      <w:ins w:id="320" w:author="Caitlin Jeffrey" w:date="2024-04-01T14:23:00Z">
        <w:r w:rsidR="00761664" w:rsidRPr="00040F12">
          <w:rPr>
            <w:rFonts w:ascii="Times New Roman" w:hAnsi="Times New Roman" w:cs="Times New Roman"/>
            <w:sz w:val="24"/>
            <w:szCs w:val="24"/>
          </w:rPr>
          <w:t>BP</w:t>
        </w:r>
      </w:ins>
      <w:r w:rsidR="006238BB" w:rsidRPr="00040F12">
        <w:rPr>
          <w:rFonts w:ascii="Times New Roman" w:hAnsi="Times New Roman" w:cs="Times New Roman"/>
          <w:sz w:val="24"/>
          <w:szCs w:val="24"/>
        </w:rPr>
        <w:t xml:space="preserve"> as a secondary housing system in conjunction with a </w:t>
      </w:r>
      <w:del w:id="321" w:author="Caitlin Jeffrey" w:date="2024-03-18T14:11:00Z">
        <w:r w:rsidR="006238BB" w:rsidRPr="00040F12" w:rsidDel="00730AD3">
          <w:rPr>
            <w:rFonts w:ascii="Times New Roman" w:hAnsi="Times New Roman" w:cs="Times New Roman"/>
            <w:sz w:val="24"/>
            <w:szCs w:val="24"/>
          </w:rPr>
          <w:delText>tiestall</w:delText>
        </w:r>
      </w:del>
      <w:ins w:id="322" w:author="Caitlin Jeffrey" w:date="2024-03-18T14:11:00Z">
        <w:r w:rsidR="00730AD3" w:rsidRPr="00040F12">
          <w:rPr>
            <w:rFonts w:ascii="Times New Roman" w:hAnsi="Times New Roman" w:cs="Times New Roman"/>
            <w:sz w:val="24"/>
            <w:szCs w:val="24"/>
          </w:rPr>
          <w:t>TS</w:t>
        </w:r>
      </w:ins>
      <w:r w:rsidR="006238BB" w:rsidRPr="00040F12">
        <w:rPr>
          <w:rFonts w:ascii="Times New Roman" w:hAnsi="Times New Roman" w:cs="Times New Roman"/>
          <w:sz w:val="24"/>
          <w:szCs w:val="24"/>
        </w:rPr>
        <w:t xml:space="preserve"> barn, or cows were only on the pack a few hours a day. </w:t>
      </w:r>
      <w:r w:rsidR="00211057" w:rsidRPr="00040F12">
        <w:rPr>
          <w:rFonts w:ascii="Times New Roman" w:hAnsi="Times New Roman" w:cs="Times New Roman"/>
          <w:sz w:val="24"/>
          <w:szCs w:val="24"/>
        </w:rPr>
        <w:t xml:space="preserve">Because </w:t>
      </w:r>
      <w:r w:rsidR="006238BB" w:rsidRPr="00040F12">
        <w:rPr>
          <w:rFonts w:ascii="Times New Roman" w:hAnsi="Times New Roman" w:cs="Times New Roman"/>
          <w:sz w:val="24"/>
          <w:szCs w:val="24"/>
        </w:rPr>
        <w:t xml:space="preserve">the number of farms using </w:t>
      </w:r>
      <w:del w:id="323" w:author="Caitlin Jeffrey" w:date="2024-03-18T14:07:00Z">
        <w:r w:rsidR="00DF7C3A" w:rsidRPr="00040F12" w:rsidDel="00730AD3">
          <w:rPr>
            <w:rFonts w:ascii="Times New Roman" w:hAnsi="Times New Roman" w:cs="Times New Roman"/>
            <w:sz w:val="24"/>
            <w:szCs w:val="24"/>
          </w:rPr>
          <w:delText>bedded packs</w:delText>
        </w:r>
      </w:del>
      <w:ins w:id="324" w:author="Caitlin Jeffrey" w:date="2024-03-18T14:07:00Z">
        <w:r w:rsidR="00730AD3" w:rsidRPr="00040F12">
          <w:rPr>
            <w:rFonts w:ascii="Times New Roman" w:hAnsi="Times New Roman" w:cs="Times New Roman"/>
            <w:sz w:val="24"/>
            <w:szCs w:val="24"/>
          </w:rPr>
          <w:t>BP</w:t>
        </w:r>
      </w:ins>
      <w:r w:rsidR="006238BB" w:rsidRPr="00040F12">
        <w:rPr>
          <w:rFonts w:ascii="Times New Roman" w:hAnsi="Times New Roman" w:cs="Times New Roman"/>
          <w:sz w:val="24"/>
          <w:szCs w:val="24"/>
        </w:rPr>
        <w:t xml:space="preserve"> was </w:t>
      </w:r>
      <w:r w:rsidR="004C3AEF" w:rsidRPr="00040F12">
        <w:rPr>
          <w:rFonts w:ascii="Times New Roman" w:hAnsi="Times New Roman" w:cs="Times New Roman"/>
          <w:sz w:val="24"/>
          <w:szCs w:val="24"/>
        </w:rPr>
        <w:t>fewer</w:t>
      </w:r>
      <w:r w:rsidR="006238BB" w:rsidRPr="00040F12">
        <w:rPr>
          <w:rFonts w:ascii="Times New Roman" w:hAnsi="Times New Roman" w:cs="Times New Roman"/>
          <w:sz w:val="24"/>
          <w:szCs w:val="24"/>
        </w:rPr>
        <w:t xml:space="preserve"> than anticipated, the eligibility requirements were relaxed to include </w:t>
      </w:r>
      <w:r w:rsidR="000A3713" w:rsidRPr="00040F12">
        <w:rPr>
          <w:rFonts w:ascii="Times New Roman" w:hAnsi="Times New Roman" w:cs="Times New Roman"/>
          <w:sz w:val="24"/>
          <w:szCs w:val="24"/>
        </w:rPr>
        <w:t>one</w:t>
      </w:r>
      <w:r w:rsidR="006238BB" w:rsidRPr="00040F12">
        <w:rPr>
          <w:rFonts w:ascii="Times New Roman" w:hAnsi="Times New Roman" w:cs="Times New Roman"/>
          <w:sz w:val="24"/>
          <w:szCs w:val="24"/>
        </w:rPr>
        <w:t xml:space="preserve"> farm where cows spend the majority (two-thirds) of their time in a </w:t>
      </w:r>
      <w:del w:id="325" w:author="Caitlin Jeffrey" w:date="2024-04-01T14:23:00Z">
        <w:r w:rsidR="006238BB" w:rsidRPr="00040F12" w:rsidDel="00761664">
          <w:rPr>
            <w:rFonts w:ascii="Times New Roman" w:hAnsi="Times New Roman" w:cs="Times New Roman"/>
            <w:sz w:val="24"/>
            <w:szCs w:val="24"/>
          </w:rPr>
          <w:delText>bedded pack</w:delText>
        </w:r>
      </w:del>
      <w:ins w:id="326" w:author="Caitlin Jeffrey" w:date="2024-04-01T14:23:00Z">
        <w:r w:rsidR="00761664" w:rsidRPr="00040F12">
          <w:rPr>
            <w:rFonts w:ascii="Times New Roman" w:hAnsi="Times New Roman" w:cs="Times New Roman"/>
            <w:sz w:val="24"/>
            <w:szCs w:val="24"/>
          </w:rPr>
          <w:t>BP</w:t>
        </w:r>
      </w:ins>
      <w:r w:rsidR="006238BB" w:rsidRPr="00040F12">
        <w:rPr>
          <w:rFonts w:ascii="Times New Roman" w:hAnsi="Times New Roman" w:cs="Times New Roman"/>
          <w:sz w:val="24"/>
          <w:szCs w:val="24"/>
        </w:rPr>
        <w:t xml:space="preserve">, with the remaining time in a </w:t>
      </w:r>
      <w:del w:id="327" w:author="Caitlin Jeffrey" w:date="2024-03-18T14:11:00Z">
        <w:r w:rsidR="006238BB" w:rsidRPr="00040F12" w:rsidDel="00730AD3">
          <w:rPr>
            <w:rFonts w:ascii="Times New Roman" w:hAnsi="Times New Roman" w:cs="Times New Roman"/>
            <w:sz w:val="24"/>
            <w:szCs w:val="24"/>
          </w:rPr>
          <w:delText>tiestall</w:delText>
        </w:r>
      </w:del>
      <w:ins w:id="328" w:author="Caitlin Jeffrey" w:date="2024-03-18T14:11:00Z">
        <w:r w:rsidR="00730AD3" w:rsidRPr="00040F12">
          <w:rPr>
            <w:rFonts w:ascii="Times New Roman" w:hAnsi="Times New Roman" w:cs="Times New Roman"/>
            <w:sz w:val="24"/>
            <w:szCs w:val="24"/>
          </w:rPr>
          <w:t>TS</w:t>
        </w:r>
      </w:ins>
      <w:r w:rsidR="006238BB" w:rsidRPr="00040F12">
        <w:rPr>
          <w:rFonts w:ascii="Times New Roman" w:hAnsi="Times New Roman" w:cs="Times New Roman"/>
          <w:sz w:val="24"/>
          <w:szCs w:val="24"/>
        </w:rPr>
        <w:t xml:space="preserve"> with wood shavings. </w:t>
      </w:r>
      <w:r w:rsidR="003836E0" w:rsidRPr="00040F12">
        <w:rPr>
          <w:rFonts w:ascii="Times New Roman" w:hAnsi="Times New Roman" w:cs="Times New Roman"/>
          <w:sz w:val="24"/>
          <w:szCs w:val="24"/>
        </w:rPr>
        <w:t xml:space="preserve">Additionally, two </w:t>
      </w:r>
      <w:del w:id="329" w:author="Caitlin Jeffrey" w:date="2024-04-01T14:23:00Z">
        <w:r w:rsidR="003836E0" w:rsidRPr="00040F12" w:rsidDel="00761664">
          <w:rPr>
            <w:rFonts w:ascii="Times New Roman" w:hAnsi="Times New Roman" w:cs="Times New Roman"/>
            <w:sz w:val="24"/>
            <w:szCs w:val="24"/>
          </w:rPr>
          <w:delText>bedded pack</w:delText>
        </w:r>
      </w:del>
      <w:ins w:id="330" w:author="Caitlin Jeffrey" w:date="2024-04-01T14:23:00Z">
        <w:r w:rsidR="00761664" w:rsidRPr="00040F12">
          <w:rPr>
            <w:rFonts w:ascii="Times New Roman" w:hAnsi="Times New Roman" w:cs="Times New Roman"/>
            <w:sz w:val="24"/>
            <w:szCs w:val="24"/>
          </w:rPr>
          <w:t>BP</w:t>
        </w:r>
      </w:ins>
      <w:r w:rsidR="003836E0" w:rsidRPr="00040F12">
        <w:rPr>
          <w:rFonts w:ascii="Times New Roman" w:hAnsi="Times New Roman" w:cs="Times New Roman"/>
          <w:sz w:val="24"/>
          <w:szCs w:val="24"/>
        </w:rPr>
        <w:t xml:space="preserve"> farms </w:t>
      </w:r>
      <w:r w:rsidR="00CA5ADE" w:rsidRPr="00040F12">
        <w:rPr>
          <w:rFonts w:ascii="Times New Roman" w:hAnsi="Times New Roman" w:cs="Times New Roman"/>
          <w:sz w:val="24"/>
          <w:szCs w:val="24"/>
        </w:rPr>
        <w:t xml:space="preserve">were included that had limited DHIA information: one farm did not utilize cow-level testing, and </w:t>
      </w:r>
      <w:r w:rsidR="006C4D85" w:rsidRPr="00040F12">
        <w:rPr>
          <w:rFonts w:ascii="Times New Roman" w:hAnsi="Times New Roman" w:cs="Times New Roman"/>
          <w:sz w:val="24"/>
          <w:szCs w:val="24"/>
        </w:rPr>
        <w:t xml:space="preserve">cow-level data for </w:t>
      </w:r>
      <w:r w:rsidR="00A8557C" w:rsidRPr="00040F12">
        <w:rPr>
          <w:rFonts w:ascii="Times New Roman" w:hAnsi="Times New Roman" w:cs="Times New Roman"/>
          <w:sz w:val="24"/>
          <w:szCs w:val="24"/>
        </w:rPr>
        <w:t>a</w:t>
      </w:r>
      <w:r w:rsidR="006C4D85" w:rsidRPr="00040F12">
        <w:rPr>
          <w:rFonts w:ascii="Times New Roman" w:hAnsi="Times New Roman" w:cs="Times New Roman"/>
          <w:sz w:val="24"/>
          <w:szCs w:val="24"/>
        </w:rPr>
        <w:t xml:space="preserve"> second farm was limited due to their seasonal lactation</w:t>
      </w:r>
      <w:r w:rsidR="00640F77" w:rsidRPr="00040F12">
        <w:rPr>
          <w:rFonts w:ascii="Times New Roman" w:hAnsi="Times New Roman" w:cs="Times New Roman"/>
          <w:sz w:val="24"/>
          <w:szCs w:val="24"/>
        </w:rPr>
        <w:t xml:space="preserve"> schedule</w:t>
      </w:r>
      <w:r w:rsidR="00C77A96" w:rsidRPr="00040F12">
        <w:rPr>
          <w:rFonts w:ascii="Times New Roman" w:hAnsi="Times New Roman" w:cs="Times New Roman"/>
          <w:sz w:val="24"/>
          <w:szCs w:val="24"/>
        </w:rPr>
        <w:t>.</w:t>
      </w:r>
      <w:r w:rsidR="00EC1674" w:rsidRPr="00040F12">
        <w:rPr>
          <w:rFonts w:ascii="Times New Roman" w:hAnsi="Times New Roman" w:cs="Times New Roman"/>
          <w:sz w:val="24"/>
          <w:szCs w:val="24"/>
        </w:rPr>
        <w:t xml:space="preserve"> </w:t>
      </w:r>
      <w:moveFromRangeStart w:id="331" w:author="Caitlin Jeffrey" w:date="2024-03-18T10:48:00Z" w:name="move161651302"/>
      <w:moveFrom w:id="332" w:author="Caitlin Jeffrey" w:date="2024-03-18T10:48:00Z">
        <w:r w:rsidRPr="00040F12" w:rsidDel="000E2802">
          <w:rPr>
            <w:rFonts w:ascii="Times New Roman" w:hAnsi="Times New Roman" w:cs="Times New Roman"/>
            <w:sz w:val="24"/>
            <w:szCs w:val="24"/>
          </w:rPr>
          <w:t xml:space="preserve">This </w:t>
        </w:r>
        <w:r w:rsidR="008153D2" w:rsidRPr="00040F12" w:rsidDel="000E2802">
          <w:rPr>
            <w:rFonts w:ascii="Times New Roman" w:hAnsi="Times New Roman" w:cs="Times New Roman"/>
            <w:sz w:val="24"/>
            <w:szCs w:val="24"/>
          </w:rPr>
          <w:t xml:space="preserve">study </w:t>
        </w:r>
        <w:r w:rsidR="00EC1674" w:rsidRPr="00040F12" w:rsidDel="000E2802">
          <w:rPr>
            <w:rFonts w:ascii="Times New Roman" w:hAnsi="Times New Roman" w:cs="Times New Roman"/>
            <w:sz w:val="24"/>
            <w:szCs w:val="24"/>
          </w:rPr>
          <w:t xml:space="preserve">was intended to study cows while they were in their </w:t>
        </w:r>
        <w:r w:rsidR="0021422E" w:rsidRPr="00040F12" w:rsidDel="000E2802">
          <w:rPr>
            <w:rFonts w:ascii="Times New Roman" w:hAnsi="Times New Roman" w:cs="Times New Roman"/>
            <w:sz w:val="24"/>
            <w:szCs w:val="24"/>
          </w:rPr>
          <w:t xml:space="preserve">indoor </w:t>
        </w:r>
        <w:r w:rsidR="00EC1674" w:rsidRPr="00040F12" w:rsidDel="000E2802">
          <w:rPr>
            <w:rFonts w:ascii="Times New Roman" w:hAnsi="Times New Roman" w:cs="Times New Roman"/>
            <w:sz w:val="24"/>
            <w:szCs w:val="24"/>
          </w:rPr>
          <w:t>housing system, so all herds visits were completed before any grazing had begun for the season.</w:t>
        </w:r>
      </w:moveFrom>
      <w:moveFromRangeEnd w:id="331"/>
      <w:ins w:id="333" w:author="Caitlin Jeffrey" w:date="2024-03-18T12:35:00Z">
        <w:r w:rsidR="008454CA" w:rsidRPr="00040F12">
          <w:rPr>
            <w:rFonts w:ascii="Times New Roman" w:hAnsi="Times New Roman" w:cs="Times New Roman"/>
            <w:sz w:val="24"/>
            <w:szCs w:val="24"/>
          </w:rPr>
          <w:t xml:space="preserve"> </w:t>
        </w:r>
        <w:r w:rsidR="008454CA" w:rsidRPr="00040F12">
          <w:rPr>
            <w:rFonts w:ascii="Times New Roman" w:hAnsi="Times New Roman" w:cs="Times New Roman"/>
            <w:sz w:val="24"/>
            <w:szCs w:val="24"/>
            <w:highlight w:val="yellow"/>
          </w:rPr>
          <w:t xml:space="preserve">As the number of </w:t>
        </w:r>
      </w:ins>
      <w:ins w:id="334" w:author="Caitlin Jeffrey" w:date="2024-03-18T14:07:00Z">
        <w:r w:rsidR="00730AD3" w:rsidRPr="00040F12">
          <w:rPr>
            <w:rFonts w:ascii="Times New Roman" w:hAnsi="Times New Roman" w:cs="Times New Roman"/>
            <w:sz w:val="24"/>
            <w:szCs w:val="24"/>
            <w:highlight w:val="yellow"/>
          </w:rPr>
          <w:t>BP</w:t>
        </w:r>
      </w:ins>
      <w:ins w:id="335" w:author="Caitlin Jeffrey" w:date="2024-03-18T12:35:00Z">
        <w:r w:rsidR="008454CA" w:rsidRPr="00040F12">
          <w:rPr>
            <w:rFonts w:ascii="Times New Roman" w:hAnsi="Times New Roman" w:cs="Times New Roman"/>
            <w:sz w:val="24"/>
            <w:szCs w:val="24"/>
            <w:highlight w:val="yellow"/>
          </w:rPr>
          <w:t xml:space="preserve"> being used in the state to house lactating dairy cattle was less than anticipated, those that were enrolled and grouped together utilized a variety of management strategies. Of the 5 enrolled farms using a </w:t>
        </w:r>
      </w:ins>
      <w:ins w:id="336" w:author="Caitlin Jeffrey" w:date="2024-04-01T14:23:00Z">
        <w:r w:rsidR="00761664" w:rsidRPr="00040F12">
          <w:rPr>
            <w:rFonts w:ascii="Times New Roman" w:hAnsi="Times New Roman" w:cs="Times New Roman"/>
            <w:sz w:val="24"/>
            <w:szCs w:val="24"/>
            <w:highlight w:val="yellow"/>
          </w:rPr>
          <w:t>BP</w:t>
        </w:r>
      </w:ins>
      <w:ins w:id="337" w:author="Caitlin Jeffrey" w:date="2024-03-18T12:35:00Z">
        <w:r w:rsidR="008454CA" w:rsidRPr="00040F12">
          <w:rPr>
            <w:rFonts w:ascii="Times New Roman" w:hAnsi="Times New Roman" w:cs="Times New Roman"/>
            <w:sz w:val="24"/>
            <w:szCs w:val="24"/>
            <w:highlight w:val="yellow"/>
          </w:rPr>
          <w:t>, two would be classified as “compost</w:t>
        </w:r>
      </w:ins>
      <w:ins w:id="338" w:author="Caitlin Jeffrey" w:date="2024-03-18T13:51:00Z">
        <w:r w:rsidR="005F720F" w:rsidRPr="00040F12">
          <w:rPr>
            <w:rFonts w:ascii="Times New Roman" w:hAnsi="Times New Roman" w:cs="Times New Roman"/>
            <w:sz w:val="24"/>
            <w:szCs w:val="24"/>
            <w:highlight w:val="yellow"/>
          </w:rPr>
          <w:t xml:space="preserve"> </w:t>
        </w:r>
      </w:ins>
      <w:ins w:id="339" w:author="Caitlin Jeffrey" w:date="2024-03-18T12:35:00Z">
        <w:r w:rsidR="008454CA" w:rsidRPr="00040F12">
          <w:rPr>
            <w:rFonts w:ascii="Times New Roman" w:hAnsi="Times New Roman" w:cs="Times New Roman"/>
            <w:sz w:val="24"/>
            <w:szCs w:val="24"/>
            <w:highlight w:val="yellow"/>
          </w:rPr>
          <w:t>bedded</w:t>
        </w:r>
      </w:ins>
      <w:ins w:id="340" w:author="Caitlin Jeffrey" w:date="2024-03-18T13:51:00Z">
        <w:r w:rsidR="005F720F" w:rsidRPr="00040F12">
          <w:rPr>
            <w:rFonts w:ascii="Times New Roman" w:hAnsi="Times New Roman" w:cs="Times New Roman"/>
            <w:sz w:val="24"/>
            <w:szCs w:val="24"/>
            <w:highlight w:val="yellow"/>
          </w:rPr>
          <w:t>-</w:t>
        </w:r>
      </w:ins>
      <w:ins w:id="341" w:author="Caitlin Jeffrey" w:date="2024-03-18T12:35:00Z">
        <w:r w:rsidR="008454CA" w:rsidRPr="00040F12">
          <w:rPr>
            <w:rFonts w:ascii="Times New Roman" w:hAnsi="Times New Roman" w:cs="Times New Roman"/>
            <w:sz w:val="24"/>
            <w:szCs w:val="24"/>
            <w:highlight w:val="yellow"/>
          </w:rPr>
          <w:t>packs,” utilizing aerobic decomposition to break down a bedding material of dry, fine wood sawdust or shavings</w:t>
        </w:r>
      </w:ins>
      <w:ins w:id="342" w:author="Caitlin Jeffrey" w:date="2024-03-18T13:06:00Z">
        <w:r w:rsidR="00386529" w:rsidRPr="00040F12">
          <w:rPr>
            <w:rFonts w:ascii="Times New Roman" w:hAnsi="Times New Roman" w:cs="Times New Roman"/>
            <w:sz w:val="24"/>
            <w:szCs w:val="24"/>
            <w:highlight w:val="yellow"/>
          </w:rPr>
          <w:t xml:space="preserve"> (</w:t>
        </w:r>
      </w:ins>
      <w:ins w:id="343" w:author="Caitlin Jeffrey" w:date="2024-04-03T11:05:00Z">
        <w:r w:rsidR="001D7EC6" w:rsidRPr="00040F12">
          <w:rPr>
            <w:rFonts w:ascii="Times New Roman" w:hAnsi="Times New Roman" w:cs="Times New Roman"/>
            <w:sz w:val="24"/>
            <w:szCs w:val="24"/>
            <w:highlight w:val="yellow"/>
          </w:rPr>
          <w:t xml:space="preserve">The Dairyland Initiative, </w:t>
        </w:r>
      </w:ins>
      <w:r w:rsidR="001D7EC6" w:rsidRPr="00040F12">
        <w:rPr>
          <w:rFonts w:ascii="Times New Roman" w:hAnsi="Times New Roman" w:cs="Times New Roman"/>
          <w:sz w:val="24"/>
          <w:szCs w:val="24"/>
          <w:highlight w:val="yellow"/>
        </w:rPr>
        <w:t>2024</w:t>
      </w:r>
      <w:ins w:id="344" w:author="Caitlin Jeffrey" w:date="2024-04-03T11:05:00Z">
        <w:r w:rsidR="001D7EC6" w:rsidRPr="00040F12">
          <w:rPr>
            <w:rFonts w:ascii="Times New Roman" w:hAnsi="Times New Roman" w:cs="Times New Roman"/>
            <w:sz w:val="24"/>
            <w:szCs w:val="24"/>
            <w:highlight w:val="yellow"/>
          </w:rPr>
          <w:t xml:space="preserve">; </w:t>
        </w:r>
      </w:ins>
      <w:r w:rsidR="006B2A8D" w:rsidRPr="00040F12">
        <w:rPr>
          <w:rFonts w:ascii="Times New Roman" w:hAnsi="Times New Roman" w:cs="Times New Roman"/>
          <w:noProof/>
          <w:sz w:val="24"/>
          <w:szCs w:val="24"/>
          <w:highlight w:val="yellow"/>
        </w:rPr>
        <w:t>Bewley et al., 2017; Endres, 2021)</w:t>
      </w:r>
      <w:ins w:id="345" w:author="Caitlin Jeffrey" w:date="2024-03-18T13:10:00Z">
        <w:r w:rsidR="003B723B" w:rsidRPr="00040F12">
          <w:rPr>
            <w:rFonts w:ascii="Times New Roman" w:hAnsi="Times New Roman" w:cs="Times New Roman"/>
            <w:sz w:val="24"/>
            <w:szCs w:val="24"/>
            <w:highlight w:val="yellow"/>
          </w:rPr>
          <w:t xml:space="preserve">. </w:t>
        </w:r>
      </w:ins>
      <w:ins w:id="346" w:author="Caitlin Jeffrey" w:date="2024-03-18T12:35:00Z">
        <w:r w:rsidR="008454CA" w:rsidRPr="00040F12">
          <w:rPr>
            <w:rFonts w:ascii="Times New Roman" w:hAnsi="Times New Roman" w:cs="Times New Roman"/>
            <w:sz w:val="24"/>
            <w:szCs w:val="24"/>
            <w:highlight w:val="yellow"/>
          </w:rPr>
          <w:t xml:space="preserve">These two farms bedded solely with shavings/sawdust, adding new bedding only as needed, and cultivated the pack twice a day. Two other farms </w:t>
        </w:r>
      </w:ins>
      <w:ins w:id="347" w:author="Caitlin Jeffrey" w:date="2024-03-18T13:59:00Z">
        <w:r w:rsidR="00017B27" w:rsidRPr="00040F12">
          <w:rPr>
            <w:rFonts w:ascii="Times New Roman" w:hAnsi="Times New Roman" w:cs="Times New Roman"/>
            <w:sz w:val="24"/>
            <w:szCs w:val="24"/>
            <w:highlight w:val="yellow"/>
          </w:rPr>
          <w:t>used a</w:t>
        </w:r>
      </w:ins>
      <w:ins w:id="348" w:author="Caitlin Jeffrey" w:date="2024-03-18T12:35:00Z">
        <w:r w:rsidR="008454CA" w:rsidRPr="00040F12">
          <w:rPr>
            <w:rFonts w:ascii="Times New Roman" w:hAnsi="Times New Roman" w:cs="Times New Roman"/>
            <w:sz w:val="24"/>
            <w:szCs w:val="24"/>
            <w:highlight w:val="yellow"/>
          </w:rPr>
          <w:t xml:space="preserve"> “traditional” or “deep bedded pack” system, where large volumes of fresh, dry straw (or poor-quality hay) sufficient to keep cows clean and dry was added daily to a mass of bedding that </w:t>
        </w:r>
        <w:r w:rsidR="008454CA" w:rsidRPr="00040F12">
          <w:rPr>
            <w:rFonts w:ascii="Times New Roman" w:hAnsi="Times New Roman" w:cs="Times New Roman"/>
            <w:sz w:val="24"/>
            <w:szCs w:val="24"/>
            <w:highlight w:val="yellow"/>
          </w:rPr>
          <w:lastRenderedPageBreak/>
          <w:t>accumulates over the</w:t>
        </w:r>
      </w:ins>
      <w:ins w:id="349" w:author="Caitlin Jeffrey" w:date="2024-03-18T12:48:00Z">
        <w:r w:rsidR="003F279E" w:rsidRPr="00040F12">
          <w:rPr>
            <w:rFonts w:ascii="Times New Roman" w:hAnsi="Times New Roman" w:cs="Times New Roman"/>
            <w:sz w:val="24"/>
            <w:szCs w:val="24"/>
            <w:highlight w:val="yellow"/>
          </w:rPr>
          <w:t xml:space="preserve"> 6-8 months cows are housed</w:t>
        </w:r>
      </w:ins>
      <w:ins w:id="350" w:author="Caitlin Jeffrey" w:date="2024-03-18T12:35:00Z">
        <w:r w:rsidR="008454CA" w:rsidRPr="00040F12">
          <w:rPr>
            <w:rFonts w:ascii="Times New Roman" w:hAnsi="Times New Roman" w:cs="Times New Roman"/>
            <w:sz w:val="24"/>
            <w:szCs w:val="24"/>
            <w:highlight w:val="yellow"/>
          </w:rPr>
          <w:t xml:space="preserve"> indoor</w:t>
        </w:r>
      </w:ins>
      <w:ins w:id="351" w:author="Caitlin Jeffrey" w:date="2024-03-18T12:48:00Z">
        <w:r w:rsidR="003F279E" w:rsidRPr="00040F12">
          <w:rPr>
            <w:rFonts w:ascii="Times New Roman" w:hAnsi="Times New Roman" w:cs="Times New Roman"/>
            <w:sz w:val="24"/>
            <w:szCs w:val="24"/>
            <w:highlight w:val="yellow"/>
          </w:rPr>
          <w:t>s</w:t>
        </w:r>
      </w:ins>
      <w:ins w:id="352" w:author="Caitlin Jeffrey" w:date="2024-03-18T12:35:00Z">
        <w:r w:rsidR="008454CA" w:rsidRPr="00040F12">
          <w:rPr>
            <w:rFonts w:ascii="Times New Roman" w:hAnsi="Times New Roman" w:cs="Times New Roman"/>
            <w:sz w:val="24"/>
            <w:szCs w:val="24"/>
            <w:highlight w:val="yellow"/>
          </w:rPr>
          <w:t xml:space="preserve"> </w:t>
        </w:r>
      </w:ins>
      <w:ins w:id="353" w:author="Caitlin Jeffrey" w:date="2024-03-18T12:48:00Z">
        <w:r w:rsidR="003F279E" w:rsidRPr="00040F12">
          <w:rPr>
            <w:rFonts w:ascii="Times New Roman" w:hAnsi="Times New Roman" w:cs="Times New Roman"/>
            <w:sz w:val="24"/>
            <w:szCs w:val="24"/>
            <w:highlight w:val="yellow"/>
          </w:rPr>
          <w:t>(</w:t>
        </w:r>
      </w:ins>
      <w:ins w:id="354" w:author="Caitlin Jeffrey" w:date="2024-03-18T13:06:00Z">
        <w:r w:rsidR="00ED0E4A" w:rsidRPr="00040F12">
          <w:rPr>
            <w:rFonts w:ascii="Times New Roman" w:hAnsi="Times New Roman" w:cs="Times New Roman"/>
            <w:sz w:val="24"/>
            <w:szCs w:val="24"/>
            <w:highlight w:val="yellow"/>
          </w:rPr>
          <w:t xml:space="preserve">The </w:t>
        </w:r>
      </w:ins>
      <w:r w:rsidR="00ED0E4A" w:rsidRPr="00040F12">
        <w:rPr>
          <w:rFonts w:ascii="Times New Roman" w:hAnsi="Times New Roman" w:cs="Times New Roman"/>
          <w:sz w:val="24"/>
          <w:szCs w:val="24"/>
          <w:highlight w:val="yellow"/>
        </w:rPr>
        <w:t>Dairyland Initiative, 2024</w:t>
      </w:r>
      <w:r w:rsidR="001D7EC6" w:rsidRPr="00040F12">
        <w:rPr>
          <w:rFonts w:ascii="Times New Roman" w:hAnsi="Times New Roman" w:cs="Times New Roman"/>
          <w:noProof/>
          <w:sz w:val="24"/>
          <w:szCs w:val="24"/>
          <w:highlight w:val="yellow"/>
        </w:rPr>
        <w:t xml:space="preserve">; </w:t>
      </w:r>
      <w:r w:rsidR="006B2A8D" w:rsidRPr="00040F12">
        <w:rPr>
          <w:rFonts w:ascii="Times New Roman" w:hAnsi="Times New Roman" w:cs="Times New Roman"/>
          <w:noProof/>
          <w:sz w:val="24"/>
          <w:szCs w:val="24"/>
          <w:highlight w:val="yellow"/>
        </w:rPr>
        <w:t>Thurgood, 2009; Benson, 2012; Bewley et al., 2017)</w:t>
      </w:r>
      <w:ins w:id="355" w:author="John Barlow" w:date="2024-04-02T15:29:00Z">
        <w:r w:rsidR="00064A5B" w:rsidRPr="00040F12">
          <w:rPr>
            <w:rFonts w:ascii="Times New Roman" w:hAnsi="Times New Roman" w:cs="Times New Roman"/>
            <w:sz w:val="24"/>
            <w:szCs w:val="24"/>
            <w:highlight w:val="yellow"/>
          </w:rPr>
          <w:t>.</w:t>
        </w:r>
      </w:ins>
      <w:ins w:id="356" w:author="Caitlin Jeffrey" w:date="2024-04-03T11:14:00Z">
        <w:r w:rsidR="00497D28" w:rsidRPr="00040F12">
          <w:rPr>
            <w:rFonts w:ascii="Times New Roman" w:hAnsi="Times New Roman" w:cs="Times New Roman"/>
            <w:sz w:val="24"/>
            <w:szCs w:val="24"/>
            <w:highlight w:val="yellow"/>
          </w:rPr>
          <w:t xml:space="preserve"> </w:t>
        </w:r>
      </w:ins>
      <w:ins w:id="357" w:author="Caitlin Jeffrey" w:date="2024-03-18T12:35:00Z">
        <w:r w:rsidR="008454CA" w:rsidRPr="00040F12">
          <w:rPr>
            <w:rFonts w:ascii="Times New Roman" w:hAnsi="Times New Roman" w:cs="Times New Roman"/>
            <w:sz w:val="24"/>
            <w:szCs w:val="24"/>
            <w:highlight w:val="yellow"/>
          </w:rPr>
          <w:t>The one remaining farm</w:t>
        </w:r>
      </w:ins>
      <w:ins w:id="358" w:author="Caitlin Jeffrey" w:date="2024-03-18T14:00:00Z">
        <w:r w:rsidR="003143A3" w:rsidRPr="00040F12">
          <w:rPr>
            <w:rFonts w:ascii="Times New Roman" w:hAnsi="Times New Roman" w:cs="Times New Roman"/>
            <w:sz w:val="24"/>
            <w:szCs w:val="24"/>
            <w:highlight w:val="yellow"/>
          </w:rPr>
          <w:t xml:space="preserve"> fe</w:t>
        </w:r>
      </w:ins>
      <w:ins w:id="359" w:author="Caitlin Jeffrey" w:date="2024-03-18T12:35:00Z">
        <w:r w:rsidR="008454CA" w:rsidRPr="00040F12">
          <w:rPr>
            <w:rFonts w:ascii="Times New Roman" w:hAnsi="Times New Roman" w:cs="Times New Roman"/>
            <w:sz w:val="24"/>
            <w:szCs w:val="24"/>
            <w:highlight w:val="yellow"/>
          </w:rPr>
          <w:t xml:space="preserve">ll somewhere between these two types of classically defined </w:t>
        </w:r>
      </w:ins>
      <w:ins w:id="360" w:author="Caitlin Jeffrey" w:date="2024-04-01T14:33:00Z">
        <w:r w:rsidR="00023F2C" w:rsidRPr="00040F12">
          <w:rPr>
            <w:rFonts w:ascii="Times New Roman" w:hAnsi="Times New Roman" w:cs="Times New Roman"/>
            <w:sz w:val="24"/>
            <w:szCs w:val="24"/>
            <w:highlight w:val="yellow"/>
          </w:rPr>
          <w:t>BP</w:t>
        </w:r>
      </w:ins>
      <w:ins w:id="361" w:author="Caitlin Jeffrey" w:date="2024-03-18T12:35:00Z">
        <w:r w:rsidR="008454CA" w:rsidRPr="00040F12">
          <w:rPr>
            <w:rFonts w:ascii="Times New Roman" w:hAnsi="Times New Roman" w:cs="Times New Roman"/>
            <w:sz w:val="24"/>
            <w:szCs w:val="24"/>
            <w:highlight w:val="yellow"/>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040F12" w:rsidRDefault="006238BB" w:rsidP="003449D7">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Of the intended 40 herds to be recruited in the study</w:t>
      </w:r>
      <w:r w:rsidR="00C87A72" w:rsidRPr="00040F12">
        <w:rPr>
          <w:rFonts w:ascii="Times New Roman" w:hAnsi="Times New Roman" w:cs="Times New Roman"/>
          <w:sz w:val="24"/>
          <w:szCs w:val="24"/>
        </w:rPr>
        <w:t>,</w:t>
      </w:r>
      <w:r w:rsidRPr="00040F12">
        <w:rPr>
          <w:rFonts w:ascii="Times New Roman" w:hAnsi="Times New Roman" w:cs="Times New Roman"/>
          <w:sz w:val="24"/>
          <w:szCs w:val="24"/>
        </w:rPr>
        <w:t xml:space="preserve"> 21 herds </w:t>
      </w:r>
      <w:r w:rsidR="008A3C9B" w:rsidRPr="00040F12">
        <w:rPr>
          <w:rFonts w:ascii="Times New Roman" w:hAnsi="Times New Roman" w:cs="Times New Roman"/>
          <w:sz w:val="24"/>
          <w:szCs w:val="24"/>
        </w:rPr>
        <w:t xml:space="preserve">(1 </w:t>
      </w:r>
      <w:del w:id="362" w:author="Caitlin Jeffrey" w:date="2024-03-18T14:15:00Z">
        <w:r w:rsidR="008A3C9B" w:rsidRPr="00040F12" w:rsidDel="00730AD3">
          <w:rPr>
            <w:rFonts w:ascii="Times New Roman" w:hAnsi="Times New Roman" w:cs="Times New Roman"/>
            <w:sz w:val="24"/>
            <w:szCs w:val="24"/>
          </w:rPr>
          <w:delText>freestall</w:delText>
        </w:r>
      </w:del>
      <w:ins w:id="363" w:author="Caitlin Jeffrey" w:date="2024-03-18T14:15:00Z">
        <w:r w:rsidR="00730AD3" w:rsidRPr="00040F12">
          <w:rPr>
            <w:rFonts w:ascii="Times New Roman" w:hAnsi="Times New Roman" w:cs="Times New Roman"/>
            <w:sz w:val="24"/>
            <w:szCs w:val="24"/>
          </w:rPr>
          <w:t>FS</w:t>
        </w:r>
      </w:ins>
      <w:r w:rsidR="008A3C9B" w:rsidRPr="00040F12">
        <w:rPr>
          <w:rFonts w:ascii="Times New Roman" w:hAnsi="Times New Roman" w:cs="Times New Roman"/>
          <w:sz w:val="24"/>
          <w:szCs w:val="24"/>
        </w:rPr>
        <w:t xml:space="preserve"> bedded with sand, 5 </w:t>
      </w:r>
      <w:del w:id="364" w:author="Caitlin Jeffrey" w:date="2024-03-18T14:13:00Z">
        <w:r w:rsidR="008A3C9B" w:rsidRPr="00040F12" w:rsidDel="00730AD3">
          <w:rPr>
            <w:rFonts w:ascii="Times New Roman" w:hAnsi="Times New Roman" w:cs="Times New Roman"/>
            <w:sz w:val="24"/>
            <w:szCs w:val="24"/>
          </w:rPr>
          <w:delText>freestalls</w:delText>
        </w:r>
      </w:del>
      <w:ins w:id="365" w:author="Caitlin Jeffrey" w:date="2024-03-18T14:13:00Z">
        <w:r w:rsidR="00730AD3" w:rsidRPr="00040F12">
          <w:rPr>
            <w:rFonts w:ascii="Times New Roman" w:hAnsi="Times New Roman" w:cs="Times New Roman"/>
            <w:sz w:val="24"/>
            <w:szCs w:val="24"/>
          </w:rPr>
          <w:t>FS</w:t>
        </w:r>
      </w:ins>
      <w:r w:rsidR="008A3C9B" w:rsidRPr="00040F12">
        <w:rPr>
          <w:rFonts w:ascii="Times New Roman" w:hAnsi="Times New Roman" w:cs="Times New Roman"/>
          <w:sz w:val="24"/>
          <w:szCs w:val="24"/>
        </w:rPr>
        <w:t xml:space="preserve"> bedded with wood shaving</w:t>
      </w:r>
      <w:r w:rsidR="00ED5B22" w:rsidRPr="00040F12">
        <w:rPr>
          <w:rFonts w:ascii="Times New Roman" w:hAnsi="Times New Roman" w:cs="Times New Roman"/>
          <w:sz w:val="24"/>
          <w:szCs w:val="24"/>
        </w:rPr>
        <w:t>s/</w:t>
      </w:r>
      <w:r w:rsidR="008A3C9B" w:rsidRPr="00040F12">
        <w:rPr>
          <w:rFonts w:ascii="Times New Roman" w:hAnsi="Times New Roman" w:cs="Times New Roman"/>
          <w:sz w:val="24"/>
          <w:szCs w:val="24"/>
        </w:rPr>
        <w:t xml:space="preserve">sawdust, 10 </w:t>
      </w:r>
      <w:del w:id="366" w:author="Caitlin Jeffrey" w:date="2024-03-18T14:12:00Z">
        <w:r w:rsidR="008A3C9B" w:rsidRPr="00040F12" w:rsidDel="00730AD3">
          <w:rPr>
            <w:rFonts w:ascii="Times New Roman" w:hAnsi="Times New Roman" w:cs="Times New Roman"/>
            <w:sz w:val="24"/>
            <w:szCs w:val="24"/>
          </w:rPr>
          <w:delText xml:space="preserve">tiestalls </w:delText>
        </w:r>
      </w:del>
      <w:ins w:id="367" w:author="Caitlin Jeffrey" w:date="2024-03-18T14:12:00Z">
        <w:r w:rsidR="00730AD3" w:rsidRPr="00040F12">
          <w:rPr>
            <w:rFonts w:ascii="Times New Roman" w:hAnsi="Times New Roman" w:cs="Times New Roman"/>
            <w:sz w:val="24"/>
            <w:szCs w:val="24"/>
          </w:rPr>
          <w:t xml:space="preserve">TS </w:t>
        </w:r>
      </w:ins>
      <w:r w:rsidR="008A3C9B" w:rsidRPr="00040F12">
        <w:rPr>
          <w:rFonts w:ascii="Times New Roman" w:hAnsi="Times New Roman" w:cs="Times New Roman"/>
          <w:sz w:val="24"/>
          <w:szCs w:val="24"/>
        </w:rPr>
        <w:t>bedded with wood shavings</w:t>
      </w:r>
      <w:r w:rsidR="00ED5B22" w:rsidRPr="00040F12">
        <w:rPr>
          <w:rFonts w:ascii="Times New Roman" w:hAnsi="Times New Roman" w:cs="Times New Roman"/>
          <w:sz w:val="24"/>
          <w:szCs w:val="24"/>
        </w:rPr>
        <w:t>/</w:t>
      </w:r>
      <w:r w:rsidR="008A3C9B" w:rsidRPr="00040F12">
        <w:rPr>
          <w:rFonts w:ascii="Times New Roman" w:hAnsi="Times New Roman" w:cs="Times New Roman"/>
          <w:sz w:val="24"/>
          <w:szCs w:val="24"/>
        </w:rPr>
        <w:t xml:space="preserve">sawdust, 5 </w:t>
      </w:r>
      <w:del w:id="368" w:author="Caitlin Jeffrey" w:date="2024-03-18T14:07:00Z">
        <w:r w:rsidR="008A3C9B" w:rsidRPr="00040F12" w:rsidDel="00730AD3">
          <w:rPr>
            <w:rFonts w:ascii="Times New Roman" w:hAnsi="Times New Roman" w:cs="Times New Roman"/>
            <w:sz w:val="24"/>
            <w:szCs w:val="24"/>
          </w:rPr>
          <w:delText>bedded packs</w:delText>
        </w:r>
      </w:del>
      <w:ins w:id="369" w:author="Caitlin Jeffrey" w:date="2024-03-18T14:07:00Z">
        <w:r w:rsidR="00730AD3" w:rsidRPr="00040F12">
          <w:rPr>
            <w:rFonts w:ascii="Times New Roman" w:hAnsi="Times New Roman" w:cs="Times New Roman"/>
            <w:sz w:val="24"/>
            <w:szCs w:val="24"/>
          </w:rPr>
          <w:t>BP</w:t>
        </w:r>
      </w:ins>
      <w:r w:rsidR="008A3C9B"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agreed </w:t>
      </w:r>
      <w:r w:rsidR="00FA1A35" w:rsidRPr="00040F12">
        <w:rPr>
          <w:rFonts w:ascii="Times New Roman" w:hAnsi="Times New Roman" w:cs="Times New Roman"/>
          <w:sz w:val="24"/>
          <w:szCs w:val="24"/>
        </w:rPr>
        <w:t xml:space="preserve">to participate </w:t>
      </w:r>
      <w:r w:rsidRPr="00040F12">
        <w:rPr>
          <w:rFonts w:ascii="Times New Roman" w:hAnsi="Times New Roman" w:cs="Times New Roman"/>
          <w:sz w:val="24"/>
          <w:szCs w:val="24"/>
        </w:rPr>
        <w:t xml:space="preserve">and </w:t>
      </w:r>
      <w:r w:rsidR="00136449" w:rsidRPr="00040F12">
        <w:rPr>
          <w:rFonts w:ascii="Times New Roman" w:hAnsi="Times New Roman" w:cs="Times New Roman"/>
          <w:sz w:val="24"/>
          <w:szCs w:val="24"/>
        </w:rPr>
        <w:t>farm visits</w:t>
      </w:r>
      <w:r w:rsidRPr="00040F12">
        <w:rPr>
          <w:rFonts w:ascii="Times New Roman" w:hAnsi="Times New Roman" w:cs="Times New Roman"/>
          <w:sz w:val="24"/>
          <w:szCs w:val="24"/>
        </w:rPr>
        <w:t xml:space="preserve"> were completed April</w:t>
      </w:r>
      <w:r w:rsidR="00620753" w:rsidRPr="00040F12">
        <w:rPr>
          <w:rFonts w:ascii="Times New Roman" w:hAnsi="Times New Roman" w:cs="Times New Roman"/>
          <w:sz w:val="24"/>
          <w:szCs w:val="24"/>
        </w:rPr>
        <w:t>-</w:t>
      </w:r>
      <w:r w:rsidRPr="00040F12">
        <w:rPr>
          <w:rFonts w:ascii="Times New Roman" w:hAnsi="Times New Roman" w:cs="Times New Roman"/>
          <w:sz w:val="24"/>
          <w:szCs w:val="24"/>
        </w:rPr>
        <w:t>May 2019.</w:t>
      </w:r>
      <w:ins w:id="370" w:author="Caitlin Jeffrey" w:date="2024-03-18T10:48:00Z">
        <w:r w:rsidR="000E2802" w:rsidRPr="00040F12">
          <w:rPr>
            <w:rFonts w:ascii="Times New Roman" w:hAnsi="Times New Roman" w:cs="Times New Roman"/>
            <w:sz w:val="24"/>
            <w:szCs w:val="24"/>
          </w:rPr>
          <w:t xml:space="preserve"> </w:t>
        </w:r>
      </w:ins>
      <w:moveToRangeStart w:id="371" w:author="Caitlin Jeffrey" w:date="2024-03-18T10:48:00Z" w:name="move161651302"/>
      <w:moveTo w:id="372" w:author="Caitlin Jeffrey" w:date="2024-03-18T10:48:00Z">
        <w:r w:rsidR="000E2802" w:rsidRPr="00040F12">
          <w:rPr>
            <w:rFonts w:ascii="Times New Roman" w:hAnsi="Times New Roman" w:cs="Times New Roman"/>
            <w:sz w:val="24"/>
            <w:szCs w:val="24"/>
          </w:rPr>
          <w:t xml:space="preserve">This study was intended to study cows while they were in their </w:t>
        </w:r>
      </w:moveTo>
      <w:ins w:id="373" w:author="John Barlow" w:date="2024-03-30T08:26:00Z">
        <w:r w:rsidR="001674F8" w:rsidRPr="00040F12">
          <w:rPr>
            <w:rFonts w:ascii="Times New Roman" w:hAnsi="Times New Roman" w:cs="Times New Roman"/>
            <w:sz w:val="24"/>
            <w:szCs w:val="24"/>
          </w:rPr>
          <w:t xml:space="preserve">winter (non-grazing months) </w:t>
        </w:r>
      </w:ins>
      <w:moveTo w:id="374" w:author="Caitlin Jeffrey" w:date="2024-03-18T10:48:00Z">
        <w:r w:rsidR="000E2802" w:rsidRPr="00040F12">
          <w:rPr>
            <w:rFonts w:ascii="Times New Roman" w:hAnsi="Times New Roman" w:cs="Times New Roman"/>
            <w:sz w:val="24"/>
            <w:szCs w:val="24"/>
          </w:rPr>
          <w:t>indoor housing system, so all herds visits were completed before any grazing had begun for the season.</w:t>
        </w:r>
      </w:moveTo>
      <w:moveToRangeEnd w:id="371"/>
      <w:r w:rsidRPr="00040F12">
        <w:rPr>
          <w:rFonts w:ascii="Times New Roman" w:hAnsi="Times New Roman" w:cs="Times New Roman"/>
          <w:sz w:val="24"/>
          <w:szCs w:val="24"/>
        </w:rPr>
        <w:t xml:space="preserve"> </w:t>
      </w:r>
      <w:ins w:id="375" w:author="Caitlin Jeffrey" w:date="2024-03-15T14:42:00Z">
        <w:r w:rsidR="00645AD7" w:rsidRPr="00040F12">
          <w:rPr>
            <w:rFonts w:ascii="Times New Roman" w:hAnsi="Times New Roman" w:cs="Times New Roman"/>
            <w:sz w:val="24"/>
            <w:szCs w:val="24"/>
            <w:highlight w:val="yellow"/>
          </w:rPr>
          <w:t>Each herd was visited once during the study period</w:t>
        </w:r>
        <w:r w:rsidR="00645AD7" w:rsidRPr="00040F12">
          <w:rPr>
            <w:rFonts w:ascii="Times New Roman" w:hAnsi="Times New Roman" w:cs="Times New Roman"/>
            <w:sz w:val="24"/>
            <w:szCs w:val="24"/>
          </w:rPr>
          <w:t xml:space="preserve">. </w:t>
        </w:r>
      </w:ins>
      <w:r w:rsidRPr="00040F12">
        <w:rPr>
          <w:rFonts w:ascii="Times New Roman" w:hAnsi="Times New Roman" w:cs="Times New Roman"/>
          <w:sz w:val="24"/>
          <w:szCs w:val="24"/>
        </w:rPr>
        <w:t xml:space="preserve">All herds sampled during this period were housing their cows as they would in the </w:t>
      </w:r>
      <w:r w:rsidR="00937A47" w:rsidRPr="00040F12">
        <w:rPr>
          <w:rFonts w:ascii="Times New Roman" w:hAnsi="Times New Roman" w:cs="Times New Roman"/>
          <w:sz w:val="24"/>
          <w:szCs w:val="24"/>
        </w:rPr>
        <w:t>non-grazing season</w:t>
      </w:r>
      <w:r w:rsidRPr="00040F12">
        <w:rPr>
          <w:rFonts w:ascii="Times New Roman" w:hAnsi="Times New Roman" w:cs="Times New Roman"/>
          <w:sz w:val="24"/>
          <w:szCs w:val="24"/>
        </w:rPr>
        <w:t>.</w:t>
      </w:r>
      <w:r w:rsidR="00B8488E" w:rsidRPr="00040F12">
        <w:rPr>
          <w:rFonts w:ascii="Times New Roman" w:hAnsi="Times New Roman" w:cs="Times New Roman"/>
          <w:sz w:val="24"/>
          <w:szCs w:val="24"/>
        </w:rPr>
        <w:t xml:space="preserve"> </w:t>
      </w:r>
      <w:r w:rsidR="00136449" w:rsidRPr="00040F12">
        <w:rPr>
          <w:rFonts w:ascii="Times New Roman" w:hAnsi="Times New Roman" w:cs="Times New Roman"/>
          <w:sz w:val="24"/>
          <w:szCs w:val="24"/>
        </w:rPr>
        <w:t>Farm visits were</w:t>
      </w:r>
      <w:r w:rsidRPr="00040F12">
        <w:rPr>
          <w:rFonts w:ascii="Times New Roman" w:hAnsi="Times New Roman" w:cs="Times New Roman"/>
          <w:sz w:val="24"/>
          <w:szCs w:val="24"/>
        </w:rPr>
        <w:t xml:space="preserve"> suspended in mid-May</w:t>
      </w:r>
      <w:r w:rsidR="002E7FE3" w:rsidRPr="00040F12">
        <w:rPr>
          <w:rFonts w:ascii="Times New Roman" w:hAnsi="Times New Roman" w:cs="Times New Roman"/>
          <w:sz w:val="24"/>
          <w:szCs w:val="24"/>
        </w:rPr>
        <w:t xml:space="preserve"> 2019</w:t>
      </w:r>
      <w:r w:rsidRPr="00040F12">
        <w:rPr>
          <w:rFonts w:ascii="Times New Roman" w:hAnsi="Times New Roman" w:cs="Times New Roman"/>
          <w:sz w:val="24"/>
          <w:szCs w:val="24"/>
        </w:rPr>
        <w:t xml:space="preserve"> as farms began turning their cows out to pasture</w:t>
      </w:r>
      <w:del w:id="376" w:author="Caitlin Jeffrey" w:date="2024-03-15T12:43:00Z">
        <w:r w:rsidR="00230E58" w:rsidRPr="00040F12" w:rsidDel="00115861">
          <w:rPr>
            <w:rFonts w:ascii="Times New Roman" w:hAnsi="Times New Roman" w:cs="Times New Roman"/>
            <w:sz w:val="24"/>
            <w:szCs w:val="24"/>
          </w:rPr>
          <w:delText xml:space="preserve"> for the grazing season</w:delText>
        </w:r>
      </w:del>
      <w:r w:rsidRPr="00040F12">
        <w:rPr>
          <w:rFonts w:ascii="Times New Roman" w:hAnsi="Times New Roman" w:cs="Times New Roman"/>
          <w:sz w:val="24"/>
          <w:szCs w:val="24"/>
        </w:rPr>
        <w:t xml:space="preserve">, with the intention of resuming in </w:t>
      </w:r>
      <w:r w:rsidR="00ED21AB" w:rsidRPr="00040F12">
        <w:rPr>
          <w:rFonts w:ascii="Times New Roman" w:hAnsi="Times New Roman" w:cs="Times New Roman"/>
          <w:sz w:val="24"/>
          <w:szCs w:val="24"/>
        </w:rPr>
        <w:t>April</w:t>
      </w:r>
      <w:r w:rsidRPr="00040F12">
        <w:rPr>
          <w:rFonts w:ascii="Times New Roman" w:hAnsi="Times New Roman" w:cs="Times New Roman"/>
          <w:sz w:val="24"/>
          <w:szCs w:val="24"/>
        </w:rPr>
        <w:t xml:space="preserve"> 2020 to complete the remaining 19 herds. </w:t>
      </w:r>
      <w:r w:rsidR="006D66BD" w:rsidRPr="00040F12">
        <w:rPr>
          <w:rFonts w:ascii="Times New Roman" w:hAnsi="Times New Roman" w:cs="Times New Roman"/>
          <w:sz w:val="24"/>
          <w:szCs w:val="24"/>
        </w:rPr>
        <w:t>D</w:t>
      </w:r>
      <w:r w:rsidRPr="00040F12">
        <w:rPr>
          <w:rFonts w:ascii="Times New Roman" w:hAnsi="Times New Roman" w:cs="Times New Roman"/>
          <w:sz w:val="24"/>
          <w:szCs w:val="24"/>
        </w:rPr>
        <w:t>ue to COVID-19 pandemic</w:t>
      </w:r>
      <w:r w:rsidR="00370890" w:rsidRPr="00040F12">
        <w:rPr>
          <w:rFonts w:ascii="Times New Roman" w:hAnsi="Times New Roman" w:cs="Times New Roman"/>
          <w:sz w:val="24"/>
          <w:szCs w:val="24"/>
        </w:rPr>
        <w:t xml:space="preserve"> </w:t>
      </w:r>
      <w:r w:rsidR="00D97CB8" w:rsidRPr="00040F12">
        <w:rPr>
          <w:rFonts w:ascii="Times New Roman" w:hAnsi="Times New Roman" w:cs="Times New Roman"/>
          <w:sz w:val="24"/>
          <w:szCs w:val="24"/>
        </w:rPr>
        <w:t>activity restrictions</w:t>
      </w:r>
      <w:r w:rsidRPr="00040F12">
        <w:rPr>
          <w:rFonts w:ascii="Times New Roman" w:hAnsi="Times New Roman" w:cs="Times New Roman"/>
          <w:sz w:val="24"/>
          <w:szCs w:val="24"/>
        </w:rPr>
        <w:t xml:space="preserve">, the decision was made to not resume </w:t>
      </w:r>
      <w:r w:rsidR="001C2C14" w:rsidRPr="00040F12">
        <w:rPr>
          <w:rFonts w:ascii="Times New Roman" w:hAnsi="Times New Roman" w:cs="Times New Roman"/>
          <w:sz w:val="24"/>
          <w:szCs w:val="24"/>
        </w:rPr>
        <w:t>the study</w:t>
      </w:r>
      <w:r w:rsidRPr="00040F12">
        <w:rPr>
          <w:rFonts w:ascii="Times New Roman" w:hAnsi="Times New Roman" w:cs="Times New Roman"/>
          <w:sz w:val="24"/>
          <w:szCs w:val="24"/>
        </w:rPr>
        <w:t xml:space="preserve">, and the final analysis included </w:t>
      </w:r>
      <w:r w:rsidR="00F43F1A" w:rsidRPr="00040F12">
        <w:rPr>
          <w:rFonts w:ascii="Times New Roman" w:hAnsi="Times New Roman" w:cs="Times New Roman"/>
          <w:sz w:val="24"/>
          <w:szCs w:val="24"/>
        </w:rPr>
        <w:t xml:space="preserve">the 21 </w:t>
      </w:r>
      <w:r w:rsidRPr="00040F12">
        <w:rPr>
          <w:rFonts w:ascii="Times New Roman" w:hAnsi="Times New Roman" w:cs="Times New Roman"/>
          <w:sz w:val="24"/>
          <w:szCs w:val="24"/>
        </w:rPr>
        <w:t xml:space="preserve">herds </w:t>
      </w:r>
      <w:r w:rsidR="00F43F1A" w:rsidRPr="00040F12">
        <w:rPr>
          <w:rFonts w:ascii="Times New Roman" w:hAnsi="Times New Roman" w:cs="Times New Roman"/>
          <w:sz w:val="24"/>
          <w:szCs w:val="24"/>
        </w:rPr>
        <w:t>sampled</w:t>
      </w:r>
      <w:r w:rsidRPr="00040F12">
        <w:rPr>
          <w:rFonts w:ascii="Times New Roman" w:hAnsi="Times New Roman" w:cs="Times New Roman"/>
          <w:sz w:val="24"/>
          <w:szCs w:val="24"/>
        </w:rPr>
        <w:t xml:space="preserve"> in 2019. As there was only </w:t>
      </w:r>
      <w:r w:rsidR="00336622" w:rsidRPr="00040F12">
        <w:rPr>
          <w:rFonts w:ascii="Times New Roman" w:hAnsi="Times New Roman" w:cs="Times New Roman"/>
          <w:sz w:val="24"/>
          <w:szCs w:val="24"/>
        </w:rPr>
        <w:t>one</w:t>
      </w:r>
      <w:r w:rsidRPr="00040F12">
        <w:rPr>
          <w:rFonts w:ascii="Times New Roman" w:hAnsi="Times New Roman" w:cs="Times New Roman"/>
          <w:sz w:val="24"/>
          <w:szCs w:val="24"/>
        </w:rPr>
        <w:t xml:space="preserve"> farm sampled using a </w:t>
      </w:r>
      <w:del w:id="377" w:author="Caitlin Jeffrey" w:date="2024-03-18T14:15:00Z">
        <w:r w:rsidRPr="00040F12" w:rsidDel="00730AD3">
          <w:rPr>
            <w:rFonts w:ascii="Times New Roman" w:hAnsi="Times New Roman" w:cs="Times New Roman"/>
            <w:sz w:val="24"/>
            <w:szCs w:val="24"/>
          </w:rPr>
          <w:delText>freestall</w:delText>
        </w:r>
      </w:del>
      <w:ins w:id="378" w:author="Caitlin Jeffrey" w:date="2024-03-18T14:15: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facility bedded with sand</w:t>
      </w:r>
      <w:r w:rsidR="009656D9" w:rsidRPr="00040F12">
        <w:rPr>
          <w:rFonts w:ascii="Times New Roman" w:hAnsi="Times New Roman" w:cs="Times New Roman"/>
          <w:sz w:val="24"/>
          <w:szCs w:val="24"/>
        </w:rPr>
        <w:t xml:space="preserve">, </w:t>
      </w:r>
      <w:r w:rsidRPr="00040F12">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040F12">
        <w:rPr>
          <w:rFonts w:ascii="Times New Roman" w:hAnsi="Times New Roman" w:cs="Times New Roman"/>
          <w:sz w:val="24"/>
          <w:szCs w:val="24"/>
        </w:rPr>
        <w:t>.</w:t>
      </w:r>
      <w:r w:rsidR="00AA01AE" w:rsidRPr="00040F12">
        <w:rPr>
          <w:rFonts w:ascii="Times New Roman" w:hAnsi="Times New Roman" w:cs="Times New Roman"/>
          <w:sz w:val="24"/>
          <w:szCs w:val="24"/>
        </w:rPr>
        <w:t xml:space="preserve"> </w:t>
      </w:r>
      <w:r w:rsidR="00E86567" w:rsidRPr="00040F12">
        <w:rPr>
          <w:rFonts w:ascii="Times New Roman" w:hAnsi="Times New Roman" w:cs="Times New Roman"/>
          <w:sz w:val="24"/>
          <w:szCs w:val="24"/>
        </w:rPr>
        <w:t xml:space="preserve">The </w:t>
      </w:r>
      <w:r w:rsidR="008A62FC" w:rsidRPr="00040F12">
        <w:rPr>
          <w:rFonts w:ascii="Times New Roman" w:hAnsi="Times New Roman" w:cs="Times New Roman"/>
          <w:sz w:val="24"/>
          <w:szCs w:val="24"/>
        </w:rPr>
        <w:t xml:space="preserve">single </w:t>
      </w:r>
      <w:r w:rsidR="00D30108" w:rsidRPr="00040F12">
        <w:rPr>
          <w:rFonts w:ascii="Times New Roman" w:hAnsi="Times New Roman" w:cs="Times New Roman"/>
          <w:sz w:val="24"/>
          <w:szCs w:val="24"/>
        </w:rPr>
        <w:t xml:space="preserve">sand </w:t>
      </w:r>
      <w:del w:id="379" w:author="Caitlin Jeffrey" w:date="2024-03-18T14:15:00Z">
        <w:r w:rsidR="008A62FC" w:rsidRPr="00040F12" w:rsidDel="00730AD3">
          <w:rPr>
            <w:rFonts w:ascii="Times New Roman" w:hAnsi="Times New Roman" w:cs="Times New Roman"/>
            <w:sz w:val="24"/>
            <w:szCs w:val="24"/>
          </w:rPr>
          <w:delText>freestall</w:delText>
        </w:r>
      </w:del>
      <w:ins w:id="380" w:author="Caitlin Jeffrey" w:date="2024-03-18T14:15:00Z">
        <w:r w:rsidR="00730AD3" w:rsidRPr="00040F12">
          <w:rPr>
            <w:rFonts w:ascii="Times New Roman" w:hAnsi="Times New Roman" w:cs="Times New Roman"/>
            <w:sz w:val="24"/>
            <w:szCs w:val="24"/>
          </w:rPr>
          <w:t>FS</w:t>
        </w:r>
      </w:ins>
      <w:r w:rsidR="008A62FC" w:rsidRPr="00040F12">
        <w:rPr>
          <w:rFonts w:ascii="Times New Roman" w:hAnsi="Times New Roman" w:cs="Times New Roman"/>
          <w:sz w:val="24"/>
          <w:szCs w:val="24"/>
        </w:rPr>
        <w:t xml:space="preserve"> was combined wit</w:t>
      </w:r>
      <w:r w:rsidR="00D30108" w:rsidRPr="00040F12">
        <w:rPr>
          <w:rFonts w:ascii="Times New Roman" w:hAnsi="Times New Roman" w:cs="Times New Roman"/>
          <w:sz w:val="24"/>
          <w:szCs w:val="24"/>
        </w:rPr>
        <w:t>h</w:t>
      </w:r>
      <w:r w:rsidR="008A62FC" w:rsidRPr="00040F12">
        <w:rPr>
          <w:rFonts w:ascii="Times New Roman" w:hAnsi="Times New Roman" w:cs="Times New Roman"/>
          <w:sz w:val="24"/>
          <w:szCs w:val="24"/>
        </w:rPr>
        <w:t xml:space="preserve"> </w:t>
      </w:r>
      <w:del w:id="381" w:author="Caitlin Jeffrey" w:date="2024-03-18T14:13:00Z">
        <w:r w:rsidR="008A62FC" w:rsidRPr="00040F12" w:rsidDel="00730AD3">
          <w:rPr>
            <w:rFonts w:ascii="Times New Roman" w:hAnsi="Times New Roman" w:cs="Times New Roman"/>
            <w:sz w:val="24"/>
            <w:szCs w:val="24"/>
          </w:rPr>
          <w:delText>freestalls</w:delText>
        </w:r>
      </w:del>
      <w:ins w:id="382" w:author="Caitlin Jeffrey" w:date="2024-03-18T14:13:00Z">
        <w:r w:rsidR="00730AD3" w:rsidRPr="00040F12">
          <w:rPr>
            <w:rFonts w:ascii="Times New Roman" w:hAnsi="Times New Roman" w:cs="Times New Roman"/>
            <w:sz w:val="24"/>
            <w:szCs w:val="24"/>
          </w:rPr>
          <w:t>FS</w:t>
        </w:r>
      </w:ins>
      <w:r w:rsidR="008A62FC" w:rsidRPr="00040F12">
        <w:rPr>
          <w:rFonts w:ascii="Times New Roman" w:hAnsi="Times New Roman" w:cs="Times New Roman"/>
          <w:sz w:val="24"/>
          <w:szCs w:val="24"/>
        </w:rPr>
        <w:t xml:space="preserve"> bedded with </w:t>
      </w:r>
      <w:r w:rsidR="008A62FC" w:rsidRPr="00040F12">
        <w:rPr>
          <w:rFonts w:ascii="Times New Roman" w:hAnsi="Times New Roman" w:cs="Times New Roman"/>
          <w:sz w:val="24"/>
          <w:szCs w:val="24"/>
        </w:rPr>
        <w:lastRenderedPageBreak/>
        <w:t>wood shavings/sawdust</w:t>
      </w:r>
      <w:r w:rsidR="00C0726D" w:rsidRPr="00040F12">
        <w:rPr>
          <w:rFonts w:ascii="Times New Roman" w:hAnsi="Times New Roman" w:cs="Times New Roman"/>
          <w:sz w:val="24"/>
          <w:szCs w:val="24"/>
        </w:rPr>
        <w:t xml:space="preserve"> (FS; n = 6)</w:t>
      </w:r>
      <w:r w:rsidR="00293E5F" w:rsidRPr="00040F12">
        <w:rPr>
          <w:rFonts w:ascii="Times New Roman" w:hAnsi="Times New Roman" w:cs="Times New Roman"/>
          <w:sz w:val="24"/>
          <w:szCs w:val="24"/>
        </w:rPr>
        <w:t xml:space="preserve">, there were </w:t>
      </w:r>
      <w:r w:rsidR="0031593F" w:rsidRPr="00040F12">
        <w:rPr>
          <w:rFonts w:ascii="Times New Roman" w:hAnsi="Times New Roman" w:cs="Times New Roman"/>
          <w:sz w:val="24"/>
          <w:szCs w:val="24"/>
        </w:rPr>
        <w:t xml:space="preserve">10 </w:t>
      </w:r>
      <w:ins w:id="383" w:author="Caitlin Jeffrey" w:date="2024-03-18T14:12:00Z">
        <w:r w:rsidR="00730AD3" w:rsidRPr="00040F12">
          <w:rPr>
            <w:rFonts w:ascii="Times New Roman" w:hAnsi="Times New Roman" w:cs="Times New Roman"/>
            <w:sz w:val="24"/>
            <w:szCs w:val="24"/>
          </w:rPr>
          <w:t>TS</w:t>
        </w:r>
      </w:ins>
      <w:ins w:id="384" w:author="Caitlin Jeffrey" w:date="2024-03-18T14:17:00Z">
        <w:r w:rsidR="00730AD3" w:rsidRPr="00040F12">
          <w:rPr>
            <w:rFonts w:ascii="Times New Roman" w:hAnsi="Times New Roman" w:cs="Times New Roman"/>
            <w:sz w:val="24"/>
            <w:szCs w:val="24"/>
          </w:rPr>
          <w:t xml:space="preserve"> </w:t>
        </w:r>
      </w:ins>
      <w:del w:id="385" w:author="Caitlin Jeffrey" w:date="2024-03-18T14:12:00Z">
        <w:r w:rsidR="0031593F" w:rsidRPr="00040F12" w:rsidDel="00730AD3">
          <w:rPr>
            <w:rFonts w:ascii="Times New Roman" w:hAnsi="Times New Roman" w:cs="Times New Roman"/>
            <w:sz w:val="24"/>
            <w:szCs w:val="24"/>
          </w:rPr>
          <w:delText xml:space="preserve">tiestalls </w:delText>
        </w:r>
      </w:del>
      <w:r w:rsidR="0031593F" w:rsidRPr="00040F12">
        <w:rPr>
          <w:rFonts w:ascii="Times New Roman" w:hAnsi="Times New Roman" w:cs="Times New Roman"/>
          <w:sz w:val="24"/>
          <w:szCs w:val="24"/>
        </w:rPr>
        <w:t>bedded with wood shavings/sawdust (TS),</w:t>
      </w:r>
      <w:r w:rsidRPr="00040F12">
        <w:rPr>
          <w:rFonts w:ascii="Times New Roman" w:hAnsi="Times New Roman" w:cs="Times New Roman"/>
          <w:sz w:val="24"/>
          <w:szCs w:val="24"/>
        </w:rPr>
        <w:t xml:space="preserve"> </w:t>
      </w:r>
      <w:r w:rsidR="00293E5F" w:rsidRPr="00040F12">
        <w:rPr>
          <w:rFonts w:ascii="Times New Roman" w:hAnsi="Times New Roman" w:cs="Times New Roman"/>
          <w:sz w:val="24"/>
          <w:szCs w:val="24"/>
        </w:rPr>
        <w:t xml:space="preserve">and 5 </w:t>
      </w:r>
      <w:del w:id="386" w:author="Caitlin Jeffrey" w:date="2024-03-18T14:07:00Z">
        <w:r w:rsidR="00293E5F" w:rsidRPr="00040F12" w:rsidDel="00730AD3">
          <w:rPr>
            <w:rFonts w:ascii="Times New Roman" w:hAnsi="Times New Roman" w:cs="Times New Roman"/>
            <w:sz w:val="24"/>
            <w:szCs w:val="24"/>
          </w:rPr>
          <w:delText>bedded packs</w:delText>
        </w:r>
      </w:del>
      <w:ins w:id="387" w:author="Caitlin Jeffrey" w:date="2024-03-18T14:07:00Z">
        <w:r w:rsidR="00730AD3" w:rsidRPr="00040F12">
          <w:rPr>
            <w:rFonts w:ascii="Times New Roman" w:hAnsi="Times New Roman" w:cs="Times New Roman"/>
            <w:sz w:val="24"/>
            <w:szCs w:val="24"/>
          </w:rPr>
          <w:t>BP</w:t>
        </w:r>
      </w:ins>
      <w:del w:id="388" w:author="Caitlin Jeffrey" w:date="2024-03-18T14:08:00Z">
        <w:r w:rsidR="00293E5F" w:rsidRPr="00040F12" w:rsidDel="00730AD3">
          <w:rPr>
            <w:rFonts w:ascii="Times New Roman" w:hAnsi="Times New Roman" w:cs="Times New Roman"/>
            <w:sz w:val="24"/>
            <w:szCs w:val="24"/>
          </w:rPr>
          <w:delText xml:space="preserve"> (BP)</w:delText>
        </w:r>
      </w:del>
      <w:r w:rsidR="00293E5F" w:rsidRPr="00040F12">
        <w:rPr>
          <w:rFonts w:ascii="Times New Roman" w:hAnsi="Times New Roman" w:cs="Times New Roman"/>
          <w:sz w:val="24"/>
          <w:szCs w:val="24"/>
        </w:rPr>
        <w:t>.</w:t>
      </w:r>
    </w:p>
    <w:p w14:paraId="0F3594CF" w14:textId="19C089A9" w:rsidR="006238BB" w:rsidRPr="00040F12" w:rsidRDefault="00012125" w:rsidP="003449D7">
      <w:pPr>
        <w:spacing w:after="0" w:line="480" w:lineRule="auto"/>
        <w:ind w:firstLine="360"/>
        <w:rPr>
          <w:rFonts w:ascii="Times New Roman" w:hAnsi="Times New Roman" w:cs="Times New Roman"/>
          <w:b/>
          <w:bCs/>
          <w:sz w:val="24"/>
          <w:szCs w:val="24"/>
        </w:rPr>
      </w:pPr>
      <w:r w:rsidRPr="00040F12">
        <w:rPr>
          <w:rFonts w:ascii="Times New Roman" w:hAnsi="Times New Roman" w:cs="Times New Roman"/>
          <w:b/>
          <w:bCs/>
          <w:sz w:val="24"/>
          <w:szCs w:val="24"/>
        </w:rPr>
        <w:t xml:space="preserve">Questionnaire </w:t>
      </w:r>
      <w:r w:rsidR="006238BB" w:rsidRPr="00040F12">
        <w:rPr>
          <w:rFonts w:ascii="Times New Roman" w:hAnsi="Times New Roman" w:cs="Times New Roman"/>
          <w:b/>
          <w:bCs/>
          <w:sz w:val="24"/>
          <w:szCs w:val="24"/>
        </w:rPr>
        <w:t>administration, sampling, and udder hygiene scoring</w:t>
      </w:r>
    </w:p>
    <w:p w14:paraId="159A8A77" w14:textId="21B12B34" w:rsidR="006238BB" w:rsidRPr="00040F12" w:rsidRDefault="006238BB" w:rsidP="003449D7">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At each farm visit, a </w:t>
      </w:r>
      <w:r w:rsidR="009E65D0" w:rsidRPr="00040F12">
        <w:rPr>
          <w:rFonts w:ascii="Times New Roman" w:hAnsi="Times New Roman" w:cs="Times New Roman"/>
          <w:sz w:val="24"/>
          <w:szCs w:val="24"/>
        </w:rPr>
        <w:t xml:space="preserve">questionnaire </w:t>
      </w:r>
      <w:r w:rsidRPr="00040F12">
        <w:rPr>
          <w:rFonts w:ascii="Times New Roman" w:hAnsi="Times New Roman" w:cs="Times New Roman"/>
          <w:sz w:val="24"/>
          <w:szCs w:val="24"/>
        </w:rPr>
        <w:t xml:space="preserve">was administered </w:t>
      </w:r>
      <w:r w:rsidR="00674E48" w:rsidRPr="00040F12">
        <w:rPr>
          <w:rFonts w:ascii="Times New Roman" w:hAnsi="Times New Roman" w:cs="Times New Roman"/>
          <w:sz w:val="24"/>
          <w:szCs w:val="24"/>
        </w:rPr>
        <w:t xml:space="preserve">to </w:t>
      </w:r>
      <w:r w:rsidR="00D27311" w:rsidRPr="00040F12">
        <w:rPr>
          <w:rFonts w:ascii="Times New Roman" w:hAnsi="Times New Roman" w:cs="Times New Roman"/>
          <w:sz w:val="24"/>
          <w:szCs w:val="24"/>
        </w:rPr>
        <w:t>collect information about</w:t>
      </w:r>
      <w:r w:rsidRPr="00040F12">
        <w:rPr>
          <w:rFonts w:ascii="Times New Roman" w:hAnsi="Times New Roman" w:cs="Times New Roman"/>
          <w:sz w:val="24"/>
          <w:szCs w:val="24"/>
        </w:rPr>
        <w:t xml:space="preserve"> housing and bedding management</w:t>
      </w:r>
      <w:r w:rsidR="004F71C6" w:rsidRPr="00040F12">
        <w:rPr>
          <w:rFonts w:ascii="Times New Roman" w:hAnsi="Times New Roman" w:cs="Times New Roman"/>
          <w:sz w:val="24"/>
          <w:szCs w:val="24"/>
        </w:rPr>
        <w:t>, as well as</w:t>
      </w:r>
      <w:r w:rsidRPr="00040F12">
        <w:rPr>
          <w:rFonts w:ascii="Times New Roman" w:hAnsi="Times New Roman" w:cs="Times New Roman"/>
          <w:sz w:val="24"/>
          <w:szCs w:val="24"/>
        </w:rPr>
        <w:t xml:space="preserve"> </w:t>
      </w:r>
      <w:r w:rsidR="004F71C6" w:rsidRPr="00040F12">
        <w:rPr>
          <w:rFonts w:ascii="Times New Roman" w:hAnsi="Times New Roman" w:cs="Times New Roman"/>
          <w:sz w:val="24"/>
          <w:szCs w:val="24"/>
        </w:rPr>
        <w:t xml:space="preserve">other </w:t>
      </w:r>
      <w:r w:rsidRPr="00040F12">
        <w:rPr>
          <w:rFonts w:ascii="Times New Roman" w:hAnsi="Times New Roman" w:cs="Times New Roman"/>
          <w:sz w:val="24"/>
          <w:szCs w:val="24"/>
        </w:rPr>
        <w:t>practices on the farm</w:t>
      </w:r>
      <w:r w:rsidR="009656D9" w:rsidRPr="00040F12">
        <w:rPr>
          <w:rFonts w:ascii="Times New Roman" w:hAnsi="Times New Roman" w:cs="Times New Roman"/>
          <w:sz w:val="24"/>
          <w:szCs w:val="24"/>
        </w:rPr>
        <w:t xml:space="preserve"> that could impact mastitis risk</w:t>
      </w:r>
      <w:r w:rsidR="00D27311" w:rsidRPr="00040F12">
        <w:rPr>
          <w:rFonts w:ascii="Times New Roman" w:hAnsi="Times New Roman" w:cs="Times New Roman"/>
          <w:sz w:val="24"/>
          <w:szCs w:val="24"/>
        </w:rPr>
        <w:t xml:space="preserve"> (</w:t>
      </w:r>
      <w:r w:rsidRPr="00040F12">
        <w:rPr>
          <w:rFonts w:ascii="Times New Roman" w:hAnsi="Times New Roman" w:cs="Times New Roman"/>
          <w:sz w:val="24"/>
          <w:szCs w:val="24"/>
        </w:rPr>
        <w:t>Supplemental Data).</w:t>
      </w:r>
      <w:r w:rsidR="00D616C1" w:rsidRPr="00040F12">
        <w:rPr>
          <w:rFonts w:ascii="Times New Roman" w:hAnsi="Times New Roman" w:cs="Times New Roman"/>
          <w:sz w:val="24"/>
          <w:szCs w:val="24"/>
        </w:rPr>
        <w:t xml:space="preserve"> </w:t>
      </w:r>
      <w:r w:rsidR="004E16CE" w:rsidRPr="00040F12">
        <w:rPr>
          <w:rFonts w:ascii="Times New Roman" w:hAnsi="Times New Roman" w:cs="Times New Roman"/>
          <w:sz w:val="24"/>
          <w:szCs w:val="24"/>
        </w:rPr>
        <w:t xml:space="preserve">The study questionnaire was </w:t>
      </w:r>
      <w:r w:rsidR="00771338" w:rsidRPr="00040F12">
        <w:rPr>
          <w:rFonts w:ascii="Times New Roman" w:hAnsi="Times New Roman" w:cs="Times New Roman"/>
          <w:sz w:val="24"/>
          <w:szCs w:val="24"/>
        </w:rPr>
        <w:t xml:space="preserve">largely </w:t>
      </w:r>
      <w:r w:rsidR="004E16CE" w:rsidRPr="00040F12">
        <w:rPr>
          <w:rFonts w:ascii="Times New Roman" w:hAnsi="Times New Roman" w:cs="Times New Roman"/>
          <w:sz w:val="24"/>
          <w:szCs w:val="24"/>
        </w:rPr>
        <w:t xml:space="preserve">adapted from </w:t>
      </w:r>
      <w:r w:rsidR="00771338" w:rsidRPr="00040F12">
        <w:rPr>
          <w:rFonts w:ascii="Times New Roman" w:hAnsi="Times New Roman" w:cs="Times New Roman"/>
          <w:sz w:val="24"/>
          <w:szCs w:val="24"/>
        </w:rPr>
        <w:t xml:space="preserve">a </w:t>
      </w:r>
      <w:r w:rsidR="004E16CE" w:rsidRPr="00040F12">
        <w:rPr>
          <w:rFonts w:ascii="Times New Roman" w:hAnsi="Times New Roman" w:cs="Times New Roman"/>
          <w:sz w:val="24"/>
          <w:szCs w:val="24"/>
        </w:rPr>
        <w:t>previously published survey</w:t>
      </w:r>
      <w:r w:rsidR="004B78F5"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(Stiglbauer et al., 2013)</w:t>
      </w:r>
      <w:r w:rsidR="004B78F5" w:rsidRPr="00040F12">
        <w:rPr>
          <w:rFonts w:ascii="Times New Roman" w:hAnsi="Times New Roman" w:cs="Times New Roman"/>
          <w:sz w:val="24"/>
          <w:szCs w:val="24"/>
        </w:rPr>
        <w:t>,</w:t>
      </w:r>
      <w:r w:rsidR="003C4865" w:rsidRPr="00040F12">
        <w:rPr>
          <w:rFonts w:ascii="Times New Roman" w:hAnsi="Times New Roman" w:cs="Times New Roman"/>
          <w:sz w:val="24"/>
          <w:szCs w:val="24"/>
        </w:rPr>
        <w:t xml:space="preserve"> with additional questions </w:t>
      </w:r>
      <w:r w:rsidR="004B78F5" w:rsidRPr="00040F12">
        <w:rPr>
          <w:rFonts w:ascii="Times New Roman" w:hAnsi="Times New Roman" w:cs="Times New Roman"/>
          <w:sz w:val="24"/>
          <w:szCs w:val="24"/>
        </w:rPr>
        <w:t>specific to the current study.</w:t>
      </w:r>
      <w:r w:rsidR="00E1148F" w:rsidRPr="00040F12">
        <w:rPr>
          <w:rFonts w:ascii="Times New Roman" w:hAnsi="Times New Roman" w:cs="Times New Roman"/>
          <w:sz w:val="24"/>
          <w:szCs w:val="24"/>
        </w:rPr>
        <w:t xml:space="preserve"> </w:t>
      </w:r>
      <w:r w:rsidR="001F3DF7" w:rsidRPr="00040F12">
        <w:rPr>
          <w:rFonts w:ascii="Times New Roman" w:hAnsi="Times New Roman" w:cs="Times New Roman"/>
          <w:sz w:val="24"/>
          <w:szCs w:val="24"/>
        </w:rPr>
        <w:t>The questionnaire</w:t>
      </w:r>
      <w:r w:rsidR="004E16CE" w:rsidRPr="00040F12">
        <w:rPr>
          <w:rFonts w:ascii="Times New Roman" w:hAnsi="Times New Roman" w:cs="Times New Roman"/>
          <w:sz w:val="24"/>
          <w:szCs w:val="24"/>
        </w:rPr>
        <w:t xml:space="preserve"> was reviewed by </w:t>
      </w:r>
      <w:r w:rsidR="001F3DF7" w:rsidRPr="00040F12">
        <w:rPr>
          <w:rFonts w:ascii="Times New Roman" w:hAnsi="Times New Roman" w:cs="Times New Roman"/>
          <w:sz w:val="24"/>
          <w:szCs w:val="24"/>
        </w:rPr>
        <w:t>a social scientist</w:t>
      </w:r>
      <w:r w:rsidR="00C72A0C" w:rsidRPr="00040F12">
        <w:rPr>
          <w:rFonts w:ascii="Times New Roman" w:hAnsi="Times New Roman" w:cs="Times New Roman"/>
          <w:sz w:val="24"/>
          <w:szCs w:val="24"/>
        </w:rPr>
        <w:t xml:space="preserve"> experience</w:t>
      </w:r>
      <w:r w:rsidR="00F15903" w:rsidRPr="00040F12">
        <w:rPr>
          <w:rFonts w:ascii="Times New Roman" w:hAnsi="Times New Roman" w:cs="Times New Roman"/>
          <w:sz w:val="24"/>
          <w:szCs w:val="24"/>
        </w:rPr>
        <w:t>d</w:t>
      </w:r>
      <w:r w:rsidR="00C72A0C" w:rsidRPr="00040F12">
        <w:rPr>
          <w:rFonts w:ascii="Times New Roman" w:hAnsi="Times New Roman" w:cs="Times New Roman"/>
          <w:sz w:val="24"/>
          <w:szCs w:val="24"/>
        </w:rPr>
        <w:t xml:space="preserve"> </w:t>
      </w:r>
      <w:r w:rsidR="00F15903" w:rsidRPr="00040F12">
        <w:rPr>
          <w:rFonts w:ascii="Times New Roman" w:hAnsi="Times New Roman" w:cs="Times New Roman"/>
          <w:sz w:val="24"/>
          <w:szCs w:val="24"/>
        </w:rPr>
        <w:t>in</w:t>
      </w:r>
      <w:r w:rsidR="00C72A0C" w:rsidRPr="00040F12">
        <w:rPr>
          <w:rFonts w:ascii="Times New Roman" w:hAnsi="Times New Roman" w:cs="Times New Roman"/>
          <w:sz w:val="24"/>
          <w:szCs w:val="24"/>
        </w:rPr>
        <w:t xml:space="preserve"> gathering qualitative data</w:t>
      </w:r>
      <w:r w:rsidR="00F15903" w:rsidRPr="00040F12">
        <w:rPr>
          <w:rFonts w:ascii="Times New Roman" w:hAnsi="Times New Roman" w:cs="Times New Roman"/>
          <w:sz w:val="24"/>
          <w:szCs w:val="24"/>
        </w:rPr>
        <w:t xml:space="preserve"> and </w:t>
      </w:r>
      <w:r w:rsidR="004E16CE" w:rsidRPr="00040F12">
        <w:rPr>
          <w:rFonts w:ascii="Times New Roman" w:hAnsi="Times New Roman" w:cs="Times New Roman"/>
          <w:sz w:val="24"/>
          <w:szCs w:val="24"/>
        </w:rPr>
        <w:t xml:space="preserve">tested before use with </w:t>
      </w:r>
      <w:r w:rsidR="00644E45" w:rsidRPr="00040F12">
        <w:rPr>
          <w:rFonts w:ascii="Times New Roman" w:hAnsi="Times New Roman" w:cs="Times New Roman"/>
          <w:sz w:val="24"/>
          <w:szCs w:val="24"/>
        </w:rPr>
        <w:t>herd managers</w:t>
      </w:r>
      <w:r w:rsidR="004E16CE" w:rsidRPr="00040F12">
        <w:rPr>
          <w:rFonts w:ascii="Times New Roman" w:hAnsi="Times New Roman" w:cs="Times New Roman"/>
          <w:sz w:val="24"/>
          <w:szCs w:val="24"/>
        </w:rPr>
        <w:t xml:space="preserve"> </w:t>
      </w:r>
      <w:r w:rsidR="00890FF1" w:rsidRPr="00040F12">
        <w:rPr>
          <w:rFonts w:ascii="Times New Roman" w:hAnsi="Times New Roman" w:cs="Times New Roman"/>
          <w:sz w:val="24"/>
          <w:szCs w:val="24"/>
        </w:rPr>
        <w:t xml:space="preserve">at the </w:t>
      </w:r>
      <w:r w:rsidR="00526EF5" w:rsidRPr="00040F12">
        <w:rPr>
          <w:rFonts w:ascii="Times New Roman" w:hAnsi="Times New Roman" w:cs="Times New Roman"/>
          <w:sz w:val="24"/>
          <w:szCs w:val="24"/>
        </w:rPr>
        <w:t>University of Vermont teaching</w:t>
      </w:r>
      <w:r w:rsidR="00890FF1" w:rsidRPr="00040F12">
        <w:rPr>
          <w:rFonts w:ascii="Times New Roman" w:hAnsi="Times New Roman" w:cs="Times New Roman"/>
          <w:sz w:val="24"/>
          <w:szCs w:val="24"/>
        </w:rPr>
        <w:t xml:space="preserve"> </w:t>
      </w:r>
      <w:r w:rsidR="00967786" w:rsidRPr="00040F12">
        <w:rPr>
          <w:rFonts w:ascii="Times New Roman" w:hAnsi="Times New Roman" w:cs="Times New Roman"/>
          <w:sz w:val="24"/>
          <w:szCs w:val="24"/>
        </w:rPr>
        <w:t>dairy</w:t>
      </w:r>
      <w:r w:rsidR="004E16CE" w:rsidRPr="00040F12">
        <w:rPr>
          <w:rFonts w:ascii="Times New Roman" w:hAnsi="Times New Roman" w:cs="Times New Roman"/>
          <w:sz w:val="24"/>
          <w:szCs w:val="24"/>
        </w:rPr>
        <w:t xml:space="preserve">. </w:t>
      </w:r>
      <w:r w:rsidR="006C7B8B" w:rsidRPr="00040F12">
        <w:rPr>
          <w:rFonts w:ascii="Times New Roman" w:hAnsi="Times New Roman" w:cs="Times New Roman"/>
          <w:sz w:val="24"/>
          <w:szCs w:val="24"/>
        </w:rPr>
        <w:t>Questions</w:t>
      </w:r>
      <w:r w:rsidRPr="00040F12">
        <w:rPr>
          <w:rFonts w:ascii="Times New Roman" w:hAnsi="Times New Roman" w:cs="Times New Roman"/>
          <w:sz w:val="24"/>
          <w:szCs w:val="24"/>
        </w:rPr>
        <w:t xml:space="preserve"> about mastitis risk </w:t>
      </w:r>
      <w:r w:rsidR="006C7B8B" w:rsidRPr="00040F12">
        <w:rPr>
          <w:rFonts w:ascii="Times New Roman" w:hAnsi="Times New Roman" w:cs="Times New Roman"/>
          <w:sz w:val="24"/>
          <w:szCs w:val="24"/>
        </w:rPr>
        <w:t xml:space="preserve">explored </w:t>
      </w:r>
      <w:r w:rsidRPr="00040F12">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040F12">
        <w:rPr>
          <w:rFonts w:ascii="Times New Roman" w:hAnsi="Times New Roman" w:cs="Times New Roman"/>
          <w:sz w:val="24"/>
          <w:szCs w:val="24"/>
        </w:rPr>
        <w:t>Questions</w:t>
      </w:r>
      <w:r w:rsidRPr="00040F12">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040F12">
        <w:rPr>
          <w:rFonts w:ascii="Times New Roman" w:hAnsi="Times New Roman" w:cs="Times New Roman"/>
          <w:sz w:val="24"/>
          <w:szCs w:val="24"/>
        </w:rPr>
        <w:t>questionnaire</w:t>
      </w:r>
      <w:r w:rsidRPr="00040F12">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040F12">
        <w:rPr>
          <w:rFonts w:ascii="Times New Roman" w:hAnsi="Times New Roman" w:cs="Times New Roman"/>
          <w:sz w:val="24"/>
          <w:szCs w:val="24"/>
        </w:rPr>
        <w:t xml:space="preserve">Farms using </w:t>
      </w:r>
      <w:del w:id="389" w:author="Caitlin Jeffrey" w:date="2024-04-01T14:27:00Z">
        <w:r w:rsidR="00115309" w:rsidRPr="00040F12" w:rsidDel="006F218D">
          <w:rPr>
            <w:rFonts w:ascii="Times New Roman" w:hAnsi="Times New Roman" w:cs="Times New Roman"/>
            <w:sz w:val="24"/>
            <w:szCs w:val="24"/>
          </w:rPr>
          <w:delText>bedded pack systems</w:delText>
        </w:r>
      </w:del>
      <w:ins w:id="390" w:author="Caitlin Jeffrey" w:date="2024-04-01T14:27:00Z">
        <w:r w:rsidR="006F218D" w:rsidRPr="00040F12">
          <w:rPr>
            <w:rFonts w:ascii="Times New Roman" w:hAnsi="Times New Roman" w:cs="Times New Roman"/>
            <w:sz w:val="24"/>
            <w:szCs w:val="24"/>
          </w:rPr>
          <w:t>BP</w:t>
        </w:r>
      </w:ins>
      <w:r w:rsidR="00115309" w:rsidRPr="00040F12">
        <w:rPr>
          <w:rFonts w:ascii="Times New Roman" w:hAnsi="Times New Roman" w:cs="Times New Roman"/>
          <w:sz w:val="24"/>
          <w:szCs w:val="24"/>
        </w:rPr>
        <w:t xml:space="preserve"> were asked additional questions to gather detailed information about </w:t>
      </w:r>
      <w:del w:id="391" w:author="Caitlin Jeffrey" w:date="2024-04-01T14:27:00Z">
        <w:r w:rsidR="00115309" w:rsidRPr="00040F12" w:rsidDel="006F218D">
          <w:rPr>
            <w:rFonts w:ascii="Times New Roman" w:hAnsi="Times New Roman" w:cs="Times New Roman"/>
            <w:sz w:val="24"/>
            <w:szCs w:val="24"/>
          </w:rPr>
          <w:delText xml:space="preserve">bedded </w:delText>
        </w:r>
      </w:del>
      <w:r w:rsidR="00115309" w:rsidRPr="00040F12">
        <w:rPr>
          <w:rFonts w:ascii="Times New Roman" w:hAnsi="Times New Roman" w:cs="Times New Roman"/>
          <w:sz w:val="24"/>
          <w:szCs w:val="24"/>
        </w:rPr>
        <w:t xml:space="preserve">pack construction, management, monitoring practices, and perceptions comparing </w:t>
      </w:r>
      <w:del w:id="392" w:author="Caitlin Jeffrey" w:date="2024-03-18T14:08:00Z">
        <w:r w:rsidR="00115309" w:rsidRPr="00040F12" w:rsidDel="00730AD3">
          <w:rPr>
            <w:rFonts w:ascii="Times New Roman" w:hAnsi="Times New Roman" w:cs="Times New Roman"/>
            <w:sz w:val="24"/>
            <w:szCs w:val="24"/>
          </w:rPr>
          <w:delText>bedded packs</w:delText>
        </w:r>
      </w:del>
      <w:ins w:id="393" w:author="Caitlin Jeffrey" w:date="2024-03-18T14:08:00Z">
        <w:r w:rsidR="00730AD3" w:rsidRPr="00040F12">
          <w:rPr>
            <w:rFonts w:ascii="Times New Roman" w:hAnsi="Times New Roman" w:cs="Times New Roman"/>
            <w:sz w:val="24"/>
            <w:szCs w:val="24"/>
          </w:rPr>
          <w:t>BP</w:t>
        </w:r>
      </w:ins>
      <w:r w:rsidR="00115309" w:rsidRPr="00040F12">
        <w:rPr>
          <w:rFonts w:ascii="Times New Roman" w:hAnsi="Times New Roman" w:cs="Times New Roman"/>
          <w:sz w:val="24"/>
          <w:szCs w:val="24"/>
        </w:rPr>
        <w:t xml:space="preserve"> to any previously used systems.</w:t>
      </w:r>
      <w:r w:rsidRPr="00040F12">
        <w:rPr>
          <w:rFonts w:ascii="Times New Roman" w:hAnsi="Times New Roman" w:cs="Times New Roman"/>
          <w:sz w:val="24"/>
          <w:szCs w:val="24"/>
        </w:rPr>
        <w:t xml:space="preserve"> </w:t>
      </w:r>
      <w:r w:rsidR="00DB4BAB" w:rsidRPr="00040F12">
        <w:rPr>
          <w:rFonts w:ascii="Times New Roman" w:hAnsi="Times New Roman" w:cs="Times New Roman"/>
          <w:sz w:val="24"/>
          <w:szCs w:val="24"/>
        </w:rPr>
        <w:t xml:space="preserve">Completion of the </w:t>
      </w:r>
      <w:r w:rsidR="00012125" w:rsidRPr="00040F12">
        <w:rPr>
          <w:rFonts w:ascii="Times New Roman" w:hAnsi="Times New Roman" w:cs="Times New Roman"/>
          <w:sz w:val="24"/>
          <w:szCs w:val="24"/>
        </w:rPr>
        <w:t>questionnaire</w:t>
      </w:r>
      <w:r w:rsidR="00DB4BAB" w:rsidRPr="00040F12">
        <w:rPr>
          <w:rFonts w:ascii="Times New Roman" w:hAnsi="Times New Roman" w:cs="Times New Roman"/>
          <w:sz w:val="24"/>
          <w:szCs w:val="24"/>
        </w:rPr>
        <w:t xml:space="preserve"> required 45 minutes on average, ranging from about 30 minutes to 1.5 hours. </w:t>
      </w:r>
      <w:r w:rsidR="00DF4DEF" w:rsidRPr="00040F12">
        <w:rPr>
          <w:rFonts w:ascii="Times New Roman" w:hAnsi="Times New Roman" w:cs="Times New Roman"/>
          <w:sz w:val="24"/>
          <w:szCs w:val="24"/>
        </w:rPr>
        <w:t>The questionnaire</w:t>
      </w:r>
      <w:r w:rsidR="00DB4BAB" w:rsidRPr="00040F12">
        <w:rPr>
          <w:rFonts w:ascii="Times New Roman" w:hAnsi="Times New Roman" w:cs="Times New Roman"/>
          <w:sz w:val="24"/>
          <w:szCs w:val="24"/>
        </w:rPr>
        <w:t xml:space="preserve"> and interview protocols were registered with the University of Vermont Institutional Review Board </w:t>
      </w:r>
      <w:r w:rsidR="00DB4BAB" w:rsidRPr="00040F12">
        <w:rPr>
          <w:rFonts w:ascii="Times New Roman" w:hAnsi="Times New Roman" w:cs="Times New Roman"/>
          <w:sz w:val="24"/>
          <w:szCs w:val="24"/>
        </w:rPr>
        <w:lastRenderedPageBreak/>
        <w:t xml:space="preserve">(IRB certification 19-0057). The questionnaire was created and administered on a tablet using KoboCollect software </w:t>
      </w:r>
      <w:r w:rsidR="0063522C" w:rsidRPr="00040F12">
        <w:rPr>
          <w:rFonts w:ascii="Times New Roman" w:hAnsi="Times New Roman" w:cs="Times New Roman"/>
          <w:sz w:val="24"/>
          <w:szCs w:val="24"/>
        </w:rPr>
        <w:t>(Kobo</w:t>
      </w:r>
      <w:r w:rsidR="00E8726D" w:rsidRPr="00040F12">
        <w:rPr>
          <w:rFonts w:ascii="Times New Roman" w:hAnsi="Times New Roman" w:cs="Times New Roman"/>
          <w:sz w:val="24"/>
          <w:szCs w:val="24"/>
        </w:rPr>
        <w:t>Collect, 2019)</w:t>
      </w:r>
      <w:r w:rsidR="00251480" w:rsidRPr="00040F12">
        <w:rPr>
          <w:rFonts w:ascii="Times New Roman" w:hAnsi="Times New Roman" w:cs="Times New Roman"/>
          <w:sz w:val="24"/>
          <w:szCs w:val="24"/>
        </w:rPr>
        <w:t>.</w:t>
      </w:r>
    </w:p>
    <w:p w14:paraId="0EA8A51F" w14:textId="45E244F3" w:rsidR="001609E4" w:rsidRPr="00040F12" w:rsidRDefault="005B06F9" w:rsidP="001609E4">
      <w:pPr>
        <w:spacing w:after="0" w:line="480" w:lineRule="auto"/>
        <w:ind w:firstLine="360"/>
        <w:rPr>
          <w:rFonts w:ascii="Times New Roman" w:hAnsi="Times New Roman" w:cs="Times New Roman"/>
          <w:sz w:val="24"/>
          <w:szCs w:val="24"/>
        </w:rPr>
      </w:pPr>
      <w:r w:rsidRPr="00040F12">
        <w:rPr>
          <w:rFonts w:ascii="Times New Roman" w:hAnsi="Times New Roman" w:cs="Times New Roman"/>
          <w:sz w:val="24"/>
          <w:szCs w:val="24"/>
        </w:rPr>
        <w:t>At each farm visit</w:t>
      </w:r>
      <w:r w:rsidR="006238BB" w:rsidRPr="00040F12">
        <w:rPr>
          <w:rFonts w:ascii="Times New Roman" w:hAnsi="Times New Roman" w:cs="Times New Roman"/>
          <w:sz w:val="24"/>
          <w:szCs w:val="24"/>
        </w:rPr>
        <w:t xml:space="preserve">, a </w:t>
      </w:r>
      <w:r w:rsidR="004636D7" w:rsidRPr="00040F12">
        <w:rPr>
          <w:rFonts w:ascii="Times New Roman" w:hAnsi="Times New Roman" w:cs="Times New Roman"/>
          <w:sz w:val="24"/>
          <w:szCs w:val="24"/>
        </w:rPr>
        <w:t xml:space="preserve">bulk tank </w:t>
      </w:r>
      <w:r w:rsidR="006238BB" w:rsidRPr="00040F12">
        <w:rPr>
          <w:rFonts w:ascii="Times New Roman" w:hAnsi="Times New Roman" w:cs="Times New Roman"/>
          <w:sz w:val="24"/>
          <w:szCs w:val="24"/>
        </w:rPr>
        <w:t>milk sample</w:t>
      </w:r>
      <w:r w:rsidR="00F42DA4" w:rsidRPr="00040F12">
        <w:rPr>
          <w:rFonts w:ascii="Times New Roman" w:hAnsi="Times New Roman" w:cs="Times New Roman"/>
          <w:sz w:val="24"/>
          <w:szCs w:val="24"/>
        </w:rPr>
        <w:t xml:space="preserve"> </w:t>
      </w:r>
      <w:del w:id="394" w:author="Caitlin Jeffrey" w:date="2024-03-15T12:51:00Z">
        <w:r w:rsidR="00F42DA4" w:rsidRPr="00040F12" w:rsidDel="00284F93">
          <w:rPr>
            <w:rFonts w:ascii="Times New Roman" w:hAnsi="Times New Roman" w:cs="Times New Roman"/>
            <w:sz w:val="24"/>
            <w:szCs w:val="24"/>
          </w:rPr>
          <w:delText xml:space="preserve">and </w:delText>
        </w:r>
        <w:r w:rsidR="009C254A" w:rsidRPr="00040F12" w:rsidDel="00284F93">
          <w:rPr>
            <w:rFonts w:ascii="Times New Roman" w:hAnsi="Times New Roman" w:cs="Times New Roman"/>
            <w:sz w:val="24"/>
            <w:szCs w:val="24"/>
          </w:rPr>
          <w:delText>bedding</w:delText>
        </w:r>
        <w:r w:rsidR="00F42DA4" w:rsidRPr="00040F12" w:rsidDel="00284F93">
          <w:rPr>
            <w:rFonts w:ascii="Times New Roman" w:hAnsi="Times New Roman" w:cs="Times New Roman"/>
            <w:sz w:val="24"/>
            <w:szCs w:val="24"/>
          </w:rPr>
          <w:delText xml:space="preserve"> samples</w:delText>
        </w:r>
        <w:r w:rsidR="009C254A" w:rsidRPr="00040F12" w:rsidDel="00284F93">
          <w:rPr>
            <w:rFonts w:ascii="Times New Roman" w:hAnsi="Times New Roman" w:cs="Times New Roman"/>
            <w:sz w:val="24"/>
            <w:szCs w:val="24"/>
          </w:rPr>
          <w:delText xml:space="preserve"> </w:delText>
        </w:r>
        <w:r w:rsidR="00F42DA4" w:rsidRPr="00040F12" w:rsidDel="00284F93">
          <w:rPr>
            <w:rFonts w:ascii="Times New Roman" w:hAnsi="Times New Roman" w:cs="Times New Roman"/>
            <w:sz w:val="24"/>
            <w:szCs w:val="24"/>
          </w:rPr>
          <w:delText>were collected</w:delText>
        </w:r>
        <w:r w:rsidR="00655E1E" w:rsidRPr="00040F12" w:rsidDel="00284F93">
          <w:rPr>
            <w:rFonts w:ascii="Times New Roman" w:hAnsi="Times New Roman" w:cs="Times New Roman"/>
            <w:sz w:val="24"/>
            <w:szCs w:val="24"/>
          </w:rPr>
          <w:delText>.</w:delText>
        </w:r>
        <w:r w:rsidR="002845E6" w:rsidRPr="00040F12" w:rsidDel="00284F93">
          <w:rPr>
            <w:rFonts w:ascii="Times New Roman" w:hAnsi="Times New Roman" w:cs="Times New Roman"/>
            <w:sz w:val="24"/>
            <w:szCs w:val="24"/>
          </w:rPr>
          <w:delText xml:space="preserve"> </w:delText>
        </w:r>
        <w:r w:rsidR="004636D7" w:rsidRPr="00040F12" w:rsidDel="00284F93">
          <w:rPr>
            <w:rFonts w:ascii="Times New Roman" w:hAnsi="Times New Roman" w:cs="Times New Roman"/>
            <w:sz w:val="24"/>
            <w:szCs w:val="24"/>
          </w:rPr>
          <w:delText xml:space="preserve">The bulk tank milk sample was </w:delText>
        </w:r>
      </w:del>
      <w:r w:rsidR="00E90883" w:rsidRPr="00040F12">
        <w:rPr>
          <w:rFonts w:ascii="Times New Roman" w:hAnsi="Times New Roman" w:cs="Times New Roman"/>
          <w:sz w:val="24"/>
          <w:szCs w:val="24"/>
        </w:rPr>
        <w:t xml:space="preserve">collected </w:t>
      </w:r>
      <w:r w:rsidR="006238BB" w:rsidRPr="00040F12">
        <w:rPr>
          <w:rFonts w:ascii="Times New Roman" w:hAnsi="Times New Roman" w:cs="Times New Roman"/>
          <w:sz w:val="24"/>
          <w:szCs w:val="24"/>
        </w:rPr>
        <w:t xml:space="preserve">directly from the top of the </w:t>
      </w:r>
      <w:del w:id="395" w:author="Caitlin Jeffrey" w:date="2024-03-15T12:51:00Z">
        <w:r w:rsidR="006238BB" w:rsidRPr="00040F12" w:rsidDel="00284F93">
          <w:rPr>
            <w:rFonts w:ascii="Times New Roman" w:hAnsi="Times New Roman" w:cs="Times New Roman"/>
            <w:sz w:val="24"/>
            <w:szCs w:val="24"/>
          </w:rPr>
          <w:delText xml:space="preserve">bulk </w:delText>
        </w:r>
      </w:del>
      <w:r w:rsidR="006238BB" w:rsidRPr="00040F12">
        <w:rPr>
          <w:rFonts w:ascii="Times New Roman" w:hAnsi="Times New Roman" w:cs="Times New Roman"/>
          <w:sz w:val="24"/>
          <w:szCs w:val="24"/>
        </w:rPr>
        <w:t>tank using a 250-mL sterile single-use vial (Blue Dippas™, Dynalon Products, England)</w:t>
      </w:r>
      <w:r w:rsidR="00AA5E6A" w:rsidRPr="00040F12">
        <w:rPr>
          <w:rFonts w:ascii="Times New Roman" w:hAnsi="Times New Roman" w:cs="Times New Roman"/>
          <w:sz w:val="24"/>
          <w:szCs w:val="24"/>
        </w:rPr>
        <w:t xml:space="preserve"> after at least 5 minutes of agitation</w:t>
      </w:r>
      <w:r w:rsidR="006238BB" w:rsidRPr="00040F12">
        <w:rPr>
          <w:rFonts w:ascii="Times New Roman" w:hAnsi="Times New Roman" w:cs="Times New Roman"/>
          <w:sz w:val="24"/>
          <w:szCs w:val="24"/>
        </w:rPr>
        <w:t xml:space="preserve">. Samples were kept on ice in a cooler </w:t>
      </w:r>
      <w:r w:rsidR="0075627E" w:rsidRPr="00040F12">
        <w:rPr>
          <w:rFonts w:ascii="Times New Roman" w:hAnsi="Times New Roman" w:cs="Times New Roman"/>
          <w:sz w:val="24"/>
          <w:szCs w:val="24"/>
        </w:rPr>
        <w:t xml:space="preserve">during transport </w:t>
      </w:r>
      <w:r w:rsidR="006238BB" w:rsidRPr="00040F12">
        <w:rPr>
          <w:rFonts w:ascii="Times New Roman" w:hAnsi="Times New Roman" w:cs="Times New Roman"/>
          <w:sz w:val="24"/>
          <w:szCs w:val="24"/>
        </w:rPr>
        <w:t xml:space="preserve">until they </w:t>
      </w:r>
      <w:r w:rsidR="009374F0" w:rsidRPr="00040F12">
        <w:rPr>
          <w:rFonts w:ascii="Times New Roman" w:hAnsi="Times New Roman" w:cs="Times New Roman"/>
          <w:sz w:val="24"/>
          <w:szCs w:val="24"/>
        </w:rPr>
        <w:t xml:space="preserve">were processed fresh </w:t>
      </w:r>
      <w:r w:rsidR="00792D21" w:rsidRPr="00040F12">
        <w:rPr>
          <w:rFonts w:ascii="Times New Roman" w:hAnsi="Times New Roman" w:cs="Times New Roman"/>
          <w:sz w:val="24"/>
          <w:szCs w:val="24"/>
        </w:rPr>
        <w:t xml:space="preserve">for </w:t>
      </w:r>
      <w:r w:rsidR="009374F0" w:rsidRPr="00040F12">
        <w:rPr>
          <w:rFonts w:ascii="Times New Roman" w:hAnsi="Times New Roman" w:cs="Times New Roman"/>
          <w:sz w:val="24"/>
          <w:szCs w:val="24"/>
        </w:rPr>
        <w:t xml:space="preserve">SCC measurement or </w:t>
      </w:r>
      <w:r w:rsidR="00792D21" w:rsidRPr="00040F12">
        <w:rPr>
          <w:rFonts w:ascii="Times New Roman" w:hAnsi="Times New Roman" w:cs="Times New Roman"/>
          <w:sz w:val="24"/>
          <w:szCs w:val="24"/>
        </w:rPr>
        <w:t>were</w:t>
      </w:r>
      <w:r w:rsidR="006238BB" w:rsidRPr="00040F12">
        <w:rPr>
          <w:rFonts w:ascii="Times New Roman" w:hAnsi="Times New Roman" w:cs="Times New Roman"/>
          <w:sz w:val="24"/>
          <w:szCs w:val="24"/>
        </w:rPr>
        <w:t xml:space="preserve"> frozen and stored at −20°C in the laboratory</w:t>
      </w:r>
      <w:r w:rsidR="00B31F49" w:rsidRPr="00040F12">
        <w:rPr>
          <w:rFonts w:ascii="Times New Roman" w:hAnsi="Times New Roman" w:cs="Times New Roman"/>
          <w:sz w:val="24"/>
          <w:szCs w:val="24"/>
        </w:rPr>
        <w:t>,</w:t>
      </w:r>
      <w:r w:rsidR="006238BB" w:rsidRPr="00040F12">
        <w:rPr>
          <w:rFonts w:ascii="Times New Roman" w:hAnsi="Times New Roman" w:cs="Times New Roman"/>
          <w:sz w:val="24"/>
          <w:szCs w:val="24"/>
        </w:rPr>
        <w:t xml:space="preserve"> before being sent to a diagnostic lab for </w:t>
      </w:r>
      <w:r w:rsidR="00792D21" w:rsidRPr="00040F12">
        <w:rPr>
          <w:rFonts w:ascii="Times New Roman" w:hAnsi="Times New Roman" w:cs="Times New Roman"/>
          <w:sz w:val="24"/>
          <w:szCs w:val="24"/>
        </w:rPr>
        <w:t xml:space="preserve">microbiological </w:t>
      </w:r>
      <w:r w:rsidR="006238BB" w:rsidRPr="00040F12">
        <w:rPr>
          <w:rFonts w:ascii="Times New Roman" w:hAnsi="Times New Roman" w:cs="Times New Roman"/>
          <w:sz w:val="24"/>
          <w:szCs w:val="24"/>
        </w:rPr>
        <w:t xml:space="preserve">analysis. </w:t>
      </w:r>
      <w:r w:rsidR="0078391C" w:rsidRPr="00040F12">
        <w:rPr>
          <w:rFonts w:ascii="Times New Roman" w:hAnsi="Times New Roman" w:cs="Times New Roman"/>
          <w:sz w:val="24"/>
          <w:szCs w:val="24"/>
        </w:rPr>
        <w:t>A</w:t>
      </w:r>
      <w:r w:rsidR="006023F9" w:rsidRPr="00040F12">
        <w:rPr>
          <w:rFonts w:ascii="Times New Roman" w:hAnsi="Times New Roman" w:cs="Times New Roman"/>
          <w:sz w:val="24"/>
          <w:szCs w:val="24"/>
        </w:rPr>
        <w:t>n</w:t>
      </w:r>
      <w:r w:rsidR="004676A5" w:rsidRPr="00040F12">
        <w:rPr>
          <w:rFonts w:ascii="Times New Roman" w:hAnsi="Times New Roman" w:cs="Times New Roman"/>
          <w:sz w:val="24"/>
          <w:szCs w:val="24"/>
        </w:rPr>
        <w:t xml:space="preserve"> on</w:t>
      </w:r>
      <w:r w:rsidR="006023F9" w:rsidRPr="00040F12">
        <w:rPr>
          <w:rFonts w:ascii="Times New Roman" w:hAnsi="Times New Roman" w:cs="Times New Roman"/>
          <w:sz w:val="24"/>
          <w:szCs w:val="24"/>
        </w:rPr>
        <w:t>-farm observation sheet</w:t>
      </w:r>
      <w:r w:rsidR="0078391C" w:rsidRPr="00040F12">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040F12">
        <w:rPr>
          <w:rFonts w:ascii="Times New Roman" w:hAnsi="Times New Roman" w:cs="Times New Roman"/>
          <w:sz w:val="24"/>
          <w:szCs w:val="24"/>
        </w:rPr>
        <w:t>Additionally, m</w:t>
      </w:r>
      <w:r w:rsidR="006238BB" w:rsidRPr="00040F12">
        <w:rPr>
          <w:rFonts w:ascii="Times New Roman" w:hAnsi="Times New Roman" w:cs="Times New Roman"/>
          <w:sz w:val="24"/>
          <w:szCs w:val="24"/>
        </w:rPr>
        <w:t xml:space="preserve">easurements of the housing facilities were recorded for </w:t>
      </w:r>
      <w:del w:id="396" w:author="Caitlin Jeffrey" w:date="2024-03-18T14:14:00Z">
        <w:r w:rsidR="006238BB" w:rsidRPr="00040F12" w:rsidDel="00730AD3">
          <w:rPr>
            <w:rFonts w:ascii="Times New Roman" w:hAnsi="Times New Roman" w:cs="Times New Roman"/>
            <w:sz w:val="24"/>
            <w:szCs w:val="24"/>
          </w:rPr>
          <w:delText>freestalls</w:delText>
        </w:r>
      </w:del>
      <w:ins w:id="397" w:author="Caitlin Jeffrey" w:date="2024-03-18T14:14:00Z">
        <w:r w:rsidR="00730AD3" w:rsidRPr="00040F12">
          <w:rPr>
            <w:rFonts w:ascii="Times New Roman" w:hAnsi="Times New Roman" w:cs="Times New Roman"/>
            <w:sz w:val="24"/>
            <w:szCs w:val="24"/>
          </w:rPr>
          <w:t>FS</w:t>
        </w:r>
      </w:ins>
      <w:r w:rsidR="006238BB" w:rsidRPr="00040F12">
        <w:rPr>
          <w:rFonts w:ascii="Times New Roman" w:hAnsi="Times New Roman" w:cs="Times New Roman"/>
          <w:sz w:val="24"/>
          <w:szCs w:val="24"/>
        </w:rPr>
        <w:t xml:space="preserve"> and </w:t>
      </w:r>
      <w:del w:id="398" w:author="Caitlin Jeffrey" w:date="2024-03-18T14:12:00Z">
        <w:r w:rsidR="006238BB" w:rsidRPr="00040F12" w:rsidDel="00730AD3">
          <w:rPr>
            <w:rFonts w:ascii="Times New Roman" w:hAnsi="Times New Roman" w:cs="Times New Roman"/>
            <w:sz w:val="24"/>
            <w:szCs w:val="24"/>
          </w:rPr>
          <w:delText>tiestalls</w:delText>
        </w:r>
      </w:del>
      <w:ins w:id="399" w:author="Caitlin Jeffrey" w:date="2024-03-18T14:12:00Z">
        <w:r w:rsidR="00730AD3" w:rsidRPr="00040F12">
          <w:rPr>
            <w:rFonts w:ascii="Times New Roman" w:hAnsi="Times New Roman" w:cs="Times New Roman"/>
            <w:sz w:val="24"/>
            <w:szCs w:val="24"/>
          </w:rPr>
          <w:t>TS</w:t>
        </w:r>
      </w:ins>
      <w:r w:rsidR="0087602B" w:rsidRPr="00040F12">
        <w:rPr>
          <w:rFonts w:ascii="Times New Roman" w:hAnsi="Times New Roman" w:cs="Times New Roman"/>
          <w:sz w:val="24"/>
          <w:szCs w:val="24"/>
        </w:rPr>
        <w:t xml:space="preserve"> where appropriate</w:t>
      </w:r>
      <w:r w:rsidR="006238BB" w:rsidRPr="00040F12">
        <w:rPr>
          <w:rFonts w:ascii="Times New Roman" w:hAnsi="Times New Roman" w:cs="Times New Roman"/>
          <w:sz w:val="24"/>
          <w:szCs w:val="24"/>
        </w:rPr>
        <w:t xml:space="preserve"> (stall sizes, pen sizes, </w:t>
      </w:r>
      <w:r w:rsidR="00C664AD" w:rsidRPr="00040F12">
        <w:rPr>
          <w:rFonts w:ascii="Times New Roman" w:hAnsi="Times New Roman" w:cs="Times New Roman"/>
          <w:sz w:val="24"/>
          <w:szCs w:val="24"/>
        </w:rPr>
        <w:t xml:space="preserve">bedding depth, </w:t>
      </w:r>
      <w:r w:rsidR="006238BB" w:rsidRPr="00040F12">
        <w:rPr>
          <w:rFonts w:ascii="Times New Roman" w:hAnsi="Times New Roman" w:cs="Times New Roman"/>
          <w:sz w:val="24"/>
          <w:szCs w:val="24"/>
        </w:rPr>
        <w:t xml:space="preserve">stocking density, trainer use), as well as observations about </w:t>
      </w:r>
      <w:del w:id="400" w:author="Caitlin Jeffrey" w:date="2024-03-18T14:08:00Z">
        <w:r w:rsidR="006238BB" w:rsidRPr="00040F12" w:rsidDel="00730AD3">
          <w:rPr>
            <w:rFonts w:ascii="Times New Roman" w:hAnsi="Times New Roman" w:cs="Times New Roman"/>
            <w:sz w:val="24"/>
            <w:szCs w:val="24"/>
          </w:rPr>
          <w:delText>bedded packs</w:delText>
        </w:r>
      </w:del>
      <w:ins w:id="401" w:author="Caitlin Jeffrey" w:date="2024-03-18T14:08:00Z">
        <w:r w:rsidR="00730AD3" w:rsidRPr="00040F12">
          <w:rPr>
            <w:rFonts w:ascii="Times New Roman" w:hAnsi="Times New Roman" w:cs="Times New Roman"/>
            <w:sz w:val="24"/>
            <w:szCs w:val="24"/>
          </w:rPr>
          <w:t>BP</w:t>
        </w:r>
      </w:ins>
      <w:r w:rsidR="006238BB" w:rsidRPr="00040F12">
        <w:rPr>
          <w:rFonts w:ascii="Times New Roman" w:hAnsi="Times New Roman" w:cs="Times New Roman"/>
          <w:sz w:val="24"/>
          <w:szCs w:val="24"/>
        </w:rPr>
        <w:t xml:space="preserve"> when applicable (</w:t>
      </w:r>
      <w:del w:id="402" w:author="Caitlin Jeffrey" w:date="2024-03-15T12:52:00Z">
        <w:r w:rsidR="006238BB" w:rsidRPr="00040F12" w:rsidDel="0098456E">
          <w:rPr>
            <w:rFonts w:ascii="Times New Roman" w:hAnsi="Times New Roman" w:cs="Times New Roman"/>
            <w:sz w:val="24"/>
            <w:szCs w:val="24"/>
          </w:rPr>
          <w:delText xml:space="preserve">temperature, </w:delText>
        </w:r>
      </w:del>
      <w:r w:rsidR="006238BB" w:rsidRPr="00040F12">
        <w:rPr>
          <w:rFonts w:ascii="Times New Roman" w:hAnsi="Times New Roman" w:cs="Times New Roman"/>
          <w:sz w:val="24"/>
          <w:szCs w:val="24"/>
        </w:rPr>
        <w:t xml:space="preserve">depth, </w:t>
      </w:r>
      <w:r w:rsidR="00435A03" w:rsidRPr="00040F12">
        <w:rPr>
          <w:rFonts w:ascii="Times New Roman" w:hAnsi="Times New Roman" w:cs="Times New Roman"/>
          <w:sz w:val="24"/>
          <w:szCs w:val="24"/>
        </w:rPr>
        <w:t xml:space="preserve">pen size, </w:t>
      </w:r>
      <w:r w:rsidR="00C23D6A" w:rsidRPr="00040F12">
        <w:rPr>
          <w:rFonts w:ascii="Times New Roman" w:hAnsi="Times New Roman" w:cs="Times New Roman"/>
          <w:sz w:val="24"/>
          <w:szCs w:val="24"/>
        </w:rPr>
        <w:t xml:space="preserve">and </w:t>
      </w:r>
      <w:r w:rsidR="00435A03" w:rsidRPr="00040F12">
        <w:rPr>
          <w:rFonts w:ascii="Times New Roman" w:hAnsi="Times New Roman" w:cs="Times New Roman"/>
          <w:sz w:val="24"/>
          <w:szCs w:val="24"/>
        </w:rPr>
        <w:t>stocking density</w:t>
      </w:r>
      <w:r w:rsidR="0087602B" w:rsidRPr="00040F12">
        <w:rPr>
          <w:rFonts w:ascii="Times New Roman" w:hAnsi="Times New Roman" w:cs="Times New Roman"/>
          <w:sz w:val="24"/>
          <w:szCs w:val="24"/>
        </w:rPr>
        <w:t xml:space="preserve"> in</w:t>
      </w:r>
      <w:r w:rsidR="00435A03" w:rsidRPr="00040F12">
        <w:rPr>
          <w:rFonts w:ascii="Times New Roman" w:hAnsi="Times New Roman" w:cs="Times New Roman"/>
          <w:sz w:val="24"/>
          <w:szCs w:val="24"/>
        </w:rPr>
        <w:t xml:space="preserve"> </w:t>
      </w:r>
      <w:r w:rsidR="00E76969" w:rsidRPr="00040F12">
        <w:rPr>
          <w:rFonts w:ascii="Times New Roman" w:hAnsi="Times New Roman" w:cs="Times New Roman"/>
          <w:sz w:val="24"/>
          <w:szCs w:val="24"/>
        </w:rPr>
        <w:t>m</w:t>
      </w:r>
      <w:r w:rsidR="00E76969" w:rsidRPr="00040F12">
        <w:rPr>
          <w:rFonts w:ascii="Times New Roman" w:hAnsi="Times New Roman" w:cs="Times New Roman"/>
          <w:sz w:val="24"/>
          <w:szCs w:val="24"/>
          <w:vertAlign w:val="superscript"/>
        </w:rPr>
        <w:t>2</w:t>
      </w:r>
      <w:r w:rsidR="006238BB" w:rsidRPr="00040F12">
        <w:rPr>
          <w:rFonts w:ascii="Times New Roman" w:hAnsi="Times New Roman" w:cs="Times New Roman"/>
          <w:sz w:val="24"/>
          <w:szCs w:val="24"/>
        </w:rPr>
        <w:t xml:space="preserve"> per animal).</w:t>
      </w:r>
      <w:r w:rsidR="00B0578E" w:rsidRPr="00040F12">
        <w:rPr>
          <w:rFonts w:ascii="Times New Roman" w:hAnsi="Times New Roman" w:cs="Times New Roman"/>
          <w:sz w:val="24"/>
          <w:szCs w:val="24"/>
        </w:rPr>
        <w:t xml:space="preserve"> </w:t>
      </w:r>
      <w:del w:id="403" w:author="Caitlin Jeffrey" w:date="2024-03-15T12:52:00Z">
        <w:r w:rsidR="00EC4B9B" w:rsidRPr="00040F12" w:rsidDel="0098456E">
          <w:rPr>
            <w:rFonts w:ascii="Times New Roman" w:hAnsi="Times New Roman" w:cs="Times New Roman"/>
            <w:sz w:val="24"/>
            <w:szCs w:val="24"/>
          </w:rPr>
          <w:delText>If multiple pens were present (</w:delText>
        </w:r>
        <w:r w:rsidR="00AD61CD" w:rsidRPr="00040F12" w:rsidDel="0098456E">
          <w:rPr>
            <w:rFonts w:ascii="Times New Roman" w:hAnsi="Times New Roman" w:cs="Times New Roman"/>
            <w:sz w:val="24"/>
            <w:szCs w:val="24"/>
          </w:rPr>
          <w:delText>e.g.,</w:delText>
        </w:r>
        <w:r w:rsidR="00EC4B9B" w:rsidRPr="00040F12" w:rsidDel="0098456E">
          <w:rPr>
            <w:rFonts w:ascii="Times New Roman" w:hAnsi="Times New Roman" w:cs="Times New Roman"/>
            <w:sz w:val="24"/>
            <w:szCs w:val="24"/>
          </w:rPr>
          <w:delText xml:space="preserve"> freestall barn),</w:delText>
        </w:r>
        <w:r w:rsidR="00C61F54" w:rsidRPr="00040F12" w:rsidDel="0098456E">
          <w:rPr>
            <w:rFonts w:ascii="Times New Roman" w:hAnsi="Times New Roman" w:cs="Times New Roman"/>
            <w:sz w:val="24"/>
            <w:szCs w:val="24"/>
          </w:rPr>
          <w:delText xml:space="preserve"> used</w:delText>
        </w:r>
        <w:r w:rsidR="00EC4B9B" w:rsidRPr="00040F12" w:rsidDel="0098456E">
          <w:rPr>
            <w:rFonts w:ascii="Times New Roman" w:hAnsi="Times New Roman" w:cs="Times New Roman"/>
            <w:sz w:val="24"/>
            <w:szCs w:val="24"/>
          </w:rPr>
          <w:delText xml:space="preserve"> bedding </w:delText>
        </w:r>
        <w:r w:rsidR="00B0578E" w:rsidRPr="00040F12" w:rsidDel="0098456E">
          <w:rPr>
            <w:rFonts w:ascii="Times New Roman" w:hAnsi="Times New Roman" w:cs="Times New Roman"/>
            <w:sz w:val="24"/>
            <w:szCs w:val="24"/>
          </w:rPr>
          <w:delText>sample</w:delText>
        </w:r>
        <w:r w:rsidR="00EC4B9B" w:rsidRPr="00040F12" w:rsidDel="0098456E">
          <w:rPr>
            <w:rFonts w:ascii="Times New Roman" w:hAnsi="Times New Roman" w:cs="Times New Roman"/>
            <w:sz w:val="24"/>
            <w:szCs w:val="24"/>
          </w:rPr>
          <w:delText>s were collected</w:delText>
        </w:r>
        <w:r w:rsidR="00B0578E" w:rsidRPr="00040F12" w:rsidDel="0098456E">
          <w:rPr>
            <w:rFonts w:ascii="Times New Roman" w:hAnsi="Times New Roman" w:cs="Times New Roman"/>
            <w:sz w:val="24"/>
            <w:szCs w:val="24"/>
          </w:rPr>
          <w:delText xml:space="preserve"> from </w:delText>
        </w:r>
        <w:r w:rsidR="00F45E95" w:rsidRPr="00040F12" w:rsidDel="0098456E">
          <w:rPr>
            <w:rFonts w:ascii="Times New Roman" w:hAnsi="Times New Roman" w:cs="Times New Roman"/>
            <w:sz w:val="24"/>
            <w:szCs w:val="24"/>
          </w:rPr>
          <w:delText xml:space="preserve">the </w:delText>
        </w:r>
        <w:r w:rsidR="00B0578E" w:rsidRPr="00040F12" w:rsidDel="0098456E">
          <w:rPr>
            <w:rFonts w:ascii="Times New Roman" w:hAnsi="Times New Roman" w:cs="Times New Roman"/>
            <w:sz w:val="24"/>
            <w:szCs w:val="24"/>
          </w:rPr>
          <w:delText>pen containing</w:delText>
        </w:r>
        <w:r w:rsidR="00F45E95" w:rsidRPr="00040F12" w:rsidDel="0098456E">
          <w:rPr>
            <w:rFonts w:ascii="Times New Roman" w:hAnsi="Times New Roman" w:cs="Times New Roman"/>
            <w:sz w:val="24"/>
            <w:szCs w:val="24"/>
          </w:rPr>
          <w:delText xml:space="preserve"> the</w:delText>
        </w:r>
        <w:r w:rsidR="00B0578E" w:rsidRPr="00040F12" w:rsidDel="0098456E">
          <w:rPr>
            <w:rFonts w:ascii="Times New Roman" w:hAnsi="Times New Roman" w:cs="Times New Roman"/>
            <w:sz w:val="24"/>
            <w:szCs w:val="24"/>
          </w:rPr>
          <w:delText xml:space="preserve"> largest group of lactating cows, or from</w:delText>
        </w:r>
        <w:r w:rsidR="00C61F54" w:rsidRPr="00040F12" w:rsidDel="0098456E">
          <w:rPr>
            <w:rFonts w:ascii="Times New Roman" w:hAnsi="Times New Roman" w:cs="Times New Roman"/>
            <w:sz w:val="24"/>
            <w:szCs w:val="24"/>
          </w:rPr>
          <w:delText xml:space="preserve"> the</w:delText>
        </w:r>
        <w:r w:rsidR="00B0578E" w:rsidRPr="00040F12" w:rsidDel="0098456E">
          <w:rPr>
            <w:rFonts w:ascii="Times New Roman" w:hAnsi="Times New Roman" w:cs="Times New Roman"/>
            <w:sz w:val="24"/>
            <w:szCs w:val="24"/>
          </w:rPr>
          <w:delText xml:space="preserve"> high</w:delText>
        </w:r>
        <w:r w:rsidR="00C61F54" w:rsidRPr="00040F12" w:rsidDel="0098456E">
          <w:rPr>
            <w:rFonts w:ascii="Times New Roman" w:hAnsi="Times New Roman" w:cs="Times New Roman"/>
            <w:sz w:val="24"/>
            <w:szCs w:val="24"/>
          </w:rPr>
          <w:delText>est</w:delText>
        </w:r>
        <w:r w:rsidR="00B0578E" w:rsidRPr="00040F12" w:rsidDel="0098456E">
          <w:rPr>
            <w:rFonts w:ascii="Times New Roman" w:hAnsi="Times New Roman" w:cs="Times New Roman"/>
            <w:sz w:val="24"/>
            <w:szCs w:val="24"/>
          </w:rPr>
          <w:delText xml:space="preserve"> producing group</w:delText>
        </w:r>
        <w:r w:rsidR="00C61F54" w:rsidRPr="00040F12" w:rsidDel="0098456E">
          <w:rPr>
            <w:rFonts w:ascii="Times New Roman" w:hAnsi="Times New Roman" w:cs="Times New Roman"/>
            <w:sz w:val="24"/>
            <w:szCs w:val="24"/>
          </w:rPr>
          <w:delText xml:space="preserve"> </w:delText>
        </w:r>
        <w:r w:rsidR="000B6B12" w:rsidRPr="00040F12" w:rsidDel="0098456E">
          <w:rPr>
            <w:rFonts w:ascii="Times New Roman" w:hAnsi="Times New Roman" w:cs="Times New Roman"/>
            <w:sz w:val="24"/>
            <w:szCs w:val="24"/>
          </w:rPr>
          <w:delText>o</w:delText>
        </w:r>
        <w:r w:rsidR="00C61F54" w:rsidRPr="00040F12" w:rsidDel="0098456E">
          <w:rPr>
            <w:rFonts w:ascii="Times New Roman" w:hAnsi="Times New Roman" w:cs="Times New Roman"/>
            <w:sz w:val="24"/>
            <w:szCs w:val="24"/>
          </w:rPr>
          <w:delText>f animals</w:delText>
        </w:r>
        <w:r w:rsidR="000122E7" w:rsidRPr="00040F12" w:rsidDel="0098456E">
          <w:rPr>
            <w:rFonts w:ascii="Times New Roman" w:hAnsi="Times New Roman" w:cs="Times New Roman"/>
            <w:sz w:val="24"/>
            <w:szCs w:val="24"/>
          </w:rPr>
          <w:delText xml:space="preserve"> if there were multiple pens of equal size</w:delText>
        </w:r>
        <w:r w:rsidR="00C61F54" w:rsidRPr="00040F12" w:rsidDel="0098456E">
          <w:rPr>
            <w:rFonts w:ascii="Times New Roman" w:hAnsi="Times New Roman" w:cs="Times New Roman"/>
            <w:sz w:val="24"/>
            <w:szCs w:val="24"/>
          </w:rPr>
          <w:delText>.</w:delText>
        </w:r>
        <w:r w:rsidR="006238BB" w:rsidRPr="00040F12" w:rsidDel="0098456E">
          <w:rPr>
            <w:rFonts w:ascii="Times New Roman" w:hAnsi="Times New Roman" w:cs="Times New Roman"/>
            <w:sz w:val="24"/>
            <w:szCs w:val="24"/>
          </w:rPr>
          <w:delText xml:space="preserve"> </w:delText>
        </w:r>
      </w:del>
      <w:r w:rsidR="00753411" w:rsidRPr="00040F12">
        <w:rPr>
          <w:rFonts w:ascii="Times New Roman" w:hAnsi="Times New Roman" w:cs="Times New Roman"/>
          <w:sz w:val="24"/>
          <w:szCs w:val="24"/>
        </w:rPr>
        <w:t>Bedding depth</w:t>
      </w:r>
      <w:r w:rsidR="0068449E" w:rsidRPr="00040F12">
        <w:rPr>
          <w:rFonts w:ascii="Times New Roman" w:hAnsi="Times New Roman" w:cs="Times New Roman"/>
          <w:sz w:val="24"/>
          <w:szCs w:val="24"/>
        </w:rPr>
        <w:t xml:space="preserve"> of </w:t>
      </w:r>
      <w:del w:id="404" w:author="Caitlin Jeffrey" w:date="2024-03-18T14:13:00Z">
        <w:r w:rsidR="0068449E" w:rsidRPr="00040F12" w:rsidDel="00730AD3">
          <w:rPr>
            <w:rFonts w:ascii="Times New Roman" w:hAnsi="Times New Roman" w:cs="Times New Roman"/>
            <w:sz w:val="24"/>
            <w:szCs w:val="24"/>
          </w:rPr>
          <w:delText>freestalls</w:delText>
        </w:r>
      </w:del>
      <w:ins w:id="405" w:author="Caitlin Jeffrey" w:date="2024-03-18T14:13:00Z">
        <w:r w:rsidR="00730AD3" w:rsidRPr="00040F12">
          <w:rPr>
            <w:rFonts w:ascii="Times New Roman" w:hAnsi="Times New Roman" w:cs="Times New Roman"/>
            <w:sz w:val="24"/>
            <w:szCs w:val="24"/>
          </w:rPr>
          <w:t>FS</w:t>
        </w:r>
      </w:ins>
      <w:r w:rsidR="0068449E" w:rsidRPr="00040F12">
        <w:rPr>
          <w:rFonts w:ascii="Times New Roman" w:hAnsi="Times New Roman" w:cs="Times New Roman"/>
          <w:sz w:val="24"/>
          <w:szCs w:val="24"/>
        </w:rPr>
        <w:t xml:space="preserve"> and </w:t>
      </w:r>
      <w:del w:id="406" w:author="Caitlin Jeffrey" w:date="2024-03-18T14:12:00Z">
        <w:r w:rsidR="0068449E" w:rsidRPr="00040F12" w:rsidDel="00730AD3">
          <w:rPr>
            <w:rFonts w:ascii="Times New Roman" w:hAnsi="Times New Roman" w:cs="Times New Roman"/>
            <w:sz w:val="24"/>
            <w:szCs w:val="24"/>
          </w:rPr>
          <w:delText>tiestalls</w:delText>
        </w:r>
      </w:del>
      <w:ins w:id="407" w:author="Caitlin Jeffrey" w:date="2024-03-18T14:12:00Z">
        <w:r w:rsidR="00730AD3" w:rsidRPr="00040F12">
          <w:rPr>
            <w:rFonts w:ascii="Times New Roman" w:hAnsi="Times New Roman" w:cs="Times New Roman"/>
            <w:sz w:val="24"/>
            <w:szCs w:val="24"/>
          </w:rPr>
          <w:t>TS</w:t>
        </w:r>
      </w:ins>
      <w:r w:rsidR="0068449E" w:rsidRPr="00040F12">
        <w:rPr>
          <w:rFonts w:ascii="Times New Roman" w:hAnsi="Times New Roman" w:cs="Times New Roman"/>
          <w:sz w:val="24"/>
          <w:szCs w:val="24"/>
        </w:rPr>
        <w:t xml:space="preserve"> was </w:t>
      </w:r>
      <w:r w:rsidR="00C4639E" w:rsidRPr="00040F12">
        <w:rPr>
          <w:rFonts w:ascii="Times New Roman" w:hAnsi="Times New Roman" w:cs="Times New Roman"/>
          <w:sz w:val="24"/>
          <w:szCs w:val="24"/>
        </w:rPr>
        <w:t xml:space="preserve">included as a producer reported value </w:t>
      </w:r>
      <w:r w:rsidR="00970BB7" w:rsidRPr="00040F12">
        <w:rPr>
          <w:rFonts w:ascii="Times New Roman" w:hAnsi="Times New Roman" w:cs="Times New Roman"/>
          <w:sz w:val="24"/>
          <w:szCs w:val="24"/>
        </w:rPr>
        <w:t xml:space="preserve">in the questionnaire. </w:t>
      </w:r>
      <w:r w:rsidR="00970BB7" w:rsidRPr="00040F12">
        <w:rPr>
          <w:rFonts w:ascii="Times New Roman" w:hAnsi="Times New Roman" w:cs="Times New Roman"/>
          <w:sz w:val="24"/>
          <w:szCs w:val="24"/>
          <w:highlight w:val="yellow"/>
        </w:rPr>
        <w:t xml:space="preserve">Bedding depth of </w:t>
      </w:r>
      <w:del w:id="408" w:author="Caitlin Jeffrey" w:date="2024-04-01T14:33:00Z">
        <w:r w:rsidR="00970BB7" w:rsidRPr="00040F12" w:rsidDel="00023F2C">
          <w:rPr>
            <w:rFonts w:ascii="Times New Roman" w:hAnsi="Times New Roman" w:cs="Times New Roman"/>
            <w:sz w:val="24"/>
            <w:szCs w:val="24"/>
            <w:highlight w:val="yellow"/>
          </w:rPr>
          <w:delText>bedded pack</w:delText>
        </w:r>
      </w:del>
      <w:ins w:id="409" w:author="Caitlin Jeffrey" w:date="2024-04-01T14:33:00Z">
        <w:r w:rsidR="00023F2C" w:rsidRPr="00040F12">
          <w:rPr>
            <w:rFonts w:ascii="Times New Roman" w:hAnsi="Times New Roman" w:cs="Times New Roman"/>
            <w:sz w:val="24"/>
            <w:szCs w:val="24"/>
            <w:highlight w:val="yellow"/>
          </w:rPr>
          <w:t>BP</w:t>
        </w:r>
      </w:ins>
      <w:r w:rsidR="00970BB7" w:rsidRPr="00040F12">
        <w:rPr>
          <w:rFonts w:ascii="Times New Roman" w:hAnsi="Times New Roman" w:cs="Times New Roman"/>
          <w:sz w:val="24"/>
          <w:szCs w:val="24"/>
          <w:highlight w:val="yellow"/>
        </w:rPr>
        <w:t xml:space="preserve"> facilities was </w:t>
      </w:r>
      <w:r w:rsidR="00BF1C45" w:rsidRPr="00040F12">
        <w:rPr>
          <w:rFonts w:ascii="Times New Roman" w:hAnsi="Times New Roman" w:cs="Times New Roman"/>
          <w:sz w:val="24"/>
          <w:szCs w:val="24"/>
          <w:highlight w:val="yellow"/>
        </w:rPr>
        <w:t>measured</w:t>
      </w:r>
      <w:ins w:id="410" w:author="Caitlin Jeffrey" w:date="2024-03-20T09:45:00Z">
        <w:r w:rsidR="00B160D7" w:rsidRPr="00040F12">
          <w:rPr>
            <w:rFonts w:ascii="Times New Roman" w:hAnsi="Times New Roman" w:cs="Times New Roman"/>
            <w:sz w:val="24"/>
            <w:szCs w:val="24"/>
            <w:highlight w:val="yellow"/>
          </w:rPr>
          <w:t xml:space="preserve"> </w:t>
        </w:r>
        <w:r w:rsidR="008A12B7" w:rsidRPr="00040F12">
          <w:rPr>
            <w:rFonts w:ascii="Times New Roman" w:hAnsi="Times New Roman" w:cs="Times New Roman"/>
            <w:sz w:val="24"/>
            <w:szCs w:val="24"/>
            <w:highlight w:val="yellow"/>
          </w:rPr>
          <w:t xml:space="preserve">by forcing </w:t>
        </w:r>
        <w:r w:rsidR="00B160D7" w:rsidRPr="00040F12">
          <w:rPr>
            <w:rFonts w:ascii="Times New Roman" w:hAnsi="Times New Roman" w:cs="Times New Roman"/>
            <w:sz w:val="24"/>
            <w:szCs w:val="24"/>
            <w:highlight w:val="yellow"/>
          </w:rPr>
          <w:t>a meter stick</w:t>
        </w:r>
      </w:ins>
      <w:r w:rsidR="00BF1C45" w:rsidRPr="00040F12">
        <w:rPr>
          <w:rFonts w:ascii="Times New Roman" w:hAnsi="Times New Roman" w:cs="Times New Roman"/>
          <w:sz w:val="24"/>
          <w:szCs w:val="24"/>
          <w:highlight w:val="yellow"/>
        </w:rPr>
        <w:t xml:space="preserve"> </w:t>
      </w:r>
      <w:ins w:id="411" w:author="Caitlin Jeffrey" w:date="2024-03-20T09:45:00Z">
        <w:r w:rsidR="008A12B7" w:rsidRPr="00040F12">
          <w:rPr>
            <w:rFonts w:ascii="Times New Roman" w:hAnsi="Times New Roman" w:cs="Times New Roman"/>
            <w:sz w:val="24"/>
            <w:szCs w:val="24"/>
            <w:highlight w:val="yellow"/>
          </w:rPr>
          <w:t>down to the level of the cement pad or gravel und</w:t>
        </w:r>
      </w:ins>
      <w:ins w:id="412" w:author="Caitlin Jeffrey" w:date="2024-03-20T09:46:00Z">
        <w:r w:rsidR="008A12B7" w:rsidRPr="00040F12">
          <w:rPr>
            <w:rFonts w:ascii="Times New Roman" w:hAnsi="Times New Roman" w:cs="Times New Roman"/>
            <w:sz w:val="24"/>
            <w:szCs w:val="24"/>
            <w:highlight w:val="yellow"/>
          </w:rPr>
          <w:t xml:space="preserve">er the pack, </w:t>
        </w:r>
      </w:ins>
      <w:r w:rsidR="00BF1C45" w:rsidRPr="00040F12">
        <w:rPr>
          <w:rFonts w:ascii="Times New Roman" w:hAnsi="Times New Roman" w:cs="Times New Roman"/>
          <w:sz w:val="24"/>
          <w:szCs w:val="24"/>
          <w:highlight w:val="yellow"/>
        </w:rPr>
        <w:t xml:space="preserve">where the pack met a </w:t>
      </w:r>
      <w:r w:rsidR="00A06E32" w:rsidRPr="00040F12">
        <w:rPr>
          <w:rFonts w:ascii="Times New Roman" w:hAnsi="Times New Roman" w:cs="Times New Roman"/>
          <w:sz w:val="24"/>
          <w:szCs w:val="24"/>
          <w:highlight w:val="yellow"/>
        </w:rPr>
        <w:t>cement knee wall</w:t>
      </w:r>
      <w:ins w:id="413" w:author="Caitlin Jeffrey" w:date="2024-03-20T09:46:00Z">
        <w:r w:rsidR="003A7DC7" w:rsidRPr="00040F12">
          <w:rPr>
            <w:rFonts w:ascii="Times New Roman" w:hAnsi="Times New Roman" w:cs="Times New Roman"/>
            <w:sz w:val="24"/>
            <w:szCs w:val="24"/>
            <w:highlight w:val="yellow"/>
          </w:rPr>
          <w:t xml:space="preserve">, and </w:t>
        </w:r>
        <w:r w:rsidR="002E4E4F" w:rsidRPr="00040F12">
          <w:rPr>
            <w:rFonts w:ascii="Times New Roman" w:hAnsi="Times New Roman" w:cs="Times New Roman"/>
            <w:sz w:val="24"/>
            <w:szCs w:val="24"/>
            <w:highlight w:val="yellow"/>
          </w:rPr>
          <w:t>recording</w:t>
        </w:r>
        <w:r w:rsidR="003A7DC7" w:rsidRPr="00040F12">
          <w:rPr>
            <w:rFonts w:ascii="Times New Roman" w:hAnsi="Times New Roman" w:cs="Times New Roman"/>
            <w:sz w:val="24"/>
            <w:szCs w:val="24"/>
            <w:highlight w:val="yellow"/>
          </w:rPr>
          <w:t xml:space="preserve"> the height of the pack at that point</w:t>
        </w:r>
      </w:ins>
      <w:r w:rsidR="00A06E32" w:rsidRPr="00040F12">
        <w:rPr>
          <w:rFonts w:ascii="Times New Roman" w:hAnsi="Times New Roman" w:cs="Times New Roman"/>
          <w:sz w:val="24"/>
          <w:szCs w:val="24"/>
          <w:highlight w:val="yellow"/>
        </w:rPr>
        <w:t>.</w:t>
      </w:r>
      <w:r w:rsidR="00A06E32" w:rsidRPr="00040F12">
        <w:rPr>
          <w:rFonts w:ascii="Times New Roman" w:hAnsi="Times New Roman" w:cs="Times New Roman"/>
          <w:sz w:val="24"/>
          <w:szCs w:val="24"/>
        </w:rPr>
        <w:t xml:space="preserve"> </w:t>
      </w:r>
      <w:r w:rsidR="00191F17" w:rsidRPr="00040F12">
        <w:rPr>
          <w:rFonts w:ascii="Times New Roman" w:hAnsi="Times New Roman" w:cs="Times New Roman"/>
          <w:sz w:val="24"/>
          <w:szCs w:val="24"/>
        </w:rPr>
        <w:t>Udder h</w:t>
      </w:r>
      <w:r w:rsidR="006238BB" w:rsidRPr="00040F12">
        <w:rPr>
          <w:rFonts w:ascii="Times New Roman" w:hAnsi="Times New Roman" w:cs="Times New Roman"/>
          <w:sz w:val="24"/>
          <w:szCs w:val="24"/>
        </w:rPr>
        <w:t>ygiene scoring was completed by</w:t>
      </w:r>
      <w:r w:rsidR="00776F2D" w:rsidRPr="00040F12">
        <w:rPr>
          <w:rFonts w:ascii="Times New Roman" w:hAnsi="Times New Roman" w:cs="Times New Roman"/>
          <w:sz w:val="24"/>
          <w:szCs w:val="24"/>
        </w:rPr>
        <w:t xml:space="preserve"> </w:t>
      </w:r>
      <w:r w:rsidR="00896F2C" w:rsidRPr="00040F12">
        <w:rPr>
          <w:rFonts w:ascii="Times New Roman" w:hAnsi="Times New Roman" w:cs="Times New Roman"/>
          <w:sz w:val="24"/>
          <w:szCs w:val="24"/>
        </w:rPr>
        <w:t xml:space="preserve">the same researcher at all farms </w:t>
      </w:r>
      <w:r w:rsidR="00B36C1F" w:rsidRPr="00040F12">
        <w:rPr>
          <w:rFonts w:ascii="Times New Roman" w:hAnsi="Times New Roman" w:cs="Times New Roman"/>
          <w:sz w:val="24"/>
          <w:szCs w:val="24"/>
        </w:rPr>
        <w:t>for</w:t>
      </w:r>
      <w:r w:rsidR="006238BB" w:rsidRPr="00040F12">
        <w:rPr>
          <w:rFonts w:ascii="Times New Roman" w:hAnsi="Times New Roman" w:cs="Times New Roman"/>
          <w:sz w:val="24"/>
          <w:szCs w:val="24"/>
        </w:rPr>
        <w:t xml:space="preserve"> a minimum of 30 </w:t>
      </w:r>
      <w:del w:id="414" w:author="Caitlin Jeffrey" w:date="2024-03-19T15:59:00Z">
        <w:r w:rsidR="006238BB" w:rsidRPr="00040F12" w:rsidDel="00990F49">
          <w:rPr>
            <w:rFonts w:ascii="Times New Roman" w:hAnsi="Times New Roman" w:cs="Times New Roman"/>
            <w:sz w:val="24"/>
            <w:szCs w:val="24"/>
          </w:rPr>
          <w:delText xml:space="preserve">randomly selected </w:delText>
        </w:r>
      </w:del>
      <w:r w:rsidR="006238BB" w:rsidRPr="00040F12">
        <w:rPr>
          <w:rFonts w:ascii="Times New Roman" w:hAnsi="Times New Roman" w:cs="Times New Roman"/>
          <w:sz w:val="24"/>
          <w:szCs w:val="24"/>
        </w:rPr>
        <w:t>cows</w:t>
      </w:r>
      <w:ins w:id="415" w:author="Caitlin Jeffrey" w:date="2024-03-19T15:59:00Z">
        <w:r w:rsidR="0078173A" w:rsidRPr="00040F12">
          <w:rPr>
            <w:rFonts w:ascii="Times New Roman" w:hAnsi="Times New Roman" w:cs="Times New Roman"/>
            <w:sz w:val="24"/>
            <w:szCs w:val="24"/>
          </w:rPr>
          <w:t xml:space="preserve"> on each </w:t>
        </w:r>
        <w:bookmarkStart w:id="416" w:name="_Hlk161756637"/>
        <w:r w:rsidR="0078173A" w:rsidRPr="00040F12">
          <w:rPr>
            <w:rFonts w:ascii="Times New Roman" w:hAnsi="Times New Roman" w:cs="Times New Roman"/>
            <w:sz w:val="24"/>
            <w:szCs w:val="24"/>
          </w:rPr>
          <w:t>farm</w:t>
        </w:r>
      </w:ins>
      <w:ins w:id="417" w:author="Caitlin Jeffrey" w:date="2024-03-19T16:02:00Z">
        <w:r w:rsidR="00D10CF7" w:rsidRPr="00040F12">
          <w:rPr>
            <w:rFonts w:ascii="Times New Roman" w:hAnsi="Times New Roman" w:cs="Times New Roman"/>
            <w:sz w:val="24"/>
            <w:szCs w:val="24"/>
          </w:rPr>
          <w:t xml:space="preserve"> </w:t>
        </w:r>
        <w:r w:rsidR="00D10CF7" w:rsidRPr="00040F12">
          <w:rPr>
            <w:rFonts w:ascii="Times New Roman" w:hAnsi="Times New Roman" w:cs="Times New Roman"/>
            <w:sz w:val="24"/>
            <w:szCs w:val="24"/>
            <w:highlight w:val="yellow"/>
          </w:rPr>
          <w:t>(the first 30 able to be evaluated</w:t>
        </w:r>
        <w:r w:rsidR="001C2192" w:rsidRPr="00040F12">
          <w:rPr>
            <w:rFonts w:ascii="Times New Roman" w:hAnsi="Times New Roman" w:cs="Times New Roman"/>
            <w:sz w:val="24"/>
            <w:szCs w:val="24"/>
            <w:highlight w:val="yellow"/>
          </w:rPr>
          <w:t xml:space="preserve"> in a loose pen, or the first 30 encountered in a tiestall</w:t>
        </w:r>
        <w:r w:rsidR="00D10CF7" w:rsidRPr="00040F12">
          <w:rPr>
            <w:rFonts w:ascii="Times New Roman" w:hAnsi="Times New Roman" w:cs="Times New Roman"/>
            <w:sz w:val="24"/>
            <w:szCs w:val="24"/>
            <w:highlight w:val="yellow"/>
          </w:rPr>
          <w:t>)</w:t>
        </w:r>
      </w:ins>
      <w:r w:rsidR="009328A8" w:rsidRPr="00040F12">
        <w:rPr>
          <w:rFonts w:ascii="Times New Roman" w:hAnsi="Times New Roman" w:cs="Times New Roman"/>
          <w:sz w:val="24"/>
          <w:szCs w:val="24"/>
          <w:highlight w:val="yellow"/>
        </w:rPr>
        <w:t>.</w:t>
      </w:r>
      <w:ins w:id="418" w:author="Caitlin Jeffrey" w:date="2024-03-19T16:00:00Z">
        <w:r w:rsidR="002E15B5" w:rsidRPr="00040F12">
          <w:rPr>
            <w:rFonts w:ascii="Times New Roman" w:hAnsi="Times New Roman" w:cs="Times New Roman"/>
            <w:sz w:val="24"/>
            <w:szCs w:val="24"/>
          </w:rPr>
          <w:t xml:space="preserve"> </w:t>
        </w:r>
      </w:ins>
      <w:bookmarkEnd w:id="416"/>
      <w:del w:id="419" w:author="Caitlin Jeffrey" w:date="2024-03-19T16:02:00Z">
        <w:r w:rsidR="009328A8" w:rsidRPr="00040F12" w:rsidDel="00B00773">
          <w:rPr>
            <w:rFonts w:ascii="Times New Roman" w:hAnsi="Times New Roman" w:cs="Times New Roman"/>
            <w:sz w:val="24"/>
            <w:szCs w:val="24"/>
          </w:rPr>
          <w:delText xml:space="preserve"> </w:delText>
        </w:r>
      </w:del>
      <w:del w:id="420" w:author="Caitlin Jeffrey" w:date="2024-03-15T12:52:00Z">
        <w:r w:rsidR="009328A8" w:rsidRPr="00040F12" w:rsidDel="003865FE">
          <w:rPr>
            <w:rFonts w:ascii="Times New Roman" w:hAnsi="Times New Roman" w:cs="Times New Roman"/>
            <w:sz w:val="24"/>
            <w:szCs w:val="24"/>
          </w:rPr>
          <w:delText xml:space="preserve">Udder hygiene </w:delText>
        </w:r>
        <w:r w:rsidR="008638B7" w:rsidRPr="00040F12" w:rsidDel="003865FE">
          <w:rPr>
            <w:rFonts w:ascii="Times New Roman" w:hAnsi="Times New Roman" w:cs="Times New Roman"/>
            <w:sz w:val="24"/>
            <w:szCs w:val="24"/>
          </w:rPr>
          <w:delText>scores were taken from cows</w:delText>
        </w:r>
        <w:r w:rsidR="006238BB" w:rsidRPr="00040F12" w:rsidDel="003865FE">
          <w:rPr>
            <w:rFonts w:ascii="Times New Roman" w:hAnsi="Times New Roman" w:cs="Times New Roman"/>
            <w:sz w:val="24"/>
            <w:szCs w:val="24"/>
          </w:rPr>
          <w:delText xml:space="preserve"> housed in the same pens from which used bedding samples were collected. </w:delText>
        </w:r>
      </w:del>
      <w:r w:rsidR="006238BB" w:rsidRPr="00040F12">
        <w:rPr>
          <w:rFonts w:ascii="Times New Roman" w:hAnsi="Times New Roman" w:cs="Times New Roman"/>
          <w:sz w:val="24"/>
          <w:szCs w:val="24"/>
        </w:rPr>
        <w:t xml:space="preserve">A </w:t>
      </w:r>
      <w:r w:rsidR="00627663" w:rsidRPr="00040F12">
        <w:rPr>
          <w:rFonts w:ascii="Times New Roman" w:hAnsi="Times New Roman" w:cs="Times New Roman"/>
          <w:sz w:val="24"/>
          <w:szCs w:val="24"/>
        </w:rPr>
        <w:t>four</w:t>
      </w:r>
      <w:r w:rsidR="006238BB" w:rsidRPr="00040F12">
        <w:rPr>
          <w:rFonts w:ascii="Times New Roman" w:hAnsi="Times New Roman" w:cs="Times New Roman"/>
          <w:sz w:val="24"/>
          <w:szCs w:val="24"/>
        </w:rPr>
        <w:t xml:space="preserve">-point </w:t>
      </w:r>
      <w:r w:rsidR="00007766" w:rsidRPr="00040F12">
        <w:rPr>
          <w:rFonts w:ascii="Times New Roman" w:hAnsi="Times New Roman" w:cs="Times New Roman"/>
          <w:sz w:val="24"/>
          <w:szCs w:val="24"/>
        </w:rPr>
        <w:t xml:space="preserve">udder </w:t>
      </w:r>
      <w:r w:rsidR="00007766" w:rsidRPr="00040F12">
        <w:rPr>
          <w:rFonts w:ascii="Times New Roman" w:hAnsi="Times New Roman" w:cs="Times New Roman"/>
          <w:sz w:val="24"/>
          <w:szCs w:val="24"/>
        </w:rPr>
        <w:lastRenderedPageBreak/>
        <w:t xml:space="preserve">hygiene </w:t>
      </w:r>
      <w:r w:rsidR="006238BB" w:rsidRPr="00040F12">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040F12">
        <w:rPr>
          <w:rFonts w:ascii="Times New Roman" w:hAnsi="Times New Roman" w:cs="Times New Roman"/>
          <w:noProof/>
          <w:sz w:val="24"/>
          <w:szCs w:val="24"/>
        </w:rPr>
        <w:t>(Schreiner and Ruegg, 2002)</w:t>
      </w:r>
      <w:r w:rsidR="006238BB" w:rsidRPr="00040F12">
        <w:rPr>
          <w:rFonts w:ascii="Times New Roman" w:hAnsi="Times New Roman" w:cs="Times New Roman"/>
          <w:sz w:val="24"/>
          <w:szCs w:val="24"/>
        </w:rPr>
        <w:t xml:space="preserve">. </w:t>
      </w:r>
      <w:r w:rsidR="00122B6A" w:rsidRPr="00040F12">
        <w:rPr>
          <w:rFonts w:ascii="Times New Roman" w:hAnsi="Times New Roman" w:cs="Times New Roman"/>
          <w:sz w:val="24"/>
          <w:szCs w:val="24"/>
        </w:rPr>
        <w:t xml:space="preserve">Animal use </w:t>
      </w:r>
      <w:r w:rsidR="00687938" w:rsidRPr="00040F12">
        <w:rPr>
          <w:rFonts w:ascii="Times New Roman" w:hAnsi="Times New Roman" w:cs="Times New Roman"/>
          <w:sz w:val="24"/>
          <w:szCs w:val="24"/>
        </w:rPr>
        <w:t>for this project was approved by the University of Vermont Institution</w:t>
      </w:r>
      <w:r w:rsidR="00D65A73" w:rsidRPr="00040F12">
        <w:rPr>
          <w:rFonts w:ascii="Times New Roman" w:hAnsi="Times New Roman" w:cs="Times New Roman"/>
          <w:sz w:val="24"/>
          <w:szCs w:val="24"/>
        </w:rPr>
        <w:t xml:space="preserve">al </w:t>
      </w:r>
      <w:r w:rsidR="00687938" w:rsidRPr="00040F12">
        <w:rPr>
          <w:rFonts w:ascii="Times New Roman" w:hAnsi="Times New Roman" w:cs="Times New Roman"/>
          <w:sz w:val="24"/>
          <w:szCs w:val="24"/>
        </w:rPr>
        <w:t>Animal Care and Use Committee (</w:t>
      </w:r>
      <w:r w:rsidR="00122B6A" w:rsidRPr="00040F12">
        <w:rPr>
          <w:rFonts w:ascii="Times New Roman" w:hAnsi="Times New Roman" w:cs="Times New Roman"/>
          <w:sz w:val="24"/>
          <w:szCs w:val="24"/>
        </w:rPr>
        <w:t>IACU</w:t>
      </w:r>
      <w:r w:rsidR="00D65A73" w:rsidRPr="00040F12">
        <w:rPr>
          <w:rFonts w:ascii="Times New Roman" w:hAnsi="Times New Roman" w:cs="Times New Roman"/>
          <w:sz w:val="24"/>
          <w:szCs w:val="24"/>
        </w:rPr>
        <w:t>C</w:t>
      </w:r>
      <w:r w:rsidR="00687938" w:rsidRPr="00040F12">
        <w:rPr>
          <w:rFonts w:ascii="Times New Roman" w:hAnsi="Times New Roman" w:cs="Times New Roman"/>
          <w:sz w:val="24"/>
          <w:szCs w:val="24"/>
        </w:rPr>
        <w:t>;</w:t>
      </w:r>
      <w:r w:rsidR="00122B6A" w:rsidRPr="00040F12">
        <w:rPr>
          <w:rFonts w:ascii="Times New Roman" w:hAnsi="Times New Roman" w:cs="Times New Roman"/>
          <w:sz w:val="24"/>
          <w:szCs w:val="24"/>
        </w:rPr>
        <w:t xml:space="preserve"> </w:t>
      </w:r>
      <w:r w:rsidR="00AE726D" w:rsidRPr="00040F12">
        <w:rPr>
          <w:rFonts w:ascii="Times New Roman" w:hAnsi="Times New Roman" w:cs="Times New Roman"/>
          <w:sz w:val="24"/>
          <w:szCs w:val="24"/>
        </w:rPr>
        <w:t>protocol #</w:t>
      </w:r>
      <w:r w:rsidR="00122B6A" w:rsidRPr="00040F12">
        <w:rPr>
          <w:rFonts w:ascii="Times New Roman" w:hAnsi="Times New Roman" w:cs="Times New Roman"/>
          <w:sz w:val="24"/>
          <w:szCs w:val="24"/>
        </w:rPr>
        <w:t>PROTO202000089</w:t>
      </w:r>
      <w:r w:rsidR="00687938" w:rsidRPr="00040F12">
        <w:rPr>
          <w:rFonts w:ascii="Times New Roman" w:hAnsi="Times New Roman" w:cs="Times New Roman"/>
          <w:sz w:val="24"/>
          <w:szCs w:val="24"/>
        </w:rPr>
        <w:t>).</w:t>
      </w:r>
    </w:p>
    <w:p w14:paraId="4067BD75" w14:textId="42CB5C81" w:rsidR="00554C53" w:rsidRPr="00040F12" w:rsidRDefault="00554C53" w:rsidP="003449D7">
      <w:pPr>
        <w:spacing w:after="0" w:line="480" w:lineRule="auto"/>
        <w:ind w:firstLine="360"/>
        <w:rPr>
          <w:rFonts w:ascii="Times New Roman" w:hAnsi="Times New Roman" w:cs="Times New Roman"/>
          <w:b/>
          <w:bCs/>
          <w:sz w:val="24"/>
          <w:szCs w:val="24"/>
        </w:rPr>
      </w:pPr>
      <w:r w:rsidRPr="00040F12">
        <w:rPr>
          <w:rFonts w:ascii="Times New Roman" w:hAnsi="Times New Roman" w:cs="Times New Roman"/>
          <w:b/>
          <w:bCs/>
          <w:sz w:val="24"/>
          <w:szCs w:val="24"/>
        </w:rPr>
        <w:t>Herd-level udder health measurements</w:t>
      </w:r>
    </w:p>
    <w:p w14:paraId="4DFF2C89" w14:textId="5F114BFA" w:rsidR="00554C53" w:rsidRPr="00040F12" w:rsidRDefault="00554C53" w:rsidP="003449D7">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 Herd-level DHIA test results for the test day closest in time to the farm visit </w:t>
      </w:r>
      <w:r w:rsidR="00A4182B" w:rsidRPr="00040F12">
        <w:rPr>
          <w:rFonts w:ascii="Times New Roman" w:hAnsi="Times New Roman" w:cs="Times New Roman"/>
          <w:sz w:val="24"/>
          <w:szCs w:val="24"/>
        </w:rPr>
        <w:t>(</w:t>
      </w:r>
      <w:r w:rsidR="00B10474" w:rsidRPr="00040F12">
        <w:rPr>
          <w:rFonts w:ascii="Times New Roman" w:hAnsi="Times New Roman" w:cs="Times New Roman"/>
          <w:sz w:val="24"/>
          <w:szCs w:val="24"/>
        </w:rPr>
        <w:t>either preceding or following</w:t>
      </w:r>
      <w:r w:rsidR="00470E98" w:rsidRPr="00040F12">
        <w:rPr>
          <w:rFonts w:ascii="Times New Roman" w:hAnsi="Times New Roman" w:cs="Times New Roman"/>
          <w:sz w:val="24"/>
          <w:szCs w:val="24"/>
        </w:rPr>
        <w:t xml:space="preserve"> day of farm visit, whichever was shorter</w:t>
      </w:r>
      <w:r w:rsidRPr="00040F12">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(“elevSCS”), where elevated SCS was defined as a somatic cell score of</w:t>
      </w:r>
      <w:del w:id="421" w:author="Caitlin Jeffrey" w:date="2024-04-03T11:14:00Z">
        <w:r w:rsidRPr="00040F12" w:rsidDel="00497D28">
          <w:rPr>
            <w:rFonts w:ascii="Times New Roman" w:hAnsi="Times New Roman" w:cs="Times New Roman"/>
            <w:sz w:val="24"/>
            <w:szCs w:val="24"/>
          </w:rPr>
          <w:delText xml:space="preserve">  </w:delText>
        </w:r>
      </w:del>
      <w:ins w:id="422" w:author="Caitlin Jeffrey" w:date="2024-04-03T11:14:00Z">
        <w:r w:rsidR="00497D28" w:rsidRPr="00040F12">
          <w:rPr>
            <w:rFonts w:ascii="Times New Roman" w:hAnsi="Times New Roman" w:cs="Times New Roman"/>
            <w:sz w:val="24"/>
            <w:szCs w:val="24"/>
          </w:rPr>
          <w:t xml:space="preserve"> </w:t>
        </w:r>
      </w:ins>
      <w:r w:rsidRPr="00040F12">
        <w:rPr>
          <w:rFonts w:ascii="Times New Roman" w:hAnsi="Times New Roman" w:cs="Times New Roman"/>
          <w:sz w:val="24"/>
          <w:szCs w:val="24"/>
        </w:rPr>
        <w:t>≥4.0; the proportion of cows with a newly elevated SCS (“newSCS”), which was defined as a SCS changing from &lt;4.0 to</w:t>
      </w:r>
      <w:del w:id="423" w:author="Caitlin Jeffrey" w:date="2024-04-03T11:15:00Z">
        <w:r w:rsidRPr="00040F12" w:rsidDel="00497D28">
          <w:rPr>
            <w:rFonts w:ascii="Times New Roman" w:hAnsi="Times New Roman" w:cs="Times New Roman"/>
            <w:sz w:val="24"/>
            <w:szCs w:val="24"/>
          </w:rPr>
          <w:delText xml:space="preserve">  </w:delText>
        </w:r>
      </w:del>
      <w:ins w:id="424" w:author="Caitlin Jeffrey" w:date="2024-04-03T11:15:00Z">
        <w:r w:rsidR="00497D28" w:rsidRPr="00040F12">
          <w:rPr>
            <w:rFonts w:ascii="Times New Roman" w:hAnsi="Times New Roman" w:cs="Times New Roman"/>
            <w:sz w:val="24"/>
            <w:szCs w:val="24"/>
          </w:rPr>
          <w:t xml:space="preserve"> </w:t>
        </w:r>
      </w:ins>
      <w:r w:rsidRPr="00040F12">
        <w:rPr>
          <w:rFonts w:ascii="Times New Roman" w:hAnsi="Times New Roman" w:cs="Times New Roman"/>
          <w:sz w:val="24"/>
          <w:szCs w:val="24"/>
        </w:rPr>
        <w:t>≥4.0 over the last 2 tests; and the proportion of cows with a chronically</w:t>
      </w:r>
      <w:r w:rsidR="00737613" w:rsidRPr="00040F12">
        <w:rPr>
          <w:rFonts w:ascii="Times New Roman" w:hAnsi="Times New Roman" w:cs="Times New Roman"/>
          <w:sz w:val="24"/>
          <w:szCs w:val="24"/>
        </w:rPr>
        <w:t xml:space="preserve"> </w:t>
      </w:r>
      <w:r w:rsidRPr="00040F12">
        <w:rPr>
          <w:rFonts w:ascii="Times New Roman" w:hAnsi="Times New Roman" w:cs="Times New Roman"/>
          <w:sz w:val="24"/>
          <w:szCs w:val="24"/>
        </w:rPr>
        <w:t>elevated SCS (“chronSCS”), which was defined as having a SCS</w:t>
      </w:r>
      <w:del w:id="425" w:author="Caitlin Jeffrey" w:date="2024-04-03T11:15:00Z">
        <w:r w:rsidRPr="00040F12" w:rsidDel="00497D28">
          <w:rPr>
            <w:rFonts w:ascii="Times New Roman" w:hAnsi="Times New Roman" w:cs="Times New Roman"/>
            <w:sz w:val="24"/>
            <w:szCs w:val="24"/>
          </w:rPr>
          <w:delText xml:space="preserve">  </w:delText>
        </w:r>
      </w:del>
      <w:ins w:id="426" w:author="Caitlin Jeffrey" w:date="2024-04-03T11:15:00Z">
        <w:r w:rsidR="00497D28" w:rsidRPr="00040F12">
          <w:rPr>
            <w:rFonts w:ascii="Times New Roman" w:hAnsi="Times New Roman" w:cs="Times New Roman"/>
            <w:sz w:val="24"/>
            <w:szCs w:val="24"/>
          </w:rPr>
          <w:t xml:space="preserve"> </w:t>
        </w:r>
      </w:ins>
      <w:r w:rsidRPr="00040F12">
        <w:rPr>
          <w:rFonts w:ascii="Times New Roman" w:hAnsi="Times New Roman" w:cs="Times New Roman"/>
          <w:sz w:val="24"/>
          <w:szCs w:val="24"/>
        </w:rPr>
        <w:t xml:space="preserve">≥4.0 on the last two tests </w:t>
      </w:r>
      <w:r w:rsidR="009720DD" w:rsidRPr="00040F12">
        <w:rPr>
          <w:rFonts w:ascii="Times New Roman" w:hAnsi="Times New Roman" w:cs="Times New Roman"/>
          <w:noProof/>
          <w:sz w:val="24"/>
          <w:szCs w:val="24"/>
        </w:rPr>
        <w:t>(Schukken et al., 2003)</w:t>
      </w:r>
      <w:r w:rsidRPr="00040F12">
        <w:rPr>
          <w:rFonts w:ascii="Times New Roman" w:hAnsi="Times New Roman" w:cs="Times New Roman"/>
          <w:sz w:val="24"/>
          <w:szCs w:val="24"/>
        </w:rPr>
        <w:t xml:space="preserve">. </w:t>
      </w:r>
    </w:p>
    <w:p w14:paraId="75C9811F" w14:textId="39B37B9B" w:rsidR="00026EE6" w:rsidRPr="00040F12" w:rsidRDefault="00026EE6" w:rsidP="003449D7">
      <w:pPr>
        <w:spacing w:after="0" w:line="480" w:lineRule="auto"/>
        <w:ind w:left="360"/>
        <w:rPr>
          <w:rFonts w:ascii="Times New Roman" w:hAnsi="Times New Roman" w:cs="Times New Roman"/>
          <w:b/>
          <w:bCs/>
          <w:sz w:val="24"/>
          <w:szCs w:val="24"/>
        </w:rPr>
      </w:pPr>
      <w:r w:rsidRPr="00040F12">
        <w:rPr>
          <w:rFonts w:ascii="Times New Roman" w:hAnsi="Times New Roman" w:cs="Times New Roman"/>
          <w:b/>
          <w:bCs/>
          <w:sz w:val="24"/>
          <w:szCs w:val="24"/>
        </w:rPr>
        <w:t>Bulk tank milk culture</w:t>
      </w:r>
      <w:r w:rsidR="00BE349A" w:rsidRPr="00040F12">
        <w:rPr>
          <w:rFonts w:ascii="Times New Roman" w:hAnsi="Times New Roman" w:cs="Times New Roman"/>
          <w:b/>
          <w:bCs/>
          <w:sz w:val="24"/>
          <w:szCs w:val="24"/>
        </w:rPr>
        <w:t xml:space="preserve"> and </w:t>
      </w:r>
      <w:r w:rsidR="00A053C6" w:rsidRPr="00040F12">
        <w:rPr>
          <w:rFonts w:ascii="Times New Roman" w:hAnsi="Times New Roman" w:cs="Times New Roman"/>
          <w:b/>
          <w:bCs/>
          <w:sz w:val="24"/>
          <w:szCs w:val="24"/>
        </w:rPr>
        <w:t xml:space="preserve">bulk tank </w:t>
      </w:r>
      <w:r w:rsidR="00BE349A" w:rsidRPr="00040F12">
        <w:rPr>
          <w:rFonts w:ascii="Times New Roman" w:hAnsi="Times New Roman" w:cs="Times New Roman"/>
          <w:b/>
          <w:bCs/>
          <w:sz w:val="24"/>
          <w:szCs w:val="24"/>
        </w:rPr>
        <w:t xml:space="preserve">somatic cell count </w:t>
      </w:r>
      <w:r w:rsidR="00A053C6" w:rsidRPr="00040F12">
        <w:rPr>
          <w:rFonts w:ascii="Times New Roman" w:hAnsi="Times New Roman" w:cs="Times New Roman"/>
          <w:b/>
          <w:bCs/>
          <w:sz w:val="24"/>
          <w:szCs w:val="24"/>
        </w:rPr>
        <w:t>measures</w:t>
      </w:r>
    </w:p>
    <w:p w14:paraId="12B0BADB" w14:textId="3599BE34" w:rsidR="00BE349A" w:rsidRPr="00040F12" w:rsidRDefault="0028139A" w:rsidP="001609E4">
      <w:pPr>
        <w:pStyle w:val="ListParagraph"/>
        <w:spacing w:line="480" w:lineRule="auto"/>
        <w:ind w:left="0" w:firstLine="720"/>
        <w:rPr>
          <w:i/>
          <w:iCs/>
        </w:rPr>
      </w:pPr>
      <w:r w:rsidRPr="00040F12">
        <w:t>A</w:t>
      </w:r>
      <w:r w:rsidR="006F46EE" w:rsidRPr="00040F12">
        <w:t xml:space="preserve">n aliquot of </w:t>
      </w:r>
      <w:r w:rsidR="00D609B5" w:rsidRPr="00040F12">
        <w:t xml:space="preserve">the </w:t>
      </w:r>
      <w:r w:rsidR="006F46EE" w:rsidRPr="00040F12">
        <w:t xml:space="preserve">bulk tank milk </w:t>
      </w:r>
      <w:r w:rsidR="00D609B5" w:rsidRPr="00040F12">
        <w:t xml:space="preserve">sample </w:t>
      </w:r>
      <w:r w:rsidR="006F46EE" w:rsidRPr="00040F12">
        <w:t xml:space="preserve">was stored </w:t>
      </w:r>
      <w:r w:rsidR="000645A8" w:rsidRPr="00040F12">
        <w:t>at -4°C</w:t>
      </w:r>
      <w:r w:rsidR="00537CB3" w:rsidRPr="00040F12">
        <w:t xml:space="preserve"> until it could be </w:t>
      </w:r>
      <w:r w:rsidR="00A053C6" w:rsidRPr="00040F12">
        <w:t xml:space="preserve">transported </w:t>
      </w:r>
      <w:r w:rsidR="00537CB3" w:rsidRPr="00040F12">
        <w:t xml:space="preserve">to </w:t>
      </w:r>
      <w:r w:rsidR="00303088" w:rsidRPr="00040F12">
        <w:t xml:space="preserve">the laboratory </w:t>
      </w:r>
      <w:r w:rsidR="00386941" w:rsidRPr="00040F12">
        <w:t>of</w:t>
      </w:r>
      <w:r w:rsidR="00303088" w:rsidRPr="00040F12">
        <w:t xml:space="preserve"> </w:t>
      </w:r>
      <w:r w:rsidR="004E61BE" w:rsidRPr="00040F12">
        <w:t>a dairy processing plant (</w:t>
      </w:r>
      <w:r w:rsidR="00724228" w:rsidRPr="00040F12">
        <w:t>St. Alban’s Cooperative/</w:t>
      </w:r>
      <w:r w:rsidR="004E61BE" w:rsidRPr="00040F12">
        <w:t>Dairy Farmers of America, St. Albans, VT)</w:t>
      </w:r>
      <w:r w:rsidRPr="00040F12">
        <w:t xml:space="preserve"> within 48 hours of collection</w:t>
      </w:r>
      <w:r w:rsidR="0063776E" w:rsidRPr="00040F12">
        <w:t xml:space="preserve"> for determination of the </w:t>
      </w:r>
      <w:r w:rsidR="00E1421B" w:rsidRPr="00040F12">
        <w:t xml:space="preserve">bulk tank </w:t>
      </w:r>
      <w:r w:rsidR="0063776E" w:rsidRPr="00040F12">
        <w:t>somatic cell count</w:t>
      </w:r>
      <w:r w:rsidR="00E1421B" w:rsidRPr="00040F12">
        <w:t xml:space="preserve"> (BTSCC)</w:t>
      </w:r>
      <w:r w:rsidR="0063776E" w:rsidRPr="00040F12">
        <w:t>.</w:t>
      </w:r>
    </w:p>
    <w:p w14:paraId="03E3B506" w14:textId="3A1CCF44" w:rsidR="00026EE6" w:rsidRPr="00040F12" w:rsidRDefault="00026EE6" w:rsidP="003449D7">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lastRenderedPageBreak/>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040F12">
        <w:rPr>
          <w:rFonts w:ascii="Times New Roman" w:hAnsi="Times New Roman" w:cs="Times New Roman"/>
          <w:sz w:val="24"/>
          <w:szCs w:val="24"/>
        </w:rPr>
        <w:t>are</w:t>
      </w:r>
      <w:r w:rsidRPr="00040F12">
        <w:rPr>
          <w:rFonts w:ascii="Times New Roman" w:hAnsi="Times New Roman" w:cs="Times New Roman"/>
          <w:sz w:val="24"/>
          <w:szCs w:val="24"/>
        </w:rPr>
        <w:t xml:space="preserve"> described elsewhere </w:t>
      </w:r>
      <w:r w:rsidR="009720DD" w:rsidRPr="00040F12">
        <w:rPr>
          <w:rFonts w:ascii="Times New Roman" w:hAnsi="Times New Roman" w:cs="Times New Roman"/>
          <w:noProof/>
          <w:sz w:val="24"/>
          <w:szCs w:val="24"/>
        </w:rPr>
        <w:t>(Patel et al., 2019)</w:t>
      </w:r>
      <w:r w:rsidRPr="00040F12">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040F12">
        <w:rPr>
          <w:rFonts w:ascii="Times New Roman" w:hAnsi="Times New Roman" w:cs="Times New Roman"/>
          <w:sz w:val="24"/>
          <w:szCs w:val="24"/>
        </w:rPr>
        <w:t xml:space="preserve">selective for SSLO bacteria; </w:t>
      </w:r>
      <w:r w:rsidRPr="00040F12">
        <w:rPr>
          <w:rFonts w:ascii="Times New Roman" w:hAnsi="Times New Roman" w:cs="Times New Roman"/>
          <w:sz w:val="24"/>
          <w:szCs w:val="24"/>
        </w:rPr>
        <w:t xml:space="preserve">University of Minnesota) media plates and incubated for </w:t>
      </w:r>
      <w:r w:rsidR="00036D10" w:rsidRPr="00040F12">
        <w:rPr>
          <w:rFonts w:ascii="Times New Roman" w:hAnsi="Times New Roman" w:cs="Times New Roman"/>
          <w:sz w:val="24"/>
          <w:szCs w:val="24"/>
        </w:rPr>
        <w:t xml:space="preserve">two </w:t>
      </w:r>
      <w:r w:rsidRPr="00040F12">
        <w:rPr>
          <w:rFonts w:ascii="Times New Roman" w:hAnsi="Times New Roman" w:cs="Times New Roman"/>
          <w:sz w:val="24"/>
          <w:szCs w:val="24"/>
        </w:rPr>
        <w:t>days at 37°C.</w:t>
      </w:r>
      <w:r w:rsidR="00437F7F"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Biotyper (suspect </w:t>
      </w:r>
      <w:r w:rsidRPr="00040F12">
        <w:rPr>
          <w:rFonts w:ascii="Times New Roman" w:hAnsi="Times New Roman" w:cs="Times New Roman"/>
          <w:i/>
          <w:iCs/>
          <w:sz w:val="24"/>
          <w:szCs w:val="24"/>
        </w:rPr>
        <w:t>Streptococcus agalactiae</w:t>
      </w:r>
      <w:r w:rsidRPr="00040F12">
        <w:rPr>
          <w:rFonts w:ascii="Times New Roman" w:hAnsi="Times New Roman" w:cs="Times New Roman"/>
          <w:sz w:val="24"/>
          <w:szCs w:val="24"/>
        </w:rPr>
        <w:t>)</w:t>
      </w:r>
      <w:r w:rsidR="00575DC8" w:rsidRPr="00040F12">
        <w:rPr>
          <w:rFonts w:ascii="Times New Roman" w:hAnsi="Times New Roman" w:cs="Times New Roman"/>
          <w:sz w:val="24"/>
          <w:szCs w:val="24"/>
        </w:rPr>
        <w:t xml:space="preserve">. All remaining colonies on Focus medium that were not identified as </w:t>
      </w:r>
      <w:r w:rsidR="00575DC8" w:rsidRPr="00040F12">
        <w:rPr>
          <w:rFonts w:ascii="Times New Roman" w:hAnsi="Times New Roman" w:cs="Times New Roman"/>
          <w:i/>
          <w:iCs/>
          <w:sz w:val="24"/>
          <w:szCs w:val="24"/>
        </w:rPr>
        <w:t>Strep. agalactiae</w:t>
      </w:r>
      <w:r w:rsidR="00575DC8" w:rsidRPr="00040F12">
        <w:rPr>
          <w:rFonts w:ascii="Times New Roman" w:hAnsi="Times New Roman" w:cs="Times New Roman"/>
          <w:sz w:val="24"/>
          <w:szCs w:val="24"/>
        </w:rPr>
        <w:t xml:space="preserve"> were counted and recorded as streptococci or strep-like organisms</w:t>
      </w:r>
      <w:r w:rsidR="0088654B" w:rsidRPr="00040F12">
        <w:rPr>
          <w:rFonts w:ascii="Times New Roman" w:hAnsi="Times New Roman" w:cs="Times New Roman"/>
          <w:sz w:val="24"/>
          <w:szCs w:val="24"/>
        </w:rPr>
        <w:t xml:space="preserve"> (SSLO)</w:t>
      </w:r>
      <w:r w:rsidR="00575DC8" w:rsidRPr="00040F12">
        <w:rPr>
          <w:rFonts w:ascii="Times New Roman" w:hAnsi="Times New Roman" w:cs="Times New Roman"/>
          <w:sz w:val="24"/>
          <w:szCs w:val="24"/>
        </w:rPr>
        <w:t>. H</w:t>
      </w:r>
      <w:r w:rsidRPr="00040F12">
        <w:rPr>
          <w:rFonts w:ascii="Times New Roman" w:hAnsi="Times New Roman" w:cs="Times New Roman"/>
          <w:sz w:val="24"/>
          <w:szCs w:val="24"/>
        </w:rPr>
        <w:t xml:space="preserve">emolytic colonies on Factor medium were counted and identified to the species level using a MALDI Biotyper (suspect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w:t>
      </w:r>
      <w:del w:id="427" w:author="Caitlin Jeffrey" w:date="2024-04-03T11:10:00Z">
        <w:r w:rsidRPr="00040F12" w:rsidDel="00516BB4">
          <w:rPr>
            <w:rFonts w:ascii="Times New Roman" w:hAnsi="Times New Roman" w:cs="Times New Roman"/>
            <w:sz w:val="24"/>
            <w:szCs w:val="24"/>
          </w:rPr>
          <w:delText xml:space="preserve"> </w:delText>
        </w:r>
      </w:del>
      <w:r w:rsidRPr="00040F12">
        <w:rPr>
          <w:rFonts w:ascii="Times New Roman" w:hAnsi="Times New Roman" w:cs="Times New Roman"/>
          <w:sz w:val="24"/>
          <w:szCs w:val="24"/>
        </w:rPr>
        <w:t>Any</w:t>
      </w:r>
      <w:r w:rsidR="0043461E" w:rsidRPr="00040F12">
        <w:rPr>
          <w:rFonts w:ascii="Times New Roman" w:hAnsi="Times New Roman" w:cs="Times New Roman"/>
          <w:sz w:val="24"/>
          <w:szCs w:val="24"/>
        </w:rPr>
        <w:t xml:space="preserve"> </w:t>
      </w:r>
      <w:r w:rsidR="00E97D13" w:rsidRPr="00040F12">
        <w:rPr>
          <w:rFonts w:ascii="Times New Roman" w:hAnsi="Times New Roman" w:cs="Times New Roman"/>
          <w:sz w:val="24"/>
          <w:szCs w:val="24"/>
        </w:rPr>
        <w:t>h</w:t>
      </w:r>
      <w:r w:rsidRPr="00040F12">
        <w:rPr>
          <w:rFonts w:ascii="Times New Roman" w:hAnsi="Times New Roman" w:cs="Times New Roman"/>
          <w:sz w:val="24"/>
          <w:szCs w:val="24"/>
        </w:rPr>
        <w:t xml:space="preserve">emolytic colonies with a confidence score ≥2.0 for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were counted and reported as such</w:t>
      </w:r>
      <w:r w:rsidR="00E36496" w:rsidRPr="00040F12">
        <w:rPr>
          <w:rFonts w:ascii="Times New Roman" w:hAnsi="Times New Roman" w:cs="Times New Roman"/>
          <w:sz w:val="24"/>
          <w:szCs w:val="24"/>
        </w:rPr>
        <w:t>. R</w:t>
      </w:r>
      <w:r w:rsidR="008D21B5" w:rsidRPr="00040F12">
        <w:rPr>
          <w:rFonts w:ascii="Times New Roman" w:hAnsi="Times New Roman" w:cs="Times New Roman"/>
          <w:sz w:val="24"/>
          <w:szCs w:val="24"/>
        </w:rPr>
        <w:t>emaining</w:t>
      </w:r>
      <w:r w:rsidRPr="00040F12">
        <w:rPr>
          <w:rFonts w:ascii="Times New Roman" w:hAnsi="Times New Roman" w:cs="Times New Roman"/>
          <w:sz w:val="24"/>
          <w:szCs w:val="24"/>
        </w:rPr>
        <w:t xml:space="preserve"> colonies o</w:t>
      </w:r>
      <w:r w:rsidR="00450D44" w:rsidRPr="00040F12">
        <w:rPr>
          <w:rFonts w:ascii="Times New Roman" w:hAnsi="Times New Roman" w:cs="Times New Roman"/>
          <w:sz w:val="24"/>
          <w:szCs w:val="24"/>
        </w:rPr>
        <w:t xml:space="preserve">f staphylococci on </w:t>
      </w:r>
      <w:r w:rsidRPr="00040F12">
        <w:rPr>
          <w:rFonts w:ascii="Times New Roman" w:hAnsi="Times New Roman" w:cs="Times New Roman"/>
          <w:sz w:val="24"/>
          <w:szCs w:val="24"/>
        </w:rPr>
        <w:t xml:space="preserve">Factor </w:t>
      </w:r>
      <w:r w:rsidR="00450D44" w:rsidRPr="00040F12">
        <w:rPr>
          <w:rFonts w:ascii="Times New Roman" w:hAnsi="Times New Roman" w:cs="Times New Roman"/>
          <w:sz w:val="24"/>
          <w:szCs w:val="24"/>
        </w:rPr>
        <w:t>media</w:t>
      </w:r>
      <w:r w:rsidRPr="00040F12">
        <w:rPr>
          <w:rFonts w:ascii="Times New Roman" w:hAnsi="Times New Roman" w:cs="Times New Roman"/>
          <w:sz w:val="24"/>
          <w:szCs w:val="24"/>
        </w:rPr>
        <w:t xml:space="preserve"> (based on colony morphology, catalase reaction, or Gram stain) were counted and reported as</w:t>
      </w:r>
      <w:r w:rsidR="008E5871" w:rsidRPr="00040F12">
        <w:rPr>
          <w:rFonts w:ascii="Times New Roman" w:hAnsi="Times New Roman" w:cs="Times New Roman"/>
          <w:sz w:val="24"/>
          <w:szCs w:val="24"/>
        </w:rPr>
        <w:t xml:space="preserve"> </w:t>
      </w:r>
      <w:r w:rsidR="00F40F60" w:rsidRPr="00040F12">
        <w:rPr>
          <w:rFonts w:ascii="Times New Roman" w:hAnsi="Times New Roman" w:cs="Times New Roman"/>
          <w:i/>
          <w:iCs/>
          <w:sz w:val="24"/>
          <w:szCs w:val="24"/>
        </w:rPr>
        <w:t xml:space="preserve">Staph. </w:t>
      </w:r>
      <w:r w:rsidR="00F40F60" w:rsidRPr="00040F12">
        <w:rPr>
          <w:rFonts w:ascii="Times New Roman" w:hAnsi="Times New Roman" w:cs="Times New Roman"/>
          <w:sz w:val="24"/>
          <w:szCs w:val="24"/>
        </w:rPr>
        <w:t>spp</w:t>
      </w:r>
      <w:r w:rsidR="0063582D" w:rsidRPr="00040F12">
        <w:rPr>
          <w:rFonts w:ascii="Times New Roman" w:hAnsi="Times New Roman" w:cs="Times New Roman"/>
          <w:sz w:val="24"/>
          <w:szCs w:val="24"/>
        </w:rPr>
        <w:t>.</w:t>
      </w:r>
      <w:r w:rsidRPr="00040F12">
        <w:rPr>
          <w:rFonts w:ascii="Times New Roman" w:hAnsi="Times New Roman" w:cs="Times New Roman"/>
          <w:sz w:val="24"/>
          <w:szCs w:val="24"/>
        </w:rPr>
        <w:t xml:space="preserve"> Bulk tank samples were also cultured for </w:t>
      </w:r>
      <w:r w:rsidRPr="00040F12">
        <w:rPr>
          <w:rFonts w:ascii="Times New Roman" w:hAnsi="Times New Roman" w:cs="Times New Roman"/>
          <w:i/>
          <w:iCs/>
          <w:sz w:val="24"/>
          <w:szCs w:val="24"/>
        </w:rPr>
        <w:t>Mycoplasma</w:t>
      </w:r>
      <w:r w:rsidRPr="00040F12">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040F12">
        <w:rPr>
          <w:rFonts w:ascii="Times New Roman" w:hAnsi="Times New Roman" w:cs="Times New Roman"/>
          <w:i/>
          <w:iCs/>
          <w:sz w:val="24"/>
          <w:szCs w:val="24"/>
        </w:rPr>
        <w:t>Mycoplasma</w:t>
      </w:r>
      <w:r w:rsidRPr="00040F12">
        <w:rPr>
          <w:rFonts w:ascii="Times New Roman" w:hAnsi="Times New Roman" w:cs="Times New Roman"/>
          <w:sz w:val="24"/>
          <w:szCs w:val="24"/>
        </w:rPr>
        <w:t xml:space="preserve"> spp. by a trained microbiology technician). For each bulk tank milk sample, </w:t>
      </w:r>
      <w:r w:rsidR="00596791" w:rsidRPr="00040F12">
        <w:rPr>
          <w:rFonts w:ascii="Times New Roman" w:hAnsi="Times New Roman" w:cs="Times New Roman"/>
          <w:sz w:val="24"/>
          <w:szCs w:val="24"/>
        </w:rPr>
        <w:t xml:space="preserve">total colony-forming units </w:t>
      </w:r>
      <w:r w:rsidR="00835780" w:rsidRPr="00040F12">
        <w:rPr>
          <w:rFonts w:ascii="Times New Roman" w:hAnsi="Times New Roman" w:cs="Times New Roman"/>
          <w:sz w:val="24"/>
          <w:szCs w:val="24"/>
        </w:rPr>
        <w:t>(</w:t>
      </w:r>
      <w:r w:rsidR="00367BB8" w:rsidRPr="00040F12">
        <w:rPr>
          <w:rFonts w:ascii="Times New Roman" w:hAnsi="Times New Roman" w:cs="Times New Roman"/>
          <w:sz w:val="24"/>
          <w:szCs w:val="24"/>
        </w:rPr>
        <w:t>cfu</w:t>
      </w:r>
      <w:r w:rsidR="00835780" w:rsidRPr="00040F12">
        <w:rPr>
          <w:rFonts w:ascii="Times New Roman" w:hAnsi="Times New Roman" w:cs="Times New Roman"/>
          <w:sz w:val="24"/>
          <w:szCs w:val="24"/>
        </w:rPr>
        <w:t xml:space="preserve">) </w:t>
      </w:r>
      <w:r w:rsidR="00596791" w:rsidRPr="00040F12">
        <w:rPr>
          <w:rFonts w:ascii="Times New Roman" w:hAnsi="Times New Roman" w:cs="Times New Roman"/>
          <w:sz w:val="24"/>
          <w:szCs w:val="24"/>
        </w:rPr>
        <w:t>per mL</w:t>
      </w:r>
      <w:r w:rsidR="00596791" w:rsidRPr="00040F12" w:rsidDel="00596791">
        <w:rPr>
          <w:rFonts w:ascii="Times New Roman" w:hAnsi="Times New Roman" w:cs="Times New Roman"/>
          <w:sz w:val="24"/>
          <w:szCs w:val="24"/>
        </w:rPr>
        <w:t xml:space="preserve"> </w:t>
      </w:r>
      <w:r w:rsidRPr="00040F12">
        <w:rPr>
          <w:rFonts w:ascii="Times New Roman" w:hAnsi="Times New Roman" w:cs="Times New Roman"/>
          <w:sz w:val="24"/>
          <w:szCs w:val="24"/>
        </w:rPr>
        <w:t xml:space="preserve">were </w:t>
      </w:r>
      <w:r w:rsidR="00596791" w:rsidRPr="00040F12">
        <w:rPr>
          <w:rFonts w:ascii="Times New Roman" w:hAnsi="Times New Roman" w:cs="Times New Roman"/>
          <w:sz w:val="24"/>
          <w:szCs w:val="24"/>
        </w:rPr>
        <w:t>calcula</w:t>
      </w:r>
      <w:r w:rsidR="00E966EF" w:rsidRPr="00040F12">
        <w:rPr>
          <w:rFonts w:ascii="Times New Roman" w:hAnsi="Times New Roman" w:cs="Times New Roman"/>
          <w:sz w:val="24"/>
          <w:szCs w:val="24"/>
        </w:rPr>
        <w:t>ted</w:t>
      </w:r>
      <w:r w:rsidR="00596791"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for coliform organisms, </w:t>
      </w:r>
      <w:r w:rsidR="00F40F60" w:rsidRPr="00040F12">
        <w:rPr>
          <w:rFonts w:ascii="Times New Roman" w:hAnsi="Times New Roman" w:cs="Times New Roman"/>
          <w:i/>
          <w:iCs/>
          <w:sz w:val="24"/>
          <w:szCs w:val="24"/>
        </w:rPr>
        <w:t xml:space="preserve">Staph. </w:t>
      </w:r>
      <w:r w:rsidR="00F40F60" w:rsidRPr="00040F12">
        <w:rPr>
          <w:rFonts w:ascii="Times New Roman" w:hAnsi="Times New Roman" w:cs="Times New Roman"/>
          <w:sz w:val="24"/>
          <w:szCs w:val="24"/>
        </w:rPr>
        <w:t>spp.</w:t>
      </w:r>
      <w:r w:rsidRPr="00040F12">
        <w:rPr>
          <w:rFonts w:ascii="Times New Roman" w:hAnsi="Times New Roman" w:cs="Times New Roman"/>
          <w:sz w:val="24"/>
          <w:szCs w:val="24"/>
        </w:rPr>
        <w:t xml:space="preserve">, streptococci and strep-like organisms (SSLO),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w:t>
      </w:r>
      <w:r w:rsidRPr="00040F12">
        <w:rPr>
          <w:rFonts w:ascii="Times New Roman" w:hAnsi="Times New Roman" w:cs="Times New Roman"/>
          <w:i/>
          <w:iCs/>
          <w:sz w:val="24"/>
          <w:szCs w:val="24"/>
        </w:rPr>
        <w:t>Strep. agalactiae</w:t>
      </w:r>
      <w:r w:rsidRPr="00040F12">
        <w:rPr>
          <w:rFonts w:ascii="Times New Roman" w:hAnsi="Times New Roman" w:cs="Times New Roman"/>
          <w:sz w:val="24"/>
          <w:szCs w:val="24"/>
        </w:rPr>
        <w:t xml:space="preserve">, and </w:t>
      </w:r>
      <w:r w:rsidRPr="00040F12">
        <w:rPr>
          <w:rFonts w:ascii="Times New Roman" w:hAnsi="Times New Roman" w:cs="Times New Roman"/>
          <w:i/>
          <w:iCs/>
          <w:sz w:val="24"/>
          <w:szCs w:val="24"/>
        </w:rPr>
        <w:t>Mycoplasma</w:t>
      </w:r>
      <w:r w:rsidRPr="00040F12">
        <w:rPr>
          <w:rFonts w:ascii="Times New Roman" w:hAnsi="Times New Roman" w:cs="Times New Roman"/>
          <w:sz w:val="24"/>
          <w:szCs w:val="24"/>
        </w:rPr>
        <w:t xml:space="preserve"> spp. The lower threshold of detection for </w:t>
      </w:r>
      <w:r w:rsidR="00680400" w:rsidRPr="00040F12">
        <w:rPr>
          <w:rFonts w:ascii="Times New Roman" w:hAnsi="Times New Roman" w:cs="Times New Roman"/>
          <w:sz w:val="24"/>
          <w:szCs w:val="24"/>
        </w:rPr>
        <w:t xml:space="preserve">bacteria in </w:t>
      </w:r>
      <w:r w:rsidRPr="00040F12">
        <w:rPr>
          <w:rFonts w:ascii="Times New Roman" w:hAnsi="Times New Roman" w:cs="Times New Roman"/>
          <w:sz w:val="24"/>
          <w:szCs w:val="24"/>
        </w:rPr>
        <w:t>this bulk tank milk culture protocol was 5 cfu/mL, and the upper threshold was 62,500 cfu/mL.</w:t>
      </w:r>
    </w:p>
    <w:p w14:paraId="0FA02AE9" w14:textId="2103428F" w:rsidR="006238BB" w:rsidRPr="00040F12" w:rsidRDefault="006238BB" w:rsidP="003449D7">
      <w:pPr>
        <w:spacing w:after="0" w:line="480" w:lineRule="auto"/>
        <w:ind w:left="360"/>
        <w:rPr>
          <w:rFonts w:ascii="Times New Roman" w:hAnsi="Times New Roman" w:cs="Times New Roman"/>
          <w:b/>
          <w:bCs/>
          <w:sz w:val="24"/>
          <w:szCs w:val="24"/>
        </w:rPr>
      </w:pPr>
      <w:r w:rsidRPr="00040F12">
        <w:rPr>
          <w:rFonts w:ascii="Times New Roman" w:hAnsi="Times New Roman" w:cs="Times New Roman"/>
          <w:b/>
          <w:bCs/>
          <w:sz w:val="24"/>
          <w:szCs w:val="24"/>
        </w:rPr>
        <w:lastRenderedPageBreak/>
        <w:t>Data management and analysis</w:t>
      </w:r>
    </w:p>
    <w:p w14:paraId="3641F7EB" w14:textId="59A38D40" w:rsidR="0011401F" w:rsidRPr="00040F12" w:rsidRDefault="006238BB" w:rsidP="003449D7">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Bulk tank milk culture </w:t>
      </w:r>
      <w:r w:rsidR="003D6923" w:rsidRPr="00040F12">
        <w:rPr>
          <w:rFonts w:ascii="Times New Roman" w:hAnsi="Times New Roman" w:cs="Times New Roman"/>
          <w:sz w:val="24"/>
          <w:szCs w:val="24"/>
        </w:rPr>
        <w:t>results</w:t>
      </w:r>
      <w:r w:rsidRPr="00040F12">
        <w:rPr>
          <w:rFonts w:ascii="Times New Roman" w:hAnsi="Times New Roman" w:cs="Times New Roman"/>
          <w:sz w:val="24"/>
          <w:szCs w:val="24"/>
        </w:rPr>
        <w:t xml:space="preserve">, </w:t>
      </w:r>
      <w:r w:rsidR="009418CE" w:rsidRPr="00040F12">
        <w:rPr>
          <w:rFonts w:ascii="Times New Roman" w:hAnsi="Times New Roman" w:cs="Times New Roman"/>
          <w:sz w:val="24"/>
          <w:szCs w:val="24"/>
        </w:rPr>
        <w:t xml:space="preserve">BTSCC, </w:t>
      </w:r>
      <w:r w:rsidRPr="00040F12">
        <w:rPr>
          <w:rFonts w:ascii="Times New Roman" w:hAnsi="Times New Roman" w:cs="Times New Roman"/>
          <w:sz w:val="24"/>
          <w:szCs w:val="24"/>
        </w:rPr>
        <w:t>DHIA test results, farm-level udder hygiene outcomes</w:t>
      </w:r>
      <w:r w:rsidR="00270064" w:rsidRPr="00040F12">
        <w:rPr>
          <w:rFonts w:ascii="Times New Roman" w:hAnsi="Times New Roman" w:cs="Times New Roman"/>
          <w:sz w:val="24"/>
          <w:szCs w:val="24"/>
        </w:rPr>
        <w:t xml:space="preserve">, </w:t>
      </w:r>
      <w:r w:rsidR="00E4740C" w:rsidRPr="00040F12">
        <w:rPr>
          <w:rFonts w:ascii="Times New Roman" w:hAnsi="Times New Roman" w:cs="Times New Roman"/>
          <w:sz w:val="24"/>
          <w:szCs w:val="24"/>
        </w:rPr>
        <w:t xml:space="preserve">questionnaire data, </w:t>
      </w:r>
      <w:r w:rsidR="00270064" w:rsidRPr="00040F12">
        <w:rPr>
          <w:rFonts w:ascii="Times New Roman" w:hAnsi="Times New Roman" w:cs="Times New Roman"/>
          <w:sz w:val="24"/>
          <w:szCs w:val="24"/>
        </w:rPr>
        <w:t>and farm observations</w:t>
      </w:r>
      <w:r w:rsidRPr="00040F12">
        <w:rPr>
          <w:rFonts w:ascii="Times New Roman" w:hAnsi="Times New Roman" w:cs="Times New Roman"/>
          <w:sz w:val="24"/>
          <w:szCs w:val="24"/>
        </w:rPr>
        <w:t xml:space="preserve"> were </w:t>
      </w:r>
      <w:r w:rsidR="00FB3762" w:rsidRPr="00040F12">
        <w:rPr>
          <w:rFonts w:ascii="Times New Roman" w:hAnsi="Times New Roman" w:cs="Times New Roman"/>
          <w:sz w:val="24"/>
          <w:szCs w:val="24"/>
        </w:rPr>
        <w:t>entered</w:t>
      </w:r>
      <w:r w:rsidR="00A95DE5"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into </w:t>
      </w:r>
      <w:r w:rsidR="00FB3762" w:rsidRPr="00040F12">
        <w:rPr>
          <w:rFonts w:ascii="Times New Roman" w:hAnsi="Times New Roman" w:cs="Times New Roman"/>
          <w:sz w:val="24"/>
          <w:szCs w:val="24"/>
        </w:rPr>
        <w:t>an</w:t>
      </w:r>
      <w:r w:rsidRPr="00040F12">
        <w:rPr>
          <w:rFonts w:ascii="Times New Roman" w:hAnsi="Times New Roman" w:cs="Times New Roman"/>
          <w:sz w:val="24"/>
          <w:szCs w:val="24"/>
        </w:rPr>
        <w:t xml:space="preserve"> Excel database</w:t>
      </w:r>
      <w:r w:rsidR="0051428C" w:rsidRPr="00040F12">
        <w:rPr>
          <w:rFonts w:ascii="Times New Roman" w:hAnsi="Times New Roman" w:cs="Times New Roman"/>
          <w:sz w:val="24"/>
          <w:szCs w:val="24"/>
        </w:rPr>
        <w:t xml:space="preserve"> (Microsoft Corp., Redmond, WA)</w:t>
      </w:r>
      <w:r w:rsidR="00995498" w:rsidRPr="00040F12">
        <w:rPr>
          <w:rFonts w:ascii="Times New Roman" w:hAnsi="Times New Roman" w:cs="Times New Roman"/>
          <w:sz w:val="24"/>
          <w:szCs w:val="24"/>
        </w:rPr>
        <w:t xml:space="preserve">. </w:t>
      </w:r>
      <w:r w:rsidR="008506B9" w:rsidRPr="00040F12">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040F12">
        <w:rPr>
          <w:rFonts w:ascii="Times New Roman" w:hAnsi="Times New Roman" w:cs="Times New Roman"/>
          <w:sz w:val="24"/>
          <w:szCs w:val="24"/>
        </w:rPr>
        <w:t xml:space="preserve">, </w:t>
      </w:r>
      <w:r w:rsidR="00060D04" w:rsidRPr="00040F12">
        <w:rPr>
          <w:rFonts w:ascii="Times New Roman" w:hAnsi="Times New Roman" w:cs="Times New Roman"/>
          <w:sz w:val="24"/>
          <w:szCs w:val="24"/>
        </w:rPr>
        <w:t>which were</w:t>
      </w:r>
      <w:r w:rsidR="00F425CA" w:rsidRPr="00040F12">
        <w:rPr>
          <w:rFonts w:ascii="Times New Roman" w:hAnsi="Times New Roman" w:cs="Times New Roman"/>
          <w:sz w:val="24"/>
          <w:szCs w:val="24"/>
        </w:rPr>
        <w:t xml:space="preserve"> incorporated</w:t>
      </w:r>
      <w:r w:rsidR="00060D04" w:rsidRPr="00040F12">
        <w:rPr>
          <w:rFonts w:ascii="Times New Roman" w:hAnsi="Times New Roman" w:cs="Times New Roman"/>
          <w:sz w:val="24"/>
          <w:szCs w:val="24"/>
        </w:rPr>
        <w:t xml:space="preserve"> into the database</w:t>
      </w:r>
      <w:r w:rsidR="008506B9" w:rsidRPr="00040F12">
        <w:rPr>
          <w:rFonts w:ascii="Times New Roman" w:hAnsi="Times New Roman" w:cs="Times New Roman"/>
          <w:sz w:val="24"/>
          <w:szCs w:val="24"/>
        </w:rPr>
        <w:t xml:space="preserve">. </w:t>
      </w:r>
      <w:r w:rsidRPr="00040F12">
        <w:rPr>
          <w:rFonts w:ascii="Times New Roman" w:hAnsi="Times New Roman" w:cs="Times New Roman"/>
          <w:sz w:val="24"/>
          <w:szCs w:val="24"/>
        </w:rPr>
        <w:t>This Excel database was then imported into the R Statistical Programming Environment</w:t>
      </w:r>
      <w:r w:rsidR="006775A5"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(R Development Core Team, 2023)</w:t>
      </w:r>
      <w:r w:rsidRPr="00040F12">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040F12">
        <w:rPr>
          <w:rFonts w:ascii="Times New Roman" w:hAnsi="Times New Roman" w:cs="Times New Roman"/>
          <w:sz w:val="24"/>
          <w:szCs w:val="24"/>
        </w:rPr>
        <w:t xml:space="preserve"> </w:t>
      </w:r>
      <w:r w:rsidR="003B08B4" w:rsidRPr="00040F12">
        <w:rPr>
          <w:rFonts w:ascii="Times New Roman" w:hAnsi="Times New Roman" w:cs="Times New Roman"/>
          <w:sz w:val="24"/>
          <w:szCs w:val="24"/>
        </w:rPr>
        <w:t xml:space="preserve">using a </w:t>
      </w:r>
      <w:r w:rsidR="00091211" w:rsidRPr="00040F12">
        <w:rPr>
          <w:rFonts w:ascii="Times New Roman" w:hAnsi="Times New Roman" w:cs="Times New Roman"/>
          <w:sz w:val="24"/>
          <w:szCs w:val="24"/>
        </w:rPr>
        <w:t xml:space="preserve">Shapiro-Wilk test with </w:t>
      </w:r>
      <w:r w:rsidR="008E2EE4" w:rsidRPr="00040F12">
        <w:rPr>
          <w:rFonts w:ascii="Times New Roman" w:hAnsi="Times New Roman" w:cs="Times New Roman"/>
          <w:sz w:val="24"/>
          <w:szCs w:val="24"/>
        </w:rPr>
        <w:t xml:space="preserve">significance set at </w:t>
      </w:r>
      <w:r w:rsidR="008E2EE4" w:rsidRPr="00040F12">
        <w:rPr>
          <w:rFonts w:ascii="Times New Roman" w:hAnsi="Times New Roman" w:cs="Times New Roman"/>
          <w:i/>
          <w:iCs/>
          <w:sz w:val="24"/>
          <w:szCs w:val="24"/>
        </w:rPr>
        <w:t>P</w:t>
      </w:r>
      <w:r w:rsidR="008E2EE4" w:rsidRPr="00040F12">
        <w:rPr>
          <w:rFonts w:ascii="Times New Roman" w:hAnsi="Times New Roman" w:cs="Times New Roman"/>
          <w:sz w:val="24"/>
          <w:szCs w:val="24"/>
        </w:rPr>
        <w:t xml:space="preserve"> ≤0.05</w:t>
      </w:r>
      <w:r w:rsidRPr="00040F12">
        <w:rPr>
          <w:rFonts w:ascii="Times New Roman" w:hAnsi="Times New Roman" w:cs="Times New Roman"/>
          <w:sz w:val="24"/>
          <w:szCs w:val="24"/>
        </w:rPr>
        <w:t>,</w:t>
      </w:r>
      <w:r w:rsidR="00CF3D74" w:rsidRPr="00040F12">
        <w:rPr>
          <w:rFonts w:ascii="Times New Roman" w:hAnsi="Times New Roman" w:cs="Times New Roman"/>
          <w:sz w:val="24"/>
          <w:szCs w:val="24"/>
        </w:rPr>
        <w:t xml:space="preserve"> visual assessment of distribution and residuals</w:t>
      </w:r>
      <w:r w:rsidR="003B08B4" w:rsidRPr="00040F12">
        <w:rPr>
          <w:rFonts w:ascii="Times New Roman" w:hAnsi="Times New Roman" w:cs="Times New Roman"/>
          <w:sz w:val="24"/>
          <w:szCs w:val="24"/>
        </w:rPr>
        <w:t xml:space="preserve">, </w:t>
      </w:r>
      <w:r w:rsidR="000D04C0" w:rsidRPr="00040F12">
        <w:rPr>
          <w:rFonts w:ascii="Times New Roman" w:hAnsi="Times New Roman" w:cs="Times New Roman"/>
          <w:sz w:val="24"/>
          <w:szCs w:val="24"/>
        </w:rPr>
        <w:t>skewness</w:t>
      </w:r>
      <w:r w:rsidR="000C4272" w:rsidRPr="00040F12">
        <w:rPr>
          <w:rFonts w:ascii="Times New Roman" w:hAnsi="Times New Roman" w:cs="Times New Roman"/>
          <w:sz w:val="24"/>
          <w:szCs w:val="24"/>
        </w:rPr>
        <w:t>, and comparison of the median and mean values.</w:t>
      </w:r>
      <w:r w:rsidR="00186F37" w:rsidRPr="00040F12">
        <w:rPr>
          <w:rFonts w:ascii="Times New Roman" w:hAnsi="Times New Roman" w:cs="Times New Roman"/>
          <w:sz w:val="24"/>
          <w:szCs w:val="24"/>
        </w:rPr>
        <w:t xml:space="preserve"> Raw bulk tank somatic cell count (BTSCC) data was log</w:t>
      </w:r>
      <w:r w:rsidR="00186F37" w:rsidRPr="00040F12">
        <w:rPr>
          <w:rFonts w:ascii="Times New Roman" w:hAnsi="Times New Roman" w:cs="Times New Roman"/>
          <w:sz w:val="24"/>
          <w:szCs w:val="24"/>
          <w:vertAlign w:val="subscript"/>
        </w:rPr>
        <w:t>10</w:t>
      </w:r>
      <w:r w:rsidR="00186F37" w:rsidRPr="00040F12">
        <w:rPr>
          <w:rFonts w:ascii="Times New Roman" w:hAnsi="Times New Roman" w:cs="Times New Roman"/>
          <w:sz w:val="24"/>
          <w:szCs w:val="24"/>
        </w:rPr>
        <w:t xml:space="preserve"> transformed for analyses. </w:t>
      </w:r>
      <w:r w:rsidR="000C4272" w:rsidRPr="00040F12">
        <w:rPr>
          <w:rFonts w:ascii="Times New Roman" w:hAnsi="Times New Roman" w:cs="Times New Roman"/>
          <w:sz w:val="24"/>
          <w:szCs w:val="24"/>
        </w:rPr>
        <w:t>D</w:t>
      </w:r>
      <w:r w:rsidRPr="00040F12">
        <w:rPr>
          <w:rFonts w:ascii="Times New Roman" w:hAnsi="Times New Roman" w:cs="Times New Roman"/>
          <w:sz w:val="24"/>
          <w:szCs w:val="24"/>
        </w:rPr>
        <w:t xml:space="preserve">escriptive statistics </w:t>
      </w:r>
      <w:r w:rsidR="00780F76" w:rsidRPr="00040F12">
        <w:rPr>
          <w:rFonts w:ascii="Times New Roman" w:hAnsi="Times New Roman" w:cs="Times New Roman"/>
          <w:sz w:val="24"/>
          <w:szCs w:val="24"/>
        </w:rPr>
        <w:t xml:space="preserve">were calculated to evaluate the distribution </w:t>
      </w:r>
      <w:r w:rsidR="003B1C2C" w:rsidRPr="00040F12">
        <w:rPr>
          <w:rFonts w:ascii="Times New Roman" w:hAnsi="Times New Roman" w:cs="Times New Roman"/>
          <w:sz w:val="24"/>
          <w:szCs w:val="24"/>
        </w:rPr>
        <w:t>of data,</w:t>
      </w:r>
      <w:r w:rsidR="00780F76" w:rsidRPr="00040F12">
        <w:rPr>
          <w:rFonts w:ascii="Times New Roman" w:hAnsi="Times New Roman" w:cs="Times New Roman"/>
          <w:sz w:val="24"/>
          <w:szCs w:val="24"/>
        </w:rPr>
        <w:t xml:space="preserve"> data integrity</w:t>
      </w:r>
      <w:r w:rsidR="009E391A" w:rsidRPr="00040F12">
        <w:rPr>
          <w:rFonts w:ascii="Times New Roman" w:hAnsi="Times New Roman" w:cs="Times New Roman"/>
          <w:sz w:val="24"/>
          <w:szCs w:val="24"/>
        </w:rPr>
        <w:t>,</w:t>
      </w:r>
      <w:r w:rsidR="00780F76" w:rsidRPr="00040F12">
        <w:rPr>
          <w:rFonts w:ascii="Times New Roman" w:hAnsi="Times New Roman" w:cs="Times New Roman"/>
          <w:sz w:val="24"/>
          <w:szCs w:val="24"/>
        </w:rPr>
        <w:t xml:space="preserve"> and to identify missing data</w:t>
      </w:r>
      <w:r w:rsidRPr="00040F12">
        <w:rPr>
          <w:rFonts w:ascii="Times New Roman" w:hAnsi="Times New Roman" w:cs="Times New Roman"/>
          <w:sz w:val="24"/>
          <w:szCs w:val="24"/>
        </w:rPr>
        <w:t xml:space="preserve">. Descriptive statistics </w:t>
      </w:r>
      <w:r w:rsidR="008505E7" w:rsidRPr="00040F12">
        <w:rPr>
          <w:rFonts w:ascii="Times New Roman" w:hAnsi="Times New Roman" w:cs="Times New Roman"/>
          <w:sz w:val="24"/>
          <w:szCs w:val="24"/>
        </w:rPr>
        <w:t xml:space="preserve">generated </w:t>
      </w:r>
      <w:r w:rsidRPr="00040F12">
        <w:rPr>
          <w:rFonts w:ascii="Times New Roman" w:hAnsi="Times New Roman" w:cs="Times New Roman"/>
          <w:sz w:val="24"/>
          <w:szCs w:val="24"/>
        </w:rPr>
        <w:t>included description of general herd characteristics</w:t>
      </w:r>
      <w:r w:rsidR="00A17124" w:rsidRPr="00040F12">
        <w:rPr>
          <w:rFonts w:ascii="Times New Roman" w:hAnsi="Times New Roman" w:cs="Times New Roman"/>
          <w:sz w:val="24"/>
          <w:szCs w:val="24"/>
        </w:rPr>
        <w:t xml:space="preserve"> and </w:t>
      </w:r>
      <w:r w:rsidRPr="00040F12">
        <w:rPr>
          <w:rFonts w:ascii="Times New Roman" w:hAnsi="Times New Roman" w:cs="Times New Roman"/>
          <w:sz w:val="24"/>
          <w:szCs w:val="24"/>
        </w:rPr>
        <w:t>farm traits, lactating cow housing/facilities, lactating cow bedding</w:t>
      </w:r>
      <w:r w:rsidR="00C81761" w:rsidRPr="00040F12">
        <w:rPr>
          <w:rFonts w:ascii="Times New Roman" w:hAnsi="Times New Roman" w:cs="Times New Roman"/>
          <w:sz w:val="24"/>
          <w:szCs w:val="24"/>
        </w:rPr>
        <w:t xml:space="preserve"> material</w:t>
      </w:r>
      <w:r w:rsidRPr="00040F12">
        <w:rPr>
          <w:rFonts w:ascii="Times New Roman" w:hAnsi="Times New Roman" w:cs="Times New Roman"/>
          <w:sz w:val="24"/>
          <w:szCs w:val="24"/>
        </w:rPr>
        <w:t>/bedding management practices, milking hygiene procedures</w:t>
      </w:r>
      <w:r w:rsidR="00C4092D" w:rsidRPr="00040F12">
        <w:rPr>
          <w:rFonts w:ascii="Times New Roman" w:hAnsi="Times New Roman" w:cs="Times New Roman"/>
          <w:sz w:val="24"/>
          <w:szCs w:val="24"/>
        </w:rPr>
        <w:t>, and</w:t>
      </w:r>
      <w:r w:rsidRPr="00040F12">
        <w:rPr>
          <w:rFonts w:ascii="Times New Roman" w:hAnsi="Times New Roman" w:cs="Times New Roman"/>
          <w:sz w:val="24"/>
          <w:szCs w:val="24"/>
        </w:rPr>
        <w:t xml:space="preserve"> mastitis control practices for all 21 herds included in the study.</w:t>
      </w:r>
    </w:p>
    <w:p w14:paraId="1C9857B1" w14:textId="5F137D51" w:rsidR="0011401F" w:rsidRPr="00040F12" w:rsidRDefault="003641C9" w:rsidP="003449D7">
      <w:pPr>
        <w:spacing w:after="0" w:line="480" w:lineRule="auto"/>
        <w:ind w:firstLine="720"/>
        <w:rPr>
          <w:rFonts w:ascii="Times New Roman" w:hAnsi="Times New Roman" w:cs="Times New Roman"/>
          <w:sz w:val="24"/>
          <w:szCs w:val="24"/>
        </w:rPr>
      </w:pPr>
      <w:r w:rsidRPr="00040F12">
        <w:rPr>
          <w:rFonts w:ascii="Times New Roman" w:hAnsi="Times New Roman" w:cs="Times New Roman"/>
          <w:i/>
          <w:iCs/>
          <w:sz w:val="24"/>
          <w:szCs w:val="24"/>
        </w:rPr>
        <w:t>Objective 1. Evaluation of relationships between housing system and measures of milk quality, udder health</w:t>
      </w:r>
      <w:r w:rsidR="0073047F" w:rsidRPr="00040F12">
        <w:rPr>
          <w:rFonts w:ascii="Times New Roman" w:hAnsi="Times New Roman" w:cs="Times New Roman"/>
          <w:i/>
          <w:iCs/>
          <w:sz w:val="24"/>
          <w:szCs w:val="24"/>
        </w:rPr>
        <w:t>,</w:t>
      </w:r>
      <w:r w:rsidRPr="00040F12">
        <w:rPr>
          <w:rFonts w:ascii="Times New Roman" w:hAnsi="Times New Roman" w:cs="Times New Roman"/>
          <w:i/>
          <w:iCs/>
          <w:sz w:val="24"/>
          <w:szCs w:val="24"/>
        </w:rPr>
        <w:t xml:space="preserve"> udder hygiene</w:t>
      </w:r>
      <w:r w:rsidR="0073047F" w:rsidRPr="00040F12">
        <w:rPr>
          <w:rFonts w:ascii="Times New Roman" w:hAnsi="Times New Roman" w:cs="Times New Roman"/>
          <w:i/>
          <w:iCs/>
          <w:sz w:val="24"/>
          <w:szCs w:val="24"/>
        </w:rPr>
        <w:t xml:space="preserve"> and milk production</w:t>
      </w:r>
      <w:r w:rsidRPr="00040F12">
        <w:rPr>
          <w:rFonts w:ascii="Times New Roman" w:hAnsi="Times New Roman" w:cs="Times New Roman"/>
          <w:i/>
          <w:iCs/>
          <w:sz w:val="24"/>
          <w:szCs w:val="24"/>
        </w:rPr>
        <w:t>.</w:t>
      </w:r>
      <w:r w:rsidRPr="00040F12">
        <w:rPr>
          <w:rFonts w:ascii="Times New Roman" w:hAnsi="Times New Roman" w:cs="Times New Roman"/>
          <w:sz w:val="24"/>
          <w:szCs w:val="24"/>
        </w:rPr>
        <w:t xml:space="preserve"> </w:t>
      </w:r>
      <w:r w:rsidR="0011401F" w:rsidRPr="00040F12">
        <w:rPr>
          <w:rFonts w:ascii="Times New Roman" w:hAnsi="Times New Roman" w:cs="Times New Roman"/>
          <w:sz w:val="24"/>
          <w:szCs w:val="24"/>
        </w:rPr>
        <w:t xml:space="preserve">As most measures of aerobic culture data were not normally distributed even after log transformation, a Kruskal-Wallis test was used to compare </w:t>
      </w:r>
      <w:r w:rsidR="00367BB8" w:rsidRPr="00040F12">
        <w:rPr>
          <w:rFonts w:ascii="Times New Roman" w:hAnsi="Times New Roman" w:cs="Times New Roman"/>
          <w:sz w:val="24"/>
          <w:szCs w:val="24"/>
          <w:highlight w:val="yellow"/>
        </w:rPr>
        <w:t>cfu</w:t>
      </w:r>
      <w:r w:rsidR="0011401F" w:rsidRPr="00040F12">
        <w:rPr>
          <w:rFonts w:ascii="Times New Roman" w:hAnsi="Times New Roman" w:cs="Times New Roman"/>
          <w:sz w:val="24"/>
          <w:szCs w:val="24"/>
          <w:highlight w:val="yellow"/>
        </w:rPr>
        <w:t xml:space="preserve"> counts</w:t>
      </w:r>
      <w:ins w:id="428" w:author="Caitlin Jeffrey" w:date="2024-03-15T13:02:00Z">
        <w:r w:rsidR="00E73750" w:rsidRPr="00040F12">
          <w:rPr>
            <w:rFonts w:ascii="Times New Roman" w:hAnsi="Times New Roman" w:cs="Times New Roman"/>
            <w:sz w:val="24"/>
            <w:szCs w:val="24"/>
            <w:highlight w:val="yellow"/>
          </w:rPr>
          <w:t xml:space="preserve"> of </w:t>
        </w:r>
      </w:ins>
      <w:ins w:id="429" w:author="Caitlin Jeffrey" w:date="2024-03-15T13:03:00Z">
        <w:r w:rsidR="004F4323" w:rsidRPr="00040F12">
          <w:rPr>
            <w:rFonts w:ascii="Times New Roman" w:hAnsi="Times New Roman" w:cs="Times New Roman"/>
            <w:sz w:val="24"/>
            <w:szCs w:val="24"/>
            <w:highlight w:val="yellow"/>
          </w:rPr>
          <w:t>bacteria</w:t>
        </w:r>
      </w:ins>
      <w:ins w:id="430" w:author="Caitlin Jeffrey" w:date="2024-03-15T13:02:00Z">
        <w:r w:rsidR="00E73750" w:rsidRPr="00040F12">
          <w:rPr>
            <w:rFonts w:ascii="Times New Roman" w:hAnsi="Times New Roman" w:cs="Times New Roman"/>
            <w:sz w:val="24"/>
            <w:szCs w:val="24"/>
            <w:highlight w:val="yellow"/>
          </w:rPr>
          <w:t xml:space="preserve"> from bulk tank milk</w:t>
        </w:r>
      </w:ins>
      <w:r w:rsidR="0011401F" w:rsidRPr="00040F12">
        <w:rPr>
          <w:rFonts w:ascii="Times New Roman" w:hAnsi="Times New Roman" w:cs="Times New Roman"/>
          <w:sz w:val="24"/>
          <w:szCs w:val="24"/>
        </w:rPr>
        <w:t xml:space="preserve"> between the three facility types. Statistical significance </w:t>
      </w:r>
      <w:ins w:id="431" w:author="Caitlin Jeffrey" w:date="2024-03-19T12:40:00Z">
        <w:r w:rsidR="007E0332" w:rsidRPr="00040F12">
          <w:rPr>
            <w:rFonts w:ascii="Times New Roman" w:hAnsi="Times New Roman" w:cs="Times New Roman"/>
            <w:sz w:val="24"/>
            <w:szCs w:val="24"/>
          </w:rPr>
          <w:t xml:space="preserve">for this test </w:t>
        </w:r>
      </w:ins>
      <w:r w:rsidR="0011401F" w:rsidRPr="00040F12">
        <w:rPr>
          <w:rFonts w:ascii="Times New Roman" w:hAnsi="Times New Roman" w:cs="Times New Roman"/>
          <w:sz w:val="24"/>
          <w:szCs w:val="24"/>
        </w:rPr>
        <w:t>w</w:t>
      </w:r>
      <w:r w:rsidR="00D64DF7" w:rsidRPr="00040F12">
        <w:rPr>
          <w:rFonts w:ascii="Times New Roman" w:hAnsi="Times New Roman" w:cs="Times New Roman"/>
          <w:sz w:val="24"/>
          <w:szCs w:val="24"/>
        </w:rPr>
        <w:t>as</w:t>
      </w:r>
      <w:r w:rsidR="0011401F" w:rsidRPr="00040F12">
        <w:rPr>
          <w:rFonts w:ascii="Times New Roman" w:hAnsi="Times New Roman" w:cs="Times New Roman"/>
          <w:sz w:val="24"/>
          <w:szCs w:val="24"/>
        </w:rPr>
        <w:t xml:space="preserve"> declared at </w:t>
      </w:r>
      <w:r w:rsidR="000E70C8" w:rsidRPr="00040F12">
        <w:rPr>
          <w:rFonts w:ascii="Times New Roman" w:hAnsi="Times New Roman" w:cs="Times New Roman"/>
          <w:i/>
          <w:iCs/>
          <w:sz w:val="24"/>
          <w:szCs w:val="24"/>
        </w:rPr>
        <w:t>P</w:t>
      </w:r>
      <w:r w:rsidR="0011401F" w:rsidRPr="00040F12">
        <w:rPr>
          <w:rFonts w:ascii="Times New Roman" w:hAnsi="Times New Roman" w:cs="Times New Roman"/>
          <w:sz w:val="24"/>
          <w:szCs w:val="24"/>
        </w:rPr>
        <w:t xml:space="preserve"> ≤0.05.</w:t>
      </w:r>
      <w:ins w:id="432" w:author="Caitlin Jeffrey" w:date="2024-03-19T12:30:00Z">
        <w:r w:rsidR="00AF60B2" w:rsidRPr="00040F12">
          <w:rPr>
            <w:rFonts w:ascii="Times New Roman" w:hAnsi="Times New Roman" w:cs="Times New Roman"/>
            <w:sz w:val="24"/>
            <w:szCs w:val="24"/>
          </w:rPr>
          <w:t xml:space="preserve"> </w:t>
        </w:r>
        <w:r w:rsidR="00AF60B2" w:rsidRPr="00040F12">
          <w:rPr>
            <w:rFonts w:ascii="Times New Roman" w:hAnsi="Times New Roman" w:cs="Times New Roman"/>
            <w:sz w:val="24"/>
            <w:szCs w:val="24"/>
            <w:highlight w:val="yellow"/>
          </w:rPr>
          <w:t xml:space="preserve">Multiple attempts were made using multivariable analysis to compare the four aerobic culture outcomes for bulk tank milk, but all </w:t>
        </w:r>
        <w:r w:rsidR="00AF60B2" w:rsidRPr="00040F12">
          <w:rPr>
            <w:rFonts w:ascii="Times New Roman" w:hAnsi="Times New Roman" w:cs="Times New Roman"/>
            <w:sz w:val="24"/>
            <w:szCs w:val="24"/>
            <w:highlight w:val="yellow"/>
          </w:rPr>
          <w:lastRenderedPageBreak/>
          <w:t>modeling approaches suffered from over-parametrization even when data was log transformed and were not pursued further.</w:t>
        </w:r>
      </w:ins>
    </w:p>
    <w:p w14:paraId="0E9ADA34" w14:textId="03935B5A" w:rsidR="006238BB" w:rsidRPr="00040F12" w:rsidRDefault="00515F52" w:rsidP="003449D7">
      <w:pPr>
        <w:spacing w:after="0" w:line="480" w:lineRule="auto"/>
        <w:ind w:firstLine="720"/>
        <w:rPr>
          <w:rFonts w:ascii="Times New Roman" w:hAnsi="Times New Roman" w:cs="Times New Roman"/>
          <w:sz w:val="24"/>
          <w:szCs w:val="24"/>
        </w:rPr>
      </w:pPr>
      <w:r w:rsidRPr="00040F12">
        <w:rPr>
          <w:rFonts w:ascii="Times New Roman" w:eastAsia="Times New Roman" w:hAnsi="Times New Roman" w:cs="Times New Roman"/>
          <w:color w:val="000000"/>
          <w:sz w:val="24"/>
          <w:szCs w:val="24"/>
        </w:rPr>
        <w:t>Independent</w:t>
      </w:r>
      <w:r w:rsidR="005A0DE1" w:rsidRPr="00040F12">
        <w:rPr>
          <w:rFonts w:ascii="Times New Roman" w:eastAsia="Times New Roman" w:hAnsi="Times New Roman" w:cs="Times New Roman"/>
          <w:color w:val="000000"/>
          <w:sz w:val="24"/>
          <w:szCs w:val="24"/>
        </w:rPr>
        <w:t xml:space="preserve"> </w:t>
      </w:r>
      <w:r w:rsidR="00F41267" w:rsidRPr="00040F12">
        <w:rPr>
          <w:rFonts w:ascii="Times New Roman" w:eastAsia="Times New Roman" w:hAnsi="Times New Roman" w:cs="Times New Roman"/>
          <w:color w:val="000000"/>
          <w:sz w:val="24"/>
          <w:szCs w:val="24"/>
        </w:rPr>
        <w:t>farm</w:t>
      </w:r>
      <w:r w:rsidR="005A0DE1" w:rsidRPr="00040F12">
        <w:rPr>
          <w:rFonts w:ascii="Times New Roman" w:eastAsia="Times New Roman" w:hAnsi="Times New Roman" w:cs="Times New Roman"/>
          <w:color w:val="000000"/>
          <w:sz w:val="24"/>
          <w:szCs w:val="24"/>
        </w:rPr>
        <w:t>-level</w:t>
      </w:r>
      <w:r w:rsidRPr="00040F12">
        <w:rPr>
          <w:rFonts w:ascii="Times New Roman" w:eastAsia="Times New Roman" w:hAnsi="Times New Roman" w:cs="Times New Roman"/>
          <w:color w:val="000000"/>
          <w:sz w:val="24"/>
          <w:szCs w:val="24"/>
        </w:rPr>
        <w:t xml:space="preserve"> p</w:t>
      </w:r>
      <w:r w:rsidR="0000738D" w:rsidRPr="00040F12">
        <w:rPr>
          <w:rFonts w:ascii="Times New Roman" w:eastAsia="Times New Roman" w:hAnsi="Times New Roman" w:cs="Times New Roman"/>
          <w:color w:val="000000"/>
          <w:sz w:val="24"/>
          <w:szCs w:val="24"/>
        </w:rPr>
        <w:t xml:space="preserve">redictors </w:t>
      </w:r>
      <w:r w:rsidR="005A0DE1" w:rsidRPr="00040F12">
        <w:rPr>
          <w:rFonts w:ascii="Times New Roman" w:eastAsia="Times New Roman" w:hAnsi="Times New Roman" w:cs="Times New Roman"/>
          <w:color w:val="000000"/>
          <w:sz w:val="24"/>
          <w:szCs w:val="24"/>
        </w:rPr>
        <w:t xml:space="preserve">from the </w:t>
      </w:r>
      <w:r w:rsidR="009762F0" w:rsidRPr="00040F12">
        <w:rPr>
          <w:rFonts w:ascii="Times New Roman" w:eastAsia="Times New Roman" w:hAnsi="Times New Roman" w:cs="Times New Roman"/>
          <w:color w:val="000000"/>
          <w:sz w:val="24"/>
          <w:szCs w:val="24"/>
        </w:rPr>
        <w:t xml:space="preserve">herd-management questionnaire </w:t>
      </w:r>
      <w:r w:rsidR="0000738D" w:rsidRPr="00040F12">
        <w:rPr>
          <w:rFonts w:ascii="Times New Roman" w:eastAsia="Times New Roman" w:hAnsi="Times New Roman" w:cs="Times New Roman"/>
          <w:color w:val="000000"/>
          <w:sz w:val="24"/>
          <w:szCs w:val="24"/>
        </w:rPr>
        <w:t>offered to</w:t>
      </w:r>
      <w:r w:rsidR="00230D3A" w:rsidRPr="00040F12">
        <w:rPr>
          <w:rFonts w:ascii="Times New Roman" w:eastAsia="Times New Roman" w:hAnsi="Times New Roman" w:cs="Times New Roman"/>
          <w:color w:val="000000"/>
          <w:sz w:val="24"/>
          <w:szCs w:val="24"/>
        </w:rPr>
        <w:t xml:space="preserve"> the</w:t>
      </w:r>
      <w:r w:rsidR="0000738D" w:rsidRPr="00040F12">
        <w:rPr>
          <w:rFonts w:ascii="Times New Roman" w:eastAsia="Times New Roman" w:hAnsi="Times New Roman" w:cs="Times New Roman"/>
          <w:color w:val="000000"/>
          <w:sz w:val="24"/>
          <w:szCs w:val="24"/>
        </w:rPr>
        <w:t xml:space="preserve"> multivariable models </w:t>
      </w:r>
      <w:r w:rsidR="00230D3A" w:rsidRPr="00040F12">
        <w:rPr>
          <w:rFonts w:ascii="Times New Roman" w:eastAsia="Times New Roman" w:hAnsi="Times New Roman" w:cs="Times New Roman"/>
          <w:color w:val="000000"/>
          <w:sz w:val="24"/>
          <w:szCs w:val="24"/>
        </w:rPr>
        <w:t xml:space="preserve">are described in Table 1. </w:t>
      </w:r>
      <w:r w:rsidR="006238BB" w:rsidRPr="00040F12">
        <w:rPr>
          <w:rFonts w:ascii="Times New Roman" w:hAnsi="Times New Roman" w:cs="Times New Roman"/>
          <w:sz w:val="24"/>
          <w:szCs w:val="24"/>
        </w:rPr>
        <w:t xml:space="preserve">Continuous variables underwent correlation analysis to identify </w:t>
      </w:r>
      <w:r w:rsidR="0062683C" w:rsidRPr="00040F12">
        <w:rPr>
          <w:rFonts w:ascii="Times New Roman" w:hAnsi="Times New Roman" w:cs="Times New Roman"/>
          <w:sz w:val="24"/>
          <w:szCs w:val="24"/>
        </w:rPr>
        <w:t xml:space="preserve">predictor </w:t>
      </w:r>
      <w:r w:rsidR="006238BB" w:rsidRPr="00040F12">
        <w:rPr>
          <w:rFonts w:ascii="Times New Roman" w:hAnsi="Times New Roman" w:cs="Times New Roman"/>
          <w:sz w:val="24"/>
          <w:szCs w:val="24"/>
        </w:rPr>
        <w:t xml:space="preserve">variables that were highly </w:t>
      </w:r>
      <w:r w:rsidR="003641C9" w:rsidRPr="00040F12">
        <w:rPr>
          <w:rFonts w:ascii="Times New Roman" w:hAnsi="Times New Roman" w:cs="Times New Roman"/>
          <w:sz w:val="24"/>
          <w:szCs w:val="24"/>
        </w:rPr>
        <w:t xml:space="preserve">correlated </w:t>
      </w:r>
      <w:r w:rsidR="006238BB" w:rsidRPr="00040F12">
        <w:rPr>
          <w:rFonts w:ascii="Times New Roman" w:hAnsi="Times New Roman" w:cs="Times New Roman"/>
          <w:sz w:val="24"/>
          <w:szCs w:val="24"/>
        </w:rPr>
        <w:t>(</w:t>
      </w:r>
      <w:r w:rsidR="006238F7" w:rsidRPr="00040F12">
        <w:rPr>
          <w:rFonts w:ascii="Times New Roman" w:hAnsi="Times New Roman" w:cs="Times New Roman"/>
          <w:sz w:val="24"/>
          <w:szCs w:val="24"/>
        </w:rPr>
        <w:t>correlation coefficient</w:t>
      </w:r>
      <w:r w:rsidR="00E736FF" w:rsidRPr="00040F12">
        <w:rPr>
          <w:rFonts w:ascii="Times New Roman" w:hAnsi="Times New Roman" w:cs="Times New Roman"/>
          <w:sz w:val="24"/>
          <w:szCs w:val="24"/>
        </w:rPr>
        <w:t xml:space="preserve"> </w:t>
      </w:r>
      <w:r w:rsidR="006238BB" w:rsidRPr="00040F12">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040F12">
        <w:rPr>
          <w:rFonts w:ascii="Times New Roman" w:hAnsi="Times New Roman" w:cs="Times New Roman"/>
          <w:i/>
          <w:iCs/>
          <w:sz w:val="24"/>
          <w:szCs w:val="24"/>
        </w:rPr>
        <w:t>P</w:t>
      </w:r>
      <w:r w:rsidR="006238BB" w:rsidRPr="00040F12">
        <w:rPr>
          <w:rFonts w:ascii="Times New Roman" w:hAnsi="Times New Roman" w:cs="Times New Roman"/>
          <w:sz w:val="24"/>
          <w:szCs w:val="24"/>
        </w:rPr>
        <w:t xml:space="preserve"> ≤0.05). An ANOVA was used to check for correlation between numeric continuous variables and categorical variables (</w:t>
      </w:r>
      <w:r w:rsidR="0014533F" w:rsidRPr="00040F12">
        <w:rPr>
          <w:rFonts w:ascii="Times New Roman" w:hAnsi="Times New Roman" w:cs="Times New Roman"/>
          <w:i/>
          <w:iCs/>
          <w:sz w:val="24"/>
          <w:szCs w:val="24"/>
        </w:rPr>
        <w:t>P</w:t>
      </w:r>
      <w:r w:rsidR="006238BB" w:rsidRPr="00040F12">
        <w:rPr>
          <w:rFonts w:ascii="Times New Roman" w:hAnsi="Times New Roman" w:cs="Times New Roman"/>
          <w:sz w:val="24"/>
          <w:szCs w:val="24"/>
        </w:rPr>
        <w:t xml:space="preserve"> ≤0.05). When a categorical variable had m</w:t>
      </w:r>
      <w:r w:rsidR="00444476" w:rsidRPr="00040F12">
        <w:rPr>
          <w:rFonts w:ascii="Times New Roman" w:hAnsi="Times New Roman" w:cs="Times New Roman"/>
          <w:sz w:val="24"/>
          <w:szCs w:val="24"/>
        </w:rPr>
        <w:t>ultiple</w:t>
      </w:r>
      <w:r w:rsidR="006238BB" w:rsidRPr="00040F12">
        <w:rPr>
          <w:rFonts w:ascii="Times New Roman" w:hAnsi="Times New Roman" w:cs="Times New Roman"/>
          <w:sz w:val="24"/>
          <w:szCs w:val="24"/>
        </w:rPr>
        <w:t xml:space="preserve"> </w:t>
      </w:r>
      <w:r w:rsidR="008309C5" w:rsidRPr="00040F12">
        <w:rPr>
          <w:rFonts w:ascii="Times New Roman" w:hAnsi="Times New Roman" w:cs="Times New Roman"/>
          <w:sz w:val="24"/>
          <w:szCs w:val="24"/>
        </w:rPr>
        <w:t xml:space="preserve">groups </w:t>
      </w:r>
      <w:r w:rsidR="006238BB" w:rsidRPr="00040F12">
        <w:rPr>
          <w:rFonts w:ascii="Times New Roman" w:hAnsi="Times New Roman" w:cs="Times New Roman"/>
          <w:sz w:val="24"/>
          <w:szCs w:val="24"/>
        </w:rPr>
        <w:t xml:space="preserve">with a small number of observations in each, </w:t>
      </w:r>
      <w:r w:rsidR="008309C5" w:rsidRPr="00040F12">
        <w:rPr>
          <w:rFonts w:ascii="Times New Roman" w:hAnsi="Times New Roman" w:cs="Times New Roman"/>
          <w:sz w:val="24"/>
          <w:szCs w:val="24"/>
        </w:rPr>
        <w:t xml:space="preserve">groups </w:t>
      </w:r>
      <w:r w:rsidR="006238BB" w:rsidRPr="00040F12">
        <w:rPr>
          <w:rFonts w:ascii="Times New Roman" w:hAnsi="Times New Roman" w:cs="Times New Roman"/>
          <w:sz w:val="24"/>
          <w:szCs w:val="24"/>
        </w:rPr>
        <w:t xml:space="preserve">were combined when biologically reasonable </w:t>
      </w:r>
      <w:r w:rsidR="00706DA1" w:rsidRPr="00040F12">
        <w:rPr>
          <w:rFonts w:ascii="Times New Roman" w:hAnsi="Times New Roman" w:cs="Times New Roman"/>
          <w:sz w:val="24"/>
          <w:szCs w:val="24"/>
        </w:rPr>
        <w:t>to</w:t>
      </w:r>
      <w:r w:rsidR="006238BB" w:rsidRPr="00040F12">
        <w:rPr>
          <w:rFonts w:ascii="Times New Roman" w:hAnsi="Times New Roman" w:cs="Times New Roman"/>
          <w:sz w:val="24"/>
          <w:szCs w:val="24"/>
        </w:rPr>
        <w:t xml:space="preserve"> have all categories of predictor variables contain at least </w:t>
      </w:r>
      <w:r w:rsidR="00706DA1" w:rsidRPr="00040F12">
        <w:rPr>
          <w:rFonts w:ascii="Times New Roman" w:hAnsi="Times New Roman" w:cs="Times New Roman"/>
          <w:sz w:val="24"/>
          <w:szCs w:val="24"/>
        </w:rPr>
        <w:t>five</w:t>
      </w:r>
      <w:r w:rsidR="006238BB" w:rsidRPr="00040F12">
        <w:rPr>
          <w:rFonts w:ascii="Times New Roman" w:hAnsi="Times New Roman" w:cs="Times New Roman"/>
          <w:sz w:val="24"/>
          <w:szCs w:val="24"/>
        </w:rPr>
        <w:t xml:space="preserve"> observations. If any predictor had only </w:t>
      </w:r>
      <w:r w:rsidR="00706DA1" w:rsidRPr="00040F12">
        <w:rPr>
          <w:rFonts w:ascii="Times New Roman" w:hAnsi="Times New Roman" w:cs="Times New Roman"/>
          <w:sz w:val="24"/>
          <w:szCs w:val="24"/>
        </w:rPr>
        <w:t>one</w:t>
      </w:r>
      <w:r w:rsidR="006238BB" w:rsidRPr="00040F12">
        <w:rPr>
          <w:rFonts w:ascii="Times New Roman" w:hAnsi="Times New Roman" w:cs="Times New Roman"/>
          <w:sz w:val="24"/>
          <w:szCs w:val="24"/>
        </w:rPr>
        <w:t xml:space="preserve"> observation in a group and there was no way to combine groups in a logical way, it was </w:t>
      </w:r>
      <w:r w:rsidR="00FF2D96" w:rsidRPr="00040F12">
        <w:rPr>
          <w:rFonts w:ascii="Times New Roman" w:hAnsi="Times New Roman" w:cs="Times New Roman"/>
          <w:sz w:val="24"/>
          <w:szCs w:val="24"/>
        </w:rPr>
        <w:t>ex</w:t>
      </w:r>
      <w:r w:rsidR="006238BB" w:rsidRPr="00040F12">
        <w:rPr>
          <w:rFonts w:ascii="Times New Roman" w:hAnsi="Times New Roman" w:cs="Times New Roman"/>
          <w:sz w:val="24"/>
          <w:szCs w:val="24"/>
        </w:rPr>
        <w:t>cluded from further analysis (but listed in descriptive statistic tables</w:t>
      </w:r>
      <w:r w:rsidR="008E782B" w:rsidRPr="00040F12">
        <w:rPr>
          <w:rFonts w:ascii="Times New Roman" w:hAnsi="Times New Roman" w:cs="Times New Roman"/>
          <w:sz w:val="24"/>
          <w:szCs w:val="24"/>
        </w:rPr>
        <w:t xml:space="preserve">, Supplemental </w:t>
      </w:r>
      <w:r w:rsidR="002951A1" w:rsidRPr="00040F12">
        <w:rPr>
          <w:rFonts w:ascii="Times New Roman" w:hAnsi="Times New Roman" w:cs="Times New Roman"/>
          <w:sz w:val="24"/>
          <w:szCs w:val="24"/>
        </w:rPr>
        <w:t>Tables S1-S</w:t>
      </w:r>
      <w:r w:rsidR="009A1836" w:rsidRPr="00040F12">
        <w:rPr>
          <w:rFonts w:ascii="Times New Roman" w:hAnsi="Times New Roman" w:cs="Times New Roman"/>
          <w:sz w:val="24"/>
          <w:szCs w:val="24"/>
        </w:rPr>
        <w:t>4</w:t>
      </w:r>
      <w:r w:rsidR="006238BB" w:rsidRPr="00040F12">
        <w:rPr>
          <w:rFonts w:ascii="Times New Roman" w:hAnsi="Times New Roman" w:cs="Times New Roman"/>
          <w:sz w:val="24"/>
          <w:szCs w:val="24"/>
        </w:rPr>
        <w:t>).</w:t>
      </w:r>
    </w:p>
    <w:p w14:paraId="2D0988C3" w14:textId="5A22B319" w:rsidR="0073047F" w:rsidRPr="00040F12" w:rsidRDefault="006238BB" w:rsidP="00DF6CF1">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040F12">
        <w:rPr>
          <w:rFonts w:ascii="Times New Roman" w:hAnsi="Times New Roman" w:cs="Times New Roman"/>
          <w:sz w:val="24"/>
          <w:szCs w:val="24"/>
        </w:rPr>
        <w:t>h</w:t>
      </w:r>
      <w:r w:rsidRPr="00040F12">
        <w:rPr>
          <w:rFonts w:ascii="Times New Roman" w:hAnsi="Times New Roman" w:cs="Times New Roman"/>
          <w:sz w:val="24"/>
          <w:szCs w:val="24"/>
        </w:rPr>
        <w:t xml:space="preserve"> and production</w:t>
      </w:r>
      <w:r w:rsidR="008031B4" w:rsidRPr="00040F12">
        <w:rPr>
          <w:rFonts w:ascii="Times New Roman" w:hAnsi="Times New Roman" w:cs="Times New Roman"/>
          <w:sz w:val="24"/>
          <w:szCs w:val="24"/>
        </w:rPr>
        <w:t xml:space="preserve"> outcomes</w:t>
      </w:r>
      <w:r w:rsidR="00F61CBE"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(BTSCC, avg. </w:t>
      </w:r>
      <w:r w:rsidR="00CB3A93" w:rsidRPr="00040F12">
        <w:rPr>
          <w:rFonts w:ascii="Times New Roman" w:hAnsi="Times New Roman" w:cs="Times New Roman"/>
          <w:sz w:val="24"/>
          <w:szCs w:val="24"/>
        </w:rPr>
        <w:t>SCS</w:t>
      </w:r>
      <w:r w:rsidR="005A1E16" w:rsidRPr="00040F12">
        <w:rPr>
          <w:rFonts w:ascii="Times New Roman" w:hAnsi="Times New Roman" w:cs="Times New Roman"/>
          <w:sz w:val="24"/>
          <w:szCs w:val="24"/>
        </w:rPr>
        <w:t>,</w:t>
      </w:r>
      <w:r w:rsidRPr="00040F12">
        <w:rPr>
          <w:rFonts w:ascii="Times New Roman" w:hAnsi="Times New Roman" w:cs="Times New Roman"/>
          <w:sz w:val="24"/>
          <w:szCs w:val="24"/>
        </w:rPr>
        <w:t xml:space="preserve"> </w:t>
      </w:r>
      <w:r w:rsidR="009B3369" w:rsidRPr="00040F12">
        <w:rPr>
          <w:rFonts w:ascii="Times New Roman" w:hAnsi="Times New Roman" w:cs="Times New Roman"/>
          <w:sz w:val="24"/>
          <w:szCs w:val="24"/>
        </w:rPr>
        <w:t>newSC</w:t>
      </w:r>
      <w:r w:rsidR="00CB3A93" w:rsidRPr="00040F12">
        <w:rPr>
          <w:rFonts w:ascii="Times New Roman" w:hAnsi="Times New Roman" w:cs="Times New Roman"/>
          <w:sz w:val="24"/>
          <w:szCs w:val="24"/>
        </w:rPr>
        <w:t>S</w:t>
      </w:r>
      <w:r w:rsidRPr="00040F12">
        <w:rPr>
          <w:rFonts w:ascii="Times New Roman" w:hAnsi="Times New Roman" w:cs="Times New Roman"/>
          <w:sz w:val="24"/>
          <w:szCs w:val="24"/>
        </w:rPr>
        <w:t xml:space="preserve">, </w:t>
      </w:r>
      <w:r w:rsidR="005507F3" w:rsidRPr="00040F12">
        <w:rPr>
          <w:rFonts w:ascii="Times New Roman" w:hAnsi="Times New Roman" w:cs="Times New Roman"/>
          <w:sz w:val="24"/>
          <w:szCs w:val="24"/>
        </w:rPr>
        <w:t>elevSCS</w:t>
      </w:r>
      <w:r w:rsidRPr="00040F12">
        <w:rPr>
          <w:rFonts w:ascii="Times New Roman" w:hAnsi="Times New Roman" w:cs="Times New Roman"/>
          <w:sz w:val="24"/>
          <w:szCs w:val="24"/>
        </w:rPr>
        <w:t xml:space="preserve">, </w:t>
      </w:r>
      <w:r w:rsidR="005507F3" w:rsidRPr="00040F12">
        <w:rPr>
          <w:rFonts w:ascii="Times New Roman" w:hAnsi="Times New Roman" w:cs="Times New Roman"/>
          <w:sz w:val="24"/>
          <w:szCs w:val="24"/>
        </w:rPr>
        <w:t>chronSCS</w:t>
      </w:r>
      <w:r w:rsidR="00F61CBE" w:rsidRPr="00040F12">
        <w:rPr>
          <w:rFonts w:ascii="Times New Roman" w:hAnsi="Times New Roman" w:cs="Times New Roman"/>
          <w:sz w:val="24"/>
          <w:szCs w:val="24"/>
        </w:rPr>
        <w:t>, STD 150-day</w:t>
      </w:r>
      <w:r w:rsidR="004C16CA" w:rsidRPr="00040F12">
        <w:rPr>
          <w:rFonts w:ascii="Times New Roman" w:hAnsi="Times New Roman" w:cs="Times New Roman"/>
          <w:sz w:val="24"/>
          <w:szCs w:val="24"/>
        </w:rPr>
        <w:t xml:space="preserve"> milk</w:t>
      </w:r>
      <w:r w:rsidRPr="00040F12">
        <w:rPr>
          <w:rFonts w:ascii="Times New Roman" w:hAnsi="Times New Roman" w:cs="Times New Roman"/>
          <w:sz w:val="24"/>
          <w:szCs w:val="24"/>
        </w:rPr>
        <w:t>) and two hygiene outcomes (mean hygiene score</w:t>
      </w:r>
      <w:r w:rsidR="00EF04DE"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proportion of dirty udders) </w:t>
      </w:r>
      <w:r w:rsidR="00C41832" w:rsidRPr="00040F12">
        <w:rPr>
          <w:rFonts w:ascii="Times New Roman" w:hAnsi="Times New Roman" w:cs="Times New Roman"/>
          <w:sz w:val="24"/>
          <w:szCs w:val="24"/>
        </w:rPr>
        <w:t xml:space="preserve">for each farm </w:t>
      </w:r>
      <w:r w:rsidRPr="00040F12">
        <w:rPr>
          <w:rFonts w:ascii="Times New Roman" w:hAnsi="Times New Roman" w:cs="Times New Roman"/>
          <w:sz w:val="24"/>
          <w:szCs w:val="24"/>
        </w:rPr>
        <w:t xml:space="preserve">and the previously-described herd-level independent variables. </w:t>
      </w:r>
      <w:r w:rsidR="008E5EC6" w:rsidRPr="00040F12">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040F12">
        <w:rPr>
          <w:rFonts w:ascii="Times New Roman" w:hAnsi="Times New Roman" w:cs="Times New Roman"/>
          <w:sz w:val="24"/>
          <w:szCs w:val="24"/>
        </w:rPr>
        <w:t xml:space="preserve">Any explanatory variable that was unconditionally associated with 1 or more of the outcomes of interest at </w:t>
      </w:r>
      <w:r w:rsidR="00FB2229" w:rsidRPr="00040F12">
        <w:rPr>
          <w:rFonts w:ascii="Times New Roman" w:hAnsi="Times New Roman" w:cs="Times New Roman"/>
          <w:i/>
          <w:iCs/>
          <w:sz w:val="24"/>
          <w:szCs w:val="24"/>
        </w:rPr>
        <w:t xml:space="preserve">P </w:t>
      </w:r>
      <w:r w:rsidRPr="00040F12">
        <w:rPr>
          <w:rFonts w:ascii="Times New Roman" w:hAnsi="Times New Roman" w:cs="Times New Roman"/>
          <w:sz w:val="24"/>
          <w:szCs w:val="24"/>
        </w:rPr>
        <w:t>&lt;0.20 was then offered into a multivariable model investigating the relationship between the udder health</w:t>
      </w:r>
      <w:r w:rsidR="00F460EF" w:rsidRPr="00040F12">
        <w:rPr>
          <w:rFonts w:ascii="Times New Roman" w:hAnsi="Times New Roman" w:cs="Times New Roman"/>
          <w:sz w:val="24"/>
          <w:szCs w:val="24"/>
        </w:rPr>
        <w:t xml:space="preserve"> and production</w:t>
      </w:r>
      <w:r w:rsidRPr="00040F12">
        <w:rPr>
          <w:rFonts w:ascii="Times New Roman" w:hAnsi="Times New Roman" w:cs="Times New Roman"/>
          <w:sz w:val="24"/>
          <w:szCs w:val="24"/>
        </w:rPr>
        <w:t xml:space="preserve"> or hygiene outcome and the herd-level predictor variables.</w:t>
      </w:r>
      <w:r w:rsidR="000D737C" w:rsidRPr="00040F12">
        <w:rPr>
          <w:rFonts w:ascii="Times New Roman" w:hAnsi="Times New Roman" w:cs="Times New Roman"/>
          <w:sz w:val="24"/>
          <w:szCs w:val="24"/>
        </w:rPr>
        <w:t xml:space="preserve"> </w:t>
      </w:r>
      <w:r w:rsidR="00DB01A2" w:rsidRPr="00040F12">
        <w:rPr>
          <w:rFonts w:ascii="Times New Roman" w:hAnsi="Times New Roman" w:cs="Times New Roman"/>
          <w:sz w:val="24"/>
          <w:szCs w:val="24"/>
        </w:rPr>
        <w:t>If any predictor</w:t>
      </w:r>
      <w:r w:rsidR="006655EC" w:rsidRPr="00040F12">
        <w:rPr>
          <w:rFonts w:ascii="Times New Roman" w:hAnsi="Times New Roman" w:cs="Times New Roman"/>
          <w:sz w:val="24"/>
          <w:szCs w:val="24"/>
        </w:rPr>
        <w:t xml:space="preserve"> variables </w:t>
      </w:r>
      <w:r w:rsidR="006655EC" w:rsidRPr="00040F12">
        <w:rPr>
          <w:rFonts w:ascii="Times New Roman" w:hAnsi="Times New Roman" w:cs="Times New Roman"/>
          <w:sz w:val="24"/>
          <w:szCs w:val="24"/>
        </w:rPr>
        <w:lastRenderedPageBreak/>
        <w:t>were</w:t>
      </w:r>
      <w:r w:rsidR="007B3C31" w:rsidRPr="00040F12">
        <w:rPr>
          <w:rFonts w:ascii="Times New Roman" w:hAnsi="Times New Roman" w:cs="Times New Roman"/>
          <w:sz w:val="24"/>
          <w:szCs w:val="24"/>
        </w:rPr>
        <w:t xml:space="preserve"> found to be</w:t>
      </w:r>
      <w:r w:rsidR="006655EC" w:rsidRPr="00040F12">
        <w:rPr>
          <w:rFonts w:ascii="Times New Roman" w:hAnsi="Times New Roman" w:cs="Times New Roman"/>
          <w:sz w:val="24"/>
          <w:szCs w:val="24"/>
        </w:rPr>
        <w:t xml:space="preserve"> correlated with each other</w:t>
      </w:r>
      <w:r w:rsidR="00A5453D" w:rsidRPr="00040F12">
        <w:rPr>
          <w:rFonts w:ascii="Times New Roman" w:hAnsi="Times New Roman" w:cs="Times New Roman"/>
          <w:sz w:val="24"/>
          <w:szCs w:val="24"/>
        </w:rPr>
        <w:t xml:space="preserve"> </w:t>
      </w:r>
      <w:r w:rsidR="008B3614" w:rsidRPr="00040F12">
        <w:rPr>
          <w:rFonts w:ascii="Times New Roman" w:hAnsi="Times New Roman" w:cs="Times New Roman"/>
          <w:sz w:val="24"/>
          <w:szCs w:val="24"/>
        </w:rPr>
        <w:t>at</w:t>
      </w:r>
      <w:r w:rsidR="00A5453D" w:rsidRPr="00040F12">
        <w:rPr>
          <w:rFonts w:ascii="Times New Roman" w:hAnsi="Times New Roman" w:cs="Times New Roman"/>
          <w:sz w:val="24"/>
          <w:szCs w:val="24"/>
        </w:rPr>
        <w:t xml:space="preserve"> the </w:t>
      </w:r>
      <w:r w:rsidR="00F7699A" w:rsidRPr="00040F12">
        <w:rPr>
          <w:rFonts w:ascii="Times New Roman" w:hAnsi="Times New Roman" w:cs="Times New Roman"/>
          <w:sz w:val="24"/>
          <w:szCs w:val="24"/>
        </w:rPr>
        <w:t>previously described</w:t>
      </w:r>
      <w:r w:rsidR="00A5453D" w:rsidRPr="00040F12">
        <w:rPr>
          <w:rFonts w:ascii="Times New Roman" w:hAnsi="Times New Roman" w:cs="Times New Roman"/>
          <w:sz w:val="24"/>
          <w:szCs w:val="24"/>
        </w:rPr>
        <w:t xml:space="preserve"> </w:t>
      </w:r>
      <w:r w:rsidR="00F7699A" w:rsidRPr="00040F12">
        <w:rPr>
          <w:rFonts w:ascii="Times New Roman" w:hAnsi="Times New Roman" w:cs="Times New Roman"/>
          <w:sz w:val="24"/>
          <w:szCs w:val="24"/>
        </w:rPr>
        <w:t xml:space="preserve">cut-offs, </w:t>
      </w:r>
      <w:r w:rsidR="006655EC" w:rsidRPr="00040F12">
        <w:rPr>
          <w:rFonts w:ascii="Times New Roman" w:hAnsi="Times New Roman" w:cs="Times New Roman"/>
          <w:sz w:val="24"/>
          <w:szCs w:val="24"/>
        </w:rPr>
        <w:t>the one</w:t>
      </w:r>
      <w:r w:rsidR="00DB01A2" w:rsidRPr="00040F12">
        <w:rPr>
          <w:rFonts w:ascii="Times New Roman" w:hAnsi="Times New Roman" w:cs="Times New Roman"/>
          <w:sz w:val="24"/>
          <w:szCs w:val="24"/>
        </w:rPr>
        <w:t xml:space="preserve"> with </w:t>
      </w:r>
      <w:r w:rsidR="004A0383" w:rsidRPr="00040F12">
        <w:rPr>
          <w:rFonts w:ascii="Times New Roman" w:hAnsi="Times New Roman" w:cs="Times New Roman"/>
          <w:sz w:val="24"/>
          <w:szCs w:val="24"/>
        </w:rPr>
        <w:t>the</w:t>
      </w:r>
      <w:r w:rsidR="00DB01A2" w:rsidRPr="00040F12">
        <w:rPr>
          <w:rFonts w:ascii="Times New Roman" w:hAnsi="Times New Roman" w:cs="Times New Roman"/>
          <w:sz w:val="24"/>
          <w:szCs w:val="24"/>
        </w:rPr>
        <w:t xml:space="preserve"> more highly significant relationship </w:t>
      </w:r>
      <w:r w:rsidR="007B3C31" w:rsidRPr="00040F12">
        <w:rPr>
          <w:rFonts w:ascii="Times New Roman" w:hAnsi="Times New Roman" w:cs="Times New Roman"/>
          <w:sz w:val="24"/>
          <w:szCs w:val="24"/>
        </w:rPr>
        <w:t>from</w:t>
      </w:r>
      <w:r w:rsidR="00DB01A2" w:rsidRPr="00040F12">
        <w:rPr>
          <w:rFonts w:ascii="Times New Roman" w:hAnsi="Times New Roman" w:cs="Times New Roman"/>
          <w:sz w:val="24"/>
          <w:szCs w:val="24"/>
        </w:rPr>
        <w:t xml:space="preserve"> univariate analysis was </w:t>
      </w:r>
      <w:r w:rsidR="004A0383" w:rsidRPr="00040F12">
        <w:rPr>
          <w:rFonts w:ascii="Times New Roman" w:hAnsi="Times New Roman" w:cs="Times New Roman"/>
          <w:sz w:val="24"/>
          <w:szCs w:val="24"/>
        </w:rPr>
        <w:t>offered to</w:t>
      </w:r>
      <w:r w:rsidR="00DB01A2" w:rsidRPr="00040F12">
        <w:rPr>
          <w:rFonts w:ascii="Times New Roman" w:hAnsi="Times New Roman" w:cs="Times New Roman"/>
          <w:sz w:val="24"/>
          <w:szCs w:val="24"/>
        </w:rPr>
        <w:t xml:space="preserve"> the multivariable model</w:t>
      </w:r>
      <w:r w:rsidR="00B44B67" w:rsidRPr="00040F12">
        <w:rPr>
          <w:rFonts w:ascii="Times New Roman" w:hAnsi="Times New Roman" w:cs="Times New Roman"/>
          <w:sz w:val="24"/>
          <w:szCs w:val="24"/>
        </w:rPr>
        <w:t xml:space="preserve"> when appropriate</w:t>
      </w:r>
      <w:r w:rsidR="004A0383" w:rsidRPr="00040F12">
        <w:rPr>
          <w:rFonts w:ascii="Times New Roman" w:hAnsi="Times New Roman" w:cs="Times New Roman"/>
          <w:sz w:val="24"/>
          <w:szCs w:val="24"/>
        </w:rPr>
        <w:t>.</w:t>
      </w:r>
      <w:r w:rsidR="00604C6C" w:rsidRPr="00040F12">
        <w:rPr>
          <w:rFonts w:ascii="Times New Roman" w:hAnsi="Times New Roman" w:cs="Times New Roman"/>
          <w:sz w:val="24"/>
          <w:szCs w:val="24"/>
        </w:rPr>
        <w:t xml:space="preserve"> </w:t>
      </w:r>
      <w:r w:rsidR="00AB487D" w:rsidRPr="00040F12">
        <w:rPr>
          <w:rFonts w:ascii="Times New Roman" w:hAnsi="Times New Roman" w:cs="Times New Roman"/>
          <w:sz w:val="24"/>
          <w:szCs w:val="24"/>
        </w:rPr>
        <w:t xml:space="preserve">The two udder hygiene metrics </w:t>
      </w:r>
      <w:r w:rsidR="00604C6C" w:rsidRPr="00040F12">
        <w:rPr>
          <w:rFonts w:ascii="Times New Roman" w:hAnsi="Times New Roman" w:cs="Times New Roman"/>
          <w:sz w:val="24"/>
          <w:szCs w:val="24"/>
        </w:rPr>
        <w:t>we</w:t>
      </w:r>
      <w:r w:rsidR="00AB487D" w:rsidRPr="00040F12">
        <w:rPr>
          <w:rFonts w:ascii="Times New Roman" w:hAnsi="Times New Roman" w:cs="Times New Roman"/>
          <w:sz w:val="24"/>
          <w:szCs w:val="24"/>
        </w:rPr>
        <w:t xml:space="preserve">re highly correlated (derived from the same data), </w:t>
      </w:r>
      <w:r w:rsidR="00604C6C" w:rsidRPr="00040F12">
        <w:rPr>
          <w:rFonts w:ascii="Times New Roman" w:hAnsi="Times New Roman" w:cs="Times New Roman"/>
          <w:sz w:val="24"/>
          <w:szCs w:val="24"/>
        </w:rPr>
        <w:t xml:space="preserve">so </w:t>
      </w:r>
      <w:r w:rsidR="00901D88" w:rsidRPr="00040F12">
        <w:rPr>
          <w:rFonts w:ascii="Times New Roman" w:hAnsi="Times New Roman" w:cs="Times New Roman"/>
          <w:sz w:val="24"/>
          <w:szCs w:val="24"/>
        </w:rPr>
        <w:t xml:space="preserve">whichever </w:t>
      </w:r>
      <w:r w:rsidR="00803603" w:rsidRPr="00040F12">
        <w:rPr>
          <w:rFonts w:ascii="Times New Roman" w:hAnsi="Times New Roman" w:cs="Times New Roman"/>
          <w:sz w:val="24"/>
          <w:szCs w:val="24"/>
        </w:rPr>
        <w:t xml:space="preserve">one </w:t>
      </w:r>
      <w:r w:rsidR="00901D88" w:rsidRPr="00040F12">
        <w:rPr>
          <w:rFonts w:ascii="Times New Roman" w:hAnsi="Times New Roman" w:cs="Times New Roman"/>
          <w:sz w:val="24"/>
          <w:szCs w:val="24"/>
        </w:rPr>
        <w:t>had</w:t>
      </w:r>
      <w:r w:rsidR="00803603" w:rsidRPr="00040F12">
        <w:rPr>
          <w:rFonts w:ascii="Times New Roman" w:hAnsi="Times New Roman" w:cs="Times New Roman"/>
          <w:sz w:val="24"/>
          <w:szCs w:val="24"/>
        </w:rPr>
        <w:t xml:space="preserve"> a smaller </w:t>
      </w:r>
      <w:r w:rsidR="00803603" w:rsidRPr="00040F12">
        <w:rPr>
          <w:rFonts w:ascii="Times New Roman" w:hAnsi="Times New Roman" w:cs="Times New Roman"/>
          <w:i/>
          <w:iCs/>
          <w:sz w:val="24"/>
          <w:szCs w:val="24"/>
        </w:rPr>
        <w:t>P-</w:t>
      </w:r>
      <w:r w:rsidR="00803603" w:rsidRPr="00040F12">
        <w:rPr>
          <w:rFonts w:ascii="Times New Roman" w:hAnsi="Times New Roman" w:cs="Times New Roman"/>
          <w:sz w:val="24"/>
          <w:szCs w:val="24"/>
        </w:rPr>
        <w:t xml:space="preserve">value </w:t>
      </w:r>
      <w:r w:rsidR="00CC1D0D" w:rsidRPr="00040F12">
        <w:rPr>
          <w:rFonts w:ascii="Times New Roman" w:hAnsi="Times New Roman" w:cs="Times New Roman"/>
          <w:sz w:val="24"/>
          <w:szCs w:val="24"/>
        </w:rPr>
        <w:t>from the</w:t>
      </w:r>
      <w:r w:rsidR="00803603" w:rsidRPr="00040F12">
        <w:rPr>
          <w:rFonts w:ascii="Times New Roman" w:hAnsi="Times New Roman" w:cs="Times New Roman"/>
          <w:sz w:val="24"/>
          <w:szCs w:val="24"/>
        </w:rPr>
        <w:t xml:space="preserve"> univariate analysis was chosen for inclusion in the model-building process.</w:t>
      </w:r>
      <w:r w:rsidR="00A26E99"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040F12">
        <w:rPr>
          <w:rFonts w:ascii="Times New Roman" w:hAnsi="Times New Roman" w:cs="Times New Roman"/>
          <w:sz w:val="24"/>
          <w:szCs w:val="24"/>
        </w:rPr>
        <w:t xml:space="preserve">then </w:t>
      </w:r>
      <w:r w:rsidRPr="00040F12">
        <w:rPr>
          <w:rFonts w:ascii="Times New Roman" w:hAnsi="Times New Roman" w:cs="Times New Roman"/>
          <w:sz w:val="24"/>
          <w:szCs w:val="24"/>
        </w:rPr>
        <w:t xml:space="preserve">used, with the least significant variables being removed one by one until all remaining predictors had </w:t>
      </w:r>
      <w:r w:rsidRPr="00040F12">
        <w:rPr>
          <w:rFonts w:ascii="Times New Roman" w:hAnsi="Times New Roman" w:cs="Times New Roman"/>
          <w:i/>
          <w:iCs/>
          <w:sz w:val="24"/>
          <w:szCs w:val="24"/>
        </w:rPr>
        <w:t>P</w:t>
      </w:r>
      <w:r w:rsidRPr="00040F12">
        <w:rPr>
          <w:rFonts w:ascii="Times New Roman" w:hAnsi="Times New Roman" w:cs="Times New Roman"/>
          <w:sz w:val="24"/>
          <w:szCs w:val="24"/>
        </w:rPr>
        <w:t xml:space="preserve"> ≤0.10.</w:t>
      </w:r>
      <w:r w:rsidR="00514753" w:rsidRPr="00040F12">
        <w:rPr>
          <w:rFonts w:ascii="Times New Roman" w:hAnsi="Times New Roman" w:cs="Times New Roman"/>
          <w:sz w:val="24"/>
          <w:szCs w:val="24"/>
        </w:rPr>
        <w:t xml:space="preserve"> </w:t>
      </w:r>
      <w:r w:rsidR="00E03E0C" w:rsidRPr="00040F12">
        <w:rPr>
          <w:rFonts w:ascii="Times New Roman" w:hAnsi="Times New Roman" w:cs="Times New Roman"/>
          <w:sz w:val="24"/>
          <w:szCs w:val="24"/>
        </w:rPr>
        <w:t xml:space="preserve">Final models were selected based on lowest Akaike information criteria, and </w:t>
      </w:r>
      <w:r w:rsidR="00E24A97" w:rsidRPr="00040F12">
        <w:rPr>
          <w:rFonts w:ascii="Times New Roman" w:hAnsi="Times New Roman" w:cs="Times New Roman"/>
          <w:sz w:val="24"/>
          <w:szCs w:val="24"/>
        </w:rPr>
        <w:t>an</w:t>
      </w:r>
      <w:r w:rsidR="00E03E0C" w:rsidRPr="00040F12">
        <w:rPr>
          <w:rFonts w:ascii="Times New Roman" w:hAnsi="Times New Roman" w:cs="Times New Roman"/>
          <w:sz w:val="24"/>
          <w:szCs w:val="24"/>
        </w:rPr>
        <w:t xml:space="preserve"> </w:t>
      </w:r>
      <w:r w:rsidR="005A5DA4" w:rsidRPr="00040F12">
        <w:rPr>
          <w:rFonts w:ascii="Times New Roman" w:hAnsi="Times New Roman" w:cs="Times New Roman"/>
          <w:i/>
          <w:iCs/>
          <w:sz w:val="24"/>
          <w:szCs w:val="24"/>
        </w:rPr>
        <w:t>F-</w:t>
      </w:r>
      <w:r w:rsidR="00E24A97" w:rsidRPr="00040F12">
        <w:rPr>
          <w:rFonts w:ascii="Times New Roman" w:hAnsi="Times New Roman" w:cs="Times New Roman"/>
          <w:sz w:val="24"/>
          <w:szCs w:val="24"/>
        </w:rPr>
        <w:t xml:space="preserve">test to compare </w:t>
      </w:r>
      <w:r w:rsidR="005A5DA4" w:rsidRPr="00040F12">
        <w:rPr>
          <w:rFonts w:ascii="Times New Roman" w:hAnsi="Times New Roman" w:cs="Times New Roman"/>
          <w:sz w:val="24"/>
          <w:szCs w:val="24"/>
        </w:rPr>
        <w:t>the final model to the model with facility type as the only predictor</w:t>
      </w:r>
      <w:ins w:id="433" w:author="Caitlin Jeffrey" w:date="2024-03-19T13:10:00Z">
        <w:r w:rsidR="00CE1E3A" w:rsidRPr="00040F12">
          <w:rPr>
            <w:rFonts w:ascii="Times New Roman" w:hAnsi="Times New Roman" w:cs="Times New Roman"/>
            <w:sz w:val="24"/>
            <w:szCs w:val="24"/>
          </w:rPr>
          <w:t xml:space="preserve"> </w:t>
        </w:r>
        <w:r w:rsidR="00CE1E3A" w:rsidRPr="00040F12">
          <w:rPr>
            <w:rFonts w:ascii="Times New Roman" w:hAnsi="Times New Roman" w:cs="Times New Roman"/>
            <w:sz w:val="24"/>
            <w:szCs w:val="24"/>
            <w:highlight w:val="yellow"/>
          </w:rPr>
          <w:t xml:space="preserve">(significance declared at </w:t>
        </w:r>
        <w:r w:rsidR="00CE1E3A" w:rsidRPr="00040F12">
          <w:rPr>
            <w:rFonts w:ascii="Times New Roman" w:hAnsi="Times New Roman" w:cs="Times New Roman"/>
            <w:i/>
            <w:iCs/>
            <w:sz w:val="24"/>
            <w:szCs w:val="24"/>
            <w:highlight w:val="yellow"/>
          </w:rPr>
          <w:t>P</w:t>
        </w:r>
        <w:r w:rsidR="00CE1E3A" w:rsidRPr="00040F12">
          <w:rPr>
            <w:rFonts w:ascii="Times New Roman" w:hAnsi="Times New Roman" w:cs="Times New Roman"/>
            <w:sz w:val="24"/>
            <w:szCs w:val="24"/>
            <w:highlight w:val="yellow"/>
          </w:rPr>
          <w:t xml:space="preserve"> ≤0.05)</w:t>
        </w:r>
      </w:ins>
      <w:r w:rsidR="005A5DA4" w:rsidRPr="00040F12">
        <w:rPr>
          <w:rFonts w:ascii="Times New Roman" w:hAnsi="Times New Roman" w:cs="Times New Roman"/>
          <w:sz w:val="24"/>
          <w:szCs w:val="24"/>
          <w:highlight w:val="yellow"/>
        </w:rPr>
        <w:t xml:space="preserve">. </w:t>
      </w:r>
      <w:ins w:id="434" w:author="Caitlin Jeffrey" w:date="2024-03-19T13:11:00Z">
        <w:r w:rsidR="00DF6CF1" w:rsidRPr="00040F12">
          <w:rPr>
            <w:rFonts w:ascii="Times New Roman" w:hAnsi="Times New Roman" w:cs="Times New Roman"/>
            <w:sz w:val="24"/>
            <w:szCs w:val="24"/>
            <w:highlight w:val="yellow"/>
          </w:rPr>
          <w:t>Overall statistical significance for</w:t>
        </w:r>
        <w:r w:rsidR="003618D8" w:rsidRPr="00040F12">
          <w:rPr>
            <w:rFonts w:ascii="Times New Roman" w:hAnsi="Times New Roman" w:cs="Times New Roman"/>
            <w:sz w:val="24"/>
            <w:szCs w:val="24"/>
            <w:highlight w:val="yellow"/>
          </w:rPr>
          <w:t xml:space="preserve"> facility type</w:t>
        </w:r>
      </w:ins>
      <w:ins w:id="435" w:author="Caitlin Jeffrey" w:date="2024-03-19T13:12:00Z">
        <w:r w:rsidR="003618D8" w:rsidRPr="00040F12">
          <w:rPr>
            <w:rFonts w:ascii="Times New Roman" w:hAnsi="Times New Roman" w:cs="Times New Roman"/>
            <w:sz w:val="24"/>
            <w:szCs w:val="24"/>
            <w:highlight w:val="yellow"/>
          </w:rPr>
          <w:t xml:space="preserve"> (the </w:t>
        </w:r>
        <w:r w:rsidR="00205CDB" w:rsidRPr="00040F12">
          <w:rPr>
            <w:rFonts w:ascii="Times New Roman" w:hAnsi="Times New Roman" w:cs="Times New Roman"/>
            <w:sz w:val="24"/>
            <w:szCs w:val="24"/>
            <w:highlight w:val="yellow"/>
          </w:rPr>
          <w:t xml:space="preserve">main predictor of interest) </w:t>
        </w:r>
      </w:ins>
      <w:ins w:id="436" w:author="Caitlin Jeffrey" w:date="2024-03-19T13:11:00Z">
        <w:r w:rsidR="00DF6CF1" w:rsidRPr="00040F12">
          <w:rPr>
            <w:rFonts w:ascii="Times New Roman" w:hAnsi="Times New Roman" w:cs="Times New Roman"/>
            <w:sz w:val="24"/>
            <w:szCs w:val="24"/>
            <w:highlight w:val="yellow"/>
          </w:rPr>
          <w:t>was declared at P ≤ 0.05.</w:t>
        </w:r>
        <w:r w:rsidR="00DF6CF1" w:rsidRPr="00040F12">
          <w:rPr>
            <w:rFonts w:ascii="Times New Roman" w:hAnsi="Times New Roman" w:cs="Times New Roman"/>
            <w:sz w:val="24"/>
            <w:szCs w:val="24"/>
          </w:rPr>
          <w:t xml:space="preserve"> </w:t>
        </w:r>
      </w:ins>
      <w:r w:rsidR="003F1E5F" w:rsidRPr="00040F12">
        <w:rPr>
          <w:rFonts w:ascii="Times New Roman" w:hAnsi="Times New Roman" w:cs="Times New Roman"/>
          <w:sz w:val="24"/>
          <w:szCs w:val="24"/>
        </w:rPr>
        <w:t>T</w:t>
      </w:r>
      <w:r w:rsidRPr="00040F12">
        <w:rPr>
          <w:rFonts w:ascii="Times New Roman" w:hAnsi="Times New Roman" w:cs="Times New Roman"/>
          <w:sz w:val="24"/>
          <w:szCs w:val="24"/>
        </w:rPr>
        <w:t>he multivariable modelling approach</w:t>
      </w:r>
      <w:r w:rsidR="00762D02" w:rsidRPr="00040F12">
        <w:rPr>
          <w:rFonts w:ascii="Times New Roman" w:hAnsi="Times New Roman" w:cs="Times New Roman"/>
          <w:sz w:val="24"/>
          <w:szCs w:val="24"/>
        </w:rPr>
        <w:t xml:space="preserve"> described above</w:t>
      </w:r>
      <w:r w:rsidRPr="00040F12">
        <w:rPr>
          <w:rFonts w:ascii="Times New Roman" w:hAnsi="Times New Roman" w:cs="Times New Roman"/>
          <w:sz w:val="24"/>
          <w:szCs w:val="24"/>
        </w:rPr>
        <w:t xml:space="preserve"> </w:t>
      </w:r>
      <w:r w:rsidR="003F1E5F" w:rsidRPr="00040F12">
        <w:rPr>
          <w:rFonts w:ascii="Times New Roman" w:hAnsi="Times New Roman" w:cs="Times New Roman"/>
          <w:sz w:val="24"/>
          <w:szCs w:val="24"/>
        </w:rPr>
        <w:t xml:space="preserve">aimed </w:t>
      </w:r>
      <w:r w:rsidRPr="00040F12">
        <w:rPr>
          <w:rFonts w:ascii="Times New Roman" w:hAnsi="Times New Roman" w:cs="Times New Roman"/>
          <w:sz w:val="24"/>
          <w:szCs w:val="24"/>
        </w:rPr>
        <w:t xml:space="preserve">to investigate the conditional relationship between facility type and </w:t>
      </w:r>
      <w:r w:rsidR="00805892" w:rsidRPr="00040F12">
        <w:rPr>
          <w:rFonts w:ascii="Times New Roman" w:hAnsi="Times New Roman" w:cs="Times New Roman"/>
          <w:sz w:val="24"/>
          <w:szCs w:val="24"/>
        </w:rPr>
        <w:t xml:space="preserve">the </w:t>
      </w:r>
      <w:r w:rsidR="00F61CBE" w:rsidRPr="00040F12">
        <w:rPr>
          <w:rFonts w:ascii="Times New Roman" w:hAnsi="Times New Roman" w:cs="Times New Roman"/>
          <w:sz w:val="24"/>
          <w:szCs w:val="24"/>
        </w:rPr>
        <w:t xml:space="preserve">eight </w:t>
      </w:r>
      <w:r w:rsidRPr="00040F12">
        <w:rPr>
          <w:rFonts w:ascii="Times New Roman" w:hAnsi="Times New Roman" w:cs="Times New Roman"/>
          <w:sz w:val="24"/>
          <w:szCs w:val="24"/>
        </w:rPr>
        <w:t>outcome</w:t>
      </w:r>
      <w:r w:rsidR="00805892" w:rsidRPr="00040F12">
        <w:rPr>
          <w:rFonts w:ascii="Times New Roman" w:hAnsi="Times New Roman" w:cs="Times New Roman"/>
          <w:sz w:val="24"/>
          <w:szCs w:val="24"/>
        </w:rPr>
        <w:t>s</w:t>
      </w:r>
      <w:r w:rsidRPr="00040F12">
        <w:rPr>
          <w:rFonts w:ascii="Times New Roman" w:hAnsi="Times New Roman" w:cs="Times New Roman"/>
          <w:sz w:val="24"/>
          <w:szCs w:val="24"/>
        </w:rPr>
        <w:t xml:space="preserve"> of interest</w:t>
      </w:r>
      <w:r w:rsidR="004832D9" w:rsidRPr="00040F12">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040F12">
        <w:rPr>
          <w:rFonts w:ascii="Times New Roman" w:hAnsi="Times New Roman" w:cs="Times New Roman"/>
          <w:sz w:val="24"/>
          <w:szCs w:val="24"/>
        </w:rPr>
        <w:t xml:space="preserve">. </w:t>
      </w:r>
    </w:p>
    <w:p w14:paraId="63DFC1B4" w14:textId="5550EE6B" w:rsidR="00B56688" w:rsidRPr="00040F12" w:rsidRDefault="0073047F" w:rsidP="003449D7">
      <w:pPr>
        <w:spacing w:after="0" w:line="480" w:lineRule="auto"/>
        <w:ind w:firstLine="720"/>
        <w:rPr>
          <w:rFonts w:ascii="Times New Roman" w:hAnsi="Times New Roman" w:cs="Times New Roman"/>
          <w:b/>
          <w:sz w:val="24"/>
          <w:szCs w:val="24"/>
        </w:rPr>
      </w:pPr>
      <w:r w:rsidRPr="00040F12">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040F12">
        <w:rPr>
          <w:rFonts w:ascii="Times New Roman" w:hAnsi="Times New Roman" w:cs="Times New Roman"/>
          <w:sz w:val="24"/>
          <w:szCs w:val="24"/>
        </w:rPr>
        <w:t xml:space="preserve"> After </w:t>
      </w:r>
      <w:r w:rsidR="006C012B" w:rsidRPr="00040F12">
        <w:rPr>
          <w:rFonts w:ascii="Times New Roman" w:hAnsi="Times New Roman" w:cs="Times New Roman"/>
          <w:sz w:val="24"/>
          <w:szCs w:val="24"/>
        </w:rPr>
        <w:t>grouping all 21 farms together</w:t>
      </w:r>
      <w:r w:rsidRPr="00040F12">
        <w:rPr>
          <w:rFonts w:ascii="Times New Roman" w:hAnsi="Times New Roman" w:cs="Times New Roman"/>
          <w:sz w:val="24"/>
          <w:szCs w:val="24"/>
        </w:rPr>
        <w:t>, we</w:t>
      </w:r>
      <w:r w:rsidR="00F31F64" w:rsidRPr="00040F12">
        <w:rPr>
          <w:rFonts w:ascii="Times New Roman" w:hAnsi="Times New Roman" w:cs="Times New Roman"/>
          <w:sz w:val="24"/>
          <w:szCs w:val="24"/>
        </w:rPr>
        <w:t xml:space="preserve"> us</w:t>
      </w:r>
      <w:r w:rsidRPr="00040F12">
        <w:rPr>
          <w:rFonts w:ascii="Times New Roman" w:hAnsi="Times New Roman" w:cs="Times New Roman"/>
          <w:sz w:val="24"/>
          <w:szCs w:val="24"/>
        </w:rPr>
        <w:t>ed</w:t>
      </w:r>
      <w:r w:rsidR="00F31F64" w:rsidRPr="00040F12">
        <w:rPr>
          <w:rFonts w:ascii="Times New Roman" w:hAnsi="Times New Roman" w:cs="Times New Roman"/>
          <w:sz w:val="24"/>
          <w:szCs w:val="24"/>
        </w:rPr>
        <w:t xml:space="preserve"> linear regression</w:t>
      </w:r>
      <w:ins w:id="437" w:author="Caitlin Jeffrey" w:date="2024-03-19T14:53:00Z">
        <w:r w:rsidR="00CD750A" w:rsidRPr="00040F12">
          <w:rPr>
            <w:rFonts w:ascii="Times New Roman" w:hAnsi="Times New Roman" w:cs="Times New Roman"/>
            <w:sz w:val="24"/>
            <w:szCs w:val="24"/>
          </w:rPr>
          <w:t xml:space="preserve"> </w:t>
        </w:r>
        <w:r w:rsidR="00CD750A" w:rsidRPr="00040F12">
          <w:rPr>
            <w:rFonts w:ascii="Times New Roman" w:hAnsi="Times New Roman" w:cs="Times New Roman"/>
            <w:sz w:val="24"/>
            <w:szCs w:val="24"/>
            <w:highlight w:val="yellow"/>
          </w:rPr>
          <w:t>in the same manner as described above in Objective 1</w:t>
        </w:r>
      </w:ins>
      <w:r w:rsidR="00131683" w:rsidRPr="00040F12">
        <w:rPr>
          <w:rFonts w:ascii="Times New Roman" w:hAnsi="Times New Roman" w:cs="Times New Roman"/>
          <w:sz w:val="24"/>
          <w:szCs w:val="24"/>
        </w:rPr>
        <w:t xml:space="preserve"> </w:t>
      </w:r>
      <w:r w:rsidR="00930E8B" w:rsidRPr="00040F12">
        <w:rPr>
          <w:rFonts w:ascii="Times New Roman" w:hAnsi="Times New Roman" w:cs="Times New Roman"/>
          <w:sz w:val="24"/>
          <w:szCs w:val="24"/>
        </w:rPr>
        <w:t xml:space="preserve">to explore associations </w:t>
      </w:r>
      <w:r w:rsidR="00F31F64" w:rsidRPr="00040F12">
        <w:rPr>
          <w:rFonts w:ascii="Times New Roman" w:hAnsi="Times New Roman" w:cs="Times New Roman"/>
          <w:sz w:val="24"/>
          <w:szCs w:val="24"/>
        </w:rPr>
        <w:t xml:space="preserve">between </w:t>
      </w:r>
      <w:r w:rsidR="00C20AAF" w:rsidRPr="00040F12">
        <w:rPr>
          <w:rFonts w:ascii="Times New Roman" w:hAnsi="Times New Roman" w:cs="Times New Roman"/>
          <w:sz w:val="24"/>
          <w:szCs w:val="24"/>
        </w:rPr>
        <w:t xml:space="preserve">the </w:t>
      </w:r>
      <w:r w:rsidR="00F31F64" w:rsidRPr="00040F12">
        <w:rPr>
          <w:rFonts w:ascii="Times New Roman" w:hAnsi="Times New Roman" w:cs="Times New Roman"/>
          <w:sz w:val="24"/>
          <w:szCs w:val="24"/>
        </w:rPr>
        <w:t>independent predictors</w:t>
      </w:r>
      <w:r w:rsidR="004E766C" w:rsidRPr="00040F12">
        <w:rPr>
          <w:rFonts w:ascii="Times New Roman" w:hAnsi="Times New Roman" w:cs="Times New Roman"/>
          <w:sz w:val="24"/>
          <w:szCs w:val="24"/>
        </w:rPr>
        <w:t xml:space="preserve"> described in Table 1</w:t>
      </w:r>
      <w:r w:rsidR="00F31F64" w:rsidRPr="00040F12">
        <w:rPr>
          <w:rFonts w:ascii="Times New Roman" w:hAnsi="Times New Roman" w:cs="Times New Roman"/>
          <w:sz w:val="24"/>
          <w:szCs w:val="24"/>
        </w:rPr>
        <w:t xml:space="preserve"> and </w:t>
      </w:r>
      <w:r w:rsidR="000745FE" w:rsidRPr="00040F12">
        <w:rPr>
          <w:rFonts w:ascii="Times New Roman" w:hAnsi="Times New Roman" w:cs="Times New Roman"/>
          <w:sz w:val="24"/>
          <w:szCs w:val="24"/>
        </w:rPr>
        <w:t>the six udder health and production outcomes (BTSCC, avg. SCS, newSCS, elevSCS, chronSCS, STD 150-day milk) and two hygiene outcomes (mean hygiene score, proportion of dirty udders)</w:t>
      </w:r>
      <w:r w:rsidR="00F31F64" w:rsidRPr="00040F12">
        <w:rPr>
          <w:rFonts w:ascii="Times New Roman" w:hAnsi="Times New Roman" w:cs="Times New Roman"/>
          <w:sz w:val="24"/>
          <w:szCs w:val="24"/>
        </w:rPr>
        <w:t xml:space="preserve">. </w:t>
      </w:r>
      <w:r w:rsidR="00703CAC" w:rsidRPr="00040F12">
        <w:rPr>
          <w:rFonts w:ascii="Times New Roman" w:hAnsi="Times New Roman" w:cs="Times New Roman"/>
          <w:sz w:val="24"/>
          <w:szCs w:val="24"/>
        </w:rPr>
        <w:t>Uncond</w:t>
      </w:r>
      <w:r w:rsidR="009D083E" w:rsidRPr="00040F12">
        <w:rPr>
          <w:rFonts w:ascii="Times New Roman" w:hAnsi="Times New Roman" w:cs="Times New Roman"/>
          <w:sz w:val="24"/>
          <w:szCs w:val="24"/>
        </w:rPr>
        <w:t>itional r</w:t>
      </w:r>
      <w:r w:rsidR="00F31F64" w:rsidRPr="00040F12">
        <w:rPr>
          <w:rFonts w:ascii="Times New Roman" w:hAnsi="Times New Roman" w:cs="Times New Roman"/>
          <w:sz w:val="24"/>
          <w:szCs w:val="24"/>
        </w:rPr>
        <w:t>elationships between</w:t>
      </w:r>
      <w:r w:rsidR="009D083E" w:rsidRPr="00040F12">
        <w:rPr>
          <w:rFonts w:ascii="Times New Roman" w:hAnsi="Times New Roman" w:cs="Times New Roman"/>
          <w:sz w:val="24"/>
          <w:szCs w:val="24"/>
        </w:rPr>
        <w:t xml:space="preserve"> the eight</w:t>
      </w:r>
      <w:r w:rsidR="00F31F64" w:rsidRPr="00040F12">
        <w:rPr>
          <w:rFonts w:ascii="Times New Roman" w:hAnsi="Times New Roman" w:cs="Times New Roman"/>
          <w:sz w:val="24"/>
          <w:szCs w:val="24"/>
        </w:rPr>
        <w:t xml:space="preserve"> outcome variables and independent predictors are reported for </w:t>
      </w:r>
      <w:r w:rsidR="00F31F64" w:rsidRPr="00040F12">
        <w:rPr>
          <w:rFonts w:ascii="Times New Roman" w:hAnsi="Times New Roman" w:cs="Times New Roman"/>
          <w:sz w:val="24"/>
          <w:szCs w:val="24"/>
          <w:highlight w:val="yellow"/>
        </w:rPr>
        <w:t xml:space="preserve">a significance level </w:t>
      </w:r>
      <w:r w:rsidR="002A5273" w:rsidRPr="00040F12">
        <w:rPr>
          <w:rFonts w:ascii="Times New Roman" w:hAnsi="Times New Roman" w:cs="Times New Roman"/>
          <w:sz w:val="24"/>
          <w:szCs w:val="24"/>
          <w:highlight w:val="yellow"/>
        </w:rPr>
        <w:t xml:space="preserve">of </w:t>
      </w:r>
      <w:r w:rsidR="00057FF4" w:rsidRPr="00040F12">
        <w:rPr>
          <w:rFonts w:ascii="Times New Roman" w:hAnsi="Times New Roman" w:cs="Times New Roman"/>
          <w:i/>
          <w:iCs/>
          <w:sz w:val="24"/>
          <w:szCs w:val="24"/>
          <w:highlight w:val="yellow"/>
        </w:rPr>
        <w:t>P</w:t>
      </w:r>
      <w:r w:rsidR="00057FF4" w:rsidRPr="00040F12">
        <w:rPr>
          <w:rFonts w:ascii="Times New Roman" w:hAnsi="Times New Roman" w:cs="Times New Roman"/>
          <w:sz w:val="24"/>
          <w:szCs w:val="24"/>
          <w:highlight w:val="yellow"/>
        </w:rPr>
        <w:t xml:space="preserve"> </w:t>
      </w:r>
      <w:r w:rsidR="002A5273" w:rsidRPr="00040F12">
        <w:rPr>
          <w:rFonts w:ascii="Times New Roman" w:hAnsi="Times New Roman" w:cs="Times New Roman"/>
          <w:sz w:val="24"/>
          <w:szCs w:val="24"/>
          <w:highlight w:val="yellow"/>
        </w:rPr>
        <w:t>≤0.20</w:t>
      </w:r>
      <w:ins w:id="438" w:author="Caitlin Jeffrey" w:date="2024-03-19T15:04:00Z">
        <w:r w:rsidR="00CF1086" w:rsidRPr="00040F12">
          <w:rPr>
            <w:rFonts w:ascii="Times New Roman" w:hAnsi="Times New Roman" w:cs="Times New Roman"/>
            <w:sz w:val="24"/>
            <w:szCs w:val="24"/>
            <w:highlight w:val="yellow"/>
          </w:rPr>
          <w:t xml:space="preserve"> for an F-test</w:t>
        </w:r>
      </w:ins>
      <w:r w:rsidR="00E21A16" w:rsidRPr="00040F12">
        <w:rPr>
          <w:rFonts w:ascii="Times New Roman" w:hAnsi="Times New Roman" w:cs="Times New Roman"/>
          <w:sz w:val="24"/>
          <w:szCs w:val="24"/>
          <w:highlight w:val="yellow"/>
        </w:rPr>
        <w:t>,</w:t>
      </w:r>
      <w:r w:rsidR="00E21A16" w:rsidRPr="00040F12">
        <w:rPr>
          <w:rFonts w:ascii="Times New Roman" w:hAnsi="Times New Roman" w:cs="Times New Roman"/>
          <w:sz w:val="24"/>
          <w:szCs w:val="24"/>
        </w:rPr>
        <w:t xml:space="preserve"> and only </w:t>
      </w:r>
      <w:r w:rsidR="009D083E" w:rsidRPr="00040F12">
        <w:rPr>
          <w:rFonts w:ascii="Times New Roman" w:hAnsi="Times New Roman" w:cs="Times New Roman"/>
          <w:sz w:val="24"/>
          <w:szCs w:val="24"/>
        </w:rPr>
        <w:t xml:space="preserve">for </w:t>
      </w:r>
      <w:r w:rsidR="00E21A16" w:rsidRPr="00040F12">
        <w:rPr>
          <w:rFonts w:ascii="Times New Roman" w:hAnsi="Times New Roman" w:cs="Times New Roman"/>
          <w:sz w:val="24"/>
          <w:szCs w:val="24"/>
        </w:rPr>
        <w:t xml:space="preserve">predictor variables </w:t>
      </w:r>
      <w:r w:rsidR="00F31F64" w:rsidRPr="00040F12">
        <w:rPr>
          <w:rFonts w:ascii="Times New Roman" w:hAnsi="Times New Roman" w:cs="Times New Roman"/>
          <w:sz w:val="24"/>
          <w:szCs w:val="24"/>
        </w:rPr>
        <w:t>with group sizes of at least n = 5.</w:t>
      </w:r>
      <w:bookmarkEnd w:id="261"/>
      <w:r w:rsidR="00C05760" w:rsidRPr="00040F12">
        <w:rPr>
          <w:rFonts w:ascii="Times New Roman" w:hAnsi="Times New Roman" w:cs="Times New Roman"/>
          <w:sz w:val="24"/>
          <w:szCs w:val="24"/>
        </w:rPr>
        <w:t xml:space="preserve"> </w:t>
      </w:r>
    </w:p>
    <w:p w14:paraId="02C5B4B3" w14:textId="46E48A75" w:rsidR="00DF4212" w:rsidRPr="00040F12" w:rsidRDefault="00DF4212" w:rsidP="003449D7">
      <w:pPr>
        <w:spacing w:after="0" w:line="480" w:lineRule="auto"/>
        <w:ind w:left="360"/>
        <w:rPr>
          <w:rFonts w:ascii="Times New Roman" w:hAnsi="Times New Roman" w:cs="Times New Roman"/>
          <w:b/>
          <w:bCs/>
          <w:sz w:val="24"/>
          <w:szCs w:val="24"/>
        </w:rPr>
      </w:pPr>
      <w:r w:rsidRPr="00040F12">
        <w:rPr>
          <w:rFonts w:ascii="Times New Roman" w:hAnsi="Times New Roman" w:cs="Times New Roman"/>
          <w:b/>
          <w:bCs/>
          <w:sz w:val="24"/>
          <w:szCs w:val="24"/>
        </w:rPr>
        <w:lastRenderedPageBreak/>
        <w:t xml:space="preserve">Power </w:t>
      </w:r>
      <w:r w:rsidR="00CD337C" w:rsidRPr="00040F12">
        <w:rPr>
          <w:rFonts w:ascii="Times New Roman" w:hAnsi="Times New Roman" w:cs="Times New Roman"/>
          <w:b/>
          <w:bCs/>
          <w:sz w:val="24"/>
          <w:szCs w:val="24"/>
        </w:rPr>
        <w:t>a</w:t>
      </w:r>
      <w:r w:rsidRPr="00040F12">
        <w:rPr>
          <w:rFonts w:ascii="Times New Roman" w:hAnsi="Times New Roman" w:cs="Times New Roman"/>
          <w:b/>
          <w:bCs/>
          <w:sz w:val="24"/>
          <w:szCs w:val="24"/>
        </w:rPr>
        <w:t>nalysis</w:t>
      </w:r>
    </w:p>
    <w:p w14:paraId="75B1E8A0" w14:textId="5328242A" w:rsidR="00DF4212" w:rsidRPr="00040F12" w:rsidRDefault="00DF4212" w:rsidP="0025497E">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A priori sample size calculations were not p</w:t>
      </w:r>
      <w:r w:rsidR="00D30EEC" w:rsidRPr="00040F12">
        <w:rPr>
          <w:rFonts w:ascii="Times New Roman" w:hAnsi="Times New Roman" w:cs="Times New Roman"/>
          <w:sz w:val="24"/>
          <w:szCs w:val="24"/>
        </w:rPr>
        <w:t>er</w:t>
      </w:r>
      <w:r w:rsidRPr="00040F12">
        <w:rPr>
          <w:rFonts w:ascii="Times New Roman" w:hAnsi="Times New Roman" w:cs="Times New Roman"/>
          <w:sz w:val="24"/>
          <w:szCs w:val="24"/>
        </w:rPr>
        <w:t>formed</w:t>
      </w:r>
      <w:r w:rsidR="00D30EEC" w:rsidRPr="00040F12">
        <w:rPr>
          <w:rFonts w:ascii="Times New Roman" w:hAnsi="Times New Roman" w:cs="Times New Roman"/>
          <w:sz w:val="24"/>
          <w:szCs w:val="24"/>
        </w:rPr>
        <w:t>, as</w:t>
      </w:r>
      <w:r w:rsidRPr="00040F12">
        <w:rPr>
          <w:rFonts w:ascii="Times New Roman" w:hAnsi="Times New Roman" w:cs="Times New Roman"/>
          <w:sz w:val="24"/>
          <w:szCs w:val="24"/>
        </w:rPr>
        <w:t xml:space="preserve"> group size</w:t>
      </w:r>
      <w:r w:rsidR="00BF3E6B" w:rsidRPr="00040F12">
        <w:rPr>
          <w:rFonts w:ascii="Times New Roman" w:hAnsi="Times New Roman" w:cs="Times New Roman"/>
          <w:sz w:val="24"/>
          <w:szCs w:val="24"/>
        </w:rPr>
        <w:t xml:space="preserve"> </w:t>
      </w:r>
      <w:r w:rsidR="00CD2E89" w:rsidRPr="00040F12">
        <w:rPr>
          <w:rFonts w:ascii="Times New Roman" w:hAnsi="Times New Roman" w:cs="Times New Roman"/>
          <w:sz w:val="24"/>
          <w:szCs w:val="24"/>
        </w:rPr>
        <w:t xml:space="preserve">was determined by the number of </w:t>
      </w:r>
      <w:r w:rsidR="00E40496" w:rsidRPr="00040F12">
        <w:rPr>
          <w:rFonts w:ascii="Times New Roman" w:hAnsi="Times New Roman" w:cs="Times New Roman"/>
          <w:sz w:val="24"/>
          <w:szCs w:val="24"/>
        </w:rPr>
        <w:t xml:space="preserve">organic dairy </w:t>
      </w:r>
      <w:r w:rsidR="00CD2E89" w:rsidRPr="00040F12">
        <w:rPr>
          <w:rFonts w:ascii="Times New Roman" w:hAnsi="Times New Roman" w:cs="Times New Roman"/>
          <w:sz w:val="24"/>
          <w:szCs w:val="24"/>
        </w:rPr>
        <w:t xml:space="preserve">herds </w:t>
      </w:r>
      <w:r w:rsidR="00E40496" w:rsidRPr="00040F12">
        <w:rPr>
          <w:rFonts w:ascii="Times New Roman" w:hAnsi="Times New Roman" w:cs="Times New Roman"/>
          <w:sz w:val="24"/>
          <w:szCs w:val="24"/>
        </w:rPr>
        <w:t xml:space="preserve">housing lactating cows on </w:t>
      </w:r>
      <w:del w:id="439" w:author="Caitlin Jeffrey" w:date="2024-04-01T14:27:00Z">
        <w:r w:rsidR="00CD2E89" w:rsidRPr="00040F12" w:rsidDel="000235AB">
          <w:rPr>
            <w:rFonts w:ascii="Times New Roman" w:hAnsi="Times New Roman" w:cs="Times New Roman"/>
            <w:sz w:val="24"/>
            <w:szCs w:val="24"/>
          </w:rPr>
          <w:delText>bedded pack systems</w:delText>
        </w:r>
      </w:del>
      <w:ins w:id="440" w:author="Caitlin Jeffrey" w:date="2024-04-01T14:27:00Z">
        <w:r w:rsidR="000235AB" w:rsidRPr="00040F12">
          <w:rPr>
            <w:rFonts w:ascii="Times New Roman" w:hAnsi="Times New Roman" w:cs="Times New Roman"/>
            <w:sz w:val="24"/>
            <w:szCs w:val="24"/>
          </w:rPr>
          <w:t>BP</w:t>
        </w:r>
      </w:ins>
      <w:r w:rsidR="00CD2E89" w:rsidRPr="00040F12">
        <w:rPr>
          <w:rFonts w:ascii="Times New Roman" w:hAnsi="Times New Roman" w:cs="Times New Roman"/>
          <w:sz w:val="24"/>
          <w:szCs w:val="24"/>
        </w:rPr>
        <w:t xml:space="preserve"> </w:t>
      </w:r>
      <w:r w:rsidR="00E40496" w:rsidRPr="00040F12">
        <w:rPr>
          <w:rFonts w:ascii="Times New Roman" w:hAnsi="Times New Roman" w:cs="Times New Roman"/>
          <w:sz w:val="24"/>
          <w:szCs w:val="24"/>
        </w:rPr>
        <w:t xml:space="preserve">in our region. </w:t>
      </w:r>
    </w:p>
    <w:p w14:paraId="3CDA93B6" w14:textId="77777777" w:rsidR="00C26B53" w:rsidRPr="00040F12" w:rsidRDefault="00C26B53" w:rsidP="005F0EC1">
      <w:pPr>
        <w:rPr>
          <w:rFonts w:ascii="Times New Roman" w:hAnsi="Times New Roman" w:cs="Times New Roman"/>
          <w:b/>
          <w:sz w:val="24"/>
          <w:szCs w:val="24"/>
        </w:rPr>
      </w:pPr>
    </w:p>
    <w:p w14:paraId="6BBA88D5" w14:textId="77777777" w:rsidR="00143FD8" w:rsidRPr="00040F12" w:rsidRDefault="00143FD8" w:rsidP="005F0EC1">
      <w:pPr>
        <w:rPr>
          <w:rFonts w:ascii="Times New Roman" w:hAnsi="Times New Roman" w:cs="Times New Roman"/>
          <w:b/>
          <w:sz w:val="24"/>
          <w:szCs w:val="24"/>
        </w:rPr>
      </w:pPr>
    </w:p>
    <w:p w14:paraId="131CC2CD" w14:textId="44C24414" w:rsidR="003E52D2" w:rsidRPr="00040F12" w:rsidRDefault="00B91228" w:rsidP="005F0EC1">
      <w:pPr>
        <w:rPr>
          <w:rFonts w:ascii="Times New Roman" w:hAnsi="Times New Roman" w:cs="Times New Roman"/>
          <w:b/>
          <w:sz w:val="24"/>
          <w:szCs w:val="24"/>
        </w:rPr>
      </w:pPr>
      <w:r w:rsidRPr="00040F12">
        <w:rPr>
          <w:rFonts w:ascii="Times New Roman" w:hAnsi="Times New Roman" w:cs="Times New Roman"/>
          <w:b/>
          <w:sz w:val="24"/>
          <w:szCs w:val="24"/>
        </w:rPr>
        <w:t>Results</w:t>
      </w:r>
    </w:p>
    <w:p w14:paraId="0422E7E4" w14:textId="12227C04" w:rsidR="00CA29EB" w:rsidRPr="00040F12" w:rsidRDefault="00CA29EB" w:rsidP="005059FE">
      <w:pPr>
        <w:pStyle w:val="ListParagraph"/>
        <w:spacing w:line="480" w:lineRule="auto"/>
        <w:ind w:left="360"/>
        <w:rPr>
          <w:b/>
          <w:bCs/>
        </w:rPr>
      </w:pPr>
      <w:r w:rsidRPr="00040F12">
        <w:rPr>
          <w:b/>
          <w:bCs/>
        </w:rPr>
        <w:t>Description of study herds</w:t>
      </w:r>
    </w:p>
    <w:p w14:paraId="4AC0E122" w14:textId="04F003CE" w:rsidR="00CA29EB" w:rsidRPr="00040F12" w:rsidDel="00952AB6" w:rsidRDefault="00CA29EB" w:rsidP="003D6EB5">
      <w:pPr>
        <w:spacing w:line="480" w:lineRule="auto"/>
        <w:ind w:firstLine="720"/>
        <w:rPr>
          <w:del w:id="441" w:author="Caitlin Jeffrey" w:date="2024-04-03T11:11:00Z"/>
          <w:rFonts w:ascii="Times New Roman" w:hAnsi="Times New Roman" w:cs="Times New Roman"/>
          <w:sz w:val="24"/>
          <w:szCs w:val="24"/>
        </w:rPr>
      </w:pPr>
      <w:r w:rsidRPr="00040F12">
        <w:rPr>
          <w:rFonts w:ascii="Times New Roman" w:hAnsi="Times New Roman" w:cs="Times New Roman"/>
          <w:sz w:val="24"/>
          <w:szCs w:val="24"/>
        </w:rPr>
        <w:t xml:space="preserve">Of the 21 herds </w:t>
      </w:r>
      <w:r w:rsidR="00993936" w:rsidRPr="00040F12">
        <w:rPr>
          <w:rFonts w:ascii="Times New Roman" w:hAnsi="Times New Roman" w:cs="Times New Roman"/>
          <w:sz w:val="24"/>
          <w:szCs w:val="24"/>
        </w:rPr>
        <w:t>enrolled</w:t>
      </w:r>
      <w:r w:rsidR="00E46B5F" w:rsidRPr="00040F12">
        <w:rPr>
          <w:rFonts w:ascii="Times New Roman" w:hAnsi="Times New Roman" w:cs="Times New Roman"/>
          <w:sz w:val="24"/>
          <w:szCs w:val="24"/>
        </w:rPr>
        <w:t>,</w:t>
      </w:r>
      <w:r w:rsidRPr="00040F12">
        <w:rPr>
          <w:rFonts w:ascii="Times New Roman" w:hAnsi="Times New Roman" w:cs="Times New Roman"/>
          <w:sz w:val="24"/>
          <w:szCs w:val="24"/>
        </w:rPr>
        <w:t xml:space="preserve"> </w:t>
      </w:r>
      <w:r w:rsidR="00E46B5F" w:rsidRPr="00040F12">
        <w:rPr>
          <w:rFonts w:ascii="Times New Roman" w:hAnsi="Times New Roman" w:cs="Times New Roman"/>
          <w:sz w:val="24"/>
          <w:szCs w:val="24"/>
        </w:rPr>
        <w:t>5</w:t>
      </w:r>
      <w:r w:rsidRPr="00040F12">
        <w:rPr>
          <w:rFonts w:ascii="Times New Roman" w:hAnsi="Times New Roman" w:cs="Times New Roman"/>
          <w:sz w:val="24"/>
          <w:szCs w:val="24"/>
        </w:rPr>
        <w:t xml:space="preserve"> used a </w:t>
      </w:r>
      <w:del w:id="442" w:author="Caitlin Jeffrey" w:date="2024-04-01T14:27:00Z">
        <w:r w:rsidR="00594FFE" w:rsidRPr="00040F12" w:rsidDel="000235AB">
          <w:rPr>
            <w:rFonts w:ascii="Times New Roman" w:hAnsi="Times New Roman" w:cs="Times New Roman"/>
            <w:sz w:val="24"/>
            <w:szCs w:val="24"/>
          </w:rPr>
          <w:delText>bedded pack</w:delText>
        </w:r>
        <w:r w:rsidRPr="00040F12" w:rsidDel="000235AB">
          <w:rPr>
            <w:rFonts w:ascii="Times New Roman" w:hAnsi="Times New Roman" w:cs="Times New Roman"/>
            <w:sz w:val="24"/>
            <w:szCs w:val="24"/>
          </w:rPr>
          <w:delText xml:space="preserve"> system</w:delText>
        </w:r>
      </w:del>
      <w:ins w:id="443" w:author="Caitlin Jeffrey" w:date="2024-04-01T14:27:00Z">
        <w:r w:rsidR="000235AB" w:rsidRPr="00040F12">
          <w:rPr>
            <w:rFonts w:ascii="Times New Roman" w:hAnsi="Times New Roman" w:cs="Times New Roman"/>
            <w:sz w:val="24"/>
            <w:szCs w:val="24"/>
          </w:rPr>
          <w:t>BP</w:t>
        </w:r>
      </w:ins>
      <w:r w:rsidR="00FB6118" w:rsidRPr="00040F12">
        <w:rPr>
          <w:rFonts w:ascii="Times New Roman" w:hAnsi="Times New Roman" w:cs="Times New Roman"/>
          <w:sz w:val="24"/>
          <w:szCs w:val="24"/>
        </w:rPr>
        <w:t xml:space="preserve">, </w:t>
      </w:r>
      <w:r w:rsidR="00E46B5F" w:rsidRPr="00040F12">
        <w:rPr>
          <w:rFonts w:ascii="Times New Roman" w:hAnsi="Times New Roman" w:cs="Times New Roman"/>
          <w:sz w:val="24"/>
          <w:szCs w:val="24"/>
        </w:rPr>
        <w:t>1</w:t>
      </w:r>
      <w:r w:rsidRPr="00040F12">
        <w:rPr>
          <w:rFonts w:ascii="Times New Roman" w:hAnsi="Times New Roman" w:cs="Times New Roman"/>
          <w:sz w:val="24"/>
          <w:szCs w:val="24"/>
        </w:rPr>
        <w:t xml:space="preserve"> used a </w:t>
      </w:r>
      <w:del w:id="444" w:author="Caitlin Jeffrey" w:date="2024-03-18T14:15:00Z">
        <w:r w:rsidRPr="00040F12" w:rsidDel="00730AD3">
          <w:rPr>
            <w:rFonts w:ascii="Times New Roman" w:hAnsi="Times New Roman" w:cs="Times New Roman"/>
            <w:sz w:val="24"/>
            <w:szCs w:val="24"/>
          </w:rPr>
          <w:delText>freestall</w:delText>
        </w:r>
      </w:del>
      <w:ins w:id="445" w:author="Caitlin Jeffrey" w:date="2024-03-18T14:15: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bedded with sand, 5 used a </w:t>
      </w:r>
      <w:del w:id="446" w:author="Caitlin Jeffrey" w:date="2024-03-18T14:15:00Z">
        <w:r w:rsidRPr="00040F12" w:rsidDel="00730AD3">
          <w:rPr>
            <w:rFonts w:ascii="Times New Roman" w:hAnsi="Times New Roman" w:cs="Times New Roman"/>
            <w:sz w:val="24"/>
            <w:szCs w:val="24"/>
          </w:rPr>
          <w:delText>freestall</w:delText>
        </w:r>
      </w:del>
      <w:ins w:id="447" w:author="Caitlin Jeffrey" w:date="2024-03-18T14:15: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bedded with shavings/sawdust, and 10 used a </w:t>
      </w:r>
      <w:del w:id="448" w:author="Caitlin Jeffrey" w:date="2024-03-18T14:17:00Z">
        <w:r w:rsidRPr="00040F12" w:rsidDel="00730AD3">
          <w:rPr>
            <w:rFonts w:ascii="Times New Roman" w:hAnsi="Times New Roman" w:cs="Times New Roman"/>
            <w:sz w:val="24"/>
            <w:szCs w:val="24"/>
          </w:rPr>
          <w:delText>tiestall</w:delText>
        </w:r>
      </w:del>
      <w:ins w:id="449" w:author="Caitlin Jeffrey" w:date="2024-03-18T14:17:00Z">
        <w:r w:rsidR="00730AD3" w:rsidRPr="00040F12">
          <w:rPr>
            <w:rFonts w:ascii="Times New Roman" w:hAnsi="Times New Roman" w:cs="Times New Roman"/>
            <w:sz w:val="24"/>
            <w:szCs w:val="24"/>
          </w:rPr>
          <w:t>TS</w:t>
        </w:r>
      </w:ins>
      <w:r w:rsidRPr="00040F12">
        <w:rPr>
          <w:rFonts w:ascii="Times New Roman" w:hAnsi="Times New Roman" w:cs="Times New Roman"/>
          <w:sz w:val="24"/>
          <w:szCs w:val="24"/>
        </w:rPr>
        <w:t xml:space="preserve"> bedded with shavings/sawdust (Supplemental Table S</w:t>
      </w:r>
      <w:r w:rsidR="008840FF" w:rsidRPr="00040F12">
        <w:rPr>
          <w:rFonts w:ascii="Times New Roman" w:hAnsi="Times New Roman" w:cs="Times New Roman"/>
          <w:sz w:val="24"/>
          <w:szCs w:val="24"/>
        </w:rPr>
        <w:t>1</w:t>
      </w:r>
      <w:r w:rsidRPr="00040F12">
        <w:rPr>
          <w:rFonts w:ascii="Times New Roman" w:hAnsi="Times New Roman" w:cs="Times New Roman"/>
          <w:sz w:val="24"/>
          <w:szCs w:val="24"/>
        </w:rPr>
        <w:t xml:space="preserve">). </w:t>
      </w:r>
      <w:del w:id="450" w:author="Caitlin Jeffrey" w:date="2024-03-18T10:46:00Z">
        <w:r w:rsidR="00762D02" w:rsidRPr="00040F12" w:rsidDel="00BD5BC0">
          <w:rPr>
            <w:rFonts w:ascii="Times New Roman" w:hAnsi="Times New Roman" w:cs="Times New Roman"/>
            <w:sz w:val="24"/>
            <w:szCs w:val="24"/>
          </w:rPr>
          <w:delText>Of the 5 BP farms, two</w:delText>
        </w:r>
        <w:r w:rsidR="00EB2457" w:rsidRPr="00040F12" w:rsidDel="00BD5BC0">
          <w:rPr>
            <w:rFonts w:ascii="Times New Roman" w:hAnsi="Times New Roman" w:cs="Times New Roman"/>
            <w:sz w:val="24"/>
            <w:szCs w:val="24"/>
          </w:rPr>
          <w:delText xml:space="preserve"> bedded with shavings/sawdust and </w:delText>
        </w:r>
        <w:r w:rsidR="007E26B5" w:rsidRPr="00040F12" w:rsidDel="00BD5BC0">
          <w:rPr>
            <w:rFonts w:ascii="Times New Roman" w:hAnsi="Times New Roman" w:cs="Times New Roman"/>
            <w:sz w:val="24"/>
            <w:szCs w:val="24"/>
          </w:rPr>
          <w:delText>cultivated</w:delText>
        </w:r>
        <w:r w:rsidR="00FE3DC9" w:rsidRPr="00040F12" w:rsidDel="00BD5BC0">
          <w:rPr>
            <w:rFonts w:ascii="Times New Roman" w:hAnsi="Times New Roman" w:cs="Times New Roman"/>
            <w:sz w:val="24"/>
            <w:szCs w:val="24"/>
          </w:rPr>
          <w:delText xml:space="preserve"> 2</w:delText>
        </w:r>
        <w:r w:rsidR="00EB2457" w:rsidRPr="00040F12" w:rsidDel="00BD5BC0">
          <w:rPr>
            <w:rFonts w:ascii="Times New Roman" w:hAnsi="Times New Roman" w:cs="Times New Roman"/>
            <w:sz w:val="24"/>
            <w:szCs w:val="24"/>
          </w:rPr>
          <w:delText xml:space="preserve"> times a day to promote aerobic composting, 1 bedded with straw and woodchips and </w:delText>
        </w:r>
        <w:r w:rsidR="007E26B5" w:rsidRPr="00040F12" w:rsidDel="00BD5BC0">
          <w:rPr>
            <w:rFonts w:ascii="Times New Roman" w:hAnsi="Times New Roman" w:cs="Times New Roman"/>
            <w:sz w:val="24"/>
            <w:szCs w:val="24"/>
          </w:rPr>
          <w:delText>cultivated</w:delText>
        </w:r>
        <w:r w:rsidR="00FE3DC9" w:rsidRPr="00040F12" w:rsidDel="00BD5BC0">
          <w:rPr>
            <w:rFonts w:ascii="Times New Roman" w:hAnsi="Times New Roman" w:cs="Times New Roman"/>
            <w:sz w:val="24"/>
            <w:szCs w:val="24"/>
          </w:rPr>
          <w:delText xml:space="preserve"> 2 times</w:delText>
        </w:r>
        <w:r w:rsidR="006F2DD6" w:rsidRPr="00040F12" w:rsidDel="00BD5BC0">
          <w:rPr>
            <w:rFonts w:ascii="Times New Roman" w:hAnsi="Times New Roman" w:cs="Times New Roman"/>
            <w:sz w:val="24"/>
            <w:szCs w:val="24"/>
          </w:rPr>
          <w:delText>/</w:delText>
        </w:r>
        <w:r w:rsidR="00FE3DC9" w:rsidRPr="00040F12" w:rsidDel="00BD5BC0">
          <w:rPr>
            <w:rFonts w:ascii="Times New Roman" w:hAnsi="Times New Roman" w:cs="Times New Roman"/>
            <w:sz w:val="24"/>
            <w:szCs w:val="24"/>
          </w:rPr>
          <w:delText>week</w:delText>
        </w:r>
        <w:r w:rsidR="00EB2457" w:rsidRPr="00040F12" w:rsidDel="00BD5BC0">
          <w:rPr>
            <w:rFonts w:ascii="Times New Roman" w:hAnsi="Times New Roman" w:cs="Times New Roman"/>
            <w:sz w:val="24"/>
            <w:szCs w:val="24"/>
          </w:rPr>
          <w:delText xml:space="preserve">, and 2 bedded mainly with straw, adding woodchips as needed, and did not </w:delText>
        </w:r>
        <w:r w:rsidR="00D33BAE" w:rsidRPr="00040F12" w:rsidDel="00BD5BC0">
          <w:rPr>
            <w:rFonts w:ascii="Times New Roman" w:hAnsi="Times New Roman" w:cs="Times New Roman"/>
            <w:sz w:val="24"/>
            <w:szCs w:val="24"/>
          </w:rPr>
          <w:delText>cultivate</w:delText>
        </w:r>
        <w:r w:rsidR="00EB2457" w:rsidRPr="00040F12" w:rsidDel="00BD5BC0">
          <w:rPr>
            <w:rFonts w:ascii="Times New Roman" w:hAnsi="Times New Roman" w:cs="Times New Roman"/>
            <w:sz w:val="24"/>
            <w:szCs w:val="24"/>
          </w:rPr>
          <w:delText xml:space="preserve"> the pack at all. </w:delText>
        </w:r>
      </w:del>
      <w:r w:rsidRPr="00040F12">
        <w:rPr>
          <w:rFonts w:ascii="Times New Roman" w:hAnsi="Times New Roman" w:cs="Times New Roman"/>
          <w:sz w:val="24"/>
          <w:szCs w:val="24"/>
        </w:rPr>
        <w:t xml:space="preserve">The predominant breeds </w:t>
      </w:r>
      <w:r w:rsidR="009C346A" w:rsidRPr="00040F12">
        <w:rPr>
          <w:rFonts w:ascii="Times New Roman" w:hAnsi="Times New Roman" w:cs="Times New Roman"/>
          <w:sz w:val="24"/>
          <w:szCs w:val="24"/>
        </w:rPr>
        <w:t>on all</w:t>
      </w:r>
      <w:r w:rsidR="00D33BAE" w:rsidRPr="00040F12">
        <w:rPr>
          <w:rFonts w:ascii="Times New Roman" w:hAnsi="Times New Roman" w:cs="Times New Roman"/>
          <w:sz w:val="24"/>
          <w:szCs w:val="24"/>
        </w:rPr>
        <w:t xml:space="preserve"> </w:t>
      </w:r>
      <w:r w:rsidRPr="00040F12">
        <w:rPr>
          <w:rFonts w:ascii="Times New Roman" w:hAnsi="Times New Roman" w:cs="Times New Roman"/>
          <w:sz w:val="24"/>
          <w:szCs w:val="24"/>
        </w:rPr>
        <w:t>farm</w:t>
      </w:r>
      <w:r w:rsidR="00D33BAE" w:rsidRPr="00040F12">
        <w:rPr>
          <w:rFonts w:ascii="Times New Roman" w:hAnsi="Times New Roman" w:cs="Times New Roman"/>
          <w:sz w:val="24"/>
          <w:szCs w:val="24"/>
        </w:rPr>
        <w:t>s</w:t>
      </w:r>
      <w:r w:rsidRPr="00040F12">
        <w:rPr>
          <w:rFonts w:ascii="Times New Roman" w:hAnsi="Times New Roman" w:cs="Times New Roman"/>
          <w:sz w:val="24"/>
          <w:szCs w:val="24"/>
        </w:rPr>
        <w:t xml:space="preserve"> were Holstein (</w:t>
      </w:r>
      <w:r w:rsidR="006C2F6C" w:rsidRPr="00040F12">
        <w:rPr>
          <w:rFonts w:ascii="Times New Roman" w:hAnsi="Times New Roman" w:cs="Times New Roman"/>
          <w:sz w:val="24"/>
          <w:szCs w:val="24"/>
        </w:rPr>
        <w:t xml:space="preserve">n = </w:t>
      </w:r>
      <w:r w:rsidRPr="00040F12">
        <w:rPr>
          <w:rFonts w:ascii="Times New Roman" w:hAnsi="Times New Roman" w:cs="Times New Roman"/>
          <w:sz w:val="24"/>
          <w:szCs w:val="24"/>
        </w:rPr>
        <w:t>8</w:t>
      </w:r>
      <w:r w:rsidR="00C72A19" w:rsidRPr="00040F12">
        <w:rPr>
          <w:rFonts w:ascii="Times New Roman" w:hAnsi="Times New Roman" w:cs="Times New Roman"/>
          <w:sz w:val="24"/>
          <w:szCs w:val="24"/>
        </w:rPr>
        <w:t xml:space="preserve"> farms</w:t>
      </w:r>
      <w:r w:rsidRPr="00040F12">
        <w:rPr>
          <w:rFonts w:ascii="Times New Roman" w:hAnsi="Times New Roman" w:cs="Times New Roman"/>
          <w:sz w:val="24"/>
          <w:szCs w:val="24"/>
        </w:rPr>
        <w:t>), Jersey (</w:t>
      </w:r>
      <w:r w:rsidR="00502D17" w:rsidRPr="00040F12">
        <w:rPr>
          <w:rFonts w:ascii="Times New Roman" w:hAnsi="Times New Roman" w:cs="Times New Roman"/>
          <w:sz w:val="24"/>
          <w:szCs w:val="24"/>
        </w:rPr>
        <w:t xml:space="preserve">n = </w:t>
      </w:r>
      <w:r w:rsidRPr="00040F12">
        <w:rPr>
          <w:rFonts w:ascii="Times New Roman" w:hAnsi="Times New Roman" w:cs="Times New Roman"/>
          <w:sz w:val="24"/>
          <w:szCs w:val="24"/>
        </w:rPr>
        <w:t>10), and mixed Holstein-Jersey crosses/other (</w:t>
      </w:r>
      <w:r w:rsidR="00502D17" w:rsidRPr="00040F12">
        <w:rPr>
          <w:rFonts w:ascii="Times New Roman" w:hAnsi="Times New Roman" w:cs="Times New Roman"/>
          <w:sz w:val="24"/>
          <w:szCs w:val="24"/>
        </w:rPr>
        <w:t xml:space="preserve">n = </w:t>
      </w:r>
      <w:r w:rsidRPr="00040F12">
        <w:rPr>
          <w:rFonts w:ascii="Times New Roman" w:hAnsi="Times New Roman" w:cs="Times New Roman"/>
          <w:sz w:val="24"/>
          <w:szCs w:val="24"/>
        </w:rPr>
        <w:t xml:space="preserve">3). The median (mean; range) number of lactating cows was 68 (64.9; 32-99). The median </w:t>
      </w:r>
      <w:r w:rsidR="00725358" w:rsidRPr="00040F12">
        <w:rPr>
          <w:rFonts w:ascii="Times New Roman" w:hAnsi="Times New Roman" w:cs="Times New Roman"/>
          <w:sz w:val="24"/>
          <w:szCs w:val="24"/>
        </w:rPr>
        <w:t xml:space="preserve">annual </w:t>
      </w:r>
      <w:r w:rsidRPr="00040F12">
        <w:rPr>
          <w:rFonts w:ascii="Times New Roman" w:hAnsi="Times New Roman" w:cs="Times New Roman"/>
          <w:sz w:val="24"/>
          <w:szCs w:val="24"/>
        </w:rPr>
        <w:t>rolling herd average</w:t>
      </w:r>
      <w:r w:rsidR="00725358" w:rsidRPr="00040F12">
        <w:rPr>
          <w:rFonts w:ascii="Times New Roman" w:hAnsi="Times New Roman" w:cs="Times New Roman"/>
          <w:sz w:val="24"/>
          <w:szCs w:val="24"/>
        </w:rPr>
        <w:t xml:space="preserve"> milk production</w:t>
      </w:r>
      <w:r w:rsidRPr="00040F12">
        <w:rPr>
          <w:rFonts w:ascii="Times New Roman" w:hAnsi="Times New Roman" w:cs="Times New Roman"/>
          <w:sz w:val="24"/>
          <w:szCs w:val="24"/>
        </w:rPr>
        <w:t xml:space="preserve"> for the farms was </w:t>
      </w:r>
      <w:r w:rsidR="005F116C" w:rsidRPr="00040F12">
        <w:rPr>
          <w:rFonts w:ascii="Times New Roman" w:hAnsi="Times New Roman" w:cs="Times New Roman"/>
          <w:sz w:val="24"/>
          <w:szCs w:val="24"/>
        </w:rPr>
        <w:t>6,367</w:t>
      </w:r>
      <w:r w:rsidRPr="00040F12">
        <w:rPr>
          <w:rFonts w:ascii="Times New Roman" w:hAnsi="Times New Roman" w:cs="Times New Roman"/>
          <w:sz w:val="24"/>
          <w:szCs w:val="24"/>
        </w:rPr>
        <w:t xml:space="preserve"> (</w:t>
      </w:r>
      <w:r w:rsidR="00EE3F43" w:rsidRPr="00040F12">
        <w:rPr>
          <w:rFonts w:ascii="Times New Roman" w:hAnsi="Times New Roman" w:cs="Times New Roman"/>
          <w:sz w:val="24"/>
          <w:szCs w:val="24"/>
        </w:rPr>
        <w:t>6,424</w:t>
      </w:r>
      <w:r w:rsidRPr="00040F12">
        <w:rPr>
          <w:rFonts w:ascii="Times New Roman" w:hAnsi="Times New Roman" w:cs="Times New Roman"/>
          <w:sz w:val="24"/>
          <w:szCs w:val="24"/>
        </w:rPr>
        <w:t xml:space="preserve">; </w:t>
      </w:r>
      <w:r w:rsidR="008F6640" w:rsidRPr="00040F12">
        <w:rPr>
          <w:rFonts w:ascii="Times New Roman" w:hAnsi="Times New Roman" w:cs="Times New Roman"/>
          <w:sz w:val="24"/>
          <w:szCs w:val="24"/>
        </w:rPr>
        <w:t>4,082</w:t>
      </w:r>
      <w:r w:rsidRPr="00040F12">
        <w:rPr>
          <w:rFonts w:ascii="Times New Roman" w:hAnsi="Times New Roman" w:cs="Times New Roman"/>
          <w:sz w:val="24"/>
          <w:szCs w:val="24"/>
        </w:rPr>
        <w:t>-</w:t>
      </w:r>
      <w:r w:rsidR="0062495D" w:rsidRPr="00040F12">
        <w:rPr>
          <w:rFonts w:ascii="Times New Roman" w:hAnsi="Times New Roman" w:cs="Times New Roman"/>
          <w:sz w:val="24"/>
          <w:szCs w:val="24"/>
        </w:rPr>
        <w:t>9,618</w:t>
      </w:r>
      <w:r w:rsidRPr="00040F12">
        <w:rPr>
          <w:rFonts w:ascii="Times New Roman" w:hAnsi="Times New Roman" w:cs="Times New Roman"/>
          <w:sz w:val="24"/>
          <w:szCs w:val="24"/>
        </w:rPr>
        <w:t xml:space="preserve">) </w:t>
      </w:r>
      <w:r w:rsidR="005F116C" w:rsidRPr="00040F12">
        <w:rPr>
          <w:rFonts w:ascii="Times New Roman" w:hAnsi="Times New Roman" w:cs="Times New Roman"/>
          <w:sz w:val="24"/>
          <w:szCs w:val="24"/>
        </w:rPr>
        <w:t>kg</w:t>
      </w:r>
      <w:r w:rsidRPr="00040F12">
        <w:rPr>
          <w:rFonts w:ascii="Times New Roman" w:hAnsi="Times New Roman" w:cs="Times New Roman"/>
          <w:sz w:val="24"/>
          <w:szCs w:val="24"/>
        </w:rPr>
        <w:t xml:space="preserve">. Nineteen of the 21 farms tested with DHIA monthly while their cows were in milk, </w:t>
      </w:r>
      <w:r w:rsidR="00942B4D" w:rsidRPr="00040F12">
        <w:rPr>
          <w:rFonts w:ascii="Times New Roman" w:hAnsi="Times New Roman" w:cs="Times New Roman"/>
          <w:sz w:val="24"/>
          <w:szCs w:val="24"/>
        </w:rPr>
        <w:t>1</w:t>
      </w:r>
      <w:r w:rsidRPr="00040F12">
        <w:rPr>
          <w:rFonts w:ascii="Times New Roman" w:hAnsi="Times New Roman" w:cs="Times New Roman"/>
          <w:sz w:val="24"/>
          <w:szCs w:val="24"/>
        </w:rPr>
        <w:t xml:space="preserve"> farm test</w:t>
      </w:r>
      <w:r w:rsidR="00681FA3" w:rsidRPr="00040F12">
        <w:rPr>
          <w:rFonts w:ascii="Times New Roman" w:hAnsi="Times New Roman" w:cs="Times New Roman"/>
          <w:sz w:val="24"/>
          <w:szCs w:val="24"/>
        </w:rPr>
        <w:t>ed</w:t>
      </w:r>
      <w:r w:rsidRPr="00040F12">
        <w:rPr>
          <w:rFonts w:ascii="Times New Roman" w:hAnsi="Times New Roman" w:cs="Times New Roman"/>
          <w:sz w:val="24"/>
          <w:szCs w:val="24"/>
        </w:rPr>
        <w:t xml:space="preserve"> 5-8 times/year</w:t>
      </w:r>
      <w:r w:rsidR="00681FA3" w:rsidRPr="00040F12">
        <w:rPr>
          <w:rFonts w:ascii="Times New Roman" w:hAnsi="Times New Roman" w:cs="Times New Roman"/>
          <w:sz w:val="24"/>
          <w:szCs w:val="24"/>
        </w:rPr>
        <w:t>,</w:t>
      </w:r>
      <w:r w:rsidRPr="00040F12">
        <w:rPr>
          <w:rFonts w:ascii="Times New Roman" w:hAnsi="Times New Roman" w:cs="Times New Roman"/>
          <w:sz w:val="24"/>
          <w:szCs w:val="24"/>
        </w:rPr>
        <w:t xml:space="preserve"> and </w:t>
      </w:r>
      <w:r w:rsidR="00942B4D" w:rsidRPr="00040F12">
        <w:rPr>
          <w:rFonts w:ascii="Times New Roman" w:hAnsi="Times New Roman" w:cs="Times New Roman"/>
          <w:sz w:val="24"/>
          <w:szCs w:val="24"/>
        </w:rPr>
        <w:t xml:space="preserve">1 </w:t>
      </w:r>
      <w:r w:rsidRPr="00040F12">
        <w:rPr>
          <w:rFonts w:ascii="Times New Roman" w:hAnsi="Times New Roman" w:cs="Times New Roman"/>
          <w:sz w:val="24"/>
          <w:szCs w:val="24"/>
        </w:rPr>
        <w:t>test</w:t>
      </w:r>
      <w:r w:rsidR="00681FA3" w:rsidRPr="00040F12">
        <w:rPr>
          <w:rFonts w:ascii="Times New Roman" w:hAnsi="Times New Roman" w:cs="Times New Roman"/>
          <w:sz w:val="24"/>
          <w:szCs w:val="24"/>
        </w:rPr>
        <w:t>ed</w:t>
      </w:r>
      <w:r w:rsidRPr="00040F12">
        <w:rPr>
          <w:rFonts w:ascii="Times New Roman" w:hAnsi="Times New Roman" w:cs="Times New Roman"/>
          <w:sz w:val="24"/>
          <w:szCs w:val="24"/>
        </w:rPr>
        <w:t xml:space="preserve"> every other month.</w:t>
      </w:r>
      <w:r w:rsidR="00A942E8" w:rsidRPr="00040F12">
        <w:rPr>
          <w:rFonts w:ascii="Times New Roman" w:hAnsi="Times New Roman" w:cs="Times New Roman"/>
          <w:sz w:val="24"/>
          <w:szCs w:val="24"/>
        </w:rPr>
        <w:t xml:space="preserve"> On average, DHIA data was captured </w:t>
      </w:r>
      <w:r w:rsidR="008D668E" w:rsidRPr="00040F12">
        <w:rPr>
          <w:rFonts w:ascii="Times New Roman" w:hAnsi="Times New Roman" w:cs="Times New Roman"/>
          <w:sz w:val="24"/>
          <w:szCs w:val="24"/>
        </w:rPr>
        <w:t xml:space="preserve">from a test </w:t>
      </w:r>
      <w:r w:rsidR="004D7584" w:rsidRPr="00040F12">
        <w:rPr>
          <w:rFonts w:ascii="Times New Roman" w:hAnsi="Times New Roman" w:cs="Times New Roman"/>
          <w:sz w:val="24"/>
          <w:szCs w:val="24"/>
        </w:rPr>
        <w:t xml:space="preserve">day </w:t>
      </w:r>
      <w:r w:rsidR="008D668E" w:rsidRPr="00040F12">
        <w:rPr>
          <w:rFonts w:ascii="Times New Roman" w:hAnsi="Times New Roman" w:cs="Times New Roman"/>
          <w:sz w:val="24"/>
          <w:szCs w:val="24"/>
        </w:rPr>
        <w:t xml:space="preserve">4 days </w:t>
      </w:r>
      <w:r w:rsidR="004D7584" w:rsidRPr="00040F12">
        <w:rPr>
          <w:rFonts w:ascii="Times New Roman" w:hAnsi="Times New Roman" w:cs="Times New Roman"/>
          <w:sz w:val="24"/>
          <w:szCs w:val="24"/>
        </w:rPr>
        <w:t>before</w:t>
      </w:r>
      <w:r w:rsidR="008D668E" w:rsidRPr="00040F12">
        <w:rPr>
          <w:rFonts w:ascii="Times New Roman" w:hAnsi="Times New Roman" w:cs="Times New Roman"/>
          <w:sz w:val="24"/>
          <w:szCs w:val="24"/>
        </w:rPr>
        <w:t xml:space="preserve"> the farm visit (</w:t>
      </w:r>
      <w:r w:rsidR="00A942E8" w:rsidRPr="00040F12">
        <w:rPr>
          <w:rFonts w:ascii="Times New Roman" w:hAnsi="Times New Roman" w:cs="Times New Roman"/>
          <w:sz w:val="24"/>
          <w:szCs w:val="24"/>
        </w:rPr>
        <w:t xml:space="preserve">range: </w:t>
      </w:r>
      <w:r w:rsidR="005B2B4F" w:rsidRPr="00040F12">
        <w:rPr>
          <w:rFonts w:ascii="Times New Roman" w:hAnsi="Times New Roman" w:cs="Times New Roman"/>
          <w:sz w:val="24"/>
          <w:szCs w:val="24"/>
        </w:rPr>
        <w:t>-</w:t>
      </w:r>
      <w:r w:rsidR="00A942E8" w:rsidRPr="00040F12">
        <w:rPr>
          <w:rFonts w:ascii="Times New Roman" w:hAnsi="Times New Roman" w:cs="Times New Roman"/>
          <w:sz w:val="24"/>
          <w:szCs w:val="24"/>
        </w:rPr>
        <w:t xml:space="preserve">28 days </w:t>
      </w:r>
      <w:r w:rsidR="005B2B4F" w:rsidRPr="00040F12">
        <w:rPr>
          <w:rFonts w:ascii="Times New Roman" w:hAnsi="Times New Roman" w:cs="Times New Roman"/>
          <w:sz w:val="24"/>
          <w:szCs w:val="24"/>
        </w:rPr>
        <w:t>to +</w:t>
      </w:r>
      <w:r w:rsidR="00A942E8" w:rsidRPr="00040F12">
        <w:rPr>
          <w:rFonts w:ascii="Times New Roman" w:hAnsi="Times New Roman" w:cs="Times New Roman"/>
          <w:sz w:val="24"/>
          <w:szCs w:val="24"/>
        </w:rPr>
        <w:t>33</w:t>
      </w:r>
      <w:r w:rsidR="008D668E" w:rsidRPr="00040F12">
        <w:rPr>
          <w:rFonts w:ascii="Times New Roman" w:hAnsi="Times New Roman" w:cs="Times New Roman"/>
          <w:sz w:val="24"/>
          <w:szCs w:val="24"/>
        </w:rPr>
        <w:t>).</w:t>
      </w:r>
      <w:r w:rsidRPr="00040F12">
        <w:rPr>
          <w:rFonts w:ascii="Times New Roman" w:hAnsi="Times New Roman" w:cs="Times New Roman"/>
          <w:sz w:val="24"/>
          <w:szCs w:val="24"/>
        </w:rPr>
        <w:t xml:space="preserve"> </w:t>
      </w:r>
      <w:ins w:id="451" w:author="Caitlin Jeffrey" w:date="2024-03-20T09:52:00Z">
        <w:r w:rsidR="0074666E" w:rsidRPr="00040F12">
          <w:rPr>
            <w:rFonts w:ascii="Times New Roman" w:hAnsi="Times New Roman" w:cs="Times New Roman"/>
            <w:sz w:val="24"/>
            <w:szCs w:val="24"/>
            <w:highlight w:val="yellow"/>
          </w:rPr>
          <w:t>The</w:t>
        </w:r>
      </w:ins>
      <w:ins w:id="452" w:author="Caitlin Jeffrey" w:date="2024-03-20T09:53:00Z">
        <w:r w:rsidR="0074666E" w:rsidRPr="00040F12">
          <w:rPr>
            <w:rFonts w:ascii="Times New Roman" w:hAnsi="Times New Roman" w:cs="Times New Roman"/>
            <w:sz w:val="24"/>
            <w:szCs w:val="24"/>
            <w:highlight w:val="yellow"/>
          </w:rPr>
          <w:t xml:space="preserve"> average</w:t>
        </w:r>
      </w:ins>
      <w:ins w:id="453" w:author="Caitlin Jeffrey" w:date="2024-03-20T09:52:00Z">
        <w:r w:rsidR="0074666E" w:rsidRPr="00040F12">
          <w:rPr>
            <w:rFonts w:ascii="Times New Roman" w:hAnsi="Times New Roman" w:cs="Times New Roman"/>
            <w:sz w:val="24"/>
            <w:szCs w:val="24"/>
            <w:highlight w:val="yellow"/>
          </w:rPr>
          <w:t xml:space="preserve"> depth of bedding in </w:t>
        </w:r>
      </w:ins>
      <w:ins w:id="454" w:author="Caitlin Jeffrey" w:date="2024-03-20T09:53:00Z">
        <w:r w:rsidR="00655325" w:rsidRPr="00040F12">
          <w:rPr>
            <w:rFonts w:ascii="Times New Roman" w:hAnsi="Times New Roman" w:cs="Times New Roman"/>
            <w:sz w:val="24"/>
            <w:szCs w:val="24"/>
            <w:highlight w:val="yellow"/>
          </w:rPr>
          <w:t xml:space="preserve">the 15 </w:t>
        </w:r>
      </w:ins>
      <w:ins w:id="455" w:author="Caitlin Jeffrey" w:date="2024-03-20T09:52:00Z">
        <w:r w:rsidR="0074666E" w:rsidRPr="00040F12">
          <w:rPr>
            <w:rFonts w:ascii="Times New Roman" w:hAnsi="Times New Roman" w:cs="Times New Roman"/>
            <w:sz w:val="24"/>
            <w:szCs w:val="24"/>
            <w:highlight w:val="yellow"/>
          </w:rPr>
          <w:t>freestalls and tiestalls</w:t>
        </w:r>
      </w:ins>
      <w:ins w:id="456" w:author="Caitlin Jeffrey" w:date="2024-03-20T09:53:00Z">
        <w:r w:rsidR="00655325" w:rsidRPr="00040F12">
          <w:rPr>
            <w:rFonts w:ascii="Times New Roman" w:hAnsi="Times New Roman" w:cs="Times New Roman"/>
            <w:sz w:val="24"/>
            <w:szCs w:val="24"/>
            <w:highlight w:val="yellow"/>
          </w:rPr>
          <w:t xml:space="preserve"> where producers provided an es</w:t>
        </w:r>
      </w:ins>
      <w:ins w:id="457" w:author="Caitlin Jeffrey" w:date="2024-03-20T09:54:00Z">
        <w:r w:rsidR="00655325" w:rsidRPr="00040F12">
          <w:rPr>
            <w:rFonts w:ascii="Times New Roman" w:hAnsi="Times New Roman" w:cs="Times New Roman"/>
            <w:sz w:val="24"/>
            <w:szCs w:val="24"/>
            <w:highlight w:val="yellow"/>
          </w:rPr>
          <w:t>timate</w:t>
        </w:r>
      </w:ins>
      <w:ins w:id="458" w:author="Caitlin Jeffrey" w:date="2024-03-20T09:52:00Z">
        <w:r w:rsidR="0074666E" w:rsidRPr="00040F12">
          <w:rPr>
            <w:rFonts w:ascii="Times New Roman" w:hAnsi="Times New Roman" w:cs="Times New Roman"/>
            <w:sz w:val="24"/>
            <w:szCs w:val="24"/>
            <w:highlight w:val="yellow"/>
          </w:rPr>
          <w:t xml:space="preserve"> </w:t>
        </w:r>
      </w:ins>
      <w:ins w:id="459" w:author="Caitlin Jeffrey" w:date="2024-03-20T09:53:00Z">
        <w:r w:rsidR="002F3486" w:rsidRPr="00040F12">
          <w:rPr>
            <w:rFonts w:ascii="Times New Roman" w:hAnsi="Times New Roman" w:cs="Times New Roman"/>
            <w:sz w:val="24"/>
            <w:szCs w:val="24"/>
            <w:highlight w:val="yellow"/>
          </w:rPr>
          <w:t>was 4.5 cm (SD: 3.5 cm; range: 1.3-12.7 cm).</w:t>
        </w:r>
      </w:ins>
      <w:ins w:id="460" w:author="Caitlin Jeffrey" w:date="2024-03-20T09:55:00Z">
        <w:r w:rsidR="00442547" w:rsidRPr="00040F12">
          <w:rPr>
            <w:rFonts w:ascii="Times New Roman" w:hAnsi="Times New Roman" w:cs="Times New Roman"/>
            <w:sz w:val="24"/>
            <w:szCs w:val="24"/>
            <w:highlight w:val="yellow"/>
          </w:rPr>
          <w:t xml:space="preserve"> The average </w:t>
        </w:r>
      </w:ins>
      <w:ins w:id="461" w:author="Caitlin Jeffrey" w:date="2024-03-20T09:56:00Z">
        <w:r w:rsidR="00442547" w:rsidRPr="00040F12">
          <w:rPr>
            <w:rFonts w:ascii="Times New Roman" w:hAnsi="Times New Roman" w:cs="Times New Roman"/>
            <w:sz w:val="24"/>
            <w:szCs w:val="24"/>
            <w:highlight w:val="yellow"/>
          </w:rPr>
          <w:t xml:space="preserve">depth of bedded packs (measured by researchers) </w:t>
        </w:r>
      </w:ins>
      <w:r w:rsidR="00442547" w:rsidRPr="00040F12">
        <w:rPr>
          <w:rFonts w:ascii="Times New Roman" w:hAnsi="Times New Roman" w:cs="Times New Roman"/>
          <w:sz w:val="24"/>
          <w:szCs w:val="24"/>
          <w:highlight w:val="yellow"/>
        </w:rPr>
        <w:t>was 1</w:t>
      </w:r>
      <w:r w:rsidR="003674EE" w:rsidRPr="00040F12">
        <w:rPr>
          <w:rFonts w:ascii="Times New Roman" w:hAnsi="Times New Roman" w:cs="Times New Roman"/>
          <w:sz w:val="24"/>
          <w:szCs w:val="24"/>
          <w:highlight w:val="yellow"/>
        </w:rPr>
        <w:t>30</w:t>
      </w:r>
      <w:r w:rsidR="00442547" w:rsidRPr="00040F12">
        <w:rPr>
          <w:rFonts w:ascii="Times New Roman" w:hAnsi="Times New Roman" w:cs="Times New Roman"/>
          <w:sz w:val="24"/>
          <w:szCs w:val="24"/>
          <w:highlight w:val="yellow"/>
        </w:rPr>
        <w:t xml:space="preserve"> </w:t>
      </w:r>
      <w:r w:rsidR="003674EE" w:rsidRPr="00040F12">
        <w:rPr>
          <w:rFonts w:ascii="Times New Roman" w:hAnsi="Times New Roman" w:cs="Times New Roman"/>
          <w:sz w:val="24"/>
          <w:szCs w:val="24"/>
          <w:highlight w:val="yellow"/>
        </w:rPr>
        <w:t>c</w:t>
      </w:r>
      <w:r w:rsidR="00442547" w:rsidRPr="00040F12">
        <w:rPr>
          <w:rFonts w:ascii="Times New Roman" w:hAnsi="Times New Roman" w:cs="Times New Roman"/>
          <w:sz w:val="24"/>
          <w:szCs w:val="24"/>
          <w:highlight w:val="yellow"/>
        </w:rPr>
        <w:t>m (</w:t>
      </w:r>
      <w:r w:rsidR="003D6EB5" w:rsidRPr="00040F12">
        <w:rPr>
          <w:rFonts w:ascii="Times New Roman" w:hAnsi="Times New Roman" w:cs="Times New Roman"/>
          <w:sz w:val="24"/>
          <w:szCs w:val="24"/>
          <w:highlight w:val="yellow"/>
        </w:rPr>
        <w:t>SD: 31; range: 9</w:t>
      </w:r>
      <w:r w:rsidR="003674EE" w:rsidRPr="00040F12">
        <w:rPr>
          <w:rFonts w:ascii="Times New Roman" w:hAnsi="Times New Roman" w:cs="Times New Roman"/>
          <w:sz w:val="24"/>
          <w:szCs w:val="24"/>
          <w:highlight w:val="yellow"/>
        </w:rPr>
        <w:t>0</w:t>
      </w:r>
      <w:r w:rsidR="003D6EB5" w:rsidRPr="00040F12">
        <w:rPr>
          <w:rFonts w:ascii="Times New Roman" w:hAnsi="Times New Roman" w:cs="Times New Roman"/>
          <w:sz w:val="24"/>
          <w:szCs w:val="24"/>
          <w:highlight w:val="yellow"/>
        </w:rPr>
        <w:t>-17</w:t>
      </w:r>
      <w:r w:rsidR="003674EE" w:rsidRPr="00040F12">
        <w:rPr>
          <w:rFonts w:ascii="Times New Roman" w:hAnsi="Times New Roman" w:cs="Times New Roman"/>
          <w:sz w:val="24"/>
          <w:szCs w:val="24"/>
          <w:highlight w:val="yellow"/>
        </w:rPr>
        <w:t>0</w:t>
      </w:r>
      <w:r w:rsidR="003D6EB5" w:rsidRPr="00040F12">
        <w:rPr>
          <w:rFonts w:ascii="Times New Roman" w:hAnsi="Times New Roman" w:cs="Times New Roman"/>
          <w:sz w:val="24"/>
          <w:szCs w:val="24"/>
          <w:highlight w:val="yellow"/>
        </w:rPr>
        <w:t xml:space="preserve"> </w:t>
      </w:r>
      <w:r w:rsidR="003674EE" w:rsidRPr="00040F12">
        <w:rPr>
          <w:rFonts w:ascii="Times New Roman" w:hAnsi="Times New Roman" w:cs="Times New Roman"/>
          <w:sz w:val="24"/>
          <w:szCs w:val="24"/>
          <w:highlight w:val="yellow"/>
        </w:rPr>
        <w:t>c</w:t>
      </w:r>
      <w:r w:rsidR="003D6EB5" w:rsidRPr="00040F12">
        <w:rPr>
          <w:rFonts w:ascii="Times New Roman" w:hAnsi="Times New Roman" w:cs="Times New Roman"/>
          <w:sz w:val="24"/>
          <w:szCs w:val="24"/>
          <w:highlight w:val="yellow"/>
        </w:rPr>
        <w:t>m).</w:t>
      </w:r>
      <w:r w:rsidR="003D6EB5"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Detailed descriptions further characterizing study farm management practices and housing characteristics for lactating animals (e.g., laying surface, ventilation, stocking </w:t>
      </w:r>
      <w:r w:rsidRPr="00040F12">
        <w:rPr>
          <w:rFonts w:ascii="Times New Roman" w:hAnsi="Times New Roman" w:cs="Times New Roman"/>
          <w:sz w:val="24"/>
          <w:szCs w:val="24"/>
        </w:rPr>
        <w:lastRenderedPageBreak/>
        <w:t>density), and details about bedding material and bedding management practices for lactating animals (e.g., bedding depth, frequency of adding new bedding, manure removal) are provided in Supplemental Tables S</w:t>
      </w:r>
      <w:r w:rsidR="00AD4496" w:rsidRPr="00040F12">
        <w:rPr>
          <w:rFonts w:ascii="Times New Roman" w:hAnsi="Times New Roman" w:cs="Times New Roman"/>
          <w:sz w:val="24"/>
          <w:szCs w:val="24"/>
        </w:rPr>
        <w:t>1</w:t>
      </w:r>
      <w:r w:rsidRPr="00040F12">
        <w:rPr>
          <w:rFonts w:ascii="Times New Roman" w:hAnsi="Times New Roman" w:cs="Times New Roman"/>
          <w:sz w:val="24"/>
          <w:szCs w:val="24"/>
        </w:rPr>
        <w:t xml:space="preserve"> and S</w:t>
      </w:r>
      <w:r w:rsidR="00AD4496" w:rsidRPr="00040F12">
        <w:rPr>
          <w:rFonts w:ascii="Times New Roman" w:hAnsi="Times New Roman" w:cs="Times New Roman"/>
          <w:sz w:val="24"/>
          <w:szCs w:val="24"/>
        </w:rPr>
        <w:t>2</w:t>
      </w:r>
      <w:r w:rsidRPr="00040F12">
        <w:rPr>
          <w:rFonts w:ascii="Times New Roman" w:hAnsi="Times New Roman" w:cs="Times New Roman"/>
          <w:sz w:val="24"/>
          <w:szCs w:val="24"/>
        </w:rPr>
        <w:t>, respectively. Detailed descriptions of routine milking procedures and mastitis control practices are provided in Supplemental Tables S</w:t>
      </w:r>
      <w:r w:rsidR="00AD4496" w:rsidRPr="00040F12">
        <w:rPr>
          <w:rFonts w:ascii="Times New Roman" w:hAnsi="Times New Roman" w:cs="Times New Roman"/>
          <w:sz w:val="24"/>
          <w:szCs w:val="24"/>
        </w:rPr>
        <w:t>3</w:t>
      </w:r>
      <w:r w:rsidRPr="00040F12">
        <w:rPr>
          <w:rFonts w:ascii="Times New Roman" w:hAnsi="Times New Roman" w:cs="Times New Roman"/>
          <w:sz w:val="24"/>
          <w:szCs w:val="24"/>
        </w:rPr>
        <w:t xml:space="preserve"> and S</w:t>
      </w:r>
      <w:r w:rsidR="00AD4496" w:rsidRPr="00040F12">
        <w:rPr>
          <w:rFonts w:ascii="Times New Roman" w:hAnsi="Times New Roman" w:cs="Times New Roman"/>
          <w:sz w:val="24"/>
          <w:szCs w:val="24"/>
        </w:rPr>
        <w:t>4</w:t>
      </w:r>
      <w:r w:rsidRPr="00040F12">
        <w:rPr>
          <w:rFonts w:ascii="Times New Roman" w:hAnsi="Times New Roman" w:cs="Times New Roman"/>
          <w:sz w:val="24"/>
          <w:szCs w:val="24"/>
        </w:rPr>
        <w:t xml:space="preserve">, respectively. </w:t>
      </w:r>
    </w:p>
    <w:p w14:paraId="094E6835" w14:textId="77777777" w:rsidR="00143FD8" w:rsidRPr="00040F12" w:rsidRDefault="00143FD8" w:rsidP="006265AA">
      <w:pPr>
        <w:spacing w:line="480" w:lineRule="auto"/>
        <w:ind w:firstLine="720"/>
        <w:rPr>
          <w:rFonts w:ascii="Times New Roman" w:hAnsi="Times New Roman" w:cs="Times New Roman"/>
          <w:b/>
          <w:bCs/>
          <w:sz w:val="24"/>
          <w:szCs w:val="24"/>
        </w:rPr>
      </w:pPr>
    </w:p>
    <w:p w14:paraId="433B4736" w14:textId="77777777" w:rsidR="00143FD8" w:rsidRPr="00040F12"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040F12" w:rsidRDefault="00D7652E" w:rsidP="003449D7">
      <w:pPr>
        <w:spacing w:after="0" w:line="480" w:lineRule="auto"/>
        <w:ind w:left="720" w:hanging="360"/>
        <w:rPr>
          <w:rFonts w:ascii="Times New Roman" w:hAnsi="Times New Roman" w:cs="Times New Roman"/>
          <w:b/>
          <w:bCs/>
          <w:sz w:val="24"/>
          <w:szCs w:val="24"/>
        </w:rPr>
      </w:pPr>
      <w:r w:rsidRPr="00040F12">
        <w:rPr>
          <w:rFonts w:ascii="Times New Roman" w:hAnsi="Times New Roman" w:cs="Times New Roman"/>
          <w:b/>
          <w:bCs/>
          <w:sz w:val="24"/>
          <w:szCs w:val="24"/>
        </w:rPr>
        <w:t xml:space="preserve">Description of </w:t>
      </w:r>
      <w:r w:rsidR="00CA29EB" w:rsidRPr="00040F12">
        <w:rPr>
          <w:rFonts w:ascii="Times New Roman" w:hAnsi="Times New Roman" w:cs="Times New Roman"/>
          <w:b/>
          <w:bCs/>
          <w:sz w:val="24"/>
          <w:szCs w:val="24"/>
        </w:rPr>
        <w:t xml:space="preserve">bulk tank milk </w:t>
      </w:r>
      <w:r w:rsidRPr="00040F12">
        <w:rPr>
          <w:rFonts w:ascii="Times New Roman" w:hAnsi="Times New Roman" w:cs="Times New Roman"/>
          <w:b/>
          <w:bCs/>
          <w:sz w:val="24"/>
          <w:szCs w:val="24"/>
        </w:rPr>
        <w:t>quality</w:t>
      </w:r>
      <w:r w:rsidR="009B148C" w:rsidRPr="00040F12">
        <w:rPr>
          <w:rFonts w:ascii="Times New Roman" w:hAnsi="Times New Roman" w:cs="Times New Roman"/>
          <w:b/>
          <w:bCs/>
          <w:sz w:val="24"/>
          <w:szCs w:val="24"/>
        </w:rPr>
        <w:t xml:space="preserve">, </w:t>
      </w:r>
      <w:r w:rsidR="00A1187F" w:rsidRPr="00040F12">
        <w:rPr>
          <w:rFonts w:ascii="Times New Roman" w:hAnsi="Times New Roman" w:cs="Times New Roman"/>
          <w:b/>
          <w:bCs/>
          <w:sz w:val="24"/>
          <w:szCs w:val="24"/>
        </w:rPr>
        <w:t>udder health measures</w:t>
      </w:r>
      <w:r w:rsidR="009B148C" w:rsidRPr="00040F12">
        <w:rPr>
          <w:rFonts w:ascii="Times New Roman" w:hAnsi="Times New Roman" w:cs="Times New Roman"/>
          <w:b/>
          <w:bCs/>
          <w:sz w:val="24"/>
          <w:szCs w:val="24"/>
        </w:rPr>
        <w:t xml:space="preserve">, </w:t>
      </w:r>
      <w:r w:rsidR="001034A0" w:rsidRPr="00040F12">
        <w:rPr>
          <w:rFonts w:ascii="Times New Roman" w:hAnsi="Times New Roman" w:cs="Times New Roman"/>
          <w:b/>
          <w:bCs/>
          <w:sz w:val="24"/>
          <w:szCs w:val="24"/>
        </w:rPr>
        <w:t xml:space="preserve">milk production, </w:t>
      </w:r>
      <w:r w:rsidR="009B148C" w:rsidRPr="00040F12">
        <w:rPr>
          <w:rFonts w:ascii="Times New Roman" w:hAnsi="Times New Roman" w:cs="Times New Roman"/>
          <w:b/>
          <w:bCs/>
          <w:sz w:val="24"/>
          <w:szCs w:val="24"/>
        </w:rPr>
        <w:t>and udder hygiene scores</w:t>
      </w:r>
      <w:r w:rsidR="00C75B3E" w:rsidRPr="00040F12">
        <w:rPr>
          <w:rFonts w:ascii="Times New Roman" w:hAnsi="Times New Roman" w:cs="Times New Roman"/>
          <w:b/>
          <w:bCs/>
          <w:sz w:val="24"/>
          <w:szCs w:val="24"/>
        </w:rPr>
        <w:t xml:space="preserve"> </w:t>
      </w:r>
    </w:p>
    <w:p w14:paraId="4D468465" w14:textId="5D3115C3" w:rsidR="00692DAA" w:rsidRPr="00040F12" w:rsidRDefault="009D1E15" w:rsidP="003449D7">
      <w:pPr>
        <w:spacing w:after="0" w:line="480" w:lineRule="auto"/>
        <w:ind w:firstLine="720"/>
        <w:rPr>
          <w:rFonts w:ascii="Times New Roman" w:hAnsi="Times New Roman" w:cs="Times New Roman"/>
          <w:b/>
          <w:bCs/>
        </w:rPr>
      </w:pPr>
      <w:ins w:id="462" w:author="Caitlin Jeffrey" w:date="2024-03-19T12:29:00Z">
        <w:r w:rsidRPr="00040F12">
          <w:rPr>
            <w:rFonts w:ascii="Times New Roman" w:hAnsi="Times New Roman" w:cs="Times New Roman"/>
            <w:sz w:val="24"/>
            <w:szCs w:val="24"/>
            <w:highlight w:val="yellow"/>
          </w:rPr>
          <w:t>There was no difference in cfu count between the three facility types for any of the four bacterial groups measured using a nonparametric unconditional comparison (Table 2).</w:t>
        </w:r>
        <w:r w:rsidRPr="00040F12">
          <w:rPr>
            <w:rFonts w:ascii="Times New Roman" w:hAnsi="Times New Roman" w:cs="Times New Roman"/>
            <w:sz w:val="24"/>
            <w:szCs w:val="24"/>
          </w:rPr>
          <w:t xml:space="preserve"> </w:t>
        </w:r>
      </w:ins>
      <w:del w:id="463" w:author="Caitlin Jeffrey" w:date="2024-03-19T12:29:00Z">
        <w:r w:rsidR="00EA28EE" w:rsidRPr="00040F12" w:rsidDel="009D1E15">
          <w:rPr>
            <w:rFonts w:ascii="Times New Roman" w:hAnsi="Times New Roman" w:cs="Times New Roman"/>
            <w:sz w:val="24"/>
            <w:szCs w:val="24"/>
          </w:rPr>
          <w:delText>The</w:delText>
        </w:r>
        <w:r w:rsidR="00147BB0" w:rsidRPr="00040F12" w:rsidDel="009D1E15">
          <w:rPr>
            <w:rFonts w:ascii="Times New Roman" w:hAnsi="Times New Roman" w:cs="Times New Roman"/>
            <w:sz w:val="24"/>
            <w:szCs w:val="24"/>
          </w:rPr>
          <w:delText xml:space="preserve"> aerobic culture results </w:delText>
        </w:r>
        <w:r w:rsidR="005E7524" w:rsidRPr="00040F12" w:rsidDel="009D1E15">
          <w:rPr>
            <w:rFonts w:ascii="Times New Roman" w:hAnsi="Times New Roman" w:cs="Times New Roman"/>
            <w:sz w:val="24"/>
            <w:szCs w:val="24"/>
          </w:rPr>
          <w:delText>for the</w:delText>
        </w:r>
        <w:r w:rsidR="00EA28EE" w:rsidRPr="00040F12" w:rsidDel="009D1E15">
          <w:rPr>
            <w:rFonts w:ascii="Times New Roman" w:hAnsi="Times New Roman" w:cs="Times New Roman"/>
            <w:sz w:val="24"/>
            <w:szCs w:val="24"/>
          </w:rPr>
          <w:delText xml:space="preserve"> four bacterial groups</w:delText>
        </w:r>
        <w:r w:rsidR="00E205B9" w:rsidRPr="00040F12" w:rsidDel="009D1E15">
          <w:rPr>
            <w:rFonts w:ascii="Times New Roman" w:hAnsi="Times New Roman" w:cs="Times New Roman"/>
            <w:sz w:val="24"/>
            <w:szCs w:val="24"/>
          </w:rPr>
          <w:delText xml:space="preserve"> </w:delText>
        </w:r>
        <w:r w:rsidR="00EA28EE" w:rsidRPr="00040F12" w:rsidDel="009D1E15">
          <w:rPr>
            <w:rFonts w:ascii="Times New Roman" w:hAnsi="Times New Roman" w:cs="Times New Roman"/>
            <w:sz w:val="24"/>
            <w:szCs w:val="24"/>
          </w:rPr>
          <w:delText>measured</w:delText>
        </w:r>
        <w:r w:rsidR="00E205B9" w:rsidRPr="00040F12" w:rsidDel="009D1E15">
          <w:rPr>
            <w:rFonts w:ascii="Times New Roman" w:hAnsi="Times New Roman" w:cs="Times New Roman"/>
            <w:sz w:val="24"/>
            <w:szCs w:val="24"/>
          </w:rPr>
          <w:delText xml:space="preserve"> for</w:delText>
        </w:r>
        <w:r w:rsidR="00EA28EE" w:rsidRPr="00040F12" w:rsidDel="009D1E15">
          <w:rPr>
            <w:rFonts w:ascii="Times New Roman" w:hAnsi="Times New Roman" w:cs="Times New Roman"/>
            <w:sz w:val="24"/>
            <w:szCs w:val="24"/>
          </w:rPr>
          <w:delText xml:space="preserve"> </w:delText>
        </w:r>
        <w:r w:rsidR="00E205B9" w:rsidRPr="00040F12" w:rsidDel="009D1E15">
          <w:rPr>
            <w:rFonts w:ascii="Times New Roman" w:hAnsi="Times New Roman" w:cs="Times New Roman"/>
            <w:sz w:val="24"/>
            <w:szCs w:val="24"/>
          </w:rPr>
          <w:delText>bulk tank milk did not differ</w:delText>
        </w:r>
        <w:r w:rsidR="00EE5530" w:rsidRPr="00040F12" w:rsidDel="009D1E15">
          <w:rPr>
            <w:rFonts w:ascii="Times New Roman" w:hAnsi="Times New Roman" w:cs="Times New Roman"/>
            <w:sz w:val="24"/>
            <w:szCs w:val="24"/>
          </w:rPr>
          <w:delText xml:space="preserve"> </w:delText>
        </w:r>
        <w:r w:rsidR="00147BB0" w:rsidRPr="00040F12" w:rsidDel="009D1E15">
          <w:rPr>
            <w:rFonts w:ascii="Times New Roman" w:hAnsi="Times New Roman" w:cs="Times New Roman"/>
            <w:sz w:val="24"/>
            <w:szCs w:val="24"/>
          </w:rPr>
          <w:delText xml:space="preserve">among </w:delText>
        </w:r>
        <w:r w:rsidR="00EE5530" w:rsidRPr="00040F12" w:rsidDel="009D1E15">
          <w:rPr>
            <w:rFonts w:ascii="Times New Roman" w:hAnsi="Times New Roman" w:cs="Times New Roman"/>
            <w:sz w:val="24"/>
            <w:szCs w:val="24"/>
          </w:rPr>
          <w:delText>facility type</w:delText>
        </w:r>
        <w:r w:rsidR="00147BB0" w:rsidRPr="00040F12" w:rsidDel="009D1E15">
          <w:rPr>
            <w:rFonts w:ascii="Times New Roman" w:hAnsi="Times New Roman" w:cs="Times New Roman"/>
            <w:sz w:val="24"/>
            <w:szCs w:val="24"/>
          </w:rPr>
          <w:delText>s</w:delText>
        </w:r>
        <w:r w:rsidR="00EE5530" w:rsidRPr="00040F12" w:rsidDel="009D1E15">
          <w:rPr>
            <w:rFonts w:ascii="Times New Roman" w:hAnsi="Times New Roman" w:cs="Times New Roman"/>
            <w:sz w:val="24"/>
            <w:szCs w:val="24"/>
          </w:rPr>
          <w:delText xml:space="preserve"> </w:delText>
        </w:r>
        <w:r w:rsidR="00EA28EE" w:rsidRPr="00040F12" w:rsidDel="009D1E15">
          <w:rPr>
            <w:rFonts w:ascii="Times New Roman" w:hAnsi="Times New Roman" w:cs="Times New Roman"/>
            <w:sz w:val="24"/>
            <w:szCs w:val="24"/>
          </w:rPr>
          <w:delText>(</w:delText>
        </w:r>
        <w:r w:rsidR="009F07A6" w:rsidRPr="00040F12" w:rsidDel="009D1E15">
          <w:rPr>
            <w:rFonts w:ascii="Times New Roman" w:hAnsi="Times New Roman" w:cs="Times New Roman"/>
            <w:sz w:val="24"/>
            <w:szCs w:val="24"/>
          </w:rPr>
          <w:delText>Table 2</w:delText>
        </w:r>
        <w:r w:rsidR="00EA28EE" w:rsidRPr="00040F12" w:rsidDel="009D1E15">
          <w:rPr>
            <w:rFonts w:ascii="Times New Roman" w:hAnsi="Times New Roman" w:cs="Times New Roman"/>
            <w:sz w:val="24"/>
            <w:szCs w:val="24"/>
          </w:rPr>
          <w:delText>)</w:delText>
        </w:r>
        <w:r w:rsidR="009F07A6" w:rsidRPr="00040F12" w:rsidDel="009D1E15">
          <w:rPr>
            <w:rFonts w:ascii="Times New Roman" w:hAnsi="Times New Roman" w:cs="Times New Roman"/>
            <w:sz w:val="24"/>
            <w:szCs w:val="24"/>
          </w:rPr>
          <w:delText xml:space="preserve">. </w:delText>
        </w:r>
      </w:del>
      <w:r w:rsidR="001803F0" w:rsidRPr="00040F12">
        <w:rPr>
          <w:rFonts w:ascii="Times New Roman" w:hAnsi="Times New Roman" w:cs="Times New Roman"/>
          <w:sz w:val="24"/>
          <w:szCs w:val="24"/>
        </w:rPr>
        <w:t>N</w:t>
      </w:r>
      <w:r w:rsidR="00CA29EB" w:rsidRPr="00040F12">
        <w:rPr>
          <w:rFonts w:ascii="Times New Roman" w:hAnsi="Times New Roman" w:cs="Times New Roman"/>
          <w:sz w:val="24"/>
          <w:szCs w:val="24"/>
        </w:rPr>
        <w:t>one</w:t>
      </w:r>
      <w:r w:rsidR="001803F0" w:rsidRPr="00040F12">
        <w:rPr>
          <w:rFonts w:ascii="Times New Roman" w:hAnsi="Times New Roman" w:cs="Times New Roman"/>
          <w:sz w:val="24"/>
          <w:szCs w:val="24"/>
        </w:rPr>
        <w:t xml:space="preserve"> of the 21 bulk tank milk samples</w:t>
      </w:r>
      <w:r w:rsidR="00CA29EB" w:rsidRPr="00040F12">
        <w:rPr>
          <w:rFonts w:ascii="Times New Roman" w:hAnsi="Times New Roman" w:cs="Times New Roman"/>
          <w:sz w:val="24"/>
          <w:szCs w:val="24"/>
        </w:rPr>
        <w:t xml:space="preserve"> were positive for </w:t>
      </w:r>
      <w:r w:rsidR="00CA29EB" w:rsidRPr="00040F12">
        <w:rPr>
          <w:rFonts w:ascii="Times New Roman" w:hAnsi="Times New Roman" w:cs="Times New Roman"/>
          <w:i/>
          <w:iCs/>
          <w:sz w:val="24"/>
          <w:szCs w:val="24"/>
        </w:rPr>
        <w:t xml:space="preserve">Strep. agalactiae </w:t>
      </w:r>
      <w:r w:rsidR="00CA29EB" w:rsidRPr="00040F12">
        <w:rPr>
          <w:rFonts w:ascii="Times New Roman" w:hAnsi="Times New Roman" w:cs="Times New Roman"/>
          <w:sz w:val="24"/>
          <w:szCs w:val="24"/>
        </w:rPr>
        <w:t xml:space="preserve">or </w:t>
      </w:r>
      <w:r w:rsidR="00CA29EB" w:rsidRPr="00040F12">
        <w:rPr>
          <w:rFonts w:ascii="Times New Roman" w:hAnsi="Times New Roman" w:cs="Times New Roman"/>
          <w:i/>
          <w:iCs/>
          <w:sz w:val="24"/>
          <w:szCs w:val="24"/>
        </w:rPr>
        <w:t>Mycoplasma</w:t>
      </w:r>
      <w:r w:rsidR="00CA29EB" w:rsidRPr="00040F12">
        <w:rPr>
          <w:rFonts w:ascii="Times New Roman" w:hAnsi="Times New Roman" w:cs="Times New Roman"/>
          <w:sz w:val="24"/>
          <w:szCs w:val="24"/>
        </w:rPr>
        <w:t xml:space="preserve"> spp. Sixteen of the 21 samples were negative for coliforms on aerobic culture, while 5 farms had a coliform count of 5 cfu/mL. </w:t>
      </w:r>
      <w:r w:rsidR="00CA29EB" w:rsidRPr="00040F12">
        <w:rPr>
          <w:rFonts w:ascii="Times New Roman" w:hAnsi="Times New Roman" w:cs="Times New Roman"/>
          <w:i/>
          <w:iCs/>
          <w:sz w:val="24"/>
          <w:szCs w:val="24"/>
        </w:rPr>
        <w:t>Staph. aureus</w:t>
      </w:r>
      <w:r w:rsidR="00CA29EB" w:rsidRPr="00040F12">
        <w:rPr>
          <w:rFonts w:ascii="Times New Roman" w:hAnsi="Times New Roman" w:cs="Times New Roman"/>
          <w:sz w:val="24"/>
          <w:szCs w:val="24"/>
        </w:rPr>
        <w:t xml:space="preserve"> was found in the bulk tank milk from 13/21 herds, with a median (range) cfu/mL of 50 (15-320) when present. </w:t>
      </w:r>
    </w:p>
    <w:p w14:paraId="44F47B11" w14:textId="119C4B85" w:rsidR="00F81BD0" w:rsidRPr="00040F12" w:rsidRDefault="004D73E8" w:rsidP="005C62DE">
      <w:pPr>
        <w:spacing w:line="480" w:lineRule="auto"/>
        <w:ind w:firstLine="720"/>
        <w:rPr>
          <w:rFonts w:ascii="Times New Roman" w:hAnsi="Times New Roman" w:cs="Times New Roman"/>
        </w:rPr>
      </w:pPr>
      <w:r w:rsidRPr="00040F12">
        <w:rPr>
          <w:rFonts w:ascii="Times New Roman" w:hAnsi="Times New Roman" w:cs="Times New Roman"/>
          <w:sz w:val="24"/>
          <w:szCs w:val="24"/>
        </w:rPr>
        <w:t xml:space="preserve">BTSCC, </w:t>
      </w:r>
      <w:r w:rsidR="00DA4AB1" w:rsidRPr="00040F12">
        <w:rPr>
          <w:rFonts w:ascii="Times New Roman" w:hAnsi="Times New Roman" w:cs="Times New Roman"/>
          <w:sz w:val="24"/>
          <w:szCs w:val="24"/>
        </w:rPr>
        <w:t>% cows with newly elevated SCS, % cows with chronically elevated SCS, % cows with elevated SCS, avg. SCS, and STD</w:t>
      </w:r>
      <w:r w:rsidR="00437988" w:rsidRPr="00040F12">
        <w:rPr>
          <w:rFonts w:ascii="Times New Roman" w:hAnsi="Times New Roman" w:cs="Times New Roman"/>
          <w:sz w:val="24"/>
          <w:szCs w:val="24"/>
        </w:rPr>
        <w:t xml:space="preserve"> 150-day milk </w:t>
      </w:r>
      <w:r w:rsidRPr="00040F12">
        <w:rPr>
          <w:rFonts w:ascii="Times New Roman" w:hAnsi="Times New Roman" w:cs="Times New Roman"/>
          <w:sz w:val="24"/>
          <w:szCs w:val="24"/>
        </w:rPr>
        <w:t xml:space="preserve">production </w:t>
      </w:r>
      <w:r w:rsidR="00437988" w:rsidRPr="00040F12">
        <w:rPr>
          <w:rFonts w:ascii="Times New Roman" w:hAnsi="Times New Roman" w:cs="Times New Roman"/>
          <w:sz w:val="24"/>
          <w:szCs w:val="24"/>
        </w:rPr>
        <w:t>did not differ by facility type</w:t>
      </w:r>
      <w:r w:rsidRPr="00040F12">
        <w:rPr>
          <w:rFonts w:ascii="Times New Roman" w:hAnsi="Times New Roman" w:cs="Times New Roman"/>
          <w:sz w:val="24"/>
          <w:szCs w:val="24"/>
        </w:rPr>
        <w:t xml:space="preserve"> </w:t>
      </w:r>
      <w:r w:rsidR="00437988" w:rsidRPr="00040F12">
        <w:rPr>
          <w:rFonts w:ascii="Times New Roman" w:hAnsi="Times New Roman" w:cs="Times New Roman"/>
          <w:sz w:val="24"/>
          <w:szCs w:val="24"/>
        </w:rPr>
        <w:t>(</w:t>
      </w:r>
      <w:r w:rsidRPr="00040F12">
        <w:rPr>
          <w:rFonts w:ascii="Times New Roman" w:hAnsi="Times New Roman" w:cs="Times New Roman"/>
          <w:sz w:val="24"/>
          <w:szCs w:val="24"/>
        </w:rPr>
        <w:t>Table 3</w:t>
      </w:r>
      <w:r w:rsidR="00437988" w:rsidRPr="00040F12">
        <w:rPr>
          <w:rFonts w:ascii="Times New Roman" w:hAnsi="Times New Roman" w:cs="Times New Roman"/>
          <w:sz w:val="24"/>
          <w:szCs w:val="24"/>
        </w:rPr>
        <w:t>)</w:t>
      </w:r>
      <w:r w:rsidRPr="00040F12">
        <w:rPr>
          <w:rFonts w:ascii="Times New Roman" w:hAnsi="Times New Roman" w:cs="Times New Roman"/>
          <w:sz w:val="24"/>
          <w:szCs w:val="24"/>
        </w:rPr>
        <w:t>.</w:t>
      </w:r>
    </w:p>
    <w:p w14:paraId="04C5B6FE" w14:textId="2571BB81" w:rsidR="00057CE1" w:rsidRPr="00040F12" w:rsidRDefault="00057CE1" w:rsidP="00173A46">
      <w:pPr>
        <w:spacing w:after="0"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The overall mean (95% CI) of herd-level</w:t>
      </w:r>
      <w:r w:rsidR="00ED6E62" w:rsidRPr="00040F12">
        <w:rPr>
          <w:rFonts w:ascii="Times New Roman" w:hAnsi="Times New Roman" w:cs="Times New Roman"/>
          <w:sz w:val="24"/>
          <w:szCs w:val="24"/>
        </w:rPr>
        <w:t xml:space="preserve"> udder</w:t>
      </w:r>
      <w:r w:rsidRPr="00040F12">
        <w:rPr>
          <w:rFonts w:ascii="Times New Roman" w:hAnsi="Times New Roman" w:cs="Times New Roman"/>
          <w:sz w:val="24"/>
          <w:szCs w:val="24"/>
        </w:rPr>
        <w:t xml:space="preserve"> hygiene scores for all 21 farms was 2.32 (2.16-2.49). The mean hygiene score was 2.2 (1.91-2.44) for </w:t>
      </w:r>
      <w:del w:id="464" w:author="Caitlin Jeffrey" w:date="2024-04-01T14:28:00Z">
        <w:r w:rsidRPr="00040F12" w:rsidDel="0044734E">
          <w:rPr>
            <w:rFonts w:ascii="Times New Roman" w:hAnsi="Times New Roman" w:cs="Times New Roman"/>
            <w:sz w:val="24"/>
            <w:szCs w:val="24"/>
          </w:rPr>
          <w:delText>bedded pack</w:delText>
        </w:r>
      </w:del>
      <w:ins w:id="465" w:author="Caitlin Jeffrey" w:date="2024-04-01T14:28:00Z">
        <w:r w:rsidR="0044734E"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(n = 5), 2.5 (2.24-2.76) for </w:t>
      </w:r>
      <w:del w:id="466" w:author="Caitlin Jeffrey" w:date="2024-03-18T14:17:00Z">
        <w:r w:rsidRPr="00040F12" w:rsidDel="00730AD3">
          <w:rPr>
            <w:rFonts w:ascii="Times New Roman" w:hAnsi="Times New Roman" w:cs="Times New Roman"/>
            <w:sz w:val="24"/>
            <w:szCs w:val="24"/>
          </w:rPr>
          <w:delText>tiestall</w:delText>
        </w:r>
      </w:del>
      <w:ins w:id="467" w:author="Caitlin Jeffrey" w:date="2024-03-18T14:17:00Z">
        <w:r w:rsidR="00730AD3" w:rsidRPr="00040F12">
          <w:rPr>
            <w:rFonts w:ascii="Times New Roman" w:hAnsi="Times New Roman" w:cs="Times New Roman"/>
            <w:sz w:val="24"/>
            <w:szCs w:val="24"/>
          </w:rPr>
          <w:t>TS</w:t>
        </w:r>
      </w:ins>
      <w:r w:rsidRPr="00040F12">
        <w:rPr>
          <w:rFonts w:ascii="Times New Roman" w:hAnsi="Times New Roman" w:cs="Times New Roman"/>
          <w:sz w:val="24"/>
          <w:szCs w:val="24"/>
        </w:rPr>
        <w:t xml:space="preserve"> farms (n = 10), and 2.15 (1.93-2.37) for </w:t>
      </w:r>
      <w:del w:id="468" w:author="Caitlin Jeffrey" w:date="2024-03-18T14:16:00Z">
        <w:r w:rsidRPr="00040F12" w:rsidDel="00730AD3">
          <w:rPr>
            <w:rFonts w:ascii="Times New Roman" w:hAnsi="Times New Roman" w:cs="Times New Roman"/>
            <w:sz w:val="24"/>
            <w:szCs w:val="24"/>
          </w:rPr>
          <w:delText>freestall</w:delText>
        </w:r>
      </w:del>
      <w:ins w:id="469" w:author="Caitlin Jeffrey" w:date="2024-03-18T14:16: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farms (n = 6).</w:t>
      </w:r>
      <w:r w:rsidR="00FF56B5" w:rsidRPr="00040F12">
        <w:rPr>
          <w:rFonts w:ascii="Times New Roman" w:hAnsi="Times New Roman" w:cs="Times New Roman"/>
          <w:sz w:val="24"/>
          <w:szCs w:val="24"/>
        </w:rPr>
        <w:t xml:space="preserve"> Mean udder hygiene score did not differ by facility</w:t>
      </w:r>
      <w:r w:rsidR="00103676" w:rsidRPr="00040F12">
        <w:rPr>
          <w:rFonts w:ascii="Times New Roman" w:hAnsi="Times New Roman" w:cs="Times New Roman"/>
          <w:sz w:val="24"/>
          <w:szCs w:val="24"/>
        </w:rPr>
        <w:t xml:space="preserve"> type. </w:t>
      </w:r>
      <w:r w:rsidRPr="00040F12">
        <w:rPr>
          <w:rFonts w:ascii="Times New Roman" w:hAnsi="Times New Roman" w:cs="Times New Roman"/>
          <w:sz w:val="24"/>
          <w:szCs w:val="24"/>
        </w:rPr>
        <w:t xml:space="preserve">The overall mean proportion of cows with </w:t>
      </w:r>
      <w:r w:rsidRPr="00040F12">
        <w:rPr>
          <w:rFonts w:ascii="Times New Roman" w:hAnsi="Times New Roman" w:cs="Times New Roman"/>
          <w:sz w:val="24"/>
          <w:szCs w:val="24"/>
        </w:rPr>
        <w:lastRenderedPageBreak/>
        <w:t>dirty udders in a herd (udder hygiene score ≥3) was 40% (31-48</w:t>
      </w:r>
      <w:r w:rsidR="00C975AE"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The </w:t>
      </w:r>
      <w:r w:rsidR="00A502A9" w:rsidRPr="00040F12">
        <w:rPr>
          <w:rFonts w:ascii="Times New Roman" w:hAnsi="Times New Roman" w:cs="Times New Roman"/>
          <w:sz w:val="24"/>
          <w:szCs w:val="24"/>
        </w:rPr>
        <w:t xml:space="preserve">mean </w:t>
      </w:r>
      <w:r w:rsidRPr="00040F12">
        <w:rPr>
          <w:rFonts w:ascii="Times New Roman" w:hAnsi="Times New Roman" w:cs="Times New Roman"/>
          <w:sz w:val="24"/>
          <w:szCs w:val="24"/>
        </w:rPr>
        <w:t>proportion of cows with dirty udders (95% CI) was 32% (18-46</w:t>
      </w:r>
      <w:r w:rsidR="00C975AE"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for </w:t>
      </w:r>
      <w:del w:id="470" w:author="Caitlin Jeffrey" w:date="2024-04-01T14:28:00Z">
        <w:r w:rsidRPr="00040F12" w:rsidDel="0044734E">
          <w:rPr>
            <w:rFonts w:ascii="Times New Roman" w:hAnsi="Times New Roman" w:cs="Times New Roman"/>
            <w:sz w:val="24"/>
            <w:szCs w:val="24"/>
          </w:rPr>
          <w:delText>bedded pack</w:delText>
        </w:r>
      </w:del>
      <w:ins w:id="471" w:author="Caitlin Jeffrey" w:date="2024-04-01T14:28:00Z">
        <w:r w:rsidR="0044734E"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49% (35-62) for </w:t>
      </w:r>
      <w:del w:id="472" w:author="Caitlin Jeffrey" w:date="2024-03-18T14:17:00Z">
        <w:r w:rsidRPr="00040F12" w:rsidDel="00730AD3">
          <w:rPr>
            <w:rFonts w:ascii="Times New Roman" w:hAnsi="Times New Roman" w:cs="Times New Roman"/>
            <w:sz w:val="24"/>
            <w:szCs w:val="24"/>
          </w:rPr>
          <w:delText>tiestall</w:delText>
        </w:r>
      </w:del>
      <w:ins w:id="473" w:author="Caitlin Jeffrey" w:date="2024-03-18T14:17:00Z">
        <w:r w:rsidR="00730AD3" w:rsidRPr="00040F12">
          <w:rPr>
            <w:rFonts w:ascii="Times New Roman" w:hAnsi="Times New Roman" w:cs="Times New Roman"/>
            <w:sz w:val="24"/>
            <w:szCs w:val="24"/>
          </w:rPr>
          <w:t>TS</w:t>
        </w:r>
      </w:ins>
      <w:r w:rsidRPr="00040F12">
        <w:rPr>
          <w:rFonts w:ascii="Times New Roman" w:hAnsi="Times New Roman" w:cs="Times New Roman"/>
          <w:sz w:val="24"/>
          <w:szCs w:val="24"/>
        </w:rPr>
        <w:t xml:space="preserve"> farms, and 32% (20-44) for </w:t>
      </w:r>
      <w:del w:id="474" w:author="Caitlin Jeffrey" w:date="2024-03-18T14:16:00Z">
        <w:r w:rsidRPr="00040F12" w:rsidDel="00730AD3">
          <w:rPr>
            <w:rFonts w:ascii="Times New Roman" w:hAnsi="Times New Roman" w:cs="Times New Roman"/>
            <w:sz w:val="24"/>
            <w:szCs w:val="24"/>
          </w:rPr>
          <w:delText>freestall</w:delText>
        </w:r>
      </w:del>
      <w:ins w:id="475" w:author="Caitlin Jeffrey" w:date="2024-03-18T14:16: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farms. </w:t>
      </w:r>
      <w:r w:rsidR="00103676" w:rsidRPr="00040F12">
        <w:rPr>
          <w:rFonts w:ascii="Times New Roman" w:hAnsi="Times New Roman" w:cs="Times New Roman"/>
          <w:sz w:val="24"/>
          <w:szCs w:val="24"/>
        </w:rPr>
        <w:t>The proportion of cows with dirty udders did not differ by facility type.</w:t>
      </w:r>
    </w:p>
    <w:p w14:paraId="052DC592" w14:textId="6BFE405D" w:rsidR="00F93FD4" w:rsidRPr="00040F12" w:rsidRDefault="00D7652E" w:rsidP="003C6F06">
      <w:pPr>
        <w:spacing w:line="480" w:lineRule="auto"/>
        <w:ind w:left="720" w:hanging="360"/>
        <w:rPr>
          <w:rFonts w:ascii="Times New Roman" w:hAnsi="Times New Roman" w:cs="Times New Roman"/>
          <w:b/>
          <w:bCs/>
          <w:sz w:val="24"/>
          <w:szCs w:val="24"/>
        </w:rPr>
      </w:pPr>
      <w:r w:rsidRPr="00040F12">
        <w:rPr>
          <w:rFonts w:ascii="Times New Roman" w:hAnsi="Times New Roman" w:cs="Times New Roman"/>
          <w:b/>
          <w:bCs/>
          <w:sz w:val="24"/>
          <w:szCs w:val="24"/>
        </w:rPr>
        <w:t xml:space="preserve">Objective 1. Analysis of </w:t>
      </w:r>
      <w:r w:rsidR="00E26D7C" w:rsidRPr="00040F12">
        <w:rPr>
          <w:rFonts w:ascii="Times New Roman" w:hAnsi="Times New Roman" w:cs="Times New Roman"/>
          <w:b/>
          <w:bCs/>
          <w:sz w:val="24"/>
          <w:szCs w:val="24"/>
        </w:rPr>
        <w:t>r</w:t>
      </w:r>
      <w:r w:rsidR="000F63D9" w:rsidRPr="00040F12">
        <w:rPr>
          <w:rFonts w:ascii="Times New Roman" w:hAnsi="Times New Roman" w:cs="Times New Roman"/>
          <w:b/>
          <w:bCs/>
          <w:sz w:val="24"/>
          <w:szCs w:val="24"/>
        </w:rPr>
        <w:t>elationship between facility type and measures of</w:t>
      </w:r>
      <w:r w:rsidR="00F93FD4" w:rsidRPr="00040F12">
        <w:rPr>
          <w:rFonts w:ascii="Times New Roman" w:hAnsi="Times New Roman" w:cs="Times New Roman"/>
          <w:b/>
          <w:bCs/>
          <w:sz w:val="24"/>
          <w:szCs w:val="24"/>
        </w:rPr>
        <w:t xml:space="preserve"> </w:t>
      </w:r>
      <w:r w:rsidR="00173A46" w:rsidRPr="00040F12">
        <w:rPr>
          <w:rFonts w:ascii="Times New Roman" w:hAnsi="Times New Roman" w:cs="Times New Roman"/>
          <w:b/>
          <w:bCs/>
          <w:sz w:val="24"/>
          <w:szCs w:val="24"/>
        </w:rPr>
        <w:t xml:space="preserve">bulk tank milk quality, udder health, milk production, and udder hygiene scores </w:t>
      </w:r>
    </w:p>
    <w:p w14:paraId="48EBE274" w14:textId="3834053C" w:rsidR="0046483C" w:rsidRPr="00040F12" w:rsidRDefault="0012513F" w:rsidP="00A305CE">
      <w:pPr>
        <w:pStyle w:val="ListParagraph"/>
        <w:spacing w:line="480" w:lineRule="auto"/>
        <w:ind w:left="0" w:firstLine="720"/>
      </w:pPr>
      <w:r w:rsidRPr="00040F12">
        <w:rPr>
          <w:color w:val="000000"/>
        </w:rPr>
        <w:t xml:space="preserve">Final multivariable models are summarized in Table </w:t>
      </w:r>
      <w:r w:rsidR="00BA0EBA" w:rsidRPr="00040F12">
        <w:rPr>
          <w:color w:val="000000"/>
        </w:rPr>
        <w:t>4</w:t>
      </w:r>
      <w:r w:rsidRPr="00040F12">
        <w:rPr>
          <w:color w:val="000000"/>
        </w:rPr>
        <w:t xml:space="preserve">. </w:t>
      </w:r>
      <w:r w:rsidR="008D461B" w:rsidRPr="00040F12">
        <w:t>All 21 farms were able to be included in the models for BTSCC, average hygiene score, and proportion of dirty udders.</w:t>
      </w:r>
      <w:r w:rsidR="00176B80" w:rsidRPr="00040F12">
        <w:t xml:space="preserve"> </w:t>
      </w:r>
      <w:r w:rsidR="0046483C" w:rsidRPr="00040F12">
        <w:t>For</w:t>
      </w:r>
      <w:r w:rsidR="0046753C" w:rsidRPr="00040F12">
        <w:t xml:space="preserve"> the models exploring newSC</w:t>
      </w:r>
      <w:r w:rsidR="003F38AD" w:rsidRPr="00040F12">
        <w:t>S</w:t>
      </w:r>
      <w:r w:rsidR="0046753C" w:rsidRPr="00040F12">
        <w:t>, chronSC</w:t>
      </w:r>
      <w:r w:rsidR="003F38AD" w:rsidRPr="00040F12">
        <w:t>S</w:t>
      </w:r>
      <w:r w:rsidR="0046753C" w:rsidRPr="00040F12">
        <w:t>, and elevSC</w:t>
      </w:r>
      <w:r w:rsidR="003F38AD" w:rsidRPr="00040F12">
        <w:t>S</w:t>
      </w:r>
      <w:r w:rsidR="0046753C" w:rsidRPr="00040F12">
        <w:t xml:space="preserve">, </w:t>
      </w:r>
      <w:r w:rsidR="00443B5C" w:rsidRPr="00040F12">
        <w:t>two</w:t>
      </w:r>
      <w:r w:rsidR="0046753C" w:rsidRPr="00040F12">
        <w:t xml:space="preserve"> </w:t>
      </w:r>
      <w:del w:id="476" w:author="Caitlin Jeffrey" w:date="2024-04-01T14:28:00Z">
        <w:r w:rsidR="0046753C" w:rsidRPr="00040F12" w:rsidDel="00AA7606">
          <w:delText>bedded pack</w:delText>
        </w:r>
      </w:del>
      <w:ins w:id="477" w:author="Caitlin Jeffrey" w:date="2024-04-01T14:28:00Z">
        <w:r w:rsidR="00AA7606" w:rsidRPr="00040F12">
          <w:t>BP</w:t>
        </w:r>
      </w:ins>
      <w:r w:rsidR="0046753C" w:rsidRPr="00040F12">
        <w:t xml:space="preserve"> farms did not have available DHIA data (</w:t>
      </w:r>
      <w:r w:rsidR="004B041D" w:rsidRPr="00040F12">
        <w:t xml:space="preserve">n = 19; </w:t>
      </w:r>
      <w:r w:rsidR="00254ED0" w:rsidRPr="00040F12">
        <w:t>group sizes: FS =6, TS = 10, BP = 3).</w:t>
      </w:r>
      <w:r w:rsidR="00A94A13" w:rsidRPr="00040F12">
        <w:t xml:space="preserve"> One </w:t>
      </w:r>
      <w:del w:id="478" w:author="Caitlin Jeffrey" w:date="2024-04-01T14:28:00Z">
        <w:r w:rsidR="00A94A13" w:rsidRPr="00040F12" w:rsidDel="00AA7606">
          <w:delText>bedded pack</w:delText>
        </w:r>
      </w:del>
      <w:ins w:id="479" w:author="Caitlin Jeffrey" w:date="2024-04-01T14:28:00Z">
        <w:r w:rsidR="00AA7606" w:rsidRPr="00040F12">
          <w:t>BP</w:t>
        </w:r>
      </w:ins>
      <w:r w:rsidR="00A94A13" w:rsidRPr="00040F12">
        <w:t xml:space="preserve"> farm did not have average cow-level SCS data (</w:t>
      </w:r>
      <w:r w:rsidR="004B041D" w:rsidRPr="00040F12">
        <w:t>n =</w:t>
      </w:r>
      <w:r w:rsidR="00661870" w:rsidRPr="00040F12">
        <w:t xml:space="preserve"> 20; </w:t>
      </w:r>
      <w:r w:rsidR="00A94A13" w:rsidRPr="00040F12">
        <w:t xml:space="preserve">group sizes: FS = 6, TS = </w:t>
      </w:r>
      <w:r w:rsidR="00556945" w:rsidRPr="00040F12">
        <w:t>10</w:t>
      </w:r>
      <w:r w:rsidR="00A94A13" w:rsidRPr="00040F12">
        <w:t xml:space="preserve">, BP = 4). </w:t>
      </w:r>
      <w:r w:rsidR="00B2723A" w:rsidRPr="00040F12">
        <w:t>For STD 150</w:t>
      </w:r>
      <w:r w:rsidR="00550D75" w:rsidRPr="00040F12">
        <w:t>-day</w:t>
      </w:r>
      <w:r w:rsidR="00B2723A" w:rsidRPr="00040F12">
        <w:t xml:space="preserve"> milk, </w:t>
      </w:r>
      <w:r w:rsidR="00EC283C" w:rsidRPr="00040F12">
        <w:t>one</w:t>
      </w:r>
      <w:r w:rsidR="00B2723A" w:rsidRPr="00040F12">
        <w:t xml:space="preserve"> </w:t>
      </w:r>
      <w:del w:id="480" w:author="Caitlin Jeffrey" w:date="2024-04-01T14:28:00Z">
        <w:r w:rsidR="00B2723A" w:rsidRPr="00040F12" w:rsidDel="00AA7606">
          <w:delText>bedded pack</w:delText>
        </w:r>
      </w:del>
      <w:ins w:id="481" w:author="Caitlin Jeffrey" w:date="2024-04-01T14:28:00Z">
        <w:r w:rsidR="00AA7606" w:rsidRPr="00040F12">
          <w:t>BP</w:t>
        </w:r>
      </w:ins>
      <w:r w:rsidR="00B2723A" w:rsidRPr="00040F12">
        <w:t xml:space="preserve"> farm and </w:t>
      </w:r>
      <w:r w:rsidR="00EC283C" w:rsidRPr="00040F12">
        <w:t>two</w:t>
      </w:r>
      <w:r w:rsidR="00B2723A" w:rsidRPr="00040F12">
        <w:t xml:space="preserve"> </w:t>
      </w:r>
      <w:del w:id="482" w:author="Caitlin Jeffrey" w:date="2024-03-18T14:17:00Z">
        <w:r w:rsidR="00B2723A" w:rsidRPr="00040F12" w:rsidDel="00730AD3">
          <w:delText>tiestall</w:delText>
        </w:r>
      </w:del>
      <w:ins w:id="483" w:author="Caitlin Jeffrey" w:date="2024-03-18T14:17:00Z">
        <w:r w:rsidR="00730AD3" w:rsidRPr="00040F12">
          <w:t>TS</w:t>
        </w:r>
      </w:ins>
      <w:r w:rsidR="00DC0FB6" w:rsidRPr="00040F12">
        <w:t xml:space="preserve"> farm</w:t>
      </w:r>
      <w:r w:rsidR="00B2723A" w:rsidRPr="00040F12">
        <w:t>s were missing DHIA data (</w:t>
      </w:r>
      <w:r w:rsidR="00661870" w:rsidRPr="00040F12">
        <w:t xml:space="preserve">n = 18; </w:t>
      </w:r>
      <w:r w:rsidR="00195FCA" w:rsidRPr="00040F12">
        <w:t>group sizes: FS = 6, TS = 8, BP = 4).</w:t>
      </w:r>
      <w:r w:rsidR="00B07D3A" w:rsidRPr="00040F12">
        <w:t xml:space="preserve"> </w:t>
      </w:r>
      <w:r w:rsidR="000D0C31" w:rsidRPr="00040F12">
        <w:t xml:space="preserve">Farms </w:t>
      </w:r>
      <w:r w:rsidR="00124565" w:rsidRPr="00040F12">
        <w:t xml:space="preserve">with </w:t>
      </w:r>
      <w:r w:rsidR="000D0C31" w:rsidRPr="00040F12">
        <w:t>missing data</w:t>
      </w:r>
      <w:r w:rsidR="00BC156E" w:rsidRPr="00040F12">
        <w:t xml:space="preserve"> for a</w:t>
      </w:r>
      <w:r w:rsidR="00124565" w:rsidRPr="00040F12">
        <w:t xml:space="preserve"> particular outcome</w:t>
      </w:r>
      <w:r w:rsidR="000D0C31" w:rsidRPr="00040F12">
        <w:t xml:space="preserve"> were excluded for the analyse</w:t>
      </w:r>
      <w:r w:rsidR="00BC156E" w:rsidRPr="00040F12">
        <w:t>s of that outcome.</w:t>
      </w:r>
    </w:p>
    <w:p w14:paraId="1F5322C0" w14:textId="00488F4F" w:rsidR="00AE3695" w:rsidRPr="00040F12" w:rsidDel="004A5C42" w:rsidRDefault="00AE3695" w:rsidP="00AE3695">
      <w:pPr>
        <w:pStyle w:val="ListParagraph"/>
        <w:spacing w:line="480" w:lineRule="auto"/>
        <w:ind w:left="0" w:firstLine="720"/>
        <w:rPr>
          <w:del w:id="484" w:author="Caitlin Jeffrey" w:date="2024-04-01T13:28:00Z"/>
          <w:i/>
          <w:iCs/>
        </w:rPr>
      </w:pPr>
      <w:r w:rsidRPr="00040F12">
        <w:rPr>
          <w:i/>
          <w:iCs/>
        </w:rPr>
        <w:t>Bulk tank milk quality</w:t>
      </w:r>
      <w:r w:rsidR="00A21FB8" w:rsidRPr="00040F12">
        <w:rPr>
          <w:i/>
          <w:iCs/>
        </w:rPr>
        <w:t xml:space="preserve"> outcomes</w:t>
      </w:r>
    </w:p>
    <w:p w14:paraId="4CC99752" w14:textId="43697B56" w:rsidR="008D23E1" w:rsidRPr="00040F12" w:rsidRDefault="008D23E1" w:rsidP="004A5C42">
      <w:pPr>
        <w:pStyle w:val="ListParagraph"/>
        <w:spacing w:line="480" w:lineRule="auto"/>
        <w:ind w:left="0" w:firstLine="720"/>
      </w:pPr>
      <w:del w:id="485" w:author="Caitlin Jeffrey" w:date="2024-03-19T12:29:00Z">
        <w:r w:rsidRPr="00040F12" w:rsidDel="004B2AF9">
          <w:delText xml:space="preserve">There was no difference in cfu count between the three facility types for any of the four bacterial groups measured using a nonparametric unconditional comparison (Table 2). </w:delText>
        </w:r>
      </w:del>
      <w:del w:id="486" w:author="Caitlin Jeffrey" w:date="2024-03-19T12:30:00Z">
        <w:r w:rsidRPr="00040F12"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Pr="00040F12" w:rsidRDefault="00AD290A" w:rsidP="00525F1C">
      <w:pPr>
        <w:pStyle w:val="ListParagraph"/>
        <w:spacing w:line="480" w:lineRule="auto"/>
        <w:ind w:left="0" w:firstLine="720"/>
      </w:pPr>
      <w:r w:rsidRPr="00040F12">
        <w:t xml:space="preserve">Variables that were associated </w:t>
      </w:r>
      <w:r w:rsidR="00D417A4" w:rsidRPr="00040F12">
        <w:t xml:space="preserve">at </w:t>
      </w:r>
      <w:r w:rsidR="00D417A4" w:rsidRPr="00040F12">
        <w:rPr>
          <w:i/>
          <w:iCs/>
        </w:rPr>
        <w:t xml:space="preserve">P </w:t>
      </w:r>
      <w:r w:rsidR="00D417A4" w:rsidRPr="00040F12">
        <w:t xml:space="preserve">&lt;0.20 with BTSCC in univariate analysis </w:t>
      </w:r>
      <w:r w:rsidR="00F40A47" w:rsidRPr="00040F12">
        <w:t>included</w:t>
      </w:r>
      <w:r w:rsidR="008726DC" w:rsidRPr="00040F12">
        <w:t xml:space="preserve"> predominant breed, if herds ever </w:t>
      </w:r>
      <w:r w:rsidR="00C64A42" w:rsidRPr="00040F12">
        <w:t>performed culture of mastitic milk, glove use, and herd size.</w:t>
      </w:r>
      <w:r w:rsidR="0007696F" w:rsidRPr="00040F12">
        <w:t xml:space="preserve"> </w:t>
      </w:r>
      <w:r w:rsidR="0007696F" w:rsidRPr="00040F12">
        <w:lastRenderedPageBreak/>
        <w:t>The final multivariable included</w:t>
      </w:r>
      <w:r w:rsidR="00142515" w:rsidRPr="00040F12">
        <w:t xml:space="preserve"> facility type (forced)</w:t>
      </w:r>
      <w:r w:rsidR="00C02DB2" w:rsidRPr="00040F12">
        <w:t xml:space="preserve"> and</w:t>
      </w:r>
      <w:r w:rsidR="0007696F" w:rsidRPr="00040F12">
        <w:t xml:space="preserve"> herd size.</w:t>
      </w:r>
      <w:r w:rsidR="00525F1C" w:rsidRPr="00040F12">
        <w:t xml:space="preserve"> </w:t>
      </w:r>
      <w:r w:rsidR="007251B5" w:rsidRPr="00040F12">
        <w:t>Fac</w:t>
      </w:r>
      <w:r w:rsidR="00525F1C" w:rsidRPr="00040F12">
        <w:t>ility</w:t>
      </w:r>
      <w:r w:rsidR="007251B5" w:rsidRPr="00040F12">
        <w:t xml:space="preserve"> type </w:t>
      </w:r>
      <w:r w:rsidR="00274FF8" w:rsidRPr="00040F12">
        <w:t xml:space="preserve">was </w:t>
      </w:r>
      <w:r w:rsidR="007251B5" w:rsidRPr="00040F12">
        <w:t xml:space="preserve">not </w:t>
      </w:r>
      <w:r w:rsidR="00142515" w:rsidRPr="00040F12">
        <w:t>associated</w:t>
      </w:r>
      <w:r w:rsidR="007251B5" w:rsidRPr="00040F12">
        <w:t xml:space="preserve"> with </w:t>
      </w:r>
      <w:r w:rsidR="00142515" w:rsidRPr="00040F12">
        <w:t xml:space="preserve">BTSCC </w:t>
      </w:r>
      <w:r w:rsidR="007251B5" w:rsidRPr="00040F12">
        <w:t xml:space="preserve">in </w:t>
      </w:r>
      <w:r w:rsidR="00142515" w:rsidRPr="00040F12">
        <w:t xml:space="preserve">the </w:t>
      </w:r>
      <w:r w:rsidR="007251B5" w:rsidRPr="00040F12">
        <w:t>final model</w:t>
      </w:r>
      <w:r w:rsidR="001A2C7F" w:rsidRPr="00040F12">
        <w:t xml:space="preserve"> (Table 4)</w:t>
      </w:r>
      <w:r w:rsidR="00142515" w:rsidRPr="00040F12">
        <w:t>.</w:t>
      </w:r>
    </w:p>
    <w:p w14:paraId="3599CB2C" w14:textId="21831A71" w:rsidR="00271681" w:rsidRPr="00040F12" w:rsidRDefault="00271681" w:rsidP="00271681">
      <w:pPr>
        <w:pStyle w:val="ListParagraph"/>
        <w:spacing w:line="480" w:lineRule="auto"/>
        <w:ind w:left="0" w:firstLine="720"/>
        <w:rPr>
          <w:i/>
          <w:iCs/>
        </w:rPr>
      </w:pPr>
      <w:r w:rsidRPr="00040F12">
        <w:rPr>
          <w:i/>
          <w:iCs/>
        </w:rPr>
        <w:t>Udder health outcomes</w:t>
      </w:r>
    </w:p>
    <w:p w14:paraId="7B388B6A" w14:textId="3BCDF202" w:rsidR="0076306B" w:rsidRPr="00040F12" w:rsidRDefault="00177A11" w:rsidP="007F63E4">
      <w:pPr>
        <w:pStyle w:val="ListParagraph"/>
        <w:spacing w:line="480" w:lineRule="auto"/>
        <w:ind w:left="0" w:firstLine="720"/>
      </w:pPr>
      <w:r w:rsidRPr="00040F12">
        <w:t>Herd size category</w:t>
      </w:r>
      <w:r w:rsidR="006C5D39" w:rsidRPr="00040F12">
        <w:t xml:space="preserve">, </w:t>
      </w:r>
      <w:r w:rsidR="000A52D2" w:rsidRPr="00040F12">
        <w:t xml:space="preserve">use of bedding </w:t>
      </w:r>
      <w:r w:rsidR="006C5D39" w:rsidRPr="00040F12">
        <w:t>amendment</w:t>
      </w:r>
      <w:r w:rsidR="000A52D2" w:rsidRPr="00040F12">
        <w:t xml:space="preserve">, air quality </w:t>
      </w:r>
      <w:r w:rsidR="000325A6" w:rsidRPr="00040F12">
        <w:t>as assessed by researcher</w:t>
      </w:r>
      <w:r w:rsidR="0042571D" w:rsidRPr="00040F12">
        <w:t>, glove use</w:t>
      </w:r>
      <w:r w:rsidR="006E3A6C" w:rsidRPr="00040F12">
        <w:t xml:space="preserve"> at milking</w:t>
      </w:r>
      <w:r w:rsidR="0042571D" w:rsidRPr="00040F12">
        <w:t xml:space="preserve">, and </w:t>
      </w:r>
      <w:r w:rsidR="00284AE4" w:rsidRPr="00040F12">
        <w:t xml:space="preserve">clinical </w:t>
      </w:r>
      <w:r w:rsidR="00A54758" w:rsidRPr="00040F12">
        <w:t>mastitis record</w:t>
      </w:r>
      <w:r w:rsidR="00EA01E8" w:rsidRPr="00040F12">
        <w:t xml:space="preserve"> </w:t>
      </w:r>
      <w:r w:rsidR="00A54758" w:rsidRPr="00040F12">
        <w:t>keeping</w:t>
      </w:r>
      <w:r w:rsidR="00284AE4" w:rsidRPr="00040F12">
        <w:t xml:space="preserve"> practices</w:t>
      </w:r>
      <w:r w:rsidR="00B16A4F" w:rsidRPr="00040F12">
        <w:t xml:space="preserve"> </w:t>
      </w:r>
      <w:r w:rsidR="00EA01E8" w:rsidRPr="00040F12">
        <w:t>were</w:t>
      </w:r>
      <w:r w:rsidR="00B14D69" w:rsidRPr="00040F12">
        <w:t xml:space="preserve"> offered to a multivariable model for </w:t>
      </w:r>
      <w:r w:rsidR="003E1DD5" w:rsidRPr="00040F12">
        <w:t>newSC</w:t>
      </w:r>
      <w:r w:rsidR="0038544D" w:rsidRPr="00040F12">
        <w:t>S</w:t>
      </w:r>
      <w:r w:rsidR="00B14D69" w:rsidRPr="00040F12">
        <w:t>.</w:t>
      </w:r>
      <w:r w:rsidR="003E1DD5" w:rsidRPr="00040F12">
        <w:t xml:space="preserve"> </w:t>
      </w:r>
      <w:r w:rsidR="00512350" w:rsidRPr="00040F12">
        <w:t xml:space="preserve">The </w:t>
      </w:r>
      <w:r w:rsidR="0001598A" w:rsidRPr="00040F12">
        <w:t xml:space="preserve">final </w:t>
      </w:r>
      <w:r w:rsidR="007B4FBA" w:rsidRPr="00040F12">
        <w:t xml:space="preserve">multivariable </w:t>
      </w:r>
      <w:r w:rsidR="00512350" w:rsidRPr="00040F12">
        <w:t xml:space="preserve">model included </w:t>
      </w:r>
      <w:r w:rsidR="0001598A" w:rsidRPr="00040F12">
        <w:t xml:space="preserve">facility type (forced), </w:t>
      </w:r>
      <w:r w:rsidR="007E66F7" w:rsidRPr="00040F12">
        <w:t xml:space="preserve">bedding </w:t>
      </w:r>
      <w:r w:rsidR="00E624D8" w:rsidRPr="00040F12">
        <w:t>amendment</w:t>
      </w:r>
      <w:r w:rsidR="007E66F7" w:rsidRPr="00040F12">
        <w:t xml:space="preserve"> use, air quality, glove use, and mastitis record keeping practices</w:t>
      </w:r>
      <w:r w:rsidR="00F4278C" w:rsidRPr="00040F12">
        <w:t>.</w:t>
      </w:r>
      <w:r w:rsidR="00D91689" w:rsidRPr="00040F12">
        <w:t xml:space="preserve"> </w:t>
      </w:r>
      <w:r w:rsidR="008D5430" w:rsidRPr="00040F12">
        <w:t>F</w:t>
      </w:r>
      <w:r w:rsidR="00CB7DE6" w:rsidRPr="00040F12">
        <w:t>acility type was not</w:t>
      </w:r>
      <w:r w:rsidR="008D5430" w:rsidRPr="00040F12">
        <w:t xml:space="preserve"> associated </w:t>
      </w:r>
      <w:r w:rsidR="004848E5" w:rsidRPr="00040F12">
        <w:t>with newSCS in the final model (Table 4)</w:t>
      </w:r>
      <w:r w:rsidR="008C63A1" w:rsidRPr="00040F12">
        <w:t>.</w:t>
      </w:r>
      <w:r w:rsidR="006E774A" w:rsidRPr="00040F12">
        <w:t xml:space="preserve"> </w:t>
      </w:r>
    </w:p>
    <w:p w14:paraId="02639534" w14:textId="63317CAF" w:rsidR="0076306B" w:rsidRPr="00040F12" w:rsidRDefault="007D24CC" w:rsidP="007F63E4">
      <w:pPr>
        <w:pStyle w:val="ListParagraph"/>
        <w:spacing w:line="480" w:lineRule="auto"/>
        <w:ind w:left="0" w:firstLine="720"/>
      </w:pPr>
      <w:r w:rsidRPr="00040F12">
        <w:t xml:space="preserve">Variables that were associated at </w:t>
      </w:r>
      <w:r w:rsidRPr="00040F12">
        <w:rPr>
          <w:i/>
          <w:iCs/>
        </w:rPr>
        <w:t xml:space="preserve">P </w:t>
      </w:r>
      <w:r w:rsidRPr="00040F12">
        <w:t>&lt;0.20 with chronSCS in univariate analysis included f</w:t>
      </w:r>
      <w:r w:rsidR="0039673F" w:rsidRPr="00040F12">
        <w:t>eeding additional supplemental selenium, use of</w:t>
      </w:r>
      <w:r w:rsidR="00357932" w:rsidRPr="00040F12">
        <w:t xml:space="preserve"> </w:t>
      </w:r>
      <w:r w:rsidR="00CE19FA" w:rsidRPr="00040F12">
        <w:t xml:space="preserve">a </w:t>
      </w:r>
      <w:r w:rsidR="00357932" w:rsidRPr="00040F12">
        <w:t>bedding amendment</w:t>
      </w:r>
      <w:r w:rsidR="0039673F" w:rsidRPr="00040F12">
        <w:t xml:space="preserve">, </w:t>
      </w:r>
      <w:r w:rsidRPr="00040F12">
        <w:t>clipping/flaming udder hair</w:t>
      </w:r>
      <w:r w:rsidR="00BA14BD" w:rsidRPr="00040F12">
        <w:t>, and proportion of dirty udders</w:t>
      </w:r>
      <w:r w:rsidR="0039673F" w:rsidRPr="00040F12">
        <w:t xml:space="preserve">. The </w:t>
      </w:r>
      <w:r w:rsidR="0083665E" w:rsidRPr="00040F12">
        <w:t xml:space="preserve">final </w:t>
      </w:r>
      <w:r w:rsidR="007B4FBA" w:rsidRPr="00040F12">
        <w:t xml:space="preserve">multivariable </w:t>
      </w:r>
      <w:r w:rsidR="0083665E" w:rsidRPr="00040F12">
        <w:t>model included all four variables from univariate analysis, as well as facility type (forced)</w:t>
      </w:r>
      <w:r w:rsidR="007B4FBA" w:rsidRPr="00040F12">
        <w:t>.</w:t>
      </w:r>
      <w:r w:rsidR="0083665E" w:rsidRPr="00040F12">
        <w:t xml:space="preserve"> </w:t>
      </w:r>
      <w:r w:rsidR="00935044" w:rsidRPr="00040F12">
        <w:t>Facility type was not found to be a significant predictor of</w:t>
      </w:r>
      <w:r w:rsidR="00292969" w:rsidRPr="00040F12">
        <w:t xml:space="preserve"> the outcome</w:t>
      </w:r>
      <w:r w:rsidR="00935044" w:rsidRPr="00040F12">
        <w:t xml:space="preserve"> chronSCS</w:t>
      </w:r>
      <w:r w:rsidR="0083665E" w:rsidRPr="00040F12">
        <w:t xml:space="preserve"> (Table 4)</w:t>
      </w:r>
      <w:r w:rsidR="00935044" w:rsidRPr="00040F12">
        <w:t>.</w:t>
      </w:r>
    </w:p>
    <w:p w14:paraId="44E9D069" w14:textId="09DAD2A5" w:rsidR="002E43E3" w:rsidRPr="00040F12" w:rsidRDefault="00292969" w:rsidP="007F63E4">
      <w:pPr>
        <w:pStyle w:val="ListParagraph"/>
        <w:spacing w:line="480" w:lineRule="auto"/>
        <w:ind w:left="0" w:firstLine="720"/>
      </w:pPr>
      <w:r w:rsidRPr="00040F12">
        <w:t>B</w:t>
      </w:r>
      <w:r w:rsidR="00F83D38" w:rsidRPr="00040F12">
        <w:t xml:space="preserve">edding </w:t>
      </w:r>
      <w:r w:rsidR="00E624D8" w:rsidRPr="00040F12">
        <w:t>amendment</w:t>
      </w:r>
      <w:r w:rsidR="00F83D38" w:rsidRPr="00040F12">
        <w:t xml:space="preserve"> use and mean hygiene</w:t>
      </w:r>
      <w:r w:rsidR="0088716D" w:rsidRPr="00040F12">
        <w:t xml:space="preserve"> </w:t>
      </w:r>
      <w:r w:rsidR="00F83D38" w:rsidRPr="00040F12">
        <w:t xml:space="preserve">were </w:t>
      </w:r>
      <w:r w:rsidR="00B45D7C" w:rsidRPr="00040F12">
        <w:t>offered</w:t>
      </w:r>
      <w:r w:rsidRPr="00040F12">
        <w:t xml:space="preserve"> </w:t>
      </w:r>
      <w:r w:rsidR="00AB241D" w:rsidRPr="00040F12">
        <w:t>to a multivariable</w:t>
      </w:r>
      <w:r w:rsidRPr="00040F12">
        <w:t xml:space="preserve"> model</w:t>
      </w:r>
      <w:r w:rsidR="00AB241D" w:rsidRPr="00040F12">
        <w:t xml:space="preserve"> for </w:t>
      </w:r>
      <w:r w:rsidRPr="00040F12">
        <w:t>elevSCS</w:t>
      </w:r>
      <w:r w:rsidR="00AB241D" w:rsidRPr="00040F12">
        <w:t>.</w:t>
      </w:r>
      <w:r w:rsidR="00540B9D" w:rsidRPr="00040F12">
        <w:t xml:space="preserve"> </w:t>
      </w:r>
      <w:r w:rsidR="00AB7494" w:rsidRPr="00040F12">
        <w:t>Facility type (forced), bedding amendment, and mean hygiene were retained in the final mul</w:t>
      </w:r>
      <w:r w:rsidR="007B4FBA" w:rsidRPr="00040F12">
        <w:t xml:space="preserve">tivariable model. </w:t>
      </w:r>
      <w:r w:rsidR="00367DD9" w:rsidRPr="00040F12">
        <w:t>Facility type was not associated with elevSCS in the final model (Table 4).</w:t>
      </w:r>
    </w:p>
    <w:p w14:paraId="33AB436D" w14:textId="6ECAB9F6" w:rsidR="00A21FB8" w:rsidRPr="00040F12" w:rsidRDefault="002321EF" w:rsidP="00E30C63">
      <w:pPr>
        <w:spacing w:line="480" w:lineRule="auto"/>
        <w:ind w:firstLine="720"/>
        <w:rPr>
          <w:rFonts w:ascii="Times New Roman" w:hAnsi="Times New Roman" w:cs="Times New Roman"/>
        </w:rPr>
      </w:pPr>
      <w:r w:rsidRPr="00040F12">
        <w:rPr>
          <w:rFonts w:ascii="Times New Roman" w:hAnsi="Times New Roman" w:cs="Times New Roman"/>
          <w:sz w:val="24"/>
          <w:szCs w:val="24"/>
        </w:rPr>
        <w:t xml:space="preserve">Feeding additional supplemental selenium, use of </w:t>
      </w:r>
      <w:r w:rsidR="00E934D5" w:rsidRPr="00040F12">
        <w:rPr>
          <w:rFonts w:ascii="Times New Roman" w:hAnsi="Times New Roman" w:cs="Times New Roman"/>
          <w:sz w:val="24"/>
          <w:szCs w:val="24"/>
        </w:rPr>
        <w:t>bedding amendment</w:t>
      </w:r>
      <w:r w:rsidRPr="00040F12">
        <w:rPr>
          <w:rFonts w:ascii="Times New Roman" w:hAnsi="Times New Roman" w:cs="Times New Roman"/>
          <w:sz w:val="24"/>
          <w:szCs w:val="24"/>
        </w:rPr>
        <w:t xml:space="preserve">, </w:t>
      </w:r>
      <w:r w:rsidR="0007563A" w:rsidRPr="00040F12">
        <w:rPr>
          <w:rFonts w:ascii="Times New Roman" w:hAnsi="Times New Roman" w:cs="Times New Roman"/>
          <w:sz w:val="24"/>
          <w:szCs w:val="24"/>
        </w:rPr>
        <w:t>OMRI-listed</w:t>
      </w:r>
      <w:r w:rsidRPr="00040F12">
        <w:rPr>
          <w:rFonts w:ascii="Times New Roman" w:hAnsi="Times New Roman" w:cs="Times New Roman"/>
          <w:sz w:val="24"/>
          <w:szCs w:val="24"/>
        </w:rPr>
        <w:t xml:space="preserve"> intramammary product at dry-off,</w:t>
      </w:r>
      <w:r w:rsidR="0046034D" w:rsidRPr="00040F12">
        <w:rPr>
          <w:rFonts w:ascii="Times New Roman" w:hAnsi="Times New Roman" w:cs="Times New Roman"/>
          <w:sz w:val="24"/>
          <w:szCs w:val="24"/>
        </w:rPr>
        <w:t xml:space="preserve"> injectable selenium and </w:t>
      </w:r>
      <w:r w:rsidR="00950CCF" w:rsidRPr="00040F12">
        <w:rPr>
          <w:rFonts w:ascii="Times New Roman" w:hAnsi="Times New Roman" w:cs="Times New Roman"/>
          <w:sz w:val="24"/>
          <w:szCs w:val="24"/>
        </w:rPr>
        <w:t>v</w:t>
      </w:r>
      <w:r w:rsidR="0046034D" w:rsidRPr="00040F12">
        <w:rPr>
          <w:rFonts w:ascii="Times New Roman" w:hAnsi="Times New Roman" w:cs="Times New Roman"/>
          <w:sz w:val="24"/>
          <w:szCs w:val="24"/>
        </w:rPr>
        <w:t>itamin E product, and mean hygiene</w:t>
      </w:r>
      <w:r w:rsidR="004E5CBF" w:rsidRPr="00040F12">
        <w:rPr>
          <w:rFonts w:ascii="Times New Roman" w:hAnsi="Times New Roman" w:cs="Times New Roman"/>
          <w:sz w:val="24"/>
          <w:szCs w:val="24"/>
        </w:rPr>
        <w:t xml:space="preserve"> </w:t>
      </w:r>
      <w:r w:rsidR="0046034D" w:rsidRPr="00040F12">
        <w:rPr>
          <w:rFonts w:ascii="Times New Roman" w:hAnsi="Times New Roman" w:cs="Times New Roman"/>
          <w:sz w:val="24"/>
          <w:szCs w:val="24"/>
        </w:rPr>
        <w:t>were offered to a multivariable model for</w:t>
      </w:r>
      <w:r w:rsidR="008C48E3" w:rsidRPr="00040F12">
        <w:rPr>
          <w:rFonts w:ascii="Times New Roman" w:hAnsi="Times New Roman" w:cs="Times New Roman"/>
          <w:sz w:val="24"/>
          <w:szCs w:val="24"/>
        </w:rPr>
        <w:t xml:space="preserve"> herd</w:t>
      </w:r>
      <w:r w:rsidR="0046034D" w:rsidRPr="00040F12">
        <w:rPr>
          <w:rFonts w:ascii="Times New Roman" w:hAnsi="Times New Roman" w:cs="Times New Roman"/>
          <w:sz w:val="24"/>
          <w:szCs w:val="24"/>
        </w:rPr>
        <w:t xml:space="preserve"> </w:t>
      </w:r>
      <w:r w:rsidR="00774A85" w:rsidRPr="00040F12">
        <w:rPr>
          <w:rFonts w:ascii="Times New Roman" w:hAnsi="Times New Roman" w:cs="Times New Roman"/>
          <w:sz w:val="24"/>
          <w:szCs w:val="24"/>
        </w:rPr>
        <w:t>av</w:t>
      </w:r>
      <w:r w:rsidR="004E5CBF" w:rsidRPr="00040F12">
        <w:rPr>
          <w:rFonts w:ascii="Times New Roman" w:hAnsi="Times New Roman" w:cs="Times New Roman"/>
          <w:sz w:val="24"/>
          <w:szCs w:val="24"/>
        </w:rPr>
        <w:t xml:space="preserve">erage </w:t>
      </w:r>
      <w:r w:rsidR="00124546" w:rsidRPr="00040F12">
        <w:rPr>
          <w:rFonts w:ascii="Times New Roman" w:hAnsi="Times New Roman" w:cs="Times New Roman"/>
          <w:sz w:val="24"/>
          <w:szCs w:val="24"/>
        </w:rPr>
        <w:t>SCS</w:t>
      </w:r>
      <w:r w:rsidR="00774A85" w:rsidRPr="00040F12">
        <w:rPr>
          <w:rFonts w:ascii="Times New Roman" w:hAnsi="Times New Roman" w:cs="Times New Roman"/>
          <w:sz w:val="24"/>
          <w:szCs w:val="24"/>
        </w:rPr>
        <w:t>.</w:t>
      </w:r>
      <w:r w:rsidR="006F20CC" w:rsidRPr="00040F12">
        <w:rPr>
          <w:rFonts w:ascii="Times New Roman" w:hAnsi="Times New Roman" w:cs="Times New Roman"/>
          <w:sz w:val="24"/>
          <w:szCs w:val="24"/>
        </w:rPr>
        <w:t xml:space="preserve"> The</w:t>
      </w:r>
      <w:r w:rsidR="001C47D6" w:rsidRPr="00040F12">
        <w:rPr>
          <w:rFonts w:ascii="Times New Roman" w:hAnsi="Times New Roman" w:cs="Times New Roman"/>
          <w:sz w:val="24"/>
          <w:szCs w:val="24"/>
        </w:rPr>
        <w:t xml:space="preserve"> final multivariable</w:t>
      </w:r>
      <w:r w:rsidR="006F20CC" w:rsidRPr="00040F12">
        <w:rPr>
          <w:rFonts w:ascii="Times New Roman" w:hAnsi="Times New Roman" w:cs="Times New Roman"/>
          <w:sz w:val="24"/>
          <w:szCs w:val="24"/>
        </w:rPr>
        <w:t xml:space="preserve"> model for avg. </w:t>
      </w:r>
      <w:r w:rsidR="00124546" w:rsidRPr="00040F12">
        <w:rPr>
          <w:rFonts w:ascii="Times New Roman" w:hAnsi="Times New Roman" w:cs="Times New Roman"/>
          <w:sz w:val="24"/>
          <w:szCs w:val="24"/>
        </w:rPr>
        <w:t>SCS</w:t>
      </w:r>
      <w:r w:rsidR="006F20CC" w:rsidRPr="00040F12">
        <w:rPr>
          <w:rFonts w:ascii="Times New Roman" w:hAnsi="Times New Roman" w:cs="Times New Roman"/>
          <w:sz w:val="24"/>
          <w:szCs w:val="24"/>
        </w:rPr>
        <w:t xml:space="preserve"> included </w:t>
      </w:r>
      <w:r w:rsidR="001C47D6" w:rsidRPr="00040F12">
        <w:rPr>
          <w:rFonts w:ascii="Times New Roman" w:hAnsi="Times New Roman" w:cs="Times New Roman"/>
          <w:sz w:val="24"/>
          <w:szCs w:val="24"/>
        </w:rPr>
        <w:t xml:space="preserve">facility type (forced), </w:t>
      </w:r>
      <w:r w:rsidR="00E4017D" w:rsidRPr="00040F12">
        <w:rPr>
          <w:rFonts w:ascii="Times New Roman" w:hAnsi="Times New Roman" w:cs="Times New Roman"/>
          <w:sz w:val="24"/>
          <w:szCs w:val="24"/>
        </w:rPr>
        <w:t xml:space="preserve">use of bedding </w:t>
      </w:r>
      <w:r w:rsidR="00E624D8" w:rsidRPr="00040F12">
        <w:rPr>
          <w:rFonts w:ascii="Times New Roman" w:hAnsi="Times New Roman" w:cs="Times New Roman"/>
          <w:sz w:val="24"/>
          <w:szCs w:val="24"/>
        </w:rPr>
        <w:t>amendment</w:t>
      </w:r>
      <w:r w:rsidR="00E4017D" w:rsidRPr="00040F12">
        <w:rPr>
          <w:rFonts w:ascii="Times New Roman" w:hAnsi="Times New Roman" w:cs="Times New Roman"/>
          <w:sz w:val="24"/>
          <w:szCs w:val="24"/>
        </w:rPr>
        <w:t>, dry product, injectable selenium, and mean hygiene score</w:t>
      </w:r>
      <w:r w:rsidR="001C47D6" w:rsidRPr="00040F12">
        <w:rPr>
          <w:rFonts w:ascii="Times New Roman" w:hAnsi="Times New Roman" w:cs="Times New Roman"/>
          <w:sz w:val="24"/>
          <w:szCs w:val="24"/>
        </w:rPr>
        <w:t xml:space="preserve">. </w:t>
      </w:r>
      <w:r w:rsidR="00A727C5" w:rsidRPr="00040F12">
        <w:rPr>
          <w:rFonts w:ascii="Times New Roman" w:hAnsi="Times New Roman" w:cs="Times New Roman"/>
          <w:sz w:val="24"/>
          <w:szCs w:val="24"/>
        </w:rPr>
        <w:t xml:space="preserve">Facility type was not found to be a significant predictor </w:t>
      </w:r>
      <w:r w:rsidR="001C47D6" w:rsidRPr="00040F12">
        <w:rPr>
          <w:rFonts w:ascii="Times New Roman" w:hAnsi="Times New Roman" w:cs="Times New Roman"/>
          <w:sz w:val="24"/>
          <w:szCs w:val="24"/>
        </w:rPr>
        <w:t>of</w:t>
      </w:r>
      <w:r w:rsidR="003D5753" w:rsidRPr="00040F12">
        <w:rPr>
          <w:rFonts w:ascii="Times New Roman" w:hAnsi="Times New Roman" w:cs="Times New Roman"/>
          <w:sz w:val="24"/>
          <w:szCs w:val="24"/>
        </w:rPr>
        <w:t xml:space="preserve"> avg. SCS (Table 4).</w:t>
      </w:r>
      <w:r w:rsidR="000A7DE6" w:rsidRPr="00040F12">
        <w:rPr>
          <w:rFonts w:ascii="Times New Roman" w:hAnsi="Times New Roman" w:cs="Times New Roman"/>
          <w:sz w:val="24"/>
          <w:szCs w:val="24"/>
        </w:rPr>
        <w:t xml:space="preserve"> </w:t>
      </w:r>
    </w:p>
    <w:p w14:paraId="257A2CA3" w14:textId="7686C1D8" w:rsidR="00A21FB8" w:rsidRPr="00040F12" w:rsidRDefault="00A21FB8" w:rsidP="00A21FB8">
      <w:pPr>
        <w:pStyle w:val="ListParagraph"/>
        <w:spacing w:line="480" w:lineRule="auto"/>
        <w:ind w:left="0" w:firstLine="720"/>
        <w:rPr>
          <w:i/>
          <w:iCs/>
        </w:rPr>
      </w:pPr>
      <w:r w:rsidRPr="00040F12">
        <w:rPr>
          <w:i/>
          <w:iCs/>
        </w:rPr>
        <w:lastRenderedPageBreak/>
        <w:t>Milk production outcome</w:t>
      </w:r>
    </w:p>
    <w:p w14:paraId="4FA719DA" w14:textId="6F661607" w:rsidR="00201EDE" w:rsidRPr="00040F12" w:rsidRDefault="00A671DD" w:rsidP="00764AA4">
      <w:pPr>
        <w:pStyle w:val="ListParagraph"/>
        <w:spacing w:line="480" w:lineRule="auto"/>
        <w:ind w:left="0" w:firstLine="720"/>
      </w:pPr>
      <w:r w:rsidRPr="00040F12">
        <w:t xml:space="preserve">Variables that were associated at </w:t>
      </w:r>
      <w:r w:rsidRPr="00040F12">
        <w:rPr>
          <w:i/>
          <w:iCs/>
        </w:rPr>
        <w:t xml:space="preserve">P </w:t>
      </w:r>
      <w:r w:rsidRPr="00040F12">
        <w:t xml:space="preserve">&lt;0.20 with </w:t>
      </w:r>
      <w:r w:rsidR="00201EDE" w:rsidRPr="00040F12">
        <w:t>STD 150-day milk</w:t>
      </w:r>
      <w:r w:rsidRPr="00040F12">
        <w:t xml:space="preserve"> included</w:t>
      </w:r>
      <w:r w:rsidR="00201EDE" w:rsidRPr="00040F12">
        <w:t xml:space="preserve"> use of injectable selenium and vitamin E product, whether producers cultured high SCC cows, and herd size </w:t>
      </w:r>
      <w:r w:rsidR="004B3949" w:rsidRPr="00040F12">
        <w:t>group</w:t>
      </w:r>
      <w:r w:rsidRPr="00040F12">
        <w:t>.</w:t>
      </w:r>
      <w:r w:rsidR="00201EDE" w:rsidRPr="00040F12">
        <w:t xml:space="preserve"> </w:t>
      </w:r>
      <w:r w:rsidR="008151A1" w:rsidRPr="00040F12">
        <w:t xml:space="preserve">All three variables and facility type (forced) remained in the final multivariable model (Table 4). </w:t>
      </w:r>
      <w:r w:rsidR="004B3949" w:rsidRPr="00040F12">
        <w:t>Facility type was not associated with STD 150-day milk in the final model (Table 4).</w:t>
      </w:r>
    </w:p>
    <w:p w14:paraId="4F423046" w14:textId="28591E4E" w:rsidR="00A21FB8" w:rsidRPr="00040F12" w:rsidRDefault="00A21FB8" w:rsidP="00A21FB8">
      <w:pPr>
        <w:pStyle w:val="ListParagraph"/>
        <w:spacing w:line="480" w:lineRule="auto"/>
        <w:ind w:left="0" w:firstLine="720"/>
        <w:rPr>
          <w:i/>
          <w:iCs/>
        </w:rPr>
      </w:pPr>
      <w:r w:rsidRPr="00040F12">
        <w:rPr>
          <w:i/>
          <w:iCs/>
        </w:rPr>
        <w:t>Udder hygiene outcomes</w:t>
      </w:r>
    </w:p>
    <w:p w14:paraId="25511347" w14:textId="1D409006" w:rsidR="00B14D69" w:rsidRPr="00040F12" w:rsidRDefault="00BB2664" w:rsidP="006E592D">
      <w:pPr>
        <w:pStyle w:val="ListParagraph"/>
        <w:spacing w:line="480" w:lineRule="auto"/>
        <w:ind w:left="0" w:firstLine="720"/>
      </w:pPr>
      <w:r w:rsidRPr="00040F12">
        <w:t>A</w:t>
      </w:r>
      <w:r w:rsidR="00222F94" w:rsidRPr="00040F12">
        <w:t>ir quality assessed by researcher</w:t>
      </w:r>
      <w:r w:rsidRPr="00040F12">
        <w:t xml:space="preserve"> was offered to the multivariable model for proportion of dirty udders</w:t>
      </w:r>
      <w:r w:rsidR="00222F94" w:rsidRPr="00040F12">
        <w:t xml:space="preserve">. The </w:t>
      </w:r>
      <w:r w:rsidRPr="00040F12">
        <w:t>final multivariable model included only facility type (forced),</w:t>
      </w:r>
      <w:r w:rsidR="00222F94" w:rsidRPr="00040F12">
        <w:t xml:space="preserve"> </w:t>
      </w:r>
      <w:r w:rsidRPr="00040F12">
        <w:t xml:space="preserve">which </w:t>
      </w:r>
      <w:r w:rsidR="00A43F25" w:rsidRPr="00040F12">
        <w:t xml:space="preserve">was not </w:t>
      </w:r>
      <w:r w:rsidRPr="00040F12">
        <w:t>associated with proportion of dirty udders.</w:t>
      </w:r>
      <w:r w:rsidR="00957203" w:rsidRPr="00040F12">
        <w:t xml:space="preserve"> </w:t>
      </w:r>
    </w:p>
    <w:p w14:paraId="0425B32F" w14:textId="15495362" w:rsidR="00D30D0F" w:rsidRPr="00040F12" w:rsidRDefault="001E05C0" w:rsidP="00224F3C">
      <w:pPr>
        <w:pStyle w:val="ListParagraph"/>
        <w:spacing w:line="480" w:lineRule="auto"/>
        <w:ind w:left="0" w:firstLine="720"/>
      </w:pPr>
      <w:r w:rsidRPr="00040F12">
        <w:t xml:space="preserve">Variables that were associated at </w:t>
      </w:r>
      <w:r w:rsidRPr="00040F12">
        <w:rPr>
          <w:i/>
          <w:iCs/>
        </w:rPr>
        <w:t xml:space="preserve">P </w:t>
      </w:r>
      <w:r w:rsidRPr="00040F12">
        <w:t xml:space="preserve">&lt;0.20 with </w:t>
      </w:r>
      <w:r w:rsidR="00C26355" w:rsidRPr="00040F12">
        <w:t>average hygiene score</w:t>
      </w:r>
      <w:r w:rsidRPr="00040F12">
        <w:t xml:space="preserve"> included</w:t>
      </w:r>
      <w:r w:rsidR="00BF41D2" w:rsidRPr="00040F12">
        <w:t xml:space="preserve"> whether </w:t>
      </w:r>
      <w:r w:rsidR="00C26355" w:rsidRPr="00040F12">
        <w:t>the producer ever cultured</w:t>
      </w:r>
      <w:r w:rsidR="00813074" w:rsidRPr="00040F12">
        <w:t xml:space="preserve"> </w:t>
      </w:r>
      <w:r w:rsidR="0021453E" w:rsidRPr="00040F12">
        <w:t>quarter milk</w:t>
      </w:r>
      <w:r w:rsidR="00C26355" w:rsidRPr="00040F12">
        <w:t xml:space="preserve"> samples and whether the</w:t>
      </w:r>
      <w:r w:rsidRPr="00040F12">
        <w:t>y</w:t>
      </w:r>
      <w:r w:rsidR="00C26355" w:rsidRPr="00040F12">
        <w:t xml:space="preserve"> </w:t>
      </w:r>
      <w:r w:rsidR="0004660F" w:rsidRPr="00040F12">
        <w:t>checked for cases of clinical mastitis by both examining the udder and forestripping</w:t>
      </w:r>
      <w:r w:rsidR="00C26355" w:rsidRPr="00040F12">
        <w:t xml:space="preserve">. </w:t>
      </w:r>
      <w:r w:rsidRPr="00040F12">
        <w:t xml:space="preserve">The final multivariable model included facility type (forced), and </w:t>
      </w:r>
      <w:r w:rsidR="004A1260" w:rsidRPr="00040F12">
        <w:t>how the producer checked for clinical mastitis.</w:t>
      </w:r>
      <w:r w:rsidRPr="00040F12">
        <w:t xml:space="preserve"> </w:t>
      </w:r>
      <w:r w:rsidR="00CD72D5" w:rsidRPr="00040F12">
        <w:t xml:space="preserve">Facility type was not </w:t>
      </w:r>
      <w:r w:rsidR="004A1260" w:rsidRPr="00040F12">
        <w:t>associated with the outcome of mean udder hygiene (Table 4)</w:t>
      </w:r>
      <w:r w:rsidR="00CD72D5" w:rsidRPr="00040F12">
        <w:t>.</w:t>
      </w:r>
      <w:r w:rsidR="002C50A3" w:rsidRPr="00040F12">
        <w:t xml:space="preserve"> </w:t>
      </w:r>
    </w:p>
    <w:p w14:paraId="7ED825B7" w14:textId="78F60677" w:rsidR="001E03CB" w:rsidRPr="00040F12" w:rsidRDefault="004E31F0" w:rsidP="000667AE">
      <w:pPr>
        <w:spacing w:line="480" w:lineRule="auto"/>
        <w:ind w:left="720" w:hanging="360"/>
        <w:rPr>
          <w:rFonts w:ascii="Times New Roman" w:hAnsi="Times New Roman" w:cs="Times New Roman"/>
          <w:b/>
          <w:bCs/>
          <w:sz w:val="24"/>
          <w:szCs w:val="24"/>
        </w:rPr>
      </w:pPr>
      <w:r w:rsidRPr="00040F12">
        <w:rPr>
          <w:rFonts w:ascii="Times New Roman" w:hAnsi="Times New Roman" w:cs="Times New Roman"/>
          <w:b/>
          <w:bCs/>
          <w:sz w:val="24"/>
          <w:szCs w:val="24"/>
        </w:rPr>
        <w:t>Objective 2. Analysis of</w:t>
      </w:r>
      <w:r w:rsidR="00911902" w:rsidRPr="00040F12">
        <w:rPr>
          <w:rFonts w:ascii="Times New Roman" w:hAnsi="Times New Roman" w:cs="Times New Roman"/>
          <w:b/>
          <w:bCs/>
          <w:sz w:val="24"/>
          <w:szCs w:val="24"/>
        </w:rPr>
        <w:t xml:space="preserve"> farm management factors</w:t>
      </w:r>
      <w:r w:rsidR="00377D79" w:rsidRPr="00040F12">
        <w:rPr>
          <w:rFonts w:ascii="Times New Roman" w:hAnsi="Times New Roman" w:cs="Times New Roman"/>
          <w:b/>
          <w:bCs/>
          <w:sz w:val="24"/>
          <w:szCs w:val="24"/>
        </w:rPr>
        <w:t xml:space="preserve"> (</w:t>
      </w:r>
      <w:r w:rsidR="00D518EF" w:rsidRPr="00040F12">
        <w:rPr>
          <w:rFonts w:ascii="Times New Roman" w:hAnsi="Times New Roman" w:cs="Times New Roman"/>
          <w:b/>
          <w:bCs/>
          <w:sz w:val="24"/>
          <w:szCs w:val="24"/>
        </w:rPr>
        <w:t>non-</w:t>
      </w:r>
      <w:r w:rsidR="00377D79" w:rsidRPr="00040F12">
        <w:rPr>
          <w:rFonts w:ascii="Times New Roman" w:hAnsi="Times New Roman" w:cs="Times New Roman"/>
          <w:b/>
          <w:bCs/>
          <w:sz w:val="24"/>
          <w:szCs w:val="24"/>
        </w:rPr>
        <w:t>facility)</w:t>
      </w:r>
      <w:r w:rsidR="00911902" w:rsidRPr="00040F12">
        <w:rPr>
          <w:rFonts w:ascii="Times New Roman" w:hAnsi="Times New Roman" w:cs="Times New Roman"/>
          <w:b/>
          <w:bCs/>
          <w:sz w:val="24"/>
          <w:szCs w:val="24"/>
        </w:rPr>
        <w:t xml:space="preserve"> </w:t>
      </w:r>
      <w:r w:rsidR="008034F5" w:rsidRPr="00040F12">
        <w:rPr>
          <w:rFonts w:ascii="Times New Roman" w:hAnsi="Times New Roman" w:cs="Times New Roman"/>
          <w:b/>
          <w:bCs/>
          <w:sz w:val="24"/>
          <w:szCs w:val="24"/>
        </w:rPr>
        <w:t>associated with bulk tank milk quality, udder health, milk production, and udder hygiene scores</w:t>
      </w:r>
      <w:r w:rsidR="00377D79" w:rsidRPr="00040F12">
        <w:rPr>
          <w:rFonts w:ascii="Times New Roman" w:hAnsi="Times New Roman" w:cs="Times New Roman"/>
          <w:b/>
          <w:bCs/>
          <w:sz w:val="24"/>
          <w:szCs w:val="24"/>
        </w:rPr>
        <w:t xml:space="preserve"> for all farms combined</w:t>
      </w:r>
      <w:r w:rsidR="008034F5" w:rsidRPr="00040F12">
        <w:rPr>
          <w:rFonts w:ascii="Times New Roman" w:hAnsi="Times New Roman" w:cs="Times New Roman"/>
          <w:b/>
          <w:bCs/>
          <w:sz w:val="24"/>
          <w:szCs w:val="24"/>
        </w:rPr>
        <w:t xml:space="preserve"> </w:t>
      </w:r>
    </w:p>
    <w:p w14:paraId="645F1745" w14:textId="3476E99F" w:rsidR="00251AE5" w:rsidRPr="00040F12" w:rsidRDefault="006E4523" w:rsidP="008A5E20">
      <w:pPr>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Selected results of univariate </w:t>
      </w:r>
      <w:r w:rsidR="00DA09E4" w:rsidRPr="00040F12">
        <w:rPr>
          <w:rFonts w:ascii="Times New Roman" w:hAnsi="Times New Roman" w:cs="Times New Roman"/>
          <w:sz w:val="24"/>
          <w:szCs w:val="24"/>
        </w:rPr>
        <w:t xml:space="preserve">linear regression models </w:t>
      </w:r>
      <w:r w:rsidRPr="00040F12">
        <w:rPr>
          <w:rFonts w:ascii="Times New Roman" w:hAnsi="Times New Roman" w:cs="Times New Roman"/>
          <w:sz w:val="24"/>
          <w:szCs w:val="24"/>
        </w:rPr>
        <w:t>identifying</w:t>
      </w:r>
      <w:r w:rsidR="00205421" w:rsidRPr="00040F12">
        <w:rPr>
          <w:rFonts w:ascii="Times New Roman" w:hAnsi="Times New Roman" w:cs="Times New Roman"/>
          <w:sz w:val="24"/>
          <w:szCs w:val="24"/>
        </w:rPr>
        <w:t xml:space="preserve"> management</w:t>
      </w:r>
      <w:r w:rsidRPr="00040F12">
        <w:rPr>
          <w:rFonts w:ascii="Times New Roman" w:hAnsi="Times New Roman" w:cs="Times New Roman"/>
          <w:sz w:val="24"/>
          <w:szCs w:val="24"/>
        </w:rPr>
        <w:t xml:space="preserve"> factors</w:t>
      </w:r>
      <w:r w:rsidR="00205421" w:rsidRPr="00040F12">
        <w:rPr>
          <w:rFonts w:ascii="Times New Roman" w:hAnsi="Times New Roman" w:cs="Times New Roman"/>
          <w:sz w:val="24"/>
          <w:szCs w:val="24"/>
        </w:rPr>
        <w:t xml:space="preserve"> beyond facility type which were</w:t>
      </w:r>
      <w:r w:rsidRPr="00040F12">
        <w:rPr>
          <w:rFonts w:ascii="Times New Roman" w:hAnsi="Times New Roman" w:cs="Times New Roman"/>
          <w:sz w:val="24"/>
          <w:szCs w:val="24"/>
        </w:rPr>
        <w:t xml:space="preserve"> unconditionally associated with </w:t>
      </w:r>
      <w:r w:rsidR="00205421" w:rsidRPr="00040F12">
        <w:rPr>
          <w:rFonts w:ascii="Times New Roman" w:hAnsi="Times New Roman" w:cs="Times New Roman"/>
          <w:sz w:val="24"/>
          <w:szCs w:val="24"/>
        </w:rPr>
        <w:t xml:space="preserve">bulk tank milk quality, </w:t>
      </w:r>
      <w:r w:rsidRPr="00040F12">
        <w:rPr>
          <w:rFonts w:ascii="Times New Roman" w:hAnsi="Times New Roman" w:cs="Times New Roman"/>
          <w:sz w:val="24"/>
          <w:szCs w:val="24"/>
        </w:rPr>
        <w:t>udder health</w:t>
      </w:r>
      <w:r w:rsidR="00B9770F" w:rsidRPr="00040F12">
        <w:rPr>
          <w:rFonts w:ascii="Times New Roman" w:hAnsi="Times New Roman" w:cs="Times New Roman"/>
          <w:sz w:val="24"/>
          <w:szCs w:val="24"/>
        </w:rPr>
        <w:t>, milk production</w:t>
      </w:r>
      <w:r w:rsidRPr="00040F12">
        <w:rPr>
          <w:rFonts w:ascii="Times New Roman" w:hAnsi="Times New Roman" w:cs="Times New Roman"/>
          <w:sz w:val="24"/>
          <w:szCs w:val="24"/>
        </w:rPr>
        <w:t xml:space="preserve"> and hygiene outcomes </w:t>
      </w:r>
      <w:r w:rsidR="00FD2AA1" w:rsidRPr="00040F12">
        <w:rPr>
          <w:rFonts w:ascii="Times New Roman" w:hAnsi="Times New Roman" w:cs="Times New Roman"/>
          <w:sz w:val="24"/>
          <w:szCs w:val="24"/>
        </w:rPr>
        <w:t xml:space="preserve">for all farms combined (n = 21) </w:t>
      </w:r>
      <w:r w:rsidRPr="00040F12">
        <w:rPr>
          <w:rFonts w:ascii="Times New Roman" w:hAnsi="Times New Roman" w:cs="Times New Roman"/>
          <w:sz w:val="24"/>
          <w:szCs w:val="24"/>
        </w:rPr>
        <w:t xml:space="preserve">at </w:t>
      </w:r>
      <w:r w:rsidR="000E70C8" w:rsidRPr="00040F12">
        <w:rPr>
          <w:rFonts w:ascii="Times New Roman" w:hAnsi="Times New Roman" w:cs="Times New Roman"/>
          <w:i/>
          <w:iCs/>
          <w:sz w:val="24"/>
          <w:szCs w:val="24"/>
        </w:rPr>
        <w:t>P</w:t>
      </w:r>
      <w:r w:rsidRPr="00040F12">
        <w:rPr>
          <w:rFonts w:ascii="Times New Roman" w:hAnsi="Times New Roman" w:cs="Times New Roman"/>
          <w:sz w:val="24"/>
          <w:szCs w:val="24"/>
        </w:rPr>
        <w:t xml:space="preserve"> &lt;0.20</w:t>
      </w:r>
      <w:r w:rsidR="00FC7A5E" w:rsidRPr="00040F12">
        <w:rPr>
          <w:rFonts w:ascii="Times New Roman" w:hAnsi="Times New Roman" w:cs="Times New Roman"/>
          <w:sz w:val="24"/>
          <w:szCs w:val="24"/>
        </w:rPr>
        <w:t xml:space="preserve"> are presented in Table </w:t>
      </w:r>
      <w:r w:rsidR="00A96A95" w:rsidRPr="00040F12">
        <w:rPr>
          <w:rFonts w:ascii="Times New Roman" w:hAnsi="Times New Roman" w:cs="Times New Roman"/>
          <w:sz w:val="24"/>
          <w:szCs w:val="24"/>
        </w:rPr>
        <w:t>5</w:t>
      </w:r>
      <w:r w:rsidR="00FC7A5E" w:rsidRPr="00040F12">
        <w:rPr>
          <w:rFonts w:ascii="Times New Roman" w:hAnsi="Times New Roman" w:cs="Times New Roman"/>
          <w:sz w:val="24"/>
          <w:szCs w:val="24"/>
        </w:rPr>
        <w:t>.</w:t>
      </w:r>
      <w:r w:rsidRPr="00040F12">
        <w:rPr>
          <w:rFonts w:ascii="Times New Roman" w:hAnsi="Times New Roman" w:cs="Times New Roman"/>
          <w:sz w:val="24"/>
          <w:szCs w:val="24"/>
        </w:rPr>
        <w:t xml:space="preserve"> </w:t>
      </w:r>
      <w:r w:rsidR="004F054F" w:rsidRPr="00040F12">
        <w:rPr>
          <w:rFonts w:ascii="Times New Roman" w:hAnsi="Times New Roman" w:cs="Times New Roman"/>
          <w:sz w:val="24"/>
          <w:szCs w:val="24"/>
        </w:rPr>
        <w:t>We report the results of these univaria</w:t>
      </w:r>
      <w:r w:rsidR="00C634D7" w:rsidRPr="00040F12">
        <w:rPr>
          <w:rFonts w:ascii="Times New Roman" w:hAnsi="Times New Roman" w:cs="Times New Roman"/>
          <w:sz w:val="24"/>
          <w:szCs w:val="24"/>
        </w:rPr>
        <w:t xml:space="preserve">te regression models as they may be </w:t>
      </w:r>
      <w:r w:rsidR="00C634D7" w:rsidRPr="00040F12">
        <w:rPr>
          <w:rFonts w:ascii="Times New Roman" w:hAnsi="Times New Roman" w:cs="Times New Roman"/>
          <w:sz w:val="24"/>
          <w:szCs w:val="24"/>
        </w:rPr>
        <w:lastRenderedPageBreak/>
        <w:t>biologically important, even though many</w:t>
      </w:r>
      <w:r w:rsidR="004B3E55" w:rsidRPr="00040F12">
        <w:rPr>
          <w:rFonts w:ascii="Times New Roman" w:hAnsi="Times New Roman" w:cs="Times New Roman"/>
          <w:sz w:val="24"/>
          <w:szCs w:val="24"/>
        </w:rPr>
        <w:t xml:space="preserve"> failed to reach threshold for declaring </w:t>
      </w:r>
      <w:r w:rsidR="009F7E82" w:rsidRPr="00040F12">
        <w:rPr>
          <w:rFonts w:ascii="Times New Roman" w:hAnsi="Times New Roman" w:cs="Times New Roman"/>
          <w:sz w:val="24"/>
          <w:szCs w:val="24"/>
        </w:rPr>
        <w:t xml:space="preserve">statistical </w:t>
      </w:r>
      <w:r w:rsidR="004B3E55" w:rsidRPr="00040F12">
        <w:rPr>
          <w:rFonts w:ascii="Times New Roman" w:hAnsi="Times New Roman" w:cs="Times New Roman"/>
          <w:sz w:val="24"/>
          <w:szCs w:val="24"/>
        </w:rPr>
        <w:t>significance</w:t>
      </w:r>
      <w:r w:rsidR="000A0FE4" w:rsidRPr="00040F12">
        <w:rPr>
          <w:rFonts w:ascii="Times New Roman" w:hAnsi="Times New Roman" w:cs="Times New Roman"/>
          <w:sz w:val="24"/>
          <w:szCs w:val="24"/>
        </w:rPr>
        <w:t xml:space="preserve"> at </w:t>
      </w:r>
      <w:r w:rsidR="000A0FE4" w:rsidRPr="00040F12">
        <w:rPr>
          <w:rFonts w:ascii="Times New Roman" w:hAnsi="Times New Roman" w:cs="Times New Roman"/>
          <w:i/>
          <w:iCs/>
          <w:sz w:val="24"/>
          <w:szCs w:val="24"/>
        </w:rPr>
        <w:t>P</w:t>
      </w:r>
      <w:r w:rsidR="00A11381" w:rsidRPr="00040F12">
        <w:rPr>
          <w:rFonts w:ascii="Times New Roman" w:hAnsi="Times New Roman" w:cs="Times New Roman"/>
          <w:i/>
          <w:iCs/>
          <w:sz w:val="24"/>
          <w:szCs w:val="24"/>
        </w:rPr>
        <w:t xml:space="preserve"> </w:t>
      </w:r>
      <w:r w:rsidR="00A11381" w:rsidRPr="00040F12">
        <w:rPr>
          <w:rFonts w:ascii="Times New Roman" w:hAnsi="Times New Roman" w:cs="Times New Roman"/>
          <w:sz w:val="24"/>
          <w:szCs w:val="24"/>
        </w:rPr>
        <w:t>≤0.05</w:t>
      </w:r>
      <w:r w:rsidR="004B3E55" w:rsidRPr="00040F12">
        <w:rPr>
          <w:rFonts w:ascii="Times New Roman" w:hAnsi="Times New Roman" w:cs="Times New Roman"/>
          <w:sz w:val="24"/>
          <w:szCs w:val="24"/>
        </w:rPr>
        <w:t xml:space="preserve">, possibly due to small sample size. </w:t>
      </w:r>
    </w:p>
    <w:p w14:paraId="190C8447" w14:textId="1C797AFF" w:rsidR="008A528E" w:rsidRPr="00040F12" w:rsidRDefault="008A5E20" w:rsidP="008A5E20">
      <w:pPr>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The depth of bedding in stalls for </w:t>
      </w:r>
      <w:del w:id="487" w:author="Caitlin Jeffrey" w:date="2024-03-18T14:16:00Z">
        <w:r w:rsidRPr="00040F12" w:rsidDel="00730AD3">
          <w:rPr>
            <w:rFonts w:ascii="Times New Roman" w:hAnsi="Times New Roman" w:cs="Times New Roman"/>
            <w:sz w:val="24"/>
            <w:szCs w:val="24"/>
          </w:rPr>
          <w:delText>freestall</w:delText>
        </w:r>
      </w:del>
      <w:ins w:id="488" w:author="Caitlin Jeffrey" w:date="2024-03-18T14:16: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and </w:t>
      </w:r>
      <w:del w:id="489" w:author="Caitlin Jeffrey" w:date="2024-03-18T14:17:00Z">
        <w:r w:rsidRPr="00040F12" w:rsidDel="00730AD3">
          <w:rPr>
            <w:rFonts w:ascii="Times New Roman" w:hAnsi="Times New Roman" w:cs="Times New Roman"/>
            <w:sz w:val="24"/>
            <w:szCs w:val="24"/>
          </w:rPr>
          <w:delText>tiestall</w:delText>
        </w:r>
      </w:del>
      <w:ins w:id="490" w:author="Caitlin Jeffrey" w:date="2024-03-18T14:17:00Z">
        <w:r w:rsidR="00730AD3" w:rsidRPr="00040F12">
          <w:rPr>
            <w:rFonts w:ascii="Times New Roman" w:hAnsi="Times New Roman" w:cs="Times New Roman"/>
            <w:sz w:val="24"/>
            <w:szCs w:val="24"/>
          </w:rPr>
          <w:t>TS</w:t>
        </w:r>
      </w:ins>
      <w:r w:rsidRPr="00040F12">
        <w:rPr>
          <w:rFonts w:ascii="Times New Roman" w:hAnsi="Times New Roman" w:cs="Times New Roman"/>
          <w:sz w:val="24"/>
          <w:szCs w:val="24"/>
        </w:rPr>
        <w:t xml:space="preserve"> herds was unconditionally associated with multiple udder health outcomes</w:t>
      </w:r>
      <w:r w:rsidR="00480F5B" w:rsidRPr="00040F12">
        <w:rPr>
          <w:rFonts w:ascii="Times New Roman" w:hAnsi="Times New Roman" w:cs="Times New Roman"/>
          <w:sz w:val="24"/>
          <w:szCs w:val="24"/>
        </w:rPr>
        <w:t xml:space="preserve">. </w:t>
      </w:r>
      <w:r w:rsidR="00215413" w:rsidRPr="00040F12">
        <w:rPr>
          <w:rFonts w:ascii="Times New Roman" w:hAnsi="Times New Roman" w:cs="Times New Roman"/>
          <w:sz w:val="24"/>
          <w:szCs w:val="24"/>
        </w:rPr>
        <w:t>A</w:t>
      </w:r>
      <w:r w:rsidRPr="00040F12">
        <w:rPr>
          <w:rFonts w:ascii="Times New Roman" w:hAnsi="Times New Roman" w:cs="Times New Roman"/>
          <w:sz w:val="24"/>
          <w:szCs w:val="24"/>
        </w:rPr>
        <w:t>s the depth of bedding in</w:t>
      </w:r>
      <w:r w:rsidR="00215413" w:rsidRPr="00040F12">
        <w:rPr>
          <w:rFonts w:ascii="Times New Roman" w:hAnsi="Times New Roman" w:cs="Times New Roman"/>
          <w:sz w:val="24"/>
          <w:szCs w:val="24"/>
        </w:rPr>
        <w:t xml:space="preserve"> </w:t>
      </w:r>
      <w:del w:id="491" w:author="Caitlin Jeffrey" w:date="2024-03-18T14:16:00Z">
        <w:r w:rsidR="00215413" w:rsidRPr="00040F12" w:rsidDel="00730AD3">
          <w:rPr>
            <w:rFonts w:ascii="Times New Roman" w:hAnsi="Times New Roman" w:cs="Times New Roman"/>
            <w:sz w:val="24"/>
            <w:szCs w:val="24"/>
          </w:rPr>
          <w:delText>freestall</w:delText>
        </w:r>
      </w:del>
      <w:ins w:id="492" w:author="Caitlin Jeffrey" w:date="2024-03-18T14:16:00Z">
        <w:r w:rsidR="00730AD3" w:rsidRPr="00040F12">
          <w:rPr>
            <w:rFonts w:ascii="Times New Roman" w:hAnsi="Times New Roman" w:cs="Times New Roman"/>
            <w:sz w:val="24"/>
            <w:szCs w:val="24"/>
          </w:rPr>
          <w:t>FS</w:t>
        </w:r>
      </w:ins>
      <w:r w:rsidR="00215413" w:rsidRPr="00040F12">
        <w:rPr>
          <w:rFonts w:ascii="Times New Roman" w:hAnsi="Times New Roman" w:cs="Times New Roman"/>
          <w:sz w:val="24"/>
          <w:szCs w:val="24"/>
        </w:rPr>
        <w:t xml:space="preserve"> and </w:t>
      </w:r>
      <w:del w:id="493" w:author="Caitlin Jeffrey" w:date="2024-03-18T14:17:00Z">
        <w:r w:rsidR="00215413" w:rsidRPr="00040F12" w:rsidDel="00730AD3">
          <w:rPr>
            <w:rFonts w:ascii="Times New Roman" w:hAnsi="Times New Roman" w:cs="Times New Roman"/>
            <w:sz w:val="24"/>
            <w:szCs w:val="24"/>
          </w:rPr>
          <w:delText>tiestall</w:delText>
        </w:r>
      </w:del>
      <w:ins w:id="494" w:author="Caitlin Jeffrey" w:date="2024-03-18T14:17:00Z">
        <w:r w:rsidR="00730AD3" w:rsidRPr="00040F12">
          <w:rPr>
            <w:rFonts w:ascii="Times New Roman" w:hAnsi="Times New Roman" w:cs="Times New Roman"/>
            <w:sz w:val="24"/>
            <w:szCs w:val="24"/>
          </w:rPr>
          <w:t>TS</w:t>
        </w:r>
      </w:ins>
      <w:r w:rsidR="00215413" w:rsidRPr="00040F12">
        <w:rPr>
          <w:rFonts w:ascii="Times New Roman" w:hAnsi="Times New Roman" w:cs="Times New Roman"/>
          <w:sz w:val="24"/>
          <w:szCs w:val="24"/>
        </w:rPr>
        <w:t xml:space="preserve"> herds </w:t>
      </w:r>
      <w:r w:rsidRPr="00040F12">
        <w:rPr>
          <w:rFonts w:ascii="Times New Roman" w:hAnsi="Times New Roman" w:cs="Times New Roman"/>
          <w:sz w:val="24"/>
          <w:szCs w:val="24"/>
        </w:rPr>
        <w:t>increased,</w:t>
      </w:r>
      <w:r w:rsidR="00CE219F" w:rsidRPr="00040F12">
        <w:rPr>
          <w:rFonts w:ascii="Times New Roman" w:hAnsi="Times New Roman" w:cs="Times New Roman"/>
          <w:sz w:val="24"/>
          <w:szCs w:val="24"/>
        </w:rPr>
        <w:t xml:space="preserve"> multiple</w:t>
      </w:r>
      <w:r w:rsidRPr="00040F12">
        <w:rPr>
          <w:rFonts w:ascii="Times New Roman" w:hAnsi="Times New Roman" w:cs="Times New Roman"/>
          <w:sz w:val="24"/>
          <w:szCs w:val="24"/>
        </w:rPr>
        <w:t xml:space="preserve"> udder health measures improved</w:t>
      </w:r>
      <w:r w:rsidR="00CE219F" w:rsidRPr="00040F12">
        <w:rPr>
          <w:rFonts w:ascii="Times New Roman" w:hAnsi="Times New Roman" w:cs="Times New Roman"/>
          <w:sz w:val="24"/>
          <w:szCs w:val="24"/>
        </w:rPr>
        <w:t>, including</w:t>
      </w:r>
      <w:r w:rsidRPr="00040F12">
        <w:rPr>
          <w:rFonts w:ascii="Times New Roman" w:hAnsi="Times New Roman" w:cs="Times New Roman"/>
          <w:sz w:val="24"/>
          <w:szCs w:val="24"/>
        </w:rPr>
        <w:t xml:space="preserve"> lower </w:t>
      </w:r>
      <w:r w:rsidR="00226946" w:rsidRPr="00040F12">
        <w:rPr>
          <w:rFonts w:ascii="Times New Roman" w:hAnsi="Times New Roman" w:cs="Times New Roman"/>
          <w:sz w:val="24"/>
          <w:szCs w:val="24"/>
        </w:rPr>
        <w:t xml:space="preserve">avg. </w:t>
      </w:r>
      <w:r w:rsidR="00CB706A" w:rsidRPr="00040F12">
        <w:rPr>
          <w:rFonts w:ascii="Times New Roman" w:hAnsi="Times New Roman" w:cs="Times New Roman"/>
          <w:sz w:val="24"/>
          <w:szCs w:val="24"/>
        </w:rPr>
        <w:t>SCS</w:t>
      </w:r>
      <w:r w:rsidRPr="00040F12">
        <w:rPr>
          <w:rFonts w:ascii="Times New Roman" w:hAnsi="Times New Roman" w:cs="Times New Roman"/>
          <w:sz w:val="24"/>
          <w:szCs w:val="24"/>
        </w:rPr>
        <w:t>,</w:t>
      </w:r>
      <w:r w:rsidR="00226946" w:rsidRPr="00040F12">
        <w:rPr>
          <w:rFonts w:ascii="Times New Roman" w:hAnsi="Times New Roman" w:cs="Times New Roman"/>
          <w:sz w:val="24"/>
          <w:szCs w:val="24"/>
        </w:rPr>
        <w:t xml:space="preserve"> </w:t>
      </w:r>
      <w:r w:rsidR="00651DC6" w:rsidRPr="00040F12">
        <w:rPr>
          <w:rFonts w:ascii="Times New Roman" w:hAnsi="Times New Roman" w:cs="Times New Roman"/>
          <w:sz w:val="24"/>
          <w:szCs w:val="24"/>
        </w:rPr>
        <w:t>BT</w:t>
      </w:r>
      <w:r w:rsidRPr="00040F12">
        <w:rPr>
          <w:rFonts w:ascii="Times New Roman" w:hAnsi="Times New Roman" w:cs="Times New Roman"/>
          <w:sz w:val="24"/>
          <w:szCs w:val="24"/>
        </w:rPr>
        <w:t xml:space="preserve">SCC, </w:t>
      </w:r>
      <w:r w:rsidR="009B3369" w:rsidRPr="00040F12">
        <w:rPr>
          <w:rFonts w:ascii="Times New Roman" w:hAnsi="Times New Roman" w:cs="Times New Roman"/>
          <w:sz w:val="24"/>
          <w:szCs w:val="24"/>
        </w:rPr>
        <w:t>elevSC</w:t>
      </w:r>
      <w:r w:rsidR="00CB706A" w:rsidRPr="00040F12">
        <w:rPr>
          <w:rFonts w:ascii="Times New Roman" w:hAnsi="Times New Roman" w:cs="Times New Roman"/>
          <w:sz w:val="24"/>
          <w:szCs w:val="24"/>
        </w:rPr>
        <w:t>S</w:t>
      </w:r>
      <w:r w:rsidR="00AA3BBB" w:rsidRPr="00040F12">
        <w:rPr>
          <w:rFonts w:ascii="Times New Roman" w:hAnsi="Times New Roman" w:cs="Times New Roman"/>
          <w:sz w:val="24"/>
          <w:szCs w:val="24"/>
        </w:rPr>
        <w:t>,</w:t>
      </w:r>
      <w:r w:rsidR="007C649B" w:rsidRPr="00040F12">
        <w:rPr>
          <w:rFonts w:ascii="Times New Roman" w:hAnsi="Times New Roman" w:cs="Times New Roman"/>
          <w:sz w:val="24"/>
          <w:szCs w:val="24"/>
        </w:rPr>
        <w:t xml:space="preserve"> </w:t>
      </w:r>
      <w:r w:rsidR="00CB706A" w:rsidRPr="00040F12">
        <w:rPr>
          <w:rFonts w:ascii="Times New Roman" w:hAnsi="Times New Roman" w:cs="Times New Roman"/>
          <w:sz w:val="24"/>
          <w:szCs w:val="24"/>
        </w:rPr>
        <w:t xml:space="preserve">and </w:t>
      </w:r>
      <w:r w:rsidR="009B3369" w:rsidRPr="00040F12">
        <w:rPr>
          <w:rFonts w:ascii="Times New Roman" w:hAnsi="Times New Roman" w:cs="Times New Roman"/>
          <w:sz w:val="24"/>
          <w:szCs w:val="24"/>
        </w:rPr>
        <w:t>newSC</w:t>
      </w:r>
      <w:r w:rsidR="00CB706A" w:rsidRPr="00040F12">
        <w:rPr>
          <w:rFonts w:ascii="Times New Roman" w:hAnsi="Times New Roman" w:cs="Times New Roman"/>
          <w:sz w:val="24"/>
          <w:szCs w:val="24"/>
        </w:rPr>
        <w:t>S</w:t>
      </w:r>
      <w:r w:rsidRPr="00040F12">
        <w:rPr>
          <w:rFonts w:ascii="Times New Roman" w:hAnsi="Times New Roman" w:cs="Times New Roman"/>
          <w:sz w:val="24"/>
          <w:szCs w:val="24"/>
        </w:rPr>
        <w:t xml:space="preserve">. Similarly, </w:t>
      </w:r>
      <w:r w:rsidR="003F124F" w:rsidRPr="00040F12">
        <w:rPr>
          <w:rFonts w:ascii="Times New Roman" w:hAnsi="Times New Roman" w:cs="Times New Roman"/>
          <w:sz w:val="24"/>
          <w:szCs w:val="24"/>
        </w:rPr>
        <w:t>comparing farms where</w:t>
      </w:r>
      <w:r w:rsidRPr="00040F12">
        <w:rPr>
          <w:rFonts w:ascii="Times New Roman" w:hAnsi="Times New Roman" w:cs="Times New Roman"/>
          <w:sz w:val="24"/>
          <w:szCs w:val="24"/>
        </w:rPr>
        <w:t xml:space="preserve"> cows were on deep bedding</w:t>
      </w:r>
      <w:r w:rsidR="00D11FF2" w:rsidRPr="00040F12">
        <w:rPr>
          <w:rFonts w:ascii="Times New Roman" w:hAnsi="Times New Roman" w:cs="Times New Roman"/>
          <w:sz w:val="24"/>
          <w:szCs w:val="24"/>
        </w:rPr>
        <w:t xml:space="preserve"> (</w:t>
      </w:r>
      <w:r w:rsidR="00331826" w:rsidRPr="00040F12">
        <w:rPr>
          <w:rFonts w:ascii="Times New Roman" w:hAnsi="Times New Roman" w:cs="Times New Roman"/>
          <w:sz w:val="24"/>
          <w:szCs w:val="24"/>
        </w:rPr>
        <w:t xml:space="preserve">i.e., grouping all herds reporting deeply-bedded stalls plus </w:t>
      </w:r>
      <w:del w:id="495" w:author="Caitlin Jeffrey" w:date="2024-04-01T14:28:00Z">
        <w:r w:rsidR="00331826" w:rsidRPr="00040F12" w:rsidDel="00AA7606">
          <w:rPr>
            <w:rFonts w:ascii="Times New Roman" w:hAnsi="Times New Roman" w:cs="Times New Roman"/>
            <w:sz w:val="24"/>
            <w:szCs w:val="24"/>
          </w:rPr>
          <w:delText>bedded pack</w:delText>
        </w:r>
      </w:del>
      <w:ins w:id="496" w:author="Caitlin Jeffrey" w:date="2024-04-01T14:28:00Z">
        <w:r w:rsidR="00AA7606" w:rsidRPr="00040F12">
          <w:rPr>
            <w:rFonts w:ascii="Times New Roman" w:hAnsi="Times New Roman" w:cs="Times New Roman"/>
            <w:sz w:val="24"/>
            <w:szCs w:val="24"/>
          </w:rPr>
          <w:t>BP</w:t>
        </w:r>
      </w:ins>
      <w:r w:rsidR="00331826" w:rsidRPr="00040F12">
        <w:rPr>
          <w:rFonts w:ascii="Times New Roman" w:hAnsi="Times New Roman" w:cs="Times New Roman"/>
          <w:sz w:val="24"/>
          <w:szCs w:val="24"/>
        </w:rPr>
        <w:t xml:space="preserve"> herds</w:t>
      </w:r>
      <w:r w:rsidR="005732E1" w:rsidRPr="00040F12">
        <w:rPr>
          <w:rFonts w:ascii="Times New Roman" w:hAnsi="Times New Roman" w:cs="Times New Roman"/>
          <w:sz w:val="24"/>
          <w:szCs w:val="24"/>
        </w:rPr>
        <w:t>)</w:t>
      </w:r>
      <w:r w:rsidRPr="00040F12">
        <w:rPr>
          <w:rFonts w:ascii="Times New Roman" w:hAnsi="Times New Roman" w:cs="Times New Roman"/>
          <w:sz w:val="24"/>
          <w:szCs w:val="24"/>
        </w:rPr>
        <w:t xml:space="preserve"> </w:t>
      </w:r>
      <w:r w:rsidR="003F124F" w:rsidRPr="00040F12">
        <w:rPr>
          <w:rFonts w:ascii="Times New Roman" w:hAnsi="Times New Roman" w:cs="Times New Roman"/>
          <w:sz w:val="24"/>
          <w:szCs w:val="24"/>
        </w:rPr>
        <w:t xml:space="preserve">to herds that had stalls with a smaller amount of bedding on top of a mattress or concrete, farms with deep bedding </w:t>
      </w:r>
      <w:r w:rsidR="00D548C6" w:rsidRPr="00040F12">
        <w:rPr>
          <w:rFonts w:ascii="Times New Roman" w:hAnsi="Times New Roman" w:cs="Times New Roman"/>
          <w:sz w:val="24"/>
          <w:szCs w:val="24"/>
        </w:rPr>
        <w:t>had a numerically</w:t>
      </w:r>
      <w:r w:rsidRPr="00040F12">
        <w:rPr>
          <w:rFonts w:ascii="Times New Roman" w:hAnsi="Times New Roman" w:cs="Times New Roman"/>
          <w:sz w:val="24"/>
          <w:szCs w:val="24"/>
        </w:rPr>
        <w:t xml:space="preserve"> lower </w:t>
      </w:r>
      <w:r w:rsidR="00651DC6" w:rsidRPr="00040F12">
        <w:rPr>
          <w:rFonts w:ascii="Times New Roman" w:hAnsi="Times New Roman" w:cs="Times New Roman"/>
          <w:sz w:val="24"/>
          <w:szCs w:val="24"/>
        </w:rPr>
        <w:t>BT</w:t>
      </w:r>
      <w:r w:rsidR="002C1134" w:rsidRPr="00040F12">
        <w:rPr>
          <w:rFonts w:ascii="Times New Roman" w:hAnsi="Times New Roman" w:cs="Times New Roman"/>
          <w:sz w:val="24"/>
          <w:szCs w:val="24"/>
        </w:rPr>
        <w:t>SCC.</w:t>
      </w:r>
    </w:p>
    <w:p w14:paraId="7415AC25" w14:textId="2159C3FF" w:rsidR="008A5E20" w:rsidRPr="00040F12" w:rsidRDefault="008A5E20" w:rsidP="008A5E20">
      <w:pPr>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Udder hygiene measures were associated with </w:t>
      </w:r>
      <w:r w:rsidR="00D84A49" w:rsidRPr="00040F12">
        <w:rPr>
          <w:rFonts w:ascii="Times New Roman" w:hAnsi="Times New Roman" w:cs="Times New Roman"/>
          <w:sz w:val="24"/>
          <w:szCs w:val="24"/>
        </w:rPr>
        <w:t>several</w:t>
      </w:r>
      <w:r w:rsidRPr="00040F12">
        <w:rPr>
          <w:rFonts w:ascii="Times New Roman" w:hAnsi="Times New Roman" w:cs="Times New Roman"/>
          <w:sz w:val="24"/>
          <w:szCs w:val="24"/>
        </w:rPr>
        <w:t xml:space="preserve"> udder health outcomes</w:t>
      </w:r>
      <w:r w:rsidR="004915D8" w:rsidRPr="00040F12">
        <w:rPr>
          <w:rFonts w:ascii="Times New Roman" w:hAnsi="Times New Roman" w:cs="Times New Roman"/>
          <w:sz w:val="24"/>
          <w:szCs w:val="24"/>
        </w:rPr>
        <w:t xml:space="preserve">. </w:t>
      </w:r>
      <w:r w:rsidR="002D1373" w:rsidRPr="00040F12">
        <w:rPr>
          <w:rFonts w:ascii="Times New Roman" w:hAnsi="Times New Roman" w:cs="Times New Roman"/>
          <w:sz w:val="24"/>
          <w:szCs w:val="24"/>
        </w:rPr>
        <w:t xml:space="preserve">Higher </w:t>
      </w:r>
      <w:r w:rsidR="006A542C" w:rsidRPr="00040F12">
        <w:rPr>
          <w:rFonts w:ascii="Times New Roman" w:hAnsi="Times New Roman" w:cs="Times New Roman"/>
          <w:sz w:val="24"/>
          <w:szCs w:val="24"/>
        </w:rPr>
        <w:t>mean</w:t>
      </w:r>
      <w:r w:rsidRPr="00040F12">
        <w:rPr>
          <w:rFonts w:ascii="Times New Roman" w:hAnsi="Times New Roman" w:cs="Times New Roman"/>
          <w:sz w:val="24"/>
          <w:szCs w:val="24"/>
        </w:rPr>
        <w:t xml:space="preserve"> hygiene score</w:t>
      </w:r>
      <w:r w:rsidR="00380943" w:rsidRPr="00040F12">
        <w:rPr>
          <w:rFonts w:ascii="Times New Roman" w:hAnsi="Times New Roman" w:cs="Times New Roman"/>
          <w:sz w:val="24"/>
          <w:szCs w:val="24"/>
        </w:rPr>
        <w:t>s</w:t>
      </w:r>
      <w:r w:rsidR="00016DA9" w:rsidRPr="00040F12">
        <w:rPr>
          <w:rFonts w:ascii="Times New Roman" w:hAnsi="Times New Roman" w:cs="Times New Roman"/>
          <w:sz w:val="24"/>
          <w:szCs w:val="24"/>
        </w:rPr>
        <w:t xml:space="preserve"> and </w:t>
      </w:r>
      <w:r w:rsidRPr="00040F12">
        <w:rPr>
          <w:rFonts w:ascii="Times New Roman" w:hAnsi="Times New Roman" w:cs="Times New Roman"/>
          <w:sz w:val="24"/>
          <w:szCs w:val="24"/>
        </w:rPr>
        <w:t xml:space="preserve">proportion of udders scored ≥3 </w:t>
      </w:r>
      <w:r w:rsidR="00541943" w:rsidRPr="00040F12">
        <w:rPr>
          <w:rFonts w:ascii="Times New Roman" w:hAnsi="Times New Roman" w:cs="Times New Roman"/>
          <w:sz w:val="24"/>
          <w:szCs w:val="24"/>
        </w:rPr>
        <w:t>were</w:t>
      </w:r>
      <w:r w:rsidR="009B0942"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associated with higher </w:t>
      </w:r>
      <w:r w:rsidR="009B3369" w:rsidRPr="00040F12">
        <w:rPr>
          <w:rFonts w:ascii="Times New Roman" w:hAnsi="Times New Roman" w:cs="Times New Roman"/>
          <w:sz w:val="24"/>
          <w:szCs w:val="24"/>
        </w:rPr>
        <w:t>chronSC</w:t>
      </w:r>
      <w:r w:rsidR="007C7796" w:rsidRPr="00040F12">
        <w:rPr>
          <w:rFonts w:ascii="Times New Roman" w:hAnsi="Times New Roman" w:cs="Times New Roman"/>
          <w:sz w:val="24"/>
          <w:szCs w:val="24"/>
        </w:rPr>
        <w:t>S</w:t>
      </w:r>
      <w:r w:rsidRPr="00040F12">
        <w:rPr>
          <w:rFonts w:ascii="Times New Roman" w:hAnsi="Times New Roman" w:cs="Times New Roman"/>
          <w:sz w:val="24"/>
          <w:szCs w:val="24"/>
        </w:rPr>
        <w:t xml:space="preserve">, </w:t>
      </w:r>
      <w:r w:rsidR="009B3369" w:rsidRPr="00040F12">
        <w:rPr>
          <w:rFonts w:ascii="Times New Roman" w:hAnsi="Times New Roman" w:cs="Times New Roman"/>
          <w:sz w:val="24"/>
          <w:szCs w:val="24"/>
        </w:rPr>
        <w:t>elevSC</w:t>
      </w:r>
      <w:r w:rsidR="007C7796" w:rsidRPr="00040F12">
        <w:rPr>
          <w:rFonts w:ascii="Times New Roman" w:hAnsi="Times New Roman" w:cs="Times New Roman"/>
          <w:sz w:val="24"/>
          <w:szCs w:val="24"/>
        </w:rPr>
        <w:t>S</w:t>
      </w:r>
      <w:r w:rsidRPr="00040F12">
        <w:rPr>
          <w:rFonts w:ascii="Times New Roman" w:hAnsi="Times New Roman" w:cs="Times New Roman"/>
          <w:sz w:val="24"/>
          <w:szCs w:val="24"/>
        </w:rPr>
        <w:t xml:space="preserve">, and average </w:t>
      </w:r>
      <w:r w:rsidR="007C7796" w:rsidRPr="00040F12">
        <w:rPr>
          <w:rFonts w:ascii="Times New Roman" w:hAnsi="Times New Roman" w:cs="Times New Roman"/>
          <w:sz w:val="24"/>
          <w:szCs w:val="24"/>
        </w:rPr>
        <w:t>SCS</w:t>
      </w:r>
      <w:r w:rsidRPr="00040F12">
        <w:rPr>
          <w:rFonts w:ascii="Times New Roman" w:hAnsi="Times New Roman" w:cs="Times New Roman"/>
          <w:sz w:val="24"/>
          <w:szCs w:val="24"/>
        </w:rPr>
        <w:t xml:space="preserve">. </w:t>
      </w:r>
      <w:r w:rsidR="00947C56" w:rsidRPr="00040F12">
        <w:rPr>
          <w:rFonts w:ascii="Times New Roman" w:hAnsi="Times New Roman" w:cs="Times New Roman"/>
          <w:sz w:val="24"/>
          <w:szCs w:val="24"/>
        </w:rPr>
        <w:t>A</w:t>
      </w:r>
      <w:r w:rsidRPr="00040F12">
        <w:rPr>
          <w:rFonts w:ascii="Times New Roman" w:hAnsi="Times New Roman" w:cs="Times New Roman"/>
          <w:sz w:val="24"/>
          <w:szCs w:val="24"/>
        </w:rPr>
        <w:t xml:space="preserve"> few specific management practices were also found to be unconditionally associated with udder health outcomes</w:t>
      </w:r>
      <w:r w:rsidR="004915D8" w:rsidRPr="00040F12">
        <w:rPr>
          <w:rFonts w:ascii="Times New Roman" w:hAnsi="Times New Roman" w:cs="Times New Roman"/>
          <w:sz w:val="24"/>
          <w:szCs w:val="24"/>
        </w:rPr>
        <w:t>:</w:t>
      </w:r>
      <w:r w:rsidRPr="00040F12">
        <w:rPr>
          <w:rFonts w:ascii="Times New Roman" w:hAnsi="Times New Roman" w:cs="Times New Roman"/>
          <w:sz w:val="24"/>
          <w:szCs w:val="24"/>
        </w:rPr>
        <w:t xml:space="preserve"> consistent glove </w:t>
      </w:r>
      <w:r w:rsidR="00A75916" w:rsidRPr="00040F12">
        <w:rPr>
          <w:rFonts w:ascii="Times New Roman" w:hAnsi="Times New Roman" w:cs="Times New Roman"/>
          <w:sz w:val="24"/>
          <w:szCs w:val="24"/>
        </w:rPr>
        <w:t xml:space="preserve">use </w:t>
      </w:r>
      <w:r w:rsidRPr="00040F12">
        <w:rPr>
          <w:rFonts w:ascii="Times New Roman" w:hAnsi="Times New Roman" w:cs="Times New Roman"/>
          <w:sz w:val="24"/>
          <w:szCs w:val="24"/>
        </w:rPr>
        <w:t xml:space="preserve">was associated with lower </w:t>
      </w:r>
      <w:r w:rsidR="009B3369" w:rsidRPr="00040F12">
        <w:rPr>
          <w:rFonts w:ascii="Times New Roman" w:hAnsi="Times New Roman" w:cs="Times New Roman"/>
          <w:sz w:val="24"/>
          <w:szCs w:val="24"/>
        </w:rPr>
        <w:t>newSC</w:t>
      </w:r>
      <w:r w:rsidR="00BE5F67" w:rsidRPr="00040F12">
        <w:rPr>
          <w:rFonts w:ascii="Times New Roman" w:hAnsi="Times New Roman" w:cs="Times New Roman"/>
          <w:sz w:val="24"/>
          <w:szCs w:val="24"/>
        </w:rPr>
        <w:t>S</w:t>
      </w:r>
      <w:r w:rsidR="0062353C" w:rsidRPr="00040F12">
        <w:rPr>
          <w:rFonts w:ascii="Times New Roman" w:hAnsi="Times New Roman" w:cs="Times New Roman"/>
          <w:sz w:val="24"/>
          <w:szCs w:val="24"/>
        </w:rPr>
        <w:t xml:space="preserve"> </w:t>
      </w:r>
      <w:r w:rsidR="008229C9" w:rsidRPr="00040F12">
        <w:rPr>
          <w:rFonts w:ascii="Times New Roman" w:hAnsi="Times New Roman" w:cs="Times New Roman"/>
          <w:sz w:val="24"/>
          <w:szCs w:val="24"/>
        </w:rPr>
        <w:t xml:space="preserve">and </w:t>
      </w:r>
      <w:r w:rsidR="001E1DEF" w:rsidRPr="00040F12">
        <w:rPr>
          <w:rFonts w:ascii="Times New Roman" w:hAnsi="Times New Roman" w:cs="Times New Roman"/>
          <w:sz w:val="24"/>
          <w:szCs w:val="24"/>
        </w:rPr>
        <w:t>BT</w:t>
      </w:r>
      <w:r w:rsidR="008229C9" w:rsidRPr="00040F12">
        <w:rPr>
          <w:rFonts w:ascii="Times New Roman" w:hAnsi="Times New Roman" w:cs="Times New Roman"/>
          <w:sz w:val="24"/>
          <w:szCs w:val="24"/>
        </w:rPr>
        <w:t>SCC</w:t>
      </w:r>
      <w:r w:rsidRPr="00040F12">
        <w:rPr>
          <w:rFonts w:ascii="Times New Roman" w:hAnsi="Times New Roman" w:cs="Times New Roman"/>
          <w:sz w:val="24"/>
          <w:szCs w:val="24"/>
        </w:rPr>
        <w:t xml:space="preserve">, clipping or flaming udders was associated with fewer </w:t>
      </w:r>
      <w:r w:rsidR="009B3369" w:rsidRPr="00040F12">
        <w:rPr>
          <w:rFonts w:ascii="Times New Roman" w:hAnsi="Times New Roman" w:cs="Times New Roman"/>
          <w:sz w:val="24"/>
          <w:szCs w:val="24"/>
        </w:rPr>
        <w:t>chronSC</w:t>
      </w:r>
      <w:r w:rsidR="00BE5F67" w:rsidRPr="00040F12">
        <w:rPr>
          <w:rFonts w:ascii="Times New Roman" w:hAnsi="Times New Roman" w:cs="Times New Roman"/>
          <w:sz w:val="24"/>
          <w:szCs w:val="24"/>
        </w:rPr>
        <w:t>S</w:t>
      </w:r>
      <w:r w:rsidRPr="00040F12">
        <w:rPr>
          <w:rFonts w:ascii="Times New Roman" w:hAnsi="Times New Roman" w:cs="Times New Roman"/>
          <w:sz w:val="24"/>
          <w:szCs w:val="24"/>
        </w:rPr>
        <w:t xml:space="preserve">, and both parenteral supplementation of </w:t>
      </w:r>
      <w:r w:rsidR="00B73085" w:rsidRPr="00040F12">
        <w:rPr>
          <w:rFonts w:ascii="Times New Roman" w:hAnsi="Times New Roman" w:cs="Times New Roman"/>
          <w:sz w:val="24"/>
          <w:szCs w:val="24"/>
        </w:rPr>
        <w:t>v</w:t>
      </w:r>
      <w:r w:rsidRPr="00040F12">
        <w:rPr>
          <w:rFonts w:ascii="Times New Roman" w:hAnsi="Times New Roman" w:cs="Times New Roman"/>
          <w:sz w:val="24"/>
          <w:szCs w:val="24"/>
        </w:rPr>
        <w:t>it</w:t>
      </w:r>
      <w:r w:rsidR="004915D8" w:rsidRPr="00040F12">
        <w:rPr>
          <w:rFonts w:ascii="Times New Roman" w:hAnsi="Times New Roman" w:cs="Times New Roman"/>
          <w:sz w:val="24"/>
          <w:szCs w:val="24"/>
        </w:rPr>
        <w:t>.</w:t>
      </w:r>
      <w:r w:rsidRPr="00040F12">
        <w:rPr>
          <w:rFonts w:ascii="Times New Roman" w:hAnsi="Times New Roman" w:cs="Times New Roman"/>
          <w:sz w:val="24"/>
          <w:szCs w:val="24"/>
        </w:rPr>
        <w:t xml:space="preserve"> E/selenium and </w:t>
      </w:r>
      <w:r w:rsidR="00D87B53" w:rsidRPr="00040F12">
        <w:rPr>
          <w:rFonts w:ascii="Times New Roman" w:hAnsi="Times New Roman" w:cs="Times New Roman"/>
          <w:sz w:val="24"/>
          <w:szCs w:val="24"/>
        </w:rPr>
        <w:t xml:space="preserve">use of </w:t>
      </w:r>
      <w:r w:rsidRPr="00040F12">
        <w:rPr>
          <w:rFonts w:ascii="Times New Roman" w:hAnsi="Times New Roman" w:cs="Times New Roman"/>
          <w:sz w:val="24"/>
          <w:szCs w:val="24"/>
        </w:rPr>
        <w:t>a</w:t>
      </w:r>
      <w:r w:rsidR="007E03AE" w:rsidRPr="00040F12">
        <w:rPr>
          <w:rFonts w:ascii="Times New Roman" w:hAnsi="Times New Roman" w:cs="Times New Roman"/>
          <w:sz w:val="24"/>
          <w:szCs w:val="24"/>
        </w:rPr>
        <w:t>n OMRI-listed</w:t>
      </w:r>
      <w:r w:rsidRPr="00040F12">
        <w:rPr>
          <w:rFonts w:ascii="Times New Roman" w:hAnsi="Times New Roman" w:cs="Times New Roman"/>
          <w:sz w:val="24"/>
          <w:szCs w:val="24"/>
        </w:rPr>
        <w:t xml:space="preserve"> intramammary product at dry-off were associated with </w:t>
      </w:r>
      <w:r w:rsidR="00A75916" w:rsidRPr="00040F12">
        <w:rPr>
          <w:rFonts w:ascii="Times New Roman" w:hAnsi="Times New Roman" w:cs="Times New Roman"/>
          <w:sz w:val="24"/>
          <w:szCs w:val="24"/>
        </w:rPr>
        <w:t xml:space="preserve">lower </w:t>
      </w:r>
      <w:r w:rsidRPr="00040F12">
        <w:rPr>
          <w:rFonts w:ascii="Times New Roman" w:hAnsi="Times New Roman" w:cs="Times New Roman"/>
          <w:sz w:val="24"/>
          <w:szCs w:val="24"/>
        </w:rPr>
        <w:t xml:space="preserve">average </w:t>
      </w:r>
      <w:r w:rsidR="00BE5F67" w:rsidRPr="00040F12">
        <w:rPr>
          <w:rFonts w:ascii="Times New Roman" w:hAnsi="Times New Roman" w:cs="Times New Roman"/>
          <w:sz w:val="24"/>
          <w:szCs w:val="24"/>
        </w:rPr>
        <w:t>SCS</w:t>
      </w:r>
      <w:r w:rsidR="003A6F20" w:rsidRPr="00040F12">
        <w:rPr>
          <w:rFonts w:ascii="Times New Roman" w:hAnsi="Times New Roman" w:cs="Times New Roman"/>
          <w:sz w:val="24"/>
          <w:szCs w:val="24"/>
        </w:rPr>
        <w:t xml:space="preserve"> and higher STD</w:t>
      </w:r>
      <w:r w:rsidR="0005166A" w:rsidRPr="00040F12">
        <w:rPr>
          <w:rFonts w:ascii="Times New Roman" w:hAnsi="Times New Roman" w:cs="Times New Roman"/>
          <w:sz w:val="24"/>
          <w:szCs w:val="24"/>
        </w:rPr>
        <w:t xml:space="preserve"> </w:t>
      </w:r>
      <w:r w:rsidR="003A6F20" w:rsidRPr="00040F12">
        <w:rPr>
          <w:rFonts w:ascii="Times New Roman" w:hAnsi="Times New Roman" w:cs="Times New Roman"/>
          <w:sz w:val="24"/>
          <w:szCs w:val="24"/>
        </w:rPr>
        <w:t>150-</w:t>
      </w:r>
      <w:r w:rsidR="0005166A" w:rsidRPr="00040F12">
        <w:rPr>
          <w:rFonts w:ascii="Times New Roman" w:hAnsi="Times New Roman" w:cs="Times New Roman"/>
          <w:sz w:val="24"/>
          <w:szCs w:val="24"/>
        </w:rPr>
        <w:t xml:space="preserve">day </w:t>
      </w:r>
      <w:r w:rsidR="003A6F20" w:rsidRPr="00040F12">
        <w:rPr>
          <w:rFonts w:ascii="Times New Roman" w:hAnsi="Times New Roman" w:cs="Times New Roman"/>
          <w:sz w:val="24"/>
          <w:szCs w:val="24"/>
        </w:rPr>
        <w:t>milk</w:t>
      </w:r>
      <w:r w:rsidR="003E7A6C" w:rsidRPr="00040F12">
        <w:rPr>
          <w:rFonts w:ascii="Times New Roman" w:hAnsi="Times New Roman" w:cs="Times New Roman"/>
          <w:sz w:val="24"/>
          <w:szCs w:val="24"/>
        </w:rPr>
        <w:t>.</w:t>
      </w:r>
    </w:p>
    <w:p w14:paraId="00E24436" w14:textId="4EDCC722" w:rsidR="004E382B" w:rsidRPr="00040F12" w:rsidRDefault="008A5E20" w:rsidP="006E592D">
      <w:pPr>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highlight w:val="yellow"/>
        </w:rPr>
        <w:t xml:space="preserve">Both udder hygiene outcomes were unconditionally associated with the same predictors, </w:t>
      </w:r>
      <w:r w:rsidR="00191CBB" w:rsidRPr="00040F12">
        <w:rPr>
          <w:rFonts w:ascii="Times New Roman" w:hAnsi="Times New Roman" w:cs="Times New Roman"/>
          <w:sz w:val="24"/>
          <w:szCs w:val="24"/>
          <w:highlight w:val="yellow"/>
        </w:rPr>
        <w:t xml:space="preserve">most </w:t>
      </w:r>
      <w:r w:rsidRPr="00040F12">
        <w:rPr>
          <w:rFonts w:ascii="Times New Roman" w:hAnsi="Times New Roman" w:cs="Times New Roman"/>
          <w:sz w:val="24"/>
          <w:szCs w:val="24"/>
          <w:highlight w:val="yellow"/>
        </w:rPr>
        <w:t xml:space="preserve">of which were related to the depth of bedding for cows. For </w:t>
      </w:r>
      <w:ins w:id="497" w:author="Caitlin Jeffrey" w:date="2024-03-20T10:37:00Z">
        <w:r w:rsidR="00781257" w:rsidRPr="00040F12">
          <w:rPr>
            <w:rFonts w:ascii="Times New Roman" w:hAnsi="Times New Roman" w:cs="Times New Roman"/>
            <w:sz w:val="24"/>
            <w:szCs w:val="24"/>
            <w:highlight w:val="yellow"/>
          </w:rPr>
          <w:t xml:space="preserve">the five </w:t>
        </w:r>
      </w:ins>
      <w:r w:rsidRPr="00040F12">
        <w:rPr>
          <w:rFonts w:ascii="Times New Roman" w:hAnsi="Times New Roman" w:cs="Times New Roman"/>
          <w:sz w:val="24"/>
          <w:szCs w:val="24"/>
          <w:highlight w:val="yellow"/>
        </w:rPr>
        <w:t xml:space="preserve">herds using a </w:t>
      </w:r>
      <w:del w:id="498" w:author="Caitlin Jeffrey" w:date="2024-04-01T14:28:00Z">
        <w:r w:rsidRPr="00040F12" w:rsidDel="00AA7606">
          <w:rPr>
            <w:rFonts w:ascii="Times New Roman" w:hAnsi="Times New Roman" w:cs="Times New Roman"/>
            <w:sz w:val="24"/>
            <w:szCs w:val="24"/>
            <w:highlight w:val="yellow"/>
          </w:rPr>
          <w:delText>bedded pack</w:delText>
        </w:r>
      </w:del>
      <w:ins w:id="499" w:author="Caitlin Jeffrey" w:date="2024-04-01T14:28:00Z">
        <w:r w:rsidR="00AA7606" w:rsidRPr="00040F12">
          <w:rPr>
            <w:rFonts w:ascii="Times New Roman" w:hAnsi="Times New Roman" w:cs="Times New Roman"/>
            <w:sz w:val="24"/>
            <w:szCs w:val="24"/>
            <w:highlight w:val="yellow"/>
          </w:rPr>
          <w:t>BP</w:t>
        </w:r>
      </w:ins>
      <w:r w:rsidRPr="00040F12">
        <w:rPr>
          <w:rFonts w:ascii="Times New Roman" w:hAnsi="Times New Roman" w:cs="Times New Roman"/>
          <w:sz w:val="24"/>
          <w:szCs w:val="24"/>
          <w:highlight w:val="yellow"/>
        </w:rPr>
        <w:t xml:space="preserve">, deeper bedding was </w:t>
      </w:r>
      <w:r w:rsidR="00D715F3" w:rsidRPr="00040F12">
        <w:rPr>
          <w:rFonts w:ascii="Times New Roman" w:hAnsi="Times New Roman" w:cs="Times New Roman"/>
          <w:sz w:val="24"/>
          <w:szCs w:val="24"/>
          <w:highlight w:val="yellow"/>
        </w:rPr>
        <w:t xml:space="preserve">associated with </w:t>
      </w:r>
      <w:r w:rsidR="003033F3" w:rsidRPr="00040F12">
        <w:rPr>
          <w:rFonts w:ascii="Times New Roman" w:hAnsi="Times New Roman" w:cs="Times New Roman"/>
          <w:sz w:val="24"/>
          <w:szCs w:val="24"/>
          <w:highlight w:val="yellow"/>
        </w:rPr>
        <w:t>lower average hygiene scores</w:t>
      </w:r>
      <w:r w:rsidR="0014452C" w:rsidRPr="00040F12">
        <w:rPr>
          <w:rFonts w:ascii="Times New Roman" w:hAnsi="Times New Roman" w:cs="Times New Roman"/>
          <w:sz w:val="24"/>
          <w:szCs w:val="24"/>
          <w:highlight w:val="yellow"/>
        </w:rPr>
        <w:t xml:space="preserve"> </w:t>
      </w:r>
      <w:r w:rsidR="003033F3" w:rsidRPr="00040F12">
        <w:rPr>
          <w:rFonts w:ascii="Times New Roman" w:hAnsi="Times New Roman" w:cs="Times New Roman"/>
          <w:sz w:val="24"/>
          <w:szCs w:val="24"/>
          <w:highlight w:val="yellow"/>
        </w:rPr>
        <w:t xml:space="preserve">and </w:t>
      </w:r>
      <w:r w:rsidR="00CD0C9D" w:rsidRPr="00040F12">
        <w:rPr>
          <w:rFonts w:ascii="Times New Roman" w:hAnsi="Times New Roman" w:cs="Times New Roman"/>
          <w:sz w:val="24"/>
          <w:szCs w:val="24"/>
          <w:highlight w:val="yellow"/>
        </w:rPr>
        <w:t>lower</w:t>
      </w:r>
      <w:r w:rsidR="00CD0C9D" w:rsidRPr="00040F12">
        <w:rPr>
          <w:rFonts w:ascii="Times New Roman" w:hAnsi="Times New Roman" w:cs="Times New Roman"/>
          <w:highlight w:val="yellow"/>
        </w:rPr>
        <w:t xml:space="preserve"> </w:t>
      </w:r>
      <w:r w:rsidR="00CD0C9D" w:rsidRPr="00040F12">
        <w:rPr>
          <w:rFonts w:ascii="Times New Roman" w:hAnsi="Times New Roman" w:cs="Times New Roman"/>
          <w:sz w:val="24"/>
          <w:szCs w:val="24"/>
          <w:highlight w:val="yellow"/>
        </w:rPr>
        <w:t>proportion of dirty udders</w:t>
      </w:r>
      <w:r w:rsidRPr="00040F12">
        <w:rPr>
          <w:rFonts w:ascii="Times New Roman" w:hAnsi="Times New Roman" w:cs="Times New Roman"/>
          <w:sz w:val="24"/>
          <w:szCs w:val="24"/>
          <w:highlight w:val="yellow"/>
        </w:rPr>
        <w:t xml:space="preserve">. </w:t>
      </w:r>
      <w:r w:rsidR="0090022E" w:rsidRPr="00040F12">
        <w:rPr>
          <w:rFonts w:ascii="Times New Roman" w:hAnsi="Times New Roman" w:cs="Times New Roman"/>
          <w:sz w:val="24"/>
          <w:szCs w:val="24"/>
          <w:highlight w:val="yellow"/>
        </w:rPr>
        <w:t>Farms with cows housed on some type of deep bedding (</w:t>
      </w:r>
      <w:r w:rsidR="00CD0C9D" w:rsidRPr="00040F12">
        <w:rPr>
          <w:rFonts w:ascii="Times New Roman" w:hAnsi="Times New Roman" w:cs="Times New Roman"/>
          <w:sz w:val="24"/>
          <w:szCs w:val="24"/>
          <w:highlight w:val="yellow"/>
        </w:rPr>
        <w:t>i.e.</w:t>
      </w:r>
      <w:r w:rsidR="00B81594" w:rsidRPr="00040F12">
        <w:rPr>
          <w:rFonts w:ascii="Times New Roman" w:hAnsi="Times New Roman" w:cs="Times New Roman"/>
          <w:sz w:val="24"/>
          <w:szCs w:val="24"/>
          <w:highlight w:val="yellow"/>
        </w:rPr>
        <w:t xml:space="preserve">, </w:t>
      </w:r>
      <w:r w:rsidR="009D1552" w:rsidRPr="00040F12">
        <w:rPr>
          <w:rFonts w:ascii="Times New Roman" w:hAnsi="Times New Roman" w:cs="Times New Roman"/>
          <w:sz w:val="24"/>
          <w:szCs w:val="24"/>
          <w:highlight w:val="yellow"/>
        </w:rPr>
        <w:t>grouping</w:t>
      </w:r>
      <w:r w:rsidR="00B81594" w:rsidRPr="00040F12">
        <w:rPr>
          <w:rFonts w:ascii="Times New Roman" w:hAnsi="Times New Roman" w:cs="Times New Roman"/>
          <w:sz w:val="24"/>
          <w:szCs w:val="24"/>
          <w:highlight w:val="yellow"/>
        </w:rPr>
        <w:t xml:space="preserve"> </w:t>
      </w:r>
      <w:ins w:id="500" w:author="Caitlin Jeffrey" w:date="2024-03-20T10:38:00Z">
        <w:r w:rsidR="00745B00" w:rsidRPr="00040F12">
          <w:rPr>
            <w:rFonts w:ascii="Times New Roman" w:hAnsi="Times New Roman" w:cs="Times New Roman"/>
            <w:sz w:val="24"/>
            <w:szCs w:val="24"/>
            <w:highlight w:val="yellow"/>
          </w:rPr>
          <w:t xml:space="preserve">the three </w:t>
        </w:r>
      </w:ins>
      <w:del w:id="501" w:author="Caitlin Jeffrey" w:date="2024-03-20T10:38:00Z">
        <w:r w:rsidR="00B81594" w:rsidRPr="00040F12" w:rsidDel="00745B00">
          <w:rPr>
            <w:rFonts w:ascii="Times New Roman" w:hAnsi="Times New Roman" w:cs="Times New Roman"/>
            <w:sz w:val="24"/>
            <w:szCs w:val="24"/>
            <w:highlight w:val="yellow"/>
          </w:rPr>
          <w:delText xml:space="preserve">all herds </w:delText>
        </w:r>
      </w:del>
      <w:ins w:id="502" w:author="Caitlin Jeffrey" w:date="2024-03-20T10:38:00Z">
        <w:r w:rsidR="00745B00" w:rsidRPr="00040F12">
          <w:rPr>
            <w:rFonts w:ascii="Times New Roman" w:hAnsi="Times New Roman" w:cs="Times New Roman"/>
            <w:sz w:val="24"/>
            <w:szCs w:val="24"/>
            <w:highlight w:val="yellow"/>
          </w:rPr>
          <w:t xml:space="preserve">freestalls </w:t>
        </w:r>
      </w:ins>
      <w:ins w:id="503" w:author="Caitlin Jeffrey" w:date="2024-03-20T10:39:00Z">
        <w:r w:rsidR="00745B00" w:rsidRPr="00040F12">
          <w:rPr>
            <w:rFonts w:ascii="Times New Roman" w:hAnsi="Times New Roman" w:cs="Times New Roman"/>
            <w:sz w:val="24"/>
            <w:szCs w:val="24"/>
            <w:highlight w:val="yellow"/>
          </w:rPr>
          <w:t xml:space="preserve">and tiestalls </w:t>
        </w:r>
      </w:ins>
      <w:r w:rsidR="00B81594" w:rsidRPr="00040F12">
        <w:rPr>
          <w:rFonts w:ascii="Times New Roman" w:hAnsi="Times New Roman" w:cs="Times New Roman"/>
          <w:sz w:val="24"/>
          <w:szCs w:val="24"/>
          <w:highlight w:val="yellow"/>
        </w:rPr>
        <w:t xml:space="preserve">reporting </w:t>
      </w:r>
      <w:r w:rsidR="0090022E" w:rsidRPr="00040F12">
        <w:rPr>
          <w:rFonts w:ascii="Times New Roman" w:hAnsi="Times New Roman" w:cs="Times New Roman"/>
          <w:sz w:val="24"/>
          <w:szCs w:val="24"/>
          <w:highlight w:val="yellow"/>
        </w:rPr>
        <w:t>deeply-bedded stalls</w:t>
      </w:r>
      <w:ins w:id="504" w:author="Caitlin Jeffrey" w:date="2024-03-20T10:39:00Z">
        <w:r w:rsidR="00745B00" w:rsidRPr="00040F12">
          <w:rPr>
            <w:rFonts w:ascii="Times New Roman" w:hAnsi="Times New Roman" w:cs="Times New Roman"/>
            <w:sz w:val="24"/>
            <w:szCs w:val="24"/>
            <w:highlight w:val="yellow"/>
          </w:rPr>
          <w:t>,</w:t>
        </w:r>
      </w:ins>
      <w:r w:rsidR="00B81594" w:rsidRPr="00040F12">
        <w:rPr>
          <w:rFonts w:ascii="Times New Roman" w:hAnsi="Times New Roman" w:cs="Times New Roman"/>
          <w:sz w:val="24"/>
          <w:szCs w:val="24"/>
          <w:highlight w:val="yellow"/>
        </w:rPr>
        <w:t xml:space="preserve"> </w:t>
      </w:r>
      <w:r w:rsidR="009D1552" w:rsidRPr="00040F12">
        <w:rPr>
          <w:rFonts w:ascii="Times New Roman" w:hAnsi="Times New Roman" w:cs="Times New Roman"/>
          <w:sz w:val="24"/>
          <w:szCs w:val="24"/>
          <w:highlight w:val="yellow"/>
        </w:rPr>
        <w:t xml:space="preserve">plus </w:t>
      </w:r>
      <w:ins w:id="505" w:author="Caitlin Jeffrey" w:date="2024-03-20T10:39:00Z">
        <w:r w:rsidR="00745B00" w:rsidRPr="00040F12">
          <w:rPr>
            <w:rFonts w:ascii="Times New Roman" w:hAnsi="Times New Roman" w:cs="Times New Roman"/>
            <w:sz w:val="24"/>
            <w:szCs w:val="24"/>
            <w:highlight w:val="yellow"/>
          </w:rPr>
          <w:t xml:space="preserve">the five </w:t>
        </w:r>
      </w:ins>
      <w:del w:id="506" w:author="Caitlin Jeffrey" w:date="2024-04-01T14:28:00Z">
        <w:r w:rsidR="0090022E" w:rsidRPr="00040F12" w:rsidDel="00AA7606">
          <w:rPr>
            <w:rFonts w:ascii="Times New Roman" w:hAnsi="Times New Roman" w:cs="Times New Roman"/>
            <w:sz w:val="24"/>
            <w:szCs w:val="24"/>
            <w:highlight w:val="yellow"/>
          </w:rPr>
          <w:delText>bedded pack</w:delText>
        </w:r>
      </w:del>
      <w:ins w:id="507" w:author="Caitlin Jeffrey" w:date="2024-04-01T14:28:00Z">
        <w:r w:rsidR="00AA7606" w:rsidRPr="00040F12">
          <w:rPr>
            <w:rFonts w:ascii="Times New Roman" w:hAnsi="Times New Roman" w:cs="Times New Roman"/>
            <w:sz w:val="24"/>
            <w:szCs w:val="24"/>
            <w:highlight w:val="yellow"/>
          </w:rPr>
          <w:t>BP</w:t>
        </w:r>
      </w:ins>
      <w:r w:rsidR="009D1552" w:rsidRPr="00040F12">
        <w:rPr>
          <w:rFonts w:ascii="Times New Roman" w:hAnsi="Times New Roman" w:cs="Times New Roman"/>
          <w:sz w:val="24"/>
          <w:szCs w:val="24"/>
          <w:highlight w:val="yellow"/>
        </w:rPr>
        <w:t xml:space="preserve"> herds</w:t>
      </w:r>
      <w:r w:rsidR="0090022E" w:rsidRPr="00040F12">
        <w:rPr>
          <w:rFonts w:ascii="Times New Roman" w:hAnsi="Times New Roman" w:cs="Times New Roman"/>
          <w:sz w:val="24"/>
          <w:szCs w:val="24"/>
          <w:highlight w:val="yellow"/>
        </w:rPr>
        <w:t xml:space="preserve">) </w:t>
      </w:r>
      <w:r w:rsidR="001274F2" w:rsidRPr="00040F12">
        <w:rPr>
          <w:rFonts w:ascii="Times New Roman" w:hAnsi="Times New Roman" w:cs="Times New Roman"/>
          <w:sz w:val="24"/>
          <w:szCs w:val="24"/>
          <w:highlight w:val="yellow"/>
        </w:rPr>
        <w:t xml:space="preserve">had numerically </w:t>
      </w:r>
      <w:r w:rsidR="0090022E" w:rsidRPr="00040F12">
        <w:rPr>
          <w:rFonts w:ascii="Times New Roman" w:hAnsi="Times New Roman" w:cs="Times New Roman"/>
          <w:sz w:val="24"/>
          <w:szCs w:val="24"/>
          <w:highlight w:val="yellow"/>
        </w:rPr>
        <w:t>lower av</w:t>
      </w:r>
      <w:r w:rsidR="00654C63" w:rsidRPr="00040F12">
        <w:rPr>
          <w:rFonts w:ascii="Times New Roman" w:hAnsi="Times New Roman" w:cs="Times New Roman"/>
          <w:sz w:val="24"/>
          <w:szCs w:val="24"/>
          <w:highlight w:val="yellow"/>
        </w:rPr>
        <w:t>erage</w:t>
      </w:r>
      <w:r w:rsidR="00066F4A" w:rsidRPr="00040F12">
        <w:rPr>
          <w:rFonts w:ascii="Times New Roman" w:hAnsi="Times New Roman" w:cs="Times New Roman"/>
          <w:sz w:val="24"/>
          <w:szCs w:val="24"/>
          <w:highlight w:val="yellow"/>
        </w:rPr>
        <w:t xml:space="preserve"> udder</w:t>
      </w:r>
      <w:r w:rsidR="0090022E" w:rsidRPr="00040F12">
        <w:rPr>
          <w:rFonts w:ascii="Times New Roman" w:hAnsi="Times New Roman" w:cs="Times New Roman"/>
          <w:sz w:val="24"/>
          <w:szCs w:val="24"/>
          <w:highlight w:val="yellow"/>
        </w:rPr>
        <w:t xml:space="preserve"> hygiene scores and prop</w:t>
      </w:r>
      <w:r w:rsidR="00B33F55" w:rsidRPr="00040F12">
        <w:rPr>
          <w:rFonts w:ascii="Times New Roman" w:hAnsi="Times New Roman" w:cs="Times New Roman"/>
          <w:sz w:val="24"/>
          <w:szCs w:val="24"/>
          <w:highlight w:val="yellow"/>
        </w:rPr>
        <w:t>ortion</w:t>
      </w:r>
      <w:r w:rsidR="00066F4A" w:rsidRPr="00040F12">
        <w:rPr>
          <w:rFonts w:ascii="Times New Roman" w:hAnsi="Times New Roman" w:cs="Times New Roman"/>
          <w:sz w:val="24"/>
          <w:szCs w:val="24"/>
          <w:highlight w:val="yellow"/>
        </w:rPr>
        <w:t xml:space="preserve"> </w:t>
      </w:r>
      <w:r w:rsidR="0090022E" w:rsidRPr="00040F12">
        <w:rPr>
          <w:rFonts w:ascii="Times New Roman" w:hAnsi="Times New Roman" w:cs="Times New Roman"/>
          <w:sz w:val="24"/>
          <w:szCs w:val="24"/>
          <w:highlight w:val="yellow"/>
        </w:rPr>
        <w:t>dirty udders</w:t>
      </w:r>
      <w:r w:rsidR="00BF5433" w:rsidRPr="00040F12">
        <w:rPr>
          <w:rFonts w:ascii="Times New Roman" w:hAnsi="Times New Roman" w:cs="Times New Roman"/>
          <w:sz w:val="24"/>
          <w:szCs w:val="24"/>
          <w:highlight w:val="yellow"/>
        </w:rPr>
        <w:t xml:space="preserve"> </w:t>
      </w:r>
      <w:r w:rsidR="00BF5433" w:rsidRPr="00040F12">
        <w:rPr>
          <w:rFonts w:ascii="Times New Roman" w:hAnsi="Times New Roman" w:cs="Times New Roman"/>
          <w:sz w:val="24"/>
          <w:szCs w:val="24"/>
          <w:highlight w:val="yellow"/>
        </w:rPr>
        <w:lastRenderedPageBreak/>
        <w:t>compared to</w:t>
      </w:r>
      <w:r w:rsidR="0090022E" w:rsidRPr="00040F12">
        <w:rPr>
          <w:rFonts w:ascii="Times New Roman" w:hAnsi="Times New Roman" w:cs="Times New Roman"/>
          <w:sz w:val="24"/>
          <w:szCs w:val="24"/>
          <w:highlight w:val="yellow"/>
        </w:rPr>
        <w:t xml:space="preserve"> cows on stalls with bedding o</w:t>
      </w:r>
      <w:r w:rsidR="00C40407" w:rsidRPr="00040F12">
        <w:rPr>
          <w:rFonts w:ascii="Times New Roman" w:hAnsi="Times New Roman" w:cs="Times New Roman"/>
          <w:sz w:val="24"/>
          <w:szCs w:val="24"/>
          <w:highlight w:val="yellow"/>
        </w:rPr>
        <w:t>ver</w:t>
      </w:r>
      <w:r w:rsidR="0090022E" w:rsidRPr="00040F12">
        <w:rPr>
          <w:rFonts w:ascii="Times New Roman" w:hAnsi="Times New Roman" w:cs="Times New Roman"/>
          <w:sz w:val="24"/>
          <w:szCs w:val="24"/>
          <w:highlight w:val="yellow"/>
        </w:rPr>
        <w:t xml:space="preserve"> a mattress or concrete surface. </w:t>
      </w:r>
      <w:r w:rsidR="005B49B5" w:rsidRPr="00040F12">
        <w:rPr>
          <w:rFonts w:ascii="Times New Roman" w:hAnsi="Times New Roman" w:cs="Times New Roman"/>
          <w:sz w:val="24"/>
          <w:szCs w:val="24"/>
          <w:highlight w:val="yellow"/>
        </w:rPr>
        <w:t xml:space="preserve">For the fifteen </w:t>
      </w:r>
      <w:ins w:id="508" w:author="Caitlin Jeffrey" w:date="2024-03-20T10:41:00Z">
        <w:r w:rsidR="009E7D22" w:rsidRPr="00040F12">
          <w:rPr>
            <w:rFonts w:ascii="Times New Roman" w:hAnsi="Times New Roman" w:cs="Times New Roman"/>
            <w:sz w:val="24"/>
            <w:szCs w:val="24"/>
            <w:highlight w:val="yellow"/>
          </w:rPr>
          <w:t xml:space="preserve">tiestalls and freestalls </w:t>
        </w:r>
      </w:ins>
      <w:del w:id="509" w:author="Caitlin Jeffrey" w:date="2024-03-20T10:41:00Z">
        <w:r w:rsidR="0057302D" w:rsidRPr="00040F12" w:rsidDel="009E7D22">
          <w:rPr>
            <w:rFonts w:ascii="Times New Roman" w:hAnsi="Times New Roman" w:cs="Times New Roman"/>
            <w:sz w:val="24"/>
            <w:szCs w:val="24"/>
            <w:highlight w:val="yellow"/>
          </w:rPr>
          <w:delText>farms</w:delText>
        </w:r>
      </w:del>
      <w:r w:rsidR="0057302D" w:rsidRPr="00040F12">
        <w:rPr>
          <w:rFonts w:ascii="Times New Roman" w:hAnsi="Times New Roman" w:cs="Times New Roman"/>
          <w:sz w:val="24"/>
          <w:szCs w:val="24"/>
          <w:highlight w:val="yellow"/>
        </w:rPr>
        <w:t xml:space="preserve"> reporting bedding depth in stalls</w:t>
      </w:r>
      <w:del w:id="510" w:author="Caitlin Jeffrey" w:date="2024-03-20T10:41:00Z">
        <w:r w:rsidR="0057302D" w:rsidRPr="00040F12" w:rsidDel="009E7D22">
          <w:rPr>
            <w:rFonts w:ascii="Times New Roman" w:hAnsi="Times New Roman" w:cs="Times New Roman"/>
            <w:sz w:val="24"/>
            <w:szCs w:val="24"/>
            <w:highlight w:val="yellow"/>
          </w:rPr>
          <w:delText xml:space="preserve">, </w:delText>
        </w:r>
      </w:del>
      <w:ins w:id="511" w:author="Caitlin Jeffrey" w:date="2024-03-20T10:41:00Z">
        <w:r w:rsidR="009E7D22" w:rsidRPr="00040F12">
          <w:rPr>
            <w:rFonts w:ascii="Times New Roman" w:hAnsi="Times New Roman" w:cs="Times New Roman"/>
            <w:sz w:val="24"/>
            <w:szCs w:val="24"/>
            <w:highlight w:val="yellow"/>
          </w:rPr>
          <w:t xml:space="preserve"> </w:t>
        </w:r>
      </w:ins>
      <w:r w:rsidR="0057302D" w:rsidRPr="00040F12">
        <w:rPr>
          <w:rFonts w:ascii="Times New Roman" w:hAnsi="Times New Roman" w:cs="Times New Roman"/>
          <w:sz w:val="24"/>
          <w:szCs w:val="24"/>
          <w:highlight w:val="yellow"/>
        </w:rPr>
        <w:t>i</w:t>
      </w:r>
      <w:r w:rsidR="00DA02AB" w:rsidRPr="00040F12">
        <w:rPr>
          <w:rFonts w:ascii="Times New Roman" w:hAnsi="Times New Roman" w:cs="Times New Roman"/>
          <w:sz w:val="24"/>
          <w:szCs w:val="24"/>
          <w:highlight w:val="yellow"/>
        </w:rPr>
        <w:t>ncreas</w:t>
      </w:r>
      <w:r w:rsidR="0057302D" w:rsidRPr="00040F12">
        <w:rPr>
          <w:rFonts w:ascii="Times New Roman" w:hAnsi="Times New Roman" w:cs="Times New Roman"/>
          <w:sz w:val="24"/>
          <w:szCs w:val="24"/>
          <w:highlight w:val="yellow"/>
        </w:rPr>
        <w:t xml:space="preserve">ed </w:t>
      </w:r>
      <w:r w:rsidR="00DA02AB" w:rsidRPr="00040F12">
        <w:rPr>
          <w:rFonts w:ascii="Times New Roman" w:hAnsi="Times New Roman" w:cs="Times New Roman"/>
          <w:sz w:val="24"/>
          <w:szCs w:val="24"/>
          <w:highlight w:val="yellow"/>
        </w:rPr>
        <w:t xml:space="preserve">bedding depth </w:t>
      </w:r>
      <w:r w:rsidR="000556EC" w:rsidRPr="00040F12">
        <w:rPr>
          <w:rFonts w:ascii="Times New Roman" w:hAnsi="Times New Roman" w:cs="Times New Roman"/>
          <w:sz w:val="24"/>
          <w:szCs w:val="24"/>
          <w:highlight w:val="yellow"/>
        </w:rPr>
        <w:t xml:space="preserve">was associated with </w:t>
      </w:r>
      <w:r w:rsidR="00DA02AB" w:rsidRPr="00040F12">
        <w:rPr>
          <w:rFonts w:ascii="Times New Roman" w:hAnsi="Times New Roman" w:cs="Times New Roman"/>
          <w:sz w:val="24"/>
          <w:szCs w:val="24"/>
          <w:highlight w:val="yellow"/>
        </w:rPr>
        <w:t xml:space="preserve">lower mean udder hygiene score and </w:t>
      </w:r>
      <w:r w:rsidR="000556EC" w:rsidRPr="00040F12">
        <w:rPr>
          <w:rFonts w:ascii="Times New Roman" w:hAnsi="Times New Roman" w:cs="Times New Roman"/>
          <w:sz w:val="24"/>
          <w:szCs w:val="24"/>
          <w:highlight w:val="yellow"/>
        </w:rPr>
        <w:t xml:space="preserve">a numerically </w:t>
      </w:r>
      <w:r w:rsidR="00F97D44" w:rsidRPr="00040F12">
        <w:rPr>
          <w:rFonts w:ascii="Times New Roman" w:hAnsi="Times New Roman" w:cs="Times New Roman"/>
          <w:sz w:val="24"/>
          <w:szCs w:val="24"/>
          <w:highlight w:val="yellow"/>
        </w:rPr>
        <w:t xml:space="preserve">lower </w:t>
      </w:r>
      <w:r w:rsidR="00DA02AB" w:rsidRPr="00040F12">
        <w:rPr>
          <w:rFonts w:ascii="Times New Roman" w:hAnsi="Times New Roman" w:cs="Times New Roman"/>
          <w:sz w:val="24"/>
          <w:szCs w:val="24"/>
          <w:highlight w:val="yellow"/>
        </w:rPr>
        <w:t>proportion of dirty udders.</w:t>
      </w:r>
    </w:p>
    <w:p w14:paraId="4876BCFA" w14:textId="77777777" w:rsidR="00C26B53" w:rsidRPr="00040F12" w:rsidRDefault="00C26B53" w:rsidP="00294B87">
      <w:pPr>
        <w:rPr>
          <w:rFonts w:ascii="Times New Roman" w:hAnsi="Times New Roman" w:cs="Times New Roman"/>
          <w:b/>
          <w:sz w:val="24"/>
          <w:szCs w:val="24"/>
        </w:rPr>
      </w:pPr>
    </w:p>
    <w:p w14:paraId="1539B7EE" w14:textId="0E28A60B" w:rsidR="00162E2E" w:rsidRPr="00040F12" w:rsidRDefault="00294B87" w:rsidP="00294B87">
      <w:pPr>
        <w:rPr>
          <w:rFonts w:ascii="Times New Roman" w:hAnsi="Times New Roman" w:cs="Times New Roman"/>
          <w:b/>
          <w:sz w:val="24"/>
          <w:szCs w:val="24"/>
        </w:rPr>
      </w:pPr>
      <w:r w:rsidRPr="00040F12">
        <w:rPr>
          <w:rFonts w:ascii="Times New Roman" w:hAnsi="Times New Roman" w:cs="Times New Roman"/>
          <w:b/>
          <w:sz w:val="24"/>
          <w:szCs w:val="24"/>
        </w:rPr>
        <w:t>Discussion</w:t>
      </w:r>
    </w:p>
    <w:p w14:paraId="2E422F1C" w14:textId="7DD91ADA" w:rsidR="00162E2E" w:rsidRPr="00040F12" w:rsidRDefault="00D9305D" w:rsidP="00506016">
      <w:pPr>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Th</w:t>
      </w:r>
      <w:r w:rsidR="00C2408B" w:rsidRPr="00040F12">
        <w:rPr>
          <w:rFonts w:ascii="Times New Roman" w:hAnsi="Times New Roman" w:cs="Times New Roman"/>
          <w:sz w:val="24"/>
          <w:szCs w:val="24"/>
        </w:rPr>
        <w:t xml:space="preserve">is </w:t>
      </w:r>
      <w:r w:rsidRPr="00040F12">
        <w:rPr>
          <w:rFonts w:ascii="Times New Roman" w:hAnsi="Times New Roman" w:cs="Times New Roman"/>
          <w:sz w:val="24"/>
          <w:szCs w:val="24"/>
        </w:rPr>
        <w:t>work presents the results of our observational study exploring</w:t>
      </w:r>
      <w:r w:rsidR="00E26D7C" w:rsidRPr="00040F12">
        <w:rPr>
          <w:rFonts w:ascii="Times New Roman" w:hAnsi="Times New Roman" w:cs="Times New Roman"/>
          <w:sz w:val="24"/>
          <w:szCs w:val="24"/>
        </w:rPr>
        <w:t xml:space="preserve"> the relationship between facility type and</w:t>
      </w:r>
      <w:r w:rsidRPr="00040F12">
        <w:rPr>
          <w:rFonts w:ascii="Times New Roman" w:hAnsi="Times New Roman" w:cs="Times New Roman"/>
          <w:sz w:val="24"/>
          <w:szCs w:val="24"/>
        </w:rPr>
        <w:t xml:space="preserve"> udder health and hygiene metrics, </w:t>
      </w:r>
      <w:r w:rsidR="00E26D7C" w:rsidRPr="00040F12">
        <w:rPr>
          <w:rFonts w:ascii="Times New Roman" w:hAnsi="Times New Roman" w:cs="Times New Roman"/>
          <w:sz w:val="24"/>
          <w:szCs w:val="24"/>
        </w:rPr>
        <w:t xml:space="preserve">BTM </w:t>
      </w:r>
      <w:r w:rsidRPr="00040F12">
        <w:rPr>
          <w:rFonts w:ascii="Times New Roman" w:hAnsi="Times New Roman" w:cs="Times New Roman"/>
          <w:sz w:val="24"/>
          <w:szCs w:val="24"/>
        </w:rPr>
        <w:t>quality</w:t>
      </w:r>
      <w:r w:rsidR="00E26D7C" w:rsidRPr="00040F12">
        <w:rPr>
          <w:rFonts w:ascii="Times New Roman" w:hAnsi="Times New Roman" w:cs="Times New Roman"/>
          <w:sz w:val="24"/>
          <w:szCs w:val="24"/>
        </w:rPr>
        <w:t xml:space="preserve"> (SCC</w:t>
      </w:r>
      <w:r w:rsidRPr="00040F12">
        <w:rPr>
          <w:rFonts w:ascii="Times New Roman" w:hAnsi="Times New Roman" w:cs="Times New Roman"/>
          <w:sz w:val="24"/>
          <w:szCs w:val="24"/>
        </w:rPr>
        <w:t xml:space="preserve"> and </w:t>
      </w:r>
      <w:r w:rsidR="00E26D7C" w:rsidRPr="00040F12">
        <w:rPr>
          <w:rFonts w:ascii="Times New Roman" w:hAnsi="Times New Roman" w:cs="Times New Roman"/>
          <w:sz w:val="24"/>
          <w:szCs w:val="24"/>
        </w:rPr>
        <w:t>microbiology), and milk production</w:t>
      </w:r>
      <w:r w:rsidRPr="00040F12">
        <w:rPr>
          <w:rFonts w:ascii="Times New Roman" w:hAnsi="Times New Roman" w:cs="Times New Roman"/>
          <w:sz w:val="24"/>
          <w:szCs w:val="24"/>
        </w:rPr>
        <w:t xml:space="preserve"> on organic dairy farms in Vermont.</w:t>
      </w:r>
      <w:r w:rsidR="00D51C10" w:rsidRPr="00040F12">
        <w:rPr>
          <w:rFonts w:ascii="Times New Roman" w:hAnsi="Times New Roman" w:cs="Times New Roman"/>
          <w:sz w:val="24"/>
          <w:szCs w:val="24"/>
        </w:rPr>
        <w:t xml:space="preserve"> The current study is to the authors’ knowledge the first direct comparison of milk quality</w:t>
      </w:r>
      <w:r w:rsidR="009C1BB6" w:rsidRPr="00040F12">
        <w:rPr>
          <w:rFonts w:ascii="Times New Roman" w:hAnsi="Times New Roman" w:cs="Times New Roman"/>
          <w:sz w:val="24"/>
          <w:szCs w:val="24"/>
        </w:rPr>
        <w:t>, udder health</w:t>
      </w:r>
      <w:r w:rsidR="00D51C10" w:rsidRPr="00040F12">
        <w:rPr>
          <w:rFonts w:ascii="Times New Roman" w:hAnsi="Times New Roman" w:cs="Times New Roman"/>
          <w:sz w:val="24"/>
          <w:szCs w:val="24"/>
        </w:rPr>
        <w:t xml:space="preserve"> and udder hygiene on </w:t>
      </w:r>
      <w:del w:id="512" w:author="Caitlin Jeffrey" w:date="2024-04-01T14:28:00Z">
        <w:r w:rsidR="00D51C10" w:rsidRPr="00040F12" w:rsidDel="00AA7606">
          <w:rPr>
            <w:rFonts w:ascii="Times New Roman" w:hAnsi="Times New Roman" w:cs="Times New Roman"/>
            <w:sz w:val="24"/>
            <w:szCs w:val="24"/>
          </w:rPr>
          <w:delText>bedded pack</w:delText>
        </w:r>
      </w:del>
      <w:ins w:id="513" w:author="Caitlin Jeffrey" w:date="2024-04-01T14:28:00Z">
        <w:r w:rsidR="00AA7606" w:rsidRPr="00040F12">
          <w:rPr>
            <w:rFonts w:ascii="Times New Roman" w:hAnsi="Times New Roman" w:cs="Times New Roman"/>
            <w:sz w:val="24"/>
            <w:szCs w:val="24"/>
          </w:rPr>
          <w:t>BP</w:t>
        </w:r>
      </w:ins>
      <w:r w:rsidR="00D51C10" w:rsidRPr="00040F12">
        <w:rPr>
          <w:rFonts w:ascii="Times New Roman" w:hAnsi="Times New Roman" w:cs="Times New Roman"/>
          <w:sz w:val="24"/>
          <w:szCs w:val="24"/>
        </w:rPr>
        <w:t xml:space="preserve"> farms to both </w:t>
      </w:r>
      <w:del w:id="514" w:author="Caitlin Jeffrey" w:date="2024-03-18T14:17:00Z">
        <w:r w:rsidR="00D51C10" w:rsidRPr="00040F12" w:rsidDel="00730AD3">
          <w:rPr>
            <w:rFonts w:ascii="Times New Roman" w:hAnsi="Times New Roman" w:cs="Times New Roman"/>
            <w:sz w:val="24"/>
            <w:szCs w:val="24"/>
          </w:rPr>
          <w:delText>tiestall</w:delText>
        </w:r>
      </w:del>
      <w:ins w:id="515" w:author="Caitlin Jeffrey" w:date="2024-03-18T14:17:00Z">
        <w:r w:rsidR="00730AD3" w:rsidRPr="00040F12">
          <w:rPr>
            <w:rFonts w:ascii="Times New Roman" w:hAnsi="Times New Roman" w:cs="Times New Roman"/>
            <w:sz w:val="24"/>
            <w:szCs w:val="24"/>
          </w:rPr>
          <w:t>TS</w:t>
        </w:r>
      </w:ins>
      <w:r w:rsidR="00D51C10" w:rsidRPr="00040F12">
        <w:rPr>
          <w:rFonts w:ascii="Times New Roman" w:hAnsi="Times New Roman" w:cs="Times New Roman"/>
          <w:sz w:val="24"/>
          <w:szCs w:val="24"/>
        </w:rPr>
        <w:t xml:space="preserve"> and </w:t>
      </w:r>
      <w:del w:id="516" w:author="Caitlin Jeffrey" w:date="2024-03-18T14:16:00Z">
        <w:r w:rsidR="00D51C10" w:rsidRPr="00040F12" w:rsidDel="00730AD3">
          <w:rPr>
            <w:rFonts w:ascii="Times New Roman" w:hAnsi="Times New Roman" w:cs="Times New Roman"/>
            <w:sz w:val="24"/>
            <w:szCs w:val="24"/>
          </w:rPr>
          <w:delText>freestall</w:delText>
        </w:r>
      </w:del>
      <w:ins w:id="517" w:author="Caitlin Jeffrey" w:date="2024-03-18T14:16:00Z">
        <w:r w:rsidR="00730AD3" w:rsidRPr="00040F12">
          <w:rPr>
            <w:rFonts w:ascii="Times New Roman" w:hAnsi="Times New Roman" w:cs="Times New Roman"/>
            <w:sz w:val="24"/>
            <w:szCs w:val="24"/>
          </w:rPr>
          <w:t>FS</w:t>
        </w:r>
      </w:ins>
      <w:r w:rsidR="00D51C10" w:rsidRPr="00040F12">
        <w:rPr>
          <w:rFonts w:ascii="Times New Roman" w:hAnsi="Times New Roman" w:cs="Times New Roman"/>
          <w:sz w:val="24"/>
          <w:szCs w:val="24"/>
        </w:rPr>
        <w:t xml:space="preserve"> herds of similar size and management styles, for a population of entirely small to midsize organic dairy farms.</w:t>
      </w:r>
      <w:r w:rsidRPr="00040F12">
        <w:rPr>
          <w:rFonts w:ascii="Times New Roman" w:hAnsi="Times New Roman" w:cs="Times New Roman"/>
          <w:sz w:val="24"/>
          <w:szCs w:val="24"/>
        </w:rPr>
        <w:t xml:space="preserve"> The </w:t>
      </w:r>
      <w:r w:rsidR="00E26D7C" w:rsidRPr="00040F12">
        <w:rPr>
          <w:rFonts w:ascii="Times New Roman" w:hAnsi="Times New Roman" w:cs="Times New Roman"/>
          <w:sz w:val="24"/>
          <w:szCs w:val="24"/>
        </w:rPr>
        <w:t xml:space="preserve">major </w:t>
      </w:r>
      <w:r w:rsidRPr="00040F12">
        <w:rPr>
          <w:rFonts w:ascii="Times New Roman" w:hAnsi="Times New Roman" w:cs="Times New Roman"/>
          <w:sz w:val="24"/>
          <w:szCs w:val="24"/>
        </w:rPr>
        <w:t>objective w</w:t>
      </w:r>
      <w:r w:rsidR="0047169F" w:rsidRPr="00040F12">
        <w:rPr>
          <w:rFonts w:ascii="Times New Roman" w:hAnsi="Times New Roman" w:cs="Times New Roman"/>
          <w:sz w:val="24"/>
          <w:szCs w:val="24"/>
        </w:rPr>
        <w:t>as</w:t>
      </w:r>
      <w:r w:rsidRPr="00040F12">
        <w:rPr>
          <w:rFonts w:ascii="Times New Roman" w:hAnsi="Times New Roman" w:cs="Times New Roman"/>
          <w:sz w:val="24"/>
          <w:szCs w:val="24"/>
        </w:rPr>
        <w:t xml:space="preserve"> to identify </w:t>
      </w:r>
      <w:r w:rsidR="008B6C38" w:rsidRPr="00040F12">
        <w:rPr>
          <w:rFonts w:ascii="Times New Roman" w:hAnsi="Times New Roman" w:cs="Times New Roman"/>
          <w:sz w:val="24"/>
          <w:szCs w:val="24"/>
        </w:rPr>
        <w:t>if</w:t>
      </w:r>
      <w:r w:rsidR="009C1BB6" w:rsidRPr="00040F12">
        <w:rPr>
          <w:rFonts w:ascii="Times New Roman" w:hAnsi="Times New Roman" w:cs="Times New Roman"/>
          <w:sz w:val="24"/>
          <w:szCs w:val="24"/>
        </w:rPr>
        <w:t xml:space="preserve"> milk quality,</w:t>
      </w:r>
      <w:r w:rsidRPr="00040F12">
        <w:rPr>
          <w:rFonts w:ascii="Times New Roman" w:hAnsi="Times New Roman" w:cs="Times New Roman"/>
          <w:sz w:val="24"/>
          <w:szCs w:val="24"/>
        </w:rPr>
        <w:t xml:space="preserve"> </w:t>
      </w:r>
      <w:r w:rsidR="008B6C38" w:rsidRPr="00040F12">
        <w:rPr>
          <w:rFonts w:ascii="Times New Roman" w:hAnsi="Times New Roman" w:cs="Times New Roman"/>
          <w:sz w:val="24"/>
          <w:szCs w:val="24"/>
        </w:rPr>
        <w:t xml:space="preserve">udder health and hygiene </w:t>
      </w:r>
      <w:r w:rsidRPr="00040F12">
        <w:rPr>
          <w:rFonts w:ascii="Times New Roman" w:hAnsi="Times New Roman" w:cs="Times New Roman"/>
          <w:sz w:val="24"/>
          <w:szCs w:val="24"/>
        </w:rPr>
        <w:t xml:space="preserve">outcomes were associated with facility type, </w:t>
      </w:r>
      <w:r w:rsidR="00BA27DA" w:rsidRPr="00040F12">
        <w:rPr>
          <w:rFonts w:ascii="Times New Roman" w:hAnsi="Times New Roman" w:cs="Times New Roman"/>
          <w:sz w:val="24"/>
          <w:szCs w:val="24"/>
        </w:rPr>
        <w:t>thereby exploring if</w:t>
      </w:r>
      <w:r w:rsidRPr="00040F12">
        <w:rPr>
          <w:rFonts w:ascii="Times New Roman" w:hAnsi="Times New Roman" w:cs="Times New Roman"/>
          <w:sz w:val="24"/>
          <w:szCs w:val="24"/>
        </w:rPr>
        <w:t xml:space="preserve"> </w:t>
      </w:r>
      <w:del w:id="518" w:author="Caitlin Jeffrey" w:date="2024-04-01T14:29:00Z">
        <w:r w:rsidRPr="00040F12" w:rsidDel="00AA7606">
          <w:rPr>
            <w:rFonts w:ascii="Times New Roman" w:hAnsi="Times New Roman" w:cs="Times New Roman"/>
            <w:sz w:val="24"/>
            <w:szCs w:val="24"/>
          </w:rPr>
          <w:delText>bedded pack</w:delText>
        </w:r>
      </w:del>
      <w:ins w:id="519" w:author="Caitlin Jeffrey" w:date="2024-04-01T14:29:00Z">
        <w:r w:rsidR="00AA7606"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systems are a viable option for housing in Vermont</w:t>
      </w:r>
      <w:r w:rsidR="00CC6616" w:rsidRPr="00040F12">
        <w:rPr>
          <w:rFonts w:ascii="Times New Roman" w:hAnsi="Times New Roman" w:cs="Times New Roman"/>
          <w:sz w:val="24"/>
          <w:szCs w:val="24"/>
        </w:rPr>
        <w:t xml:space="preserve"> during the non-grazing season</w:t>
      </w:r>
      <w:r w:rsidRPr="00040F12">
        <w:rPr>
          <w:rFonts w:ascii="Times New Roman" w:hAnsi="Times New Roman" w:cs="Times New Roman"/>
          <w:sz w:val="24"/>
          <w:szCs w:val="24"/>
        </w:rPr>
        <w:t xml:space="preserve"> compared to the two most common </w:t>
      </w:r>
      <w:r w:rsidR="00CC6616" w:rsidRPr="00040F12">
        <w:rPr>
          <w:rFonts w:ascii="Times New Roman" w:hAnsi="Times New Roman" w:cs="Times New Roman"/>
          <w:sz w:val="24"/>
          <w:szCs w:val="24"/>
        </w:rPr>
        <w:t xml:space="preserve">indoor </w:t>
      </w:r>
      <w:r w:rsidRPr="00040F12">
        <w:rPr>
          <w:rFonts w:ascii="Times New Roman" w:hAnsi="Times New Roman" w:cs="Times New Roman"/>
          <w:sz w:val="24"/>
          <w:szCs w:val="24"/>
        </w:rPr>
        <w:t>housing systems in the state (</w:t>
      </w:r>
      <w:del w:id="520" w:author="Caitlin Jeffrey" w:date="2024-03-18T14:13:00Z">
        <w:r w:rsidRPr="00040F12" w:rsidDel="00730AD3">
          <w:rPr>
            <w:rFonts w:ascii="Times New Roman" w:hAnsi="Times New Roman" w:cs="Times New Roman"/>
            <w:sz w:val="24"/>
            <w:szCs w:val="24"/>
          </w:rPr>
          <w:delText>freestalls</w:delText>
        </w:r>
      </w:del>
      <w:ins w:id="521" w:author="Caitlin Jeffrey" w:date="2024-03-18T14:13: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w:t>
      </w:r>
      <w:del w:id="522" w:author="Caitlin Jeffrey" w:date="2024-03-18T14:12:00Z">
        <w:r w:rsidRPr="00040F12" w:rsidDel="00730AD3">
          <w:rPr>
            <w:rFonts w:ascii="Times New Roman" w:hAnsi="Times New Roman" w:cs="Times New Roman"/>
            <w:sz w:val="24"/>
            <w:szCs w:val="24"/>
          </w:rPr>
          <w:delText>tiestalls</w:delText>
        </w:r>
      </w:del>
      <w:ins w:id="523" w:author="Caitlin Jeffrey" w:date="2024-03-18T14:12:00Z">
        <w:r w:rsidR="00730AD3" w:rsidRPr="00040F12">
          <w:rPr>
            <w:rFonts w:ascii="Times New Roman" w:hAnsi="Times New Roman" w:cs="Times New Roman"/>
            <w:sz w:val="24"/>
            <w:szCs w:val="24"/>
          </w:rPr>
          <w:t>TS</w:t>
        </w:r>
      </w:ins>
      <w:r w:rsidRPr="00040F12">
        <w:rPr>
          <w:rFonts w:ascii="Times New Roman" w:hAnsi="Times New Roman" w:cs="Times New Roman"/>
          <w:sz w:val="24"/>
          <w:szCs w:val="24"/>
        </w:rPr>
        <w:t>).</w:t>
      </w:r>
      <w:r w:rsidR="005F4103" w:rsidRPr="00040F12">
        <w:rPr>
          <w:rFonts w:ascii="Times New Roman" w:hAnsi="Times New Roman" w:cs="Times New Roman"/>
          <w:color w:val="FF0000"/>
          <w:sz w:val="24"/>
          <w:szCs w:val="24"/>
        </w:rPr>
        <w:t xml:space="preserve"> </w:t>
      </w:r>
      <w:r w:rsidR="00506016" w:rsidRPr="00040F12">
        <w:rPr>
          <w:rFonts w:ascii="Times New Roman" w:hAnsi="Times New Roman" w:cs="Times New Roman"/>
          <w:sz w:val="24"/>
          <w:szCs w:val="24"/>
        </w:rPr>
        <w:t xml:space="preserve">This study is also the first to describe udder health and hygiene on </w:t>
      </w:r>
      <w:del w:id="524" w:author="Caitlin Jeffrey" w:date="2024-03-18T14:08:00Z">
        <w:r w:rsidR="00506016" w:rsidRPr="00040F12" w:rsidDel="00730AD3">
          <w:rPr>
            <w:rFonts w:ascii="Times New Roman" w:hAnsi="Times New Roman" w:cs="Times New Roman"/>
            <w:sz w:val="24"/>
            <w:szCs w:val="24"/>
          </w:rPr>
          <w:delText>bedded packs</w:delText>
        </w:r>
      </w:del>
      <w:ins w:id="525" w:author="Caitlin Jeffrey" w:date="2024-03-18T14:08:00Z">
        <w:r w:rsidR="00730AD3" w:rsidRPr="00040F12">
          <w:rPr>
            <w:rFonts w:ascii="Times New Roman" w:hAnsi="Times New Roman" w:cs="Times New Roman"/>
            <w:sz w:val="24"/>
            <w:szCs w:val="24"/>
          </w:rPr>
          <w:t>BP</w:t>
        </w:r>
      </w:ins>
      <w:r w:rsidR="00506016" w:rsidRPr="00040F12">
        <w:rPr>
          <w:rFonts w:ascii="Times New Roman" w:hAnsi="Times New Roman" w:cs="Times New Roman"/>
          <w:sz w:val="24"/>
          <w:szCs w:val="24"/>
        </w:rPr>
        <w:t xml:space="preserve"> in the Northeast</w:t>
      </w:r>
      <w:r w:rsidR="00CF4AC3" w:rsidRPr="00040F12">
        <w:rPr>
          <w:rFonts w:ascii="Times New Roman" w:hAnsi="Times New Roman" w:cs="Times New Roman"/>
          <w:sz w:val="24"/>
          <w:szCs w:val="24"/>
        </w:rPr>
        <w:t>ern</w:t>
      </w:r>
      <w:r w:rsidR="00506016" w:rsidRPr="00040F12">
        <w:rPr>
          <w:rFonts w:ascii="Times New Roman" w:hAnsi="Times New Roman" w:cs="Times New Roman"/>
          <w:sz w:val="24"/>
          <w:szCs w:val="24"/>
        </w:rPr>
        <w:t xml:space="preserve"> US, which is significant as the performance of these systems can be greatly influenced by climatic factors. </w:t>
      </w:r>
      <w:r w:rsidRPr="00040F12">
        <w:rPr>
          <w:rFonts w:ascii="Times New Roman" w:hAnsi="Times New Roman" w:cs="Times New Roman"/>
          <w:sz w:val="24"/>
          <w:szCs w:val="24"/>
        </w:rPr>
        <w:t xml:space="preserve">As </w:t>
      </w:r>
      <w:r w:rsidR="00E26D7C" w:rsidRPr="00040F12">
        <w:rPr>
          <w:rFonts w:ascii="Times New Roman" w:hAnsi="Times New Roman" w:cs="Times New Roman"/>
          <w:sz w:val="24"/>
          <w:szCs w:val="24"/>
        </w:rPr>
        <w:t xml:space="preserve">BTM </w:t>
      </w:r>
      <w:r w:rsidR="00F573F8" w:rsidRPr="00040F12">
        <w:rPr>
          <w:rFonts w:ascii="Times New Roman" w:hAnsi="Times New Roman" w:cs="Times New Roman"/>
          <w:sz w:val="24"/>
          <w:szCs w:val="24"/>
        </w:rPr>
        <w:t xml:space="preserve">bacteriology, </w:t>
      </w:r>
      <w:r w:rsidRPr="00040F12">
        <w:rPr>
          <w:rFonts w:ascii="Times New Roman" w:hAnsi="Times New Roman" w:cs="Times New Roman"/>
          <w:sz w:val="24"/>
          <w:szCs w:val="24"/>
        </w:rPr>
        <w:t>udder health and hygiene metrics</w:t>
      </w:r>
      <w:r w:rsidR="00E26D7C" w:rsidRPr="00040F12">
        <w:rPr>
          <w:rFonts w:ascii="Times New Roman" w:hAnsi="Times New Roman" w:cs="Times New Roman"/>
          <w:sz w:val="24"/>
          <w:szCs w:val="24"/>
        </w:rPr>
        <w:t>, and milk yield</w:t>
      </w:r>
      <w:r w:rsidRPr="00040F12">
        <w:rPr>
          <w:rFonts w:ascii="Times New Roman" w:hAnsi="Times New Roman" w:cs="Times New Roman"/>
          <w:sz w:val="24"/>
          <w:szCs w:val="24"/>
        </w:rPr>
        <w:t xml:space="preserve"> did not differ </w:t>
      </w:r>
      <w:r w:rsidR="00E26D7C" w:rsidRPr="00040F12">
        <w:rPr>
          <w:rFonts w:ascii="Times New Roman" w:hAnsi="Times New Roman" w:cs="Times New Roman"/>
          <w:sz w:val="24"/>
          <w:szCs w:val="24"/>
        </w:rPr>
        <w:t xml:space="preserve">for BP herds </w:t>
      </w:r>
      <w:r w:rsidRPr="00040F12">
        <w:rPr>
          <w:rFonts w:ascii="Times New Roman" w:hAnsi="Times New Roman" w:cs="Times New Roman"/>
          <w:sz w:val="24"/>
          <w:szCs w:val="24"/>
        </w:rPr>
        <w:t xml:space="preserve">compared to </w:t>
      </w:r>
      <w:r w:rsidR="006C4C35" w:rsidRPr="00040F12">
        <w:rPr>
          <w:rFonts w:ascii="Times New Roman" w:hAnsi="Times New Roman" w:cs="Times New Roman"/>
          <w:sz w:val="24"/>
          <w:szCs w:val="24"/>
        </w:rPr>
        <w:t xml:space="preserve">TS </w:t>
      </w:r>
      <w:r w:rsidRPr="00040F12">
        <w:rPr>
          <w:rFonts w:ascii="Times New Roman" w:hAnsi="Times New Roman" w:cs="Times New Roman"/>
          <w:sz w:val="24"/>
          <w:szCs w:val="24"/>
        </w:rPr>
        <w:t xml:space="preserve">and </w:t>
      </w:r>
      <w:r w:rsidR="009B4403" w:rsidRPr="00040F12">
        <w:rPr>
          <w:rFonts w:ascii="Times New Roman" w:hAnsi="Times New Roman" w:cs="Times New Roman"/>
          <w:sz w:val="24"/>
          <w:szCs w:val="24"/>
        </w:rPr>
        <w:t>F</w:t>
      </w:r>
      <w:r w:rsidR="006C4C35" w:rsidRPr="00040F12">
        <w:rPr>
          <w:rFonts w:ascii="Times New Roman" w:hAnsi="Times New Roman" w:cs="Times New Roman"/>
          <w:sz w:val="24"/>
          <w:szCs w:val="24"/>
        </w:rPr>
        <w:t xml:space="preserve">S </w:t>
      </w:r>
      <w:r w:rsidRPr="00040F12">
        <w:rPr>
          <w:rFonts w:ascii="Times New Roman" w:hAnsi="Times New Roman" w:cs="Times New Roman"/>
          <w:sz w:val="24"/>
          <w:szCs w:val="24"/>
        </w:rPr>
        <w:t xml:space="preserve">herds, </w:t>
      </w:r>
      <w:r w:rsidR="003C0B04" w:rsidRPr="00040F12">
        <w:rPr>
          <w:rFonts w:ascii="Times New Roman" w:hAnsi="Times New Roman" w:cs="Times New Roman"/>
          <w:sz w:val="24"/>
          <w:szCs w:val="24"/>
        </w:rPr>
        <w:t xml:space="preserve">there was insufficient evidence to reject our </w:t>
      </w:r>
      <w:ins w:id="526" w:author="John Barlow" w:date="2024-04-02T15:36:00Z">
        <w:r w:rsidR="00335720" w:rsidRPr="00040F12">
          <w:rPr>
            <w:rFonts w:ascii="Times New Roman" w:hAnsi="Times New Roman" w:cs="Times New Roman"/>
            <w:sz w:val="24"/>
            <w:szCs w:val="24"/>
          </w:rPr>
          <w:t xml:space="preserve">null </w:t>
        </w:r>
      </w:ins>
      <w:r w:rsidR="003C0B04" w:rsidRPr="00040F12">
        <w:rPr>
          <w:rFonts w:ascii="Times New Roman" w:hAnsi="Times New Roman" w:cs="Times New Roman"/>
          <w:sz w:val="24"/>
          <w:szCs w:val="24"/>
        </w:rPr>
        <w:t xml:space="preserve">hypothesis that </w:t>
      </w:r>
      <w:r w:rsidR="009A173F" w:rsidRPr="00040F12">
        <w:rPr>
          <w:rFonts w:ascii="Times New Roman" w:hAnsi="Times New Roman" w:cs="Times New Roman"/>
          <w:sz w:val="24"/>
          <w:szCs w:val="24"/>
        </w:rPr>
        <w:t xml:space="preserve">these metrics would </w:t>
      </w:r>
      <w:ins w:id="527" w:author="John Barlow" w:date="2024-04-02T15:36:00Z">
        <w:r w:rsidR="00335720" w:rsidRPr="00040F12">
          <w:rPr>
            <w:rFonts w:ascii="Times New Roman" w:hAnsi="Times New Roman" w:cs="Times New Roman"/>
            <w:sz w:val="24"/>
            <w:szCs w:val="24"/>
          </w:rPr>
          <w:t xml:space="preserve">not </w:t>
        </w:r>
      </w:ins>
      <w:r w:rsidR="009A173F" w:rsidRPr="00040F12">
        <w:rPr>
          <w:rFonts w:ascii="Times New Roman" w:hAnsi="Times New Roman" w:cs="Times New Roman"/>
          <w:sz w:val="24"/>
          <w:szCs w:val="24"/>
        </w:rPr>
        <w:t xml:space="preserve">vary by facility type. </w:t>
      </w:r>
      <w:del w:id="528" w:author="Caitlin Jeffrey" w:date="2024-03-31T13:25:00Z">
        <w:r w:rsidR="009A173F" w:rsidRPr="00040F12" w:rsidDel="00271476">
          <w:rPr>
            <w:rFonts w:ascii="Times New Roman" w:hAnsi="Times New Roman" w:cs="Times New Roman"/>
            <w:sz w:val="24"/>
            <w:szCs w:val="24"/>
            <w:highlight w:val="yellow"/>
            <w:rPrChange w:id="529" w:author="Caitlin Jeffrey" w:date="2024-04-03T17:38:00Z">
              <w:rPr>
                <w:rFonts w:ascii="Times New Roman" w:hAnsi="Times New Roman" w:cs="Times New Roman"/>
                <w:sz w:val="24"/>
                <w:szCs w:val="24"/>
              </w:rPr>
            </w:rPrChange>
          </w:rPr>
          <w:delText xml:space="preserve">We </w:delText>
        </w:r>
        <w:r w:rsidR="003B0D8A" w:rsidRPr="00040F12" w:rsidDel="00271476">
          <w:rPr>
            <w:rFonts w:ascii="Times New Roman" w:hAnsi="Times New Roman" w:cs="Times New Roman"/>
            <w:sz w:val="24"/>
            <w:szCs w:val="24"/>
            <w:highlight w:val="yellow"/>
            <w:rPrChange w:id="530" w:author="Caitlin Jeffrey" w:date="2024-04-03T17:38:00Z">
              <w:rPr>
                <w:rFonts w:ascii="Times New Roman" w:hAnsi="Times New Roman" w:cs="Times New Roman"/>
                <w:sz w:val="24"/>
                <w:szCs w:val="24"/>
              </w:rPr>
            </w:rPrChange>
          </w:rPr>
          <w:delText>conclude</w:delText>
        </w:r>
        <w:r w:rsidRPr="00040F12" w:rsidDel="00271476">
          <w:rPr>
            <w:rFonts w:ascii="Times New Roman" w:hAnsi="Times New Roman" w:cs="Times New Roman"/>
            <w:sz w:val="24"/>
            <w:szCs w:val="24"/>
            <w:highlight w:val="yellow"/>
            <w:rPrChange w:id="531" w:author="Caitlin Jeffrey" w:date="2024-04-03T17:38:00Z">
              <w:rPr>
                <w:rFonts w:ascii="Times New Roman" w:hAnsi="Times New Roman" w:cs="Times New Roman"/>
                <w:sz w:val="24"/>
                <w:szCs w:val="24"/>
              </w:rPr>
            </w:rPrChange>
          </w:rPr>
          <w:delText xml:space="preserve"> that b</w:delText>
        </w:r>
      </w:del>
      <w:del w:id="532" w:author="Caitlin Jeffrey" w:date="2024-04-01T14:55:00Z">
        <w:r w:rsidRPr="00040F12" w:rsidDel="00EB0C75">
          <w:rPr>
            <w:rFonts w:ascii="Times New Roman" w:hAnsi="Times New Roman" w:cs="Times New Roman"/>
            <w:sz w:val="24"/>
            <w:szCs w:val="24"/>
            <w:highlight w:val="yellow"/>
            <w:rPrChange w:id="533" w:author="Caitlin Jeffrey" w:date="2024-04-03T17:38:00Z">
              <w:rPr>
                <w:rFonts w:ascii="Times New Roman" w:hAnsi="Times New Roman" w:cs="Times New Roman"/>
                <w:sz w:val="24"/>
                <w:szCs w:val="24"/>
              </w:rPr>
            </w:rPrChange>
          </w:rPr>
          <w:delText xml:space="preserve">edded pack systems </w:delText>
        </w:r>
      </w:del>
      <w:del w:id="534" w:author="Caitlin Jeffrey" w:date="2024-03-31T13:25:00Z">
        <w:r w:rsidRPr="00040F12" w:rsidDel="00271476">
          <w:rPr>
            <w:rFonts w:ascii="Times New Roman" w:hAnsi="Times New Roman" w:cs="Times New Roman"/>
            <w:sz w:val="24"/>
            <w:szCs w:val="24"/>
            <w:highlight w:val="yellow"/>
            <w:rPrChange w:id="535" w:author="Caitlin Jeffrey" w:date="2024-04-03T17:38:00Z">
              <w:rPr>
                <w:rFonts w:ascii="Times New Roman" w:hAnsi="Times New Roman" w:cs="Times New Roman"/>
                <w:sz w:val="24"/>
                <w:szCs w:val="24"/>
              </w:rPr>
            </w:rPrChange>
          </w:rPr>
          <w:delText xml:space="preserve">can </w:delText>
        </w:r>
      </w:del>
      <w:del w:id="536" w:author="Caitlin Jeffrey" w:date="2024-04-01T14:55:00Z">
        <w:r w:rsidRPr="00040F12" w:rsidDel="00EB0C75">
          <w:rPr>
            <w:rFonts w:ascii="Times New Roman" w:hAnsi="Times New Roman" w:cs="Times New Roman"/>
            <w:sz w:val="24"/>
            <w:szCs w:val="24"/>
            <w:highlight w:val="yellow"/>
            <w:rPrChange w:id="537" w:author="Caitlin Jeffrey" w:date="2024-04-03T17:38:00Z">
              <w:rPr>
                <w:rFonts w:ascii="Times New Roman" w:hAnsi="Times New Roman" w:cs="Times New Roman"/>
                <w:sz w:val="24"/>
                <w:szCs w:val="24"/>
              </w:rPr>
            </w:rPrChange>
          </w:rPr>
          <w:delText>be</w:delText>
        </w:r>
      </w:del>
      <w:del w:id="538" w:author="Caitlin Jeffrey" w:date="2024-04-01T14:54:00Z">
        <w:r w:rsidRPr="00040F12" w:rsidDel="00C31238">
          <w:rPr>
            <w:rFonts w:ascii="Times New Roman" w:hAnsi="Times New Roman" w:cs="Times New Roman"/>
            <w:sz w:val="24"/>
            <w:szCs w:val="24"/>
            <w:highlight w:val="yellow"/>
            <w:rPrChange w:id="539" w:author="Caitlin Jeffrey" w:date="2024-04-03T17:38:00Z">
              <w:rPr>
                <w:rFonts w:ascii="Times New Roman" w:hAnsi="Times New Roman" w:cs="Times New Roman"/>
                <w:sz w:val="24"/>
                <w:szCs w:val="24"/>
              </w:rPr>
            </w:rPrChange>
          </w:rPr>
          <w:delText xml:space="preserve"> </w:delText>
        </w:r>
      </w:del>
      <w:del w:id="540" w:author="Caitlin Jeffrey" w:date="2024-03-31T13:26:00Z">
        <w:r w:rsidRPr="00040F12" w:rsidDel="00271476">
          <w:rPr>
            <w:rFonts w:ascii="Times New Roman" w:hAnsi="Times New Roman" w:cs="Times New Roman"/>
            <w:sz w:val="24"/>
            <w:szCs w:val="24"/>
            <w:highlight w:val="yellow"/>
            <w:rPrChange w:id="541" w:author="Caitlin Jeffrey" w:date="2024-04-03T17:38:00Z">
              <w:rPr>
                <w:rFonts w:ascii="Times New Roman" w:hAnsi="Times New Roman" w:cs="Times New Roman"/>
                <w:sz w:val="24"/>
                <w:szCs w:val="24"/>
              </w:rPr>
            </w:rPrChange>
          </w:rPr>
          <w:delText>considered</w:delText>
        </w:r>
      </w:del>
      <w:del w:id="542" w:author="Caitlin Jeffrey" w:date="2024-04-01T14:55:00Z">
        <w:r w:rsidRPr="00040F12" w:rsidDel="00EB0C75">
          <w:rPr>
            <w:rFonts w:ascii="Times New Roman" w:hAnsi="Times New Roman" w:cs="Times New Roman"/>
            <w:sz w:val="24"/>
            <w:szCs w:val="24"/>
            <w:highlight w:val="yellow"/>
            <w:rPrChange w:id="543" w:author="Caitlin Jeffrey" w:date="2024-04-03T17:38:00Z">
              <w:rPr>
                <w:rFonts w:ascii="Times New Roman" w:hAnsi="Times New Roman" w:cs="Times New Roman"/>
                <w:sz w:val="24"/>
                <w:szCs w:val="24"/>
              </w:rPr>
            </w:rPrChange>
          </w:rPr>
          <w:delText xml:space="preserve"> a viable loose-housing option for</w:delText>
        </w:r>
        <w:r w:rsidR="00184F80" w:rsidRPr="00040F12" w:rsidDel="00EB0C75">
          <w:rPr>
            <w:rFonts w:ascii="Times New Roman" w:hAnsi="Times New Roman" w:cs="Times New Roman"/>
            <w:sz w:val="24"/>
            <w:szCs w:val="24"/>
            <w:highlight w:val="yellow"/>
            <w:rPrChange w:id="544" w:author="Caitlin Jeffrey" w:date="2024-04-03T17:38:00Z">
              <w:rPr>
                <w:rFonts w:ascii="Times New Roman" w:hAnsi="Times New Roman" w:cs="Times New Roman"/>
                <w:sz w:val="24"/>
                <w:szCs w:val="24"/>
              </w:rPr>
            </w:rPrChange>
          </w:rPr>
          <w:delText xml:space="preserve"> </w:delText>
        </w:r>
        <w:r w:rsidR="000C26E4" w:rsidRPr="00040F12" w:rsidDel="00EB0C75">
          <w:rPr>
            <w:rFonts w:ascii="Times New Roman" w:hAnsi="Times New Roman" w:cs="Times New Roman"/>
            <w:sz w:val="24"/>
            <w:szCs w:val="24"/>
            <w:highlight w:val="yellow"/>
            <w:rPrChange w:id="545" w:author="Caitlin Jeffrey" w:date="2024-04-03T17:38:00Z">
              <w:rPr>
                <w:rFonts w:ascii="Times New Roman" w:hAnsi="Times New Roman" w:cs="Times New Roman"/>
                <w:sz w:val="24"/>
                <w:szCs w:val="24"/>
              </w:rPr>
            </w:rPrChange>
          </w:rPr>
          <w:delText xml:space="preserve">organic </w:delText>
        </w:r>
        <w:r w:rsidR="00184F80" w:rsidRPr="00040F12" w:rsidDel="00EB0C75">
          <w:rPr>
            <w:rFonts w:ascii="Times New Roman" w:hAnsi="Times New Roman" w:cs="Times New Roman"/>
            <w:sz w:val="24"/>
            <w:szCs w:val="24"/>
            <w:highlight w:val="yellow"/>
            <w:rPrChange w:id="546" w:author="Caitlin Jeffrey" w:date="2024-04-03T17:38:00Z">
              <w:rPr>
                <w:rFonts w:ascii="Times New Roman" w:hAnsi="Times New Roman" w:cs="Times New Roman"/>
                <w:sz w:val="24"/>
                <w:szCs w:val="24"/>
              </w:rPr>
            </w:rPrChange>
          </w:rPr>
          <w:delText>dairy cattle during</w:delText>
        </w:r>
        <w:r w:rsidRPr="00040F12" w:rsidDel="00EB0C75">
          <w:rPr>
            <w:rFonts w:ascii="Times New Roman" w:hAnsi="Times New Roman" w:cs="Times New Roman"/>
            <w:sz w:val="24"/>
            <w:szCs w:val="24"/>
            <w:highlight w:val="yellow"/>
            <w:rPrChange w:id="547" w:author="Caitlin Jeffrey" w:date="2024-04-03T17:38:00Z">
              <w:rPr>
                <w:rFonts w:ascii="Times New Roman" w:hAnsi="Times New Roman" w:cs="Times New Roman"/>
                <w:sz w:val="24"/>
                <w:szCs w:val="24"/>
              </w:rPr>
            </w:rPrChange>
          </w:rPr>
          <w:delText xml:space="preserve"> </w:delText>
        </w:r>
        <w:r w:rsidR="004055C1" w:rsidRPr="00040F12" w:rsidDel="00EB0C75">
          <w:rPr>
            <w:rFonts w:ascii="Times New Roman" w:hAnsi="Times New Roman" w:cs="Times New Roman"/>
            <w:sz w:val="24"/>
            <w:szCs w:val="24"/>
            <w:highlight w:val="yellow"/>
            <w:rPrChange w:id="548" w:author="Caitlin Jeffrey" w:date="2024-04-03T17:38:00Z">
              <w:rPr>
                <w:rFonts w:ascii="Times New Roman" w:hAnsi="Times New Roman" w:cs="Times New Roman"/>
                <w:sz w:val="24"/>
                <w:szCs w:val="24"/>
              </w:rPr>
            </w:rPrChange>
          </w:rPr>
          <w:delText xml:space="preserve">the non-grazing season </w:delText>
        </w:r>
        <w:r w:rsidRPr="00040F12" w:rsidDel="00EB0C75">
          <w:rPr>
            <w:rFonts w:ascii="Times New Roman" w:hAnsi="Times New Roman" w:cs="Times New Roman"/>
            <w:sz w:val="24"/>
            <w:szCs w:val="24"/>
            <w:highlight w:val="yellow"/>
            <w:rPrChange w:id="549" w:author="Caitlin Jeffrey" w:date="2024-04-03T17:38:00Z">
              <w:rPr>
                <w:rFonts w:ascii="Times New Roman" w:hAnsi="Times New Roman" w:cs="Times New Roman"/>
                <w:sz w:val="24"/>
                <w:szCs w:val="24"/>
              </w:rPr>
            </w:rPrChange>
          </w:rPr>
          <w:delText>in the Northeast</w:delText>
        </w:r>
        <w:r w:rsidR="00CF4AC3" w:rsidRPr="00040F12" w:rsidDel="00EB0C75">
          <w:rPr>
            <w:rFonts w:ascii="Times New Roman" w:hAnsi="Times New Roman" w:cs="Times New Roman"/>
            <w:sz w:val="24"/>
            <w:szCs w:val="24"/>
            <w:highlight w:val="yellow"/>
            <w:rPrChange w:id="550" w:author="Caitlin Jeffrey" w:date="2024-04-03T17:38:00Z">
              <w:rPr>
                <w:rFonts w:ascii="Times New Roman" w:hAnsi="Times New Roman" w:cs="Times New Roman"/>
                <w:sz w:val="24"/>
                <w:szCs w:val="24"/>
              </w:rPr>
            </w:rPrChange>
          </w:rPr>
          <w:delText>ern US</w:delText>
        </w:r>
        <w:r w:rsidRPr="00040F12" w:rsidDel="00EB0C75">
          <w:rPr>
            <w:rFonts w:ascii="Times New Roman" w:hAnsi="Times New Roman" w:cs="Times New Roman"/>
            <w:sz w:val="24"/>
            <w:szCs w:val="24"/>
          </w:rPr>
          <w:delText>.</w:delText>
        </w:r>
      </w:del>
      <w:r w:rsidRPr="00040F12">
        <w:rPr>
          <w:rFonts w:ascii="Times New Roman" w:hAnsi="Times New Roman" w:cs="Times New Roman"/>
          <w:sz w:val="24"/>
          <w:szCs w:val="24"/>
        </w:rPr>
        <w:t xml:space="preserve"> </w:t>
      </w:r>
    </w:p>
    <w:p w14:paraId="7CD80632" w14:textId="7B4BFAAE" w:rsidR="00C3036E" w:rsidRPr="00040F12" w:rsidRDefault="000D7A85" w:rsidP="000D7A85">
      <w:pPr>
        <w:pStyle w:val="ListParagraph"/>
        <w:autoSpaceDE w:val="0"/>
        <w:autoSpaceDN w:val="0"/>
        <w:adjustRightInd w:val="0"/>
        <w:spacing w:line="480" w:lineRule="auto"/>
        <w:ind w:hanging="360"/>
        <w:rPr>
          <w:b/>
          <w:bCs/>
        </w:rPr>
      </w:pPr>
      <w:r w:rsidRPr="00040F12">
        <w:rPr>
          <w:b/>
          <w:bCs/>
        </w:rPr>
        <w:lastRenderedPageBreak/>
        <w:t>Objective 1:</w:t>
      </w:r>
      <w:r w:rsidR="00C3036E" w:rsidRPr="00040F12">
        <w:rPr>
          <w:b/>
          <w:bCs/>
        </w:rPr>
        <w:t xml:space="preserve"> </w:t>
      </w:r>
      <w:r w:rsidRPr="00040F12">
        <w:rPr>
          <w:b/>
          <w:bCs/>
        </w:rPr>
        <w:t>C</w:t>
      </w:r>
      <w:r w:rsidR="00C3036E" w:rsidRPr="00040F12">
        <w:rPr>
          <w:b/>
          <w:bCs/>
        </w:rPr>
        <w:t>omparison of bulk tank milk quality, udder health, milk production, and udder hygiene measures by facility type</w:t>
      </w:r>
    </w:p>
    <w:p w14:paraId="3F0B3B7A" w14:textId="77AC49DB" w:rsidR="0017128D" w:rsidRPr="00040F12" w:rsidRDefault="0017128D" w:rsidP="009A6D7B">
      <w:pPr>
        <w:autoSpaceDE w:val="0"/>
        <w:autoSpaceDN w:val="0"/>
        <w:adjustRightInd w:val="0"/>
        <w:spacing w:line="480" w:lineRule="auto"/>
        <w:ind w:firstLine="720"/>
        <w:rPr>
          <w:rFonts w:ascii="Times New Roman" w:hAnsi="Times New Roman" w:cs="Times New Roman"/>
          <w:sz w:val="24"/>
          <w:szCs w:val="24"/>
        </w:rPr>
      </w:pPr>
      <w:del w:id="551" w:author="Caitlin Jeffrey" w:date="2024-04-01T09:00:00Z">
        <w:r w:rsidRPr="00040F12" w:rsidDel="0072150B">
          <w:rPr>
            <w:rFonts w:ascii="Times New Roman" w:hAnsi="Times New Roman" w:cs="Times New Roman"/>
            <w:sz w:val="24"/>
            <w:szCs w:val="24"/>
          </w:rPr>
          <w:delText xml:space="preserve">Previous work </w:delText>
        </w:r>
        <w:r w:rsidR="0056318E" w:rsidRPr="00040F12" w:rsidDel="0072150B">
          <w:rPr>
            <w:rFonts w:ascii="Times New Roman" w:hAnsi="Times New Roman" w:cs="Times New Roman"/>
            <w:sz w:val="24"/>
            <w:szCs w:val="24"/>
          </w:rPr>
          <w:delText xml:space="preserve">describing </w:delText>
        </w:r>
        <w:r w:rsidR="00A5532B" w:rsidRPr="00040F12" w:rsidDel="0072150B">
          <w:rPr>
            <w:rFonts w:ascii="Times New Roman" w:hAnsi="Times New Roman" w:cs="Times New Roman"/>
            <w:sz w:val="24"/>
            <w:szCs w:val="24"/>
          </w:rPr>
          <w:delText>b</w:delText>
        </w:r>
        <w:r w:rsidR="0056318E" w:rsidRPr="00040F12" w:rsidDel="0072150B">
          <w:rPr>
            <w:rFonts w:ascii="Times New Roman" w:hAnsi="Times New Roman" w:cs="Times New Roman"/>
            <w:sz w:val="24"/>
            <w:szCs w:val="24"/>
          </w:rPr>
          <w:delText xml:space="preserve">ulk tank milk aerobic culture </w:delText>
        </w:r>
        <w:r w:rsidR="00F30E11" w:rsidRPr="00040F12" w:rsidDel="0072150B">
          <w:rPr>
            <w:rFonts w:ascii="Times New Roman" w:hAnsi="Times New Roman" w:cs="Times New Roman"/>
            <w:sz w:val="24"/>
            <w:szCs w:val="24"/>
          </w:rPr>
          <w:delText>data for farms using a bedded pack system</w:delText>
        </w:r>
        <w:r w:rsidR="0056318E" w:rsidRPr="00040F12" w:rsidDel="0072150B">
          <w:rPr>
            <w:rFonts w:ascii="Times New Roman" w:hAnsi="Times New Roman" w:cs="Times New Roman"/>
            <w:sz w:val="24"/>
            <w:szCs w:val="24"/>
          </w:rPr>
          <w:delText xml:space="preserve"> has </w:delText>
        </w:r>
        <w:r w:rsidR="00C1295D" w:rsidRPr="00040F12" w:rsidDel="0072150B">
          <w:rPr>
            <w:rFonts w:ascii="Times New Roman" w:hAnsi="Times New Roman" w:cs="Times New Roman"/>
            <w:sz w:val="24"/>
            <w:szCs w:val="24"/>
          </w:rPr>
          <w:delText xml:space="preserve">primarily </w:delText>
        </w:r>
        <w:r w:rsidR="0056318E" w:rsidRPr="00040F12" w:rsidDel="0072150B">
          <w:rPr>
            <w:rFonts w:ascii="Times New Roman" w:hAnsi="Times New Roman" w:cs="Times New Roman"/>
            <w:sz w:val="24"/>
            <w:szCs w:val="24"/>
          </w:rPr>
          <w:delText xml:space="preserve">been limited to descriptive studies </w:delText>
        </w:r>
      </w:del>
      <w:del w:id="552" w:author="Caitlin Jeffrey" w:date="2024-04-01T08:50:00Z">
        <w:r w:rsidR="0056318E" w:rsidRPr="00040F12" w:rsidDel="00B23C1C">
          <w:rPr>
            <w:rFonts w:ascii="Times New Roman" w:hAnsi="Times New Roman" w:cs="Times New Roman"/>
            <w:sz w:val="24"/>
            <w:szCs w:val="24"/>
          </w:rPr>
          <w:delText>enrolling only</w:delText>
        </w:r>
      </w:del>
      <w:del w:id="553" w:author="Caitlin Jeffrey" w:date="2024-04-01T09:00:00Z">
        <w:r w:rsidR="00A5532B" w:rsidRPr="00040F12" w:rsidDel="0072150B">
          <w:rPr>
            <w:rFonts w:ascii="Times New Roman" w:hAnsi="Times New Roman" w:cs="Times New Roman"/>
            <w:sz w:val="24"/>
            <w:szCs w:val="24"/>
          </w:rPr>
          <w:delText xml:space="preserve"> </w:delText>
        </w:r>
        <w:r w:rsidR="0056318E" w:rsidRPr="00040F12" w:rsidDel="0072150B">
          <w:rPr>
            <w:rFonts w:ascii="Times New Roman" w:hAnsi="Times New Roman" w:cs="Times New Roman"/>
            <w:sz w:val="24"/>
            <w:szCs w:val="24"/>
          </w:rPr>
          <w:delText>compost</w:delText>
        </w:r>
      </w:del>
      <w:del w:id="554" w:author="Caitlin Jeffrey" w:date="2024-03-18T13:51:00Z">
        <w:r w:rsidR="0056318E" w:rsidRPr="00040F12" w:rsidDel="0070563D">
          <w:rPr>
            <w:rFonts w:ascii="Times New Roman" w:hAnsi="Times New Roman" w:cs="Times New Roman"/>
            <w:sz w:val="24"/>
            <w:szCs w:val="24"/>
          </w:rPr>
          <w:delText>ing</w:delText>
        </w:r>
      </w:del>
      <w:del w:id="555" w:author="Caitlin Jeffrey" w:date="2024-04-01T09:00:00Z">
        <w:r w:rsidR="0056318E" w:rsidRPr="00040F12" w:rsidDel="0072150B">
          <w:rPr>
            <w:rFonts w:ascii="Times New Roman" w:hAnsi="Times New Roman" w:cs="Times New Roman"/>
            <w:sz w:val="24"/>
            <w:szCs w:val="24"/>
          </w:rPr>
          <w:delText xml:space="preserve"> bedded</w:delText>
        </w:r>
      </w:del>
      <w:del w:id="556" w:author="Caitlin Jeffrey" w:date="2024-03-18T13:51:00Z">
        <w:r w:rsidR="0056318E" w:rsidRPr="00040F12" w:rsidDel="0070563D">
          <w:rPr>
            <w:rFonts w:ascii="Times New Roman" w:hAnsi="Times New Roman" w:cs="Times New Roman"/>
            <w:sz w:val="24"/>
            <w:szCs w:val="24"/>
          </w:rPr>
          <w:delText xml:space="preserve"> </w:delText>
        </w:r>
      </w:del>
      <w:del w:id="557" w:author="Caitlin Jeffrey" w:date="2024-04-01T09:00:00Z">
        <w:r w:rsidR="0056318E" w:rsidRPr="00040F12" w:rsidDel="0072150B">
          <w:rPr>
            <w:rFonts w:ascii="Times New Roman" w:hAnsi="Times New Roman" w:cs="Times New Roman"/>
            <w:sz w:val="24"/>
            <w:szCs w:val="24"/>
          </w:rPr>
          <w:delText xml:space="preserve">pack herds </w:delText>
        </w:r>
        <w:r w:rsidR="009720DD" w:rsidRPr="00040F12" w:rsidDel="0072150B">
          <w:rPr>
            <w:rFonts w:ascii="Times New Roman" w:hAnsi="Times New Roman" w:cs="Times New Roman"/>
            <w:noProof/>
            <w:sz w:val="24"/>
            <w:szCs w:val="24"/>
          </w:rPr>
          <w:delText>(Barberg et al., 2007b; Shane et al., 2010)</w:delText>
        </w:r>
        <w:r w:rsidR="0096038F" w:rsidRPr="00040F12" w:rsidDel="0072150B">
          <w:rPr>
            <w:rFonts w:ascii="Times New Roman" w:hAnsi="Times New Roman" w:cs="Times New Roman"/>
            <w:sz w:val="24"/>
            <w:szCs w:val="24"/>
          </w:rPr>
          <w:delText xml:space="preserve">, </w:delText>
        </w:r>
        <w:r w:rsidR="00C1295D" w:rsidRPr="00040F12" w:rsidDel="0072150B">
          <w:rPr>
            <w:rFonts w:ascii="Times New Roman" w:hAnsi="Times New Roman" w:cs="Times New Roman"/>
            <w:sz w:val="24"/>
            <w:szCs w:val="24"/>
          </w:rPr>
          <w:delText>with</w:delText>
        </w:r>
        <w:r w:rsidR="0096038F" w:rsidRPr="00040F12" w:rsidDel="0072150B">
          <w:rPr>
            <w:rFonts w:ascii="Times New Roman" w:hAnsi="Times New Roman" w:cs="Times New Roman"/>
            <w:sz w:val="24"/>
            <w:szCs w:val="24"/>
          </w:rPr>
          <w:delText xml:space="preserve"> only </w:delText>
        </w:r>
        <w:r w:rsidR="005D66A0" w:rsidRPr="00040F12" w:rsidDel="0072150B">
          <w:rPr>
            <w:rFonts w:ascii="Times New Roman" w:hAnsi="Times New Roman" w:cs="Times New Roman"/>
            <w:sz w:val="24"/>
            <w:szCs w:val="24"/>
          </w:rPr>
          <w:delText xml:space="preserve">one </w:delText>
        </w:r>
        <w:r w:rsidR="00C1295D" w:rsidRPr="00040F12" w:rsidDel="0072150B">
          <w:rPr>
            <w:rFonts w:ascii="Times New Roman" w:hAnsi="Times New Roman" w:cs="Times New Roman"/>
            <w:sz w:val="24"/>
            <w:szCs w:val="24"/>
          </w:rPr>
          <w:delText>study directly</w:delText>
        </w:r>
        <w:r w:rsidR="0096038F" w:rsidRPr="00040F12" w:rsidDel="0072150B">
          <w:rPr>
            <w:rFonts w:ascii="Times New Roman" w:hAnsi="Times New Roman" w:cs="Times New Roman"/>
            <w:sz w:val="24"/>
            <w:szCs w:val="24"/>
          </w:rPr>
          <w:delText xml:space="preserve"> compar</w:delText>
        </w:r>
        <w:r w:rsidR="00C1295D" w:rsidRPr="00040F12" w:rsidDel="0072150B">
          <w:rPr>
            <w:rFonts w:ascii="Times New Roman" w:hAnsi="Times New Roman" w:cs="Times New Roman"/>
            <w:sz w:val="24"/>
            <w:szCs w:val="24"/>
          </w:rPr>
          <w:delText>ing</w:delText>
        </w:r>
        <w:r w:rsidR="0096038F" w:rsidRPr="00040F12" w:rsidDel="0072150B">
          <w:rPr>
            <w:rFonts w:ascii="Times New Roman" w:hAnsi="Times New Roman" w:cs="Times New Roman"/>
            <w:sz w:val="24"/>
            <w:szCs w:val="24"/>
          </w:rPr>
          <w:delText xml:space="preserve"> bacterial counts between </w:delText>
        </w:r>
      </w:del>
      <w:del w:id="558" w:author="Caitlin Jeffrey" w:date="2024-03-18T13:52:00Z">
        <w:r w:rsidR="0096038F" w:rsidRPr="00040F12" w:rsidDel="0070563D">
          <w:rPr>
            <w:rFonts w:ascii="Times New Roman" w:hAnsi="Times New Roman" w:cs="Times New Roman"/>
            <w:sz w:val="24"/>
            <w:szCs w:val="24"/>
          </w:rPr>
          <w:delText>composting bedded packs</w:delText>
        </w:r>
      </w:del>
      <w:del w:id="559" w:author="Caitlin Jeffrey" w:date="2024-04-01T09:00:00Z">
        <w:r w:rsidR="0096038F" w:rsidRPr="00040F12" w:rsidDel="0072150B">
          <w:rPr>
            <w:rFonts w:ascii="Times New Roman" w:hAnsi="Times New Roman" w:cs="Times New Roman"/>
            <w:sz w:val="24"/>
            <w:szCs w:val="24"/>
          </w:rPr>
          <w:delText xml:space="preserve"> and </w:delText>
        </w:r>
      </w:del>
      <w:del w:id="560" w:author="Caitlin Jeffrey" w:date="2024-03-18T14:16:00Z">
        <w:r w:rsidR="00A2562E" w:rsidRPr="00040F12" w:rsidDel="00730AD3">
          <w:rPr>
            <w:rFonts w:ascii="Times New Roman" w:hAnsi="Times New Roman" w:cs="Times New Roman"/>
            <w:sz w:val="24"/>
            <w:szCs w:val="24"/>
          </w:rPr>
          <w:delText>freestall</w:delText>
        </w:r>
      </w:del>
      <w:del w:id="561" w:author="Caitlin Jeffrey" w:date="2024-04-01T09:00:00Z">
        <w:r w:rsidR="00A2562E" w:rsidRPr="00040F12" w:rsidDel="0072150B">
          <w:rPr>
            <w:rFonts w:ascii="Times New Roman" w:hAnsi="Times New Roman" w:cs="Times New Roman"/>
            <w:sz w:val="24"/>
            <w:szCs w:val="24"/>
          </w:rPr>
          <w:delText xml:space="preserve"> barns </w:delText>
        </w:r>
        <w:r w:rsidR="009720DD" w:rsidRPr="00040F12" w:rsidDel="0072150B">
          <w:rPr>
            <w:rFonts w:ascii="Times New Roman" w:hAnsi="Times New Roman" w:cs="Times New Roman"/>
            <w:noProof/>
            <w:sz w:val="24"/>
            <w:szCs w:val="24"/>
          </w:rPr>
          <w:delText>(Lobeck et al., 2012)</w:delText>
        </w:r>
        <w:r w:rsidR="0096038F" w:rsidRPr="00040F12" w:rsidDel="0072150B">
          <w:rPr>
            <w:rFonts w:ascii="Times New Roman" w:hAnsi="Times New Roman" w:cs="Times New Roman"/>
            <w:sz w:val="24"/>
            <w:szCs w:val="24"/>
          </w:rPr>
          <w:delText xml:space="preserve">. </w:delText>
        </w:r>
      </w:del>
      <w:ins w:id="562" w:author="Caitlin Jeffrey" w:date="2024-04-01T08:50:00Z">
        <w:r w:rsidR="002B182D" w:rsidRPr="00040F12">
          <w:rPr>
            <w:rFonts w:ascii="Times New Roman" w:hAnsi="Times New Roman" w:cs="Times New Roman"/>
            <w:sz w:val="24"/>
            <w:szCs w:val="24"/>
          </w:rPr>
          <w:t xml:space="preserve">Although </w:t>
        </w:r>
      </w:ins>
      <w:ins w:id="563" w:author="Caitlin Jeffrey" w:date="2024-04-01T08:53:00Z">
        <w:r w:rsidR="00031DED" w:rsidRPr="00040F12">
          <w:rPr>
            <w:rFonts w:ascii="Times New Roman" w:hAnsi="Times New Roman" w:cs="Times New Roman"/>
            <w:sz w:val="24"/>
            <w:szCs w:val="24"/>
          </w:rPr>
          <w:t xml:space="preserve">there is a substantial body of </w:t>
        </w:r>
      </w:ins>
      <w:ins w:id="564" w:author="Caitlin Jeffrey" w:date="2024-04-01T08:52:00Z">
        <w:r w:rsidR="00BE07BF" w:rsidRPr="00040F12">
          <w:rPr>
            <w:rFonts w:ascii="Times New Roman" w:hAnsi="Times New Roman" w:cs="Times New Roman"/>
            <w:sz w:val="24"/>
            <w:szCs w:val="24"/>
          </w:rPr>
          <w:t>work describing u</w:t>
        </w:r>
      </w:ins>
      <w:ins w:id="565" w:author="Caitlin Jeffrey" w:date="2024-04-01T08:53:00Z">
        <w:r w:rsidR="00BE07BF" w:rsidRPr="00040F12">
          <w:rPr>
            <w:rFonts w:ascii="Times New Roman" w:hAnsi="Times New Roman" w:cs="Times New Roman"/>
            <w:sz w:val="24"/>
            <w:szCs w:val="24"/>
          </w:rPr>
          <w:t>dder health</w:t>
        </w:r>
        <w:r w:rsidR="00031DED" w:rsidRPr="00040F12">
          <w:rPr>
            <w:rFonts w:ascii="Times New Roman" w:hAnsi="Times New Roman" w:cs="Times New Roman"/>
            <w:sz w:val="24"/>
            <w:szCs w:val="24"/>
          </w:rPr>
          <w:t xml:space="preserve"> and milk quality for cows housed in straw yards</w:t>
        </w:r>
        <w:r w:rsidR="00BC6BA9" w:rsidRPr="00040F12">
          <w:rPr>
            <w:rFonts w:ascii="Times New Roman" w:hAnsi="Times New Roman" w:cs="Times New Roman"/>
            <w:sz w:val="24"/>
            <w:szCs w:val="24"/>
          </w:rPr>
          <w:t xml:space="preserve"> </w:t>
        </w:r>
      </w:ins>
      <w:ins w:id="566" w:author="Caitlin Jeffrey" w:date="2024-04-01T08:54:00Z">
        <w:r w:rsidR="00BC6BA9" w:rsidRPr="00040F12">
          <w:rPr>
            <w:rFonts w:ascii="Times New Roman" w:hAnsi="Times New Roman" w:cs="Times New Roman"/>
            <w:sz w:val="24"/>
            <w:szCs w:val="24"/>
          </w:rPr>
          <w:t xml:space="preserve">(Astiz et. al, 2014; Fregonesi and Leaver, 2001; Fregonesi and Leaver, 2002; </w:t>
        </w:r>
      </w:ins>
      <w:ins w:id="567" w:author="Caitlin Jeffrey" w:date="2024-04-03T11:12:00Z">
        <w:r w:rsidR="00A7710F" w:rsidRPr="00040F12">
          <w:rPr>
            <w:rFonts w:ascii="Times New Roman" w:hAnsi="Times New Roman" w:cs="Times New Roman"/>
            <w:sz w:val="24"/>
            <w:szCs w:val="24"/>
          </w:rPr>
          <w:t>Ward et</w:t>
        </w:r>
      </w:ins>
      <w:ins w:id="568" w:author="Caitlin Jeffrey" w:date="2024-04-01T08:54:00Z">
        <w:r w:rsidR="00BC6BA9" w:rsidRPr="00040F12">
          <w:rPr>
            <w:rFonts w:ascii="Times New Roman" w:hAnsi="Times New Roman" w:cs="Times New Roman"/>
            <w:sz w:val="24"/>
            <w:szCs w:val="24"/>
          </w:rPr>
          <w:t xml:space="preserve">. al 2002; Peeler et al. 2000), </w:t>
        </w:r>
      </w:ins>
      <w:ins w:id="569" w:author="Caitlin Jeffrey" w:date="2024-04-01T08:56:00Z">
        <w:r w:rsidR="00457A80" w:rsidRPr="00040F12">
          <w:rPr>
            <w:rFonts w:ascii="Times New Roman" w:hAnsi="Times New Roman" w:cs="Times New Roman"/>
            <w:sz w:val="24"/>
            <w:szCs w:val="24"/>
          </w:rPr>
          <w:t>description of these outcomes i</w:t>
        </w:r>
      </w:ins>
      <w:ins w:id="570" w:author="Caitlin Jeffrey" w:date="2024-04-01T08:57:00Z">
        <w:r w:rsidR="00457A80" w:rsidRPr="00040F12">
          <w:rPr>
            <w:rFonts w:ascii="Times New Roman" w:hAnsi="Times New Roman" w:cs="Times New Roman"/>
            <w:sz w:val="24"/>
            <w:szCs w:val="24"/>
          </w:rPr>
          <w:t>n the literature is limited for</w:t>
        </w:r>
      </w:ins>
      <w:ins w:id="571" w:author="Caitlin Jeffrey" w:date="2024-04-01T08:56:00Z">
        <w:r w:rsidR="009A6877" w:rsidRPr="00040F12">
          <w:rPr>
            <w:rFonts w:ascii="Times New Roman" w:hAnsi="Times New Roman" w:cs="Times New Roman"/>
            <w:sz w:val="24"/>
            <w:szCs w:val="24"/>
          </w:rPr>
          <w:t xml:space="preserve"> </w:t>
        </w:r>
      </w:ins>
      <w:ins w:id="572" w:author="Caitlin Jeffrey" w:date="2024-04-01T08:55:00Z">
        <w:r w:rsidR="00BD04DF" w:rsidRPr="00040F12">
          <w:rPr>
            <w:rFonts w:ascii="Times New Roman" w:hAnsi="Times New Roman" w:cs="Times New Roman"/>
            <w:sz w:val="24"/>
            <w:szCs w:val="24"/>
          </w:rPr>
          <w:t xml:space="preserve">static deep bedded </w:t>
        </w:r>
        <w:r w:rsidR="00DB44BF" w:rsidRPr="00040F12">
          <w:rPr>
            <w:rFonts w:ascii="Times New Roman" w:hAnsi="Times New Roman" w:cs="Times New Roman"/>
            <w:sz w:val="24"/>
            <w:szCs w:val="24"/>
          </w:rPr>
          <w:t>packs</w:t>
        </w:r>
      </w:ins>
      <w:ins w:id="573" w:author="Caitlin Jeffrey" w:date="2024-04-01T08:57:00Z">
        <w:r w:rsidR="00457A80" w:rsidRPr="00040F12">
          <w:rPr>
            <w:rFonts w:ascii="Times New Roman" w:hAnsi="Times New Roman" w:cs="Times New Roman"/>
            <w:sz w:val="24"/>
            <w:szCs w:val="24"/>
          </w:rPr>
          <w:t xml:space="preserve">. As such, </w:t>
        </w:r>
        <w:r w:rsidR="008906F2" w:rsidRPr="00040F12">
          <w:rPr>
            <w:rFonts w:ascii="Times New Roman" w:hAnsi="Times New Roman" w:cs="Times New Roman"/>
            <w:sz w:val="24"/>
            <w:szCs w:val="24"/>
          </w:rPr>
          <w:t>the focus of the discussion will compar</w:t>
        </w:r>
      </w:ins>
      <w:ins w:id="574" w:author="Caitlin Jeffrey" w:date="2024-04-01T09:28:00Z">
        <w:r w:rsidR="00866E2B" w:rsidRPr="00040F12">
          <w:rPr>
            <w:rFonts w:ascii="Times New Roman" w:hAnsi="Times New Roman" w:cs="Times New Roman"/>
            <w:sz w:val="24"/>
            <w:szCs w:val="24"/>
          </w:rPr>
          <w:t>e</w:t>
        </w:r>
      </w:ins>
      <w:ins w:id="575" w:author="Caitlin Jeffrey" w:date="2024-04-01T08:57:00Z">
        <w:r w:rsidR="008906F2" w:rsidRPr="00040F12">
          <w:rPr>
            <w:rFonts w:ascii="Times New Roman" w:hAnsi="Times New Roman" w:cs="Times New Roman"/>
            <w:sz w:val="24"/>
            <w:szCs w:val="24"/>
          </w:rPr>
          <w:t xml:space="preserve"> </w:t>
        </w:r>
      </w:ins>
      <w:ins w:id="576" w:author="Caitlin Jeffrey" w:date="2024-04-01T14:29:00Z">
        <w:r w:rsidR="00AA7606" w:rsidRPr="00040F12">
          <w:rPr>
            <w:rFonts w:ascii="Times New Roman" w:hAnsi="Times New Roman" w:cs="Times New Roman"/>
            <w:sz w:val="24"/>
            <w:szCs w:val="24"/>
          </w:rPr>
          <w:t>BP</w:t>
        </w:r>
      </w:ins>
      <w:ins w:id="577" w:author="Caitlin Jeffrey" w:date="2024-04-01T08:57:00Z">
        <w:r w:rsidR="008906F2" w:rsidRPr="00040F12">
          <w:rPr>
            <w:rFonts w:ascii="Times New Roman" w:hAnsi="Times New Roman" w:cs="Times New Roman"/>
            <w:sz w:val="24"/>
            <w:szCs w:val="24"/>
          </w:rPr>
          <w:t xml:space="preserve"> in the current study (both static and composting) to the more recent body of work </w:t>
        </w:r>
        <w:r w:rsidR="002D4191" w:rsidRPr="00040F12">
          <w:rPr>
            <w:rFonts w:ascii="Times New Roman" w:hAnsi="Times New Roman" w:cs="Times New Roman"/>
            <w:sz w:val="24"/>
            <w:szCs w:val="24"/>
          </w:rPr>
          <w:t>on compos</w:t>
        </w:r>
      </w:ins>
      <w:ins w:id="578" w:author="Caitlin Jeffrey" w:date="2024-04-01T08:58:00Z">
        <w:r w:rsidR="002D4191" w:rsidRPr="00040F12">
          <w:rPr>
            <w:rFonts w:ascii="Times New Roman" w:hAnsi="Times New Roman" w:cs="Times New Roman"/>
            <w:sz w:val="24"/>
            <w:szCs w:val="24"/>
          </w:rPr>
          <w:t>t bedded-pack farms.</w:t>
        </w:r>
      </w:ins>
      <w:ins w:id="579" w:author="Caitlin Jeffrey" w:date="2024-04-01T08:55:00Z">
        <w:r w:rsidR="00DB44BF" w:rsidRPr="00040F12">
          <w:rPr>
            <w:rFonts w:ascii="Times New Roman" w:hAnsi="Times New Roman" w:cs="Times New Roman"/>
            <w:sz w:val="24"/>
            <w:szCs w:val="24"/>
          </w:rPr>
          <w:t xml:space="preserve"> </w:t>
        </w:r>
      </w:ins>
      <w:ins w:id="580" w:author="Caitlin Jeffrey" w:date="2024-04-01T09:00:00Z">
        <w:r w:rsidR="0072150B" w:rsidRPr="00040F12">
          <w:rPr>
            <w:rFonts w:ascii="Times New Roman" w:hAnsi="Times New Roman" w:cs="Times New Roman"/>
            <w:sz w:val="24"/>
            <w:szCs w:val="24"/>
          </w:rPr>
          <w:t xml:space="preserve">Previous work describing bulk tank milk aerobic culture data for farms using a </w:t>
        </w:r>
      </w:ins>
      <w:ins w:id="581" w:author="Caitlin Jeffrey" w:date="2024-04-01T14:29:00Z">
        <w:r w:rsidR="00AA7606" w:rsidRPr="00040F12">
          <w:rPr>
            <w:rFonts w:ascii="Times New Roman" w:hAnsi="Times New Roman" w:cs="Times New Roman"/>
            <w:sz w:val="24"/>
            <w:szCs w:val="24"/>
          </w:rPr>
          <w:t>BP</w:t>
        </w:r>
      </w:ins>
      <w:ins w:id="582" w:author="Caitlin Jeffrey" w:date="2024-04-01T09:00:00Z">
        <w:r w:rsidR="0072150B" w:rsidRPr="00040F12">
          <w:rPr>
            <w:rFonts w:ascii="Times New Roman" w:hAnsi="Times New Roman" w:cs="Times New Roman"/>
            <w:sz w:val="24"/>
            <w:szCs w:val="24"/>
          </w:rPr>
          <w:t xml:space="preserve"> system has primarily been descriptive studies of compost bedded-pack herds </w:t>
        </w:r>
        <w:r w:rsidR="0072150B" w:rsidRPr="00040F12">
          <w:rPr>
            <w:rFonts w:ascii="Times New Roman" w:hAnsi="Times New Roman" w:cs="Times New Roman"/>
            <w:noProof/>
            <w:sz w:val="24"/>
            <w:szCs w:val="24"/>
          </w:rPr>
          <w:t>(Barberg et al., 2007b; Shane et al., 2010)</w:t>
        </w:r>
        <w:r w:rsidR="0072150B" w:rsidRPr="00040F12">
          <w:rPr>
            <w:rFonts w:ascii="Times New Roman" w:hAnsi="Times New Roman" w:cs="Times New Roman"/>
            <w:sz w:val="24"/>
            <w:szCs w:val="24"/>
          </w:rPr>
          <w:t xml:space="preserve">, with one study directly comparing bacterial counts between CBP and FS barns </w:t>
        </w:r>
        <w:r w:rsidR="0072150B" w:rsidRPr="00040F12">
          <w:rPr>
            <w:rFonts w:ascii="Times New Roman" w:hAnsi="Times New Roman" w:cs="Times New Roman"/>
            <w:noProof/>
            <w:sz w:val="24"/>
            <w:szCs w:val="24"/>
          </w:rPr>
          <w:t>(Lobeck et al., 2012)</w:t>
        </w:r>
        <w:r w:rsidR="0072150B" w:rsidRPr="00040F12">
          <w:rPr>
            <w:rFonts w:ascii="Times New Roman" w:hAnsi="Times New Roman" w:cs="Times New Roman"/>
            <w:sz w:val="24"/>
            <w:szCs w:val="24"/>
          </w:rPr>
          <w:t xml:space="preserve">. </w:t>
        </w:r>
      </w:ins>
      <w:del w:id="583" w:author="Caitlin Jeffrey" w:date="2024-03-15T17:12:00Z">
        <w:r w:rsidR="00644D88" w:rsidRPr="00040F12" w:rsidDel="005926E1">
          <w:rPr>
            <w:rFonts w:ascii="Times New Roman" w:hAnsi="Times New Roman" w:cs="Times New Roman"/>
            <w:sz w:val="24"/>
            <w:szCs w:val="24"/>
          </w:rPr>
          <w:delText>The current</w:delText>
        </w:r>
        <w:r w:rsidR="00A2562E" w:rsidRPr="00040F12" w:rsidDel="005926E1">
          <w:rPr>
            <w:rFonts w:ascii="Times New Roman" w:hAnsi="Times New Roman" w:cs="Times New Roman"/>
            <w:sz w:val="24"/>
            <w:szCs w:val="24"/>
          </w:rPr>
          <w:delText xml:space="preserve"> study </w:delText>
        </w:r>
        <w:r w:rsidR="00644D88" w:rsidRPr="00040F12" w:rsidDel="005926E1">
          <w:rPr>
            <w:rFonts w:ascii="Times New Roman" w:hAnsi="Times New Roman" w:cs="Times New Roman"/>
            <w:sz w:val="24"/>
            <w:szCs w:val="24"/>
          </w:rPr>
          <w:delText xml:space="preserve">is the first </w:delText>
        </w:r>
        <w:r w:rsidR="00A2562E" w:rsidRPr="00040F12" w:rsidDel="005926E1">
          <w:rPr>
            <w:rFonts w:ascii="Times New Roman" w:hAnsi="Times New Roman" w:cs="Times New Roman"/>
            <w:sz w:val="24"/>
            <w:szCs w:val="24"/>
          </w:rPr>
          <w:delText xml:space="preserve">the authors are aware of directly </w:delText>
        </w:r>
        <w:r w:rsidR="00A5532B" w:rsidRPr="00040F12" w:rsidDel="005926E1">
          <w:rPr>
            <w:rFonts w:ascii="Times New Roman" w:hAnsi="Times New Roman" w:cs="Times New Roman"/>
            <w:sz w:val="24"/>
            <w:szCs w:val="24"/>
          </w:rPr>
          <w:delText>comparing</w:delText>
        </w:r>
        <w:r w:rsidR="00A2562E" w:rsidRPr="00040F12" w:rsidDel="005926E1">
          <w:rPr>
            <w:rFonts w:ascii="Times New Roman" w:hAnsi="Times New Roman" w:cs="Times New Roman"/>
            <w:sz w:val="24"/>
            <w:szCs w:val="24"/>
          </w:rPr>
          <w:delText xml:space="preserve"> </w:delText>
        </w:r>
        <w:r w:rsidR="00FA5FC2" w:rsidRPr="00040F12" w:rsidDel="005926E1">
          <w:rPr>
            <w:rFonts w:ascii="Times New Roman" w:hAnsi="Times New Roman" w:cs="Times New Roman"/>
            <w:sz w:val="24"/>
            <w:szCs w:val="24"/>
          </w:rPr>
          <w:delText xml:space="preserve">bacterial counts of bulk tank milk between bedded packs </w:delText>
        </w:r>
        <w:r w:rsidR="00644D88" w:rsidRPr="00040F12" w:rsidDel="005926E1">
          <w:rPr>
            <w:rFonts w:ascii="Times New Roman" w:hAnsi="Times New Roman" w:cs="Times New Roman"/>
            <w:sz w:val="24"/>
            <w:szCs w:val="24"/>
          </w:rPr>
          <w:delText xml:space="preserve">(both composting and static) </w:delText>
        </w:r>
        <w:r w:rsidR="00FA5FC2" w:rsidRPr="00040F12" w:rsidDel="005926E1">
          <w:rPr>
            <w:rFonts w:ascii="Times New Roman" w:hAnsi="Times New Roman" w:cs="Times New Roman"/>
            <w:sz w:val="24"/>
            <w:szCs w:val="24"/>
          </w:rPr>
          <w:delText xml:space="preserve">and tiestall barns, and </w:delText>
        </w:r>
        <w:r w:rsidR="00A5532B" w:rsidRPr="00040F12" w:rsidDel="005926E1">
          <w:rPr>
            <w:rFonts w:ascii="Times New Roman" w:hAnsi="Times New Roman" w:cs="Times New Roman"/>
            <w:sz w:val="24"/>
            <w:szCs w:val="24"/>
          </w:rPr>
          <w:delText>the first one to</w:delText>
        </w:r>
        <w:r w:rsidR="00CD1A8D" w:rsidRPr="00040F12" w:rsidDel="005926E1">
          <w:rPr>
            <w:rFonts w:ascii="Times New Roman" w:hAnsi="Times New Roman" w:cs="Times New Roman"/>
            <w:sz w:val="24"/>
            <w:szCs w:val="24"/>
          </w:rPr>
          <w:delText xml:space="preserve"> describe a population of </w:delText>
        </w:r>
        <w:r w:rsidR="00A5532B" w:rsidRPr="00040F12" w:rsidDel="005926E1">
          <w:rPr>
            <w:rFonts w:ascii="Times New Roman" w:hAnsi="Times New Roman" w:cs="Times New Roman"/>
            <w:sz w:val="24"/>
            <w:szCs w:val="24"/>
          </w:rPr>
          <w:delText>exclusively organic dairies.</w:delText>
        </w:r>
        <w:r w:rsidR="00B80E18" w:rsidRPr="00040F12" w:rsidDel="005926E1">
          <w:rPr>
            <w:rFonts w:ascii="Times New Roman" w:hAnsi="Times New Roman" w:cs="Times New Roman"/>
            <w:sz w:val="24"/>
            <w:szCs w:val="24"/>
          </w:rPr>
          <w:delText xml:space="preserve"> </w:delText>
        </w:r>
      </w:del>
      <w:del w:id="584" w:author="Caitlin Jeffrey" w:date="2024-04-01T08:58:00Z">
        <w:r w:rsidR="00B80E18" w:rsidRPr="00040F12" w:rsidDel="00452642">
          <w:rPr>
            <w:rFonts w:ascii="Times New Roman" w:hAnsi="Times New Roman" w:cs="Times New Roman"/>
            <w:sz w:val="24"/>
            <w:szCs w:val="24"/>
          </w:rPr>
          <w:delText xml:space="preserve">The six farms included in Lobeck et al. (2012) used mainly wood sawdust as bedding </w:delText>
        </w:r>
        <w:r w:rsidR="00100B2B" w:rsidRPr="00040F12" w:rsidDel="00452642">
          <w:rPr>
            <w:rFonts w:ascii="Times New Roman" w:hAnsi="Times New Roman" w:cs="Times New Roman"/>
            <w:sz w:val="24"/>
            <w:szCs w:val="24"/>
          </w:rPr>
          <w:delText>mater</w:delText>
        </w:r>
        <w:r w:rsidR="007C1A8E" w:rsidRPr="00040F12" w:rsidDel="00452642">
          <w:rPr>
            <w:rFonts w:ascii="Times New Roman" w:hAnsi="Times New Roman" w:cs="Times New Roman"/>
            <w:sz w:val="24"/>
            <w:szCs w:val="24"/>
          </w:rPr>
          <w:delText>ial</w:delText>
        </w:r>
        <w:r w:rsidR="00B80E18" w:rsidRPr="00040F12" w:rsidDel="00452642">
          <w:rPr>
            <w:rFonts w:ascii="Times New Roman" w:hAnsi="Times New Roman" w:cs="Times New Roman"/>
            <w:sz w:val="24"/>
            <w:szCs w:val="24"/>
          </w:rPr>
          <w:delText xml:space="preserve"> (with one using wheat straw by‐product)</w:delText>
        </w:r>
        <w:r w:rsidR="00113F27" w:rsidRPr="00040F12" w:rsidDel="00452642">
          <w:rPr>
            <w:rFonts w:ascii="Times New Roman" w:hAnsi="Times New Roman" w:cs="Times New Roman"/>
            <w:sz w:val="24"/>
            <w:szCs w:val="24"/>
          </w:rPr>
          <w:delText xml:space="preserve"> as did the 12 farms in Barberg et al. (2007). This </w:delText>
        </w:r>
        <w:r w:rsidR="00B917D5" w:rsidRPr="00040F12" w:rsidDel="00452642">
          <w:rPr>
            <w:rFonts w:ascii="Times New Roman" w:hAnsi="Times New Roman" w:cs="Times New Roman"/>
            <w:sz w:val="24"/>
            <w:szCs w:val="24"/>
          </w:rPr>
          <w:delText xml:space="preserve">is </w:delText>
        </w:r>
        <w:r w:rsidR="00B80E18" w:rsidRPr="00040F12" w:rsidDel="00452642">
          <w:rPr>
            <w:rFonts w:ascii="Times New Roman" w:hAnsi="Times New Roman" w:cs="Times New Roman"/>
            <w:sz w:val="24"/>
            <w:szCs w:val="24"/>
          </w:rPr>
          <w:delText>similar to the current study</w:delText>
        </w:r>
        <w:r w:rsidR="00B917D5" w:rsidRPr="00040F12" w:rsidDel="00452642">
          <w:rPr>
            <w:rFonts w:ascii="Times New Roman" w:hAnsi="Times New Roman" w:cs="Times New Roman"/>
            <w:sz w:val="24"/>
            <w:szCs w:val="24"/>
          </w:rPr>
          <w:delText xml:space="preserve">, where </w:delText>
        </w:r>
        <w:r w:rsidR="00B80E18" w:rsidRPr="00040F12" w:rsidDel="00452642">
          <w:rPr>
            <w:rFonts w:ascii="Times New Roman" w:hAnsi="Times New Roman" w:cs="Times New Roman"/>
            <w:sz w:val="24"/>
            <w:szCs w:val="24"/>
          </w:rPr>
          <w:delText xml:space="preserve">three of five </w:delText>
        </w:r>
      </w:del>
      <w:del w:id="585" w:author="Caitlin Jeffrey" w:date="2024-03-18T14:08:00Z">
        <w:r w:rsidR="00B80E18" w:rsidRPr="00040F12" w:rsidDel="00730AD3">
          <w:rPr>
            <w:rFonts w:ascii="Times New Roman" w:hAnsi="Times New Roman" w:cs="Times New Roman"/>
            <w:sz w:val="24"/>
            <w:szCs w:val="24"/>
          </w:rPr>
          <w:delText>bedded packs</w:delText>
        </w:r>
      </w:del>
      <w:del w:id="586" w:author="Caitlin Jeffrey" w:date="2024-04-01T08:58:00Z">
        <w:r w:rsidR="00B80E18" w:rsidRPr="00040F12" w:rsidDel="00452642">
          <w:rPr>
            <w:rFonts w:ascii="Times New Roman" w:hAnsi="Times New Roman" w:cs="Times New Roman"/>
            <w:sz w:val="24"/>
            <w:szCs w:val="24"/>
          </w:rPr>
          <w:delText xml:space="preserve"> us</w:delText>
        </w:r>
        <w:r w:rsidR="00142ED8" w:rsidRPr="00040F12" w:rsidDel="00452642">
          <w:rPr>
            <w:rFonts w:ascii="Times New Roman" w:hAnsi="Times New Roman" w:cs="Times New Roman"/>
            <w:sz w:val="24"/>
            <w:szCs w:val="24"/>
          </w:rPr>
          <w:delText>ed</w:delText>
        </w:r>
        <w:r w:rsidR="00B80E18" w:rsidRPr="00040F12" w:rsidDel="00452642">
          <w:rPr>
            <w:rFonts w:ascii="Times New Roman" w:hAnsi="Times New Roman" w:cs="Times New Roman"/>
            <w:sz w:val="24"/>
            <w:szCs w:val="24"/>
          </w:rPr>
          <w:delText xml:space="preserve"> a combination of woodchips/shavings and straw/hay,</w:delText>
        </w:r>
        <w:r w:rsidR="00B917D5" w:rsidRPr="00040F12" w:rsidDel="00452642">
          <w:rPr>
            <w:rFonts w:ascii="Times New Roman" w:hAnsi="Times New Roman" w:cs="Times New Roman"/>
            <w:sz w:val="24"/>
            <w:szCs w:val="24"/>
          </w:rPr>
          <w:delText xml:space="preserve"> and</w:delText>
        </w:r>
        <w:r w:rsidR="00B80E18" w:rsidRPr="00040F12" w:rsidDel="00452642">
          <w:rPr>
            <w:rFonts w:ascii="Times New Roman" w:hAnsi="Times New Roman" w:cs="Times New Roman"/>
            <w:sz w:val="24"/>
            <w:szCs w:val="24"/>
          </w:rPr>
          <w:delText xml:space="preserve"> two us</w:delText>
        </w:r>
        <w:r w:rsidR="00B917D5" w:rsidRPr="00040F12" w:rsidDel="00452642">
          <w:rPr>
            <w:rFonts w:ascii="Times New Roman" w:hAnsi="Times New Roman" w:cs="Times New Roman"/>
            <w:sz w:val="24"/>
            <w:szCs w:val="24"/>
          </w:rPr>
          <w:delText>ed</w:delText>
        </w:r>
        <w:r w:rsidR="00B80E18" w:rsidRPr="00040F12" w:rsidDel="00452642">
          <w:rPr>
            <w:rFonts w:ascii="Times New Roman" w:hAnsi="Times New Roman" w:cs="Times New Roman"/>
            <w:sz w:val="24"/>
            <w:szCs w:val="24"/>
          </w:rPr>
          <w:delText xml:space="preserve"> exclusively sawdust/shavings. The six farms included in Shane et al. (2010) bedded with a variety of “alternative” organic materials, including straw by-products, soybean stubble, and oat hulls.</w:delText>
        </w:r>
        <w:r w:rsidR="006A38AC" w:rsidRPr="00040F12" w:rsidDel="00452642">
          <w:rPr>
            <w:rFonts w:ascii="Times New Roman" w:hAnsi="Times New Roman" w:cs="Times New Roman"/>
            <w:sz w:val="24"/>
            <w:szCs w:val="24"/>
          </w:rPr>
          <w:delText xml:space="preserve"> </w:delText>
        </w:r>
      </w:del>
      <w:ins w:id="587" w:author="Caitlin Jeffrey" w:date="2024-04-01T09:29:00Z">
        <w:r w:rsidR="009A6D7B" w:rsidRPr="00040F12">
          <w:rPr>
            <w:rFonts w:ascii="Times New Roman" w:hAnsi="Times New Roman" w:cs="Times New Roman"/>
            <w:sz w:val="24"/>
            <w:szCs w:val="24"/>
          </w:rPr>
          <w:t xml:space="preserve">Although farms in these previous studies used a similar array of </w:t>
        </w:r>
        <w:r w:rsidR="009A6D7B" w:rsidRPr="00040F12">
          <w:rPr>
            <w:rFonts w:ascii="Times New Roman" w:hAnsi="Times New Roman" w:cs="Times New Roman"/>
            <w:sz w:val="24"/>
            <w:szCs w:val="24"/>
          </w:rPr>
          <w:lastRenderedPageBreak/>
          <w:t>bedding materials to th</w:t>
        </w:r>
      </w:ins>
      <w:ins w:id="588" w:author="Caitlin Jeffrey" w:date="2024-04-01T09:31:00Z">
        <w:r w:rsidR="00190346" w:rsidRPr="00040F12">
          <w:rPr>
            <w:rFonts w:ascii="Times New Roman" w:hAnsi="Times New Roman" w:cs="Times New Roman"/>
            <w:sz w:val="24"/>
            <w:szCs w:val="24"/>
          </w:rPr>
          <w:t xml:space="preserve">ose in the </w:t>
        </w:r>
      </w:ins>
      <w:ins w:id="589" w:author="Caitlin Jeffrey" w:date="2024-04-01T09:29:00Z">
        <w:r w:rsidR="009A6D7B" w:rsidRPr="00040F12">
          <w:rPr>
            <w:rFonts w:ascii="Times New Roman" w:hAnsi="Times New Roman" w:cs="Times New Roman"/>
            <w:sz w:val="24"/>
            <w:szCs w:val="24"/>
          </w:rPr>
          <w:t xml:space="preserve">current study (wood sawdust, wheat straw by-product, Lobeck et al. 2012; wood sawdust, Barberg et al. 2007; “alternative” organic materials, Shane et al. 2010), the </w:t>
        </w:r>
      </w:ins>
      <w:ins w:id="590" w:author="Caitlin Jeffrey" w:date="2024-04-01T09:32:00Z">
        <w:r w:rsidR="00EE30F0" w:rsidRPr="00040F12">
          <w:rPr>
            <w:rFonts w:ascii="Times New Roman" w:hAnsi="Times New Roman" w:cs="Times New Roman"/>
            <w:sz w:val="24"/>
            <w:szCs w:val="24"/>
          </w:rPr>
          <w:t>sampling</w:t>
        </w:r>
      </w:ins>
      <w:ins w:id="591" w:author="Caitlin Jeffrey" w:date="2024-04-01T09:29:00Z">
        <w:r w:rsidR="009A6D7B" w:rsidRPr="00040F12">
          <w:rPr>
            <w:rFonts w:ascii="Times New Roman" w:hAnsi="Times New Roman" w:cs="Times New Roman"/>
            <w:sz w:val="24"/>
            <w:szCs w:val="24"/>
          </w:rPr>
          <w:t xml:space="preserve"> period for these previous works differed from the present in seasonality, compounding the difficulty of direct comparison </w:t>
        </w:r>
      </w:ins>
      <w:ins w:id="592" w:author="Caitlin Jeffrey" w:date="2024-04-01T11:38:00Z">
        <w:r w:rsidR="009518DF" w:rsidRPr="00040F12">
          <w:rPr>
            <w:rFonts w:ascii="Times New Roman" w:hAnsi="Times New Roman" w:cs="Times New Roman"/>
            <w:sz w:val="24"/>
            <w:szCs w:val="24"/>
          </w:rPr>
          <w:t>for</w:t>
        </w:r>
      </w:ins>
      <w:ins w:id="593" w:author="Caitlin Jeffrey" w:date="2024-04-01T09:29:00Z">
        <w:r w:rsidR="009A6D7B" w:rsidRPr="00040F12">
          <w:rPr>
            <w:rFonts w:ascii="Times New Roman" w:hAnsi="Times New Roman" w:cs="Times New Roman"/>
            <w:sz w:val="24"/>
            <w:szCs w:val="24"/>
          </w:rPr>
          <w:t xml:space="preserve"> milk quality outcomes</w:t>
        </w:r>
      </w:ins>
      <w:ins w:id="594" w:author="Caitlin Jeffrey" w:date="2024-04-01T09:36:00Z">
        <w:r w:rsidR="00234F26" w:rsidRPr="00040F12">
          <w:rPr>
            <w:rFonts w:ascii="Times New Roman" w:hAnsi="Times New Roman" w:cs="Times New Roman"/>
            <w:sz w:val="24"/>
            <w:szCs w:val="24"/>
          </w:rPr>
          <w:t xml:space="preserve"> </w:t>
        </w:r>
      </w:ins>
      <w:r w:rsidR="006B2A8D" w:rsidRPr="00040F12">
        <w:rPr>
          <w:rFonts w:ascii="Times New Roman" w:hAnsi="Times New Roman" w:cs="Times New Roman"/>
          <w:noProof/>
          <w:sz w:val="24"/>
          <w:szCs w:val="24"/>
        </w:rPr>
        <w:t>(Pantoja et al., 2009)</w:t>
      </w:r>
      <w:ins w:id="595" w:author="Caitlin Jeffrey" w:date="2024-04-01T09:29:00Z">
        <w:r w:rsidR="009A6D7B" w:rsidRPr="00040F12">
          <w:rPr>
            <w:rFonts w:ascii="Times New Roman" w:hAnsi="Times New Roman" w:cs="Times New Roman"/>
            <w:sz w:val="24"/>
            <w:szCs w:val="24"/>
          </w:rPr>
          <w:t xml:space="preserve">. Barberg et al., 2007b evaluated milk culture results across the summer months, while Lobeck et al., 2012 sampled year-round; the current study focused solely on sampling during the </w:t>
        </w:r>
      </w:ins>
      <w:ins w:id="596" w:author="Caitlin Jeffrey" w:date="2024-04-01T11:40:00Z">
        <w:r w:rsidR="00CB4B1F" w:rsidRPr="00040F12">
          <w:rPr>
            <w:rFonts w:ascii="Times New Roman" w:hAnsi="Times New Roman" w:cs="Times New Roman"/>
            <w:sz w:val="24"/>
            <w:szCs w:val="24"/>
          </w:rPr>
          <w:t>w</w:t>
        </w:r>
      </w:ins>
      <w:ins w:id="597" w:author="Caitlin Jeffrey" w:date="2024-04-01T11:41:00Z">
        <w:r w:rsidR="00CB4B1F" w:rsidRPr="00040F12">
          <w:rPr>
            <w:rFonts w:ascii="Times New Roman" w:hAnsi="Times New Roman" w:cs="Times New Roman"/>
            <w:sz w:val="24"/>
            <w:szCs w:val="24"/>
          </w:rPr>
          <w:t>inter,</w:t>
        </w:r>
      </w:ins>
      <w:ins w:id="598" w:author="Caitlin Jeffrey" w:date="2024-04-01T09:29:00Z">
        <w:r w:rsidR="009A6D7B" w:rsidRPr="00040F12">
          <w:rPr>
            <w:rFonts w:ascii="Times New Roman" w:hAnsi="Times New Roman" w:cs="Times New Roman"/>
            <w:sz w:val="24"/>
            <w:szCs w:val="24"/>
          </w:rPr>
          <w:t xml:space="preserve"> when </w:t>
        </w:r>
      </w:ins>
      <w:ins w:id="599" w:author="John Barlow" w:date="2024-04-02T15:37:00Z">
        <w:r w:rsidR="00F15A63" w:rsidRPr="00040F12">
          <w:rPr>
            <w:rFonts w:ascii="Times New Roman" w:hAnsi="Times New Roman" w:cs="Times New Roman"/>
            <w:sz w:val="24"/>
            <w:szCs w:val="24"/>
          </w:rPr>
          <w:t>organic</w:t>
        </w:r>
        <w:r w:rsidR="00D13206" w:rsidRPr="00040F12">
          <w:rPr>
            <w:rFonts w:ascii="Times New Roman" w:hAnsi="Times New Roman" w:cs="Times New Roman"/>
            <w:sz w:val="24"/>
            <w:szCs w:val="24"/>
          </w:rPr>
          <w:t xml:space="preserve"> pasture-based </w:t>
        </w:r>
      </w:ins>
      <w:ins w:id="600" w:author="John Barlow" w:date="2024-04-02T15:38:00Z">
        <w:r w:rsidR="00D13206" w:rsidRPr="00040F12">
          <w:rPr>
            <w:rFonts w:ascii="Times New Roman" w:hAnsi="Times New Roman" w:cs="Times New Roman"/>
            <w:sz w:val="24"/>
            <w:szCs w:val="24"/>
          </w:rPr>
          <w:t xml:space="preserve">herds </w:t>
        </w:r>
      </w:ins>
      <w:ins w:id="601" w:author="Caitlin Jeffrey" w:date="2024-04-01T09:29:00Z">
        <w:del w:id="602" w:author="John Barlow" w:date="2024-04-02T15:38:00Z">
          <w:r w:rsidR="009A6D7B" w:rsidRPr="00040F12" w:rsidDel="00D13206">
            <w:rPr>
              <w:rFonts w:ascii="Times New Roman" w:hAnsi="Times New Roman" w:cs="Times New Roman"/>
              <w:sz w:val="24"/>
              <w:szCs w:val="24"/>
            </w:rPr>
            <w:delText>animals</w:delText>
          </w:r>
        </w:del>
        <w:r w:rsidR="009A6D7B" w:rsidRPr="00040F12">
          <w:rPr>
            <w:rFonts w:ascii="Times New Roman" w:hAnsi="Times New Roman" w:cs="Times New Roman"/>
            <w:sz w:val="24"/>
            <w:szCs w:val="24"/>
          </w:rPr>
          <w:t xml:space="preserve"> are primarily housed inside in Vermont.</w:t>
        </w:r>
      </w:ins>
      <w:del w:id="603" w:author="Caitlin Jeffrey" w:date="2024-04-01T09:29:00Z">
        <w:r w:rsidR="00C91EF4" w:rsidRPr="00040F12" w:rsidDel="009A6D7B">
          <w:rPr>
            <w:rFonts w:ascii="Times New Roman" w:hAnsi="Times New Roman" w:cs="Times New Roman"/>
            <w:sz w:val="24"/>
            <w:szCs w:val="24"/>
          </w:rPr>
          <w:delText xml:space="preserve">In contrast to previous work, which evaluated </w:delText>
        </w:r>
        <w:r w:rsidR="00762290" w:rsidRPr="00040F12" w:rsidDel="009A6D7B">
          <w:rPr>
            <w:rFonts w:ascii="Times New Roman" w:hAnsi="Times New Roman" w:cs="Times New Roman"/>
            <w:sz w:val="24"/>
            <w:szCs w:val="24"/>
          </w:rPr>
          <w:delText xml:space="preserve">milk culture results across </w:delText>
        </w:r>
        <w:r w:rsidR="007F095B" w:rsidRPr="00040F12" w:rsidDel="009A6D7B">
          <w:rPr>
            <w:rFonts w:ascii="Times New Roman" w:hAnsi="Times New Roman" w:cs="Times New Roman"/>
            <w:sz w:val="24"/>
            <w:szCs w:val="24"/>
          </w:rPr>
          <w:delText xml:space="preserve">the summer months </w:delText>
        </w:r>
        <w:r w:rsidR="009720DD" w:rsidRPr="00040F12" w:rsidDel="009A6D7B">
          <w:rPr>
            <w:rFonts w:ascii="Times New Roman" w:hAnsi="Times New Roman" w:cs="Times New Roman"/>
            <w:noProof/>
            <w:sz w:val="24"/>
            <w:szCs w:val="24"/>
          </w:rPr>
          <w:delText>(Barberg et al., 2007b)</w:delText>
        </w:r>
        <w:r w:rsidR="007F095B" w:rsidRPr="00040F12" w:rsidDel="009A6D7B">
          <w:rPr>
            <w:rFonts w:ascii="Times New Roman" w:hAnsi="Times New Roman" w:cs="Times New Roman"/>
            <w:sz w:val="24"/>
            <w:szCs w:val="24"/>
          </w:rPr>
          <w:delText xml:space="preserve"> </w:delText>
        </w:r>
        <w:r w:rsidR="000A071B" w:rsidRPr="00040F12" w:rsidDel="009A6D7B">
          <w:rPr>
            <w:rFonts w:ascii="Times New Roman" w:hAnsi="Times New Roman" w:cs="Times New Roman"/>
            <w:sz w:val="24"/>
            <w:szCs w:val="24"/>
          </w:rPr>
          <w:delText>and year-round</w:delText>
        </w:r>
        <w:r w:rsidR="00762290" w:rsidRPr="00040F12" w:rsidDel="009A6D7B">
          <w:rPr>
            <w:rFonts w:ascii="Times New Roman" w:hAnsi="Times New Roman" w:cs="Times New Roman"/>
            <w:sz w:val="24"/>
            <w:szCs w:val="24"/>
          </w:rPr>
          <w:delText xml:space="preserve"> </w:delText>
        </w:r>
        <w:r w:rsidR="009720DD" w:rsidRPr="00040F12" w:rsidDel="009A6D7B">
          <w:rPr>
            <w:rFonts w:ascii="Times New Roman" w:hAnsi="Times New Roman" w:cs="Times New Roman"/>
            <w:noProof/>
            <w:sz w:val="24"/>
            <w:szCs w:val="24"/>
          </w:rPr>
          <w:delText>(Lobeck et al., 2012)</w:delText>
        </w:r>
        <w:r w:rsidR="00762290" w:rsidRPr="00040F12" w:rsidDel="009A6D7B">
          <w:rPr>
            <w:rFonts w:ascii="Times New Roman" w:hAnsi="Times New Roman" w:cs="Times New Roman"/>
            <w:sz w:val="24"/>
            <w:szCs w:val="24"/>
          </w:rPr>
          <w:delText xml:space="preserve">, the current study focused solely on sampling during </w:delText>
        </w:r>
        <w:r w:rsidR="00F30940" w:rsidRPr="00040F12" w:rsidDel="009A6D7B">
          <w:rPr>
            <w:rFonts w:ascii="Times New Roman" w:hAnsi="Times New Roman" w:cs="Times New Roman"/>
            <w:sz w:val="24"/>
            <w:szCs w:val="24"/>
          </w:rPr>
          <w:delText>the period when animals are primarily housed inside</w:delText>
        </w:r>
        <w:r w:rsidR="0059230F" w:rsidRPr="00040F12" w:rsidDel="009A6D7B">
          <w:rPr>
            <w:rFonts w:ascii="Times New Roman" w:hAnsi="Times New Roman" w:cs="Times New Roman"/>
            <w:sz w:val="24"/>
            <w:szCs w:val="24"/>
          </w:rPr>
          <w:delText xml:space="preserve"> in Vermont</w:delText>
        </w:r>
        <w:r w:rsidR="00F30940" w:rsidRPr="00040F12" w:rsidDel="009A6D7B">
          <w:rPr>
            <w:rFonts w:ascii="Times New Roman" w:hAnsi="Times New Roman" w:cs="Times New Roman"/>
            <w:sz w:val="24"/>
            <w:szCs w:val="24"/>
          </w:rPr>
          <w:delText>.</w:delText>
        </w:r>
        <w:r w:rsidR="00762290" w:rsidRPr="00040F12" w:rsidDel="009A6D7B">
          <w:rPr>
            <w:rFonts w:ascii="Times New Roman" w:hAnsi="Times New Roman" w:cs="Times New Roman"/>
            <w:sz w:val="24"/>
            <w:szCs w:val="24"/>
          </w:rPr>
          <w:delText xml:space="preserve"> </w:delText>
        </w:r>
        <w:r w:rsidR="00F25FB7" w:rsidRPr="00040F12" w:rsidDel="009A6D7B">
          <w:rPr>
            <w:rFonts w:ascii="Times New Roman" w:hAnsi="Times New Roman" w:cs="Times New Roman"/>
            <w:sz w:val="24"/>
            <w:szCs w:val="24"/>
          </w:rPr>
          <w:delText xml:space="preserve">We </w:delText>
        </w:r>
        <w:r w:rsidR="00846DD9" w:rsidRPr="00040F12" w:rsidDel="009A6D7B">
          <w:rPr>
            <w:rFonts w:ascii="Times New Roman" w:hAnsi="Times New Roman" w:cs="Times New Roman"/>
            <w:sz w:val="24"/>
            <w:szCs w:val="24"/>
          </w:rPr>
          <w:delText xml:space="preserve">were most interested in studying bulk tank milk bacteriology for these organic </w:delText>
        </w:r>
        <w:r w:rsidR="00BB553D" w:rsidRPr="00040F12" w:rsidDel="009A6D7B">
          <w:rPr>
            <w:rFonts w:ascii="Times New Roman" w:hAnsi="Times New Roman" w:cs="Times New Roman"/>
            <w:sz w:val="24"/>
            <w:szCs w:val="24"/>
          </w:rPr>
          <w:delText>herds</w:delText>
        </w:r>
        <w:r w:rsidR="00846DD9" w:rsidRPr="00040F12" w:rsidDel="009A6D7B">
          <w:rPr>
            <w:rFonts w:ascii="Times New Roman" w:hAnsi="Times New Roman" w:cs="Times New Roman"/>
            <w:sz w:val="24"/>
            <w:szCs w:val="24"/>
          </w:rPr>
          <w:delText xml:space="preserve"> during the </w:delText>
        </w:r>
        <w:r w:rsidR="005B5A3C" w:rsidRPr="00040F12" w:rsidDel="009A6D7B">
          <w:rPr>
            <w:rFonts w:ascii="Times New Roman" w:hAnsi="Times New Roman" w:cs="Times New Roman"/>
            <w:sz w:val="24"/>
            <w:szCs w:val="24"/>
          </w:rPr>
          <w:delText>non-grazing season</w:delText>
        </w:r>
        <w:r w:rsidR="00846DD9" w:rsidRPr="00040F12" w:rsidDel="009A6D7B">
          <w:rPr>
            <w:rFonts w:ascii="Times New Roman" w:hAnsi="Times New Roman" w:cs="Times New Roman"/>
            <w:sz w:val="24"/>
            <w:szCs w:val="24"/>
          </w:rPr>
          <w:delText xml:space="preserve">, </w:delText>
        </w:r>
        <w:r w:rsidR="007154C6" w:rsidRPr="00040F12" w:rsidDel="009A6D7B">
          <w:rPr>
            <w:rFonts w:ascii="Times New Roman" w:hAnsi="Times New Roman" w:cs="Times New Roman"/>
            <w:sz w:val="24"/>
            <w:szCs w:val="24"/>
          </w:rPr>
          <w:delText xml:space="preserve">as this is </w:delText>
        </w:r>
        <w:r w:rsidR="00CF70BF" w:rsidRPr="00040F12" w:rsidDel="009A6D7B">
          <w:rPr>
            <w:rFonts w:ascii="Times New Roman" w:hAnsi="Times New Roman" w:cs="Times New Roman"/>
            <w:sz w:val="24"/>
            <w:szCs w:val="24"/>
          </w:rPr>
          <w:delText>when</w:delText>
        </w:r>
        <w:r w:rsidR="00BB553D" w:rsidRPr="00040F12" w:rsidDel="009A6D7B">
          <w:rPr>
            <w:rFonts w:ascii="Times New Roman" w:hAnsi="Times New Roman" w:cs="Times New Roman"/>
            <w:sz w:val="24"/>
            <w:szCs w:val="24"/>
          </w:rPr>
          <w:delText xml:space="preserve"> </w:delText>
        </w:r>
        <w:r w:rsidR="00A742EC" w:rsidRPr="00040F12" w:rsidDel="009A6D7B">
          <w:rPr>
            <w:rFonts w:ascii="Times New Roman" w:hAnsi="Times New Roman" w:cs="Times New Roman"/>
            <w:sz w:val="24"/>
            <w:szCs w:val="24"/>
          </w:rPr>
          <w:delText>th</w:delText>
        </w:r>
        <w:r w:rsidR="00743378" w:rsidRPr="00040F12" w:rsidDel="009A6D7B">
          <w:rPr>
            <w:rFonts w:ascii="Times New Roman" w:hAnsi="Times New Roman" w:cs="Times New Roman"/>
            <w:sz w:val="24"/>
            <w:szCs w:val="24"/>
          </w:rPr>
          <w:delText>ese pastured-based farms need to house their animals inside.</w:delText>
        </w:r>
      </w:del>
      <w:r w:rsidR="00A742EC" w:rsidRPr="00040F12">
        <w:rPr>
          <w:rFonts w:ascii="Times New Roman" w:hAnsi="Times New Roman" w:cs="Times New Roman"/>
          <w:sz w:val="24"/>
          <w:szCs w:val="24"/>
        </w:rPr>
        <w:t xml:space="preserve"> </w:t>
      </w:r>
      <w:del w:id="604" w:author="Caitlin Jeffrey" w:date="2024-04-01T09:29:00Z">
        <w:r w:rsidR="0040595D" w:rsidRPr="00040F12" w:rsidDel="009A6D7B">
          <w:rPr>
            <w:rFonts w:ascii="Times New Roman" w:hAnsi="Times New Roman" w:cs="Times New Roman"/>
            <w:sz w:val="24"/>
            <w:szCs w:val="24"/>
          </w:rPr>
          <w:delText>All herds included had excellent bulk tank milk quality; m</w:delText>
        </w:r>
        <w:r w:rsidR="00301815" w:rsidRPr="00040F12" w:rsidDel="009A6D7B">
          <w:rPr>
            <w:rFonts w:ascii="Times New Roman" w:hAnsi="Times New Roman" w:cs="Times New Roman"/>
            <w:sz w:val="24"/>
            <w:szCs w:val="24"/>
          </w:rPr>
          <w:delText xml:space="preserve">ost </w:delText>
        </w:r>
        <w:r w:rsidR="0038164C" w:rsidRPr="00040F12" w:rsidDel="009A6D7B">
          <w:rPr>
            <w:rFonts w:ascii="Times New Roman" w:hAnsi="Times New Roman" w:cs="Times New Roman"/>
            <w:sz w:val="24"/>
            <w:szCs w:val="24"/>
          </w:rPr>
          <w:delText>(19/21)</w:delText>
        </w:r>
        <w:r w:rsidR="00AC2187" w:rsidRPr="00040F12" w:rsidDel="009A6D7B">
          <w:rPr>
            <w:rFonts w:ascii="Times New Roman" w:hAnsi="Times New Roman" w:cs="Times New Roman"/>
            <w:sz w:val="24"/>
            <w:szCs w:val="24"/>
          </w:rPr>
          <w:delText xml:space="preserve"> fell into the </w:delText>
        </w:r>
        <w:r w:rsidR="0038164C" w:rsidRPr="00040F12" w:rsidDel="009A6D7B">
          <w:rPr>
            <w:rFonts w:ascii="Times New Roman" w:hAnsi="Times New Roman" w:cs="Times New Roman"/>
            <w:sz w:val="24"/>
            <w:szCs w:val="24"/>
          </w:rPr>
          <w:delText xml:space="preserve">“low BTSCC” category as defined by Jayarao et al. 2004 </w:delText>
        </w:r>
        <w:r w:rsidR="00A7239A" w:rsidRPr="00040F12" w:rsidDel="009A6D7B">
          <w:rPr>
            <w:rFonts w:ascii="Times New Roman" w:hAnsi="Times New Roman" w:cs="Times New Roman"/>
            <w:sz w:val="24"/>
            <w:szCs w:val="24"/>
          </w:rPr>
          <w:delText>with the remaining 2 in the “medium BTSCC” category.</w:delText>
        </w:r>
        <w:r w:rsidR="0038164C" w:rsidRPr="00040F12" w:rsidDel="009A6D7B">
          <w:rPr>
            <w:rFonts w:ascii="Times New Roman" w:hAnsi="Times New Roman" w:cs="Times New Roman"/>
            <w:sz w:val="24"/>
            <w:szCs w:val="24"/>
          </w:rPr>
          <w:delText xml:space="preserve"> </w:delText>
        </w:r>
      </w:del>
    </w:p>
    <w:p w14:paraId="588BD1A7" w14:textId="3D79E6DD" w:rsidR="00A21424" w:rsidRPr="00040F12" w:rsidRDefault="00A21424" w:rsidP="00FD2A1D">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The </w:t>
      </w:r>
      <w:r w:rsidRPr="00040F12">
        <w:rPr>
          <w:rFonts w:ascii="Times New Roman" w:hAnsi="Times New Roman" w:cs="Times New Roman"/>
          <w:i/>
          <w:iCs/>
          <w:sz w:val="24"/>
          <w:szCs w:val="24"/>
        </w:rPr>
        <w:t xml:space="preserve">Staph. </w:t>
      </w:r>
      <w:r w:rsidRPr="00040F12">
        <w:rPr>
          <w:rFonts w:ascii="Times New Roman" w:hAnsi="Times New Roman" w:cs="Times New Roman"/>
          <w:sz w:val="24"/>
          <w:szCs w:val="24"/>
        </w:rPr>
        <w:t xml:space="preserve">spp. count for the five </w:t>
      </w:r>
      <w:del w:id="605" w:author="Caitlin Jeffrey" w:date="2024-04-01T14:29:00Z">
        <w:r w:rsidRPr="00040F12" w:rsidDel="00AA7606">
          <w:rPr>
            <w:rFonts w:ascii="Times New Roman" w:hAnsi="Times New Roman" w:cs="Times New Roman"/>
            <w:sz w:val="24"/>
            <w:szCs w:val="24"/>
          </w:rPr>
          <w:delText>bedded pack</w:delText>
        </w:r>
      </w:del>
      <w:ins w:id="606" w:author="Caitlin Jeffrey" w:date="2024-04-01T14:29:00Z">
        <w:r w:rsidR="00AA7606"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included in this study </w:t>
      </w:r>
      <w:del w:id="607" w:author="Caitlin Jeffrey" w:date="2024-04-01T11:45:00Z">
        <w:r w:rsidRPr="00040F12" w:rsidDel="007749B5">
          <w:rPr>
            <w:rFonts w:ascii="Times New Roman" w:hAnsi="Times New Roman" w:cs="Times New Roman"/>
            <w:sz w:val="24"/>
            <w:szCs w:val="24"/>
          </w:rPr>
          <w:delText>(</w:delText>
        </w:r>
        <w:r w:rsidR="00854D87" w:rsidRPr="00040F12" w:rsidDel="007749B5">
          <w:rPr>
            <w:rFonts w:ascii="Times New Roman" w:hAnsi="Times New Roman" w:cs="Times New Roman"/>
            <w:sz w:val="24"/>
            <w:szCs w:val="24"/>
          </w:rPr>
          <w:delText xml:space="preserve">median: </w:delText>
        </w:r>
        <w:r w:rsidR="005B32B6" w:rsidRPr="00040F12" w:rsidDel="007749B5">
          <w:rPr>
            <w:rFonts w:ascii="Times New Roman" w:hAnsi="Times New Roman" w:cs="Times New Roman"/>
            <w:sz w:val="24"/>
            <w:szCs w:val="24"/>
          </w:rPr>
          <w:delText>40</w:delText>
        </w:r>
        <w:r w:rsidR="00421B93" w:rsidRPr="00040F12" w:rsidDel="007749B5">
          <w:rPr>
            <w:rFonts w:ascii="Times New Roman" w:hAnsi="Times New Roman" w:cs="Times New Roman"/>
            <w:sz w:val="24"/>
            <w:szCs w:val="24"/>
          </w:rPr>
          <w:delText xml:space="preserve"> cfu/mL, </w:delText>
        </w:r>
        <w:r w:rsidR="00854D87" w:rsidRPr="00040F12" w:rsidDel="007749B5">
          <w:rPr>
            <w:rFonts w:ascii="Times New Roman" w:hAnsi="Times New Roman" w:cs="Times New Roman"/>
            <w:sz w:val="24"/>
            <w:szCs w:val="24"/>
          </w:rPr>
          <w:delText xml:space="preserve">range: </w:delText>
        </w:r>
        <w:r w:rsidR="005B32B6" w:rsidRPr="00040F12" w:rsidDel="007749B5">
          <w:rPr>
            <w:rFonts w:ascii="Times New Roman" w:hAnsi="Times New Roman" w:cs="Times New Roman"/>
            <w:sz w:val="24"/>
            <w:szCs w:val="24"/>
          </w:rPr>
          <w:delText>0-130)</w:delText>
        </w:r>
        <w:r w:rsidR="00421B93" w:rsidRPr="00040F12" w:rsidDel="007749B5">
          <w:rPr>
            <w:rFonts w:ascii="Times New Roman" w:hAnsi="Times New Roman" w:cs="Times New Roman"/>
            <w:sz w:val="24"/>
            <w:szCs w:val="24"/>
          </w:rPr>
          <w:delText xml:space="preserve"> </w:delText>
        </w:r>
      </w:del>
      <w:r w:rsidRPr="00040F12">
        <w:rPr>
          <w:rFonts w:ascii="Times New Roman" w:hAnsi="Times New Roman" w:cs="Times New Roman"/>
          <w:sz w:val="24"/>
          <w:szCs w:val="24"/>
        </w:rPr>
        <w:t xml:space="preserve">was </w:t>
      </w:r>
      <w:r w:rsidR="008819C3" w:rsidRPr="00040F12">
        <w:rPr>
          <w:rFonts w:ascii="Times New Roman" w:hAnsi="Times New Roman" w:cs="Times New Roman"/>
          <w:sz w:val="24"/>
          <w:szCs w:val="24"/>
        </w:rPr>
        <w:t xml:space="preserve">comparable </w:t>
      </w:r>
      <w:r w:rsidRPr="00040F12">
        <w:rPr>
          <w:rFonts w:ascii="Times New Roman" w:hAnsi="Times New Roman" w:cs="Times New Roman"/>
          <w:sz w:val="24"/>
          <w:szCs w:val="24"/>
        </w:rPr>
        <w:t xml:space="preserve">to previous work describing bulk tank milk quality for </w:t>
      </w:r>
      <w:r w:rsidR="00AC644D" w:rsidRPr="00040F12">
        <w:rPr>
          <w:rFonts w:ascii="Times New Roman" w:hAnsi="Times New Roman" w:cs="Times New Roman"/>
          <w:sz w:val="24"/>
          <w:szCs w:val="24"/>
        </w:rPr>
        <w:t>CBP</w:t>
      </w:r>
      <w:r w:rsidRPr="00040F12">
        <w:rPr>
          <w:rFonts w:ascii="Times New Roman" w:hAnsi="Times New Roman" w:cs="Times New Roman"/>
          <w:sz w:val="24"/>
          <w:szCs w:val="24"/>
        </w:rPr>
        <w:t xml:space="preserve"> in Minnesota</w:t>
      </w:r>
      <w:r w:rsidR="008E3BAC" w:rsidRPr="00040F12">
        <w:rPr>
          <w:rFonts w:ascii="Times New Roman" w:hAnsi="Times New Roman" w:cs="Times New Roman"/>
          <w:sz w:val="24"/>
          <w:szCs w:val="24"/>
        </w:rPr>
        <w:t xml:space="preserve"> during the winter months</w:t>
      </w:r>
      <w:r w:rsidRPr="00040F12">
        <w:rPr>
          <w:rFonts w:ascii="Times New Roman" w:hAnsi="Times New Roman" w:cs="Times New Roman"/>
          <w:sz w:val="24"/>
          <w:szCs w:val="24"/>
        </w:rPr>
        <w:t xml:space="preserve">. Lobeck et al. 2012 found a mean of 26.1 </w:t>
      </w:r>
      <w:r w:rsidR="00367BB8" w:rsidRPr="00040F12">
        <w:rPr>
          <w:rFonts w:ascii="Times New Roman" w:hAnsi="Times New Roman" w:cs="Times New Roman"/>
          <w:sz w:val="24"/>
          <w:szCs w:val="24"/>
        </w:rPr>
        <w:t>cfu</w:t>
      </w:r>
      <w:r w:rsidR="009D0CE9" w:rsidRPr="00040F12">
        <w:rPr>
          <w:rFonts w:ascii="Times New Roman" w:hAnsi="Times New Roman" w:cs="Times New Roman"/>
          <w:sz w:val="24"/>
          <w:szCs w:val="24"/>
        </w:rPr>
        <w:t>/mL</w:t>
      </w:r>
      <w:r w:rsidRPr="00040F12">
        <w:rPr>
          <w:rFonts w:ascii="Times New Roman" w:hAnsi="Times New Roman" w:cs="Times New Roman"/>
          <w:sz w:val="24"/>
          <w:szCs w:val="24"/>
        </w:rPr>
        <w:t xml:space="preserve"> (95% CI: 2-443) and Shane et al. </w:t>
      </w:r>
      <w:r w:rsidR="00514642" w:rsidRPr="00040F12">
        <w:rPr>
          <w:rFonts w:ascii="Times New Roman" w:hAnsi="Times New Roman" w:cs="Times New Roman"/>
          <w:sz w:val="24"/>
          <w:szCs w:val="24"/>
        </w:rPr>
        <w:t xml:space="preserve">(2010) </w:t>
      </w:r>
      <w:r w:rsidRPr="00040F12">
        <w:rPr>
          <w:rFonts w:ascii="Times New Roman" w:hAnsi="Times New Roman" w:cs="Times New Roman"/>
          <w:sz w:val="24"/>
          <w:szCs w:val="24"/>
        </w:rPr>
        <w:t xml:space="preserve">found a range of 0-108 </w:t>
      </w:r>
      <w:r w:rsidR="00367BB8" w:rsidRPr="00040F12">
        <w:rPr>
          <w:rFonts w:ascii="Times New Roman" w:hAnsi="Times New Roman" w:cs="Times New Roman"/>
          <w:sz w:val="24"/>
          <w:szCs w:val="24"/>
        </w:rPr>
        <w:t>cfu</w:t>
      </w:r>
      <w:r w:rsidRPr="00040F12">
        <w:rPr>
          <w:rFonts w:ascii="Times New Roman" w:hAnsi="Times New Roman" w:cs="Times New Roman"/>
          <w:sz w:val="24"/>
          <w:szCs w:val="24"/>
        </w:rPr>
        <w:t xml:space="preserve">/mL for </w:t>
      </w:r>
      <w:r w:rsidRPr="00040F12">
        <w:rPr>
          <w:rFonts w:ascii="Times New Roman" w:hAnsi="Times New Roman" w:cs="Times New Roman"/>
          <w:i/>
          <w:iCs/>
          <w:sz w:val="24"/>
          <w:szCs w:val="24"/>
        </w:rPr>
        <w:t xml:space="preserve">Staph. </w:t>
      </w:r>
      <w:r w:rsidRPr="00040F12">
        <w:rPr>
          <w:rFonts w:ascii="Times New Roman" w:hAnsi="Times New Roman" w:cs="Times New Roman"/>
          <w:sz w:val="24"/>
          <w:szCs w:val="24"/>
        </w:rPr>
        <w:t xml:space="preserve">spp. from BTM </w:t>
      </w:r>
      <w:del w:id="608" w:author="Caitlin Jeffrey" w:date="2024-04-01T13:29:00Z">
        <w:r w:rsidRPr="00040F12" w:rsidDel="00B04A69">
          <w:rPr>
            <w:rFonts w:ascii="Times New Roman" w:hAnsi="Times New Roman" w:cs="Times New Roman"/>
            <w:sz w:val="24"/>
            <w:szCs w:val="24"/>
          </w:rPr>
          <w:delText xml:space="preserve">collected </w:delText>
        </w:r>
        <w:r w:rsidR="001B5708" w:rsidRPr="00040F12" w:rsidDel="00B04A69">
          <w:rPr>
            <w:rFonts w:ascii="Times New Roman" w:hAnsi="Times New Roman" w:cs="Times New Roman"/>
            <w:sz w:val="24"/>
            <w:szCs w:val="24"/>
          </w:rPr>
          <w:delText>just over</w:delText>
        </w:r>
      </w:del>
      <w:ins w:id="609" w:author="Caitlin Jeffrey" w:date="2024-04-01T13:29:00Z">
        <w:r w:rsidR="00B04A69" w:rsidRPr="00040F12">
          <w:rPr>
            <w:rFonts w:ascii="Times New Roman" w:hAnsi="Times New Roman" w:cs="Times New Roman"/>
            <w:sz w:val="24"/>
            <w:szCs w:val="24"/>
          </w:rPr>
          <w:t>in</w:t>
        </w:r>
      </w:ins>
      <w:r w:rsidRPr="00040F12">
        <w:rPr>
          <w:rFonts w:ascii="Times New Roman" w:hAnsi="Times New Roman" w:cs="Times New Roman"/>
          <w:sz w:val="24"/>
          <w:szCs w:val="24"/>
        </w:rPr>
        <w:t xml:space="preserve"> the winter</w:t>
      </w:r>
      <w:r w:rsidR="008033FD" w:rsidRPr="00040F12">
        <w:rPr>
          <w:rFonts w:ascii="Times New Roman" w:hAnsi="Times New Roman" w:cs="Times New Roman"/>
          <w:sz w:val="24"/>
          <w:szCs w:val="24"/>
        </w:rPr>
        <w:t xml:space="preserve"> months</w:t>
      </w:r>
      <w:r w:rsidRPr="00040F12">
        <w:rPr>
          <w:rFonts w:ascii="Times New Roman" w:hAnsi="Times New Roman" w:cs="Times New Roman"/>
          <w:sz w:val="24"/>
          <w:szCs w:val="24"/>
        </w:rPr>
        <w:t xml:space="preserve"> from six </w:t>
      </w:r>
      <w:del w:id="610" w:author="Caitlin Jeffrey" w:date="2024-03-18T13:52:00Z">
        <w:r w:rsidRPr="00040F12" w:rsidDel="00627761">
          <w:rPr>
            <w:rFonts w:ascii="Times New Roman" w:hAnsi="Times New Roman" w:cs="Times New Roman"/>
            <w:sz w:val="24"/>
            <w:szCs w:val="24"/>
          </w:rPr>
          <w:delText>composting bedded pack</w:delText>
        </w:r>
      </w:del>
      <w:ins w:id="611" w:author="Caitlin Jeffrey" w:date="2024-03-18T13:52:00Z">
        <w:r w:rsidR="00627761" w:rsidRPr="00040F12">
          <w:rPr>
            <w:rFonts w:ascii="Times New Roman" w:hAnsi="Times New Roman" w:cs="Times New Roman"/>
            <w:sz w:val="24"/>
            <w:szCs w:val="24"/>
          </w:rPr>
          <w:t>CBP</w:t>
        </w:r>
      </w:ins>
      <w:r w:rsidRPr="00040F12">
        <w:rPr>
          <w:rFonts w:ascii="Times New Roman" w:hAnsi="Times New Roman" w:cs="Times New Roman"/>
          <w:sz w:val="24"/>
          <w:szCs w:val="24"/>
        </w:rPr>
        <w:t xml:space="preserve"> farms.</w:t>
      </w:r>
      <w:r w:rsidR="00EB5D74" w:rsidRPr="00040F12">
        <w:rPr>
          <w:rFonts w:ascii="Times New Roman" w:hAnsi="Times New Roman" w:cs="Times New Roman"/>
          <w:sz w:val="24"/>
          <w:szCs w:val="24"/>
        </w:rPr>
        <w:t xml:space="preserve"> </w:t>
      </w:r>
      <w:del w:id="612" w:author="Caitlin Jeffrey" w:date="2024-04-01T09:41:00Z">
        <w:r w:rsidR="00A015F7" w:rsidRPr="00040F12" w:rsidDel="00346674">
          <w:rPr>
            <w:rFonts w:ascii="Times New Roman" w:hAnsi="Times New Roman" w:cs="Times New Roman"/>
            <w:sz w:val="24"/>
            <w:szCs w:val="24"/>
          </w:rPr>
          <w:delText>“</w:delText>
        </w:r>
        <w:r w:rsidR="00716B49" w:rsidRPr="00040F12" w:rsidDel="00346674">
          <w:rPr>
            <w:rFonts w:ascii="Times New Roman" w:hAnsi="Times New Roman" w:cs="Times New Roman"/>
            <w:i/>
            <w:iCs/>
            <w:sz w:val="24"/>
            <w:szCs w:val="24"/>
          </w:rPr>
          <w:delText xml:space="preserve">Staph. </w:delText>
        </w:r>
        <w:r w:rsidR="00716B49" w:rsidRPr="00040F12" w:rsidDel="00346674">
          <w:rPr>
            <w:rFonts w:ascii="Times New Roman" w:hAnsi="Times New Roman" w:cs="Times New Roman"/>
            <w:sz w:val="24"/>
            <w:szCs w:val="24"/>
          </w:rPr>
          <w:delText>spp.</w:delText>
        </w:r>
        <w:r w:rsidR="00A015F7" w:rsidRPr="00040F12" w:rsidDel="00346674">
          <w:rPr>
            <w:rFonts w:ascii="Times New Roman" w:hAnsi="Times New Roman" w:cs="Times New Roman"/>
            <w:sz w:val="24"/>
            <w:szCs w:val="24"/>
          </w:rPr>
          <w:delText>”</w:delText>
        </w:r>
        <w:r w:rsidR="00716B49" w:rsidRPr="00040F12" w:rsidDel="00346674">
          <w:rPr>
            <w:rFonts w:ascii="Times New Roman" w:hAnsi="Times New Roman" w:cs="Times New Roman"/>
            <w:sz w:val="24"/>
            <w:szCs w:val="24"/>
          </w:rPr>
          <w:delText xml:space="preserve"> </w:delText>
        </w:r>
        <w:r w:rsidR="00EB5D74" w:rsidRPr="00040F12" w:rsidDel="00346674">
          <w:rPr>
            <w:rFonts w:ascii="Times New Roman" w:hAnsi="Times New Roman" w:cs="Times New Roman"/>
            <w:sz w:val="24"/>
            <w:szCs w:val="24"/>
          </w:rPr>
          <w:delText xml:space="preserve">is comprised of a diverse group of different species, </w:delText>
        </w:r>
        <w:r w:rsidR="00EE3672" w:rsidRPr="00040F12" w:rsidDel="00346674">
          <w:rPr>
            <w:rFonts w:ascii="Times New Roman" w:hAnsi="Times New Roman" w:cs="Times New Roman"/>
            <w:sz w:val="24"/>
            <w:szCs w:val="24"/>
          </w:rPr>
          <w:delText xml:space="preserve">with 23 </w:delText>
        </w:r>
        <w:r w:rsidR="009720DD" w:rsidRPr="00040F12" w:rsidDel="00346674">
          <w:rPr>
            <w:rFonts w:ascii="Times New Roman" w:hAnsi="Times New Roman" w:cs="Times New Roman"/>
            <w:noProof/>
            <w:sz w:val="24"/>
            <w:szCs w:val="24"/>
          </w:rPr>
          <w:delText>(Condas et al., 2017)</w:delText>
        </w:r>
        <w:r w:rsidR="00903259" w:rsidRPr="00040F12" w:rsidDel="00346674">
          <w:rPr>
            <w:rFonts w:ascii="Times New Roman" w:hAnsi="Times New Roman" w:cs="Times New Roman"/>
            <w:sz w:val="24"/>
            <w:szCs w:val="24"/>
          </w:rPr>
          <w:delText xml:space="preserve"> </w:delText>
        </w:r>
        <w:r w:rsidR="00EE3672" w:rsidRPr="00040F12" w:rsidDel="00346674">
          <w:rPr>
            <w:rFonts w:ascii="Times New Roman" w:hAnsi="Times New Roman" w:cs="Times New Roman"/>
            <w:sz w:val="24"/>
            <w:szCs w:val="24"/>
          </w:rPr>
          <w:delText xml:space="preserve">or 25 </w:delText>
        </w:r>
        <w:r w:rsidR="009720DD" w:rsidRPr="00040F12" w:rsidDel="00346674">
          <w:rPr>
            <w:rFonts w:ascii="Times New Roman" w:hAnsi="Times New Roman" w:cs="Times New Roman"/>
            <w:noProof/>
            <w:sz w:val="24"/>
            <w:szCs w:val="24"/>
          </w:rPr>
          <w:delText>(De Visscher et al., 2017)</w:delText>
        </w:r>
        <w:r w:rsidR="00903259" w:rsidRPr="00040F12" w:rsidDel="00346674">
          <w:rPr>
            <w:rFonts w:ascii="Times New Roman" w:hAnsi="Times New Roman" w:cs="Times New Roman"/>
            <w:sz w:val="24"/>
            <w:szCs w:val="24"/>
          </w:rPr>
          <w:delText xml:space="preserve"> </w:delText>
        </w:r>
        <w:r w:rsidR="00EE3672" w:rsidRPr="00040F12" w:rsidDel="00346674">
          <w:rPr>
            <w:rFonts w:ascii="Times New Roman" w:hAnsi="Times New Roman" w:cs="Times New Roman"/>
            <w:sz w:val="24"/>
            <w:szCs w:val="24"/>
          </w:rPr>
          <w:delText xml:space="preserve">different species </w:delText>
        </w:r>
        <w:r w:rsidR="00903259" w:rsidRPr="00040F12" w:rsidDel="00346674">
          <w:rPr>
            <w:rFonts w:ascii="Times New Roman" w:hAnsi="Times New Roman" w:cs="Times New Roman"/>
            <w:sz w:val="24"/>
            <w:szCs w:val="24"/>
          </w:rPr>
          <w:delText>isolated from</w:delText>
        </w:r>
        <w:r w:rsidR="000D0167" w:rsidRPr="00040F12" w:rsidDel="00346674">
          <w:rPr>
            <w:rFonts w:ascii="Times New Roman" w:hAnsi="Times New Roman" w:cs="Times New Roman"/>
            <w:sz w:val="24"/>
            <w:szCs w:val="24"/>
          </w:rPr>
          <w:delText xml:space="preserve"> intramammary infections in dairy cattle</w:delText>
        </w:r>
        <w:r w:rsidR="001112C5" w:rsidRPr="00040F12" w:rsidDel="00346674">
          <w:rPr>
            <w:rFonts w:ascii="Times New Roman" w:hAnsi="Times New Roman" w:cs="Times New Roman"/>
            <w:sz w:val="24"/>
            <w:szCs w:val="24"/>
          </w:rPr>
          <w:delText>.</w:delText>
        </w:r>
        <w:r w:rsidR="005100BE" w:rsidRPr="00040F12" w:rsidDel="00346674">
          <w:rPr>
            <w:rFonts w:ascii="Times New Roman" w:hAnsi="Times New Roman" w:cs="Times New Roman"/>
            <w:sz w:val="24"/>
            <w:szCs w:val="24"/>
          </w:rPr>
          <w:delText xml:space="preserve"> </w:delText>
        </w:r>
      </w:del>
      <w:r w:rsidR="005100BE" w:rsidRPr="00040F12">
        <w:rPr>
          <w:rFonts w:ascii="Times New Roman" w:hAnsi="Times New Roman" w:cs="Times New Roman"/>
          <w:sz w:val="24"/>
          <w:szCs w:val="24"/>
        </w:rPr>
        <w:t>W</w:t>
      </w:r>
      <w:r w:rsidR="00EB5D74" w:rsidRPr="00040F12">
        <w:rPr>
          <w:rFonts w:ascii="Times New Roman" w:hAnsi="Times New Roman" w:cs="Times New Roman"/>
          <w:sz w:val="24"/>
          <w:szCs w:val="24"/>
        </w:rPr>
        <w:t xml:space="preserve">ithin this </w:t>
      </w:r>
      <w:r w:rsidR="005100BE" w:rsidRPr="00040F12">
        <w:rPr>
          <w:rFonts w:ascii="Times New Roman" w:hAnsi="Times New Roman" w:cs="Times New Roman"/>
          <w:sz w:val="24"/>
          <w:szCs w:val="24"/>
        </w:rPr>
        <w:t xml:space="preserve">highly </w:t>
      </w:r>
      <w:r w:rsidR="00EB5D74" w:rsidRPr="00040F12">
        <w:rPr>
          <w:rFonts w:ascii="Times New Roman" w:hAnsi="Times New Roman" w:cs="Times New Roman"/>
          <w:sz w:val="24"/>
          <w:szCs w:val="24"/>
        </w:rPr>
        <w:t>heterogenous group</w:t>
      </w:r>
      <w:ins w:id="613" w:author="Caitlin Jeffrey" w:date="2024-04-01T11:45:00Z">
        <w:r w:rsidR="008A3293" w:rsidRPr="00040F12">
          <w:rPr>
            <w:rFonts w:ascii="Times New Roman" w:hAnsi="Times New Roman" w:cs="Times New Roman"/>
            <w:sz w:val="24"/>
            <w:szCs w:val="24"/>
          </w:rPr>
          <w:t xml:space="preserve"> of bacteria</w:t>
        </w:r>
      </w:ins>
      <w:r w:rsidR="005100BE" w:rsidRPr="00040F12">
        <w:rPr>
          <w:rFonts w:ascii="Times New Roman" w:hAnsi="Times New Roman" w:cs="Times New Roman"/>
          <w:sz w:val="24"/>
          <w:szCs w:val="24"/>
        </w:rPr>
        <w:t>,</w:t>
      </w:r>
      <w:r w:rsidR="008C37B1" w:rsidRPr="00040F12">
        <w:rPr>
          <w:rFonts w:ascii="Times New Roman" w:hAnsi="Times New Roman" w:cs="Times New Roman"/>
          <w:sz w:val="24"/>
          <w:szCs w:val="24"/>
        </w:rPr>
        <w:t xml:space="preserve"> some species are </w:t>
      </w:r>
      <w:r w:rsidR="002E6CA2" w:rsidRPr="00040F12">
        <w:rPr>
          <w:rFonts w:ascii="Times New Roman" w:hAnsi="Times New Roman" w:cs="Times New Roman"/>
          <w:sz w:val="24"/>
          <w:szCs w:val="24"/>
        </w:rPr>
        <w:t>considered primarily host-adapted</w:t>
      </w:r>
      <w:r w:rsidR="005A33BB" w:rsidRPr="00040F12">
        <w:rPr>
          <w:rFonts w:ascii="Times New Roman" w:hAnsi="Times New Roman" w:cs="Times New Roman"/>
          <w:sz w:val="24"/>
          <w:szCs w:val="24"/>
        </w:rPr>
        <w:t xml:space="preserve"> (</w:t>
      </w:r>
      <w:r w:rsidR="004534A8" w:rsidRPr="00040F12">
        <w:rPr>
          <w:rFonts w:ascii="Times New Roman" w:hAnsi="Times New Roman" w:cs="Times New Roman"/>
          <w:sz w:val="24"/>
          <w:szCs w:val="24"/>
        </w:rPr>
        <w:t>colonizing the skin or udder)</w:t>
      </w:r>
      <w:r w:rsidR="002E6CA2" w:rsidRPr="00040F12">
        <w:rPr>
          <w:rFonts w:ascii="Times New Roman" w:hAnsi="Times New Roman" w:cs="Times New Roman"/>
          <w:sz w:val="24"/>
          <w:szCs w:val="24"/>
        </w:rPr>
        <w:t xml:space="preserve">, while </w:t>
      </w:r>
      <w:r w:rsidR="005A71F4" w:rsidRPr="00040F12">
        <w:rPr>
          <w:rFonts w:ascii="Times New Roman" w:hAnsi="Times New Roman" w:cs="Times New Roman"/>
          <w:sz w:val="24"/>
          <w:szCs w:val="24"/>
        </w:rPr>
        <w:t xml:space="preserve">others </w:t>
      </w:r>
      <w:del w:id="614" w:author="Caitlin Jeffrey" w:date="2024-04-01T12:28:00Z">
        <w:r w:rsidR="005A71F4" w:rsidRPr="00040F12" w:rsidDel="00E30585">
          <w:rPr>
            <w:rFonts w:ascii="Times New Roman" w:hAnsi="Times New Roman" w:cs="Times New Roman"/>
            <w:sz w:val="24"/>
            <w:szCs w:val="24"/>
          </w:rPr>
          <w:delText xml:space="preserve">are primarily found in the cow’s </w:delText>
        </w:r>
        <w:r w:rsidR="005A71F4" w:rsidRPr="00040F12" w:rsidDel="00E30585">
          <w:rPr>
            <w:rFonts w:ascii="Times New Roman" w:hAnsi="Times New Roman" w:cs="Times New Roman"/>
            <w:sz w:val="24"/>
            <w:szCs w:val="24"/>
          </w:rPr>
          <w:lastRenderedPageBreak/>
          <w:delText xml:space="preserve">environment </w:delText>
        </w:r>
        <w:r w:rsidR="00A54381" w:rsidRPr="00040F12" w:rsidDel="00E30585">
          <w:rPr>
            <w:rFonts w:ascii="Times New Roman" w:hAnsi="Times New Roman" w:cs="Times New Roman"/>
            <w:sz w:val="24"/>
            <w:szCs w:val="24"/>
          </w:rPr>
          <w:delText xml:space="preserve">(reviewed in </w:delText>
        </w:r>
        <w:r w:rsidR="008737A7" w:rsidRPr="00040F12" w:rsidDel="00E30585">
          <w:rPr>
            <w:rFonts w:ascii="Times New Roman" w:hAnsi="Times New Roman" w:cs="Times New Roman"/>
            <w:sz w:val="24"/>
            <w:szCs w:val="24"/>
          </w:rPr>
          <w:delText>De Buck et al., 2021).</w:delText>
        </w:r>
        <w:r w:rsidR="00E04157" w:rsidRPr="00040F12" w:rsidDel="00E30585">
          <w:rPr>
            <w:rFonts w:ascii="Times New Roman" w:hAnsi="Times New Roman" w:cs="Times New Roman"/>
            <w:sz w:val="24"/>
            <w:szCs w:val="24"/>
          </w:rPr>
          <w:delText xml:space="preserve"> Certain species </w:delText>
        </w:r>
      </w:del>
      <w:r w:rsidR="00E04157" w:rsidRPr="00040F12">
        <w:rPr>
          <w:rFonts w:ascii="Times New Roman" w:hAnsi="Times New Roman" w:cs="Times New Roman"/>
          <w:sz w:val="24"/>
          <w:szCs w:val="24"/>
        </w:rPr>
        <w:t xml:space="preserve">have </w:t>
      </w:r>
      <w:r w:rsidR="00AC4451" w:rsidRPr="00040F12">
        <w:rPr>
          <w:rFonts w:ascii="Times New Roman" w:hAnsi="Times New Roman" w:cs="Times New Roman"/>
          <w:sz w:val="24"/>
          <w:szCs w:val="24"/>
        </w:rPr>
        <w:t xml:space="preserve">been associated with </w:t>
      </w:r>
      <w:r w:rsidR="001E7624" w:rsidRPr="00040F12">
        <w:rPr>
          <w:rFonts w:ascii="Times New Roman" w:hAnsi="Times New Roman" w:cs="Times New Roman"/>
          <w:sz w:val="24"/>
          <w:szCs w:val="24"/>
        </w:rPr>
        <w:t>stall surfaces</w:t>
      </w:r>
      <w:r w:rsidR="00A664C7" w:rsidRPr="00040F12">
        <w:rPr>
          <w:rFonts w:ascii="Times New Roman" w:hAnsi="Times New Roman" w:cs="Times New Roman"/>
          <w:sz w:val="24"/>
          <w:szCs w:val="24"/>
        </w:rPr>
        <w:t xml:space="preserve">, air, and </w:t>
      </w:r>
      <w:r w:rsidR="001E7624" w:rsidRPr="00040F12">
        <w:rPr>
          <w:rFonts w:ascii="Times New Roman" w:hAnsi="Times New Roman" w:cs="Times New Roman"/>
          <w:sz w:val="24"/>
          <w:szCs w:val="24"/>
        </w:rPr>
        <w:t xml:space="preserve">unused </w:t>
      </w:r>
      <w:r w:rsidR="00A664C7" w:rsidRPr="00040F12">
        <w:rPr>
          <w:rFonts w:ascii="Times New Roman" w:hAnsi="Times New Roman" w:cs="Times New Roman"/>
          <w:sz w:val="24"/>
          <w:szCs w:val="24"/>
        </w:rPr>
        <w:t xml:space="preserve">sawdust </w:t>
      </w:r>
      <w:del w:id="615" w:author="Caitlin Jeffrey" w:date="2024-04-01T12:29:00Z">
        <w:r w:rsidR="00A664C7" w:rsidRPr="00040F12" w:rsidDel="00495740">
          <w:rPr>
            <w:rFonts w:ascii="Times New Roman" w:hAnsi="Times New Roman" w:cs="Times New Roman"/>
            <w:sz w:val="24"/>
            <w:szCs w:val="24"/>
          </w:rPr>
          <w:delText>bedding material</w:delText>
        </w:r>
        <w:r w:rsidR="00B0352C" w:rsidRPr="00040F12" w:rsidDel="00495740">
          <w:rPr>
            <w:rFonts w:ascii="Times New Roman" w:hAnsi="Times New Roman" w:cs="Times New Roman"/>
            <w:sz w:val="24"/>
            <w:szCs w:val="24"/>
          </w:rPr>
          <w:delText xml:space="preserve"> </w:delText>
        </w:r>
      </w:del>
      <w:r w:rsidR="009720DD" w:rsidRPr="00040F12">
        <w:rPr>
          <w:rFonts w:ascii="Times New Roman" w:hAnsi="Times New Roman" w:cs="Times New Roman"/>
          <w:noProof/>
          <w:sz w:val="24"/>
          <w:szCs w:val="24"/>
        </w:rPr>
        <w:t>(Piessens et al., 2011)</w:t>
      </w:r>
      <w:r w:rsidR="00A7141F" w:rsidRPr="00040F12">
        <w:rPr>
          <w:rFonts w:ascii="Times New Roman" w:hAnsi="Times New Roman" w:cs="Times New Roman"/>
          <w:sz w:val="24"/>
          <w:szCs w:val="24"/>
        </w:rPr>
        <w:t xml:space="preserve">, </w:t>
      </w:r>
      <w:del w:id="616" w:author="Caitlin Jeffrey" w:date="2024-04-01T12:28:00Z">
        <w:r w:rsidR="0075717F" w:rsidRPr="00040F12" w:rsidDel="00144457">
          <w:rPr>
            <w:rFonts w:ascii="Times New Roman" w:hAnsi="Times New Roman" w:cs="Times New Roman"/>
            <w:sz w:val="24"/>
            <w:szCs w:val="24"/>
          </w:rPr>
          <w:delText xml:space="preserve">some with </w:delText>
        </w:r>
      </w:del>
      <w:r w:rsidR="00030551" w:rsidRPr="00040F12">
        <w:rPr>
          <w:rFonts w:ascii="Times New Roman" w:hAnsi="Times New Roman" w:cs="Times New Roman"/>
          <w:sz w:val="24"/>
          <w:szCs w:val="24"/>
        </w:rPr>
        <w:t xml:space="preserve">different facility types </w:t>
      </w:r>
      <w:r w:rsidR="009720DD" w:rsidRPr="00040F12">
        <w:rPr>
          <w:rFonts w:ascii="Times New Roman" w:hAnsi="Times New Roman" w:cs="Times New Roman"/>
          <w:noProof/>
          <w:sz w:val="24"/>
          <w:szCs w:val="24"/>
        </w:rPr>
        <w:t>(Condas et al., 2017)</w:t>
      </w:r>
      <w:r w:rsidR="0075717F" w:rsidRPr="00040F12">
        <w:rPr>
          <w:rFonts w:ascii="Times New Roman" w:hAnsi="Times New Roman" w:cs="Times New Roman"/>
          <w:sz w:val="24"/>
          <w:szCs w:val="24"/>
        </w:rPr>
        <w:t>,</w:t>
      </w:r>
      <w:r w:rsidR="00030551" w:rsidRPr="00040F12">
        <w:rPr>
          <w:rFonts w:ascii="Times New Roman" w:hAnsi="Times New Roman" w:cs="Times New Roman"/>
          <w:sz w:val="24"/>
          <w:szCs w:val="24"/>
        </w:rPr>
        <w:t xml:space="preserve"> </w:t>
      </w:r>
      <w:r w:rsidR="00722BBC" w:rsidRPr="00040F12">
        <w:rPr>
          <w:rFonts w:ascii="Times New Roman" w:hAnsi="Times New Roman" w:cs="Times New Roman"/>
          <w:sz w:val="24"/>
          <w:szCs w:val="24"/>
        </w:rPr>
        <w:t xml:space="preserve">and </w:t>
      </w:r>
      <w:del w:id="617" w:author="Caitlin Jeffrey" w:date="2024-04-01T12:29:00Z">
        <w:r w:rsidR="00722BBC" w:rsidRPr="00040F12" w:rsidDel="00144457">
          <w:rPr>
            <w:rFonts w:ascii="Times New Roman" w:hAnsi="Times New Roman" w:cs="Times New Roman"/>
            <w:sz w:val="24"/>
            <w:szCs w:val="24"/>
          </w:rPr>
          <w:delText xml:space="preserve">others </w:delText>
        </w:r>
        <w:r w:rsidR="00D17E5B" w:rsidRPr="00040F12" w:rsidDel="00144457">
          <w:rPr>
            <w:rFonts w:ascii="Times New Roman" w:hAnsi="Times New Roman" w:cs="Times New Roman"/>
            <w:sz w:val="24"/>
            <w:szCs w:val="24"/>
          </w:rPr>
          <w:delText xml:space="preserve">with </w:delText>
        </w:r>
      </w:del>
      <w:r w:rsidR="00D17E5B" w:rsidRPr="00040F12">
        <w:rPr>
          <w:rFonts w:ascii="Times New Roman" w:hAnsi="Times New Roman" w:cs="Times New Roman"/>
          <w:sz w:val="24"/>
          <w:szCs w:val="24"/>
        </w:rPr>
        <w:t>environmental contamination and</w:t>
      </w:r>
      <w:r w:rsidR="00722BBC" w:rsidRPr="00040F12">
        <w:rPr>
          <w:rFonts w:ascii="Times New Roman" w:hAnsi="Times New Roman" w:cs="Times New Roman"/>
          <w:sz w:val="24"/>
          <w:szCs w:val="24"/>
        </w:rPr>
        <w:t xml:space="preserve"> poor teat hygiene at milking time </w:t>
      </w:r>
      <w:r w:rsidR="009720DD" w:rsidRPr="00040F12">
        <w:rPr>
          <w:rFonts w:ascii="Times New Roman" w:hAnsi="Times New Roman" w:cs="Times New Roman"/>
          <w:noProof/>
          <w:sz w:val="24"/>
          <w:szCs w:val="24"/>
        </w:rPr>
        <w:t>(De Visscher et al., 2016; De Visscher et al., 2017)</w:t>
      </w:r>
      <w:r w:rsidR="006F3CA1" w:rsidRPr="00040F12">
        <w:rPr>
          <w:rFonts w:ascii="Times New Roman" w:hAnsi="Times New Roman" w:cs="Times New Roman"/>
          <w:sz w:val="24"/>
          <w:szCs w:val="24"/>
        </w:rPr>
        <w:t xml:space="preserve">. </w:t>
      </w:r>
      <w:del w:id="618" w:author="Caitlin Jeffrey" w:date="2024-04-01T09:43:00Z">
        <w:r w:rsidR="006260D5" w:rsidRPr="00040F12" w:rsidDel="00CA7A90">
          <w:rPr>
            <w:rFonts w:ascii="Times New Roman" w:hAnsi="Times New Roman" w:cs="Times New Roman"/>
            <w:sz w:val="24"/>
            <w:szCs w:val="24"/>
          </w:rPr>
          <w:delText xml:space="preserve">Although the </w:delText>
        </w:r>
        <w:r w:rsidR="00BB4389" w:rsidRPr="00040F12" w:rsidDel="00CA7A90">
          <w:rPr>
            <w:rFonts w:ascii="Times New Roman" w:hAnsi="Times New Roman" w:cs="Times New Roman"/>
            <w:sz w:val="24"/>
            <w:szCs w:val="24"/>
          </w:rPr>
          <w:delText>specific source and route</w:delText>
        </w:r>
        <w:r w:rsidR="002F525E" w:rsidRPr="00040F12" w:rsidDel="00CA7A90">
          <w:rPr>
            <w:rFonts w:ascii="Times New Roman" w:hAnsi="Times New Roman" w:cs="Times New Roman"/>
            <w:sz w:val="24"/>
            <w:szCs w:val="24"/>
          </w:rPr>
          <w:delText>s</w:delText>
        </w:r>
        <w:r w:rsidR="00BB4389" w:rsidRPr="00040F12" w:rsidDel="00CA7A90">
          <w:rPr>
            <w:rFonts w:ascii="Times New Roman" w:hAnsi="Times New Roman" w:cs="Times New Roman"/>
            <w:sz w:val="24"/>
            <w:szCs w:val="24"/>
          </w:rPr>
          <w:delText xml:space="preserve"> of transmission for many </w:delText>
        </w:r>
        <w:r w:rsidR="00BB4389" w:rsidRPr="00040F12" w:rsidDel="00CA7A90">
          <w:rPr>
            <w:rFonts w:ascii="Times New Roman" w:hAnsi="Times New Roman" w:cs="Times New Roman"/>
            <w:i/>
            <w:iCs/>
            <w:sz w:val="24"/>
            <w:szCs w:val="24"/>
          </w:rPr>
          <w:delText xml:space="preserve">Staph. </w:delText>
        </w:r>
        <w:r w:rsidR="00BB4389" w:rsidRPr="00040F12" w:rsidDel="00CA7A90">
          <w:rPr>
            <w:rFonts w:ascii="Times New Roman" w:hAnsi="Times New Roman" w:cs="Times New Roman"/>
            <w:sz w:val="24"/>
            <w:szCs w:val="24"/>
          </w:rPr>
          <w:delText xml:space="preserve">spp. </w:delText>
        </w:r>
        <w:r w:rsidR="002F525E" w:rsidRPr="00040F12" w:rsidDel="00CA7A90">
          <w:rPr>
            <w:rFonts w:ascii="Times New Roman" w:hAnsi="Times New Roman" w:cs="Times New Roman"/>
            <w:sz w:val="24"/>
            <w:szCs w:val="24"/>
          </w:rPr>
          <w:delText>are</w:delText>
        </w:r>
        <w:r w:rsidR="00BB4389" w:rsidRPr="00040F12" w:rsidDel="00CA7A90">
          <w:rPr>
            <w:rFonts w:ascii="Times New Roman" w:hAnsi="Times New Roman" w:cs="Times New Roman"/>
            <w:sz w:val="24"/>
            <w:szCs w:val="24"/>
          </w:rPr>
          <w:delText xml:space="preserve"> still being elucidated, </w:delText>
        </w:r>
        <w:r w:rsidR="004179C4" w:rsidRPr="00040F12" w:rsidDel="00CA7A90">
          <w:rPr>
            <w:rFonts w:ascii="Times New Roman" w:hAnsi="Times New Roman" w:cs="Times New Roman"/>
            <w:sz w:val="24"/>
            <w:szCs w:val="24"/>
          </w:rPr>
          <w:delText>the</w:delText>
        </w:r>
      </w:del>
      <w:del w:id="619" w:author="Caitlin Jeffrey" w:date="2024-04-01T13:27:00Z">
        <w:r w:rsidR="004179C4" w:rsidRPr="00040F12" w:rsidDel="00732094">
          <w:rPr>
            <w:rFonts w:ascii="Times New Roman" w:hAnsi="Times New Roman" w:cs="Times New Roman"/>
            <w:sz w:val="24"/>
            <w:szCs w:val="24"/>
          </w:rPr>
          <w:delText xml:space="preserve"> importance of </w:delText>
        </w:r>
        <w:r w:rsidR="003C0668" w:rsidRPr="00040F12" w:rsidDel="00732094">
          <w:rPr>
            <w:rFonts w:ascii="Times New Roman" w:hAnsi="Times New Roman" w:cs="Times New Roman"/>
            <w:sz w:val="24"/>
            <w:szCs w:val="24"/>
          </w:rPr>
          <w:delText xml:space="preserve">post-milking </w:delText>
        </w:r>
        <w:r w:rsidR="004179C4" w:rsidRPr="00040F12" w:rsidDel="00732094">
          <w:rPr>
            <w:rFonts w:ascii="Times New Roman" w:hAnsi="Times New Roman" w:cs="Times New Roman"/>
            <w:sz w:val="24"/>
            <w:szCs w:val="24"/>
          </w:rPr>
          <w:delText xml:space="preserve">teat-dip to control this group of bacteria </w:delText>
        </w:r>
        <w:r w:rsidR="00593989" w:rsidRPr="00040F12" w:rsidDel="00732094">
          <w:rPr>
            <w:rFonts w:ascii="Times New Roman" w:hAnsi="Times New Roman" w:cs="Times New Roman"/>
            <w:sz w:val="24"/>
            <w:szCs w:val="24"/>
          </w:rPr>
          <w:delText xml:space="preserve">has been </w:delText>
        </w:r>
        <w:r w:rsidR="004179C4" w:rsidRPr="00040F12" w:rsidDel="00732094">
          <w:rPr>
            <w:rFonts w:ascii="Times New Roman" w:hAnsi="Times New Roman" w:cs="Times New Roman"/>
            <w:sz w:val="24"/>
            <w:szCs w:val="24"/>
          </w:rPr>
          <w:delText>established</w:delText>
        </w:r>
        <w:r w:rsidR="00886A09" w:rsidRPr="00040F12" w:rsidDel="00732094">
          <w:rPr>
            <w:rFonts w:ascii="Times New Roman" w:hAnsi="Times New Roman" w:cs="Times New Roman"/>
            <w:sz w:val="24"/>
            <w:szCs w:val="24"/>
          </w:rPr>
          <w:delText xml:space="preserve"> </w:delText>
        </w:r>
        <w:r w:rsidR="009720DD" w:rsidRPr="00040F12" w:rsidDel="00732094">
          <w:rPr>
            <w:rFonts w:ascii="Times New Roman" w:hAnsi="Times New Roman" w:cs="Times New Roman"/>
            <w:noProof/>
            <w:sz w:val="24"/>
            <w:szCs w:val="24"/>
          </w:rPr>
          <w:delText>(Hogan et al., 1987)</w:delText>
        </w:r>
        <w:r w:rsidR="00F6616B" w:rsidRPr="00040F12" w:rsidDel="00732094">
          <w:rPr>
            <w:rFonts w:ascii="Times New Roman" w:hAnsi="Times New Roman" w:cs="Times New Roman"/>
            <w:sz w:val="24"/>
            <w:szCs w:val="24"/>
          </w:rPr>
          <w:delText xml:space="preserve">, while the efficacy of pre-dipping </w:delText>
        </w:r>
        <w:r w:rsidR="00D93E2B" w:rsidRPr="00040F12" w:rsidDel="00732094">
          <w:rPr>
            <w:rFonts w:ascii="Times New Roman" w:hAnsi="Times New Roman" w:cs="Times New Roman"/>
            <w:sz w:val="24"/>
            <w:szCs w:val="24"/>
          </w:rPr>
          <w:delText xml:space="preserve">to control </w:delText>
        </w:r>
        <w:r w:rsidR="005050D6" w:rsidRPr="00040F12" w:rsidDel="00732094">
          <w:rPr>
            <w:rFonts w:ascii="Times New Roman" w:hAnsi="Times New Roman" w:cs="Times New Roman"/>
            <w:i/>
            <w:iCs/>
            <w:sz w:val="24"/>
            <w:szCs w:val="24"/>
          </w:rPr>
          <w:delText>Staph</w:delText>
        </w:r>
        <w:r w:rsidR="005050D6" w:rsidRPr="00040F12" w:rsidDel="00732094">
          <w:rPr>
            <w:rFonts w:ascii="Times New Roman" w:hAnsi="Times New Roman" w:cs="Times New Roman"/>
            <w:sz w:val="24"/>
            <w:szCs w:val="24"/>
          </w:rPr>
          <w:delText xml:space="preserve">. spp. other than </w:delText>
        </w:r>
        <w:r w:rsidR="005050D6" w:rsidRPr="00040F12" w:rsidDel="00732094">
          <w:rPr>
            <w:rFonts w:ascii="Times New Roman" w:hAnsi="Times New Roman" w:cs="Times New Roman"/>
            <w:i/>
            <w:iCs/>
            <w:sz w:val="24"/>
            <w:szCs w:val="24"/>
          </w:rPr>
          <w:delText>S. aureus</w:delText>
        </w:r>
        <w:r w:rsidR="005050D6" w:rsidRPr="00040F12" w:rsidDel="00732094">
          <w:rPr>
            <w:rFonts w:ascii="Times New Roman" w:hAnsi="Times New Roman" w:cs="Times New Roman"/>
            <w:sz w:val="24"/>
            <w:szCs w:val="24"/>
          </w:rPr>
          <w:delText xml:space="preserve"> </w:delText>
        </w:r>
        <w:r w:rsidR="00F6616B" w:rsidRPr="00040F12" w:rsidDel="00732094">
          <w:rPr>
            <w:rFonts w:ascii="Times New Roman" w:hAnsi="Times New Roman" w:cs="Times New Roman"/>
            <w:sz w:val="24"/>
            <w:szCs w:val="24"/>
          </w:rPr>
          <w:delText>remains controversial</w:delText>
        </w:r>
        <w:r w:rsidR="005050D6" w:rsidRPr="00040F12" w:rsidDel="00732094">
          <w:rPr>
            <w:rFonts w:ascii="Times New Roman" w:hAnsi="Times New Roman" w:cs="Times New Roman"/>
            <w:sz w:val="24"/>
            <w:szCs w:val="24"/>
          </w:rPr>
          <w:delText xml:space="preserve"> </w:delText>
        </w:r>
        <w:r w:rsidR="009720DD" w:rsidRPr="00040F12" w:rsidDel="00732094">
          <w:rPr>
            <w:rFonts w:ascii="Times New Roman" w:hAnsi="Times New Roman" w:cs="Times New Roman"/>
            <w:noProof/>
            <w:sz w:val="24"/>
            <w:szCs w:val="24"/>
          </w:rPr>
          <w:delText>(Pankey, 1989)</w:delText>
        </w:r>
        <w:r w:rsidR="00FA4840" w:rsidRPr="00040F12" w:rsidDel="00732094">
          <w:rPr>
            <w:rFonts w:ascii="Times New Roman" w:hAnsi="Times New Roman" w:cs="Times New Roman"/>
            <w:sz w:val="24"/>
            <w:szCs w:val="24"/>
          </w:rPr>
          <w:delText>.</w:delText>
        </w:r>
        <w:r w:rsidR="009D1ABD" w:rsidRPr="00040F12" w:rsidDel="00732094">
          <w:rPr>
            <w:rFonts w:ascii="Times New Roman" w:hAnsi="Times New Roman" w:cs="Times New Roman"/>
            <w:sz w:val="24"/>
            <w:szCs w:val="24"/>
          </w:rPr>
          <w:delText xml:space="preserve"> </w:delText>
        </w:r>
      </w:del>
      <w:r w:rsidR="005D224F" w:rsidRPr="00040F12">
        <w:rPr>
          <w:rFonts w:ascii="Times New Roman" w:hAnsi="Times New Roman" w:cs="Times New Roman"/>
          <w:sz w:val="24"/>
          <w:szCs w:val="24"/>
        </w:rPr>
        <w:t>I</w:t>
      </w:r>
      <w:r w:rsidR="00365CBD" w:rsidRPr="00040F12">
        <w:rPr>
          <w:rFonts w:ascii="Times New Roman" w:hAnsi="Times New Roman" w:cs="Times New Roman"/>
          <w:sz w:val="24"/>
          <w:szCs w:val="24"/>
        </w:rPr>
        <w:t xml:space="preserve">n general, </w:t>
      </w:r>
      <w:r w:rsidR="00501F06" w:rsidRPr="00040F12">
        <w:rPr>
          <w:rFonts w:ascii="Times New Roman" w:hAnsi="Times New Roman" w:cs="Times New Roman"/>
          <w:sz w:val="24"/>
          <w:szCs w:val="24"/>
        </w:rPr>
        <w:t xml:space="preserve">the use of pre- and post- milking </w:t>
      </w:r>
      <w:r w:rsidR="00886A09" w:rsidRPr="00040F12">
        <w:rPr>
          <w:rFonts w:ascii="Times New Roman" w:hAnsi="Times New Roman" w:cs="Times New Roman"/>
          <w:sz w:val="24"/>
          <w:szCs w:val="24"/>
        </w:rPr>
        <w:t>t</w:t>
      </w:r>
      <w:r w:rsidR="00F81D2F" w:rsidRPr="00040F12">
        <w:rPr>
          <w:rFonts w:ascii="Times New Roman" w:hAnsi="Times New Roman" w:cs="Times New Roman"/>
          <w:sz w:val="24"/>
          <w:szCs w:val="24"/>
        </w:rPr>
        <w:t>eat</w:t>
      </w:r>
      <w:r w:rsidR="00501F06" w:rsidRPr="00040F12">
        <w:rPr>
          <w:rFonts w:ascii="Times New Roman" w:hAnsi="Times New Roman" w:cs="Times New Roman"/>
          <w:sz w:val="24"/>
          <w:szCs w:val="24"/>
        </w:rPr>
        <w:t xml:space="preserve"> </w:t>
      </w:r>
      <w:r w:rsidR="00F81D2F" w:rsidRPr="00040F12">
        <w:rPr>
          <w:rFonts w:ascii="Times New Roman" w:hAnsi="Times New Roman" w:cs="Times New Roman"/>
          <w:sz w:val="24"/>
          <w:szCs w:val="24"/>
        </w:rPr>
        <w:t>dip decreases contamination of</w:t>
      </w:r>
      <w:r w:rsidR="00886A09" w:rsidRPr="00040F12">
        <w:rPr>
          <w:rFonts w:ascii="Times New Roman" w:hAnsi="Times New Roman" w:cs="Times New Roman"/>
          <w:sz w:val="24"/>
          <w:szCs w:val="24"/>
        </w:rPr>
        <w:t xml:space="preserve"> bulk tank</w:t>
      </w:r>
      <w:r w:rsidR="00F81D2F" w:rsidRPr="00040F12">
        <w:rPr>
          <w:rFonts w:ascii="Times New Roman" w:hAnsi="Times New Roman" w:cs="Times New Roman"/>
          <w:sz w:val="24"/>
          <w:szCs w:val="24"/>
        </w:rPr>
        <w:t xml:space="preserve"> milk both by commensal skin organisms and environmental contamination at milking time</w:t>
      </w:r>
      <w:r w:rsidR="005F3326"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w:t>
      </w:r>
      <w:ins w:id="620" w:author="Caitlin Jeffrey" w:date="2024-04-01T13:27:00Z">
        <w:r w:rsidR="00732094" w:rsidRPr="00040F12">
          <w:rPr>
            <w:rFonts w:ascii="Times New Roman" w:hAnsi="Times New Roman" w:cs="Times New Roman"/>
            <w:noProof/>
            <w:sz w:val="24"/>
            <w:szCs w:val="24"/>
          </w:rPr>
          <w:t xml:space="preserve">Hogan et al., 1987, </w:t>
        </w:r>
      </w:ins>
      <w:r w:rsidR="009720DD" w:rsidRPr="00040F12">
        <w:rPr>
          <w:rFonts w:ascii="Times New Roman" w:hAnsi="Times New Roman" w:cs="Times New Roman"/>
          <w:noProof/>
          <w:sz w:val="24"/>
          <w:szCs w:val="24"/>
        </w:rPr>
        <w:t>Pankey et al., 1985; Pankey et al., 1987; Quirk et al., 2012)</w:t>
      </w:r>
      <w:r w:rsidR="001E7624" w:rsidRPr="00040F12">
        <w:rPr>
          <w:rFonts w:ascii="Times New Roman" w:hAnsi="Times New Roman" w:cs="Times New Roman"/>
          <w:sz w:val="24"/>
          <w:szCs w:val="24"/>
        </w:rPr>
        <w:t>.</w:t>
      </w:r>
      <w:r w:rsidR="00347FC2" w:rsidRPr="00040F12">
        <w:rPr>
          <w:rFonts w:ascii="Times New Roman" w:hAnsi="Times New Roman" w:cs="Times New Roman"/>
          <w:sz w:val="24"/>
          <w:szCs w:val="24"/>
        </w:rPr>
        <w:t xml:space="preserve"> </w:t>
      </w:r>
      <w:r w:rsidR="004243F0" w:rsidRPr="00040F12">
        <w:rPr>
          <w:rFonts w:ascii="Times New Roman" w:hAnsi="Times New Roman" w:cs="Times New Roman"/>
          <w:sz w:val="24"/>
          <w:szCs w:val="24"/>
        </w:rPr>
        <w:t xml:space="preserve">All but one farm in the current study would fall into the “low” category </w:t>
      </w:r>
      <w:r w:rsidR="004D56B6" w:rsidRPr="00040F12">
        <w:rPr>
          <w:rFonts w:ascii="Times New Roman" w:hAnsi="Times New Roman" w:cs="Times New Roman"/>
          <w:sz w:val="24"/>
          <w:szCs w:val="24"/>
        </w:rPr>
        <w:t xml:space="preserve">for </w:t>
      </w:r>
      <w:r w:rsidR="004D56B6" w:rsidRPr="00040F12">
        <w:rPr>
          <w:rFonts w:ascii="Times New Roman" w:hAnsi="Times New Roman" w:cs="Times New Roman"/>
          <w:i/>
          <w:iCs/>
          <w:sz w:val="24"/>
          <w:szCs w:val="24"/>
        </w:rPr>
        <w:t xml:space="preserve">Staph. </w:t>
      </w:r>
      <w:r w:rsidR="004D56B6" w:rsidRPr="00040F12">
        <w:rPr>
          <w:rFonts w:ascii="Times New Roman" w:hAnsi="Times New Roman" w:cs="Times New Roman"/>
          <w:sz w:val="24"/>
          <w:szCs w:val="24"/>
        </w:rPr>
        <w:t>spp. counts in the BTM</w:t>
      </w:r>
      <w:r w:rsidR="0018694C"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(Jayarao et al., 2004)</w:t>
      </w:r>
      <w:r w:rsidR="004D56B6" w:rsidRPr="00040F12">
        <w:rPr>
          <w:rFonts w:ascii="Times New Roman" w:hAnsi="Times New Roman" w:cs="Times New Roman"/>
          <w:sz w:val="24"/>
          <w:szCs w:val="24"/>
        </w:rPr>
        <w:t>,</w:t>
      </w:r>
      <w:r w:rsidR="00E76DC7" w:rsidRPr="00040F12">
        <w:rPr>
          <w:rFonts w:ascii="Times New Roman" w:hAnsi="Times New Roman" w:cs="Times New Roman"/>
          <w:sz w:val="24"/>
          <w:szCs w:val="24"/>
        </w:rPr>
        <w:t xml:space="preserve"> </w:t>
      </w:r>
      <w:r w:rsidR="004D56B6" w:rsidRPr="00040F12">
        <w:rPr>
          <w:rFonts w:ascii="Times New Roman" w:hAnsi="Times New Roman" w:cs="Times New Roman"/>
          <w:sz w:val="24"/>
          <w:szCs w:val="24"/>
        </w:rPr>
        <w:t xml:space="preserve">which is </w:t>
      </w:r>
      <w:r w:rsidR="00BB7471" w:rsidRPr="00040F12">
        <w:rPr>
          <w:rFonts w:ascii="Times New Roman" w:hAnsi="Times New Roman" w:cs="Times New Roman"/>
          <w:sz w:val="24"/>
          <w:szCs w:val="24"/>
        </w:rPr>
        <w:t>consistent with all</w:t>
      </w:r>
      <w:r w:rsidR="00400843" w:rsidRPr="00040F12">
        <w:rPr>
          <w:rFonts w:ascii="Times New Roman" w:hAnsi="Times New Roman" w:cs="Times New Roman"/>
          <w:sz w:val="24"/>
          <w:szCs w:val="24"/>
        </w:rPr>
        <w:t xml:space="preserve"> 21</w:t>
      </w:r>
      <w:r w:rsidR="00BB7471" w:rsidRPr="00040F12">
        <w:rPr>
          <w:rFonts w:ascii="Times New Roman" w:hAnsi="Times New Roman" w:cs="Times New Roman"/>
          <w:sz w:val="24"/>
          <w:szCs w:val="24"/>
        </w:rPr>
        <w:t xml:space="preserve"> herds </w:t>
      </w:r>
      <w:r w:rsidR="006F26B9" w:rsidRPr="00040F12">
        <w:rPr>
          <w:rFonts w:ascii="Times New Roman" w:hAnsi="Times New Roman" w:cs="Times New Roman"/>
          <w:sz w:val="24"/>
          <w:szCs w:val="24"/>
        </w:rPr>
        <w:t>using both</w:t>
      </w:r>
      <w:r w:rsidR="00BB7471" w:rsidRPr="00040F12">
        <w:rPr>
          <w:rFonts w:ascii="Times New Roman" w:hAnsi="Times New Roman" w:cs="Times New Roman"/>
          <w:sz w:val="24"/>
          <w:szCs w:val="24"/>
        </w:rPr>
        <w:t xml:space="preserve"> pre-</w:t>
      </w:r>
      <w:r w:rsidR="006F26B9" w:rsidRPr="00040F12">
        <w:rPr>
          <w:rFonts w:ascii="Times New Roman" w:hAnsi="Times New Roman" w:cs="Times New Roman"/>
          <w:sz w:val="24"/>
          <w:szCs w:val="24"/>
        </w:rPr>
        <w:t xml:space="preserve"> and </w:t>
      </w:r>
      <w:r w:rsidR="00BB7471" w:rsidRPr="00040F12">
        <w:rPr>
          <w:rFonts w:ascii="Times New Roman" w:hAnsi="Times New Roman" w:cs="Times New Roman"/>
          <w:sz w:val="24"/>
          <w:szCs w:val="24"/>
        </w:rPr>
        <w:t>post</w:t>
      </w:r>
      <w:r w:rsidR="006F26B9" w:rsidRPr="00040F12">
        <w:rPr>
          <w:rFonts w:ascii="Times New Roman" w:hAnsi="Times New Roman" w:cs="Times New Roman"/>
          <w:sz w:val="24"/>
          <w:szCs w:val="24"/>
        </w:rPr>
        <w:t>-</w:t>
      </w:r>
      <w:r w:rsidR="00BB7471" w:rsidRPr="00040F12">
        <w:rPr>
          <w:rFonts w:ascii="Times New Roman" w:hAnsi="Times New Roman" w:cs="Times New Roman"/>
          <w:sz w:val="24"/>
          <w:szCs w:val="24"/>
        </w:rPr>
        <w:t>dip</w:t>
      </w:r>
      <w:r w:rsidR="006F26B9" w:rsidRPr="00040F12">
        <w:rPr>
          <w:rFonts w:ascii="Times New Roman" w:hAnsi="Times New Roman" w:cs="Times New Roman"/>
          <w:sz w:val="24"/>
          <w:szCs w:val="24"/>
        </w:rPr>
        <w:t xml:space="preserve"> consistently at milking time</w:t>
      </w:r>
      <w:r w:rsidR="007A7D66" w:rsidRPr="00040F12">
        <w:rPr>
          <w:rFonts w:ascii="Times New Roman" w:hAnsi="Times New Roman" w:cs="Times New Roman"/>
          <w:sz w:val="24"/>
          <w:szCs w:val="24"/>
        </w:rPr>
        <w:t>.</w:t>
      </w:r>
      <w:r w:rsidR="000C5CB3" w:rsidRPr="00040F12">
        <w:rPr>
          <w:rFonts w:ascii="Times New Roman" w:hAnsi="Times New Roman" w:cs="Times New Roman"/>
          <w:sz w:val="24"/>
          <w:szCs w:val="24"/>
        </w:rPr>
        <w:t xml:space="preserve"> </w:t>
      </w:r>
    </w:p>
    <w:p w14:paraId="06F6D1DB" w14:textId="5765008A" w:rsidR="00A21424" w:rsidRPr="00040F12" w:rsidRDefault="00E74A37" w:rsidP="006E592D">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Streptococci and strep-like organisms (SSLO) </w:t>
      </w:r>
      <w:r w:rsidR="00A21424" w:rsidRPr="00040F12">
        <w:rPr>
          <w:rFonts w:ascii="Times New Roman" w:hAnsi="Times New Roman" w:cs="Times New Roman"/>
          <w:sz w:val="24"/>
          <w:szCs w:val="24"/>
        </w:rPr>
        <w:t xml:space="preserve">counts in BTM for </w:t>
      </w:r>
      <w:del w:id="621" w:author="Caitlin Jeffrey" w:date="2024-03-18T14:08:00Z">
        <w:r w:rsidR="00A21424" w:rsidRPr="00040F12" w:rsidDel="00730AD3">
          <w:rPr>
            <w:rFonts w:ascii="Times New Roman" w:hAnsi="Times New Roman" w:cs="Times New Roman"/>
            <w:sz w:val="24"/>
            <w:szCs w:val="24"/>
          </w:rPr>
          <w:delText>bedded packs</w:delText>
        </w:r>
      </w:del>
      <w:ins w:id="622" w:author="Caitlin Jeffrey" w:date="2024-03-18T14:08:00Z">
        <w:r w:rsidR="00730AD3" w:rsidRPr="00040F12">
          <w:rPr>
            <w:rFonts w:ascii="Times New Roman" w:hAnsi="Times New Roman" w:cs="Times New Roman"/>
            <w:sz w:val="24"/>
            <w:szCs w:val="24"/>
          </w:rPr>
          <w:t>BP</w:t>
        </w:r>
      </w:ins>
      <w:r w:rsidR="00A21424" w:rsidRPr="00040F12">
        <w:rPr>
          <w:rFonts w:ascii="Times New Roman" w:hAnsi="Times New Roman" w:cs="Times New Roman"/>
          <w:sz w:val="24"/>
          <w:szCs w:val="24"/>
        </w:rPr>
        <w:t xml:space="preserve"> in the current study</w:t>
      </w:r>
      <w:ins w:id="623" w:author="Caitlin Jeffrey" w:date="2024-04-01T11:46:00Z">
        <w:r w:rsidR="00086C71" w:rsidRPr="00040F12">
          <w:rPr>
            <w:rFonts w:ascii="Times New Roman" w:hAnsi="Times New Roman" w:cs="Times New Roman"/>
            <w:sz w:val="24"/>
            <w:szCs w:val="24"/>
          </w:rPr>
          <w:t xml:space="preserve"> </w:t>
        </w:r>
      </w:ins>
      <w:del w:id="624" w:author="Caitlin Jeffrey" w:date="2024-04-01T11:46:00Z">
        <w:r w:rsidR="00A21424" w:rsidRPr="00040F12" w:rsidDel="00086C71">
          <w:rPr>
            <w:rFonts w:ascii="Times New Roman" w:hAnsi="Times New Roman" w:cs="Times New Roman"/>
            <w:sz w:val="24"/>
            <w:szCs w:val="24"/>
          </w:rPr>
          <w:delText xml:space="preserve"> </w:delText>
        </w:r>
      </w:del>
      <w:r w:rsidR="00A21424" w:rsidRPr="00040F12">
        <w:rPr>
          <w:rFonts w:ascii="Times New Roman" w:hAnsi="Times New Roman" w:cs="Times New Roman"/>
          <w:sz w:val="24"/>
          <w:szCs w:val="24"/>
        </w:rPr>
        <w:t xml:space="preserve">were much lower than those </w:t>
      </w:r>
      <w:r w:rsidR="00FB1E18" w:rsidRPr="00040F12">
        <w:rPr>
          <w:rFonts w:ascii="Times New Roman" w:hAnsi="Times New Roman" w:cs="Times New Roman"/>
          <w:sz w:val="24"/>
          <w:szCs w:val="24"/>
        </w:rPr>
        <w:t>from</w:t>
      </w:r>
      <w:r w:rsidR="00A21424" w:rsidRPr="00040F12">
        <w:rPr>
          <w:rFonts w:ascii="Times New Roman" w:hAnsi="Times New Roman" w:cs="Times New Roman"/>
          <w:sz w:val="24"/>
          <w:szCs w:val="24"/>
        </w:rPr>
        <w:t xml:space="preserve"> Minnesota </w:t>
      </w:r>
      <w:del w:id="625" w:author="Caitlin Jeffrey" w:date="2024-03-18T13:52:00Z">
        <w:r w:rsidR="00A21424" w:rsidRPr="00040F12" w:rsidDel="00627761">
          <w:rPr>
            <w:rFonts w:ascii="Times New Roman" w:hAnsi="Times New Roman" w:cs="Times New Roman"/>
            <w:sz w:val="24"/>
            <w:szCs w:val="24"/>
          </w:rPr>
          <w:delText>composting bedded packs</w:delText>
        </w:r>
      </w:del>
      <w:ins w:id="626" w:author="Caitlin Jeffrey" w:date="2024-03-18T13:52:00Z">
        <w:r w:rsidR="00627761" w:rsidRPr="00040F12">
          <w:rPr>
            <w:rFonts w:ascii="Times New Roman" w:hAnsi="Times New Roman" w:cs="Times New Roman"/>
            <w:sz w:val="24"/>
            <w:szCs w:val="24"/>
          </w:rPr>
          <w:t>CBP</w:t>
        </w:r>
      </w:ins>
      <w:r w:rsidR="00A21424" w:rsidRPr="00040F12">
        <w:rPr>
          <w:rFonts w:ascii="Times New Roman" w:hAnsi="Times New Roman" w:cs="Times New Roman"/>
          <w:sz w:val="24"/>
          <w:szCs w:val="24"/>
        </w:rPr>
        <w:t xml:space="preserve"> in the winter</w:t>
      </w:r>
      <w:ins w:id="627" w:author="Caitlin Jeffrey" w:date="2024-04-01T11:47:00Z">
        <w:r w:rsidR="00153EA0" w:rsidRPr="00040F12">
          <w:rPr>
            <w:rFonts w:ascii="Times New Roman" w:hAnsi="Times New Roman" w:cs="Times New Roman"/>
            <w:sz w:val="24"/>
            <w:szCs w:val="24"/>
          </w:rPr>
          <w:t xml:space="preserve"> (98-48,400 cfu/mL, </w:t>
        </w:r>
      </w:ins>
      <w:del w:id="628" w:author="Caitlin Jeffrey" w:date="2024-04-01T11:47:00Z">
        <w:r w:rsidR="00A21424" w:rsidRPr="00040F12" w:rsidDel="00153EA0">
          <w:rPr>
            <w:rFonts w:ascii="Times New Roman" w:hAnsi="Times New Roman" w:cs="Times New Roman"/>
            <w:sz w:val="24"/>
            <w:szCs w:val="24"/>
          </w:rPr>
          <w:delText xml:space="preserve">. </w:delText>
        </w:r>
      </w:del>
      <w:r w:rsidR="00A21424" w:rsidRPr="00040F12">
        <w:rPr>
          <w:rFonts w:ascii="Times New Roman" w:hAnsi="Times New Roman" w:cs="Times New Roman"/>
          <w:sz w:val="24"/>
          <w:szCs w:val="24"/>
        </w:rPr>
        <w:t>Shane et al. 2010</w:t>
      </w:r>
      <w:ins w:id="629" w:author="Caitlin Jeffrey" w:date="2024-04-01T11:47:00Z">
        <w:r w:rsidR="00153EA0" w:rsidRPr="00040F12">
          <w:rPr>
            <w:rFonts w:ascii="Times New Roman" w:hAnsi="Times New Roman" w:cs="Times New Roman"/>
            <w:sz w:val="24"/>
            <w:szCs w:val="24"/>
          </w:rPr>
          <w:t>;</w:t>
        </w:r>
      </w:ins>
      <w:r w:rsidR="00A21424" w:rsidRPr="00040F12">
        <w:rPr>
          <w:rFonts w:ascii="Times New Roman" w:hAnsi="Times New Roman" w:cs="Times New Roman"/>
          <w:sz w:val="24"/>
          <w:szCs w:val="24"/>
        </w:rPr>
        <w:t xml:space="preserve"> </w:t>
      </w:r>
      <w:ins w:id="630" w:author="Caitlin Jeffrey" w:date="2024-04-01T11:47:00Z">
        <w:r w:rsidR="00153EA0" w:rsidRPr="00040F12">
          <w:rPr>
            <w:rFonts w:ascii="Times New Roman" w:hAnsi="Times New Roman" w:cs="Times New Roman"/>
            <w:sz w:val="24"/>
            <w:szCs w:val="24"/>
          </w:rPr>
          <w:t>mean: 911 cfu/mL, 95% CI: 138-6,01</w:t>
        </w:r>
        <w:r w:rsidR="00CB6FBF" w:rsidRPr="00040F12">
          <w:rPr>
            <w:rFonts w:ascii="Times New Roman" w:hAnsi="Times New Roman" w:cs="Times New Roman"/>
            <w:sz w:val="24"/>
            <w:szCs w:val="24"/>
          </w:rPr>
          <w:t>,</w:t>
        </w:r>
      </w:ins>
      <w:del w:id="631" w:author="Caitlin Jeffrey" w:date="2024-04-01T11:47:00Z">
        <w:r w:rsidR="00A21424" w:rsidRPr="00040F12" w:rsidDel="00153EA0">
          <w:rPr>
            <w:rFonts w:ascii="Times New Roman" w:hAnsi="Times New Roman" w:cs="Times New Roman"/>
            <w:sz w:val="24"/>
            <w:szCs w:val="24"/>
          </w:rPr>
          <w:delText>reported a range of</w:delText>
        </w:r>
        <w:r w:rsidR="00774B9C" w:rsidRPr="00040F12" w:rsidDel="00153EA0">
          <w:rPr>
            <w:rFonts w:ascii="Times New Roman" w:hAnsi="Times New Roman" w:cs="Times New Roman"/>
            <w:i/>
            <w:iCs/>
            <w:sz w:val="24"/>
            <w:szCs w:val="24"/>
          </w:rPr>
          <w:delText xml:space="preserve"> </w:delText>
        </w:r>
        <w:r w:rsidR="00774B9C" w:rsidRPr="00040F12" w:rsidDel="00153EA0">
          <w:rPr>
            <w:rFonts w:ascii="Times New Roman" w:hAnsi="Times New Roman" w:cs="Times New Roman"/>
            <w:sz w:val="24"/>
            <w:szCs w:val="24"/>
          </w:rPr>
          <w:delText>SSLO</w:delText>
        </w:r>
        <w:r w:rsidR="00A21424" w:rsidRPr="00040F12" w:rsidDel="00153EA0">
          <w:rPr>
            <w:rFonts w:ascii="Times New Roman" w:hAnsi="Times New Roman" w:cs="Times New Roman"/>
            <w:i/>
            <w:iCs/>
            <w:sz w:val="24"/>
            <w:szCs w:val="24"/>
          </w:rPr>
          <w:delText xml:space="preserve"> </w:delText>
        </w:r>
        <w:r w:rsidR="00A21424" w:rsidRPr="00040F12" w:rsidDel="00153EA0">
          <w:rPr>
            <w:rFonts w:ascii="Times New Roman" w:hAnsi="Times New Roman" w:cs="Times New Roman"/>
            <w:sz w:val="24"/>
            <w:szCs w:val="24"/>
          </w:rPr>
          <w:delText xml:space="preserve">counts of 98-48,400 </w:delText>
        </w:r>
        <w:r w:rsidR="00367BB8" w:rsidRPr="00040F12" w:rsidDel="00153EA0">
          <w:rPr>
            <w:rFonts w:ascii="Times New Roman" w:hAnsi="Times New Roman" w:cs="Times New Roman"/>
            <w:sz w:val="24"/>
            <w:szCs w:val="24"/>
          </w:rPr>
          <w:delText>cfu</w:delText>
        </w:r>
        <w:r w:rsidR="00A21424" w:rsidRPr="00040F12" w:rsidDel="00153EA0">
          <w:rPr>
            <w:rFonts w:ascii="Times New Roman" w:hAnsi="Times New Roman" w:cs="Times New Roman"/>
            <w:sz w:val="24"/>
            <w:szCs w:val="24"/>
          </w:rPr>
          <w:delText>/mL for six farms, and</w:delText>
        </w:r>
      </w:del>
      <w:r w:rsidR="00A21424" w:rsidRPr="00040F12">
        <w:rPr>
          <w:rFonts w:ascii="Times New Roman" w:hAnsi="Times New Roman" w:cs="Times New Roman"/>
          <w:sz w:val="24"/>
          <w:szCs w:val="24"/>
        </w:rPr>
        <w:t xml:space="preserve"> Lobeck et al. 2012</w:t>
      </w:r>
      <w:del w:id="632" w:author="Caitlin Jeffrey" w:date="2024-04-01T11:47:00Z">
        <w:r w:rsidR="00A21424" w:rsidRPr="00040F12" w:rsidDel="00CB6FBF">
          <w:rPr>
            <w:rFonts w:ascii="Times New Roman" w:hAnsi="Times New Roman" w:cs="Times New Roman"/>
            <w:sz w:val="24"/>
            <w:szCs w:val="24"/>
          </w:rPr>
          <w:delText xml:space="preserve"> reported a</w:delText>
        </w:r>
        <w:r w:rsidR="00A21424" w:rsidRPr="00040F12" w:rsidDel="00153EA0">
          <w:rPr>
            <w:rFonts w:ascii="Times New Roman" w:hAnsi="Times New Roman" w:cs="Times New Roman"/>
            <w:sz w:val="24"/>
            <w:szCs w:val="24"/>
          </w:rPr>
          <w:delText xml:space="preserve"> mean of 911 </w:delText>
        </w:r>
        <w:r w:rsidR="00367BB8" w:rsidRPr="00040F12" w:rsidDel="00153EA0">
          <w:rPr>
            <w:rFonts w:ascii="Times New Roman" w:hAnsi="Times New Roman" w:cs="Times New Roman"/>
            <w:sz w:val="24"/>
            <w:szCs w:val="24"/>
          </w:rPr>
          <w:delText>cfu</w:delText>
        </w:r>
        <w:r w:rsidR="00A21424" w:rsidRPr="00040F12" w:rsidDel="00153EA0">
          <w:rPr>
            <w:rFonts w:ascii="Times New Roman" w:hAnsi="Times New Roman" w:cs="Times New Roman"/>
            <w:sz w:val="24"/>
            <w:szCs w:val="24"/>
          </w:rPr>
          <w:delText>/mL (95% CI: 138-6,011</w:delText>
        </w:r>
      </w:del>
      <w:r w:rsidR="00A21424" w:rsidRPr="00040F12">
        <w:rPr>
          <w:rFonts w:ascii="Times New Roman" w:hAnsi="Times New Roman" w:cs="Times New Roman"/>
          <w:sz w:val="24"/>
          <w:szCs w:val="24"/>
        </w:rPr>
        <w:t xml:space="preserve">). </w:t>
      </w:r>
      <w:del w:id="633" w:author="Caitlin Jeffrey" w:date="2024-04-01T09:44:00Z">
        <w:r w:rsidR="00A21424" w:rsidRPr="00040F12" w:rsidDel="00F022E4">
          <w:rPr>
            <w:rFonts w:ascii="Times New Roman" w:hAnsi="Times New Roman" w:cs="Times New Roman"/>
            <w:sz w:val="24"/>
            <w:szCs w:val="24"/>
          </w:rPr>
          <w:delText>The m</w:delText>
        </w:r>
        <w:r w:rsidR="00CB6F7A" w:rsidRPr="00040F12" w:rsidDel="00F022E4">
          <w:rPr>
            <w:rFonts w:ascii="Times New Roman" w:hAnsi="Times New Roman" w:cs="Times New Roman"/>
            <w:sz w:val="24"/>
            <w:szCs w:val="24"/>
          </w:rPr>
          <w:delText>edia</w:delText>
        </w:r>
        <w:r w:rsidR="00A21424" w:rsidRPr="00040F12" w:rsidDel="00F022E4">
          <w:rPr>
            <w:rFonts w:ascii="Times New Roman" w:hAnsi="Times New Roman" w:cs="Times New Roman"/>
            <w:sz w:val="24"/>
            <w:szCs w:val="24"/>
          </w:rPr>
          <w:delText xml:space="preserve">n </w:delText>
        </w:r>
        <w:r w:rsidR="00774B9C" w:rsidRPr="00040F12" w:rsidDel="00F022E4">
          <w:rPr>
            <w:rFonts w:ascii="Times New Roman" w:hAnsi="Times New Roman" w:cs="Times New Roman"/>
            <w:sz w:val="24"/>
            <w:szCs w:val="24"/>
          </w:rPr>
          <w:delText>SSLO</w:delText>
        </w:r>
        <w:r w:rsidR="00A21424" w:rsidRPr="00040F12" w:rsidDel="00F022E4">
          <w:rPr>
            <w:rFonts w:ascii="Times New Roman" w:hAnsi="Times New Roman" w:cs="Times New Roman"/>
            <w:sz w:val="24"/>
            <w:szCs w:val="24"/>
          </w:rPr>
          <w:delText xml:space="preserve"> counts for bedded pack farms included in the current study was 3</w:delText>
        </w:r>
        <w:r w:rsidR="00931660" w:rsidRPr="00040F12" w:rsidDel="00F022E4">
          <w:rPr>
            <w:rFonts w:ascii="Times New Roman" w:hAnsi="Times New Roman" w:cs="Times New Roman"/>
            <w:sz w:val="24"/>
            <w:szCs w:val="24"/>
          </w:rPr>
          <w:delText>5</w:delText>
        </w:r>
        <w:r w:rsidR="00A21424" w:rsidRPr="00040F12" w:rsidDel="00F022E4">
          <w:rPr>
            <w:rFonts w:ascii="Times New Roman" w:hAnsi="Times New Roman" w:cs="Times New Roman"/>
            <w:sz w:val="24"/>
            <w:szCs w:val="24"/>
          </w:rPr>
          <w:delText xml:space="preserve"> </w:delText>
        </w:r>
        <w:r w:rsidR="00367BB8" w:rsidRPr="00040F12" w:rsidDel="00F022E4">
          <w:rPr>
            <w:rFonts w:ascii="Times New Roman" w:hAnsi="Times New Roman" w:cs="Times New Roman"/>
            <w:sz w:val="24"/>
            <w:szCs w:val="24"/>
          </w:rPr>
          <w:delText>cfu</w:delText>
        </w:r>
        <w:r w:rsidR="00A21424" w:rsidRPr="00040F12" w:rsidDel="00F022E4">
          <w:rPr>
            <w:rFonts w:ascii="Times New Roman" w:hAnsi="Times New Roman" w:cs="Times New Roman"/>
            <w:sz w:val="24"/>
            <w:szCs w:val="24"/>
          </w:rPr>
          <w:delText>/mL (</w:delText>
        </w:r>
        <w:r w:rsidR="00931660" w:rsidRPr="00040F12" w:rsidDel="00F022E4">
          <w:rPr>
            <w:rFonts w:ascii="Times New Roman" w:hAnsi="Times New Roman" w:cs="Times New Roman"/>
            <w:sz w:val="24"/>
            <w:szCs w:val="24"/>
          </w:rPr>
          <w:delText>range:</w:delText>
        </w:r>
        <w:r w:rsidR="00A21424" w:rsidRPr="00040F12" w:rsidDel="00F022E4">
          <w:rPr>
            <w:rFonts w:ascii="Times New Roman" w:hAnsi="Times New Roman" w:cs="Times New Roman"/>
            <w:sz w:val="24"/>
            <w:szCs w:val="24"/>
          </w:rPr>
          <w:delText xml:space="preserve"> </w:delText>
        </w:r>
        <w:r w:rsidR="000C73D5" w:rsidRPr="00040F12" w:rsidDel="00F022E4">
          <w:rPr>
            <w:rFonts w:ascii="Times New Roman" w:eastAsia="Times New Roman" w:hAnsi="Times New Roman" w:cs="Times New Roman"/>
            <w:color w:val="000000"/>
            <w:sz w:val="24"/>
            <w:szCs w:val="24"/>
          </w:rPr>
          <w:delText>10-80</w:delText>
        </w:r>
        <w:r w:rsidR="00A21424" w:rsidRPr="00040F12" w:rsidDel="00F022E4">
          <w:rPr>
            <w:rFonts w:ascii="Times New Roman" w:hAnsi="Times New Roman" w:cs="Times New Roman"/>
            <w:sz w:val="24"/>
            <w:szCs w:val="24"/>
          </w:rPr>
          <w:delText xml:space="preserve">). </w:delText>
        </w:r>
      </w:del>
      <w:r w:rsidR="0095688F" w:rsidRPr="00040F12">
        <w:rPr>
          <w:rFonts w:ascii="Times New Roman" w:hAnsi="Times New Roman" w:cs="Times New Roman"/>
          <w:sz w:val="24"/>
          <w:szCs w:val="24"/>
        </w:rPr>
        <w:t>Work</w:t>
      </w:r>
      <w:r w:rsidR="00A21424" w:rsidRPr="00040F12">
        <w:rPr>
          <w:rFonts w:ascii="Times New Roman" w:hAnsi="Times New Roman" w:cs="Times New Roman"/>
          <w:sz w:val="24"/>
          <w:szCs w:val="24"/>
        </w:rPr>
        <w:t xml:space="preserve"> from Barberg et al. (2007) describing milk quality on </w:t>
      </w:r>
      <w:del w:id="634" w:author="Caitlin Jeffrey" w:date="2024-03-18T13:52:00Z">
        <w:r w:rsidR="00A21424" w:rsidRPr="00040F12" w:rsidDel="00627761">
          <w:rPr>
            <w:rFonts w:ascii="Times New Roman" w:hAnsi="Times New Roman" w:cs="Times New Roman"/>
            <w:sz w:val="24"/>
            <w:szCs w:val="24"/>
          </w:rPr>
          <w:delText>composting bedded packs</w:delText>
        </w:r>
      </w:del>
      <w:ins w:id="635" w:author="Caitlin Jeffrey" w:date="2024-03-18T13:52:00Z">
        <w:r w:rsidR="00627761" w:rsidRPr="00040F12">
          <w:rPr>
            <w:rFonts w:ascii="Times New Roman" w:hAnsi="Times New Roman" w:cs="Times New Roman"/>
            <w:sz w:val="24"/>
            <w:szCs w:val="24"/>
          </w:rPr>
          <w:t>CBP</w:t>
        </w:r>
      </w:ins>
      <w:r w:rsidR="00A21424" w:rsidRPr="00040F12">
        <w:rPr>
          <w:rFonts w:ascii="Times New Roman" w:hAnsi="Times New Roman" w:cs="Times New Roman"/>
          <w:sz w:val="24"/>
          <w:szCs w:val="24"/>
        </w:rPr>
        <w:t xml:space="preserve"> in Minnesota note</w:t>
      </w:r>
      <w:r w:rsidR="0095688F" w:rsidRPr="00040F12">
        <w:rPr>
          <w:rFonts w:ascii="Times New Roman" w:hAnsi="Times New Roman" w:cs="Times New Roman"/>
          <w:sz w:val="24"/>
          <w:szCs w:val="24"/>
        </w:rPr>
        <w:t>d</w:t>
      </w:r>
      <w:r w:rsidR="00A21424" w:rsidRPr="00040F12">
        <w:rPr>
          <w:rFonts w:ascii="Times New Roman" w:hAnsi="Times New Roman" w:cs="Times New Roman"/>
          <w:sz w:val="24"/>
          <w:szCs w:val="24"/>
        </w:rPr>
        <w:t xml:space="preserve"> that 6</w:t>
      </w:r>
      <w:r w:rsidR="0095688F" w:rsidRPr="00040F12">
        <w:rPr>
          <w:rFonts w:ascii="Times New Roman" w:hAnsi="Times New Roman" w:cs="Times New Roman"/>
          <w:sz w:val="24"/>
          <w:szCs w:val="24"/>
        </w:rPr>
        <w:t xml:space="preserve"> of </w:t>
      </w:r>
      <w:r w:rsidR="00A21424" w:rsidRPr="00040F12">
        <w:rPr>
          <w:rFonts w:ascii="Times New Roman" w:hAnsi="Times New Roman" w:cs="Times New Roman"/>
          <w:sz w:val="24"/>
          <w:szCs w:val="24"/>
        </w:rPr>
        <w:t xml:space="preserve">12 farms sampled had “high” levels of </w:t>
      </w:r>
      <w:r w:rsidR="00774B9C" w:rsidRPr="00040F12">
        <w:rPr>
          <w:rFonts w:ascii="Times New Roman" w:hAnsi="Times New Roman" w:cs="Times New Roman"/>
          <w:sz w:val="24"/>
          <w:szCs w:val="24"/>
        </w:rPr>
        <w:t>SSLO</w:t>
      </w:r>
      <w:r w:rsidR="00A21424" w:rsidRPr="00040F12">
        <w:rPr>
          <w:rFonts w:ascii="Times New Roman" w:hAnsi="Times New Roman" w:cs="Times New Roman"/>
          <w:sz w:val="24"/>
          <w:szCs w:val="24"/>
        </w:rPr>
        <w:t xml:space="preserve">. </w:t>
      </w:r>
      <w:r w:rsidR="00A00610" w:rsidRPr="00040F12">
        <w:rPr>
          <w:rFonts w:ascii="Times New Roman" w:hAnsi="Times New Roman" w:cs="Times New Roman"/>
          <w:sz w:val="24"/>
          <w:szCs w:val="24"/>
        </w:rPr>
        <w:t xml:space="preserve">SSLO count did not differ </w:t>
      </w:r>
      <w:r w:rsidR="00917C1E" w:rsidRPr="00040F12">
        <w:rPr>
          <w:rFonts w:ascii="Times New Roman" w:hAnsi="Times New Roman" w:cs="Times New Roman"/>
          <w:sz w:val="24"/>
          <w:szCs w:val="24"/>
        </w:rPr>
        <w:t xml:space="preserve">between </w:t>
      </w:r>
      <w:del w:id="636" w:author="Caitlin Jeffrey" w:date="2024-03-18T14:12:00Z">
        <w:r w:rsidR="00917C1E" w:rsidRPr="00040F12" w:rsidDel="00730AD3">
          <w:rPr>
            <w:rFonts w:ascii="Times New Roman" w:hAnsi="Times New Roman" w:cs="Times New Roman"/>
            <w:sz w:val="24"/>
            <w:szCs w:val="24"/>
          </w:rPr>
          <w:delText>tiestalls</w:delText>
        </w:r>
      </w:del>
      <w:ins w:id="637" w:author="Caitlin Jeffrey" w:date="2024-03-18T14:12:00Z">
        <w:r w:rsidR="00730AD3" w:rsidRPr="00040F12">
          <w:rPr>
            <w:rFonts w:ascii="Times New Roman" w:hAnsi="Times New Roman" w:cs="Times New Roman"/>
            <w:sz w:val="24"/>
            <w:szCs w:val="24"/>
          </w:rPr>
          <w:t>TS</w:t>
        </w:r>
      </w:ins>
      <w:r w:rsidR="00917C1E" w:rsidRPr="00040F12">
        <w:rPr>
          <w:rFonts w:ascii="Times New Roman" w:hAnsi="Times New Roman" w:cs="Times New Roman"/>
          <w:sz w:val="24"/>
          <w:szCs w:val="24"/>
        </w:rPr>
        <w:t xml:space="preserve">, </w:t>
      </w:r>
      <w:del w:id="638" w:author="Caitlin Jeffrey" w:date="2024-03-18T14:13:00Z">
        <w:r w:rsidR="00917C1E" w:rsidRPr="00040F12" w:rsidDel="00730AD3">
          <w:rPr>
            <w:rFonts w:ascii="Times New Roman" w:hAnsi="Times New Roman" w:cs="Times New Roman"/>
            <w:sz w:val="24"/>
            <w:szCs w:val="24"/>
          </w:rPr>
          <w:delText>freestalls</w:delText>
        </w:r>
      </w:del>
      <w:ins w:id="639" w:author="Caitlin Jeffrey" w:date="2024-03-18T14:13:00Z">
        <w:r w:rsidR="00730AD3" w:rsidRPr="00040F12">
          <w:rPr>
            <w:rFonts w:ascii="Times New Roman" w:hAnsi="Times New Roman" w:cs="Times New Roman"/>
            <w:sz w:val="24"/>
            <w:szCs w:val="24"/>
          </w:rPr>
          <w:t>FS</w:t>
        </w:r>
      </w:ins>
      <w:r w:rsidR="00917C1E" w:rsidRPr="00040F12">
        <w:rPr>
          <w:rFonts w:ascii="Times New Roman" w:hAnsi="Times New Roman" w:cs="Times New Roman"/>
          <w:sz w:val="24"/>
          <w:szCs w:val="24"/>
        </w:rPr>
        <w:t xml:space="preserve">, and </w:t>
      </w:r>
      <w:del w:id="640" w:author="Caitlin Jeffrey" w:date="2024-03-18T14:08:00Z">
        <w:r w:rsidR="00917C1E" w:rsidRPr="00040F12" w:rsidDel="00730AD3">
          <w:rPr>
            <w:rFonts w:ascii="Times New Roman" w:hAnsi="Times New Roman" w:cs="Times New Roman"/>
            <w:sz w:val="24"/>
            <w:szCs w:val="24"/>
          </w:rPr>
          <w:delText>bedded packs</w:delText>
        </w:r>
      </w:del>
      <w:ins w:id="641" w:author="Caitlin Jeffrey" w:date="2024-03-18T14:08:00Z">
        <w:r w:rsidR="00730AD3" w:rsidRPr="00040F12">
          <w:rPr>
            <w:rFonts w:ascii="Times New Roman" w:hAnsi="Times New Roman" w:cs="Times New Roman"/>
            <w:sz w:val="24"/>
            <w:szCs w:val="24"/>
          </w:rPr>
          <w:t>BP</w:t>
        </w:r>
      </w:ins>
      <w:r w:rsidR="00917C1E" w:rsidRPr="00040F12">
        <w:rPr>
          <w:rFonts w:ascii="Times New Roman" w:hAnsi="Times New Roman" w:cs="Times New Roman"/>
          <w:sz w:val="24"/>
          <w:szCs w:val="24"/>
        </w:rPr>
        <w:t xml:space="preserve"> in the current study. </w:t>
      </w:r>
      <w:r w:rsidR="00D841C1" w:rsidRPr="00040F12">
        <w:rPr>
          <w:rFonts w:ascii="Times New Roman" w:hAnsi="Times New Roman" w:cs="Times New Roman"/>
          <w:sz w:val="24"/>
          <w:szCs w:val="24"/>
        </w:rPr>
        <w:t>T</w:t>
      </w:r>
      <w:r w:rsidR="00A21424" w:rsidRPr="00040F12">
        <w:rPr>
          <w:rFonts w:ascii="Times New Roman" w:hAnsi="Times New Roman" w:cs="Times New Roman"/>
          <w:sz w:val="24"/>
          <w:szCs w:val="24"/>
        </w:rPr>
        <w:t xml:space="preserve">he overall </w:t>
      </w:r>
      <w:r w:rsidR="00774B9C" w:rsidRPr="00040F12">
        <w:rPr>
          <w:rFonts w:ascii="Times New Roman" w:hAnsi="Times New Roman" w:cs="Times New Roman"/>
          <w:sz w:val="24"/>
          <w:szCs w:val="24"/>
        </w:rPr>
        <w:t xml:space="preserve">SSLO </w:t>
      </w:r>
      <w:r w:rsidR="00A21424" w:rsidRPr="00040F12">
        <w:rPr>
          <w:rFonts w:ascii="Times New Roman" w:hAnsi="Times New Roman" w:cs="Times New Roman"/>
          <w:sz w:val="24"/>
          <w:szCs w:val="24"/>
        </w:rPr>
        <w:t xml:space="preserve">count for </w:t>
      </w:r>
      <w:r w:rsidR="00C35893" w:rsidRPr="00040F12">
        <w:rPr>
          <w:rFonts w:ascii="Times New Roman" w:hAnsi="Times New Roman" w:cs="Times New Roman"/>
          <w:sz w:val="24"/>
          <w:szCs w:val="24"/>
        </w:rPr>
        <w:t xml:space="preserve">all 21 </w:t>
      </w:r>
      <w:r w:rsidR="00A21424" w:rsidRPr="00040F12">
        <w:rPr>
          <w:rFonts w:ascii="Times New Roman" w:hAnsi="Times New Roman" w:cs="Times New Roman"/>
          <w:sz w:val="24"/>
          <w:szCs w:val="24"/>
        </w:rPr>
        <w:t xml:space="preserve">farms included in the current study </w:t>
      </w:r>
      <w:del w:id="642" w:author="Caitlin Jeffrey" w:date="2024-04-01T11:48:00Z">
        <w:r w:rsidR="00A21424" w:rsidRPr="00040F12" w:rsidDel="00CB6FBF">
          <w:rPr>
            <w:rFonts w:ascii="Times New Roman" w:hAnsi="Times New Roman" w:cs="Times New Roman"/>
            <w:sz w:val="24"/>
            <w:szCs w:val="24"/>
          </w:rPr>
          <w:delText>(</w:delText>
        </w:r>
        <w:r w:rsidR="0087218E" w:rsidRPr="00040F12" w:rsidDel="00CB6FBF">
          <w:rPr>
            <w:rFonts w:ascii="Times New Roman" w:hAnsi="Times New Roman" w:cs="Times New Roman"/>
            <w:sz w:val="24"/>
            <w:szCs w:val="24"/>
          </w:rPr>
          <w:delText xml:space="preserve">median: </w:delText>
        </w:r>
        <w:r w:rsidR="00FC7D05" w:rsidRPr="00040F12" w:rsidDel="00CB6FBF">
          <w:rPr>
            <w:rFonts w:ascii="Times New Roman" w:hAnsi="Times New Roman" w:cs="Times New Roman"/>
            <w:sz w:val="24"/>
            <w:szCs w:val="24"/>
          </w:rPr>
          <w:delText xml:space="preserve">45 </w:delText>
        </w:r>
        <w:r w:rsidR="00367BB8" w:rsidRPr="00040F12" w:rsidDel="00CB6FBF">
          <w:rPr>
            <w:rFonts w:ascii="Times New Roman" w:hAnsi="Times New Roman" w:cs="Times New Roman"/>
            <w:sz w:val="24"/>
            <w:szCs w:val="24"/>
          </w:rPr>
          <w:delText>cfu</w:delText>
        </w:r>
        <w:r w:rsidR="00A21424" w:rsidRPr="00040F12" w:rsidDel="00CB6FBF">
          <w:rPr>
            <w:rFonts w:ascii="Times New Roman" w:hAnsi="Times New Roman" w:cs="Times New Roman"/>
            <w:sz w:val="24"/>
            <w:szCs w:val="24"/>
          </w:rPr>
          <w:delText xml:space="preserve">/mL, </w:delText>
        </w:r>
        <w:r w:rsidR="0087218E" w:rsidRPr="00040F12" w:rsidDel="00CB6FBF">
          <w:rPr>
            <w:rFonts w:ascii="Times New Roman" w:hAnsi="Times New Roman" w:cs="Times New Roman"/>
            <w:sz w:val="24"/>
            <w:szCs w:val="24"/>
          </w:rPr>
          <w:delText xml:space="preserve">range: </w:delText>
        </w:r>
        <w:r w:rsidR="00326A5F" w:rsidRPr="00040F12" w:rsidDel="00CB6FBF">
          <w:rPr>
            <w:rFonts w:ascii="Times New Roman" w:eastAsia="Times New Roman" w:hAnsi="Times New Roman" w:cs="Times New Roman"/>
            <w:color w:val="000000"/>
            <w:sz w:val="24"/>
            <w:szCs w:val="24"/>
          </w:rPr>
          <w:delText>10-1250</w:delText>
        </w:r>
        <w:r w:rsidR="00A21424" w:rsidRPr="00040F12" w:rsidDel="00CB6FBF">
          <w:rPr>
            <w:rFonts w:ascii="Times New Roman" w:hAnsi="Times New Roman" w:cs="Times New Roman"/>
            <w:sz w:val="24"/>
            <w:szCs w:val="24"/>
          </w:rPr>
          <w:delText xml:space="preserve">) </w:delText>
        </w:r>
      </w:del>
      <w:r w:rsidR="00A21424" w:rsidRPr="00040F12">
        <w:rPr>
          <w:rFonts w:ascii="Times New Roman" w:hAnsi="Times New Roman" w:cs="Times New Roman"/>
          <w:sz w:val="24"/>
          <w:szCs w:val="24"/>
        </w:rPr>
        <w:t xml:space="preserve">was lower than that for the overall </w:t>
      </w:r>
      <w:r w:rsidR="00A21424" w:rsidRPr="00040F12">
        <w:rPr>
          <w:rFonts w:ascii="Times New Roman" w:hAnsi="Times New Roman" w:cs="Times New Roman"/>
          <w:i/>
          <w:iCs/>
          <w:sz w:val="24"/>
          <w:szCs w:val="24"/>
        </w:rPr>
        <w:t>Strep.</w:t>
      </w:r>
      <w:r w:rsidR="00A21424" w:rsidRPr="00040F12">
        <w:rPr>
          <w:rFonts w:ascii="Times New Roman" w:hAnsi="Times New Roman" w:cs="Times New Roman"/>
          <w:sz w:val="24"/>
          <w:szCs w:val="24"/>
        </w:rPr>
        <w:t xml:space="preserve"> </w:t>
      </w:r>
      <w:r w:rsidR="00A21424" w:rsidRPr="00040F12">
        <w:rPr>
          <w:rFonts w:ascii="Times New Roman" w:hAnsi="Times New Roman" w:cs="Times New Roman"/>
          <w:sz w:val="24"/>
          <w:szCs w:val="24"/>
        </w:rPr>
        <w:lastRenderedPageBreak/>
        <w:t>count for all</w:t>
      </w:r>
      <w:del w:id="643" w:author="Caitlin Jeffrey" w:date="2024-04-01T11:48:00Z">
        <w:r w:rsidR="00A21424" w:rsidRPr="00040F12" w:rsidDel="00F64318">
          <w:rPr>
            <w:rFonts w:ascii="Times New Roman" w:hAnsi="Times New Roman" w:cs="Times New Roman"/>
            <w:sz w:val="24"/>
            <w:szCs w:val="24"/>
          </w:rPr>
          <w:delText xml:space="preserve"> three</w:delText>
        </w:r>
      </w:del>
      <w:r w:rsidR="00A21424" w:rsidRPr="00040F12">
        <w:rPr>
          <w:rFonts w:ascii="Times New Roman" w:hAnsi="Times New Roman" w:cs="Times New Roman"/>
          <w:sz w:val="24"/>
          <w:szCs w:val="24"/>
        </w:rPr>
        <w:t xml:space="preserve"> facility types studied in Lobeck et al. 2012 (445 </w:t>
      </w:r>
      <w:r w:rsidR="00367BB8" w:rsidRPr="00040F12">
        <w:rPr>
          <w:rFonts w:ascii="Times New Roman" w:hAnsi="Times New Roman" w:cs="Times New Roman"/>
          <w:sz w:val="24"/>
          <w:szCs w:val="24"/>
        </w:rPr>
        <w:t>cfu</w:t>
      </w:r>
      <w:r w:rsidR="00A21424" w:rsidRPr="00040F12">
        <w:rPr>
          <w:rFonts w:ascii="Times New Roman" w:hAnsi="Times New Roman" w:cs="Times New Roman"/>
          <w:sz w:val="24"/>
          <w:szCs w:val="24"/>
        </w:rPr>
        <w:t xml:space="preserve">/mL, 95% CI: 116-1704). </w:t>
      </w:r>
      <w:del w:id="644" w:author="Caitlin Jeffrey" w:date="2024-04-01T11:48:00Z">
        <w:r w:rsidR="00A21424" w:rsidRPr="00040F12" w:rsidDel="001C7083">
          <w:rPr>
            <w:rFonts w:ascii="Times New Roman" w:hAnsi="Times New Roman" w:cs="Times New Roman"/>
            <w:sz w:val="24"/>
            <w:szCs w:val="24"/>
          </w:rPr>
          <w:delText xml:space="preserve">As the overall </w:delText>
        </w:r>
        <w:r w:rsidR="005852D8" w:rsidRPr="00040F12" w:rsidDel="001C7083">
          <w:rPr>
            <w:rFonts w:ascii="Times New Roman" w:hAnsi="Times New Roman" w:cs="Times New Roman"/>
            <w:sz w:val="24"/>
            <w:szCs w:val="24"/>
          </w:rPr>
          <w:delText>SSLO</w:delText>
        </w:r>
        <w:r w:rsidR="00A21424" w:rsidRPr="00040F12" w:rsidDel="001C7083">
          <w:rPr>
            <w:rFonts w:ascii="Times New Roman" w:hAnsi="Times New Roman" w:cs="Times New Roman"/>
            <w:sz w:val="24"/>
            <w:szCs w:val="24"/>
          </w:rPr>
          <w:delText xml:space="preserve"> counts for all farm types included in the Minnesota studies are higher than that found for all 21 farms in the current study, </w:delText>
        </w:r>
        <w:r w:rsidR="00150A48" w:rsidRPr="00040F12" w:rsidDel="001C7083">
          <w:rPr>
            <w:rFonts w:ascii="Times New Roman" w:hAnsi="Times New Roman" w:cs="Times New Roman"/>
            <w:sz w:val="24"/>
            <w:szCs w:val="24"/>
          </w:rPr>
          <w:delText>b</w:delText>
        </w:r>
      </w:del>
      <w:ins w:id="645" w:author="Caitlin Jeffrey" w:date="2024-04-01T13:26:00Z">
        <w:r w:rsidR="00172993" w:rsidRPr="00040F12">
          <w:rPr>
            <w:rFonts w:ascii="Times New Roman" w:hAnsi="Times New Roman" w:cs="Times New Roman"/>
            <w:sz w:val="24"/>
            <w:szCs w:val="24"/>
          </w:rPr>
          <w:t>M</w:t>
        </w:r>
      </w:ins>
      <w:del w:id="646" w:author="Caitlin Jeffrey" w:date="2024-04-01T13:26:00Z">
        <w:r w:rsidR="00150A48" w:rsidRPr="00040F12" w:rsidDel="00172993">
          <w:rPr>
            <w:rFonts w:ascii="Times New Roman" w:hAnsi="Times New Roman" w:cs="Times New Roman"/>
            <w:sz w:val="24"/>
            <w:szCs w:val="24"/>
          </w:rPr>
          <w:delText>etter</w:delText>
        </w:r>
        <w:r w:rsidR="005655AE" w:rsidRPr="00040F12" w:rsidDel="00172993">
          <w:rPr>
            <w:rFonts w:ascii="Times New Roman" w:hAnsi="Times New Roman" w:cs="Times New Roman"/>
            <w:sz w:val="24"/>
            <w:szCs w:val="24"/>
          </w:rPr>
          <w:delText xml:space="preserve"> m</w:delText>
        </w:r>
      </w:del>
      <w:r w:rsidR="005655AE" w:rsidRPr="00040F12">
        <w:rPr>
          <w:rFonts w:ascii="Times New Roman" w:hAnsi="Times New Roman" w:cs="Times New Roman"/>
          <w:sz w:val="24"/>
          <w:szCs w:val="24"/>
        </w:rPr>
        <w:t>ilking and bedding hygiene</w:t>
      </w:r>
      <w:ins w:id="647" w:author="Caitlin Jeffrey" w:date="2024-04-01T13:26:00Z">
        <w:r w:rsidR="00172993" w:rsidRPr="00040F12">
          <w:rPr>
            <w:rFonts w:ascii="Times New Roman" w:hAnsi="Times New Roman" w:cs="Times New Roman"/>
            <w:sz w:val="24"/>
            <w:szCs w:val="24"/>
          </w:rPr>
          <w:t xml:space="preserve"> practices</w:t>
        </w:r>
      </w:ins>
      <w:r w:rsidR="00A21424" w:rsidRPr="00040F12">
        <w:rPr>
          <w:rFonts w:ascii="Times New Roman" w:hAnsi="Times New Roman" w:cs="Times New Roman"/>
          <w:sz w:val="24"/>
          <w:szCs w:val="24"/>
        </w:rPr>
        <w:t xml:space="preserve"> </w:t>
      </w:r>
      <w:r w:rsidR="00150A48" w:rsidRPr="00040F12">
        <w:rPr>
          <w:rFonts w:ascii="Times New Roman" w:hAnsi="Times New Roman" w:cs="Times New Roman"/>
          <w:sz w:val="24"/>
          <w:szCs w:val="24"/>
        </w:rPr>
        <w:t>amongst herds included in th</w:t>
      </w:r>
      <w:r w:rsidR="00EF0680" w:rsidRPr="00040F12">
        <w:rPr>
          <w:rFonts w:ascii="Times New Roman" w:hAnsi="Times New Roman" w:cs="Times New Roman"/>
          <w:sz w:val="24"/>
          <w:szCs w:val="24"/>
        </w:rPr>
        <w:t>e current</w:t>
      </w:r>
      <w:r w:rsidR="00150A48" w:rsidRPr="00040F12">
        <w:rPr>
          <w:rFonts w:ascii="Times New Roman" w:hAnsi="Times New Roman" w:cs="Times New Roman"/>
          <w:sz w:val="24"/>
          <w:szCs w:val="24"/>
        </w:rPr>
        <w:t xml:space="preserve"> study </w:t>
      </w:r>
      <w:r w:rsidR="00A21424" w:rsidRPr="00040F12">
        <w:rPr>
          <w:rFonts w:ascii="Times New Roman" w:hAnsi="Times New Roman" w:cs="Times New Roman"/>
          <w:sz w:val="24"/>
          <w:szCs w:val="24"/>
        </w:rPr>
        <w:t>may best explain this difference in BTM</w:t>
      </w:r>
      <w:r w:rsidR="005655AE" w:rsidRPr="00040F12">
        <w:rPr>
          <w:rFonts w:ascii="Times New Roman" w:hAnsi="Times New Roman" w:cs="Times New Roman"/>
          <w:sz w:val="24"/>
          <w:szCs w:val="24"/>
        </w:rPr>
        <w:t xml:space="preserve"> pathogen profiles</w:t>
      </w:r>
      <w:r w:rsidR="00D50EAD"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(Jayarao and Wolfgang, 2003)</w:t>
      </w:r>
      <w:r w:rsidR="00A21424" w:rsidRPr="00040F12">
        <w:rPr>
          <w:rFonts w:ascii="Times New Roman" w:hAnsi="Times New Roman" w:cs="Times New Roman"/>
          <w:sz w:val="24"/>
          <w:szCs w:val="24"/>
        </w:rPr>
        <w:t>.</w:t>
      </w:r>
    </w:p>
    <w:p w14:paraId="45DD7E66" w14:textId="57DE799D" w:rsidR="00A21424" w:rsidRPr="00040F12" w:rsidRDefault="00A21424" w:rsidP="006E592D">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All farms had low levels of coliforms in bulk tank milk</w:t>
      </w:r>
      <w:del w:id="648" w:author="Caitlin Jeffrey" w:date="2024-04-01T11:53:00Z">
        <w:r w:rsidRPr="00040F12" w:rsidDel="006001DB">
          <w:rPr>
            <w:rFonts w:ascii="Times New Roman" w:hAnsi="Times New Roman" w:cs="Times New Roman"/>
            <w:sz w:val="24"/>
            <w:szCs w:val="24"/>
          </w:rPr>
          <w:delText xml:space="preserve"> (</w:delText>
        </w:r>
        <w:r w:rsidR="00C72DE3" w:rsidRPr="00040F12" w:rsidDel="006001DB">
          <w:rPr>
            <w:rFonts w:ascii="Times New Roman" w:hAnsi="Times New Roman" w:cs="Times New Roman"/>
            <w:sz w:val="24"/>
            <w:szCs w:val="24"/>
          </w:rPr>
          <w:delText xml:space="preserve">median: </w:delText>
        </w:r>
        <w:r w:rsidR="009E1394" w:rsidRPr="00040F12" w:rsidDel="006001DB">
          <w:rPr>
            <w:rFonts w:ascii="Times New Roman" w:hAnsi="Times New Roman" w:cs="Times New Roman"/>
            <w:sz w:val="24"/>
            <w:szCs w:val="24"/>
          </w:rPr>
          <w:delText xml:space="preserve">0 cfu/mL, </w:delText>
        </w:r>
        <w:r w:rsidR="00C72DE3" w:rsidRPr="00040F12" w:rsidDel="006001DB">
          <w:rPr>
            <w:rFonts w:ascii="Times New Roman" w:hAnsi="Times New Roman" w:cs="Times New Roman"/>
            <w:sz w:val="24"/>
            <w:szCs w:val="24"/>
          </w:rPr>
          <w:delText xml:space="preserve">range: </w:delText>
        </w:r>
        <w:r w:rsidR="009E1394" w:rsidRPr="00040F12" w:rsidDel="006001DB">
          <w:rPr>
            <w:rFonts w:ascii="Times New Roman" w:hAnsi="Times New Roman" w:cs="Times New Roman"/>
            <w:sz w:val="24"/>
            <w:szCs w:val="24"/>
          </w:rPr>
          <w:delText>0-5</w:delText>
        </w:r>
        <w:r w:rsidRPr="00040F12" w:rsidDel="006001DB">
          <w:rPr>
            <w:rFonts w:ascii="Times New Roman" w:hAnsi="Times New Roman" w:cs="Times New Roman"/>
            <w:sz w:val="24"/>
            <w:szCs w:val="24"/>
          </w:rPr>
          <w:delText>)</w:delText>
        </w:r>
      </w:del>
      <w:r w:rsidRPr="00040F12">
        <w:rPr>
          <w:rFonts w:ascii="Times New Roman" w:hAnsi="Times New Roman" w:cs="Times New Roman"/>
          <w:sz w:val="24"/>
          <w:szCs w:val="24"/>
        </w:rPr>
        <w:t>, indicating excellent hygiene practices at milking time</w:t>
      </w:r>
      <w:r w:rsidR="00AE2D28"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(Jayarao and Wolfgang, 2003)</w:t>
      </w:r>
      <w:r w:rsidRPr="00040F12">
        <w:rPr>
          <w:rFonts w:ascii="Times New Roman" w:hAnsi="Times New Roman" w:cs="Times New Roman"/>
          <w:sz w:val="24"/>
          <w:szCs w:val="24"/>
        </w:rPr>
        <w:t xml:space="preserve">. </w:t>
      </w:r>
      <w:del w:id="649" w:author="Caitlin Jeffrey" w:date="2024-04-01T09:46:00Z">
        <w:r w:rsidR="007E5183" w:rsidRPr="00040F12" w:rsidDel="00EB18F6">
          <w:rPr>
            <w:rFonts w:ascii="Times New Roman" w:hAnsi="Times New Roman" w:cs="Times New Roman"/>
            <w:sz w:val="24"/>
            <w:szCs w:val="24"/>
          </w:rPr>
          <w:delText xml:space="preserve">Coliform counts did not differ between the three facility types. </w:delText>
        </w:r>
        <w:r w:rsidRPr="00040F12" w:rsidDel="000F2DB9">
          <w:rPr>
            <w:rFonts w:ascii="Times New Roman" w:hAnsi="Times New Roman" w:cs="Times New Roman"/>
            <w:sz w:val="24"/>
            <w:szCs w:val="24"/>
          </w:rPr>
          <w:delText xml:space="preserve">Bedded pack farms in the current study had </w:delText>
        </w:r>
      </w:del>
      <w:ins w:id="650" w:author="Caitlin Jeffrey" w:date="2024-04-01T09:46:00Z">
        <w:r w:rsidR="000F2DB9" w:rsidRPr="00040F12">
          <w:rPr>
            <w:rFonts w:ascii="Times New Roman" w:hAnsi="Times New Roman" w:cs="Times New Roman"/>
            <w:sz w:val="24"/>
            <w:szCs w:val="24"/>
          </w:rPr>
          <w:t xml:space="preserve">The low </w:t>
        </w:r>
      </w:ins>
      <w:del w:id="651" w:author="Caitlin Jeffrey" w:date="2024-04-01T09:46:00Z">
        <w:r w:rsidRPr="00040F12" w:rsidDel="000F2DB9">
          <w:rPr>
            <w:rFonts w:ascii="Times New Roman" w:hAnsi="Times New Roman" w:cs="Times New Roman"/>
            <w:sz w:val="24"/>
            <w:szCs w:val="24"/>
          </w:rPr>
          <w:delText xml:space="preserve">very </w:delText>
        </w:r>
      </w:del>
      <w:ins w:id="652" w:author="Caitlin Jeffrey" w:date="2024-04-01T09:46:00Z">
        <w:r w:rsidR="000F2DB9" w:rsidRPr="00040F12">
          <w:rPr>
            <w:rFonts w:ascii="Times New Roman" w:hAnsi="Times New Roman" w:cs="Times New Roman"/>
            <w:sz w:val="24"/>
            <w:szCs w:val="24"/>
          </w:rPr>
          <w:t xml:space="preserve">BTM </w:t>
        </w:r>
      </w:ins>
      <w:del w:id="653" w:author="Caitlin Jeffrey" w:date="2024-04-01T09:46:00Z">
        <w:r w:rsidRPr="00040F12" w:rsidDel="000F2DB9">
          <w:rPr>
            <w:rFonts w:ascii="Times New Roman" w:hAnsi="Times New Roman" w:cs="Times New Roman"/>
            <w:sz w:val="24"/>
            <w:szCs w:val="24"/>
          </w:rPr>
          <w:delText xml:space="preserve">low </w:delText>
        </w:r>
      </w:del>
      <w:r w:rsidRPr="00040F12">
        <w:rPr>
          <w:rFonts w:ascii="Times New Roman" w:hAnsi="Times New Roman" w:cs="Times New Roman"/>
          <w:sz w:val="24"/>
          <w:szCs w:val="24"/>
        </w:rPr>
        <w:t xml:space="preserve">coliform counts </w:t>
      </w:r>
      <w:del w:id="654" w:author="Caitlin Jeffrey" w:date="2024-04-01T09:46:00Z">
        <w:r w:rsidRPr="00040F12" w:rsidDel="000F2DB9">
          <w:rPr>
            <w:rFonts w:ascii="Times New Roman" w:hAnsi="Times New Roman" w:cs="Times New Roman"/>
            <w:sz w:val="24"/>
            <w:szCs w:val="24"/>
          </w:rPr>
          <w:delText>in BTM</w:delText>
        </w:r>
      </w:del>
      <w:ins w:id="655" w:author="Caitlin Jeffrey" w:date="2024-04-01T09:46:00Z">
        <w:r w:rsidR="000F2DB9" w:rsidRPr="00040F12">
          <w:rPr>
            <w:rFonts w:ascii="Times New Roman" w:hAnsi="Times New Roman" w:cs="Times New Roman"/>
            <w:sz w:val="24"/>
            <w:szCs w:val="24"/>
          </w:rPr>
          <w:t>for BP in the current study</w:t>
        </w:r>
      </w:ins>
      <w:r w:rsidRPr="00040F12">
        <w:rPr>
          <w:rFonts w:ascii="Times New Roman" w:hAnsi="Times New Roman" w:cs="Times New Roman"/>
          <w:sz w:val="24"/>
          <w:szCs w:val="24"/>
        </w:rPr>
        <w:t xml:space="preserve"> </w:t>
      </w:r>
      <w:ins w:id="656" w:author="Caitlin Jeffrey" w:date="2024-04-01T09:47:00Z">
        <w:r w:rsidR="00C66A83" w:rsidRPr="00040F12">
          <w:rPr>
            <w:rFonts w:ascii="Times New Roman" w:hAnsi="Times New Roman" w:cs="Times New Roman"/>
            <w:sz w:val="24"/>
            <w:szCs w:val="24"/>
          </w:rPr>
          <w:t>are</w:t>
        </w:r>
      </w:ins>
      <w:ins w:id="657" w:author="Caitlin Jeffrey" w:date="2024-04-01T09:46:00Z">
        <w:r w:rsidR="000F2DB9" w:rsidRPr="00040F12">
          <w:rPr>
            <w:rFonts w:ascii="Times New Roman" w:hAnsi="Times New Roman" w:cs="Times New Roman"/>
            <w:sz w:val="24"/>
            <w:szCs w:val="24"/>
          </w:rPr>
          <w:t xml:space="preserve"> </w:t>
        </w:r>
      </w:ins>
      <w:del w:id="658" w:author="Caitlin Jeffrey" w:date="2024-04-01T09:46:00Z">
        <w:r w:rsidRPr="00040F12" w:rsidDel="000F2DB9">
          <w:rPr>
            <w:rFonts w:ascii="Times New Roman" w:hAnsi="Times New Roman" w:cs="Times New Roman"/>
            <w:sz w:val="24"/>
            <w:szCs w:val="24"/>
          </w:rPr>
          <w:delText>(</w:delText>
        </w:r>
        <w:r w:rsidR="00C72DE3" w:rsidRPr="00040F12" w:rsidDel="000F2DB9">
          <w:rPr>
            <w:rFonts w:ascii="Times New Roman" w:hAnsi="Times New Roman" w:cs="Times New Roman"/>
            <w:sz w:val="24"/>
            <w:szCs w:val="24"/>
          </w:rPr>
          <w:delText xml:space="preserve">median: </w:delText>
        </w:r>
        <w:r w:rsidR="00AD259F" w:rsidRPr="00040F12" w:rsidDel="000F2DB9">
          <w:rPr>
            <w:rFonts w:ascii="Times New Roman" w:hAnsi="Times New Roman" w:cs="Times New Roman"/>
            <w:sz w:val="24"/>
            <w:szCs w:val="24"/>
          </w:rPr>
          <w:delText>0</w:delText>
        </w:r>
        <w:r w:rsidRPr="00040F12" w:rsidDel="000F2DB9">
          <w:rPr>
            <w:rFonts w:ascii="Times New Roman" w:hAnsi="Times New Roman" w:cs="Times New Roman"/>
            <w:sz w:val="24"/>
            <w:szCs w:val="24"/>
          </w:rPr>
          <w:delText xml:space="preserve"> </w:delText>
        </w:r>
        <w:r w:rsidR="00367BB8" w:rsidRPr="00040F12" w:rsidDel="000F2DB9">
          <w:rPr>
            <w:rFonts w:ascii="Times New Roman" w:hAnsi="Times New Roman" w:cs="Times New Roman"/>
            <w:sz w:val="24"/>
            <w:szCs w:val="24"/>
          </w:rPr>
          <w:delText>cfu</w:delText>
        </w:r>
        <w:r w:rsidRPr="00040F12" w:rsidDel="000F2DB9">
          <w:rPr>
            <w:rFonts w:ascii="Times New Roman" w:hAnsi="Times New Roman" w:cs="Times New Roman"/>
            <w:sz w:val="24"/>
            <w:szCs w:val="24"/>
          </w:rPr>
          <w:delText>/mL,</w:delText>
        </w:r>
        <w:r w:rsidR="00C72DE3" w:rsidRPr="00040F12" w:rsidDel="000F2DB9">
          <w:rPr>
            <w:rFonts w:ascii="Times New Roman" w:hAnsi="Times New Roman" w:cs="Times New Roman"/>
            <w:sz w:val="24"/>
            <w:szCs w:val="24"/>
          </w:rPr>
          <w:delText xml:space="preserve"> range:</w:delText>
        </w:r>
        <w:r w:rsidRPr="00040F12" w:rsidDel="000F2DB9">
          <w:rPr>
            <w:rFonts w:ascii="Times New Roman" w:hAnsi="Times New Roman" w:cs="Times New Roman"/>
            <w:sz w:val="24"/>
            <w:szCs w:val="24"/>
          </w:rPr>
          <w:delText xml:space="preserve"> </w:delText>
        </w:r>
        <w:r w:rsidR="00AD259F" w:rsidRPr="00040F12" w:rsidDel="000F2DB9">
          <w:rPr>
            <w:rFonts w:ascii="Times New Roman" w:hAnsi="Times New Roman" w:cs="Times New Roman"/>
            <w:sz w:val="24"/>
            <w:szCs w:val="24"/>
          </w:rPr>
          <w:delText>0-5</w:delText>
        </w:r>
        <w:r w:rsidRPr="00040F12" w:rsidDel="000F2DB9">
          <w:rPr>
            <w:rFonts w:ascii="Times New Roman" w:hAnsi="Times New Roman" w:cs="Times New Roman"/>
            <w:sz w:val="24"/>
            <w:szCs w:val="24"/>
          </w:rPr>
          <w:delText xml:space="preserve">), </w:delText>
        </w:r>
      </w:del>
      <w:r w:rsidRPr="00040F12">
        <w:rPr>
          <w:rFonts w:ascii="Times New Roman" w:hAnsi="Times New Roman" w:cs="Times New Roman"/>
          <w:sz w:val="24"/>
          <w:szCs w:val="24"/>
        </w:rPr>
        <w:t xml:space="preserve">similar to those found for three </w:t>
      </w:r>
      <w:del w:id="659" w:author="Caitlin Jeffrey" w:date="2024-03-18T13:52:00Z">
        <w:r w:rsidRPr="00040F12" w:rsidDel="00627761">
          <w:rPr>
            <w:rFonts w:ascii="Times New Roman" w:hAnsi="Times New Roman" w:cs="Times New Roman"/>
            <w:sz w:val="24"/>
            <w:szCs w:val="24"/>
          </w:rPr>
          <w:delText>compost bedded pack</w:delText>
        </w:r>
      </w:del>
      <w:ins w:id="660" w:author="Caitlin Jeffrey" w:date="2024-03-18T13:52:00Z">
        <w:r w:rsidR="00627761" w:rsidRPr="00040F12">
          <w:rPr>
            <w:rFonts w:ascii="Times New Roman" w:hAnsi="Times New Roman" w:cs="Times New Roman"/>
            <w:sz w:val="24"/>
            <w:szCs w:val="24"/>
          </w:rPr>
          <w:t>CBP</w:t>
        </w:r>
      </w:ins>
      <w:r w:rsidRPr="00040F12">
        <w:rPr>
          <w:rFonts w:ascii="Times New Roman" w:hAnsi="Times New Roman" w:cs="Times New Roman"/>
          <w:sz w:val="24"/>
          <w:szCs w:val="24"/>
        </w:rPr>
        <w:t xml:space="preserve"> farms in </w:t>
      </w:r>
      <w:del w:id="661" w:author="Caitlin Jeffrey" w:date="2024-04-01T09:47:00Z">
        <w:r w:rsidRPr="00040F12" w:rsidDel="000F2DB9">
          <w:rPr>
            <w:rFonts w:ascii="Times New Roman" w:hAnsi="Times New Roman" w:cs="Times New Roman"/>
            <w:sz w:val="24"/>
            <w:szCs w:val="24"/>
          </w:rPr>
          <w:delText>a Brazilian study</w:delText>
        </w:r>
      </w:del>
      <w:ins w:id="662" w:author="Caitlin Jeffrey" w:date="2024-04-01T09:47:00Z">
        <w:r w:rsidR="000F2DB9" w:rsidRPr="00040F12">
          <w:rPr>
            <w:rFonts w:ascii="Times New Roman" w:hAnsi="Times New Roman" w:cs="Times New Roman"/>
            <w:sz w:val="24"/>
            <w:szCs w:val="24"/>
          </w:rPr>
          <w:t>Brazil</w:t>
        </w:r>
      </w:ins>
      <w:r w:rsidRPr="00040F12">
        <w:rPr>
          <w:rFonts w:ascii="Times New Roman" w:hAnsi="Times New Roman" w:cs="Times New Roman"/>
          <w:sz w:val="24"/>
          <w:szCs w:val="24"/>
        </w:rPr>
        <w:t xml:space="preserve"> (2.8 </w:t>
      </w:r>
      <w:r w:rsidR="00367BB8" w:rsidRPr="00040F12">
        <w:rPr>
          <w:rFonts w:ascii="Times New Roman" w:hAnsi="Times New Roman" w:cs="Times New Roman"/>
          <w:sz w:val="24"/>
          <w:szCs w:val="24"/>
        </w:rPr>
        <w:t>cfu</w:t>
      </w:r>
      <w:r w:rsidRPr="00040F12">
        <w:rPr>
          <w:rFonts w:ascii="Times New Roman" w:hAnsi="Times New Roman" w:cs="Times New Roman"/>
          <w:sz w:val="24"/>
          <w:szCs w:val="24"/>
        </w:rPr>
        <w:t>/mL; Fávero et al</w:t>
      </w:r>
      <w:r w:rsidR="00F34318" w:rsidRPr="00040F12">
        <w:rPr>
          <w:rFonts w:ascii="Times New Roman" w:hAnsi="Times New Roman" w:cs="Times New Roman"/>
          <w:sz w:val="24"/>
          <w:szCs w:val="24"/>
        </w:rPr>
        <w:t>.</w:t>
      </w:r>
      <w:r w:rsidRPr="00040F12">
        <w:rPr>
          <w:rFonts w:ascii="Times New Roman" w:hAnsi="Times New Roman" w:cs="Times New Roman"/>
          <w:sz w:val="24"/>
          <w:szCs w:val="24"/>
        </w:rPr>
        <w:t xml:space="preserve"> 2015). </w:t>
      </w:r>
      <w:del w:id="663" w:author="Caitlin Jeffrey" w:date="2024-04-01T09:47:00Z">
        <w:r w:rsidR="00341E08" w:rsidRPr="00040F12" w:rsidDel="00C66A83">
          <w:rPr>
            <w:rFonts w:ascii="Times New Roman" w:hAnsi="Times New Roman" w:cs="Times New Roman"/>
            <w:sz w:val="24"/>
            <w:szCs w:val="24"/>
          </w:rPr>
          <w:delText>T</w:delText>
        </w:r>
        <w:r w:rsidRPr="00040F12" w:rsidDel="00C66A83">
          <w:rPr>
            <w:rFonts w:ascii="Times New Roman" w:hAnsi="Times New Roman" w:cs="Times New Roman"/>
            <w:sz w:val="24"/>
            <w:szCs w:val="24"/>
          </w:rPr>
          <w:delText>hese low coliform counts are</w:delText>
        </w:r>
      </w:del>
      <w:ins w:id="664" w:author="Caitlin Jeffrey" w:date="2024-04-01T09:47:00Z">
        <w:r w:rsidR="00C66A83" w:rsidRPr="00040F12">
          <w:rPr>
            <w:rFonts w:ascii="Times New Roman" w:hAnsi="Times New Roman" w:cs="Times New Roman"/>
            <w:sz w:val="24"/>
            <w:szCs w:val="24"/>
          </w:rPr>
          <w:t>This is</w:t>
        </w:r>
      </w:ins>
      <w:r w:rsidRPr="00040F12">
        <w:rPr>
          <w:rFonts w:ascii="Times New Roman" w:hAnsi="Times New Roman" w:cs="Times New Roman"/>
          <w:sz w:val="24"/>
          <w:szCs w:val="24"/>
        </w:rPr>
        <w:t xml:space="preserve"> in contrast with previous work describing BTM quality for this kind of facility in the </w:t>
      </w:r>
      <w:del w:id="665" w:author="Caitlin Jeffrey" w:date="2024-04-01T09:49:00Z">
        <w:r w:rsidRPr="00040F12" w:rsidDel="007513B3">
          <w:rPr>
            <w:rFonts w:ascii="Times New Roman" w:hAnsi="Times New Roman" w:cs="Times New Roman"/>
            <w:sz w:val="24"/>
            <w:szCs w:val="24"/>
          </w:rPr>
          <w:delText>United States</w:delText>
        </w:r>
      </w:del>
      <w:ins w:id="666" w:author="Caitlin Jeffrey" w:date="2024-04-01T09:49:00Z">
        <w:r w:rsidR="007513B3" w:rsidRPr="00040F12">
          <w:rPr>
            <w:rFonts w:ascii="Times New Roman" w:hAnsi="Times New Roman" w:cs="Times New Roman"/>
            <w:sz w:val="24"/>
            <w:szCs w:val="24"/>
          </w:rPr>
          <w:t>U</w:t>
        </w:r>
      </w:ins>
      <w:ins w:id="667" w:author="Caitlin Jeffrey" w:date="2024-04-01T10:27:00Z">
        <w:r w:rsidR="00797BB6" w:rsidRPr="00040F12">
          <w:rPr>
            <w:rFonts w:ascii="Times New Roman" w:hAnsi="Times New Roman" w:cs="Times New Roman"/>
            <w:sz w:val="24"/>
            <w:szCs w:val="24"/>
          </w:rPr>
          <w:t>.</w:t>
        </w:r>
      </w:ins>
      <w:ins w:id="668" w:author="Caitlin Jeffrey" w:date="2024-04-01T09:49:00Z">
        <w:r w:rsidR="007513B3" w:rsidRPr="00040F12">
          <w:rPr>
            <w:rFonts w:ascii="Times New Roman" w:hAnsi="Times New Roman" w:cs="Times New Roman"/>
            <w:sz w:val="24"/>
            <w:szCs w:val="24"/>
          </w:rPr>
          <w:t>S</w:t>
        </w:r>
      </w:ins>
      <w:ins w:id="669" w:author="Caitlin Jeffrey" w:date="2024-04-01T10:27:00Z">
        <w:r w:rsidR="00797BB6" w:rsidRPr="00040F12">
          <w:rPr>
            <w:rFonts w:ascii="Times New Roman" w:hAnsi="Times New Roman" w:cs="Times New Roman"/>
            <w:sz w:val="24"/>
            <w:szCs w:val="24"/>
          </w:rPr>
          <w:t>.</w:t>
        </w:r>
      </w:ins>
      <w:del w:id="670" w:author="Caitlin Jeffrey" w:date="2024-04-01T09:47:00Z">
        <w:r w:rsidRPr="00040F12" w:rsidDel="00C66A83">
          <w:rPr>
            <w:rFonts w:ascii="Times New Roman" w:hAnsi="Times New Roman" w:cs="Times New Roman"/>
            <w:sz w:val="24"/>
            <w:szCs w:val="24"/>
          </w:rPr>
          <w:delText>. C</w:delText>
        </w:r>
      </w:del>
      <w:del w:id="671" w:author="Caitlin Jeffrey" w:date="2024-04-01T11:54:00Z">
        <w:r w:rsidRPr="00040F12" w:rsidDel="00C13887">
          <w:rPr>
            <w:rFonts w:ascii="Times New Roman" w:hAnsi="Times New Roman" w:cs="Times New Roman"/>
            <w:sz w:val="24"/>
            <w:szCs w:val="24"/>
          </w:rPr>
          <w:delText xml:space="preserve">oliform counts for </w:delText>
        </w:r>
      </w:del>
      <w:del w:id="672" w:author="Caitlin Jeffrey" w:date="2024-03-18T14:08:00Z">
        <w:r w:rsidRPr="00040F12" w:rsidDel="00730AD3">
          <w:rPr>
            <w:rFonts w:ascii="Times New Roman" w:hAnsi="Times New Roman" w:cs="Times New Roman"/>
            <w:sz w:val="24"/>
            <w:szCs w:val="24"/>
          </w:rPr>
          <w:delText>bedded packs</w:delText>
        </w:r>
      </w:del>
      <w:del w:id="673" w:author="Caitlin Jeffrey" w:date="2024-04-01T11:54:00Z">
        <w:r w:rsidRPr="00040F12" w:rsidDel="00C13887">
          <w:rPr>
            <w:rFonts w:ascii="Times New Roman" w:hAnsi="Times New Roman" w:cs="Times New Roman"/>
            <w:sz w:val="24"/>
            <w:szCs w:val="24"/>
          </w:rPr>
          <w:delText xml:space="preserve"> in Minnesota</w:delText>
        </w:r>
      </w:del>
      <w:r w:rsidRPr="00040F12">
        <w:rPr>
          <w:rFonts w:ascii="Times New Roman" w:hAnsi="Times New Roman" w:cs="Times New Roman"/>
          <w:sz w:val="24"/>
          <w:szCs w:val="24"/>
        </w:rPr>
        <w:t xml:space="preserve"> </w:t>
      </w:r>
      <w:ins w:id="674" w:author="Caitlin Jeffrey" w:date="2024-04-01T11:54:00Z">
        <w:r w:rsidR="00C13887" w:rsidRPr="00040F12">
          <w:rPr>
            <w:rFonts w:ascii="Times New Roman" w:hAnsi="Times New Roman" w:cs="Times New Roman"/>
            <w:sz w:val="24"/>
            <w:szCs w:val="24"/>
          </w:rPr>
          <w:t>(</w:t>
        </w:r>
      </w:ins>
      <w:del w:id="675" w:author="Caitlin Jeffrey" w:date="2024-04-01T11:54:00Z">
        <w:r w:rsidRPr="00040F12" w:rsidDel="00C13887">
          <w:rPr>
            <w:rFonts w:ascii="Times New Roman" w:hAnsi="Times New Roman" w:cs="Times New Roman"/>
            <w:sz w:val="24"/>
            <w:szCs w:val="24"/>
          </w:rPr>
          <w:delText xml:space="preserve">in the winter ranged from </w:delText>
        </w:r>
      </w:del>
      <w:r w:rsidRPr="00040F12">
        <w:rPr>
          <w:rFonts w:ascii="Times New Roman" w:hAnsi="Times New Roman" w:cs="Times New Roman"/>
          <w:sz w:val="24"/>
          <w:szCs w:val="24"/>
        </w:rPr>
        <w:t xml:space="preserve">15-1,128 </w:t>
      </w:r>
      <w:r w:rsidR="00367BB8" w:rsidRPr="00040F12">
        <w:rPr>
          <w:rFonts w:ascii="Times New Roman" w:hAnsi="Times New Roman" w:cs="Times New Roman"/>
          <w:sz w:val="24"/>
          <w:szCs w:val="24"/>
        </w:rPr>
        <w:t>cfu</w:t>
      </w:r>
      <w:r w:rsidRPr="00040F12">
        <w:rPr>
          <w:rFonts w:ascii="Times New Roman" w:hAnsi="Times New Roman" w:cs="Times New Roman"/>
          <w:sz w:val="24"/>
          <w:szCs w:val="24"/>
        </w:rPr>
        <w:t>/mL</w:t>
      </w:r>
      <w:ins w:id="676" w:author="Caitlin Jeffrey" w:date="2024-04-01T11:54:00Z">
        <w:r w:rsidR="00C13887" w:rsidRPr="00040F12">
          <w:rPr>
            <w:rFonts w:ascii="Times New Roman" w:hAnsi="Times New Roman" w:cs="Times New Roman"/>
            <w:sz w:val="24"/>
            <w:szCs w:val="24"/>
          </w:rPr>
          <w:t>,</w:t>
        </w:r>
      </w:ins>
      <w:r w:rsidRPr="00040F12">
        <w:rPr>
          <w:rFonts w:ascii="Times New Roman" w:hAnsi="Times New Roman" w:cs="Times New Roman"/>
          <w:sz w:val="24"/>
          <w:szCs w:val="24"/>
        </w:rPr>
        <w:t xml:space="preserve"> </w:t>
      </w:r>
      <w:del w:id="677" w:author="Caitlin Jeffrey" w:date="2024-04-01T11:54:00Z">
        <w:r w:rsidR="009720DD" w:rsidRPr="00040F12" w:rsidDel="00C13887">
          <w:rPr>
            <w:rFonts w:ascii="Times New Roman" w:hAnsi="Times New Roman" w:cs="Times New Roman"/>
            <w:noProof/>
            <w:sz w:val="24"/>
            <w:szCs w:val="24"/>
          </w:rPr>
          <w:delText>(</w:delText>
        </w:r>
      </w:del>
      <w:r w:rsidR="009720DD" w:rsidRPr="00040F12">
        <w:rPr>
          <w:rFonts w:ascii="Times New Roman" w:hAnsi="Times New Roman" w:cs="Times New Roman"/>
          <w:noProof/>
          <w:sz w:val="24"/>
          <w:szCs w:val="24"/>
        </w:rPr>
        <w:t>Shane et al., 2010</w:t>
      </w:r>
      <w:ins w:id="678" w:author="Caitlin Jeffrey" w:date="2024-04-01T11:54:00Z">
        <w:r w:rsidR="00C13887" w:rsidRPr="00040F12">
          <w:rPr>
            <w:rFonts w:ascii="Times New Roman" w:hAnsi="Times New Roman" w:cs="Times New Roman"/>
            <w:sz w:val="24"/>
            <w:szCs w:val="24"/>
          </w:rPr>
          <w:t>;</w:t>
        </w:r>
      </w:ins>
      <w:del w:id="679" w:author="Caitlin Jeffrey" w:date="2024-04-01T11:54:00Z">
        <w:r w:rsidR="009720DD" w:rsidRPr="00040F12" w:rsidDel="00C13887">
          <w:rPr>
            <w:rFonts w:ascii="Times New Roman" w:hAnsi="Times New Roman" w:cs="Times New Roman"/>
            <w:noProof/>
            <w:sz w:val="24"/>
            <w:szCs w:val="24"/>
          </w:rPr>
          <w:delText>)</w:delText>
        </w:r>
        <w:r w:rsidRPr="00040F12" w:rsidDel="00C13887">
          <w:rPr>
            <w:rFonts w:ascii="Times New Roman" w:hAnsi="Times New Roman" w:cs="Times New Roman"/>
            <w:sz w:val="24"/>
            <w:szCs w:val="24"/>
          </w:rPr>
          <w:delText>,</w:delText>
        </w:r>
      </w:del>
      <w:r w:rsidRPr="00040F12">
        <w:rPr>
          <w:rFonts w:ascii="Times New Roman" w:hAnsi="Times New Roman" w:cs="Times New Roman"/>
          <w:sz w:val="24"/>
          <w:szCs w:val="24"/>
        </w:rPr>
        <w:t xml:space="preserve"> </w:t>
      </w:r>
      <w:ins w:id="680" w:author="Caitlin Jeffrey" w:date="2024-04-01T11:54:00Z">
        <w:r w:rsidR="00C13887" w:rsidRPr="00040F12">
          <w:rPr>
            <w:rFonts w:ascii="Times New Roman" w:hAnsi="Times New Roman" w:cs="Times New Roman"/>
            <w:sz w:val="24"/>
            <w:szCs w:val="24"/>
          </w:rPr>
          <w:t xml:space="preserve">mean: 63.7 cfu/mL, 95% CI: 6-735, </w:t>
        </w:r>
      </w:ins>
      <w:del w:id="681" w:author="Caitlin Jeffrey" w:date="2024-04-01T11:54:00Z">
        <w:r w:rsidRPr="00040F12" w:rsidDel="00C13887">
          <w:rPr>
            <w:rFonts w:ascii="Times New Roman" w:hAnsi="Times New Roman" w:cs="Times New Roman"/>
            <w:sz w:val="24"/>
            <w:szCs w:val="24"/>
          </w:rPr>
          <w:delText xml:space="preserve">and </w:delText>
        </w:r>
        <w:r w:rsidR="00301817" w:rsidRPr="00040F12" w:rsidDel="00C13887">
          <w:rPr>
            <w:rFonts w:ascii="Times New Roman" w:hAnsi="Times New Roman" w:cs="Times New Roman"/>
            <w:sz w:val="24"/>
            <w:szCs w:val="24"/>
          </w:rPr>
          <w:delText xml:space="preserve">the six </w:delText>
        </w:r>
      </w:del>
      <w:del w:id="682" w:author="Caitlin Jeffrey" w:date="2024-03-18T14:08:00Z">
        <w:r w:rsidR="00301817" w:rsidRPr="00040F12" w:rsidDel="00730AD3">
          <w:rPr>
            <w:rFonts w:ascii="Times New Roman" w:hAnsi="Times New Roman" w:cs="Times New Roman"/>
            <w:sz w:val="24"/>
            <w:szCs w:val="24"/>
          </w:rPr>
          <w:delText>bedded packs</w:delText>
        </w:r>
      </w:del>
      <w:del w:id="683" w:author="Caitlin Jeffrey" w:date="2024-04-01T11:54:00Z">
        <w:r w:rsidR="00301817" w:rsidRPr="00040F12" w:rsidDel="00C13887">
          <w:rPr>
            <w:rFonts w:ascii="Times New Roman" w:hAnsi="Times New Roman" w:cs="Times New Roman"/>
            <w:sz w:val="24"/>
            <w:szCs w:val="24"/>
          </w:rPr>
          <w:delText xml:space="preserve"> included in </w:delText>
        </w:r>
      </w:del>
      <w:r w:rsidR="00301817" w:rsidRPr="00040F12">
        <w:rPr>
          <w:rFonts w:ascii="Times New Roman" w:hAnsi="Times New Roman" w:cs="Times New Roman"/>
          <w:sz w:val="24"/>
          <w:szCs w:val="24"/>
        </w:rPr>
        <w:t>Lobeck et al. 2012</w:t>
      </w:r>
      <w:del w:id="684" w:author="Caitlin Jeffrey" w:date="2024-04-01T11:54:00Z">
        <w:r w:rsidR="00301817" w:rsidRPr="00040F12" w:rsidDel="00C13887">
          <w:rPr>
            <w:rFonts w:ascii="Times New Roman" w:hAnsi="Times New Roman" w:cs="Times New Roman"/>
            <w:sz w:val="24"/>
            <w:szCs w:val="24"/>
          </w:rPr>
          <w:delText xml:space="preserve">. </w:delText>
        </w:r>
        <w:r w:rsidRPr="00040F12" w:rsidDel="00C13887">
          <w:rPr>
            <w:rFonts w:ascii="Times New Roman" w:hAnsi="Times New Roman" w:cs="Times New Roman"/>
            <w:sz w:val="24"/>
            <w:szCs w:val="24"/>
          </w:rPr>
          <w:delText xml:space="preserve">had a mean of 63.7 </w:delText>
        </w:r>
        <w:r w:rsidR="00367BB8" w:rsidRPr="00040F12" w:rsidDel="00C13887">
          <w:rPr>
            <w:rFonts w:ascii="Times New Roman" w:hAnsi="Times New Roman" w:cs="Times New Roman"/>
            <w:sz w:val="24"/>
            <w:szCs w:val="24"/>
          </w:rPr>
          <w:delText>cfu</w:delText>
        </w:r>
        <w:r w:rsidRPr="00040F12" w:rsidDel="00C13887">
          <w:rPr>
            <w:rFonts w:ascii="Times New Roman" w:hAnsi="Times New Roman" w:cs="Times New Roman"/>
            <w:sz w:val="24"/>
            <w:szCs w:val="24"/>
          </w:rPr>
          <w:delText>/mL (95% CI: 6-735</w:delText>
        </w:r>
      </w:del>
      <w:r w:rsidRPr="00040F12">
        <w:rPr>
          <w:rFonts w:ascii="Times New Roman" w:hAnsi="Times New Roman" w:cs="Times New Roman"/>
          <w:sz w:val="24"/>
          <w:szCs w:val="24"/>
        </w:rPr>
        <w:t>)</w:t>
      </w:r>
      <w:ins w:id="685" w:author="Caitlin Jeffrey" w:date="2024-04-01T09:50:00Z">
        <w:r w:rsidR="005F7ED6" w:rsidRPr="00040F12">
          <w:rPr>
            <w:rFonts w:ascii="Times New Roman" w:hAnsi="Times New Roman" w:cs="Times New Roman"/>
            <w:sz w:val="24"/>
            <w:szCs w:val="24"/>
          </w:rPr>
          <w:t>, although d</w:t>
        </w:r>
      </w:ins>
      <w:del w:id="686" w:author="Caitlin Jeffrey" w:date="2024-04-01T09:50:00Z">
        <w:r w:rsidR="00301817" w:rsidRPr="00040F12" w:rsidDel="005F7ED6">
          <w:rPr>
            <w:rFonts w:ascii="Times New Roman" w:hAnsi="Times New Roman" w:cs="Times New Roman"/>
            <w:sz w:val="24"/>
            <w:szCs w:val="24"/>
          </w:rPr>
          <w:delText>.</w:delText>
        </w:r>
        <w:r w:rsidRPr="00040F12" w:rsidDel="005F7ED6">
          <w:rPr>
            <w:rFonts w:ascii="Times New Roman" w:hAnsi="Times New Roman" w:cs="Times New Roman"/>
            <w:sz w:val="24"/>
            <w:szCs w:val="24"/>
          </w:rPr>
          <w:delText xml:space="preserve">  </w:delText>
        </w:r>
      </w:del>
      <w:del w:id="687" w:author="Caitlin Jeffrey" w:date="2024-04-01T09:49:00Z">
        <w:r w:rsidR="00D671F9" w:rsidRPr="00040F12" w:rsidDel="007513B3">
          <w:rPr>
            <w:rFonts w:ascii="Times New Roman" w:hAnsi="Times New Roman" w:cs="Times New Roman"/>
            <w:sz w:val="24"/>
            <w:szCs w:val="24"/>
          </w:rPr>
          <w:delText>However, d</w:delText>
        </w:r>
      </w:del>
      <w:r w:rsidR="00D671F9" w:rsidRPr="00040F12">
        <w:rPr>
          <w:rFonts w:ascii="Times New Roman" w:hAnsi="Times New Roman" w:cs="Times New Roman"/>
          <w:sz w:val="24"/>
          <w:szCs w:val="24"/>
        </w:rPr>
        <w:t xml:space="preserve">irect comparison </w:t>
      </w:r>
      <w:r w:rsidR="00E01BD6" w:rsidRPr="00040F12">
        <w:rPr>
          <w:rFonts w:ascii="Times New Roman" w:hAnsi="Times New Roman" w:cs="Times New Roman"/>
          <w:sz w:val="24"/>
          <w:szCs w:val="24"/>
        </w:rPr>
        <w:t xml:space="preserve">of </w:t>
      </w:r>
      <w:r w:rsidR="00D671F9" w:rsidRPr="00040F12">
        <w:rPr>
          <w:rFonts w:ascii="Times New Roman" w:hAnsi="Times New Roman" w:cs="Times New Roman"/>
          <w:sz w:val="24"/>
          <w:szCs w:val="24"/>
        </w:rPr>
        <w:t xml:space="preserve">coliform counts </w:t>
      </w:r>
      <w:r w:rsidR="00E01BD6" w:rsidRPr="00040F12">
        <w:rPr>
          <w:rFonts w:ascii="Times New Roman" w:hAnsi="Times New Roman" w:cs="Times New Roman"/>
          <w:sz w:val="24"/>
          <w:szCs w:val="24"/>
        </w:rPr>
        <w:t xml:space="preserve">between </w:t>
      </w:r>
      <w:r w:rsidR="00327DDB" w:rsidRPr="00040F12">
        <w:rPr>
          <w:rFonts w:ascii="Times New Roman" w:hAnsi="Times New Roman" w:cs="Times New Roman"/>
          <w:sz w:val="24"/>
          <w:szCs w:val="24"/>
        </w:rPr>
        <w:t xml:space="preserve">studies </w:t>
      </w:r>
      <w:r w:rsidR="0013684F" w:rsidRPr="00040F12">
        <w:rPr>
          <w:rFonts w:ascii="Times New Roman" w:hAnsi="Times New Roman" w:cs="Times New Roman"/>
          <w:sz w:val="24"/>
          <w:szCs w:val="24"/>
        </w:rPr>
        <w:t xml:space="preserve">may be </w:t>
      </w:r>
      <w:r w:rsidR="00D671F9" w:rsidRPr="00040F12">
        <w:rPr>
          <w:rFonts w:ascii="Times New Roman" w:hAnsi="Times New Roman" w:cs="Times New Roman"/>
          <w:sz w:val="24"/>
          <w:szCs w:val="24"/>
        </w:rPr>
        <w:t xml:space="preserve">potentially problematic due to variation in </w:t>
      </w:r>
      <w:r w:rsidR="004E6E4B" w:rsidRPr="00040F12">
        <w:rPr>
          <w:rFonts w:ascii="Times New Roman" w:hAnsi="Times New Roman" w:cs="Times New Roman"/>
          <w:sz w:val="24"/>
          <w:szCs w:val="24"/>
        </w:rPr>
        <w:t xml:space="preserve">duration of freezer storage </w:t>
      </w:r>
      <w:r w:rsidR="009720DD" w:rsidRPr="00040F12">
        <w:rPr>
          <w:rFonts w:ascii="Times New Roman" w:hAnsi="Times New Roman" w:cs="Times New Roman"/>
          <w:noProof/>
          <w:sz w:val="24"/>
          <w:szCs w:val="24"/>
        </w:rPr>
        <w:t>(Schukken et al., 1989)</w:t>
      </w:r>
      <w:r w:rsidR="004E6E4B" w:rsidRPr="00040F12">
        <w:rPr>
          <w:rFonts w:ascii="Times New Roman" w:hAnsi="Times New Roman" w:cs="Times New Roman"/>
          <w:sz w:val="24"/>
          <w:szCs w:val="24"/>
        </w:rPr>
        <w:t xml:space="preserve">. </w:t>
      </w:r>
      <w:del w:id="688" w:author="Caitlin Jeffrey" w:date="2024-04-01T09:48:00Z">
        <w:r w:rsidRPr="00040F12" w:rsidDel="00F55921">
          <w:rPr>
            <w:rFonts w:ascii="Times New Roman" w:hAnsi="Times New Roman" w:cs="Times New Roman"/>
            <w:sz w:val="24"/>
            <w:szCs w:val="24"/>
          </w:rPr>
          <w:delText xml:space="preserve">Although sampled during summer months, </w:delText>
        </w:r>
      </w:del>
      <w:r w:rsidRPr="00040F12">
        <w:rPr>
          <w:rFonts w:ascii="Times New Roman" w:hAnsi="Times New Roman" w:cs="Times New Roman"/>
          <w:sz w:val="24"/>
          <w:szCs w:val="24"/>
        </w:rPr>
        <w:t>Barberg et al. 2007 found that 5</w:t>
      </w:r>
      <w:r w:rsidR="00A81CE1" w:rsidRPr="00040F12">
        <w:rPr>
          <w:rFonts w:ascii="Times New Roman" w:hAnsi="Times New Roman" w:cs="Times New Roman"/>
          <w:sz w:val="24"/>
          <w:szCs w:val="24"/>
        </w:rPr>
        <w:t xml:space="preserve"> of </w:t>
      </w:r>
      <w:r w:rsidRPr="00040F12">
        <w:rPr>
          <w:rFonts w:ascii="Times New Roman" w:hAnsi="Times New Roman" w:cs="Times New Roman"/>
          <w:sz w:val="24"/>
          <w:szCs w:val="24"/>
        </w:rPr>
        <w:t xml:space="preserve">12 </w:t>
      </w:r>
      <w:del w:id="689" w:author="Caitlin Jeffrey" w:date="2024-03-18T14:08:00Z">
        <w:r w:rsidRPr="00040F12" w:rsidDel="00730AD3">
          <w:rPr>
            <w:rFonts w:ascii="Times New Roman" w:hAnsi="Times New Roman" w:cs="Times New Roman"/>
            <w:sz w:val="24"/>
            <w:szCs w:val="24"/>
          </w:rPr>
          <w:delText>bedded packs</w:delText>
        </w:r>
      </w:del>
      <w:ins w:id="690" w:author="Caitlin Jeffrey" w:date="2024-03-18T14:08: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sampled </w:t>
      </w:r>
      <w:ins w:id="691" w:author="Caitlin Jeffrey" w:date="2024-04-01T09:48:00Z">
        <w:r w:rsidR="00F55921" w:rsidRPr="00040F12">
          <w:rPr>
            <w:rFonts w:ascii="Times New Roman" w:hAnsi="Times New Roman" w:cs="Times New Roman"/>
            <w:sz w:val="24"/>
            <w:szCs w:val="24"/>
          </w:rPr>
          <w:t xml:space="preserve">during the </w:t>
        </w:r>
      </w:ins>
      <w:ins w:id="692" w:author="Caitlin Jeffrey" w:date="2024-04-01T09:49:00Z">
        <w:r w:rsidR="00F55921" w:rsidRPr="00040F12">
          <w:rPr>
            <w:rFonts w:ascii="Times New Roman" w:hAnsi="Times New Roman" w:cs="Times New Roman"/>
            <w:sz w:val="24"/>
            <w:szCs w:val="24"/>
          </w:rPr>
          <w:t xml:space="preserve">summer months </w:t>
        </w:r>
      </w:ins>
      <w:r w:rsidRPr="00040F12">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040F12">
        <w:rPr>
          <w:rFonts w:ascii="Times New Roman" w:hAnsi="Times New Roman" w:cs="Times New Roman"/>
          <w:sz w:val="24"/>
          <w:szCs w:val="24"/>
        </w:rPr>
        <w:t xml:space="preserve"> </w:t>
      </w:r>
    </w:p>
    <w:p w14:paraId="5D46DF9A" w14:textId="4B2EE1A9" w:rsidR="00A21424" w:rsidRPr="00040F12" w:rsidRDefault="00A21424" w:rsidP="006E592D">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Prevalence of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was similar between the five VT </w:t>
      </w:r>
      <w:del w:id="693" w:author="Caitlin Jeffrey" w:date="2024-04-01T14:29:00Z">
        <w:r w:rsidRPr="00040F12" w:rsidDel="00AA7606">
          <w:rPr>
            <w:rFonts w:ascii="Times New Roman" w:hAnsi="Times New Roman" w:cs="Times New Roman"/>
            <w:sz w:val="24"/>
            <w:szCs w:val="24"/>
          </w:rPr>
          <w:delText>bedded pack</w:delText>
        </w:r>
      </w:del>
      <w:ins w:id="694" w:author="Caitlin Jeffrey" w:date="2024-04-01T14:29:00Z">
        <w:r w:rsidR="00AA7606"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in the current study </w:t>
      </w:r>
      <w:del w:id="695" w:author="Caitlin Jeffrey" w:date="2024-04-01T11:55:00Z">
        <w:r w:rsidRPr="00040F12" w:rsidDel="00AF31BA">
          <w:rPr>
            <w:rFonts w:ascii="Times New Roman" w:hAnsi="Times New Roman" w:cs="Times New Roman"/>
            <w:sz w:val="24"/>
            <w:szCs w:val="24"/>
          </w:rPr>
          <w:delText>(</w:delText>
        </w:r>
        <w:r w:rsidR="00EA1198" w:rsidRPr="00040F12" w:rsidDel="00AF31BA">
          <w:rPr>
            <w:rFonts w:ascii="Times New Roman" w:hAnsi="Times New Roman" w:cs="Times New Roman"/>
            <w:sz w:val="24"/>
            <w:szCs w:val="24"/>
          </w:rPr>
          <w:delText xml:space="preserve">median: </w:delText>
        </w:r>
        <w:r w:rsidR="00A81501" w:rsidRPr="00040F12" w:rsidDel="00AF31BA">
          <w:rPr>
            <w:rFonts w:ascii="Times New Roman" w:hAnsi="Times New Roman" w:cs="Times New Roman"/>
            <w:sz w:val="24"/>
            <w:szCs w:val="24"/>
          </w:rPr>
          <w:delText xml:space="preserve">0 </w:delText>
        </w:r>
        <w:r w:rsidR="00367BB8" w:rsidRPr="00040F12" w:rsidDel="00AF31BA">
          <w:rPr>
            <w:rFonts w:ascii="Times New Roman" w:hAnsi="Times New Roman" w:cs="Times New Roman"/>
            <w:sz w:val="24"/>
            <w:szCs w:val="24"/>
          </w:rPr>
          <w:delText>cfu</w:delText>
        </w:r>
        <w:r w:rsidRPr="00040F12" w:rsidDel="00AF31BA">
          <w:rPr>
            <w:rFonts w:ascii="Times New Roman" w:hAnsi="Times New Roman" w:cs="Times New Roman"/>
            <w:sz w:val="24"/>
            <w:szCs w:val="24"/>
          </w:rPr>
          <w:delText xml:space="preserve">/mL, </w:delText>
        </w:r>
        <w:r w:rsidR="00EA1198" w:rsidRPr="00040F12" w:rsidDel="00AF31BA">
          <w:rPr>
            <w:rFonts w:ascii="Times New Roman" w:hAnsi="Times New Roman" w:cs="Times New Roman"/>
            <w:sz w:val="24"/>
            <w:szCs w:val="24"/>
          </w:rPr>
          <w:delText xml:space="preserve">range: </w:delText>
        </w:r>
        <w:r w:rsidR="00A81501" w:rsidRPr="00040F12" w:rsidDel="00AF31BA">
          <w:rPr>
            <w:rFonts w:ascii="Times New Roman" w:hAnsi="Times New Roman" w:cs="Times New Roman"/>
            <w:sz w:val="24"/>
            <w:szCs w:val="24"/>
          </w:rPr>
          <w:delText>0-30</w:delText>
        </w:r>
        <w:r w:rsidRPr="00040F12" w:rsidDel="00AF31BA">
          <w:rPr>
            <w:rFonts w:ascii="Times New Roman" w:hAnsi="Times New Roman" w:cs="Times New Roman"/>
            <w:sz w:val="24"/>
            <w:szCs w:val="24"/>
          </w:rPr>
          <w:delText xml:space="preserve">) </w:delText>
        </w:r>
      </w:del>
      <w:r w:rsidRPr="00040F12">
        <w:rPr>
          <w:rFonts w:ascii="Times New Roman" w:hAnsi="Times New Roman" w:cs="Times New Roman"/>
          <w:sz w:val="24"/>
          <w:szCs w:val="24"/>
        </w:rPr>
        <w:t xml:space="preserve">and the six </w:t>
      </w:r>
      <w:del w:id="696" w:author="Caitlin Jeffrey" w:date="2024-03-18T14:08:00Z">
        <w:r w:rsidRPr="00040F12" w:rsidDel="00730AD3">
          <w:rPr>
            <w:rFonts w:ascii="Times New Roman" w:hAnsi="Times New Roman" w:cs="Times New Roman"/>
            <w:sz w:val="24"/>
            <w:szCs w:val="24"/>
          </w:rPr>
          <w:delText>bedded packs</w:delText>
        </w:r>
      </w:del>
      <w:del w:id="697" w:author="Caitlin Jeffrey" w:date="2024-04-01T14:29:00Z">
        <w:r w:rsidRPr="00040F12" w:rsidDel="00AA7606">
          <w:rPr>
            <w:rFonts w:ascii="Times New Roman" w:hAnsi="Times New Roman" w:cs="Times New Roman"/>
            <w:sz w:val="24"/>
            <w:szCs w:val="24"/>
          </w:rPr>
          <w:delText xml:space="preserve"> </w:delText>
        </w:r>
      </w:del>
      <w:r w:rsidRPr="00040F12">
        <w:rPr>
          <w:rFonts w:ascii="Times New Roman" w:hAnsi="Times New Roman" w:cs="Times New Roman"/>
          <w:sz w:val="24"/>
          <w:szCs w:val="24"/>
        </w:rPr>
        <w:t xml:space="preserve">described in Lobeck </w:t>
      </w:r>
      <w:r w:rsidRPr="00040F12">
        <w:rPr>
          <w:rFonts w:ascii="Times New Roman" w:hAnsi="Times New Roman" w:cs="Times New Roman"/>
          <w:sz w:val="24"/>
          <w:szCs w:val="24"/>
        </w:rPr>
        <w:lastRenderedPageBreak/>
        <w:t xml:space="preserve">et al. 2012 (6.2 </w:t>
      </w:r>
      <w:r w:rsidR="00367BB8" w:rsidRPr="00040F12">
        <w:rPr>
          <w:rFonts w:ascii="Times New Roman" w:hAnsi="Times New Roman" w:cs="Times New Roman"/>
          <w:sz w:val="24"/>
          <w:szCs w:val="24"/>
        </w:rPr>
        <w:t>cfu</w:t>
      </w:r>
      <w:r w:rsidRPr="00040F12">
        <w:rPr>
          <w:rFonts w:ascii="Times New Roman" w:hAnsi="Times New Roman" w:cs="Times New Roman"/>
          <w:sz w:val="24"/>
          <w:szCs w:val="24"/>
        </w:rPr>
        <w:t xml:space="preserve">/mL, 95% CI: 1.3-30.1). Farm-level prevalence of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was also fairly low for </w:t>
      </w:r>
      <w:del w:id="698" w:author="Caitlin Jeffrey" w:date="2024-03-18T14:08:00Z">
        <w:r w:rsidRPr="00040F12" w:rsidDel="00730AD3">
          <w:rPr>
            <w:rFonts w:ascii="Times New Roman" w:hAnsi="Times New Roman" w:cs="Times New Roman"/>
            <w:sz w:val="24"/>
            <w:szCs w:val="24"/>
          </w:rPr>
          <w:delText>bedded packs</w:delText>
        </w:r>
      </w:del>
      <w:ins w:id="699" w:author="Caitlin Jeffrey" w:date="2024-03-18T14:08: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studied in Shane et al. 2010 (3</w:t>
      </w:r>
      <w:r w:rsidR="00C15F86" w:rsidRPr="00040F12">
        <w:rPr>
          <w:rFonts w:ascii="Times New Roman" w:hAnsi="Times New Roman" w:cs="Times New Roman"/>
          <w:sz w:val="24"/>
          <w:szCs w:val="24"/>
        </w:rPr>
        <w:t xml:space="preserve"> of </w:t>
      </w:r>
      <w:r w:rsidRPr="00040F12">
        <w:rPr>
          <w:rFonts w:ascii="Times New Roman" w:hAnsi="Times New Roman" w:cs="Times New Roman"/>
          <w:sz w:val="24"/>
          <w:szCs w:val="24"/>
        </w:rPr>
        <w:t>6 farms BTM negative) and Barberg et al. 2007 (only 1</w:t>
      </w:r>
      <w:r w:rsidR="00C15F86" w:rsidRPr="00040F12">
        <w:rPr>
          <w:rFonts w:ascii="Times New Roman" w:hAnsi="Times New Roman" w:cs="Times New Roman"/>
          <w:sz w:val="24"/>
          <w:szCs w:val="24"/>
        </w:rPr>
        <w:t xml:space="preserve"> of </w:t>
      </w:r>
      <w:r w:rsidRPr="00040F12">
        <w:rPr>
          <w:rFonts w:ascii="Times New Roman" w:hAnsi="Times New Roman" w:cs="Times New Roman"/>
          <w:sz w:val="24"/>
          <w:szCs w:val="24"/>
        </w:rPr>
        <w:t xml:space="preserve">12 farms with a “high” level of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Overall, the population of</w:t>
      </w:r>
      <w:r w:rsidR="00A27BDA" w:rsidRPr="00040F12">
        <w:rPr>
          <w:rFonts w:ascii="Times New Roman" w:hAnsi="Times New Roman" w:cs="Times New Roman"/>
          <w:sz w:val="24"/>
          <w:szCs w:val="24"/>
        </w:rPr>
        <w:t xml:space="preserve"> all</w:t>
      </w:r>
      <w:r w:rsidRPr="00040F12">
        <w:rPr>
          <w:rFonts w:ascii="Times New Roman" w:hAnsi="Times New Roman" w:cs="Times New Roman"/>
          <w:sz w:val="24"/>
          <w:szCs w:val="24"/>
        </w:rPr>
        <w:t xml:space="preserve"> 21 farms in the current study had a higher amount of </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in BTM than the 18 Minnesota farms described in Shane et al. 2010 (</w:t>
      </w:r>
      <w:r w:rsidR="00FB457A" w:rsidRPr="00040F12">
        <w:rPr>
          <w:rFonts w:ascii="Times New Roman" w:hAnsi="Times New Roman" w:cs="Times New Roman"/>
          <w:sz w:val="24"/>
          <w:szCs w:val="24"/>
        </w:rPr>
        <w:t xml:space="preserve">median: </w:t>
      </w:r>
      <w:r w:rsidR="00271FC1" w:rsidRPr="00040F12">
        <w:rPr>
          <w:rFonts w:ascii="Times New Roman" w:hAnsi="Times New Roman" w:cs="Times New Roman"/>
          <w:sz w:val="24"/>
          <w:szCs w:val="24"/>
        </w:rPr>
        <w:t>30</w:t>
      </w:r>
      <w:r w:rsidRPr="00040F12">
        <w:rPr>
          <w:rFonts w:ascii="Times New Roman" w:hAnsi="Times New Roman" w:cs="Times New Roman"/>
          <w:sz w:val="24"/>
          <w:szCs w:val="24"/>
        </w:rPr>
        <w:t xml:space="preserve"> </w:t>
      </w:r>
      <w:r w:rsidR="00367BB8" w:rsidRPr="00040F12">
        <w:rPr>
          <w:rFonts w:ascii="Times New Roman" w:hAnsi="Times New Roman" w:cs="Times New Roman"/>
          <w:sz w:val="24"/>
          <w:szCs w:val="24"/>
        </w:rPr>
        <w:t>cfu</w:t>
      </w:r>
      <w:r w:rsidRPr="00040F12">
        <w:rPr>
          <w:rFonts w:ascii="Times New Roman" w:hAnsi="Times New Roman" w:cs="Times New Roman"/>
          <w:sz w:val="24"/>
          <w:szCs w:val="24"/>
        </w:rPr>
        <w:t xml:space="preserve">/mL, </w:t>
      </w:r>
      <w:r w:rsidR="00FB457A" w:rsidRPr="00040F12">
        <w:rPr>
          <w:rFonts w:ascii="Times New Roman" w:hAnsi="Times New Roman" w:cs="Times New Roman"/>
          <w:sz w:val="24"/>
          <w:szCs w:val="24"/>
        </w:rPr>
        <w:t xml:space="preserve">range: </w:t>
      </w:r>
      <w:r w:rsidR="00271FC1" w:rsidRPr="00040F12">
        <w:rPr>
          <w:rFonts w:ascii="Times New Roman" w:hAnsi="Times New Roman" w:cs="Times New Roman"/>
          <w:sz w:val="24"/>
          <w:szCs w:val="24"/>
        </w:rPr>
        <w:t>0-320</w:t>
      </w:r>
      <w:r w:rsidRPr="00040F12">
        <w:rPr>
          <w:rFonts w:ascii="Times New Roman" w:hAnsi="Times New Roman" w:cs="Times New Roman"/>
          <w:sz w:val="24"/>
          <w:szCs w:val="24"/>
        </w:rPr>
        <w:t xml:space="preserve">; vs. 17.3 </w:t>
      </w:r>
      <w:r w:rsidR="00367BB8" w:rsidRPr="00040F12">
        <w:rPr>
          <w:rFonts w:ascii="Times New Roman" w:hAnsi="Times New Roman" w:cs="Times New Roman"/>
          <w:sz w:val="24"/>
          <w:szCs w:val="24"/>
        </w:rPr>
        <w:t>cfu</w:t>
      </w:r>
      <w:r w:rsidRPr="00040F12">
        <w:rPr>
          <w:rFonts w:ascii="Times New Roman" w:hAnsi="Times New Roman" w:cs="Times New Roman"/>
          <w:sz w:val="24"/>
          <w:szCs w:val="24"/>
        </w:rPr>
        <w:t>/mL, 95% CI: 3.3-91.2).</w:t>
      </w:r>
      <w:r w:rsidR="00714E9A" w:rsidRPr="00040F12">
        <w:rPr>
          <w:rFonts w:ascii="Times New Roman" w:hAnsi="Times New Roman" w:cs="Times New Roman"/>
          <w:sz w:val="24"/>
          <w:szCs w:val="24"/>
        </w:rPr>
        <w:t xml:space="preserve"> </w:t>
      </w:r>
      <w:r w:rsidR="00CF67EA" w:rsidRPr="00040F12">
        <w:rPr>
          <w:rFonts w:ascii="Times New Roman" w:hAnsi="Times New Roman" w:cs="Times New Roman"/>
          <w:sz w:val="24"/>
          <w:szCs w:val="24"/>
        </w:rPr>
        <w:t>Although it</w:t>
      </w:r>
      <w:r w:rsidR="00B962A7" w:rsidRPr="00040F12">
        <w:rPr>
          <w:rFonts w:ascii="Times New Roman" w:hAnsi="Times New Roman" w:cs="Times New Roman"/>
          <w:sz w:val="24"/>
          <w:szCs w:val="24"/>
        </w:rPr>
        <w:t xml:space="preserve"> i</w:t>
      </w:r>
      <w:r w:rsidR="00CF67EA" w:rsidRPr="00040F12">
        <w:rPr>
          <w:rFonts w:ascii="Times New Roman" w:hAnsi="Times New Roman" w:cs="Times New Roman"/>
          <w:sz w:val="24"/>
          <w:szCs w:val="24"/>
        </w:rPr>
        <w:t>s no</w:t>
      </w:r>
      <w:r w:rsidR="00F369AB" w:rsidRPr="00040F12">
        <w:rPr>
          <w:rFonts w:ascii="Times New Roman" w:hAnsi="Times New Roman" w:cs="Times New Roman"/>
          <w:sz w:val="24"/>
          <w:szCs w:val="24"/>
        </w:rPr>
        <w:t>t</w:t>
      </w:r>
      <w:r w:rsidR="00CF67EA" w:rsidRPr="00040F12">
        <w:rPr>
          <w:rFonts w:ascii="Times New Roman" w:hAnsi="Times New Roman" w:cs="Times New Roman"/>
          <w:sz w:val="24"/>
          <w:szCs w:val="24"/>
        </w:rPr>
        <w:t xml:space="preserve"> clear how many herds included in previous work on </w:t>
      </w:r>
      <w:del w:id="700" w:author="Caitlin Jeffrey" w:date="2024-03-18T14:08:00Z">
        <w:r w:rsidR="00CF67EA" w:rsidRPr="00040F12" w:rsidDel="00730AD3">
          <w:rPr>
            <w:rFonts w:ascii="Times New Roman" w:hAnsi="Times New Roman" w:cs="Times New Roman"/>
            <w:sz w:val="24"/>
            <w:szCs w:val="24"/>
          </w:rPr>
          <w:delText>bedded packs</w:delText>
        </w:r>
      </w:del>
      <w:ins w:id="701" w:author="Caitlin Jeffrey" w:date="2024-03-18T14:08:00Z">
        <w:r w:rsidR="00730AD3" w:rsidRPr="00040F12">
          <w:rPr>
            <w:rFonts w:ascii="Times New Roman" w:hAnsi="Times New Roman" w:cs="Times New Roman"/>
            <w:sz w:val="24"/>
            <w:szCs w:val="24"/>
          </w:rPr>
          <w:t>BP</w:t>
        </w:r>
      </w:ins>
      <w:r w:rsidR="00CF67EA" w:rsidRPr="00040F12">
        <w:rPr>
          <w:rFonts w:ascii="Times New Roman" w:hAnsi="Times New Roman" w:cs="Times New Roman"/>
          <w:sz w:val="24"/>
          <w:szCs w:val="24"/>
        </w:rPr>
        <w:t xml:space="preserve"> were certified organic, </w:t>
      </w:r>
      <w:r w:rsidR="006B60AB" w:rsidRPr="00040F12">
        <w:rPr>
          <w:rFonts w:ascii="Times New Roman" w:hAnsi="Times New Roman" w:cs="Times New Roman"/>
          <w:sz w:val="24"/>
          <w:szCs w:val="24"/>
        </w:rPr>
        <w:t>th</w:t>
      </w:r>
      <w:ins w:id="702" w:author="Caitlin Jeffrey" w:date="2024-04-01T11:55:00Z">
        <w:r w:rsidR="006A2A79" w:rsidRPr="00040F12">
          <w:rPr>
            <w:rFonts w:ascii="Times New Roman" w:hAnsi="Times New Roman" w:cs="Times New Roman"/>
            <w:sz w:val="24"/>
            <w:szCs w:val="24"/>
          </w:rPr>
          <w:t>is</w:t>
        </w:r>
      </w:ins>
      <w:del w:id="703" w:author="Caitlin Jeffrey" w:date="2024-04-01T11:55:00Z">
        <w:r w:rsidR="006B60AB" w:rsidRPr="00040F12" w:rsidDel="006A2A79">
          <w:rPr>
            <w:rFonts w:ascii="Times New Roman" w:hAnsi="Times New Roman" w:cs="Times New Roman"/>
            <w:sz w:val="24"/>
            <w:szCs w:val="24"/>
          </w:rPr>
          <w:delText>e</w:delText>
        </w:r>
      </w:del>
      <w:r w:rsidR="006B60AB" w:rsidRPr="00040F12">
        <w:rPr>
          <w:rFonts w:ascii="Times New Roman" w:hAnsi="Times New Roman" w:cs="Times New Roman"/>
          <w:sz w:val="24"/>
          <w:szCs w:val="24"/>
        </w:rPr>
        <w:t xml:space="preserve"> higher prevalence of </w:t>
      </w:r>
      <w:r w:rsidR="006B60AB" w:rsidRPr="00040F12">
        <w:rPr>
          <w:rFonts w:ascii="Times New Roman" w:hAnsi="Times New Roman" w:cs="Times New Roman"/>
          <w:i/>
          <w:iCs/>
          <w:sz w:val="24"/>
          <w:szCs w:val="24"/>
        </w:rPr>
        <w:t>Staph. aureus</w:t>
      </w:r>
      <w:r w:rsidR="006B60AB" w:rsidRPr="00040F12">
        <w:rPr>
          <w:rFonts w:ascii="Times New Roman" w:hAnsi="Times New Roman" w:cs="Times New Roman"/>
          <w:sz w:val="24"/>
          <w:szCs w:val="24"/>
        </w:rPr>
        <w:t xml:space="preserve"> </w:t>
      </w:r>
      <w:del w:id="704" w:author="Caitlin Jeffrey" w:date="2024-04-01T11:56:00Z">
        <w:r w:rsidR="006B60AB" w:rsidRPr="00040F12" w:rsidDel="006A2A79">
          <w:rPr>
            <w:rFonts w:ascii="Times New Roman" w:hAnsi="Times New Roman" w:cs="Times New Roman"/>
            <w:sz w:val="24"/>
            <w:szCs w:val="24"/>
          </w:rPr>
          <w:delText>among</w:delText>
        </w:r>
        <w:r w:rsidR="00F369AB" w:rsidRPr="00040F12" w:rsidDel="006A2A79">
          <w:rPr>
            <w:rFonts w:ascii="Times New Roman" w:hAnsi="Times New Roman" w:cs="Times New Roman"/>
            <w:sz w:val="24"/>
            <w:szCs w:val="24"/>
          </w:rPr>
          <w:delText>st</w:delText>
        </w:r>
        <w:r w:rsidR="006B60AB" w:rsidRPr="00040F12" w:rsidDel="006A2A79">
          <w:rPr>
            <w:rFonts w:ascii="Times New Roman" w:hAnsi="Times New Roman" w:cs="Times New Roman"/>
            <w:sz w:val="24"/>
            <w:szCs w:val="24"/>
          </w:rPr>
          <w:delText xml:space="preserve"> </w:delText>
        </w:r>
      </w:del>
      <w:ins w:id="705" w:author="Caitlin Jeffrey" w:date="2024-04-01T11:56:00Z">
        <w:r w:rsidR="006A2A79" w:rsidRPr="00040F12">
          <w:rPr>
            <w:rFonts w:ascii="Times New Roman" w:hAnsi="Times New Roman" w:cs="Times New Roman"/>
            <w:sz w:val="24"/>
            <w:szCs w:val="24"/>
          </w:rPr>
          <w:t xml:space="preserve">on </w:t>
        </w:r>
      </w:ins>
      <w:r w:rsidR="00A036CE" w:rsidRPr="00040F12">
        <w:rPr>
          <w:rFonts w:ascii="Times New Roman" w:hAnsi="Times New Roman" w:cs="Times New Roman"/>
          <w:sz w:val="24"/>
          <w:szCs w:val="24"/>
        </w:rPr>
        <w:t xml:space="preserve">organic </w:t>
      </w:r>
      <w:r w:rsidR="006B60AB" w:rsidRPr="00040F12">
        <w:rPr>
          <w:rFonts w:ascii="Times New Roman" w:hAnsi="Times New Roman" w:cs="Times New Roman"/>
          <w:sz w:val="24"/>
          <w:szCs w:val="24"/>
        </w:rPr>
        <w:t xml:space="preserve">farms in the current study </w:t>
      </w:r>
      <w:r w:rsidR="000D01C1" w:rsidRPr="00040F12">
        <w:rPr>
          <w:rFonts w:ascii="Times New Roman" w:hAnsi="Times New Roman" w:cs="Times New Roman"/>
          <w:sz w:val="24"/>
          <w:szCs w:val="24"/>
        </w:rPr>
        <w:t>is consistent with</w:t>
      </w:r>
      <w:r w:rsidR="000A4E5E" w:rsidRPr="00040F12">
        <w:rPr>
          <w:rFonts w:ascii="Times New Roman" w:hAnsi="Times New Roman" w:cs="Times New Roman"/>
          <w:sz w:val="24"/>
          <w:szCs w:val="24"/>
        </w:rPr>
        <w:t xml:space="preserve"> </w:t>
      </w:r>
      <w:r w:rsidR="000D01C1" w:rsidRPr="00040F12">
        <w:rPr>
          <w:rFonts w:ascii="Times New Roman" w:hAnsi="Times New Roman" w:cs="Times New Roman"/>
          <w:sz w:val="24"/>
          <w:szCs w:val="24"/>
        </w:rPr>
        <w:t xml:space="preserve">work </w:t>
      </w:r>
      <w:r w:rsidR="00F369AB" w:rsidRPr="00040F12">
        <w:rPr>
          <w:rFonts w:ascii="Times New Roman" w:hAnsi="Times New Roman" w:cs="Times New Roman"/>
          <w:sz w:val="24"/>
          <w:szCs w:val="24"/>
        </w:rPr>
        <w:t>comparing</w:t>
      </w:r>
      <w:r w:rsidR="000D01C1" w:rsidRPr="00040F12">
        <w:rPr>
          <w:rFonts w:ascii="Times New Roman" w:hAnsi="Times New Roman" w:cs="Times New Roman"/>
          <w:sz w:val="24"/>
          <w:szCs w:val="24"/>
        </w:rPr>
        <w:t xml:space="preserve"> organic </w:t>
      </w:r>
      <w:r w:rsidR="00F369AB" w:rsidRPr="00040F12">
        <w:rPr>
          <w:rFonts w:ascii="Times New Roman" w:hAnsi="Times New Roman" w:cs="Times New Roman"/>
          <w:sz w:val="24"/>
          <w:szCs w:val="24"/>
        </w:rPr>
        <w:t xml:space="preserve">and conventional </w:t>
      </w:r>
      <w:r w:rsidR="000D01C1" w:rsidRPr="00040F12">
        <w:rPr>
          <w:rFonts w:ascii="Times New Roman" w:hAnsi="Times New Roman" w:cs="Times New Roman"/>
          <w:sz w:val="24"/>
          <w:szCs w:val="24"/>
        </w:rPr>
        <w:t>dairy systems</w:t>
      </w:r>
      <w:r w:rsidR="00F369AB"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(Pol and Ruegg, 2007)</w:t>
      </w:r>
      <w:r w:rsidR="00096E59" w:rsidRPr="00040F12">
        <w:rPr>
          <w:rFonts w:ascii="Times New Roman" w:hAnsi="Times New Roman" w:cs="Times New Roman"/>
          <w:sz w:val="24"/>
          <w:szCs w:val="24"/>
        </w:rPr>
        <w:t>.</w:t>
      </w:r>
      <w:r w:rsidR="00A07F90" w:rsidRPr="00040F12">
        <w:rPr>
          <w:rFonts w:ascii="Times New Roman" w:hAnsi="Times New Roman" w:cs="Times New Roman"/>
          <w:sz w:val="24"/>
          <w:szCs w:val="24"/>
        </w:rPr>
        <w:t xml:space="preserve"> </w:t>
      </w:r>
    </w:p>
    <w:p w14:paraId="264AD6EF" w14:textId="40097242" w:rsidR="00A21424" w:rsidRPr="00040F12" w:rsidRDefault="00A21424" w:rsidP="0075028E">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sidRPr="00040F12">
        <w:rPr>
          <w:rFonts w:ascii="Times New Roman" w:hAnsi="Times New Roman" w:cs="Times New Roman"/>
          <w:sz w:val="24"/>
          <w:szCs w:val="24"/>
        </w:rPr>
        <w:t>(</w:t>
      </w:r>
      <w:r w:rsidRPr="00040F12">
        <w:rPr>
          <w:rFonts w:ascii="Times New Roman" w:hAnsi="Times New Roman" w:cs="Times New Roman"/>
          <w:i/>
          <w:iCs/>
          <w:sz w:val="24"/>
          <w:szCs w:val="24"/>
        </w:rPr>
        <w:t>Staph. aureus</w:t>
      </w:r>
      <w:r w:rsidRPr="00040F12">
        <w:rPr>
          <w:rFonts w:ascii="Times New Roman" w:hAnsi="Times New Roman" w:cs="Times New Roman"/>
          <w:sz w:val="24"/>
          <w:szCs w:val="24"/>
        </w:rPr>
        <w:t xml:space="preserve"> and</w:t>
      </w:r>
      <w:r w:rsidRPr="00040F12">
        <w:rPr>
          <w:rFonts w:ascii="Times New Roman" w:hAnsi="Times New Roman" w:cs="Times New Roman"/>
          <w:i/>
          <w:iCs/>
          <w:sz w:val="24"/>
          <w:szCs w:val="24"/>
        </w:rPr>
        <w:t xml:space="preserve"> Strep. agalactiae</w:t>
      </w:r>
      <w:r w:rsidR="003A6162" w:rsidRPr="00040F12">
        <w:rPr>
          <w:rFonts w:ascii="Times New Roman" w:hAnsi="Times New Roman" w:cs="Times New Roman"/>
          <w:i/>
          <w:iCs/>
          <w:sz w:val="24"/>
          <w:szCs w:val="24"/>
        </w:rPr>
        <w:t xml:space="preserve">; </w:t>
      </w:r>
      <w:r w:rsidR="003A6162" w:rsidRPr="00040F12">
        <w:rPr>
          <w:rFonts w:ascii="Times New Roman" w:hAnsi="Times New Roman" w:cs="Times New Roman"/>
          <w:sz w:val="24"/>
          <w:szCs w:val="24"/>
        </w:rPr>
        <w:t xml:space="preserve">Godkin and Leslie </w:t>
      </w:r>
      <w:r w:rsidR="00D945E2" w:rsidRPr="00040F12">
        <w:rPr>
          <w:rFonts w:ascii="Times New Roman" w:hAnsi="Times New Roman" w:cs="Times New Roman"/>
          <w:sz w:val="24"/>
          <w:szCs w:val="24"/>
        </w:rPr>
        <w:t>199</w:t>
      </w:r>
      <w:r w:rsidR="003A6162" w:rsidRPr="00040F12">
        <w:rPr>
          <w:rFonts w:ascii="Times New Roman" w:hAnsi="Times New Roman" w:cs="Times New Roman"/>
          <w:sz w:val="24"/>
          <w:szCs w:val="24"/>
        </w:rPr>
        <w:t>3</w:t>
      </w:r>
      <w:ins w:id="706" w:author="Caitlin Jeffrey" w:date="2024-04-03T12:07:00Z">
        <w:r w:rsidR="00E26B75" w:rsidRPr="00040F12">
          <w:rPr>
            <w:rFonts w:ascii="Times New Roman" w:hAnsi="Times New Roman" w:cs="Times New Roman"/>
            <w:sz w:val="24"/>
            <w:szCs w:val="24"/>
          </w:rPr>
          <w:t>)</w:t>
        </w:r>
      </w:ins>
      <w:r w:rsidRPr="00040F12">
        <w:rPr>
          <w:rFonts w:ascii="Times New Roman" w:hAnsi="Times New Roman" w:cs="Times New Roman"/>
          <w:sz w:val="24"/>
          <w:szCs w:val="24"/>
        </w:rPr>
        <w:t>.</w:t>
      </w:r>
      <w:r w:rsidR="00416F8C" w:rsidRPr="00040F12">
        <w:rPr>
          <w:rFonts w:ascii="Times New Roman" w:hAnsi="Times New Roman" w:cs="Times New Roman"/>
          <w:sz w:val="24"/>
          <w:szCs w:val="24"/>
        </w:rPr>
        <w:t xml:space="preserve"> </w:t>
      </w:r>
      <w:r w:rsidR="00C94D3A" w:rsidRPr="00040F12">
        <w:rPr>
          <w:rFonts w:ascii="Times New Roman" w:hAnsi="Times New Roman" w:cs="Times New Roman"/>
          <w:sz w:val="24"/>
          <w:szCs w:val="24"/>
        </w:rPr>
        <w:t>Our bulk</w:t>
      </w:r>
      <w:r w:rsidR="00416F8C" w:rsidRPr="00040F12">
        <w:rPr>
          <w:rFonts w:ascii="Times New Roman" w:hAnsi="Times New Roman" w:cs="Times New Roman"/>
          <w:sz w:val="24"/>
          <w:szCs w:val="24"/>
        </w:rPr>
        <w:t xml:space="preserve"> tank sampling strategy</w:t>
      </w:r>
      <w:r w:rsidR="001A6561" w:rsidRPr="00040F12">
        <w:rPr>
          <w:rFonts w:ascii="Times New Roman" w:hAnsi="Times New Roman" w:cs="Times New Roman"/>
          <w:sz w:val="24"/>
          <w:szCs w:val="24"/>
        </w:rPr>
        <w:t xml:space="preserve"> </w:t>
      </w:r>
      <w:r w:rsidR="00224789" w:rsidRPr="00040F12">
        <w:rPr>
          <w:rFonts w:ascii="Times New Roman" w:hAnsi="Times New Roman" w:cs="Times New Roman"/>
          <w:sz w:val="24"/>
          <w:szCs w:val="24"/>
        </w:rPr>
        <w:t>(</w:t>
      </w:r>
      <w:r w:rsidR="001A6561" w:rsidRPr="00040F12">
        <w:rPr>
          <w:rFonts w:ascii="Times New Roman" w:hAnsi="Times New Roman" w:cs="Times New Roman"/>
          <w:sz w:val="24"/>
          <w:szCs w:val="24"/>
        </w:rPr>
        <w:t>collecting a single sample</w:t>
      </w:r>
      <w:r w:rsidR="00224789" w:rsidRPr="00040F12">
        <w:rPr>
          <w:rFonts w:ascii="Times New Roman" w:hAnsi="Times New Roman" w:cs="Times New Roman"/>
          <w:sz w:val="24"/>
          <w:szCs w:val="24"/>
        </w:rPr>
        <w:t>)</w:t>
      </w:r>
      <w:r w:rsidR="001A6561" w:rsidRPr="00040F12">
        <w:rPr>
          <w:rFonts w:ascii="Times New Roman" w:hAnsi="Times New Roman" w:cs="Times New Roman"/>
          <w:sz w:val="24"/>
          <w:szCs w:val="24"/>
        </w:rPr>
        <w:t xml:space="preserve"> </w:t>
      </w:r>
      <w:r w:rsidR="00416F8C" w:rsidRPr="00040F12">
        <w:rPr>
          <w:rFonts w:ascii="Times New Roman" w:hAnsi="Times New Roman" w:cs="Times New Roman"/>
          <w:sz w:val="24"/>
          <w:szCs w:val="24"/>
        </w:rPr>
        <w:t>differ</w:t>
      </w:r>
      <w:r w:rsidR="000C26E4" w:rsidRPr="00040F12">
        <w:rPr>
          <w:rFonts w:ascii="Times New Roman" w:hAnsi="Times New Roman" w:cs="Times New Roman"/>
          <w:sz w:val="24"/>
          <w:szCs w:val="24"/>
        </w:rPr>
        <w:t>ed</w:t>
      </w:r>
      <w:r w:rsidR="00416F8C" w:rsidRPr="00040F12">
        <w:rPr>
          <w:rFonts w:ascii="Times New Roman" w:hAnsi="Times New Roman" w:cs="Times New Roman"/>
          <w:sz w:val="24"/>
          <w:szCs w:val="24"/>
        </w:rPr>
        <w:t xml:space="preserve"> </w:t>
      </w:r>
      <w:r w:rsidR="001A6561" w:rsidRPr="00040F12">
        <w:rPr>
          <w:rFonts w:ascii="Times New Roman" w:hAnsi="Times New Roman" w:cs="Times New Roman"/>
          <w:sz w:val="24"/>
          <w:szCs w:val="24"/>
        </w:rPr>
        <w:t>from</w:t>
      </w:r>
      <w:r w:rsidR="00416F8C" w:rsidRPr="00040F12">
        <w:rPr>
          <w:rFonts w:ascii="Times New Roman" w:hAnsi="Times New Roman" w:cs="Times New Roman"/>
          <w:sz w:val="24"/>
          <w:szCs w:val="24"/>
        </w:rPr>
        <w:t xml:space="preserve"> previous work</w:t>
      </w:r>
      <w:r w:rsidR="00833267" w:rsidRPr="00040F12">
        <w:rPr>
          <w:rFonts w:ascii="Times New Roman" w:hAnsi="Times New Roman" w:cs="Times New Roman"/>
          <w:sz w:val="24"/>
          <w:szCs w:val="24"/>
        </w:rPr>
        <w:t xml:space="preserve"> describing the bacteriology of milk from </w:t>
      </w:r>
      <w:del w:id="707" w:author="Caitlin Jeffrey" w:date="2024-04-01T14:30:00Z">
        <w:r w:rsidR="00833267" w:rsidRPr="00040F12" w:rsidDel="00E349BA">
          <w:rPr>
            <w:rFonts w:ascii="Times New Roman" w:hAnsi="Times New Roman" w:cs="Times New Roman"/>
            <w:sz w:val="24"/>
            <w:szCs w:val="24"/>
          </w:rPr>
          <w:delText>bedded pack</w:delText>
        </w:r>
      </w:del>
      <w:ins w:id="708" w:author="Caitlin Jeffrey" w:date="2024-04-01T14:30:00Z">
        <w:r w:rsidR="00E349BA" w:rsidRPr="00040F12">
          <w:rPr>
            <w:rFonts w:ascii="Times New Roman" w:hAnsi="Times New Roman" w:cs="Times New Roman"/>
            <w:sz w:val="24"/>
            <w:szCs w:val="24"/>
          </w:rPr>
          <w:t>BP</w:t>
        </w:r>
      </w:ins>
      <w:r w:rsidR="00833267" w:rsidRPr="00040F12">
        <w:rPr>
          <w:rFonts w:ascii="Times New Roman" w:hAnsi="Times New Roman" w:cs="Times New Roman"/>
          <w:sz w:val="24"/>
          <w:szCs w:val="24"/>
        </w:rPr>
        <w:t xml:space="preserve"> farms</w:t>
      </w:r>
      <w:r w:rsidR="007B26B6" w:rsidRPr="00040F12">
        <w:rPr>
          <w:rFonts w:ascii="Times New Roman" w:hAnsi="Times New Roman" w:cs="Times New Roman"/>
          <w:sz w:val="24"/>
          <w:szCs w:val="24"/>
        </w:rPr>
        <w:t xml:space="preserve">, where </w:t>
      </w:r>
      <w:r w:rsidR="00CA6474" w:rsidRPr="00040F12">
        <w:rPr>
          <w:rFonts w:ascii="Times New Roman" w:hAnsi="Times New Roman" w:cs="Times New Roman"/>
          <w:sz w:val="24"/>
          <w:szCs w:val="24"/>
        </w:rPr>
        <w:t>four</w:t>
      </w:r>
      <w:r w:rsidR="007B26B6" w:rsidRPr="00040F12">
        <w:rPr>
          <w:rFonts w:ascii="Times New Roman" w:hAnsi="Times New Roman" w:cs="Times New Roman"/>
          <w:sz w:val="24"/>
          <w:szCs w:val="24"/>
        </w:rPr>
        <w:t xml:space="preserve"> or five </w:t>
      </w:r>
      <w:r w:rsidR="00CA6474" w:rsidRPr="00040F12">
        <w:rPr>
          <w:rFonts w:ascii="Times New Roman" w:hAnsi="Times New Roman" w:cs="Times New Roman"/>
          <w:sz w:val="24"/>
          <w:szCs w:val="24"/>
        </w:rPr>
        <w:t>consecutive</w:t>
      </w:r>
      <w:r w:rsidR="007B26B6" w:rsidRPr="00040F12">
        <w:rPr>
          <w:rFonts w:ascii="Times New Roman" w:hAnsi="Times New Roman" w:cs="Times New Roman"/>
          <w:sz w:val="24"/>
          <w:szCs w:val="24"/>
        </w:rPr>
        <w:t xml:space="preserve"> bulk tank milk pickups were </w:t>
      </w:r>
      <w:r w:rsidR="00E24EF5" w:rsidRPr="00040F12">
        <w:rPr>
          <w:rFonts w:ascii="Times New Roman" w:hAnsi="Times New Roman" w:cs="Times New Roman"/>
          <w:sz w:val="24"/>
          <w:szCs w:val="24"/>
        </w:rPr>
        <w:t xml:space="preserve">collected and then </w:t>
      </w:r>
      <w:r w:rsidR="00CA6474" w:rsidRPr="00040F12">
        <w:rPr>
          <w:rFonts w:ascii="Times New Roman" w:hAnsi="Times New Roman" w:cs="Times New Roman"/>
          <w:sz w:val="24"/>
          <w:szCs w:val="24"/>
        </w:rPr>
        <w:t>pooled</w:t>
      </w:r>
      <w:r w:rsidR="00E24EF5" w:rsidRPr="00040F12">
        <w:rPr>
          <w:rFonts w:ascii="Times New Roman" w:hAnsi="Times New Roman" w:cs="Times New Roman"/>
          <w:sz w:val="24"/>
          <w:szCs w:val="24"/>
        </w:rPr>
        <w:t xml:space="preserve"> for analysis</w:t>
      </w:r>
      <w:r w:rsidR="00CA6474"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(Barberg et al., 2007b; Shane et al., 2010; Lobeck et al., 2012)</w:t>
      </w:r>
      <w:r w:rsidR="00416F8C" w:rsidRPr="00040F12">
        <w:rPr>
          <w:rFonts w:ascii="Times New Roman" w:hAnsi="Times New Roman" w:cs="Times New Roman"/>
          <w:sz w:val="24"/>
          <w:szCs w:val="24"/>
        </w:rPr>
        <w:t>.</w:t>
      </w:r>
      <w:r w:rsidR="00A147D2" w:rsidRPr="00040F12">
        <w:rPr>
          <w:rFonts w:ascii="Times New Roman" w:hAnsi="Times New Roman" w:cs="Times New Roman"/>
          <w:sz w:val="24"/>
          <w:szCs w:val="24"/>
        </w:rPr>
        <w:t xml:space="preserve"> </w:t>
      </w:r>
      <w:r w:rsidR="000C7AA2" w:rsidRPr="00040F12">
        <w:rPr>
          <w:rFonts w:ascii="Times New Roman" w:hAnsi="Times New Roman" w:cs="Times New Roman"/>
          <w:sz w:val="24"/>
          <w:szCs w:val="24"/>
        </w:rPr>
        <w:t xml:space="preserve">We acknowledge that </w:t>
      </w:r>
      <w:r w:rsidR="001805A5" w:rsidRPr="00040F12">
        <w:rPr>
          <w:rFonts w:ascii="Times New Roman" w:hAnsi="Times New Roman" w:cs="Times New Roman"/>
          <w:sz w:val="24"/>
          <w:szCs w:val="24"/>
        </w:rPr>
        <w:t>analysis of</w:t>
      </w:r>
      <w:r w:rsidR="000C7AA2" w:rsidRPr="00040F12">
        <w:rPr>
          <w:rFonts w:ascii="Times New Roman" w:hAnsi="Times New Roman" w:cs="Times New Roman"/>
          <w:sz w:val="24"/>
          <w:szCs w:val="24"/>
        </w:rPr>
        <w:t xml:space="preserve"> a single</w:t>
      </w:r>
      <w:r w:rsidR="001805A5" w:rsidRPr="00040F12">
        <w:rPr>
          <w:rFonts w:ascii="Times New Roman" w:hAnsi="Times New Roman" w:cs="Times New Roman"/>
          <w:sz w:val="24"/>
          <w:szCs w:val="24"/>
        </w:rPr>
        <w:t xml:space="preserve"> BTM </w:t>
      </w:r>
      <w:r w:rsidR="000C7AA2" w:rsidRPr="00040F12">
        <w:rPr>
          <w:rFonts w:ascii="Times New Roman" w:hAnsi="Times New Roman" w:cs="Times New Roman"/>
          <w:sz w:val="24"/>
          <w:szCs w:val="24"/>
        </w:rPr>
        <w:t xml:space="preserve">sample </w:t>
      </w:r>
      <w:r w:rsidR="004A30F3" w:rsidRPr="00040F12">
        <w:rPr>
          <w:rFonts w:ascii="Times New Roman" w:hAnsi="Times New Roman" w:cs="Times New Roman"/>
          <w:sz w:val="24"/>
          <w:szCs w:val="24"/>
        </w:rPr>
        <w:t xml:space="preserve">in the current study </w:t>
      </w:r>
      <w:r w:rsidR="001805A5" w:rsidRPr="00040F12">
        <w:rPr>
          <w:rFonts w:ascii="Times New Roman" w:hAnsi="Times New Roman" w:cs="Times New Roman"/>
          <w:sz w:val="24"/>
          <w:szCs w:val="24"/>
        </w:rPr>
        <w:t>comes with limitations.</w:t>
      </w:r>
      <w:r w:rsidR="00531E0D" w:rsidRPr="00040F12">
        <w:rPr>
          <w:rFonts w:ascii="Times New Roman" w:hAnsi="Times New Roman" w:cs="Times New Roman"/>
          <w:sz w:val="24"/>
          <w:szCs w:val="24"/>
        </w:rPr>
        <w:t xml:space="preserve"> </w:t>
      </w:r>
      <w:r w:rsidR="00E733B6" w:rsidRPr="00040F12">
        <w:rPr>
          <w:rFonts w:ascii="Times New Roman" w:hAnsi="Times New Roman" w:cs="Times New Roman"/>
          <w:sz w:val="24"/>
          <w:szCs w:val="24"/>
        </w:rPr>
        <w:t>Bacterial groups traditionally considered to be primarily environmental in origin</w:t>
      </w:r>
      <w:r w:rsidR="00891F31" w:rsidRPr="00040F12">
        <w:rPr>
          <w:rFonts w:ascii="Times New Roman" w:hAnsi="Times New Roman" w:cs="Times New Roman"/>
          <w:sz w:val="24"/>
          <w:szCs w:val="24"/>
        </w:rPr>
        <w:t xml:space="preserve"> </w:t>
      </w:r>
      <w:r w:rsidR="00E733B6" w:rsidRPr="00040F12">
        <w:rPr>
          <w:rFonts w:ascii="Times New Roman" w:hAnsi="Times New Roman" w:cs="Times New Roman"/>
          <w:sz w:val="24"/>
          <w:szCs w:val="24"/>
        </w:rPr>
        <w:t>(</w:t>
      </w:r>
      <w:r w:rsidR="00077F06" w:rsidRPr="00040F12">
        <w:rPr>
          <w:rFonts w:ascii="Times New Roman" w:hAnsi="Times New Roman" w:cs="Times New Roman"/>
          <w:sz w:val="24"/>
          <w:szCs w:val="24"/>
        </w:rPr>
        <w:t>non-</w:t>
      </w:r>
      <w:r w:rsidR="00077F06" w:rsidRPr="00040F12">
        <w:rPr>
          <w:rFonts w:ascii="Times New Roman" w:hAnsi="Times New Roman" w:cs="Times New Roman"/>
          <w:i/>
          <w:iCs/>
          <w:sz w:val="24"/>
          <w:szCs w:val="24"/>
        </w:rPr>
        <w:t>ag. Strep., Staph</w:t>
      </w:r>
      <w:r w:rsidR="005B59E4" w:rsidRPr="00040F12">
        <w:rPr>
          <w:rFonts w:ascii="Times New Roman" w:hAnsi="Times New Roman" w:cs="Times New Roman"/>
          <w:i/>
          <w:iCs/>
          <w:sz w:val="24"/>
          <w:szCs w:val="24"/>
        </w:rPr>
        <w:t xml:space="preserve"> </w:t>
      </w:r>
      <w:r w:rsidR="005B59E4" w:rsidRPr="00040F12">
        <w:rPr>
          <w:rFonts w:ascii="Times New Roman" w:hAnsi="Times New Roman" w:cs="Times New Roman"/>
          <w:sz w:val="24"/>
          <w:szCs w:val="24"/>
        </w:rPr>
        <w:t>spp</w:t>
      </w:r>
      <w:r w:rsidR="00077F06" w:rsidRPr="00040F12">
        <w:rPr>
          <w:rFonts w:ascii="Times New Roman" w:hAnsi="Times New Roman" w:cs="Times New Roman"/>
          <w:i/>
          <w:iCs/>
          <w:sz w:val="24"/>
          <w:szCs w:val="24"/>
        </w:rPr>
        <w:t>.,</w:t>
      </w:r>
      <w:r w:rsidR="00E733B6" w:rsidRPr="00040F12">
        <w:rPr>
          <w:rFonts w:ascii="Times New Roman" w:hAnsi="Times New Roman" w:cs="Times New Roman"/>
          <w:i/>
          <w:iCs/>
          <w:sz w:val="24"/>
          <w:szCs w:val="24"/>
        </w:rPr>
        <w:t xml:space="preserve"> </w:t>
      </w:r>
      <w:r w:rsidR="00E733B6" w:rsidRPr="00040F12">
        <w:rPr>
          <w:rFonts w:ascii="Times New Roman" w:hAnsi="Times New Roman" w:cs="Times New Roman"/>
          <w:sz w:val="24"/>
          <w:szCs w:val="24"/>
        </w:rPr>
        <w:t>coliforms), m</w:t>
      </w:r>
      <w:r w:rsidR="00531E0D" w:rsidRPr="00040F12">
        <w:rPr>
          <w:rFonts w:ascii="Times New Roman" w:hAnsi="Times New Roman" w:cs="Times New Roman"/>
          <w:sz w:val="24"/>
          <w:szCs w:val="24"/>
        </w:rPr>
        <w:t>ay enter</w:t>
      </w:r>
      <w:r w:rsidR="00D41641" w:rsidRPr="00040F12">
        <w:rPr>
          <w:rFonts w:ascii="Times New Roman" w:hAnsi="Times New Roman" w:cs="Times New Roman"/>
          <w:sz w:val="24"/>
          <w:szCs w:val="24"/>
        </w:rPr>
        <w:t xml:space="preserve"> </w:t>
      </w:r>
      <w:r w:rsidR="00531E0D" w:rsidRPr="00040F12">
        <w:rPr>
          <w:rFonts w:ascii="Times New Roman" w:hAnsi="Times New Roman" w:cs="Times New Roman"/>
          <w:sz w:val="24"/>
          <w:szCs w:val="24"/>
        </w:rPr>
        <w:t xml:space="preserve">BTM from </w:t>
      </w:r>
      <w:r w:rsidR="008B2DFF" w:rsidRPr="00040F12">
        <w:rPr>
          <w:rFonts w:ascii="Times New Roman" w:hAnsi="Times New Roman" w:cs="Times New Roman"/>
          <w:sz w:val="24"/>
          <w:szCs w:val="24"/>
        </w:rPr>
        <w:t>cows</w:t>
      </w:r>
      <w:r w:rsidR="00531E0D" w:rsidRPr="00040F12">
        <w:rPr>
          <w:rFonts w:ascii="Times New Roman" w:hAnsi="Times New Roman" w:cs="Times New Roman"/>
          <w:sz w:val="24"/>
          <w:szCs w:val="24"/>
        </w:rPr>
        <w:t xml:space="preserve"> with an intramammary infection, but</w:t>
      </w:r>
      <w:r w:rsidR="00A42D72" w:rsidRPr="00040F12">
        <w:rPr>
          <w:rFonts w:ascii="Times New Roman" w:hAnsi="Times New Roman" w:cs="Times New Roman"/>
          <w:sz w:val="24"/>
          <w:szCs w:val="24"/>
        </w:rPr>
        <w:t xml:space="preserve"> </w:t>
      </w:r>
      <w:r w:rsidR="008B2DFF" w:rsidRPr="00040F12">
        <w:rPr>
          <w:rFonts w:ascii="Times New Roman" w:hAnsi="Times New Roman" w:cs="Times New Roman"/>
          <w:sz w:val="24"/>
          <w:szCs w:val="24"/>
        </w:rPr>
        <w:t>also</w:t>
      </w:r>
      <w:r w:rsidR="00A42D72" w:rsidRPr="00040F12">
        <w:rPr>
          <w:rFonts w:ascii="Times New Roman" w:hAnsi="Times New Roman" w:cs="Times New Roman"/>
          <w:sz w:val="24"/>
          <w:szCs w:val="24"/>
        </w:rPr>
        <w:t xml:space="preserve"> may</w:t>
      </w:r>
      <w:r w:rsidR="008B2DFF" w:rsidRPr="00040F12">
        <w:rPr>
          <w:rFonts w:ascii="Times New Roman" w:hAnsi="Times New Roman" w:cs="Times New Roman"/>
          <w:sz w:val="24"/>
          <w:szCs w:val="24"/>
        </w:rPr>
        <w:t xml:space="preserve"> </w:t>
      </w:r>
      <w:r w:rsidR="00977B29" w:rsidRPr="00040F12">
        <w:rPr>
          <w:rFonts w:ascii="Times New Roman" w:hAnsi="Times New Roman" w:cs="Times New Roman"/>
          <w:sz w:val="24"/>
          <w:szCs w:val="24"/>
        </w:rPr>
        <w:t xml:space="preserve">originate from </w:t>
      </w:r>
      <w:r w:rsidR="00531E0D" w:rsidRPr="00040F12">
        <w:rPr>
          <w:rFonts w:ascii="Times New Roman" w:hAnsi="Times New Roman" w:cs="Times New Roman"/>
          <w:sz w:val="24"/>
          <w:szCs w:val="24"/>
        </w:rPr>
        <w:t>non-specific contamination</w:t>
      </w:r>
      <w:r w:rsidR="00294178" w:rsidRPr="00040F12">
        <w:rPr>
          <w:rFonts w:ascii="Times New Roman" w:hAnsi="Times New Roman" w:cs="Times New Roman"/>
          <w:sz w:val="24"/>
          <w:szCs w:val="24"/>
        </w:rPr>
        <w:t xml:space="preserve"> (</w:t>
      </w:r>
      <w:r w:rsidR="00531E0D" w:rsidRPr="00040F12">
        <w:rPr>
          <w:rFonts w:ascii="Times New Roman" w:hAnsi="Times New Roman" w:cs="Times New Roman"/>
          <w:sz w:val="24"/>
          <w:szCs w:val="24"/>
        </w:rPr>
        <w:t>teat</w:t>
      </w:r>
      <w:r w:rsidR="00294178" w:rsidRPr="00040F12">
        <w:rPr>
          <w:rFonts w:ascii="Times New Roman" w:hAnsi="Times New Roman" w:cs="Times New Roman"/>
          <w:sz w:val="24"/>
          <w:szCs w:val="24"/>
        </w:rPr>
        <w:t xml:space="preserve"> and udder skin</w:t>
      </w:r>
      <w:r w:rsidR="00531E0D" w:rsidRPr="00040F12">
        <w:rPr>
          <w:rFonts w:ascii="Times New Roman" w:hAnsi="Times New Roman" w:cs="Times New Roman"/>
          <w:sz w:val="24"/>
          <w:szCs w:val="24"/>
        </w:rPr>
        <w:t xml:space="preserve">, </w:t>
      </w:r>
      <w:r w:rsidR="00861CB1" w:rsidRPr="00040F12">
        <w:rPr>
          <w:rFonts w:ascii="Times New Roman" w:hAnsi="Times New Roman" w:cs="Times New Roman"/>
          <w:sz w:val="24"/>
          <w:szCs w:val="24"/>
        </w:rPr>
        <w:t xml:space="preserve">bedding, manure, </w:t>
      </w:r>
      <w:r w:rsidR="00531E0D" w:rsidRPr="00040F12">
        <w:rPr>
          <w:rFonts w:ascii="Times New Roman" w:hAnsi="Times New Roman" w:cs="Times New Roman"/>
          <w:sz w:val="24"/>
          <w:szCs w:val="24"/>
        </w:rPr>
        <w:t>or other environmental sources</w:t>
      </w:r>
      <w:r w:rsidR="006C5910" w:rsidRPr="00040F12">
        <w:rPr>
          <w:rFonts w:ascii="Times New Roman" w:hAnsi="Times New Roman" w:cs="Times New Roman"/>
          <w:sz w:val="24"/>
          <w:szCs w:val="24"/>
        </w:rPr>
        <w:t>;</w:t>
      </w:r>
      <w:r w:rsidR="00EB7D90" w:rsidRPr="00040F12">
        <w:rPr>
          <w:rFonts w:ascii="Times New Roman" w:hAnsi="Times New Roman" w:cs="Times New Roman"/>
          <w:color w:val="FF0000"/>
          <w:sz w:val="24"/>
          <w:szCs w:val="24"/>
        </w:rPr>
        <w:t xml:space="preserve"> </w:t>
      </w:r>
      <w:r w:rsidR="009354A5" w:rsidRPr="00040F12">
        <w:rPr>
          <w:rFonts w:ascii="Times New Roman" w:hAnsi="Times New Roman" w:cs="Times New Roman"/>
          <w:sz w:val="24"/>
          <w:szCs w:val="24"/>
        </w:rPr>
        <w:t>Elmoslemany et al., 2009</w:t>
      </w:r>
      <w:ins w:id="709" w:author="Caitlin Jeffrey" w:date="2024-04-01T10:20:00Z">
        <w:r w:rsidR="006B1B44" w:rsidRPr="00040F12">
          <w:rPr>
            <w:rFonts w:ascii="Times New Roman" w:hAnsi="Times New Roman" w:cs="Times New Roman"/>
            <w:sz w:val="24"/>
            <w:szCs w:val="24"/>
          </w:rPr>
          <w:t>)</w:t>
        </w:r>
      </w:ins>
      <w:r w:rsidR="00861CB1" w:rsidRPr="00040F12">
        <w:rPr>
          <w:rFonts w:ascii="Times New Roman" w:hAnsi="Times New Roman" w:cs="Times New Roman"/>
          <w:sz w:val="24"/>
          <w:szCs w:val="24"/>
        </w:rPr>
        <w:t>.</w:t>
      </w:r>
      <w:r w:rsidR="003D481E" w:rsidRPr="00040F12">
        <w:rPr>
          <w:rFonts w:ascii="Times New Roman" w:hAnsi="Times New Roman" w:cs="Times New Roman"/>
          <w:sz w:val="24"/>
          <w:szCs w:val="24"/>
        </w:rPr>
        <w:t xml:space="preserve"> </w:t>
      </w:r>
      <w:r w:rsidR="001F3F92" w:rsidRPr="00040F12">
        <w:rPr>
          <w:rFonts w:ascii="Times New Roman" w:hAnsi="Times New Roman" w:cs="Times New Roman"/>
          <w:sz w:val="24"/>
          <w:szCs w:val="24"/>
        </w:rPr>
        <w:t>Furthermore</w:t>
      </w:r>
      <w:r w:rsidR="007A2AB8" w:rsidRPr="00040F12">
        <w:rPr>
          <w:rFonts w:ascii="Times New Roman" w:hAnsi="Times New Roman" w:cs="Times New Roman"/>
          <w:sz w:val="24"/>
          <w:szCs w:val="24"/>
        </w:rPr>
        <w:t>, a</w:t>
      </w:r>
      <w:r w:rsidR="00287BBD" w:rsidRPr="00040F12">
        <w:rPr>
          <w:rFonts w:ascii="Times New Roman" w:hAnsi="Times New Roman" w:cs="Times New Roman"/>
          <w:sz w:val="24"/>
          <w:szCs w:val="24"/>
        </w:rPr>
        <w:t xml:space="preserve"> single bulk tank sample </w:t>
      </w:r>
      <w:r w:rsidR="001F3F92" w:rsidRPr="00040F12">
        <w:rPr>
          <w:rFonts w:ascii="Times New Roman" w:hAnsi="Times New Roman" w:cs="Times New Roman"/>
          <w:sz w:val="24"/>
          <w:szCs w:val="24"/>
        </w:rPr>
        <w:t>does not</w:t>
      </w:r>
      <w:r w:rsidR="007A2AB8" w:rsidRPr="00040F12">
        <w:rPr>
          <w:rFonts w:ascii="Times New Roman" w:hAnsi="Times New Roman" w:cs="Times New Roman"/>
          <w:sz w:val="24"/>
          <w:szCs w:val="24"/>
        </w:rPr>
        <w:t xml:space="preserve"> give</w:t>
      </w:r>
      <w:r w:rsidRPr="00040F12">
        <w:rPr>
          <w:rFonts w:ascii="Times New Roman" w:hAnsi="Times New Roman" w:cs="Times New Roman"/>
          <w:sz w:val="24"/>
          <w:szCs w:val="24"/>
        </w:rPr>
        <w:t xml:space="preserve"> insight into long-term, consistent patterns of </w:t>
      </w:r>
      <w:r w:rsidR="001F3F92" w:rsidRPr="00040F12">
        <w:rPr>
          <w:rFonts w:ascii="Times New Roman" w:hAnsi="Times New Roman" w:cs="Times New Roman"/>
          <w:sz w:val="24"/>
          <w:szCs w:val="24"/>
        </w:rPr>
        <w:t xml:space="preserve">a </w:t>
      </w:r>
      <w:r w:rsidR="00B4146A" w:rsidRPr="00040F12">
        <w:rPr>
          <w:rFonts w:ascii="Times New Roman" w:hAnsi="Times New Roman" w:cs="Times New Roman"/>
          <w:sz w:val="24"/>
          <w:szCs w:val="24"/>
        </w:rPr>
        <w:t xml:space="preserve">particular </w:t>
      </w:r>
      <w:r w:rsidRPr="00040F12">
        <w:rPr>
          <w:rFonts w:ascii="Times New Roman" w:hAnsi="Times New Roman" w:cs="Times New Roman"/>
          <w:sz w:val="24"/>
          <w:szCs w:val="24"/>
        </w:rPr>
        <w:t xml:space="preserve">farm’s milk quality </w:t>
      </w:r>
      <w:r w:rsidR="0075028E" w:rsidRPr="00040F12">
        <w:rPr>
          <w:rFonts w:ascii="Times New Roman" w:hAnsi="Times New Roman" w:cs="Times New Roman"/>
          <w:sz w:val="24"/>
          <w:szCs w:val="24"/>
        </w:rPr>
        <w:t xml:space="preserve">as is possible from </w:t>
      </w:r>
      <w:r w:rsidRPr="00040F12">
        <w:rPr>
          <w:rFonts w:ascii="Times New Roman" w:hAnsi="Times New Roman" w:cs="Times New Roman"/>
          <w:sz w:val="24"/>
          <w:szCs w:val="24"/>
        </w:rPr>
        <w:t xml:space="preserve">repeated BTM samplings </w:t>
      </w:r>
      <w:r w:rsidR="009720DD" w:rsidRPr="00040F12">
        <w:rPr>
          <w:rFonts w:ascii="Times New Roman" w:hAnsi="Times New Roman" w:cs="Times New Roman"/>
          <w:noProof/>
          <w:sz w:val="24"/>
          <w:szCs w:val="24"/>
        </w:rPr>
        <w:t>(Jayarao and Wolfgang, 2003)</w:t>
      </w:r>
      <w:r w:rsidRPr="00040F12">
        <w:rPr>
          <w:rFonts w:ascii="Times New Roman" w:hAnsi="Times New Roman" w:cs="Times New Roman"/>
          <w:sz w:val="24"/>
          <w:szCs w:val="24"/>
        </w:rPr>
        <w:t xml:space="preserve">. </w:t>
      </w:r>
      <w:r w:rsidRPr="00040F12">
        <w:rPr>
          <w:rFonts w:ascii="Times New Roman" w:hAnsi="Times New Roman" w:cs="Times New Roman"/>
          <w:sz w:val="24"/>
          <w:szCs w:val="24"/>
        </w:rPr>
        <w:lastRenderedPageBreak/>
        <w:t xml:space="preserve">With the financial constraints of </w:t>
      </w:r>
      <w:r w:rsidR="00F2450C" w:rsidRPr="00040F12">
        <w:rPr>
          <w:rFonts w:ascii="Times New Roman" w:hAnsi="Times New Roman" w:cs="Times New Roman"/>
          <w:sz w:val="24"/>
          <w:szCs w:val="24"/>
        </w:rPr>
        <w:t xml:space="preserve">research </w:t>
      </w:r>
      <w:r w:rsidRPr="00040F12">
        <w:rPr>
          <w:rFonts w:ascii="Times New Roman" w:hAnsi="Times New Roman" w:cs="Times New Roman"/>
          <w:sz w:val="24"/>
          <w:szCs w:val="24"/>
        </w:rPr>
        <w:t>o</w:t>
      </w:r>
      <w:r w:rsidR="00F2450C" w:rsidRPr="00040F12">
        <w:rPr>
          <w:rFonts w:ascii="Times New Roman" w:hAnsi="Times New Roman" w:cs="Times New Roman"/>
          <w:sz w:val="24"/>
          <w:szCs w:val="24"/>
        </w:rPr>
        <w:t>n</w:t>
      </w:r>
      <w:r w:rsidR="00041AD2" w:rsidRPr="00040F12">
        <w:rPr>
          <w:rFonts w:ascii="Times New Roman" w:hAnsi="Times New Roman" w:cs="Times New Roman"/>
          <w:sz w:val="24"/>
          <w:szCs w:val="24"/>
        </w:rPr>
        <w:t xml:space="preserve"> commercial</w:t>
      </w:r>
      <w:r w:rsidRPr="00040F12">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4C97576C" w:rsidR="004B1779" w:rsidRPr="00040F12" w:rsidRDefault="00FD1F5E" w:rsidP="004B1779">
      <w:pPr>
        <w:autoSpaceDE w:val="0"/>
        <w:autoSpaceDN w:val="0"/>
        <w:adjustRightInd w:val="0"/>
        <w:spacing w:line="480" w:lineRule="auto"/>
        <w:ind w:firstLine="720"/>
        <w:rPr>
          <w:ins w:id="710" w:author="Caitlin Jeffrey" w:date="2024-04-01T20:28:00Z"/>
          <w:rFonts w:ascii="Times New Roman" w:hAnsi="Times New Roman" w:cs="Times New Roman"/>
          <w:sz w:val="24"/>
          <w:szCs w:val="24"/>
        </w:rPr>
      </w:pPr>
      <w:r w:rsidRPr="00040F12">
        <w:rPr>
          <w:rFonts w:ascii="Times New Roman" w:hAnsi="Times New Roman" w:cs="Times New Roman"/>
          <w:sz w:val="24"/>
          <w:szCs w:val="24"/>
        </w:rPr>
        <w:t xml:space="preserve">Udder health outcomes included in the current study (percent cows with elevSCS, percent cows with chronSCS, percent cows with newSCS, BTSCC, and </w:t>
      </w:r>
      <w:del w:id="711" w:author="Caitlin Jeffrey" w:date="2024-04-01T20:32:00Z">
        <w:r w:rsidRPr="00040F12" w:rsidDel="00927FBD">
          <w:rPr>
            <w:rFonts w:ascii="Times New Roman" w:hAnsi="Times New Roman" w:cs="Times New Roman"/>
            <w:sz w:val="24"/>
            <w:szCs w:val="24"/>
          </w:rPr>
          <w:delText xml:space="preserve">average </w:delText>
        </w:r>
      </w:del>
      <w:ins w:id="712" w:author="Caitlin Jeffrey" w:date="2024-04-01T20:32:00Z">
        <w:r w:rsidR="00927FBD" w:rsidRPr="00040F12">
          <w:rPr>
            <w:rFonts w:ascii="Times New Roman" w:hAnsi="Times New Roman" w:cs="Times New Roman"/>
            <w:sz w:val="24"/>
            <w:szCs w:val="24"/>
          </w:rPr>
          <w:t xml:space="preserve">avg. </w:t>
        </w:r>
      </w:ins>
      <w:r w:rsidRPr="00040F12">
        <w:rPr>
          <w:rFonts w:ascii="Times New Roman" w:hAnsi="Times New Roman" w:cs="Times New Roman"/>
          <w:sz w:val="24"/>
          <w:szCs w:val="24"/>
        </w:rPr>
        <w:t xml:space="preserve">SCS) </w:t>
      </w:r>
      <w:del w:id="713" w:author="Caitlin Jeffrey" w:date="2024-04-01T17:31:00Z">
        <w:r w:rsidRPr="00040F12" w:rsidDel="00C616A6">
          <w:rPr>
            <w:rFonts w:ascii="Times New Roman" w:hAnsi="Times New Roman" w:cs="Times New Roman"/>
            <w:sz w:val="24"/>
            <w:szCs w:val="24"/>
          </w:rPr>
          <w:delText>did not differ</w:delText>
        </w:r>
      </w:del>
      <w:ins w:id="714" w:author="Caitlin Jeffrey" w:date="2024-04-01T17:31:00Z">
        <w:r w:rsidR="00C616A6" w:rsidRPr="00040F12">
          <w:rPr>
            <w:rFonts w:ascii="Times New Roman" w:hAnsi="Times New Roman" w:cs="Times New Roman"/>
            <w:sz w:val="24"/>
            <w:szCs w:val="24"/>
          </w:rPr>
          <w:t>were not statistically different</w:t>
        </w:r>
      </w:ins>
      <w:del w:id="715" w:author="Caitlin Jeffrey" w:date="2024-04-01T17:31:00Z">
        <w:r w:rsidRPr="00040F12" w:rsidDel="00C616A6">
          <w:rPr>
            <w:rFonts w:ascii="Times New Roman" w:hAnsi="Times New Roman" w:cs="Times New Roman"/>
            <w:sz w:val="24"/>
            <w:szCs w:val="24"/>
          </w:rPr>
          <w:delText xml:space="preserve"> significantly</w:delText>
        </w:r>
      </w:del>
      <w:r w:rsidRPr="00040F12">
        <w:rPr>
          <w:rFonts w:ascii="Times New Roman" w:hAnsi="Times New Roman" w:cs="Times New Roman"/>
          <w:sz w:val="24"/>
          <w:szCs w:val="24"/>
        </w:rPr>
        <w:t xml:space="preserve"> between facility types. </w:t>
      </w:r>
      <w:ins w:id="716" w:author="Caitlin Jeffrey" w:date="2024-04-01T20:28:00Z">
        <w:r w:rsidR="004B1779" w:rsidRPr="00040F12">
          <w:rPr>
            <w:rFonts w:ascii="Times New Roman" w:hAnsi="Times New Roman" w:cs="Times New Roman"/>
            <w:sz w:val="24"/>
            <w:szCs w:val="24"/>
            <w:highlight w:val="yellow"/>
          </w:rPr>
          <w:t xml:space="preserve">For BTSCC, BP were numerically lower than the other two facility types; the difference </w:t>
        </w:r>
      </w:ins>
      <w:ins w:id="717" w:author="Caitlin Jeffrey" w:date="2024-04-03T15:17:00Z">
        <w:r w:rsidR="00AE39B3" w:rsidRPr="00040F12">
          <w:rPr>
            <w:rFonts w:ascii="Times New Roman" w:hAnsi="Times New Roman" w:cs="Times New Roman"/>
            <w:sz w:val="24"/>
            <w:szCs w:val="24"/>
            <w:highlight w:val="yellow"/>
          </w:rPr>
          <w:t xml:space="preserve">in </w:t>
        </w:r>
      </w:ins>
      <w:ins w:id="718" w:author="Caitlin Jeffrey" w:date="2024-04-01T20:28:00Z">
        <w:r w:rsidR="004B1779" w:rsidRPr="00040F12">
          <w:rPr>
            <w:rFonts w:ascii="Times New Roman" w:hAnsi="Times New Roman" w:cs="Times New Roman"/>
            <w:sz w:val="24"/>
            <w:szCs w:val="24"/>
            <w:highlight w:val="yellow"/>
          </w:rPr>
          <w:t xml:space="preserve">BTSCC </w:t>
        </w:r>
      </w:ins>
      <w:ins w:id="719" w:author="Caitlin Jeffrey" w:date="2024-04-03T15:17:00Z">
        <w:r w:rsidR="00AE39B3" w:rsidRPr="00040F12">
          <w:rPr>
            <w:rFonts w:ascii="Times New Roman" w:hAnsi="Times New Roman" w:cs="Times New Roman"/>
            <w:sz w:val="24"/>
            <w:szCs w:val="24"/>
            <w:highlight w:val="yellow"/>
          </w:rPr>
          <w:t xml:space="preserve">for </w:t>
        </w:r>
      </w:ins>
      <w:ins w:id="720" w:author="Caitlin Jeffrey" w:date="2024-04-01T20:28:00Z">
        <w:r w:rsidR="004B1779" w:rsidRPr="00040F12">
          <w:rPr>
            <w:rFonts w:ascii="Times New Roman" w:hAnsi="Times New Roman" w:cs="Times New Roman"/>
            <w:sz w:val="24"/>
            <w:szCs w:val="24"/>
            <w:highlight w:val="yellow"/>
          </w:rPr>
          <w:t xml:space="preserve">BP </w:t>
        </w:r>
      </w:ins>
      <w:ins w:id="721" w:author="Caitlin Jeffrey" w:date="2024-04-03T15:17:00Z">
        <w:r w:rsidR="00AE39B3" w:rsidRPr="00040F12">
          <w:rPr>
            <w:rFonts w:ascii="Times New Roman" w:hAnsi="Times New Roman" w:cs="Times New Roman"/>
            <w:sz w:val="24"/>
            <w:szCs w:val="24"/>
            <w:highlight w:val="yellow"/>
          </w:rPr>
          <w:t xml:space="preserve">vs. </w:t>
        </w:r>
      </w:ins>
      <w:ins w:id="722" w:author="John Barlow" w:date="2024-04-02T15:48:00Z">
        <w:del w:id="723" w:author="Caitlin Jeffrey" w:date="2024-04-03T15:17:00Z">
          <w:r w:rsidR="00AB7A03" w:rsidRPr="00040F12" w:rsidDel="00945DCB">
            <w:rPr>
              <w:rFonts w:ascii="Times New Roman" w:hAnsi="Times New Roman" w:cs="Times New Roman"/>
              <w:sz w:val="24"/>
              <w:szCs w:val="24"/>
              <w:highlight w:val="yellow"/>
            </w:rPr>
            <w:delText xml:space="preserve">to </w:delText>
          </w:r>
        </w:del>
      </w:ins>
      <w:ins w:id="724" w:author="Caitlin Jeffrey" w:date="2024-04-01T20:28:00Z">
        <w:r w:rsidR="004B1779" w:rsidRPr="00040F12">
          <w:rPr>
            <w:rFonts w:ascii="Times New Roman" w:hAnsi="Times New Roman" w:cs="Times New Roman"/>
            <w:sz w:val="24"/>
            <w:szCs w:val="24"/>
            <w:highlight w:val="yellow"/>
          </w:rPr>
          <w:t xml:space="preserve">FS and </w:t>
        </w:r>
      </w:ins>
      <w:ins w:id="725" w:author="Caitlin Jeffrey" w:date="2024-04-03T15:17:00Z">
        <w:r w:rsidR="00AE39B3" w:rsidRPr="00040F12">
          <w:rPr>
            <w:rFonts w:ascii="Times New Roman" w:hAnsi="Times New Roman" w:cs="Times New Roman"/>
            <w:sz w:val="24"/>
            <w:szCs w:val="24"/>
            <w:highlight w:val="yellow"/>
          </w:rPr>
          <w:t xml:space="preserve">BP vs. </w:t>
        </w:r>
      </w:ins>
      <w:ins w:id="726" w:author="Caitlin Jeffrey" w:date="2024-04-01T20:28:00Z">
        <w:r w:rsidR="004B1779" w:rsidRPr="00040F12">
          <w:rPr>
            <w:rFonts w:ascii="Times New Roman" w:hAnsi="Times New Roman" w:cs="Times New Roman"/>
            <w:sz w:val="24"/>
            <w:szCs w:val="24"/>
            <w:highlight w:val="yellow"/>
          </w:rPr>
          <w:t xml:space="preserve">TS equated to an increase of </w:t>
        </w:r>
      </w:ins>
      <w:ins w:id="727" w:author="Caitlin Jeffrey" w:date="2024-04-03T15:16:00Z">
        <w:r w:rsidR="00557A45" w:rsidRPr="00040F12">
          <w:rPr>
            <w:rFonts w:ascii="Times New Roman" w:hAnsi="Times New Roman" w:cs="Times New Roman"/>
            <w:sz w:val="24"/>
            <w:szCs w:val="24"/>
            <w:highlight w:val="yellow"/>
          </w:rPr>
          <w:t>34,628</w:t>
        </w:r>
      </w:ins>
      <w:ins w:id="728" w:author="Caitlin Jeffrey" w:date="2024-04-03T11:26:00Z">
        <w:r w:rsidR="00553EF5" w:rsidRPr="00040F12">
          <w:rPr>
            <w:rFonts w:ascii="Times New Roman" w:hAnsi="Times New Roman" w:cs="Times New Roman"/>
            <w:sz w:val="24"/>
            <w:szCs w:val="24"/>
            <w:highlight w:val="yellow"/>
          </w:rPr>
          <w:t xml:space="preserve"> </w:t>
        </w:r>
      </w:ins>
      <w:ins w:id="729" w:author="Caitlin Jeffrey" w:date="2024-04-03T11:27:00Z">
        <w:r w:rsidR="00553EF5" w:rsidRPr="00040F12">
          <w:rPr>
            <w:rFonts w:ascii="Times New Roman" w:hAnsi="Times New Roman" w:cs="Times New Roman"/>
            <w:sz w:val="24"/>
            <w:szCs w:val="24"/>
            <w:highlight w:val="yellow"/>
          </w:rPr>
          <w:t>and</w:t>
        </w:r>
      </w:ins>
      <w:ins w:id="730" w:author="Caitlin Jeffrey" w:date="2024-04-03T11:26:00Z">
        <w:r w:rsidR="00553EF5" w:rsidRPr="00040F12">
          <w:rPr>
            <w:rFonts w:ascii="Times New Roman" w:hAnsi="Times New Roman" w:cs="Times New Roman"/>
            <w:sz w:val="24"/>
            <w:szCs w:val="24"/>
            <w:highlight w:val="yellow"/>
          </w:rPr>
          <w:t xml:space="preserve"> </w:t>
        </w:r>
      </w:ins>
      <w:ins w:id="731" w:author="Caitlin Jeffrey" w:date="2024-04-03T15:16:00Z">
        <w:r w:rsidR="00945DCB" w:rsidRPr="00040F12">
          <w:rPr>
            <w:rFonts w:ascii="Times New Roman" w:hAnsi="Times New Roman" w:cs="Times New Roman"/>
            <w:sz w:val="24"/>
            <w:szCs w:val="24"/>
            <w:highlight w:val="yellow"/>
          </w:rPr>
          <w:t>28,105</w:t>
        </w:r>
      </w:ins>
      <w:ins w:id="732" w:author="John Barlow" w:date="2024-04-02T15:47:00Z">
        <w:r w:rsidR="00486908" w:rsidRPr="00040F12">
          <w:rPr>
            <w:rFonts w:ascii="Times New Roman" w:hAnsi="Times New Roman" w:cs="Times New Roman"/>
            <w:sz w:val="24"/>
            <w:szCs w:val="24"/>
            <w:highlight w:val="yellow"/>
          </w:rPr>
          <w:t xml:space="preserve"> </w:t>
        </w:r>
      </w:ins>
      <w:ins w:id="733" w:author="Caitlin Jeffrey" w:date="2024-04-01T20:28:00Z">
        <w:r w:rsidR="004B1779" w:rsidRPr="00040F12">
          <w:rPr>
            <w:rFonts w:ascii="Times New Roman" w:hAnsi="Times New Roman" w:cs="Times New Roman"/>
            <w:sz w:val="24"/>
            <w:szCs w:val="24"/>
            <w:highlight w:val="yellow"/>
          </w:rPr>
          <w:t>cells/mL,</w:t>
        </w:r>
      </w:ins>
      <w:ins w:id="734" w:author="John Barlow" w:date="2024-04-02T15:51:00Z">
        <w:r w:rsidR="000D54F8" w:rsidRPr="00040F12">
          <w:rPr>
            <w:rFonts w:ascii="Times New Roman" w:hAnsi="Times New Roman" w:cs="Times New Roman"/>
            <w:sz w:val="24"/>
            <w:szCs w:val="24"/>
            <w:highlight w:val="yellow"/>
          </w:rPr>
          <w:t xml:space="preserve"> respectively</w:t>
        </w:r>
        <w:r w:rsidR="00AE5AA1" w:rsidRPr="00040F12">
          <w:rPr>
            <w:rFonts w:ascii="Times New Roman" w:hAnsi="Times New Roman" w:cs="Times New Roman"/>
            <w:sz w:val="24"/>
            <w:szCs w:val="24"/>
            <w:highlight w:val="yellow"/>
          </w:rPr>
          <w:t>,</w:t>
        </w:r>
      </w:ins>
      <w:ins w:id="735" w:author="Caitlin Jeffrey" w:date="2024-04-01T20:28:00Z">
        <w:r w:rsidR="004B1779" w:rsidRPr="00040F12">
          <w:rPr>
            <w:rFonts w:ascii="Times New Roman" w:hAnsi="Times New Roman" w:cs="Times New Roman"/>
            <w:sz w:val="24"/>
            <w:szCs w:val="24"/>
            <w:highlight w:val="yellow"/>
          </w:rPr>
          <w:t xml:space="preserve"> which </w:t>
        </w:r>
      </w:ins>
      <w:ins w:id="736" w:author="Caitlin Jeffrey" w:date="2024-04-03T15:18:00Z">
        <w:r w:rsidR="00633845" w:rsidRPr="00040F12">
          <w:rPr>
            <w:rFonts w:ascii="Times New Roman" w:hAnsi="Times New Roman" w:cs="Times New Roman"/>
            <w:sz w:val="24"/>
            <w:szCs w:val="24"/>
            <w:highlight w:val="yellow"/>
          </w:rPr>
          <w:t xml:space="preserve">could </w:t>
        </w:r>
      </w:ins>
      <w:ins w:id="737" w:author="John Barlow" w:date="2024-04-02T15:51:00Z">
        <w:del w:id="738" w:author="Caitlin Jeffrey" w:date="2024-04-03T15:18:00Z">
          <w:r w:rsidR="00AE5AA1" w:rsidRPr="00040F12" w:rsidDel="00633845">
            <w:rPr>
              <w:rFonts w:ascii="Times New Roman" w:hAnsi="Times New Roman" w:cs="Times New Roman"/>
              <w:sz w:val="24"/>
              <w:szCs w:val="24"/>
              <w:highlight w:val="yellow"/>
            </w:rPr>
            <w:delText>can</w:delText>
          </w:r>
        </w:del>
      </w:ins>
      <w:ins w:id="739" w:author="Caitlin Jeffrey" w:date="2024-04-01T20:28:00Z">
        <w:r w:rsidR="004B1779" w:rsidRPr="00040F12">
          <w:rPr>
            <w:rFonts w:ascii="Times New Roman" w:hAnsi="Times New Roman" w:cs="Times New Roman"/>
            <w:sz w:val="24"/>
            <w:szCs w:val="24"/>
            <w:highlight w:val="yellow"/>
          </w:rPr>
          <w:t>amount to an important difference at the bulk tank level</w:t>
        </w:r>
      </w:ins>
      <w:ins w:id="740" w:author="John Barlow" w:date="2024-04-02T15:51:00Z">
        <w:r w:rsidR="00AE5AA1" w:rsidRPr="00040F12">
          <w:rPr>
            <w:rFonts w:ascii="Times New Roman" w:hAnsi="Times New Roman" w:cs="Times New Roman"/>
            <w:sz w:val="24"/>
            <w:szCs w:val="24"/>
            <w:highlight w:val="yellow"/>
          </w:rPr>
          <w:t xml:space="preserve"> quality pr</w:t>
        </w:r>
      </w:ins>
      <w:ins w:id="741" w:author="John Barlow" w:date="2024-04-02T15:52:00Z">
        <w:r w:rsidR="00AE5AA1" w:rsidRPr="00040F12">
          <w:rPr>
            <w:rFonts w:ascii="Times New Roman" w:hAnsi="Times New Roman" w:cs="Times New Roman"/>
            <w:sz w:val="24"/>
            <w:szCs w:val="24"/>
            <w:highlight w:val="yellow"/>
          </w:rPr>
          <w:t xml:space="preserve">emiums under some </w:t>
        </w:r>
        <w:r w:rsidR="002759EA" w:rsidRPr="00040F12">
          <w:rPr>
            <w:rFonts w:ascii="Times New Roman" w:hAnsi="Times New Roman" w:cs="Times New Roman"/>
            <w:sz w:val="24"/>
            <w:szCs w:val="24"/>
            <w:highlight w:val="yellow"/>
          </w:rPr>
          <w:t>systems</w:t>
        </w:r>
      </w:ins>
      <w:ins w:id="742" w:author="Caitlin Jeffrey" w:date="2024-04-01T20:28:00Z">
        <w:r w:rsidR="004B1779" w:rsidRPr="00040F12">
          <w:rPr>
            <w:rFonts w:ascii="Times New Roman" w:hAnsi="Times New Roman" w:cs="Times New Roman"/>
            <w:sz w:val="24"/>
            <w:szCs w:val="24"/>
            <w:highlight w:val="yellow"/>
          </w:rPr>
          <w:t xml:space="preserve">. NewSCS was also numerically lowest for BP, at 2.3% lower than FS and more modestly at 0.43% lower than TS. Ruegg </w:t>
        </w:r>
      </w:ins>
      <w:ins w:id="743" w:author="Caitlin Jeffrey" w:date="2024-04-01T20:40:00Z">
        <w:r w:rsidR="00D45F71" w:rsidRPr="00040F12">
          <w:rPr>
            <w:rFonts w:ascii="Times New Roman" w:hAnsi="Times New Roman" w:cs="Times New Roman"/>
            <w:sz w:val="24"/>
            <w:szCs w:val="24"/>
            <w:highlight w:val="yellow"/>
          </w:rPr>
          <w:t>and Pantoja</w:t>
        </w:r>
      </w:ins>
      <w:del w:id="744" w:author="Caitlin Jeffrey" w:date="2024-04-01T20:38:00Z">
        <w:r w:rsidR="009361F6" w:rsidRPr="00040F12" w:rsidDel="00496158">
          <w:rPr>
            <w:rFonts w:ascii="Times New Roman" w:hAnsi="Times New Roman" w:cs="Times New Roman"/>
            <w:sz w:val="24"/>
            <w:szCs w:val="24"/>
            <w:highlight w:val="yellow"/>
            <w:rPrChange w:id="745" w:author="Caitlin Jeffrey" w:date="2024-04-03T17:38:00Z">
              <w:rPr>
                <w:rFonts w:ascii="Times New Roman" w:hAnsi="Times New Roman" w:cs="Times New Roman"/>
                <w:color w:val="FF0000"/>
                <w:sz w:val="24"/>
                <w:szCs w:val="24"/>
                <w:highlight w:val="yellow"/>
              </w:rPr>
            </w:rPrChange>
          </w:rPr>
          <w:delText xml:space="preserve"> </w:delText>
        </w:r>
      </w:del>
      <w:ins w:id="746" w:author="Caitlin Jeffrey" w:date="2024-04-01T20:36:00Z">
        <w:r w:rsidR="009361F6" w:rsidRPr="00040F12">
          <w:rPr>
            <w:rFonts w:ascii="Times New Roman" w:hAnsi="Times New Roman" w:cs="Times New Roman"/>
            <w:sz w:val="24"/>
            <w:szCs w:val="24"/>
            <w:highlight w:val="yellow"/>
          </w:rPr>
          <w:t xml:space="preserve"> (201</w:t>
        </w:r>
      </w:ins>
      <w:ins w:id="747" w:author="Caitlin Jeffrey" w:date="2024-04-01T20:40:00Z">
        <w:r w:rsidR="00D45F71" w:rsidRPr="00040F12">
          <w:rPr>
            <w:rFonts w:ascii="Times New Roman" w:hAnsi="Times New Roman" w:cs="Times New Roman"/>
            <w:sz w:val="24"/>
            <w:szCs w:val="24"/>
            <w:highlight w:val="yellow"/>
          </w:rPr>
          <w:t>3</w:t>
        </w:r>
      </w:ins>
      <w:ins w:id="748" w:author="Caitlin Jeffrey" w:date="2024-04-01T20:36:00Z">
        <w:r w:rsidR="009361F6" w:rsidRPr="00040F12">
          <w:rPr>
            <w:rFonts w:ascii="Times New Roman" w:hAnsi="Times New Roman" w:cs="Times New Roman"/>
            <w:sz w:val="24"/>
            <w:szCs w:val="24"/>
            <w:highlight w:val="yellow"/>
          </w:rPr>
          <w:t>)</w:t>
        </w:r>
      </w:ins>
      <w:ins w:id="749" w:author="Caitlin Jeffrey" w:date="2024-04-01T20:28:00Z">
        <w:r w:rsidR="004B1779" w:rsidRPr="00040F12">
          <w:rPr>
            <w:rFonts w:ascii="Times New Roman" w:hAnsi="Times New Roman" w:cs="Times New Roman"/>
            <w:sz w:val="24"/>
            <w:szCs w:val="24"/>
            <w:highlight w:val="yellow"/>
          </w:rPr>
          <w:t xml:space="preserve"> propose a benchmark of having &lt;8% of cows developing a new subclinical mastitis infections per month, whereas </w:t>
        </w:r>
        <w:proofErr w:type="spellStart"/>
        <w:r w:rsidR="004B1779" w:rsidRPr="00040F12">
          <w:rPr>
            <w:rFonts w:ascii="Times New Roman" w:hAnsi="Times New Roman" w:cs="Times New Roman"/>
            <w:sz w:val="24"/>
            <w:szCs w:val="24"/>
            <w:highlight w:val="yellow"/>
          </w:rPr>
          <w:t>Schukken</w:t>
        </w:r>
        <w:proofErr w:type="spellEnd"/>
        <w:r w:rsidR="004B1779" w:rsidRPr="00040F12">
          <w:rPr>
            <w:rFonts w:ascii="Times New Roman" w:hAnsi="Times New Roman" w:cs="Times New Roman"/>
            <w:sz w:val="24"/>
            <w:szCs w:val="24"/>
            <w:highlight w:val="yellow"/>
          </w:rPr>
          <w:t xml:space="preserve"> et al. (20</w:t>
        </w:r>
      </w:ins>
      <w:ins w:id="750" w:author="Caitlin Jeffrey" w:date="2024-04-03T12:15:00Z">
        <w:r w:rsidR="00C62FB3" w:rsidRPr="00040F12">
          <w:rPr>
            <w:rFonts w:ascii="Times New Roman" w:hAnsi="Times New Roman" w:cs="Times New Roman"/>
            <w:sz w:val="24"/>
            <w:szCs w:val="24"/>
            <w:highlight w:val="yellow"/>
          </w:rPr>
          <w:t>03</w:t>
        </w:r>
      </w:ins>
      <w:ins w:id="751" w:author="Caitlin Jeffrey" w:date="2024-04-01T20:28:00Z">
        <w:r w:rsidR="004B1779" w:rsidRPr="00040F12">
          <w:rPr>
            <w:rFonts w:ascii="Times New Roman" w:hAnsi="Times New Roman" w:cs="Times New Roman"/>
            <w:sz w:val="24"/>
            <w:szCs w:val="24"/>
            <w:highlight w:val="yellow"/>
          </w:rPr>
          <w:t>) suggest &lt;10%. Using either of these figures, a difference of 2.3% between facility types would be substantial. BP had numerically lower chronSCS in comparison to FS (1.5%), but were equivalent to TS herds in this respect. As an industry benchmark is to have &lt;10% of cows with chronic subclinical mastitis infections carrying over month to month (</w:t>
        </w:r>
      </w:ins>
      <w:ins w:id="752" w:author="Caitlin Jeffrey" w:date="2024-04-01T20:41:00Z">
        <w:r w:rsidR="00B82117" w:rsidRPr="00040F12">
          <w:rPr>
            <w:rFonts w:ascii="Times New Roman" w:hAnsi="Times New Roman" w:cs="Times New Roman"/>
            <w:sz w:val="24"/>
            <w:szCs w:val="24"/>
            <w:highlight w:val="yellow"/>
          </w:rPr>
          <w:t>U</w:t>
        </w:r>
      </w:ins>
      <w:ins w:id="753" w:author="Caitlin Jeffrey" w:date="2024-04-03T12:18:00Z">
        <w:r w:rsidR="00E25629" w:rsidRPr="00040F12">
          <w:rPr>
            <w:rFonts w:ascii="Times New Roman" w:hAnsi="Times New Roman" w:cs="Times New Roman"/>
            <w:sz w:val="24"/>
            <w:szCs w:val="24"/>
            <w:highlight w:val="yellow"/>
          </w:rPr>
          <w:t>.</w:t>
        </w:r>
      </w:ins>
      <w:ins w:id="754" w:author="Caitlin Jeffrey" w:date="2024-04-01T20:41:00Z">
        <w:r w:rsidR="00B82117" w:rsidRPr="00040F12">
          <w:rPr>
            <w:rFonts w:ascii="Times New Roman" w:hAnsi="Times New Roman" w:cs="Times New Roman"/>
            <w:sz w:val="24"/>
            <w:szCs w:val="24"/>
            <w:highlight w:val="yellow"/>
          </w:rPr>
          <w:t xml:space="preserve"> Minnesota Extension Dairy Team</w:t>
        </w:r>
      </w:ins>
      <w:ins w:id="755" w:author="Caitlin Jeffrey" w:date="2024-04-01T20:28:00Z">
        <w:r w:rsidR="004B1779" w:rsidRPr="00040F12">
          <w:rPr>
            <w:rFonts w:ascii="Times New Roman" w:hAnsi="Times New Roman" w:cs="Times New Roman"/>
            <w:sz w:val="24"/>
            <w:szCs w:val="24"/>
            <w:highlight w:val="yellow"/>
          </w:rPr>
          <w:t>), the numeric difference seen between BP and FS for this outcome may be biologically important.</w:t>
        </w:r>
      </w:ins>
      <w:ins w:id="756" w:author="Caitlin Jeffrey" w:date="2024-04-01T20:29:00Z">
        <w:r w:rsidR="004B1779" w:rsidRPr="00040F12">
          <w:rPr>
            <w:rFonts w:ascii="Times New Roman" w:hAnsi="Times New Roman" w:cs="Times New Roman"/>
            <w:sz w:val="24"/>
            <w:szCs w:val="24"/>
            <w:highlight w:val="yellow"/>
          </w:rPr>
          <w:t xml:space="preserve"> </w:t>
        </w:r>
      </w:ins>
      <w:ins w:id="757" w:author="Caitlin Jeffrey" w:date="2024-04-01T20:28:00Z">
        <w:r w:rsidR="004B1779" w:rsidRPr="00040F12">
          <w:rPr>
            <w:rFonts w:ascii="Times New Roman" w:hAnsi="Times New Roman" w:cs="Times New Roman"/>
            <w:sz w:val="24"/>
            <w:szCs w:val="24"/>
            <w:highlight w:val="yellow"/>
          </w:rPr>
          <w:t xml:space="preserve">ElevSCS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ins>
      <w:r w:rsidR="006B2A8D" w:rsidRPr="00040F12">
        <w:rPr>
          <w:rFonts w:ascii="Times New Roman" w:hAnsi="Times New Roman" w:cs="Times New Roman"/>
          <w:noProof/>
          <w:sz w:val="24"/>
          <w:szCs w:val="24"/>
          <w:highlight w:val="yellow"/>
        </w:rPr>
        <w:t>(Ruegg and Pantoja, 2013)</w:t>
      </w:r>
      <w:ins w:id="758" w:author="Caitlin Jeffrey" w:date="2024-04-01T20:28:00Z">
        <w:r w:rsidR="004B1779" w:rsidRPr="00040F12">
          <w:rPr>
            <w:rFonts w:ascii="Times New Roman" w:hAnsi="Times New Roman" w:cs="Times New Roman"/>
            <w:sz w:val="24"/>
            <w:szCs w:val="24"/>
            <w:highlight w:val="yellow"/>
          </w:rPr>
          <w:t>.</w:t>
        </w:r>
      </w:ins>
      <w:ins w:id="759" w:author="Caitlin Jeffrey" w:date="2024-04-01T20:29:00Z">
        <w:r w:rsidR="004B1779" w:rsidRPr="00040F12">
          <w:rPr>
            <w:rFonts w:ascii="Times New Roman" w:hAnsi="Times New Roman" w:cs="Times New Roman"/>
            <w:sz w:val="24"/>
            <w:szCs w:val="24"/>
            <w:highlight w:val="yellow"/>
          </w:rPr>
          <w:t xml:space="preserve"> </w:t>
        </w:r>
      </w:ins>
      <w:ins w:id="760" w:author="Caitlin Jeffrey" w:date="2024-04-01T20:28:00Z">
        <w:r w:rsidR="004B1779" w:rsidRPr="00040F12">
          <w:rPr>
            <w:rFonts w:ascii="Times New Roman" w:hAnsi="Times New Roman" w:cs="Times New Roman"/>
            <w:sz w:val="24"/>
            <w:szCs w:val="24"/>
            <w:highlight w:val="yellow"/>
          </w:rPr>
          <w:t xml:space="preserve">With regards to numeric difference in avg. SCS, BP farms performed slightly better than FS, and were equivalent </w:t>
        </w:r>
        <w:r w:rsidR="004B1779" w:rsidRPr="00040F12">
          <w:rPr>
            <w:rFonts w:ascii="Times New Roman" w:hAnsi="Times New Roman" w:cs="Times New Roman"/>
            <w:sz w:val="24"/>
            <w:szCs w:val="24"/>
            <w:highlight w:val="yellow"/>
          </w:rPr>
          <w:lastRenderedPageBreak/>
          <w:t>to TS. The increase in estimated avg. SCS for FS equates to an increase of roughly 16,250 cells/mL at the cow level, which represents a slight to modest increase in SCC.</w:t>
        </w:r>
      </w:ins>
      <w:ins w:id="761" w:author="Caitlin Jeffrey" w:date="2024-04-01T20:30:00Z">
        <w:r w:rsidR="004B1779" w:rsidRPr="00040F12">
          <w:rPr>
            <w:rFonts w:ascii="Times New Roman" w:hAnsi="Times New Roman" w:cs="Times New Roman"/>
            <w:sz w:val="24"/>
            <w:szCs w:val="24"/>
            <w:highlight w:val="yellow"/>
          </w:rPr>
          <w:t xml:space="preserve"> </w:t>
        </w:r>
      </w:ins>
      <w:ins w:id="762" w:author="Caitlin Jeffrey" w:date="2024-04-01T20:28:00Z">
        <w:r w:rsidR="004B1779" w:rsidRPr="00040F12">
          <w:rPr>
            <w:rFonts w:ascii="Times New Roman" w:hAnsi="Times New Roman" w:cs="Times New Roman"/>
            <w:sz w:val="24"/>
            <w:szCs w:val="24"/>
            <w:highlight w:val="yellow"/>
          </w:rPr>
          <w:t xml:space="preserve">Although some numeric differences for outcomes were observed </w:t>
        </w:r>
      </w:ins>
      <w:ins w:id="763" w:author="Caitlin Jeffrey" w:date="2024-04-01T20:30:00Z">
        <w:r w:rsidR="004B1779" w:rsidRPr="00040F12">
          <w:rPr>
            <w:rFonts w:ascii="Times New Roman" w:hAnsi="Times New Roman" w:cs="Times New Roman"/>
            <w:sz w:val="24"/>
            <w:szCs w:val="24"/>
            <w:highlight w:val="yellow"/>
          </w:rPr>
          <w:t xml:space="preserve">in the current study </w:t>
        </w:r>
      </w:ins>
      <w:ins w:id="764" w:author="Caitlin Jeffrey" w:date="2024-04-01T20:28:00Z">
        <w:r w:rsidR="004B1779" w:rsidRPr="00040F12">
          <w:rPr>
            <w:rFonts w:ascii="Times New Roman" w:hAnsi="Times New Roman" w:cs="Times New Roman"/>
            <w:sz w:val="24"/>
            <w:szCs w:val="24"/>
            <w:highlight w:val="yellow"/>
          </w:rPr>
          <w:t xml:space="preserve">between facility types for newSCS, chronSCS, elevSCS, </w:t>
        </w:r>
      </w:ins>
      <w:ins w:id="765" w:author="Caitlin Jeffrey" w:date="2024-04-01T20:30:00Z">
        <w:r w:rsidR="004B1779" w:rsidRPr="00040F12">
          <w:rPr>
            <w:rFonts w:ascii="Times New Roman" w:hAnsi="Times New Roman" w:cs="Times New Roman"/>
            <w:sz w:val="24"/>
            <w:szCs w:val="24"/>
            <w:highlight w:val="yellow"/>
          </w:rPr>
          <w:t xml:space="preserve">and </w:t>
        </w:r>
      </w:ins>
      <w:ins w:id="766" w:author="Caitlin Jeffrey" w:date="2024-04-01T20:28:00Z">
        <w:r w:rsidR="004B1779" w:rsidRPr="00040F12">
          <w:rPr>
            <w:rFonts w:ascii="Times New Roman" w:hAnsi="Times New Roman" w:cs="Times New Roman"/>
            <w:sz w:val="24"/>
            <w:szCs w:val="24"/>
            <w:highlight w:val="yellow"/>
          </w:rPr>
          <w:t>avg. LS</w:t>
        </w:r>
      </w:ins>
      <w:ins w:id="767" w:author="Caitlin Jeffrey" w:date="2024-04-01T20:30:00Z">
        <w:r w:rsidR="004B1779" w:rsidRPr="00040F12">
          <w:rPr>
            <w:rFonts w:ascii="Times New Roman" w:hAnsi="Times New Roman" w:cs="Times New Roman"/>
            <w:sz w:val="24"/>
            <w:szCs w:val="24"/>
            <w:highlight w:val="yellow"/>
          </w:rPr>
          <w:t xml:space="preserve">, </w:t>
        </w:r>
      </w:ins>
      <w:ins w:id="768" w:author="Caitlin Jeffrey" w:date="2024-04-01T20:28:00Z">
        <w:r w:rsidR="004B1779" w:rsidRPr="00040F12">
          <w:rPr>
            <w:rFonts w:ascii="Times New Roman" w:hAnsi="Times New Roman" w:cs="Times New Roman"/>
            <w:sz w:val="24"/>
            <w:szCs w:val="24"/>
            <w:highlight w:val="yellow"/>
          </w:rPr>
          <w:t>given the proportionately large standard errors for all estimates, interpretation of the effect of facility type for these outcomes is challenging.</w:t>
        </w:r>
      </w:ins>
    </w:p>
    <w:p w14:paraId="6433D857" w14:textId="2FD7C925" w:rsidR="00FD1F5E" w:rsidRPr="00040F12" w:rsidDel="004B1779" w:rsidRDefault="00FD1F5E" w:rsidP="00A65457">
      <w:pPr>
        <w:autoSpaceDE w:val="0"/>
        <w:autoSpaceDN w:val="0"/>
        <w:adjustRightInd w:val="0"/>
        <w:spacing w:line="480" w:lineRule="auto"/>
        <w:ind w:firstLine="720"/>
        <w:rPr>
          <w:del w:id="769" w:author="Caitlin Jeffrey" w:date="2024-04-01T20:31:00Z"/>
          <w:rFonts w:ascii="Times New Roman" w:hAnsi="Times New Roman" w:cs="Times New Roman"/>
          <w:sz w:val="24"/>
          <w:szCs w:val="24"/>
        </w:rPr>
      </w:pPr>
      <w:r w:rsidRPr="00040F12">
        <w:rPr>
          <w:rFonts w:ascii="Times New Roman" w:hAnsi="Times New Roman" w:cs="Times New Roman"/>
          <w:sz w:val="24"/>
          <w:szCs w:val="24"/>
        </w:rPr>
        <w:t xml:space="preserve">Although some previous work has found BTSCC to be elevated for CBP farms (425,000 cells/mL over all four seasons, Black et. al 2013; 325,000 cells/mL during summer, Barberg et. al 2007b), other groups have </w:t>
      </w:r>
      <w:del w:id="770" w:author="Caitlin Jeffrey" w:date="2024-04-01T10:29:00Z">
        <w:r w:rsidRPr="00040F12" w:rsidDel="00DE426A">
          <w:rPr>
            <w:rFonts w:ascii="Times New Roman" w:hAnsi="Times New Roman" w:cs="Times New Roman"/>
            <w:sz w:val="24"/>
            <w:szCs w:val="24"/>
          </w:rPr>
          <w:delText xml:space="preserve">also </w:delText>
        </w:r>
      </w:del>
      <w:r w:rsidRPr="00040F12">
        <w:rPr>
          <w:rFonts w:ascii="Times New Roman" w:hAnsi="Times New Roman" w:cs="Times New Roman"/>
          <w:sz w:val="24"/>
          <w:szCs w:val="24"/>
        </w:rPr>
        <w:t xml:space="preserve">found udder health and milk quality measures on </w:t>
      </w:r>
      <w:del w:id="771" w:author="Caitlin Jeffrey" w:date="2024-04-01T14:30:00Z">
        <w:r w:rsidRPr="00040F12" w:rsidDel="00E349BA">
          <w:rPr>
            <w:rFonts w:ascii="Times New Roman" w:hAnsi="Times New Roman" w:cs="Times New Roman"/>
            <w:sz w:val="24"/>
            <w:szCs w:val="24"/>
          </w:rPr>
          <w:delText>bedded pack</w:delText>
        </w:r>
      </w:del>
      <w:ins w:id="772" w:author="Caitlin Jeffrey" w:date="2024-04-01T14:30:00Z">
        <w:r w:rsidR="00E349BA"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are similar to farms using more traditional facility types.</w:t>
      </w:r>
      <w:r w:rsidRPr="00040F12">
        <w:rPr>
          <w:rFonts w:ascii="Times New Roman" w:hAnsi="Times New Roman" w:cs="Times New Roman"/>
          <w:color w:val="FF0000"/>
          <w:sz w:val="24"/>
          <w:szCs w:val="24"/>
        </w:rPr>
        <w:t xml:space="preserve"> </w:t>
      </w:r>
      <w:r w:rsidRPr="00040F12">
        <w:rPr>
          <w:rFonts w:ascii="Times New Roman" w:hAnsi="Times New Roman" w:cs="Times New Roman"/>
          <w:sz w:val="24"/>
          <w:szCs w:val="24"/>
        </w:rPr>
        <w:t>Specifically, subclinical mastitis prevalence levels did not differ between</w:t>
      </w:r>
      <w:ins w:id="773" w:author="Caitlin Jeffrey" w:date="2024-03-18T13:53:00Z">
        <w:r w:rsidR="00627761" w:rsidRPr="00040F12">
          <w:rPr>
            <w:rFonts w:ascii="Times New Roman" w:hAnsi="Times New Roman" w:cs="Times New Roman"/>
            <w:sz w:val="24"/>
            <w:szCs w:val="24"/>
          </w:rPr>
          <w:t xml:space="preserve"> </w:t>
        </w:r>
      </w:ins>
      <w:del w:id="774" w:author="Caitlin Jeffrey" w:date="2024-03-18T13:52:00Z">
        <w:r w:rsidRPr="00040F12" w:rsidDel="00627761">
          <w:rPr>
            <w:rFonts w:ascii="Times New Roman" w:hAnsi="Times New Roman" w:cs="Times New Roman"/>
            <w:sz w:val="24"/>
            <w:szCs w:val="24"/>
          </w:rPr>
          <w:delText xml:space="preserve"> compost bedded packs </w:delText>
        </w:r>
      </w:del>
      <w:ins w:id="775" w:author="Caitlin Jeffrey" w:date="2024-03-18T13:52:00Z">
        <w:r w:rsidR="00627761" w:rsidRPr="00040F12">
          <w:rPr>
            <w:rFonts w:ascii="Times New Roman" w:hAnsi="Times New Roman" w:cs="Times New Roman"/>
            <w:sz w:val="24"/>
            <w:szCs w:val="24"/>
          </w:rPr>
          <w:t xml:space="preserve">CBP </w:t>
        </w:r>
      </w:ins>
      <w:r w:rsidRPr="00040F12">
        <w:rPr>
          <w:rFonts w:ascii="Times New Roman" w:hAnsi="Times New Roman" w:cs="Times New Roman"/>
          <w:sz w:val="24"/>
          <w:szCs w:val="24"/>
        </w:rPr>
        <w:t xml:space="preserve">and two types of </w:t>
      </w:r>
      <w:del w:id="776" w:author="Caitlin Jeffrey" w:date="2024-03-18T14:16:00Z">
        <w:r w:rsidRPr="00040F12" w:rsidDel="00730AD3">
          <w:rPr>
            <w:rFonts w:ascii="Times New Roman" w:hAnsi="Times New Roman" w:cs="Times New Roman"/>
            <w:sz w:val="24"/>
            <w:szCs w:val="24"/>
          </w:rPr>
          <w:delText>freestall</w:delText>
        </w:r>
      </w:del>
      <w:ins w:id="777" w:author="Caitlin Jeffrey" w:date="2024-03-18T14:16: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housing in Minnesota and South Dakota, where the percent of cows in a herd with an SCC on test day ≥200,000 cells/mL was 33.4, 26.8, and 26.8% for </w:t>
      </w:r>
      <w:del w:id="778" w:author="Caitlin Jeffrey" w:date="2024-03-18T13:53:00Z">
        <w:r w:rsidRPr="00040F12" w:rsidDel="00627761">
          <w:rPr>
            <w:rFonts w:ascii="Times New Roman" w:hAnsi="Times New Roman" w:cs="Times New Roman"/>
            <w:sz w:val="24"/>
            <w:szCs w:val="24"/>
          </w:rPr>
          <w:delText>compost bedded packs</w:delText>
        </w:r>
      </w:del>
      <w:ins w:id="779" w:author="Caitlin Jeffrey" w:date="2024-03-18T13:53:00Z">
        <w:r w:rsidR="00627761" w:rsidRPr="00040F12">
          <w:rPr>
            <w:rFonts w:ascii="Times New Roman" w:hAnsi="Times New Roman" w:cs="Times New Roman"/>
            <w:sz w:val="24"/>
            <w:szCs w:val="24"/>
          </w:rPr>
          <w:t>CBP</w:t>
        </w:r>
      </w:ins>
      <w:r w:rsidRPr="00040F12">
        <w:rPr>
          <w:rFonts w:ascii="Times New Roman" w:hAnsi="Times New Roman" w:cs="Times New Roman"/>
          <w:sz w:val="24"/>
          <w:szCs w:val="24"/>
        </w:rPr>
        <w:t xml:space="preserve">, cross-ventilated </w:t>
      </w:r>
      <w:del w:id="780" w:author="Caitlin Jeffrey" w:date="2024-03-18T14:13:00Z">
        <w:r w:rsidRPr="00040F12" w:rsidDel="00730AD3">
          <w:rPr>
            <w:rFonts w:ascii="Times New Roman" w:hAnsi="Times New Roman" w:cs="Times New Roman"/>
            <w:sz w:val="24"/>
            <w:szCs w:val="24"/>
          </w:rPr>
          <w:delText>freestalls</w:delText>
        </w:r>
      </w:del>
      <w:ins w:id="781" w:author="Caitlin Jeffrey" w:date="2024-03-18T14:13: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and naturally-vented </w:t>
      </w:r>
      <w:del w:id="782" w:author="Caitlin Jeffrey" w:date="2024-03-18T14:13:00Z">
        <w:r w:rsidRPr="00040F12" w:rsidDel="00730AD3">
          <w:rPr>
            <w:rFonts w:ascii="Times New Roman" w:hAnsi="Times New Roman" w:cs="Times New Roman"/>
            <w:sz w:val="24"/>
            <w:szCs w:val="24"/>
          </w:rPr>
          <w:delText>freestalls</w:delText>
        </w:r>
      </w:del>
      <w:ins w:id="783" w:author="Caitlin Jeffrey" w:date="2024-03-18T14:13: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(Lobeck et al., 2011)</w:t>
      </w:r>
      <w:r w:rsidRPr="00040F12">
        <w:rPr>
          <w:rFonts w:ascii="Times New Roman" w:hAnsi="Times New Roman" w:cs="Times New Roman"/>
          <w:sz w:val="24"/>
          <w:szCs w:val="24"/>
        </w:rPr>
        <w:t xml:space="preserve">. Eckelkamp et. al 2016a </w:t>
      </w:r>
      <w:ins w:id="784" w:author="Caitlin Jeffrey" w:date="2024-04-01T10:21:00Z">
        <w:r w:rsidR="004820DA" w:rsidRPr="00040F12">
          <w:rPr>
            <w:rFonts w:ascii="Times New Roman" w:hAnsi="Times New Roman" w:cs="Times New Roman"/>
            <w:sz w:val="24"/>
            <w:szCs w:val="24"/>
          </w:rPr>
          <w:t>f</w:t>
        </w:r>
      </w:ins>
      <w:r w:rsidRPr="00040F12">
        <w:rPr>
          <w:rFonts w:ascii="Times New Roman" w:hAnsi="Times New Roman" w:cs="Times New Roman"/>
          <w:sz w:val="24"/>
          <w:szCs w:val="24"/>
        </w:rPr>
        <w:t xml:space="preserve">ound no significant difference in subclinical mastitis prevalence in CBP vs. sand-bedded </w:t>
      </w:r>
      <w:del w:id="785" w:author="Caitlin Jeffrey" w:date="2024-03-18T14:13:00Z">
        <w:r w:rsidRPr="00040F12" w:rsidDel="00730AD3">
          <w:rPr>
            <w:rFonts w:ascii="Times New Roman" w:hAnsi="Times New Roman" w:cs="Times New Roman"/>
            <w:sz w:val="24"/>
            <w:szCs w:val="24"/>
          </w:rPr>
          <w:delText>freestalls</w:delText>
        </w:r>
      </w:del>
      <w:ins w:id="786" w:author="Caitlin Jeffrey" w:date="2024-03-18T14:13: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in Kentucky with a history of low BTSCC (21.8 and 19.4%, respectively), as well as no difference in BTSCC between the two facility types (229,582 and 205,131 cells/mL, respectively). Subclinical mastitis prevalence was 27.7% for 12 CBP farms in Minnesota (Barberg et. al 2007b)</w:t>
      </w:r>
      <w:ins w:id="787" w:author="Caitlin Jeffrey" w:date="2024-04-01T11:57:00Z">
        <w:r w:rsidR="00955C0E" w:rsidRPr="00040F12">
          <w:rPr>
            <w:rFonts w:ascii="Times New Roman" w:hAnsi="Times New Roman" w:cs="Times New Roman"/>
            <w:sz w:val="24"/>
            <w:szCs w:val="24"/>
          </w:rPr>
          <w:t>,</w:t>
        </w:r>
      </w:ins>
      <w:r w:rsidRPr="00040F12">
        <w:rPr>
          <w:rFonts w:ascii="Times New Roman" w:hAnsi="Times New Roman" w:cs="Times New Roman"/>
          <w:sz w:val="24"/>
          <w:szCs w:val="24"/>
        </w:rPr>
        <w:t xml:space="preserve"> which may be more representative of the general population of </w:t>
      </w:r>
      <w:del w:id="788" w:author="Caitlin Jeffrey" w:date="2024-04-01T14:30:00Z">
        <w:r w:rsidRPr="00040F12" w:rsidDel="00E349BA">
          <w:rPr>
            <w:rFonts w:ascii="Times New Roman" w:hAnsi="Times New Roman" w:cs="Times New Roman"/>
            <w:sz w:val="24"/>
            <w:szCs w:val="24"/>
          </w:rPr>
          <w:delText>bedded pack</w:delText>
        </w:r>
      </w:del>
      <w:ins w:id="789" w:author="Caitlin Jeffrey" w:date="2024-04-01T14:30:00Z">
        <w:r w:rsidR="00E349BA"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in that state as there were no inclusion criteria around maintaining a low SCC pr</w:t>
      </w:r>
      <w:ins w:id="790" w:author="Caitlin Jeffrey" w:date="2024-04-01T11:57:00Z">
        <w:r w:rsidR="007F7913" w:rsidRPr="00040F12">
          <w:rPr>
            <w:rFonts w:ascii="Times New Roman" w:hAnsi="Times New Roman" w:cs="Times New Roman"/>
            <w:sz w:val="24"/>
            <w:szCs w:val="24"/>
          </w:rPr>
          <w:t>ior</w:t>
        </w:r>
      </w:ins>
      <w:del w:id="791" w:author="Caitlin Jeffrey" w:date="2024-04-01T11:57:00Z">
        <w:r w:rsidRPr="00040F12" w:rsidDel="007F7913">
          <w:rPr>
            <w:rFonts w:ascii="Times New Roman" w:hAnsi="Times New Roman" w:cs="Times New Roman"/>
            <w:sz w:val="24"/>
            <w:szCs w:val="24"/>
          </w:rPr>
          <w:delText>evious</w:delText>
        </w:r>
      </w:del>
      <w:r w:rsidRPr="00040F12">
        <w:rPr>
          <w:rFonts w:ascii="Times New Roman" w:hAnsi="Times New Roman" w:cs="Times New Roman"/>
          <w:sz w:val="24"/>
          <w:szCs w:val="24"/>
        </w:rPr>
        <w:t xml:space="preserve"> to the start of the study. The prevalence of subclinical mastitis for herds in the current study </w:t>
      </w:r>
      <w:del w:id="792" w:author="Caitlin Jeffrey" w:date="2024-04-01T11:58:00Z">
        <w:r w:rsidR="00705D59" w:rsidRPr="00040F12" w:rsidDel="007F7913">
          <w:rPr>
            <w:rFonts w:ascii="Times New Roman" w:hAnsi="Times New Roman" w:cs="Times New Roman"/>
            <w:sz w:val="24"/>
            <w:szCs w:val="24"/>
          </w:rPr>
          <w:delText xml:space="preserve">(26% </w:delText>
        </w:r>
        <w:r w:rsidR="00705D59" w:rsidRPr="00040F12" w:rsidDel="00230C4E">
          <w:rPr>
            <w:rFonts w:ascii="Times New Roman" w:hAnsi="Times New Roman" w:cs="Times New Roman"/>
            <w:sz w:val="24"/>
            <w:szCs w:val="24"/>
          </w:rPr>
          <w:delText xml:space="preserve">for </w:delText>
        </w:r>
      </w:del>
      <w:del w:id="793" w:author="Caitlin Jeffrey" w:date="2024-03-18T14:08:00Z">
        <w:r w:rsidR="00705D59" w:rsidRPr="00040F12" w:rsidDel="00730AD3">
          <w:rPr>
            <w:rFonts w:ascii="Times New Roman" w:hAnsi="Times New Roman" w:cs="Times New Roman"/>
            <w:sz w:val="24"/>
            <w:szCs w:val="24"/>
          </w:rPr>
          <w:delText>bedded packs</w:delText>
        </w:r>
      </w:del>
      <w:del w:id="794" w:author="Caitlin Jeffrey" w:date="2024-04-01T11:58:00Z">
        <w:r w:rsidR="00705D59" w:rsidRPr="00040F12" w:rsidDel="007F7913">
          <w:rPr>
            <w:rFonts w:ascii="Times New Roman" w:hAnsi="Times New Roman" w:cs="Times New Roman"/>
            <w:sz w:val="24"/>
            <w:szCs w:val="24"/>
          </w:rPr>
          <w:delText>)</w:delText>
        </w:r>
        <w:r w:rsidR="00705D59" w:rsidRPr="00040F12" w:rsidDel="00230C4E">
          <w:rPr>
            <w:rFonts w:ascii="Times New Roman" w:hAnsi="Times New Roman" w:cs="Times New Roman"/>
            <w:sz w:val="24"/>
            <w:szCs w:val="24"/>
          </w:rPr>
          <w:delText xml:space="preserve"> </w:delText>
        </w:r>
      </w:del>
      <w:r w:rsidRPr="00040F12">
        <w:rPr>
          <w:rFonts w:ascii="Times New Roman" w:hAnsi="Times New Roman" w:cs="Times New Roman"/>
          <w:sz w:val="24"/>
          <w:szCs w:val="24"/>
        </w:rPr>
        <w:t>is similar to previous work in the U</w:t>
      </w:r>
      <w:ins w:id="795" w:author="Caitlin Jeffrey" w:date="2024-04-01T10:28:00Z">
        <w:r w:rsidR="0028092C" w:rsidRPr="00040F12">
          <w:rPr>
            <w:rFonts w:ascii="Times New Roman" w:hAnsi="Times New Roman" w:cs="Times New Roman"/>
            <w:sz w:val="24"/>
            <w:szCs w:val="24"/>
          </w:rPr>
          <w:t>.</w:t>
        </w:r>
      </w:ins>
      <w:r w:rsidRPr="00040F12">
        <w:rPr>
          <w:rFonts w:ascii="Times New Roman" w:hAnsi="Times New Roman" w:cs="Times New Roman"/>
          <w:sz w:val="24"/>
          <w:szCs w:val="24"/>
        </w:rPr>
        <w:t>S</w:t>
      </w:r>
      <w:r w:rsidR="00705D59" w:rsidRPr="00040F12">
        <w:rPr>
          <w:rFonts w:ascii="Times New Roman" w:hAnsi="Times New Roman" w:cs="Times New Roman"/>
          <w:sz w:val="24"/>
          <w:szCs w:val="24"/>
        </w:rPr>
        <w:t>.</w:t>
      </w:r>
      <w:r w:rsidRPr="00040F12">
        <w:rPr>
          <w:rFonts w:ascii="Times New Roman" w:hAnsi="Times New Roman" w:cs="Times New Roman"/>
          <w:sz w:val="24"/>
          <w:szCs w:val="24"/>
        </w:rPr>
        <w:t xml:space="preserve"> In contrast, Fávero et. al (2015) found a much higher prevalence of subclinical mastitis (43.8%) and percent new </w:t>
      </w:r>
      <w:r w:rsidRPr="00040F12">
        <w:rPr>
          <w:rFonts w:ascii="Times New Roman" w:hAnsi="Times New Roman" w:cs="Times New Roman"/>
          <w:sz w:val="24"/>
          <w:szCs w:val="24"/>
        </w:rPr>
        <w:lastRenderedPageBreak/>
        <w:t xml:space="preserve">infections (20.9%) for three </w:t>
      </w:r>
      <w:del w:id="796" w:author="Caitlin Jeffrey" w:date="2024-04-01T14:30:00Z">
        <w:r w:rsidRPr="00040F12" w:rsidDel="00E349BA">
          <w:rPr>
            <w:rFonts w:ascii="Times New Roman" w:hAnsi="Times New Roman" w:cs="Times New Roman"/>
            <w:sz w:val="24"/>
            <w:szCs w:val="24"/>
          </w:rPr>
          <w:delText>bedded pack</w:delText>
        </w:r>
      </w:del>
      <w:ins w:id="797" w:author="Caitlin Jeffrey" w:date="2024-04-01T14:30:00Z">
        <w:r w:rsidR="00E349BA"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farms in Brazil than </w:t>
      </w:r>
      <w:r w:rsidR="00306534" w:rsidRPr="00040F12">
        <w:rPr>
          <w:rFonts w:ascii="Times New Roman" w:hAnsi="Times New Roman" w:cs="Times New Roman"/>
          <w:sz w:val="24"/>
          <w:szCs w:val="24"/>
        </w:rPr>
        <w:t>our</w:t>
      </w:r>
      <w:r w:rsidRPr="00040F12">
        <w:rPr>
          <w:rFonts w:ascii="Times New Roman" w:hAnsi="Times New Roman" w:cs="Times New Roman"/>
          <w:sz w:val="24"/>
          <w:szCs w:val="24"/>
        </w:rPr>
        <w:t xml:space="preserve"> study (26 and 7% respectively, for </w:t>
      </w:r>
      <w:del w:id="798" w:author="Caitlin Jeffrey" w:date="2024-04-01T11:58:00Z">
        <w:r w:rsidRPr="00040F12" w:rsidDel="000E27D8">
          <w:rPr>
            <w:rFonts w:ascii="Times New Roman" w:hAnsi="Times New Roman" w:cs="Times New Roman"/>
            <w:sz w:val="24"/>
            <w:szCs w:val="24"/>
          </w:rPr>
          <w:delText xml:space="preserve">the three </w:delText>
        </w:r>
      </w:del>
      <w:ins w:id="799" w:author="Caitlin Jeffrey" w:date="2024-04-01T11:58:00Z">
        <w:r w:rsidR="000E27D8" w:rsidRPr="00040F12">
          <w:rPr>
            <w:rFonts w:ascii="Times New Roman" w:hAnsi="Times New Roman" w:cs="Times New Roman"/>
            <w:sz w:val="24"/>
            <w:szCs w:val="24"/>
          </w:rPr>
          <w:t xml:space="preserve">3 </w:t>
        </w:r>
      </w:ins>
      <w:del w:id="800" w:author="Caitlin Jeffrey" w:date="2024-03-18T14:08:00Z">
        <w:r w:rsidRPr="00040F12" w:rsidDel="00730AD3">
          <w:rPr>
            <w:rFonts w:ascii="Times New Roman" w:hAnsi="Times New Roman" w:cs="Times New Roman"/>
            <w:sz w:val="24"/>
            <w:szCs w:val="24"/>
          </w:rPr>
          <w:delText>bedded packs</w:delText>
        </w:r>
      </w:del>
      <w:ins w:id="801" w:author="Caitlin Jeffrey" w:date="2024-03-18T14:08: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with available data). </w:t>
      </w:r>
    </w:p>
    <w:p w14:paraId="44DA3028" w14:textId="77777777" w:rsidR="004B1779" w:rsidRPr="00040F12" w:rsidRDefault="004B1779" w:rsidP="00553CCD">
      <w:pPr>
        <w:autoSpaceDE w:val="0"/>
        <w:autoSpaceDN w:val="0"/>
        <w:adjustRightInd w:val="0"/>
        <w:spacing w:line="480" w:lineRule="auto"/>
        <w:ind w:firstLine="720"/>
        <w:rPr>
          <w:rFonts w:ascii="Times New Roman" w:hAnsi="Times New Roman" w:cs="Times New Roman"/>
          <w:sz w:val="24"/>
          <w:szCs w:val="24"/>
        </w:rPr>
      </w:pPr>
    </w:p>
    <w:p w14:paraId="5130397A" w14:textId="370E2118" w:rsidR="00CF0519" w:rsidRPr="00040F12" w:rsidRDefault="00CF0519" w:rsidP="00094E0C">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STD 150-day milk production did not differ</w:t>
      </w:r>
      <w:ins w:id="802" w:author="Caitlin Jeffrey" w:date="2024-04-01T20:33:00Z">
        <w:r w:rsidR="003C429C" w:rsidRPr="00040F12">
          <w:rPr>
            <w:rFonts w:ascii="Times New Roman" w:hAnsi="Times New Roman" w:cs="Times New Roman"/>
            <w:sz w:val="24"/>
            <w:szCs w:val="24"/>
          </w:rPr>
          <w:t xml:space="preserve"> significantly</w:t>
        </w:r>
      </w:ins>
      <w:r w:rsidRPr="00040F12">
        <w:rPr>
          <w:rFonts w:ascii="Times New Roman" w:hAnsi="Times New Roman" w:cs="Times New Roman"/>
          <w:sz w:val="24"/>
          <w:szCs w:val="24"/>
        </w:rPr>
        <w:t xml:space="preserve"> between facility type in the current study. </w:t>
      </w:r>
      <w:ins w:id="803" w:author="Caitlin Jeffrey" w:date="2024-04-01T20:31:00Z">
        <w:r w:rsidR="004B1779" w:rsidRPr="00040F12">
          <w:rPr>
            <w:rFonts w:ascii="Times New Roman" w:hAnsi="Times New Roman" w:cs="Times New Roman"/>
            <w:sz w:val="24"/>
            <w:szCs w:val="24"/>
            <w:highlight w:val="yellow"/>
          </w:rPr>
          <w:t>Cows on BP farms numerically made slightly more milk than those in TS, and were equivalent to those in FS. This increase of 1.7 pounds for BP over TS represents roughly 3% of the average STD 150-day milk production</w:t>
        </w:r>
      </w:ins>
      <w:ins w:id="804" w:author="Caitlin Jeffrey" w:date="2024-04-01T21:05:00Z">
        <w:r w:rsidR="00D1350C" w:rsidRPr="00040F12">
          <w:rPr>
            <w:rFonts w:ascii="Times New Roman" w:hAnsi="Times New Roman" w:cs="Times New Roman"/>
            <w:sz w:val="24"/>
            <w:szCs w:val="24"/>
            <w:highlight w:val="yellow"/>
          </w:rPr>
          <w:t xml:space="preserve"> for herds in the study</w:t>
        </w:r>
      </w:ins>
      <w:ins w:id="805" w:author="Caitlin Jeffrey" w:date="2024-04-01T20:31:00Z">
        <w:r w:rsidR="004B1779" w:rsidRPr="00040F12">
          <w:rPr>
            <w:rFonts w:ascii="Times New Roman" w:hAnsi="Times New Roman" w:cs="Times New Roman"/>
            <w:sz w:val="24"/>
            <w:szCs w:val="24"/>
            <w:highlight w:val="yellow"/>
          </w:rPr>
          <w:t xml:space="preserve">, which is a relatively modest increase in milk production. </w:t>
        </w:r>
      </w:ins>
      <w:ins w:id="806" w:author="Caitlin Jeffrey" w:date="2024-04-01T20:33:00Z">
        <w:r w:rsidR="003C429C" w:rsidRPr="00040F12">
          <w:rPr>
            <w:rFonts w:ascii="Times New Roman" w:hAnsi="Times New Roman" w:cs="Times New Roman"/>
            <w:sz w:val="24"/>
            <w:szCs w:val="24"/>
            <w:highlight w:val="yellow"/>
          </w:rPr>
          <w:t xml:space="preserve">However, </w:t>
        </w:r>
      </w:ins>
      <w:ins w:id="807" w:author="Caitlin Jeffrey" w:date="2024-04-01T20:32:00Z">
        <w:r w:rsidR="00927FBD" w:rsidRPr="00040F12">
          <w:rPr>
            <w:rFonts w:ascii="Times New Roman" w:hAnsi="Times New Roman" w:cs="Times New Roman"/>
            <w:sz w:val="24"/>
            <w:szCs w:val="24"/>
            <w:highlight w:val="yellow"/>
          </w:rPr>
          <w:t>the comparatively large standard errors for both STD 150-day milk estimates make it difficult to interpret the effect of facility type for this metric</w:t>
        </w:r>
        <w:r w:rsidR="00927FBD" w:rsidRPr="00040F12">
          <w:rPr>
            <w:rFonts w:ascii="Times New Roman" w:hAnsi="Times New Roman" w:cs="Times New Roman"/>
            <w:sz w:val="24"/>
            <w:szCs w:val="24"/>
          </w:rPr>
          <w:t xml:space="preserve">. </w:t>
        </w:r>
      </w:ins>
      <w:ins w:id="808" w:author="Caitlin Jeffrey" w:date="2024-04-01T20:31:00Z">
        <w:r w:rsidR="00094E0C" w:rsidRPr="00040F12">
          <w:rPr>
            <w:rFonts w:ascii="Times New Roman" w:hAnsi="Times New Roman" w:cs="Times New Roman"/>
            <w:sz w:val="24"/>
            <w:szCs w:val="24"/>
          </w:rPr>
          <w:t>P</w:t>
        </w:r>
      </w:ins>
      <w:del w:id="809" w:author="Caitlin Jeffrey" w:date="2024-04-01T20:31:00Z">
        <w:r w:rsidRPr="00040F12" w:rsidDel="00094E0C">
          <w:rPr>
            <w:rFonts w:ascii="Times New Roman" w:hAnsi="Times New Roman" w:cs="Times New Roman"/>
            <w:sz w:val="24"/>
            <w:szCs w:val="24"/>
          </w:rPr>
          <w:delText>This aligns with p</w:delText>
        </w:r>
      </w:del>
      <w:r w:rsidRPr="00040F12">
        <w:rPr>
          <w:rFonts w:ascii="Times New Roman" w:hAnsi="Times New Roman" w:cs="Times New Roman"/>
          <w:sz w:val="24"/>
          <w:szCs w:val="24"/>
        </w:rPr>
        <w:t xml:space="preserve">revious research </w:t>
      </w:r>
      <w:del w:id="810" w:author="Caitlin Jeffrey" w:date="2024-04-01T20:31:00Z">
        <w:r w:rsidRPr="00040F12" w:rsidDel="00094E0C">
          <w:rPr>
            <w:rFonts w:ascii="Times New Roman" w:hAnsi="Times New Roman" w:cs="Times New Roman"/>
            <w:sz w:val="24"/>
            <w:szCs w:val="24"/>
          </w:rPr>
          <w:delText xml:space="preserve">which </w:delText>
        </w:r>
      </w:del>
      <w:ins w:id="811" w:author="Caitlin Jeffrey" w:date="2024-04-01T20:31:00Z">
        <w:r w:rsidR="00094E0C" w:rsidRPr="00040F12">
          <w:rPr>
            <w:rFonts w:ascii="Times New Roman" w:hAnsi="Times New Roman" w:cs="Times New Roman"/>
            <w:sz w:val="24"/>
            <w:szCs w:val="24"/>
          </w:rPr>
          <w:t xml:space="preserve">has </w:t>
        </w:r>
      </w:ins>
      <w:r w:rsidRPr="00040F12">
        <w:rPr>
          <w:rFonts w:ascii="Times New Roman" w:hAnsi="Times New Roman" w:cs="Times New Roman"/>
          <w:sz w:val="24"/>
          <w:szCs w:val="24"/>
        </w:rPr>
        <w:t xml:space="preserve">found no significant differences in various production metrics of cows housed on </w:t>
      </w:r>
      <w:del w:id="812" w:author="Caitlin Jeffrey" w:date="2024-03-18T14:08:00Z">
        <w:r w:rsidRPr="00040F12" w:rsidDel="00730AD3">
          <w:rPr>
            <w:rFonts w:ascii="Times New Roman" w:hAnsi="Times New Roman" w:cs="Times New Roman"/>
            <w:sz w:val="24"/>
            <w:szCs w:val="24"/>
          </w:rPr>
          <w:delText>bedded packs</w:delText>
        </w:r>
      </w:del>
      <w:ins w:id="813" w:author="Caitlin Jeffrey" w:date="2024-03-18T14:08: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vs. in </w:t>
      </w:r>
      <w:del w:id="814" w:author="Caitlin Jeffrey" w:date="2024-03-18T14:16:00Z">
        <w:r w:rsidRPr="00040F12" w:rsidDel="00730AD3">
          <w:rPr>
            <w:rFonts w:ascii="Times New Roman" w:hAnsi="Times New Roman" w:cs="Times New Roman"/>
            <w:sz w:val="24"/>
            <w:szCs w:val="24"/>
          </w:rPr>
          <w:delText>freestall</w:delText>
        </w:r>
      </w:del>
      <w:ins w:id="815" w:author="Caitlin Jeffrey" w:date="2024-03-18T14:16:00Z">
        <w:r w:rsidR="00730AD3" w:rsidRPr="00040F12">
          <w:rPr>
            <w:rFonts w:ascii="Times New Roman" w:hAnsi="Times New Roman" w:cs="Times New Roman"/>
            <w:sz w:val="24"/>
            <w:szCs w:val="24"/>
          </w:rPr>
          <w:t>FS</w:t>
        </w:r>
      </w:ins>
      <w:r w:rsidRPr="00040F12">
        <w:rPr>
          <w:rFonts w:ascii="Times New Roman" w:hAnsi="Times New Roman" w:cs="Times New Roman"/>
          <w:sz w:val="24"/>
          <w:szCs w:val="24"/>
        </w:rPr>
        <w:t xml:space="preserve"> barns </w:t>
      </w:r>
      <w:r w:rsidR="009720DD" w:rsidRPr="00040F12">
        <w:rPr>
          <w:rFonts w:ascii="Times New Roman" w:hAnsi="Times New Roman" w:cs="Times New Roman"/>
          <w:noProof/>
          <w:sz w:val="24"/>
          <w:szCs w:val="24"/>
        </w:rPr>
        <w:t>(Lobeck et al., 2011; Eckelkamp et al., 2016a; Costa et al., 2018)</w:t>
      </w:r>
      <w:r w:rsidRPr="00040F12">
        <w:rPr>
          <w:rFonts w:ascii="Times New Roman" w:hAnsi="Times New Roman" w:cs="Times New Roman"/>
          <w:sz w:val="24"/>
          <w:szCs w:val="24"/>
        </w:rPr>
        <w:t xml:space="preserve">. Varying production metrics for cows housed on </w:t>
      </w:r>
      <w:del w:id="816" w:author="Caitlin Jeffrey" w:date="2024-03-18T14:08:00Z">
        <w:r w:rsidRPr="00040F12" w:rsidDel="00730AD3">
          <w:rPr>
            <w:rFonts w:ascii="Times New Roman" w:hAnsi="Times New Roman" w:cs="Times New Roman"/>
            <w:sz w:val="24"/>
            <w:szCs w:val="24"/>
          </w:rPr>
          <w:delText>bedded packs</w:delText>
        </w:r>
      </w:del>
      <w:ins w:id="817" w:author="Caitlin Jeffrey" w:date="2024-03-18T14:08: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del w:id="818" w:author="Caitlin Jeffrey" w:date="2024-03-18T14:08:00Z">
        <w:r w:rsidRPr="00040F12" w:rsidDel="00730AD3">
          <w:rPr>
            <w:rFonts w:ascii="Times New Roman" w:hAnsi="Times New Roman" w:cs="Times New Roman"/>
            <w:sz w:val="24"/>
            <w:szCs w:val="24"/>
          </w:rPr>
          <w:delText>bedded packs</w:delText>
        </w:r>
      </w:del>
      <w:ins w:id="819" w:author="Caitlin Jeffrey" w:date="2024-03-18T14:08: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in the current study and other work. Additionally, many variables play a role in determining milk production (nutrition, breed, seasonality, DIM), so teasing out the effect of facility type alone on production in an observational study is difficult. However, as Leso et. al (2020) </w:t>
      </w:r>
      <w:ins w:id="820" w:author="Caitlin Jeffrey" w:date="2024-04-01T10:23:00Z">
        <w:r w:rsidR="00D87AD6" w:rsidRPr="00040F12">
          <w:rPr>
            <w:rFonts w:ascii="Times New Roman" w:hAnsi="Times New Roman" w:cs="Times New Roman"/>
            <w:sz w:val="24"/>
            <w:szCs w:val="24"/>
          </w:rPr>
          <w:t>p</w:t>
        </w:r>
      </w:ins>
      <w:r w:rsidRPr="00040F12">
        <w:rPr>
          <w:rFonts w:ascii="Times New Roman" w:hAnsi="Times New Roman" w:cs="Times New Roman"/>
          <w:sz w:val="24"/>
          <w:szCs w:val="24"/>
        </w:rPr>
        <w:t xml:space="preserve">oint out, </w:t>
      </w:r>
      <w:del w:id="821" w:author="Caitlin Jeffrey" w:date="2024-04-01T10:23:00Z">
        <w:r w:rsidRPr="00040F12" w:rsidDel="00D87AD6">
          <w:rPr>
            <w:rFonts w:ascii="Times New Roman" w:hAnsi="Times New Roman" w:cs="Times New Roman"/>
            <w:sz w:val="24"/>
            <w:szCs w:val="24"/>
          </w:rPr>
          <w:delText xml:space="preserve">the </w:delText>
        </w:r>
      </w:del>
      <w:r w:rsidRPr="00040F12">
        <w:rPr>
          <w:rFonts w:ascii="Times New Roman" w:hAnsi="Times New Roman" w:cs="Times New Roman"/>
          <w:sz w:val="24"/>
          <w:szCs w:val="24"/>
        </w:rPr>
        <w:t xml:space="preserve">“results in the literature indicate that high levels of milk production are possible in CBP.” As </w:t>
      </w:r>
      <w:del w:id="822" w:author="Caitlin Jeffrey" w:date="2024-03-18T14:09:00Z">
        <w:r w:rsidRPr="00040F12" w:rsidDel="00730AD3">
          <w:rPr>
            <w:rFonts w:ascii="Times New Roman" w:hAnsi="Times New Roman" w:cs="Times New Roman"/>
            <w:sz w:val="24"/>
            <w:szCs w:val="24"/>
          </w:rPr>
          <w:delText>bedded packs</w:delText>
        </w:r>
      </w:del>
      <w:ins w:id="823" w:author="Caitlin Jeffrey" w:date="2024-03-18T14:09: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potentially improve cow comfort, one may even expect greater milk production than in more traditional housing systems </w:t>
      </w:r>
      <w:r w:rsidR="009720DD" w:rsidRPr="00040F12">
        <w:rPr>
          <w:rFonts w:ascii="Times New Roman" w:hAnsi="Times New Roman" w:cs="Times New Roman"/>
          <w:noProof/>
          <w:sz w:val="24"/>
          <w:szCs w:val="24"/>
        </w:rPr>
        <w:t>(Calamari et al., 2009; Ruud et al., 2010)</w:t>
      </w:r>
      <w:r w:rsidRPr="00040F12">
        <w:rPr>
          <w:rFonts w:ascii="Times New Roman" w:hAnsi="Times New Roman" w:cs="Times New Roman"/>
          <w:sz w:val="24"/>
          <w:szCs w:val="24"/>
        </w:rPr>
        <w:t>.</w:t>
      </w:r>
    </w:p>
    <w:p w14:paraId="6A0B2C12" w14:textId="41F66DD3" w:rsidR="00FD1F5E" w:rsidRPr="00040F12" w:rsidRDefault="00297203" w:rsidP="00981DCC">
      <w:pPr>
        <w:autoSpaceDE w:val="0"/>
        <w:autoSpaceDN w:val="0"/>
        <w:adjustRightInd w:val="0"/>
        <w:spacing w:line="480" w:lineRule="auto"/>
        <w:ind w:firstLine="720"/>
        <w:rPr>
          <w:rFonts w:ascii="Times New Roman" w:hAnsi="Times New Roman" w:cs="Times New Roman"/>
          <w:sz w:val="24"/>
          <w:szCs w:val="24"/>
        </w:rPr>
      </w:pPr>
      <w:del w:id="824" w:author="Caitlin Jeffrey" w:date="2024-04-01T17:33:00Z">
        <w:r w:rsidRPr="00040F12" w:rsidDel="003C09CC">
          <w:rPr>
            <w:rFonts w:ascii="Times New Roman" w:hAnsi="Times New Roman" w:cs="Times New Roman"/>
            <w:sz w:val="24"/>
            <w:szCs w:val="24"/>
          </w:rPr>
          <w:delText>Our findin</w:delText>
        </w:r>
        <w:r w:rsidR="000A501A" w:rsidRPr="00040F12" w:rsidDel="003C09CC">
          <w:rPr>
            <w:rFonts w:ascii="Times New Roman" w:hAnsi="Times New Roman" w:cs="Times New Roman"/>
            <w:sz w:val="24"/>
            <w:szCs w:val="24"/>
          </w:rPr>
          <w:delText>g no</w:delText>
        </w:r>
        <w:r w:rsidR="00AA537D" w:rsidRPr="00040F12" w:rsidDel="003C09CC">
          <w:rPr>
            <w:rFonts w:ascii="Times New Roman" w:hAnsi="Times New Roman" w:cs="Times New Roman"/>
            <w:sz w:val="24"/>
            <w:szCs w:val="24"/>
          </w:rPr>
          <w:delText xml:space="preserve"> difference in t</w:delText>
        </w:r>
      </w:del>
      <w:ins w:id="825" w:author="Caitlin Jeffrey" w:date="2024-04-01T17:33:00Z">
        <w:r w:rsidR="003C09CC" w:rsidRPr="00040F12">
          <w:rPr>
            <w:rFonts w:ascii="Times New Roman" w:hAnsi="Times New Roman" w:cs="Times New Roman"/>
            <w:sz w:val="24"/>
            <w:szCs w:val="24"/>
          </w:rPr>
          <w:t>T</w:t>
        </w:r>
      </w:ins>
      <w:r w:rsidR="00AA537D" w:rsidRPr="00040F12">
        <w:rPr>
          <w:rFonts w:ascii="Times New Roman" w:hAnsi="Times New Roman" w:cs="Times New Roman"/>
          <w:sz w:val="24"/>
          <w:szCs w:val="24"/>
        </w:rPr>
        <w:t>he two udder hygiene measures</w:t>
      </w:r>
      <w:ins w:id="826" w:author="Caitlin Jeffrey" w:date="2024-04-01T17:33:00Z">
        <w:r w:rsidR="003C09CC" w:rsidRPr="00040F12">
          <w:rPr>
            <w:rFonts w:ascii="Times New Roman" w:hAnsi="Times New Roman" w:cs="Times New Roman"/>
            <w:sz w:val="24"/>
            <w:szCs w:val="24"/>
          </w:rPr>
          <w:t xml:space="preserve"> were not statistically different</w:t>
        </w:r>
      </w:ins>
      <w:r w:rsidR="00AA537D" w:rsidRPr="00040F12">
        <w:rPr>
          <w:rFonts w:ascii="Times New Roman" w:hAnsi="Times New Roman" w:cs="Times New Roman"/>
          <w:sz w:val="24"/>
          <w:szCs w:val="24"/>
        </w:rPr>
        <w:t xml:space="preserve"> between the three facility types</w:t>
      </w:r>
      <w:ins w:id="827" w:author="Caitlin Jeffrey" w:date="2024-04-01T17:33:00Z">
        <w:r w:rsidR="003C09CC" w:rsidRPr="00040F12">
          <w:rPr>
            <w:rFonts w:ascii="Times New Roman" w:hAnsi="Times New Roman" w:cs="Times New Roman"/>
            <w:sz w:val="24"/>
            <w:szCs w:val="24"/>
          </w:rPr>
          <w:t xml:space="preserve">. </w:t>
        </w:r>
      </w:ins>
      <w:ins w:id="828" w:author="Caitlin Jeffrey" w:date="2024-04-01T20:34:00Z">
        <w:r w:rsidR="00E3797C" w:rsidRPr="00040F12">
          <w:rPr>
            <w:rFonts w:ascii="Times New Roman" w:hAnsi="Times New Roman" w:cs="Times New Roman"/>
            <w:sz w:val="24"/>
            <w:szCs w:val="24"/>
            <w:highlight w:val="yellow"/>
          </w:rPr>
          <w:t xml:space="preserve">TS farms had numerically higher proportion of dirty </w:t>
        </w:r>
        <w:r w:rsidR="00E3797C" w:rsidRPr="00040F12">
          <w:rPr>
            <w:rFonts w:ascii="Times New Roman" w:hAnsi="Times New Roman" w:cs="Times New Roman"/>
            <w:sz w:val="24"/>
            <w:szCs w:val="24"/>
            <w:highlight w:val="yellow"/>
          </w:rPr>
          <w:lastRenderedPageBreak/>
          <w:t>udders and avg. udder hygiene score, while FS and BP systems were equivalent. However, interpretation of these numerical differences is difficult, given that the standard errors for all four estimates are large relative to the coefficient estimates</w:t>
        </w:r>
      </w:ins>
      <w:ins w:id="829" w:author="Caitlin Jeffrey" w:date="2024-04-01T17:33:00Z">
        <w:r w:rsidR="003C09CC" w:rsidRPr="00040F12">
          <w:rPr>
            <w:rFonts w:ascii="Times New Roman" w:hAnsi="Times New Roman" w:cs="Times New Roman"/>
            <w:sz w:val="24"/>
            <w:szCs w:val="24"/>
            <w:highlight w:val="yellow"/>
          </w:rPr>
          <w:t>.</w:t>
        </w:r>
      </w:ins>
      <w:r w:rsidR="00967B22" w:rsidRPr="00040F12">
        <w:rPr>
          <w:rFonts w:ascii="Times New Roman" w:hAnsi="Times New Roman" w:cs="Times New Roman"/>
          <w:sz w:val="24"/>
          <w:szCs w:val="24"/>
        </w:rPr>
        <w:t xml:space="preserve"> </w:t>
      </w:r>
      <w:del w:id="830" w:author="Caitlin Jeffrey" w:date="2024-04-01T20:34:00Z">
        <w:r w:rsidR="00CF0519" w:rsidRPr="00040F12" w:rsidDel="00E3797C">
          <w:rPr>
            <w:rFonts w:ascii="Times New Roman" w:hAnsi="Times New Roman" w:cs="Times New Roman"/>
            <w:sz w:val="24"/>
            <w:szCs w:val="24"/>
          </w:rPr>
          <w:delText>is in accordance with p</w:delText>
        </w:r>
      </w:del>
      <w:ins w:id="831" w:author="Caitlin Jeffrey" w:date="2024-04-01T20:34:00Z">
        <w:r w:rsidR="00E3797C" w:rsidRPr="00040F12">
          <w:rPr>
            <w:rFonts w:ascii="Times New Roman" w:hAnsi="Times New Roman" w:cs="Times New Roman"/>
            <w:sz w:val="24"/>
            <w:szCs w:val="24"/>
          </w:rPr>
          <w:t>P</w:t>
        </w:r>
      </w:ins>
      <w:r w:rsidR="00CF0519" w:rsidRPr="00040F12">
        <w:rPr>
          <w:rFonts w:ascii="Times New Roman" w:hAnsi="Times New Roman" w:cs="Times New Roman"/>
          <w:sz w:val="24"/>
          <w:szCs w:val="24"/>
        </w:rPr>
        <w:t>revious work</w:t>
      </w:r>
      <w:del w:id="832" w:author="Caitlin Jeffrey" w:date="2024-04-01T20:34:00Z">
        <w:r w:rsidR="00CF0519" w:rsidRPr="00040F12" w:rsidDel="00E3797C">
          <w:rPr>
            <w:rFonts w:ascii="Times New Roman" w:hAnsi="Times New Roman" w:cs="Times New Roman"/>
            <w:sz w:val="24"/>
            <w:szCs w:val="24"/>
          </w:rPr>
          <w:delText>, which</w:delText>
        </w:r>
      </w:del>
      <w:r w:rsidR="00CF0519" w:rsidRPr="00040F12">
        <w:rPr>
          <w:rFonts w:ascii="Times New Roman" w:hAnsi="Times New Roman" w:cs="Times New Roman"/>
          <w:sz w:val="24"/>
          <w:szCs w:val="24"/>
        </w:rPr>
        <w:t xml:space="preserve"> found that cow hygiene on </w:t>
      </w:r>
      <w:del w:id="833" w:author="Caitlin Jeffrey" w:date="2024-04-01T14:30:00Z">
        <w:r w:rsidR="00CF0519" w:rsidRPr="00040F12" w:rsidDel="00E349BA">
          <w:rPr>
            <w:rFonts w:ascii="Times New Roman" w:hAnsi="Times New Roman" w:cs="Times New Roman"/>
            <w:sz w:val="24"/>
            <w:szCs w:val="24"/>
          </w:rPr>
          <w:delText>bedded pack</w:delText>
        </w:r>
      </w:del>
      <w:ins w:id="834" w:author="Caitlin Jeffrey" w:date="2024-04-01T14:30:00Z">
        <w:r w:rsidR="00E349BA" w:rsidRPr="00040F12">
          <w:rPr>
            <w:rFonts w:ascii="Times New Roman" w:hAnsi="Times New Roman" w:cs="Times New Roman"/>
            <w:sz w:val="24"/>
            <w:szCs w:val="24"/>
          </w:rPr>
          <w:t>BP</w:t>
        </w:r>
      </w:ins>
      <w:r w:rsidR="00CF0519" w:rsidRPr="00040F12">
        <w:rPr>
          <w:rFonts w:ascii="Times New Roman" w:hAnsi="Times New Roman" w:cs="Times New Roman"/>
          <w:sz w:val="24"/>
          <w:szCs w:val="24"/>
        </w:rPr>
        <w:t xml:space="preserve"> systems </w:t>
      </w:r>
      <w:del w:id="835" w:author="Caitlin Jeffrey" w:date="2024-03-15T17:26:00Z">
        <w:r w:rsidR="00CF0519" w:rsidRPr="00040F12" w:rsidDel="00B80BE8">
          <w:rPr>
            <w:rFonts w:ascii="Times New Roman" w:hAnsi="Times New Roman" w:cs="Times New Roman"/>
            <w:sz w:val="24"/>
            <w:szCs w:val="24"/>
          </w:rPr>
          <w:delText>is</w:delText>
        </w:r>
      </w:del>
      <w:ins w:id="836" w:author="Caitlin Jeffrey" w:date="2024-03-15T17:26:00Z">
        <w:r w:rsidR="00B80BE8" w:rsidRPr="00040F12">
          <w:rPr>
            <w:rFonts w:ascii="Times New Roman" w:hAnsi="Times New Roman" w:cs="Times New Roman"/>
            <w:sz w:val="24"/>
            <w:szCs w:val="24"/>
            <w:highlight w:val="yellow"/>
          </w:rPr>
          <w:t>was</w:t>
        </w:r>
      </w:ins>
      <w:r w:rsidR="00CF0519" w:rsidRPr="00040F12">
        <w:rPr>
          <w:rFonts w:ascii="Times New Roman" w:hAnsi="Times New Roman" w:cs="Times New Roman"/>
          <w:sz w:val="24"/>
          <w:szCs w:val="24"/>
        </w:rPr>
        <w:t xml:space="preserve"> comparable to traditional facility types in the Upper Midwestern U.S., Southeastern U.S., and Brazil </w:t>
      </w:r>
      <w:r w:rsidR="009720DD" w:rsidRPr="00040F12">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040F12">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highly dependent on conditions of the </w:t>
      </w:r>
      <w:del w:id="837" w:author="Caitlin Jeffrey" w:date="2024-04-01T14:34:00Z">
        <w:r w:rsidR="00CF0519" w:rsidRPr="00040F12" w:rsidDel="00023F2C">
          <w:rPr>
            <w:rFonts w:ascii="Times New Roman" w:hAnsi="Times New Roman" w:cs="Times New Roman"/>
            <w:sz w:val="24"/>
            <w:szCs w:val="24"/>
          </w:rPr>
          <w:delText>bedded pack</w:delText>
        </w:r>
      </w:del>
      <w:ins w:id="838" w:author="Caitlin Jeffrey" w:date="2024-04-01T14:34:00Z">
        <w:r w:rsidR="00023F2C" w:rsidRPr="00040F12">
          <w:rPr>
            <w:rFonts w:ascii="Times New Roman" w:hAnsi="Times New Roman" w:cs="Times New Roman"/>
            <w:sz w:val="24"/>
            <w:szCs w:val="24"/>
          </w:rPr>
          <w:t>BP</w:t>
        </w:r>
      </w:ins>
      <w:r w:rsidR="00CF0519" w:rsidRPr="00040F12">
        <w:rPr>
          <w:rFonts w:ascii="Times New Roman" w:hAnsi="Times New Roman" w:cs="Times New Roman"/>
          <w:sz w:val="24"/>
          <w:szCs w:val="24"/>
        </w:rPr>
        <w:t xml:space="preserve">. This sentiment was echoed by the </w:t>
      </w:r>
      <w:del w:id="839" w:author="Caitlin Jeffrey" w:date="2024-04-01T14:30:00Z">
        <w:r w:rsidR="00CF0519" w:rsidRPr="00040F12" w:rsidDel="00E349BA">
          <w:rPr>
            <w:rFonts w:ascii="Times New Roman" w:hAnsi="Times New Roman" w:cs="Times New Roman"/>
            <w:sz w:val="24"/>
            <w:szCs w:val="24"/>
          </w:rPr>
          <w:delText>bedded pack</w:delText>
        </w:r>
      </w:del>
      <w:ins w:id="840" w:author="Caitlin Jeffrey" w:date="2024-04-01T14:30:00Z">
        <w:r w:rsidR="00E349BA" w:rsidRPr="00040F12">
          <w:rPr>
            <w:rFonts w:ascii="Times New Roman" w:hAnsi="Times New Roman" w:cs="Times New Roman"/>
            <w:sz w:val="24"/>
            <w:szCs w:val="24"/>
          </w:rPr>
          <w:t>BP</w:t>
        </w:r>
      </w:ins>
      <w:r w:rsidR="00CF0519" w:rsidRPr="00040F12">
        <w:rPr>
          <w:rFonts w:ascii="Times New Roman" w:hAnsi="Times New Roman" w:cs="Times New Roman"/>
          <w:sz w:val="24"/>
          <w:szCs w:val="24"/>
        </w:rPr>
        <w:t xml:space="preserve"> producers in the current study, who shared that keeping their cows clean during periods of wet or humid weather could be a challenge. However, all </w:t>
      </w:r>
      <w:del w:id="841" w:author="Caitlin Jeffrey" w:date="2024-03-18T14:09:00Z">
        <w:r w:rsidR="00CF0519" w:rsidRPr="00040F12" w:rsidDel="00730AD3">
          <w:rPr>
            <w:rFonts w:ascii="Times New Roman" w:hAnsi="Times New Roman" w:cs="Times New Roman"/>
            <w:sz w:val="24"/>
            <w:szCs w:val="24"/>
          </w:rPr>
          <w:delText>bedded packs</w:delText>
        </w:r>
      </w:del>
      <w:ins w:id="842" w:author="Caitlin Jeffrey" w:date="2024-03-18T14:09:00Z">
        <w:r w:rsidR="00730AD3" w:rsidRPr="00040F12">
          <w:rPr>
            <w:rFonts w:ascii="Times New Roman" w:hAnsi="Times New Roman" w:cs="Times New Roman"/>
            <w:sz w:val="24"/>
            <w:szCs w:val="24"/>
          </w:rPr>
          <w:t>BP</w:t>
        </w:r>
      </w:ins>
      <w:r w:rsidR="00CF0519" w:rsidRPr="00040F12">
        <w:rPr>
          <w:rFonts w:ascii="Times New Roman" w:hAnsi="Times New Roman" w:cs="Times New Roman"/>
          <w:sz w:val="24"/>
          <w:szCs w:val="24"/>
        </w:rPr>
        <w:t xml:space="preserve"> in the current study had an average udder hygiene score of less than 2.5, and the farm with the lowest mean average udder hygiene score overall was a </w:t>
      </w:r>
      <w:del w:id="843" w:author="Caitlin Jeffrey" w:date="2024-04-01T11:59:00Z">
        <w:r w:rsidR="00CF0519" w:rsidRPr="00040F12" w:rsidDel="00520830">
          <w:rPr>
            <w:rFonts w:ascii="Times New Roman" w:hAnsi="Times New Roman" w:cs="Times New Roman"/>
            <w:sz w:val="24"/>
            <w:szCs w:val="24"/>
          </w:rPr>
          <w:delText>bedded pack farm</w:delText>
        </w:r>
      </w:del>
      <w:ins w:id="844" w:author="Caitlin Jeffrey" w:date="2024-04-01T11:59:00Z">
        <w:r w:rsidR="00520830" w:rsidRPr="00040F12">
          <w:rPr>
            <w:rFonts w:ascii="Times New Roman" w:hAnsi="Times New Roman" w:cs="Times New Roman"/>
            <w:sz w:val="24"/>
            <w:szCs w:val="24"/>
          </w:rPr>
          <w:t>BP</w:t>
        </w:r>
      </w:ins>
      <w:r w:rsidR="00CF0519" w:rsidRPr="00040F12">
        <w:rPr>
          <w:rFonts w:ascii="Times New Roman" w:hAnsi="Times New Roman" w:cs="Times New Roman"/>
          <w:sz w:val="24"/>
          <w:szCs w:val="24"/>
        </w:rPr>
        <w:t xml:space="preserve">. 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non-grazing season farm visits where individual animals were often roaming freely in a pen, or confined in a </w:t>
      </w:r>
      <w:del w:id="845" w:author="Caitlin Jeffrey" w:date="2024-03-18T14:17:00Z">
        <w:r w:rsidR="00CF0519" w:rsidRPr="00040F12" w:rsidDel="00730AD3">
          <w:rPr>
            <w:rFonts w:ascii="Times New Roman" w:hAnsi="Times New Roman" w:cs="Times New Roman"/>
            <w:sz w:val="24"/>
            <w:szCs w:val="24"/>
          </w:rPr>
          <w:delText>tiestall</w:delText>
        </w:r>
      </w:del>
      <w:ins w:id="846" w:author="Caitlin Jeffrey" w:date="2024-03-18T14:17:00Z">
        <w:r w:rsidR="00730AD3" w:rsidRPr="00040F12">
          <w:rPr>
            <w:rFonts w:ascii="Times New Roman" w:hAnsi="Times New Roman" w:cs="Times New Roman"/>
            <w:sz w:val="24"/>
            <w:szCs w:val="24"/>
          </w:rPr>
          <w:t>TS</w:t>
        </w:r>
      </w:ins>
      <w:r w:rsidR="00CF0519" w:rsidRPr="00040F12">
        <w:rPr>
          <w:rFonts w:ascii="Times New Roman" w:hAnsi="Times New Roman" w:cs="Times New Roman"/>
          <w:sz w:val="24"/>
          <w:szCs w:val="24"/>
        </w:rPr>
        <w:t xml:space="preserve"> barn.</w:t>
      </w:r>
    </w:p>
    <w:p w14:paraId="0056BFE5" w14:textId="0005357D" w:rsidR="00A21424" w:rsidRPr="00040F12" w:rsidRDefault="002A0C1C" w:rsidP="00833C39">
      <w:pPr>
        <w:pStyle w:val="ListParagraph"/>
        <w:autoSpaceDE w:val="0"/>
        <w:autoSpaceDN w:val="0"/>
        <w:adjustRightInd w:val="0"/>
        <w:spacing w:line="480" w:lineRule="auto"/>
        <w:ind w:hanging="360"/>
        <w:rPr>
          <w:b/>
          <w:bCs/>
        </w:rPr>
      </w:pPr>
      <w:r w:rsidRPr="00040F12">
        <w:rPr>
          <w:b/>
          <w:bCs/>
        </w:rPr>
        <w:t>Objective 2:</w:t>
      </w:r>
      <w:r w:rsidR="006D599A" w:rsidRPr="00040F12">
        <w:rPr>
          <w:b/>
          <w:bCs/>
        </w:rPr>
        <w:t xml:space="preserve"> Analysis of farm management factors (non-facility) associated with bulk tank milk quality, udder health, milk production, and udder hygiene scores for all farms combined </w:t>
      </w:r>
    </w:p>
    <w:p w14:paraId="6BD40F0B" w14:textId="3C89D9FC" w:rsidR="0024316E" w:rsidRPr="00040F12" w:rsidDel="004F6027" w:rsidRDefault="0024316E" w:rsidP="00F71FB6">
      <w:pPr>
        <w:autoSpaceDE w:val="0"/>
        <w:autoSpaceDN w:val="0"/>
        <w:adjustRightInd w:val="0"/>
        <w:spacing w:line="480" w:lineRule="auto"/>
        <w:ind w:firstLine="720"/>
        <w:rPr>
          <w:del w:id="847" w:author="Caitlin Jeffrey" w:date="2024-04-01T10:38:00Z"/>
          <w:rFonts w:ascii="Times New Roman" w:hAnsi="Times New Roman" w:cs="Times New Roman"/>
          <w:sz w:val="24"/>
          <w:szCs w:val="24"/>
        </w:rPr>
      </w:pPr>
      <w:del w:id="848" w:author="Caitlin Jeffrey" w:date="2024-04-01T10:38:00Z">
        <w:r w:rsidRPr="00040F12" w:rsidDel="004F6027">
          <w:rPr>
            <w:rFonts w:ascii="Times New Roman" w:hAnsi="Times New Roman" w:cs="Times New Roman"/>
            <w:sz w:val="24"/>
            <w:szCs w:val="24"/>
          </w:rPr>
          <w:delText xml:space="preserve">As results from the multivariable models exploring the </w:delText>
        </w:r>
        <w:r w:rsidR="004A30F3" w:rsidRPr="00040F12" w:rsidDel="004F6027">
          <w:rPr>
            <w:rFonts w:ascii="Times New Roman" w:hAnsi="Times New Roman" w:cs="Times New Roman"/>
            <w:sz w:val="24"/>
            <w:szCs w:val="24"/>
          </w:rPr>
          <w:delText>relationship between</w:delText>
        </w:r>
        <w:r w:rsidRPr="00040F12" w:rsidDel="004F6027">
          <w:rPr>
            <w:rFonts w:ascii="Times New Roman" w:hAnsi="Times New Roman" w:cs="Times New Roman"/>
            <w:sz w:val="24"/>
            <w:szCs w:val="24"/>
          </w:rPr>
          <w:delText xml:space="preserve"> facility type </w:delText>
        </w:r>
        <w:r w:rsidR="004A30F3" w:rsidRPr="00040F12" w:rsidDel="004F6027">
          <w:rPr>
            <w:rFonts w:ascii="Times New Roman" w:hAnsi="Times New Roman" w:cs="Times New Roman"/>
            <w:sz w:val="24"/>
            <w:szCs w:val="24"/>
          </w:rPr>
          <w:delText xml:space="preserve">and outcomes of interest </w:delText>
        </w:r>
        <w:r w:rsidRPr="00040F12" w:rsidDel="004F6027">
          <w:rPr>
            <w:rFonts w:ascii="Times New Roman" w:hAnsi="Times New Roman" w:cs="Times New Roman"/>
            <w:sz w:val="24"/>
            <w:szCs w:val="24"/>
          </w:rPr>
          <w:delText>suffered from limited statistical power</w:delText>
        </w:r>
      </w:del>
      <w:del w:id="849" w:author="Caitlin Jeffrey" w:date="2024-04-01T10:37:00Z">
        <w:r w:rsidRPr="00040F12" w:rsidDel="00215FCD">
          <w:rPr>
            <w:rFonts w:ascii="Times New Roman" w:hAnsi="Times New Roman" w:cs="Times New Roman"/>
            <w:sz w:val="24"/>
            <w:szCs w:val="24"/>
          </w:rPr>
          <w:delText xml:space="preserve"> due to small sample sizes</w:delText>
        </w:r>
      </w:del>
      <w:del w:id="850" w:author="Caitlin Jeffrey" w:date="2024-04-01T10:38:00Z">
        <w:r w:rsidRPr="00040F12" w:rsidDel="004F6027">
          <w:rPr>
            <w:rFonts w:ascii="Times New Roman" w:hAnsi="Times New Roman" w:cs="Times New Roman"/>
            <w:sz w:val="24"/>
            <w:szCs w:val="24"/>
          </w:rPr>
          <w:delText xml:space="preserve">, the </w:delText>
        </w:r>
        <w:r w:rsidRPr="00040F12" w:rsidDel="004F6027">
          <w:rPr>
            <w:rFonts w:ascii="Times New Roman" w:hAnsi="Times New Roman" w:cs="Times New Roman"/>
            <w:sz w:val="24"/>
            <w:szCs w:val="24"/>
          </w:rPr>
          <w:lastRenderedPageBreak/>
          <w:delText>focus of the discussion will be on trends that emerged from the univariate analysis which combined all 21 farms.</w:delText>
        </w:r>
      </w:del>
    </w:p>
    <w:p w14:paraId="761D2E2E" w14:textId="2704E0C0" w:rsidR="004019C6" w:rsidRPr="00040F12" w:rsidRDefault="00C96084" w:rsidP="00045E65">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One </w:t>
      </w:r>
      <w:r w:rsidR="004A30F3" w:rsidRPr="00040F12">
        <w:rPr>
          <w:rFonts w:ascii="Times New Roman" w:hAnsi="Times New Roman" w:cs="Times New Roman"/>
          <w:sz w:val="24"/>
          <w:szCs w:val="24"/>
        </w:rPr>
        <w:t>finding</w:t>
      </w:r>
      <w:r w:rsidRPr="00040F12">
        <w:rPr>
          <w:rFonts w:ascii="Times New Roman" w:hAnsi="Times New Roman" w:cs="Times New Roman"/>
          <w:sz w:val="24"/>
          <w:szCs w:val="24"/>
        </w:rPr>
        <w:t xml:space="preserve"> </w:t>
      </w:r>
      <w:del w:id="851" w:author="Caitlin Jeffrey" w:date="2024-04-01T12:00:00Z">
        <w:r w:rsidRPr="00040F12" w:rsidDel="00ED0AFB">
          <w:rPr>
            <w:rFonts w:ascii="Times New Roman" w:hAnsi="Times New Roman" w:cs="Times New Roman"/>
            <w:sz w:val="24"/>
            <w:szCs w:val="24"/>
          </w:rPr>
          <w:delText xml:space="preserve">emerging </w:delText>
        </w:r>
      </w:del>
      <w:ins w:id="852" w:author="Caitlin Jeffrey" w:date="2024-04-01T10:38:00Z">
        <w:r w:rsidR="000F21D8" w:rsidRPr="00040F12">
          <w:rPr>
            <w:rFonts w:ascii="Times New Roman" w:hAnsi="Times New Roman" w:cs="Times New Roman"/>
            <w:sz w:val="24"/>
            <w:szCs w:val="24"/>
          </w:rPr>
          <w:t xml:space="preserve">from the univariate analysis </w:t>
        </w:r>
      </w:ins>
      <w:ins w:id="853" w:author="Caitlin Jeffrey" w:date="2024-04-01T12:00:00Z">
        <w:r w:rsidR="00ED0AFB" w:rsidRPr="00040F12">
          <w:rPr>
            <w:rFonts w:ascii="Times New Roman" w:hAnsi="Times New Roman" w:cs="Times New Roman"/>
            <w:sz w:val="24"/>
            <w:szCs w:val="24"/>
          </w:rPr>
          <w:t>combining</w:t>
        </w:r>
      </w:ins>
      <w:ins w:id="854" w:author="Caitlin Jeffrey" w:date="2024-04-01T10:38:00Z">
        <w:r w:rsidR="000F21D8" w:rsidRPr="00040F12">
          <w:rPr>
            <w:rFonts w:ascii="Times New Roman" w:hAnsi="Times New Roman" w:cs="Times New Roman"/>
            <w:sz w:val="24"/>
            <w:szCs w:val="24"/>
          </w:rPr>
          <w:t xml:space="preserve"> all 21 farms</w:t>
        </w:r>
        <w:r w:rsidR="000F21D8" w:rsidRPr="00040F12" w:rsidDel="000F21D8">
          <w:rPr>
            <w:rFonts w:ascii="Times New Roman" w:hAnsi="Times New Roman" w:cs="Times New Roman"/>
            <w:sz w:val="24"/>
            <w:szCs w:val="24"/>
          </w:rPr>
          <w:t xml:space="preserve"> </w:t>
        </w:r>
      </w:ins>
      <w:del w:id="855" w:author="Caitlin Jeffrey" w:date="2024-04-01T10:38:00Z">
        <w:r w:rsidRPr="00040F12" w:rsidDel="000F21D8">
          <w:rPr>
            <w:rFonts w:ascii="Times New Roman" w:hAnsi="Times New Roman" w:cs="Times New Roman"/>
            <w:sz w:val="24"/>
            <w:szCs w:val="24"/>
          </w:rPr>
          <w:delText xml:space="preserve">from this work </w:delText>
        </w:r>
      </w:del>
      <w:r w:rsidRPr="00040F12">
        <w:rPr>
          <w:rFonts w:ascii="Times New Roman" w:hAnsi="Times New Roman" w:cs="Times New Roman"/>
          <w:sz w:val="24"/>
          <w:szCs w:val="24"/>
        </w:rPr>
        <w:t>is that farms with deeper bedding had more favorable udder hygiene metrics</w:t>
      </w:r>
      <w:del w:id="856" w:author="Caitlin Jeffrey" w:date="2024-04-01T10:39:00Z">
        <w:r w:rsidR="002D2C78" w:rsidRPr="00040F12" w:rsidDel="0067290B">
          <w:rPr>
            <w:rFonts w:ascii="Times New Roman" w:hAnsi="Times New Roman" w:cs="Times New Roman"/>
            <w:sz w:val="24"/>
            <w:szCs w:val="24"/>
          </w:rPr>
          <w:delText xml:space="preserve"> (deeper bedding begets cleaner cows)</w:delText>
        </w:r>
        <w:r w:rsidRPr="00040F12" w:rsidDel="0067290B">
          <w:rPr>
            <w:rFonts w:ascii="Times New Roman" w:hAnsi="Times New Roman" w:cs="Times New Roman"/>
            <w:sz w:val="24"/>
            <w:szCs w:val="24"/>
          </w:rPr>
          <w:delText xml:space="preserve">. </w:delText>
        </w:r>
      </w:del>
      <w:ins w:id="857" w:author="Caitlin Jeffrey" w:date="2024-04-01T10:39:00Z">
        <w:r w:rsidR="0067290B" w:rsidRPr="00040F12">
          <w:rPr>
            <w:rFonts w:ascii="Times New Roman" w:hAnsi="Times New Roman" w:cs="Times New Roman"/>
            <w:sz w:val="24"/>
            <w:szCs w:val="24"/>
          </w:rPr>
          <w:t xml:space="preserve">. </w:t>
        </w:r>
      </w:ins>
      <w:r w:rsidR="005B2BAD" w:rsidRPr="00040F12">
        <w:rPr>
          <w:rFonts w:ascii="Times New Roman" w:hAnsi="Times New Roman" w:cs="Times New Roman"/>
          <w:sz w:val="24"/>
          <w:szCs w:val="24"/>
        </w:rPr>
        <w:t>When comparing f</w:t>
      </w:r>
      <w:r w:rsidR="00A21424" w:rsidRPr="00040F12">
        <w:rPr>
          <w:rFonts w:ascii="Times New Roman" w:hAnsi="Times New Roman" w:cs="Times New Roman"/>
          <w:sz w:val="24"/>
          <w:szCs w:val="24"/>
        </w:rPr>
        <w:t xml:space="preserve">arms </w:t>
      </w:r>
      <w:r w:rsidR="005B2BAD" w:rsidRPr="00040F12">
        <w:rPr>
          <w:rFonts w:ascii="Times New Roman" w:hAnsi="Times New Roman" w:cs="Times New Roman"/>
          <w:sz w:val="24"/>
          <w:szCs w:val="24"/>
        </w:rPr>
        <w:t xml:space="preserve">that </w:t>
      </w:r>
      <w:r w:rsidR="005843FF" w:rsidRPr="00040F12">
        <w:rPr>
          <w:rFonts w:ascii="Times New Roman" w:hAnsi="Times New Roman" w:cs="Times New Roman"/>
          <w:sz w:val="24"/>
          <w:szCs w:val="24"/>
        </w:rPr>
        <w:t>hous</w:t>
      </w:r>
      <w:r w:rsidR="005B2BAD" w:rsidRPr="00040F12">
        <w:rPr>
          <w:rFonts w:ascii="Times New Roman" w:hAnsi="Times New Roman" w:cs="Times New Roman"/>
          <w:sz w:val="24"/>
          <w:szCs w:val="24"/>
        </w:rPr>
        <w:t>ed</w:t>
      </w:r>
      <w:r w:rsidR="005843FF" w:rsidRPr="00040F12">
        <w:rPr>
          <w:rFonts w:ascii="Times New Roman" w:hAnsi="Times New Roman" w:cs="Times New Roman"/>
          <w:sz w:val="24"/>
          <w:szCs w:val="24"/>
        </w:rPr>
        <w:t xml:space="preserve"> cows </w:t>
      </w:r>
      <w:r w:rsidR="00CF0F9E" w:rsidRPr="00040F12">
        <w:rPr>
          <w:rFonts w:ascii="Times New Roman" w:hAnsi="Times New Roman" w:cs="Times New Roman"/>
          <w:sz w:val="24"/>
          <w:szCs w:val="24"/>
        </w:rPr>
        <w:t>with a</w:t>
      </w:r>
      <w:r w:rsidR="005843FF" w:rsidRPr="00040F12">
        <w:rPr>
          <w:rFonts w:ascii="Times New Roman" w:hAnsi="Times New Roman" w:cs="Times New Roman"/>
          <w:sz w:val="24"/>
          <w:szCs w:val="24"/>
        </w:rPr>
        <w:t xml:space="preserve"> deep bedding</w:t>
      </w:r>
      <w:r w:rsidR="00CF0F9E" w:rsidRPr="00040F12">
        <w:rPr>
          <w:rFonts w:ascii="Times New Roman" w:hAnsi="Times New Roman" w:cs="Times New Roman"/>
          <w:sz w:val="24"/>
          <w:szCs w:val="24"/>
        </w:rPr>
        <w:t xml:space="preserve"> system</w:t>
      </w:r>
      <w:r w:rsidR="005843FF" w:rsidRPr="00040F12">
        <w:rPr>
          <w:rFonts w:ascii="Times New Roman" w:hAnsi="Times New Roman" w:cs="Times New Roman"/>
          <w:sz w:val="24"/>
          <w:szCs w:val="24"/>
        </w:rPr>
        <w:t xml:space="preserve"> (deeply-bedded stalls or</w:t>
      </w:r>
      <w:r w:rsidR="007A69A9" w:rsidRPr="00040F12">
        <w:rPr>
          <w:rFonts w:ascii="Times New Roman" w:hAnsi="Times New Roman" w:cs="Times New Roman"/>
          <w:sz w:val="24"/>
          <w:szCs w:val="24"/>
        </w:rPr>
        <w:t xml:space="preserve"> a</w:t>
      </w:r>
      <w:r w:rsidR="005843FF" w:rsidRPr="00040F12">
        <w:rPr>
          <w:rFonts w:ascii="Times New Roman" w:hAnsi="Times New Roman" w:cs="Times New Roman"/>
          <w:sz w:val="24"/>
          <w:szCs w:val="24"/>
        </w:rPr>
        <w:t xml:space="preserve"> </w:t>
      </w:r>
      <w:del w:id="858" w:author="Caitlin Jeffrey" w:date="2024-04-01T14:30:00Z">
        <w:r w:rsidR="005843FF" w:rsidRPr="00040F12" w:rsidDel="00E349BA">
          <w:rPr>
            <w:rFonts w:ascii="Times New Roman" w:hAnsi="Times New Roman" w:cs="Times New Roman"/>
            <w:sz w:val="24"/>
            <w:szCs w:val="24"/>
          </w:rPr>
          <w:delText>bedded pack</w:delText>
        </w:r>
      </w:del>
      <w:ins w:id="859" w:author="Caitlin Jeffrey" w:date="2024-04-01T14:30:00Z">
        <w:r w:rsidR="00E349BA" w:rsidRPr="00040F12">
          <w:rPr>
            <w:rFonts w:ascii="Times New Roman" w:hAnsi="Times New Roman" w:cs="Times New Roman"/>
            <w:sz w:val="24"/>
            <w:szCs w:val="24"/>
          </w:rPr>
          <w:t>BP</w:t>
        </w:r>
      </w:ins>
      <w:r w:rsidR="005843FF" w:rsidRPr="00040F12">
        <w:rPr>
          <w:rFonts w:ascii="Times New Roman" w:hAnsi="Times New Roman" w:cs="Times New Roman"/>
          <w:sz w:val="24"/>
          <w:szCs w:val="24"/>
        </w:rPr>
        <w:t xml:space="preserve">) </w:t>
      </w:r>
      <w:r w:rsidR="002D2C78" w:rsidRPr="00040F12">
        <w:rPr>
          <w:rFonts w:ascii="Times New Roman" w:hAnsi="Times New Roman" w:cs="Times New Roman"/>
          <w:sz w:val="24"/>
          <w:szCs w:val="24"/>
        </w:rPr>
        <w:t xml:space="preserve">to those </w:t>
      </w:r>
      <w:r w:rsidR="005843FF" w:rsidRPr="00040F12">
        <w:rPr>
          <w:rFonts w:ascii="Times New Roman" w:hAnsi="Times New Roman" w:cs="Times New Roman"/>
          <w:sz w:val="24"/>
          <w:szCs w:val="24"/>
        </w:rPr>
        <w:t xml:space="preserve">that housed cows on stalls with a smaller amount of bedding </w:t>
      </w:r>
      <w:r w:rsidR="0091656E" w:rsidRPr="00040F12">
        <w:rPr>
          <w:rFonts w:ascii="Times New Roman" w:hAnsi="Times New Roman" w:cs="Times New Roman"/>
          <w:sz w:val="24"/>
          <w:szCs w:val="24"/>
        </w:rPr>
        <w:t>(</w:t>
      </w:r>
      <w:r w:rsidR="005843FF" w:rsidRPr="00040F12">
        <w:rPr>
          <w:rFonts w:ascii="Times New Roman" w:hAnsi="Times New Roman" w:cs="Times New Roman"/>
          <w:sz w:val="24"/>
          <w:szCs w:val="24"/>
        </w:rPr>
        <w:t>over a mattress or concrete surface</w:t>
      </w:r>
      <w:r w:rsidR="0091656E" w:rsidRPr="00040F12">
        <w:rPr>
          <w:rFonts w:ascii="Times New Roman" w:hAnsi="Times New Roman" w:cs="Times New Roman"/>
          <w:sz w:val="24"/>
          <w:szCs w:val="24"/>
        </w:rPr>
        <w:t>)</w:t>
      </w:r>
      <w:r w:rsidR="005B2BAD" w:rsidRPr="00040F12">
        <w:rPr>
          <w:rFonts w:ascii="Times New Roman" w:hAnsi="Times New Roman" w:cs="Times New Roman"/>
          <w:sz w:val="24"/>
          <w:szCs w:val="24"/>
        </w:rPr>
        <w:t xml:space="preserve">, </w:t>
      </w:r>
      <w:r w:rsidR="0091656E" w:rsidRPr="00040F12">
        <w:rPr>
          <w:rFonts w:ascii="Times New Roman" w:hAnsi="Times New Roman" w:cs="Times New Roman"/>
          <w:sz w:val="24"/>
          <w:szCs w:val="24"/>
        </w:rPr>
        <w:t xml:space="preserve">the deeply-bedded systems </w:t>
      </w:r>
      <w:r w:rsidR="005B2BAD" w:rsidRPr="00040F12">
        <w:rPr>
          <w:rFonts w:ascii="Times New Roman" w:hAnsi="Times New Roman" w:cs="Times New Roman"/>
          <w:sz w:val="24"/>
          <w:szCs w:val="24"/>
        </w:rPr>
        <w:t>tended to have better hygiene scores</w:t>
      </w:r>
      <w:r w:rsidR="002D2C78" w:rsidRPr="00040F12">
        <w:rPr>
          <w:rFonts w:ascii="Times New Roman" w:hAnsi="Times New Roman" w:cs="Times New Roman"/>
          <w:sz w:val="24"/>
          <w:szCs w:val="24"/>
        </w:rPr>
        <w:t>.</w:t>
      </w:r>
      <w:r w:rsidR="000726EA" w:rsidRPr="00040F12">
        <w:rPr>
          <w:rFonts w:ascii="Times New Roman" w:hAnsi="Times New Roman" w:cs="Times New Roman"/>
          <w:sz w:val="24"/>
          <w:szCs w:val="24"/>
        </w:rPr>
        <w:t xml:space="preserve"> </w:t>
      </w:r>
      <w:r w:rsidR="00A21424" w:rsidRPr="00040F12">
        <w:rPr>
          <w:rFonts w:ascii="Times New Roman" w:hAnsi="Times New Roman" w:cs="Times New Roman"/>
          <w:sz w:val="24"/>
          <w:szCs w:val="24"/>
        </w:rPr>
        <w:t xml:space="preserve">This agrees with previous </w:t>
      </w:r>
      <w:r w:rsidR="001E3E31" w:rsidRPr="00040F12">
        <w:rPr>
          <w:rFonts w:ascii="Times New Roman" w:hAnsi="Times New Roman" w:cs="Times New Roman"/>
          <w:sz w:val="24"/>
          <w:szCs w:val="24"/>
        </w:rPr>
        <w:t xml:space="preserve">observational </w:t>
      </w:r>
      <w:r w:rsidR="0086387E" w:rsidRPr="00040F12">
        <w:rPr>
          <w:rFonts w:ascii="Times New Roman" w:hAnsi="Times New Roman" w:cs="Times New Roman"/>
          <w:sz w:val="24"/>
          <w:szCs w:val="24"/>
        </w:rPr>
        <w:t>field studies of</w:t>
      </w:r>
      <w:r w:rsidR="00A21424" w:rsidRPr="00040F12">
        <w:rPr>
          <w:rFonts w:ascii="Times New Roman" w:hAnsi="Times New Roman" w:cs="Times New Roman"/>
          <w:sz w:val="24"/>
          <w:szCs w:val="24"/>
        </w:rPr>
        <w:t xml:space="preserve"> </w:t>
      </w:r>
      <w:del w:id="860" w:author="Caitlin Jeffrey" w:date="2024-03-18T14:16:00Z">
        <w:r w:rsidR="00A21424" w:rsidRPr="00040F12" w:rsidDel="00730AD3">
          <w:rPr>
            <w:rFonts w:ascii="Times New Roman" w:hAnsi="Times New Roman" w:cs="Times New Roman"/>
            <w:sz w:val="24"/>
            <w:szCs w:val="24"/>
          </w:rPr>
          <w:delText>freestall</w:delText>
        </w:r>
      </w:del>
      <w:ins w:id="861" w:author="Caitlin Jeffrey" w:date="2024-03-18T14:16:00Z">
        <w:r w:rsidR="00730AD3" w:rsidRPr="00040F12">
          <w:rPr>
            <w:rFonts w:ascii="Times New Roman" w:hAnsi="Times New Roman" w:cs="Times New Roman"/>
            <w:sz w:val="24"/>
            <w:szCs w:val="24"/>
          </w:rPr>
          <w:t>FS</w:t>
        </w:r>
      </w:ins>
      <w:r w:rsidR="00A21424" w:rsidRPr="00040F12">
        <w:rPr>
          <w:rFonts w:ascii="Times New Roman" w:hAnsi="Times New Roman" w:cs="Times New Roman"/>
          <w:sz w:val="24"/>
          <w:szCs w:val="24"/>
        </w:rPr>
        <w:t xml:space="preserve"> barns</w:t>
      </w:r>
      <w:r w:rsidR="0013166F" w:rsidRPr="00040F12">
        <w:rPr>
          <w:rFonts w:ascii="Times New Roman" w:hAnsi="Times New Roman" w:cs="Times New Roman"/>
          <w:sz w:val="24"/>
          <w:szCs w:val="24"/>
        </w:rPr>
        <w:t>,</w:t>
      </w:r>
      <w:r w:rsidR="006414A6" w:rsidRPr="00040F12">
        <w:rPr>
          <w:rFonts w:ascii="Times New Roman" w:hAnsi="Times New Roman" w:cs="Times New Roman"/>
          <w:sz w:val="24"/>
          <w:szCs w:val="24"/>
        </w:rPr>
        <w:t xml:space="preserve"> including</w:t>
      </w:r>
      <w:r w:rsidR="00AB4145" w:rsidRPr="00040F12">
        <w:rPr>
          <w:rFonts w:ascii="Times New Roman" w:hAnsi="Times New Roman" w:cs="Times New Roman"/>
          <w:sz w:val="24"/>
          <w:szCs w:val="24"/>
        </w:rPr>
        <w:t>:</w:t>
      </w:r>
      <w:r w:rsidR="00A21424" w:rsidRPr="00040F12">
        <w:rPr>
          <w:rFonts w:ascii="Times New Roman" w:hAnsi="Times New Roman" w:cs="Times New Roman"/>
          <w:sz w:val="24"/>
          <w:szCs w:val="24"/>
        </w:rPr>
        <w:t xml:space="preserve"> Cook et al</w:t>
      </w:r>
      <w:r w:rsidR="00E85C14" w:rsidRPr="00040F12">
        <w:rPr>
          <w:rFonts w:ascii="Times New Roman" w:hAnsi="Times New Roman" w:cs="Times New Roman"/>
          <w:sz w:val="24"/>
          <w:szCs w:val="24"/>
        </w:rPr>
        <w:t>.</w:t>
      </w:r>
      <w:r w:rsidR="00A21424" w:rsidRPr="00040F12">
        <w:rPr>
          <w:rFonts w:ascii="Times New Roman" w:hAnsi="Times New Roman" w:cs="Times New Roman"/>
          <w:sz w:val="24"/>
          <w:szCs w:val="24"/>
        </w:rPr>
        <w:t xml:space="preserve"> 2016 </w:t>
      </w:r>
      <w:ins w:id="862" w:author="Caitlin Jeffrey" w:date="2024-04-01T10:41:00Z">
        <w:r w:rsidR="005857A9" w:rsidRPr="00040F12">
          <w:rPr>
            <w:rFonts w:ascii="Times New Roman" w:hAnsi="Times New Roman" w:cs="Times New Roman"/>
            <w:sz w:val="24"/>
            <w:szCs w:val="24"/>
          </w:rPr>
          <w:t>(</w:t>
        </w:r>
      </w:ins>
      <w:r w:rsidR="00A21424" w:rsidRPr="00040F12">
        <w:rPr>
          <w:rFonts w:ascii="Times New Roman" w:hAnsi="Times New Roman" w:cs="Times New Roman"/>
          <w:sz w:val="24"/>
          <w:szCs w:val="24"/>
        </w:rPr>
        <w:t>prevalence of dirty udders</w:t>
      </w:r>
      <w:ins w:id="863" w:author="Caitlin Jeffrey" w:date="2024-04-01T10:41:00Z">
        <w:r w:rsidR="00D73291" w:rsidRPr="00040F12">
          <w:rPr>
            <w:rFonts w:ascii="Times New Roman" w:hAnsi="Times New Roman" w:cs="Times New Roman"/>
            <w:sz w:val="24"/>
            <w:szCs w:val="24"/>
          </w:rPr>
          <w:t xml:space="preserve"> </w:t>
        </w:r>
      </w:ins>
      <w:del w:id="864" w:author="Caitlin Jeffrey" w:date="2024-04-01T10:41:00Z">
        <w:r w:rsidR="00A21424" w:rsidRPr="00040F12" w:rsidDel="00D73291">
          <w:rPr>
            <w:rFonts w:ascii="Times New Roman" w:hAnsi="Times New Roman" w:cs="Times New Roman"/>
            <w:sz w:val="24"/>
            <w:szCs w:val="24"/>
          </w:rPr>
          <w:delText xml:space="preserve"> was </w:delText>
        </w:r>
      </w:del>
      <w:r w:rsidR="00A21424" w:rsidRPr="00040F12">
        <w:rPr>
          <w:rFonts w:ascii="Times New Roman" w:hAnsi="Times New Roman" w:cs="Times New Roman"/>
          <w:sz w:val="24"/>
          <w:szCs w:val="24"/>
        </w:rPr>
        <w:t xml:space="preserve">13% lower for farms using deep bedding </w:t>
      </w:r>
      <w:r w:rsidR="00717E57" w:rsidRPr="00040F12">
        <w:rPr>
          <w:rFonts w:ascii="Times New Roman" w:hAnsi="Times New Roman" w:cs="Times New Roman"/>
          <w:sz w:val="24"/>
          <w:szCs w:val="24"/>
        </w:rPr>
        <w:t xml:space="preserve">vs. </w:t>
      </w:r>
      <w:r w:rsidR="00A21424" w:rsidRPr="00040F12">
        <w:rPr>
          <w:rFonts w:ascii="Times New Roman" w:hAnsi="Times New Roman" w:cs="Times New Roman"/>
          <w:sz w:val="24"/>
          <w:szCs w:val="24"/>
        </w:rPr>
        <w:t>stalls with mats),</w:t>
      </w:r>
      <w:r w:rsidR="00FA7B8A" w:rsidRPr="00040F12">
        <w:rPr>
          <w:rFonts w:ascii="Times New Roman" w:hAnsi="Times New Roman" w:cs="Times New Roman"/>
          <w:sz w:val="24"/>
          <w:szCs w:val="24"/>
        </w:rPr>
        <w:t xml:space="preserve"> de Vries et al. 2015 </w:t>
      </w:r>
      <w:ins w:id="865" w:author="Caitlin Jeffrey" w:date="2024-04-01T10:41:00Z">
        <w:r w:rsidR="00D73291" w:rsidRPr="00040F12">
          <w:rPr>
            <w:rFonts w:ascii="Times New Roman" w:hAnsi="Times New Roman" w:cs="Times New Roman"/>
            <w:sz w:val="24"/>
            <w:szCs w:val="24"/>
          </w:rPr>
          <w:t>(</w:t>
        </w:r>
      </w:ins>
      <w:r w:rsidR="00FA7B8A" w:rsidRPr="00040F12">
        <w:rPr>
          <w:rFonts w:ascii="Times New Roman" w:hAnsi="Times New Roman" w:cs="Times New Roman"/>
          <w:sz w:val="24"/>
          <w:szCs w:val="24"/>
        </w:rPr>
        <w:t>deep-bedding vs. mat/mattress reduced the likelihood of a cow having a dirty hindquarter by half),</w:t>
      </w:r>
      <w:r w:rsidR="00A21424" w:rsidRPr="00040F12">
        <w:rPr>
          <w:rFonts w:ascii="Times New Roman" w:hAnsi="Times New Roman" w:cs="Times New Roman"/>
          <w:sz w:val="24"/>
          <w:szCs w:val="24"/>
        </w:rPr>
        <w:t xml:space="preserve"> and Robles et al</w:t>
      </w:r>
      <w:r w:rsidR="000D57B2" w:rsidRPr="00040F12">
        <w:rPr>
          <w:rFonts w:ascii="Times New Roman" w:hAnsi="Times New Roman" w:cs="Times New Roman"/>
          <w:sz w:val="24"/>
          <w:szCs w:val="24"/>
        </w:rPr>
        <w:t>.</w:t>
      </w:r>
      <w:r w:rsidR="00A21424" w:rsidRPr="00040F12">
        <w:rPr>
          <w:rFonts w:ascii="Times New Roman" w:hAnsi="Times New Roman" w:cs="Times New Roman"/>
          <w:sz w:val="24"/>
          <w:szCs w:val="24"/>
        </w:rPr>
        <w:t xml:space="preserve"> 2020 </w:t>
      </w:r>
      <w:ins w:id="866" w:author="Caitlin Jeffrey" w:date="2024-04-01T10:41:00Z">
        <w:r w:rsidR="00D73291" w:rsidRPr="00040F12">
          <w:rPr>
            <w:rFonts w:ascii="Times New Roman" w:hAnsi="Times New Roman" w:cs="Times New Roman"/>
            <w:sz w:val="24"/>
            <w:szCs w:val="24"/>
          </w:rPr>
          <w:t>(</w:t>
        </w:r>
      </w:ins>
      <w:r w:rsidR="00A21424" w:rsidRPr="00040F12">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040F12">
        <w:rPr>
          <w:rFonts w:ascii="Times New Roman" w:hAnsi="Times New Roman" w:cs="Times New Roman"/>
          <w:sz w:val="24"/>
          <w:szCs w:val="24"/>
        </w:rPr>
        <w:t>In contrast</w:t>
      </w:r>
      <w:r w:rsidR="00875668" w:rsidRPr="00040F12">
        <w:rPr>
          <w:rFonts w:ascii="Times New Roman" w:hAnsi="Times New Roman" w:cs="Times New Roman"/>
          <w:sz w:val="24"/>
          <w:szCs w:val="24"/>
        </w:rPr>
        <w:t xml:space="preserve">, </w:t>
      </w:r>
      <w:r w:rsidR="0086387E" w:rsidRPr="00040F12">
        <w:rPr>
          <w:rFonts w:ascii="Times New Roman" w:hAnsi="Times New Roman" w:cs="Times New Roman"/>
          <w:sz w:val="24"/>
          <w:szCs w:val="24"/>
        </w:rPr>
        <w:t>an experimental study</w:t>
      </w:r>
      <w:r w:rsidR="00875668" w:rsidRPr="00040F12">
        <w:rPr>
          <w:rFonts w:ascii="Times New Roman" w:hAnsi="Times New Roman" w:cs="Times New Roman"/>
          <w:sz w:val="24"/>
          <w:szCs w:val="24"/>
        </w:rPr>
        <w:t xml:space="preserve"> looking at </w:t>
      </w:r>
      <w:r w:rsidR="00291606" w:rsidRPr="00040F12">
        <w:rPr>
          <w:rFonts w:ascii="Times New Roman" w:hAnsi="Times New Roman" w:cs="Times New Roman"/>
          <w:sz w:val="24"/>
          <w:szCs w:val="24"/>
        </w:rPr>
        <w:t xml:space="preserve">the effect of bedding depth in </w:t>
      </w:r>
      <w:del w:id="867" w:author="Caitlin Jeffrey" w:date="2024-03-18T14:12:00Z">
        <w:r w:rsidR="00291606" w:rsidRPr="00040F12" w:rsidDel="00730AD3">
          <w:rPr>
            <w:rFonts w:ascii="Times New Roman" w:hAnsi="Times New Roman" w:cs="Times New Roman"/>
            <w:sz w:val="24"/>
            <w:szCs w:val="24"/>
          </w:rPr>
          <w:delText>tiestalls</w:delText>
        </w:r>
      </w:del>
      <w:ins w:id="868" w:author="Caitlin Jeffrey" w:date="2024-03-18T14:12:00Z">
        <w:r w:rsidR="00730AD3" w:rsidRPr="00040F12">
          <w:rPr>
            <w:rFonts w:ascii="Times New Roman" w:hAnsi="Times New Roman" w:cs="Times New Roman"/>
            <w:sz w:val="24"/>
            <w:szCs w:val="24"/>
          </w:rPr>
          <w:t>TS</w:t>
        </w:r>
      </w:ins>
      <w:r w:rsidR="00291606" w:rsidRPr="00040F12">
        <w:rPr>
          <w:rFonts w:ascii="Times New Roman" w:hAnsi="Times New Roman" w:cs="Times New Roman"/>
          <w:sz w:val="24"/>
          <w:szCs w:val="24"/>
        </w:rPr>
        <w:t xml:space="preserve"> </w:t>
      </w:r>
      <w:r w:rsidR="004E250C" w:rsidRPr="00040F12">
        <w:rPr>
          <w:rFonts w:ascii="Times New Roman" w:hAnsi="Times New Roman" w:cs="Times New Roman"/>
          <w:sz w:val="24"/>
          <w:szCs w:val="24"/>
        </w:rPr>
        <w:t xml:space="preserve">over 28-day periods </w:t>
      </w:r>
      <w:r w:rsidR="00291606" w:rsidRPr="00040F12">
        <w:rPr>
          <w:rFonts w:ascii="Times New Roman" w:hAnsi="Times New Roman" w:cs="Times New Roman"/>
          <w:sz w:val="24"/>
          <w:szCs w:val="24"/>
        </w:rPr>
        <w:t>found no difference between leg, flank, and udder hygiene of cows using deeply-bedded stalls (14 cm) and the control treatment (2-3 cm; Wolfe et al., 2018</w:t>
      </w:r>
      <w:ins w:id="869" w:author="Caitlin Jeffrey" w:date="2024-04-01T10:41:00Z">
        <w:r w:rsidR="00275F04" w:rsidRPr="00040F12">
          <w:rPr>
            <w:rFonts w:ascii="Times New Roman" w:hAnsi="Times New Roman" w:cs="Times New Roman"/>
            <w:sz w:val="24"/>
            <w:szCs w:val="24"/>
          </w:rPr>
          <w:t>)</w:t>
        </w:r>
      </w:ins>
      <w:r w:rsidR="00291606" w:rsidRPr="00040F12">
        <w:rPr>
          <w:rFonts w:ascii="Times New Roman" w:hAnsi="Times New Roman" w:cs="Times New Roman"/>
          <w:sz w:val="24"/>
          <w:szCs w:val="24"/>
        </w:rPr>
        <w:t>.</w:t>
      </w:r>
    </w:p>
    <w:p w14:paraId="0DCD92B6" w14:textId="12F14222" w:rsidR="00745D42" w:rsidRPr="00040F12" w:rsidRDefault="009D050C" w:rsidP="00876A30">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Beyond compar</w:t>
      </w:r>
      <w:r w:rsidR="007A572A" w:rsidRPr="00040F12">
        <w:rPr>
          <w:rFonts w:ascii="Times New Roman" w:hAnsi="Times New Roman" w:cs="Times New Roman"/>
          <w:sz w:val="24"/>
          <w:szCs w:val="24"/>
        </w:rPr>
        <w:t>ing</w:t>
      </w:r>
      <w:r w:rsidR="00235CBD" w:rsidRPr="00040F12">
        <w:rPr>
          <w:rFonts w:ascii="Times New Roman" w:hAnsi="Times New Roman" w:cs="Times New Roman"/>
          <w:sz w:val="24"/>
          <w:szCs w:val="24"/>
        </w:rPr>
        <w:t xml:space="preserve"> udder</w:t>
      </w:r>
      <w:r w:rsidR="007A572A" w:rsidRPr="00040F12">
        <w:rPr>
          <w:rFonts w:ascii="Times New Roman" w:hAnsi="Times New Roman" w:cs="Times New Roman"/>
          <w:sz w:val="24"/>
          <w:szCs w:val="24"/>
        </w:rPr>
        <w:t xml:space="preserve"> hygiene of cows </w:t>
      </w:r>
      <w:r w:rsidR="004F2E8C" w:rsidRPr="00040F12">
        <w:rPr>
          <w:rFonts w:ascii="Times New Roman" w:hAnsi="Times New Roman" w:cs="Times New Roman"/>
          <w:sz w:val="24"/>
          <w:szCs w:val="24"/>
        </w:rPr>
        <w:t xml:space="preserve">housed on a </w:t>
      </w:r>
      <w:r w:rsidR="00125B27" w:rsidRPr="00040F12">
        <w:rPr>
          <w:rFonts w:ascii="Times New Roman" w:hAnsi="Times New Roman" w:cs="Times New Roman"/>
          <w:sz w:val="24"/>
          <w:szCs w:val="24"/>
        </w:rPr>
        <w:t xml:space="preserve">deep-bedding system </w:t>
      </w:r>
      <w:r w:rsidR="004F2E8C" w:rsidRPr="00040F12">
        <w:rPr>
          <w:rFonts w:ascii="Times New Roman" w:hAnsi="Times New Roman" w:cs="Times New Roman"/>
          <w:sz w:val="24"/>
          <w:szCs w:val="24"/>
        </w:rPr>
        <w:t xml:space="preserve">to cows </w:t>
      </w:r>
      <w:r w:rsidR="00900F95" w:rsidRPr="00040F12">
        <w:rPr>
          <w:rFonts w:ascii="Times New Roman" w:hAnsi="Times New Roman" w:cs="Times New Roman"/>
          <w:sz w:val="24"/>
          <w:szCs w:val="24"/>
        </w:rPr>
        <w:t xml:space="preserve">that </w:t>
      </w:r>
      <w:r w:rsidR="00101BF3" w:rsidRPr="00040F12">
        <w:rPr>
          <w:rFonts w:ascii="Times New Roman" w:hAnsi="Times New Roman" w:cs="Times New Roman"/>
          <w:sz w:val="24"/>
          <w:szCs w:val="24"/>
        </w:rPr>
        <w:t>we</w:t>
      </w:r>
      <w:r w:rsidR="004F2E8C" w:rsidRPr="00040F12">
        <w:rPr>
          <w:rFonts w:ascii="Times New Roman" w:hAnsi="Times New Roman" w:cs="Times New Roman"/>
          <w:sz w:val="24"/>
          <w:szCs w:val="24"/>
        </w:rPr>
        <w:t>re not</w:t>
      </w:r>
      <w:r w:rsidR="00C61F5E" w:rsidRPr="00040F12">
        <w:rPr>
          <w:rFonts w:ascii="Times New Roman" w:hAnsi="Times New Roman" w:cs="Times New Roman"/>
          <w:sz w:val="24"/>
          <w:szCs w:val="24"/>
        </w:rPr>
        <w:t xml:space="preserve">, </w:t>
      </w:r>
      <w:r w:rsidR="00900F95" w:rsidRPr="00040F12">
        <w:rPr>
          <w:rFonts w:ascii="Times New Roman" w:hAnsi="Times New Roman" w:cs="Times New Roman"/>
          <w:sz w:val="24"/>
          <w:szCs w:val="24"/>
        </w:rPr>
        <w:t>there was</w:t>
      </w:r>
      <w:r w:rsidR="00C61F5E" w:rsidRPr="00040F12">
        <w:rPr>
          <w:rFonts w:ascii="Times New Roman" w:hAnsi="Times New Roman" w:cs="Times New Roman"/>
          <w:sz w:val="24"/>
          <w:szCs w:val="24"/>
        </w:rPr>
        <w:t xml:space="preserve"> </w:t>
      </w:r>
      <w:r w:rsidR="007B582E" w:rsidRPr="00040F12">
        <w:rPr>
          <w:rFonts w:ascii="Times New Roman" w:hAnsi="Times New Roman" w:cs="Times New Roman"/>
          <w:sz w:val="24"/>
          <w:szCs w:val="24"/>
        </w:rPr>
        <w:t xml:space="preserve">a linear association </w:t>
      </w:r>
      <w:r w:rsidR="00A525EC" w:rsidRPr="00040F12">
        <w:rPr>
          <w:rFonts w:ascii="Times New Roman" w:hAnsi="Times New Roman" w:cs="Times New Roman"/>
          <w:sz w:val="24"/>
          <w:szCs w:val="24"/>
        </w:rPr>
        <w:t>between</w:t>
      </w:r>
      <w:r w:rsidR="007B582E" w:rsidRPr="00040F12">
        <w:rPr>
          <w:rFonts w:ascii="Times New Roman" w:hAnsi="Times New Roman" w:cs="Times New Roman"/>
          <w:sz w:val="24"/>
          <w:szCs w:val="24"/>
        </w:rPr>
        <w:t xml:space="preserve"> </w:t>
      </w:r>
      <w:r w:rsidR="00C61F5E" w:rsidRPr="00040F12">
        <w:rPr>
          <w:rFonts w:ascii="Times New Roman" w:hAnsi="Times New Roman" w:cs="Times New Roman"/>
          <w:sz w:val="24"/>
          <w:szCs w:val="24"/>
        </w:rPr>
        <w:t>bedding depth</w:t>
      </w:r>
      <w:r w:rsidR="005A37F4" w:rsidRPr="00040F12">
        <w:rPr>
          <w:rFonts w:ascii="Times New Roman" w:hAnsi="Times New Roman" w:cs="Times New Roman"/>
          <w:sz w:val="24"/>
          <w:szCs w:val="24"/>
        </w:rPr>
        <w:t xml:space="preserve"> </w:t>
      </w:r>
      <w:r w:rsidR="00C61F5E" w:rsidRPr="00040F12">
        <w:rPr>
          <w:rFonts w:ascii="Times New Roman" w:hAnsi="Times New Roman" w:cs="Times New Roman"/>
          <w:sz w:val="24"/>
          <w:szCs w:val="24"/>
        </w:rPr>
        <w:t xml:space="preserve">(depth of </w:t>
      </w:r>
      <w:del w:id="870" w:author="Caitlin Jeffrey" w:date="2024-04-01T14:30:00Z">
        <w:r w:rsidR="00C61F5E" w:rsidRPr="00040F12" w:rsidDel="00E349BA">
          <w:rPr>
            <w:rFonts w:ascii="Times New Roman" w:hAnsi="Times New Roman" w:cs="Times New Roman"/>
            <w:sz w:val="24"/>
            <w:szCs w:val="24"/>
          </w:rPr>
          <w:delText>bedded pack</w:delText>
        </w:r>
      </w:del>
      <w:ins w:id="871" w:author="Caitlin Jeffrey" w:date="2024-04-01T14:30:00Z">
        <w:r w:rsidR="00E349BA" w:rsidRPr="00040F12">
          <w:rPr>
            <w:rFonts w:ascii="Times New Roman" w:hAnsi="Times New Roman" w:cs="Times New Roman"/>
            <w:sz w:val="24"/>
            <w:szCs w:val="24"/>
          </w:rPr>
          <w:t>BP</w:t>
        </w:r>
      </w:ins>
      <w:r w:rsidR="00C61F5E" w:rsidRPr="00040F12">
        <w:rPr>
          <w:rFonts w:ascii="Times New Roman" w:hAnsi="Times New Roman" w:cs="Times New Roman"/>
          <w:sz w:val="24"/>
          <w:szCs w:val="24"/>
        </w:rPr>
        <w:t xml:space="preserve">, depth of bedding in </w:t>
      </w:r>
      <w:del w:id="872" w:author="Caitlin Jeffrey" w:date="2024-03-18T14:13:00Z">
        <w:r w:rsidR="00C61F5E" w:rsidRPr="00040F12" w:rsidDel="00730AD3">
          <w:rPr>
            <w:rFonts w:ascii="Times New Roman" w:hAnsi="Times New Roman" w:cs="Times New Roman"/>
            <w:sz w:val="24"/>
            <w:szCs w:val="24"/>
          </w:rPr>
          <w:delText>freestalls</w:delText>
        </w:r>
      </w:del>
      <w:ins w:id="873" w:author="Caitlin Jeffrey" w:date="2024-03-18T14:13:00Z">
        <w:r w:rsidR="00730AD3" w:rsidRPr="00040F12">
          <w:rPr>
            <w:rFonts w:ascii="Times New Roman" w:hAnsi="Times New Roman" w:cs="Times New Roman"/>
            <w:sz w:val="24"/>
            <w:szCs w:val="24"/>
          </w:rPr>
          <w:t>FS</w:t>
        </w:r>
      </w:ins>
      <w:r w:rsidR="00C61F5E" w:rsidRPr="00040F12">
        <w:rPr>
          <w:rFonts w:ascii="Times New Roman" w:hAnsi="Times New Roman" w:cs="Times New Roman"/>
          <w:sz w:val="24"/>
          <w:szCs w:val="24"/>
        </w:rPr>
        <w:t xml:space="preserve"> and </w:t>
      </w:r>
      <w:del w:id="874" w:author="Caitlin Jeffrey" w:date="2024-03-18T14:12:00Z">
        <w:r w:rsidR="00C61F5E" w:rsidRPr="00040F12" w:rsidDel="00730AD3">
          <w:rPr>
            <w:rFonts w:ascii="Times New Roman" w:hAnsi="Times New Roman" w:cs="Times New Roman"/>
            <w:sz w:val="24"/>
            <w:szCs w:val="24"/>
          </w:rPr>
          <w:delText>tiestalls</w:delText>
        </w:r>
      </w:del>
      <w:ins w:id="875" w:author="Caitlin Jeffrey" w:date="2024-03-18T14:12:00Z">
        <w:r w:rsidR="00730AD3" w:rsidRPr="00040F12">
          <w:rPr>
            <w:rFonts w:ascii="Times New Roman" w:hAnsi="Times New Roman" w:cs="Times New Roman"/>
            <w:sz w:val="24"/>
            <w:szCs w:val="24"/>
          </w:rPr>
          <w:t>TS</w:t>
        </w:r>
      </w:ins>
      <w:r w:rsidR="00C61F5E" w:rsidRPr="00040F12">
        <w:rPr>
          <w:rFonts w:ascii="Times New Roman" w:hAnsi="Times New Roman" w:cs="Times New Roman"/>
          <w:sz w:val="24"/>
          <w:szCs w:val="24"/>
        </w:rPr>
        <w:t>)</w:t>
      </w:r>
      <w:r w:rsidR="00427A27" w:rsidRPr="00040F12">
        <w:rPr>
          <w:rFonts w:ascii="Times New Roman" w:hAnsi="Times New Roman" w:cs="Times New Roman"/>
          <w:sz w:val="24"/>
          <w:szCs w:val="24"/>
        </w:rPr>
        <w:t xml:space="preserve"> and hygiene score. As the measured height of bedding got deeper</w:t>
      </w:r>
      <w:r w:rsidR="00BA06FD" w:rsidRPr="00040F12">
        <w:rPr>
          <w:rFonts w:ascii="Times New Roman" w:hAnsi="Times New Roman" w:cs="Times New Roman"/>
          <w:sz w:val="24"/>
          <w:szCs w:val="24"/>
        </w:rPr>
        <w:t xml:space="preserve"> (height of </w:t>
      </w:r>
      <w:del w:id="876" w:author="Caitlin Jeffrey" w:date="2024-04-01T14:30:00Z">
        <w:r w:rsidR="00427A27" w:rsidRPr="00040F12" w:rsidDel="00E349BA">
          <w:rPr>
            <w:rFonts w:ascii="Times New Roman" w:hAnsi="Times New Roman" w:cs="Times New Roman"/>
            <w:sz w:val="24"/>
            <w:szCs w:val="24"/>
          </w:rPr>
          <w:delText>bedded pack</w:delText>
        </w:r>
      </w:del>
      <w:ins w:id="877" w:author="Caitlin Jeffrey" w:date="2024-04-01T14:30:00Z">
        <w:r w:rsidR="00E349BA" w:rsidRPr="00040F12">
          <w:rPr>
            <w:rFonts w:ascii="Times New Roman" w:hAnsi="Times New Roman" w:cs="Times New Roman"/>
            <w:sz w:val="24"/>
            <w:szCs w:val="24"/>
          </w:rPr>
          <w:t>BP</w:t>
        </w:r>
      </w:ins>
      <w:r w:rsidR="00BA06FD" w:rsidRPr="00040F12">
        <w:rPr>
          <w:rFonts w:ascii="Times New Roman" w:hAnsi="Times New Roman" w:cs="Times New Roman"/>
          <w:sz w:val="24"/>
          <w:szCs w:val="24"/>
        </w:rPr>
        <w:t>, or amount of bedding material in stall), cows tended to have cleaner udders.</w:t>
      </w:r>
      <w:r w:rsidR="003E413C" w:rsidRPr="00040F12">
        <w:rPr>
          <w:rFonts w:ascii="Times New Roman" w:hAnsi="Times New Roman" w:cs="Times New Roman"/>
          <w:sz w:val="24"/>
          <w:szCs w:val="24"/>
        </w:rPr>
        <w:t xml:space="preserve"> </w:t>
      </w:r>
      <w:r w:rsidR="00CC574C" w:rsidRPr="00040F12">
        <w:rPr>
          <w:rFonts w:ascii="Times New Roman" w:hAnsi="Times New Roman" w:cs="Times New Roman"/>
          <w:sz w:val="24"/>
          <w:szCs w:val="24"/>
        </w:rPr>
        <w:t>To the best of our knowledge, w</w:t>
      </w:r>
      <w:r w:rsidR="00906A46" w:rsidRPr="00040F12">
        <w:rPr>
          <w:rFonts w:ascii="Times New Roman" w:hAnsi="Times New Roman" w:cs="Times New Roman"/>
          <w:sz w:val="24"/>
          <w:szCs w:val="24"/>
        </w:rPr>
        <w:t xml:space="preserve">ork exploring this direct relationship between </w:t>
      </w:r>
      <w:r w:rsidR="00F86251" w:rsidRPr="00040F12">
        <w:rPr>
          <w:rFonts w:ascii="Times New Roman" w:hAnsi="Times New Roman" w:cs="Times New Roman"/>
          <w:sz w:val="24"/>
          <w:szCs w:val="24"/>
        </w:rPr>
        <w:t>measured</w:t>
      </w:r>
      <w:r w:rsidR="00906A46" w:rsidRPr="00040F12">
        <w:rPr>
          <w:rFonts w:ascii="Times New Roman" w:hAnsi="Times New Roman" w:cs="Times New Roman"/>
          <w:sz w:val="24"/>
          <w:szCs w:val="24"/>
        </w:rPr>
        <w:t xml:space="preserve"> bedding depth and hygiene is limited to a</w:t>
      </w:r>
      <w:r w:rsidR="00A66FC1" w:rsidRPr="00040F12">
        <w:rPr>
          <w:rFonts w:ascii="Times New Roman" w:hAnsi="Times New Roman" w:cs="Times New Roman"/>
          <w:sz w:val="24"/>
          <w:szCs w:val="24"/>
        </w:rPr>
        <w:t xml:space="preserve"> single</w:t>
      </w:r>
      <w:r w:rsidR="00906A46" w:rsidRPr="00040F12">
        <w:rPr>
          <w:rFonts w:ascii="Times New Roman" w:hAnsi="Times New Roman" w:cs="Times New Roman"/>
          <w:sz w:val="24"/>
          <w:szCs w:val="24"/>
        </w:rPr>
        <w:t xml:space="preserve"> study by </w:t>
      </w:r>
      <w:r w:rsidR="00C720D9" w:rsidRPr="00040F12">
        <w:rPr>
          <w:rFonts w:ascii="Times New Roman" w:hAnsi="Times New Roman" w:cs="Times New Roman"/>
          <w:sz w:val="24"/>
          <w:szCs w:val="24"/>
        </w:rPr>
        <w:t>de Vries et al. 2015</w:t>
      </w:r>
      <w:r w:rsidR="00906A46" w:rsidRPr="00040F12">
        <w:rPr>
          <w:rFonts w:ascii="Times New Roman" w:hAnsi="Times New Roman" w:cs="Times New Roman"/>
          <w:sz w:val="24"/>
          <w:szCs w:val="24"/>
        </w:rPr>
        <w:t>, who found</w:t>
      </w:r>
      <w:r w:rsidR="00A21424" w:rsidRPr="00040F12">
        <w:rPr>
          <w:rFonts w:ascii="Times New Roman" w:hAnsi="Times New Roman" w:cs="Times New Roman"/>
          <w:sz w:val="24"/>
          <w:szCs w:val="24"/>
        </w:rPr>
        <w:t xml:space="preserve"> no relationship between prevalence of dirty hindquarters and three different </w:t>
      </w:r>
      <w:del w:id="878" w:author="Caitlin Jeffrey" w:date="2024-03-18T14:16:00Z">
        <w:r w:rsidR="00A21424" w:rsidRPr="00040F12" w:rsidDel="00730AD3">
          <w:rPr>
            <w:rFonts w:ascii="Times New Roman" w:hAnsi="Times New Roman" w:cs="Times New Roman"/>
            <w:sz w:val="24"/>
            <w:szCs w:val="24"/>
          </w:rPr>
          <w:lastRenderedPageBreak/>
          <w:delText>freestall</w:delText>
        </w:r>
      </w:del>
      <w:ins w:id="879" w:author="Caitlin Jeffrey" w:date="2024-03-18T14:16:00Z">
        <w:r w:rsidR="00730AD3" w:rsidRPr="00040F12">
          <w:rPr>
            <w:rFonts w:ascii="Times New Roman" w:hAnsi="Times New Roman" w:cs="Times New Roman"/>
            <w:sz w:val="24"/>
            <w:szCs w:val="24"/>
          </w:rPr>
          <w:t>FS</w:t>
        </w:r>
      </w:ins>
      <w:r w:rsidR="00A21424" w:rsidRPr="00040F12">
        <w:rPr>
          <w:rFonts w:ascii="Times New Roman" w:hAnsi="Times New Roman" w:cs="Times New Roman"/>
          <w:sz w:val="24"/>
          <w:szCs w:val="24"/>
        </w:rPr>
        <w:t xml:space="preserve"> bedding height groups (&lt;0.56 cm, 0.56–1.75 cm, &gt;1.75 cm)</w:t>
      </w:r>
      <w:r w:rsidR="00CA306F" w:rsidRPr="00040F12">
        <w:rPr>
          <w:rFonts w:ascii="Times New Roman" w:hAnsi="Times New Roman" w:cs="Times New Roman"/>
          <w:sz w:val="24"/>
          <w:szCs w:val="24"/>
        </w:rPr>
        <w:t xml:space="preserve">. </w:t>
      </w:r>
      <w:ins w:id="880" w:author="Caitlin Jeffrey" w:date="2024-04-01T12:01:00Z">
        <w:r w:rsidR="006141F8" w:rsidRPr="00040F12">
          <w:rPr>
            <w:rFonts w:ascii="Times New Roman" w:hAnsi="Times New Roman" w:cs="Times New Roman"/>
            <w:sz w:val="24"/>
            <w:szCs w:val="24"/>
          </w:rPr>
          <w:t>T</w:t>
        </w:r>
      </w:ins>
      <w:del w:id="881" w:author="Caitlin Jeffrey" w:date="2024-04-01T12:01:00Z">
        <w:r w:rsidR="00A66FC1" w:rsidRPr="00040F12" w:rsidDel="006141F8">
          <w:rPr>
            <w:rFonts w:ascii="Times New Roman" w:hAnsi="Times New Roman" w:cs="Times New Roman"/>
            <w:sz w:val="24"/>
            <w:szCs w:val="24"/>
          </w:rPr>
          <w:delText>In our study, t</w:delText>
        </w:r>
      </w:del>
      <w:r w:rsidR="00A66FC1" w:rsidRPr="00040F12">
        <w:rPr>
          <w:rFonts w:ascii="Times New Roman" w:hAnsi="Times New Roman" w:cs="Times New Roman"/>
          <w:sz w:val="24"/>
          <w:szCs w:val="24"/>
        </w:rPr>
        <w:t>h</w:t>
      </w:r>
      <w:r w:rsidR="00735378" w:rsidRPr="00040F12">
        <w:rPr>
          <w:rFonts w:ascii="Times New Roman" w:hAnsi="Times New Roman" w:cs="Times New Roman"/>
          <w:sz w:val="24"/>
          <w:szCs w:val="24"/>
        </w:rPr>
        <w:t>is</w:t>
      </w:r>
      <w:r w:rsidR="00A66FC1" w:rsidRPr="00040F12">
        <w:rPr>
          <w:rFonts w:ascii="Times New Roman" w:hAnsi="Times New Roman" w:cs="Times New Roman"/>
          <w:sz w:val="24"/>
          <w:szCs w:val="24"/>
        </w:rPr>
        <w:t xml:space="preserve"> relationship between bedding depth and udder hygiene was especially strong for </w:t>
      </w:r>
      <w:del w:id="882" w:author="Caitlin Jeffrey" w:date="2024-03-18T14:09:00Z">
        <w:r w:rsidR="00A66FC1" w:rsidRPr="00040F12" w:rsidDel="00730AD3">
          <w:rPr>
            <w:rFonts w:ascii="Times New Roman" w:hAnsi="Times New Roman" w:cs="Times New Roman"/>
            <w:sz w:val="24"/>
            <w:szCs w:val="24"/>
          </w:rPr>
          <w:delText>bedded pack</w:delText>
        </w:r>
        <w:r w:rsidR="00A37677" w:rsidRPr="00040F12" w:rsidDel="00730AD3">
          <w:rPr>
            <w:rFonts w:ascii="Times New Roman" w:hAnsi="Times New Roman" w:cs="Times New Roman"/>
            <w:sz w:val="24"/>
            <w:szCs w:val="24"/>
          </w:rPr>
          <w:delText>s</w:delText>
        </w:r>
      </w:del>
      <w:ins w:id="883" w:author="Caitlin Jeffrey" w:date="2024-03-18T14:09:00Z">
        <w:r w:rsidR="00730AD3" w:rsidRPr="00040F12">
          <w:rPr>
            <w:rFonts w:ascii="Times New Roman" w:hAnsi="Times New Roman" w:cs="Times New Roman"/>
            <w:sz w:val="24"/>
            <w:szCs w:val="24"/>
          </w:rPr>
          <w:t>BP</w:t>
        </w:r>
      </w:ins>
      <w:ins w:id="884" w:author="Caitlin Jeffrey" w:date="2024-04-01T12:02:00Z">
        <w:r w:rsidR="006141F8" w:rsidRPr="00040F12">
          <w:rPr>
            <w:rFonts w:ascii="Times New Roman" w:hAnsi="Times New Roman" w:cs="Times New Roman"/>
            <w:sz w:val="24"/>
            <w:szCs w:val="24"/>
          </w:rPr>
          <w:t xml:space="preserve"> in particular</w:t>
        </w:r>
      </w:ins>
      <w:r w:rsidR="00A66FC1" w:rsidRPr="00040F12">
        <w:rPr>
          <w:rFonts w:ascii="Times New Roman" w:hAnsi="Times New Roman" w:cs="Times New Roman"/>
          <w:sz w:val="24"/>
          <w:szCs w:val="24"/>
        </w:rPr>
        <w:t xml:space="preserve">, </w:t>
      </w:r>
      <w:del w:id="885" w:author="Caitlin Jeffrey" w:date="2024-04-01T12:01:00Z">
        <w:r w:rsidR="00A66FC1" w:rsidRPr="00040F12" w:rsidDel="000B7DE1">
          <w:rPr>
            <w:rFonts w:ascii="Times New Roman" w:hAnsi="Times New Roman" w:cs="Times New Roman"/>
            <w:sz w:val="24"/>
            <w:szCs w:val="24"/>
          </w:rPr>
          <w:delText>despite the</w:delText>
        </w:r>
      </w:del>
      <w:ins w:id="886" w:author="Caitlin Jeffrey" w:date="2024-04-01T12:01:00Z">
        <w:r w:rsidR="000B7DE1" w:rsidRPr="00040F12">
          <w:rPr>
            <w:rFonts w:ascii="Times New Roman" w:hAnsi="Times New Roman" w:cs="Times New Roman"/>
            <w:sz w:val="24"/>
            <w:szCs w:val="24"/>
          </w:rPr>
          <w:t xml:space="preserve">although </w:t>
        </w:r>
      </w:ins>
      <w:del w:id="887" w:author="Caitlin Jeffrey" w:date="2024-04-01T12:01:00Z">
        <w:r w:rsidR="00A66FC1" w:rsidRPr="00040F12" w:rsidDel="006141F8">
          <w:rPr>
            <w:rFonts w:ascii="Times New Roman" w:hAnsi="Times New Roman" w:cs="Times New Roman"/>
            <w:sz w:val="24"/>
            <w:szCs w:val="24"/>
          </w:rPr>
          <w:delText xml:space="preserve"> limited </w:delText>
        </w:r>
      </w:del>
      <w:r w:rsidR="00A66FC1" w:rsidRPr="00040F12">
        <w:rPr>
          <w:rFonts w:ascii="Times New Roman" w:hAnsi="Times New Roman" w:cs="Times New Roman"/>
          <w:sz w:val="24"/>
          <w:szCs w:val="24"/>
        </w:rPr>
        <w:t xml:space="preserve">sample size </w:t>
      </w:r>
      <w:ins w:id="888" w:author="Caitlin Jeffrey" w:date="2024-04-01T12:01:00Z">
        <w:r w:rsidR="006141F8" w:rsidRPr="00040F12">
          <w:rPr>
            <w:rFonts w:ascii="Times New Roman" w:hAnsi="Times New Roman" w:cs="Times New Roman"/>
            <w:sz w:val="24"/>
            <w:szCs w:val="24"/>
          </w:rPr>
          <w:t xml:space="preserve">was limited at </w:t>
        </w:r>
      </w:ins>
      <w:del w:id="889" w:author="Caitlin Jeffrey" w:date="2024-04-01T12:01:00Z">
        <w:r w:rsidR="00A66FC1" w:rsidRPr="00040F12" w:rsidDel="006141F8">
          <w:rPr>
            <w:rFonts w:ascii="Times New Roman" w:hAnsi="Times New Roman" w:cs="Times New Roman"/>
            <w:sz w:val="24"/>
            <w:szCs w:val="24"/>
          </w:rPr>
          <w:delText xml:space="preserve">of </w:delText>
        </w:r>
      </w:del>
      <w:r w:rsidR="00A66FC1" w:rsidRPr="00040F12">
        <w:rPr>
          <w:rFonts w:ascii="Times New Roman" w:hAnsi="Times New Roman" w:cs="Times New Roman"/>
          <w:sz w:val="24"/>
          <w:szCs w:val="24"/>
        </w:rPr>
        <w:t>five herds. To the best of our knowledge</w:t>
      </w:r>
      <w:r w:rsidR="009C4284" w:rsidRPr="00040F12">
        <w:rPr>
          <w:rFonts w:ascii="Times New Roman" w:hAnsi="Times New Roman" w:cs="Times New Roman"/>
          <w:sz w:val="24"/>
          <w:szCs w:val="24"/>
        </w:rPr>
        <w:t>,</w:t>
      </w:r>
      <w:r w:rsidR="00A66FC1" w:rsidRPr="00040F12">
        <w:rPr>
          <w:rFonts w:ascii="Times New Roman" w:hAnsi="Times New Roman" w:cs="Times New Roman"/>
          <w:sz w:val="24"/>
          <w:szCs w:val="24"/>
        </w:rPr>
        <w:t xml:space="preserve"> this</w:t>
      </w:r>
      <w:r w:rsidR="009C4284" w:rsidRPr="00040F12">
        <w:rPr>
          <w:rFonts w:ascii="Times New Roman" w:hAnsi="Times New Roman" w:cs="Times New Roman"/>
          <w:sz w:val="24"/>
          <w:szCs w:val="24"/>
        </w:rPr>
        <w:t xml:space="preserve"> specific</w:t>
      </w:r>
      <w:r w:rsidR="00A66FC1" w:rsidRPr="00040F12">
        <w:rPr>
          <w:rFonts w:ascii="Times New Roman" w:hAnsi="Times New Roman" w:cs="Times New Roman"/>
          <w:sz w:val="24"/>
          <w:szCs w:val="24"/>
        </w:rPr>
        <w:t xml:space="preserve"> </w:t>
      </w:r>
      <w:r w:rsidR="00B13EFC" w:rsidRPr="00040F12">
        <w:rPr>
          <w:rFonts w:ascii="Times New Roman" w:hAnsi="Times New Roman" w:cs="Times New Roman"/>
          <w:sz w:val="24"/>
          <w:szCs w:val="24"/>
        </w:rPr>
        <w:t xml:space="preserve">association </w:t>
      </w:r>
      <w:r w:rsidR="00A66FC1" w:rsidRPr="00040F12">
        <w:rPr>
          <w:rFonts w:ascii="Times New Roman" w:hAnsi="Times New Roman" w:cs="Times New Roman"/>
          <w:sz w:val="24"/>
          <w:szCs w:val="24"/>
        </w:rPr>
        <w:t xml:space="preserve">has not previously been explored for </w:t>
      </w:r>
      <w:del w:id="890" w:author="Caitlin Jeffrey" w:date="2024-04-01T14:30:00Z">
        <w:r w:rsidR="00A66FC1" w:rsidRPr="00040F12" w:rsidDel="00E349BA">
          <w:rPr>
            <w:rFonts w:ascii="Times New Roman" w:hAnsi="Times New Roman" w:cs="Times New Roman"/>
            <w:sz w:val="24"/>
            <w:szCs w:val="24"/>
          </w:rPr>
          <w:delText>bedded pack</w:delText>
        </w:r>
      </w:del>
      <w:ins w:id="891" w:author="Caitlin Jeffrey" w:date="2024-04-01T14:30:00Z">
        <w:r w:rsidR="00E349BA" w:rsidRPr="00040F12">
          <w:rPr>
            <w:rFonts w:ascii="Times New Roman" w:hAnsi="Times New Roman" w:cs="Times New Roman"/>
            <w:sz w:val="24"/>
            <w:szCs w:val="24"/>
          </w:rPr>
          <w:t>BP</w:t>
        </w:r>
      </w:ins>
      <w:r w:rsidR="00A66FC1" w:rsidRPr="00040F12">
        <w:rPr>
          <w:rFonts w:ascii="Times New Roman" w:hAnsi="Times New Roman" w:cs="Times New Roman"/>
          <w:sz w:val="24"/>
          <w:szCs w:val="24"/>
        </w:rPr>
        <w:t xml:space="preserve"> herds.</w:t>
      </w:r>
      <w:r w:rsidR="00876A30" w:rsidRPr="00040F12">
        <w:rPr>
          <w:rFonts w:ascii="Times New Roman" w:hAnsi="Times New Roman" w:cs="Times New Roman"/>
          <w:sz w:val="24"/>
          <w:szCs w:val="24"/>
        </w:rPr>
        <w:t xml:space="preserve"> </w:t>
      </w:r>
      <w:r w:rsidR="00D5759E" w:rsidRPr="00040F12">
        <w:rPr>
          <w:rFonts w:ascii="Times New Roman" w:hAnsi="Times New Roman" w:cs="Times New Roman"/>
          <w:sz w:val="24"/>
          <w:szCs w:val="24"/>
        </w:rPr>
        <w:t>There is</w:t>
      </w:r>
      <w:del w:id="892" w:author="Caitlin Jeffrey" w:date="2024-04-01T12:02:00Z">
        <w:r w:rsidR="00D5759E" w:rsidRPr="00040F12" w:rsidDel="00284AA5">
          <w:rPr>
            <w:rFonts w:ascii="Times New Roman" w:hAnsi="Times New Roman" w:cs="Times New Roman"/>
            <w:sz w:val="24"/>
            <w:szCs w:val="24"/>
          </w:rPr>
          <w:delText xml:space="preserve"> clearly</w:delText>
        </w:r>
      </w:del>
      <w:r w:rsidR="00D5759E" w:rsidRPr="00040F12">
        <w:rPr>
          <w:rFonts w:ascii="Times New Roman" w:hAnsi="Times New Roman" w:cs="Times New Roman"/>
          <w:sz w:val="24"/>
          <w:szCs w:val="24"/>
        </w:rPr>
        <w:t xml:space="preserve"> opportunity for future research looking at t</w:t>
      </w:r>
      <w:r w:rsidR="00D02D68" w:rsidRPr="00040F12">
        <w:rPr>
          <w:rFonts w:ascii="Times New Roman" w:hAnsi="Times New Roman" w:cs="Times New Roman"/>
          <w:sz w:val="24"/>
          <w:szCs w:val="24"/>
        </w:rPr>
        <w:t>h</w:t>
      </w:r>
      <w:r w:rsidR="009052C6" w:rsidRPr="00040F12">
        <w:rPr>
          <w:rFonts w:ascii="Times New Roman" w:hAnsi="Times New Roman" w:cs="Times New Roman"/>
          <w:sz w:val="24"/>
          <w:szCs w:val="24"/>
        </w:rPr>
        <w:t>is</w:t>
      </w:r>
      <w:r w:rsidR="00D02D68" w:rsidRPr="00040F12">
        <w:rPr>
          <w:rFonts w:ascii="Times New Roman" w:hAnsi="Times New Roman" w:cs="Times New Roman"/>
          <w:sz w:val="24"/>
          <w:szCs w:val="24"/>
        </w:rPr>
        <w:t xml:space="preserve"> </w:t>
      </w:r>
      <w:r w:rsidR="00B13EFC" w:rsidRPr="00040F12">
        <w:rPr>
          <w:rFonts w:ascii="Times New Roman" w:hAnsi="Times New Roman" w:cs="Times New Roman"/>
          <w:sz w:val="24"/>
          <w:szCs w:val="24"/>
        </w:rPr>
        <w:t xml:space="preserve">relationship </w:t>
      </w:r>
      <w:r w:rsidR="003A024D" w:rsidRPr="00040F12">
        <w:rPr>
          <w:rFonts w:ascii="Times New Roman" w:hAnsi="Times New Roman" w:cs="Times New Roman"/>
          <w:sz w:val="24"/>
          <w:szCs w:val="24"/>
        </w:rPr>
        <w:t xml:space="preserve">between </w:t>
      </w:r>
      <w:r w:rsidR="00063C33" w:rsidRPr="00040F12">
        <w:rPr>
          <w:rFonts w:ascii="Times New Roman" w:hAnsi="Times New Roman" w:cs="Times New Roman"/>
          <w:sz w:val="24"/>
          <w:szCs w:val="24"/>
        </w:rPr>
        <w:t xml:space="preserve">increased </w:t>
      </w:r>
      <w:r w:rsidR="002558F6" w:rsidRPr="00040F12">
        <w:rPr>
          <w:rFonts w:ascii="Times New Roman" w:hAnsi="Times New Roman" w:cs="Times New Roman"/>
          <w:sz w:val="24"/>
          <w:szCs w:val="24"/>
        </w:rPr>
        <w:t xml:space="preserve">amount of </w:t>
      </w:r>
      <w:r w:rsidR="00063C33" w:rsidRPr="00040F12">
        <w:rPr>
          <w:rFonts w:ascii="Times New Roman" w:hAnsi="Times New Roman" w:cs="Times New Roman"/>
          <w:sz w:val="24"/>
          <w:szCs w:val="24"/>
        </w:rPr>
        <w:t xml:space="preserve">bedding </w:t>
      </w:r>
      <w:r w:rsidR="002558F6" w:rsidRPr="00040F12">
        <w:rPr>
          <w:rFonts w:ascii="Times New Roman" w:hAnsi="Times New Roman" w:cs="Times New Roman"/>
          <w:sz w:val="24"/>
          <w:szCs w:val="24"/>
        </w:rPr>
        <w:t xml:space="preserve">used in </w:t>
      </w:r>
      <w:r w:rsidR="00063C33" w:rsidRPr="00040F12">
        <w:rPr>
          <w:rFonts w:ascii="Times New Roman" w:hAnsi="Times New Roman" w:cs="Times New Roman"/>
          <w:sz w:val="24"/>
          <w:szCs w:val="24"/>
        </w:rPr>
        <w:t>deep</w:t>
      </w:r>
      <w:r w:rsidR="009C4284" w:rsidRPr="00040F12">
        <w:rPr>
          <w:rFonts w:ascii="Times New Roman" w:hAnsi="Times New Roman" w:cs="Times New Roman"/>
          <w:sz w:val="24"/>
          <w:szCs w:val="24"/>
        </w:rPr>
        <w:t>-</w:t>
      </w:r>
      <w:r w:rsidR="00063C33" w:rsidRPr="00040F12">
        <w:rPr>
          <w:rFonts w:ascii="Times New Roman" w:hAnsi="Times New Roman" w:cs="Times New Roman"/>
          <w:sz w:val="24"/>
          <w:szCs w:val="24"/>
        </w:rPr>
        <w:t>bedded systems</w:t>
      </w:r>
      <w:r w:rsidR="005109A2" w:rsidRPr="00040F12">
        <w:rPr>
          <w:rFonts w:ascii="Times New Roman" w:hAnsi="Times New Roman" w:cs="Times New Roman"/>
          <w:sz w:val="24"/>
          <w:szCs w:val="24"/>
        </w:rPr>
        <w:t xml:space="preserve"> (or more deeply-bedded stalls)</w:t>
      </w:r>
      <w:r w:rsidR="001345A9" w:rsidRPr="00040F12">
        <w:rPr>
          <w:rFonts w:ascii="Times New Roman" w:hAnsi="Times New Roman" w:cs="Times New Roman"/>
          <w:sz w:val="24"/>
          <w:szCs w:val="24"/>
        </w:rPr>
        <w:t xml:space="preserve"> </w:t>
      </w:r>
      <w:r w:rsidR="00D5759E" w:rsidRPr="00040F12">
        <w:rPr>
          <w:rFonts w:ascii="Times New Roman" w:hAnsi="Times New Roman" w:cs="Times New Roman"/>
          <w:sz w:val="24"/>
          <w:szCs w:val="24"/>
        </w:rPr>
        <w:t>and</w:t>
      </w:r>
      <w:r w:rsidR="001345A9" w:rsidRPr="00040F12">
        <w:rPr>
          <w:rFonts w:ascii="Times New Roman" w:hAnsi="Times New Roman" w:cs="Times New Roman"/>
          <w:sz w:val="24"/>
          <w:szCs w:val="24"/>
        </w:rPr>
        <w:t xml:space="preserve"> the benefit of improved </w:t>
      </w:r>
      <w:r w:rsidR="00FE7D37" w:rsidRPr="00040F12">
        <w:rPr>
          <w:rFonts w:ascii="Times New Roman" w:hAnsi="Times New Roman" w:cs="Times New Roman"/>
          <w:sz w:val="24"/>
          <w:szCs w:val="24"/>
        </w:rPr>
        <w:t xml:space="preserve">udder </w:t>
      </w:r>
      <w:r w:rsidR="001345A9" w:rsidRPr="00040F12">
        <w:rPr>
          <w:rFonts w:ascii="Times New Roman" w:hAnsi="Times New Roman" w:cs="Times New Roman"/>
          <w:sz w:val="24"/>
          <w:szCs w:val="24"/>
        </w:rPr>
        <w:t>hygiene and milk quality</w:t>
      </w:r>
      <w:r w:rsidR="00A82CD5" w:rsidRPr="00040F12">
        <w:rPr>
          <w:rFonts w:ascii="Times New Roman" w:hAnsi="Times New Roman" w:cs="Times New Roman"/>
          <w:sz w:val="24"/>
          <w:szCs w:val="24"/>
        </w:rPr>
        <w:t>.</w:t>
      </w:r>
      <w:r w:rsidR="00063C33" w:rsidRPr="00040F12">
        <w:rPr>
          <w:rFonts w:ascii="Times New Roman" w:hAnsi="Times New Roman" w:cs="Times New Roman"/>
          <w:sz w:val="24"/>
          <w:szCs w:val="24"/>
        </w:rPr>
        <w:t xml:space="preserve"> </w:t>
      </w:r>
    </w:p>
    <w:p w14:paraId="44A46BCC" w14:textId="1394342F" w:rsidR="00A21424" w:rsidRPr="00040F12" w:rsidRDefault="00A21424" w:rsidP="006E592D">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Multiple measures of udder health in this </w:t>
      </w:r>
      <w:r w:rsidR="004A30F3" w:rsidRPr="00040F12">
        <w:rPr>
          <w:rFonts w:ascii="Times New Roman" w:hAnsi="Times New Roman" w:cs="Times New Roman"/>
          <w:sz w:val="24"/>
          <w:szCs w:val="24"/>
        </w:rPr>
        <w:t>study</w:t>
      </w:r>
      <w:r w:rsidRPr="00040F12">
        <w:rPr>
          <w:rFonts w:ascii="Times New Roman" w:hAnsi="Times New Roman" w:cs="Times New Roman"/>
          <w:sz w:val="24"/>
          <w:szCs w:val="24"/>
        </w:rPr>
        <w:t xml:space="preserve"> were </w:t>
      </w:r>
      <w:r w:rsidR="004A30F3" w:rsidRPr="00040F12">
        <w:rPr>
          <w:rFonts w:ascii="Times New Roman" w:hAnsi="Times New Roman" w:cs="Times New Roman"/>
          <w:sz w:val="24"/>
          <w:szCs w:val="24"/>
        </w:rPr>
        <w:t>associated with</w:t>
      </w:r>
      <w:r w:rsidRPr="00040F12">
        <w:rPr>
          <w:rFonts w:ascii="Times New Roman" w:hAnsi="Times New Roman" w:cs="Times New Roman"/>
          <w:sz w:val="24"/>
          <w:szCs w:val="24"/>
        </w:rPr>
        <w:t xml:space="preserve"> udder hygiene, in accordance with the well-supported tenet that better cow hygiene is associated with better milk quality</w:t>
      </w:r>
      <w:ins w:id="893" w:author="Caitlin Jeffrey" w:date="2024-04-01T10:58:00Z">
        <w:r w:rsidR="005720B8" w:rsidRPr="00040F12">
          <w:rPr>
            <w:rFonts w:ascii="Times New Roman" w:hAnsi="Times New Roman" w:cs="Times New Roman"/>
            <w:sz w:val="24"/>
            <w:szCs w:val="24"/>
          </w:rPr>
          <w:t xml:space="preserve">. </w:t>
        </w:r>
      </w:ins>
      <w:del w:id="894" w:author="Caitlin Jeffrey" w:date="2024-04-01T10:58:00Z">
        <w:r w:rsidR="004A4195" w:rsidRPr="00040F12" w:rsidDel="005720B8">
          <w:rPr>
            <w:rFonts w:ascii="Times New Roman" w:hAnsi="Times New Roman" w:cs="Times New Roman"/>
            <w:sz w:val="24"/>
            <w:szCs w:val="24"/>
          </w:rPr>
          <w:delText xml:space="preserve"> (</w:delText>
        </w:r>
        <w:r w:rsidR="00D52EFE" w:rsidRPr="00040F12" w:rsidDel="005720B8">
          <w:rPr>
            <w:rFonts w:ascii="Times New Roman" w:hAnsi="Times New Roman" w:cs="Times New Roman"/>
            <w:sz w:val="24"/>
            <w:szCs w:val="24"/>
          </w:rPr>
          <w:delText>c</w:delText>
        </w:r>
        <w:r w:rsidR="00D16416" w:rsidRPr="00040F12" w:rsidDel="005720B8">
          <w:rPr>
            <w:rFonts w:ascii="Times New Roman" w:hAnsi="Times New Roman" w:cs="Times New Roman"/>
            <w:sz w:val="24"/>
            <w:szCs w:val="24"/>
          </w:rPr>
          <w:delText xml:space="preserve">leaner cows </w:delText>
        </w:r>
        <w:r w:rsidR="00D52EFE" w:rsidRPr="00040F12" w:rsidDel="005720B8">
          <w:rPr>
            <w:rFonts w:ascii="Times New Roman" w:hAnsi="Times New Roman" w:cs="Times New Roman"/>
            <w:sz w:val="24"/>
            <w:szCs w:val="24"/>
          </w:rPr>
          <w:delText>beget</w:delText>
        </w:r>
        <w:r w:rsidR="00D16416" w:rsidRPr="00040F12" w:rsidDel="005720B8">
          <w:rPr>
            <w:rFonts w:ascii="Times New Roman" w:hAnsi="Times New Roman" w:cs="Times New Roman"/>
            <w:sz w:val="24"/>
            <w:szCs w:val="24"/>
          </w:rPr>
          <w:delText xml:space="preserve"> </w:delText>
        </w:r>
        <w:r w:rsidR="00D52EFE" w:rsidRPr="00040F12" w:rsidDel="005720B8">
          <w:rPr>
            <w:rFonts w:ascii="Times New Roman" w:hAnsi="Times New Roman" w:cs="Times New Roman"/>
            <w:sz w:val="24"/>
            <w:szCs w:val="24"/>
          </w:rPr>
          <w:delText>b</w:delText>
        </w:r>
        <w:r w:rsidR="00D16416" w:rsidRPr="00040F12" w:rsidDel="005720B8">
          <w:rPr>
            <w:rFonts w:ascii="Times New Roman" w:hAnsi="Times New Roman" w:cs="Times New Roman"/>
            <w:sz w:val="24"/>
            <w:szCs w:val="24"/>
          </w:rPr>
          <w:delText>etter milk)</w:delText>
        </w:r>
        <w:r w:rsidRPr="00040F12" w:rsidDel="005720B8">
          <w:rPr>
            <w:rFonts w:ascii="Times New Roman" w:hAnsi="Times New Roman" w:cs="Times New Roman"/>
            <w:sz w:val="24"/>
            <w:szCs w:val="24"/>
          </w:rPr>
          <w:delText xml:space="preserve">. </w:delText>
        </w:r>
      </w:del>
      <w:r w:rsidRPr="00040F12">
        <w:rPr>
          <w:rFonts w:ascii="Times New Roman" w:hAnsi="Times New Roman" w:cs="Times New Roman"/>
          <w:sz w:val="24"/>
          <w:szCs w:val="24"/>
        </w:rPr>
        <w:t>Th</w:t>
      </w:r>
      <w:r w:rsidR="00690F5E" w:rsidRPr="00040F12">
        <w:rPr>
          <w:rFonts w:ascii="Times New Roman" w:hAnsi="Times New Roman" w:cs="Times New Roman"/>
          <w:sz w:val="24"/>
          <w:szCs w:val="24"/>
        </w:rPr>
        <w:t>e</w:t>
      </w:r>
      <w:r w:rsidRPr="00040F12">
        <w:rPr>
          <w:rFonts w:ascii="Times New Roman" w:hAnsi="Times New Roman" w:cs="Times New Roman"/>
          <w:sz w:val="24"/>
          <w:szCs w:val="24"/>
        </w:rPr>
        <w:t xml:space="preserve"> association between hygiene and udder health </w:t>
      </w:r>
      <w:r w:rsidR="00A07232" w:rsidRPr="00040F12">
        <w:rPr>
          <w:rFonts w:ascii="Times New Roman" w:hAnsi="Times New Roman" w:cs="Times New Roman"/>
          <w:sz w:val="24"/>
          <w:szCs w:val="24"/>
        </w:rPr>
        <w:t>ha</w:t>
      </w:r>
      <w:r w:rsidRPr="00040F12">
        <w:rPr>
          <w:rFonts w:ascii="Times New Roman" w:hAnsi="Times New Roman" w:cs="Times New Roman"/>
          <w:sz w:val="24"/>
          <w:szCs w:val="24"/>
        </w:rPr>
        <w:t xml:space="preserve">s been well-documented, both at the cow level </w:t>
      </w:r>
      <w:r w:rsidRPr="00040F12">
        <w:rPr>
          <w:rFonts w:ascii="Times New Roman" w:hAnsi="Times New Roman" w:cs="Times New Roman"/>
          <w:sz w:val="24"/>
          <w:szCs w:val="24"/>
          <w:highlight w:val="yellow"/>
        </w:rPr>
        <w:t xml:space="preserve">(for IMI presence: de Pinho </w:t>
      </w:r>
      <w:r w:rsidR="00B135EF" w:rsidRPr="00040F12">
        <w:rPr>
          <w:rFonts w:ascii="Times New Roman" w:hAnsi="Times New Roman" w:cs="Times New Roman"/>
          <w:sz w:val="24"/>
          <w:szCs w:val="24"/>
          <w:highlight w:val="yellow"/>
        </w:rPr>
        <w:t xml:space="preserve">et al. </w:t>
      </w:r>
      <w:r w:rsidRPr="00040F12">
        <w:rPr>
          <w:rFonts w:ascii="Times New Roman" w:hAnsi="Times New Roman" w:cs="Times New Roman"/>
          <w:sz w:val="24"/>
          <w:szCs w:val="24"/>
          <w:highlight w:val="yellow"/>
        </w:rPr>
        <w:t>2012</w:t>
      </w:r>
      <w:ins w:id="895" w:author="Caitlin Jeffrey" w:date="2024-03-15T17:29:00Z">
        <w:r w:rsidR="00AF7C50"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 xml:space="preserve"> for </w:t>
      </w:r>
      <w:r w:rsidR="00C928F2" w:rsidRPr="00040F12">
        <w:rPr>
          <w:rFonts w:ascii="Times New Roman" w:hAnsi="Times New Roman" w:cs="Times New Roman"/>
          <w:sz w:val="24"/>
          <w:szCs w:val="24"/>
          <w:highlight w:val="yellow"/>
        </w:rPr>
        <w:t>SCS</w:t>
      </w:r>
      <w:r w:rsidRPr="00040F12">
        <w:rPr>
          <w:rFonts w:ascii="Times New Roman" w:hAnsi="Times New Roman" w:cs="Times New Roman"/>
          <w:sz w:val="24"/>
          <w:szCs w:val="24"/>
          <w:highlight w:val="yellow"/>
        </w:rPr>
        <w:t>/SCC: Reneau</w:t>
      </w:r>
      <w:r w:rsidR="00B135EF" w:rsidRPr="00040F12">
        <w:rPr>
          <w:rFonts w:ascii="Times New Roman" w:hAnsi="Times New Roman" w:cs="Times New Roman"/>
          <w:sz w:val="24"/>
          <w:szCs w:val="24"/>
          <w:highlight w:val="yellow"/>
        </w:rPr>
        <w:t xml:space="preserve"> et al.</w:t>
      </w:r>
      <w:r w:rsidRPr="00040F12">
        <w:rPr>
          <w:rFonts w:ascii="Times New Roman" w:hAnsi="Times New Roman" w:cs="Times New Roman"/>
          <w:sz w:val="24"/>
          <w:szCs w:val="24"/>
          <w:highlight w:val="yellow"/>
        </w:rPr>
        <w:t xml:space="preserve"> 2005</w:t>
      </w:r>
      <w:ins w:id="896" w:author="Caitlin Jeffrey" w:date="2024-03-15T17:29:00Z">
        <w:r w:rsidR="00AF7C50"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 xml:space="preserve"> Dohmen</w:t>
      </w:r>
      <w:r w:rsidR="000355CF" w:rsidRPr="00040F12">
        <w:rPr>
          <w:rFonts w:ascii="Times New Roman" w:hAnsi="Times New Roman" w:cs="Times New Roman"/>
          <w:sz w:val="24"/>
          <w:szCs w:val="24"/>
          <w:highlight w:val="yellow"/>
        </w:rPr>
        <w:t xml:space="preserve"> et al.</w:t>
      </w:r>
      <w:r w:rsidRPr="00040F12">
        <w:rPr>
          <w:rFonts w:ascii="Times New Roman" w:hAnsi="Times New Roman" w:cs="Times New Roman"/>
          <w:sz w:val="24"/>
          <w:szCs w:val="24"/>
          <w:highlight w:val="yellow"/>
        </w:rPr>
        <w:t xml:space="preserve"> 2010</w:t>
      </w:r>
      <w:ins w:id="897" w:author="Caitlin Jeffrey" w:date="2024-03-15T17:29:00Z">
        <w:r w:rsidR="00AF7C50"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 xml:space="preserve"> and Sant’</w:t>
      </w:r>
      <w:r w:rsidR="000355CF" w:rsidRPr="00040F12">
        <w:rPr>
          <w:rFonts w:ascii="Times New Roman" w:hAnsi="Times New Roman" w:cs="Times New Roman"/>
          <w:sz w:val="24"/>
          <w:szCs w:val="24"/>
          <w:highlight w:val="yellow"/>
        </w:rPr>
        <w:t>a</w:t>
      </w:r>
      <w:r w:rsidRPr="00040F12">
        <w:rPr>
          <w:rFonts w:ascii="Times New Roman" w:hAnsi="Times New Roman" w:cs="Times New Roman"/>
          <w:sz w:val="24"/>
          <w:szCs w:val="24"/>
          <w:highlight w:val="yellow"/>
        </w:rPr>
        <w:t>nna</w:t>
      </w:r>
      <w:r w:rsidR="000355CF" w:rsidRPr="00040F12">
        <w:rPr>
          <w:rFonts w:ascii="Times New Roman" w:hAnsi="Times New Roman" w:cs="Times New Roman"/>
          <w:sz w:val="24"/>
          <w:szCs w:val="24"/>
          <w:highlight w:val="yellow"/>
        </w:rPr>
        <w:t xml:space="preserve"> et al. </w:t>
      </w:r>
      <w:r w:rsidRPr="00040F12">
        <w:rPr>
          <w:rFonts w:ascii="Times New Roman" w:hAnsi="Times New Roman" w:cs="Times New Roman"/>
          <w:sz w:val="24"/>
          <w:szCs w:val="24"/>
          <w:highlight w:val="yellow"/>
        </w:rPr>
        <w:t>2011</w:t>
      </w:r>
      <w:ins w:id="898" w:author="Caitlin Jeffrey" w:date="2024-03-15T17:29:00Z">
        <w:r w:rsidR="00AF7C50"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 xml:space="preserve"> for both </w:t>
      </w:r>
      <w:r w:rsidR="00C928F2" w:rsidRPr="00040F12">
        <w:rPr>
          <w:rFonts w:ascii="Times New Roman" w:hAnsi="Times New Roman" w:cs="Times New Roman"/>
          <w:sz w:val="24"/>
          <w:szCs w:val="24"/>
          <w:highlight w:val="yellow"/>
        </w:rPr>
        <w:t>SCS</w:t>
      </w:r>
      <w:r w:rsidRPr="00040F12">
        <w:rPr>
          <w:rFonts w:ascii="Times New Roman" w:hAnsi="Times New Roman" w:cs="Times New Roman"/>
          <w:sz w:val="24"/>
          <w:szCs w:val="24"/>
          <w:highlight w:val="yellow"/>
        </w:rPr>
        <w:t xml:space="preserve"> and IMI: Schreiner and Ruegg, 2003</w:t>
      </w:r>
      <w:ins w:id="899" w:author="Caitlin Jeffrey" w:date="2024-03-15T17:28:00Z">
        <w:r w:rsidR="007802F1"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 xml:space="preserve"> and at the herd-level (BTSCC: Barkema</w:t>
      </w:r>
      <w:r w:rsidR="000355CF" w:rsidRPr="00040F12">
        <w:rPr>
          <w:rFonts w:ascii="Times New Roman" w:hAnsi="Times New Roman" w:cs="Times New Roman"/>
          <w:sz w:val="24"/>
          <w:szCs w:val="24"/>
          <w:highlight w:val="yellow"/>
        </w:rPr>
        <w:t xml:space="preserve"> et al.</w:t>
      </w:r>
      <w:r w:rsidRPr="00040F12">
        <w:rPr>
          <w:rFonts w:ascii="Times New Roman" w:hAnsi="Times New Roman" w:cs="Times New Roman"/>
          <w:sz w:val="24"/>
          <w:szCs w:val="24"/>
          <w:highlight w:val="yellow"/>
        </w:rPr>
        <w:t xml:space="preserve"> 1998</w:t>
      </w:r>
      <w:ins w:id="900" w:author="Caitlin Jeffrey" w:date="2024-03-15T17:29:00Z">
        <w:r w:rsidR="00DA7384"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 xml:space="preserve"> new IMI rate: Cook</w:t>
      </w:r>
      <w:r w:rsidR="000355CF" w:rsidRPr="00040F12">
        <w:rPr>
          <w:rFonts w:ascii="Times New Roman" w:hAnsi="Times New Roman" w:cs="Times New Roman"/>
          <w:sz w:val="24"/>
          <w:szCs w:val="24"/>
          <w:highlight w:val="yellow"/>
        </w:rPr>
        <w:t xml:space="preserve"> et al.</w:t>
      </w:r>
      <w:r w:rsidRPr="00040F12">
        <w:rPr>
          <w:rFonts w:ascii="Times New Roman" w:hAnsi="Times New Roman" w:cs="Times New Roman"/>
          <w:sz w:val="24"/>
          <w:szCs w:val="24"/>
          <w:highlight w:val="yellow"/>
        </w:rPr>
        <w:t xml:space="preserve"> 2002</w:t>
      </w:r>
      <w:r w:rsidR="000355CF" w:rsidRPr="00040F12">
        <w:rPr>
          <w:rFonts w:ascii="Times New Roman" w:hAnsi="Times New Roman" w:cs="Times New Roman"/>
          <w:sz w:val="24"/>
          <w:szCs w:val="24"/>
          <w:highlight w:val="yellow"/>
        </w:rPr>
        <w:t>;</w:t>
      </w:r>
      <w:r w:rsidRPr="00040F12">
        <w:rPr>
          <w:rFonts w:ascii="Times New Roman" w:hAnsi="Times New Roman" w:cs="Times New Roman"/>
          <w:sz w:val="24"/>
          <w:szCs w:val="24"/>
          <w:highlight w:val="yellow"/>
        </w:rPr>
        <w:t xml:space="preserve"> average herd SCC, incidence clinical mastitis, and % new high SCC: Dohmen</w:t>
      </w:r>
      <w:r w:rsidR="000355CF" w:rsidRPr="00040F12">
        <w:rPr>
          <w:rFonts w:ascii="Times New Roman" w:hAnsi="Times New Roman" w:cs="Times New Roman"/>
          <w:sz w:val="24"/>
          <w:szCs w:val="24"/>
          <w:highlight w:val="yellow"/>
        </w:rPr>
        <w:t xml:space="preserve"> et al.</w:t>
      </w:r>
      <w:r w:rsidRPr="00040F12">
        <w:rPr>
          <w:rFonts w:ascii="Times New Roman" w:hAnsi="Times New Roman" w:cs="Times New Roman"/>
          <w:sz w:val="24"/>
          <w:szCs w:val="24"/>
          <w:highlight w:val="yellow"/>
        </w:rPr>
        <w:t xml:space="preserve"> 2010</w:t>
      </w:r>
      <w:ins w:id="901" w:author="Caitlin Jeffrey" w:date="2024-03-15T17:28:00Z">
        <w:r w:rsidR="007802F1" w:rsidRPr="00040F12">
          <w:rPr>
            <w:rFonts w:ascii="Times New Roman" w:hAnsi="Times New Roman" w:cs="Times New Roman"/>
            <w:sz w:val="24"/>
            <w:szCs w:val="24"/>
            <w:highlight w:val="yellow"/>
          </w:rPr>
          <w:t>)</w:t>
        </w:r>
      </w:ins>
      <w:r w:rsidRPr="00040F12">
        <w:rPr>
          <w:rFonts w:ascii="Times New Roman" w:hAnsi="Times New Roman" w:cs="Times New Roman"/>
          <w:sz w:val="24"/>
          <w:szCs w:val="24"/>
          <w:highlight w:val="yellow"/>
        </w:rPr>
        <w:t>.</w:t>
      </w:r>
      <w:r w:rsidRPr="00040F12">
        <w:rPr>
          <w:rFonts w:ascii="Times New Roman" w:hAnsi="Times New Roman" w:cs="Times New Roman"/>
          <w:sz w:val="24"/>
          <w:szCs w:val="24"/>
        </w:rPr>
        <w:t xml:space="preserve"> Of particular </w:t>
      </w:r>
      <w:r w:rsidR="00AE2059" w:rsidRPr="00040F12">
        <w:rPr>
          <w:rFonts w:ascii="Times New Roman" w:hAnsi="Times New Roman" w:cs="Times New Roman"/>
          <w:sz w:val="24"/>
          <w:szCs w:val="24"/>
        </w:rPr>
        <w:t xml:space="preserve">relevance </w:t>
      </w:r>
      <w:r w:rsidRPr="00040F12">
        <w:rPr>
          <w:rFonts w:ascii="Times New Roman" w:hAnsi="Times New Roman" w:cs="Times New Roman"/>
          <w:sz w:val="24"/>
          <w:szCs w:val="24"/>
        </w:rPr>
        <w:t xml:space="preserve">to the current </w:t>
      </w:r>
      <w:r w:rsidR="002B3064" w:rsidRPr="00040F12">
        <w:rPr>
          <w:rFonts w:ascii="Times New Roman" w:hAnsi="Times New Roman" w:cs="Times New Roman"/>
          <w:sz w:val="24"/>
          <w:szCs w:val="24"/>
        </w:rPr>
        <w:t>work</w:t>
      </w:r>
      <w:r w:rsidRPr="00040F12">
        <w:rPr>
          <w:rFonts w:ascii="Times New Roman" w:hAnsi="Times New Roman" w:cs="Times New Roman"/>
          <w:sz w:val="24"/>
          <w:szCs w:val="24"/>
        </w:rPr>
        <w:t xml:space="preserve">, </w:t>
      </w:r>
      <w:r w:rsidR="00AF51D6" w:rsidRPr="00040F12">
        <w:rPr>
          <w:rFonts w:ascii="Times New Roman" w:hAnsi="Times New Roman" w:cs="Times New Roman"/>
          <w:sz w:val="24"/>
          <w:szCs w:val="24"/>
        </w:rPr>
        <w:t xml:space="preserve">a study carried out on </w:t>
      </w:r>
      <w:r w:rsidR="00195354" w:rsidRPr="00040F12">
        <w:rPr>
          <w:rFonts w:ascii="Times New Roman" w:hAnsi="Times New Roman" w:cs="Times New Roman"/>
          <w:sz w:val="24"/>
          <w:szCs w:val="24"/>
        </w:rPr>
        <w:t>three</w:t>
      </w:r>
      <w:r w:rsidR="00AF51D6" w:rsidRPr="00040F12">
        <w:rPr>
          <w:rFonts w:ascii="Times New Roman" w:hAnsi="Times New Roman" w:cs="Times New Roman"/>
          <w:sz w:val="24"/>
          <w:szCs w:val="24"/>
        </w:rPr>
        <w:t xml:space="preserve"> </w:t>
      </w:r>
      <w:del w:id="902" w:author="Caitlin Jeffrey" w:date="2024-04-01T14:30:00Z">
        <w:r w:rsidR="00AF51D6" w:rsidRPr="00040F12" w:rsidDel="00E349BA">
          <w:rPr>
            <w:rFonts w:ascii="Times New Roman" w:hAnsi="Times New Roman" w:cs="Times New Roman"/>
            <w:sz w:val="24"/>
            <w:szCs w:val="24"/>
          </w:rPr>
          <w:delText>bedded pack</w:delText>
        </w:r>
      </w:del>
      <w:ins w:id="903" w:author="Caitlin Jeffrey" w:date="2024-04-01T14:30:00Z">
        <w:r w:rsidR="00E349BA" w:rsidRPr="00040F12">
          <w:rPr>
            <w:rFonts w:ascii="Times New Roman" w:hAnsi="Times New Roman" w:cs="Times New Roman"/>
            <w:sz w:val="24"/>
            <w:szCs w:val="24"/>
          </w:rPr>
          <w:t>BP</w:t>
        </w:r>
      </w:ins>
      <w:r w:rsidR="00AF51D6" w:rsidRPr="00040F12">
        <w:rPr>
          <w:rFonts w:ascii="Times New Roman" w:hAnsi="Times New Roman" w:cs="Times New Roman"/>
          <w:sz w:val="24"/>
          <w:szCs w:val="24"/>
        </w:rPr>
        <w:t xml:space="preserve"> farms in Brazil </w:t>
      </w:r>
      <w:r w:rsidRPr="00040F12">
        <w:rPr>
          <w:rFonts w:ascii="Times New Roman" w:hAnsi="Times New Roman" w:cs="Times New Roman"/>
          <w:sz w:val="24"/>
          <w:szCs w:val="24"/>
        </w:rPr>
        <w:t>found the odds of a</w:t>
      </w:r>
      <w:r w:rsidR="002705B6" w:rsidRPr="00040F12">
        <w:rPr>
          <w:rFonts w:ascii="Times New Roman" w:hAnsi="Times New Roman" w:cs="Times New Roman"/>
          <w:sz w:val="24"/>
          <w:szCs w:val="24"/>
        </w:rPr>
        <w:t xml:space="preserve"> new</w:t>
      </w:r>
      <w:r w:rsidRPr="00040F12">
        <w:rPr>
          <w:rFonts w:ascii="Times New Roman" w:hAnsi="Times New Roman" w:cs="Times New Roman"/>
          <w:sz w:val="24"/>
          <w:szCs w:val="24"/>
        </w:rPr>
        <w:t xml:space="preserve"> case of subclinical mastitis (SCC ≥200,000 cells/mL) and of a cow having subclinical mastitis</w:t>
      </w:r>
      <w:r w:rsidR="00846697" w:rsidRPr="00040F12">
        <w:rPr>
          <w:rFonts w:ascii="Times New Roman" w:hAnsi="Times New Roman" w:cs="Times New Roman"/>
          <w:sz w:val="24"/>
          <w:szCs w:val="24"/>
        </w:rPr>
        <w:t xml:space="preserve"> on test day</w:t>
      </w:r>
      <w:r w:rsidRPr="00040F12">
        <w:rPr>
          <w:rFonts w:ascii="Times New Roman" w:hAnsi="Times New Roman" w:cs="Times New Roman"/>
          <w:sz w:val="24"/>
          <w:szCs w:val="24"/>
        </w:rPr>
        <w:t xml:space="preserve"> increased 32% and 16% for each one-unit increase in leg cleanliness score, respectively</w:t>
      </w:r>
      <w:r w:rsidR="00AF51D6"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(Fávero et al., 2015)</w:t>
      </w:r>
      <w:r w:rsidR="00270409"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Curiously, although leg cleanliness score was associated with both mastitis </w:t>
      </w:r>
      <w:r w:rsidR="000C305F" w:rsidRPr="00040F12">
        <w:rPr>
          <w:rFonts w:ascii="Times New Roman" w:hAnsi="Times New Roman" w:cs="Times New Roman"/>
          <w:sz w:val="24"/>
          <w:szCs w:val="24"/>
        </w:rPr>
        <w:t>outcomes</w:t>
      </w:r>
      <w:r w:rsidR="00442978" w:rsidRPr="00040F12">
        <w:rPr>
          <w:rFonts w:ascii="Times New Roman" w:hAnsi="Times New Roman" w:cs="Times New Roman"/>
          <w:sz w:val="24"/>
          <w:szCs w:val="24"/>
        </w:rPr>
        <w:t xml:space="preserve"> on Brazilian </w:t>
      </w:r>
      <w:del w:id="904" w:author="Caitlin Jeffrey" w:date="2024-03-18T14:09:00Z">
        <w:r w:rsidR="00442978" w:rsidRPr="00040F12" w:rsidDel="00730AD3">
          <w:rPr>
            <w:rFonts w:ascii="Times New Roman" w:hAnsi="Times New Roman" w:cs="Times New Roman"/>
            <w:sz w:val="24"/>
            <w:szCs w:val="24"/>
          </w:rPr>
          <w:delText>bedded packs</w:delText>
        </w:r>
      </w:del>
      <w:ins w:id="905" w:author="Caitlin Jeffrey" w:date="2024-03-18T14:09:00Z">
        <w:r w:rsidR="00730AD3" w:rsidRPr="00040F12">
          <w:rPr>
            <w:rFonts w:ascii="Times New Roman" w:hAnsi="Times New Roman" w:cs="Times New Roman"/>
            <w:sz w:val="24"/>
            <w:szCs w:val="24"/>
          </w:rPr>
          <w:t>BP</w:t>
        </w:r>
      </w:ins>
      <w:r w:rsidRPr="00040F12">
        <w:rPr>
          <w:rFonts w:ascii="Times New Roman" w:hAnsi="Times New Roman" w:cs="Times New Roman"/>
          <w:sz w:val="24"/>
          <w:szCs w:val="24"/>
        </w:rPr>
        <w:t>, udder hygiene score was not.</w:t>
      </w:r>
    </w:p>
    <w:p w14:paraId="72C84434" w14:textId="60BE6BE5" w:rsidR="00A21424" w:rsidRPr="00040F12" w:rsidRDefault="00A21424" w:rsidP="005F6118">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 xml:space="preserve">A third </w:t>
      </w:r>
      <w:r w:rsidR="004A30F3" w:rsidRPr="00040F12">
        <w:rPr>
          <w:rFonts w:ascii="Times New Roman" w:hAnsi="Times New Roman" w:cs="Times New Roman"/>
          <w:sz w:val="24"/>
          <w:szCs w:val="24"/>
        </w:rPr>
        <w:t>interesting finding</w:t>
      </w:r>
      <w:r w:rsidRPr="00040F12">
        <w:rPr>
          <w:rFonts w:ascii="Times New Roman" w:hAnsi="Times New Roman" w:cs="Times New Roman"/>
          <w:sz w:val="24"/>
          <w:szCs w:val="24"/>
        </w:rPr>
        <w:t xml:space="preserve"> to emerge from the univariate regression results is that farms using deeper bedding had better milk quality outcomes</w:t>
      </w:r>
      <w:del w:id="906" w:author="Caitlin Jeffrey" w:date="2024-04-01T10:59:00Z">
        <w:r w:rsidR="00D16416" w:rsidRPr="00040F12" w:rsidDel="00BF2003">
          <w:rPr>
            <w:rFonts w:ascii="Times New Roman" w:hAnsi="Times New Roman" w:cs="Times New Roman"/>
            <w:sz w:val="24"/>
            <w:szCs w:val="24"/>
          </w:rPr>
          <w:delText xml:space="preserve"> (</w:delText>
        </w:r>
        <w:r w:rsidR="00D52EFE" w:rsidRPr="00040F12" w:rsidDel="00BF2003">
          <w:rPr>
            <w:rFonts w:ascii="Times New Roman" w:hAnsi="Times New Roman" w:cs="Times New Roman"/>
            <w:sz w:val="24"/>
            <w:szCs w:val="24"/>
          </w:rPr>
          <w:delText>d</w:delText>
        </w:r>
        <w:r w:rsidR="00D16416" w:rsidRPr="00040F12" w:rsidDel="00BF2003">
          <w:rPr>
            <w:rFonts w:ascii="Times New Roman" w:hAnsi="Times New Roman" w:cs="Times New Roman"/>
            <w:sz w:val="24"/>
            <w:szCs w:val="24"/>
          </w:rPr>
          <w:delText xml:space="preserve">eeper bedding </w:delText>
        </w:r>
        <w:r w:rsidR="00D52EFE" w:rsidRPr="00040F12" w:rsidDel="00BF2003">
          <w:rPr>
            <w:rFonts w:ascii="Times New Roman" w:hAnsi="Times New Roman" w:cs="Times New Roman"/>
            <w:sz w:val="24"/>
            <w:szCs w:val="24"/>
          </w:rPr>
          <w:delText>begets</w:delText>
        </w:r>
        <w:r w:rsidR="00D16416" w:rsidRPr="00040F12" w:rsidDel="00BF2003">
          <w:rPr>
            <w:rFonts w:ascii="Times New Roman" w:hAnsi="Times New Roman" w:cs="Times New Roman"/>
            <w:sz w:val="24"/>
            <w:szCs w:val="24"/>
          </w:rPr>
          <w:delText xml:space="preserve"> </w:delText>
        </w:r>
        <w:r w:rsidR="00D52EFE" w:rsidRPr="00040F12" w:rsidDel="00BF2003">
          <w:rPr>
            <w:rFonts w:ascii="Times New Roman" w:hAnsi="Times New Roman" w:cs="Times New Roman"/>
            <w:sz w:val="24"/>
            <w:szCs w:val="24"/>
          </w:rPr>
          <w:delText xml:space="preserve">better </w:delText>
        </w:r>
        <w:r w:rsidR="005A0489" w:rsidRPr="00040F12" w:rsidDel="00BF2003">
          <w:rPr>
            <w:rFonts w:ascii="Times New Roman" w:hAnsi="Times New Roman" w:cs="Times New Roman"/>
            <w:sz w:val="24"/>
            <w:szCs w:val="24"/>
          </w:rPr>
          <w:delText>milk)</w:delText>
        </w:r>
      </w:del>
      <w:r w:rsidRPr="00040F12">
        <w:rPr>
          <w:rFonts w:ascii="Times New Roman" w:hAnsi="Times New Roman" w:cs="Times New Roman"/>
          <w:sz w:val="24"/>
          <w:szCs w:val="24"/>
        </w:rPr>
        <w:t xml:space="preserve">. Although there is an established recommendation of 15 cm for deep bedding of </w:t>
      </w:r>
      <w:del w:id="907" w:author="Caitlin Jeffrey" w:date="2024-03-18T14:13:00Z">
        <w:r w:rsidRPr="00040F12" w:rsidDel="00730AD3">
          <w:rPr>
            <w:rFonts w:ascii="Times New Roman" w:hAnsi="Times New Roman" w:cs="Times New Roman"/>
            <w:sz w:val="24"/>
            <w:szCs w:val="24"/>
          </w:rPr>
          <w:delText>freestalls</w:delText>
        </w:r>
      </w:del>
      <w:ins w:id="908" w:author="Caitlin Jeffrey" w:date="2024-03-18T14:13:00Z">
        <w:r w:rsidR="00730AD3" w:rsidRPr="00040F12">
          <w:rPr>
            <w:rFonts w:ascii="Times New Roman" w:hAnsi="Times New Roman" w:cs="Times New Roman"/>
            <w:sz w:val="24"/>
            <w:szCs w:val="24"/>
          </w:rPr>
          <w:t>FS</w:t>
        </w:r>
      </w:ins>
      <w:r w:rsidR="00C82D17" w:rsidRPr="00040F12">
        <w:rPr>
          <w:rFonts w:ascii="Times New Roman" w:hAnsi="Times New Roman" w:cs="Times New Roman"/>
          <w:sz w:val="24"/>
          <w:szCs w:val="24"/>
        </w:rPr>
        <w:t xml:space="preserve"> </w:t>
      </w:r>
      <w:r w:rsidR="00C82D17" w:rsidRPr="00040F12">
        <w:rPr>
          <w:rFonts w:ascii="Times New Roman" w:hAnsi="Times New Roman" w:cs="Times New Roman"/>
          <w:sz w:val="24"/>
          <w:szCs w:val="24"/>
        </w:rPr>
        <w:lastRenderedPageBreak/>
        <w:t>(Bickert, 2000; Cook, 2002)</w:t>
      </w:r>
      <w:r w:rsidRPr="00040F12">
        <w:rPr>
          <w:rFonts w:ascii="Times New Roman" w:hAnsi="Times New Roman" w:cs="Times New Roman"/>
          <w:sz w:val="24"/>
          <w:szCs w:val="24"/>
        </w:rPr>
        <w:t xml:space="preserve"> </w:t>
      </w:r>
      <w:ins w:id="909" w:author="Caitlin Jeffrey" w:date="2024-04-01T11:03:00Z">
        <w:r w:rsidR="00F7482A" w:rsidRPr="00040F12">
          <w:rPr>
            <w:rFonts w:ascii="Times New Roman" w:hAnsi="Times New Roman" w:cs="Times New Roman"/>
            <w:sz w:val="24"/>
            <w:szCs w:val="24"/>
          </w:rPr>
          <w:t xml:space="preserve">and </w:t>
        </w:r>
      </w:ins>
      <w:del w:id="910" w:author="Caitlin Jeffrey" w:date="2024-04-01T11:03:00Z">
        <w:r w:rsidRPr="00040F12" w:rsidDel="00F7482A">
          <w:rPr>
            <w:rFonts w:ascii="Times New Roman" w:hAnsi="Times New Roman" w:cs="Times New Roman"/>
            <w:sz w:val="24"/>
            <w:szCs w:val="24"/>
          </w:rPr>
          <w:delText xml:space="preserve">this depth appears to be based on optimizing cow comfort in deep-bedded </w:delText>
        </w:r>
      </w:del>
      <w:del w:id="911" w:author="Caitlin Jeffrey" w:date="2024-03-18T14:13:00Z">
        <w:r w:rsidRPr="00040F12" w:rsidDel="00730AD3">
          <w:rPr>
            <w:rFonts w:ascii="Times New Roman" w:hAnsi="Times New Roman" w:cs="Times New Roman"/>
            <w:sz w:val="24"/>
            <w:szCs w:val="24"/>
          </w:rPr>
          <w:delText>freestalls</w:delText>
        </w:r>
      </w:del>
      <w:del w:id="912" w:author="Caitlin Jeffrey" w:date="2024-04-01T10:59:00Z">
        <w:r w:rsidRPr="00040F12" w:rsidDel="00D45E41">
          <w:rPr>
            <w:rFonts w:ascii="Times New Roman" w:hAnsi="Times New Roman" w:cs="Times New Roman"/>
            <w:sz w:val="24"/>
            <w:szCs w:val="24"/>
          </w:rPr>
          <w:delText xml:space="preserve"> with no </w:delText>
        </w:r>
        <w:r w:rsidR="0096685C" w:rsidRPr="00040F12" w:rsidDel="00D45E41">
          <w:rPr>
            <w:rFonts w:ascii="Times New Roman" w:hAnsi="Times New Roman" w:cs="Times New Roman"/>
            <w:sz w:val="24"/>
            <w:szCs w:val="24"/>
          </w:rPr>
          <w:delText>reference to</w:delText>
        </w:r>
        <w:r w:rsidRPr="00040F12" w:rsidDel="00D45E41">
          <w:rPr>
            <w:rFonts w:ascii="Times New Roman" w:hAnsi="Times New Roman" w:cs="Times New Roman"/>
            <w:sz w:val="24"/>
            <w:szCs w:val="24"/>
          </w:rPr>
          <w:delText xml:space="preserve"> udder hygiene or health</w:delText>
        </w:r>
      </w:del>
      <w:del w:id="913" w:author="Caitlin Jeffrey" w:date="2024-04-01T11:03:00Z">
        <w:r w:rsidRPr="00040F12" w:rsidDel="00F7482A">
          <w:rPr>
            <w:rFonts w:ascii="Times New Roman" w:hAnsi="Times New Roman" w:cs="Times New Roman"/>
            <w:sz w:val="24"/>
            <w:szCs w:val="24"/>
          </w:rPr>
          <w:delText xml:space="preserve">. There is </w:delText>
        </w:r>
      </w:del>
      <w:del w:id="914" w:author="Caitlin Jeffrey" w:date="2024-04-01T10:59:00Z">
        <w:r w:rsidRPr="00040F12" w:rsidDel="00D45E41">
          <w:rPr>
            <w:rFonts w:ascii="Times New Roman" w:hAnsi="Times New Roman" w:cs="Times New Roman"/>
            <w:sz w:val="24"/>
            <w:szCs w:val="24"/>
          </w:rPr>
          <w:delText xml:space="preserve">very </w:delText>
        </w:r>
      </w:del>
      <w:r w:rsidRPr="00040F12">
        <w:rPr>
          <w:rFonts w:ascii="Times New Roman" w:hAnsi="Times New Roman" w:cs="Times New Roman"/>
          <w:sz w:val="24"/>
          <w:szCs w:val="24"/>
        </w:rPr>
        <w:t xml:space="preserve">limited </w:t>
      </w:r>
      <w:del w:id="915" w:author="Caitlin Jeffrey" w:date="2024-04-01T11:04:00Z">
        <w:r w:rsidRPr="00040F12" w:rsidDel="00726408">
          <w:rPr>
            <w:rFonts w:ascii="Times New Roman" w:hAnsi="Times New Roman" w:cs="Times New Roman"/>
            <w:sz w:val="24"/>
            <w:szCs w:val="24"/>
          </w:rPr>
          <w:delText xml:space="preserve">work </w:delText>
        </w:r>
      </w:del>
      <w:ins w:id="916" w:author="Caitlin Jeffrey" w:date="2024-04-01T11:04:00Z">
        <w:r w:rsidR="00726408" w:rsidRPr="00040F12">
          <w:rPr>
            <w:rFonts w:ascii="Times New Roman" w:hAnsi="Times New Roman" w:cs="Times New Roman"/>
            <w:sz w:val="24"/>
            <w:szCs w:val="24"/>
          </w:rPr>
          <w:t xml:space="preserve">study </w:t>
        </w:r>
      </w:ins>
      <w:r w:rsidRPr="00040F12">
        <w:rPr>
          <w:rFonts w:ascii="Times New Roman" w:hAnsi="Times New Roman" w:cs="Times New Roman"/>
          <w:sz w:val="24"/>
          <w:szCs w:val="24"/>
        </w:rPr>
        <w:t xml:space="preserve">exploring ideal bedding material depth for </w:t>
      </w:r>
      <w:del w:id="917" w:author="Caitlin Jeffrey" w:date="2024-03-18T14:17:00Z">
        <w:r w:rsidRPr="00040F12" w:rsidDel="00730AD3">
          <w:rPr>
            <w:rFonts w:ascii="Times New Roman" w:hAnsi="Times New Roman" w:cs="Times New Roman"/>
            <w:sz w:val="24"/>
            <w:szCs w:val="24"/>
          </w:rPr>
          <w:delText>tiestall</w:delText>
        </w:r>
      </w:del>
      <w:ins w:id="918" w:author="Caitlin Jeffrey" w:date="2024-03-18T14:17:00Z">
        <w:r w:rsidR="00730AD3" w:rsidRPr="00040F12">
          <w:rPr>
            <w:rFonts w:ascii="Times New Roman" w:hAnsi="Times New Roman" w:cs="Times New Roman"/>
            <w:sz w:val="24"/>
            <w:szCs w:val="24"/>
          </w:rPr>
          <w:t>TS</w:t>
        </w:r>
      </w:ins>
      <w:r w:rsidRPr="00040F12">
        <w:rPr>
          <w:rFonts w:ascii="Times New Roman" w:hAnsi="Times New Roman" w:cs="Times New Roman"/>
          <w:sz w:val="24"/>
          <w:szCs w:val="24"/>
        </w:rPr>
        <w:t xml:space="preserve"> barns</w:t>
      </w:r>
      <w:r w:rsidR="00CB5ADC"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(Tucker and Weary, 2004; Tucker et al., 2009)</w:t>
      </w:r>
      <w:r w:rsidRPr="00040F12">
        <w:rPr>
          <w:rFonts w:ascii="Times New Roman" w:hAnsi="Times New Roman" w:cs="Times New Roman"/>
          <w:sz w:val="24"/>
          <w:szCs w:val="24"/>
        </w:rPr>
        <w:t xml:space="preserve">, </w:t>
      </w:r>
      <w:del w:id="919" w:author="Caitlin Jeffrey" w:date="2024-04-01T11:00:00Z">
        <w:r w:rsidRPr="00040F12" w:rsidDel="00261CE0">
          <w:rPr>
            <w:rFonts w:ascii="Times New Roman" w:hAnsi="Times New Roman" w:cs="Times New Roman"/>
            <w:sz w:val="24"/>
            <w:szCs w:val="24"/>
          </w:rPr>
          <w:delText>and this is</w:delText>
        </w:r>
      </w:del>
      <w:ins w:id="920" w:author="Caitlin Jeffrey" w:date="2024-04-01T11:03:00Z">
        <w:r w:rsidR="00F7482A" w:rsidRPr="00040F12">
          <w:rPr>
            <w:rFonts w:ascii="Times New Roman" w:hAnsi="Times New Roman" w:cs="Times New Roman"/>
            <w:sz w:val="24"/>
            <w:szCs w:val="24"/>
          </w:rPr>
          <w:t>this work is</w:t>
        </w:r>
      </w:ins>
      <w:del w:id="921" w:author="Caitlin Jeffrey" w:date="2024-04-01T11:03:00Z">
        <w:r w:rsidRPr="00040F12" w:rsidDel="00F7482A">
          <w:rPr>
            <w:rFonts w:ascii="Times New Roman" w:hAnsi="Times New Roman" w:cs="Times New Roman"/>
            <w:sz w:val="24"/>
            <w:szCs w:val="24"/>
          </w:rPr>
          <w:delText xml:space="preserve"> again </w:delText>
        </w:r>
      </w:del>
      <w:ins w:id="922" w:author="Caitlin Jeffrey" w:date="2024-04-01T11:00:00Z">
        <w:r w:rsidR="00261CE0" w:rsidRPr="00040F12">
          <w:rPr>
            <w:rFonts w:ascii="Times New Roman" w:hAnsi="Times New Roman" w:cs="Times New Roman"/>
            <w:sz w:val="24"/>
            <w:szCs w:val="24"/>
          </w:rPr>
          <w:t xml:space="preserve"> </w:t>
        </w:r>
      </w:ins>
      <w:del w:id="923" w:author="Caitlin Jeffrey" w:date="2024-04-01T11:00:00Z">
        <w:r w:rsidRPr="00040F12" w:rsidDel="00261CE0">
          <w:rPr>
            <w:rFonts w:ascii="Times New Roman" w:hAnsi="Times New Roman" w:cs="Times New Roman"/>
            <w:sz w:val="24"/>
            <w:szCs w:val="24"/>
          </w:rPr>
          <w:delText xml:space="preserve">solely </w:delText>
        </w:r>
      </w:del>
      <w:r w:rsidRPr="00040F12">
        <w:rPr>
          <w:rFonts w:ascii="Times New Roman" w:hAnsi="Times New Roman" w:cs="Times New Roman"/>
          <w:sz w:val="24"/>
          <w:szCs w:val="24"/>
        </w:rPr>
        <w:t>focused on the important con</w:t>
      </w:r>
      <w:r w:rsidR="00F262B9" w:rsidRPr="00040F12">
        <w:rPr>
          <w:rFonts w:ascii="Times New Roman" w:hAnsi="Times New Roman" w:cs="Times New Roman"/>
          <w:sz w:val="24"/>
          <w:szCs w:val="24"/>
        </w:rPr>
        <w:t>cern</w:t>
      </w:r>
      <w:r w:rsidRPr="00040F12">
        <w:rPr>
          <w:rFonts w:ascii="Times New Roman" w:hAnsi="Times New Roman" w:cs="Times New Roman"/>
          <w:sz w:val="24"/>
          <w:szCs w:val="24"/>
        </w:rPr>
        <w:t xml:space="preserve"> of cow comfort. As</w:t>
      </w:r>
      <w:ins w:id="924" w:author="Caitlin Jeffrey" w:date="2024-04-01T11:04:00Z">
        <w:r w:rsidR="00472E4F" w:rsidRPr="00040F12">
          <w:rPr>
            <w:rFonts w:ascii="Times New Roman" w:hAnsi="Times New Roman" w:cs="Times New Roman"/>
            <w:sz w:val="24"/>
            <w:szCs w:val="24"/>
          </w:rPr>
          <w:t xml:space="preserve"> stated</w:t>
        </w:r>
      </w:ins>
      <w:del w:id="925" w:author="Caitlin Jeffrey" w:date="2024-04-01T11:04:00Z">
        <w:r w:rsidRPr="00040F12" w:rsidDel="00472E4F">
          <w:rPr>
            <w:rFonts w:ascii="Times New Roman" w:hAnsi="Times New Roman" w:cs="Times New Roman"/>
            <w:sz w:val="24"/>
            <w:szCs w:val="24"/>
          </w:rPr>
          <w:delText xml:space="preserve"> is the experience of the authors, and is stated elsewhere</w:delText>
        </w:r>
      </w:del>
      <w:r w:rsidRPr="00040F12">
        <w:rPr>
          <w:rFonts w:ascii="Times New Roman" w:hAnsi="Times New Roman" w:cs="Times New Roman"/>
          <w:sz w:val="24"/>
          <w:szCs w:val="24"/>
        </w:rPr>
        <w:t xml:space="preserve"> in a literature review by McPherson (2020),</w:t>
      </w:r>
      <w:r w:rsidR="00E5297B" w:rsidRPr="00040F12">
        <w:rPr>
          <w:rFonts w:ascii="Times New Roman" w:hAnsi="Times New Roman" w:cs="Times New Roman"/>
          <w:sz w:val="24"/>
          <w:szCs w:val="24"/>
        </w:rPr>
        <w:t xml:space="preserve"> "</w:t>
      </w:r>
      <w:r w:rsidRPr="00040F12">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sidRPr="00040F12">
        <w:rPr>
          <w:rFonts w:ascii="Times New Roman" w:hAnsi="Times New Roman" w:cs="Times New Roman"/>
          <w:sz w:val="24"/>
          <w:szCs w:val="24"/>
        </w:rPr>
        <w:t xml:space="preserve">presumed </w:t>
      </w:r>
      <w:r w:rsidR="001A7336" w:rsidRPr="00040F12">
        <w:rPr>
          <w:rFonts w:ascii="Times New Roman" w:hAnsi="Times New Roman" w:cs="Times New Roman"/>
          <w:sz w:val="24"/>
          <w:szCs w:val="24"/>
        </w:rPr>
        <w:t>causal</w:t>
      </w:r>
      <w:r w:rsidR="007258E0" w:rsidRPr="00040F12">
        <w:rPr>
          <w:rFonts w:ascii="Times New Roman" w:hAnsi="Times New Roman" w:cs="Times New Roman"/>
          <w:sz w:val="24"/>
          <w:szCs w:val="24"/>
        </w:rPr>
        <w:t xml:space="preserve"> pathway of</w:t>
      </w:r>
      <w:r w:rsidRPr="00040F12">
        <w:rPr>
          <w:rFonts w:ascii="Times New Roman" w:hAnsi="Times New Roman" w:cs="Times New Roman"/>
          <w:sz w:val="24"/>
          <w:szCs w:val="24"/>
        </w:rPr>
        <w:t xml:space="preserve"> (1) deeper bedding leading to improved hygiene, and (2) improved hygiene resulting in better udder health. </w:t>
      </w:r>
      <w:ins w:id="926" w:author="Caitlin Jeffrey" w:date="2024-04-01T11:02:00Z">
        <w:r w:rsidR="0098767F" w:rsidRPr="00040F12">
          <w:rPr>
            <w:rFonts w:ascii="Times New Roman" w:hAnsi="Times New Roman" w:cs="Times New Roman"/>
            <w:sz w:val="24"/>
            <w:szCs w:val="24"/>
          </w:rPr>
          <w:t xml:space="preserve">Although recommending a particular depth may </w:t>
        </w:r>
      </w:ins>
      <w:ins w:id="927" w:author="Caitlin Jeffrey" w:date="2024-04-01T11:05:00Z">
        <w:r w:rsidR="00F9634D" w:rsidRPr="00040F12">
          <w:rPr>
            <w:rFonts w:ascii="Times New Roman" w:hAnsi="Times New Roman" w:cs="Times New Roman"/>
            <w:sz w:val="24"/>
            <w:szCs w:val="24"/>
          </w:rPr>
          <w:t xml:space="preserve">prove difficult </w:t>
        </w:r>
        <w:r w:rsidR="00071370" w:rsidRPr="00040F12">
          <w:rPr>
            <w:rFonts w:ascii="Times New Roman" w:hAnsi="Times New Roman" w:cs="Times New Roman"/>
            <w:sz w:val="24"/>
            <w:szCs w:val="24"/>
          </w:rPr>
          <w:t xml:space="preserve">as </w:t>
        </w:r>
      </w:ins>
      <w:ins w:id="928" w:author="Caitlin Jeffrey" w:date="2024-04-01T11:06:00Z">
        <w:r w:rsidR="00071370" w:rsidRPr="00040F12">
          <w:rPr>
            <w:rFonts w:ascii="Times New Roman" w:hAnsi="Times New Roman" w:cs="Times New Roman"/>
            <w:sz w:val="24"/>
            <w:szCs w:val="24"/>
          </w:rPr>
          <w:t xml:space="preserve">there are </w:t>
        </w:r>
      </w:ins>
      <w:ins w:id="929" w:author="Caitlin Jeffrey" w:date="2024-04-01T11:02:00Z">
        <w:r w:rsidR="0098767F" w:rsidRPr="00040F12">
          <w:rPr>
            <w:rFonts w:ascii="Times New Roman" w:hAnsi="Times New Roman" w:cs="Times New Roman"/>
            <w:sz w:val="24"/>
            <w:szCs w:val="24"/>
          </w:rPr>
          <w:t xml:space="preserve">many </w:t>
        </w:r>
      </w:ins>
      <w:ins w:id="930" w:author="Caitlin Jeffrey" w:date="2024-04-01T11:06:00Z">
        <w:r w:rsidR="00071370" w:rsidRPr="00040F12">
          <w:rPr>
            <w:rFonts w:ascii="Times New Roman" w:hAnsi="Times New Roman" w:cs="Times New Roman"/>
            <w:sz w:val="24"/>
            <w:szCs w:val="24"/>
          </w:rPr>
          <w:t>contributing factors</w:t>
        </w:r>
      </w:ins>
      <w:ins w:id="931" w:author="Caitlin Jeffrey" w:date="2024-04-01T11:02:00Z">
        <w:r w:rsidR="0098767F" w:rsidRPr="00040F12">
          <w:rPr>
            <w:rFonts w:ascii="Times New Roman" w:hAnsi="Times New Roman" w:cs="Times New Roman"/>
            <w:sz w:val="24"/>
            <w:szCs w:val="24"/>
          </w:rPr>
          <w:t xml:space="preserve"> </w:t>
        </w:r>
      </w:ins>
      <w:ins w:id="932" w:author="Caitlin Jeffrey" w:date="2024-04-01T11:06:00Z">
        <w:r w:rsidR="00071370" w:rsidRPr="00040F12">
          <w:rPr>
            <w:rFonts w:ascii="Times New Roman" w:hAnsi="Times New Roman" w:cs="Times New Roman"/>
            <w:sz w:val="24"/>
            <w:szCs w:val="24"/>
          </w:rPr>
          <w:t>which are particular</w:t>
        </w:r>
      </w:ins>
      <w:ins w:id="933" w:author="Caitlin Jeffrey" w:date="2024-04-01T11:02:00Z">
        <w:r w:rsidR="0098767F" w:rsidRPr="00040F12">
          <w:rPr>
            <w:rFonts w:ascii="Times New Roman" w:hAnsi="Times New Roman" w:cs="Times New Roman"/>
            <w:sz w:val="24"/>
            <w:szCs w:val="24"/>
          </w:rPr>
          <w:t xml:space="preserve"> to a producer’s barn and bedding source</w:t>
        </w:r>
      </w:ins>
      <w:del w:id="934" w:author="Caitlin Jeffrey" w:date="2024-04-01T11:02:00Z">
        <w:r w:rsidR="00CF347D" w:rsidRPr="00040F12" w:rsidDel="0098767F">
          <w:rPr>
            <w:rFonts w:ascii="Times New Roman" w:hAnsi="Times New Roman" w:cs="Times New Roman"/>
            <w:sz w:val="24"/>
            <w:szCs w:val="24"/>
          </w:rPr>
          <w:delText>Even still</w:delText>
        </w:r>
      </w:del>
      <w:r w:rsidRPr="00040F12">
        <w:rPr>
          <w:rFonts w:ascii="Times New Roman" w:hAnsi="Times New Roman" w:cs="Times New Roman"/>
          <w:sz w:val="24"/>
          <w:szCs w:val="24"/>
        </w:rPr>
        <w:t>, the opportunity</w:t>
      </w:r>
      <w:ins w:id="935" w:author="Caitlin Jeffrey" w:date="2024-04-01T11:03:00Z">
        <w:r w:rsidR="00616503" w:rsidRPr="00040F12">
          <w:rPr>
            <w:rFonts w:ascii="Times New Roman" w:hAnsi="Times New Roman" w:cs="Times New Roman"/>
            <w:sz w:val="24"/>
            <w:szCs w:val="24"/>
          </w:rPr>
          <w:t xml:space="preserve"> still</w:t>
        </w:r>
      </w:ins>
      <w:r w:rsidRPr="00040F12">
        <w:rPr>
          <w:rFonts w:ascii="Times New Roman" w:hAnsi="Times New Roman" w:cs="Times New Roman"/>
          <w:sz w:val="24"/>
          <w:szCs w:val="24"/>
        </w:rPr>
        <w:t xml:space="preserve"> exists for research exploring optimal stall bedding depths of different organic materials</w:t>
      </w:r>
      <w:del w:id="936" w:author="Caitlin Jeffrey" w:date="2024-04-01T11:07:00Z">
        <w:r w:rsidRPr="00040F12" w:rsidDel="00D60D71">
          <w:rPr>
            <w:rFonts w:ascii="Times New Roman" w:hAnsi="Times New Roman" w:cs="Times New Roman"/>
            <w:sz w:val="24"/>
            <w:szCs w:val="24"/>
          </w:rPr>
          <w:delText xml:space="preserve"> in</w:delText>
        </w:r>
      </w:del>
      <w:r w:rsidRPr="00040F12">
        <w:rPr>
          <w:rFonts w:ascii="Times New Roman" w:hAnsi="Times New Roman" w:cs="Times New Roman"/>
          <w:sz w:val="24"/>
          <w:szCs w:val="24"/>
        </w:rPr>
        <w:t xml:space="preserve"> </w:t>
      </w:r>
      <w:del w:id="937" w:author="Caitlin Jeffrey" w:date="2024-03-18T14:17:00Z">
        <w:r w:rsidRPr="00040F12" w:rsidDel="00730AD3">
          <w:rPr>
            <w:rFonts w:ascii="Times New Roman" w:hAnsi="Times New Roman" w:cs="Times New Roman"/>
            <w:sz w:val="24"/>
            <w:szCs w:val="24"/>
          </w:rPr>
          <w:delText>tiestall</w:delText>
        </w:r>
      </w:del>
      <w:del w:id="938" w:author="Caitlin Jeffrey" w:date="2024-04-01T11:05:00Z">
        <w:r w:rsidRPr="00040F12" w:rsidDel="00835BD7">
          <w:rPr>
            <w:rFonts w:ascii="Times New Roman" w:hAnsi="Times New Roman" w:cs="Times New Roman"/>
            <w:sz w:val="24"/>
            <w:szCs w:val="24"/>
          </w:rPr>
          <w:delText xml:space="preserve"> barns</w:delText>
        </w:r>
      </w:del>
      <w:del w:id="939" w:author="Caitlin Jeffrey" w:date="2024-04-01T11:07:00Z">
        <w:r w:rsidRPr="00040F12" w:rsidDel="00D60D71">
          <w:rPr>
            <w:rFonts w:ascii="Times New Roman" w:hAnsi="Times New Roman" w:cs="Times New Roman"/>
            <w:sz w:val="24"/>
            <w:szCs w:val="24"/>
          </w:rPr>
          <w:delText xml:space="preserve"> </w:delText>
        </w:r>
      </w:del>
      <w:r w:rsidR="00CF347D" w:rsidRPr="00040F12">
        <w:rPr>
          <w:rFonts w:ascii="Times New Roman" w:hAnsi="Times New Roman" w:cs="Times New Roman"/>
          <w:sz w:val="24"/>
          <w:szCs w:val="24"/>
        </w:rPr>
        <w:t xml:space="preserve">with a </w:t>
      </w:r>
      <w:r w:rsidRPr="00040F12">
        <w:rPr>
          <w:rFonts w:ascii="Times New Roman" w:hAnsi="Times New Roman" w:cs="Times New Roman"/>
          <w:sz w:val="24"/>
          <w:szCs w:val="24"/>
        </w:rPr>
        <w:t>focus on mastitis and udder health outcomes</w:t>
      </w:r>
      <w:del w:id="940" w:author="Caitlin Jeffrey" w:date="2024-04-01T11:01:00Z">
        <w:r w:rsidRPr="00040F12" w:rsidDel="006E7763">
          <w:rPr>
            <w:rFonts w:ascii="Times New Roman" w:hAnsi="Times New Roman" w:cs="Times New Roman"/>
            <w:sz w:val="24"/>
            <w:szCs w:val="24"/>
          </w:rPr>
          <w:delText xml:space="preserve">. </w:delText>
        </w:r>
        <w:r w:rsidR="00793756" w:rsidRPr="00040F12" w:rsidDel="006E7763">
          <w:rPr>
            <w:rFonts w:ascii="Times New Roman" w:hAnsi="Times New Roman" w:cs="Times New Roman"/>
            <w:sz w:val="24"/>
            <w:szCs w:val="24"/>
          </w:rPr>
          <w:delText>I</w:delText>
        </w:r>
        <w:r w:rsidRPr="00040F12" w:rsidDel="006E7763">
          <w:rPr>
            <w:rFonts w:ascii="Times New Roman" w:hAnsi="Times New Roman" w:cs="Times New Roman"/>
            <w:sz w:val="24"/>
            <w:szCs w:val="24"/>
          </w:rPr>
          <w:delText>t may be that</w:delText>
        </w:r>
      </w:del>
      <w:ins w:id="941" w:author="Caitlin Jeffrey" w:date="2024-04-01T11:03:00Z">
        <w:r w:rsidR="00616503" w:rsidRPr="00040F12">
          <w:rPr>
            <w:rFonts w:ascii="Times New Roman" w:hAnsi="Times New Roman" w:cs="Times New Roman"/>
            <w:sz w:val="24"/>
            <w:szCs w:val="24"/>
          </w:rPr>
          <w:t>.</w:t>
        </w:r>
      </w:ins>
      <w:ins w:id="942" w:author="Caitlin Jeffrey" w:date="2024-04-01T11:01:00Z">
        <w:r w:rsidR="006E7763" w:rsidRPr="00040F12">
          <w:rPr>
            <w:rFonts w:ascii="Times New Roman" w:hAnsi="Times New Roman" w:cs="Times New Roman"/>
            <w:sz w:val="24"/>
            <w:szCs w:val="24"/>
          </w:rPr>
          <w:t xml:space="preserve"> </w:t>
        </w:r>
      </w:ins>
      <w:del w:id="943" w:author="Caitlin Jeffrey" w:date="2024-04-01T11:02:00Z">
        <w:r w:rsidRPr="00040F12" w:rsidDel="0098767F">
          <w:rPr>
            <w:rFonts w:ascii="Times New Roman" w:hAnsi="Times New Roman" w:cs="Times New Roman"/>
            <w:sz w:val="24"/>
            <w:szCs w:val="24"/>
          </w:rPr>
          <w:delText xml:space="preserve"> recommending a particular depth </w:delText>
        </w:r>
      </w:del>
      <w:del w:id="944" w:author="Caitlin Jeffrey" w:date="2024-04-01T11:01:00Z">
        <w:r w:rsidRPr="00040F12" w:rsidDel="006C299C">
          <w:rPr>
            <w:rFonts w:ascii="Times New Roman" w:hAnsi="Times New Roman" w:cs="Times New Roman"/>
            <w:sz w:val="24"/>
            <w:szCs w:val="24"/>
          </w:rPr>
          <w:delText xml:space="preserve">of bedding to use for different types of </w:delText>
        </w:r>
      </w:del>
      <w:del w:id="945" w:author="Caitlin Jeffrey" w:date="2024-04-01T11:02:00Z">
        <w:r w:rsidRPr="00040F12" w:rsidDel="006C299C">
          <w:rPr>
            <w:rFonts w:ascii="Times New Roman" w:hAnsi="Times New Roman" w:cs="Times New Roman"/>
            <w:sz w:val="24"/>
            <w:szCs w:val="24"/>
          </w:rPr>
          <w:delText xml:space="preserve">organic material </w:delText>
        </w:r>
      </w:del>
      <w:del w:id="946" w:author="Caitlin Jeffrey" w:date="2024-04-01T11:01:00Z">
        <w:r w:rsidR="007977B4" w:rsidRPr="00040F12" w:rsidDel="006E7763">
          <w:rPr>
            <w:rFonts w:ascii="Times New Roman" w:hAnsi="Times New Roman" w:cs="Times New Roman"/>
            <w:sz w:val="24"/>
            <w:szCs w:val="24"/>
          </w:rPr>
          <w:delText xml:space="preserve">would </w:delText>
        </w:r>
        <w:r w:rsidRPr="00040F12" w:rsidDel="006E7763">
          <w:rPr>
            <w:rFonts w:ascii="Times New Roman" w:hAnsi="Times New Roman" w:cs="Times New Roman"/>
            <w:sz w:val="24"/>
            <w:szCs w:val="24"/>
          </w:rPr>
          <w:delText xml:space="preserve">not prove feasible, as the </w:delText>
        </w:r>
      </w:del>
      <w:del w:id="947" w:author="Caitlin Jeffrey" w:date="2024-04-01T11:02:00Z">
        <w:r w:rsidRPr="00040F12" w:rsidDel="006C299C">
          <w:rPr>
            <w:rFonts w:ascii="Times New Roman" w:hAnsi="Times New Roman" w:cs="Times New Roman"/>
            <w:sz w:val="24"/>
            <w:szCs w:val="24"/>
          </w:rPr>
          <w:delText xml:space="preserve">ideal amount would </w:delText>
        </w:r>
        <w:r w:rsidRPr="00040F12" w:rsidDel="0098767F">
          <w:rPr>
            <w:rFonts w:ascii="Times New Roman" w:hAnsi="Times New Roman" w:cs="Times New Roman"/>
            <w:sz w:val="24"/>
            <w:szCs w:val="24"/>
          </w:rPr>
          <w:delText xml:space="preserve">vary with many factors particular to a producer’s barn and bedding source </w:delText>
        </w:r>
      </w:del>
      <w:del w:id="948" w:author="Caitlin Jeffrey" w:date="2024-04-01T11:03:00Z">
        <w:r w:rsidRPr="00040F12" w:rsidDel="00616503">
          <w:rPr>
            <w:rFonts w:ascii="Times New Roman" w:hAnsi="Times New Roman" w:cs="Times New Roman"/>
            <w:sz w:val="24"/>
            <w:szCs w:val="24"/>
          </w:rPr>
          <w:delText xml:space="preserve">(type of stall surface, presence/type of stall mat used, type of organic material, particle size, compressibility, percent dry matter, etc.). </w:delText>
        </w:r>
      </w:del>
    </w:p>
    <w:p w14:paraId="4CC5B7FF" w14:textId="0882F684" w:rsidR="00161CD8" w:rsidRPr="00040F12" w:rsidDel="00D27F1D" w:rsidRDefault="00A931E5" w:rsidP="008F07CA">
      <w:pPr>
        <w:autoSpaceDE w:val="0"/>
        <w:autoSpaceDN w:val="0"/>
        <w:adjustRightInd w:val="0"/>
        <w:spacing w:line="480" w:lineRule="auto"/>
        <w:ind w:firstLine="720"/>
        <w:rPr>
          <w:del w:id="949" w:author="Caitlin Jeffrey" w:date="2024-04-01T11:17:00Z"/>
          <w:rFonts w:ascii="Times New Roman" w:hAnsi="Times New Roman" w:cs="Times New Roman"/>
          <w:sz w:val="24"/>
          <w:szCs w:val="24"/>
        </w:rPr>
      </w:pPr>
      <w:ins w:id="950" w:author="John Barlow" w:date="2024-03-30T09:14:00Z">
        <w:del w:id="951" w:author="Caitlin Jeffrey" w:date="2024-04-01T11:07:00Z">
          <w:r w:rsidRPr="00040F12" w:rsidDel="00F61B6B">
            <w:rPr>
              <w:rFonts w:ascii="Times New Roman" w:hAnsi="Times New Roman" w:cs="Times New Roman"/>
              <w:sz w:val="24"/>
              <w:szCs w:val="24"/>
              <w:highlight w:val="yellow"/>
            </w:rPr>
            <w:delText xml:space="preserve">to </w:delText>
          </w:r>
        </w:del>
        <w:del w:id="952" w:author="Caitlin Jeffrey" w:date="2024-04-01T11:17:00Z">
          <w:r w:rsidRPr="00040F12" w:rsidDel="00D27F1D">
            <w:rPr>
              <w:rFonts w:ascii="Times New Roman" w:hAnsi="Times New Roman" w:cs="Times New Roman"/>
              <w:sz w:val="24"/>
              <w:szCs w:val="24"/>
              <w:highlight w:val="yellow"/>
            </w:rPr>
            <w:delText>the goal was to</w:delText>
          </w:r>
        </w:del>
      </w:ins>
      <w:del w:id="953" w:author="Caitlin Jeffrey" w:date="2024-03-20T09:12:00Z">
        <w:r w:rsidR="001F2342" w:rsidRPr="00040F12" w:rsidDel="001759E1">
          <w:rPr>
            <w:rFonts w:ascii="Times New Roman" w:hAnsi="Times New Roman" w:cs="Times New Roman"/>
            <w:sz w:val="24"/>
            <w:szCs w:val="24"/>
          </w:rPr>
          <w:delText>R</w:delText>
        </w:r>
        <w:r w:rsidR="00161CD8" w:rsidRPr="00040F12" w:rsidDel="001759E1">
          <w:rPr>
            <w:rFonts w:ascii="Times New Roman" w:hAnsi="Times New Roman" w:cs="Times New Roman"/>
            <w:sz w:val="24"/>
            <w:szCs w:val="24"/>
          </w:rPr>
          <w:delText xml:space="preserve">ecent previous work has exclusively focused on describing </w:delText>
        </w:r>
      </w:del>
      <w:del w:id="954" w:author="Caitlin Jeffrey" w:date="2024-03-18T14:09:00Z">
        <w:r w:rsidR="00161CD8" w:rsidRPr="00040F12" w:rsidDel="00730AD3">
          <w:rPr>
            <w:rFonts w:ascii="Times New Roman" w:hAnsi="Times New Roman" w:cs="Times New Roman"/>
            <w:sz w:val="24"/>
            <w:szCs w:val="24"/>
          </w:rPr>
          <w:delText>bedded packs</w:delText>
        </w:r>
      </w:del>
      <w:del w:id="955" w:author="Caitlin Jeffrey" w:date="2024-03-20T09:12:00Z">
        <w:r w:rsidR="00161CD8" w:rsidRPr="00040F12" w:rsidDel="001759E1">
          <w:rPr>
            <w:rFonts w:ascii="Times New Roman" w:hAnsi="Times New Roman" w:cs="Times New Roman"/>
            <w:sz w:val="24"/>
            <w:szCs w:val="24"/>
          </w:rPr>
          <w:delText xml:space="preserve"> that are actively managed for aerobic composting </w:delText>
        </w:r>
        <w:r w:rsidR="009720DD" w:rsidRPr="00040F12" w:rsidDel="001759E1">
          <w:rPr>
            <w:rFonts w:ascii="Times New Roman" w:hAnsi="Times New Roman" w:cs="Times New Roman"/>
            <w:noProof/>
            <w:sz w:val="24"/>
            <w:szCs w:val="24"/>
          </w:rPr>
          <w:delText>(Leso et al., 2020)</w:delText>
        </w:r>
        <w:r w:rsidR="00161CD8" w:rsidRPr="00040F12" w:rsidDel="001759E1">
          <w:rPr>
            <w:rFonts w:ascii="Times New Roman" w:hAnsi="Times New Roman" w:cs="Times New Roman"/>
            <w:sz w:val="24"/>
            <w:szCs w:val="24"/>
          </w:rPr>
          <w:delText xml:space="preserve">. Leso </w:delText>
        </w:r>
        <w:r w:rsidR="00FF078B" w:rsidRPr="00040F12" w:rsidDel="001759E1">
          <w:rPr>
            <w:rFonts w:ascii="Times New Roman" w:hAnsi="Times New Roman" w:cs="Times New Roman"/>
            <w:sz w:val="24"/>
            <w:szCs w:val="24"/>
          </w:rPr>
          <w:delText xml:space="preserve">et al. </w:delText>
        </w:r>
        <w:r w:rsidR="00161CD8" w:rsidRPr="00040F12" w:rsidDel="001759E1">
          <w:rPr>
            <w:rFonts w:ascii="Times New Roman" w:hAnsi="Times New Roman" w:cs="Times New Roman"/>
            <w:sz w:val="24"/>
            <w:szCs w:val="24"/>
          </w:rPr>
          <w:delText xml:space="preserve">contrasted </w:delText>
        </w:r>
      </w:del>
      <w:del w:id="956" w:author="Caitlin Jeffrey" w:date="2024-03-18T13:53:00Z">
        <w:r w:rsidR="00161CD8" w:rsidRPr="00040F12" w:rsidDel="00015349">
          <w:rPr>
            <w:rFonts w:ascii="Times New Roman" w:hAnsi="Times New Roman" w:cs="Times New Roman"/>
            <w:sz w:val="24"/>
            <w:szCs w:val="24"/>
          </w:rPr>
          <w:delText>composting bedded packs</w:delText>
        </w:r>
      </w:del>
      <w:del w:id="957" w:author="Caitlin Jeffrey" w:date="2024-03-20T09:12:00Z">
        <w:r w:rsidR="00161CD8" w:rsidRPr="00040F12" w:rsidDel="001759E1">
          <w:rPr>
            <w:rFonts w:ascii="Times New Roman" w:hAnsi="Times New Roman" w:cs="Times New Roman"/>
            <w:sz w:val="24"/>
            <w:szCs w:val="24"/>
          </w:rPr>
          <w:delText xml:space="preserve"> managed with daily cultivation with conventional</w:delText>
        </w:r>
        <w:r w:rsidR="004326A4" w:rsidRPr="00040F12" w:rsidDel="001759E1">
          <w:rPr>
            <w:rFonts w:ascii="Times New Roman" w:hAnsi="Times New Roman" w:cs="Times New Roman"/>
            <w:sz w:val="24"/>
            <w:szCs w:val="24"/>
          </w:rPr>
          <w:delText xml:space="preserve"> static</w:delText>
        </w:r>
        <w:r w:rsidR="00161CD8" w:rsidRPr="00040F12" w:rsidDel="001759E1">
          <w:rPr>
            <w:rFonts w:ascii="Times New Roman" w:hAnsi="Times New Roman" w:cs="Times New Roman"/>
            <w:sz w:val="24"/>
            <w:szCs w:val="24"/>
          </w:rPr>
          <w:delText xml:space="preserve"> </w:delText>
        </w:r>
      </w:del>
      <w:del w:id="958" w:author="Caitlin Jeffrey" w:date="2024-03-18T14:09:00Z">
        <w:r w:rsidR="00161CD8" w:rsidRPr="00040F12" w:rsidDel="00730AD3">
          <w:rPr>
            <w:rFonts w:ascii="Times New Roman" w:hAnsi="Times New Roman" w:cs="Times New Roman"/>
            <w:sz w:val="24"/>
            <w:szCs w:val="24"/>
          </w:rPr>
          <w:delText>bedded packs</w:delText>
        </w:r>
      </w:del>
      <w:del w:id="959" w:author="Caitlin Jeffrey" w:date="2024-03-20T09:12:00Z">
        <w:r w:rsidR="00161CD8" w:rsidRPr="00040F12"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RPr="00040F12" w:rsidDel="001759E1">
          <w:rPr>
            <w:rFonts w:ascii="Times New Roman" w:hAnsi="Times New Roman" w:cs="Times New Roman"/>
            <w:noProof/>
            <w:sz w:val="24"/>
            <w:szCs w:val="24"/>
          </w:rPr>
          <w:delText>(Andrews et al., 2021)</w:delText>
        </w:r>
        <w:r w:rsidR="0012514B" w:rsidRPr="00040F12" w:rsidDel="001759E1">
          <w:rPr>
            <w:rFonts w:ascii="Times New Roman" w:hAnsi="Times New Roman" w:cs="Times New Roman"/>
            <w:sz w:val="24"/>
            <w:szCs w:val="24"/>
          </w:rPr>
          <w:delText>.</w:delText>
        </w:r>
        <w:r w:rsidR="00916F54" w:rsidRPr="00040F12" w:rsidDel="001759E1">
          <w:rPr>
            <w:rFonts w:ascii="Times New Roman" w:hAnsi="Times New Roman" w:cs="Times New Roman"/>
            <w:sz w:val="24"/>
            <w:szCs w:val="24"/>
          </w:rPr>
          <w:delText xml:space="preserve"> </w:delText>
        </w:r>
        <w:r w:rsidR="00161CD8" w:rsidRPr="00040F12" w:rsidDel="001759E1">
          <w:rPr>
            <w:rFonts w:ascii="Times New Roman" w:hAnsi="Times New Roman" w:cs="Times New Roman"/>
            <w:sz w:val="24"/>
            <w:szCs w:val="24"/>
          </w:rPr>
          <w:delText xml:space="preserve">This infrequent </w:delText>
        </w:r>
        <w:r w:rsidR="00161CD8" w:rsidRPr="00040F12" w:rsidDel="001759E1">
          <w:rPr>
            <w:rFonts w:ascii="Times New Roman" w:hAnsi="Times New Roman" w:cs="Times New Roman"/>
            <w:sz w:val="24"/>
            <w:szCs w:val="24"/>
          </w:rPr>
          <w:lastRenderedPageBreak/>
          <w:delText xml:space="preserve">use of </w:delText>
        </w:r>
      </w:del>
      <w:del w:id="960" w:author="Caitlin Jeffrey" w:date="2024-03-18T14:09:00Z">
        <w:r w:rsidR="00161CD8" w:rsidRPr="00040F12" w:rsidDel="00730AD3">
          <w:rPr>
            <w:rFonts w:ascii="Times New Roman" w:hAnsi="Times New Roman" w:cs="Times New Roman"/>
            <w:sz w:val="24"/>
            <w:szCs w:val="24"/>
          </w:rPr>
          <w:delText>bedded packs</w:delText>
        </w:r>
      </w:del>
      <w:del w:id="961" w:author="Caitlin Jeffrey" w:date="2024-03-20T09:12:00Z">
        <w:r w:rsidR="00161CD8" w:rsidRPr="00040F12" w:rsidDel="001759E1">
          <w:rPr>
            <w:rFonts w:ascii="Times New Roman" w:hAnsi="Times New Roman" w:cs="Times New Roman"/>
            <w:sz w:val="24"/>
            <w:szCs w:val="24"/>
          </w:rPr>
          <w:delText xml:space="preserve"> in our state created a challenge for enrolling </w:delText>
        </w:r>
        <w:r w:rsidR="00916F54" w:rsidRPr="00040F12" w:rsidDel="001759E1">
          <w:rPr>
            <w:rFonts w:ascii="Times New Roman" w:hAnsi="Times New Roman" w:cs="Times New Roman"/>
            <w:sz w:val="24"/>
            <w:szCs w:val="24"/>
          </w:rPr>
          <w:delText>ten</w:delText>
        </w:r>
        <w:r w:rsidR="00161CD8" w:rsidRPr="00040F12" w:rsidDel="001759E1">
          <w:rPr>
            <w:rFonts w:ascii="Times New Roman" w:hAnsi="Times New Roman" w:cs="Times New Roman"/>
            <w:sz w:val="24"/>
            <w:szCs w:val="24"/>
          </w:rPr>
          <w:delText xml:space="preserve"> herds using this kind of system in </w:delText>
        </w:r>
        <w:r w:rsidR="00916F54" w:rsidRPr="00040F12" w:rsidDel="001759E1">
          <w:rPr>
            <w:rFonts w:ascii="Times New Roman" w:hAnsi="Times New Roman" w:cs="Times New Roman"/>
            <w:sz w:val="24"/>
            <w:szCs w:val="24"/>
          </w:rPr>
          <w:delText xml:space="preserve">our </w:delText>
        </w:r>
        <w:r w:rsidR="00161CD8" w:rsidRPr="00040F12" w:rsidDel="001759E1">
          <w:rPr>
            <w:rFonts w:ascii="Times New Roman" w:hAnsi="Times New Roman" w:cs="Times New Roman"/>
            <w:sz w:val="24"/>
            <w:szCs w:val="24"/>
          </w:rPr>
          <w:delText>observational study. Despite this limitation, by including bedded pack farms managed in a variety of ways, the current work sheds light on a broader spectrum of options used within this loose-housing system.</w:delText>
        </w:r>
        <w:r w:rsidR="001F2342" w:rsidRPr="00040F12" w:rsidDel="001759E1">
          <w:rPr>
            <w:rFonts w:ascii="Times New Roman" w:hAnsi="Times New Roman" w:cs="Times New Roman"/>
            <w:sz w:val="24"/>
            <w:szCs w:val="24"/>
          </w:rPr>
          <w:delText xml:space="preserve"> </w:delText>
        </w:r>
      </w:del>
      <w:del w:id="962" w:author="Caitlin Jeffrey" w:date="2024-03-20T09:13:00Z">
        <w:r w:rsidR="0048328B" w:rsidRPr="00040F12" w:rsidDel="00720408">
          <w:rPr>
            <w:rFonts w:ascii="Times New Roman" w:hAnsi="Times New Roman" w:cs="Times New Roman"/>
            <w:sz w:val="24"/>
            <w:szCs w:val="24"/>
          </w:rPr>
          <w:delText>Our current study shows that</w:delText>
        </w:r>
        <w:r w:rsidR="00F915B1" w:rsidRPr="00040F12" w:rsidDel="00720408">
          <w:rPr>
            <w:rFonts w:ascii="Times New Roman" w:hAnsi="Times New Roman" w:cs="Times New Roman"/>
            <w:sz w:val="24"/>
            <w:szCs w:val="24"/>
          </w:rPr>
          <w:delText xml:space="preserve"> </w:delText>
        </w:r>
        <w:r w:rsidR="001F2342" w:rsidRPr="00040F12" w:rsidDel="00720408">
          <w:rPr>
            <w:rFonts w:ascii="Times New Roman" w:hAnsi="Times New Roman" w:cs="Times New Roman"/>
            <w:sz w:val="24"/>
            <w:szCs w:val="24"/>
          </w:rPr>
          <w:delText xml:space="preserve">farms </w:delText>
        </w:r>
        <w:r w:rsidR="00036110" w:rsidRPr="00040F12" w:rsidDel="00720408">
          <w:rPr>
            <w:rFonts w:ascii="Times New Roman" w:hAnsi="Times New Roman" w:cs="Times New Roman"/>
            <w:sz w:val="24"/>
            <w:szCs w:val="24"/>
          </w:rPr>
          <w:delText>can achieve</w:delText>
        </w:r>
        <w:r w:rsidR="001F2342" w:rsidRPr="00040F12" w:rsidDel="00720408">
          <w:rPr>
            <w:rFonts w:ascii="Times New Roman" w:hAnsi="Times New Roman" w:cs="Times New Roman"/>
            <w:sz w:val="24"/>
            <w:szCs w:val="24"/>
          </w:rPr>
          <w:delText xml:space="preserve"> excellent milk quality using either a static or aerobically composting bedded pack system</w:delText>
        </w:r>
        <w:r w:rsidR="00BE77C3" w:rsidRPr="00040F12" w:rsidDel="00720408">
          <w:rPr>
            <w:rFonts w:ascii="Times New Roman" w:hAnsi="Times New Roman" w:cs="Times New Roman"/>
            <w:sz w:val="24"/>
            <w:szCs w:val="24"/>
          </w:rPr>
          <w:delText xml:space="preserve"> for </w:delText>
        </w:r>
        <w:r w:rsidR="004513DC" w:rsidRPr="00040F12" w:rsidDel="00720408">
          <w:rPr>
            <w:rFonts w:ascii="Times New Roman" w:hAnsi="Times New Roman" w:cs="Times New Roman"/>
            <w:sz w:val="24"/>
            <w:szCs w:val="24"/>
          </w:rPr>
          <w:delText xml:space="preserve">indoor </w:delText>
        </w:r>
        <w:r w:rsidR="003D103E" w:rsidRPr="00040F12" w:rsidDel="00720408">
          <w:rPr>
            <w:rFonts w:ascii="Times New Roman" w:hAnsi="Times New Roman" w:cs="Times New Roman"/>
            <w:sz w:val="24"/>
            <w:szCs w:val="24"/>
          </w:rPr>
          <w:delText>housing,</w:delText>
        </w:r>
        <w:r w:rsidR="00603C67" w:rsidRPr="00040F12" w:rsidDel="00720408">
          <w:rPr>
            <w:rFonts w:ascii="Times New Roman" w:hAnsi="Times New Roman" w:cs="Times New Roman"/>
            <w:sz w:val="24"/>
            <w:szCs w:val="24"/>
          </w:rPr>
          <w:delText xml:space="preserve"> </w:delText>
        </w:r>
        <w:r w:rsidR="00306E7A" w:rsidRPr="00040F12" w:rsidDel="00720408">
          <w:rPr>
            <w:rFonts w:ascii="Times New Roman" w:hAnsi="Times New Roman" w:cs="Times New Roman"/>
            <w:sz w:val="24"/>
            <w:szCs w:val="24"/>
          </w:rPr>
          <w:delText>e.g.,</w:delText>
        </w:r>
      </w:del>
      <w:del w:id="963" w:author="Caitlin Jeffrey" w:date="2024-04-01T11:17:00Z">
        <w:r w:rsidR="00306E7A" w:rsidRPr="00040F12" w:rsidDel="00D27F1D">
          <w:rPr>
            <w:rFonts w:ascii="Times New Roman" w:hAnsi="Times New Roman" w:cs="Times New Roman"/>
            <w:sz w:val="24"/>
            <w:szCs w:val="24"/>
          </w:rPr>
          <w:delText xml:space="preserve"> </w:delText>
        </w:r>
        <w:r w:rsidR="00603C67" w:rsidRPr="00040F12" w:rsidDel="00D27F1D">
          <w:rPr>
            <w:rFonts w:ascii="Times New Roman" w:hAnsi="Times New Roman" w:cs="Times New Roman"/>
            <w:sz w:val="24"/>
            <w:szCs w:val="24"/>
          </w:rPr>
          <w:delText>t</w:delText>
        </w:r>
        <w:r w:rsidR="001F2342" w:rsidRPr="00040F12" w:rsidDel="00D27F1D">
          <w:rPr>
            <w:rFonts w:ascii="Times New Roman" w:hAnsi="Times New Roman" w:cs="Times New Roman"/>
            <w:sz w:val="24"/>
            <w:szCs w:val="24"/>
          </w:rPr>
          <w:delText xml:space="preserve">hree of the five bedded pack farms </w:delText>
        </w:r>
        <w:r w:rsidR="00DA683F" w:rsidRPr="00040F12" w:rsidDel="00D27F1D">
          <w:rPr>
            <w:rFonts w:ascii="Times New Roman" w:hAnsi="Times New Roman" w:cs="Times New Roman"/>
            <w:sz w:val="24"/>
            <w:szCs w:val="24"/>
          </w:rPr>
          <w:delText>had</w:delText>
        </w:r>
        <w:r w:rsidR="001F2342" w:rsidRPr="00040F12" w:rsidDel="00D27F1D">
          <w:rPr>
            <w:rFonts w:ascii="Times New Roman" w:hAnsi="Times New Roman" w:cs="Times New Roman"/>
            <w:sz w:val="24"/>
            <w:szCs w:val="24"/>
          </w:rPr>
          <w:delText xml:space="preserve"> a BTSCC </w:delText>
        </w:r>
        <w:r w:rsidR="00B35A00" w:rsidRPr="00040F12" w:rsidDel="00D27F1D">
          <w:rPr>
            <w:rFonts w:ascii="Times New Roman" w:hAnsi="Times New Roman" w:cs="Times New Roman"/>
            <w:sz w:val="24"/>
            <w:szCs w:val="24"/>
          </w:rPr>
          <w:delText>≤</w:delText>
        </w:r>
        <w:r w:rsidR="001F2342" w:rsidRPr="00040F12" w:rsidDel="00D27F1D">
          <w:rPr>
            <w:rFonts w:ascii="Times New Roman" w:hAnsi="Times New Roman" w:cs="Times New Roman"/>
            <w:sz w:val="24"/>
            <w:szCs w:val="24"/>
          </w:rPr>
          <w:delText>99,000 cells/mL, and the remaining two wer</w:delText>
        </w:r>
        <w:r w:rsidR="00B35A00" w:rsidRPr="00040F12" w:rsidDel="00D27F1D">
          <w:rPr>
            <w:rFonts w:ascii="Times New Roman" w:hAnsi="Times New Roman" w:cs="Times New Roman"/>
            <w:sz w:val="24"/>
            <w:szCs w:val="24"/>
          </w:rPr>
          <w:delText xml:space="preserve">e ≤160,000 </w:delText>
        </w:r>
        <w:r w:rsidR="001F2342" w:rsidRPr="00040F12" w:rsidDel="00D27F1D">
          <w:rPr>
            <w:rFonts w:ascii="Times New Roman" w:hAnsi="Times New Roman" w:cs="Times New Roman"/>
            <w:sz w:val="24"/>
            <w:szCs w:val="24"/>
          </w:rPr>
          <w:delText xml:space="preserve">cells/mL. </w:delText>
        </w:r>
        <w:r w:rsidR="008F375A" w:rsidRPr="00040F12" w:rsidDel="00D27F1D">
          <w:rPr>
            <w:rFonts w:ascii="Times New Roman" w:hAnsi="Times New Roman" w:cs="Times New Roman"/>
            <w:sz w:val="24"/>
            <w:szCs w:val="24"/>
          </w:rPr>
          <w:delText>Furthermore,</w:delText>
        </w:r>
        <w:r w:rsidR="001F2342" w:rsidRPr="00040F12" w:rsidDel="00D27F1D">
          <w:rPr>
            <w:rFonts w:ascii="Times New Roman" w:hAnsi="Times New Roman" w:cs="Times New Roman"/>
            <w:sz w:val="24"/>
            <w:szCs w:val="24"/>
          </w:rPr>
          <w:delText xml:space="preserve"> the lowest BTSCC in the study (54,000 cells/mL) was a </w:delText>
        </w:r>
        <w:r w:rsidR="00EF4003" w:rsidRPr="00040F12" w:rsidDel="00D27F1D">
          <w:rPr>
            <w:rFonts w:ascii="Times New Roman" w:hAnsi="Times New Roman" w:cs="Times New Roman"/>
            <w:sz w:val="24"/>
            <w:szCs w:val="24"/>
          </w:rPr>
          <w:delText xml:space="preserve">static </w:delText>
        </w:r>
        <w:r w:rsidR="001F2342" w:rsidRPr="00040F12" w:rsidDel="00D27F1D">
          <w:rPr>
            <w:rFonts w:ascii="Times New Roman" w:hAnsi="Times New Roman" w:cs="Times New Roman"/>
            <w:sz w:val="24"/>
            <w:szCs w:val="24"/>
          </w:rPr>
          <w:delText>bedded pack farm using woodchips and straw.</w:delText>
        </w:r>
        <w:r w:rsidR="00FA39D4" w:rsidRPr="00040F12" w:rsidDel="00D27F1D">
          <w:rPr>
            <w:rFonts w:ascii="Times New Roman" w:hAnsi="Times New Roman" w:cs="Times New Roman"/>
            <w:sz w:val="24"/>
            <w:szCs w:val="24"/>
          </w:rPr>
          <w:delText xml:space="preserve"> </w:delText>
        </w:r>
        <w:r w:rsidR="00AE3751" w:rsidRPr="00040F12" w:rsidDel="00D27F1D">
          <w:rPr>
            <w:rFonts w:ascii="Times New Roman" w:hAnsi="Times New Roman" w:cs="Times New Roman"/>
            <w:sz w:val="24"/>
            <w:szCs w:val="24"/>
          </w:rPr>
          <w:delText xml:space="preserve">This low BTSCC was </w:delText>
        </w:r>
        <w:r w:rsidR="00CB7771" w:rsidRPr="00040F12" w:rsidDel="00D27F1D">
          <w:rPr>
            <w:rFonts w:ascii="Times New Roman" w:hAnsi="Times New Roman" w:cs="Times New Roman"/>
            <w:sz w:val="24"/>
            <w:szCs w:val="24"/>
          </w:rPr>
          <w:delText xml:space="preserve">not just </w:delText>
        </w:r>
        <w:r w:rsidR="007806BC" w:rsidRPr="00040F12" w:rsidDel="00D27F1D">
          <w:rPr>
            <w:rFonts w:ascii="Times New Roman" w:hAnsi="Times New Roman" w:cs="Times New Roman"/>
            <w:sz w:val="24"/>
            <w:szCs w:val="24"/>
          </w:rPr>
          <w:delText>from selectively dumping milk from high-SCC cows; th</w:delText>
        </w:r>
        <w:r w:rsidR="00EF4003" w:rsidRPr="00040F12" w:rsidDel="00D27F1D">
          <w:rPr>
            <w:rFonts w:ascii="Times New Roman" w:hAnsi="Times New Roman" w:cs="Times New Roman"/>
            <w:sz w:val="24"/>
            <w:szCs w:val="24"/>
          </w:rPr>
          <w:delText>is</w:delText>
        </w:r>
        <w:r w:rsidR="007806BC" w:rsidRPr="00040F12" w:rsidDel="00D27F1D">
          <w:rPr>
            <w:rFonts w:ascii="Times New Roman" w:hAnsi="Times New Roman" w:cs="Times New Roman"/>
            <w:sz w:val="24"/>
            <w:szCs w:val="24"/>
          </w:rPr>
          <w:delText xml:space="preserve"> farm also had the lowest</w:delText>
        </w:r>
        <w:r w:rsidR="0053797F" w:rsidRPr="00040F12" w:rsidDel="00D27F1D">
          <w:rPr>
            <w:rFonts w:ascii="Times New Roman" w:hAnsi="Times New Roman" w:cs="Times New Roman"/>
            <w:sz w:val="24"/>
            <w:szCs w:val="24"/>
          </w:rPr>
          <w:delText xml:space="preserve"> overall</w:delText>
        </w:r>
        <w:r w:rsidR="007806BC" w:rsidRPr="00040F12" w:rsidDel="00D27F1D">
          <w:rPr>
            <w:rFonts w:ascii="Times New Roman" w:hAnsi="Times New Roman" w:cs="Times New Roman"/>
            <w:sz w:val="24"/>
            <w:szCs w:val="24"/>
          </w:rPr>
          <w:delText xml:space="preserve"> </w:delText>
        </w:r>
        <w:r w:rsidR="00EF4003" w:rsidRPr="00040F12" w:rsidDel="00D27F1D">
          <w:rPr>
            <w:rFonts w:ascii="Times New Roman" w:hAnsi="Times New Roman" w:cs="Times New Roman"/>
            <w:sz w:val="24"/>
            <w:szCs w:val="24"/>
          </w:rPr>
          <w:delText>%</w:delText>
        </w:r>
        <w:r w:rsidR="008E22FC" w:rsidRPr="00040F12" w:rsidDel="00D27F1D">
          <w:rPr>
            <w:rFonts w:ascii="Times New Roman" w:hAnsi="Times New Roman" w:cs="Times New Roman"/>
            <w:sz w:val="24"/>
            <w:szCs w:val="24"/>
          </w:rPr>
          <w:delText xml:space="preserve"> cows with elevated SCS</w:delText>
        </w:r>
        <w:r w:rsidR="00EF4003" w:rsidRPr="00040F12" w:rsidDel="00D27F1D">
          <w:rPr>
            <w:rFonts w:ascii="Times New Roman" w:hAnsi="Times New Roman" w:cs="Times New Roman"/>
            <w:sz w:val="24"/>
            <w:szCs w:val="24"/>
          </w:rPr>
          <w:delText xml:space="preserve"> </w:delText>
        </w:r>
        <w:r w:rsidR="0053797F" w:rsidRPr="00040F12" w:rsidDel="00D27F1D">
          <w:rPr>
            <w:rFonts w:ascii="Times New Roman" w:hAnsi="Times New Roman" w:cs="Times New Roman"/>
            <w:sz w:val="24"/>
            <w:szCs w:val="24"/>
          </w:rPr>
          <w:delText>(8.6%; data not shown).</w:delText>
        </w:r>
      </w:del>
    </w:p>
    <w:p w14:paraId="5E10E3AF" w14:textId="23F8874A" w:rsidR="00446A74" w:rsidRPr="00040F12" w:rsidRDefault="00BE6B0D" w:rsidP="005119F2">
      <w:pPr>
        <w:autoSpaceDE w:val="0"/>
        <w:autoSpaceDN w:val="0"/>
        <w:adjustRightInd w:val="0"/>
        <w:spacing w:line="480" w:lineRule="auto"/>
        <w:ind w:firstLine="720"/>
        <w:rPr>
          <w:rFonts w:ascii="Times New Roman" w:hAnsi="Times New Roman" w:cs="Times New Roman"/>
          <w:sz w:val="24"/>
          <w:szCs w:val="24"/>
        </w:rPr>
      </w:pPr>
      <w:r w:rsidRPr="00040F12">
        <w:rPr>
          <w:rFonts w:ascii="Times New Roman" w:hAnsi="Times New Roman" w:cs="Times New Roman"/>
          <w:sz w:val="24"/>
          <w:szCs w:val="24"/>
        </w:rPr>
        <w:t>As for any</w:t>
      </w:r>
      <w:r w:rsidR="007D222A" w:rsidRPr="00040F12">
        <w:rPr>
          <w:rFonts w:ascii="Times New Roman" w:hAnsi="Times New Roman" w:cs="Times New Roman"/>
          <w:sz w:val="24"/>
          <w:szCs w:val="24"/>
        </w:rPr>
        <w:t xml:space="preserve"> observational study, </w:t>
      </w:r>
      <w:r w:rsidR="000103CA" w:rsidRPr="00040F12">
        <w:rPr>
          <w:rFonts w:ascii="Times New Roman" w:hAnsi="Times New Roman" w:cs="Times New Roman"/>
          <w:sz w:val="24"/>
          <w:szCs w:val="24"/>
        </w:rPr>
        <w:t xml:space="preserve">there </w:t>
      </w:r>
      <w:r w:rsidR="00277D4B" w:rsidRPr="00040F12">
        <w:rPr>
          <w:rFonts w:ascii="Times New Roman" w:hAnsi="Times New Roman" w:cs="Times New Roman"/>
          <w:sz w:val="24"/>
          <w:szCs w:val="24"/>
        </w:rPr>
        <w:t xml:space="preserve">is the potential for bias </w:t>
      </w:r>
      <w:r w:rsidR="009F12AB" w:rsidRPr="00040F12">
        <w:rPr>
          <w:rFonts w:ascii="Times New Roman" w:hAnsi="Times New Roman" w:cs="Times New Roman"/>
          <w:sz w:val="24"/>
          <w:szCs w:val="24"/>
        </w:rPr>
        <w:t>to have influenced the observed results.</w:t>
      </w:r>
      <w:r w:rsidR="00A95387" w:rsidRPr="00040F12">
        <w:rPr>
          <w:rFonts w:ascii="Times New Roman" w:hAnsi="Times New Roman" w:cs="Times New Roman"/>
          <w:sz w:val="24"/>
          <w:szCs w:val="24"/>
        </w:rPr>
        <w:t xml:space="preserve"> </w:t>
      </w:r>
      <w:r w:rsidR="00536043" w:rsidRPr="00040F12">
        <w:rPr>
          <w:rFonts w:ascii="Times New Roman" w:hAnsi="Times New Roman" w:cs="Times New Roman"/>
          <w:sz w:val="24"/>
          <w:szCs w:val="24"/>
        </w:rPr>
        <w:t>Most importantly, participating herds were not a random sample of organic farms in the state</w:t>
      </w:r>
      <w:r w:rsidR="00885C13" w:rsidRPr="00040F12">
        <w:rPr>
          <w:rFonts w:ascii="Times New Roman" w:hAnsi="Times New Roman" w:cs="Times New Roman"/>
          <w:sz w:val="24"/>
          <w:szCs w:val="24"/>
        </w:rPr>
        <w:t xml:space="preserve">, </w:t>
      </w:r>
      <w:r w:rsidR="00B371CD" w:rsidRPr="00040F12">
        <w:rPr>
          <w:rFonts w:ascii="Times New Roman" w:hAnsi="Times New Roman" w:cs="Times New Roman"/>
          <w:sz w:val="24"/>
          <w:szCs w:val="24"/>
        </w:rPr>
        <w:t>possibly resulting in</w:t>
      </w:r>
      <w:r w:rsidR="00885C13" w:rsidRPr="00040F12">
        <w:rPr>
          <w:rFonts w:ascii="Times New Roman" w:hAnsi="Times New Roman" w:cs="Times New Roman"/>
          <w:sz w:val="24"/>
          <w:szCs w:val="24"/>
        </w:rPr>
        <w:t xml:space="preserve"> selection bias</w:t>
      </w:r>
      <w:r w:rsidR="00B371CD" w:rsidRPr="00040F12">
        <w:rPr>
          <w:rFonts w:ascii="Times New Roman" w:hAnsi="Times New Roman" w:cs="Times New Roman"/>
          <w:sz w:val="24"/>
          <w:szCs w:val="24"/>
        </w:rPr>
        <w:t xml:space="preserve">. </w:t>
      </w:r>
      <w:r w:rsidR="00101988" w:rsidRPr="00040F12">
        <w:rPr>
          <w:rFonts w:ascii="Times New Roman" w:hAnsi="Times New Roman" w:cs="Times New Roman"/>
          <w:sz w:val="24"/>
          <w:szCs w:val="24"/>
        </w:rPr>
        <w:t>Participating</w:t>
      </w:r>
      <w:r w:rsidR="00885C13" w:rsidRPr="00040F12">
        <w:rPr>
          <w:rFonts w:ascii="Times New Roman" w:hAnsi="Times New Roman" w:cs="Times New Roman"/>
          <w:sz w:val="24"/>
          <w:szCs w:val="24"/>
        </w:rPr>
        <w:t xml:space="preserve"> herds </w:t>
      </w:r>
      <w:r w:rsidR="0093471A" w:rsidRPr="00040F12">
        <w:rPr>
          <w:rFonts w:ascii="Times New Roman" w:hAnsi="Times New Roman" w:cs="Times New Roman"/>
          <w:sz w:val="24"/>
          <w:szCs w:val="24"/>
        </w:rPr>
        <w:t>were a convenience sample of a subset who responded to our initial survey in Winter 2018-2019</w:t>
      </w:r>
      <w:ins w:id="964" w:author="Caitlin Jeffrey" w:date="2024-03-14T14:43:00Z">
        <w:r w:rsidR="00232F66" w:rsidRPr="00040F12">
          <w:rPr>
            <w:rFonts w:ascii="Times New Roman" w:hAnsi="Times New Roman" w:cs="Times New Roman"/>
            <w:sz w:val="24"/>
            <w:szCs w:val="24"/>
          </w:rPr>
          <w:t xml:space="preserve"> (source population)</w:t>
        </w:r>
      </w:ins>
      <w:r w:rsidR="0093471A" w:rsidRPr="00040F12">
        <w:rPr>
          <w:rFonts w:ascii="Times New Roman" w:hAnsi="Times New Roman" w:cs="Times New Roman"/>
          <w:sz w:val="24"/>
          <w:szCs w:val="24"/>
        </w:rPr>
        <w:t>.</w:t>
      </w:r>
      <w:r w:rsidR="002F3D8C" w:rsidRPr="00040F12">
        <w:rPr>
          <w:rFonts w:ascii="Times New Roman" w:hAnsi="Times New Roman" w:cs="Times New Roman"/>
          <w:sz w:val="24"/>
          <w:szCs w:val="24"/>
        </w:rPr>
        <w:t xml:space="preserve"> </w:t>
      </w:r>
      <w:ins w:id="965" w:author="Caitlin Jeffrey" w:date="2024-04-01T12:05:00Z">
        <w:r w:rsidR="001F53B4" w:rsidRPr="00040F12">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ins>
      <w:r w:rsidR="002F3D8C" w:rsidRPr="00040F12">
        <w:rPr>
          <w:rFonts w:ascii="Times New Roman" w:hAnsi="Times New Roman" w:cs="Times New Roman"/>
          <w:sz w:val="24"/>
          <w:szCs w:val="24"/>
        </w:rPr>
        <w:t xml:space="preserve">In 2021, there were 147 organic dairy farms in </w:t>
      </w:r>
      <w:r w:rsidR="00E85957" w:rsidRPr="00040F12">
        <w:rPr>
          <w:rFonts w:ascii="Times New Roman" w:hAnsi="Times New Roman" w:cs="Times New Roman"/>
          <w:sz w:val="24"/>
          <w:szCs w:val="24"/>
        </w:rPr>
        <w:t>Vermont</w:t>
      </w:r>
      <w:r w:rsidR="002F3D8C" w:rsidRPr="00040F12">
        <w:rPr>
          <w:rFonts w:ascii="Times New Roman" w:hAnsi="Times New Roman" w:cs="Times New Roman"/>
          <w:sz w:val="24"/>
          <w:szCs w:val="24"/>
        </w:rPr>
        <w:t xml:space="preserve"> selling milk, with an average </w:t>
      </w:r>
      <w:r w:rsidR="00B83E2B" w:rsidRPr="00040F12">
        <w:rPr>
          <w:rFonts w:ascii="Times New Roman" w:hAnsi="Times New Roman" w:cs="Times New Roman"/>
          <w:sz w:val="24"/>
          <w:szCs w:val="24"/>
        </w:rPr>
        <w:t xml:space="preserve">herd size </w:t>
      </w:r>
      <w:r w:rsidR="002F3D8C" w:rsidRPr="00040F12">
        <w:rPr>
          <w:rFonts w:ascii="Times New Roman" w:hAnsi="Times New Roman" w:cs="Times New Roman"/>
          <w:sz w:val="24"/>
          <w:szCs w:val="24"/>
        </w:rPr>
        <w:t xml:space="preserve">of </w:t>
      </w:r>
      <w:r w:rsidR="00B83E2B" w:rsidRPr="00040F12">
        <w:rPr>
          <w:rFonts w:ascii="Times New Roman" w:hAnsi="Times New Roman" w:cs="Times New Roman"/>
          <w:sz w:val="24"/>
          <w:szCs w:val="24"/>
        </w:rPr>
        <w:t>87 cows</w:t>
      </w:r>
      <w:r w:rsidR="00FE1E45" w:rsidRPr="00040F12">
        <w:rPr>
          <w:rFonts w:ascii="Times New Roman" w:hAnsi="Times New Roman" w:cs="Times New Roman"/>
          <w:sz w:val="24"/>
          <w:szCs w:val="24"/>
        </w:rPr>
        <w:t xml:space="preserve"> making </w:t>
      </w:r>
      <w:r w:rsidR="00D0394F" w:rsidRPr="00040F12">
        <w:rPr>
          <w:rFonts w:ascii="Times New Roman" w:hAnsi="Times New Roman" w:cs="Times New Roman"/>
          <w:sz w:val="24"/>
          <w:szCs w:val="24"/>
        </w:rPr>
        <w:t>6,</w:t>
      </w:r>
      <w:r w:rsidR="002422C7" w:rsidRPr="00040F12">
        <w:rPr>
          <w:rFonts w:ascii="Times New Roman" w:hAnsi="Times New Roman" w:cs="Times New Roman"/>
          <w:sz w:val="24"/>
          <w:szCs w:val="24"/>
        </w:rPr>
        <w:t>627</w:t>
      </w:r>
      <w:r w:rsidR="00D0394F" w:rsidRPr="00040F12">
        <w:rPr>
          <w:rFonts w:ascii="Times New Roman" w:hAnsi="Times New Roman" w:cs="Times New Roman"/>
          <w:sz w:val="24"/>
          <w:szCs w:val="24"/>
        </w:rPr>
        <w:t xml:space="preserve"> kg</w:t>
      </w:r>
      <w:r w:rsidR="002422C7" w:rsidRPr="00040F12">
        <w:rPr>
          <w:rFonts w:ascii="Times New Roman" w:hAnsi="Times New Roman" w:cs="Times New Roman"/>
          <w:sz w:val="24"/>
          <w:szCs w:val="24"/>
        </w:rPr>
        <w:t xml:space="preserve"> </w:t>
      </w:r>
      <w:r w:rsidR="00D0394F" w:rsidRPr="00040F12">
        <w:rPr>
          <w:rFonts w:ascii="Times New Roman" w:hAnsi="Times New Roman" w:cs="Times New Roman"/>
          <w:sz w:val="24"/>
          <w:szCs w:val="24"/>
        </w:rPr>
        <w:t>milk/</w:t>
      </w:r>
      <w:r w:rsidRPr="00040F12">
        <w:rPr>
          <w:rFonts w:ascii="Times New Roman" w:hAnsi="Times New Roman" w:cs="Times New Roman"/>
          <w:sz w:val="24"/>
          <w:szCs w:val="24"/>
        </w:rPr>
        <w:t>cow/</w:t>
      </w:r>
      <w:r w:rsidR="00933171" w:rsidRPr="00040F12">
        <w:rPr>
          <w:rFonts w:ascii="Times New Roman" w:hAnsi="Times New Roman" w:cs="Times New Roman"/>
          <w:sz w:val="24"/>
          <w:szCs w:val="24"/>
        </w:rPr>
        <w:t>year</w:t>
      </w:r>
      <w:r w:rsidR="00296495"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(USDA, 2022</w:t>
      </w:r>
      <w:r w:rsidR="00DA7B00" w:rsidRPr="00040F12">
        <w:rPr>
          <w:rFonts w:ascii="Times New Roman" w:hAnsi="Times New Roman" w:cs="Times New Roman"/>
          <w:noProof/>
          <w:sz w:val="24"/>
          <w:szCs w:val="24"/>
        </w:rPr>
        <w:t>)</w:t>
      </w:r>
      <w:r w:rsidR="00255BF1" w:rsidRPr="00040F12">
        <w:rPr>
          <w:rFonts w:ascii="Times New Roman" w:hAnsi="Times New Roman" w:cs="Times New Roman"/>
          <w:noProof/>
          <w:sz w:val="24"/>
          <w:szCs w:val="24"/>
        </w:rPr>
        <w:t>.</w:t>
      </w:r>
      <w:r w:rsidR="003D6A58" w:rsidRPr="00040F12">
        <w:rPr>
          <w:rFonts w:ascii="Times New Roman" w:hAnsi="Times New Roman" w:cs="Times New Roman"/>
          <w:noProof/>
          <w:sz w:val="24"/>
          <w:szCs w:val="24"/>
        </w:rPr>
        <w:t xml:space="preserve"> </w:t>
      </w:r>
      <w:r w:rsidR="00DA7B00" w:rsidRPr="00040F12">
        <w:rPr>
          <w:rFonts w:ascii="Times New Roman" w:hAnsi="Times New Roman" w:cs="Times New Roman"/>
          <w:sz w:val="24"/>
          <w:szCs w:val="24"/>
        </w:rPr>
        <w:t>Herds</w:t>
      </w:r>
      <w:r w:rsidR="00101988" w:rsidRPr="00040F12">
        <w:rPr>
          <w:rFonts w:ascii="Times New Roman" w:hAnsi="Times New Roman" w:cs="Times New Roman"/>
          <w:sz w:val="24"/>
          <w:szCs w:val="24"/>
        </w:rPr>
        <w:t xml:space="preserve"> in the current study</w:t>
      </w:r>
      <w:r w:rsidR="00B151A9" w:rsidRPr="00040F12">
        <w:rPr>
          <w:rFonts w:ascii="Times New Roman" w:hAnsi="Times New Roman" w:cs="Times New Roman"/>
          <w:sz w:val="24"/>
          <w:szCs w:val="24"/>
        </w:rPr>
        <w:t xml:space="preserve"> were slightly smaller, averaging 65 cows per farm, but </w:t>
      </w:r>
      <w:r w:rsidR="005B65DA" w:rsidRPr="00040F12">
        <w:rPr>
          <w:rFonts w:ascii="Times New Roman" w:hAnsi="Times New Roman" w:cs="Times New Roman"/>
          <w:sz w:val="24"/>
          <w:szCs w:val="24"/>
        </w:rPr>
        <w:t>with</w:t>
      </w:r>
      <w:r w:rsidR="00BC0493" w:rsidRPr="00040F12">
        <w:rPr>
          <w:rFonts w:ascii="Times New Roman" w:hAnsi="Times New Roman" w:cs="Times New Roman"/>
          <w:sz w:val="24"/>
          <w:szCs w:val="24"/>
        </w:rPr>
        <w:t xml:space="preserve"> higher-producing cows (7,828 kg</w:t>
      </w:r>
      <w:r w:rsidRPr="00040F12">
        <w:rPr>
          <w:rFonts w:ascii="Times New Roman" w:hAnsi="Times New Roman" w:cs="Times New Roman"/>
          <w:sz w:val="24"/>
          <w:szCs w:val="24"/>
        </w:rPr>
        <w:t xml:space="preserve"> milk</w:t>
      </w:r>
      <w:r w:rsidR="00BC0493" w:rsidRPr="00040F12">
        <w:rPr>
          <w:rFonts w:ascii="Times New Roman" w:hAnsi="Times New Roman" w:cs="Times New Roman"/>
          <w:sz w:val="24"/>
          <w:szCs w:val="24"/>
        </w:rPr>
        <w:t xml:space="preserve">/cow/year, </w:t>
      </w:r>
      <w:r w:rsidR="00C37D56" w:rsidRPr="00040F12">
        <w:rPr>
          <w:rFonts w:ascii="Times New Roman" w:hAnsi="Times New Roman" w:cs="Times New Roman"/>
          <w:sz w:val="24"/>
          <w:szCs w:val="24"/>
        </w:rPr>
        <w:t>estimated</w:t>
      </w:r>
      <w:r w:rsidR="005119F2" w:rsidRPr="00040F12">
        <w:rPr>
          <w:rFonts w:ascii="Times New Roman" w:hAnsi="Times New Roman" w:cs="Times New Roman"/>
          <w:sz w:val="24"/>
          <w:szCs w:val="24"/>
        </w:rPr>
        <w:t xml:space="preserve"> from captured DHIA records). </w:t>
      </w:r>
      <w:ins w:id="966" w:author="Caitlin Jeffrey" w:date="2024-03-19T15:41:00Z">
        <w:r w:rsidR="008A3C93" w:rsidRPr="00040F12">
          <w:rPr>
            <w:rFonts w:ascii="Times New Roman" w:hAnsi="Times New Roman" w:cs="Times New Roman"/>
            <w:sz w:val="24"/>
            <w:szCs w:val="24"/>
            <w:highlight w:val="yellow"/>
          </w:rPr>
          <w:t>For comparison, the average dairy cow in the U.S. produced an average of 10,926 kg of milk in 2022</w:t>
        </w:r>
      </w:ins>
      <w:ins w:id="967" w:author="Caitlin Jeffrey" w:date="2024-03-19T15:45:00Z">
        <w:r w:rsidR="0089192F" w:rsidRPr="00040F12">
          <w:rPr>
            <w:rFonts w:ascii="Times New Roman" w:hAnsi="Times New Roman" w:cs="Times New Roman"/>
            <w:sz w:val="24"/>
            <w:szCs w:val="24"/>
            <w:highlight w:val="yellow"/>
          </w:rPr>
          <w:t xml:space="preserve"> (Progressive Dairy, 2017).</w:t>
        </w:r>
      </w:ins>
      <w:ins w:id="968" w:author="Caitlin Jeffrey" w:date="2024-03-19T15:41:00Z">
        <w:r w:rsidR="008A3C93" w:rsidRPr="00040F12">
          <w:rPr>
            <w:rFonts w:ascii="Times New Roman" w:hAnsi="Times New Roman" w:cs="Times New Roman"/>
            <w:sz w:val="24"/>
            <w:szCs w:val="24"/>
            <w:highlight w:val="yellow"/>
          </w:rPr>
          <w:t xml:space="preserve"> </w:t>
        </w:r>
      </w:ins>
      <w:ins w:id="969" w:author="Caitlin Jeffrey" w:date="2024-03-19T15:33:00Z">
        <w:r w:rsidR="001478E5" w:rsidRPr="00040F12">
          <w:rPr>
            <w:rFonts w:ascii="Times New Roman" w:hAnsi="Times New Roman" w:cs="Times New Roman"/>
            <w:noProof/>
            <w:sz w:val="24"/>
            <w:szCs w:val="24"/>
            <w:highlight w:val="yellow"/>
          </w:rPr>
          <w:t xml:space="preserve">It may be interesting to acknowledge that organic cows on average produce less milk </w:t>
        </w:r>
        <w:r w:rsidR="006B2A8D" w:rsidRPr="00040F12">
          <w:rPr>
            <w:rFonts w:ascii="Times New Roman" w:hAnsi="Times New Roman" w:cs="Times New Roman"/>
            <w:noProof/>
            <w:sz w:val="24"/>
            <w:szCs w:val="24"/>
            <w:highlight w:val="yellow"/>
          </w:rPr>
          <w:t>(Stiglbauer et al., 2013)</w:t>
        </w:r>
        <w:r w:rsidR="001478E5" w:rsidRPr="00040F12">
          <w:rPr>
            <w:rFonts w:ascii="Times New Roman" w:hAnsi="Times New Roman" w:cs="Times New Roman"/>
            <w:noProof/>
            <w:sz w:val="24"/>
            <w:szCs w:val="24"/>
            <w:highlight w:val="yellow"/>
          </w:rPr>
          <w:t xml:space="preserve">, and with decreased milk production comes </w:t>
        </w:r>
        <w:r w:rsidR="001478E5" w:rsidRPr="00040F12">
          <w:rPr>
            <w:rFonts w:ascii="Times New Roman" w:hAnsi="Times New Roman" w:cs="Times New Roman"/>
            <w:noProof/>
            <w:sz w:val="24"/>
            <w:szCs w:val="24"/>
            <w:highlight w:val="yellow"/>
          </w:rPr>
          <w:lastRenderedPageBreak/>
          <w:t xml:space="preserve">decreased susceptibility to mastitis </w:t>
        </w:r>
      </w:ins>
      <w:r w:rsidR="006B2A8D" w:rsidRPr="00040F12">
        <w:rPr>
          <w:rFonts w:ascii="Times New Roman" w:hAnsi="Times New Roman" w:cs="Times New Roman"/>
          <w:noProof/>
          <w:sz w:val="24"/>
          <w:szCs w:val="24"/>
          <w:highlight w:val="yellow"/>
        </w:rPr>
        <w:t>(Grohn, 2000)</w:t>
      </w:r>
      <w:ins w:id="970" w:author="Caitlin Jeffrey" w:date="2024-03-19T15:34:00Z">
        <w:r w:rsidR="00B122BB" w:rsidRPr="00040F12">
          <w:rPr>
            <w:rFonts w:ascii="Times New Roman" w:hAnsi="Times New Roman" w:cs="Times New Roman"/>
            <w:noProof/>
            <w:sz w:val="24"/>
            <w:szCs w:val="24"/>
            <w:highlight w:val="yellow"/>
          </w:rPr>
          <w:t>. This relationship may in part explain the relatively low prevalence of mastitis occurring on these farms</w:t>
        </w:r>
      </w:ins>
      <w:ins w:id="971" w:author="Caitlin Jeffrey" w:date="2024-03-19T15:35:00Z">
        <w:r w:rsidR="00321F19" w:rsidRPr="00040F12">
          <w:rPr>
            <w:rFonts w:ascii="Times New Roman" w:hAnsi="Times New Roman" w:cs="Times New Roman"/>
            <w:noProof/>
            <w:sz w:val="24"/>
            <w:szCs w:val="24"/>
            <w:highlight w:val="yellow"/>
          </w:rPr>
          <w:t xml:space="preserve"> in comparison to the general population of </w:t>
        </w:r>
        <w:r w:rsidR="00433FC8" w:rsidRPr="00040F12">
          <w:rPr>
            <w:rFonts w:ascii="Times New Roman" w:hAnsi="Times New Roman" w:cs="Times New Roman"/>
            <w:noProof/>
            <w:sz w:val="24"/>
            <w:szCs w:val="24"/>
            <w:highlight w:val="yellow"/>
          </w:rPr>
          <w:t>dairy farms</w:t>
        </w:r>
      </w:ins>
      <w:ins w:id="972" w:author="Caitlin Jeffrey" w:date="2024-03-19T15:34:00Z">
        <w:r w:rsidR="00B122BB" w:rsidRPr="00040F12">
          <w:rPr>
            <w:rFonts w:ascii="Times New Roman" w:hAnsi="Times New Roman" w:cs="Times New Roman"/>
            <w:noProof/>
            <w:sz w:val="24"/>
            <w:szCs w:val="24"/>
            <w:highlight w:val="yellow"/>
          </w:rPr>
          <w:t>.</w:t>
        </w:r>
      </w:ins>
      <w:ins w:id="973" w:author="Caitlin Jeffrey" w:date="2024-03-19T15:33:00Z">
        <w:r w:rsidR="001478E5" w:rsidRPr="00040F12">
          <w:rPr>
            <w:rFonts w:ascii="Times New Roman" w:hAnsi="Times New Roman" w:cs="Times New Roman"/>
            <w:sz w:val="24"/>
            <w:szCs w:val="24"/>
          </w:rPr>
          <w:t xml:space="preserve"> </w:t>
        </w:r>
      </w:ins>
      <w:del w:id="974" w:author="Caitlin Jeffrey" w:date="2024-04-01T12:05:00Z">
        <w:r w:rsidR="005119F2" w:rsidRPr="00040F12" w:rsidDel="001F53B4">
          <w:rPr>
            <w:rFonts w:ascii="Times New Roman" w:hAnsi="Times New Roman" w:cs="Times New Roman"/>
            <w:sz w:val="24"/>
            <w:szCs w:val="24"/>
          </w:rPr>
          <w:delText>T</w:delText>
        </w:r>
        <w:r w:rsidR="00446A74" w:rsidRPr="00040F12" w:rsidDel="001F53B4">
          <w:rPr>
            <w:rFonts w:ascii="Times New Roman" w:hAnsi="Times New Roman" w:cs="Times New Roman"/>
            <w:sz w:val="24"/>
            <w:szCs w:val="24"/>
          </w:rPr>
          <w:delText xml:space="preserve">he potential exists that producers who volunteered to participate </w:delText>
        </w:r>
        <w:r w:rsidR="00933171" w:rsidRPr="00040F12" w:rsidDel="001F53B4">
          <w:rPr>
            <w:rFonts w:ascii="Times New Roman" w:hAnsi="Times New Roman" w:cs="Times New Roman"/>
            <w:sz w:val="24"/>
            <w:szCs w:val="24"/>
          </w:rPr>
          <w:delText xml:space="preserve">in the current study </w:delText>
        </w:r>
        <w:r w:rsidR="00446A74" w:rsidRPr="00040F12" w:rsidDel="001F53B4">
          <w:rPr>
            <w:rFonts w:ascii="Times New Roman" w:hAnsi="Times New Roman" w:cs="Times New Roman"/>
            <w:sz w:val="24"/>
            <w:szCs w:val="24"/>
          </w:rPr>
          <w:delText>are</w:delText>
        </w:r>
        <w:r w:rsidR="00CA0A9B" w:rsidRPr="00040F12" w:rsidDel="001F53B4">
          <w:rPr>
            <w:rFonts w:ascii="Times New Roman" w:hAnsi="Times New Roman" w:cs="Times New Roman"/>
            <w:sz w:val="24"/>
            <w:szCs w:val="24"/>
          </w:rPr>
          <w:delText xml:space="preserve"> systematically</w:delText>
        </w:r>
        <w:r w:rsidR="00E91F10" w:rsidRPr="00040F12" w:rsidDel="001F53B4">
          <w:rPr>
            <w:rFonts w:ascii="Times New Roman" w:hAnsi="Times New Roman" w:cs="Times New Roman"/>
            <w:sz w:val="24"/>
            <w:szCs w:val="24"/>
          </w:rPr>
          <w:delText xml:space="preserve"> </w:delText>
        </w:r>
      </w:del>
      <w:del w:id="975" w:author="Caitlin Jeffrey" w:date="2024-04-01T11:15:00Z">
        <w:r w:rsidR="00E91F10" w:rsidRPr="00040F12" w:rsidDel="00DA5CCD">
          <w:rPr>
            <w:rFonts w:ascii="Times New Roman" w:hAnsi="Times New Roman" w:cs="Times New Roman"/>
            <w:sz w:val="24"/>
            <w:szCs w:val="24"/>
          </w:rPr>
          <w:delText>more progressive or</w:delText>
        </w:r>
        <w:r w:rsidR="005B65DA" w:rsidRPr="00040F12" w:rsidDel="00DA5CCD">
          <w:rPr>
            <w:rFonts w:ascii="Times New Roman" w:hAnsi="Times New Roman" w:cs="Times New Roman"/>
            <w:sz w:val="24"/>
            <w:szCs w:val="24"/>
          </w:rPr>
          <w:delText xml:space="preserve"> somehow</w:delText>
        </w:r>
        <w:r w:rsidR="00CA0A9B" w:rsidRPr="00040F12" w:rsidDel="00DA5CCD">
          <w:rPr>
            <w:rFonts w:ascii="Times New Roman" w:hAnsi="Times New Roman" w:cs="Times New Roman"/>
            <w:sz w:val="24"/>
            <w:szCs w:val="24"/>
          </w:rPr>
          <w:delText xml:space="preserve"> </w:delText>
        </w:r>
      </w:del>
      <w:del w:id="976" w:author="Caitlin Jeffrey" w:date="2024-04-01T12:05:00Z">
        <w:r w:rsidR="00CA0A9B" w:rsidRPr="00040F12" w:rsidDel="001F53B4">
          <w:rPr>
            <w:rFonts w:ascii="Times New Roman" w:hAnsi="Times New Roman" w:cs="Times New Roman"/>
            <w:sz w:val="24"/>
            <w:szCs w:val="24"/>
          </w:rPr>
          <w:delText xml:space="preserve">different </w:delText>
        </w:r>
      </w:del>
      <w:del w:id="977" w:author="Caitlin Jeffrey" w:date="2024-04-01T11:15:00Z">
        <w:r w:rsidR="00CA0A9B" w:rsidRPr="00040F12" w:rsidDel="00C15C29">
          <w:rPr>
            <w:rFonts w:ascii="Times New Roman" w:hAnsi="Times New Roman" w:cs="Times New Roman"/>
            <w:sz w:val="24"/>
            <w:szCs w:val="24"/>
          </w:rPr>
          <w:delText xml:space="preserve">in </w:delText>
        </w:r>
      </w:del>
      <w:del w:id="978" w:author="Caitlin Jeffrey" w:date="2024-04-01T12:05:00Z">
        <w:r w:rsidR="00CA0A9B" w:rsidRPr="00040F12" w:rsidDel="001F53B4">
          <w:rPr>
            <w:rFonts w:ascii="Times New Roman" w:hAnsi="Times New Roman" w:cs="Times New Roman"/>
            <w:sz w:val="24"/>
            <w:szCs w:val="24"/>
          </w:rPr>
          <w:delText xml:space="preserve">their management </w:delText>
        </w:r>
        <w:r w:rsidR="00E91F10" w:rsidRPr="00040F12" w:rsidDel="001F53B4">
          <w:rPr>
            <w:rFonts w:ascii="Times New Roman" w:hAnsi="Times New Roman" w:cs="Times New Roman"/>
            <w:sz w:val="24"/>
            <w:szCs w:val="24"/>
          </w:rPr>
          <w:delText>practices</w:delText>
        </w:r>
        <w:r w:rsidR="00CA0A9B" w:rsidRPr="00040F12" w:rsidDel="001F53B4">
          <w:rPr>
            <w:rFonts w:ascii="Times New Roman" w:hAnsi="Times New Roman" w:cs="Times New Roman"/>
            <w:sz w:val="24"/>
            <w:szCs w:val="24"/>
          </w:rPr>
          <w:delText xml:space="preserve"> </w:delText>
        </w:r>
      </w:del>
      <w:del w:id="979" w:author="Caitlin Jeffrey" w:date="2024-04-01T11:16:00Z">
        <w:r w:rsidR="00CA0A9B" w:rsidRPr="00040F12" w:rsidDel="00C15C29">
          <w:rPr>
            <w:rFonts w:ascii="Times New Roman" w:hAnsi="Times New Roman" w:cs="Times New Roman"/>
            <w:sz w:val="24"/>
            <w:szCs w:val="24"/>
          </w:rPr>
          <w:delText>than the</w:delText>
        </w:r>
      </w:del>
      <w:del w:id="980" w:author="Caitlin Jeffrey" w:date="2024-04-01T12:05:00Z">
        <w:r w:rsidR="00CA0A9B" w:rsidRPr="00040F12" w:rsidDel="001F53B4">
          <w:rPr>
            <w:rFonts w:ascii="Times New Roman" w:hAnsi="Times New Roman" w:cs="Times New Roman"/>
            <w:sz w:val="24"/>
            <w:szCs w:val="24"/>
          </w:rPr>
          <w:delText xml:space="preserve"> </w:delText>
        </w:r>
        <w:r w:rsidR="00E91F10" w:rsidRPr="00040F12" w:rsidDel="001F53B4">
          <w:rPr>
            <w:rFonts w:ascii="Times New Roman" w:hAnsi="Times New Roman" w:cs="Times New Roman"/>
            <w:sz w:val="24"/>
            <w:szCs w:val="24"/>
          </w:rPr>
          <w:delText>general population of organic farms in Vermont</w:delText>
        </w:r>
        <w:r w:rsidR="00536043" w:rsidRPr="00040F12" w:rsidDel="001F53B4">
          <w:rPr>
            <w:rFonts w:ascii="Times New Roman" w:hAnsi="Times New Roman" w:cs="Times New Roman"/>
            <w:sz w:val="24"/>
            <w:szCs w:val="24"/>
          </w:rPr>
          <w:delText>.</w:delText>
        </w:r>
        <w:r w:rsidR="00B31561" w:rsidRPr="00040F12" w:rsidDel="001F53B4">
          <w:rPr>
            <w:rFonts w:ascii="Times New Roman" w:hAnsi="Times New Roman" w:cs="Times New Roman"/>
            <w:sz w:val="24"/>
            <w:szCs w:val="24"/>
          </w:rPr>
          <w:delText xml:space="preserve"> </w:delText>
        </w:r>
      </w:del>
      <w:del w:id="981" w:author="Caitlin Jeffrey" w:date="2024-04-01T11:16:00Z">
        <w:r w:rsidR="00B31561" w:rsidRPr="00040F12" w:rsidDel="00C15C29">
          <w:rPr>
            <w:rFonts w:ascii="Times New Roman" w:hAnsi="Times New Roman" w:cs="Times New Roman"/>
            <w:sz w:val="24"/>
            <w:szCs w:val="24"/>
          </w:rPr>
          <w:delText>Additionally</w:delText>
        </w:r>
      </w:del>
      <w:ins w:id="982" w:author="Caitlin Jeffrey" w:date="2024-04-01T11:16:00Z">
        <w:r w:rsidR="00C15C29" w:rsidRPr="00040F12">
          <w:rPr>
            <w:rFonts w:ascii="Times New Roman" w:hAnsi="Times New Roman" w:cs="Times New Roman"/>
            <w:sz w:val="24"/>
            <w:szCs w:val="24"/>
          </w:rPr>
          <w:t>Lastly</w:t>
        </w:r>
      </w:ins>
      <w:r w:rsidR="00B31561" w:rsidRPr="00040F12">
        <w:rPr>
          <w:rFonts w:ascii="Times New Roman" w:hAnsi="Times New Roman" w:cs="Times New Roman"/>
          <w:sz w:val="24"/>
          <w:szCs w:val="24"/>
        </w:rPr>
        <w:t xml:space="preserve">, </w:t>
      </w:r>
      <w:r w:rsidR="0017522D" w:rsidRPr="00040F12">
        <w:rPr>
          <w:rFonts w:ascii="Times New Roman" w:hAnsi="Times New Roman" w:cs="Times New Roman"/>
          <w:sz w:val="24"/>
          <w:szCs w:val="24"/>
        </w:rPr>
        <w:t>cross-sectional studies</w:t>
      </w:r>
      <w:r w:rsidR="00072833" w:rsidRPr="00040F12">
        <w:rPr>
          <w:rFonts w:ascii="Times New Roman" w:hAnsi="Times New Roman" w:cs="Times New Roman"/>
          <w:sz w:val="24"/>
          <w:szCs w:val="24"/>
        </w:rPr>
        <w:t xml:space="preserve"> are</w:t>
      </w:r>
      <w:r w:rsidR="003B0D8E" w:rsidRPr="00040F12">
        <w:rPr>
          <w:rFonts w:ascii="Times New Roman" w:hAnsi="Times New Roman" w:cs="Times New Roman"/>
          <w:sz w:val="24"/>
          <w:szCs w:val="24"/>
        </w:rPr>
        <w:t xml:space="preserve"> unable to </w:t>
      </w:r>
      <w:r w:rsidR="007177CD" w:rsidRPr="00040F12">
        <w:rPr>
          <w:rFonts w:ascii="Times New Roman" w:hAnsi="Times New Roman" w:cs="Times New Roman"/>
          <w:sz w:val="24"/>
          <w:szCs w:val="24"/>
        </w:rPr>
        <w:t xml:space="preserve">demonstrate causality </w:t>
      </w:r>
      <w:r w:rsidR="0017522D" w:rsidRPr="00040F12">
        <w:rPr>
          <w:rFonts w:ascii="Times New Roman" w:hAnsi="Times New Roman" w:cs="Times New Roman"/>
          <w:sz w:val="24"/>
          <w:szCs w:val="24"/>
        </w:rPr>
        <w:t>for</w:t>
      </w:r>
      <w:r w:rsidR="00BD2B37" w:rsidRPr="00040F12">
        <w:rPr>
          <w:rFonts w:ascii="Times New Roman" w:hAnsi="Times New Roman" w:cs="Times New Roman"/>
          <w:sz w:val="24"/>
          <w:szCs w:val="24"/>
        </w:rPr>
        <w:t xml:space="preserve"> associations presented between management practices and </w:t>
      </w:r>
      <w:r w:rsidR="0017522D" w:rsidRPr="00040F12">
        <w:rPr>
          <w:rFonts w:ascii="Times New Roman" w:hAnsi="Times New Roman" w:cs="Times New Roman"/>
          <w:sz w:val="24"/>
          <w:szCs w:val="24"/>
        </w:rPr>
        <w:t>outcomes</w:t>
      </w:r>
      <w:r w:rsidR="007177CD" w:rsidRPr="00040F12">
        <w:rPr>
          <w:rFonts w:ascii="Times New Roman" w:hAnsi="Times New Roman" w:cs="Times New Roman"/>
          <w:sz w:val="24"/>
          <w:szCs w:val="24"/>
        </w:rPr>
        <w:t>. However, these</w:t>
      </w:r>
      <w:r w:rsidR="00AC3CD6" w:rsidRPr="00040F12">
        <w:rPr>
          <w:rFonts w:ascii="Times New Roman" w:hAnsi="Times New Roman" w:cs="Times New Roman"/>
          <w:sz w:val="24"/>
          <w:szCs w:val="24"/>
        </w:rPr>
        <w:t xml:space="preserve"> </w:t>
      </w:r>
      <w:r w:rsidR="007177CD" w:rsidRPr="00040F12">
        <w:rPr>
          <w:rFonts w:ascii="Times New Roman" w:hAnsi="Times New Roman" w:cs="Times New Roman"/>
          <w:sz w:val="24"/>
          <w:szCs w:val="24"/>
        </w:rPr>
        <w:t>limitations are inherent to every observational study</w:t>
      </w:r>
      <w:r w:rsidR="00AC3CD6" w:rsidRPr="00040F12">
        <w:rPr>
          <w:rFonts w:ascii="Times New Roman" w:hAnsi="Times New Roman" w:cs="Times New Roman"/>
          <w:sz w:val="24"/>
          <w:szCs w:val="24"/>
        </w:rPr>
        <w:t xml:space="preserve">, and </w:t>
      </w:r>
      <w:r w:rsidR="001B4B46" w:rsidRPr="00040F12">
        <w:rPr>
          <w:rFonts w:ascii="Times New Roman" w:hAnsi="Times New Roman" w:cs="Times New Roman"/>
          <w:sz w:val="24"/>
          <w:szCs w:val="24"/>
        </w:rPr>
        <w:t xml:space="preserve">all attempts were made to control for potential confounding </w:t>
      </w:r>
      <w:r w:rsidR="00261030" w:rsidRPr="00040F12">
        <w:rPr>
          <w:rFonts w:ascii="Times New Roman" w:hAnsi="Times New Roman" w:cs="Times New Roman"/>
          <w:sz w:val="24"/>
          <w:szCs w:val="24"/>
        </w:rPr>
        <w:t>with</w:t>
      </w:r>
      <w:r w:rsidR="001B4B46" w:rsidRPr="00040F12">
        <w:rPr>
          <w:rFonts w:ascii="Times New Roman" w:hAnsi="Times New Roman" w:cs="Times New Roman"/>
          <w:sz w:val="24"/>
          <w:szCs w:val="24"/>
        </w:rPr>
        <w:t xml:space="preserve"> the multivariable models presented.</w:t>
      </w:r>
    </w:p>
    <w:p w14:paraId="028BE620" w14:textId="5906AEDB" w:rsidR="00261030" w:rsidRPr="00040F12" w:rsidRDefault="00ED6E3E" w:rsidP="009B6AD4">
      <w:pPr>
        <w:autoSpaceDE w:val="0"/>
        <w:autoSpaceDN w:val="0"/>
        <w:adjustRightInd w:val="0"/>
        <w:spacing w:line="480" w:lineRule="auto"/>
        <w:ind w:firstLine="720"/>
        <w:rPr>
          <w:ins w:id="983" w:author="Caitlin Jeffrey" w:date="2024-04-01T11:17:00Z"/>
          <w:rFonts w:ascii="Times New Roman" w:hAnsi="Times New Roman" w:cs="Times New Roman"/>
          <w:sz w:val="24"/>
          <w:szCs w:val="24"/>
        </w:rPr>
      </w:pPr>
      <w:del w:id="984" w:author="Caitlin Jeffrey" w:date="2024-04-01T11:16:00Z">
        <w:r w:rsidRPr="00040F12" w:rsidDel="00A127E4">
          <w:rPr>
            <w:rFonts w:ascii="Times New Roman" w:hAnsi="Times New Roman" w:cs="Times New Roman"/>
            <w:sz w:val="24"/>
            <w:szCs w:val="24"/>
          </w:rPr>
          <w:delText>One</w:delText>
        </w:r>
        <w:r w:rsidR="00C226FF" w:rsidRPr="00040F12" w:rsidDel="00A127E4">
          <w:rPr>
            <w:rFonts w:ascii="Times New Roman" w:hAnsi="Times New Roman" w:cs="Times New Roman"/>
            <w:sz w:val="24"/>
            <w:szCs w:val="24"/>
          </w:rPr>
          <w:delText xml:space="preserve"> </w:delText>
        </w:r>
      </w:del>
      <w:ins w:id="985" w:author="Caitlin Jeffrey" w:date="2024-04-01T11:16:00Z">
        <w:r w:rsidR="00A127E4" w:rsidRPr="00040F12">
          <w:rPr>
            <w:rFonts w:ascii="Times New Roman" w:hAnsi="Times New Roman" w:cs="Times New Roman"/>
            <w:sz w:val="24"/>
            <w:szCs w:val="24"/>
          </w:rPr>
          <w:t xml:space="preserve">Perhaps the biggest </w:t>
        </w:r>
      </w:ins>
      <w:r w:rsidR="00C226FF" w:rsidRPr="00040F12">
        <w:rPr>
          <w:rFonts w:ascii="Times New Roman" w:hAnsi="Times New Roman" w:cs="Times New Roman"/>
          <w:sz w:val="24"/>
          <w:szCs w:val="24"/>
        </w:rPr>
        <w:t>limitation of the current study</w:t>
      </w:r>
      <w:r w:rsidRPr="00040F12">
        <w:rPr>
          <w:rFonts w:ascii="Times New Roman" w:hAnsi="Times New Roman" w:cs="Times New Roman"/>
          <w:sz w:val="24"/>
          <w:szCs w:val="24"/>
        </w:rPr>
        <w:t xml:space="preserve"> is the small number of farms</w:t>
      </w:r>
      <w:r w:rsidR="00327CDC" w:rsidRPr="00040F12">
        <w:rPr>
          <w:rFonts w:ascii="Times New Roman" w:hAnsi="Times New Roman" w:cs="Times New Roman"/>
          <w:sz w:val="24"/>
          <w:szCs w:val="24"/>
        </w:rPr>
        <w:t xml:space="preserve"> in each facility type</w:t>
      </w:r>
      <w:r w:rsidR="00157239" w:rsidRPr="00040F12">
        <w:rPr>
          <w:rFonts w:ascii="Times New Roman" w:hAnsi="Times New Roman" w:cs="Times New Roman"/>
          <w:sz w:val="24"/>
          <w:szCs w:val="24"/>
        </w:rPr>
        <w:t>.</w:t>
      </w:r>
      <w:r w:rsidR="00327CDC" w:rsidRPr="00040F12">
        <w:rPr>
          <w:rFonts w:ascii="Times New Roman" w:hAnsi="Times New Roman" w:cs="Times New Roman"/>
          <w:sz w:val="24"/>
          <w:szCs w:val="24"/>
        </w:rPr>
        <w:t xml:space="preserve"> </w:t>
      </w:r>
      <w:r w:rsidR="00F12506" w:rsidRPr="00040F12">
        <w:rPr>
          <w:rFonts w:ascii="Times New Roman" w:hAnsi="Times New Roman" w:cs="Times New Roman"/>
          <w:sz w:val="24"/>
          <w:szCs w:val="24"/>
        </w:rPr>
        <w:t xml:space="preserve">As state agencies had been promoting the use of </w:t>
      </w:r>
      <w:del w:id="986" w:author="Caitlin Jeffrey" w:date="2024-04-01T14:30:00Z">
        <w:r w:rsidR="00F12506" w:rsidRPr="00040F12" w:rsidDel="00E349BA">
          <w:rPr>
            <w:rFonts w:ascii="Times New Roman" w:hAnsi="Times New Roman" w:cs="Times New Roman"/>
            <w:sz w:val="24"/>
            <w:szCs w:val="24"/>
          </w:rPr>
          <w:delText>bedded pack</w:delText>
        </w:r>
      </w:del>
      <w:ins w:id="987" w:author="Caitlin Jeffrey" w:date="2024-04-01T14:30:00Z">
        <w:r w:rsidR="00E349BA" w:rsidRPr="00040F12">
          <w:rPr>
            <w:rFonts w:ascii="Times New Roman" w:hAnsi="Times New Roman" w:cs="Times New Roman"/>
            <w:sz w:val="24"/>
            <w:szCs w:val="24"/>
          </w:rPr>
          <w:t>BP</w:t>
        </w:r>
      </w:ins>
      <w:r w:rsidR="00F12506" w:rsidRPr="00040F12">
        <w:rPr>
          <w:rFonts w:ascii="Times New Roman" w:hAnsi="Times New Roman" w:cs="Times New Roman"/>
          <w:sz w:val="24"/>
          <w:szCs w:val="24"/>
        </w:rPr>
        <w:t xml:space="preserve"> systems for years in Vermont, </w:t>
      </w:r>
      <w:r w:rsidR="000B227E" w:rsidRPr="00040F12">
        <w:rPr>
          <w:rFonts w:ascii="Times New Roman" w:hAnsi="Times New Roman" w:cs="Times New Roman"/>
          <w:sz w:val="24"/>
          <w:szCs w:val="24"/>
        </w:rPr>
        <w:t xml:space="preserve">we had anticipated it would be feasible to enroll 10 farms </w:t>
      </w:r>
      <w:r w:rsidR="00965A33" w:rsidRPr="00040F12">
        <w:rPr>
          <w:rFonts w:ascii="Times New Roman" w:hAnsi="Times New Roman" w:cs="Times New Roman"/>
          <w:sz w:val="24"/>
          <w:szCs w:val="24"/>
        </w:rPr>
        <w:t xml:space="preserve">using this system to house </w:t>
      </w:r>
      <w:r w:rsidR="000B227E" w:rsidRPr="00040F12">
        <w:rPr>
          <w:rFonts w:ascii="Times New Roman" w:hAnsi="Times New Roman" w:cs="Times New Roman"/>
          <w:sz w:val="24"/>
          <w:szCs w:val="24"/>
        </w:rPr>
        <w:t xml:space="preserve">their lactating animals. </w:t>
      </w:r>
      <w:r w:rsidR="000603FA" w:rsidRPr="00040F12">
        <w:rPr>
          <w:rFonts w:ascii="Times New Roman" w:hAnsi="Times New Roman" w:cs="Times New Roman"/>
          <w:sz w:val="24"/>
          <w:szCs w:val="24"/>
        </w:rPr>
        <w:t>T</w:t>
      </w:r>
      <w:r w:rsidR="000B227E" w:rsidRPr="00040F12">
        <w:rPr>
          <w:rFonts w:ascii="Times New Roman" w:hAnsi="Times New Roman" w:cs="Times New Roman"/>
          <w:sz w:val="24"/>
          <w:szCs w:val="24"/>
        </w:rPr>
        <w:t>his turned out not to be the case</w:t>
      </w:r>
      <w:r w:rsidR="00ED4D7D" w:rsidRPr="00040F12">
        <w:rPr>
          <w:rFonts w:ascii="Times New Roman" w:hAnsi="Times New Roman" w:cs="Times New Roman"/>
          <w:sz w:val="24"/>
          <w:szCs w:val="24"/>
        </w:rPr>
        <w:t>; the Winter 2018-2019 survey showed that many dairy farms were</w:t>
      </w:r>
      <w:r w:rsidR="006D042E" w:rsidRPr="00040F12">
        <w:rPr>
          <w:rFonts w:ascii="Times New Roman" w:hAnsi="Times New Roman" w:cs="Times New Roman"/>
          <w:sz w:val="24"/>
          <w:szCs w:val="24"/>
        </w:rPr>
        <w:t xml:space="preserve"> instead</w:t>
      </w:r>
      <w:r w:rsidR="00ED4D7D" w:rsidRPr="00040F12">
        <w:rPr>
          <w:rFonts w:ascii="Times New Roman" w:hAnsi="Times New Roman" w:cs="Times New Roman"/>
          <w:sz w:val="24"/>
          <w:szCs w:val="24"/>
        </w:rPr>
        <w:t xml:space="preserve"> using these systems for non-lactating animals (heifers, dry cows; Andrews et al. 2021).</w:t>
      </w:r>
      <w:r w:rsidR="005D6E2A" w:rsidRPr="00040F12">
        <w:rPr>
          <w:rFonts w:ascii="Times New Roman" w:hAnsi="Times New Roman" w:cs="Times New Roman"/>
          <w:sz w:val="24"/>
          <w:szCs w:val="24"/>
        </w:rPr>
        <w:t xml:space="preserve"> Furthermore, the COVID-19 pandemic </w:t>
      </w:r>
      <w:r w:rsidR="00AB3821" w:rsidRPr="00040F12">
        <w:rPr>
          <w:rFonts w:ascii="Times New Roman" w:hAnsi="Times New Roman" w:cs="Times New Roman"/>
          <w:sz w:val="24"/>
          <w:szCs w:val="24"/>
        </w:rPr>
        <w:t>precluded resumption of the study in Spring 20</w:t>
      </w:r>
      <w:r w:rsidR="004C40A5" w:rsidRPr="00040F12">
        <w:rPr>
          <w:rFonts w:ascii="Times New Roman" w:hAnsi="Times New Roman" w:cs="Times New Roman"/>
          <w:sz w:val="24"/>
          <w:szCs w:val="24"/>
        </w:rPr>
        <w:t>20, limiting the number of farms included to herds sampled in 2019</w:t>
      </w:r>
      <w:r w:rsidR="00B57583" w:rsidRPr="00040F12">
        <w:rPr>
          <w:rFonts w:ascii="Times New Roman" w:hAnsi="Times New Roman" w:cs="Times New Roman"/>
          <w:sz w:val="24"/>
          <w:szCs w:val="24"/>
        </w:rPr>
        <w:t xml:space="preserve">, and </w:t>
      </w:r>
      <w:r w:rsidR="00B265F5" w:rsidRPr="00040F12">
        <w:rPr>
          <w:rFonts w:ascii="Times New Roman" w:hAnsi="Times New Roman" w:cs="Times New Roman"/>
          <w:sz w:val="24"/>
          <w:szCs w:val="24"/>
        </w:rPr>
        <w:t>not all farms had DHIA data for every outcome of interest</w:t>
      </w:r>
      <w:r w:rsidR="004C40A5" w:rsidRPr="00040F12">
        <w:rPr>
          <w:rFonts w:ascii="Times New Roman" w:hAnsi="Times New Roman" w:cs="Times New Roman"/>
          <w:sz w:val="24"/>
          <w:szCs w:val="24"/>
        </w:rPr>
        <w:t>.</w:t>
      </w:r>
      <w:r w:rsidR="007D412E" w:rsidRPr="00040F12">
        <w:rPr>
          <w:rFonts w:ascii="Times New Roman" w:hAnsi="Times New Roman" w:cs="Times New Roman"/>
          <w:sz w:val="24"/>
          <w:szCs w:val="24"/>
        </w:rPr>
        <w:t xml:space="preserve"> </w:t>
      </w:r>
      <w:r w:rsidR="004C40A5" w:rsidRPr="00040F12">
        <w:rPr>
          <w:rFonts w:ascii="Times New Roman" w:hAnsi="Times New Roman" w:cs="Times New Roman"/>
          <w:sz w:val="24"/>
          <w:szCs w:val="24"/>
        </w:rPr>
        <w:t>A related limitation is that well-established mastitis control practices</w:t>
      </w:r>
      <w:ins w:id="988" w:author="Caitlin Jeffrey" w:date="2024-04-01T12:06:00Z">
        <w:r w:rsidR="00F61BA0" w:rsidRPr="00040F12">
          <w:rPr>
            <w:rFonts w:ascii="Times New Roman" w:hAnsi="Times New Roman" w:cs="Times New Roman"/>
            <w:sz w:val="24"/>
            <w:szCs w:val="24"/>
          </w:rPr>
          <w:t xml:space="preserve"> were</w:t>
        </w:r>
      </w:ins>
      <w:del w:id="989" w:author="Caitlin Jeffrey" w:date="2024-04-01T12:06:00Z">
        <w:r w:rsidR="004C40A5" w:rsidRPr="00040F12" w:rsidDel="00F61BA0">
          <w:rPr>
            <w:rFonts w:ascii="Times New Roman" w:hAnsi="Times New Roman" w:cs="Times New Roman"/>
            <w:sz w:val="24"/>
            <w:szCs w:val="24"/>
          </w:rPr>
          <w:delText xml:space="preserve"> (i.e., teat</w:delText>
        </w:r>
        <w:r w:rsidR="007014D8" w:rsidRPr="00040F12" w:rsidDel="00F61BA0">
          <w:rPr>
            <w:rFonts w:ascii="Times New Roman" w:hAnsi="Times New Roman" w:cs="Times New Roman"/>
            <w:sz w:val="24"/>
            <w:szCs w:val="24"/>
          </w:rPr>
          <w:delText>-dipping, forestripping, using separate towels for individual cows) were</w:delText>
        </w:r>
      </w:del>
      <w:r w:rsidR="007014D8" w:rsidRPr="00040F12">
        <w:rPr>
          <w:rFonts w:ascii="Times New Roman" w:hAnsi="Times New Roman" w:cs="Times New Roman"/>
          <w:sz w:val="24"/>
          <w:szCs w:val="24"/>
        </w:rPr>
        <w:t xml:space="preserve"> </w:t>
      </w:r>
      <w:r w:rsidR="004C40A5" w:rsidRPr="00040F12">
        <w:rPr>
          <w:rFonts w:ascii="Times New Roman" w:hAnsi="Times New Roman" w:cs="Times New Roman"/>
          <w:sz w:val="24"/>
          <w:szCs w:val="24"/>
        </w:rPr>
        <w:t>widely adapted by</w:t>
      </w:r>
      <w:r w:rsidR="007014D8" w:rsidRPr="00040F12">
        <w:rPr>
          <w:rFonts w:ascii="Times New Roman" w:hAnsi="Times New Roman" w:cs="Times New Roman"/>
          <w:sz w:val="24"/>
          <w:szCs w:val="24"/>
        </w:rPr>
        <w:t xml:space="preserve"> participating</w:t>
      </w:r>
      <w:r w:rsidR="004C40A5" w:rsidRPr="00040F12">
        <w:rPr>
          <w:rFonts w:ascii="Times New Roman" w:hAnsi="Times New Roman" w:cs="Times New Roman"/>
          <w:sz w:val="24"/>
          <w:szCs w:val="24"/>
        </w:rPr>
        <w:t xml:space="preserve"> herds, so </w:t>
      </w:r>
      <w:r w:rsidR="00570EDB" w:rsidRPr="00040F12">
        <w:rPr>
          <w:rFonts w:ascii="Times New Roman" w:hAnsi="Times New Roman" w:cs="Times New Roman"/>
          <w:sz w:val="24"/>
          <w:szCs w:val="24"/>
        </w:rPr>
        <w:t xml:space="preserve">we were </w:t>
      </w:r>
      <w:r w:rsidR="00D64759" w:rsidRPr="00040F12">
        <w:rPr>
          <w:rFonts w:ascii="Times New Roman" w:hAnsi="Times New Roman" w:cs="Times New Roman"/>
          <w:sz w:val="24"/>
          <w:szCs w:val="24"/>
        </w:rPr>
        <w:t xml:space="preserve">unable </w:t>
      </w:r>
      <w:r w:rsidR="004C40A5" w:rsidRPr="00040F12">
        <w:rPr>
          <w:rFonts w:ascii="Times New Roman" w:hAnsi="Times New Roman" w:cs="Times New Roman"/>
          <w:sz w:val="24"/>
          <w:szCs w:val="24"/>
        </w:rPr>
        <w:t>to analyze associations between certain practices and BTM quality</w:t>
      </w:r>
      <w:r w:rsidR="00EE7A93" w:rsidRPr="00040F12">
        <w:rPr>
          <w:rFonts w:ascii="Times New Roman" w:hAnsi="Times New Roman" w:cs="Times New Roman"/>
          <w:sz w:val="24"/>
          <w:szCs w:val="24"/>
        </w:rPr>
        <w:t>, udder health, and</w:t>
      </w:r>
      <w:r w:rsidR="004C40A5" w:rsidRPr="00040F12">
        <w:rPr>
          <w:rFonts w:ascii="Times New Roman" w:hAnsi="Times New Roman" w:cs="Times New Roman"/>
          <w:sz w:val="24"/>
          <w:szCs w:val="24"/>
        </w:rPr>
        <w:t xml:space="preserve"> hygiene</w:t>
      </w:r>
      <w:r w:rsidR="00EE7A93" w:rsidRPr="00040F12">
        <w:rPr>
          <w:rFonts w:ascii="Times New Roman" w:hAnsi="Times New Roman" w:cs="Times New Roman"/>
          <w:sz w:val="24"/>
          <w:szCs w:val="24"/>
        </w:rPr>
        <w:t>.</w:t>
      </w:r>
      <w:r w:rsidR="004C40A5" w:rsidRPr="00040F12">
        <w:rPr>
          <w:rFonts w:ascii="Times New Roman" w:hAnsi="Times New Roman" w:cs="Times New Roman"/>
          <w:sz w:val="24"/>
          <w:szCs w:val="24"/>
        </w:rPr>
        <w:t xml:space="preserve"> </w:t>
      </w:r>
      <w:r w:rsidR="0029321E" w:rsidRPr="00040F12">
        <w:rPr>
          <w:rFonts w:ascii="Times New Roman" w:hAnsi="Times New Roman" w:cs="Times New Roman"/>
          <w:sz w:val="24"/>
          <w:szCs w:val="24"/>
        </w:rPr>
        <w:t xml:space="preserve">A large body of work </w:t>
      </w:r>
      <w:r w:rsidR="00B75159" w:rsidRPr="00040F12">
        <w:rPr>
          <w:rFonts w:ascii="Times New Roman" w:hAnsi="Times New Roman" w:cs="Times New Roman"/>
          <w:sz w:val="24"/>
          <w:szCs w:val="24"/>
        </w:rPr>
        <w:t>exists showing</w:t>
      </w:r>
      <w:r w:rsidR="0029321E" w:rsidRPr="00040F12">
        <w:rPr>
          <w:rFonts w:ascii="Times New Roman" w:hAnsi="Times New Roman" w:cs="Times New Roman"/>
          <w:sz w:val="24"/>
          <w:szCs w:val="24"/>
        </w:rPr>
        <w:t xml:space="preserve"> </w:t>
      </w:r>
      <w:r w:rsidR="004C40A5" w:rsidRPr="00040F12">
        <w:rPr>
          <w:rFonts w:ascii="Times New Roman" w:hAnsi="Times New Roman" w:cs="Times New Roman"/>
          <w:sz w:val="24"/>
          <w:szCs w:val="24"/>
        </w:rPr>
        <w:t>consistent</w:t>
      </w:r>
      <w:r w:rsidR="00EB7D9F" w:rsidRPr="00040F12">
        <w:rPr>
          <w:rFonts w:ascii="Times New Roman" w:hAnsi="Times New Roman" w:cs="Times New Roman"/>
          <w:sz w:val="24"/>
          <w:szCs w:val="24"/>
        </w:rPr>
        <w:t xml:space="preserve"> udder health</w:t>
      </w:r>
      <w:r w:rsidR="004C40A5" w:rsidRPr="00040F12">
        <w:rPr>
          <w:rFonts w:ascii="Times New Roman" w:hAnsi="Times New Roman" w:cs="Times New Roman"/>
          <w:sz w:val="24"/>
          <w:szCs w:val="24"/>
        </w:rPr>
        <w:t xml:space="preserve"> </w:t>
      </w:r>
      <w:r w:rsidR="00EB7D9F" w:rsidRPr="00040F12">
        <w:rPr>
          <w:rFonts w:ascii="Times New Roman" w:hAnsi="Times New Roman" w:cs="Times New Roman"/>
          <w:sz w:val="24"/>
          <w:szCs w:val="24"/>
        </w:rPr>
        <w:t xml:space="preserve">benefits </w:t>
      </w:r>
      <w:r w:rsidR="00A86274" w:rsidRPr="00040F12">
        <w:rPr>
          <w:rFonts w:ascii="Times New Roman" w:hAnsi="Times New Roman" w:cs="Times New Roman"/>
          <w:sz w:val="24"/>
          <w:szCs w:val="24"/>
        </w:rPr>
        <w:t xml:space="preserve">from </w:t>
      </w:r>
      <w:r w:rsidR="00EB7D9F" w:rsidRPr="00040F12">
        <w:rPr>
          <w:rFonts w:ascii="Times New Roman" w:hAnsi="Times New Roman" w:cs="Times New Roman"/>
          <w:sz w:val="24"/>
          <w:szCs w:val="24"/>
        </w:rPr>
        <w:t>using</w:t>
      </w:r>
      <w:r w:rsidR="004C40A5" w:rsidRPr="00040F12">
        <w:rPr>
          <w:rFonts w:ascii="Times New Roman" w:hAnsi="Times New Roman" w:cs="Times New Roman"/>
          <w:sz w:val="24"/>
          <w:szCs w:val="24"/>
        </w:rPr>
        <w:t xml:space="preserve"> these</w:t>
      </w:r>
      <w:r w:rsidR="00EB50AD" w:rsidRPr="00040F12">
        <w:rPr>
          <w:rFonts w:ascii="Times New Roman" w:hAnsi="Times New Roman" w:cs="Times New Roman"/>
          <w:sz w:val="24"/>
          <w:szCs w:val="24"/>
        </w:rPr>
        <w:t xml:space="preserve"> and other</w:t>
      </w:r>
      <w:r w:rsidR="004C40A5" w:rsidRPr="00040F12">
        <w:rPr>
          <w:rFonts w:ascii="Times New Roman" w:hAnsi="Times New Roman" w:cs="Times New Roman"/>
          <w:sz w:val="24"/>
          <w:szCs w:val="24"/>
        </w:rPr>
        <w:t xml:space="preserve"> practices</w:t>
      </w:r>
      <w:r w:rsidR="00016C42" w:rsidRPr="00040F12">
        <w:rPr>
          <w:rFonts w:ascii="Times New Roman" w:hAnsi="Times New Roman" w:cs="Times New Roman"/>
          <w:sz w:val="24"/>
          <w:szCs w:val="24"/>
        </w:rPr>
        <w:t>,</w:t>
      </w:r>
      <w:r w:rsidR="004C40A5" w:rsidRPr="00040F12">
        <w:rPr>
          <w:rFonts w:ascii="Times New Roman" w:hAnsi="Times New Roman" w:cs="Times New Roman"/>
          <w:sz w:val="24"/>
          <w:szCs w:val="24"/>
        </w:rPr>
        <w:t xml:space="preserve"> so </w:t>
      </w:r>
      <w:r w:rsidR="00016C42" w:rsidRPr="00040F12">
        <w:rPr>
          <w:rFonts w:ascii="Times New Roman" w:hAnsi="Times New Roman" w:cs="Times New Roman"/>
          <w:sz w:val="24"/>
          <w:szCs w:val="24"/>
        </w:rPr>
        <w:t>lack of association</w:t>
      </w:r>
      <w:r w:rsidR="00782D12" w:rsidRPr="00040F12">
        <w:rPr>
          <w:rFonts w:ascii="Times New Roman" w:hAnsi="Times New Roman" w:cs="Times New Roman"/>
          <w:sz w:val="24"/>
          <w:szCs w:val="24"/>
        </w:rPr>
        <w:t xml:space="preserve"> between </w:t>
      </w:r>
      <w:r w:rsidR="004C40A5" w:rsidRPr="00040F12">
        <w:rPr>
          <w:rFonts w:ascii="Times New Roman" w:hAnsi="Times New Roman" w:cs="Times New Roman"/>
          <w:sz w:val="24"/>
          <w:szCs w:val="24"/>
        </w:rPr>
        <w:t xml:space="preserve">these </w:t>
      </w:r>
      <w:r w:rsidR="00782D12" w:rsidRPr="00040F12">
        <w:rPr>
          <w:rFonts w:ascii="Times New Roman" w:hAnsi="Times New Roman" w:cs="Times New Roman"/>
          <w:sz w:val="24"/>
          <w:szCs w:val="24"/>
        </w:rPr>
        <w:t xml:space="preserve">fundamental mastitis control </w:t>
      </w:r>
      <w:r w:rsidR="004C40A5" w:rsidRPr="00040F12">
        <w:rPr>
          <w:rFonts w:ascii="Times New Roman" w:hAnsi="Times New Roman" w:cs="Times New Roman"/>
          <w:sz w:val="24"/>
          <w:szCs w:val="24"/>
        </w:rPr>
        <w:t>practices</w:t>
      </w:r>
      <w:r w:rsidR="00782D12" w:rsidRPr="00040F12">
        <w:rPr>
          <w:rFonts w:ascii="Times New Roman" w:hAnsi="Times New Roman" w:cs="Times New Roman"/>
          <w:sz w:val="24"/>
          <w:szCs w:val="24"/>
        </w:rPr>
        <w:t xml:space="preserve"> and desirable outcomes in the current study</w:t>
      </w:r>
      <w:r w:rsidR="00700023" w:rsidRPr="00040F12">
        <w:rPr>
          <w:rFonts w:ascii="Times New Roman" w:hAnsi="Times New Roman" w:cs="Times New Roman"/>
          <w:sz w:val="24"/>
          <w:szCs w:val="24"/>
        </w:rPr>
        <w:t xml:space="preserve"> should not be taken as evidence that they provide no </w:t>
      </w:r>
      <w:r w:rsidR="00700023" w:rsidRPr="00040F12">
        <w:rPr>
          <w:rFonts w:ascii="Times New Roman" w:hAnsi="Times New Roman" w:cs="Times New Roman"/>
          <w:sz w:val="24"/>
          <w:szCs w:val="24"/>
        </w:rPr>
        <w:lastRenderedPageBreak/>
        <w:t>benefit.</w:t>
      </w:r>
      <w:r w:rsidR="009B6AD4" w:rsidRPr="00040F12">
        <w:rPr>
          <w:rFonts w:ascii="Times New Roman" w:hAnsi="Times New Roman" w:cs="Times New Roman"/>
          <w:sz w:val="24"/>
          <w:szCs w:val="24"/>
        </w:rPr>
        <w:t xml:space="preserve"> </w:t>
      </w:r>
      <w:ins w:id="990" w:author="Caitlin Jeffrey" w:date="2024-04-03T15:32:00Z">
        <w:r w:rsidR="00251D3E" w:rsidRPr="00040F12">
          <w:rPr>
            <w:rFonts w:ascii="Times New Roman" w:hAnsi="Times New Roman" w:cs="Times New Roman"/>
            <w:sz w:val="24"/>
            <w:szCs w:val="24"/>
            <w:highlight w:val="yellow"/>
          </w:rPr>
          <w:t>As</w:t>
        </w:r>
      </w:ins>
      <w:ins w:id="991" w:author="Caitlin Jeffrey" w:date="2024-04-03T15:33:00Z">
        <w:r w:rsidR="00251D3E" w:rsidRPr="00040F12">
          <w:rPr>
            <w:rFonts w:ascii="Times New Roman" w:hAnsi="Times New Roman" w:cs="Times New Roman"/>
            <w:sz w:val="24"/>
            <w:szCs w:val="24"/>
            <w:highlight w:val="yellow"/>
          </w:rPr>
          <w:t xml:space="preserve"> group sizes for each facility type were </w:t>
        </w:r>
      </w:ins>
      <w:ins w:id="992" w:author="Caitlin Jeffrey" w:date="2024-04-03T15:34:00Z">
        <w:r w:rsidR="002F5174" w:rsidRPr="00040F12">
          <w:rPr>
            <w:rFonts w:ascii="Times New Roman" w:hAnsi="Times New Roman" w:cs="Times New Roman"/>
            <w:sz w:val="24"/>
            <w:szCs w:val="24"/>
            <w:highlight w:val="yellow"/>
          </w:rPr>
          <w:t>limited,</w:t>
        </w:r>
      </w:ins>
      <w:ins w:id="993" w:author="Caitlin Jeffrey" w:date="2024-04-03T15:33:00Z">
        <w:r w:rsidR="00251D3E" w:rsidRPr="00040F12">
          <w:rPr>
            <w:rFonts w:ascii="Times New Roman" w:hAnsi="Times New Roman" w:cs="Times New Roman"/>
            <w:sz w:val="24"/>
            <w:szCs w:val="24"/>
            <w:highlight w:val="yellow"/>
          </w:rPr>
          <w:t xml:space="preserve"> </w:t>
        </w:r>
        <w:r w:rsidR="00AD18CD" w:rsidRPr="00040F12">
          <w:rPr>
            <w:rFonts w:ascii="Times New Roman" w:hAnsi="Times New Roman" w:cs="Times New Roman"/>
            <w:sz w:val="24"/>
            <w:szCs w:val="24"/>
            <w:highlight w:val="yellow"/>
          </w:rPr>
          <w:t xml:space="preserve">we would caution </w:t>
        </w:r>
      </w:ins>
      <w:ins w:id="994" w:author="Caitlin Jeffrey" w:date="2024-04-03T15:34:00Z">
        <w:r w:rsidR="002F5174" w:rsidRPr="00040F12">
          <w:rPr>
            <w:rFonts w:ascii="Times New Roman" w:hAnsi="Times New Roman" w:cs="Times New Roman"/>
            <w:sz w:val="24"/>
            <w:szCs w:val="24"/>
            <w:highlight w:val="yellow"/>
          </w:rPr>
          <w:t xml:space="preserve">against </w:t>
        </w:r>
      </w:ins>
      <w:ins w:id="995" w:author="Caitlin Jeffrey" w:date="2024-04-03T15:33:00Z">
        <w:r w:rsidR="00AD18CD" w:rsidRPr="00040F12">
          <w:rPr>
            <w:rFonts w:ascii="Times New Roman" w:hAnsi="Times New Roman" w:cs="Times New Roman"/>
            <w:sz w:val="24"/>
            <w:szCs w:val="24"/>
            <w:highlight w:val="yellow"/>
          </w:rPr>
          <w:t>making inferences from the findings beyond the source population</w:t>
        </w:r>
      </w:ins>
      <w:ins w:id="996" w:author="Caitlin Jeffrey" w:date="2024-04-03T15:34:00Z">
        <w:r w:rsidR="00AD6E05" w:rsidRPr="00040F12">
          <w:rPr>
            <w:rFonts w:ascii="Times New Roman" w:hAnsi="Times New Roman" w:cs="Times New Roman"/>
            <w:sz w:val="24"/>
            <w:szCs w:val="24"/>
            <w:highlight w:val="yellow"/>
          </w:rPr>
          <w:t xml:space="preserve"> of this study.</w:t>
        </w:r>
      </w:ins>
      <w:ins w:id="997" w:author="Caitlin Jeffrey" w:date="2024-04-03T15:33:00Z">
        <w:r w:rsidR="00AD6E05" w:rsidRPr="00040F12">
          <w:rPr>
            <w:rFonts w:ascii="Times New Roman" w:hAnsi="Times New Roman" w:cs="Times New Roman"/>
            <w:sz w:val="24"/>
            <w:szCs w:val="24"/>
            <w:highlight w:val="yellow"/>
          </w:rPr>
          <w:t xml:space="preserve"> </w:t>
        </w:r>
      </w:ins>
      <w:r w:rsidR="007D412E" w:rsidRPr="00040F12">
        <w:rPr>
          <w:rFonts w:ascii="Times New Roman" w:hAnsi="Times New Roman" w:cs="Times New Roman"/>
          <w:sz w:val="24"/>
          <w:szCs w:val="24"/>
          <w:highlight w:val="yellow"/>
        </w:rPr>
        <w:t xml:space="preserve">The potential </w:t>
      </w:r>
      <w:ins w:id="998" w:author="Caitlin Jeffrey" w:date="2024-04-01T13:31:00Z">
        <w:r w:rsidR="00440D32" w:rsidRPr="00040F12">
          <w:rPr>
            <w:rFonts w:ascii="Times New Roman" w:hAnsi="Times New Roman" w:cs="Times New Roman"/>
            <w:sz w:val="24"/>
            <w:szCs w:val="24"/>
            <w:highlight w:val="yellow"/>
          </w:rPr>
          <w:t xml:space="preserve">still </w:t>
        </w:r>
      </w:ins>
      <w:r w:rsidR="007D412E" w:rsidRPr="00040F12">
        <w:rPr>
          <w:rFonts w:ascii="Times New Roman" w:hAnsi="Times New Roman" w:cs="Times New Roman"/>
          <w:sz w:val="24"/>
          <w:szCs w:val="24"/>
          <w:highlight w:val="yellow"/>
        </w:rPr>
        <w:t xml:space="preserve">exists for future </w:t>
      </w:r>
      <w:r w:rsidR="00DE28DB" w:rsidRPr="00040F12">
        <w:rPr>
          <w:rFonts w:ascii="Times New Roman" w:hAnsi="Times New Roman" w:cs="Times New Roman"/>
          <w:sz w:val="24"/>
          <w:szCs w:val="24"/>
          <w:highlight w:val="yellow"/>
        </w:rPr>
        <w:t xml:space="preserve">studies with a larger number of farms </w:t>
      </w:r>
      <w:r w:rsidR="005D6E2A" w:rsidRPr="00040F12">
        <w:rPr>
          <w:rFonts w:ascii="Times New Roman" w:hAnsi="Times New Roman" w:cs="Times New Roman"/>
          <w:sz w:val="24"/>
          <w:szCs w:val="24"/>
          <w:highlight w:val="yellow"/>
        </w:rPr>
        <w:t xml:space="preserve">enrolled </w:t>
      </w:r>
      <w:r w:rsidR="00DE28DB" w:rsidRPr="00040F12">
        <w:rPr>
          <w:rFonts w:ascii="Times New Roman" w:hAnsi="Times New Roman" w:cs="Times New Roman"/>
          <w:sz w:val="24"/>
          <w:szCs w:val="24"/>
          <w:highlight w:val="yellow"/>
        </w:rPr>
        <w:t xml:space="preserve">to further characterize milk quality and udder health </w:t>
      </w:r>
      <w:r w:rsidR="009B6AD4" w:rsidRPr="00040F12">
        <w:rPr>
          <w:rFonts w:ascii="Times New Roman" w:hAnsi="Times New Roman" w:cs="Times New Roman"/>
          <w:sz w:val="24"/>
          <w:szCs w:val="24"/>
          <w:highlight w:val="yellow"/>
        </w:rPr>
        <w:t xml:space="preserve">on </w:t>
      </w:r>
      <w:del w:id="999" w:author="Caitlin Jeffrey" w:date="2024-04-01T14:31:00Z">
        <w:r w:rsidR="009B6AD4" w:rsidRPr="00040F12" w:rsidDel="00E349BA">
          <w:rPr>
            <w:rFonts w:ascii="Times New Roman" w:hAnsi="Times New Roman" w:cs="Times New Roman"/>
            <w:sz w:val="24"/>
            <w:szCs w:val="24"/>
            <w:highlight w:val="yellow"/>
          </w:rPr>
          <w:delText>bedded pack</w:delText>
        </w:r>
      </w:del>
      <w:ins w:id="1000" w:author="Caitlin Jeffrey" w:date="2024-04-01T14:31:00Z">
        <w:r w:rsidR="00E349BA" w:rsidRPr="00040F12">
          <w:rPr>
            <w:rFonts w:ascii="Times New Roman" w:hAnsi="Times New Roman" w:cs="Times New Roman"/>
            <w:sz w:val="24"/>
            <w:szCs w:val="24"/>
            <w:highlight w:val="yellow"/>
          </w:rPr>
          <w:t>BP</w:t>
        </w:r>
      </w:ins>
      <w:r w:rsidR="009B6AD4" w:rsidRPr="00040F12">
        <w:rPr>
          <w:rFonts w:ascii="Times New Roman" w:hAnsi="Times New Roman" w:cs="Times New Roman"/>
          <w:sz w:val="24"/>
          <w:szCs w:val="24"/>
          <w:highlight w:val="yellow"/>
        </w:rPr>
        <w:t xml:space="preserve"> systems in the Northeast</w:t>
      </w:r>
      <w:r w:rsidR="00CF4AC3" w:rsidRPr="00040F12">
        <w:rPr>
          <w:rFonts w:ascii="Times New Roman" w:hAnsi="Times New Roman" w:cs="Times New Roman"/>
          <w:sz w:val="24"/>
          <w:szCs w:val="24"/>
          <w:highlight w:val="yellow"/>
        </w:rPr>
        <w:t>ern US</w:t>
      </w:r>
      <w:r w:rsidR="005F1F24" w:rsidRPr="00040F12">
        <w:rPr>
          <w:rFonts w:ascii="Times New Roman" w:hAnsi="Times New Roman" w:cs="Times New Roman"/>
          <w:sz w:val="24"/>
          <w:szCs w:val="24"/>
          <w:highlight w:val="yellow"/>
        </w:rPr>
        <w:t>.</w:t>
      </w:r>
      <w:r w:rsidR="0058486F" w:rsidRPr="00040F12">
        <w:rPr>
          <w:rFonts w:ascii="Times New Roman" w:hAnsi="Times New Roman" w:cs="Times New Roman"/>
          <w:sz w:val="24"/>
          <w:szCs w:val="24"/>
          <w:highlight w:val="yellow"/>
        </w:rPr>
        <w:t xml:space="preserve"> </w:t>
      </w:r>
      <w:del w:id="1001" w:author="Caitlin Jeffrey" w:date="2024-04-01T13:31:00Z">
        <w:r w:rsidR="005F1F24" w:rsidRPr="00040F12" w:rsidDel="00440D32">
          <w:rPr>
            <w:rFonts w:ascii="Times New Roman" w:hAnsi="Times New Roman" w:cs="Times New Roman"/>
            <w:sz w:val="24"/>
            <w:szCs w:val="24"/>
            <w:highlight w:val="yellow"/>
          </w:rPr>
          <w:delText>S</w:delText>
        </w:r>
        <w:r w:rsidR="0058486F" w:rsidRPr="00040F12" w:rsidDel="00440D32">
          <w:rPr>
            <w:rFonts w:ascii="Times New Roman" w:hAnsi="Times New Roman" w:cs="Times New Roman"/>
            <w:sz w:val="24"/>
            <w:szCs w:val="24"/>
            <w:highlight w:val="yellow"/>
          </w:rPr>
          <w:delText>tudies enrolling a larger number of bedded pack farms b</w:delText>
        </w:r>
      </w:del>
      <w:ins w:id="1002" w:author="Caitlin Jeffrey" w:date="2024-04-01T13:31:00Z">
        <w:r w:rsidR="00440D32" w:rsidRPr="00040F12">
          <w:rPr>
            <w:rFonts w:ascii="Times New Roman" w:hAnsi="Times New Roman" w:cs="Times New Roman"/>
            <w:sz w:val="24"/>
            <w:szCs w:val="24"/>
            <w:highlight w:val="yellow"/>
          </w:rPr>
          <w:t>B</w:t>
        </w:r>
      </w:ins>
      <w:r w:rsidR="0058486F" w:rsidRPr="00040F12">
        <w:rPr>
          <w:rFonts w:ascii="Times New Roman" w:hAnsi="Times New Roman" w:cs="Times New Roman"/>
          <w:sz w:val="24"/>
          <w:szCs w:val="24"/>
          <w:highlight w:val="yellow"/>
        </w:rPr>
        <w:t xml:space="preserve">y </w:t>
      </w:r>
      <w:del w:id="1003" w:author="Caitlin Jeffrey" w:date="2024-04-01T13:31:00Z">
        <w:r w:rsidR="00F171F2" w:rsidRPr="00040F12" w:rsidDel="00440D32">
          <w:rPr>
            <w:rFonts w:ascii="Times New Roman" w:hAnsi="Times New Roman" w:cs="Times New Roman"/>
            <w:sz w:val="24"/>
            <w:szCs w:val="24"/>
            <w:highlight w:val="yellow"/>
          </w:rPr>
          <w:delText>covering a</w:delText>
        </w:r>
      </w:del>
      <w:ins w:id="1004" w:author="Caitlin Jeffrey" w:date="2024-04-01T13:31:00Z">
        <w:r w:rsidR="00440D32" w:rsidRPr="00040F12">
          <w:rPr>
            <w:rFonts w:ascii="Times New Roman" w:hAnsi="Times New Roman" w:cs="Times New Roman"/>
            <w:sz w:val="24"/>
            <w:szCs w:val="24"/>
            <w:highlight w:val="yellow"/>
          </w:rPr>
          <w:t>enrolling farms from a</w:t>
        </w:r>
      </w:ins>
      <w:r w:rsidR="00F171F2" w:rsidRPr="00040F12">
        <w:rPr>
          <w:rFonts w:ascii="Times New Roman" w:hAnsi="Times New Roman" w:cs="Times New Roman"/>
          <w:sz w:val="24"/>
          <w:szCs w:val="24"/>
          <w:highlight w:val="yellow"/>
        </w:rPr>
        <w:t xml:space="preserve"> larger geographic area</w:t>
      </w:r>
      <w:ins w:id="1005" w:author="Caitlin Jeffrey" w:date="2024-04-01T13:31:00Z">
        <w:r w:rsidR="00440D32" w:rsidRPr="00040F12">
          <w:rPr>
            <w:rFonts w:ascii="Times New Roman" w:hAnsi="Times New Roman" w:cs="Times New Roman"/>
            <w:sz w:val="24"/>
            <w:szCs w:val="24"/>
            <w:highlight w:val="yellow"/>
          </w:rPr>
          <w:t xml:space="preserve">, </w:t>
        </w:r>
      </w:ins>
      <w:ins w:id="1006" w:author="Caitlin Jeffrey" w:date="2024-04-01T13:32:00Z">
        <w:r w:rsidR="00440D32" w:rsidRPr="00040F12">
          <w:rPr>
            <w:rFonts w:ascii="Times New Roman" w:hAnsi="Times New Roman" w:cs="Times New Roman"/>
            <w:sz w:val="24"/>
            <w:szCs w:val="24"/>
            <w:highlight w:val="yellow"/>
          </w:rPr>
          <w:t>future s</w:t>
        </w:r>
      </w:ins>
      <w:ins w:id="1007" w:author="Caitlin Jeffrey" w:date="2024-04-01T13:31:00Z">
        <w:r w:rsidR="00440D32" w:rsidRPr="00040F12">
          <w:rPr>
            <w:rFonts w:ascii="Times New Roman" w:hAnsi="Times New Roman" w:cs="Times New Roman"/>
            <w:sz w:val="24"/>
            <w:szCs w:val="24"/>
            <w:highlight w:val="yellow"/>
          </w:rPr>
          <w:t>tudies</w:t>
        </w:r>
      </w:ins>
      <w:ins w:id="1008" w:author="Caitlin Jeffrey" w:date="2024-04-01T13:32:00Z">
        <w:r w:rsidR="00440D32" w:rsidRPr="00040F12">
          <w:rPr>
            <w:rFonts w:ascii="Times New Roman" w:hAnsi="Times New Roman" w:cs="Times New Roman"/>
            <w:sz w:val="24"/>
            <w:szCs w:val="24"/>
            <w:highlight w:val="yellow"/>
          </w:rPr>
          <w:t xml:space="preserve"> may be able to</w:t>
        </w:r>
      </w:ins>
      <w:ins w:id="1009" w:author="Caitlin Jeffrey" w:date="2024-04-01T13:31:00Z">
        <w:r w:rsidR="00440D32" w:rsidRPr="00040F12">
          <w:rPr>
            <w:rFonts w:ascii="Times New Roman" w:hAnsi="Times New Roman" w:cs="Times New Roman"/>
            <w:sz w:val="24"/>
            <w:szCs w:val="24"/>
            <w:highlight w:val="yellow"/>
          </w:rPr>
          <w:t xml:space="preserve"> enroll a larger number of </w:t>
        </w:r>
      </w:ins>
      <w:ins w:id="1010" w:author="Caitlin Jeffrey" w:date="2024-04-01T14:31:00Z">
        <w:r w:rsidR="00E349BA" w:rsidRPr="00040F12">
          <w:rPr>
            <w:rFonts w:ascii="Times New Roman" w:hAnsi="Times New Roman" w:cs="Times New Roman"/>
            <w:sz w:val="24"/>
            <w:szCs w:val="24"/>
            <w:highlight w:val="yellow"/>
          </w:rPr>
          <w:t>BP</w:t>
        </w:r>
      </w:ins>
      <w:ins w:id="1011" w:author="Caitlin Jeffrey" w:date="2024-04-01T13:31:00Z">
        <w:r w:rsidR="00440D32" w:rsidRPr="00040F12">
          <w:rPr>
            <w:rFonts w:ascii="Times New Roman" w:hAnsi="Times New Roman" w:cs="Times New Roman"/>
            <w:sz w:val="24"/>
            <w:szCs w:val="24"/>
            <w:highlight w:val="yellow"/>
          </w:rPr>
          <w:t xml:space="preserve"> farms</w:t>
        </w:r>
      </w:ins>
      <w:ins w:id="1012" w:author="Caitlin Jeffrey" w:date="2024-04-01T13:32:00Z">
        <w:r w:rsidR="00352A11" w:rsidRPr="00040F12">
          <w:rPr>
            <w:rFonts w:ascii="Times New Roman" w:hAnsi="Times New Roman" w:cs="Times New Roman"/>
            <w:sz w:val="24"/>
            <w:szCs w:val="24"/>
            <w:highlight w:val="yellow"/>
          </w:rPr>
          <w:t>, increasing the statistical power needed to</w:t>
        </w:r>
      </w:ins>
      <w:del w:id="1013" w:author="Caitlin Jeffrey" w:date="2024-04-01T13:32:00Z">
        <w:r w:rsidR="00F171F2" w:rsidRPr="00040F12" w:rsidDel="00352A11">
          <w:rPr>
            <w:rFonts w:ascii="Times New Roman" w:hAnsi="Times New Roman" w:cs="Times New Roman"/>
            <w:sz w:val="24"/>
            <w:szCs w:val="24"/>
            <w:highlight w:val="yellow"/>
          </w:rPr>
          <w:delText xml:space="preserve"> may have sufficient power to</w:delText>
        </w:r>
      </w:del>
      <w:r w:rsidR="00F171F2" w:rsidRPr="00040F12">
        <w:rPr>
          <w:rFonts w:ascii="Times New Roman" w:hAnsi="Times New Roman" w:cs="Times New Roman"/>
          <w:sz w:val="24"/>
          <w:szCs w:val="24"/>
          <w:highlight w:val="yellow"/>
        </w:rPr>
        <w:t xml:space="preserve"> identify particular management factors </w:t>
      </w:r>
      <w:r w:rsidR="00B26F6E" w:rsidRPr="00040F12">
        <w:rPr>
          <w:rFonts w:ascii="Times New Roman" w:hAnsi="Times New Roman" w:cs="Times New Roman"/>
          <w:sz w:val="24"/>
          <w:szCs w:val="24"/>
          <w:highlight w:val="yellow"/>
        </w:rPr>
        <w:t>which</w:t>
      </w:r>
      <w:r w:rsidR="00F171F2" w:rsidRPr="00040F12">
        <w:rPr>
          <w:rFonts w:ascii="Times New Roman" w:hAnsi="Times New Roman" w:cs="Times New Roman"/>
          <w:sz w:val="24"/>
          <w:szCs w:val="24"/>
          <w:highlight w:val="yellow"/>
        </w:rPr>
        <w:t xml:space="preserve"> are beneficial on </w:t>
      </w:r>
      <w:del w:id="1014" w:author="Caitlin Jeffrey" w:date="2024-03-18T14:09:00Z">
        <w:r w:rsidR="00F171F2" w:rsidRPr="00040F12" w:rsidDel="00730AD3">
          <w:rPr>
            <w:rFonts w:ascii="Times New Roman" w:hAnsi="Times New Roman" w:cs="Times New Roman"/>
            <w:sz w:val="24"/>
            <w:szCs w:val="24"/>
            <w:highlight w:val="yellow"/>
          </w:rPr>
          <w:delText>bedded packs</w:delText>
        </w:r>
      </w:del>
      <w:ins w:id="1015" w:author="Caitlin Jeffrey" w:date="2024-03-18T14:09:00Z">
        <w:r w:rsidR="00730AD3" w:rsidRPr="00040F12">
          <w:rPr>
            <w:rFonts w:ascii="Times New Roman" w:hAnsi="Times New Roman" w:cs="Times New Roman"/>
            <w:sz w:val="24"/>
            <w:szCs w:val="24"/>
            <w:highlight w:val="yellow"/>
          </w:rPr>
          <w:t>BP</w:t>
        </w:r>
      </w:ins>
      <w:r w:rsidR="00F171F2" w:rsidRPr="00040F12">
        <w:rPr>
          <w:rFonts w:ascii="Times New Roman" w:hAnsi="Times New Roman" w:cs="Times New Roman"/>
          <w:sz w:val="24"/>
          <w:szCs w:val="24"/>
          <w:highlight w:val="yellow"/>
        </w:rPr>
        <w:t xml:space="preserve"> specifically.</w:t>
      </w:r>
    </w:p>
    <w:p w14:paraId="0616937E" w14:textId="7B52AA28" w:rsidR="00D27F1D" w:rsidRPr="00040F12" w:rsidRDefault="00D27F1D" w:rsidP="00D27F1D">
      <w:pPr>
        <w:autoSpaceDE w:val="0"/>
        <w:autoSpaceDN w:val="0"/>
        <w:adjustRightInd w:val="0"/>
        <w:spacing w:line="480" w:lineRule="auto"/>
        <w:ind w:firstLine="720"/>
        <w:rPr>
          <w:rFonts w:ascii="Times New Roman" w:hAnsi="Times New Roman" w:cs="Times New Roman"/>
          <w:sz w:val="24"/>
          <w:szCs w:val="24"/>
        </w:rPr>
      </w:pPr>
      <w:ins w:id="1016" w:author="Caitlin Jeffrey" w:date="2024-04-01T11:17:00Z">
        <w:r w:rsidRPr="00040F12">
          <w:rPr>
            <w:rFonts w:ascii="Times New Roman" w:hAnsi="Times New Roman" w:cs="Times New Roman"/>
            <w:sz w:val="24"/>
            <w:szCs w:val="24"/>
            <w:highlight w:val="yellow"/>
          </w:rPr>
          <w:t xml:space="preserve">While </w:t>
        </w:r>
      </w:ins>
      <w:ins w:id="1017" w:author="Caitlin Jeffrey" w:date="2024-04-01T14:31:00Z">
        <w:r w:rsidR="00E349BA" w:rsidRPr="00040F12">
          <w:rPr>
            <w:rFonts w:ascii="Times New Roman" w:hAnsi="Times New Roman" w:cs="Times New Roman"/>
            <w:sz w:val="24"/>
            <w:szCs w:val="24"/>
            <w:highlight w:val="yellow"/>
          </w:rPr>
          <w:t>BP</w:t>
        </w:r>
      </w:ins>
      <w:ins w:id="1018" w:author="Caitlin Jeffrey" w:date="2024-04-01T11:17:00Z">
        <w:r w:rsidRPr="00040F12">
          <w:rPr>
            <w:rFonts w:ascii="Times New Roman" w:hAnsi="Times New Roman" w:cs="Times New Roman"/>
            <w:sz w:val="24"/>
            <w:szCs w:val="24"/>
            <w:highlight w:val="yellow"/>
          </w:rPr>
          <w:t xml:space="preserve"> systems are not common for housing lactating cows in Vermont</w:t>
        </w:r>
      </w:ins>
      <w:ins w:id="1019" w:author="Caitlin Jeffrey" w:date="2024-04-01T13:33:00Z">
        <w:r w:rsidR="00613845" w:rsidRPr="00040F12">
          <w:rPr>
            <w:rFonts w:ascii="Times New Roman" w:hAnsi="Times New Roman" w:cs="Times New Roman"/>
            <w:sz w:val="24"/>
            <w:szCs w:val="24"/>
            <w:highlight w:val="yellow"/>
          </w:rPr>
          <w:t xml:space="preserve">, </w:t>
        </w:r>
      </w:ins>
      <w:ins w:id="1020" w:author="Caitlin Jeffrey" w:date="2024-04-01T11:17:00Z">
        <w:r w:rsidRPr="00040F12">
          <w:rPr>
            <w:rFonts w:ascii="Times New Roman" w:hAnsi="Times New Roman" w:cs="Times New Roman"/>
            <w:sz w:val="24"/>
            <w:szCs w:val="24"/>
            <w:highlight w:val="yellow"/>
          </w:rPr>
          <w:t xml:space="preserve">farms using </w:t>
        </w:r>
      </w:ins>
      <w:ins w:id="1021" w:author="Caitlin Jeffrey" w:date="2024-04-01T13:33:00Z">
        <w:r w:rsidR="00312A9E" w:rsidRPr="00040F12">
          <w:rPr>
            <w:rFonts w:ascii="Times New Roman" w:hAnsi="Times New Roman" w:cs="Times New Roman"/>
            <w:sz w:val="24"/>
            <w:szCs w:val="24"/>
            <w:highlight w:val="yellow"/>
          </w:rPr>
          <w:t>this</w:t>
        </w:r>
      </w:ins>
      <w:ins w:id="1022" w:author="Caitlin Jeffrey" w:date="2024-04-01T11:17:00Z">
        <w:r w:rsidRPr="00040F12">
          <w:rPr>
            <w:rFonts w:ascii="Times New Roman" w:hAnsi="Times New Roman" w:cs="Times New Roman"/>
            <w:sz w:val="24"/>
            <w:szCs w:val="24"/>
            <w:highlight w:val="yellow"/>
          </w:rPr>
          <w:t xml:space="preserve"> system in </w:t>
        </w:r>
      </w:ins>
      <w:ins w:id="1023" w:author="Caitlin Jeffrey" w:date="2024-04-01T13:33:00Z">
        <w:r w:rsidR="00312A9E" w:rsidRPr="00040F12">
          <w:rPr>
            <w:rFonts w:ascii="Times New Roman" w:hAnsi="Times New Roman" w:cs="Times New Roman"/>
            <w:sz w:val="24"/>
            <w:szCs w:val="24"/>
            <w:highlight w:val="yellow"/>
          </w:rPr>
          <w:t xml:space="preserve">the state </w:t>
        </w:r>
      </w:ins>
      <w:ins w:id="1024" w:author="Caitlin Jeffrey" w:date="2024-04-01T11:17:00Z">
        <w:r w:rsidRPr="00040F12">
          <w:rPr>
            <w:rFonts w:ascii="Times New Roman" w:hAnsi="Times New Roman" w:cs="Times New Roman"/>
            <w:sz w:val="24"/>
            <w:szCs w:val="24"/>
            <w:highlight w:val="yellow"/>
          </w:rPr>
          <w:t xml:space="preserve">are using both compost bedded-packs managed with daily cultivation and untilled deep bedded pack systems. As untilled and cultivated bedded pack systems differ in numerous regards (Leso et al., 2020), the </w:t>
        </w:r>
      </w:ins>
      <w:ins w:id="1025" w:author="Caitlin Jeffrey" w:date="2024-04-01T12:07:00Z">
        <w:r w:rsidR="00450CBA" w:rsidRPr="00040F12">
          <w:rPr>
            <w:rFonts w:ascii="Times New Roman" w:hAnsi="Times New Roman" w:cs="Times New Roman"/>
            <w:sz w:val="24"/>
            <w:szCs w:val="24"/>
            <w:highlight w:val="yellow"/>
          </w:rPr>
          <w:t xml:space="preserve">initial </w:t>
        </w:r>
      </w:ins>
      <w:ins w:id="1026" w:author="Caitlin Jeffrey" w:date="2024-04-01T11:17:00Z">
        <w:r w:rsidRPr="00040F12">
          <w:rPr>
            <w:rFonts w:ascii="Times New Roman" w:hAnsi="Times New Roman" w:cs="Times New Roman"/>
            <w:sz w:val="24"/>
            <w:szCs w:val="24"/>
            <w:highlight w:val="yellow"/>
          </w:rPr>
          <w:t>goal was to enroll enough farms using each type and treat them as separate groups in the analysis.</w:t>
        </w:r>
      </w:ins>
      <w:ins w:id="1027" w:author="Caitlin Jeffrey" w:date="2024-04-01T13:34:00Z">
        <w:r w:rsidR="00965A73" w:rsidRPr="00040F12">
          <w:rPr>
            <w:rFonts w:ascii="Times New Roman" w:hAnsi="Times New Roman" w:cs="Times New Roman"/>
            <w:sz w:val="24"/>
            <w:szCs w:val="24"/>
            <w:highlight w:val="yellow"/>
          </w:rPr>
          <w:t xml:space="preserve"> As the relatively small number of </w:t>
        </w:r>
      </w:ins>
      <w:ins w:id="1028" w:author="Caitlin Jeffrey" w:date="2024-04-01T14:34:00Z">
        <w:r w:rsidR="00023F2C" w:rsidRPr="00040F12">
          <w:rPr>
            <w:rFonts w:ascii="Times New Roman" w:hAnsi="Times New Roman" w:cs="Times New Roman"/>
            <w:sz w:val="24"/>
            <w:szCs w:val="24"/>
            <w:highlight w:val="yellow"/>
          </w:rPr>
          <w:t>BP</w:t>
        </w:r>
      </w:ins>
      <w:ins w:id="1029" w:author="Caitlin Jeffrey" w:date="2024-04-01T13:34:00Z">
        <w:r w:rsidR="00965A73" w:rsidRPr="00040F12">
          <w:rPr>
            <w:rFonts w:ascii="Times New Roman" w:hAnsi="Times New Roman" w:cs="Times New Roman"/>
            <w:sz w:val="24"/>
            <w:szCs w:val="24"/>
            <w:highlight w:val="yellow"/>
          </w:rPr>
          <w:t xml:space="preserve"> used in our state to house lactating dairy cattle created a challenge for enrolling ten herds using this kind of system in our observational study, </w:t>
        </w:r>
      </w:ins>
      <w:ins w:id="1030" w:author="Caitlin Jeffrey" w:date="2024-04-01T11:17:00Z">
        <w:r w:rsidRPr="00040F12">
          <w:rPr>
            <w:rFonts w:ascii="Times New Roman" w:hAnsi="Times New Roman" w:cs="Times New Roman"/>
            <w:sz w:val="24"/>
            <w:szCs w:val="24"/>
            <w:highlight w:val="yellow"/>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ins>
      <w:ins w:id="1031" w:author="Caitlin Jeffrey" w:date="2024-04-01T13:35:00Z">
        <w:r w:rsidR="00A45632" w:rsidRPr="00040F12">
          <w:rPr>
            <w:rFonts w:ascii="Times New Roman" w:hAnsi="Times New Roman" w:cs="Times New Roman"/>
            <w:sz w:val="24"/>
            <w:szCs w:val="24"/>
            <w:highlight w:val="yellow"/>
          </w:rPr>
          <w:t>them</w:t>
        </w:r>
      </w:ins>
      <w:ins w:id="1032" w:author="Caitlin Jeffrey" w:date="2024-04-01T11:17:00Z">
        <w:r w:rsidRPr="00040F12">
          <w:rPr>
            <w:rFonts w:ascii="Times New Roman" w:hAnsi="Times New Roman" w:cs="Times New Roman"/>
            <w:sz w:val="24"/>
            <w:szCs w:val="24"/>
            <w:highlight w:val="yellow"/>
          </w:rPr>
          <w:t xml:space="preserve"> in the Northeastern U.S. (Benson, 2012). Despite this limitation, including bedded pack farms managed in a variety of ways</w:t>
        </w:r>
      </w:ins>
      <w:ins w:id="1033" w:author="Caitlin Jeffrey" w:date="2024-04-01T13:35:00Z">
        <w:r w:rsidR="00A45632" w:rsidRPr="00040F12">
          <w:rPr>
            <w:rFonts w:ascii="Times New Roman" w:hAnsi="Times New Roman" w:cs="Times New Roman"/>
            <w:sz w:val="24"/>
            <w:szCs w:val="24"/>
            <w:highlight w:val="yellow"/>
          </w:rPr>
          <w:t xml:space="preserve"> </w:t>
        </w:r>
      </w:ins>
      <w:ins w:id="1034" w:author="Caitlin Jeffrey" w:date="2024-04-01T11:17:00Z">
        <w:r w:rsidRPr="00040F12">
          <w:rPr>
            <w:rFonts w:ascii="Times New Roman" w:hAnsi="Times New Roman" w:cs="Times New Roman"/>
            <w:sz w:val="24"/>
            <w:szCs w:val="24"/>
            <w:highlight w:val="yellow"/>
          </w:rPr>
          <w:t xml:space="preserve">sheds light on a broader spectrum of options used within this loose-housing system. Our current study </w:t>
        </w:r>
      </w:ins>
      <w:ins w:id="1035" w:author="Caitlin Jeffrey" w:date="2024-04-01T13:35:00Z">
        <w:r w:rsidR="00BD7275" w:rsidRPr="00040F12">
          <w:rPr>
            <w:rFonts w:ascii="Times New Roman" w:hAnsi="Times New Roman" w:cs="Times New Roman"/>
            <w:sz w:val="24"/>
            <w:szCs w:val="24"/>
            <w:highlight w:val="yellow"/>
          </w:rPr>
          <w:t>demonstrates</w:t>
        </w:r>
      </w:ins>
      <w:ins w:id="1036" w:author="Caitlin Jeffrey" w:date="2024-04-01T11:17:00Z">
        <w:r w:rsidRPr="00040F12">
          <w:rPr>
            <w:rFonts w:ascii="Times New Roman" w:hAnsi="Times New Roman" w:cs="Times New Roman"/>
            <w:sz w:val="24"/>
            <w:szCs w:val="24"/>
            <w:highlight w:val="yellow"/>
          </w:rPr>
          <w:t xml:space="preserve"> that farms can achieve excellent milk quality using either an untilled, deep bedded pack system or an aerobically composting bedded pack system for indoor housing</w:t>
        </w:r>
        <w:r w:rsidRPr="00040F12">
          <w:rPr>
            <w:rFonts w:ascii="Times New Roman" w:hAnsi="Times New Roman" w:cs="Times New Roman"/>
            <w:sz w:val="24"/>
            <w:szCs w:val="24"/>
          </w:rPr>
          <w:t xml:space="preserve">; </w:t>
        </w:r>
        <w:r w:rsidRPr="00040F12">
          <w:rPr>
            <w:rFonts w:ascii="Times New Roman" w:hAnsi="Times New Roman" w:cs="Times New Roman"/>
            <w:sz w:val="24"/>
            <w:szCs w:val="24"/>
          </w:rPr>
          <w:lastRenderedPageBreak/>
          <w:t xml:space="preserve">three of the five </w:t>
        </w:r>
      </w:ins>
      <w:ins w:id="1037" w:author="Caitlin Jeffrey" w:date="2024-04-01T14:31:00Z">
        <w:r w:rsidR="00E349BA" w:rsidRPr="00040F12">
          <w:rPr>
            <w:rFonts w:ascii="Times New Roman" w:hAnsi="Times New Roman" w:cs="Times New Roman"/>
            <w:sz w:val="24"/>
            <w:szCs w:val="24"/>
          </w:rPr>
          <w:t>BP</w:t>
        </w:r>
      </w:ins>
      <w:ins w:id="1038" w:author="Caitlin Jeffrey" w:date="2024-04-01T11:17:00Z">
        <w:r w:rsidRPr="00040F12">
          <w:rPr>
            <w:rFonts w:ascii="Times New Roman" w:hAnsi="Times New Roman" w:cs="Times New Roman"/>
            <w:sz w:val="24"/>
            <w:szCs w:val="24"/>
          </w:rPr>
          <w:t xml:space="preserve"> farms had a BTSCC ≤99,000 cells/mL, and the remaining two were ≤160,000 cells/mL. Furthermore, the lowest BTSCC in the study (54,000 cells/mL) was a static </w:t>
        </w:r>
      </w:ins>
      <w:ins w:id="1039" w:author="Caitlin Jeffrey" w:date="2024-04-01T14:31:00Z">
        <w:r w:rsidR="00E349BA" w:rsidRPr="00040F12">
          <w:rPr>
            <w:rFonts w:ascii="Times New Roman" w:hAnsi="Times New Roman" w:cs="Times New Roman"/>
            <w:sz w:val="24"/>
            <w:szCs w:val="24"/>
          </w:rPr>
          <w:t>BP</w:t>
        </w:r>
      </w:ins>
      <w:ins w:id="1040" w:author="Caitlin Jeffrey" w:date="2024-04-01T11:17:00Z">
        <w:r w:rsidRPr="00040F12">
          <w:rPr>
            <w:rFonts w:ascii="Times New Roman" w:hAnsi="Times New Roman" w:cs="Times New Roman"/>
            <w:sz w:val="24"/>
            <w:szCs w:val="24"/>
          </w:rPr>
          <w:t xml:space="preserve"> farm using woodchips and straw. This low BTSCC was not just from selectively dumping milk from high-SCC cows; this farm also had the lowest overall % cows with elevated SCS (8.6%; data not shown).</w:t>
        </w:r>
      </w:ins>
    </w:p>
    <w:p w14:paraId="7C9C36BA" w14:textId="21B7863B" w:rsidR="00A21424" w:rsidRPr="00040F12" w:rsidRDefault="00B951FE" w:rsidP="006E592D">
      <w:pPr>
        <w:autoSpaceDE w:val="0"/>
        <w:autoSpaceDN w:val="0"/>
        <w:adjustRightInd w:val="0"/>
        <w:spacing w:line="480" w:lineRule="auto"/>
        <w:ind w:firstLine="720"/>
        <w:rPr>
          <w:rFonts w:ascii="Times New Roman" w:hAnsi="Times New Roman" w:cs="Times New Roman"/>
          <w:b/>
          <w:bCs/>
          <w:sz w:val="24"/>
          <w:szCs w:val="24"/>
        </w:rPr>
      </w:pPr>
      <w:del w:id="1041" w:author="Caitlin Jeffrey" w:date="2024-04-01T14:31:00Z">
        <w:r w:rsidRPr="00040F12" w:rsidDel="00E349BA">
          <w:rPr>
            <w:rFonts w:ascii="Times New Roman" w:hAnsi="Times New Roman" w:cs="Times New Roman"/>
            <w:sz w:val="24"/>
            <w:szCs w:val="24"/>
          </w:rPr>
          <w:delText>Bedded pack</w:delText>
        </w:r>
      </w:del>
      <w:ins w:id="1042" w:author="Caitlin Jeffrey" w:date="2024-04-01T14:31:00Z">
        <w:r w:rsidR="00E349BA" w:rsidRPr="00040F12">
          <w:rPr>
            <w:rFonts w:ascii="Times New Roman" w:hAnsi="Times New Roman" w:cs="Times New Roman"/>
            <w:sz w:val="24"/>
            <w:szCs w:val="24"/>
          </w:rPr>
          <w:t>BP</w:t>
        </w:r>
      </w:ins>
      <w:r w:rsidRPr="00040F12">
        <w:rPr>
          <w:rFonts w:ascii="Times New Roman" w:hAnsi="Times New Roman" w:cs="Times New Roman"/>
          <w:sz w:val="24"/>
          <w:szCs w:val="24"/>
        </w:rPr>
        <w:t xml:space="preserve"> systems</w:t>
      </w:r>
      <w:r w:rsidR="00A21424" w:rsidRPr="00040F12">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1043" w:author="Caitlin Jeffrey" w:date="2024-03-18T14:16:00Z">
        <w:r w:rsidR="00A21424" w:rsidRPr="00040F12" w:rsidDel="00730AD3">
          <w:rPr>
            <w:rFonts w:ascii="Times New Roman" w:hAnsi="Times New Roman" w:cs="Times New Roman"/>
            <w:sz w:val="24"/>
            <w:szCs w:val="24"/>
          </w:rPr>
          <w:delText>freestall</w:delText>
        </w:r>
      </w:del>
      <w:ins w:id="1044" w:author="Caitlin Jeffrey" w:date="2024-03-18T14:16:00Z">
        <w:r w:rsidR="00730AD3" w:rsidRPr="00040F12">
          <w:rPr>
            <w:rFonts w:ascii="Times New Roman" w:hAnsi="Times New Roman" w:cs="Times New Roman"/>
            <w:sz w:val="24"/>
            <w:szCs w:val="24"/>
          </w:rPr>
          <w:t>FS</w:t>
        </w:r>
      </w:ins>
      <w:r w:rsidR="00A21424" w:rsidRPr="00040F12">
        <w:rPr>
          <w:rFonts w:ascii="Times New Roman" w:hAnsi="Times New Roman" w:cs="Times New Roman"/>
          <w:sz w:val="24"/>
          <w:szCs w:val="24"/>
        </w:rPr>
        <w:t xml:space="preserve"> or </w:t>
      </w:r>
      <w:del w:id="1045" w:author="Caitlin Jeffrey" w:date="2024-03-18T14:17:00Z">
        <w:r w:rsidR="00A21424" w:rsidRPr="00040F12" w:rsidDel="00730AD3">
          <w:rPr>
            <w:rFonts w:ascii="Times New Roman" w:hAnsi="Times New Roman" w:cs="Times New Roman"/>
            <w:sz w:val="24"/>
            <w:szCs w:val="24"/>
          </w:rPr>
          <w:delText>tiestall</w:delText>
        </w:r>
      </w:del>
      <w:ins w:id="1046" w:author="Caitlin Jeffrey" w:date="2024-03-18T14:17:00Z">
        <w:r w:rsidR="00730AD3" w:rsidRPr="00040F12">
          <w:rPr>
            <w:rFonts w:ascii="Times New Roman" w:hAnsi="Times New Roman" w:cs="Times New Roman"/>
            <w:sz w:val="24"/>
            <w:szCs w:val="24"/>
          </w:rPr>
          <w:t>TS</w:t>
        </w:r>
      </w:ins>
      <w:r w:rsidR="00A21424" w:rsidRPr="00040F12">
        <w:rPr>
          <w:rFonts w:ascii="Times New Roman" w:hAnsi="Times New Roman" w:cs="Times New Roman"/>
          <w:sz w:val="24"/>
          <w:szCs w:val="24"/>
        </w:rPr>
        <w:t xml:space="preserve"> barn </w:t>
      </w:r>
      <w:r w:rsidR="009720DD" w:rsidRPr="00040F12">
        <w:rPr>
          <w:rFonts w:ascii="Times New Roman" w:hAnsi="Times New Roman" w:cs="Times New Roman"/>
          <w:noProof/>
          <w:sz w:val="24"/>
          <w:szCs w:val="24"/>
        </w:rPr>
        <w:t>(Barberg et al., 2007a; Janni et al., 2007; Black et al., 2013)</w:t>
      </w:r>
      <w:r w:rsidR="00A21424" w:rsidRPr="00040F12">
        <w:rPr>
          <w:rFonts w:ascii="Times New Roman" w:hAnsi="Times New Roman" w:cs="Times New Roman"/>
          <w:sz w:val="24"/>
          <w:szCs w:val="24"/>
        </w:rPr>
        <w:t>, although the cost year-over-year for bedding is substantial</w:t>
      </w:r>
      <w:r w:rsidR="00927E99"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(Shane et al., 2010)</w:t>
      </w:r>
      <w:r w:rsidR="00761C43" w:rsidRPr="00040F12">
        <w:rPr>
          <w:rFonts w:ascii="Times New Roman" w:hAnsi="Times New Roman" w:cs="Times New Roman"/>
          <w:sz w:val="24"/>
          <w:szCs w:val="24"/>
        </w:rPr>
        <w:t>.</w:t>
      </w:r>
      <w:r w:rsidR="00A21424" w:rsidRPr="00040F12">
        <w:rPr>
          <w:rFonts w:ascii="Times New Roman" w:hAnsi="Times New Roman" w:cs="Times New Roman"/>
          <w:sz w:val="24"/>
          <w:szCs w:val="24"/>
        </w:rPr>
        <w:t xml:space="preserve"> </w:t>
      </w:r>
      <w:r w:rsidR="00EB1FCF" w:rsidRPr="00040F12">
        <w:rPr>
          <w:rFonts w:ascii="Times New Roman" w:hAnsi="Times New Roman" w:cs="Times New Roman"/>
          <w:sz w:val="24"/>
          <w:szCs w:val="24"/>
        </w:rPr>
        <w:t>B</w:t>
      </w:r>
      <w:r w:rsidR="00A21424" w:rsidRPr="00040F12">
        <w:rPr>
          <w:rFonts w:ascii="Times New Roman" w:hAnsi="Times New Roman" w:cs="Times New Roman"/>
          <w:sz w:val="24"/>
          <w:szCs w:val="24"/>
        </w:rPr>
        <w:t xml:space="preserve">edded packs are designed for cow comfort </w:t>
      </w:r>
      <w:r w:rsidR="009720DD" w:rsidRPr="00040F12">
        <w:rPr>
          <w:rFonts w:ascii="Times New Roman" w:hAnsi="Times New Roman" w:cs="Times New Roman"/>
          <w:noProof/>
          <w:sz w:val="24"/>
          <w:szCs w:val="24"/>
        </w:rPr>
        <w:t>(Barberg et al., 2007b; Bewley et al., 2012)</w:t>
      </w:r>
      <w:r w:rsidR="00A21424" w:rsidRPr="00040F12">
        <w:rPr>
          <w:rFonts w:ascii="Times New Roman" w:hAnsi="Times New Roman" w:cs="Times New Roman"/>
          <w:sz w:val="24"/>
          <w:szCs w:val="24"/>
        </w:rPr>
        <w:t xml:space="preserve">, and prevalence of lameness, foot, and leg injuries in </w:t>
      </w:r>
      <w:r w:rsidR="00745B6E" w:rsidRPr="00040F12">
        <w:rPr>
          <w:rFonts w:ascii="Times New Roman" w:hAnsi="Times New Roman" w:cs="Times New Roman"/>
          <w:sz w:val="24"/>
          <w:szCs w:val="24"/>
        </w:rPr>
        <w:t>these</w:t>
      </w:r>
      <w:r w:rsidR="00A21424" w:rsidRPr="00040F12">
        <w:rPr>
          <w:rFonts w:ascii="Times New Roman" w:hAnsi="Times New Roman" w:cs="Times New Roman"/>
          <w:sz w:val="24"/>
          <w:szCs w:val="24"/>
        </w:rPr>
        <w:t xml:space="preserve"> systems ha</w:t>
      </w:r>
      <w:r w:rsidR="00745B6E" w:rsidRPr="00040F12">
        <w:rPr>
          <w:rFonts w:ascii="Times New Roman" w:hAnsi="Times New Roman" w:cs="Times New Roman"/>
          <w:sz w:val="24"/>
          <w:szCs w:val="24"/>
        </w:rPr>
        <w:t>s</w:t>
      </w:r>
      <w:r w:rsidR="00A21424" w:rsidRPr="00040F12">
        <w:rPr>
          <w:rFonts w:ascii="Times New Roman" w:hAnsi="Times New Roman" w:cs="Times New Roman"/>
          <w:sz w:val="24"/>
          <w:szCs w:val="24"/>
        </w:rPr>
        <w:t xml:space="preserve"> been found to be less than </w:t>
      </w:r>
      <w:del w:id="1047" w:author="Caitlin Jeffrey" w:date="2024-03-18T14:17:00Z">
        <w:r w:rsidR="00A21424" w:rsidRPr="00040F12" w:rsidDel="00730AD3">
          <w:rPr>
            <w:rFonts w:ascii="Times New Roman" w:hAnsi="Times New Roman" w:cs="Times New Roman"/>
            <w:sz w:val="24"/>
            <w:szCs w:val="24"/>
          </w:rPr>
          <w:delText>tiestall</w:delText>
        </w:r>
      </w:del>
      <w:ins w:id="1048" w:author="Caitlin Jeffrey" w:date="2024-03-18T14:17:00Z">
        <w:r w:rsidR="00730AD3" w:rsidRPr="00040F12">
          <w:rPr>
            <w:rFonts w:ascii="Times New Roman" w:hAnsi="Times New Roman" w:cs="Times New Roman"/>
            <w:sz w:val="24"/>
            <w:szCs w:val="24"/>
          </w:rPr>
          <w:t>TS</w:t>
        </w:r>
      </w:ins>
      <w:r w:rsidR="00A21424" w:rsidRPr="00040F12">
        <w:rPr>
          <w:rFonts w:ascii="Times New Roman" w:hAnsi="Times New Roman" w:cs="Times New Roman"/>
          <w:sz w:val="24"/>
          <w:szCs w:val="24"/>
        </w:rPr>
        <w:t xml:space="preserve"> and </w:t>
      </w:r>
      <w:del w:id="1049" w:author="Caitlin Jeffrey" w:date="2024-03-18T14:16:00Z">
        <w:r w:rsidR="00A21424" w:rsidRPr="00040F12" w:rsidDel="00730AD3">
          <w:rPr>
            <w:rFonts w:ascii="Times New Roman" w:hAnsi="Times New Roman" w:cs="Times New Roman"/>
            <w:sz w:val="24"/>
            <w:szCs w:val="24"/>
          </w:rPr>
          <w:delText>freestall</w:delText>
        </w:r>
      </w:del>
      <w:ins w:id="1050" w:author="Caitlin Jeffrey" w:date="2024-03-18T14:16:00Z">
        <w:r w:rsidR="00730AD3" w:rsidRPr="00040F12">
          <w:rPr>
            <w:rFonts w:ascii="Times New Roman" w:hAnsi="Times New Roman" w:cs="Times New Roman"/>
            <w:sz w:val="24"/>
            <w:szCs w:val="24"/>
          </w:rPr>
          <w:t>FS</w:t>
        </w:r>
      </w:ins>
      <w:r w:rsidR="00E00F43" w:rsidRPr="00040F12">
        <w:rPr>
          <w:rFonts w:ascii="Times New Roman" w:hAnsi="Times New Roman" w:cs="Times New Roman"/>
          <w:sz w:val="24"/>
          <w:szCs w:val="24"/>
        </w:rPr>
        <w:t xml:space="preserve"> barns</w:t>
      </w:r>
      <w:r w:rsidR="00A21424"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(Barberg et al., 2007b; Lobeck et al., 2011; Burgstaller et al., 2016)</w:t>
      </w:r>
      <w:r w:rsidR="00A21424" w:rsidRPr="00040F12">
        <w:rPr>
          <w:rFonts w:ascii="Times New Roman" w:hAnsi="Times New Roman" w:cs="Times New Roman"/>
          <w:sz w:val="24"/>
          <w:szCs w:val="24"/>
        </w:rPr>
        <w:t xml:space="preserve">. Lastly, manure management and environmental stewardship is a top concern for both dairy producers and the general public </w:t>
      </w:r>
      <w:r w:rsidR="009720DD" w:rsidRPr="00040F12">
        <w:rPr>
          <w:rFonts w:ascii="Times New Roman" w:hAnsi="Times New Roman" w:cs="Times New Roman"/>
          <w:noProof/>
          <w:sz w:val="24"/>
          <w:szCs w:val="24"/>
        </w:rPr>
        <w:t>(Holly et al., 2018)</w:t>
      </w:r>
      <w:r w:rsidR="00A21424" w:rsidRPr="00040F12">
        <w:rPr>
          <w:rFonts w:ascii="Times New Roman" w:hAnsi="Times New Roman" w:cs="Times New Roman"/>
          <w:sz w:val="24"/>
          <w:szCs w:val="24"/>
        </w:rPr>
        <w:t xml:space="preserve">. </w:t>
      </w:r>
      <w:r w:rsidR="000C43B5" w:rsidRPr="00040F12">
        <w:rPr>
          <w:rFonts w:ascii="Times New Roman" w:hAnsi="Times New Roman" w:cs="Times New Roman"/>
          <w:sz w:val="24"/>
          <w:szCs w:val="24"/>
        </w:rPr>
        <w:t xml:space="preserve">Anecdotally, the </w:t>
      </w:r>
      <w:del w:id="1051" w:author="Caitlin Jeffrey" w:date="2024-04-01T11:22:00Z">
        <w:r w:rsidR="000C43B5" w:rsidRPr="00040F12" w:rsidDel="00121C9B">
          <w:rPr>
            <w:rFonts w:ascii="Times New Roman" w:hAnsi="Times New Roman" w:cs="Times New Roman"/>
            <w:sz w:val="24"/>
            <w:szCs w:val="24"/>
          </w:rPr>
          <w:delText xml:space="preserve">five </w:delText>
        </w:r>
      </w:del>
      <w:r w:rsidR="00483BF2" w:rsidRPr="00040F12">
        <w:rPr>
          <w:rFonts w:ascii="Times New Roman" w:hAnsi="Times New Roman" w:cs="Times New Roman"/>
          <w:sz w:val="24"/>
          <w:szCs w:val="24"/>
        </w:rPr>
        <w:t>BP</w:t>
      </w:r>
      <w:r w:rsidR="000C43B5" w:rsidRPr="00040F12">
        <w:rPr>
          <w:rFonts w:ascii="Times New Roman" w:hAnsi="Times New Roman" w:cs="Times New Roman"/>
          <w:sz w:val="24"/>
          <w:szCs w:val="24"/>
        </w:rPr>
        <w:t xml:space="preserve"> producers enrolled in the study were pleased with</w:t>
      </w:r>
      <w:r w:rsidR="002424DA" w:rsidRPr="00040F12">
        <w:rPr>
          <w:rFonts w:ascii="Times New Roman" w:hAnsi="Times New Roman" w:cs="Times New Roman"/>
          <w:sz w:val="24"/>
          <w:szCs w:val="24"/>
        </w:rPr>
        <w:t xml:space="preserve"> their systems of</w:t>
      </w:r>
      <w:r w:rsidR="000C43B5" w:rsidRPr="00040F12">
        <w:rPr>
          <w:rFonts w:ascii="Times New Roman" w:hAnsi="Times New Roman" w:cs="Times New Roman"/>
          <w:sz w:val="24"/>
          <w:szCs w:val="24"/>
        </w:rPr>
        <w:t xml:space="preserve"> manure management</w:t>
      </w:r>
      <w:r w:rsidR="00C66F0C" w:rsidRPr="00040F12">
        <w:rPr>
          <w:rFonts w:ascii="Times New Roman" w:hAnsi="Times New Roman" w:cs="Times New Roman"/>
          <w:sz w:val="24"/>
          <w:szCs w:val="24"/>
        </w:rPr>
        <w:t xml:space="preserve">, </w:t>
      </w:r>
      <w:r w:rsidR="0087215E" w:rsidRPr="00040F12">
        <w:rPr>
          <w:rFonts w:ascii="Times New Roman" w:hAnsi="Times New Roman" w:cs="Times New Roman"/>
          <w:sz w:val="24"/>
          <w:szCs w:val="24"/>
        </w:rPr>
        <w:t xml:space="preserve">viewing their used bedding material and manure </w:t>
      </w:r>
      <w:r w:rsidR="00C66F0C" w:rsidRPr="00040F12">
        <w:rPr>
          <w:rFonts w:ascii="Times New Roman" w:hAnsi="Times New Roman" w:cs="Times New Roman"/>
          <w:sz w:val="24"/>
          <w:szCs w:val="24"/>
        </w:rPr>
        <w:t>a</w:t>
      </w:r>
      <w:r w:rsidR="0087215E" w:rsidRPr="00040F12">
        <w:rPr>
          <w:rFonts w:ascii="Times New Roman" w:hAnsi="Times New Roman" w:cs="Times New Roman"/>
          <w:sz w:val="24"/>
          <w:szCs w:val="24"/>
        </w:rPr>
        <w:t>s a</w:t>
      </w:r>
      <w:r w:rsidR="00C66F0C" w:rsidRPr="00040F12">
        <w:rPr>
          <w:rFonts w:ascii="Times New Roman" w:hAnsi="Times New Roman" w:cs="Times New Roman"/>
          <w:sz w:val="24"/>
          <w:szCs w:val="24"/>
        </w:rPr>
        <w:t xml:space="preserve"> valuable soil amendment and an integral part of their nutrient management plan</w:t>
      </w:r>
      <w:r w:rsidR="00982C75" w:rsidRPr="00040F12">
        <w:rPr>
          <w:rFonts w:ascii="Times New Roman" w:hAnsi="Times New Roman" w:cs="Times New Roman"/>
          <w:sz w:val="24"/>
          <w:szCs w:val="24"/>
        </w:rPr>
        <w:t>.</w:t>
      </w:r>
      <w:r w:rsidR="000C43B5" w:rsidRPr="00040F12">
        <w:rPr>
          <w:rFonts w:ascii="Times New Roman" w:hAnsi="Times New Roman" w:cs="Times New Roman"/>
          <w:sz w:val="24"/>
          <w:szCs w:val="24"/>
        </w:rPr>
        <w:t xml:space="preserve"> </w:t>
      </w:r>
      <w:r w:rsidR="00B1302D" w:rsidRPr="00040F12">
        <w:rPr>
          <w:rFonts w:ascii="Times New Roman" w:hAnsi="Times New Roman" w:cs="Times New Roman"/>
          <w:sz w:val="24"/>
          <w:szCs w:val="24"/>
        </w:rPr>
        <w:t>B</w:t>
      </w:r>
      <w:r w:rsidR="008F038F" w:rsidRPr="00040F12">
        <w:rPr>
          <w:rFonts w:ascii="Times New Roman" w:hAnsi="Times New Roman" w:cs="Times New Roman"/>
          <w:sz w:val="24"/>
          <w:szCs w:val="24"/>
        </w:rPr>
        <w:t>edded pack</w:t>
      </w:r>
      <w:r w:rsidR="00B1302D" w:rsidRPr="00040F12">
        <w:rPr>
          <w:rFonts w:ascii="Times New Roman" w:hAnsi="Times New Roman" w:cs="Times New Roman"/>
          <w:sz w:val="24"/>
          <w:szCs w:val="24"/>
        </w:rPr>
        <w:t xml:space="preserve"> systems</w:t>
      </w:r>
      <w:r w:rsidR="008F038F" w:rsidRPr="00040F12">
        <w:rPr>
          <w:rFonts w:ascii="Times New Roman" w:hAnsi="Times New Roman" w:cs="Times New Roman"/>
          <w:sz w:val="24"/>
          <w:szCs w:val="24"/>
        </w:rPr>
        <w:t xml:space="preserve"> decrease</w:t>
      </w:r>
      <w:r w:rsidR="000C43B5" w:rsidRPr="00040F12">
        <w:rPr>
          <w:rFonts w:ascii="Times New Roman" w:hAnsi="Times New Roman" w:cs="Times New Roman"/>
          <w:sz w:val="24"/>
          <w:szCs w:val="24"/>
        </w:rPr>
        <w:t xml:space="preserve"> the amount of liquid</w:t>
      </w:r>
      <w:r w:rsidR="00CD1A65" w:rsidRPr="00040F12">
        <w:rPr>
          <w:rFonts w:ascii="Times New Roman" w:hAnsi="Times New Roman" w:cs="Times New Roman"/>
          <w:sz w:val="24"/>
          <w:szCs w:val="24"/>
        </w:rPr>
        <w:t xml:space="preserve"> manure</w:t>
      </w:r>
      <w:r w:rsidR="000C43B5" w:rsidRPr="00040F12">
        <w:rPr>
          <w:rFonts w:ascii="Times New Roman" w:hAnsi="Times New Roman" w:cs="Times New Roman"/>
          <w:sz w:val="24"/>
          <w:szCs w:val="24"/>
        </w:rPr>
        <w:t xml:space="preserve"> waste</w:t>
      </w:r>
      <w:r w:rsidR="00357C79" w:rsidRPr="00040F12">
        <w:rPr>
          <w:rFonts w:ascii="Times New Roman" w:hAnsi="Times New Roman" w:cs="Times New Roman"/>
          <w:sz w:val="24"/>
          <w:szCs w:val="24"/>
        </w:rPr>
        <w:t xml:space="preserve"> </w:t>
      </w:r>
      <w:r w:rsidR="00793682" w:rsidRPr="00040F12">
        <w:rPr>
          <w:rFonts w:ascii="Times New Roman" w:hAnsi="Times New Roman" w:cs="Times New Roman"/>
          <w:sz w:val="24"/>
          <w:szCs w:val="24"/>
        </w:rPr>
        <w:t xml:space="preserve">when </w:t>
      </w:r>
      <w:r w:rsidR="00357C79" w:rsidRPr="00040F12">
        <w:rPr>
          <w:rFonts w:ascii="Times New Roman" w:hAnsi="Times New Roman" w:cs="Times New Roman"/>
          <w:sz w:val="24"/>
          <w:szCs w:val="24"/>
        </w:rPr>
        <w:t>compared to conventional barns,</w:t>
      </w:r>
      <w:r w:rsidR="000C43B5" w:rsidRPr="00040F12">
        <w:rPr>
          <w:rFonts w:ascii="Times New Roman" w:hAnsi="Times New Roman" w:cs="Times New Roman"/>
          <w:sz w:val="24"/>
          <w:szCs w:val="24"/>
        </w:rPr>
        <w:t xml:space="preserve"> and </w:t>
      </w:r>
      <w:r w:rsidR="00D44D10" w:rsidRPr="00040F12">
        <w:rPr>
          <w:rFonts w:ascii="Times New Roman" w:hAnsi="Times New Roman" w:cs="Times New Roman"/>
          <w:sz w:val="24"/>
          <w:szCs w:val="24"/>
        </w:rPr>
        <w:t>the used bedding with manure is</w:t>
      </w:r>
      <w:r w:rsidR="000C43B5" w:rsidRPr="00040F12">
        <w:rPr>
          <w:rFonts w:ascii="Times New Roman" w:hAnsi="Times New Roman" w:cs="Times New Roman"/>
          <w:sz w:val="24"/>
          <w:szCs w:val="24"/>
        </w:rPr>
        <w:t xml:space="preserve"> more easily compost</w:t>
      </w:r>
      <w:r w:rsidR="008F038F" w:rsidRPr="00040F12">
        <w:rPr>
          <w:rFonts w:ascii="Times New Roman" w:hAnsi="Times New Roman" w:cs="Times New Roman"/>
          <w:sz w:val="24"/>
          <w:szCs w:val="24"/>
        </w:rPr>
        <w:t>ed</w:t>
      </w:r>
      <w:r w:rsidR="000C43B5" w:rsidRPr="00040F12">
        <w:rPr>
          <w:rFonts w:ascii="Times New Roman" w:hAnsi="Times New Roman" w:cs="Times New Roman"/>
          <w:sz w:val="24"/>
          <w:szCs w:val="24"/>
        </w:rPr>
        <w:t xml:space="preserve"> before </w:t>
      </w:r>
      <w:r w:rsidR="00360076" w:rsidRPr="00040F12">
        <w:rPr>
          <w:rFonts w:ascii="Times New Roman" w:hAnsi="Times New Roman" w:cs="Times New Roman"/>
          <w:sz w:val="24"/>
          <w:szCs w:val="24"/>
        </w:rPr>
        <w:t>use</w:t>
      </w:r>
      <w:r w:rsidR="000C43B5" w:rsidRPr="00040F12">
        <w:rPr>
          <w:rFonts w:ascii="Times New Roman" w:hAnsi="Times New Roman" w:cs="Times New Roman"/>
          <w:sz w:val="24"/>
          <w:szCs w:val="24"/>
        </w:rPr>
        <w:t xml:space="preserve"> as a soil amendment. </w:t>
      </w:r>
      <w:r w:rsidR="00B5066B" w:rsidRPr="00040F12">
        <w:rPr>
          <w:rFonts w:ascii="Times New Roman" w:hAnsi="Times New Roman" w:cs="Times New Roman"/>
          <w:sz w:val="24"/>
          <w:szCs w:val="24"/>
        </w:rPr>
        <w:t>As</w:t>
      </w:r>
      <w:del w:id="1052" w:author="Caitlin Jeffrey" w:date="2024-04-01T14:32:00Z">
        <w:r w:rsidR="00CC7C1C" w:rsidRPr="00040F12" w:rsidDel="00E349BA">
          <w:rPr>
            <w:rFonts w:ascii="Times New Roman" w:hAnsi="Times New Roman" w:cs="Times New Roman"/>
            <w:sz w:val="24"/>
            <w:szCs w:val="24"/>
          </w:rPr>
          <w:delText xml:space="preserve"> </w:delText>
        </w:r>
        <w:r w:rsidR="00B429BE" w:rsidRPr="00040F12" w:rsidDel="00E349BA">
          <w:rPr>
            <w:rFonts w:ascii="Times New Roman" w:hAnsi="Times New Roman" w:cs="Times New Roman"/>
            <w:sz w:val="24"/>
            <w:szCs w:val="24"/>
          </w:rPr>
          <w:delText>composted</w:delText>
        </w:r>
      </w:del>
      <w:ins w:id="1053" w:author="Caitlin Jeffrey" w:date="2024-04-01T14:32:00Z">
        <w:r w:rsidR="00E349BA" w:rsidRPr="00040F12">
          <w:rPr>
            <w:rFonts w:ascii="Times New Roman" w:hAnsi="Times New Roman" w:cs="Times New Roman"/>
            <w:sz w:val="24"/>
            <w:szCs w:val="24"/>
          </w:rPr>
          <w:t xml:space="preserve"> aged</w:t>
        </w:r>
      </w:ins>
      <w:del w:id="1054" w:author="Caitlin Jeffrey" w:date="2024-04-01T14:35:00Z">
        <w:r w:rsidR="00CC7C1C" w:rsidRPr="00040F12" w:rsidDel="00023F2C">
          <w:rPr>
            <w:rFonts w:ascii="Times New Roman" w:hAnsi="Times New Roman" w:cs="Times New Roman"/>
            <w:sz w:val="24"/>
            <w:szCs w:val="24"/>
          </w:rPr>
          <w:delText xml:space="preserve"> bedded</w:delText>
        </w:r>
      </w:del>
      <w:r w:rsidR="00CC7C1C" w:rsidRPr="00040F12">
        <w:rPr>
          <w:rFonts w:ascii="Times New Roman" w:hAnsi="Times New Roman" w:cs="Times New Roman"/>
          <w:sz w:val="24"/>
          <w:szCs w:val="24"/>
        </w:rPr>
        <w:t xml:space="preserve"> pack</w:t>
      </w:r>
      <w:r w:rsidR="00B5066B" w:rsidRPr="00040F12">
        <w:rPr>
          <w:rFonts w:ascii="Times New Roman" w:hAnsi="Times New Roman" w:cs="Times New Roman"/>
          <w:sz w:val="24"/>
          <w:szCs w:val="24"/>
        </w:rPr>
        <w:t xml:space="preserve"> material is </w:t>
      </w:r>
      <w:r w:rsidR="00A21424" w:rsidRPr="00040F12">
        <w:rPr>
          <w:rFonts w:ascii="Times New Roman" w:hAnsi="Times New Roman" w:cs="Times New Roman"/>
          <w:sz w:val="24"/>
          <w:szCs w:val="24"/>
        </w:rPr>
        <w:t xml:space="preserve">drier before it is spread on fields, </w:t>
      </w:r>
      <w:r w:rsidR="00503F06" w:rsidRPr="00040F12">
        <w:rPr>
          <w:rFonts w:ascii="Times New Roman" w:hAnsi="Times New Roman" w:cs="Times New Roman"/>
          <w:sz w:val="24"/>
          <w:szCs w:val="24"/>
        </w:rPr>
        <w:t>it poses</w:t>
      </w:r>
      <w:r w:rsidR="00A21424" w:rsidRPr="00040F12">
        <w:rPr>
          <w:rFonts w:ascii="Times New Roman" w:hAnsi="Times New Roman" w:cs="Times New Roman"/>
          <w:sz w:val="24"/>
          <w:szCs w:val="24"/>
        </w:rPr>
        <w:t xml:space="preserve"> less of a risk for run-off into waterways</w:t>
      </w:r>
      <w:r w:rsidR="00C25953" w:rsidRPr="00040F12">
        <w:rPr>
          <w:rFonts w:ascii="Times New Roman" w:hAnsi="Times New Roman" w:cs="Times New Roman"/>
          <w:sz w:val="24"/>
          <w:szCs w:val="24"/>
        </w:rPr>
        <w:t>, increases soil infiltration of nutrients, and creates flexibility around timing of manure application to fields</w:t>
      </w:r>
      <w:r w:rsidR="00B429BE" w:rsidRPr="00040F12">
        <w:rPr>
          <w:rFonts w:ascii="Times New Roman" w:hAnsi="Times New Roman" w:cs="Times New Roman"/>
          <w:sz w:val="24"/>
          <w:szCs w:val="24"/>
        </w:rPr>
        <w:t xml:space="preserve"> </w:t>
      </w:r>
      <w:r w:rsidR="009720DD" w:rsidRPr="00040F12">
        <w:rPr>
          <w:rFonts w:ascii="Times New Roman" w:hAnsi="Times New Roman" w:cs="Times New Roman"/>
          <w:noProof/>
          <w:sz w:val="24"/>
          <w:szCs w:val="24"/>
        </w:rPr>
        <w:t>(Rushmann)</w:t>
      </w:r>
      <w:r w:rsidR="00A21424" w:rsidRPr="00040F12">
        <w:rPr>
          <w:rFonts w:ascii="Times New Roman" w:hAnsi="Times New Roman" w:cs="Times New Roman"/>
          <w:sz w:val="24"/>
          <w:szCs w:val="24"/>
        </w:rPr>
        <w:t xml:space="preserve">. </w:t>
      </w:r>
      <w:del w:id="1055" w:author="Caitlin Jeffrey" w:date="2024-04-01T11:23:00Z">
        <w:r w:rsidR="00A21424" w:rsidRPr="00040F12" w:rsidDel="000D474C">
          <w:rPr>
            <w:rFonts w:ascii="Times New Roman" w:hAnsi="Times New Roman" w:cs="Times New Roman"/>
            <w:sz w:val="24"/>
            <w:szCs w:val="24"/>
          </w:rPr>
          <w:delText xml:space="preserve">With no </w:delText>
        </w:r>
        <w:r w:rsidR="0038424A" w:rsidRPr="00040F12" w:rsidDel="000D474C">
          <w:rPr>
            <w:rFonts w:ascii="Times New Roman" w:hAnsi="Times New Roman" w:cs="Times New Roman"/>
            <w:sz w:val="24"/>
            <w:szCs w:val="24"/>
          </w:rPr>
          <w:delText xml:space="preserve">obvious disadvantages </w:delText>
        </w:r>
        <w:r w:rsidR="00864901" w:rsidRPr="00040F12" w:rsidDel="000D474C">
          <w:rPr>
            <w:rFonts w:ascii="Times New Roman" w:hAnsi="Times New Roman" w:cs="Times New Roman"/>
            <w:sz w:val="24"/>
            <w:szCs w:val="24"/>
          </w:rPr>
          <w:delText>for udder</w:delText>
        </w:r>
        <w:r w:rsidR="00A21424" w:rsidRPr="00040F12" w:rsidDel="000D474C">
          <w:rPr>
            <w:rFonts w:ascii="Times New Roman" w:hAnsi="Times New Roman" w:cs="Times New Roman"/>
            <w:sz w:val="24"/>
            <w:szCs w:val="24"/>
          </w:rPr>
          <w:delText xml:space="preserve"> health </w:delText>
        </w:r>
        <w:r w:rsidR="00864901" w:rsidRPr="00040F12" w:rsidDel="000D474C">
          <w:rPr>
            <w:rFonts w:ascii="Times New Roman" w:hAnsi="Times New Roman" w:cs="Times New Roman"/>
            <w:sz w:val="24"/>
            <w:szCs w:val="24"/>
          </w:rPr>
          <w:delText xml:space="preserve">or hygiene </w:delText>
        </w:r>
        <w:r w:rsidR="00A21424" w:rsidRPr="00040F12" w:rsidDel="000D474C">
          <w:rPr>
            <w:rFonts w:ascii="Times New Roman" w:hAnsi="Times New Roman" w:cs="Times New Roman"/>
            <w:sz w:val="24"/>
            <w:szCs w:val="24"/>
          </w:rPr>
          <w:delText xml:space="preserve">when properly managed on farms with excellent milking hygiene practices already in place, </w:delText>
        </w:r>
      </w:del>
      <w:del w:id="1056" w:author="Caitlin Jeffrey" w:date="2024-03-18T14:09:00Z">
        <w:r w:rsidR="00A21424" w:rsidRPr="00040F12" w:rsidDel="00730AD3">
          <w:rPr>
            <w:rFonts w:ascii="Times New Roman" w:hAnsi="Times New Roman" w:cs="Times New Roman"/>
            <w:sz w:val="24"/>
            <w:szCs w:val="24"/>
          </w:rPr>
          <w:delText>bedded packs</w:delText>
        </w:r>
      </w:del>
      <w:ins w:id="1057" w:author="Caitlin Jeffrey" w:date="2024-03-18T14:09:00Z">
        <w:r w:rsidR="00730AD3" w:rsidRPr="00040F12">
          <w:rPr>
            <w:rFonts w:ascii="Times New Roman" w:hAnsi="Times New Roman" w:cs="Times New Roman"/>
            <w:sz w:val="24"/>
            <w:szCs w:val="24"/>
          </w:rPr>
          <w:t>B</w:t>
        </w:r>
      </w:ins>
      <w:ins w:id="1058" w:author="Caitlin Jeffrey" w:date="2024-04-01T11:23:00Z">
        <w:r w:rsidR="000D474C" w:rsidRPr="00040F12">
          <w:rPr>
            <w:rFonts w:ascii="Times New Roman" w:hAnsi="Times New Roman" w:cs="Times New Roman"/>
            <w:sz w:val="24"/>
            <w:szCs w:val="24"/>
          </w:rPr>
          <w:t>edded packs</w:t>
        </w:r>
      </w:ins>
      <w:r w:rsidR="00A21424" w:rsidRPr="00040F12">
        <w:rPr>
          <w:rFonts w:ascii="Times New Roman" w:hAnsi="Times New Roman" w:cs="Times New Roman"/>
          <w:sz w:val="24"/>
          <w:szCs w:val="24"/>
        </w:rPr>
        <w:t xml:space="preserve"> may be </w:t>
      </w:r>
      <w:ins w:id="1059" w:author="Caitlin Jeffrey" w:date="2024-04-01T11:24:00Z">
        <w:r w:rsidR="00D666D1" w:rsidRPr="00040F12">
          <w:rPr>
            <w:rFonts w:ascii="Times New Roman" w:hAnsi="Times New Roman" w:cs="Times New Roman"/>
            <w:sz w:val="24"/>
            <w:szCs w:val="24"/>
          </w:rPr>
          <w:t xml:space="preserve">a </w:t>
        </w:r>
      </w:ins>
      <w:del w:id="1060" w:author="Caitlin Jeffrey" w:date="2024-04-01T11:24:00Z">
        <w:r w:rsidR="00A21424" w:rsidRPr="00040F12" w:rsidDel="00D666D1">
          <w:rPr>
            <w:rFonts w:ascii="Times New Roman" w:hAnsi="Times New Roman" w:cs="Times New Roman"/>
            <w:sz w:val="24"/>
            <w:szCs w:val="24"/>
          </w:rPr>
          <w:delText xml:space="preserve">an </w:delText>
        </w:r>
        <w:r w:rsidR="00A21424" w:rsidRPr="00040F12" w:rsidDel="00D666D1">
          <w:rPr>
            <w:rFonts w:ascii="Times New Roman" w:hAnsi="Times New Roman" w:cs="Times New Roman"/>
            <w:sz w:val="24"/>
            <w:szCs w:val="24"/>
          </w:rPr>
          <w:lastRenderedPageBreak/>
          <w:delText xml:space="preserve">especially </w:delText>
        </w:r>
      </w:del>
      <w:r w:rsidR="00A21424" w:rsidRPr="00040F12">
        <w:rPr>
          <w:rFonts w:ascii="Times New Roman" w:hAnsi="Times New Roman" w:cs="Times New Roman"/>
          <w:sz w:val="24"/>
          <w:szCs w:val="24"/>
        </w:rPr>
        <w:t xml:space="preserve">good </w:t>
      </w:r>
      <w:r w:rsidR="005A4409" w:rsidRPr="00040F12">
        <w:rPr>
          <w:rFonts w:ascii="Times New Roman" w:hAnsi="Times New Roman" w:cs="Times New Roman"/>
          <w:sz w:val="24"/>
          <w:szCs w:val="24"/>
        </w:rPr>
        <w:t xml:space="preserve">housing </w:t>
      </w:r>
      <w:r w:rsidR="00A21424" w:rsidRPr="00040F12">
        <w:rPr>
          <w:rFonts w:ascii="Times New Roman" w:hAnsi="Times New Roman" w:cs="Times New Roman"/>
          <w:sz w:val="24"/>
          <w:szCs w:val="24"/>
        </w:rPr>
        <w:t>option for small, pasture-based farms in the Northeast</w:t>
      </w:r>
      <w:r w:rsidR="004778FA" w:rsidRPr="00040F12">
        <w:rPr>
          <w:rFonts w:ascii="Times New Roman" w:hAnsi="Times New Roman" w:cs="Times New Roman"/>
          <w:sz w:val="24"/>
          <w:szCs w:val="24"/>
        </w:rPr>
        <w:t>ern U</w:t>
      </w:r>
      <w:ins w:id="1061" w:author="Caitlin Jeffrey" w:date="2024-04-01T11:24:00Z">
        <w:r w:rsidR="000D474C" w:rsidRPr="00040F12">
          <w:rPr>
            <w:rFonts w:ascii="Times New Roman" w:hAnsi="Times New Roman" w:cs="Times New Roman"/>
            <w:sz w:val="24"/>
            <w:szCs w:val="24"/>
          </w:rPr>
          <w:t>.</w:t>
        </w:r>
      </w:ins>
      <w:r w:rsidR="004778FA" w:rsidRPr="00040F12">
        <w:rPr>
          <w:rFonts w:ascii="Times New Roman" w:hAnsi="Times New Roman" w:cs="Times New Roman"/>
          <w:sz w:val="24"/>
          <w:szCs w:val="24"/>
        </w:rPr>
        <w:t>S</w:t>
      </w:r>
      <w:ins w:id="1062" w:author="Caitlin Jeffrey" w:date="2024-04-01T11:24:00Z">
        <w:r w:rsidR="000D474C" w:rsidRPr="00040F12">
          <w:rPr>
            <w:rFonts w:ascii="Times New Roman" w:hAnsi="Times New Roman" w:cs="Times New Roman"/>
            <w:sz w:val="24"/>
            <w:szCs w:val="24"/>
          </w:rPr>
          <w:t>.</w:t>
        </w:r>
      </w:ins>
      <w:ins w:id="1063" w:author="Caitlin Jeffrey" w:date="2024-04-01T11:23:00Z">
        <w:r w:rsidR="000D474C" w:rsidRPr="00040F12">
          <w:rPr>
            <w:rFonts w:ascii="Times New Roman" w:hAnsi="Times New Roman" w:cs="Times New Roman"/>
            <w:sz w:val="24"/>
            <w:szCs w:val="24"/>
          </w:rPr>
          <w:t xml:space="preserve"> </w:t>
        </w:r>
      </w:ins>
      <w:del w:id="1064" w:author="Caitlin Jeffrey" w:date="2024-04-01T11:23:00Z">
        <w:r w:rsidR="004778FA" w:rsidRPr="00040F12" w:rsidDel="000D474C">
          <w:rPr>
            <w:rFonts w:ascii="Times New Roman" w:hAnsi="Times New Roman" w:cs="Times New Roman"/>
            <w:sz w:val="24"/>
            <w:szCs w:val="24"/>
          </w:rPr>
          <w:delText>.</w:delText>
        </w:r>
      </w:del>
      <w:ins w:id="1065" w:author="Caitlin Jeffrey" w:date="2024-04-01T11:23:00Z">
        <w:r w:rsidR="000D474C" w:rsidRPr="00040F12">
          <w:rPr>
            <w:rFonts w:ascii="Times New Roman" w:hAnsi="Times New Roman" w:cs="Times New Roman"/>
            <w:sz w:val="24"/>
            <w:szCs w:val="24"/>
          </w:rPr>
          <w:t>when properly managed on farms with excellent milking hygiene practices already in place</w:t>
        </w:r>
      </w:ins>
      <w:ins w:id="1066" w:author="Caitlin Jeffrey" w:date="2024-04-01T11:24:00Z">
        <w:r w:rsidR="00D666D1" w:rsidRPr="00040F12">
          <w:rPr>
            <w:rFonts w:ascii="Times New Roman" w:hAnsi="Times New Roman" w:cs="Times New Roman"/>
            <w:sz w:val="24"/>
            <w:szCs w:val="24"/>
          </w:rPr>
          <w:t xml:space="preserve">. </w:t>
        </w:r>
        <w:r w:rsidR="00D666D1" w:rsidRPr="00040F12">
          <w:rPr>
            <w:rFonts w:ascii="Times New Roman" w:hAnsi="Times New Roman" w:cs="Times New Roman"/>
            <w:sz w:val="24"/>
            <w:szCs w:val="24"/>
            <w:highlight w:val="yellow"/>
          </w:rPr>
          <w:t>However, more research is needed to confirm that udder health</w:t>
        </w:r>
      </w:ins>
      <w:ins w:id="1067" w:author="Caitlin Jeffrey" w:date="2024-04-01T11:25:00Z">
        <w:r w:rsidR="00D666D1" w:rsidRPr="00040F12">
          <w:rPr>
            <w:rFonts w:ascii="Times New Roman" w:hAnsi="Times New Roman" w:cs="Times New Roman"/>
            <w:sz w:val="24"/>
            <w:szCs w:val="24"/>
            <w:highlight w:val="yellow"/>
          </w:rPr>
          <w:t xml:space="preserve">, milk quality, udder </w:t>
        </w:r>
      </w:ins>
      <w:ins w:id="1068" w:author="Caitlin Jeffrey" w:date="2024-04-01T11:24:00Z">
        <w:r w:rsidR="00D666D1" w:rsidRPr="00040F12">
          <w:rPr>
            <w:rFonts w:ascii="Times New Roman" w:hAnsi="Times New Roman" w:cs="Times New Roman"/>
            <w:sz w:val="24"/>
            <w:szCs w:val="24"/>
            <w:highlight w:val="yellow"/>
          </w:rPr>
          <w:t>hygiene</w:t>
        </w:r>
      </w:ins>
      <w:ins w:id="1069" w:author="Caitlin Jeffrey" w:date="2024-04-01T11:25:00Z">
        <w:r w:rsidR="00D666D1" w:rsidRPr="00040F12">
          <w:rPr>
            <w:rFonts w:ascii="Times New Roman" w:hAnsi="Times New Roman" w:cs="Times New Roman"/>
            <w:sz w:val="24"/>
            <w:szCs w:val="24"/>
            <w:highlight w:val="yellow"/>
          </w:rPr>
          <w:t xml:space="preserve"> and milk production</w:t>
        </w:r>
        <w:r w:rsidR="008D7C65" w:rsidRPr="00040F12">
          <w:rPr>
            <w:rFonts w:ascii="Times New Roman" w:hAnsi="Times New Roman" w:cs="Times New Roman"/>
            <w:sz w:val="24"/>
            <w:szCs w:val="24"/>
            <w:highlight w:val="yellow"/>
          </w:rPr>
          <w:t xml:space="preserve"> compares favorably to more traditional housing systems.</w:t>
        </w:r>
      </w:ins>
    </w:p>
    <w:p w14:paraId="65E82017" w14:textId="77777777" w:rsidR="00AE5CE6" w:rsidRPr="00040F12"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040F12" w:rsidRDefault="00B91228" w:rsidP="006E592D">
      <w:pPr>
        <w:autoSpaceDE w:val="0"/>
        <w:autoSpaceDN w:val="0"/>
        <w:adjustRightInd w:val="0"/>
        <w:spacing w:line="480" w:lineRule="auto"/>
        <w:rPr>
          <w:rFonts w:ascii="Times New Roman" w:hAnsi="Times New Roman" w:cs="Times New Roman"/>
          <w:sz w:val="24"/>
          <w:szCs w:val="24"/>
        </w:rPr>
      </w:pPr>
      <w:r w:rsidRPr="00040F12">
        <w:rPr>
          <w:rFonts w:ascii="Times New Roman" w:hAnsi="Times New Roman" w:cs="Times New Roman"/>
          <w:b/>
          <w:bCs/>
          <w:sz w:val="24"/>
          <w:szCs w:val="24"/>
        </w:rPr>
        <w:t>Conclusion</w:t>
      </w:r>
    </w:p>
    <w:p w14:paraId="12AB058C" w14:textId="142C67B7" w:rsidR="00434369" w:rsidRPr="00040F12" w:rsidRDefault="00276325" w:rsidP="003B57D5">
      <w:pPr>
        <w:spacing w:line="480" w:lineRule="auto"/>
        <w:ind w:firstLine="720"/>
        <w:rPr>
          <w:rFonts w:ascii="Times New Roman" w:hAnsi="Times New Roman" w:cs="Times New Roman"/>
          <w:sz w:val="24"/>
          <w:szCs w:val="24"/>
          <w:highlight w:val="yellow"/>
        </w:rPr>
      </w:pPr>
      <w:bookmarkStart w:id="1070" w:name="_Hlk142292502"/>
      <w:ins w:id="1071" w:author="Caitlin Jeffrey" w:date="2024-04-01T20:44:00Z">
        <w:r w:rsidRPr="00040F12">
          <w:rPr>
            <w:rFonts w:ascii="Times New Roman" w:hAnsi="Times New Roman" w:cs="Times New Roman"/>
            <w:sz w:val="24"/>
            <w:szCs w:val="24"/>
            <w:highlight w:val="yellow"/>
          </w:rPr>
          <w:t xml:space="preserve">For five of the six studied udder health and production metrics, and both udder hygiene measures, numerically BP either performed slightly better or were equivalent in comparison to the most commonly-used facility types for organic dairy cows in Vermont. However, the relatively large standard errors for </w:t>
        </w:r>
      </w:ins>
      <w:ins w:id="1072" w:author="Caitlin Jeffrey" w:date="2024-04-01T20:45:00Z">
        <w:r w:rsidR="003B57D5" w:rsidRPr="00040F12">
          <w:rPr>
            <w:rFonts w:ascii="Times New Roman" w:hAnsi="Times New Roman" w:cs="Times New Roman"/>
            <w:sz w:val="24"/>
            <w:szCs w:val="24"/>
            <w:highlight w:val="yellow"/>
          </w:rPr>
          <w:t xml:space="preserve">most </w:t>
        </w:r>
      </w:ins>
      <w:ins w:id="1073" w:author="Caitlin Jeffrey" w:date="2024-04-01T20:44:00Z">
        <w:r w:rsidRPr="00040F12">
          <w:rPr>
            <w:rFonts w:ascii="Times New Roman" w:hAnsi="Times New Roman" w:cs="Times New Roman"/>
            <w:sz w:val="24"/>
            <w:szCs w:val="24"/>
            <w:highlight w:val="yellow"/>
          </w:rPr>
          <w:t>of these estimates</w:t>
        </w:r>
      </w:ins>
      <w:ins w:id="1074" w:author="Caitlin Jeffrey" w:date="2024-04-01T20:45:00Z">
        <w:r w:rsidR="003B57D5" w:rsidRPr="00040F12">
          <w:rPr>
            <w:rFonts w:ascii="Times New Roman" w:hAnsi="Times New Roman" w:cs="Times New Roman"/>
            <w:sz w:val="24"/>
            <w:szCs w:val="24"/>
            <w:highlight w:val="yellow"/>
          </w:rPr>
          <w:t xml:space="preserve"> </w:t>
        </w:r>
      </w:ins>
      <w:ins w:id="1075" w:author="Caitlin Jeffrey" w:date="2024-04-01T20:44:00Z">
        <w:r w:rsidRPr="00040F12">
          <w:rPr>
            <w:rFonts w:ascii="Times New Roman" w:hAnsi="Times New Roman" w:cs="Times New Roman"/>
            <w:sz w:val="24"/>
            <w:szCs w:val="24"/>
            <w:highlight w:val="yellow"/>
          </w:rPr>
          <w:t>mak</w:t>
        </w:r>
      </w:ins>
      <w:ins w:id="1076" w:author="Caitlin Jeffrey" w:date="2024-04-01T20:45:00Z">
        <w:r w:rsidR="003B57D5" w:rsidRPr="00040F12">
          <w:rPr>
            <w:rFonts w:ascii="Times New Roman" w:hAnsi="Times New Roman" w:cs="Times New Roman"/>
            <w:sz w:val="24"/>
            <w:szCs w:val="24"/>
            <w:highlight w:val="yellow"/>
          </w:rPr>
          <w:t>e</w:t>
        </w:r>
      </w:ins>
      <w:ins w:id="1077" w:author="Caitlin Jeffrey" w:date="2024-04-01T20:44:00Z">
        <w:r w:rsidRPr="00040F12">
          <w:rPr>
            <w:rFonts w:ascii="Times New Roman" w:hAnsi="Times New Roman" w:cs="Times New Roman"/>
            <w:sz w:val="24"/>
            <w:szCs w:val="24"/>
            <w:highlight w:val="yellow"/>
          </w:rPr>
          <w:t xml:space="preserve"> it difficult to rule out biologically important effects of facility type for these </w:t>
        </w:r>
      </w:ins>
      <w:ins w:id="1078" w:author="Caitlin Jeffrey" w:date="2024-04-01T20:46:00Z">
        <w:r w:rsidR="00003C2D" w:rsidRPr="00040F12">
          <w:rPr>
            <w:rFonts w:ascii="Times New Roman" w:hAnsi="Times New Roman" w:cs="Times New Roman"/>
            <w:sz w:val="24"/>
            <w:szCs w:val="24"/>
            <w:highlight w:val="yellow"/>
          </w:rPr>
          <w:t>outcomes</w:t>
        </w:r>
      </w:ins>
      <w:ins w:id="1079" w:author="Caitlin Jeffrey" w:date="2024-04-01T20:44:00Z">
        <w:r w:rsidRPr="00040F12">
          <w:rPr>
            <w:rFonts w:ascii="Times New Roman" w:hAnsi="Times New Roman" w:cs="Times New Roman"/>
            <w:sz w:val="24"/>
            <w:szCs w:val="24"/>
            <w:highlight w:val="yellow"/>
          </w:rPr>
          <w:t>. This is likely a result of the small group size for each facility type</w:t>
        </w:r>
      </w:ins>
      <w:ins w:id="1080" w:author="Caitlin Jeffrey" w:date="2024-04-01T20:45:00Z">
        <w:r w:rsidR="003B57D5" w:rsidRPr="00040F12">
          <w:rPr>
            <w:rFonts w:ascii="Times New Roman" w:hAnsi="Times New Roman" w:cs="Times New Roman"/>
            <w:sz w:val="24"/>
            <w:szCs w:val="24"/>
            <w:highlight w:val="yellow"/>
          </w:rPr>
          <w:t>.</w:t>
        </w:r>
      </w:ins>
      <w:ins w:id="1081" w:author="Caitlin Jeffrey" w:date="2024-04-01T20:44:00Z">
        <w:r w:rsidRPr="00040F12">
          <w:rPr>
            <w:rFonts w:ascii="Times New Roman" w:hAnsi="Times New Roman" w:cs="Times New Roman"/>
            <w:sz w:val="24"/>
            <w:szCs w:val="24"/>
            <w:highlight w:val="yellow"/>
          </w:rPr>
          <w:t xml:space="preserve"> </w:t>
        </w:r>
      </w:ins>
      <w:ins w:id="1082" w:author="Caitlin Jeffrey" w:date="2024-04-01T20:45:00Z">
        <w:r w:rsidR="003B57D5" w:rsidRPr="00040F12">
          <w:rPr>
            <w:rFonts w:ascii="Times New Roman" w:hAnsi="Times New Roman" w:cs="Times New Roman"/>
            <w:sz w:val="24"/>
            <w:szCs w:val="24"/>
            <w:highlight w:val="yellow"/>
          </w:rPr>
          <w:t xml:space="preserve">Bedded packs may therefore be a viable option for pasture-based herds looking for a loose-housing system, but </w:t>
        </w:r>
      </w:ins>
      <w:ins w:id="1083" w:author="Caitlin Jeffrey" w:date="2024-04-01T20:44:00Z">
        <w:r w:rsidRPr="00040F12">
          <w:rPr>
            <w:rFonts w:ascii="Times New Roman" w:hAnsi="Times New Roman" w:cs="Times New Roman"/>
            <w:sz w:val="24"/>
            <w:szCs w:val="24"/>
            <w:highlight w:val="yellow"/>
          </w:rPr>
          <w:t>future studies enrolling larger number of farms using each type of housing are needed to more definitively explore these relationships.</w:t>
        </w:r>
      </w:ins>
      <w:ins w:id="1084" w:author="Caitlin Jeffrey" w:date="2024-04-01T20:45:00Z">
        <w:r w:rsidR="003B57D5" w:rsidRPr="00040F12">
          <w:rPr>
            <w:rFonts w:ascii="Times New Roman" w:hAnsi="Times New Roman" w:cs="Times New Roman"/>
            <w:sz w:val="24"/>
            <w:szCs w:val="24"/>
            <w:highlight w:val="yellow"/>
          </w:rPr>
          <w:t xml:space="preserve"> </w:t>
        </w:r>
      </w:ins>
      <w:del w:id="1085" w:author="Caitlin Jeffrey" w:date="2024-04-01T20:45:00Z">
        <w:r w:rsidR="0026413C" w:rsidRPr="00040F12" w:rsidDel="003B57D5">
          <w:rPr>
            <w:rFonts w:ascii="Times New Roman" w:hAnsi="Times New Roman" w:cs="Times New Roman"/>
            <w:sz w:val="24"/>
            <w:szCs w:val="24"/>
            <w:highlight w:val="yellow"/>
            <w:rPrChange w:id="1086" w:author="Caitlin Jeffrey" w:date="2024-04-03T17:38:00Z">
              <w:rPr>
                <w:rFonts w:ascii="Times New Roman" w:hAnsi="Times New Roman" w:cs="Times New Roman"/>
                <w:sz w:val="24"/>
                <w:szCs w:val="24"/>
              </w:rPr>
            </w:rPrChange>
          </w:rPr>
          <w:delText xml:space="preserve">Bedded pack systems did not differ significantly in their milk quality, udder health, </w:delText>
        </w:r>
        <w:r w:rsidR="000A2897" w:rsidRPr="00040F12" w:rsidDel="003B57D5">
          <w:rPr>
            <w:rFonts w:ascii="Times New Roman" w:hAnsi="Times New Roman" w:cs="Times New Roman"/>
            <w:sz w:val="24"/>
            <w:szCs w:val="24"/>
            <w:highlight w:val="yellow"/>
            <w:rPrChange w:id="1087" w:author="Caitlin Jeffrey" w:date="2024-04-03T17:38:00Z">
              <w:rPr>
                <w:rFonts w:ascii="Times New Roman" w:hAnsi="Times New Roman" w:cs="Times New Roman"/>
                <w:sz w:val="24"/>
                <w:szCs w:val="24"/>
              </w:rPr>
            </w:rPrChange>
          </w:rPr>
          <w:delText xml:space="preserve">udder </w:delText>
        </w:r>
        <w:r w:rsidR="0026413C" w:rsidRPr="00040F12" w:rsidDel="003B57D5">
          <w:rPr>
            <w:rFonts w:ascii="Times New Roman" w:hAnsi="Times New Roman" w:cs="Times New Roman"/>
            <w:sz w:val="24"/>
            <w:szCs w:val="24"/>
            <w:highlight w:val="yellow"/>
            <w:rPrChange w:id="1088" w:author="Caitlin Jeffrey" w:date="2024-04-03T17:38:00Z">
              <w:rPr>
                <w:rFonts w:ascii="Times New Roman" w:hAnsi="Times New Roman" w:cs="Times New Roman"/>
                <w:sz w:val="24"/>
                <w:szCs w:val="24"/>
              </w:rPr>
            </w:rPrChange>
          </w:rPr>
          <w:delText>hygiene measures</w:delText>
        </w:r>
        <w:r w:rsidR="000A2897" w:rsidRPr="00040F12" w:rsidDel="003B57D5">
          <w:rPr>
            <w:rFonts w:ascii="Times New Roman" w:hAnsi="Times New Roman" w:cs="Times New Roman"/>
            <w:sz w:val="24"/>
            <w:szCs w:val="24"/>
            <w:highlight w:val="yellow"/>
            <w:rPrChange w:id="1089" w:author="Caitlin Jeffrey" w:date="2024-04-03T17:38:00Z">
              <w:rPr>
                <w:rFonts w:ascii="Times New Roman" w:hAnsi="Times New Roman" w:cs="Times New Roman"/>
                <w:sz w:val="24"/>
                <w:szCs w:val="24"/>
              </w:rPr>
            </w:rPrChange>
          </w:rPr>
          <w:delText>, or milk production,</w:delText>
        </w:r>
        <w:r w:rsidR="0026413C" w:rsidRPr="00040F12" w:rsidDel="003B57D5">
          <w:rPr>
            <w:rFonts w:ascii="Times New Roman" w:hAnsi="Times New Roman" w:cs="Times New Roman"/>
            <w:sz w:val="24"/>
            <w:szCs w:val="24"/>
            <w:highlight w:val="yellow"/>
            <w:rPrChange w:id="1090" w:author="Caitlin Jeffrey" w:date="2024-04-03T17:38:00Z">
              <w:rPr>
                <w:rFonts w:ascii="Times New Roman" w:hAnsi="Times New Roman" w:cs="Times New Roman"/>
                <w:sz w:val="24"/>
                <w:szCs w:val="24"/>
              </w:rPr>
            </w:rPrChange>
          </w:rPr>
          <w:delText xml:space="preserve"> </w:delText>
        </w:r>
        <w:r w:rsidR="000A2897" w:rsidRPr="00040F12" w:rsidDel="003B57D5">
          <w:rPr>
            <w:rFonts w:ascii="Times New Roman" w:hAnsi="Times New Roman" w:cs="Times New Roman"/>
            <w:sz w:val="24"/>
            <w:szCs w:val="24"/>
            <w:highlight w:val="yellow"/>
            <w:rPrChange w:id="1091" w:author="Caitlin Jeffrey" w:date="2024-04-03T17:38:00Z">
              <w:rPr>
                <w:rFonts w:ascii="Times New Roman" w:hAnsi="Times New Roman" w:cs="Times New Roman"/>
                <w:sz w:val="24"/>
                <w:szCs w:val="24"/>
              </w:rPr>
            </w:rPrChange>
          </w:rPr>
          <w:delText>as</w:delText>
        </w:r>
        <w:r w:rsidR="0026413C" w:rsidRPr="00040F12" w:rsidDel="003B57D5">
          <w:rPr>
            <w:rFonts w:ascii="Times New Roman" w:hAnsi="Times New Roman" w:cs="Times New Roman"/>
            <w:sz w:val="24"/>
            <w:szCs w:val="24"/>
            <w:highlight w:val="yellow"/>
            <w:rPrChange w:id="1092" w:author="Caitlin Jeffrey" w:date="2024-04-03T17:38:00Z">
              <w:rPr>
                <w:rFonts w:ascii="Times New Roman" w:hAnsi="Times New Roman" w:cs="Times New Roman"/>
                <w:sz w:val="24"/>
                <w:szCs w:val="24"/>
              </w:rPr>
            </w:rPrChange>
          </w:rPr>
          <w:delText xml:space="preserve"> compared to the more commonly used </w:delText>
        </w:r>
        <w:r w:rsidR="00745FAF" w:rsidRPr="00040F12" w:rsidDel="003B57D5">
          <w:rPr>
            <w:rFonts w:ascii="Times New Roman" w:hAnsi="Times New Roman" w:cs="Times New Roman"/>
            <w:sz w:val="24"/>
            <w:szCs w:val="24"/>
            <w:highlight w:val="yellow"/>
            <w:rPrChange w:id="1093" w:author="Caitlin Jeffrey" w:date="2024-04-03T17:38:00Z">
              <w:rPr>
                <w:rFonts w:ascii="Times New Roman" w:hAnsi="Times New Roman" w:cs="Times New Roman"/>
                <w:sz w:val="24"/>
                <w:szCs w:val="24"/>
              </w:rPr>
            </w:rPrChange>
          </w:rPr>
          <w:delText xml:space="preserve">indoor </w:delText>
        </w:r>
        <w:r w:rsidR="0026413C" w:rsidRPr="00040F12" w:rsidDel="003B57D5">
          <w:rPr>
            <w:rFonts w:ascii="Times New Roman" w:hAnsi="Times New Roman" w:cs="Times New Roman"/>
            <w:sz w:val="24"/>
            <w:szCs w:val="24"/>
            <w:highlight w:val="yellow"/>
            <w:rPrChange w:id="1094" w:author="Caitlin Jeffrey" w:date="2024-04-03T17:38:00Z">
              <w:rPr>
                <w:rFonts w:ascii="Times New Roman" w:hAnsi="Times New Roman" w:cs="Times New Roman"/>
                <w:sz w:val="24"/>
                <w:szCs w:val="24"/>
              </w:rPr>
            </w:rPrChange>
          </w:rPr>
          <w:delText xml:space="preserve">housing systems </w:delText>
        </w:r>
        <w:r w:rsidR="000A2897" w:rsidRPr="00040F12" w:rsidDel="003B57D5">
          <w:rPr>
            <w:rFonts w:ascii="Times New Roman" w:hAnsi="Times New Roman" w:cs="Times New Roman"/>
            <w:sz w:val="24"/>
            <w:szCs w:val="24"/>
            <w:highlight w:val="yellow"/>
            <w:rPrChange w:id="1095" w:author="Caitlin Jeffrey" w:date="2024-04-03T17:38:00Z">
              <w:rPr>
                <w:rFonts w:ascii="Times New Roman" w:hAnsi="Times New Roman" w:cs="Times New Roman"/>
                <w:sz w:val="24"/>
                <w:szCs w:val="24"/>
              </w:rPr>
            </w:rPrChange>
          </w:rPr>
          <w:delText>(</w:delText>
        </w:r>
      </w:del>
      <w:del w:id="1096" w:author="Caitlin Jeffrey" w:date="2024-03-18T14:16:00Z">
        <w:r w:rsidR="000A2897" w:rsidRPr="00040F12" w:rsidDel="00730AD3">
          <w:rPr>
            <w:rFonts w:ascii="Times New Roman" w:hAnsi="Times New Roman" w:cs="Times New Roman"/>
            <w:sz w:val="24"/>
            <w:szCs w:val="24"/>
            <w:highlight w:val="yellow"/>
            <w:rPrChange w:id="1097" w:author="Caitlin Jeffrey" w:date="2024-04-03T17:38:00Z">
              <w:rPr>
                <w:rFonts w:ascii="Times New Roman" w:hAnsi="Times New Roman" w:cs="Times New Roman"/>
                <w:sz w:val="24"/>
                <w:szCs w:val="24"/>
              </w:rPr>
            </w:rPrChange>
          </w:rPr>
          <w:delText>freestall</w:delText>
        </w:r>
      </w:del>
      <w:del w:id="1098" w:author="Caitlin Jeffrey" w:date="2024-04-01T20:45:00Z">
        <w:r w:rsidR="000A2897" w:rsidRPr="00040F12" w:rsidDel="003B57D5">
          <w:rPr>
            <w:rFonts w:ascii="Times New Roman" w:hAnsi="Times New Roman" w:cs="Times New Roman"/>
            <w:sz w:val="24"/>
            <w:szCs w:val="24"/>
            <w:highlight w:val="yellow"/>
            <w:rPrChange w:id="1099" w:author="Caitlin Jeffrey" w:date="2024-04-03T17:38:00Z">
              <w:rPr>
                <w:rFonts w:ascii="Times New Roman" w:hAnsi="Times New Roman" w:cs="Times New Roman"/>
                <w:sz w:val="24"/>
                <w:szCs w:val="24"/>
              </w:rPr>
            </w:rPrChange>
          </w:rPr>
          <w:delText xml:space="preserve"> or </w:delText>
        </w:r>
      </w:del>
      <w:del w:id="1100" w:author="Caitlin Jeffrey" w:date="2024-03-18T14:17:00Z">
        <w:r w:rsidR="000A2897" w:rsidRPr="00040F12" w:rsidDel="00730AD3">
          <w:rPr>
            <w:rFonts w:ascii="Times New Roman" w:hAnsi="Times New Roman" w:cs="Times New Roman"/>
            <w:sz w:val="24"/>
            <w:szCs w:val="24"/>
            <w:highlight w:val="yellow"/>
            <w:rPrChange w:id="1101" w:author="Caitlin Jeffrey" w:date="2024-04-03T17:38:00Z">
              <w:rPr>
                <w:rFonts w:ascii="Times New Roman" w:hAnsi="Times New Roman" w:cs="Times New Roman"/>
                <w:sz w:val="24"/>
                <w:szCs w:val="24"/>
              </w:rPr>
            </w:rPrChange>
          </w:rPr>
          <w:delText>tiestall</w:delText>
        </w:r>
      </w:del>
      <w:del w:id="1102" w:author="Caitlin Jeffrey" w:date="2024-04-01T20:45:00Z">
        <w:r w:rsidR="000A2897" w:rsidRPr="00040F12" w:rsidDel="003B57D5">
          <w:rPr>
            <w:rFonts w:ascii="Times New Roman" w:hAnsi="Times New Roman" w:cs="Times New Roman"/>
            <w:sz w:val="24"/>
            <w:szCs w:val="24"/>
            <w:highlight w:val="yellow"/>
            <w:rPrChange w:id="1103" w:author="Caitlin Jeffrey" w:date="2024-04-03T17:38:00Z">
              <w:rPr>
                <w:rFonts w:ascii="Times New Roman" w:hAnsi="Times New Roman" w:cs="Times New Roman"/>
                <w:sz w:val="24"/>
                <w:szCs w:val="24"/>
              </w:rPr>
            </w:rPrChange>
          </w:rPr>
          <w:delText xml:space="preserve">) </w:delText>
        </w:r>
        <w:r w:rsidR="0026413C" w:rsidRPr="00040F12" w:rsidDel="003B57D5">
          <w:rPr>
            <w:rFonts w:ascii="Times New Roman" w:hAnsi="Times New Roman" w:cs="Times New Roman"/>
            <w:sz w:val="24"/>
            <w:szCs w:val="24"/>
            <w:highlight w:val="yellow"/>
            <w:rPrChange w:id="1104" w:author="Caitlin Jeffrey" w:date="2024-04-03T17:38:00Z">
              <w:rPr>
                <w:rFonts w:ascii="Times New Roman" w:hAnsi="Times New Roman" w:cs="Times New Roman"/>
                <w:sz w:val="24"/>
                <w:szCs w:val="24"/>
              </w:rPr>
            </w:rPrChange>
          </w:rPr>
          <w:delText xml:space="preserve">for organic cows in </w:delText>
        </w:r>
        <w:r w:rsidR="002327E7" w:rsidRPr="00040F12" w:rsidDel="003B57D5">
          <w:rPr>
            <w:rFonts w:ascii="Times New Roman" w:hAnsi="Times New Roman" w:cs="Times New Roman"/>
            <w:sz w:val="24"/>
            <w:szCs w:val="24"/>
            <w:highlight w:val="yellow"/>
            <w:rPrChange w:id="1105" w:author="Caitlin Jeffrey" w:date="2024-04-03T17:38:00Z">
              <w:rPr>
                <w:rFonts w:ascii="Times New Roman" w:hAnsi="Times New Roman" w:cs="Times New Roman"/>
                <w:sz w:val="24"/>
                <w:szCs w:val="24"/>
              </w:rPr>
            </w:rPrChange>
          </w:rPr>
          <w:delText>Vermont</w:delText>
        </w:r>
        <w:r w:rsidR="0026413C" w:rsidRPr="00040F12" w:rsidDel="003B57D5">
          <w:rPr>
            <w:rFonts w:ascii="Times New Roman" w:hAnsi="Times New Roman" w:cs="Times New Roman"/>
            <w:sz w:val="24"/>
            <w:szCs w:val="24"/>
            <w:highlight w:val="yellow"/>
            <w:rPrChange w:id="1106" w:author="Caitlin Jeffrey" w:date="2024-04-03T17:38:00Z">
              <w:rPr>
                <w:rFonts w:ascii="Times New Roman" w:hAnsi="Times New Roman" w:cs="Times New Roman"/>
                <w:sz w:val="24"/>
                <w:szCs w:val="24"/>
              </w:rPr>
            </w:rPrChange>
          </w:rPr>
          <w:delText xml:space="preserve">. Bedded packs </w:delText>
        </w:r>
      </w:del>
      <w:del w:id="1107" w:author="Caitlin Jeffrey" w:date="2024-03-31T13:27:00Z">
        <w:r w:rsidR="0026413C" w:rsidRPr="00040F12" w:rsidDel="00AD210E">
          <w:rPr>
            <w:rFonts w:ascii="Times New Roman" w:hAnsi="Times New Roman" w:cs="Times New Roman"/>
            <w:sz w:val="24"/>
            <w:szCs w:val="24"/>
            <w:highlight w:val="yellow"/>
            <w:rPrChange w:id="1108" w:author="Caitlin Jeffrey" w:date="2024-04-03T17:38:00Z">
              <w:rPr>
                <w:rFonts w:ascii="Times New Roman" w:hAnsi="Times New Roman" w:cs="Times New Roman"/>
                <w:sz w:val="24"/>
                <w:szCs w:val="24"/>
              </w:rPr>
            </w:rPrChange>
          </w:rPr>
          <w:delText xml:space="preserve">can </w:delText>
        </w:r>
      </w:del>
      <w:del w:id="1109" w:author="Caitlin Jeffrey" w:date="2024-04-01T20:45:00Z">
        <w:r w:rsidR="0026413C" w:rsidRPr="00040F12" w:rsidDel="003B57D5">
          <w:rPr>
            <w:rFonts w:ascii="Times New Roman" w:hAnsi="Times New Roman" w:cs="Times New Roman"/>
            <w:sz w:val="24"/>
            <w:szCs w:val="24"/>
            <w:highlight w:val="yellow"/>
            <w:rPrChange w:id="1110" w:author="Caitlin Jeffrey" w:date="2024-04-03T17:38:00Z">
              <w:rPr>
                <w:rFonts w:ascii="Times New Roman" w:hAnsi="Times New Roman" w:cs="Times New Roman"/>
                <w:sz w:val="24"/>
                <w:szCs w:val="24"/>
              </w:rPr>
            </w:rPrChange>
          </w:rPr>
          <w:delText xml:space="preserve">therefore be </w:delText>
        </w:r>
      </w:del>
      <w:del w:id="1111" w:author="Caitlin Jeffrey" w:date="2024-03-31T13:27:00Z">
        <w:r w:rsidR="0026413C" w:rsidRPr="00040F12" w:rsidDel="00AD210E">
          <w:rPr>
            <w:rFonts w:ascii="Times New Roman" w:hAnsi="Times New Roman" w:cs="Times New Roman"/>
            <w:sz w:val="24"/>
            <w:szCs w:val="24"/>
            <w:highlight w:val="yellow"/>
            <w:rPrChange w:id="1112" w:author="Caitlin Jeffrey" w:date="2024-04-03T17:38:00Z">
              <w:rPr>
                <w:rFonts w:ascii="Times New Roman" w:hAnsi="Times New Roman" w:cs="Times New Roman"/>
                <w:sz w:val="24"/>
                <w:szCs w:val="24"/>
              </w:rPr>
            </w:rPrChange>
          </w:rPr>
          <w:delText xml:space="preserve">considered as </w:delText>
        </w:r>
      </w:del>
      <w:del w:id="1113" w:author="Caitlin Jeffrey" w:date="2024-04-01T20:45:00Z">
        <w:r w:rsidR="0026413C" w:rsidRPr="00040F12" w:rsidDel="003B57D5">
          <w:rPr>
            <w:rFonts w:ascii="Times New Roman" w:hAnsi="Times New Roman" w:cs="Times New Roman"/>
            <w:sz w:val="24"/>
            <w:szCs w:val="24"/>
            <w:highlight w:val="yellow"/>
            <w:rPrChange w:id="1114" w:author="Caitlin Jeffrey" w:date="2024-04-03T17:38:00Z">
              <w:rPr>
                <w:rFonts w:ascii="Times New Roman" w:hAnsi="Times New Roman" w:cs="Times New Roman"/>
                <w:sz w:val="24"/>
                <w:szCs w:val="24"/>
              </w:rPr>
            </w:rPrChange>
          </w:rPr>
          <w:delText>a viable option for pasture-based herds looking for a loose-housing system.</w:delText>
        </w:r>
        <w:r w:rsidR="00434369" w:rsidRPr="00040F12" w:rsidDel="003B57D5">
          <w:rPr>
            <w:rFonts w:ascii="Times New Roman" w:hAnsi="Times New Roman" w:cs="Times New Roman"/>
            <w:sz w:val="24"/>
            <w:szCs w:val="24"/>
          </w:rPr>
          <w:delText xml:space="preserve"> </w:delText>
        </w:r>
      </w:del>
      <w:r w:rsidR="00B13FB9" w:rsidRPr="00040F12">
        <w:rPr>
          <w:rFonts w:ascii="Times New Roman" w:hAnsi="Times New Roman" w:cs="Times New Roman"/>
          <w:sz w:val="24"/>
          <w:szCs w:val="24"/>
        </w:rPr>
        <w:t>Finding</w:t>
      </w:r>
      <w:r w:rsidR="00927BC9" w:rsidRPr="00040F12">
        <w:rPr>
          <w:rFonts w:ascii="Times New Roman" w:hAnsi="Times New Roman" w:cs="Times New Roman"/>
          <w:sz w:val="24"/>
          <w:szCs w:val="24"/>
        </w:rPr>
        <w:t>s</w:t>
      </w:r>
      <w:r w:rsidR="00B13FB9" w:rsidRPr="00040F12">
        <w:rPr>
          <w:rFonts w:ascii="Times New Roman" w:hAnsi="Times New Roman" w:cs="Times New Roman"/>
          <w:sz w:val="24"/>
          <w:szCs w:val="24"/>
        </w:rPr>
        <w:t xml:space="preserve"> from</w:t>
      </w:r>
      <w:r w:rsidR="00927BC9" w:rsidRPr="00040F12">
        <w:rPr>
          <w:rFonts w:ascii="Times New Roman" w:hAnsi="Times New Roman" w:cs="Times New Roman"/>
          <w:sz w:val="24"/>
          <w:szCs w:val="24"/>
        </w:rPr>
        <w:t xml:space="preserve"> the</w:t>
      </w:r>
      <w:r w:rsidR="00B13FB9" w:rsidRPr="00040F12">
        <w:rPr>
          <w:rFonts w:ascii="Times New Roman" w:hAnsi="Times New Roman" w:cs="Times New Roman"/>
          <w:sz w:val="24"/>
          <w:szCs w:val="24"/>
        </w:rPr>
        <w:t xml:space="preserve"> secondary analysis of </w:t>
      </w:r>
      <w:r w:rsidR="009961F1" w:rsidRPr="00040F12">
        <w:rPr>
          <w:rFonts w:ascii="Times New Roman" w:hAnsi="Times New Roman" w:cs="Times New Roman"/>
          <w:sz w:val="24"/>
          <w:szCs w:val="24"/>
        </w:rPr>
        <w:t>results found</w:t>
      </w:r>
      <w:r w:rsidR="00BF0912" w:rsidRPr="00040F12">
        <w:rPr>
          <w:rFonts w:ascii="Times New Roman" w:hAnsi="Times New Roman" w:cs="Times New Roman"/>
          <w:sz w:val="24"/>
          <w:szCs w:val="24"/>
        </w:rPr>
        <w:t xml:space="preserve"> evidence of the well-supported tenets that better cow hygiene is associated with better milk quality, and </w:t>
      </w:r>
      <w:r w:rsidR="00434369" w:rsidRPr="00040F12">
        <w:rPr>
          <w:rFonts w:ascii="Times New Roman" w:hAnsi="Times New Roman" w:cs="Times New Roman"/>
          <w:sz w:val="24"/>
          <w:szCs w:val="24"/>
        </w:rPr>
        <w:t>farms with deeper bedding had more favorable udder hygiene metrics</w:t>
      </w:r>
      <w:r w:rsidR="00BF0912" w:rsidRPr="00040F12">
        <w:rPr>
          <w:rFonts w:ascii="Times New Roman" w:hAnsi="Times New Roman" w:cs="Times New Roman"/>
          <w:sz w:val="24"/>
          <w:szCs w:val="24"/>
        </w:rPr>
        <w:t>.</w:t>
      </w:r>
      <w:r w:rsidR="00B13FB9" w:rsidRPr="00040F12">
        <w:rPr>
          <w:rFonts w:ascii="Times New Roman" w:hAnsi="Times New Roman" w:cs="Times New Roman"/>
          <w:sz w:val="24"/>
          <w:szCs w:val="24"/>
        </w:rPr>
        <w:t xml:space="preserve"> Additionally, </w:t>
      </w:r>
      <w:r w:rsidR="00434369" w:rsidRPr="00040F12">
        <w:rPr>
          <w:rFonts w:ascii="Times New Roman" w:hAnsi="Times New Roman" w:cs="Times New Roman"/>
          <w:sz w:val="24"/>
          <w:szCs w:val="24"/>
        </w:rPr>
        <w:t>farms using deeper bedding had better milk quality outcomes</w:t>
      </w:r>
      <w:r w:rsidR="00B13FB9" w:rsidRPr="00040F12">
        <w:rPr>
          <w:rFonts w:ascii="Times New Roman" w:hAnsi="Times New Roman" w:cs="Times New Roman"/>
          <w:sz w:val="24"/>
          <w:szCs w:val="24"/>
        </w:rPr>
        <w:t xml:space="preserve">, which may likely be </w:t>
      </w:r>
      <w:r w:rsidR="00CE56F3" w:rsidRPr="00040F12">
        <w:rPr>
          <w:rFonts w:ascii="Times New Roman" w:hAnsi="Times New Roman" w:cs="Times New Roman"/>
          <w:sz w:val="24"/>
          <w:szCs w:val="24"/>
        </w:rPr>
        <w:t>mediated through improved hygiene resulting in better udder health</w:t>
      </w:r>
      <w:r w:rsidR="00912697" w:rsidRPr="00040F12">
        <w:rPr>
          <w:rFonts w:ascii="Times New Roman" w:hAnsi="Times New Roman" w:cs="Times New Roman"/>
          <w:sz w:val="24"/>
          <w:szCs w:val="24"/>
        </w:rPr>
        <w:t xml:space="preserve"> outcomes.</w:t>
      </w:r>
    </w:p>
    <w:p w14:paraId="4A27FFB3" w14:textId="77777777" w:rsidR="004B781B" w:rsidRPr="00040F12" w:rsidRDefault="004B781B" w:rsidP="00275259">
      <w:pPr>
        <w:spacing w:after="0" w:line="480" w:lineRule="auto"/>
        <w:rPr>
          <w:rFonts w:ascii="Times New Roman" w:hAnsi="Times New Roman" w:cs="Times New Roman"/>
          <w:sz w:val="24"/>
          <w:szCs w:val="24"/>
        </w:rPr>
      </w:pPr>
    </w:p>
    <w:p w14:paraId="4C8FBD6A" w14:textId="77777777" w:rsidR="00262957" w:rsidRPr="00040F12" w:rsidRDefault="00262957" w:rsidP="00262957">
      <w:pPr>
        <w:spacing w:line="480" w:lineRule="auto"/>
        <w:jc w:val="both"/>
        <w:rPr>
          <w:rFonts w:ascii="Times New Roman" w:hAnsi="Times New Roman" w:cs="Times New Roman"/>
          <w:b/>
          <w:bCs/>
          <w:sz w:val="24"/>
          <w:szCs w:val="24"/>
        </w:rPr>
      </w:pPr>
      <w:r w:rsidRPr="00040F12">
        <w:rPr>
          <w:rFonts w:ascii="Times New Roman" w:hAnsi="Times New Roman" w:cs="Times New Roman"/>
          <w:b/>
          <w:bCs/>
          <w:sz w:val="24"/>
          <w:szCs w:val="24"/>
        </w:rPr>
        <w:t>Acknowledgements</w:t>
      </w:r>
    </w:p>
    <w:p w14:paraId="3E8D5B65" w14:textId="370236C8" w:rsidR="00F65A63" w:rsidRPr="00040F12" w:rsidRDefault="00262957" w:rsidP="00275259">
      <w:pPr>
        <w:spacing w:line="480" w:lineRule="auto"/>
        <w:ind w:firstLine="720"/>
        <w:jc w:val="both"/>
        <w:rPr>
          <w:rFonts w:ascii="Times New Roman" w:hAnsi="Times New Roman" w:cs="Times New Roman"/>
          <w:sz w:val="24"/>
          <w:szCs w:val="24"/>
        </w:rPr>
      </w:pPr>
      <w:r w:rsidRPr="00040F12">
        <w:rPr>
          <w:rFonts w:ascii="Times New Roman" w:hAnsi="Times New Roman" w:cs="Times New Roman"/>
          <w:sz w:val="24"/>
          <w:szCs w:val="24"/>
        </w:rPr>
        <w:t>This project was funded by the USDA NIFA OREI project</w:t>
      </w:r>
      <w:r w:rsidRPr="00040F12">
        <w:rPr>
          <w:rFonts w:ascii="Times New Roman" w:hAnsi="Times New Roman" w:cs="Times New Roman"/>
        </w:rPr>
        <w:t xml:space="preserve"> </w:t>
      </w:r>
      <w:r w:rsidRPr="00040F12">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040F12">
        <w:rPr>
          <w:rFonts w:ascii="Times New Roman" w:hAnsi="Times New Roman" w:cs="Times New Roman"/>
          <w:sz w:val="24"/>
          <w:szCs w:val="24"/>
        </w:rPr>
        <w:t>We would also like to thank Jennifer Timmerman and the Laboratory for Udder Health at Veterinary Diagnostic Lab (University of Minnesota), as well as</w:t>
      </w:r>
      <w:r w:rsidRPr="00040F12">
        <w:rPr>
          <w:rFonts w:ascii="Times New Roman" w:hAnsi="Times New Roman" w:cs="Times New Roman"/>
          <w:sz w:val="24"/>
          <w:szCs w:val="24"/>
        </w:rPr>
        <w:t xml:space="preserve"> the laboratory staff at St. Alban’s Cooperative/Dairy Farmers of America, for their </w:t>
      </w:r>
      <w:r w:rsidR="006B2D68" w:rsidRPr="00040F12">
        <w:rPr>
          <w:rFonts w:ascii="Times New Roman" w:hAnsi="Times New Roman" w:cs="Times New Roman"/>
          <w:sz w:val="24"/>
          <w:szCs w:val="24"/>
        </w:rPr>
        <w:t xml:space="preserve">advice and </w:t>
      </w:r>
      <w:r w:rsidRPr="00040F12">
        <w:rPr>
          <w:rFonts w:ascii="Times New Roman" w:hAnsi="Times New Roman" w:cs="Times New Roman"/>
          <w:sz w:val="24"/>
          <w:szCs w:val="24"/>
        </w:rPr>
        <w:t xml:space="preserve">analyses of bulk tank milk samples collected in the study. </w:t>
      </w:r>
      <w:r w:rsidR="005A764A" w:rsidRPr="00040F12">
        <w:rPr>
          <w:rFonts w:ascii="Times New Roman" w:hAnsi="Times New Roman" w:cs="Times New Roman"/>
          <w:sz w:val="24"/>
          <w:szCs w:val="24"/>
        </w:rPr>
        <w:t>The authors</w:t>
      </w:r>
      <w:r w:rsidR="00252BAE" w:rsidRPr="00040F12">
        <w:rPr>
          <w:rFonts w:ascii="Times New Roman" w:hAnsi="Times New Roman" w:cs="Times New Roman"/>
          <w:sz w:val="24"/>
          <w:szCs w:val="24"/>
        </w:rPr>
        <w:t xml:space="preserve"> have not stated any conflicts of interest.</w:t>
      </w:r>
    </w:p>
    <w:p w14:paraId="4A3AB464" w14:textId="77777777" w:rsidR="00AC5334" w:rsidRDefault="00AC5334" w:rsidP="00275259">
      <w:pPr>
        <w:spacing w:line="480" w:lineRule="auto"/>
        <w:ind w:firstLine="720"/>
        <w:jc w:val="both"/>
        <w:rPr>
          <w:ins w:id="1115" w:author="Caitlin Jeffrey" w:date="2024-04-03T17:41:00Z"/>
          <w:rFonts w:ascii="Times New Roman" w:hAnsi="Times New Roman" w:cs="Times New Roman"/>
          <w:sz w:val="24"/>
          <w:szCs w:val="24"/>
        </w:rPr>
      </w:pPr>
    </w:p>
    <w:p w14:paraId="4287F7A4" w14:textId="77777777" w:rsidR="00C20A06" w:rsidRPr="00040F12" w:rsidRDefault="00C20A06" w:rsidP="00275259">
      <w:pPr>
        <w:spacing w:line="480" w:lineRule="auto"/>
        <w:ind w:firstLine="720"/>
        <w:jc w:val="both"/>
        <w:rPr>
          <w:rFonts w:ascii="Times New Roman" w:hAnsi="Times New Roman" w:cs="Times New Roman"/>
          <w:sz w:val="24"/>
          <w:szCs w:val="24"/>
        </w:rPr>
      </w:pPr>
    </w:p>
    <w:p w14:paraId="2DF5A61F" w14:textId="77777777" w:rsidR="00262957" w:rsidRPr="00040F12" w:rsidRDefault="00262957" w:rsidP="00262957">
      <w:pPr>
        <w:spacing w:before="240"/>
        <w:rPr>
          <w:rFonts w:ascii="Times New Roman" w:hAnsi="Times New Roman" w:cs="Times New Roman"/>
          <w:b/>
          <w:bCs/>
          <w:sz w:val="24"/>
          <w:szCs w:val="24"/>
        </w:rPr>
      </w:pPr>
      <w:r w:rsidRPr="00040F12">
        <w:rPr>
          <w:rFonts w:ascii="Times New Roman" w:hAnsi="Times New Roman" w:cs="Times New Roman"/>
          <w:b/>
          <w:bCs/>
          <w:sz w:val="24"/>
          <w:szCs w:val="24"/>
        </w:rPr>
        <w:t>References</w:t>
      </w:r>
    </w:p>
    <w:p w14:paraId="5789C31C" w14:textId="77777777" w:rsidR="00C25398" w:rsidRPr="00040F12" w:rsidRDefault="00C25398" w:rsidP="00C25398">
      <w:pPr>
        <w:pStyle w:val="EndNoteBibliography"/>
        <w:spacing w:after="240"/>
      </w:pPr>
      <w:r w:rsidRPr="00040F12">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040F12" w:rsidRDefault="00C25398" w:rsidP="00C25398">
      <w:pPr>
        <w:pStyle w:val="EndNoteBibliography"/>
        <w:spacing w:after="240"/>
      </w:pPr>
      <w:r w:rsidRPr="00040F12">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040F12" w:rsidRDefault="00C25398" w:rsidP="00C25398">
      <w:pPr>
        <w:pStyle w:val="EndNoteBibliography"/>
        <w:spacing w:after="240"/>
      </w:pPr>
      <w:r w:rsidRPr="00040F12">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040F12" w:rsidRDefault="00C25398" w:rsidP="00C25398">
      <w:pPr>
        <w:pStyle w:val="EndNoteBibliography"/>
        <w:spacing w:after="240"/>
      </w:pPr>
      <w:r w:rsidRPr="00040F12">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040F12" w:rsidRDefault="00C25398" w:rsidP="00C25398">
      <w:pPr>
        <w:pStyle w:val="EndNoteBibliography"/>
      </w:pPr>
      <w:r w:rsidRPr="00040F12">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040F12" w:rsidRDefault="00C25398" w:rsidP="00C25398">
      <w:pPr>
        <w:pStyle w:val="EndNoteBibliography"/>
        <w:spacing w:after="240"/>
      </w:pPr>
      <w:r w:rsidRPr="00040F12">
        <w:lastRenderedPageBreak/>
        <w:t>Barberg, A., M. Endres, and K. Janni. 2007a. Compost Dairy Barns in Minnesota: A Descriptive Study. Applied Engineering in Agriculture 23:231-238.</w:t>
      </w:r>
    </w:p>
    <w:p w14:paraId="043303CA" w14:textId="77777777" w:rsidR="00C25398" w:rsidRPr="00040F12" w:rsidRDefault="00C25398" w:rsidP="00C25398">
      <w:pPr>
        <w:pStyle w:val="EndNoteBibliography"/>
        <w:spacing w:after="240"/>
      </w:pPr>
      <w:r w:rsidRPr="00040F12">
        <w:t>Barberg, A. E., M. I. Endres, J. A. Salfer, and J. K. Reneau. 2007b. Performance and welfare of dairy cows in an alternative housing system in Minnesota. J Dairy Sci 90(3):1575-1583.</w:t>
      </w:r>
    </w:p>
    <w:p w14:paraId="3424FDF4" w14:textId="77777777" w:rsidR="00C25398" w:rsidRPr="00040F12" w:rsidRDefault="00C25398" w:rsidP="00C25398">
      <w:pPr>
        <w:pStyle w:val="EndNoteBibliography"/>
        <w:spacing w:after="240"/>
      </w:pPr>
      <w:r w:rsidRPr="00040F12">
        <w:t>Barkema, H. W., Y. H. Schukken, T. J. Lam, M. L. Beiboer, G. Benedictus, and A. Brand. 1998. Management practices associated with low, medium, and high somatic cell counts in bulk milk. J. Dairy Sci 81(7):1917-1927.</w:t>
      </w:r>
    </w:p>
    <w:p w14:paraId="0A2F3B82" w14:textId="77777777" w:rsidR="00C25398" w:rsidRPr="00040F12" w:rsidRDefault="00C25398" w:rsidP="00C25398">
      <w:pPr>
        <w:pStyle w:val="EndNoteBibliography"/>
        <w:spacing w:after="240"/>
      </w:pPr>
      <w:r w:rsidRPr="00040F12">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040F12" w:rsidRDefault="00C25398" w:rsidP="00C25398">
      <w:pPr>
        <w:pStyle w:val="EndNoteBibliography"/>
        <w:spacing w:after="240"/>
        <w:rPr>
          <w:szCs w:val="24"/>
        </w:rPr>
      </w:pPr>
      <w:r w:rsidRPr="00040F12">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040F12" w:rsidRDefault="00C25398" w:rsidP="00C25398">
      <w:pPr>
        <w:pStyle w:val="EndNoteBibliography"/>
        <w:spacing w:after="240"/>
      </w:pPr>
      <w:r w:rsidRPr="00040F12">
        <w:t>Bewley, J., J. Taraba, G. Day, R. Black, and F. Damasceno. 2012. Compost Bedded Pack Barn Design: Features and Management Considerations. University of Kentucky Cooperative Extension Service Publication ID.</w:t>
      </w:r>
    </w:p>
    <w:p w14:paraId="754EB41D" w14:textId="77777777" w:rsidR="00C25398" w:rsidRPr="00040F12" w:rsidRDefault="00C25398" w:rsidP="00C25398">
      <w:pPr>
        <w:pStyle w:val="EndNoteBibliography"/>
        <w:spacing w:after="240"/>
        <w:rPr>
          <w:szCs w:val="24"/>
        </w:rPr>
      </w:pPr>
      <w:r w:rsidRPr="00040F12">
        <w:rPr>
          <w:szCs w:val="24"/>
        </w:rPr>
        <w:t>Bewley, J. M., L. M. Robertson, and E. A. Eckelkamp. 2017. A 100-Year Review: Lactating dairy cattle housing management. J. Dairy Sci. 100(12):10418-10431.</w:t>
      </w:r>
    </w:p>
    <w:p w14:paraId="6760BD09" w14:textId="77777777" w:rsidR="00C25398" w:rsidRPr="00040F12" w:rsidRDefault="00C25398" w:rsidP="00C25398">
      <w:pPr>
        <w:pStyle w:val="EndNoteBibliography"/>
        <w:spacing w:after="240"/>
      </w:pPr>
      <w:r w:rsidRPr="00040F12">
        <w:t>Bickert, W. G., B. Holmes, K. A. Janni, D. Kammel, R. Stowell, and J. M. Zulovich. 2000. Dairy freestall housing and equipment. Pages 27–45 in Designing Facilities for the Milking Herd. 7</w:t>
      </w:r>
      <w:r w:rsidRPr="00040F12">
        <w:rPr>
          <w:vertAlign w:val="superscript"/>
        </w:rPr>
        <w:t>th</w:t>
      </w:r>
      <w:r w:rsidRPr="00040F12">
        <w:t xml:space="preserve"> ed., Mid-West Plan Service, Iowa State University, Ames.</w:t>
      </w:r>
    </w:p>
    <w:p w14:paraId="0540EFE5" w14:textId="77777777" w:rsidR="00C25398" w:rsidRPr="00040F12" w:rsidRDefault="00C25398" w:rsidP="00C25398">
      <w:pPr>
        <w:pStyle w:val="EndNoteBibliography"/>
        <w:spacing w:after="240"/>
      </w:pPr>
      <w:r w:rsidRPr="00040F12">
        <w:t>Black, R. A., J. L. Taraba, G. B. Day, F. A. Damasceno, and J. M. Bewley. 2013. Compost bedded pack dairy barn management, performance, and producer satisfaction. J Dairy Sci 96(12):8060-8074.</w:t>
      </w:r>
    </w:p>
    <w:p w14:paraId="273FCDB4" w14:textId="77777777" w:rsidR="00C25398" w:rsidRPr="00040F12" w:rsidRDefault="00C25398" w:rsidP="00C25398">
      <w:pPr>
        <w:pStyle w:val="EndNoteBibliography"/>
        <w:spacing w:after="240"/>
      </w:pPr>
      <w:r w:rsidRPr="00040F12">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040F12" w:rsidRDefault="00C25398" w:rsidP="00C25398">
      <w:pPr>
        <w:pStyle w:val="EndNoteBibliography"/>
        <w:spacing w:after="240"/>
      </w:pPr>
      <w:r w:rsidRPr="00040F12">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040F12" w:rsidRDefault="00C25398" w:rsidP="00C25398">
      <w:pPr>
        <w:pStyle w:val="EndNoteBibliography"/>
        <w:spacing w:after="240"/>
      </w:pPr>
      <w:r w:rsidRPr="00040F12">
        <w:t>Calamari, L., F. Calegari, and L. Stefanini. 2009. Effect of different free stall surfaces on behavioural, productive and metabolic parameters in dairy cows. Applied Animal Behaviour Science 120:9-17.</w:t>
      </w:r>
    </w:p>
    <w:p w14:paraId="0A355EFA" w14:textId="77777777" w:rsidR="00C25398" w:rsidRPr="00040F12" w:rsidRDefault="00C25398" w:rsidP="00C25398">
      <w:pPr>
        <w:pStyle w:val="EndNoteBibliography"/>
        <w:spacing w:after="240"/>
      </w:pPr>
      <w:r w:rsidRPr="00040F12">
        <w:t>Condas, L. A. Z., J. De Buck, D. B. Nobrega, D. A. Carson, S. Naushad, S. De Vliegher, R. N. Zadoks, J. R. Middleton, S. Dufour, J. P. Kastelic, and H. W. Barkema. 2017. Prevalence of non-</w:t>
      </w:r>
      <w:r w:rsidRPr="00040F12">
        <w:lastRenderedPageBreak/>
        <w:t>aureus staphylococci species causing intramammary infections in Canadian dairy herds. J Dairy Sci 100(7):5592-5612.</w:t>
      </w:r>
    </w:p>
    <w:p w14:paraId="3C894A3A" w14:textId="77777777" w:rsidR="00C25398" w:rsidRPr="00040F12" w:rsidRDefault="00C25398" w:rsidP="00C25398">
      <w:pPr>
        <w:pStyle w:val="EndNoteBibliography"/>
        <w:spacing w:after="240"/>
      </w:pPr>
      <w:r w:rsidRPr="00040F12">
        <w:t>Cook, N. B. 2002. Influence of Barn Design on Dairy Cow Hygiene, Lameness and Udder Health. American Association of Bovine Practitioners Conference Proceedings: 97-103.</w:t>
      </w:r>
    </w:p>
    <w:p w14:paraId="79F16FC1" w14:textId="77777777" w:rsidR="00C25398" w:rsidRPr="00040F12" w:rsidRDefault="00C25398" w:rsidP="00C25398">
      <w:pPr>
        <w:pStyle w:val="EndNoteBibliography"/>
        <w:spacing w:after="240"/>
      </w:pPr>
      <w:r w:rsidRPr="00040F12">
        <w:t>Cook, N. B., T. B. Bennett, and K. V. Nordlund. 2005. Monitoring Indices of Cow Comfort in Free-Stall-Housed Dairy Herds. J. Dairy Sci. 88(11):3876-3885.</w:t>
      </w:r>
    </w:p>
    <w:p w14:paraId="3E593367" w14:textId="77777777" w:rsidR="00C25398" w:rsidRPr="00040F12" w:rsidRDefault="00C25398" w:rsidP="00C25398">
      <w:pPr>
        <w:pStyle w:val="EndNoteBibliography"/>
        <w:spacing w:after="240"/>
      </w:pPr>
      <w:r w:rsidRPr="00040F12">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040F12" w:rsidRDefault="00C25398" w:rsidP="00C25398">
      <w:pPr>
        <w:pStyle w:val="EndNoteBibliography"/>
        <w:spacing w:after="240"/>
      </w:pPr>
      <w:r w:rsidRPr="00040F12">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040F12" w:rsidRDefault="00C25398" w:rsidP="00C25398">
      <w:pPr>
        <w:pStyle w:val="EndNoteBibliography"/>
        <w:spacing w:after="240"/>
        <w:rPr>
          <w:szCs w:val="24"/>
        </w:rPr>
      </w:pPr>
      <w:r w:rsidRPr="00040F12">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040F12" w:rsidRDefault="00C25398" w:rsidP="00C25398">
      <w:pPr>
        <w:pStyle w:val="EndNoteBibliography"/>
        <w:spacing w:after="240"/>
      </w:pPr>
      <w:r w:rsidRPr="00040F12">
        <w:t>de Pinho Manzi, M., D. B. Nóbrega, P. Y. Faccioli, M. Z. Troncarelli, B. D. Menozzi, and H. Langoni. 2012. Relationship between teat-end condition, udder cleanliness and bovine subclinical mastitis. Res Vet Sci 93(1):430-434.</w:t>
      </w:r>
    </w:p>
    <w:p w14:paraId="7C6A92E6" w14:textId="77777777" w:rsidR="00C25398" w:rsidRPr="00040F12" w:rsidRDefault="00C25398" w:rsidP="00C25398">
      <w:pPr>
        <w:pStyle w:val="EndNoteBibliography"/>
        <w:spacing w:after="240"/>
      </w:pPr>
      <w:r w:rsidRPr="00040F12">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040F12" w:rsidRDefault="00C25398" w:rsidP="00C25398">
      <w:pPr>
        <w:pStyle w:val="EndNoteBibliography"/>
        <w:spacing w:after="240"/>
      </w:pPr>
      <w:r w:rsidRPr="00040F12">
        <w:t xml:space="preserve">De Visscher, A., S. Piepers, F. Haesebrouck, K. Supre, and S. De Vliegher. 2017. Coagulase-negative </w:t>
      </w:r>
      <w:r w:rsidRPr="00040F12">
        <w:rPr>
          <w:i/>
          <w:iCs/>
        </w:rPr>
        <w:t>Staphylococcus</w:t>
      </w:r>
      <w:r w:rsidRPr="00040F12">
        <w:t xml:space="preserve"> species in bulk milk: Prevalence, distribution, and associated subgroup- and species-specific risk factors. J Dairy Sci 100(1):629-642.</w:t>
      </w:r>
    </w:p>
    <w:p w14:paraId="4F38C74D" w14:textId="77777777" w:rsidR="00C25398" w:rsidRPr="00040F12" w:rsidRDefault="00C25398" w:rsidP="00C25398">
      <w:pPr>
        <w:pStyle w:val="EndNoteBibliography"/>
        <w:spacing w:after="240"/>
      </w:pPr>
      <w:r w:rsidRPr="00040F12">
        <w:t>de Vries, M., E. A. Bokkers, C. G. van Reenen, B. Engel, G. van Schaik, T. Dijkstra, and I. J. de Boer. 2015. Housing and management factors associated with indicators of dairy cattle welfare. Prev Vet Med 118(1):80-92.</w:t>
      </w:r>
    </w:p>
    <w:p w14:paraId="5042A273" w14:textId="77777777" w:rsidR="00C25398" w:rsidRPr="00040F12" w:rsidRDefault="00C25398" w:rsidP="00C25398">
      <w:pPr>
        <w:pStyle w:val="EndNoteBibliography"/>
        <w:spacing w:after="240"/>
      </w:pPr>
      <w:r w:rsidRPr="00040F12">
        <w:t>Dohmen, W., F. Neijenhuis, and H. Hogeveen. 2010. Relationship between udder health and hygiene on farms with an automatic milking system. J Dairy Sci 93(9):4019-4033.</w:t>
      </w:r>
    </w:p>
    <w:p w14:paraId="275EE893" w14:textId="77777777" w:rsidR="00C25398" w:rsidRPr="00040F12" w:rsidRDefault="00C25398" w:rsidP="00C25398">
      <w:pPr>
        <w:pStyle w:val="EndNoteBibliography"/>
        <w:spacing w:after="240"/>
      </w:pPr>
      <w:r w:rsidRPr="00040F12">
        <w:t>Eberhart, R. J. 1984. Coliform Mastitis. Veterinary Clinics of North America: Large Animal Practice 6(2):287-300.</w:t>
      </w:r>
    </w:p>
    <w:p w14:paraId="7F0D1E39" w14:textId="77777777" w:rsidR="00C25398" w:rsidRPr="00040F12" w:rsidRDefault="00C25398" w:rsidP="00C25398">
      <w:pPr>
        <w:pStyle w:val="EndNoteBibliography"/>
        <w:spacing w:after="240"/>
      </w:pPr>
      <w:r w:rsidRPr="00040F12">
        <w:t>Eckelkamp, E. A., J. L. Taraba, K. A. Akers, R. J. Harmon, and J. M. Bewley. 2016a. Sand bedded freestall and compost bedded pack effects on cow hygiene, locomotion, and mastitis indicators. Livestock Science 190:48-57.</w:t>
      </w:r>
    </w:p>
    <w:p w14:paraId="354D7435" w14:textId="77777777" w:rsidR="00C25398" w:rsidRPr="00040F12" w:rsidRDefault="00C25398" w:rsidP="00C25398">
      <w:pPr>
        <w:pStyle w:val="EndNoteBibliography"/>
        <w:spacing w:after="240"/>
      </w:pPr>
      <w:r w:rsidRPr="00040F12">
        <w:lastRenderedPageBreak/>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040F12" w:rsidRDefault="00C25398" w:rsidP="00C25398">
      <w:pPr>
        <w:pStyle w:val="EndNoteBibliography"/>
        <w:spacing w:after="240"/>
      </w:pPr>
      <w:r w:rsidRPr="00040F12">
        <w:t>Elmoslemany, A. M., G. P. Keefe, I. R. Dohoo, and B. M. Jayarao. 2009. Risk factors for bacteriological quality of bulk tank milk in Prince Edward Island dairy herds. Part 1: overall risk factors. J Dairy Sci 92(6):2634-2643.</w:t>
      </w:r>
    </w:p>
    <w:p w14:paraId="1AF24BE1" w14:textId="77777777" w:rsidR="00C25398" w:rsidRPr="00040F12" w:rsidRDefault="00C25398" w:rsidP="00C25398">
      <w:pPr>
        <w:pStyle w:val="EndNoteBibliography"/>
        <w:spacing w:after="240"/>
        <w:rPr>
          <w:szCs w:val="24"/>
        </w:rPr>
      </w:pPr>
      <w:r w:rsidRPr="00040F12">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040F12" w:rsidRDefault="00C25398" w:rsidP="00C25398">
      <w:pPr>
        <w:pStyle w:val="EndNoteBibliography"/>
        <w:spacing w:after="240"/>
      </w:pPr>
      <w:r w:rsidRPr="00040F12">
        <w:t>Fairchild, T. P., B. J. McArthur, J. H. Moore, and W. E. Hylton. 1982. Coliform Counts in Various Bedding Materials. J. Dairy Sci. 65(6):1029-1035.</w:t>
      </w:r>
    </w:p>
    <w:p w14:paraId="5D925019" w14:textId="77777777" w:rsidR="00C25398" w:rsidRPr="00040F12" w:rsidRDefault="00C25398" w:rsidP="00C25398">
      <w:pPr>
        <w:pStyle w:val="EndNoteBibliography"/>
        <w:spacing w:after="240"/>
      </w:pPr>
      <w:r w:rsidRPr="00040F12">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040F12" w:rsidRDefault="00C25398" w:rsidP="00C25398">
      <w:pPr>
        <w:pStyle w:val="EndNoteBibliography"/>
        <w:rPr>
          <w:szCs w:val="24"/>
        </w:rPr>
      </w:pPr>
      <w:r w:rsidRPr="00040F12">
        <w:rPr>
          <w:szCs w:val="24"/>
        </w:rPr>
        <w:t>Ferraz, P. F. P., G. A. e. S. Ferraz, L. Leso, M. Klopčič, M. Barbari, and G. Rossi. 2020. Properties of conventional and alternative bedding materials for dairy cattle. J. Dairy Sci. 103(9):8661-8674.</w:t>
      </w:r>
    </w:p>
    <w:p w14:paraId="17BD491C" w14:textId="77777777" w:rsidR="00C25398" w:rsidRPr="00040F12" w:rsidRDefault="00C25398" w:rsidP="00C25398">
      <w:pPr>
        <w:pStyle w:val="EndNoteBibliography"/>
        <w:spacing w:after="240"/>
      </w:pPr>
      <w:r w:rsidRPr="00040F12">
        <w:t>Fregonesi, J. A. and J. D. Leaver. 2001. Behaviour, performance and health indicators of welfare for dairy cows housed in strawyard or cubicle systems. Livestock Production Science 68(2):205-216.</w:t>
      </w:r>
    </w:p>
    <w:p w14:paraId="53AA7F07" w14:textId="77777777" w:rsidR="00C25398" w:rsidRPr="00040F12" w:rsidRDefault="00C25398" w:rsidP="00C25398">
      <w:pPr>
        <w:pStyle w:val="EndNoteBibliography"/>
        <w:spacing w:after="240"/>
        <w:rPr>
          <w:szCs w:val="24"/>
        </w:rPr>
      </w:pPr>
      <w:r w:rsidRPr="00040F12">
        <w:rPr>
          <w:szCs w:val="24"/>
        </w:rPr>
        <w:t>Fregonesi, J. A. and J. D. Leaver. 2002. Influence of space allowance and milk yield level on behaviour, performance and health of dairy cows housed in strawyard and cubicle systems. Livestock Production Science 78(3):245-257.</w:t>
      </w:r>
    </w:p>
    <w:p w14:paraId="4ED810CD" w14:textId="77777777" w:rsidR="00C25398" w:rsidRPr="00040F12" w:rsidRDefault="00C25398" w:rsidP="00C25398">
      <w:pPr>
        <w:pStyle w:val="EndNoteBibliography"/>
        <w:spacing w:after="240"/>
      </w:pPr>
      <w:r w:rsidRPr="00040F12">
        <w:t>Godkin, M. A. and K. E. Leslie. 1993. Culture of bulk tank milk as a mastitis screening test: A brief review. Can Vet J 34(10):601-605.</w:t>
      </w:r>
    </w:p>
    <w:p w14:paraId="52095978" w14:textId="77777777" w:rsidR="00C25398" w:rsidRPr="00040F12" w:rsidRDefault="00C25398" w:rsidP="00C25398">
      <w:pPr>
        <w:pStyle w:val="EndNoteBibliography"/>
        <w:spacing w:after="240"/>
        <w:rPr>
          <w:szCs w:val="24"/>
        </w:rPr>
      </w:pPr>
      <w:r w:rsidRPr="00040F12">
        <w:rPr>
          <w:szCs w:val="24"/>
        </w:rPr>
        <w:t>Grohn, Y. 2000. Milk Yield and Disease: Towards Optimizing Dairy Herd Health and Management Decisions. Bovine Practice 34:32-40.</w:t>
      </w:r>
    </w:p>
    <w:p w14:paraId="4BBA37FF" w14:textId="77777777" w:rsidR="00C25398" w:rsidRPr="00040F12" w:rsidRDefault="00C25398" w:rsidP="00C25398">
      <w:pPr>
        <w:pStyle w:val="EndNoteBibliography"/>
        <w:spacing w:after="240"/>
      </w:pPr>
      <w:r w:rsidRPr="00040F12">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040F12" w:rsidRDefault="00C25398" w:rsidP="00C25398">
      <w:pPr>
        <w:pStyle w:val="EndNoteBibliography"/>
        <w:spacing w:after="240"/>
      </w:pPr>
      <w:r w:rsidRPr="00040F12">
        <w:t>Hogan, J. and K. L. Smith. 2012. Managing environmental mastitis. Vet Clin North Am Food Anim Pract 28(2):217-224.</w:t>
      </w:r>
    </w:p>
    <w:p w14:paraId="07EDAF3D" w14:textId="77777777" w:rsidR="00C25398" w:rsidRPr="00040F12" w:rsidRDefault="00C25398" w:rsidP="00C25398">
      <w:pPr>
        <w:pStyle w:val="EndNoteBibliography"/>
        <w:spacing w:after="240"/>
      </w:pPr>
      <w:r w:rsidRPr="00040F12">
        <w:t>Hogan, J. S. and K. L. Smith. 1997. Bacteria counts in sawdust bedding. J Dairy Sci 80(8):1600-1605.</w:t>
      </w:r>
    </w:p>
    <w:p w14:paraId="44687C78" w14:textId="77777777" w:rsidR="00C25398" w:rsidRPr="00040F12" w:rsidRDefault="00C25398" w:rsidP="00C25398">
      <w:pPr>
        <w:pStyle w:val="EndNoteBibliography"/>
        <w:spacing w:after="240"/>
      </w:pPr>
      <w:r w:rsidRPr="00040F12">
        <w:lastRenderedPageBreak/>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040F12" w:rsidRDefault="00C25398" w:rsidP="00C25398">
      <w:pPr>
        <w:pStyle w:val="EndNoteBibliography"/>
        <w:spacing w:after="240"/>
      </w:pPr>
      <w:r w:rsidRPr="00040F12">
        <w:t xml:space="preserve">Hogan, J. S., D. G. White, and J. W. Pankey. 1987. Effects of teat dipping on intramammary infections by staphylococci other than </w:t>
      </w:r>
      <w:r w:rsidRPr="00040F12">
        <w:rPr>
          <w:i/>
          <w:iCs/>
        </w:rPr>
        <w:t>Staphylococcus aureus</w:t>
      </w:r>
      <w:r w:rsidRPr="00040F12">
        <w:t>. J Dairy Sci 70(4):873-879.</w:t>
      </w:r>
    </w:p>
    <w:p w14:paraId="669E0FD5" w14:textId="77777777" w:rsidR="00C25398" w:rsidRPr="00040F12" w:rsidRDefault="00C25398" w:rsidP="00C25398">
      <w:pPr>
        <w:pStyle w:val="EndNoteBibliography"/>
        <w:spacing w:after="240"/>
      </w:pPr>
      <w:r w:rsidRPr="00040F12">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040F12" w:rsidRDefault="00C25398" w:rsidP="00C25398">
      <w:pPr>
        <w:pStyle w:val="EndNoteBibliography"/>
        <w:spacing w:after="240"/>
      </w:pPr>
      <w:r w:rsidRPr="00040F12">
        <w:t>Janni, K., M. Endres, J. Reneau, and W. Schoper. 2007. Compost Dairy Barn Layout and Management Recommendations. Applied Engineering in Agriculture 23(1):97-102.</w:t>
      </w:r>
    </w:p>
    <w:p w14:paraId="13E60C77" w14:textId="77777777" w:rsidR="00C25398" w:rsidRPr="00040F12" w:rsidRDefault="00C25398" w:rsidP="00C25398">
      <w:pPr>
        <w:pStyle w:val="EndNoteBibliography"/>
        <w:spacing w:after="240"/>
      </w:pPr>
      <w:r w:rsidRPr="00040F12">
        <w:t>Jayarao, B. M., S. R. Pillai, A. A. Sawant, D. R. Wolfgang, and N. V. Hegde. 2004. Guidelines for monitoring bulk tank milk somatic cell and bacterial counts. J Dairy Sci 87(10):3561-3573.</w:t>
      </w:r>
    </w:p>
    <w:p w14:paraId="7B78FF87" w14:textId="77777777" w:rsidR="00C25398" w:rsidRPr="00040F12" w:rsidRDefault="00C25398" w:rsidP="00C25398">
      <w:pPr>
        <w:pStyle w:val="EndNoteBibliography"/>
        <w:spacing w:after="240"/>
      </w:pPr>
      <w:r w:rsidRPr="00040F12">
        <w:t>Jayarao, B. M. and D. R. Wolfgang. 2003. Bulk-tank milk analysis. A useful tool for improving milk quality and herd udder health. Vet Clin North Am Food Anim Pract 19(1):75-92, vi.</w:t>
      </w:r>
    </w:p>
    <w:p w14:paraId="6BEFD720" w14:textId="77777777" w:rsidR="00C25398" w:rsidRPr="00040F12" w:rsidRDefault="00C25398" w:rsidP="00C25398">
      <w:pPr>
        <w:pStyle w:val="EndNoteBibliography"/>
        <w:spacing w:after="240"/>
      </w:pPr>
      <w:r w:rsidRPr="00040F12">
        <w:t>Klaas, I. C. and R. N. Zadoks. 2018. An update on environmental mastitis: Challenging perceptions. Transbound Emerg Dis 65 Suppl 1:166-185.</w:t>
      </w:r>
    </w:p>
    <w:p w14:paraId="6B1CD4D8" w14:textId="77777777" w:rsidR="00C25398" w:rsidRPr="00040F12" w:rsidRDefault="00C25398" w:rsidP="00C25398">
      <w:pPr>
        <w:pStyle w:val="EndNoteBibliography"/>
        <w:spacing w:after="240"/>
      </w:pPr>
      <w:r w:rsidRPr="00040F12">
        <w:t>KoboCollect: Simple, Robust and Powerful Tools for Data Collection. 2019 http://www.kobotoolbox.org.</w:t>
      </w:r>
    </w:p>
    <w:p w14:paraId="4C1E43CD" w14:textId="77777777" w:rsidR="00C25398" w:rsidRPr="00040F12" w:rsidRDefault="00C25398" w:rsidP="00C25398">
      <w:pPr>
        <w:pStyle w:val="EndNoteBibliography"/>
        <w:spacing w:after="240"/>
      </w:pPr>
      <w:r w:rsidRPr="00040F12">
        <w:t>Leso, L., M. Barbari, M. A. Lopes, F. A. Damasceno, P. Galama, J. L. Taraba, and A. Kuipers. 2020. Invited review: Compost-bedded pack barns for dairy cows. J Dairy Sci 103(2):1072-1099.</w:t>
      </w:r>
    </w:p>
    <w:p w14:paraId="401BE784" w14:textId="77777777" w:rsidR="00C25398" w:rsidRPr="00040F12" w:rsidRDefault="00C25398" w:rsidP="00C25398">
      <w:pPr>
        <w:pStyle w:val="EndNoteBibliography"/>
        <w:spacing w:after="240"/>
      </w:pPr>
      <w:r w:rsidRPr="00040F12">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040F12" w:rsidRDefault="00C25398" w:rsidP="00C25398">
      <w:pPr>
        <w:pStyle w:val="EndNoteBibliography"/>
        <w:spacing w:after="240"/>
      </w:pPr>
      <w:r w:rsidRPr="00040F12">
        <w:t>Lobeck, K. M., M. I. Endres, E. M. Shane, S. M. Godden, and J. Fetrow. 2011. Animal welfare in cross-ventilated, compost-bedded pack, and naturally ventilated dairy barns in the upper Midwest. J Dairy Sci 94(11):5469-5479.</w:t>
      </w:r>
    </w:p>
    <w:p w14:paraId="1314DF50" w14:textId="77777777" w:rsidR="00C25398" w:rsidRPr="00040F12" w:rsidRDefault="00C25398" w:rsidP="00C25398">
      <w:pPr>
        <w:pStyle w:val="EndNoteBibliography"/>
        <w:spacing w:after="240"/>
      </w:pPr>
      <w:r w:rsidRPr="00040F12">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040F12" w:rsidRDefault="00C25398" w:rsidP="00C25398">
      <w:pPr>
        <w:pStyle w:val="EndNoteBibliography"/>
        <w:spacing w:after="240"/>
      </w:pPr>
      <w:r w:rsidRPr="00040F12">
        <w:t>Neave, F. K., F. H. Dodd, and R. G. Kingwill. 1966. A method of controlling udder disease. Vet Rec 78(15):521-523.</w:t>
      </w:r>
    </w:p>
    <w:p w14:paraId="64E8C827" w14:textId="77777777" w:rsidR="00C25398" w:rsidRPr="00040F12" w:rsidRDefault="00C25398" w:rsidP="00C25398">
      <w:pPr>
        <w:pStyle w:val="EndNoteBibliography"/>
        <w:spacing w:after="240"/>
        <w:rPr>
          <w:szCs w:val="24"/>
        </w:rPr>
      </w:pPr>
      <w:r w:rsidRPr="00040F12">
        <w:rPr>
          <w:szCs w:val="24"/>
        </w:rPr>
        <w:lastRenderedPageBreak/>
        <w:t>Neher, D. A., T. D. Andrews, T. R. Weicht, A. Hurd, and J. W. Barlow. 2022. Organic Farm Bedded Pack System Microbiomes: A Case Study with Comparisons to Similar and Different Bedded Packs. Dairy. doi:10.3390/dairy3030042.</w:t>
      </w:r>
    </w:p>
    <w:p w14:paraId="51536E50" w14:textId="77777777" w:rsidR="00C25398" w:rsidRPr="00040F12" w:rsidRDefault="00C25398" w:rsidP="00C25398">
      <w:pPr>
        <w:pStyle w:val="EndNoteBibliography"/>
        <w:spacing w:after="240"/>
      </w:pPr>
      <w:r w:rsidRPr="00040F12">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040F12" w:rsidRDefault="00C25398" w:rsidP="00C25398">
      <w:pPr>
        <w:pStyle w:val="EndNoteBibliography"/>
        <w:spacing w:after="240"/>
      </w:pPr>
      <w:r w:rsidRPr="00040F12">
        <w:t>Pankey, J. W., R. L. Boddie, and S. C. Nickerson. 1985. Efficacy evaluation of two new teat dip formulations under experimental challenge. J Dairy Sci 68(2):462-465.</w:t>
      </w:r>
    </w:p>
    <w:p w14:paraId="27C1CAD1" w14:textId="77777777" w:rsidR="00C25398" w:rsidRPr="00040F12" w:rsidRDefault="00C25398" w:rsidP="00C25398">
      <w:pPr>
        <w:pStyle w:val="EndNoteBibliography"/>
        <w:spacing w:after="240"/>
      </w:pPr>
      <w:r w:rsidRPr="00040F12">
        <w:t>Pankey, J. W., E. E. Wildman, P. A. Drechsler, and J. S. Hogan. 1987. Field trial evaluation of premilking teat disinfection. J Dairy Sci 70(4):867-872.</w:t>
      </w:r>
    </w:p>
    <w:p w14:paraId="508E7497" w14:textId="77777777" w:rsidR="00C25398" w:rsidRPr="00040F12" w:rsidRDefault="00C25398" w:rsidP="00C25398">
      <w:pPr>
        <w:pStyle w:val="EndNoteBibliography"/>
        <w:spacing w:after="240"/>
      </w:pPr>
      <w:r w:rsidRPr="00040F12">
        <w:t>Pankey, J. W. 1989. Premilking Udder Hygiene. J. Dairy Sci. 72(5):1308-1312.</w:t>
      </w:r>
    </w:p>
    <w:p w14:paraId="041B9555" w14:textId="77777777" w:rsidR="00C25398" w:rsidRPr="00040F12" w:rsidRDefault="00C25398" w:rsidP="00C25398">
      <w:pPr>
        <w:pStyle w:val="EndNoteBibliography"/>
        <w:spacing w:after="240"/>
        <w:rPr>
          <w:szCs w:val="24"/>
        </w:rPr>
      </w:pPr>
      <w:r w:rsidRPr="00040F12">
        <w:rPr>
          <w:szCs w:val="24"/>
        </w:rPr>
        <w:t>Pantoja, J. C. F., D. J. Reinemann, and P. L. Ruegg. 2009. Associations among milk quality indicators in raw bulk milk. J. Dairy Sci. 92(10):4978-4987.</w:t>
      </w:r>
    </w:p>
    <w:p w14:paraId="313C9481" w14:textId="77777777" w:rsidR="00C25398" w:rsidRPr="00040F12" w:rsidRDefault="00C25398" w:rsidP="00C25398">
      <w:pPr>
        <w:pStyle w:val="EndNoteBibliography"/>
        <w:spacing w:after="240"/>
      </w:pPr>
      <w:r w:rsidRPr="00040F12">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040F12" w:rsidRDefault="00C25398" w:rsidP="00C25398">
      <w:pPr>
        <w:pStyle w:val="EndNoteBibliography"/>
        <w:spacing w:after="240"/>
      </w:pPr>
      <w:r w:rsidRPr="00040F12">
        <w:t>Peeler, E. J., M. J. Green, J. L. Fitzpatrick, K. L. Morgan, and L. E. Green. 2000. Risk Factors Associated with Clinical Mastitis in Low Somatic Cell Count British Dairy Herds. J. Dairy Sci. 83(11):2464-2472.</w:t>
      </w:r>
    </w:p>
    <w:p w14:paraId="07253BBC" w14:textId="77777777" w:rsidR="00C25398" w:rsidRPr="00040F12" w:rsidRDefault="00C25398" w:rsidP="00C25398">
      <w:pPr>
        <w:pStyle w:val="EndNoteBibliography"/>
        <w:spacing w:after="240"/>
      </w:pPr>
      <w:r w:rsidRPr="00040F12">
        <w:t xml:space="preserve">Piessens, V., E. Van Coillie, B. Verbist, K. Supre, G. Braem, A. Van Nuffel, L. De Vuyst, M. Heyndrickx, and S. De Vliegher. 2011. Distribution of coagulase-negative </w:t>
      </w:r>
      <w:r w:rsidRPr="00040F12">
        <w:rPr>
          <w:i/>
          <w:iCs/>
        </w:rPr>
        <w:t>Staphylococcus</w:t>
      </w:r>
      <w:r w:rsidRPr="00040F12">
        <w:t xml:space="preserve"> species from milk and environment of dairy cows differs between herds. J Dairy Sci 94(6):2933-2944.</w:t>
      </w:r>
    </w:p>
    <w:p w14:paraId="3A7152F8" w14:textId="77777777" w:rsidR="00C25398" w:rsidRPr="00040F12" w:rsidRDefault="00C25398" w:rsidP="00C25398">
      <w:pPr>
        <w:pStyle w:val="EndNoteBibliography"/>
        <w:spacing w:after="240"/>
      </w:pPr>
      <w:r w:rsidRPr="00040F12">
        <w:t>Pol, M. and P. L. Ruegg. 2007. Relationship between antimicrobial drug usage and antimicrobial susceptibility of gram-positive mastitis pathogens. J Dairy Sci 90(1):262-273.</w:t>
      </w:r>
    </w:p>
    <w:p w14:paraId="2888CC5C" w14:textId="77777777" w:rsidR="00C25398" w:rsidRPr="00040F12" w:rsidRDefault="00C25398" w:rsidP="00C25398">
      <w:pPr>
        <w:pStyle w:val="EndNoteBibliography"/>
        <w:spacing w:after="240"/>
        <w:rPr>
          <w:szCs w:val="24"/>
        </w:rPr>
      </w:pPr>
      <w:r w:rsidRPr="00040F12">
        <w:rPr>
          <w:szCs w:val="24"/>
        </w:rPr>
        <w:t>Progressive Dairy. 2022. U.S. Dairy Statistics. Accessed March 19, 2024. https://www.progressivepublish.com/downloads/2023/general/2022-pd-stats-highres.pdf.</w:t>
      </w:r>
    </w:p>
    <w:p w14:paraId="2314BE37" w14:textId="77777777" w:rsidR="00C25398" w:rsidRPr="00040F12" w:rsidRDefault="00C25398" w:rsidP="00C25398">
      <w:pPr>
        <w:pStyle w:val="EndNoteBibliography"/>
        <w:spacing w:after="240"/>
      </w:pPr>
      <w:r w:rsidRPr="00040F12">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040F12" w:rsidRDefault="00C25398" w:rsidP="00C25398">
      <w:pPr>
        <w:pStyle w:val="EndNoteBibliography"/>
        <w:spacing w:after="240"/>
      </w:pPr>
      <w:r w:rsidRPr="00040F12">
        <w:t>R Development Core Team. 2023. R: A Language and Environment for Statistical Computing. R Foundation for Statistical Computing, Vienna, Austria.</w:t>
      </w:r>
    </w:p>
    <w:p w14:paraId="2C766503" w14:textId="77777777" w:rsidR="00C25398" w:rsidRPr="00040F12" w:rsidRDefault="00C25398" w:rsidP="00C25398">
      <w:pPr>
        <w:pStyle w:val="EndNoteBibliography"/>
        <w:spacing w:after="240"/>
      </w:pPr>
      <w:r w:rsidRPr="00040F12">
        <w:lastRenderedPageBreak/>
        <w:t>Reneau, J. K., A. J. Seykora, B. J. Heins, M. I. Endres, R. J. Farnsworth, and R. F. Bey. 2005. Association between hygiene scores and somatic cell scores in dairy cattle. J Am Vet Med Assoc 227(8):1297-1301.</w:t>
      </w:r>
    </w:p>
    <w:p w14:paraId="550DED25" w14:textId="77777777" w:rsidR="00C25398" w:rsidRPr="00040F12" w:rsidRDefault="00C25398" w:rsidP="00C25398">
      <w:pPr>
        <w:pStyle w:val="EndNoteBibliography"/>
        <w:spacing w:after="240"/>
      </w:pPr>
      <w:r w:rsidRPr="00040F12">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040F12" w:rsidRDefault="00C25398" w:rsidP="00C25398">
      <w:pPr>
        <w:pStyle w:val="EndNoteBibliography"/>
        <w:spacing w:after="240"/>
      </w:pPr>
      <w:r w:rsidRPr="00040F12">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040F12" w:rsidRDefault="00C25398" w:rsidP="00C25398">
      <w:pPr>
        <w:pStyle w:val="EndNoteBibliography"/>
        <w:spacing w:after="240"/>
      </w:pPr>
      <w:r w:rsidRPr="00040F12">
        <w:t>Rowbotham, R. F. and P. L. Ruegg. 2016a. Associations of selected bedding types with incidence rates of subclinical and clinical mastitis in primiparous Holstein dairy cows. J Dairy Sci 99(6):4707-4717.</w:t>
      </w:r>
    </w:p>
    <w:p w14:paraId="7E38F3D3" w14:textId="77777777" w:rsidR="00C25398" w:rsidRPr="00040F12" w:rsidRDefault="00C25398" w:rsidP="00C25398">
      <w:pPr>
        <w:pStyle w:val="EndNoteBibliography"/>
        <w:spacing w:after="240"/>
      </w:pPr>
      <w:r w:rsidRPr="00040F12">
        <w:t>Rowbotham, R. F. and P. L. Ruegg. 2016b. Bacterial counts on teat skin and in new sand, recycled sand, and recycled manure solids used as bedding in freestalls. J Dairy Sci 99(8):6594-6608.</w:t>
      </w:r>
    </w:p>
    <w:p w14:paraId="69EEED58" w14:textId="77777777" w:rsidR="00C25398" w:rsidRPr="00040F12" w:rsidRDefault="00C25398" w:rsidP="00C25398">
      <w:pPr>
        <w:pStyle w:val="EndNoteBibliography"/>
        <w:spacing w:after="240"/>
      </w:pPr>
      <w:r w:rsidRPr="00040F12">
        <w:t>Ruegg, P. L. 2009. Management of mastitis on organic and conventional dairy farms. J Anim Sci 87(13 Suppl):43-55.</w:t>
      </w:r>
    </w:p>
    <w:p w14:paraId="0E144760" w14:textId="77777777" w:rsidR="00C25398" w:rsidRPr="00040F12" w:rsidRDefault="00C25398" w:rsidP="00C25398">
      <w:pPr>
        <w:pStyle w:val="EndNoteBibliography"/>
        <w:spacing w:after="240"/>
        <w:rPr>
          <w:szCs w:val="24"/>
        </w:rPr>
      </w:pPr>
      <w:r w:rsidRPr="00040F12">
        <w:rPr>
          <w:szCs w:val="24"/>
        </w:rPr>
        <w:t>Ruegg, P. L. and J. C. F. Pantoja. 2013. Understanding and using somatic cell counts to improve milk quality. Irish Journal of Agricultural and Food Research 52(2):101-117.</w:t>
      </w:r>
    </w:p>
    <w:p w14:paraId="3B02F1C3" w14:textId="77777777" w:rsidR="00C25398" w:rsidRPr="00040F12" w:rsidRDefault="00C25398" w:rsidP="00C25398">
      <w:pPr>
        <w:pStyle w:val="EndNoteBibliography"/>
        <w:spacing w:after="240"/>
      </w:pPr>
      <w:r w:rsidRPr="00040F12">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040F12" w:rsidRDefault="00C25398" w:rsidP="00C25398">
      <w:pPr>
        <w:pStyle w:val="EndNoteBibliography"/>
        <w:spacing w:after="240"/>
      </w:pPr>
      <w:r w:rsidRPr="00040F12">
        <w:t>Ruud, L. E., K. E. Bøe, and O. Osterås. 2010. Associations of soft flooring materials in free stalls with milk yield, clinical mastitis, teat lesions, and removal of dairy cows. J Dairy Sci 93(4):1578-1586.</w:t>
      </w:r>
    </w:p>
    <w:p w14:paraId="05D98499" w14:textId="77777777" w:rsidR="00C25398" w:rsidRPr="00040F12" w:rsidRDefault="00C25398" w:rsidP="00C25398">
      <w:pPr>
        <w:pStyle w:val="EndNoteBibliography"/>
        <w:spacing w:after="240"/>
      </w:pPr>
      <w:r w:rsidRPr="00040F12">
        <w:t>Sant'anna, A. C. and M. J. Paranhos da Costa. 2011. The relationship between dairy cow hygiene and somatic cell count in milk. J Dairy Sci 94(8):3835-3844.</w:t>
      </w:r>
    </w:p>
    <w:p w14:paraId="04C08EC5" w14:textId="77777777" w:rsidR="00C25398" w:rsidRPr="00040F12" w:rsidRDefault="00C25398" w:rsidP="00C25398">
      <w:pPr>
        <w:pStyle w:val="EndNoteBibliography"/>
        <w:spacing w:after="240"/>
      </w:pPr>
      <w:r w:rsidRPr="00040F12">
        <w:t>Schreiner, D. A. and P. L. Ruegg. 2002. Effects of tail docking on milk quality and cow cleanliness. J Dairy Sci 85(10):2503-2511.</w:t>
      </w:r>
    </w:p>
    <w:p w14:paraId="6A31BCFB" w14:textId="77777777" w:rsidR="00C25398" w:rsidRPr="00040F12" w:rsidRDefault="00C25398" w:rsidP="00C25398">
      <w:pPr>
        <w:pStyle w:val="EndNoteBibliography"/>
        <w:spacing w:after="240"/>
      </w:pPr>
      <w:r w:rsidRPr="00040F12">
        <w:t>Schreiner, D. A. and P. L. Ruegg. 2003. Relationship between udder and leg hygiene scores and subclinical mastitis. J Dairy Sci 86(11):3460-3465.</w:t>
      </w:r>
    </w:p>
    <w:p w14:paraId="112BE9D7" w14:textId="77777777" w:rsidR="00C25398" w:rsidRPr="00040F12" w:rsidRDefault="00C25398" w:rsidP="00C25398">
      <w:pPr>
        <w:pStyle w:val="EndNoteBibliography"/>
        <w:spacing w:after="240"/>
      </w:pPr>
      <w:r w:rsidRPr="00040F12">
        <w:t>Schukken, Y. H., F. J. Grommers, J. A. Smit, D. Vandegeer, and A. Brand. 1989. Effect of freezing on bacteriologic culturing of mastitis milk samples. J Dairy Sci 72(7):1900-1906.</w:t>
      </w:r>
    </w:p>
    <w:p w14:paraId="5CB68BDC" w14:textId="77777777" w:rsidR="00C25398" w:rsidRPr="00040F12" w:rsidRDefault="00C25398" w:rsidP="00C25398">
      <w:pPr>
        <w:pStyle w:val="EndNoteBibliography"/>
        <w:spacing w:after="240"/>
      </w:pPr>
      <w:r w:rsidRPr="00040F12">
        <w:lastRenderedPageBreak/>
        <w:t>Schukken, Y. H., D. J. Wilson, F. Welcome, L. Garrison-Tikofsky, and R. N. Gonzalez. 2003. Monitoring udder health and milk quality using somatic cell counts. Vet Res 34(5):579-596.</w:t>
      </w:r>
    </w:p>
    <w:p w14:paraId="62205DF2" w14:textId="77777777" w:rsidR="00C25398" w:rsidRPr="00040F12" w:rsidRDefault="00C25398" w:rsidP="00C25398">
      <w:pPr>
        <w:pStyle w:val="EndNoteBibliography"/>
        <w:spacing w:after="240"/>
      </w:pPr>
      <w:r w:rsidRPr="00040F12">
        <w:t>Shane, E., M. Endres, and K. Janni. 2010. Alternative Bedding Materials for Compost Bedded Pack Barns in Minnesota: A Descriptive Study. Applied Engineering in Agriculture 26:465-473.</w:t>
      </w:r>
    </w:p>
    <w:p w14:paraId="0EC103C1" w14:textId="77777777" w:rsidR="00C25398" w:rsidRPr="00040F12" w:rsidRDefault="00C25398" w:rsidP="00C25398">
      <w:pPr>
        <w:pStyle w:val="EndNoteBibliography"/>
        <w:spacing w:after="240"/>
      </w:pPr>
      <w:r w:rsidRPr="00040F12">
        <w:t>Stiglbauer, K. E., K. M. Cicconi-Hogan, R. Richert, Y. H. Schukken, P. L. Ruegg, and M. Gamroth. 2013. Assessment of herd management on organic and conventional dairy farms in the United States. J. Dairy Sci. 96(2):1290-1300.</w:t>
      </w:r>
    </w:p>
    <w:p w14:paraId="1DB9B9BD" w14:textId="77777777" w:rsidR="00C25398" w:rsidRPr="00040F12" w:rsidRDefault="00C25398" w:rsidP="00C25398">
      <w:pPr>
        <w:pStyle w:val="EndNoteBibliography"/>
        <w:spacing w:after="240"/>
        <w:rPr>
          <w:szCs w:val="24"/>
        </w:rPr>
      </w:pPr>
      <w:r w:rsidRPr="00040F12">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040F12" w:rsidRDefault="00C25398" w:rsidP="00C25398">
      <w:pPr>
        <w:pStyle w:val="EndNoteBibliography"/>
        <w:spacing w:after="240"/>
      </w:pPr>
      <w:r w:rsidRPr="00040F12">
        <w:t>Tucker, C. B., D. Weary, M. Keyserlingk, and K. Beauchemin. 2009. Cow comfort in tie-stalls: Increased depth of shavings or straw bedding increases lying time. J. Dairy Sci. 92:2684-2690.</w:t>
      </w:r>
    </w:p>
    <w:p w14:paraId="0DA8C3D8" w14:textId="77777777" w:rsidR="00C25398" w:rsidRPr="00040F12" w:rsidRDefault="00C25398" w:rsidP="00C25398">
      <w:pPr>
        <w:pStyle w:val="EndNoteBibliography"/>
        <w:spacing w:after="240"/>
      </w:pPr>
      <w:r w:rsidRPr="00040F12">
        <w:t>Tucker, C. B. and D. M. Weary. 2004. Bedding on geotextile mattresses: how much is needed to improve cow comfort? J Dairy Sci 87(9):2889-2895.</w:t>
      </w:r>
    </w:p>
    <w:p w14:paraId="1E6DED25" w14:textId="77777777" w:rsidR="00C25398" w:rsidRPr="00040F12" w:rsidRDefault="00C25398" w:rsidP="00C25398">
      <w:pPr>
        <w:pStyle w:val="EndNoteBibliography"/>
        <w:spacing w:after="240"/>
        <w:rPr>
          <w:szCs w:val="24"/>
        </w:rPr>
      </w:pPr>
      <w:r w:rsidRPr="00040F12">
        <w:rPr>
          <w:szCs w:val="24"/>
        </w:rPr>
        <w:t>University of Minnesota Extension Dairy Team. Using DHIA Records to Benchmark Herd SCC. Accessed Apr. 1, 2024. https://qualitycounts.umn.edu/sites/qualitycounts.umn.edu/files/2022-01/w-mp-5.pdf</w:t>
      </w:r>
    </w:p>
    <w:p w14:paraId="7A2F5657" w14:textId="77777777" w:rsidR="00C25398" w:rsidRPr="00040F12" w:rsidRDefault="00C25398" w:rsidP="00C25398">
      <w:pPr>
        <w:pStyle w:val="EndNoteBibliography"/>
        <w:spacing w:after="240"/>
      </w:pPr>
      <w:r w:rsidRPr="00040F12">
        <w:t>USDA-NRCS. NRCS Climate-Smart Mitigation Activities. Accessed Dec. 14, 2023. https://www.nrcs.usda.gov/conservation-basics/natural-resource-concerns/climate/climate-smart-mitigation-activities.</w:t>
      </w:r>
    </w:p>
    <w:p w14:paraId="051046C3" w14:textId="77777777" w:rsidR="00C25398" w:rsidRPr="00040F12" w:rsidRDefault="00C25398" w:rsidP="00C25398">
      <w:pPr>
        <w:pStyle w:val="EndNoteBibliography"/>
        <w:spacing w:after="240"/>
      </w:pPr>
      <w:r w:rsidRPr="00040F12">
        <w:t>USDA. 2022. Certified Organic Survey, 2021 Summary. Accessed Nov. 10, 2023. https://downloads.usda.library.cornell.edu/usda-esmis/files/zg64tk92g/2z10z137s/bn99bh97r/cenorg22.pdf.</w:t>
      </w:r>
    </w:p>
    <w:p w14:paraId="5C7763C1" w14:textId="77777777" w:rsidR="00C25398" w:rsidRPr="00040F12" w:rsidRDefault="00C25398" w:rsidP="00C25398">
      <w:pPr>
        <w:pStyle w:val="EndNoteBibliography"/>
        <w:rPr>
          <w:szCs w:val="24"/>
        </w:rPr>
      </w:pPr>
      <w:r w:rsidRPr="00040F12">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040F12" w:rsidRDefault="00C25398" w:rsidP="00C25398">
      <w:pPr>
        <w:pStyle w:val="EndNoteBibliography"/>
        <w:spacing w:after="240"/>
      </w:pPr>
      <w:r w:rsidRPr="00040F12">
        <w:t>Wolfe, T., E. Vasseur, T. J. DeVries, and R. Bergeron. 2018. Effects of alternative deep bedding options on dairy cow preference, lying behavior, cleanliness, and teat end contamination. J Dairy Sci 101(1):530-536.</w:t>
      </w:r>
    </w:p>
    <w:p w14:paraId="4B4F61B2" w14:textId="77777777" w:rsidR="00C25398" w:rsidRPr="00040F12" w:rsidRDefault="00C25398" w:rsidP="00C25398">
      <w:pPr>
        <w:pStyle w:val="EndNoteBibliography"/>
        <w:spacing w:after="240"/>
      </w:pPr>
      <w:r w:rsidRPr="00040F12">
        <w:t>Wuytack, A., A. De Visscher, S. Piepers, F. Haesebrouck, and S. De Vliegher. 2020. Fecal non-aureus Staphylococci are a potential cause of bovine intramammary infection. Vet Res 51(1):32.</w:t>
      </w:r>
    </w:p>
    <w:p w14:paraId="3F63C0CE" w14:textId="77777777" w:rsidR="00C25398" w:rsidRPr="00040F12" w:rsidRDefault="00C25398" w:rsidP="00C25398">
      <w:pPr>
        <w:pStyle w:val="EndNoteBibliography"/>
        <w:spacing w:after="240"/>
      </w:pPr>
      <w:r w:rsidRPr="00040F12">
        <w:t>Zadoks, R. N., L. L. Tikofsky, and K. J. Boor. 2005. Ribotyping of Streptococcus uberis from a dairy's environment, bovine feces and milk. Veterinary Microbiology 109(3):257-265.</w:t>
      </w:r>
    </w:p>
    <w:p w14:paraId="70E88230" w14:textId="77777777" w:rsidR="00C25398" w:rsidRPr="00040F12" w:rsidRDefault="00C25398" w:rsidP="00C25398">
      <w:pPr>
        <w:pStyle w:val="EndNoteBibliography"/>
      </w:pPr>
      <w:r w:rsidRPr="00040F12">
        <w:lastRenderedPageBreak/>
        <w:t>Zdanowicz, M., J. A. Shelford, C. B. Tucker, D. M. Weary, and M. A. G. von Keyserlingk. 2004. Bacterial Populations on Teat Ends of Dairy Cows Housed in Free Stalls and Bedded with Either Sand or Sawdust. J. Dairy Sci. 87(6):1694-1701.</w:t>
      </w:r>
    </w:p>
    <w:bookmarkEnd w:id="1070"/>
    <w:p w14:paraId="67ACB1DF" w14:textId="77777777" w:rsidR="004B781B" w:rsidRPr="00040F12" w:rsidRDefault="004B781B" w:rsidP="00EF0AED">
      <w:pPr>
        <w:spacing w:line="480" w:lineRule="auto"/>
        <w:rPr>
          <w:rFonts w:ascii="Times New Roman" w:hAnsi="Times New Roman" w:cs="Times New Roman"/>
          <w:sz w:val="24"/>
          <w:szCs w:val="24"/>
        </w:rPr>
      </w:pPr>
    </w:p>
    <w:p w14:paraId="0ECD20BA" w14:textId="466D3C3C" w:rsidR="00CF677B" w:rsidRPr="00040F12" w:rsidRDefault="00CF677B" w:rsidP="00EF0AED">
      <w:pPr>
        <w:spacing w:line="480" w:lineRule="auto"/>
        <w:rPr>
          <w:rFonts w:ascii="Times New Roman" w:hAnsi="Times New Roman" w:cs="Times New Roman"/>
          <w:b/>
          <w:bCs/>
          <w:sz w:val="24"/>
          <w:szCs w:val="24"/>
        </w:rPr>
      </w:pPr>
      <w:r w:rsidRPr="00040F12">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040F12"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040F12"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Level of parameter, if categorical:</w:t>
            </w:r>
          </w:p>
        </w:tc>
      </w:tr>
      <w:tr w:rsidR="003F729C" w:rsidRPr="00040F12"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040F12" w:rsidRDefault="003F729C" w:rsidP="00F77BE1">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040F12" w:rsidRDefault="003F729C" w:rsidP="00F77BE1">
            <w:pPr>
              <w:spacing w:after="0" w:line="240" w:lineRule="auto"/>
              <w:rPr>
                <w:rFonts w:ascii="Times New Roman" w:eastAsia="Times New Roman" w:hAnsi="Times New Roman" w:cs="Times New Roman"/>
              </w:rPr>
            </w:pPr>
          </w:p>
        </w:tc>
      </w:tr>
      <w:tr w:rsidR="003F729C" w:rsidRPr="00040F12"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040F12"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Freestall; Tiestall</w:t>
            </w:r>
          </w:p>
        </w:tc>
      </w:tr>
      <w:tr w:rsidR="003F729C" w:rsidRPr="00040F12"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040F12"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Holstein; Jersey/Other</w:t>
            </w:r>
          </w:p>
        </w:tc>
      </w:tr>
      <w:tr w:rsidR="003F729C" w:rsidRPr="00040F12"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Herd size </w:t>
            </w:r>
            <w:r w:rsidR="00540A1E" w:rsidRPr="00040F12">
              <w:rPr>
                <w:rFonts w:ascii="Times New Roman" w:eastAsia="Times New Roman" w:hAnsi="Times New Roman" w:cs="Times New Roman"/>
                <w:color w:val="000000"/>
              </w:rPr>
              <w:t xml:space="preserve">group </w:t>
            </w:r>
            <w:r w:rsidRPr="00040F12">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30-55; 56-69; 70-100</w:t>
            </w:r>
          </w:p>
        </w:tc>
      </w:tr>
      <w:tr w:rsidR="003F729C" w:rsidRPr="00040F12"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Excellent; Good; Fair/Poor</w:t>
            </w:r>
          </w:p>
        </w:tc>
      </w:tr>
      <w:tr w:rsidR="003F729C" w:rsidRPr="00040F12"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Good; Fair</w:t>
            </w:r>
          </w:p>
        </w:tc>
      </w:tr>
      <w:tr w:rsidR="003F729C" w:rsidRPr="00040F12"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No</w:t>
            </w:r>
          </w:p>
        </w:tc>
      </w:tr>
      <w:tr w:rsidR="003F729C" w:rsidRPr="00040F12"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Lying surface for cows</w:t>
            </w:r>
            <w:r w:rsidRPr="00040F12">
              <w:rPr>
                <w:rFonts w:ascii="Times New Roman" w:eastAsia="Times New Roman" w:hAnsi="Times New Roman" w:cs="Times New Roman"/>
                <w:color w:val="000000"/>
                <w:vertAlign w:val="superscript"/>
              </w:rPr>
              <w:t>1</w:t>
            </w:r>
            <w:r w:rsidR="00C33859" w:rsidRPr="00040F12">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Deeply-bedded stalls or bedded pack; Stalls with bedding on a mattress or concrete surface</w:t>
            </w:r>
          </w:p>
        </w:tc>
      </w:tr>
      <w:tr w:rsidR="003F729C" w:rsidRPr="00040F12"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040F12" w:rsidRDefault="003F729C" w:rsidP="00F77BE1">
            <w:pPr>
              <w:spacing w:after="0" w:line="240" w:lineRule="auto"/>
              <w:rPr>
                <w:rFonts w:ascii="Times New Roman" w:eastAsia="Times New Roman" w:hAnsi="Times New Roman" w:cs="Times New Roman"/>
                <w:i/>
                <w:iCs/>
                <w:color w:val="000000"/>
              </w:rPr>
            </w:pPr>
            <w:r w:rsidRPr="00040F12">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040F12"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040F12"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040F12" w:rsidRDefault="003F729C" w:rsidP="00F77BE1">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Kiln-dried; Fresh/raw</w:t>
            </w:r>
          </w:p>
        </w:tc>
      </w:tr>
      <w:tr w:rsidR="003F729C" w:rsidRPr="00040F12"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Bedding amendment (</w:t>
            </w:r>
            <w:r w:rsidR="00821BE0" w:rsidRPr="00040F12">
              <w:rPr>
                <w:rFonts w:ascii="Times New Roman" w:eastAsia="Times New Roman" w:hAnsi="Times New Roman" w:cs="Times New Roman"/>
                <w:color w:val="000000"/>
              </w:rPr>
              <w:t>e.g.,</w:t>
            </w:r>
            <w:r w:rsidRPr="00040F12">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No</w:t>
            </w:r>
          </w:p>
        </w:tc>
      </w:tr>
      <w:tr w:rsidR="003F729C" w:rsidRPr="00040F12"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040F12" w:rsidRDefault="003F729C" w:rsidP="00F77BE1">
            <w:pPr>
              <w:spacing w:after="0" w:line="240" w:lineRule="auto"/>
              <w:rPr>
                <w:rFonts w:ascii="Times New Roman" w:eastAsia="Times New Roman" w:hAnsi="Times New Roman" w:cs="Times New Roman"/>
                <w:i/>
                <w:iCs/>
                <w:color w:val="000000"/>
              </w:rPr>
            </w:pPr>
            <w:r w:rsidRPr="00040F12">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040F12"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040F12"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040F12"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040F12"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040F12" w:rsidRDefault="003F729C" w:rsidP="00F77BE1">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040F12" w:rsidRDefault="001F4DDF"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No</w:t>
            </w:r>
          </w:p>
        </w:tc>
      </w:tr>
      <w:tr w:rsidR="003F729C" w:rsidRPr="00040F12"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 Sometimes/Temp.; Never</w:t>
            </w:r>
          </w:p>
        </w:tc>
      </w:tr>
      <w:tr w:rsidR="003F729C" w:rsidRPr="00040F12"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Routinely culture mastitic milk</w:t>
            </w:r>
          </w:p>
        </w:tc>
        <w:tc>
          <w:tcPr>
            <w:tcW w:w="3690" w:type="dxa"/>
            <w:tcBorders>
              <w:top w:val="nil"/>
              <w:left w:val="nil"/>
              <w:bottom w:val="nil"/>
              <w:right w:val="nil"/>
            </w:tcBorders>
            <w:shd w:val="clear" w:color="auto" w:fill="auto"/>
            <w:noWrap/>
            <w:vAlign w:val="bottom"/>
          </w:tcPr>
          <w:p w14:paraId="6E414F67"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Always/Sometimes; Never</w:t>
            </w:r>
          </w:p>
        </w:tc>
      </w:tr>
      <w:tr w:rsidR="003F729C" w:rsidRPr="00040F12"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Always/Sometimes; Never</w:t>
            </w:r>
          </w:p>
        </w:tc>
      </w:tr>
      <w:tr w:rsidR="003F729C" w:rsidRPr="00040F12"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040F12" w:rsidRDefault="008F6DE1"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Ever perform culture of</w:t>
            </w:r>
            <w:r w:rsidR="003F729C" w:rsidRPr="00040F12">
              <w:rPr>
                <w:rFonts w:ascii="Times New Roman" w:eastAsia="Times New Roman" w:hAnsi="Times New Roman" w:cs="Times New Roman"/>
                <w:color w:val="000000"/>
              </w:rPr>
              <w:t xml:space="preserve"> mastitic cows</w:t>
            </w:r>
          </w:p>
        </w:tc>
        <w:tc>
          <w:tcPr>
            <w:tcW w:w="3690" w:type="dxa"/>
            <w:tcBorders>
              <w:top w:val="nil"/>
              <w:left w:val="nil"/>
              <w:bottom w:val="nil"/>
              <w:right w:val="nil"/>
            </w:tcBorders>
            <w:shd w:val="clear" w:color="auto" w:fill="auto"/>
            <w:noWrap/>
            <w:vAlign w:val="bottom"/>
          </w:tcPr>
          <w:p w14:paraId="468E080E" w14:textId="3D932FA5" w:rsidR="003F729C" w:rsidRPr="00040F12" w:rsidRDefault="008F6DE1"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w:t>
            </w:r>
            <w:r w:rsidR="003F729C" w:rsidRPr="00040F12">
              <w:rPr>
                <w:rFonts w:ascii="Times New Roman" w:eastAsia="Times New Roman" w:hAnsi="Times New Roman" w:cs="Times New Roman"/>
                <w:color w:val="000000"/>
              </w:rPr>
              <w:t>; Never culture</w:t>
            </w:r>
          </w:p>
        </w:tc>
      </w:tr>
      <w:tr w:rsidR="003F729C" w:rsidRPr="00040F12"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Use intramammary product at dry-off (</w:t>
            </w:r>
            <w:r w:rsidR="00434826" w:rsidRPr="00040F12">
              <w:rPr>
                <w:rFonts w:ascii="Times New Roman" w:eastAsia="Times New Roman" w:hAnsi="Times New Roman" w:cs="Times New Roman"/>
                <w:color w:val="000000"/>
              </w:rPr>
              <w:t>OMRI-listed</w:t>
            </w:r>
            <w:r w:rsidRPr="00040F12">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No</w:t>
            </w:r>
          </w:p>
        </w:tc>
      </w:tr>
      <w:tr w:rsidR="003F729C" w:rsidRPr="00040F12"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All lactating cows regularly/ Occasionally as needed; No</w:t>
            </w:r>
          </w:p>
        </w:tc>
      </w:tr>
      <w:tr w:rsidR="003F729C" w:rsidRPr="00040F12"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Glove use</w:t>
            </w:r>
            <w:r w:rsidR="00775113" w:rsidRPr="00040F12">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All milkers consistently; Inconsistently/No </w:t>
            </w:r>
          </w:p>
        </w:tc>
      </w:tr>
      <w:tr w:rsidR="003F729C" w:rsidRPr="00040F12"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040F12" w:rsidRDefault="003F729C" w:rsidP="00F77BE1">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Check for clinical mastitis by noticing abnormal cow/abnormal udder and forestripping</w:t>
            </w:r>
          </w:p>
        </w:tc>
        <w:tc>
          <w:tcPr>
            <w:tcW w:w="3690" w:type="dxa"/>
            <w:tcBorders>
              <w:top w:val="nil"/>
              <w:left w:val="nil"/>
              <w:bottom w:val="nil"/>
              <w:right w:val="nil"/>
            </w:tcBorders>
            <w:shd w:val="clear" w:color="auto" w:fill="auto"/>
            <w:noWrap/>
            <w:vAlign w:val="bottom"/>
          </w:tcPr>
          <w:p w14:paraId="4FBCC98D"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No</w:t>
            </w:r>
          </w:p>
        </w:tc>
      </w:tr>
      <w:tr w:rsidR="003F729C" w:rsidRPr="00040F12"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040F12" w:rsidRDefault="003F729C" w:rsidP="00F77BE1">
            <w:pPr>
              <w:spacing w:after="0" w:line="240" w:lineRule="auto"/>
              <w:rPr>
                <w:rFonts w:ascii="Times New Roman" w:eastAsia="Times New Roman" w:hAnsi="Times New Roman" w:cs="Times New Roman"/>
                <w:vertAlign w:val="superscript"/>
              </w:rPr>
            </w:pPr>
            <w:r w:rsidRPr="00040F12">
              <w:rPr>
                <w:rFonts w:ascii="Times New Roman" w:eastAsia="Times New Roman" w:hAnsi="Times New Roman" w:cs="Times New Roman"/>
                <w:color w:val="000000"/>
              </w:rPr>
              <w:t>Type of milking system used</w:t>
            </w:r>
            <w:r w:rsidR="00080C3F" w:rsidRPr="00040F12">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Parlor; Tiestall</w:t>
            </w:r>
          </w:p>
        </w:tc>
      </w:tr>
      <w:tr w:rsidR="003F729C" w:rsidRPr="00040F12"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Farm-level udder hygiene </w:t>
            </w:r>
            <w:r w:rsidR="00775113" w:rsidRPr="00040F12">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040F12" w:rsidRDefault="003F729C" w:rsidP="00F77BE1">
            <w:pPr>
              <w:spacing w:after="0" w:line="240" w:lineRule="auto"/>
              <w:rPr>
                <w:rFonts w:ascii="Times New Roman" w:eastAsia="Times New Roman" w:hAnsi="Times New Roman" w:cs="Times New Roman"/>
                <w:b/>
                <w:bCs/>
                <w:color w:val="000000"/>
              </w:rPr>
            </w:pPr>
          </w:p>
        </w:tc>
      </w:tr>
      <w:tr w:rsidR="003F729C" w:rsidRPr="00040F12"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040F12"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040F12" w:rsidRDefault="00775113"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Average </w:t>
            </w:r>
            <w:r w:rsidR="003F729C" w:rsidRPr="00040F12">
              <w:rPr>
                <w:rFonts w:ascii="Times New Roman" w:eastAsia="Times New Roman" w:hAnsi="Times New Roman" w:cs="Times New Roman"/>
                <w:color w:val="000000"/>
              </w:rPr>
              <w:t>udder hygiene</w:t>
            </w:r>
            <w:r w:rsidRPr="00040F12">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040F12"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040F12" w:rsidRDefault="003F729C" w:rsidP="00F77BE1">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Prop.</w:t>
            </w:r>
            <w:r w:rsidR="00B62758" w:rsidRPr="00040F12">
              <w:rPr>
                <w:rFonts w:ascii="Times New Roman" w:eastAsia="Times New Roman" w:hAnsi="Times New Roman" w:cs="Times New Roman"/>
              </w:rPr>
              <w:t xml:space="preserve"> </w:t>
            </w:r>
            <w:r w:rsidRPr="00040F12">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040F12" w:rsidRDefault="003F729C" w:rsidP="00F77BE1">
            <w:pPr>
              <w:spacing w:after="0" w:line="240" w:lineRule="auto"/>
              <w:rPr>
                <w:rFonts w:ascii="Times New Roman" w:eastAsia="Times New Roman" w:hAnsi="Times New Roman" w:cs="Times New Roman"/>
                <w:color w:val="000000"/>
              </w:rPr>
            </w:pPr>
          </w:p>
        </w:tc>
      </w:tr>
      <w:tr w:rsidR="003F729C" w:rsidRPr="00040F12"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040F12" w:rsidRDefault="003F729C" w:rsidP="00F77BE1">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vertAlign w:val="superscript"/>
              </w:rPr>
              <w:t>1</w:t>
            </w:r>
            <w:r w:rsidRPr="00040F12">
              <w:rPr>
                <w:rFonts w:ascii="Times New Roman" w:eastAsia="Times New Roman" w:hAnsi="Times New Roman" w:cs="Times New Roman"/>
                <w:color w:val="000000"/>
              </w:rPr>
              <w:t xml:space="preserve"> If freestall or tiestall, producer asked if used deeply-bedded stalls</w:t>
            </w:r>
          </w:p>
        </w:tc>
      </w:tr>
      <w:tr w:rsidR="00732D54" w:rsidRPr="00040F12"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040F12" w:rsidRDefault="00732D54" w:rsidP="00732D54">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2</w:t>
            </w:r>
            <w:r w:rsidRPr="00040F12">
              <w:rPr>
                <w:rFonts w:ascii="Times New Roman" w:eastAsia="Times New Roman" w:hAnsi="Times New Roman" w:cs="Times New Roman"/>
                <w:color w:val="000000"/>
              </w:rPr>
              <w:t xml:space="preserve"> OMRI</w:t>
            </w:r>
            <w:r w:rsidR="00080C3F" w:rsidRPr="00040F12">
              <w:rPr>
                <w:rFonts w:ascii="Times New Roman" w:eastAsia="Times New Roman" w:hAnsi="Times New Roman" w:cs="Times New Roman"/>
                <w:color w:val="000000"/>
              </w:rPr>
              <w:t>: Organic Materials Review Institute</w:t>
            </w:r>
          </w:p>
        </w:tc>
      </w:tr>
      <w:tr w:rsidR="00732D54" w:rsidRPr="00040F12"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040F12" w:rsidRDefault="00732D54" w:rsidP="00732D54">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3</w:t>
            </w:r>
            <w:r w:rsidRPr="00040F12">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040F12" w:rsidRDefault="00EE7129" w:rsidP="00EF0AED">
      <w:pPr>
        <w:spacing w:line="480" w:lineRule="auto"/>
        <w:rPr>
          <w:rFonts w:ascii="Times New Roman" w:hAnsi="Times New Roman" w:cs="Times New Roman"/>
          <w:b/>
          <w:bCs/>
          <w:sz w:val="24"/>
          <w:szCs w:val="24"/>
        </w:rPr>
      </w:pPr>
    </w:p>
    <w:p w14:paraId="1EB2C657" w14:textId="77777777" w:rsidR="00AC5334" w:rsidRPr="00040F12"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040F12"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040F12" w:rsidRDefault="006F68A4" w:rsidP="00F83D50">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Table </w:t>
            </w:r>
            <w:r w:rsidR="00C33859" w:rsidRPr="00040F12">
              <w:rPr>
                <w:rFonts w:ascii="Times New Roman" w:eastAsia="Times New Roman" w:hAnsi="Times New Roman" w:cs="Times New Roman"/>
                <w:color w:val="000000"/>
              </w:rPr>
              <w:t>2</w:t>
            </w:r>
            <w:r w:rsidRPr="00040F12">
              <w:rPr>
                <w:rFonts w:ascii="Times New Roman" w:eastAsia="Times New Roman" w:hAnsi="Times New Roman" w:cs="Times New Roman"/>
                <w:color w:val="000000"/>
              </w:rPr>
              <w:t xml:space="preserve">. Objective 1: </w:t>
            </w:r>
            <w:r w:rsidR="00826FD4" w:rsidRPr="00040F12">
              <w:rPr>
                <w:rFonts w:ascii="Times New Roman" w:eastAsia="Times New Roman" w:hAnsi="Times New Roman" w:cs="Times New Roman"/>
                <w:color w:val="000000"/>
              </w:rPr>
              <w:t>Descriptive</w:t>
            </w:r>
            <w:r w:rsidR="00FB1710" w:rsidRPr="00040F12">
              <w:rPr>
                <w:rFonts w:ascii="Times New Roman" w:eastAsia="Times New Roman" w:hAnsi="Times New Roman" w:cs="Times New Roman"/>
                <w:color w:val="000000"/>
              </w:rPr>
              <w:t xml:space="preserve"> and univariable</w:t>
            </w:r>
            <w:r w:rsidR="00826FD4" w:rsidRPr="00040F12">
              <w:rPr>
                <w:rFonts w:ascii="Times New Roman" w:eastAsia="Times New Roman" w:hAnsi="Times New Roman" w:cs="Times New Roman"/>
                <w:color w:val="000000"/>
              </w:rPr>
              <w:t xml:space="preserve"> results for </w:t>
            </w:r>
            <w:r w:rsidRPr="00040F12">
              <w:rPr>
                <w:rFonts w:ascii="Times New Roman" w:eastAsia="Times New Roman" w:hAnsi="Times New Roman" w:cs="Times New Roman"/>
                <w:color w:val="000000"/>
              </w:rPr>
              <w:t>bulk tank milk aerobic culture outcomes by facility type</w:t>
            </w:r>
            <w:r w:rsidRPr="00040F12">
              <w:rPr>
                <w:rFonts w:ascii="Times New Roman" w:eastAsia="Times New Roman" w:hAnsi="Times New Roman" w:cs="Times New Roman"/>
              </w:rPr>
              <w:t xml:space="preserve"> [median (</w:t>
            </w:r>
            <w:r w:rsidR="00240C61" w:rsidRPr="00040F12">
              <w:rPr>
                <w:rFonts w:ascii="Times New Roman" w:eastAsia="Times New Roman" w:hAnsi="Times New Roman" w:cs="Times New Roman"/>
              </w:rPr>
              <w:t>range</w:t>
            </w:r>
            <w:r w:rsidRPr="00040F12">
              <w:rPr>
                <w:rFonts w:ascii="Times New Roman" w:eastAsia="Times New Roman" w:hAnsi="Times New Roman" w:cs="Times New Roman"/>
              </w:rPr>
              <w:t>)].</w:t>
            </w:r>
            <w:r w:rsidR="007A2D3E" w:rsidRPr="00040F12">
              <w:rPr>
                <w:rFonts w:ascii="Times New Roman" w:eastAsia="Times New Roman" w:hAnsi="Times New Roman" w:cs="Times New Roman"/>
              </w:rPr>
              <w:t xml:space="preserve"> </w:t>
            </w:r>
            <w:r w:rsidR="007A2D3E" w:rsidRPr="00040F12">
              <w:rPr>
                <w:rFonts w:ascii="Times New Roman" w:eastAsia="Times New Roman" w:hAnsi="Times New Roman" w:cs="Times New Roman"/>
                <w:i/>
                <w:iCs/>
              </w:rPr>
              <w:t>P-</w:t>
            </w:r>
            <w:r w:rsidR="007A2D3E" w:rsidRPr="00040F12">
              <w:rPr>
                <w:rFonts w:ascii="Times New Roman" w:eastAsia="Times New Roman" w:hAnsi="Times New Roman" w:cs="Times New Roman"/>
              </w:rPr>
              <w:t xml:space="preserve">value is for </w:t>
            </w:r>
            <w:r w:rsidR="007A2D3E" w:rsidRPr="00040F12">
              <w:rPr>
                <w:rFonts w:ascii="Times New Roman" w:eastAsia="Times New Roman" w:hAnsi="Times New Roman" w:cs="Times New Roman"/>
                <w:color w:val="000000"/>
              </w:rPr>
              <w:t>Kruskal-Wallis test by facility type</w:t>
            </w:r>
            <w:r w:rsidR="00657A80" w:rsidRPr="00040F12">
              <w:rPr>
                <w:rFonts w:ascii="Times New Roman" w:eastAsia="Times New Roman" w:hAnsi="Times New Roman" w:cs="Times New Roman"/>
                <w:color w:val="000000"/>
              </w:rPr>
              <w:t xml:space="preserve"> grouping</w:t>
            </w:r>
          </w:p>
        </w:tc>
      </w:tr>
      <w:tr w:rsidR="009A17D1" w:rsidRPr="00040F12"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040F12" w:rsidRDefault="00DB169E" w:rsidP="00F83D50">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Bacteria group (cfu/mL)</w:t>
            </w:r>
          </w:p>
        </w:tc>
        <w:tc>
          <w:tcPr>
            <w:tcW w:w="1440" w:type="dxa"/>
            <w:tcBorders>
              <w:top w:val="nil"/>
              <w:left w:val="nil"/>
              <w:bottom w:val="nil"/>
              <w:right w:val="nil"/>
            </w:tcBorders>
            <w:vAlign w:val="bottom"/>
          </w:tcPr>
          <w:p w14:paraId="3E93825A"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Overall         </w:t>
            </w:r>
            <w:proofErr w:type="gramStart"/>
            <w:r w:rsidRPr="00040F12">
              <w:rPr>
                <w:rFonts w:ascii="Times New Roman" w:eastAsia="Times New Roman" w:hAnsi="Times New Roman" w:cs="Times New Roman"/>
                <w:color w:val="000000"/>
              </w:rPr>
              <w:t xml:space="preserve">   (</w:t>
            </w:r>
            <w:proofErr w:type="gramEnd"/>
            <w:r w:rsidRPr="00040F12">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Tiestalls </w:t>
            </w:r>
            <w:r w:rsidR="005563DB" w:rsidRPr="00040F12">
              <w:rPr>
                <w:rFonts w:ascii="Times New Roman" w:eastAsia="Times New Roman" w:hAnsi="Times New Roman" w:cs="Times New Roman"/>
                <w:color w:val="000000"/>
              </w:rPr>
              <w:t xml:space="preserve">       </w:t>
            </w:r>
            <w:proofErr w:type="gramStart"/>
            <w:r w:rsidR="005563DB" w:rsidRPr="00040F12">
              <w:rPr>
                <w:rFonts w:ascii="Times New Roman" w:eastAsia="Times New Roman" w:hAnsi="Times New Roman" w:cs="Times New Roman"/>
                <w:color w:val="000000"/>
              </w:rPr>
              <w:t xml:space="preserve">   </w:t>
            </w:r>
            <w:r w:rsidRPr="00040F12">
              <w:rPr>
                <w:rFonts w:ascii="Times New Roman" w:eastAsia="Times New Roman" w:hAnsi="Times New Roman" w:cs="Times New Roman"/>
                <w:color w:val="000000"/>
              </w:rPr>
              <w:t>(</w:t>
            </w:r>
            <w:proofErr w:type="gramEnd"/>
            <w:r w:rsidRPr="00040F12">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Freestalls     </w:t>
            </w:r>
            <w:proofErr w:type="gramStart"/>
            <w:r w:rsidRPr="00040F12">
              <w:rPr>
                <w:rFonts w:ascii="Times New Roman" w:eastAsia="Times New Roman" w:hAnsi="Times New Roman" w:cs="Times New Roman"/>
                <w:color w:val="000000"/>
              </w:rPr>
              <w:t xml:space="preserve">   (</w:t>
            </w:r>
            <w:proofErr w:type="gramEnd"/>
            <w:r w:rsidRPr="00040F12">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i/>
                <w:iCs/>
                <w:color w:val="000000"/>
              </w:rPr>
              <w:t>P-</w:t>
            </w:r>
            <w:r w:rsidRPr="00040F12">
              <w:rPr>
                <w:rFonts w:ascii="Times New Roman" w:eastAsia="Times New Roman" w:hAnsi="Times New Roman" w:cs="Times New Roman"/>
                <w:color w:val="000000"/>
              </w:rPr>
              <w:t>value</w:t>
            </w:r>
          </w:p>
        </w:tc>
      </w:tr>
      <w:tr w:rsidR="00ED0830" w:rsidRPr="00040F12"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040F12" w:rsidRDefault="006F68A4" w:rsidP="00F83D50">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i/>
                <w:iCs/>
                <w:color w:val="000000"/>
              </w:rPr>
              <w:t>Staph.</w:t>
            </w:r>
            <w:r w:rsidRPr="00040F12">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65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0-665</w:t>
            </w:r>
            <w:r w:rsidR="00CE154B"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40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0-130</w:t>
            </w:r>
            <w:r w:rsidR="00CE154B" w:rsidRPr="00040F12">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85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15-665</w:t>
            </w:r>
            <w:r w:rsidR="00CE154B"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67.5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5-125</w:t>
            </w:r>
            <w:r w:rsidR="00CE154B" w:rsidRPr="00040F12">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0.62</w:t>
            </w:r>
          </w:p>
        </w:tc>
      </w:tr>
      <w:tr w:rsidR="00ED0830" w:rsidRPr="00040F12"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040F12" w:rsidRDefault="006F68A4" w:rsidP="00F83D50">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i/>
                <w:iCs/>
                <w:color w:val="000000"/>
              </w:rPr>
              <w:t>Strep.</w:t>
            </w:r>
            <w:r w:rsidRPr="00040F12">
              <w:rPr>
                <w:rFonts w:ascii="Times New Roman" w:eastAsia="Times New Roman" w:hAnsi="Times New Roman" w:cs="Times New Roman"/>
                <w:color w:val="000000"/>
              </w:rPr>
              <w:t xml:space="preserve"> a</w:t>
            </w:r>
            <w:r w:rsidR="00506746" w:rsidRPr="00040F12">
              <w:rPr>
                <w:rFonts w:ascii="Times New Roman" w:eastAsia="Times New Roman" w:hAnsi="Times New Roman" w:cs="Times New Roman"/>
                <w:color w:val="000000"/>
              </w:rPr>
              <w:t xml:space="preserve">nd </w:t>
            </w:r>
            <w:r w:rsidRPr="00040F12">
              <w:rPr>
                <w:rFonts w:ascii="Times New Roman" w:eastAsia="Times New Roman" w:hAnsi="Times New Roman" w:cs="Times New Roman"/>
                <w:color w:val="000000"/>
              </w:rPr>
              <w:t xml:space="preserve">strep-like </w:t>
            </w:r>
            <w:r w:rsidR="00506746" w:rsidRPr="00040F12">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45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10-1250</w:t>
            </w:r>
            <w:r w:rsidR="00CE154B"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35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10-80</w:t>
            </w:r>
            <w:r w:rsidR="00CE154B" w:rsidRPr="00040F12">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167.5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20-1250</w:t>
            </w:r>
            <w:r w:rsidR="00CE154B"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32.5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25-260</w:t>
            </w:r>
            <w:r w:rsidR="00CE154B" w:rsidRPr="00040F12">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0.10</w:t>
            </w:r>
          </w:p>
        </w:tc>
      </w:tr>
      <w:tr w:rsidR="009A17D1" w:rsidRPr="00040F12"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040F12" w:rsidRDefault="006F68A4" w:rsidP="00F83D50">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i/>
                <w:iCs/>
                <w:color w:val="000000"/>
              </w:rPr>
              <w:t>Staph. aureus</w:t>
            </w:r>
            <w:r w:rsidRPr="00040F12">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30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0-320</w:t>
            </w:r>
            <w:r w:rsidR="00CE154B"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0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0-30</w:t>
            </w:r>
            <w:r w:rsidR="00CE154B" w:rsidRPr="00040F12">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47.5 </w:t>
            </w:r>
            <w:r w:rsidR="00CE154B"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0-320</w:t>
            </w:r>
            <w:r w:rsidR="00CE154B"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42.5 </w:t>
            </w:r>
            <w:r w:rsidR="00A044AA"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0-100</w:t>
            </w:r>
            <w:r w:rsidR="00A044AA" w:rsidRPr="00040F12">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0.19</w:t>
            </w:r>
          </w:p>
        </w:tc>
      </w:tr>
      <w:tr w:rsidR="00ED0830" w:rsidRPr="00040F12"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040F12" w:rsidRDefault="006F68A4" w:rsidP="00F83D50">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 (</w:t>
            </w:r>
            <w:r w:rsidR="00BB7444" w:rsidRPr="00040F12">
              <w:rPr>
                <w:rFonts w:ascii="Times New Roman" w:eastAsia="Times New Roman" w:hAnsi="Times New Roman" w:cs="Times New Roman"/>
                <w:color w:val="000000"/>
              </w:rPr>
              <w:t>0-5</w:t>
            </w:r>
            <w:r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 (0-</w:t>
            </w:r>
            <w:r w:rsidR="00BB7444" w:rsidRPr="00040F12">
              <w:rPr>
                <w:rFonts w:ascii="Times New Roman" w:eastAsia="Times New Roman" w:hAnsi="Times New Roman" w:cs="Times New Roman"/>
                <w:color w:val="000000"/>
              </w:rPr>
              <w:t>5</w:t>
            </w:r>
            <w:r w:rsidRPr="00040F12">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 (</w:t>
            </w:r>
            <w:r w:rsidR="00BB7444" w:rsidRPr="00040F12">
              <w:rPr>
                <w:rFonts w:ascii="Times New Roman" w:eastAsia="Times New Roman" w:hAnsi="Times New Roman" w:cs="Times New Roman"/>
                <w:color w:val="000000"/>
              </w:rPr>
              <w:t>0-5</w:t>
            </w:r>
            <w:r w:rsidRPr="00040F12">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 </w:t>
            </w:r>
            <w:r w:rsidR="00BB7444" w:rsidRPr="00040F12">
              <w:rPr>
                <w:rFonts w:ascii="Times New Roman" w:eastAsia="Times New Roman" w:hAnsi="Times New Roman" w:cs="Times New Roman"/>
                <w:color w:val="000000"/>
              </w:rPr>
              <w:t>0</w:t>
            </w:r>
            <w:r w:rsidRPr="00040F12">
              <w:rPr>
                <w:rFonts w:ascii="Times New Roman" w:eastAsia="Times New Roman" w:hAnsi="Times New Roman" w:cs="Times New Roman"/>
                <w:color w:val="000000"/>
              </w:rPr>
              <w:t xml:space="preserve"> (</w:t>
            </w:r>
            <w:r w:rsidR="00BB7444" w:rsidRPr="00040F12">
              <w:rPr>
                <w:rFonts w:ascii="Times New Roman" w:eastAsia="Times New Roman" w:hAnsi="Times New Roman" w:cs="Times New Roman"/>
                <w:color w:val="000000"/>
              </w:rPr>
              <w:t>0-5</w:t>
            </w:r>
            <w:r w:rsidRPr="00040F12">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040F12" w:rsidRDefault="006F68A4" w:rsidP="00F83D50">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0.82</w:t>
            </w:r>
          </w:p>
        </w:tc>
      </w:tr>
    </w:tbl>
    <w:p w14:paraId="16C1567C" w14:textId="77777777" w:rsidR="006F68A4" w:rsidRPr="00040F12" w:rsidRDefault="006F68A4" w:rsidP="00EF0AED">
      <w:pPr>
        <w:spacing w:line="480" w:lineRule="auto"/>
        <w:rPr>
          <w:rFonts w:ascii="Times New Roman" w:hAnsi="Times New Roman" w:cs="Times New Roman"/>
          <w:b/>
          <w:bCs/>
          <w:sz w:val="24"/>
          <w:szCs w:val="24"/>
        </w:rPr>
      </w:pPr>
    </w:p>
    <w:p w14:paraId="51D298DB" w14:textId="77777777" w:rsidR="00E10BDE" w:rsidRPr="00040F12" w:rsidRDefault="00E10BDE">
      <w:pPr>
        <w:rPr>
          <w:rFonts w:ascii="Times New Roman" w:hAnsi="Times New Roman" w:cs="Times New Roman"/>
          <w:b/>
          <w:bCs/>
          <w:sz w:val="24"/>
          <w:szCs w:val="24"/>
        </w:rPr>
      </w:pPr>
    </w:p>
    <w:p w14:paraId="5490FC17" w14:textId="77777777" w:rsidR="00A81C37" w:rsidRPr="00040F12"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40F12"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40F12" w:rsidRDefault="005D17DE"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Table 3. Objective 1: </w:t>
            </w:r>
            <w:r w:rsidR="00826FD4" w:rsidRPr="00040F12">
              <w:rPr>
                <w:rFonts w:ascii="Times New Roman" w:eastAsia="Times New Roman" w:hAnsi="Times New Roman" w:cs="Times New Roman"/>
                <w:color w:val="000000"/>
              </w:rPr>
              <w:t>Descriptive results for</w:t>
            </w:r>
            <w:r w:rsidRPr="00040F12">
              <w:rPr>
                <w:rFonts w:ascii="Times New Roman" w:eastAsia="Times New Roman" w:hAnsi="Times New Roman" w:cs="Times New Roman"/>
                <w:color w:val="000000"/>
              </w:rPr>
              <w:t xml:space="preserve"> </w:t>
            </w:r>
            <w:r w:rsidR="006B5EE8" w:rsidRPr="00040F12">
              <w:rPr>
                <w:rFonts w:ascii="Times New Roman" w:eastAsia="Times New Roman" w:hAnsi="Times New Roman" w:cs="Times New Roman"/>
                <w:color w:val="000000"/>
              </w:rPr>
              <w:t xml:space="preserve">milk quality, </w:t>
            </w:r>
            <w:r w:rsidRPr="00040F12">
              <w:rPr>
                <w:rFonts w:ascii="Times New Roman" w:eastAsia="Times New Roman" w:hAnsi="Times New Roman" w:cs="Times New Roman"/>
                <w:color w:val="000000"/>
              </w:rPr>
              <w:t xml:space="preserve">udder health and production outcomes by facility type </w:t>
            </w:r>
            <w:r w:rsidRPr="00040F12">
              <w:rPr>
                <w:rFonts w:ascii="Times New Roman" w:eastAsia="Times New Roman" w:hAnsi="Times New Roman" w:cs="Times New Roman"/>
              </w:rPr>
              <w:t>[mean (95%CI)]</w:t>
            </w:r>
          </w:p>
        </w:tc>
      </w:tr>
      <w:tr w:rsidR="005D17DE" w:rsidRPr="00040F12"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40F12" w:rsidRDefault="005D17DE"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Freestalls</w:t>
            </w:r>
          </w:p>
        </w:tc>
      </w:tr>
      <w:tr w:rsidR="005D17DE" w:rsidRPr="00040F12"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40F12" w:rsidRDefault="005D17DE" w:rsidP="00510A25">
            <w:pPr>
              <w:spacing w:after="0" w:line="240" w:lineRule="auto"/>
              <w:rPr>
                <w:rFonts w:ascii="Times New Roman" w:eastAsia="Times New Roman" w:hAnsi="Times New Roman" w:cs="Times New Roman"/>
                <w:color w:val="FF0000"/>
              </w:rPr>
            </w:pPr>
            <w:r w:rsidRPr="00040F12">
              <w:rPr>
                <w:rFonts w:ascii="Times New Roman" w:eastAsia="Times New Roman" w:hAnsi="Times New Roman" w:cs="Times New Roman"/>
                <w:color w:val="000000"/>
              </w:rPr>
              <w:t>BTSCC (log</w:t>
            </w:r>
            <w:r w:rsidRPr="00040F12">
              <w:rPr>
                <w:rFonts w:ascii="Times New Roman" w:eastAsia="Times New Roman" w:hAnsi="Times New Roman" w:cs="Times New Roman"/>
                <w:color w:val="000000"/>
                <w:vertAlign w:val="subscript"/>
              </w:rPr>
              <w:t>10</w:t>
            </w:r>
            <w:r w:rsidRPr="00040F12">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40F12" w:rsidRDefault="005D17DE" w:rsidP="00510A25">
            <w:pPr>
              <w:spacing w:after="0" w:line="240" w:lineRule="auto"/>
              <w:jc w:val="center"/>
              <w:rPr>
                <w:rFonts w:ascii="Times New Roman" w:eastAsia="Times New Roman" w:hAnsi="Times New Roman" w:cs="Times New Roman"/>
                <w:color w:val="FF0000"/>
              </w:rPr>
            </w:pPr>
            <w:r w:rsidRPr="00040F12">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40F12" w:rsidRDefault="005D17DE" w:rsidP="00510A25">
            <w:pPr>
              <w:spacing w:after="0" w:line="240" w:lineRule="auto"/>
              <w:jc w:val="center"/>
              <w:rPr>
                <w:rFonts w:ascii="Times New Roman" w:eastAsia="Times New Roman" w:hAnsi="Times New Roman" w:cs="Times New Roman"/>
                <w:color w:val="FF0000"/>
              </w:rPr>
            </w:pPr>
            <w:r w:rsidRPr="00040F12">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40F12" w:rsidRDefault="005D17DE" w:rsidP="00510A25">
            <w:pPr>
              <w:spacing w:after="0"/>
              <w:jc w:val="center"/>
              <w:rPr>
                <w:rFonts w:ascii="Times New Roman" w:hAnsi="Times New Roman" w:cs="Times New Roman"/>
                <w:color w:val="FF0000"/>
              </w:rPr>
            </w:pPr>
            <w:r w:rsidRPr="00040F12">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40F12" w:rsidRDefault="005D17DE" w:rsidP="00510A25">
            <w:pPr>
              <w:spacing w:after="0" w:line="240" w:lineRule="auto"/>
              <w:jc w:val="center"/>
              <w:rPr>
                <w:rFonts w:ascii="Times New Roman" w:eastAsia="Times New Roman" w:hAnsi="Times New Roman" w:cs="Times New Roman"/>
                <w:color w:val="FF0000"/>
              </w:rPr>
            </w:pPr>
            <w:r w:rsidRPr="00040F12">
              <w:rPr>
                <w:rFonts w:ascii="Times New Roman" w:eastAsia="Times New Roman" w:hAnsi="Times New Roman" w:cs="Times New Roman"/>
              </w:rPr>
              <w:t>n = 6</w:t>
            </w:r>
          </w:p>
        </w:tc>
      </w:tr>
      <w:tr w:rsidR="006B5EE8" w:rsidRPr="00040F12"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40F12"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rPr>
              <w:t>5.21 (5.09-5.33)</w:t>
            </w:r>
          </w:p>
        </w:tc>
      </w:tr>
      <w:tr w:rsidR="005D17DE" w:rsidRPr="00040F12"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40F12" w:rsidRDefault="005D17DE"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 newly elevated SCS</w:t>
            </w:r>
            <w:r w:rsidRPr="00040F12">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6</w:t>
            </w:r>
          </w:p>
        </w:tc>
      </w:tr>
      <w:tr w:rsidR="006B5EE8" w:rsidRPr="00040F12"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40F12"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40F12" w:rsidRDefault="005D17DE" w:rsidP="00510A25">
            <w:pPr>
              <w:spacing w:after="0" w:line="240" w:lineRule="auto"/>
              <w:jc w:val="center"/>
              <w:rPr>
                <w:rFonts w:ascii="Times New Roman" w:eastAsia="Times New Roman" w:hAnsi="Times New Roman" w:cs="Times New Roman"/>
              </w:rPr>
            </w:pPr>
            <w:r w:rsidRPr="00040F12">
              <w:rPr>
                <w:rFonts w:ascii="Times New Roman" w:hAnsi="Times New Roman" w:cs="Times New Roman"/>
                <w:color w:val="000000"/>
              </w:rPr>
              <w:t>5.6 (3.0-8.3)</w:t>
            </w:r>
          </w:p>
        </w:tc>
      </w:tr>
      <w:tr w:rsidR="005D17DE" w:rsidRPr="00040F12"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40F12" w:rsidRDefault="005D17DE"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 chronically elevated SCS</w:t>
            </w:r>
            <w:r w:rsidRPr="00040F12">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6</w:t>
            </w:r>
          </w:p>
        </w:tc>
      </w:tr>
      <w:tr w:rsidR="00362345" w:rsidRPr="00040F12"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40F12"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12.0 (6.7-17.3)</w:t>
            </w:r>
          </w:p>
        </w:tc>
      </w:tr>
      <w:tr w:rsidR="005D17DE" w:rsidRPr="00040F12"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40F12" w:rsidRDefault="005D17DE"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 SCS ≥ 4.0 current test</w:t>
            </w:r>
            <w:r w:rsidRPr="00040F12">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6</w:t>
            </w:r>
          </w:p>
        </w:tc>
      </w:tr>
      <w:tr w:rsidR="006D406B" w:rsidRPr="00040F12"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40F12"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23.7 (16.9-30.5)</w:t>
            </w:r>
          </w:p>
        </w:tc>
      </w:tr>
      <w:tr w:rsidR="005D17DE" w:rsidRPr="00040F12"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40F12" w:rsidRDefault="005D17DE"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Avg. SCS</w:t>
            </w:r>
            <w:r w:rsidRPr="00040F12">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6</w:t>
            </w:r>
          </w:p>
        </w:tc>
      </w:tr>
      <w:tr w:rsidR="005D17DE" w:rsidRPr="00040F12"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40F12"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2.50 (2.00-2.93)</w:t>
            </w:r>
          </w:p>
        </w:tc>
      </w:tr>
      <w:tr w:rsidR="005D17DE" w:rsidRPr="00040F12"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40F12" w:rsidRDefault="005D17DE"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lastRenderedPageBreak/>
              <w:t>Standardized 150-day milk (pounds)</w:t>
            </w:r>
            <w:r w:rsidRPr="00040F12">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rPr>
              <w:t xml:space="preserve">n = </w:t>
            </w:r>
            <w:r w:rsidRPr="00040F12">
              <w:rPr>
                <w:rFonts w:ascii="Times New Roman" w:hAnsi="Times New Roman" w:cs="Times New Roman"/>
                <w:color w:val="000000"/>
              </w:rPr>
              <w:t>6</w:t>
            </w:r>
          </w:p>
        </w:tc>
      </w:tr>
      <w:tr w:rsidR="005D17DE" w:rsidRPr="00040F12"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40F12"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40F12" w:rsidRDefault="005D17DE" w:rsidP="00510A25">
            <w:pPr>
              <w:spacing w:after="0" w:line="240" w:lineRule="auto"/>
              <w:jc w:val="center"/>
              <w:rPr>
                <w:rFonts w:ascii="Times New Roman" w:eastAsia="Times New Roman" w:hAnsi="Times New Roman" w:cs="Times New Roman"/>
                <w:color w:val="000000"/>
              </w:rPr>
            </w:pPr>
            <w:r w:rsidRPr="00040F12">
              <w:rPr>
                <w:rFonts w:ascii="Times New Roman" w:hAnsi="Times New Roman" w:cs="Times New Roman"/>
                <w:color w:val="000000"/>
              </w:rPr>
              <w:t>53.0 (43.5-62.5)</w:t>
            </w:r>
          </w:p>
        </w:tc>
      </w:tr>
      <w:tr w:rsidR="005D17DE" w:rsidRPr="00040F12"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40F12" w:rsidRDefault="005D17DE"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vertAlign w:val="superscript"/>
              </w:rPr>
              <w:t>1</w:t>
            </w:r>
            <w:r w:rsidRPr="00040F12">
              <w:rPr>
                <w:rFonts w:ascii="Times New Roman" w:eastAsia="Times New Roman" w:hAnsi="Times New Roman" w:cs="Times New Roman"/>
                <w:color w:val="000000"/>
              </w:rPr>
              <w:t xml:space="preserve"> DHIA data not available for 2 bedded pack farms</w:t>
            </w:r>
          </w:p>
        </w:tc>
      </w:tr>
      <w:tr w:rsidR="005D17DE" w:rsidRPr="00040F12"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40F12" w:rsidRDefault="005D17DE"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vertAlign w:val="superscript"/>
              </w:rPr>
              <w:t>2</w:t>
            </w:r>
            <w:r w:rsidRPr="00040F12">
              <w:rPr>
                <w:rFonts w:ascii="Times New Roman" w:eastAsia="Times New Roman" w:hAnsi="Times New Roman" w:cs="Times New Roman"/>
              </w:rPr>
              <w:t xml:space="preserve"> </w:t>
            </w:r>
            <w:r w:rsidRPr="00040F12">
              <w:rPr>
                <w:rFonts w:ascii="Times New Roman" w:eastAsia="Times New Roman" w:hAnsi="Times New Roman" w:cs="Times New Roman"/>
                <w:color w:val="000000"/>
              </w:rPr>
              <w:t>DHIA data not available for 1 bedded pack farm</w:t>
            </w:r>
          </w:p>
        </w:tc>
      </w:tr>
      <w:tr w:rsidR="005D17DE" w:rsidRPr="00040F12"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40F12" w:rsidRDefault="005D17DE"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3</w:t>
            </w:r>
            <w:r w:rsidRPr="00040F12">
              <w:rPr>
                <w:rFonts w:ascii="Times New Roman" w:eastAsia="Times New Roman" w:hAnsi="Times New Roman" w:cs="Times New Roman"/>
                <w:color w:val="000000"/>
              </w:rPr>
              <w:t xml:space="preserve"> </w:t>
            </w:r>
            <w:r w:rsidRPr="00040F12">
              <w:rPr>
                <w:rFonts w:ascii="Times New Roman" w:eastAsia="Times New Roman" w:hAnsi="Times New Roman" w:cs="Times New Roman"/>
              </w:rPr>
              <w:t>DHIA data not available for 1 bedded pack farms and 2 tiestall farms</w:t>
            </w:r>
          </w:p>
        </w:tc>
      </w:tr>
    </w:tbl>
    <w:p w14:paraId="00D32ECF" w14:textId="77777777" w:rsidR="00EE3CF3" w:rsidRPr="00040F12" w:rsidRDefault="00EE3CF3">
      <w:pPr>
        <w:rPr>
          <w:rFonts w:ascii="Times New Roman" w:hAnsi="Times New Roman" w:cs="Times New Roman"/>
          <w:b/>
          <w:bCs/>
          <w:sz w:val="24"/>
          <w:szCs w:val="24"/>
        </w:rPr>
      </w:pPr>
    </w:p>
    <w:p w14:paraId="43A9C4DF" w14:textId="77777777" w:rsidR="00834C1D" w:rsidRPr="00040F12" w:rsidRDefault="00834C1D">
      <w:pPr>
        <w:rPr>
          <w:rFonts w:ascii="Times New Roman" w:hAnsi="Times New Roman" w:cs="Times New Roman"/>
          <w:b/>
          <w:bCs/>
          <w:sz w:val="24"/>
          <w:szCs w:val="24"/>
        </w:rPr>
        <w:sectPr w:rsidR="00834C1D" w:rsidRPr="00040F12" w:rsidSect="00A73909">
          <w:footerReference w:type="default" r:id="rId12"/>
          <w:pgSz w:w="12240" w:h="15840"/>
          <w:pgMar w:top="1440" w:right="1440" w:bottom="1440" w:left="1440" w:header="720" w:footer="720" w:gutter="0"/>
          <w:lnNumType w:countBy="1" w:restart="continuous"/>
          <w:cols w:space="720"/>
          <w:docGrid w:linePitch="360"/>
        </w:sectPr>
      </w:pPr>
    </w:p>
    <w:p w14:paraId="62786DA3" w14:textId="77777777" w:rsidR="003855D2" w:rsidRPr="00040F1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040F12"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040F12"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040F12" w:rsidRDefault="00733E27"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040F12" w:rsidRDefault="00733E27"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040F12" w:rsidRDefault="00733E27"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040F12" w:rsidRDefault="00733E27"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i/>
                <w:iCs/>
                <w:color w:val="000000"/>
              </w:rPr>
              <w:t>P-</w:t>
            </w:r>
            <w:r w:rsidRPr="00040F12">
              <w:rPr>
                <w:rFonts w:ascii="Times New Roman" w:eastAsia="Times New Roman" w:hAnsi="Times New Roman" w:cs="Times New Roman"/>
                <w:color w:val="000000"/>
              </w:rPr>
              <w:t>value</w:t>
            </w:r>
          </w:p>
        </w:tc>
      </w:tr>
      <w:tr w:rsidR="002F546D" w:rsidRPr="00040F12"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BTSCC (log</w:t>
            </w:r>
            <w:r w:rsidRPr="00040F12">
              <w:rPr>
                <w:rFonts w:ascii="Times New Roman" w:eastAsia="Times New Roman" w:hAnsi="Times New Roman" w:cs="Times New Roman"/>
                <w:color w:val="000000"/>
                <w:vertAlign w:val="subscript"/>
              </w:rPr>
              <w:t>10</w:t>
            </w:r>
            <w:r w:rsidRPr="00040F1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040F12"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0.05</w:t>
            </w:r>
          </w:p>
        </w:tc>
      </w:tr>
      <w:tr w:rsidR="00834C1D" w:rsidRPr="00040F12"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0.07</w:t>
            </w:r>
          </w:p>
        </w:tc>
      </w:tr>
      <w:tr w:rsidR="00834C1D" w:rsidRPr="00040F12"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0.15</w:t>
            </w:r>
          </w:p>
        </w:tc>
      </w:tr>
      <w:tr w:rsidR="00834C1D" w:rsidRPr="00040F12"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040F12"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040F12" w:rsidRDefault="00733E27" w:rsidP="00510A25">
            <w:pPr>
              <w:spacing w:after="0" w:line="240" w:lineRule="auto"/>
              <w:jc w:val="center"/>
              <w:rPr>
                <w:rFonts w:ascii="Times New Roman" w:eastAsia="Times New Roman" w:hAnsi="Times New Roman" w:cs="Times New Roman"/>
              </w:rPr>
            </w:pPr>
          </w:p>
        </w:tc>
      </w:tr>
      <w:tr w:rsidR="00834C1D" w:rsidRPr="00040F12"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0.33</w:t>
            </w:r>
          </w:p>
        </w:tc>
      </w:tr>
      <w:tr w:rsidR="00834C1D" w:rsidRPr="00040F12"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0.82</w:t>
            </w:r>
          </w:p>
        </w:tc>
      </w:tr>
      <w:tr w:rsidR="00834C1D" w:rsidRPr="00040F12"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20263A4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0.05</w:t>
            </w:r>
          </w:p>
        </w:tc>
      </w:tr>
      <w:tr w:rsidR="00834C1D" w:rsidRPr="00040F12"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051781D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0.04</w:t>
            </w:r>
          </w:p>
        </w:tc>
      </w:tr>
      <w:tr w:rsidR="00834C1D" w:rsidRPr="00040F12"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040F12" w:rsidRDefault="00733E27"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Glove use at milking</w:t>
            </w:r>
            <w:r w:rsidRPr="00040F12">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0.17</w:t>
            </w:r>
          </w:p>
        </w:tc>
      </w:tr>
      <w:tr w:rsidR="00834C1D" w:rsidRPr="00040F12"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040F12"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040F12" w:rsidRDefault="00733E27" w:rsidP="00510A25">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 xml:space="preserve">Clinical mastitis events record keeping </w:t>
            </w:r>
          </w:p>
        </w:tc>
        <w:tc>
          <w:tcPr>
            <w:tcW w:w="4230" w:type="dxa"/>
            <w:tcBorders>
              <w:top w:val="nil"/>
              <w:left w:val="nil"/>
              <w:bottom w:val="nil"/>
              <w:right w:val="nil"/>
            </w:tcBorders>
            <w:shd w:val="clear" w:color="auto" w:fill="auto"/>
            <w:noWrap/>
            <w:vAlign w:val="bottom"/>
          </w:tcPr>
          <w:p w14:paraId="229973E2"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Never kept records (n = 6)</w:t>
            </w:r>
          </w:p>
        </w:tc>
        <w:tc>
          <w:tcPr>
            <w:tcW w:w="2520" w:type="dxa"/>
            <w:tcBorders>
              <w:top w:val="nil"/>
              <w:left w:val="nil"/>
              <w:bottom w:val="nil"/>
              <w:right w:val="nil"/>
            </w:tcBorders>
            <w:vAlign w:val="bottom"/>
          </w:tcPr>
          <w:p w14:paraId="73FF75D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0.03</w:t>
            </w:r>
          </w:p>
        </w:tc>
      </w:tr>
      <w:tr w:rsidR="00834C1D" w:rsidRPr="00040F12"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Sometimes/Temporarily kept records (n = 6)</w:t>
            </w:r>
          </w:p>
        </w:tc>
        <w:tc>
          <w:tcPr>
            <w:tcW w:w="2520" w:type="dxa"/>
            <w:tcBorders>
              <w:top w:val="nil"/>
              <w:left w:val="nil"/>
              <w:bottom w:val="nil"/>
              <w:right w:val="nil"/>
            </w:tcBorders>
            <w:vAlign w:val="bottom"/>
          </w:tcPr>
          <w:p w14:paraId="6FF1427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0.52</w:t>
            </w:r>
          </w:p>
        </w:tc>
      </w:tr>
      <w:tr w:rsidR="00834C1D" w:rsidRPr="00040F12"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 kept records (n = 7)</w:t>
            </w:r>
          </w:p>
        </w:tc>
        <w:tc>
          <w:tcPr>
            <w:tcW w:w="2520" w:type="dxa"/>
            <w:tcBorders>
              <w:top w:val="nil"/>
              <w:left w:val="nil"/>
              <w:bottom w:val="nil"/>
              <w:right w:val="nil"/>
            </w:tcBorders>
            <w:vAlign w:val="bottom"/>
          </w:tcPr>
          <w:p w14:paraId="6EDE543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2F546D" w:rsidRPr="00040F12"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040F12"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040F12" w:rsidRDefault="00733E27" w:rsidP="00510A25">
            <w:pPr>
              <w:spacing w:after="0" w:line="240" w:lineRule="auto"/>
              <w:jc w:val="center"/>
              <w:rPr>
                <w:rFonts w:ascii="Times New Roman" w:eastAsia="Times New Roman" w:hAnsi="Times New Roman" w:cs="Times New Roman"/>
              </w:rPr>
            </w:pPr>
          </w:p>
        </w:tc>
      </w:tr>
      <w:tr w:rsidR="00834C1D" w:rsidRPr="00040F12"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0.75</w:t>
            </w:r>
          </w:p>
        </w:tc>
      </w:tr>
      <w:tr w:rsidR="00834C1D" w:rsidRPr="00040F12"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0.98</w:t>
            </w:r>
          </w:p>
        </w:tc>
      </w:tr>
      <w:tr w:rsidR="00834C1D" w:rsidRPr="00040F12"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040F12" w:rsidRDefault="00733E27"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Feed supplemental vit. E and selenium</w:t>
            </w:r>
            <w:r w:rsidRPr="00040F12">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0.48</w:t>
            </w:r>
          </w:p>
        </w:tc>
      </w:tr>
      <w:tr w:rsidR="00834C1D" w:rsidRPr="00040F12"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0.12</w:t>
            </w:r>
          </w:p>
        </w:tc>
      </w:tr>
      <w:tr w:rsidR="00834C1D" w:rsidRPr="00040F12"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0.07</w:t>
            </w:r>
          </w:p>
        </w:tc>
      </w:tr>
      <w:tr w:rsidR="00834C1D" w:rsidRPr="00040F12"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0.02</w:t>
            </w:r>
          </w:p>
        </w:tc>
      </w:tr>
      <w:tr w:rsidR="002F546D" w:rsidRPr="00040F12"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040F12"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040F12" w:rsidRDefault="00733E27" w:rsidP="00510A25">
            <w:pPr>
              <w:spacing w:after="0" w:line="240" w:lineRule="auto"/>
              <w:jc w:val="center"/>
              <w:rPr>
                <w:rFonts w:ascii="Times New Roman" w:eastAsia="Times New Roman" w:hAnsi="Times New Roman" w:cs="Times New Roman"/>
              </w:rPr>
            </w:pPr>
          </w:p>
        </w:tc>
      </w:tr>
      <w:tr w:rsidR="00834C1D" w:rsidRPr="00040F12"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0.75</w:t>
            </w:r>
          </w:p>
        </w:tc>
      </w:tr>
      <w:tr w:rsidR="00834C1D" w:rsidRPr="00040F12"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0.66</w:t>
            </w:r>
          </w:p>
        </w:tc>
      </w:tr>
      <w:tr w:rsidR="00834C1D" w:rsidRPr="00040F12"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0.07</w:t>
            </w:r>
          </w:p>
        </w:tc>
      </w:tr>
      <w:tr w:rsidR="00834C1D" w:rsidRPr="00040F12"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0.06</w:t>
            </w:r>
          </w:p>
        </w:tc>
      </w:tr>
      <w:tr w:rsidR="002F546D" w:rsidRPr="00040F12"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040F12"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040F12" w:rsidRDefault="00733E27" w:rsidP="00510A25">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20</w:t>
            </w:r>
          </w:p>
        </w:tc>
      </w:tr>
      <w:tr w:rsidR="00834C1D" w:rsidRPr="00040F12"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0.09</w:t>
            </w:r>
          </w:p>
        </w:tc>
      </w:tr>
      <w:tr w:rsidR="00834C1D" w:rsidRPr="00040F12"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0.86</w:t>
            </w:r>
          </w:p>
        </w:tc>
      </w:tr>
      <w:tr w:rsidR="00834C1D" w:rsidRPr="00040F12"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040F12" w:rsidRDefault="00733E27"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Use intramammary product at dry-off (</w:t>
            </w:r>
            <w:r w:rsidR="000D62DF" w:rsidRPr="00040F12">
              <w:rPr>
                <w:rFonts w:ascii="Times New Roman" w:eastAsia="Times New Roman" w:hAnsi="Times New Roman" w:cs="Times New Roman"/>
                <w:color w:val="000000"/>
              </w:rPr>
              <w:t>OMRI-listed</w:t>
            </w:r>
            <w:r w:rsidRPr="00040F12">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0.08</w:t>
            </w:r>
          </w:p>
        </w:tc>
      </w:tr>
      <w:tr w:rsidR="00834C1D" w:rsidRPr="00040F12"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0.007</w:t>
            </w:r>
          </w:p>
        </w:tc>
      </w:tr>
      <w:tr w:rsidR="00834C1D" w:rsidRPr="00040F12"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Parenteral supplementation vit. E</w:t>
            </w:r>
            <w:r w:rsidR="00900F26"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0.02</w:t>
            </w:r>
          </w:p>
        </w:tc>
      </w:tr>
      <w:tr w:rsidR="00834C1D" w:rsidRPr="00040F12"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0.005</w:t>
            </w:r>
          </w:p>
        </w:tc>
      </w:tr>
      <w:tr w:rsidR="002F546D" w:rsidRPr="00040F12"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040F12"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040F12" w:rsidRDefault="00733E27" w:rsidP="00510A25">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18</w:t>
            </w:r>
          </w:p>
        </w:tc>
      </w:tr>
      <w:tr w:rsidR="00834C1D" w:rsidRPr="00040F12"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0.99</w:t>
            </w:r>
          </w:p>
        </w:tc>
      </w:tr>
      <w:tr w:rsidR="00834C1D" w:rsidRPr="00040F12"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0.80</w:t>
            </w:r>
          </w:p>
        </w:tc>
      </w:tr>
      <w:tr w:rsidR="00834C1D" w:rsidRPr="00040F12"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Parenteral supplementation vit. E</w:t>
            </w:r>
            <w:r w:rsidR="00465410" w:rsidRPr="00040F12">
              <w:rPr>
                <w:rFonts w:ascii="Times New Roman" w:eastAsia="Times New Roman" w:hAnsi="Times New Roman" w:cs="Times New Roman"/>
                <w:color w:val="000000"/>
              </w:rPr>
              <w:t>/</w:t>
            </w:r>
            <w:r w:rsidRPr="00040F12">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0.20</w:t>
            </w:r>
          </w:p>
        </w:tc>
      </w:tr>
      <w:tr w:rsidR="00834C1D" w:rsidRPr="00040F12"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0.14</w:t>
            </w:r>
          </w:p>
        </w:tc>
      </w:tr>
      <w:tr w:rsidR="00834C1D" w:rsidRPr="00040F12"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 size grp. (</w:t>
            </w:r>
            <w:proofErr w:type="spellStart"/>
            <w:proofErr w:type="gramStart"/>
            <w:r w:rsidRPr="00040F12">
              <w:rPr>
                <w:rFonts w:ascii="Times New Roman" w:eastAsia="Times New Roman" w:hAnsi="Times New Roman" w:cs="Times New Roman"/>
                <w:color w:val="000000"/>
              </w:rPr>
              <w:t>lact</w:t>
            </w:r>
            <w:proofErr w:type="spellEnd"/>
            <w:proofErr w:type="gramEnd"/>
            <w:r w:rsidRPr="00040F12">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0.98</w:t>
            </w:r>
          </w:p>
        </w:tc>
      </w:tr>
      <w:tr w:rsidR="00834C1D" w:rsidRPr="00040F12"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0.12</w:t>
            </w:r>
          </w:p>
        </w:tc>
      </w:tr>
      <w:tr w:rsidR="00834C1D" w:rsidRPr="00040F12"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2F546D" w:rsidRPr="00040F12"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040F12"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040F12" w:rsidRDefault="00733E27" w:rsidP="00510A25">
            <w:pPr>
              <w:spacing w:after="0" w:line="240" w:lineRule="auto"/>
              <w:jc w:val="center"/>
              <w:rPr>
                <w:rFonts w:ascii="Times New Roman" w:eastAsia="Times New Roman" w:hAnsi="Times New Roman" w:cs="Times New Roman"/>
              </w:rPr>
            </w:pPr>
          </w:p>
        </w:tc>
      </w:tr>
      <w:tr w:rsidR="00834C1D" w:rsidRPr="00040F12"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0.99</w:t>
            </w:r>
          </w:p>
        </w:tc>
      </w:tr>
      <w:tr w:rsidR="00834C1D" w:rsidRPr="00040F12"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0.12</w:t>
            </w:r>
          </w:p>
        </w:tc>
      </w:tr>
      <w:tr w:rsidR="00834C1D" w:rsidRPr="00040F12"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2F546D" w:rsidRPr="00040F12"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040F12" w:rsidRDefault="00733E27" w:rsidP="00510A25">
            <w:pPr>
              <w:spacing w:after="0" w:line="240" w:lineRule="auto"/>
              <w:rPr>
                <w:rFonts w:ascii="Times New Roman" w:eastAsia="Times New Roman" w:hAnsi="Times New Roman" w:cs="Times New Roman"/>
                <w:b/>
                <w:bCs/>
                <w:color w:val="000000"/>
              </w:rPr>
            </w:pPr>
            <w:r w:rsidRPr="00040F12">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040F12"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040F12"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040F12" w:rsidRDefault="00733E27" w:rsidP="00510A25">
            <w:pPr>
              <w:spacing w:after="0" w:line="240" w:lineRule="auto"/>
              <w:jc w:val="center"/>
              <w:rPr>
                <w:rFonts w:ascii="Times New Roman" w:eastAsia="Times New Roman" w:hAnsi="Times New Roman" w:cs="Times New Roman"/>
              </w:rPr>
            </w:pPr>
          </w:p>
        </w:tc>
      </w:tr>
      <w:tr w:rsidR="00834C1D" w:rsidRPr="00040F12"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040F12" w:rsidRDefault="00733E27" w:rsidP="00510A25">
            <w:pPr>
              <w:spacing w:after="0" w:line="240" w:lineRule="auto"/>
              <w:jc w:val="center"/>
              <w:rPr>
                <w:rFonts w:ascii="Times New Roman" w:eastAsia="Times New Roman" w:hAnsi="Times New Roman" w:cs="Times New Roman"/>
                <w:color w:val="000000"/>
              </w:rPr>
            </w:pPr>
          </w:p>
        </w:tc>
      </w:tr>
      <w:tr w:rsidR="00834C1D" w:rsidRPr="00040F12"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0.84</w:t>
            </w:r>
          </w:p>
        </w:tc>
      </w:tr>
      <w:tr w:rsidR="00834C1D" w:rsidRPr="00040F12"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0.11</w:t>
            </w:r>
          </w:p>
        </w:tc>
      </w:tr>
      <w:tr w:rsidR="00834C1D" w:rsidRPr="00040F12"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040F12"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834C1D" w:rsidRPr="00040F12"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040F12"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Check for clinical mastitis by noticing abnormal cow/abnormal udder and forestripping</w:t>
            </w:r>
          </w:p>
        </w:tc>
        <w:tc>
          <w:tcPr>
            <w:tcW w:w="4230" w:type="dxa"/>
            <w:tcBorders>
              <w:top w:val="nil"/>
              <w:left w:val="nil"/>
              <w:bottom w:val="nil"/>
              <w:right w:val="nil"/>
            </w:tcBorders>
            <w:shd w:val="clear" w:color="auto" w:fill="auto"/>
            <w:noWrap/>
            <w:vAlign w:val="bottom"/>
            <w:hideMark/>
          </w:tcPr>
          <w:p w14:paraId="71DBCD52"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0.14</w:t>
            </w:r>
          </w:p>
        </w:tc>
      </w:tr>
      <w:tr w:rsidR="00834C1D" w:rsidRPr="00040F12"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040F12"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040F12"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040F12" w:rsidRDefault="00733E27" w:rsidP="00510A25">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r>
      <w:tr w:rsidR="00733E27" w:rsidRPr="00040F12"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040F12" w:rsidRDefault="00733E27" w:rsidP="00510A25">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vertAlign w:val="superscript"/>
              </w:rPr>
              <w:t>1</w:t>
            </w:r>
            <w:r w:rsidRPr="00040F12">
              <w:rPr>
                <w:rFonts w:ascii="Times New Roman" w:eastAsia="Times New Roman" w:hAnsi="Times New Roman" w:cs="Times New Roman"/>
                <w:color w:val="000000"/>
              </w:rPr>
              <w:t xml:space="preserve"> One farm used automatic milking system</w:t>
            </w:r>
          </w:p>
        </w:tc>
      </w:tr>
      <w:tr w:rsidR="00733E27" w:rsidRPr="00040F12"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040F12" w:rsidRDefault="00733E27" w:rsidP="00510A25">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 xml:space="preserve">2 </w:t>
            </w:r>
            <w:r w:rsidRPr="00040F12">
              <w:rPr>
                <w:rFonts w:ascii="Times New Roman" w:eastAsia="Times New Roman" w:hAnsi="Times New Roman" w:cs="Times New Roman"/>
                <w:color w:val="000000"/>
              </w:rPr>
              <w:t>One farm unable to provide response</w:t>
            </w:r>
          </w:p>
        </w:tc>
      </w:tr>
    </w:tbl>
    <w:p w14:paraId="34650C77" w14:textId="77777777" w:rsidR="00472A46" w:rsidRPr="00040F12" w:rsidRDefault="00472A46">
      <w:pPr>
        <w:rPr>
          <w:rFonts w:ascii="Times New Roman" w:hAnsi="Times New Roman" w:cs="Times New Roman"/>
          <w:b/>
          <w:bCs/>
          <w:sz w:val="24"/>
          <w:szCs w:val="24"/>
        </w:rPr>
        <w:sectPr w:rsidR="00472A46" w:rsidRPr="00040F12" w:rsidSect="00A7390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040F12"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lastRenderedPageBreak/>
              <w:t xml:space="preserve">Table 5. Objective 2: Selected models of univariate analysis identifying (non-facility type) factors unconditionally associated with milk quality, udder health, production, and udder hygiene outcomes at </w:t>
            </w:r>
            <w:r w:rsidRPr="00040F12">
              <w:rPr>
                <w:rFonts w:ascii="Times New Roman" w:eastAsia="Times New Roman" w:hAnsi="Times New Roman" w:cs="Times New Roman"/>
                <w:i/>
                <w:iCs/>
                <w:color w:val="000000"/>
              </w:rPr>
              <w:t>P</w:t>
            </w:r>
            <w:r w:rsidRPr="00040F12">
              <w:rPr>
                <w:rFonts w:ascii="Times New Roman" w:eastAsia="Times New Roman" w:hAnsi="Times New Roman" w:cs="Times New Roman"/>
                <w:color w:val="000000"/>
              </w:rPr>
              <w:t xml:space="preserve"> &lt;0.20</w:t>
            </w:r>
          </w:p>
        </w:tc>
      </w:tr>
      <w:tr w:rsidR="00204BBB" w:rsidRPr="00040F12"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i/>
                <w:iCs/>
                <w:color w:val="000000"/>
              </w:rPr>
              <w:t>P-</w:t>
            </w:r>
            <w:r w:rsidRPr="00040F12">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Intercept</w:t>
            </w:r>
          </w:p>
        </w:tc>
      </w:tr>
      <w:tr w:rsidR="00204BBB" w:rsidRPr="00040F12"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BTSCC (log</w:t>
            </w:r>
            <w:r w:rsidRPr="00040F12">
              <w:rPr>
                <w:rFonts w:ascii="Times New Roman" w:eastAsia="Times New Roman" w:hAnsi="Times New Roman" w:cs="Times New Roman"/>
                <w:vertAlign w:val="subscript"/>
              </w:rPr>
              <w:t>10</w:t>
            </w:r>
            <w:r w:rsidRPr="00040F12">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040F12"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040F12"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040F12"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040F12" w:rsidRDefault="00204BBB" w:rsidP="006D5AD8">
            <w:pPr>
              <w:spacing w:after="0" w:line="240" w:lineRule="auto"/>
              <w:jc w:val="right"/>
              <w:rPr>
                <w:rFonts w:ascii="Times New Roman" w:eastAsia="Times New Roman" w:hAnsi="Times New Roman" w:cs="Times New Roman"/>
              </w:rPr>
            </w:pPr>
          </w:p>
        </w:tc>
      </w:tr>
      <w:tr w:rsidR="00204BBB" w:rsidRPr="00040F12"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5.1</w:t>
            </w:r>
          </w:p>
        </w:tc>
      </w:tr>
      <w:tr w:rsidR="00204BBB" w:rsidRPr="00040F12"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040F12"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040F12"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040F12" w:rsidRDefault="00204BBB" w:rsidP="006D5AD8">
            <w:pPr>
              <w:spacing w:after="0" w:line="240" w:lineRule="auto"/>
              <w:jc w:val="center"/>
              <w:rPr>
                <w:rFonts w:ascii="Times New Roman" w:eastAsia="Times New Roman" w:hAnsi="Times New Roman" w:cs="Times New Roman"/>
              </w:rPr>
            </w:pPr>
          </w:p>
        </w:tc>
      </w:tr>
      <w:tr w:rsidR="00204BBB" w:rsidRPr="00040F12"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040F12" w:rsidRDefault="00204BBB" w:rsidP="006D5AD8">
            <w:pPr>
              <w:spacing w:after="0" w:line="240" w:lineRule="auto"/>
              <w:rPr>
                <w:rFonts w:ascii="Times New Roman" w:eastAsia="Times New Roman" w:hAnsi="Times New Roman" w:cs="Times New Roman"/>
                <w:vertAlign w:val="superscript"/>
              </w:rPr>
            </w:pPr>
            <w:r w:rsidRPr="00040F12">
              <w:rPr>
                <w:rFonts w:ascii="Times New Roman" w:eastAsia="Times New Roman" w:hAnsi="Times New Roman" w:cs="Times New Roman"/>
              </w:rPr>
              <w:t>Depth of bedding in stalls (cm)</w:t>
            </w:r>
            <w:r w:rsidRPr="00040F12">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5.2</w:t>
            </w:r>
          </w:p>
        </w:tc>
      </w:tr>
      <w:tr w:rsidR="00204BBB" w:rsidRPr="00040F12"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040F12" w:rsidRDefault="00204BBB" w:rsidP="006D5AD8">
            <w:pPr>
              <w:spacing w:after="0" w:line="240" w:lineRule="auto"/>
              <w:rPr>
                <w:rFonts w:ascii="Times New Roman" w:eastAsia="Times New Roman" w:hAnsi="Times New Roman" w:cs="Times New Roman"/>
                <w:vertAlign w:val="superscript"/>
              </w:rPr>
            </w:pPr>
            <w:r w:rsidRPr="00040F12">
              <w:rPr>
                <w:rFonts w:ascii="Times New Roman" w:eastAsia="Times New Roman" w:hAnsi="Times New Roman" w:cs="Times New Roman"/>
              </w:rPr>
              <w:t>Glove use at milking</w:t>
            </w:r>
            <w:r w:rsidRPr="00040F12">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5.1</w:t>
            </w:r>
          </w:p>
        </w:tc>
      </w:tr>
      <w:tr w:rsidR="00204BBB" w:rsidRPr="00040F12"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040F12"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040F12"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040F12" w:rsidRDefault="00204BBB" w:rsidP="006D5AD8">
            <w:pPr>
              <w:spacing w:after="0" w:line="240" w:lineRule="auto"/>
              <w:jc w:val="center"/>
              <w:rPr>
                <w:rFonts w:ascii="Times New Roman" w:eastAsia="Times New Roman" w:hAnsi="Times New Roman" w:cs="Times New Roman"/>
              </w:rPr>
            </w:pPr>
            <w:r w:rsidRPr="00040F12">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040F12" w:rsidRDefault="00204BBB" w:rsidP="006D5AD8">
            <w:pPr>
              <w:spacing w:after="0" w:line="240" w:lineRule="auto"/>
              <w:jc w:val="center"/>
              <w:rPr>
                <w:rFonts w:ascii="Times New Roman" w:eastAsia="Times New Roman" w:hAnsi="Times New Roman" w:cs="Times New Roman"/>
              </w:rPr>
            </w:pPr>
          </w:p>
        </w:tc>
      </w:tr>
      <w:tr w:rsidR="00204BBB" w:rsidRPr="00040F12"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 newly elevated SCS</w:t>
            </w:r>
            <w:r w:rsidRPr="00040F12">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4.3</w:t>
            </w:r>
          </w:p>
        </w:tc>
      </w:tr>
      <w:tr w:rsidR="00204BBB" w:rsidRPr="00040F12"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Depth of bedding in stalls (cm)</w:t>
            </w:r>
            <w:r w:rsidRPr="00040F12">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8.3</w:t>
            </w:r>
          </w:p>
        </w:tc>
      </w:tr>
      <w:tr w:rsidR="00204BBB" w:rsidRPr="00040F12"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 chronically elevated SCS</w:t>
            </w:r>
            <w:r w:rsidRPr="00040F12">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14.8</w:t>
            </w:r>
          </w:p>
        </w:tc>
      </w:tr>
      <w:tr w:rsidR="00204BBB" w:rsidRPr="00040F12"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12.7 (6.1)</w:t>
            </w:r>
          </w:p>
        </w:tc>
        <w:tc>
          <w:tcPr>
            <w:tcW w:w="990" w:type="dxa"/>
            <w:tcBorders>
              <w:top w:val="nil"/>
              <w:left w:val="nil"/>
              <w:bottom w:val="nil"/>
              <w:right w:val="nil"/>
            </w:tcBorders>
            <w:shd w:val="clear" w:color="auto" w:fill="auto"/>
            <w:noWrap/>
            <w:vAlign w:val="bottom"/>
            <w:hideMark/>
          </w:tcPr>
          <w:p w14:paraId="623AF069"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8.6</w:t>
            </w:r>
          </w:p>
        </w:tc>
      </w:tr>
      <w:tr w:rsidR="00204BBB" w:rsidRPr="00040F12"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-1.2</w:t>
            </w:r>
          </w:p>
        </w:tc>
      </w:tr>
      <w:tr w:rsidR="00204BBB" w:rsidRPr="00040F12"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 SCS ≥ 4.0 current test</w:t>
            </w:r>
            <w:r w:rsidRPr="00040F12">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Depth of bedding in stalls (cm)</w:t>
            </w:r>
            <w:r w:rsidRPr="00040F12">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30</w:t>
            </w:r>
          </w:p>
        </w:tc>
      </w:tr>
      <w:tr w:rsidR="00204BBB" w:rsidRPr="00040F12"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19.6</w:t>
            </w:r>
          </w:p>
        </w:tc>
      </w:tr>
      <w:tr w:rsidR="00204BBB" w:rsidRPr="00040F12"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7.1</w:t>
            </w:r>
          </w:p>
        </w:tc>
      </w:tr>
      <w:tr w:rsidR="00204BBB" w:rsidRPr="00040F12"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Average SCS</w:t>
            </w:r>
            <w:r w:rsidRPr="00040F12">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2.6</w:t>
            </w:r>
          </w:p>
        </w:tc>
      </w:tr>
      <w:tr w:rsidR="00204BBB" w:rsidRPr="00040F12"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2.5</w:t>
            </w:r>
          </w:p>
        </w:tc>
      </w:tr>
      <w:tr w:rsidR="00204BBB" w:rsidRPr="00040F12"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Depth of bedding in stalls (cm)</w:t>
            </w:r>
            <w:r w:rsidRPr="00040F12">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2.6</w:t>
            </w:r>
          </w:p>
        </w:tc>
      </w:tr>
      <w:tr w:rsidR="00204BBB" w:rsidRPr="00040F12"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2.1</w:t>
            </w:r>
          </w:p>
        </w:tc>
      </w:tr>
      <w:tr w:rsidR="00204BBB" w:rsidRPr="00040F12"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1.5</w:t>
            </w:r>
          </w:p>
        </w:tc>
      </w:tr>
      <w:tr w:rsidR="00204BBB" w:rsidRPr="00040F12"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040F12" w:rsidRDefault="00204BBB" w:rsidP="006D5AD8">
            <w:pPr>
              <w:spacing w:after="0" w:line="240" w:lineRule="auto"/>
              <w:rPr>
                <w:rFonts w:ascii="Times New Roman" w:eastAsia="Times New Roman" w:hAnsi="Times New Roman" w:cs="Times New Roman"/>
                <w:vertAlign w:val="superscript"/>
              </w:rPr>
            </w:pPr>
            <w:r w:rsidRPr="00040F12">
              <w:rPr>
                <w:rFonts w:ascii="Times New Roman" w:eastAsia="Times New Roman" w:hAnsi="Times New Roman" w:cs="Times New Roman"/>
                <w:color w:val="000000"/>
              </w:rPr>
              <w:t>Standardized 150-day milk (pounds)</w:t>
            </w:r>
            <w:r w:rsidRPr="00040F12">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46.5</w:t>
            </w:r>
          </w:p>
        </w:tc>
      </w:tr>
      <w:tr w:rsidR="00204BBB" w:rsidRPr="00040F12"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33.1</w:t>
            </w:r>
          </w:p>
        </w:tc>
      </w:tr>
      <w:tr w:rsidR="00204BBB" w:rsidRPr="00040F12"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0.97</w:t>
            </w:r>
          </w:p>
        </w:tc>
      </w:tr>
      <w:tr w:rsidR="00204BBB" w:rsidRPr="00040F12"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0.30</w:t>
            </w:r>
          </w:p>
        </w:tc>
      </w:tr>
      <w:tr w:rsidR="00204BBB" w:rsidRPr="00040F12"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040F12"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040F12"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040F12" w:rsidRDefault="00204BBB" w:rsidP="006D5AD8">
            <w:pPr>
              <w:spacing w:after="0" w:line="240" w:lineRule="auto"/>
              <w:rPr>
                <w:rFonts w:ascii="Times New Roman" w:eastAsia="Times New Roman" w:hAnsi="Times New Roman" w:cs="Times New Roman"/>
                <w:vertAlign w:val="superscript"/>
              </w:rPr>
            </w:pPr>
            <w:r w:rsidRPr="00040F12">
              <w:rPr>
                <w:rFonts w:ascii="Times New Roman" w:eastAsia="Times New Roman" w:hAnsi="Times New Roman" w:cs="Times New Roman"/>
              </w:rPr>
              <w:t>Depth of bedding in stalls (cm)</w:t>
            </w:r>
            <w:r w:rsidRPr="00040F12">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0.54</w:t>
            </w:r>
          </w:p>
        </w:tc>
      </w:tr>
      <w:tr w:rsidR="00204BBB" w:rsidRPr="00040F12"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040F12" w:rsidRDefault="00204BBB" w:rsidP="006D5AD8">
            <w:pPr>
              <w:spacing w:after="0" w:line="240" w:lineRule="auto"/>
              <w:rPr>
                <w:rFonts w:ascii="Times New Roman" w:eastAsia="Times New Roman" w:hAnsi="Times New Roman" w:cs="Times New Roman"/>
              </w:rPr>
            </w:pPr>
            <w:r w:rsidRPr="00040F12">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3.4</w:t>
            </w:r>
          </w:p>
        </w:tc>
      </w:tr>
      <w:tr w:rsidR="00204BBB" w:rsidRPr="00040F12"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2.1</w:t>
            </w:r>
          </w:p>
        </w:tc>
      </w:tr>
      <w:tr w:rsidR="00204BBB" w:rsidRPr="00040F12"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040F12"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040F12" w:rsidRDefault="00204BBB" w:rsidP="006D5AD8">
            <w:pPr>
              <w:spacing w:after="0" w:line="240" w:lineRule="auto"/>
              <w:jc w:val="center"/>
              <w:rPr>
                <w:rFonts w:ascii="Times New Roman" w:eastAsia="Times New Roman" w:hAnsi="Times New Roman" w:cs="Times New Roman"/>
                <w:color w:val="000000"/>
              </w:rPr>
            </w:pPr>
          </w:p>
        </w:tc>
      </w:tr>
      <w:tr w:rsidR="00204BBB" w:rsidRPr="00040F12"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rPr>
              <w:t>Depth of bedding in stalls (cm)</w:t>
            </w:r>
            <w:r w:rsidRPr="00040F12">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040F12" w:rsidRDefault="00204BBB" w:rsidP="006D5AD8">
            <w:pPr>
              <w:spacing w:after="0" w:line="240" w:lineRule="auto"/>
              <w:rPr>
                <w:rFonts w:ascii="Times New Roman" w:eastAsia="Times New Roman" w:hAnsi="Times New Roman" w:cs="Times New Roman"/>
                <w:color w:val="000000"/>
              </w:rPr>
            </w:pPr>
            <w:r w:rsidRPr="00040F12">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040F12" w:rsidRDefault="00204BBB" w:rsidP="006D5AD8">
            <w:pPr>
              <w:spacing w:after="0" w:line="240" w:lineRule="auto"/>
              <w:jc w:val="center"/>
              <w:rPr>
                <w:rFonts w:ascii="Times New Roman" w:eastAsia="Times New Roman" w:hAnsi="Times New Roman" w:cs="Times New Roman"/>
                <w:color w:val="000000"/>
              </w:rPr>
            </w:pPr>
            <w:r w:rsidRPr="00040F12">
              <w:rPr>
                <w:rFonts w:ascii="Times New Roman" w:eastAsia="Times New Roman" w:hAnsi="Times New Roman" w:cs="Times New Roman"/>
                <w:color w:val="000000"/>
              </w:rPr>
              <w:t>2.6</w:t>
            </w:r>
          </w:p>
        </w:tc>
      </w:tr>
      <w:tr w:rsidR="00204BBB" w:rsidRPr="00040F12"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 xml:space="preserve">1 </w:t>
            </w:r>
            <w:r w:rsidRPr="00040F12">
              <w:rPr>
                <w:rFonts w:ascii="Times New Roman" w:eastAsia="Times New Roman" w:hAnsi="Times New Roman" w:cs="Times New Roman"/>
                <w:color w:val="000000"/>
              </w:rPr>
              <w:t>Stall bedding depth for freestalls and tiestalls bedded with wood shavings or sawdust</w:t>
            </w:r>
          </w:p>
        </w:tc>
      </w:tr>
      <w:tr w:rsidR="00204BBB" w:rsidRPr="00040F12"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 xml:space="preserve">2 </w:t>
            </w:r>
            <w:r w:rsidRPr="00040F12">
              <w:rPr>
                <w:rFonts w:ascii="Times New Roman" w:eastAsia="Times New Roman" w:hAnsi="Times New Roman" w:cs="Times New Roman"/>
                <w:color w:val="000000"/>
              </w:rPr>
              <w:t>One farm used automatic milking system</w:t>
            </w:r>
          </w:p>
        </w:tc>
      </w:tr>
      <w:tr w:rsidR="00204BBB" w:rsidRPr="00040F12"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 xml:space="preserve">3 </w:t>
            </w:r>
            <w:r w:rsidRPr="00040F12">
              <w:rPr>
                <w:rFonts w:ascii="Times New Roman" w:eastAsia="Times New Roman" w:hAnsi="Times New Roman" w:cs="Times New Roman"/>
                <w:color w:val="000000"/>
              </w:rPr>
              <w:t xml:space="preserve">DHIA data available for n = 19 herds. </w:t>
            </w:r>
          </w:p>
        </w:tc>
      </w:tr>
      <w:tr w:rsidR="00204BBB" w:rsidRPr="00040F12"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4</w:t>
            </w:r>
            <w:r w:rsidRPr="00040F12">
              <w:rPr>
                <w:rFonts w:ascii="Times New Roman" w:eastAsia="Times New Roman" w:hAnsi="Times New Roman" w:cs="Times New Roman"/>
                <w:color w:val="000000"/>
              </w:rPr>
              <w:t xml:space="preserve"> DHIA data available for n = 20 herds.</w:t>
            </w:r>
          </w:p>
        </w:tc>
      </w:tr>
      <w:tr w:rsidR="00204BBB"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040F12">
              <w:rPr>
                <w:rFonts w:ascii="Times New Roman" w:eastAsia="Times New Roman" w:hAnsi="Times New Roman" w:cs="Times New Roman"/>
                <w:color w:val="000000"/>
                <w:vertAlign w:val="superscript"/>
              </w:rPr>
              <w:t>5</w:t>
            </w:r>
            <w:r w:rsidRPr="00040F12">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ins w:id="1116" w:author="Caitlin Jeffrey" w:date="2024-04-01T20:41:00Z"/>
          <w:rFonts w:ascii="Times New Roman" w:hAnsi="Times New Roman" w:cs="Times New Roman"/>
          <w:sz w:val="24"/>
          <w:szCs w:val="24"/>
        </w:rPr>
      </w:pPr>
    </w:p>
    <w:p w14:paraId="1CD5C71D" w14:textId="77777777" w:rsidR="00B82117" w:rsidRPr="00040F12" w:rsidRDefault="00B82117" w:rsidP="00374909">
      <w:pPr>
        <w:spacing w:line="480" w:lineRule="auto"/>
        <w:jc w:val="both"/>
        <w:rPr>
          <w:ins w:id="1117" w:author="Caitlin Jeffrey" w:date="2024-04-01T20:41:00Z"/>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A73909">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583BC" w14:textId="77777777" w:rsidR="00A73909" w:rsidRDefault="00A73909">
      <w:pPr>
        <w:spacing w:after="0" w:line="240" w:lineRule="auto"/>
      </w:pPr>
      <w:r>
        <w:separator/>
      </w:r>
    </w:p>
  </w:endnote>
  <w:endnote w:type="continuationSeparator" w:id="0">
    <w:p w14:paraId="44DBCCA8" w14:textId="77777777" w:rsidR="00A73909" w:rsidRDefault="00A73909">
      <w:pPr>
        <w:spacing w:after="0" w:line="240" w:lineRule="auto"/>
      </w:pPr>
      <w:r>
        <w:continuationSeparator/>
      </w:r>
    </w:p>
  </w:endnote>
  <w:endnote w:type="continuationNotice" w:id="1">
    <w:p w14:paraId="2708F713" w14:textId="77777777" w:rsidR="00A73909" w:rsidRDefault="00A739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547C" w14:textId="77777777" w:rsidR="00A73909" w:rsidRDefault="00A73909">
      <w:pPr>
        <w:spacing w:after="0" w:line="240" w:lineRule="auto"/>
      </w:pPr>
      <w:r>
        <w:separator/>
      </w:r>
    </w:p>
  </w:footnote>
  <w:footnote w:type="continuationSeparator" w:id="0">
    <w:p w14:paraId="021D96A5" w14:textId="77777777" w:rsidR="00A73909" w:rsidRDefault="00A73909">
      <w:pPr>
        <w:spacing w:after="0" w:line="240" w:lineRule="auto"/>
      </w:pPr>
      <w:r>
        <w:continuationSeparator/>
      </w:r>
    </w:p>
  </w:footnote>
  <w:footnote w:type="continuationNotice" w:id="1">
    <w:p w14:paraId="6F04CEC1" w14:textId="77777777" w:rsidR="00A73909" w:rsidRDefault="00A739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0F12"/>
    <w:rsid w:val="00041A20"/>
    <w:rsid w:val="00041AD2"/>
    <w:rsid w:val="00041D42"/>
    <w:rsid w:val="00042376"/>
    <w:rsid w:val="00043880"/>
    <w:rsid w:val="00043ED7"/>
    <w:rsid w:val="000443DD"/>
    <w:rsid w:val="000445A4"/>
    <w:rsid w:val="00044858"/>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D96"/>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03EA"/>
    <w:rsid w:val="001914EC"/>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BF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3E"/>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174"/>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720"/>
    <w:rsid w:val="00335D66"/>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ABD"/>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C2C"/>
    <w:rsid w:val="003B2777"/>
    <w:rsid w:val="003B2AF4"/>
    <w:rsid w:val="003B2C41"/>
    <w:rsid w:val="003B4754"/>
    <w:rsid w:val="003B49BB"/>
    <w:rsid w:val="003B5296"/>
    <w:rsid w:val="003B544C"/>
    <w:rsid w:val="003B57D5"/>
    <w:rsid w:val="003B5A9E"/>
    <w:rsid w:val="003B605E"/>
    <w:rsid w:val="003B65B5"/>
    <w:rsid w:val="003B69F1"/>
    <w:rsid w:val="003B723B"/>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A19"/>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1779"/>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3CCD"/>
    <w:rsid w:val="00553EF5"/>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67813"/>
    <w:rsid w:val="00870522"/>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5A7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006E"/>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2A9"/>
    <w:rsid w:val="00A50CDF"/>
    <w:rsid w:val="00A50D0B"/>
    <w:rsid w:val="00A51457"/>
    <w:rsid w:val="00A51830"/>
    <w:rsid w:val="00A52519"/>
    <w:rsid w:val="00A525EC"/>
    <w:rsid w:val="00A53138"/>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457"/>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606"/>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18CD"/>
    <w:rsid w:val="00AD210E"/>
    <w:rsid w:val="00AD259F"/>
    <w:rsid w:val="00AD290A"/>
    <w:rsid w:val="00AD30CA"/>
    <w:rsid w:val="00AD4496"/>
    <w:rsid w:val="00AD534E"/>
    <w:rsid w:val="00AD61CD"/>
    <w:rsid w:val="00AD6E05"/>
    <w:rsid w:val="00AD6E4B"/>
    <w:rsid w:val="00AD7149"/>
    <w:rsid w:val="00AD7B20"/>
    <w:rsid w:val="00AE14FD"/>
    <w:rsid w:val="00AE1649"/>
    <w:rsid w:val="00AE17D3"/>
    <w:rsid w:val="00AE2059"/>
    <w:rsid w:val="00AE232D"/>
    <w:rsid w:val="00AE280F"/>
    <w:rsid w:val="00AE2841"/>
    <w:rsid w:val="00AE2D28"/>
    <w:rsid w:val="00AE3695"/>
    <w:rsid w:val="00AE3751"/>
    <w:rsid w:val="00AE39B3"/>
    <w:rsid w:val="00AE3FC3"/>
    <w:rsid w:val="00AE4691"/>
    <w:rsid w:val="00AE4E78"/>
    <w:rsid w:val="00AE5AA1"/>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33F3"/>
    <w:rsid w:val="00B64116"/>
    <w:rsid w:val="00B65B3F"/>
    <w:rsid w:val="00B65E05"/>
    <w:rsid w:val="00B67084"/>
    <w:rsid w:val="00B67475"/>
    <w:rsid w:val="00B67EA8"/>
    <w:rsid w:val="00B715A3"/>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06"/>
    <w:rsid w:val="00C20AAF"/>
    <w:rsid w:val="00C20E04"/>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5CC"/>
    <w:rsid w:val="00C32F60"/>
    <w:rsid w:val="00C3310E"/>
    <w:rsid w:val="00C33204"/>
    <w:rsid w:val="00C33859"/>
    <w:rsid w:val="00C33CF2"/>
    <w:rsid w:val="00C3433A"/>
    <w:rsid w:val="00C344AE"/>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6A6"/>
    <w:rsid w:val="00C61B84"/>
    <w:rsid w:val="00C61C9D"/>
    <w:rsid w:val="00C61E91"/>
    <w:rsid w:val="00C61F54"/>
    <w:rsid w:val="00C61F5E"/>
    <w:rsid w:val="00C62FB3"/>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1F30"/>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43EC"/>
    <w:rsid w:val="00D144D3"/>
    <w:rsid w:val="00D148AC"/>
    <w:rsid w:val="00D14D83"/>
    <w:rsid w:val="00D1574C"/>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903"/>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5A6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93C"/>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BE80F2-1D67-4CE9-BF13-47B5F60F5210}">
  <ds:schemaRefs>
    <ds:schemaRef ds:uri="http://schemas.microsoft.com/sharepoint/v3/contenttype/forms"/>
  </ds:schemaRefs>
</ds:datastoreItem>
</file>

<file path=customXml/itemProps2.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3.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customXml/itemProps4.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58</Pages>
  <Words>16969</Words>
  <Characters>96729</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31</cp:revision>
  <dcterms:created xsi:type="dcterms:W3CDTF">2024-04-03T16:25:00Z</dcterms:created>
  <dcterms:modified xsi:type="dcterms:W3CDTF">2024-04-03T21:41:00Z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