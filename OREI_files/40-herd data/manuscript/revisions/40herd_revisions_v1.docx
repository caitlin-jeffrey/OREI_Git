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008F7F1D">
        <w:rPr>
          <w:rStyle w:val="CommentReference"/>
          <w:rFonts w:eastAsiaTheme="minorEastAsia"/>
        </w:rPr>
        <w:commentReference w:id="0"/>
      </w:r>
    </w:p>
    <w:p w14:paraId="3BC8133E" w14:textId="70358B8A" w:rsidR="002D3803" w:rsidRPr="00604EDE" w:rsidRDefault="00F837A0" w:rsidP="00B91228">
      <w:pPr>
        <w:spacing w:line="480" w:lineRule="auto"/>
        <w:jc w:val="both"/>
        <w:rPr>
          <w:rFonts w:ascii="Times New Roman" w:hAnsi="Times New Roman" w:cs="Times New Roman"/>
          <w:b/>
          <w:sz w:val="24"/>
          <w:szCs w:val="24"/>
        </w:rPr>
      </w:pPr>
      <w:r>
        <w:rPr>
          <w:rFonts w:ascii="Times New Roman" w:hAnsi="Times New Roman" w:cs="Times New Roman"/>
          <w:sz w:val="24"/>
          <w:szCs w:val="24"/>
        </w:rPr>
        <w:t>Previous studies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improve cow welfare and comfort</w:t>
      </w:r>
      <w:r w:rsidR="007D2DC5">
        <w:rPr>
          <w:rFonts w:ascii="Times New Roman" w:hAnsi="Times New Roman" w:cs="Times New Roman"/>
          <w:sz w:val="24"/>
          <w:szCs w:val="24"/>
        </w:rPr>
        <w:t xml:space="preserve"> </w:t>
      </w:r>
      <w:r>
        <w:rPr>
          <w:rFonts w:ascii="Times New Roman" w:hAnsi="Times New Roman" w:cs="Times New Roman"/>
          <w:sz w:val="24"/>
          <w:szCs w:val="24"/>
        </w:rPr>
        <w:t>and have advantages for manure management, soil health, and water quality.</w:t>
      </w:r>
      <w:bookmarkStart w:id="1" w:name="_Hlk161482766"/>
      <w:r>
        <w:rPr>
          <w:rFonts w:ascii="Times New Roman" w:hAnsi="Times New Roman" w:cs="Times New Roman"/>
          <w:sz w:val="24"/>
          <w:szCs w:val="24"/>
        </w:rPr>
        <w:t xml:space="preserve"> </w:t>
      </w:r>
      <w:r w:rsidR="007A2AF8">
        <w:rPr>
          <w:rFonts w:ascii="Times New Roman" w:hAnsi="Times New Roman" w:cs="Times New Roman"/>
          <w:sz w:val="24"/>
          <w:szCs w:val="24"/>
        </w:rPr>
        <w:t>C</w:t>
      </w:r>
      <w:r w:rsidR="00A323E5">
        <w:rPr>
          <w:rFonts w:ascii="Times New Roman" w:hAnsi="Times New Roman" w:cs="Times New Roman"/>
          <w:sz w:val="24"/>
          <w:szCs w:val="24"/>
        </w:rPr>
        <w:t xml:space="preserve">onsensus is </w:t>
      </w:r>
      <w:r w:rsidR="00211B48">
        <w:rPr>
          <w:rFonts w:ascii="Times New Roman" w:hAnsi="Times New Roman" w:cs="Times New Roman"/>
          <w:sz w:val="24"/>
          <w:szCs w:val="24"/>
        </w:rPr>
        <w:t>lacking on</w:t>
      </w:r>
      <w:r w:rsidR="00A80A97">
        <w:rPr>
          <w:rFonts w:ascii="Times New Roman" w:hAnsi="Times New Roman" w:cs="Times New Roman"/>
          <w:sz w:val="24"/>
          <w:szCs w:val="24"/>
        </w:rPr>
        <w:t xml:space="preserve"> </w:t>
      </w:r>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r w:rsidR="00116A53">
        <w:rPr>
          <w:rFonts w:ascii="Times New Roman" w:hAnsi="Times New Roman" w:cs="Times New Roman"/>
          <w:sz w:val="24"/>
          <w:szCs w:val="24"/>
        </w:rPr>
        <w:t>compromised on</w:t>
      </w:r>
      <w:r w:rsidR="007E050A">
        <w:rPr>
          <w:rFonts w:ascii="Times New Roman" w:hAnsi="Times New Roman" w:cs="Times New Roman"/>
          <w:sz w:val="24"/>
          <w:szCs w:val="24"/>
        </w:rPr>
        <w:t xml:space="preserve"> bedded packs.</w:t>
      </w:r>
      <w:r w:rsidR="00116A53">
        <w:rPr>
          <w:rFonts w:ascii="Times New Roman" w:hAnsi="Times New Roman" w:cs="Times New Roman"/>
          <w:sz w:val="24"/>
          <w:szCs w:val="24"/>
        </w:rPr>
        <w:t xml:space="preserve"> </w:t>
      </w:r>
      <w:r w:rsidR="00ED7086" w:rsidRPr="00E17205">
        <w:rPr>
          <w:rFonts w:ascii="Times New Roman" w:hAnsi="Times New Roman" w:cs="Times New Roman"/>
          <w:sz w:val="24"/>
          <w:szCs w:val="24"/>
          <w:highlight w:val="yellow"/>
          <w:rPrChange w:id="2" w:author="Caitlin Jeffrey" w:date="2024-03-16T11:58:00Z">
            <w:rPr>
              <w:rFonts w:ascii="Times New Roman" w:hAnsi="Times New Roman" w:cs="Times New Roman"/>
              <w:sz w:val="24"/>
              <w:szCs w:val="24"/>
            </w:rPr>
          </w:rPrChange>
        </w:rPr>
        <w:t xml:space="preserve">In an observational study measuring these </w:t>
      </w:r>
      <w:del w:id="3" w:author="Caitlin Jeffrey" w:date="2024-03-16T11:58:00Z">
        <w:r w:rsidR="00ED7086" w:rsidRPr="00E17205" w:rsidDel="00C20E04">
          <w:rPr>
            <w:rFonts w:ascii="Times New Roman" w:hAnsi="Times New Roman" w:cs="Times New Roman"/>
            <w:sz w:val="24"/>
            <w:szCs w:val="24"/>
            <w:highlight w:val="yellow"/>
            <w:rPrChange w:id="4" w:author="Caitlin Jeffrey" w:date="2024-03-16T11:58:00Z">
              <w:rPr>
                <w:rFonts w:ascii="Times New Roman" w:hAnsi="Times New Roman" w:cs="Times New Roman"/>
                <w:sz w:val="24"/>
                <w:szCs w:val="24"/>
              </w:rPr>
            </w:rPrChange>
          </w:rPr>
          <w:delText>outcomes</w:delText>
        </w:r>
        <w:r w:rsidR="00211B48" w:rsidRPr="00E17205" w:rsidDel="00C20E04">
          <w:rPr>
            <w:rFonts w:ascii="Times New Roman" w:hAnsi="Times New Roman" w:cs="Times New Roman"/>
            <w:sz w:val="24"/>
            <w:szCs w:val="24"/>
            <w:highlight w:val="yellow"/>
            <w:rPrChange w:id="5" w:author="Caitlin Jeffrey" w:date="2024-03-16T11:58:00Z">
              <w:rPr>
                <w:rFonts w:ascii="Times New Roman" w:hAnsi="Times New Roman" w:cs="Times New Roman"/>
                <w:sz w:val="24"/>
                <w:szCs w:val="24"/>
              </w:rPr>
            </w:rPrChange>
          </w:rPr>
          <w:delText xml:space="preserve"> </w:delText>
        </w:r>
      </w:del>
      <w:ins w:id="6" w:author="Caitlin Jeffrey" w:date="2024-03-16T11:58:00Z">
        <w:r w:rsidR="00C20E04" w:rsidRPr="00E17205">
          <w:rPr>
            <w:rFonts w:ascii="Times New Roman" w:hAnsi="Times New Roman" w:cs="Times New Roman"/>
            <w:sz w:val="24"/>
            <w:szCs w:val="24"/>
            <w:highlight w:val="yellow"/>
            <w:rPrChange w:id="7" w:author="Caitlin Jeffrey" w:date="2024-03-16T11:58:00Z">
              <w:rPr>
                <w:rFonts w:ascii="Times New Roman" w:hAnsi="Times New Roman" w:cs="Times New Roman"/>
                <w:sz w:val="24"/>
                <w:szCs w:val="24"/>
              </w:rPr>
            </w:rPrChange>
          </w:rPr>
          <w:t>metrics</w:t>
        </w:r>
        <w:r w:rsidR="00C20E04" w:rsidRPr="00E17205">
          <w:rPr>
            <w:rFonts w:ascii="Times New Roman" w:hAnsi="Times New Roman" w:cs="Times New Roman"/>
            <w:sz w:val="24"/>
            <w:szCs w:val="24"/>
            <w:highlight w:val="yellow"/>
            <w:rPrChange w:id="8" w:author="Caitlin Jeffrey" w:date="2024-03-16T11:58:00Z">
              <w:rPr>
                <w:rFonts w:ascii="Times New Roman" w:hAnsi="Times New Roman" w:cs="Times New Roman"/>
                <w:sz w:val="24"/>
                <w:szCs w:val="24"/>
              </w:rPr>
            </w:rPrChange>
          </w:rPr>
          <w:t xml:space="preserve"> </w:t>
        </w:r>
      </w:ins>
      <w:r w:rsidR="00211B48" w:rsidRPr="00E17205">
        <w:rPr>
          <w:rFonts w:ascii="Times New Roman" w:hAnsi="Times New Roman" w:cs="Times New Roman"/>
          <w:sz w:val="24"/>
          <w:szCs w:val="24"/>
          <w:highlight w:val="yellow"/>
          <w:rPrChange w:id="9" w:author="Caitlin Jeffrey" w:date="2024-03-16T11:58:00Z">
            <w:rPr>
              <w:rFonts w:ascii="Times New Roman" w:hAnsi="Times New Roman" w:cs="Times New Roman"/>
              <w:sz w:val="24"/>
              <w:szCs w:val="24"/>
            </w:rPr>
          </w:rPrChange>
        </w:rPr>
        <w:t xml:space="preserve">during the non-grazing season </w:t>
      </w:r>
      <w:ins w:id="10" w:author="Caitlin Jeffrey" w:date="2024-03-15T12:35:00Z">
        <w:r w:rsidR="002806AC" w:rsidRPr="00E17205">
          <w:rPr>
            <w:rFonts w:ascii="Times New Roman" w:hAnsi="Times New Roman" w:cs="Times New Roman"/>
            <w:sz w:val="24"/>
            <w:szCs w:val="24"/>
            <w:highlight w:val="yellow"/>
            <w:rPrChange w:id="11" w:author="Caitlin Jeffrey" w:date="2024-03-16T11:58:00Z">
              <w:rPr>
                <w:rFonts w:ascii="Times New Roman" w:hAnsi="Times New Roman" w:cs="Times New Roman"/>
                <w:sz w:val="24"/>
                <w:szCs w:val="24"/>
              </w:rPr>
            </w:rPrChange>
          </w:rPr>
          <w:t xml:space="preserve">(typically November-May) </w:t>
        </w:r>
      </w:ins>
      <w:r w:rsidR="00211B48" w:rsidRPr="00E17205">
        <w:rPr>
          <w:rFonts w:ascii="Times New Roman" w:hAnsi="Times New Roman" w:cs="Times New Roman"/>
          <w:sz w:val="24"/>
          <w:szCs w:val="24"/>
          <w:highlight w:val="yellow"/>
          <w:rPrChange w:id="12" w:author="Caitlin Jeffrey" w:date="2024-03-16T11:58:00Z">
            <w:rPr>
              <w:rFonts w:ascii="Times New Roman" w:hAnsi="Times New Roman" w:cs="Times New Roman"/>
              <w:sz w:val="24"/>
              <w:szCs w:val="24"/>
            </w:rPr>
          </w:rPrChange>
        </w:rPr>
        <w:t xml:space="preserve">on </w:t>
      </w:r>
      <w:r w:rsidR="00753E80" w:rsidRPr="00E17205">
        <w:rPr>
          <w:rFonts w:ascii="Times New Roman" w:hAnsi="Times New Roman" w:cs="Times New Roman"/>
          <w:sz w:val="24"/>
          <w:szCs w:val="24"/>
          <w:highlight w:val="yellow"/>
          <w:rPrChange w:id="13" w:author="Caitlin Jeffrey" w:date="2024-03-16T11:58:00Z">
            <w:rPr>
              <w:rFonts w:ascii="Times New Roman" w:hAnsi="Times New Roman" w:cs="Times New Roman"/>
              <w:sz w:val="24"/>
              <w:szCs w:val="24"/>
            </w:rPr>
          </w:rPrChange>
        </w:rPr>
        <w:t xml:space="preserve">21 </w:t>
      </w:r>
      <w:r w:rsidR="00211B48" w:rsidRPr="00E17205">
        <w:rPr>
          <w:rFonts w:ascii="Times New Roman" w:hAnsi="Times New Roman" w:cs="Times New Roman"/>
          <w:sz w:val="24"/>
          <w:szCs w:val="24"/>
          <w:highlight w:val="yellow"/>
          <w:rPrChange w:id="14" w:author="Caitlin Jeffrey" w:date="2024-03-16T11:58:00Z">
            <w:rPr>
              <w:rFonts w:ascii="Times New Roman" w:hAnsi="Times New Roman" w:cs="Times New Roman"/>
              <w:sz w:val="24"/>
              <w:szCs w:val="24"/>
            </w:rPr>
          </w:rPrChange>
        </w:rPr>
        <w:t>organic dairies in Vermont</w:t>
      </w:r>
      <w:r w:rsidR="00ED7086" w:rsidRPr="00E17205">
        <w:rPr>
          <w:rFonts w:ascii="Times New Roman" w:hAnsi="Times New Roman" w:cs="Times New Roman"/>
          <w:sz w:val="24"/>
          <w:szCs w:val="24"/>
          <w:highlight w:val="yellow"/>
          <w:rPrChange w:id="15" w:author="Caitlin Jeffrey" w:date="2024-03-16T11:58:00Z">
            <w:rPr>
              <w:rFonts w:ascii="Times New Roman" w:hAnsi="Times New Roman" w:cs="Times New Roman"/>
              <w:sz w:val="24"/>
              <w:szCs w:val="24"/>
            </w:rPr>
          </w:rPrChange>
        </w:rPr>
        <w:t xml:space="preserve">, </w:t>
      </w:r>
      <w:r w:rsidR="00546D0C" w:rsidRPr="00E17205">
        <w:rPr>
          <w:rFonts w:ascii="Times New Roman" w:hAnsi="Times New Roman" w:cs="Times New Roman"/>
          <w:sz w:val="24"/>
          <w:szCs w:val="24"/>
          <w:highlight w:val="yellow"/>
          <w:rPrChange w:id="16" w:author="Caitlin Jeffrey" w:date="2024-03-16T11:58:00Z">
            <w:rPr>
              <w:rFonts w:ascii="Times New Roman" w:hAnsi="Times New Roman" w:cs="Times New Roman"/>
              <w:sz w:val="24"/>
              <w:szCs w:val="24"/>
            </w:rPr>
          </w:rPrChange>
        </w:rPr>
        <w:t xml:space="preserve">bedded packs </w:t>
      </w:r>
      <w:r w:rsidR="002F38AA" w:rsidRPr="00E17205">
        <w:rPr>
          <w:rFonts w:ascii="Times New Roman" w:hAnsi="Times New Roman" w:cs="Times New Roman"/>
          <w:sz w:val="24"/>
          <w:szCs w:val="24"/>
          <w:highlight w:val="yellow"/>
          <w:rPrChange w:id="17" w:author="Caitlin Jeffrey" w:date="2024-03-16T11:58:00Z">
            <w:rPr>
              <w:rFonts w:ascii="Times New Roman" w:hAnsi="Times New Roman" w:cs="Times New Roman"/>
              <w:sz w:val="24"/>
              <w:szCs w:val="24"/>
            </w:rPr>
          </w:rPrChange>
        </w:rPr>
        <w:t xml:space="preserve">were similar </w:t>
      </w:r>
      <w:r w:rsidR="00546D0C" w:rsidRPr="00E17205">
        <w:rPr>
          <w:rFonts w:ascii="Times New Roman" w:hAnsi="Times New Roman" w:cs="Times New Roman"/>
          <w:sz w:val="24"/>
          <w:szCs w:val="24"/>
          <w:highlight w:val="yellow"/>
          <w:rPrChange w:id="18" w:author="Caitlin Jeffrey" w:date="2024-03-16T11:58:00Z">
            <w:rPr>
              <w:rFonts w:ascii="Times New Roman" w:hAnsi="Times New Roman" w:cs="Times New Roman"/>
              <w:sz w:val="24"/>
              <w:szCs w:val="24"/>
            </w:rPr>
          </w:rPrChange>
        </w:rPr>
        <w:t>to tiestall</w:t>
      </w:r>
      <w:r w:rsidR="00635686" w:rsidRPr="00E17205">
        <w:rPr>
          <w:rFonts w:ascii="Times New Roman" w:hAnsi="Times New Roman" w:cs="Times New Roman"/>
          <w:sz w:val="24"/>
          <w:szCs w:val="24"/>
          <w:highlight w:val="yellow"/>
          <w:rPrChange w:id="19" w:author="Caitlin Jeffrey" w:date="2024-03-16T11:58:00Z">
            <w:rPr>
              <w:rFonts w:ascii="Times New Roman" w:hAnsi="Times New Roman" w:cs="Times New Roman"/>
              <w:sz w:val="24"/>
              <w:szCs w:val="24"/>
            </w:rPr>
          </w:rPrChange>
        </w:rPr>
        <w:t>s</w:t>
      </w:r>
      <w:r w:rsidR="00546D0C" w:rsidRPr="00E17205">
        <w:rPr>
          <w:rFonts w:ascii="Times New Roman" w:hAnsi="Times New Roman" w:cs="Times New Roman"/>
          <w:sz w:val="24"/>
          <w:szCs w:val="24"/>
          <w:highlight w:val="yellow"/>
          <w:rPrChange w:id="20" w:author="Caitlin Jeffrey" w:date="2024-03-16T11:58:00Z">
            <w:rPr>
              <w:rFonts w:ascii="Times New Roman" w:hAnsi="Times New Roman" w:cs="Times New Roman"/>
              <w:sz w:val="24"/>
              <w:szCs w:val="24"/>
            </w:rPr>
          </w:rPrChange>
        </w:rPr>
        <w:t xml:space="preserve"> and freestall</w:t>
      </w:r>
      <w:r w:rsidR="00635686" w:rsidRPr="00E17205">
        <w:rPr>
          <w:rFonts w:ascii="Times New Roman" w:hAnsi="Times New Roman" w:cs="Times New Roman"/>
          <w:sz w:val="24"/>
          <w:szCs w:val="24"/>
          <w:highlight w:val="yellow"/>
          <w:rPrChange w:id="21" w:author="Caitlin Jeffrey" w:date="2024-03-16T11:58:00Z">
            <w:rPr>
              <w:rFonts w:ascii="Times New Roman" w:hAnsi="Times New Roman" w:cs="Times New Roman"/>
              <w:sz w:val="24"/>
              <w:szCs w:val="24"/>
            </w:rPr>
          </w:rPrChange>
        </w:rPr>
        <w:t>s</w:t>
      </w:r>
      <w:ins w:id="22" w:author="Caitlin Jeffrey" w:date="2024-03-16T11:57:00Z">
        <w:r w:rsidR="00EA38CD" w:rsidRPr="00E17205">
          <w:rPr>
            <w:rFonts w:ascii="Times New Roman" w:hAnsi="Times New Roman" w:cs="Times New Roman"/>
            <w:sz w:val="24"/>
            <w:szCs w:val="24"/>
            <w:highlight w:val="yellow"/>
            <w:rPrChange w:id="23" w:author="Caitlin Jeffrey" w:date="2024-03-16T11:58:00Z">
              <w:rPr>
                <w:rFonts w:ascii="Times New Roman" w:hAnsi="Times New Roman" w:cs="Times New Roman"/>
                <w:sz w:val="24"/>
                <w:szCs w:val="24"/>
              </w:rPr>
            </w:rPrChange>
          </w:rPr>
          <w:t xml:space="preserve"> </w:t>
        </w:r>
        <w:r w:rsidR="00C20E04" w:rsidRPr="00E17205">
          <w:rPr>
            <w:rFonts w:ascii="Times New Roman" w:hAnsi="Times New Roman" w:cs="Times New Roman"/>
            <w:sz w:val="24"/>
            <w:szCs w:val="24"/>
            <w:highlight w:val="yellow"/>
            <w:rPrChange w:id="24" w:author="Caitlin Jeffrey" w:date="2024-03-16T11:58:00Z">
              <w:rPr>
                <w:rFonts w:ascii="Times New Roman" w:hAnsi="Times New Roman" w:cs="Times New Roman"/>
                <w:sz w:val="24"/>
                <w:szCs w:val="24"/>
              </w:rPr>
            </w:rPrChange>
          </w:rPr>
          <w:t>in the afore</w:t>
        </w:r>
      </w:ins>
      <w:ins w:id="25" w:author="Caitlin Jeffrey" w:date="2024-03-16T11:58:00Z">
        <w:r w:rsidR="00C20E04" w:rsidRPr="00E17205">
          <w:rPr>
            <w:rFonts w:ascii="Times New Roman" w:hAnsi="Times New Roman" w:cs="Times New Roman"/>
            <w:sz w:val="24"/>
            <w:szCs w:val="24"/>
            <w:highlight w:val="yellow"/>
            <w:rPrChange w:id="26" w:author="Caitlin Jeffrey" w:date="2024-03-16T11:58:00Z">
              <w:rPr>
                <w:rFonts w:ascii="Times New Roman" w:hAnsi="Times New Roman" w:cs="Times New Roman"/>
                <w:sz w:val="24"/>
                <w:szCs w:val="24"/>
              </w:rPr>
            </w:rPrChange>
          </w:rPr>
          <w:t>mentioned outcomes</w:t>
        </w:r>
      </w:ins>
      <w:r w:rsidR="00057217" w:rsidRPr="00E17205">
        <w:rPr>
          <w:rFonts w:ascii="Times New Roman" w:hAnsi="Times New Roman" w:cs="Times New Roman"/>
          <w:sz w:val="24"/>
          <w:szCs w:val="24"/>
          <w:highlight w:val="yellow"/>
          <w:rPrChange w:id="27" w:author="Caitlin Jeffrey" w:date="2024-03-16T11:58:00Z">
            <w:rPr>
              <w:rFonts w:ascii="Times New Roman" w:hAnsi="Times New Roman" w:cs="Times New Roman"/>
              <w:sz w:val="24"/>
              <w:szCs w:val="24"/>
            </w:rPr>
          </w:rPrChange>
        </w:rPr>
        <w:t>.</w:t>
      </w:r>
      <w:r w:rsidR="00057217">
        <w:rPr>
          <w:rFonts w:ascii="Times New Roman" w:hAnsi="Times New Roman" w:cs="Times New Roman"/>
          <w:sz w:val="24"/>
          <w:szCs w:val="24"/>
        </w:rPr>
        <w:t xml:space="preserve"> </w:t>
      </w:r>
      <w:bookmarkEnd w:id="1"/>
      <w:r w:rsidR="008E10BB">
        <w:rPr>
          <w:rFonts w:ascii="Times New Roman" w:hAnsi="Times New Roman" w:cs="Times New Roman"/>
          <w:sz w:val="24"/>
          <w:szCs w:val="24"/>
        </w:rPr>
        <w:t>We conclude that b</w:t>
      </w:r>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r w:rsidR="000D5E92">
        <w:rPr>
          <w:rFonts w:ascii="Times New Roman" w:hAnsi="Times New Roman" w:cs="Times New Roman"/>
          <w:sz w:val="24"/>
          <w:szCs w:val="24"/>
        </w:rPr>
        <w:t>are</w:t>
      </w:r>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r w:rsidR="001247FA">
        <w:rPr>
          <w:rFonts w:ascii="Times New Roman" w:hAnsi="Times New Roman" w:cs="Times New Roman"/>
          <w:sz w:val="24"/>
          <w:szCs w:val="24"/>
        </w:rPr>
        <w:t xml:space="preserve">the non-grazing season </w:t>
      </w:r>
      <w:r w:rsidR="00546D0C" w:rsidRPr="00604EDE">
        <w:rPr>
          <w:rFonts w:ascii="Times New Roman" w:hAnsi="Times New Roman" w:cs="Times New Roman"/>
          <w:sz w:val="24"/>
          <w:szCs w:val="24"/>
        </w:rPr>
        <w:t>in the Northeast</w:t>
      </w:r>
      <w:r w:rsidR="008D6301">
        <w:rPr>
          <w:rFonts w:ascii="Times New Roman" w:hAnsi="Times New Roman" w:cs="Times New Roman"/>
          <w:sz w:val="24"/>
          <w:szCs w:val="24"/>
        </w:rPr>
        <w:t>ern US</w:t>
      </w:r>
      <w:r w:rsidR="00FF7F85">
        <w:rPr>
          <w:rFonts w:ascii="Times New Roman" w:hAnsi="Times New Roman" w:cs="Times New Roman"/>
          <w:sz w:val="24"/>
          <w:szCs w:val="24"/>
        </w:rPr>
        <w:t xml:space="preserve">. </w:t>
      </w:r>
    </w:p>
    <w:p w14:paraId="28ADA5B9" w14:textId="0F565D8A" w:rsidR="00092F7B" w:rsidRDefault="00092F7B" w:rsidP="00B91228">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53979090" w14:textId="2B6A8E4C"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w:t>
      </w:r>
      <w:r w:rsidR="002B4B9F">
        <w:rPr>
          <w:rFonts w:ascii="Times New Roman" w:hAnsi="Times New Roman" w:cs="Times New Roman"/>
          <w:bCs/>
          <w:sz w:val="24"/>
          <w:szCs w:val="24"/>
        </w:rPr>
        <w:t xml:space="preserve">udder </w:t>
      </w:r>
      <w:r w:rsidR="00CA323A">
        <w:rPr>
          <w:rFonts w:ascii="Times New Roman" w:hAnsi="Times New Roman" w:cs="Times New Roman"/>
          <w:bCs/>
          <w:sz w:val="24"/>
          <w:szCs w:val="24"/>
        </w:rPr>
        <w:t xml:space="preserve">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r w:rsidR="003F72CD">
        <w:rPr>
          <w:rFonts w:ascii="Times New Roman" w:hAnsi="Times New Roman" w:cs="Times New Roman"/>
          <w:sz w:val="24"/>
          <w:szCs w:val="24"/>
        </w:rPr>
        <w:t>, VT</w:t>
      </w:r>
      <w:r w:rsidR="008B544E" w:rsidRPr="008B544E">
        <w:rPr>
          <w:rFonts w:ascii="Times New Roman" w:hAnsi="Times New Roman" w:cs="Times New Roman"/>
          <w:sz w:val="24"/>
          <w:szCs w:val="24"/>
        </w:rPr>
        <w:t xml:space="preserve"> 05405</w:t>
      </w:r>
    </w:p>
    <w:p w14:paraId="54AFAA00" w14:textId="38F42030" w:rsidR="001207D5" w:rsidRPr="00024CE6" w:rsidRDefault="00024CE6" w:rsidP="00FE232A">
      <w:pPr>
        <w:spacing w:after="0" w:line="480" w:lineRule="auto"/>
        <w:ind w:left="180" w:hanging="180"/>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D212A9" w:rsidRPr="00D212A9">
        <w:rPr>
          <w:rFonts w:ascii="Times New Roman" w:hAnsi="Times New Roman" w:cs="Times New Roman"/>
          <w:sz w:val="24"/>
          <w:szCs w:val="24"/>
        </w:rPr>
        <w:t>Department of Veterinary Population Medicine</w:t>
      </w:r>
      <w:r w:rsidR="00D212A9">
        <w:rPr>
          <w:rFonts w:ascii="Times New Roman" w:hAnsi="Times New Roman" w:cs="Times New Roman"/>
          <w:sz w:val="24"/>
          <w:szCs w:val="24"/>
        </w:rPr>
        <w:t xml:space="preserve">, </w:t>
      </w:r>
      <w:r w:rsidR="00673C74" w:rsidRPr="00024CE6">
        <w:rPr>
          <w:rFonts w:ascii="Times New Roman" w:hAnsi="Times New Roman" w:cs="Times New Roman"/>
          <w:sz w:val="24"/>
          <w:szCs w:val="24"/>
        </w:rPr>
        <w:t>College of Veterinary Medicine, University of Minnesota, St. Paul</w:t>
      </w:r>
      <w:r w:rsidR="005A19F5">
        <w:rPr>
          <w:rFonts w:ascii="Times New Roman" w:hAnsi="Times New Roman" w:cs="Times New Roman"/>
          <w:sz w:val="24"/>
          <w:szCs w:val="24"/>
        </w:rPr>
        <w:t>, MN</w:t>
      </w:r>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7FE6D4AB" w14:textId="6B5C834F"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r w:rsidR="004C7A16">
        <w:rPr>
          <w:rFonts w:ascii="Times New Roman" w:hAnsi="Times New Roman" w:cs="Times New Roman"/>
          <w:sz w:val="24"/>
          <w:szCs w:val="24"/>
        </w:rPr>
        <w:t xml:space="preserve">was to </w:t>
      </w:r>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 </w:t>
      </w:r>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r w:rsidR="00EC7456">
        <w:rPr>
          <w:rFonts w:ascii="Times New Roman" w:hAnsi="Times New Roman" w:cs="Times New Roman"/>
          <w:sz w:val="24"/>
          <w:szCs w:val="24"/>
        </w:rPr>
        <w:t xml:space="preserve"> in Vermont</w:t>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r w:rsidR="000C6284">
        <w:rPr>
          <w:rFonts w:ascii="Times New Roman" w:hAnsi="Times New Roman" w:cs="Times New Roman"/>
          <w:sz w:val="24"/>
          <w:szCs w:val="24"/>
        </w:rPr>
        <w:t>, in order</w:t>
      </w:r>
      <w:r w:rsidR="00185A8E" w:rsidRPr="00604EDE">
        <w:rPr>
          <w:rFonts w:ascii="Times New Roman" w:hAnsi="Times New Roman" w:cs="Times New Roman"/>
          <w:sz w:val="24"/>
          <w:szCs w:val="24"/>
        </w:rPr>
        <w:t xml:space="preserve"> </w:t>
      </w:r>
      <w:r w:rsidR="00DE4380" w:rsidRPr="00604EDE">
        <w:rPr>
          <w:rFonts w:ascii="Times New Roman" w:hAnsi="Times New Roman" w:cs="Times New Roman"/>
          <w:sz w:val="24"/>
          <w:szCs w:val="24"/>
        </w:rPr>
        <w:t>to</w:t>
      </w:r>
      <w:r w:rsidR="00185A8E" w:rsidRPr="00604EDE">
        <w:rPr>
          <w:rFonts w:ascii="Times New Roman" w:hAnsi="Times New Roman" w:cs="Times New Roman"/>
          <w:sz w:val="24"/>
          <w:szCs w:val="24"/>
        </w:rPr>
        <w:t xml:space="preserve"> compare </w:t>
      </w:r>
      <w:r w:rsidR="00075CD0">
        <w:rPr>
          <w:rFonts w:ascii="Times New Roman" w:hAnsi="Times New Roman" w:cs="Times New Roman"/>
          <w:sz w:val="24"/>
          <w:szCs w:val="24"/>
        </w:rPr>
        <w:t xml:space="preserve">herds using </w:t>
      </w:r>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r w:rsidR="001551E1" w:rsidRPr="00604EDE">
        <w:rPr>
          <w:rFonts w:ascii="Times New Roman" w:hAnsi="Times New Roman" w:cs="Times New Roman"/>
          <w:sz w:val="24"/>
          <w:szCs w:val="24"/>
        </w:rPr>
        <w:t>(freestalls, tiestalls)</w:t>
      </w:r>
      <w:r w:rsidR="00387E17">
        <w:rPr>
          <w:rFonts w:ascii="Times New Roman" w:hAnsi="Times New Roman" w:cs="Times New Roman"/>
          <w:sz w:val="24"/>
          <w:szCs w:val="24"/>
        </w:rPr>
        <w:t xml:space="preserve"> </w:t>
      </w:r>
      <w:r w:rsidR="00185A8E" w:rsidRPr="00604EDE">
        <w:rPr>
          <w:rFonts w:ascii="Times New Roman" w:hAnsi="Times New Roman" w:cs="Times New Roman"/>
          <w:sz w:val="24"/>
          <w:szCs w:val="24"/>
        </w:rPr>
        <w:t>with those using a bedded pack</w:t>
      </w:r>
      <w:r w:rsidR="002B4B9F">
        <w:rPr>
          <w:rFonts w:ascii="Times New Roman" w:hAnsi="Times New Roman" w:cs="Times New Roman"/>
          <w:sz w:val="24"/>
          <w:szCs w:val="24"/>
        </w:rPr>
        <w:t>,</w:t>
      </w:r>
      <w:r w:rsidR="002B4B9F" w:rsidRPr="002B4B9F">
        <w:t xml:space="preserve"> </w:t>
      </w:r>
      <w:r w:rsidR="002B4B9F" w:rsidRPr="002B4B9F">
        <w:rPr>
          <w:rFonts w:ascii="Times New Roman" w:hAnsi="Times New Roman" w:cs="Times New Roman"/>
          <w:sz w:val="24"/>
          <w:szCs w:val="24"/>
        </w:rPr>
        <w:t>for organic dairy cattle in the state during the non-grazing season</w:t>
      </w:r>
      <w:ins w:id="28" w:author="Caitlin Jeffrey" w:date="2024-03-15T12:30:00Z">
        <w:r w:rsidR="00CE69FB">
          <w:rPr>
            <w:rFonts w:ascii="Times New Roman" w:hAnsi="Times New Roman" w:cs="Times New Roman"/>
            <w:sz w:val="24"/>
            <w:szCs w:val="24"/>
          </w:rPr>
          <w:t xml:space="preserve"> </w:t>
        </w:r>
        <w:r w:rsidR="00CE69FB" w:rsidRPr="00591C97">
          <w:rPr>
            <w:rFonts w:ascii="Times New Roman" w:hAnsi="Times New Roman" w:cs="Times New Roman"/>
            <w:sz w:val="24"/>
            <w:szCs w:val="24"/>
            <w:highlight w:val="yellow"/>
            <w:rPrChange w:id="29" w:author="Caitlin Jeffrey" w:date="2024-03-15T12:59:00Z">
              <w:rPr>
                <w:rFonts w:ascii="Times New Roman" w:hAnsi="Times New Roman" w:cs="Times New Roman"/>
                <w:sz w:val="24"/>
                <w:szCs w:val="24"/>
              </w:rPr>
            </w:rPrChange>
          </w:rPr>
          <w:t>(typically November-May)</w:t>
        </w:r>
      </w:ins>
      <w:r w:rsidR="00185A8E" w:rsidRPr="00591C97">
        <w:rPr>
          <w:rFonts w:ascii="Times New Roman" w:hAnsi="Times New Roman" w:cs="Times New Roman"/>
          <w:sz w:val="24"/>
          <w:szCs w:val="24"/>
          <w:highlight w:val="yellow"/>
          <w:rPrChange w:id="30" w:author="Caitlin Jeffrey" w:date="2024-03-15T12:59:00Z">
            <w:rPr>
              <w:rFonts w:ascii="Times New Roman" w:hAnsi="Times New Roman" w:cs="Times New Roman"/>
              <w:sz w:val="24"/>
              <w:szCs w:val="24"/>
            </w:rPr>
          </w:rPrChange>
        </w:rPr>
        <w:t>.</w:t>
      </w:r>
      <w:r w:rsidR="00185A8E" w:rsidRPr="00604EDE">
        <w:rPr>
          <w:rFonts w:ascii="Times New Roman" w:hAnsi="Times New Roman" w:cs="Times New Roman"/>
          <w:sz w:val="24"/>
          <w:szCs w:val="24"/>
        </w:rPr>
        <w:t xml:space="preserve"> 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31"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31"/>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farm visit </w:t>
      </w:r>
      <w:r w:rsidR="00185A8E" w:rsidRPr="00604EDE">
        <w:rPr>
          <w:rFonts w:ascii="Times New Roman" w:hAnsi="Times New Roman" w:cs="Times New Roman"/>
          <w:sz w:val="24"/>
          <w:szCs w:val="24"/>
        </w:rPr>
        <w:t xml:space="preserve">included </w:t>
      </w:r>
      <w:r w:rsidR="002B4B9F">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 xml:space="preserve">SCS </w:t>
      </w:r>
      <w:r w:rsidR="00206491" w:rsidRPr="00604EDE">
        <w:rPr>
          <w:rFonts w:ascii="Times New Roman" w:hAnsi="Times New Roman" w:cs="Times New Roman"/>
          <w:sz w:val="24"/>
          <w:szCs w:val="24"/>
        </w:rPr>
        <w:t>≥4.0</w:t>
      </w:r>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r w:rsidR="004D4299">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 xml:space="preserve">SCS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t>two</w:t>
      </w:r>
      <w:r w:rsidR="00093F17" w:rsidRPr="00604EDE">
        <w:rPr>
          <w:rFonts w:ascii="Times New Roman" w:hAnsi="Times New Roman" w:cs="Times New Roman"/>
          <w:sz w:val="24"/>
          <w:szCs w:val="24"/>
        </w:rPr>
        <w:t xml:space="preserve"> tests).</w:t>
      </w:r>
      <w:r w:rsidR="004D4299">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A10588">
        <w:rPr>
          <w:rFonts w:ascii="Times New Roman" w:hAnsi="Times New Roman" w:cs="Times New Roman"/>
          <w:sz w:val="24"/>
          <w:szCs w:val="24"/>
        </w:rPr>
        <w:t xml:space="preserve"> were performed</w:t>
      </w:r>
      <w:r w:rsidR="009A4CA8" w:rsidRPr="00604EDE">
        <w:rPr>
          <w:rFonts w:ascii="Times New Roman" w:hAnsi="Times New Roman" w:cs="Times New Roman"/>
          <w:sz w:val="24"/>
          <w:szCs w:val="24"/>
        </w:rPr>
        <w:t xml:space="preserve"> to describe outcomes by </w:t>
      </w:r>
      <w:r w:rsidR="009A4CA8" w:rsidRPr="00604EDE">
        <w:rPr>
          <w:rFonts w:ascii="Times New Roman" w:hAnsi="Times New Roman" w:cs="Times New Roman"/>
          <w:sz w:val="24"/>
          <w:szCs w:val="24"/>
        </w:rPr>
        <w:lastRenderedPageBreak/>
        <w:t>facility type</w:t>
      </w:r>
      <w:r w:rsidR="009A4CA8">
        <w:rPr>
          <w:rFonts w:ascii="Times New Roman" w:hAnsi="Times New Roman" w:cs="Times New Roman"/>
          <w:sz w:val="24"/>
          <w:szCs w:val="24"/>
        </w:rPr>
        <w:t xml:space="preserve">,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2729EA">
        <w:rPr>
          <w:rFonts w:ascii="Times New Roman" w:hAnsi="Times New Roman" w:cs="Times New Roman"/>
          <w:sz w:val="24"/>
          <w:szCs w:val="24"/>
        </w:rPr>
        <w:t>metrics captured</w:t>
      </w:r>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r w:rsidR="00346E3B">
        <w:rPr>
          <w:rFonts w:ascii="Times New Roman" w:hAnsi="Times New Roman" w:cs="Times New Roman"/>
          <w:sz w:val="24"/>
          <w:szCs w:val="24"/>
        </w:rPr>
        <w:t>ta</w:t>
      </w:r>
      <w:r w:rsidR="009A4CA8">
        <w:rPr>
          <w:rFonts w:ascii="Times New Roman" w:hAnsi="Times New Roman" w:cs="Times New Roman"/>
          <w:sz w:val="24"/>
          <w:szCs w:val="24"/>
        </w:rPr>
        <w:t xml:space="preserve"> </w:t>
      </w:r>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r w:rsidR="00657A32">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9C78D7">
        <w:rPr>
          <w:rFonts w:ascii="Times New Roman" w:hAnsi="Times New Roman" w:cs="Times New Roman"/>
          <w:sz w:val="24"/>
          <w:szCs w:val="24"/>
        </w:rPr>
        <w:t>milk somatic cell count</w:t>
      </w:r>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r w:rsidR="009C78D7">
        <w:rPr>
          <w:rFonts w:ascii="Times New Roman" w:hAnsi="Times New Roman" w:cs="Times New Roman"/>
          <w:sz w:val="24"/>
          <w:szCs w:val="24"/>
        </w:rPr>
        <w:t xml:space="preserve"> and </w:t>
      </w:r>
      <w:r w:rsidR="00185A8E" w:rsidRPr="00604EDE">
        <w:rPr>
          <w:rFonts w:ascii="Times New Roman" w:hAnsi="Times New Roman" w:cs="Times New Roman"/>
          <w:sz w:val="24"/>
          <w:szCs w:val="24"/>
        </w:rPr>
        <w:t xml:space="preserve">aerobic culture data, </w:t>
      </w:r>
      <w:r w:rsidR="00772D53">
        <w:rPr>
          <w:rFonts w:ascii="Times New Roman" w:hAnsi="Times New Roman" w:cs="Times New Roman"/>
          <w:sz w:val="24"/>
          <w:szCs w:val="24"/>
        </w:rPr>
        <w:t>or</w:t>
      </w:r>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 xml:space="preserve">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t all differences found were statistically significant</w:t>
      </w:r>
      <w:ins w:id="32" w:author="Caitlin Jeffrey" w:date="2024-03-15T13:30:00Z">
        <w:r w:rsidR="009713A7">
          <w:rPr>
            <w:rFonts w:ascii="Times New Roman" w:hAnsi="Times New Roman" w:cs="Times New Roman"/>
            <w:sz w:val="24"/>
            <w:szCs w:val="24"/>
          </w:rPr>
          <w:t xml:space="preserve"> </w:t>
        </w:r>
        <w:r w:rsidR="009713A7" w:rsidRPr="00CA65F5">
          <w:rPr>
            <w:rFonts w:ascii="Times New Roman" w:hAnsi="Times New Roman" w:cs="Times New Roman"/>
            <w:sz w:val="24"/>
            <w:szCs w:val="24"/>
            <w:highlight w:val="yellow"/>
            <w:rPrChange w:id="33" w:author="Caitlin Jeffrey" w:date="2024-03-15T17:13:00Z">
              <w:rPr>
                <w:rFonts w:ascii="Times New Roman" w:hAnsi="Times New Roman" w:cs="Times New Roman"/>
                <w:sz w:val="24"/>
                <w:szCs w:val="24"/>
              </w:rPr>
            </w:rPrChange>
          </w:rPr>
          <w:t>in this secondary analysis which combined all farms</w:t>
        </w:r>
      </w:ins>
      <w:r w:rsidR="00EE07B9">
        <w:rPr>
          <w:rFonts w:ascii="Times New Roman" w:hAnsi="Times New Roman" w:cs="Times New Roman"/>
          <w:sz w:val="24"/>
          <w:szCs w:val="24"/>
        </w:rPr>
        <w:t xml:space="preserve">,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r w:rsidR="00685A88" w:rsidRPr="00604EDE">
        <w:rPr>
          <w:rFonts w:ascii="Times New Roman" w:hAnsi="Times New Roman" w:cs="Times New Roman"/>
          <w:sz w:val="24"/>
          <w:szCs w:val="24"/>
        </w:rPr>
        <w:t xml:space="preserve">lower </w:t>
      </w:r>
      <w:r w:rsidR="00685A88">
        <w:rPr>
          <w:rFonts w:ascii="Times New Roman" w:hAnsi="Times New Roman" w:cs="Times New Roman"/>
          <w:sz w:val="24"/>
          <w:szCs w:val="24"/>
        </w:rPr>
        <w:t>new</w:t>
      </w:r>
      <w:r w:rsidR="00137497">
        <w:rPr>
          <w:rFonts w:ascii="Times New Roman" w:hAnsi="Times New Roman" w:cs="Times New Roman"/>
          <w:sz w:val="24"/>
          <w:szCs w:val="24"/>
        </w:rPr>
        <w:t xml:space="preserve">ly elevated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lower </w:t>
      </w:r>
      <w:r w:rsidR="00685A88">
        <w:rPr>
          <w:rFonts w:ascii="Times New Roman" w:hAnsi="Times New Roman" w:cs="Times New Roman"/>
          <w:sz w:val="24"/>
          <w:szCs w:val="24"/>
        </w:rPr>
        <w:t>elev</w:t>
      </w:r>
      <w:r w:rsidR="00137497">
        <w:rPr>
          <w:rFonts w:ascii="Times New Roman" w:hAnsi="Times New Roman" w:cs="Times New Roman"/>
          <w:sz w:val="24"/>
          <w:szCs w:val="24"/>
        </w:rPr>
        <w:t xml:space="preserve">ated current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lower av</w:t>
      </w:r>
      <w:r w:rsidR="00137497">
        <w:rPr>
          <w:rFonts w:ascii="Times New Roman" w:hAnsi="Times New Roman" w:cs="Times New Roman"/>
          <w:sz w:val="24"/>
          <w:szCs w:val="24"/>
        </w:rPr>
        <w:t>erage</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r w:rsidR="00086AB3">
        <w:rPr>
          <w:rFonts w:ascii="Times New Roman" w:hAnsi="Times New Roman" w:cs="Times New Roman"/>
          <w:sz w:val="24"/>
          <w:szCs w:val="24"/>
        </w:rPr>
        <w:t>better</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 xml:space="preserve">udder </w:t>
      </w:r>
      <w:r w:rsidR="00685A88" w:rsidRPr="00604EDE">
        <w:rPr>
          <w:rFonts w:ascii="Times New Roman" w:hAnsi="Times New Roman" w:cs="Times New Roman"/>
          <w:sz w:val="24"/>
          <w:szCs w:val="24"/>
        </w:rPr>
        <w:t>hygiene metrics.</w:t>
      </w:r>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r w:rsidR="00185A8E" w:rsidRPr="00604EDE">
        <w:rPr>
          <w:rFonts w:ascii="Times New Roman" w:hAnsi="Times New Roman" w:cs="Times New Roman"/>
          <w:sz w:val="24"/>
          <w:szCs w:val="24"/>
        </w:rPr>
        <w:t xml:space="preserve"> </w:t>
      </w:r>
      <w:r w:rsidR="00BB415C" w:rsidRPr="00604EDE">
        <w:rPr>
          <w:rFonts w:ascii="Times New Roman" w:hAnsi="Times New Roman" w:cs="Times New Roman"/>
          <w:sz w:val="24"/>
          <w:szCs w:val="24"/>
        </w:rPr>
        <w:t xml:space="preserve">lower </w:t>
      </w:r>
      <w:r w:rsidR="00BB415C">
        <w:rPr>
          <w:rFonts w:ascii="Times New Roman" w:hAnsi="Times New Roman" w:cs="Times New Roman"/>
          <w:sz w:val="24"/>
          <w:szCs w:val="24"/>
        </w:rPr>
        <w:t>chron</w:t>
      </w:r>
      <w:r w:rsidR="00137497">
        <w:rPr>
          <w:rFonts w:ascii="Times New Roman" w:hAnsi="Times New Roman" w:cs="Times New Roman"/>
          <w:sz w:val="24"/>
          <w:szCs w:val="24"/>
        </w:rPr>
        <w:t xml:space="preserve">ically elevated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lower elev</w:t>
      </w:r>
      <w:r w:rsidR="00137497">
        <w:rPr>
          <w:rFonts w:ascii="Times New Roman" w:hAnsi="Times New Roman" w:cs="Times New Roman"/>
          <w:sz w:val="24"/>
          <w:szCs w:val="24"/>
        </w:rPr>
        <w:t xml:space="preserve">ated current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and lower av</w:t>
      </w:r>
      <w:r w:rsidR="002B4B9F">
        <w:rPr>
          <w:rFonts w:ascii="Times New Roman" w:hAnsi="Times New Roman" w:cs="Times New Roman"/>
          <w:sz w:val="24"/>
          <w:szCs w:val="24"/>
        </w:rPr>
        <w:t>erage</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137497">
        <w:rPr>
          <w:rFonts w:ascii="Times New Roman" w:hAnsi="Times New Roman" w:cs="Times New Roman"/>
          <w:sz w:val="24"/>
          <w:szCs w:val="24"/>
        </w:rPr>
        <w:t>T</w:t>
      </w:r>
      <w:r w:rsidR="00185A8E" w:rsidRPr="00604EDE">
        <w:rPr>
          <w:rFonts w:ascii="Times New Roman" w:hAnsi="Times New Roman" w:cs="Times New Roman"/>
          <w:sz w:val="24"/>
          <w:szCs w:val="24"/>
        </w:rPr>
        <w:t xml:space="preserve">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r w:rsidR="0073047F">
        <w:rPr>
          <w:rFonts w:ascii="Times New Roman" w:hAnsi="Times New Roman" w:cs="Times New Roman"/>
          <w:sz w:val="24"/>
          <w:szCs w:val="24"/>
        </w:rPr>
        <w:t>Because</w:t>
      </w:r>
      <w:r w:rsidR="00185A8E" w:rsidRPr="00604EDE">
        <w:rPr>
          <w:rFonts w:ascii="Times New Roman" w:hAnsi="Times New Roman" w:cs="Times New Roman"/>
          <w:sz w:val="24"/>
          <w:szCs w:val="24"/>
        </w:rPr>
        <w:t xml:space="preserve"> outcomes for bedded packs were comparable to more </w:t>
      </w:r>
      <w:r w:rsidR="00DB2194">
        <w:rPr>
          <w:rFonts w:ascii="Times New Roman" w:hAnsi="Times New Roman" w:cs="Times New Roman"/>
          <w:sz w:val="24"/>
          <w:szCs w:val="24"/>
        </w:rPr>
        <w:t>frequently</w:t>
      </w:r>
      <w:r w:rsidR="00DB2194"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used</w:t>
      </w:r>
      <w:r w:rsidR="00D06D71">
        <w:rPr>
          <w:rFonts w:ascii="Times New Roman" w:hAnsi="Times New Roman" w:cs="Times New Roman"/>
          <w:sz w:val="24"/>
          <w:szCs w:val="24"/>
        </w:rPr>
        <w:t xml:space="preserve"> indoor</w:t>
      </w:r>
      <w:r w:rsidR="00185A8E" w:rsidRPr="00604EDE">
        <w:rPr>
          <w:rFonts w:ascii="Times New Roman" w:hAnsi="Times New Roman" w:cs="Times New Roman"/>
          <w:sz w:val="24"/>
          <w:szCs w:val="24"/>
        </w:rPr>
        <w:t xml:space="preserve"> housing systems</w:t>
      </w:r>
      <w:r w:rsidR="00137497">
        <w:rPr>
          <w:rFonts w:ascii="Times New Roman" w:hAnsi="Times New Roman" w:cs="Times New Roman"/>
          <w:sz w:val="24"/>
          <w:szCs w:val="24"/>
        </w:rPr>
        <w:t xml:space="preserve"> (tiestalls and freestalls),</w:t>
      </w:r>
      <w:r w:rsidR="00185A8E" w:rsidRPr="00604EDE">
        <w:rPr>
          <w:rFonts w:ascii="Times New Roman" w:hAnsi="Times New Roman" w:cs="Times New Roman"/>
          <w:sz w:val="24"/>
          <w:szCs w:val="24"/>
        </w:rPr>
        <w:t xml:space="preserve">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pasture-based herds interested in a loose-housing system in </w:t>
      </w:r>
      <w:r w:rsidR="00372221">
        <w:rPr>
          <w:rFonts w:ascii="Times New Roman" w:hAnsi="Times New Roman" w:cs="Times New Roman"/>
          <w:sz w:val="24"/>
          <w:szCs w:val="24"/>
        </w:rPr>
        <w:t>the Northeast</w:t>
      </w:r>
      <w:r w:rsidR="00A26B22">
        <w:rPr>
          <w:rFonts w:ascii="Times New Roman" w:hAnsi="Times New Roman" w:cs="Times New Roman"/>
          <w:sz w:val="24"/>
          <w:szCs w:val="24"/>
        </w:rPr>
        <w:t>ern US</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Introduction</w:t>
      </w:r>
    </w:p>
    <w:p w14:paraId="263F70AF" w14:textId="7C13917B"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w:t>
      </w:r>
      <w:r w:rsidRPr="00604EDE">
        <w:rPr>
          <w:rFonts w:ascii="Times New Roman" w:eastAsia="Times New Roman" w:hAnsi="Times New Roman" w:cs="Times New Roman"/>
          <w:color w:val="0E101A"/>
          <w:sz w:val="24"/>
          <w:szCs w:val="24"/>
        </w:rPr>
        <w:lastRenderedPageBreak/>
        <w:t xml:space="preserve">pathogens </w:t>
      </w:r>
      <w:r w:rsidR="009720DD">
        <w:rPr>
          <w:rFonts w:ascii="Times New Roman" w:eastAsia="Times New Roman" w:hAnsi="Times New Roman" w:cs="Times New Roman"/>
          <w:noProof/>
          <w:color w:val="0E101A"/>
          <w:sz w:val="24"/>
          <w:szCs w:val="24"/>
        </w:rPr>
        <w:t>(Klaas and Zadoks, 2018)</w:t>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sidR="009720DD">
        <w:rPr>
          <w:rFonts w:ascii="Times New Roman" w:eastAsia="Times New Roman" w:hAnsi="Times New Roman" w:cs="Times New Roman"/>
          <w:noProof/>
          <w:color w:val="0E101A"/>
          <w:sz w:val="24"/>
          <w:szCs w:val="24"/>
        </w:rPr>
        <w:t>(Tucker and Weary, 2004; Cook et al., 2005; Hogan and Smith, 2012)</w:t>
      </w:r>
      <w:r w:rsidRPr="00604EDE">
        <w:rPr>
          <w:rFonts w:ascii="Times New Roman" w:eastAsia="Times New Roman" w:hAnsi="Times New Roman" w:cs="Times New Roman"/>
          <w:color w:val="0E101A"/>
          <w:sz w:val="24"/>
          <w:szCs w:val="24"/>
        </w:rPr>
        <w:t xml:space="preserve">. Work exploring how bedding materials relate to a cow’s risk of </w:t>
      </w:r>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9720DD">
        <w:rPr>
          <w:rFonts w:ascii="Times New Roman" w:eastAsia="Times New Roman" w:hAnsi="Times New Roman" w:cs="Times New Roman"/>
          <w:noProof/>
          <w:color w:val="0E101A"/>
          <w:sz w:val="24"/>
          <w:szCs w:val="24"/>
        </w:rPr>
        <w:t>(Andrews et al., 2021)</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sidR="009720DD">
        <w:rPr>
          <w:rFonts w:ascii="Times New Roman" w:eastAsia="Times New Roman" w:hAnsi="Times New Roman" w:cs="Times New Roman"/>
          <w:noProof/>
          <w:color w:val="0E101A"/>
          <w:sz w:val="24"/>
          <w:szCs w:val="24"/>
        </w:rPr>
        <w:t>(Barkema et al., 2015)</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w:t>
      </w:r>
      <w:r w:rsidR="003E32CB">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(USDA; Andrews et al., 2021)</w:t>
      </w:r>
      <w:r w:rsidR="002317C2">
        <w:rPr>
          <w:rFonts w:ascii="Times New Roman" w:eastAsia="Times New Roman" w:hAnsi="Times New Roman" w:cs="Times New Roman"/>
          <w:color w:val="0E101A"/>
          <w:sz w:val="24"/>
          <w:szCs w:val="24"/>
        </w:rPr>
        <w:t>.</w:t>
      </w:r>
    </w:p>
    <w:p w14:paraId="4D0ADAE3" w14:textId="161751DA" w:rsidR="008D58E9" w:rsidRDefault="00EB7520" w:rsidP="008D58E9">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r w:rsidR="0007751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t>
      </w:r>
      <w:r w:rsidR="000C497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t>.</w:t>
      </w:r>
      <w:r w:rsidR="003150EF" w:rsidRPr="003150EF">
        <w:rPr>
          <w:rFonts w:ascii="Times New Roman" w:eastAsia="Times New Roman" w:hAnsi="Times New Roman" w:cs="Times New Roman"/>
          <w:color w:val="FF0000"/>
          <w:sz w:val="24"/>
          <w:szCs w:val="24"/>
        </w:rPr>
        <w:t xml:space="preserve"> </w:t>
      </w:r>
      <w:r w:rsidR="003150EF" w:rsidRPr="001D49FF">
        <w:rPr>
          <w:rFonts w:ascii="Times New Roman" w:eastAsia="Times New Roman" w:hAnsi="Times New Roman" w:cs="Times New Roman"/>
          <w:sz w:val="24"/>
          <w:szCs w:val="24"/>
        </w:rPr>
        <w:t>As mastitis-causing bacteria may thrive in the conditions found in composting bedded packs</w:t>
      </w:r>
      <w:r w:rsidRPr="001D49FF">
        <w:rPr>
          <w:rFonts w:ascii="Times New Roman" w:eastAsia="Times New Roman" w:hAnsi="Times New Roman" w:cs="Times New Roman"/>
          <w:sz w:val="24"/>
          <w:szCs w:val="24"/>
        </w:rPr>
        <w:t xml:space="preserve"> </w:t>
      </w:r>
      <w:r w:rsidR="009720DD" w:rsidRPr="001D49FF">
        <w:rPr>
          <w:rFonts w:ascii="Times New Roman" w:eastAsia="Times New Roman" w:hAnsi="Times New Roman" w:cs="Times New Roman"/>
          <w:noProof/>
          <w:sz w:val="24"/>
          <w:szCs w:val="24"/>
        </w:rPr>
        <w:t>(Black et al., 2014)</w:t>
      </w:r>
      <w:r w:rsidR="00515E33" w:rsidRPr="001D49FF">
        <w:rPr>
          <w:rFonts w:ascii="Times New Roman" w:eastAsia="Times New Roman" w:hAnsi="Times New Roman" w:cs="Times New Roman"/>
          <w:sz w:val="24"/>
          <w:szCs w:val="24"/>
        </w:rPr>
        <w:t xml:space="preserve">, </w:t>
      </w:r>
      <w:r w:rsidR="00D50B9C" w:rsidRPr="001D49FF">
        <w:rPr>
          <w:rFonts w:ascii="Times New Roman" w:eastAsia="Times New Roman" w:hAnsi="Times New Roman" w:cs="Times New Roman"/>
          <w:sz w:val="24"/>
          <w:szCs w:val="24"/>
        </w:rPr>
        <w:t xml:space="preserve">previous work studying mastitis risk and bedding would suggest bedded packs </w:t>
      </w:r>
      <w:r w:rsidR="00C75865" w:rsidRPr="001D49FF">
        <w:t>could</w:t>
      </w:r>
      <w:r w:rsidR="00D50B9C" w:rsidRPr="001D49FF">
        <w:rPr>
          <w:rFonts w:ascii="Times New Roman" w:eastAsia="Times New Roman" w:hAnsi="Times New Roman" w:cs="Times New Roman"/>
          <w:sz w:val="24"/>
          <w:szCs w:val="24"/>
        </w:rPr>
        <w:t xml:space="preserve"> pose a relatively higher risk for intramammary infections. </w:t>
      </w:r>
      <w:r w:rsidR="00D50B9C" w:rsidRPr="00E5451C">
        <w:rPr>
          <w:rFonts w:ascii="Times New Roman" w:eastAsia="Times New Roman" w:hAnsi="Times New Roman" w:cs="Times New Roman"/>
          <w:sz w:val="24"/>
          <w:szCs w:val="24"/>
        </w:rPr>
        <w:t xml:space="preserve">Loose-housed cows continually add manure </w:t>
      </w:r>
      <w:r w:rsidR="00D50B9C" w:rsidRPr="00E5451C">
        <w:rPr>
          <w:rFonts w:ascii="Times New Roman" w:eastAsia="Times New Roman" w:hAnsi="Times New Roman" w:cs="Times New Roman"/>
          <w:sz w:val="24"/>
          <w:szCs w:val="24"/>
        </w:rPr>
        <w:lastRenderedPageBreak/>
        <w:t>to the bedded pack, contributing both pathogenic bacteria (non-</w:t>
      </w:r>
      <w:r w:rsidR="00D50B9C" w:rsidRPr="00E5451C">
        <w:rPr>
          <w:rFonts w:ascii="Times New Roman" w:eastAsia="Times New Roman" w:hAnsi="Times New Roman" w:cs="Times New Roman"/>
          <w:i/>
          <w:iCs/>
          <w:sz w:val="24"/>
          <w:szCs w:val="24"/>
        </w:rPr>
        <w:t>aureus</w:t>
      </w:r>
      <w:r w:rsidR="00D50B9C" w:rsidRPr="00E5451C">
        <w:rPr>
          <w:rFonts w:ascii="Times New Roman" w:eastAsia="Times New Roman" w:hAnsi="Times New Roman" w:cs="Times New Roman"/>
          <w:sz w:val="24"/>
          <w:szCs w:val="24"/>
        </w:rPr>
        <w:t xml:space="preserve"> staphyloc</w:t>
      </w:r>
      <w:r w:rsidR="006947F1" w:rsidRPr="00E5451C">
        <w:rPr>
          <w:rFonts w:ascii="Times New Roman" w:eastAsia="Times New Roman" w:hAnsi="Times New Roman" w:cs="Times New Roman"/>
          <w:sz w:val="24"/>
          <w:szCs w:val="24"/>
        </w:rPr>
        <w:t>o</w:t>
      </w:r>
      <w:r w:rsidR="00D50B9C" w:rsidRPr="00E5451C">
        <w:rPr>
          <w:rFonts w:ascii="Times New Roman" w:eastAsia="Times New Roman" w:hAnsi="Times New Roman" w:cs="Times New Roman"/>
          <w:sz w:val="24"/>
          <w:szCs w:val="24"/>
        </w:rPr>
        <w:t xml:space="preserve">cci, </w:t>
      </w:r>
      <w:proofErr w:type="spellStart"/>
      <w:r w:rsidR="00D50B9C" w:rsidRPr="00E5451C">
        <w:rPr>
          <w:rFonts w:ascii="Times New Roman" w:eastAsia="Times New Roman" w:hAnsi="Times New Roman" w:cs="Times New Roman"/>
          <w:sz w:val="24"/>
          <w:szCs w:val="24"/>
        </w:rPr>
        <w:t>Wuytak</w:t>
      </w:r>
      <w:proofErr w:type="spellEnd"/>
      <w:r w:rsidR="00D50B9C" w:rsidRPr="00E5451C">
        <w:rPr>
          <w:rFonts w:ascii="Times New Roman" w:eastAsia="Times New Roman" w:hAnsi="Times New Roman" w:cs="Times New Roman"/>
          <w:sz w:val="24"/>
          <w:szCs w:val="24"/>
        </w:rPr>
        <w:t xml:space="preserve"> et. al., 2020; </w:t>
      </w:r>
      <w:r w:rsidR="00D50B9C" w:rsidRPr="00E5451C">
        <w:rPr>
          <w:rFonts w:ascii="Times New Roman" w:eastAsia="Times New Roman" w:hAnsi="Times New Roman" w:cs="Times New Roman"/>
          <w:i/>
          <w:iCs/>
          <w:sz w:val="24"/>
          <w:szCs w:val="24"/>
        </w:rPr>
        <w:t>E. coli</w:t>
      </w:r>
      <w:r w:rsidR="00D50B9C" w:rsidRPr="00E5451C">
        <w:rPr>
          <w:rFonts w:ascii="Times New Roman" w:eastAsia="Times New Roman" w:hAnsi="Times New Roman" w:cs="Times New Roman"/>
          <w:sz w:val="24"/>
          <w:szCs w:val="24"/>
        </w:rPr>
        <w:t xml:space="preserve">, </w:t>
      </w:r>
      <w:r w:rsidR="00D50B9C" w:rsidRPr="00E5451C">
        <w:rPr>
          <w:rFonts w:ascii="Times New Roman" w:eastAsia="Times New Roman" w:hAnsi="Times New Roman" w:cs="Times New Roman"/>
          <w:i/>
          <w:iCs/>
          <w:sz w:val="24"/>
          <w:szCs w:val="24"/>
        </w:rPr>
        <w:t>Klebsiella</w:t>
      </w:r>
      <w:r w:rsidR="00D50B9C" w:rsidRPr="00E5451C">
        <w:rPr>
          <w:rFonts w:ascii="Times New Roman" w:eastAsia="Times New Roman" w:hAnsi="Times New Roman" w:cs="Times New Roman"/>
          <w:sz w:val="24"/>
          <w:szCs w:val="24"/>
        </w:rPr>
        <w:t xml:space="preserve"> spp., and </w:t>
      </w:r>
      <w:r w:rsidR="00D50B9C" w:rsidRPr="00E5451C">
        <w:rPr>
          <w:rFonts w:ascii="Times New Roman" w:eastAsia="Times New Roman" w:hAnsi="Times New Roman" w:cs="Times New Roman"/>
          <w:i/>
          <w:iCs/>
          <w:sz w:val="24"/>
          <w:szCs w:val="24"/>
        </w:rPr>
        <w:t xml:space="preserve">Enterobacter </w:t>
      </w:r>
      <w:r w:rsidR="00D50B9C" w:rsidRPr="00E5451C">
        <w:rPr>
          <w:rFonts w:ascii="Times New Roman" w:eastAsia="Times New Roman" w:hAnsi="Times New Roman" w:cs="Times New Roman"/>
          <w:sz w:val="24"/>
          <w:szCs w:val="24"/>
        </w:rPr>
        <w:t xml:space="preserve">spp., Eberhart, 1984; streptococci, </w:t>
      </w:r>
      <w:proofErr w:type="spellStart"/>
      <w:r w:rsidR="00D50B9C" w:rsidRPr="00E5451C">
        <w:rPr>
          <w:rFonts w:ascii="Times New Roman" w:eastAsia="Times New Roman" w:hAnsi="Times New Roman" w:cs="Times New Roman"/>
          <w:sz w:val="24"/>
          <w:szCs w:val="24"/>
        </w:rPr>
        <w:t>Zadoks</w:t>
      </w:r>
      <w:proofErr w:type="spellEnd"/>
      <w:r w:rsidR="00D50B9C" w:rsidRPr="00E5451C">
        <w:rPr>
          <w:rFonts w:ascii="Times New Roman" w:eastAsia="Times New Roman" w:hAnsi="Times New Roman" w:cs="Times New Roman"/>
          <w:sz w:val="24"/>
          <w:szCs w:val="24"/>
        </w:rPr>
        <w:t xml:space="preserve"> et al., 2005) and nutrients to the organic bedding material.</w:t>
      </w:r>
      <w:r w:rsidR="00D50B9C" w:rsidRPr="001D49FF">
        <w:rPr>
          <w:rFonts w:ascii="Times New Roman" w:eastAsia="Times New Roman" w:hAnsi="Times New Roman" w:cs="Times New Roman"/>
          <w:sz w:val="24"/>
          <w:szCs w:val="24"/>
        </w:rPr>
        <w:t xml:space="preserve"> </w:t>
      </w:r>
      <w:r w:rsidR="00D50B9C" w:rsidRPr="00B67475">
        <w:rPr>
          <w:rFonts w:ascii="Times New Roman" w:hAnsi="Times New Roman" w:cs="Times New Roman"/>
          <w:sz w:val="24"/>
          <w:szCs w:val="24"/>
        </w:rPr>
        <w:t xml:space="preserve">Organic bedding </w:t>
      </w:r>
      <w:r w:rsidR="00025A77">
        <w:rPr>
          <w:rFonts w:ascii="Times New Roman" w:hAnsi="Times New Roman" w:cs="Times New Roman"/>
          <w:sz w:val="24"/>
          <w:szCs w:val="24"/>
        </w:rPr>
        <w:t xml:space="preserve">material </w:t>
      </w:r>
      <w:r w:rsidR="00D50B9C" w:rsidRPr="00B67475">
        <w:rPr>
          <w:rFonts w:ascii="Times New Roman" w:hAnsi="Times New Roman" w:cs="Times New Roman"/>
          <w:sz w:val="24"/>
          <w:szCs w:val="24"/>
        </w:rPr>
        <w:t xml:space="preserve">is more likely to have a higher </w:t>
      </w:r>
      <w:r w:rsidR="00D50B9C" w:rsidRPr="00CA65F5">
        <w:rPr>
          <w:rFonts w:ascii="Times New Roman" w:hAnsi="Times New Roman" w:cs="Times New Roman"/>
          <w:sz w:val="24"/>
          <w:szCs w:val="24"/>
          <w:highlight w:val="yellow"/>
          <w:rPrChange w:id="34" w:author="Caitlin Jeffrey" w:date="2024-03-15T17:13:00Z">
            <w:rPr>
              <w:rFonts w:ascii="Times New Roman" w:hAnsi="Times New Roman" w:cs="Times New Roman"/>
              <w:sz w:val="24"/>
              <w:szCs w:val="24"/>
            </w:rPr>
          </w:rPrChange>
        </w:rPr>
        <w:t>bacteria</w:t>
      </w:r>
      <w:ins w:id="35" w:author="Caitlin Jeffrey" w:date="2024-03-15T13:51:00Z">
        <w:r w:rsidR="00B774D6" w:rsidRPr="00CA65F5">
          <w:rPr>
            <w:rFonts w:ascii="Times New Roman" w:hAnsi="Times New Roman" w:cs="Times New Roman"/>
            <w:sz w:val="24"/>
            <w:szCs w:val="24"/>
            <w:highlight w:val="yellow"/>
            <w:rPrChange w:id="36" w:author="Caitlin Jeffrey" w:date="2024-03-15T17:13:00Z">
              <w:rPr>
                <w:rFonts w:ascii="Times New Roman" w:hAnsi="Times New Roman" w:cs="Times New Roman"/>
                <w:sz w:val="24"/>
                <w:szCs w:val="24"/>
              </w:rPr>
            </w:rPrChange>
          </w:rPr>
          <w:t>l</w:t>
        </w:r>
      </w:ins>
      <w:r w:rsidR="00D50B9C" w:rsidRPr="00B67475">
        <w:rPr>
          <w:rFonts w:ascii="Times New Roman" w:hAnsi="Times New Roman" w:cs="Times New Roman"/>
          <w:sz w:val="24"/>
          <w:szCs w:val="24"/>
        </w:rPr>
        <w:t xml:space="preserve"> count than inorganic bedding</w:t>
      </w:r>
      <w:r w:rsidR="00025A77">
        <w:rPr>
          <w:rFonts w:ascii="Times New Roman" w:hAnsi="Times New Roman" w:cs="Times New Roman"/>
          <w:sz w:val="24"/>
          <w:szCs w:val="24"/>
        </w:rPr>
        <w:t>, such as sand,</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et al., 1989; Rowbotham and Ruegg, 2016b)</w:t>
      </w:r>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bedded packs, because: </w:t>
      </w:r>
      <w:r w:rsidR="00D50B9C" w:rsidRPr="0091583D">
        <w:rPr>
          <w:rFonts w:ascii="Times New Roman" w:hAnsi="Times New Roman" w:cs="Times New Roman"/>
          <w:sz w:val="24"/>
          <w:szCs w:val="24"/>
          <w:highlight w:val="yellow"/>
          <w:rPrChange w:id="37" w:author="Caitlin Jeffrey" w:date="2024-03-16T11:38:00Z">
            <w:rPr>
              <w:rFonts w:ascii="Times New Roman" w:hAnsi="Times New Roman" w:cs="Times New Roman"/>
              <w:sz w:val="24"/>
              <w:szCs w:val="24"/>
            </w:rPr>
          </w:rPrChange>
        </w:rPr>
        <w:t>1) organic bedding</w:t>
      </w:r>
      <w:ins w:id="38" w:author="Caitlin Jeffrey" w:date="2024-03-16T11:38:00Z">
        <w:r w:rsidR="005D2180" w:rsidRPr="0091583D">
          <w:rPr>
            <w:rFonts w:ascii="Times New Roman" w:hAnsi="Times New Roman" w:cs="Times New Roman"/>
            <w:sz w:val="24"/>
            <w:szCs w:val="24"/>
            <w:highlight w:val="yellow"/>
            <w:rPrChange w:id="39" w:author="Caitlin Jeffrey" w:date="2024-03-16T11:38:00Z">
              <w:rPr>
                <w:rFonts w:ascii="Times New Roman" w:hAnsi="Times New Roman" w:cs="Times New Roman"/>
                <w:sz w:val="24"/>
                <w:szCs w:val="24"/>
              </w:rPr>
            </w:rPrChange>
          </w:rPr>
          <w:t xml:space="preserve"> (in general)</w:t>
        </w:r>
      </w:ins>
      <w:r w:rsidR="00D50B9C" w:rsidRPr="0091583D">
        <w:rPr>
          <w:rFonts w:ascii="Times New Roman" w:hAnsi="Times New Roman" w:cs="Times New Roman"/>
          <w:sz w:val="24"/>
          <w:szCs w:val="24"/>
          <w:highlight w:val="yellow"/>
          <w:rPrChange w:id="40" w:author="Caitlin Jeffrey" w:date="2024-03-16T11:38:00Z">
            <w:rPr>
              <w:rFonts w:ascii="Times New Roman" w:hAnsi="Times New Roman" w:cs="Times New Roman"/>
              <w:sz w:val="24"/>
              <w:szCs w:val="24"/>
            </w:rPr>
          </w:rPrChange>
        </w:rPr>
        <w:t xml:space="preserve"> is inherently associated with </w:t>
      </w:r>
      <w:r w:rsidR="001505BD" w:rsidRPr="0091583D">
        <w:rPr>
          <w:rFonts w:ascii="Times New Roman" w:hAnsi="Times New Roman" w:cs="Times New Roman"/>
          <w:sz w:val="24"/>
          <w:szCs w:val="24"/>
          <w:highlight w:val="yellow"/>
          <w:rPrChange w:id="41" w:author="Caitlin Jeffrey" w:date="2024-03-16T11:38:00Z">
            <w:rPr>
              <w:rFonts w:ascii="Times New Roman" w:hAnsi="Times New Roman" w:cs="Times New Roman"/>
              <w:sz w:val="24"/>
              <w:szCs w:val="24"/>
            </w:rPr>
          </w:rPrChange>
        </w:rPr>
        <w:t xml:space="preserve">a </w:t>
      </w:r>
      <w:r w:rsidR="00D50B9C" w:rsidRPr="0091583D">
        <w:rPr>
          <w:rFonts w:ascii="Times New Roman" w:hAnsi="Times New Roman" w:cs="Times New Roman"/>
          <w:sz w:val="24"/>
          <w:szCs w:val="24"/>
          <w:highlight w:val="yellow"/>
          <w:rPrChange w:id="42" w:author="Caitlin Jeffrey" w:date="2024-03-16T11:38:00Z">
            <w:rPr>
              <w:rFonts w:ascii="Times New Roman" w:hAnsi="Times New Roman" w:cs="Times New Roman"/>
              <w:sz w:val="24"/>
              <w:szCs w:val="24"/>
            </w:rPr>
          </w:rPrChange>
        </w:rPr>
        <w:t>higher number of bacteria on teat ends</w:t>
      </w:r>
      <w:r w:rsidR="009F12F0" w:rsidRPr="0091583D">
        <w:rPr>
          <w:rFonts w:ascii="Times New Roman" w:hAnsi="Times New Roman" w:cs="Times New Roman"/>
          <w:sz w:val="24"/>
          <w:szCs w:val="24"/>
          <w:highlight w:val="yellow"/>
          <w:rPrChange w:id="43"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44" w:author="Caitlin Jeffrey" w:date="2024-03-16T11:38:00Z">
            <w:rPr>
              <w:rFonts w:ascii="Times New Roman" w:hAnsi="Times New Roman" w:cs="Times New Roman"/>
              <w:noProof/>
              <w:sz w:val="24"/>
              <w:szCs w:val="24"/>
            </w:rPr>
          </w:rPrChange>
        </w:rPr>
        <w:t>(Fairchild et al., 1982; Rowbotham and Ruegg, 2016b)</w:t>
      </w:r>
      <w:r w:rsidR="006D762F" w:rsidRPr="0091583D">
        <w:rPr>
          <w:rFonts w:ascii="Times New Roman" w:hAnsi="Times New Roman" w:cs="Times New Roman"/>
          <w:sz w:val="24"/>
          <w:szCs w:val="24"/>
          <w:highlight w:val="yellow"/>
          <w:rPrChange w:id="45" w:author="Caitlin Jeffrey" w:date="2024-03-16T11:38:00Z">
            <w:rPr>
              <w:rFonts w:ascii="Times New Roman" w:hAnsi="Times New Roman" w:cs="Times New Roman"/>
              <w:sz w:val="24"/>
              <w:szCs w:val="24"/>
            </w:rPr>
          </w:rPrChange>
        </w:rPr>
        <w:t xml:space="preserve">, </w:t>
      </w:r>
      <w:r w:rsidR="00D50B9C" w:rsidRPr="0091583D">
        <w:rPr>
          <w:rFonts w:ascii="Times New Roman" w:hAnsi="Times New Roman" w:cs="Times New Roman"/>
          <w:sz w:val="24"/>
          <w:szCs w:val="24"/>
          <w:highlight w:val="yellow"/>
          <w:rPrChange w:id="46" w:author="Caitlin Jeffrey" w:date="2024-03-16T11:38:00Z">
            <w:rPr>
              <w:rFonts w:ascii="Times New Roman" w:hAnsi="Times New Roman" w:cs="Times New Roman"/>
              <w:sz w:val="24"/>
              <w:szCs w:val="24"/>
            </w:rPr>
          </w:rPrChange>
        </w:rPr>
        <w:t xml:space="preserve">and 2) a higher concentration of bacteria in bedding </w:t>
      </w:r>
      <w:r w:rsidR="00CC33C4" w:rsidRPr="0091583D">
        <w:rPr>
          <w:rFonts w:ascii="Times New Roman" w:hAnsi="Times New Roman" w:cs="Times New Roman"/>
          <w:sz w:val="24"/>
          <w:szCs w:val="24"/>
          <w:highlight w:val="yellow"/>
          <w:rPrChange w:id="47" w:author="Caitlin Jeffrey" w:date="2024-03-16T11:38:00Z">
            <w:rPr>
              <w:rFonts w:ascii="Times New Roman" w:hAnsi="Times New Roman" w:cs="Times New Roman"/>
              <w:sz w:val="24"/>
              <w:szCs w:val="24"/>
            </w:rPr>
          </w:rPrChange>
        </w:rPr>
        <w:t xml:space="preserve">is </w:t>
      </w:r>
      <w:del w:id="48" w:author="Caitlin Jeffrey" w:date="2024-03-16T11:38:00Z">
        <w:r w:rsidR="00CC33C4" w:rsidRPr="0091583D" w:rsidDel="005D2180">
          <w:rPr>
            <w:rFonts w:ascii="Times New Roman" w:hAnsi="Times New Roman" w:cs="Times New Roman"/>
            <w:sz w:val="24"/>
            <w:szCs w:val="24"/>
            <w:highlight w:val="yellow"/>
            <w:rPrChange w:id="49" w:author="Caitlin Jeffrey" w:date="2024-03-16T11:38:00Z">
              <w:rPr>
                <w:rFonts w:ascii="Times New Roman" w:hAnsi="Times New Roman" w:cs="Times New Roman"/>
                <w:sz w:val="24"/>
                <w:szCs w:val="24"/>
              </w:rPr>
            </w:rPrChange>
          </w:rPr>
          <w:delText>related to</w:delText>
        </w:r>
      </w:del>
      <w:ins w:id="50" w:author="Caitlin Jeffrey" w:date="2024-03-16T11:38:00Z">
        <w:r w:rsidR="005D2180" w:rsidRPr="0091583D">
          <w:rPr>
            <w:rFonts w:ascii="Times New Roman" w:hAnsi="Times New Roman" w:cs="Times New Roman"/>
            <w:sz w:val="24"/>
            <w:szCs w:val="24"/>
            <w:highlight w:val="yellow"/>
            <w:rPrChange w:id="51" w:author="Caitlin Jeffrey" w:date="2024-03-16T11:38:00Z">
              <w:rPr>
                <w:rFonts w:ascii="Times New Roman" w:hAnsi="Times New Roman" w:cs="Times New Roman"/>
                <w:sz w:val="24"/>
                <w:szCs w:val="24"/>
              </w:rPr>
            </w:rPrChange>
          </w:rPr>
          <w:t>associated with</w:t>
        </w:r>
      </w:ins>
      <w:r w:rsidR="00D50B9C" w:rsidRPr="0091583D">
        <w:rPr>
          <w:rFonts w:ascii="Times New Roman" w:hAnsi="Times New Roman" w:cs="Times New Roman"/>
          <w:sz w:val="24"/>
          <w:szCs w:val="24"/>
          <w:highlight w:val="yellow"/>
          <w:rPrChange w:id="52" w:author="Caitlin Jeffrey" w:date="2024-03-16T11:38:00Z">
            <w:rPr>
              <w:rFonts w:ascii="Times New Roman" w:hAnsi="Times New Roman" w:cs="Times New Roman"/>
              <w:sz w:val="24"/>
              <w:szCs w:val="24"/>
            </w:rPr>
          </w:rPrChange>
        </w:rPr>
        <w:t xml:space="preserve"> a higher concentration of bacteria on teat ends</w:t>
      </w:r>
      <w:r w:rsidR="009F12F0" w:rsidRPr="0091583D">
        <w:rPr>
          <w:rFonts w:ascii="Times New Roman" w:hAnsi="Times New Roman" w:cs="Times New Roman"/>
          <w:sz w:val="24"/>
          <w:szCs w:val="24"/>
          <w:highlight w:val="yellow"/>
          <w:rPrChange w:id="53"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54" w:author="Caitlin Jeffrey" w:date="2024-03-16T11:38:00Z">
            <w:rPr>
              <w:rFonts w:ascii="Times New Roman" w:hAnsi="Times New Roman" w:cs="Times New Roman"/>
              <w:noProof/>
              <w:sz w:val="24"/>
              <w:szCs w:val="24"/>
            </w:rPr>
          </w:rPrChange>
        </w:rPr>
        <w:t>(Hogan and Smith, 1997; Zdanowicz et al., 2004; Rowbotham and Ruegg, 2016b)</w:t>
      </w:r>
      <w:r w:rsidR="003E3752" w:rsidRPr="0091583D">
        <w:rPr>
          <w:rFonts w:ascii="Times New Roman" w:hAnsi="Times New Roman" w:cs="Times New Roman"/>
          <w:sz w:val="24"/>
          <w:szCs w:val="24"/>
          <w:highlight w:val="yellow"/>
          <w:rPrChange w:id="55" w:author="Caitlin Jeffrey" w:date="2024-03-16T11:38:00Z">
            <w:rPr>
              <w:rFonts w:ascii="Times New Roman" w:hAnsi="Times New Roman" w:cs="Times New Roman"/>
              <w:sz w:val="24"/>
              <w:szCs w:val="24"/>
            </w:rPr>
          </w:rPrChange>
        </w:rPr>
        <w:t>.</w:t>
      </w:r>
      <w:r w:rsidR="003E3752">
        <w:rPr>
          <w:rFonts w:ascii="Times New Roman" w:hAnsi="Times New Roman" w:cs="Times New Roman"/>
          <w:sz w:val="24"/>
          <w:szCs w:val="24"/>
        </w:rPr>
        <w:t xml:space="preserve"> </w:t>
      </w:r>
      <w:r w:rsidR="00D50B9C" w:rsidRPr="00B67475">
        <w:rPr>
          <w:rFonts w:ascii="Times New Roman" w:hAnsi="Times New Roman" w:cs="Times New Roman"/>
          <w:sz w:val="24"/>
          <w:szCs w:val="24"/>
        </w:rPr>
        <w:t>This higher concentration of bacteria on teat ends may put</w:t>
      </w:r>
      <w:r w:rsidR="00CC33C4">
        <w:rPr>
          <w:rFonts w:ascii="Times New Roman" w:hAnsi="Times New Roman" w:cs="Times New Roman"/>
          <w:sz w:val="24"/>
          <w:szCs w:val="24"/>
        </w:rPr>
        <w:t xml:space="preserve"> the</w:t>
      </w:r>
      <w:r w:rsidR="00D50B9C" w:rsidRPr="00B67475">
        <w:rPr>
          <w:rFonts w:ascii="Times New Roman" w:hAnsi="Times New Roman" w:cs="Times New Roman"/>
          <w:sz w:val="24"/>
          <w:szCs w:val="24"/>
        </w:rPr>
        <w:t xml:space="preserve"> mammary gland at an increased risk of infection, although limited evidence exists </w:t>
      </w:r>
      <w:r w:rsidR="000E4AEA">
        <w:rPr>
          <w:rFonts w:ascii="Times New Roman" w:hAnsi="Times New Roman" w:cs="Times New Roman"/>
          <w:sz w:val="24"/>
          <w:szCs w:val="24"/>
        </w:rPr>
        <w:t>for this relationship</w:t>
      </w:r>
      <w:r w:rsidR="00D50B9C" w:rsidRPr="00B67475">
        <w:rPr>
          <w:rFonts w:ascii="Times New Roman" w:hAnsi="Times New Roman" w:cs="Times New Roman"/>
          <w:sz w:val="24"/>
          <w:szCs w:val="24"/>
        </w:rPr>
        <w:t xml:space="preserve"> </w:t>
      </w:r>
      <w:r w:rsidR="009720DD">
        <w:rPr>
          <w:rFonts w:ascii="Times New Roman" w:hAnsi="Times New Roman" w:cs="Times New Roman"/>
          <w:noProof/>
          <w:sz w:val="24"/>
          <w:szCs w:val="24"/>
        </w:rPr>
        <w:t>(Neave et al., 1966; Pankey, 1989; Rowbotham and Ruegg, 2016a)</w:t>
      </w:r>
      <w:r w:rsidR="00744C36">
        <w:rPr>
          <w:rFonts w:ascii="Times New Roman" w:hAnsi="Times New Roman" w:cs="Times New Roman"/>
          <w:sz w:val="24"/>
          <w:szCs w:val="24"/>
        </w:rPr>
        <w:t>.</w:t>
      </w:r>
    </w:p>
    <w:p w14:paraId="6AD2A9DC" w14:textId="5EF94052" w:rsidR="00EB7520" w:rsidRPr="00604EDE" w:rsidRDefault="00EB7520" w:rsidP="008D58E9">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 xml:space="preserve">Vermont (Andrews et al. 2021. These include a study comparing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sidR="009720DD">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(BTSCC)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sidR="009720DD">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sidR="009720DD">
        <w:rPr>
          <w:rFonts w:ascii="Times New Roman" w:eastAsia="Times New Roman" w:hAnsi="Times New Roman" w:cs="Times New Roman"/>
          <w:noProof/>
          <w:color w:val="0E101A"/>
          <w:sz w:val="24"/>
          <w:szCs w:val="24"/>
        </w:rPr>
        <w:lastRenderedPageBreak/>
        <w:t>(Lobeck et al., 2011)</w:t>
      </w:r>
      <w:r>
        <w:rPr>
          <w:rFonts w:ascii="Times New Roman" w:eastAsia="Times New Roman" w:hAnsi="Times New Roman" w:cs="Times New Roman"/>
          <w:color w:val="0E101A"/>
          <w:sz w:val="24"/>
          <w:szCs w:val="24"/>
        </w:rPr>
        <w:t>. It is unclear whether the herds included in these prior studies were conventionally-managed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646018DE"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r w:rsidR="00DA5579">
        <w:rPr>
          <w:rFonts w:ascii="Times New Roman" w:eastAsia="Times New Roman" w:hAnsi="Times New Roman" w:cs="Times New Roman"/>
          <w:color w:val="0E101A"/>
          <w:sz w:val="24"/>
          <w:szCs w:val="24"/>
        </w:rPr>
        <w:t>ern US</w:t>
      </w:r>
      <w:r w:rsidR="00782257">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ins w:id="56" w:author="Caitlin Jeffrey" w:date="2024-03-15T12:46:00Z">
        <w:r w:rsidR="00F76FC4">
          <w:rPr>
            <w:rFonts w:ascii="Times New Roman" w:eastAsia="Times New Roman" w:hAnsi="Times New Roman" w:cs="Times New Roman"/>
            <w:color w:val="0E101A"/>
            <w:sz w:val="24"/>
            <w:szCs w:val="24"/>
          </w:rPr>
          <w:t xml:space="preserve"> </w:t>
        </w:r>
        <w:r w:rsidR="00F76FC4" w:rsidRPr="00591C97">
          <w:rPr>
            <w:rFonts w:ascii="Times New Roman" w:eastAsia="Times New Roman" w:hAnsi="Times New Roman" w:cs="Times New Roman"/>
            <w:color w:val="0E101A"/>
            <w:sz w:val="24"/>
            <w:szCs w:val="24"/>
            <w:highlight w:val="yellow"/>
            <w:rPrChange w:id="57" w:author="Caitlin Jeffrey" w:date="2024-03-15T12:59:00Z">
              <w:rPr>
                <w:rFonts w:ascii="Times New Roman" w:eastAsia="Times New Roman" w:hAnsi="Times New Roman" w:cs="Times New Roman"/>
                <w:color w:val="0E101A"/>
                <w:sz w:val="24"/>
                <w:szCs w:val="24"/>
              </w:rPr>
            </w:rPrChange>
          </w:rPr>
          <w:t>(typically</w:t>
        </w:r>
      </w:ins>
      <w:ins w:id="58" w:author="Caitlin Jeffrey" w:date="2024-03-15T12:47:00Z">
        <w:r w:rsidR="00B25685" w:rsidRPr="00591C97">
          <w:rPr>
            <w:rFonts w:ascii="Times New Roman" w:eastAsia="Times New Roman" w:hAnsi="Times New Roman" w:cs="Times New Roman"/>
            <w:color w:val="0E101A"/>
            <w:sz w:val="24"/>
            <w:szCs w:val="24"/>
            <w:highlight w:val="yellow"/>
            <w:rPrChange w:id="59" w:author="Caitlin Jeffrey" w:date="2024-03-15T12:59:00Z">
              <w:rPr>
                <w:rFonts w:ascii="Times New Roman" w:eastAsia="Times New Roman" w:hAnsi="Times New Roman" w:cs="Times New Roman"/>
                <w:color w:val="0E101A"/>
                <w:sz w:val="24"/>
                <w:szCs w:val="24"/>
              </w:rPr>
            </w:rPrChange>
          </w:rPr>
          <w:t xml:space="preserve"> the months of</w:t>
        </w:r>
      </w:ins>
      <w:ins w:id="60" w:author="Caitlin Jeffrey" w:date="2024-03-15T12:46:00Z">
        <w:r w:rsidR="00F76FC4" w:rsidRPr="00591C97">
          <w:rPr>
            <w:rFonts w:ascii="Times New Roman" w:eastAsia="Times New Roman" w:hAnsi="Times New Roman" w:cs="Times New Roman"/>
            <w:color w:val="0E101A"/>
            <w:sz w:val="24"/>
            <w:szCs w:val="24"/>
            <w:highlight w:val="yellow"/>
            <w:rPrChange w:id="61" w:author="Caitlin Jeffrey" w:date="2024-03-15T12:59:00Z">
              <w:rPr>
                <w:rFonts w:ascii="Times New Roman" w:eastAsia="Times New Roman" w:hAnsi="Times New Roman" w:cs="Times New Roman"/>
                <w:color w:val="0E101A"/>
                <w:sz w:val="24"/>
                <w:szCs w:val="24"/>
              </w:rPr>
            </w:rPrChange>
          </w:rPr>
          <w:t xml:space="preserve"> November-M</w:t>
        </w:r>
      </w:ins>
      <w:ins w:id="62" w:author="Caitlin Jeffrey" w:date="2024-03-15T12:47:00Z">
        <w:r w:rsidR="00F76FC4" w:rsidRPr="00591C97">
          <w:rPr>
            <w:rFonts w:ascii="Times New Roman" w:eastAsia="Times New Roman" w:hAnsi="Times New Roman" w:cs="Times New Roman"/>
            <w:color w:val="0E101A"/>
            <w:sz w:val="24"/>
            <w:szCs w:val="24"/>
            <w:highlight w:val="yellow"/>
            <w:rPrChange w:id="63" w:author="Caitlin Jeffrey" w:date="2024-03-15T12:59:00Z">
              <w:rPr>
                <w:rFonts w:ascii="Times New Roman" w:eastAsia="Times New Roman" w:hAnsi="Times New Roman" w:cs="Times New Roman"/>
                <w:color w:val="0E101A"/>
                <w:sz w:val="24"/>
                <w:szCs w:val="24"/>
              </w:rPr>
            </w:rPrChange>
          </w:rPr>
          <w:t>ay)</w:t>
        </w:r>
      </w:ins>
      <w:r w:rsidRPr="00591C97">
        <w:rPr>
          <w:rFonts w:ascii="Times New Roman" w:eastAsia="Times New Roman" w:hAnsi="Times New Roman" w:cs="Times New Roman"/>
          <w:color w:val="0E101A"/>
          <w:sz w:val="24"/>
          <w:szCs w:val="24"/>
          <w:highlight w:val="yellow"/>
          <w:rPrChange w:id="64" w:author="Caitlin Jeffrey" w:date="2024-03-15T12:59:00Z">
            <w:rPr>
              <w:rFonts w:ascii="Times New Roman" w:eastAsia="Times New Roman" w:hAnsi="Times New Roman" w:cs="Times New Roman"/>
              <w:color w:val="0E101A"/>
              <w:sz w:val="24"/>
              <w:szCs w:val="24"/>
            </w:rPr>
          </w:rPrChange>
        </w:rPr>
        <w:t>,</w:t>
      </w:r>
      <w:r w:rsidRPr="00604EDE">
        <w:rPr>
          <w:rFonts w:ascii="Times New Roman" w:eastAsia="Times New Roman" w:hAnsi="Times New Roman" w:cs="Times New Roman"/>
          <w:color w:val="0E101A"/>
          <w:sz w:val="24"/>
          <w:szCs w:val="24"/>
        </w:rPr>
        <w:t xml:space="preserve"> we </w:t>
      </w:r>
      <w:r w:rsidR="00AB7145">
        <w:rPr>
          <w:rFonts w:ascii="Times New Roman" w:eastAsia="Times New Roman" w:hAnsi="Times New Roman" w:cs="Times New Roman"/>
          <w:color w:val="0E101A"/>
          <w:sz w:val="24"/>
          <w:szCs w:val="24"/>
        </w:rPr>
        <w:t>conducted</w:t>
      </w:r>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w:t>
      </w:r>
      <w:r w:rsidR="00782257">
        <w:rPr>
          <w:rFonts w:ascii="Times New Roman" w:eastAsia="Times New Roman" w:hAnsi="Times New Roman" w:cs="Times New Roman"/>
          <w:color w:val="0E101A"/>
          <w:sz w:val="24"/>
          <w:szCs w:val="24"/>
        </w:rPr>
        <w:t xml:space="preserve">udder </w:t>
      </w:r>
      <w:r w:rsidRPr="00604EDE">
        <w:rPr>
          <w:rFonts w:ascii="Times New Roman" w:eastAsia="Times New Roman" w:hAnsi="Times New Roman" w:cs="Times New Roman"/>
          <w:color w:val="0E101A"/>
          <w:sz w:val="24"/>
          <w:szCs w:val="24"/>
        </w:rPr>
        <w:t xml:space="preserve">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(freestalls, tiestalls)</w:t>
      </w:r>
      <w:r w:rsidR="00782257">
        <w:rPr>
          <w:rFonts w:ascii="Times New Roman" w:eastAsia="Times New Roman" w:hAnsi="Times New Roman" w:cs="Times New Roman"/>
          <w:color w:val="0E101A"/>
          <w:sz w:val="24"/>
          <w:szCs w:val="24"/>
        </w:rPr>
        <w:t xml:space="preserve"> and farms using a bedded pack</w:t>
      </w:r>
      <w:r w:rsidR="000A3903" w:rsidRPr="00604EDE">
        <w:rPr>
          <w:rFonts w:ascii="Times New Roman" w:eastAsia="Times New Roman" w:hAnsi="Times New Roman" w:cs="Times New Roman"/>
          <w:color w:val="0E101A"/>
          <w:sz w:val="24"/>
          <w:szCs w:val="24"/>
        </w:rPr>
        <w:t xml:space="preserve"> </w:t>
      </w:r>
      <w:r w:rsidR="00653D17">
        <w:rPr>
          <w:rFonts w:ascii="Times New Roman" w:eastAsia="Times New Roman" w:hAnsi="Times New Roman" w:cs="Times New Roman"/>
          <w:color w:val="0E101A"/>
          <w:sz w:val="24"/>
          <w:szCs w:val="24"/>
        </w:rPr>
        <w:t>for organic farms</w:t>
      </w:r>
      <w:r w:rsidRPr="00604EDE">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in Vermont</w:t>
      </w:r>
      <w:r w:rsidRPr="00604EDE">
        <w:rPr>
          <w:rFonts w:ascii="Times New Roman" w:eastAsia="Times New Roman" w:hAnsi="Times New Roman" w:cs="Times New Roman"/>
          <w:color w:val="0E101A"/>
          <w:sz w:val="24"/>
          <w:szCs w:val="24"/>
        </w:rPr>
        <w:t xml:space="preserve">.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w:t>
      </w:r>
      <w:r w:rsidR="00782257">
        <w:rPr>
          <w:rFonts w:ascii="Times New Roman" w:eastAsia="Times New Roman" w:hAnsi="Times New Roman" w:cs="Times New Roman"/>
          <w:color w:val="0E101A"/>
          <w:sz w:val="24"/>
          <w:szCs w:val="24"/>
        </w:rPr>
        <w:t xml:space="preserve"> of lactating cows</w:t>
      </w:r>
      <w:r w:rsidRPr="00604EDE">
        <w:rPr>
          <w:rFonts w:ascii="Times New Roman" w:eastAsia="Times New Roman" w:hAnsi="Times New Roman" w:cs="Times New Roman"/>
          <w:color w:val="0E101A"/>
          <w:sz w:val="24"/>
          <w:szCs w:val="24"/>
        </w:rPr>
        <w:t xml:space="preserve"> in VT</w:t>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proofErr w:type="gramStart"/>
      <w:r w:rsidR="00782257">
        <w:rPr>
          <w:rFonts w:ascii="Times New Roman" w:eastAsia="Times New Roman" w:hAnsi="Times New Roman" w:cs="Times New Roman"/>
          <w:color w:val="0E101A"/>
          <w:sz w:val="24"/>
          <w:szCs w:val="24"/>
        </w:rPr>
        <w:t>is</w:t>
      </w:r>
      <w:proofErr w:type="gramEnd"/>
      <w:r w:rsidR="005955E2">
        <w:rPr>
          <w:rFonts w:ascii="Times New Roman" w:eastAsia="Times New Roman" w:hAnsi="Times New Roman" w:cs="Times New Roman"/>
          <w:color w:val="0E101A"/>
          <w:sz w:val="24"/>
          <w:szCs w:val="24"/>
        </w:rPr>
        <w:t xml:space="preserv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r w:rsidR="00612B99">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(Peeler et al., 2000; Fregonesi and Leaver, 2001; Barberg et al., 2007b; Lobeck et al., 2011)</w:t>
      </w:r>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782257">
        <w:rPr>
          <w:rFonts w:ascii="Times New Roman" w:hAnsi="Times New Roman" w:cs="Times New Roman"/>
          <w:sz w:val="24"/>
          <w:szCs w:val="24"/>
        </w:rPr>
        <w:t xml:space="preserve">for </w:t>
      </w:r>
      <w:r w:rsidR="0073047F">
        <w:rPr>
          <w:rFonts w:ascii="Times New Roman" w:hAnsi="Times New Roman" w:cs="Times New Roman"/>
          <w:sz w:val="24"/>
          <w:szCs w:val="24"/>
        </w:rPr>
        <w:t>organic VT dairy herds.</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1728FC83" w:rsidR="00D616C1" w:rsidRPr="00177CD0"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177CD0">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177CD0">
        <w:rPr>
          <w:rFonts w:ascii="Times New Roman" w:hAnsi="Times New Roman" w:cs="Times New Roman"/>
          <w:noProof/>
          <w:sz w:val="24"/>
          <w:szCs w:val="24"/>
        </w:rPr>
        <w:t>(O'Connor et al., 2016)</w:t>
      </w:r>
      <w:r w:rsidRPr="00177CD0">
        <w:rPr>
          <w:rFonts w:ascii="Times New Roman" w:hAnsi="Times New Roman" w:cs="Times New Roman"/>
          <w:sz w:val="24"/>
          <w:szCs w:val="24"/>
        </w:rPr>
        <w:t>.</w:t>
      </w:r>
      <w:r w:rsidR="007D3F8A" w:rsidRPr="00177CD0">
        <w:rPr>
          <w:rFonts w:ascii="Times New Roman" w:hAnsi="Times New Roman" w:cs="Times New Roman"/>
          <w:sz w:val="24"/>
          <w:szCs w:val="24"/>
        </w:rPr>
        <w:t xml:space="preserve"> </w:t>
      </w:r>
    </w:p>
    <w:p w14:paraId="40E640AE" w14:textId="77777777" w:rsidR="0077413A" w:rsidRDefault="0077413A" w:rsidP="003449D7">
      <w:pPr>
        <w:spacing w:after="0" w:line="480" w:lineRule="auto"/>
        <w:ind w:firstLine="360"/>
        <w:rPr>
          <w:rFonts w:ascii="Times New Roman" w:hAnsi="Times New Roman" w:cs="Times New Roman"/>
          <w:b/>
          <w:bCs/>
          <w:sz w:val="24"/>
          <w:szCs w:val="24"/>
        </w:rPr>
      </w:pPr>
      <w:bookmarkStart w:id="65" w:name="_Hlk137445543"/>
    </w:p>
    <w:p w14:paraId="2BCB032B" w14:textId="318470C0" w:rsidR="006238BB" w:rsidRPr="00177CD0" w:rsidRDefault="006238BB"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 enrollment and selection</w:t>
      </w:r>
    </w:p>
    <w:p w14:paraId="26454AB6" w14:textId="6E962DCD"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sidRPr="00177CD0">
        <w:rPr>
          <w:rFonts w:ascii="Times New Roman" w:hAnsi="Times New Roman" w:cs="Times New Roman"/>
          <w:sz w:val="24"/>
          <w:szCs w:val="24"/>
        </w:rPr>
        <w:t xml:space="preserve">in </w:t>
      </w:r>
      <w:r w:rsidR="00344F47" w:rsidRPr="00177CD0">
        <w:rPr>
          <w:rFonts w:ascii="Times New Roman" w:hAnsi="Times New Roman" w:cs="Times New Roman"/>
          <w:sz w:val="24"/>
          <w:szCs w:val="24"/>
        </w:rPr>
        <w:t>Winter</w:t>
      </w:r>
      <w:r w:rsidR="004E1440" w:rsidRPr="00177CD0">
        <w:rPr>
          <w:rFonts w:ascii="Times New Roman" w:hAnsi="Times New Roman" w:cs="Times New Roman"/>
          <w:sz w:val="24"/>
          <w:szCs w:val="24"/>
        </w:rPr>
        <w:t xml:space="preserve"> 2018</w:t>
      </w:r>
      <w:r w:rsidR="00344F47" w:rsidRPr="00177CD0">
        <w:rPr>
          <w:rFonts w:ascii="Times New Roman" w:hAnsi="Times New Roman" w:cs="Times New Roman"/>
          <w:sz w:val="24"/>
          <w:szCs w:val="24"/>
        </w:rPr>
        <w:t>-2019</w:t>
      </w:r>
      <w:r w:rsidR="00DC63C2" w:rsidRPr="00177CD0">
        <w:rPr>
          <w:rFonts w:ascii="Times New Roman" w:hAnsi="Times New Roman" w:cs="Times New Roman"/>
          <w:sz w:val="24"/>
          <w:szCs w:val="24"/>
        </w:rPr>
        <w:t xml:space="preserve"> </w:t>
      </w:r>
      <w:r w:rsidRPr="00177CD0">
        <w:rPr>
          <w:rFonts w:ascii="Times New Roman" w:hAnsi="Times New Roman" w:cs="Times New Roman"/>
          <w:sz w:val="24"/>
          <w:szCs w:val="24"/>
        </w:rPr>
        <w:t>(</w:t>
      </w:r>
      <w:r w:rsidR="008371EE" w:rsidRPr="00177CD0">
        <w:rPr>
          <w:rFonts w:ascii="Times New Roman" w:hAnsi="Times New Roman" w:cs="Times New Roman"/>
          <w:sz w:val="24"/>
          <w:szCs w:val="24"/>
        </w:rPr>
        <w:t xml:space="preserve">all farms, </w:t>
      </w:r>
      <w:r w:rsidRPr="00177CD0">
        <w:rPr>
          <w:rFonts w:ascii="Times New Roman" w:hAnsi="Times New Roman" w:cs="Times New Roman"/>
          <w:sz w:val="24"/>
          <w:szCs w:val="24"/>
        </w:rPr>
        <w:t>n = 177)</w:t>
      </w:r>
      <w:r w:rsidR="006863F5"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C56291" w:rsidRPr="00177CD0">
        <w:rPr>
          <w:rFonts w:ascii="Times New Roman" w:hAnsi="Times New Roman" w:cs="Times New Roman"/>
          <w:sz w:val="24"/>
          <w:szCs w:val="24"/>
        </w:rPr>
        <w:t xml:space="preserve">Certified </w:t>
      </w:r>
      <w:r w:rsidR="00C80AB0" w:rsidRPr="00177CD0">
        <w:rPr>
          <w:rFonts w:ascii="Times New Roman" w:hAnsi="Times New Roman" w:cs="Times New Roman"/>
          <w:sz w:val="24"/>
          <w:szCs w:val="24"/>
        </w:rPr>
        <w:t xml:space="preserve">organic dairy farms in the United States </w:t>
      </w:r>
      <w:r w:rsidR="00EB1C2F" w:rsidRPr="00177CD0">
        <w:rPr>
          <w:rFonts w:ascii="Times New Roman" w:hAnsi="Times New Roman" w:cs="Times New Roman"/>
          <w:sz w:val="24"/>
          <w:szCs w:val="24"/>
        </w:rPr>
        <w:t xml:space="preserve">are required to allow their cows daily access to pasture during the grazing season, and cows must </w:t>
      </w:r>
      <w:r w:rsidR="009A38D7" w:rsidRPr="00177CD0">
        <w:rPr>
          <w:rFonts w:ascii="Times New Roman" w:hAnsi="Times New Roman" w:cs="Times New Roman"/>
          <w:sz w:val="24"/>
          <w:szCs w:val="24"/>
        </w:rPr>
        <w:t xml:space="preserve">obtain </w:t>
      </w:r>
      <w:r w:rsidR="00EB1C2F" w:rsidRPr="00177CD0">
        <w:rPr>
          <w:rFonts w:ascii="Times New Roman" w:hAnsi="Times New Roman" w:cs="Times New Roman"/>
          <w:sz w:val="24"/>
          <w:szCs w:val="24"/>
        </w:rPr>
        <w:t xml:space="preserve">30% of their dry matter intake from grazing </w:t>
      </w:r>
      <w:r w:rsidR="009720DD" w:rsidRPr="00177CD0">
        <w:rPr>
          <w:rFonts w:ascii="Times New Roman" w:hAnsi="Times New Roman" w:cs="Times New Roman"/>
          <w:noProof/>
          <w:sz w:val="24"/>
          <w:szCs w:val="24"/>
        </w:rPr>
        <w:t>(Rinehart and Baier, 2011)</w:t>
      </w:r>
      <w:r w:rsidR="00EB1C2F" w:rsidRPr="00177CD0">
        <w:rPr>
          <w:rFonts w:ascii="Times New Roman" w:hAnsi="Times New Roman" w:cs="Times New Roman"/>
          <w:sz w:val="24"/>
          <w:szCs w:val="24"/>
        </w:rPr>
        <w:t xml:space="preserve">. </w:t>
      </w:r>
      <w:del w:id="66" w:author="Caitlin Jeffrey" w:date="2024-03-15T12:42:00Z">
        <w:r w:rsidR="007A7FB6" w:rsidRPr="00177CD0" w:rsidDel="00244771">
          <w:rPr>
            <w:rFonts w:ascii="Times New Roman" w:hAnsi="Times New Roman" w:cs="Times New Roman"/>
            <w:sz w:val="24"/>
            <w:szCs w:val="24"/>
          </w:rPr>
          <w:delText>D</w:delText>
        </w:r>
        <w:r w:rsidR="00DF4C79" w:rsidRPr="00177CD0" w:rsidDel="00244771">
          <w:rPr>
            <w:rFonts w:ascii="Times New Roman" w:hAnsi="Times New Roman" w:cs="Times New Roman"/>
            <w:sz w:val="24"/>
            <w:szCs w:val="24"/>
          </w:rPr>
          <w:delText xml:space="preserve">uring </w:delText>
        </w:r>
        <w:r w:rsidR="00993C75" w:rsidRPr="00177CD0" w:rsidDel="00244771">
          <w:rPr>
            <w:rFonts w:ascii="Times New Roman" w:hAnsi="Times New Roman" w:cs="Times New Roman"/>
            <w:sz w:val="24"/>
            <w:szCs w:val="24"/>
          </w:rPr>
          <w:delText xml:space="preserve">the </w:delText>
        </w:r>
        <w:r w:rsidR="00DF4C79" w:rsidRPr="00177CD0" w:rsidDel="00244771">
          <w:rPr>
            <w:rFonts w:ascii="Times New Roman" w:hAnsi="Times New Roman" w:cs="Times New Roman"/>
            <w:sz w:val="24"/>
            <w:szCs w:val="24"/>
          </w:rPr>
          <w:delText xml:space="preserve">non-grazing </w:delText>
        </w:r>
        <w:r w:rsidR="00993C75" w:rsidRPr="00177CD0" w:rsidDel="00244771">
          <w:rPr>
            <w:rFonts w:ascii="Times New Roman" w:hAnsi="Times New Roman" w:cs="Times New Roman"/>
            <w:sz w:val="24"/>
            <w:szCs w:val="24"/>
          </w:rPr>
          <w:delText>season</w:delText>
        </w:r>
        <w:r w:rsidR="000B300E" w:rsidRPr="00177CD0" w:rsidDel="00244771">
          <w:rPr>
            <w:rFonts w:ascii="Times New Roman" w:hAnsi="Times New Roman" w:cs="Times New Roman"/>
            <w:sz w:val="24"/>
            <w:szCs w:val="24"/>
          </w:rPr>
          <w:delText xml:space="preserve"> (typically November-May in Vermont</w:delText>
        </w:r>
      </w:del>
      <w:ins w:id="67" w:author="Caitlin Jeffrey" w:date="2024-03-15T12:42:00Z">
        <w:r w:rsidR="00244771">
          <w:rPr>
            <w:rFonts w:ascii="Times New Roman" w:hAnsi="Times New Roman" w:cs="Times New Roman"/>
            <w:sz w:val="24"/>
            <w:szCs w:val="24"/>
          </w:rPr>
          <w:t>When cows are not on pasture</w:t>
        </w:r>
      </w:ins>
      <w:del w:id="68" w:author="Caitlin Jeffrey" w:date="2024-03-15T12:42:00Z">
        <w:r w:rsidR="000B300E" w:rsidRPr="00177CD0" w:rsidDel="00244771">
          <w:rPr>
            <w:rFonts w:ascii="Times New Roman" w:hAnsi="Times New Roman" w:cs="Times New Roman"/>
            <w:sz w:val="24"/>
            <w:szCs w:val="24"/>
          </w:rPr>
          <w:delText>)</w:delText>
        </w:r>
      </w:del>
      <w:r w:rsidR="000B300E" w:rsidRPr="00177CD0">
        <w:rPr>
          <w:rFonts w:ascii="Times New Roman" w:hAnsi="Times New Roman" w:cs="Times New Roman"/>
          <w:sz w:val="24"/>
          <w:szCs w:val="24"/>
        </w:rPr>
        <w:t>,</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 xml:space="preserve">organic farms </w:t>
      </w:r>
      <w:ins w:id="69" w:author="Caitlin Jeffrey" w:date="2024-03-15T12:42:00Z">
        <w:r w:rsidR="00DD72E6">
          <w:rPr>
            <w:rFonts w:ascii="Times New Roman" w:hAnsi="Times New Roman" w:cs="Times New Roman"/>
            <w:sz w:val="24"/>
            <w:szCs w:val="24"/>
          </w:rPr>
          <w:t xml:space="preserve">in Vermont </w:t>
        </w:r>
      </w:ins>
      <w:r w:rsidR="007A7FB6" w:rsidRPr="00177CD0">
        <w:rPr>
          <w:rFonts w:ascii="Times New Roman" w:hAnsi="Times New Roman" w:cs="Times New Roman"/>
          <w:sz w:val="24"/>
          <w:szCs w:val="24"/>
        </w:rPr>
        <w:t xml:space="preserve">house cows in a variety of </w:t>
      </w:r>
      <w:r w:rsidR="00A12BE4" w:rsidRPr="00177CD0">
        <w:rPr>
          <w:rFonts w:ascii="Times New Roman" w:hAnsi="Times New Roman" w:cs="Times New Roman"/>
          <w:sz w:val="24"/>
          <w:szCs w:val="24"/>
        </w:rPr>
        <w:t xml:space="preserve">indoor </w:t>
      </w:r>
      <w:r w:rsidR="007A7FB6" w:rsidRPr="00177CD0">
        <w:rPr>
          <w:rFonts w:ascii="Times New Roman" w:hAnsi="Times New Roman" w:cs="Times New Roman"/>
          <w:sz w:val="24"/>
          <w:szCs w:val="24"/>
        </w:rPr>
        <w:t xml:space="preserve">facility types. </w:t>
      </w:r>
      <w:r w:rsidR="001A45D7" w:rsidRPr="00177CD0">
        <w:rPr>
          <w:rFonts w:ascii="Times New Roman" w:hAnsi="Times New Roman" w:cs="Times New Roman"/>
          <w:sz w:val="24"/>
          <w:szCs w:val="24"/>
        </w:rPr>
        <w:t xml:space="preserve">The </w:t>
      </w:r>
      <w:r w:rsidR="001265C4" w:rsidRPr="00177CD0">
        <w:rPr>
          <w:rFonts w:ascii="Times New Roman" w:hAnsi="Times New Roman" w:cs="Times New Roman"/>
          <w:sz w:val="24"/>
          <w:szCs w:val="24"/>
        </w:rPr>
        <w:t xml:space="preserve">Winter 2018-2019 </w:t>
      </w:r>
      <w:r w:rsidR="001A45D7" w:rsidRPr="00177CD0">
        <w:rPr>
          <w:rFonts w:ascii="Times New Roman" w:hAnsi="Times New Roman" w:cs="Times New Roman"/>
          <w:sz w:val="24"/>
          <w:szCs w:val="24"/>
        </w:rPr>
        <w:t xml:space="preserve">survey aimed to quantify the frequency and diversity of </w:t>
      </w:r>
      <w:r w:rsidR="00D45BBF" w:rsidRPr="00177CD0">
        <w:rPr>
          <w:rFonts w:ascii="Times New Roman" w:hAnsi="Times New Roman" w:cs="Times New Roman"/>
          <w:sz w:val="24"/>
          <w:szCs w:val="24"/>
        </w:rPr>
        <w:t xml:space="preserve">indoor </w:t>
      </w:r>
      <w:r w:rsidR="001A45D7" w:rsidRPr="00177CD0">
        <w:rPr>
          <w:rFonts w:ascii="Times New Roman" w:hAnsi="Times New Roman" w:cs="Times New Roman"/>
          <w:sz w:val="24"/>
          <w:szCs w:val="24"/>
        </w:rPr>
        <w:t>housing and bedding types used by organic dairy farmers in the state</w:t>
      </w:r>
      <w:r w:rsidR="00D45BBF" w:rsidRPr="00177CD0">
        <w:rPr>
          <w:rFonts w:ascii="Times New Roman" w:hAnsi="Times New Roman" w:cs="Times New Roman"/>
          <w:sz w:val="24"/>
          <w:szCs w:val="24"/>
        </w:rPr>
        <w:t xml:space="preserve"> when cows were not </w:t>
      </w:r>
      <w:r w:rsidR="009D5995" w:rsidRPr="00177CD0">
        <w:rPr>
          <w:rFonts w:ascii="Times New Roman" w:hAnsi="Times New Roman" w:cs="Times New Roman"/>
          <w:sz w:val="24"/>
          <w:szCs w:val="24"/>
        </w:rPr>
        <w:t>on pasture</w:t>
      </w:r>
      <w:r w:rsidR="001A45D7"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(Andrews et al., 2021)</w:t>
      </w:r>
      <w:r w:rsidR="001A45D7"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Dairy farms were eligible for enrollment in the current study if they: 1) responded to the initial survey in the </w:t>
      </w:r>
      <w:r w:rsidR="00481415" w:rsidRPr="00177CD0">
        <w:rPr>
          <w:rFonts w:ascii="Times New Roman" w:hAnsi="Times New Roman" w:cs="Times New Roman"/>
          <w:sz w:val="24"/>
          <w:szCs w:val="24"/>
        </w:rPr>
        <w:t>Winter</w:t>
      </w:r>
      <w:r w:rsidRPr="00177CD0">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177CD0">
        <w:rPr>
          <w:rFonts w:ascii="Times New Roman" w:hAnsi="Times New Roman" w:cs="Times New Roman"/>
          <w:sz w:val="24"/>
          <w:szCs w:val="24"/>
        </w:rPr>
        <w:t>, 3)</w:t>
      </w:r>
      <w:r w:rsidRPr="00177CD0">
        <w:rPr>
          <w:rFonts w:ascii="Times New Roman" w:hAnsi="Times New Roman" w:cs="Times New Roman"/>
          <w:sz w:val="24"/>
          <w:szCs w:val="24"/>
        </w:rPr>
        <w:t xml:space="preserve"> </w:t>
      </w:r>
      <w:r w:rsidR="00572773" w:rsidRPr="00177CD0">
        <w:rPr>
          <w:rFonts w:ascii="Times New Roman" w:hAnsi="Times New Roman" w:cs="Times New Roman"/>
          <w:sz w:val="24"/>
          <w:szCs w:val="24"/>
        </w:rPr>
        <w:t>milked</w:t>
      </w:r>
      <w:r w:rsidRPr="00177CD0">
        <w:rPr>
          <w:rFonts w:ascii="Times New Roman" w:hAnsi="Times New Roman" w:cs="Times New Roman"/>
          <w:sz w:val="24"/>
          <w:szCs w:val="24"/>
        </w:rPr>
        <w:t xml:space="preserve"> between 35 and 120 cows, and </w:t>
      </w:r>
      <w:r w:rsidR="00572773" w:rsidRPr="00177CD0">
        <w:rPr>
          <w:rFonts w:ascii="Times New Roman" w:hAnsi="Times New Roman" w:cs="Times New Roman"/>
          <w:sz w:val="24"/>
          <w:szCs w:val="24"/>
        </w:rPr>
        <w:t>4</w:t>
      </w:r>
      <w:r w:rsidRPr="00177CD0">
        <w:rPr>
          <w:rFonts w:ascii="Times New Roman" w:hAnsi="Times New Roman" w:cs="Times New Roman"/>
          <w:sz w:val="24"/>
          <w:szCs w:val="24"/>
        </w:rPr>
        <w:t>) indicated they would be interested in further participation. Eligible farms were contacted from this source population</w:t>
      </w:r>
      <w:r w:rsidR="0007355E" w:rsidRPr="00177CD0">
        <w:rPr>
          <w:rFonts w:ascii="Times New Roman" w:hAnsi="Times New Roman" w:cs="Times New Roman"/>
          <w:sz w:val="24"/>
          <w:szCs w:val="24"/>
        </w:rPr>
        <w:t xml:space="preserve"> in Spring 2019</w:t>
      </w:r>
      <w:r w:rsidRPr="00177CD0">
        <w:rPr>
          <w:rFonts w:ascii="Times New Roman" w:hAnsi="Times New Roman" w:cs="Times New Roman"/>
          <w:sz w:val="24"/>
          <w:szCs w:val="24"/>
        </w:rPr>
        <w:t xml:space="preserve"> if they responded that they were using </w:t>
      </w:r>
      <w:r w:rsidR="00425B0E" w:rsidRPr="00177CD0">
        <w:rPr>
          <w:rFonts w:ascii="Times New Roman" w:hAnsi="Times New Roman" w:cs="Times New Roman"/>
          <w:sz w:val="24"/>
          <w:szCs w:val="24"/>
        </w:rPr>
        <w:t>one</w:t>
      </w:r>
      <w:r w:rsidRPr="00177CD0">
        <w:rPr>
          <w:rFonts w:ascii="Times New Roman" w:hAnsi="Times New Roman" w:cs="Times New Roman"/>
          <w:sz w:val="24"/>
          <w:szCs w:val="24"/>
        </w:rPr>
        <w:t xml:space="preserve"> of </w:t>
      </w:r>
      <w:r w:rsidR="00425B0E" w:rsidRPr="00177CD0">
        <w:rPr>
          <w:rFonts w:ascii="Times New Roman" w:hAnsi="Times New Roman" w:cs="Times New Roman"/>
          <w:sz w:val="24"/>
          <w:szCs w:val="24"/>
        </w:rPr>
        <w:t>four</w:t>
      </w:r>
      <w:r w:rsidRPr="00177CD0">
        <w:rPr>
          <w:rFonts w:ascii="Times New Roman" w:hAnsi="Times New Roman" w:cs="Times New Roman"/>
          <w:sz w:val="24"/>
          <w:szCs w:val="24"/>
        </w:rPr>
        <w:t xml:space="preserve"> categories of bedding/housing combinations for their </w:t>
      </w:r>
      <w:r w:rsidR="009D5995" w:rsidRPr="00177CD0">
        <w:rPr>
          <w:rFonts w:ascii="Times New Roman" w:hAnsi="Times New Roman" w:cs="Times New Roman"/>
          <w:sz w:val="24"/>
          <w:szCs w:val="24"/>
        </w:rPr>
        <w:t xml:space="preserve">indoor </w:t>
      </w:r>
      <w:r w:rsidRPr="00177CD0">
        <w:rPr>
          <w:rFonts w:ascii="Times New Roman" w:hAnsi="Times New Roman" w:cs="Times New Roman"/>
          <w:sz w:val="24"/>
          <w:szCs w:val="24"/>
        </w:rPr>
        <w:t xml:space="preserve">housing system: 1) freestall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 xml:space="preserve">bedded with sand, 2) freestall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 xml:space="preserve">sawdust, 3) tiestall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or 4) a</w:t>
      </w:r>
      <w:r w:rsidR="00255582" w:rsidRPr="00177CD0">
        <w:rPr>
          <w:rFonts w:ascii="Times New Roman" w:hAnsi="Times New Roman" w:cs="Times New Roman"/>
          <w:sz w:val="24"/>
          <w:szCs w:val="24"/>
        </w:rPr>
        <w:t>n enclosed</w:t>
      </w:r>
      <w:r w:rsidRPr="00177CD0">
        <w:rPr>
          <w:rFonts w:ascii="Times New Roman" w:hAnsi="Times New Roman" w:cs="Times New Roman"/>
          <w:sz w:val="24"/>
          <w:szCs w:val="24"/>
        </w:rPr>
        <w:t xml:space="preserve"> loose housing </w:t>
      </w:r>
      <w:r w:rsidR="00255582" w:rsidRPr="00177CD0">
        <w:rPr>
          <w:rFonts w:ascii="Times New Roman" w:hAnsi="Times New Roman" w:cs="Times New Roman"/>
          <w:sz w:val="24"/>
          <w:szCs w:val="24"/>
        </w:rPr>
        <w:t xml:space="preserve">facility </w:t>
      </w:r>
      <w:r w:rsidRPr="00177CD0">
        <w:rPr>
          <w:rFonts w:ascii="Times New Roman" w:hAnsi="Times New Roman" w:cs="Times New Roman"/>
          <w:sz w:val="24"/>
          <w:szCs w:val="24"/>
        </w:rPr>
        <w:t xml:space="preserve">deeply bedded with organic material (hereafter, “bedded pack”). The first three housing and bedding </w:t>
      </w:r>
      <w:r w:rsidR="00A7271C" w:rsidRPr="00177CD0">
        <w:rPr>
          <w:rFonts w:ascii="Times New Roman" w:hAnsi="Times New Roman" w:cs="Times New Roman"/>
          <w:sz w:val="24"/>
          <w:szCs w:val="24"/>
        </w:rPr>
        <w:t>combinations are</w:t>
      </w:r>
      <w:r w:rsidR="00782257" w:rsidRPr="00177CD0">
        <w:rPr>
          <w:rFonts w:ascii="Times New Roman" w:hAnsi="Times New Roman" w:cs="Times New Roman"/>
          <w:sz w:val="24"/>
          <w:szCs w:val="24"/>
        </w:rPr>
        <w:t xml:space="preserve"> the most frequently used</w:t>
      </w:r>
      <w:r w:rsidR="003D29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by organic dairies </w:t>
      </w:r>
      <w:r w:rsidR="00E44EA7" w:rsidRPr="00177CD0">
        <w:rPr>
          <w:rFonts w:ascii="Times New Roman" w:hAnsi="Times New Roman" w:cs="Times New Roman"/>
          <w:sz w:val="24"/>
          <w:szCs w:val="24"/>
        </w:rPr>
        <w:t xml:space="preserve">in </w:t>
      </w:r>
      <w:r w:rsidR="006D788E" w:rsidRPr="00177CD0">
        <w:rPr>
          <w:rFonts w:ascii="Times New Roman" w:hAnsi="Times New Roman" w:cs="Times New Roman"/>
          <w:sz w:val="24"/>
          <w:szCs w:val="24"/>
        </w:rPr>
        <w:t>Vermont</w:t>
      </w:r>
      <w:r w:rsidRPr="00177CD0">
        <w:rPr>
          <w:rFonts w:ascii="Times New Roman" w:hAnsi="Times New Roman" w:cs="Times New Roman"/>
          <w:sz w:val="24"/>
          <w:szCs w:val="24"/>
        </w:rPr>
        <w:t xml:space="preserve"> to house cows </w:t>
      </w:r>
      <w:r w:rsidR="00B05194" w:rsidRPr="00177CD0">
        <w:rPr>
          <w:rFonts w:ascii="Times New Roman" w:hAnsi="Times New Roman" w:cs="Times New Roman"/>
          <w:sz w:val="24"/>
          <w:szCs w:val="24"/>
        </w:rPr>
        <w:t>during</w:t>
      </w:r>
      <w:r w:rsidRPr="00177CD0">
        <w:rPr>
          <w:rFonts w:ascii="Times New Roman" w:hAnsi="Times New Roman" w:cs="Times New Roman"/>
          <w:sz w:val="24"/>
          <w:szCs w:val="24"/>
        </w:rPr>
        <w:t xml:space="preserve"> the non-grazing season, and</w:t>
      </w:r>
      <w:r w:rsidR="00DD0E19" w:rsidRPr="00177CD0">
        <w:rPr>
          <w:rFonts w:ascii="Times New Roman" w:hAnsi="Times New Roman" w:cs="Times New Roman"/>
          <w:sz w:val="24"/>
          <w:szCs w:val="24"/>
        </w:rPr>
        <w:t xml:space="preserve"> were compared to</w:t>
      </w:r>
      <w:r w:rsidRPr="00177CD0">
        <w:rPr>
          <w:rFonts w:ascii="Times New Roman" w:hAnsi="Times New Roman" w:cs="Times New Roman"/>
          <w:sz w:val="24"/>
          <w:szCs w:val="24"/>
        </w:rPr>
        <w:t xml:space="preserve"> bedded packs </w:t>
      </w:r>
      <w:r w:rsidR="006506E3" w:rsidRPr="00177CD0">
        <w:rPr>
          <w:rFonts w:ascii="Times New Roman" w:hAnsi="Times New Roman" w:cs="Times New Roman"/>
          <w:sz w:val="24"/>
          <w:szCs w:val="24"/>
        </w:rPr>
        <w:t>as they were</w:t>
      </w:r>
      <w:r w:rsidRPr="00177CD0">
        <w:rPr>
          <w:rFonts w:ascii="Times New Roman" w:hAnsi="Times New Roman" w:cs="Times New Roman"/>
          <w:sz w:val="24"/>
          <w:szCs w:val="24"/>
        </w:rPr>
        <w:t xml:space="preserve"> the housing </w:t>
      </w:r>
      <w:r w:rsidR="00B9409A" w:rsidRPr="00177CD0">
        <w:rPr>
          <w:rFonts w:ascii="Times New Roman" w:hAnsi="Times New Roman" w:cs="Times New Roman"/>
          <w:sz w:val="24"/>
          <w:szCs w:val="24"/>
        </w:rPr>
        <w:t>type</w:t>
      </w:r>
      <w:r w:rsidRPr="00177CD0">
        <w:rPr>
          <w:rFonts w:ascii="Times New Roman" w:hAnsi="Times New Roman" w:cs="Times New Roman"/>
          <w:sz w:val="24"/>
          <w:szCs w:val="24"/>
        </w:rPr>
        <w:t xml:space="preserve"> of interest for this project. </w:t>
      </w:r>
    </w:p>
    <w:p w14:paraId="2E2C7B10" w14:textId="5E91F5A5" w:rsidR="006238BB" w:rsidRPr="00177CD0" w:rsidRDefault="006A1FB2" w:rsidP="003449D7">
      <w:pPr>
        <w:spacing w:after="0" w:line="480" w:lineRule="auto"/>
        <w:rPr>
          <w:rFonts w:ascii="Times New Roman" w:hAnsi="Times New Roman" w:cs="Times New Roman"/>
          <w:sz w:val="24"/>
          <w:szCs w:val="24"/>
        </w:rPr>
      </w:pPr>
      <w:r w:rsidRPr="00177CD0">
        <w:rPr>
          <w:rFonts w:ascii="Times New Roman" w:hAnsi="Times New Roman" w:cs="Times New Roman"/>
          <w:sz w:val="24"/>
          <w:szCs w:val="24"/>
        </w:rPr>
        <w:lastRenderedPageBreak/>
        <w:tab/>
      </w:r>
      <w:r w:rsidR="006238BB" w:rsidRPr="00177CD0">
        <w:rPr>
          <w:rFonts w:ascii="Times New Roman" w:hAnsi="Times New Roman" w:cs="Times New Roman"/>
          <w:sz w:val="24"/>
          <w:szCs w:val="24"/>
        </w:rPr>
        <w:t xml:space="preserve">A convenience sample </w:t>
      </w:r>
      <w:r w:rsidR="00DC63C2" w:rsidRPr="00177CD0">
        <w:rPr>
          <w:rFonts w:ascii="Times New Roman" w:hAnsi="Times New Roman" w:cs="Times New Roman"/>
          <w:sz w:val="24"/>
          <w:szCs w:val="24"/>
        </w:rPr>
        <w:t xml:space="preserve">of farms </w:t>
      </w:r>
      <w:r w:rsidR="006238BB" w:rsidRPr="00177CD0">
        <w:rPr>
          <w:rFonts w:ascii="Times New Roman" w:hAnsi="Times New Roman" w:cs="Times New Roman"/>
          <w:sz w:val="24"/>
          <w:szCs w:val="24"/>
        </w:rPr>
        <w:t xml:space="preserve">was enrolled </w:t>
      </w:r>
      <w:r w:rsidR="00AD7149" w:rsidRPr="00177CD0">
        <w:rPr>
          <w:rFonts w:ascii="Times New Roman" w:hAnsi="Times New Roman" w:cs="Times New Roman"/>
          <w:sz w:val="24"/>
          <w:szCs w:val="24"/>
        </w:rPr>
        <w:t xml:space="preserve">in Spring 2019 </w:t>
      </w:r>
      <w:r w:rsidR="006238BB" w:rsidRPr="00177CD0">
        <w:rPr>
          <w:rFonts w:ascii="Times New Roman" w:hAnsi="Times New Roman" w:cs="Times New Roman"/>
          <w:sz w:val="24"/>
          <w:szCs w:val="24"/>
        </w:rPr>
        <w:t>from a list of eligible farms (grouped by housing/bedding combination) using the phone number or email address provided in the</w:t>
      </w:r>
      <w:r w:rsidR="00ED1DEB" w:rsidRPr="00177CD0">
        <w:rPr>
          <w:rFonts w:ascii="Times New Roman" w:hAnsi="Times New Roman" w:cs="Times New Roman"/>
          <w:sz w:val="24"/>
          <w:szCs w:val="24"/>
        </w:rPr>
        <w:t xml:space="preserve"> 2018-2019</w:t>
      </w:r>
      <w:r w:rsidR="006238BB" w:rsidRPr="00177CD0">
        <w:rPr>
          <w:rFonts w:ascii="Times New Roman" w:hAnsi="Times New Roman" w:cs="Times New Roman"/>
          <w:sz w:val="24"/>
          <w:szCs w:val="24"/>
        </w:rPr>
        <w:t xml:space="preserve"> survey</w:t>
      </w:r>
      <w:r w:rsidR="00782257" w:rsidRPr="00177CD0">
        <w:rPr>
          <w:rFonts w:ascii="Times New Roman" w:hAnsi="Times New Roman" w:cs="Times New Roman"/>
          <w:sz w:val="24"/>
          <w:szCs w:val="24"/>
        </w:rPr>
        <w:t xml:space="preserve"> response</w:t>
      </w:r>
      <w:r w:rsidR="006238BB"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Our </w:t>
      </w:r>
      <w:r w:rsidR="006238BB" w:rsidRPr="00177CD0">
        <w:rPr>
          <w:rFonts w:ascii="Times New Roman" w:hAnsi="Times New Roman" w:cs="Times New Roman"/>
          <w:sz w:val="24"/>
          <w:szCs w:val="24"/>
        </w:rPr>
        <w:t xml:space="preserve">aim was to </w:t>
      </w:r>
      <w:r w:rsidR="00782257" w:rsidRPr="00177CD0">
        <w:rPr>
          <w:rFonts w:ascii="Times New Roman" w:hAnsi="Times New Roman" w:cs="Times New Roman"/>
          <w:sz w:val="24"/>
          <w:szCs w:val="24"/>
        </w:rPr>
        <w:t xml:space="preserve">enroll </w:t>
      </w:r>
      <w:r w:rsidR="00EC74BE" w:rsidRPr="00177CD0">
        <w:rPr>
          <w:rFonts w:ascii="Times New Roman" w:hAnsi="Times New Roman" w:cs="Times New Roman"/>
          <w:sz w:val="24"/>
          <w:szCs w:val="24"/>
        </w:rPr>
        <w:t xml:space="preserve">40 farms for the </w:t>
      </w:r>
      <w:r w:rsidR="00060FE4" w:rsidRPr="00177CD0">
        <w:rPr>
          <w:rFonts w:ascii="Times New Roman" w:hAnsi="Times New Roman" w:cs="Times New Roman"/>
          <w:sz w:val="24"/>
          <w:szCs w:val="24"/>
        </w:rPr>
        <w:t xml:space="preserve">current </w:t>
      </w:r>
      <w:r w:rsidR="008E1263" w:rsidRPr="00177CD0">
        <w:rPr>
          <w:rFonts w:ascii="Times New Roman" w:hAnsi="Times New Roman" w:cs="Times New Roman"/>
          <w:sz w:val="24"/>
          <w:szCs w:val="24"/>
        </w:rPr>
        <w:t>study</w:t>
      </w:r>
      <w:r w:rsidR="006238BB" w:rsidRPr="00177CD0">
        <w:rPr>
          <w:rFonts w:ascii="Times New Roman" w:hAnsi="Times New Roman" w:cs="Times New Roman"/>
          <w:sz w:val="24"/>
          <w:szCs w:val="24"/>
        </w:rPr>
        <w:t>, with 10 farms from each</w:t>
      </w:r>
      <w:r w:rsidR="00BB53BF" w:rsidRPr="00177CD0">
        <w:rPr>
          <w:rFonts w:ascii="Times New Roman" w:hAnsi="Times New Roman" w:cs="Times New Roman"/>
          <w:sz w:val="24"/>
          <w:szCs w:val="24"/>
        </w:rPr>
        <w:t xml:space="preserve"> of the four</w:t>
      </w:r>
      <w:r w:rsidR="006238BB" w:rsidRPr="00177CD0">
        <w:rPr>
          <w:rFonts w:ascii="Times New Roman" w:hAnsi="Times New Roman" w:cs="Times New Roman"/>
          <w:sz w:val="24"/>
          <w:szCs w:val="24"/>
        </w:rPr>
        <w:t xml:space="preserve"> housing/bedding </w:t>
      </w:r>
      <w:r w:rsidR="00212A32" w:rsidRPr="00177CD0">
        <w:rPr>
          <w:rFonts w:ascii="Times New Roman" w:hAnsi="Times New Roman" w:cs="Times New Roman"/>
          <w:sz w:val="24"/>
          <w:szCs w:val="24"/>
        </w:rPr>
        <w:t xml:space="preserve">categories </w:t>
      </w:r>
      <w:r w:rsidR="00BB53BF" w:rsidRPr="00177CD0">
        <w:rPr>
          <w:rFonts w:ascii="Times New Roman" w:hAnsi="Times New Roman" w:cs="Times New Roman"/>
          <w:sz w:val="24"/>
          <w:szCs w:val="24"/>
        </w:rPr>
        <w:t>described above</w:t>
      </w:r>
      <w:r w:rsidR="006238BB" w:rsidRPr="00177CD0">
        <w:rPr>
          <w:rFonts w:ascii="Times New Roman" w:hAnsi="Times New Roman" w:cs="Times New Roman"/>
          <w:sz w:val="24"/>
          <w:szCs w:val="24"/>
        </w:rPr>
        <w:t xml:space="preserve">. </w:t>
      </w:r>
      <w:r w:rsidR="00272747" w:rsidRPr="00177CD0">
        <w:rPr>
          <w:rFonts w:ascii="Times New Roman" w:hAnsi="Times New Roman" w:cs="Times New Roman"/>
          <w:sz w:val="24"/>
          <w:szCs w:val="24"/>
        </w:rPr>
        <w:t xml:space="preserve">Prior to obtaining the 2018-2019 survey results, </w:t>
      </w:r>
      <w:r w:rsidR="006875EB" w:rsidRPr="00177CD0">
        <w:rPr>
          <w:rFonts w:ascii="Times New Roman" w:hAnsi="Times New Roman" w:cs="Times New Roman"/>
          <w:sz w:val="24"/>
          <w:szCs w:val="24"/>
        </w:rPr>
        <w:t xml:space="preserve">based on preliminary data collected by the University of Vermont Center for Sustainable Agriculture Extension group, </w:t>
      </w:r>
      <w:r w:rsidR="00272747" w:rsidRPr="00177CD0">
        <w:rPr>
          <w:rFonts w:ascii="Times New Roman" w:hAnsi="Times New Roman" w:cs="Times New Roman"/>
          <w:sz w:val="24"/>
          <w:szCs w:val="24"/>
        </w:rPr>
        <w:t>the study was designed</w:t>
      </w:r>
      <w:r w:rsidR="00AE280F" w:rsidRPr="00177CD0">
        <w:rPr>
          <w:rFonts w:ascii="Times New Roman" w:hAnsi="Times New Roman" w:cs="Times New Roman"/>
          <w:sz w:val="24"/>
          <w:szCs w:val="24"/>
        </w:rPr>
        <w:t xml:space="preserve"> anticipat</w:t>
      </w:r>
      <w:r w:rsidR="00272747" w:rsidRPr="00177CD0">
        <w:rPr>
          <w:rFonts w:ascii="Times New Roman" w:hAnsi="Times New Roman" w:cs="Times New Roman"/>
          <w:sz w:val="24"/>
          <w:szCs w:val="24"/>
        </w:rPr>
        <w:t>ing</w:t>
      </w:r>
      <w:r w:rsidR="00AE280F" w:rsidRPr="00177CD0">
        <w:rPr>
          <w:rFonts w:ascii="Times New Roman" w:hAnsi="Times New Roman" w:cs="Times New Roman"/>
          <w:sz w:val="24"/>
          <w:szCs w:val="24"/>
        </w:rPr>
        <w:t xml:space="preserve"> that it would be possible to enroll 10 organic Vermont dairies using a bedded pack system as their primary indoor housing system. </w:t>
      </w:r>
      <w:r w:rsidR="006238BB" w:rsidRPr="00177CD0">
        <w:rPr>
          <w:rFonts w:ascii="Times New Roman" w:hAnsi="Times New Roman" w:cs="Times New Roman"/>
          <w:sz w:val="24"/>
          <w:szCs w:val="24"/>
        </w:rPr>
        <w:t xml:space="preserve">However, out of the 17 farms from </w:t>
      </w:r>
      <w:r w:rsidR="0094453B" w:rsidRPr="00177CD0">
        <w:rPr>
          <w:rFonts w:ascii="Times New Roman" w:hAnsi="Times New Roman" w:cs="Times New Roman"/>
          <w:sz w:val="24"/>
          <w:szCs w:val="24"/>
        </w:rPr>
        <w:t xml:space="preserve">the </w:t>
      </w:r>
      <w:r w:rsidR="006238BB" w:rsidRPr="00177CD0">
        <w:rPr>
          <w:rFonts w:ascii="Times New Roman" w:hAnsi="Times New Roman" w:cs="Times New Roman"/>
          <w:sz w:val="24"/>
          <w:szCs w:val="24"/>
        </w:rPr>
        <w:t xml:space="preserve">2018-2019 survey </w:t>
      </w:r>
      <w:r w:rsidR="00607940" w:rsidRPr="00177CD0">
        <w:rPr>
          <w:rFonts w:ascii="Times New Roman" w:hAnsi="Times New Roman" w:cs="Times New Roman"/>
          <w:sz w:val="24"/>
          <w:szCs w:val="24"/>
        </w:rPr>
        <w:t>which</w:t>
      </w:r>
      <w:r w:rsidR="006238BB" w:rsidRPr="00177CD0">
        <w:rPr>
          <w:rFonts w:ascii="Times New Roman" w:hAnsi="Times New Roman" w:cs="Times New Roman"/>
          <w:sz w:val="24"/>
          <w:szCs w:val="24"/>
        </w:rPr>
        <w:t xml:space="preserve"> indicated at least some use of a bedded pack system,</w:t>
      </w:r>
      <w:r w:rsidR="00A37047" w:rsidRPr="00177CD0">
        <w:rPr>
          <w:rFonts w:ascii="Times New Roman" w:hAnsi="Times New Roman" w:cs="Times New Roman"/>
          <w:sz w:val="24"/>
          <w:szCs w:val="24"/>
        </w:rPr>
        <w:t xml:space="preserve"> one</w:t>
      </w:r>
      <w:r w:rsidR="006238BB" w:rsidRPr="00177CD0">
        <w:rPr>
          <w:rFonts w:ascii="Times New Roman" w:hAnsi="Times New Roman" w:cs="Times New Roman"/>
          <w:sz w:val="24"/>
          <w:szCs w:val="24"/>
        </w:rPr>
        <w:t xml:space="preserve"> farm was not interested in any further participation, </w:t>
      </w:r>
      <w:r w:rsidR="00A37047" w:rsidRPr="00177CD0">
        <w:rPr>
          <w:rFonts w:ascii="Times New Roman" w:hAnsi="Times New Roman" w:cs="Times New Roman"/>
          <w:sz w:val="24"/>
          <w:szCs w:val="24"/>
        </w:rPr>
        <w:t xml:space="preserve">five </w:t>
      </w:r>
      <w:r w:rsidR="006238BB" w:rsidRPr="00177CD0">
        <w:rPr>
          <w:rFonts w:ascii="Times New Roman" w:hAnsi="Times New Roman" w:cs="Times New Roman"/>
          <w:sz w:val="24"/>
          <w:szCs w:val="24"/>
        </w:rPr>
        <w:t xml:space="preserve">did not use DHIA testing, and </w:t>
      </w:r>
      <w:r w:rsidR="00A37047" w:rsidRPr="00177CD0">
        <w:rPr>
          <w:rFonts w:ascii="Times New Roman" w:hAnsi="Times New Roman" w:cs="Times New Roman"/>
          <w:sz w:val="24"/>
          <w:szCs w:val="24"/>
        </w:rPr>
        <w:t>six</w:t>
      </w:r>
      <w:r w:rsidR="006238BB" w:rsidRPr="00177CD0">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sidRPr="00177CD0">
        <w:rPr>
          <w:rFonts w:ascii="Times New Roman" w:hAnsi="Times New Roman" w:cs="Times New Roman"/>
          <w:sz w:val="24"/>
          <w:szCs w:val="24"/>
        </w:rPr>
        <w:t xml:space="preserve">Because </w:t>
      </w:r>
      <w:r w:rsidR="006238BB" w:rsidRPr="00177CD0">
        <w:rPr>
          <w:rFonts w:ascii="Times New Roman" w:hAnsi="Times New Roman" w:cs="Times New Roman"/>
          <w:sz w:val="24"/>
          <w:szCs w:val="24"/>
        </w:rPr>
        <w:t xml:space="preserve">the number of farms using </w:t>
      </w:r>
      <w:r w:rsidR="00DF7C3A" w:rsidRPr="00177CD0">
        <w:rPr>
          <w:rFonts w:ascii="Times New Roman" w:hAnsi="Times New Roman" w:cs="Times New Roman"/>
          <w:sz w:val="24"/>
          <w:szCs w:val="24"/>
        </w:rPr>
        <w:t>bedded packs</w:t>
      </w:r>
      <w:r w:rsidR="006238BB" w:rsidRPr="00177CD0">
        <w:rPr>
          <w:rFonts w:ascii="Times New Roman" w:hAnsi="Times New Roman" w:cs="Times New Roman"/>
          <w:sz w:val="24"/>
          <w:szCs w:val="24"/>
        </w:rPr>
        <w:t xml:space="preserve"> was </w:t>
      </w:r>
      <w:r w:rsidR="004C3AEF" w:rsidRPr="00177CD0">
        <w:rPr>
          <w:rFonts w:ascii="Times New Roman" w:hAnsi="Times New Roman" w:cs="Times New Roman"/>
          <w:sz w:val="24"/>
          <w:szCs w:val="24"/>
        </w:rPr>
        <w:t>fewer</w:t>
      </w:r>
      <w:r w:rsidR="006238BB" w:rsidRPr="00177CD0">
        <w:rPr>
          <w:rFonts w:ascii="Times New Roman" w:hAnsi="Times New Roman" w:cs="Times New Roman"/>
          <w:sz w:val="24"/>
          <w:szCs w:val="24"/>
        </w:rPr>
        <w:t xml:space="preserve"> than anticipated, the eligibility requirements were relaxed to include </w:t>
      </w:r>
      <w:r w:rsidR="000A3713"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sidRPr="00177CD0">
        <w:rPr>
          <w:rFonts w:ascii="Times New Roman" w:hAnsi="Times New Roman" w:cs="Times New Roman"/>
          <w:sz w:val="24"/>
          <w:szCs w:val="24"/>
        </w:rPr>
        <w:t xml:space="preserve">Additionally, two bedded pack farms </w:t>
      </w:r>
      <w:r w:rsidR="00CA5ADE" w:rsidRPr="00177CD0">
        <w:rPr>
          <w:rFonts w:ascii="Times New Roman" w:hAnsi="Times New Roman" w:cs="Times New Roman"/>
          <w:sz w:val="24"/>
          <w:szCs w:val="24"/>
        </w:rPr>
        <w:t xml:space="preserve">were included that had limited DHIA information: one farm did not utilize cow-level testing, and </w:t>
      </w:r>
      <w:r w:rsidR="006C4D85" w:rsidRPr="00177CD0">
        <w:rPr>
          <w:rFonts w:ascii="Times New Roman" w:hAnsi="Times New Roman" w:cs="Times New Roman"/>
          <w:sz w:val="24"/>
          <w:szCs w:val="24"/>
        </w:rPr>
        <w:t xml:space="preserve">cow-level data for </w:t>
      </w:r>
      <w:r w:rsidR="00A8557C" w:rsidRPr="00177CD0">
        <w:rPr>
          <w:rFonts w:ascii="Times New Roman" w:hAnsi="Times New Roman" w:cs="Times New Roman"/>
          <w:sz w:val="24"/>
          <w:szCs w:val="24"/>
        </w:rPr>
        <w:t>a</w:t>
      </w:r>
      <w:r w:rsidR="006C4D85" w:rsidRPr="00177CD0">
        <w:rPr>
          <w:rFonts w:ascii="Times New Roman" w:hAnsi="Times New Roman" w:cs="Times New Roman"/>
          <w:sz w:val="24"/>
          <w:szCs w:val="24"/>
        </w:rPr>
        <w:t xml:space="preserve"> second farm was limited due to their seasonal lactation</w:t>
      </w:r>
      <w:r w:rsidR="00640F77" w:rsidRPr="00177CD0">
        <w:rPr>
          <w:rFonts w:ascii="Times New Roman" w:hAnsi="Times New Roman" w:cs="Times New Roman"/>
          <w:sz w:val="24"/>
          <w:szCs w:val="24"/>
        </w:rPr>
        <w:t xml:space="preserve"> schedule</w:t>
      </w:r>
      <w:r w:rsidR="00C77A96" w:rsidRPr="00177CD0">
        <w:rPr>
          <w:rFonts w:ascii="Times New Roman" w:hAnsi="Times New Roman" w:cs="Times New Roman"/>
          <w:sz w:val="24"/>
          <w:szCs w:val="24"/>
        </w:rPr>
        <w:t>.</w:t>
      </w:r>
      <w:r w:rsidR="00EC1674" w:rsidRPr="00177CD0">
        <w:rPr>
          <w:rFonts w:ascii="Times New Roman" w:hAnsi="Times New Roman" w:cs="Times New Roman"/>
          <w:sz w:val="24"/>
          <w:szCs w:val="24"/>
        </w:rPr>
        <w:t xml:space="preserve"> </w:t>
      </w:r>
      <w:r w:rsidR="00272747" w:rsidRPr="00177CD0">
        <w:rPr>
          <w:rFonts w:ascii="Times New Roman" w:hAnsi="Times New Roman" w:cs="Times New Roman"/>
          <w:sz w:val="24"/>
          <w:szCs w:val="24"/>
        </w:rPr>
        <w:t xml:space="preserve">This </w:t>
      </w:r>
      <w:r w:rsidR="008153D2" w:rsidRPr="00177CD0">
        <w:rPr>
          <w:rFonts w:ascii="Times New Roman" w:hAnsi="Times New Roman" w:cs="Times New Roman"/>
          <w:sz w:val="24"/>
          <w:szCs w:val="24"/>
        </w:rPr>
        <w:t xml:space="preserve">study </w:t>
      </w:r>
      <w:r w:rsidR="00EC1674" w:rsidRPr="00177CD0">
        <w:rPr>
          <w:rFonts w:ascii="Times New Roman" w:hAnsi="Times New Roman" w:cs="Times New Roman"/>
          <w:sz w:val="24"/>
          <w:szCs w:val="24"/>
        </w:rPr>
        <w:t xml:space="preserve">was intended to study cows while they were in their </w:t>
      </w:r>
      <w:r w:rsidR="0021422E" w:rsidRPr="00177CD0">
        <w:rPr>
          <w:rFonts w:ascii="Times New Roman" w:hAnsi="Times New Roman" w:cs="Times New Roman"/>
          <w:sz w:val="24"/>
          <w:szCs w:val="24"/>
        </w:rPr>
        <w:t xml:space="preserve">indoor </w:t>
      </w:r>
      <w:r w:rsidR="00EC1674" w:rsidRPr="00177CD0">
        <w:rPr>
          <w:rFonts w:ascii="Times New Roman" w:hAnsi="Times New Roman" w:cs="Times New Roman"/>
          <w:sz w:val="24"/>
          <w:szCs w:val="24"/>
        </w:rPr>
        <w:t>housing system, so all herds visits were completed before any grazing had begun for the season.</w:t>
      </w:r>
    </w:p>
    <w:p w14:paraId="7B79EAE7" w14:textId="6BA03AB4"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Of the intended 40 herds to be recruited in the study</w:t>
      </w:r>
      <w:r w:rsidR="00C87A72" w:rsidRPr="00177CD0">
        <w:rPr>
          <w:rFonts w:ascii="Times New Roman" w:hAnsi="Times New Roman" w:cs="Times New Roman"/>
          <w:sz w:val="24"/>
          <w:szCs w:val="24"/>
        </w:rPr>
        <w:t>,</w:t>
      </w:r>
      <w:r w:rsidRPr="00177CD0">
        <w:rPr>
          <w:rFonts w:ascii="Times New Roman" w:hAnsi="Times New Roman" w:cs="Times New Roman"/>
          <w:sz w:val="24"/>
          <w:szCs w:val="24"/>
        </w:rPr>
        <w:t xml:space="preserve"> 21 herds </w:t>
      </w:r>
      <w:r w:rsidR="008A3C9B" w:rsidRPr="00177CD0">
        <w:rPr>
          <w:rFonts w:ascii="Times New Roman" w:hAnsi="Times New Roman" w:cs="Times New Roman"/>
          <w:sz w:val="24"/>
          <w:szCs w:val="24"/>
        </w:rPr>
        <w:t>(1 freestall bedded with sand, 5 freestalls bedded with wood shaving</w:t>
      </w:r>
      <w:r w:rsidR="00ED5B22" w:rsidRPr="00177CD0">
        <w:rPr>
          <w:rFonts w:ascii="Times New Roman" w:hAnsi="Times New Roman" w:cs="Times New Roman"/>
          <w:sz w:val="24"/>
          <w:szCs w:val="24"/>
        </w:rPr>
        <w:t>s/</w:t>
      </w:r>
      <w:r w:rsidR="008A3C9B" w:rsidRPr="00177CD0">
        <w:rPr>
          <w:rFonts w:ascii="Times New Roman" w:hAnsi="Times New Roman" w:cs="Times New Roman"/>
          <w:sz w:val="24"/>
          <w:szCs w:val="24"/>
        </w:rPr>
        <w:t>sawdust, 10 tiestalls bedded with wood shavings</w:t>
      </w:r>
      <w:r w:rsidR="00ED5B22" w:rsidRPr="00177CD0">
        <w:rPr>
          <w:rFonts w:ascii="Times New Roman" w:hAnsi="Times New Roman" w:cs="Times New Roman"/>
          <w:sz w:val="24"/>
          <w:szCs w:val="24"/>
        </w:rPr>
        <w:t>/</w:t>
      </w:r>
      <w:r w:rsidR="008A3C9B" w:rsidRPr="00177CD0">
        <w:rPr>
          <w:rFonts w:ascii="Times New Roman" w:hAnsi="Times New Roman" w:cs="Times New Roman"/>
          <w:sz w:val="24"/>
          <w:szCs w:val="24"/>
        </w:rPr>
        <w:t xml:space="preserve">sawdust, 5 bedded packs) </w:t>
      </w:r>
      <w:r w:rsidRPr="00177CD0">
        <w:rPr>
          <w:rFonts w:ascii="Times New Roman" w:hAnsi="Times New Roman" w:cs="Times New Roman"/>
          <w:sz w:val="24"/>
          <w:szCs w:val="24"/>
        </w:rPr>
        <w:t xml:space="preserve">agreed </w:t>
      </w:r>
      <w:r w:rsidR="00FA1A35" w:rsidRPr="00177CD0">
        <w:rPr>
          <w:rFonts w:ascii="Times New Roman" w:hAnsi="Times New Roman" w:cs="Times New Roman"/>
          <w:sz w:val="24"/>
          <w:szCs w:val="24"/>
        </w:rPr>
        <w:t xml:space="preserve">to participate </w:t>
      </w:r>
      <w:r w:rsidRPr="00177CD0">
        <w:rPr>
          <w:rFonts w:ascii="Times New Roman" w:hAnsi="Times New Roman" w:cs="Times New Roman"/>
          <w:sz w:val="24"/>
          <w:szCs w:val="24"/>
        </w:rPr>
        <w:t xml:space="preserve">and </w:t>
      </w:r>
      <w:r w:rsidR="00136449" w:rsidRPr="00177CD0">
        <w:rPr>
          <w:rFonts w:ascii="Times New Roman" w:hAnsi="Times New Roman" w:cs="Times New Roman"/>
          <w:sz w:val="24"/>
          <w:szCs w:val="24"/>
        </w:rPr>
        <w:t>farm visits</w:t>
      </w:r>
      <w:r w:rsidRPr="00177CD0">
        <w:rPr>
          <w:rFonts w:ascii="Times New Roman" w:hAnsi="Times New Roman" w:cs="Times New Roman"/>
          <w:sz w:val="24"/>
          <w:szCs w:val="24"/>
        </w:rPr>
        <w:t xml:space="preserve"> were completed April</w:t>
      </w:r>
      <w:r w:rsidR="00620753" w:rsidRPr="00177CD0">
        <w:rPr>
          <w:rFonts w:ascii="Times New Roman" w:hAnsi="Times New Roman" w:cs="Times New Roman"/>
          <w:sz w:val="24"/>
          <w:szCs w:val="24"/>
        </w:rPr>
        <w:t>-</w:t>
      </w:r>
      <w:r w:rsidRPr="00177CD0">
        <w:rPr>
          <w:rFonts w:ascii="Times New Roman" w:hAnsi="Times New Roman" w:cs="Times New Roman"/>
          <w:sz w:val="24"/>
          <w:szCs w:val="24"/>
        </w:rPr>
        <w:t xml:space="preserve">May 2019. </w:t>
      </w:r>
      <w:ins w:id="70" w:author="Caitlin Jeffrey" w:date="2024-03-15T14:42:00Z">
        <w:r w:rsidR="00645AD7" w:rsidRPr="003C6026">
          <w:rPr>
            <w:rFonts w:ascii="Times New Roman" w:hAnsi="Times New Roman" w:cs="Times New Roman"/>
            <w:sz w:val="24"/>
            <w:szCs w:val="24"/>
            <w:highlight w:val="yellow"/>
            <w:rPrChange w:id="71" w:author="Caitlin Jeffrey" w:date="2024-03-15T17:14:00Z">
              <w:rPr>
                <w:rFonts w:ascii="Times New Roman" w:hAnsi="Times New Roman" w:cs="Times New Roman"/>
                <w:sz w:val="24"/>
                <w:szCs w:val="24"/>
              </w:rPr>
            </w:rPrChange>
          </w:rPr>
          <w:t>Each herd was visited once during the study period</w:t>
        </w:r>
        <w:r w:rsidR="00645AD7">
          <w:rPr>
            <w:rFonts w:ascii="Times New Roman" w:hAnsi="Times New Roman" w:cs="Times New Roman"/>
            <w:sz w:val="24"/>
            <w:szCs w:val="24"/>
          </w:rPr>
          <w:t>.</w:t>
        </w:r>
        <w:r w:rsidR="00645AD7">
          <w:rPr>
            <w:rFonts w:ascii="Times New Roman" w:hAnsi="Times New Roman" w:cs="Times New Roman"/>
            <w:sz w:val="24"/>
            <w:szCs w:val="24"/>
          </w:rPr>
          <w:t xml:space="preserve"> </w:t>
        </w:r>
      </w:ins>
      <w:r w:rsidRPr="00177CD0">
        <w:rPr>
          <w:rFonts w:ascii="Times New Roman" w:hAnsi="Times New Roman" w:cs="Times New Roman"/>
          <w:sz w:val="24"/>
          <w:szCs w:val="24"/>
        </w:rPr>
        <w:t xml:space="preserve">All herds sampled during this </w:t>
      </w:r>
      <w:r w:rsidRPr="00177CD0">
        <w:rPr>
          <w:rFonts w:ascii="Times New Roman" w:hAnsi="Times New Roman" w:cs="Times New Roman"/>
          <w:sz w:val="24"/>
          <w:szCs w:val="24"/>
        </w:rPr>
        <w:lastRenderedPageBreak/>
        <w:t xml:space="preserve">period were housing their cows as they would in the </w:t>
      </w:r>
      <w:r w:rsidR="00937A47" w:rsidRPr="00177CD0">
        <w:rPr>
          <w:rFonts w:ascii="Times New Roman" w:hAnsi="Times New Roman" w:cs="Times New Roman"/>
          <w:sz w:val="24"/>
          <w:szCs w:val="24"/>
        </w:rPr>
        <w:t>non-grazing season</w:t>
      </w:r>
      <w:r w:rsidRPr="00177CD0">
        <w:rPr>
          <w:rFonts w:ascii="Times New Roman" w:hAnsi="Times New Roman" w:cs="Times New Roman"/>
          <w:sz w:val="24"/>
          <w:szCs w:val="24"/>
        </w:rPr>
        <w:t>.</w:t>
      </w:r>
      <w:r w:rsidR="00B8488E" w:rsidRPr="00177CD0">
        <w:rPr>
          <w:rFonts w:ascii="Times New Roman" w:hAnsi="Times New Roman" w:cs="Times New Roman"/>
          <w:sz w:val="24"/>
          <w:szCs w:val="24"/>
        </w:rPr>
        <w:t xml:space="preserve"> </w:t>
      </w:r>
      <w:r w:rsidR="00136449" w:rsidRPr="00177CD0">
        <w:rPr>
          <w:rFonts w:ascii="Times New Roman" w:hAnsi="Times New Roman" w:cs="Times New Roman"/>
          <w:sz w:val="24"/>
          <w:szCs w:val="24"/>
        </w:rPr>
        <w:t>Farm visits were</w:t>
      </w:r>
      <w:r w:rsidRPr="00177CD0">
        <w:rPr>
          <w:rFonts w:ascii="Times New Roman" w:hAnsi="Times New Roman" w:cs="Times New Roman"/>
          <w:sz w:val="24"/>
          <w:szCs w:val="24"/>
        </w:rPr>
        <w:t xml:space="preserve"> suspended in mid-May</w:t>
      </w:r>
      <w:r w:rsidR="002E7FE3" w:rsidRPr="00177CD0">
        <w:rPr>
          <w:rFonts w:ascii="Times New Roman" w:hAnsi="Times New Roman" w:cs="Times New Roman"/>
          <w:sz w:val="24"/>
          <w:szCs w:val="24"/>
        </w:rPr>
        <w:t xml:space="preserve"> 2019</w:t>
      </w:r>
      <w:r w:rsidRPr="00177CD0">
        <w:rPr>
          <w:rFonts w:ascii="Times New Roman" w:hAnsi="Times New Roman" w:cs="Times New Roman"/>
          <w:sz w:val="24"/>
          <w:szCs w:val="24"/>
        </w:rPr>
        <w:t xml:space="preserve"> as farms began turning their cows out to pasture</w:t>
      </w:r>
      <w:del w:id="72" w:author="Caitlin Jeffrey" w:date="2024-03-15T12:43:00Z">
        <w:r w:rsidR="00230E58" w:rsidRPr="00177CD0" w:rsidDel="00115861">
          <w:rPr>
            <w:rFonts w:ascii="Times New Roman" w:hAnsi="Times New Roman" w:cs="Times New Roman"/>
            <w:sz w:val="24"/>
            <w:szCs w:val="24"/>
          </w:rPr>
          <w:delText xml:space="preserve"> for the grazing season</w:delText>
        </w:r>
      </w:del>
      <w:r w:rsidRPr="00177CD0">
        <w:rPr>
          <w:rFonts w:ascii="Times New Roman" w:hAnsi="Times New Roman" w:cs="Times New Roman"/>
          <w:sz w:val="24"/>
          <w:szCs w:val="24"/>
        </w:rPr>
        <w:t xml:space="preserve">, with the intention of resuming in </w:t>
      </w:r>
      <w:r w:rsidR="00ED21AB" w:rsidRPr="00177CD0">
        <w:rPr>
          <w:rFonts w:ascii="Times New Roman" w:hAnsi="Times New Roman" w:cs="Times New Roman"/>
          <w:sz w:val="24"/>
          <w:szCs w:val="24"/>
        </w:rPr>
        <w:t>April</w:t>
      </w:r>
      <w:r w:rsidRPr="00177CD0">
        <w:rPr>
          <w:rFonts w:ascii="Times New Roman" w:hAnsi="Times New Roman" w:cs="Times New Roman"/>
          <w:sz w:val="24"/>
          <w:szCs w:val="24"/>
        </w:rPr>
        <w:t xml:space="preserve"> 2020 to complete the remaining 19 herds. </w:t>
      </w:r>
      <w:r w:rsidR="006D66BD" w:rsidRPr="00177CD0">
        <w:rPr>
          <w:rFonts w:ascii="Times New Roman" w:hAnsi="Times New Roman" w:cs="Times New Roman"/>
          <w:sz w:val="24"/>
          <w:szCs w:val="24"/>
        </w:rPr>
        <w:t>D</w:t>
      </w:r>
      <w:r w:rsidRPr="00177CD0">
        <w:rPr>
          <w:rFonts w:ascii="Times New Roman" w:hAnsi="Times New Roman" w:cs="Times New Roman"/>
          <w:sz w:val="24"/>
          <w:szCs w:val="24"/>
        </w:rPr>
        <w:t>ue to COVID-19 pandemic</w:t>
      </w:r>
      <w:r w:rsidR="00370890" w:rsidRPr="00177CD0">
        <w:rPr>
          <w:rFonts w:ascii="Times New Roman" w:hAnsi="Times New Roman" w:cs="Times New Roman"/>
          <w:sz w:val="24"/>
          <w:szCs w:val="24"/>
        </w:rPr>
        <w:t xml:space="preserve"> </w:t>
      </w:r>
      <w:r w:rsidR="00D97CB8" w:rsidRPr="00177CD0">
        <w:rPr>
          <w:rFonts w:ascii="Times New Roman" w:hAnsi="Times New Roman" w:cs="Times New Roman"/>
          <w:sz w:val="24"/>
          <w:szCs w:val="24"/>
        </w:rPr>
        <w:t>activity restrictions</w:t>
      </w:r>
      <w:r w:rsidRPr="00177CD0">
        <w:rPr>
          <w:rFonts w:ascii="Times New Roman" w:hAnsi="Times New Roman" w:cs="Times New Roman"/>
          <w:sz w:val="24"/>
          <w:szCs w:val="24"/>
        </w:rPr>
        <w:t xml:space="preserve">, the decision was made to not resume </w:t>
      </w:r>
      <w:r w:rsidR="001C2C14" w:rsidRPr="00177CD0">
        <w:rPr>
          <w:rFonts w:ascii="Times New Roman" w:hAnsi="Times New Roman" w:cs="Times New Roman"/>
          <w:sz w:val="24"/>
          <w:szCs w:val="24"/>
        </w:rPr>
        <w:t>the study</w:t>
      </w:r>
      <w:r w:rsidRPr="00177CD0">
        <w:rPr>
          <w:rFonts w:ascii="Times New Roman" w:hAnsi="Times New Roman" w:cs="Times New Roman"/>
          <w:sz w:val="24"/>
          <w:szCs w:val="24"/>
        </w:rPr>
        <w:t xml:space="preserve">, and the final analysis included </w:t>
      </w:r>
      <w:r w:rsidR="00F43F1A" w:rsidRPr="00177CD0">
        <w:rPr>
          <w:rFonts w:ascii="Times New Roman" w:hAnsi="Times New Roman" w:cs="Times New Roman"/>
          <w:sz w:val="24"/>
          <w:szCs w:val="24"/>
        </w:rPr>
        <w:t xml:space="preserve">the 21 </w:t>
      </w:r>
      <w:r w:rsidRPr="00177CD0">
        <w:rPr>
          <w:rFonts w:ascii="Times New Roman" w:hAnsi="Times New Roman" w:cs="Times New Roman"/>
          <w:sz w:val="24"/>
          <w:szCs w:val="24"/>
        </w:rPr>
        <w:t xml:space="preserve">herds </w:t>
      </w:r>
      <w:r w:rsidR="00F43F1A" w:rsidRPr="00177CD0">
        <w:rPr>
          <w:rFonts w:ascii="Times New Roman" w:hAnsi="Times New Roman" w:cs="Times New Roman"/>
          <w:sz w:val="24"/>
          <w:szCs w:val="24"/>
        </w:rPr>
        <w:t>sampled</w:t>
      </w:r>
      <w:r w:rsidRPr="00177CD0">
        <w:rPr>
          <w:rFonts w:ascii="Times New Roman" w:hAnsi="Times New Roman" w:cs="Times New Roman"/>
          <w:sz w:val="24"/>
          <w:szCs w:val="24"/>
        </w:rPr>
        <w:t xml:space="preserve"> in 2019. As there was only </w:t>
      </w:r>
      <w:r w:rsidR="00336622" w:rsidRPr="00177CD0">
        <w:rPr>
          <w:rFonts w:ascii="Times New Roman" w:hAnsi="Times New Roman" w:cs="Times New Roman"/>
          <w:sz w:val="24"/>
          <w:szCs w:val="24"/>
        </w:rPr>
        <w:t>one</w:t>
      </w:r>
      <w:r w:rsidRPr="00177CD0">
        <w:rPr>
          <w:rFonts w:ascii="Times New Roman" w:hAnsi="Times New Roman" w:cs="Times New Roman"/>
          <w:sz w:val="24"/>
          <w:szCs w:val="24"/>
        </w:rPr>
        <w:t xml:space="preserve"> farm sampled using a freestall facility bedded with sand</w:t>
      </w:r>
      <w:r w:rsidR="009656D9" w:rsidRPr="00177CD0">
        <w:rPr>
          <w:rFonts w:ascii="Times New Roman" w:hAnsi="Times New Roman" w:cs="Times New Roman"/>
          <w:sz w:val="24"/>
          <w:szCs w:val="24"/>
        </w:rPr>
        <w:t xml:space="preserve">, </w:t>
      </w:r>
      <w:r w:rsidRPr="00177CD0">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sidRPr="00177CD0">
        <w:rPr>
          <w:rFonts w:ascii="Times New Roman" w:hAnsi="Times New Roman" w:cs="Times New Roman"/>
          <w:sz w:val="24"/>
          <w:szCs w:val="24"/>
        </w:rPr>
        <w:t>.</w:t>
      </w:r>
      <w:r w:rsidR="00AA01AE" w:rsidRPr="00177CD0">
        <w:rPr>
          <w:rFonts w:ascii="Times New Roman" w:hAnsi="Times New Roman" w:cs="Times New Roman"/>
          <w:sz w:val="24"/>
          <w:szCs w:val="24"/>
        </w:rPr>
        <w:t xml:space="preserve"> </w:t>
      </w:r>
      <w:r w:rsidR="00E86567" w:rsidRPr="00177CD0">
        <w:rPr>
          <w:rFonts w:ascii="Times New Roman" w:hAnsi="Times New Roman" w:cs="Times New Roman"/>
          <w:sz w:val="24"/>
          <w:szCs w:val="24"/>
        </w:rPr>
        <w:t xml:space="preserve">The </w:t>
      </w:r>
      <w:r w:rsidR="008A62FC" w:rsidRPr="00177CD0">
        <w:rPr>
          <w:rFonts w:ascii="Times New Roman" w:hAnsi="Times New Roman" w:cs="Times New Roman"/>
          <w:sz w:val="24"/>
          <w:szCs w:val="24"/>
        </w:rPr>
        <w:t xml:space="preserve">single </w:t>
      </w:r>
      <w:r w:rsidR="00D30108" w:rsidRPr="00177CD0">
        <w:rPr>
          <w:rFonts w:ascii="Times New Roman" w:hAnsi="Times New Roman" w:cs="Times New Roman"/>
          <w:sz w:val="24"/>
          <w:szCs w:val="24"/>
        </w:rPr>
        <w:t xml:space="preserve">sand </w:t>
      </w:r>
      <w:r w:rsidR="008A62FC" w:rsidRPr="00177CD0">
        <w:rPr>
          <w:rFonts w:ascii="Times New Roman" w:hAnsi="Times New Roman" w:cs="Times New Roman"/>
          <w:sz w:val="24"/>
          <w:szCs w:val="24"/>
        </w:rPr>
        <w:t>freestall was combined wit</w:t>
      </w:r>
      <w:r w:rsidR="00D30108" w:rsidRPr="00177CD0">
        <w:rPr>
          <w:rFonts w:ascii="Times New Roman" w:hAnsi="Times New Roman" w:cs="Times New Roman"/>
          <w:sz w:val="24"/>
          <w:szCs w:val="24"/>
        </w:rPr>
        <w:t>h</w:t>
      </w:r>
      <w:r w:rsidR="008A62FC" w:rsidRPr="00177CD0">
        <w:rPr>
          <w:rFonts w:ascii="Times New Roman" w:hAnsi="Times New Roman" w:cs="Times New Roman"/>
          <w:sz w:val="24"/>
          <w:szCs w:val="24"/>
        </w:rPr>
        <w:t xml:space="preserve"> freestalls bedded with wood shavings/sawdust</w:t>
      </w:r>
      <w:r w:rsidR="00C0726D" w:rsidRPr="00177CD0">
        <w:rPr>
          <w:rFonts w:ascii="Times New Roman" w:hAnsi="Times New Roman" w:cs="Times New Roman"/>
          <w:sz w:val="24"/>
          <w:szCs w:val="24"/>
        </w:rPr>
        <w:t xml:space="preserve"> (FS; n = 6)</w:t>
      </w:r>
      <w:r w:rsidR="00293E5F" w:rsidRPr="00177CD0">
        <w:rPr>
          <w:rFonts w:ascii="Times New Roman" w:hAnsi="Times New Roman" w:cs="Times New Roman"/>
          <w:sz w:val="24"/>
          <w:szCs w:val="24"/>
        </w:rPr>
        <w:t xml:space="preserve">, there were </w:t>
      </w:r>
      <w:r w:rsidR="0031593F" w:rsidRPr="00177CD0">
        <w:rPr>
          <w:rFonts w:ascii="Times New Roman" w:hAnsi="Times New Roman" w:cs="Times New Roman"/>
          <w:sz w:val="24"/>
          <w:szCs w:val="24"/>
        </w:rPr>
        <w:t>10 tiestalls bedded with wood shavings/sawdust (TS),</w:t>
      </w:r>
      <w:r w:rsidRPr="00177CD0">
        <w:rPr>
          <w:rFonts w:ascii="Times New Roman" w:hAnsi="Times New Roman" w:cs="Times New Roman"/>
          <w:sz w:val="24"/>
          <w:szCs w:val="24"/>
        </w:rPr>
        <w:t xml:space="preserve"> </w:t>
      </w:r>
      <w:r w:rsidR="00293E5F" w:rsidRPr="00177CD0">
        <w:rPr>
          <w:rFonts w:ascii="Times New Roman" w:hAnsi="Times New Roman" w:cs="Times New Roman"/>
          <w:sz w:val="24"/>
          <w:szCs w:val="24"/>
        </w:rPr>
        <w:t>and 5 bedded packs (BP).</w:t>
      </w:r>
    </w:p>
    <w:p w14:paraId="0F3594CF" w14:textId="19C089A9" w:rsidR="006238BB" w:rsidRPr="00177CD0" w:rsidRDefault="00012125"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 xml:space="preserve">Questionnaire </w:t>
      </w:r>
      <w:r w:rsidR="006238BB" w:rsidRPr="00177CD0">
        <w:rPr>
          <w:rFonts w:ascii="Times New Roman" w:hAnsi="Times New Roman" w:cs="Times New Roman"/>
          <w:b/>
          <w:bCs/>
          <w:sz w:val="24"/>
          <w:szCs w:val="24"/>
        </w:rPr>
        <w:t>administration, sampling, and udder hygiene scoring</w:t>
      </w:r>
    </w:p>
    <w:p w14:paraId="159A8A77" w14:textId="4474080C"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At each farm visit, a </w:t>
      </w:r>
      <w:r w:rsidR="009E65D0" w:rsidRPr="00177CD0">
        <w:rPr>
          <w:rFonts w:ascii="Times New Roman" w:hAnsi="Times New Roman" w:cs="Times New Roman"/>
          <w:sz w:val="24"/>
          <w:szCs w:val="24"/>
        </w:rPr>
        <w:t xml:space="preserve">questionnaire </w:t>
      </w:r>
      <w:r w:rsidRPr="00177CD0">
        <w:rPr>
          <w:rFonts w:ascii="Times New Roman" w:hAnsi="Times New Roman" w:cs="Times New Roman"/>
          <w:sz w:val="24"/>
          <w:szCs w:val="24"/>
        </w:rPr>
        <w:t xml:space="preserve">was administered </w:t>
      </w:r>
      <w:r w:rsidR="00674E48" w:rsidRPr="00177CD0">
        <w:rPr>
          <w:rFonts w:ascii="Times New Roman" w:hAnsi="Times New Roman" w:cs="Times New Roman"/>
          <w:sz w:val="24"/>
          <w:szCs w:val="24"/>
        </w:rPr>
        <w:t xml:space="preserve">to </w:t>
      </w:r>
      <w:r w:rsidR="00D27311" w:rsidRPr="00177CD0">
        <w:rPr>
          <w:rFonts w:ascii="Times New Roman" w:hAnsi="Times New Roman" w:cs="Times New Roman"/>
          <w:sz w:val="24"/>
          <w:szCs w:val="24"/>
        </w:rPr>
        <w:t>collect information about</w:t>
      </w:r>
      <w:r w:rsidRPr="00177CD0">
        <w:rPr>
          <w:rFonts w:ascii="Times New Roman" w:hAnsi="Times New Roman" w:cs="Times New Roman"/>
          <w:sz w:val="24"/>
          <w:szCs w:val="24"/>
        </w:rPr>
        <w:t xml:space="preserve"> housing and bedding management</w:t>
      </w:r>
      <w:r w:rsidR="004F71C6" w:rsidRPr="00177CD0">
        <w:rPr>
          <w:rFonts w:ascii="Times New Roman" w:hAnsi="Times New Roman" w:cs="Times New Roman"/>
          <w:sz w:val="24"/>
          <w:szCs w:val="24"/>
        </w:rPr>
        <w:t>, as well as</w:t>
      </w:r>
      <w:r w:rsidRPr="00177CD0">
        <w:rPr>
          <w:rFonts w:ascii="Times New Roman" w:hAnsi="Times New Roman" w:cs="Times New Roman"/>
          <w:sz w:val="24"/>
          <w:szCs w:val="24"/>
        </w:rPr>
        <w:t xml:space="preserve"> </w:t>
      </w:r>
      <w:r w:rsidR="004F71C6" w:rsidRPr="00177CD0">
        <w:rPr>
          <w:rFonts w:ascii="Times New Roman" w:hAnsi="Times New Roman" w:cs="Times New Roman"/>
          <w:sz w:val="24"/>
          <w:szCs w:val="24"/>
        </w:rPr>
        <w:t xml:space="preserve">other </w:t>
      </w:r>
      <w:r w:rsidRPr="00177CD0">
        <w:rPr>
          <w:rFonts w:ascii="Times New Roman" w:hAnsi="Times New Roman" w:cs="Times New Roman"/>
          <w:sz w:val="24"/>
          <w:szCs w:val="24"/>
        </w:rPr>
        <w:t>practices on the farm</w:t>
      </w:r>
      <w:r w:rsidR="009656D9" w:rsidRPr="00177CD0">
        <w:rPr>
          <w:rFonts w:ascii="Times New Roman" w:hAnsi="Times New Roman" w:cs="Times New Roman"/>
          <w:sz w:val="24"/>
          <w:szCs w:val="24"/>
        </w:rPr>
        <w:t xml:space="preserve"> that could impact mastitis risk</w:t>
      </w:r>
      <w:r w:rsidR="00D27311" w:rsidRPr="00177CD0">
        <w:rPr>
          <w:rFonts w:ascii="Times New Roman" w:hAnsi="Times New Roman" w:cs="Times New Roman"/>
          <w:sz w:val="24"/>
          <w:szCs w:val="24"/>
        </w:rPr>
        <w:t xml:space="preserve"> (</w:t>
      </w:r>
      <w:r w:rsidRPr="00177CD0">
        <w:rPr>
          <w:rFonts w:ascii="Times New Roman" w:hAnsi="Times New Roman" w:cs="Times New Roman"/>
          <w:sz w:val="24"/>
          <w:szCs w:val="24"/>
        </w:rPr>
        <w:t>Supplemental Data).</w:t>
      </w:r>
      <w:r w:rsidR="00D616C1" w:rsidRPr="00177CD0">
        <w:rPr>
          <w:rFonts w:ascii="Times New Roman" w:hAnsi="Times New Roman" w:cs="Times New Roman"/>
          <w:sz w:val="24"/>
          <w:szCs w:val="24"/>
        </w:rPr>
        <w:t xml:space="preserve"> </w:t>
      </w:r>
      <w:r w:rsidR="004E16CE" w:rsidRPr="00177CD0">
        <w:rPr>
          <w:rFonts w:ascii="Times New Roman" w:hAnsi="Times New Roman" w:cs="Times New Roman"/>
          <w:sz w:val="24"/>
          <w:szCs w:val="24"/>
        </w:rPr>
        <w:t xml:space="preserve">The study questionnaire was </w:t>
      </w:r>
      <w:r w:rsidR="00771338" w:rsidRPr="00177CD0">
        <w:rPr>
          <w:rFonts w:ascii="Times New Roman" w:hAnsi="Times New Roman" w:cs="Times New Roman"/>
          <w:sz w:val="24"/>
          <w:szCs w:val="24"/>
        </w:rPr>
        <w:t xml:space="preserve">largely </w:t>
      </w:r>
      <w:r w:rsidR="004E16CE" w:rsidRPr="00177CD0">
        <w:rPr>
          <w:rFonts w:ascii="Times New Roman" w:hAnsi="Times New Roman" w:cs="Times New Roman"/>
          <w:sz w:val="24"/>
          <w:szCs w:val="24"/>
        </w:rPr>
        <w:t xml:space="preserve">adapted from </w:t>
      </w:r>
      <w:r w:rsidR="00771338" w:rsidRPr="00177CD0">
        <w:rPr>
          <w:rFonts w:ascii="Times New Roman" w:hAnsi="Times New Roman" w:cs="Times New Roman"/>
          <w:sz w:val="24"/>
          <w:szCs w:val="24"/>
        </w:rPr>
        <w:t xml:space="preserve">a </w:t>
      </w:r>
      <w:r w:rsidR="004E16CE" w:rsidRPr="00177CD0">
        <w:rPr>
          <w:rFonts w:ascii="Times New Roman" w:hAnsi="Times New Roman" w:cs="Times New Roman"/>
          <w:sz w:val="24"/>
          <w:szCs w:val="24"/>
        </w:rPr>
        <w:t>previously published survey</w:t>
      </w:r>
      <w:r w:rsidR="004B78F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(Stiglbauer et al., 2013)</w:t>
      </w:r>
      <w:r w:rsidR="004B78F5" w:rsidRPr="00177CD0">
        <w:rPr>
          <w:rFonts w:ascii="Times New Roman" w:hAnsi="Times New Roman" w:cs="Times New Roman"/>
          <w:sz w:val="24"/>
          <w:szCs w:val="24"/>
        </w:rPr>
        <w:t>,</w:t>
      </w:r>
      <w:r w:rsidR="003C4865" w:rsidRPr="00177CD0">
        <w:rPr>
          <w:rFonts w:ascii="Times New Roman" w:hAnsi="Times New Roman" w:cs="Times New Roman"/>
          <w:sz w:val="24"/>
          <w:szCs w:val="24"/>
        </w:rPr>
        <w:t xml:space="preserve"> with additional questions </w:t>
      </w:r>
      <w:r w:rsidR="004B78F5" w:rsidRPr="00177CD0">
        <w:rPr>
          <w:rFonts w:ascii="Times New Roman" w:hAnsi="Times New Roman" w:cs="Times New Roman"/>
          <w:sz w:val="24"/>
          <w:szCs w:val="24"/>
        </w:rPr>
        <w:t>specific to the current study.</w:t>
      </w:r>
      <w:r w:rsidR="00E1148F" w:rsidRPr="00177CD0">
        <w:rPr>
          <w:rFonts w:ascii="Times New Roman" w:hAnsi="Times New Roman" w:cs="Times New Roman"/>
          <w:sz w:val="24"/>
          <w:szCs w:val="24"/>
        </w:rPr>
        <w:t xml:space="preserve"> </w:t>
      </w:r>
      <w:r w:rsidR="001F3DF7" w:rsidRPr="00177CD0">
        <w:rPr>
          <w:rFonts w:ascii="Times New Roman" w:hAnsi="Times New Roman" w:cs="Times New Roman"/>
          <w:sz w:val="24"/>
          <w:szCs w:val="24"/>
        </w:rPr>
        <w:t>The questionnaire</w:t>
      </w:r>
      <w:r w:rsidR="004E16CE" w:rsidRPr="00177CD0">
        <w:rPr>
          <w:rFonts w:ascii="Times New Roman" w:hAnsi="Times New Roman" w:cs="Times New Roman"/>
          <w:sz w:val="24"/>
          <w:szCs w:val="24"/>
        </w:rPr>
        <w:t xml:space="preserve"> was reviewed by </w:t>
      </w:r>
      <w:r w:rsidR="001F3DF7" w:rsidRPr="00177CD0">
        <w:rPr>
          <w:rFonts w:ascii="Times New Roman" w:hAnsi="Times New Roman" w:cs="Times New Roman"/>
          <w:sz w:val="24"/>
          <w:szCs w:val="24"/>
        </w:rPr>
        <w:t>a social scientist</w:t>
      </w:r>
      <w:r w:rsidR="00C72A0C" w:rsidRPr="00177CD0">
        <w:rPr>
          <w:rFonts w:ascii="Times New Roman" w:hAnsi="Times New Roman" w:cs="Times New Roman"/>
          <w:sz w:val="24"/>
          <w:szCs w:val="24"/>
        </w:rPr>
        <w:t xml:space="preserve"> experience</w:t>
      </w:r>
      <w:r w:rsidR="00F15903" w:rsidRPr="00177CD0">
        <w:rPr>
          <w:rFonts w:ascii="Times New Roman" w:hAnsi="Times New Roman" w:cs="Times New Roman"/>
          <w:sz w:val="24"/>
          <w:szCs w:val="24"/>
        </w:rPr>
        <w:t>d</w:t>
      </w:r>
      <w:r w:rsidR="00C72A0C" w:rsidRPr="00177CD0">
        <w:rPr>
          <w:rFonts w:ascii="Times New Roman" w:hAnsi="Times New Roman" w:cs="Times New Roman"/>
          <w:sz w:val="24"/>
          <w:szCs w:val="24"/>
        </w:rPr>
        <w:t xml:space="preserve"> </w:t>
      </w:r>
      <w:r w:rsidR="00F15903" w:rsidRPr="00177CD0">
        <w:rPr>
          <w:rFonts w:ascii="Times New Roman" w:hAnsi="Times New Roman" w:cs="Times New Roman"/>
          <w:sz w:val="24"/>
          <w:szCs w:val="24"/>
        </w:rPr>
        <w:t>in</w:t>
      </w:r>
      <w:r w:rsidR="00C72A0C" w:rsidRPr="00177CD0">
        <w:rPr>
          <w:rFonts w:ascii="Times New Roman" w:hAnsi="Times New Roman" w:cs="Times New Roman"/>
          <w:sz w:val="24"/>
          <w:szCs w:val="24"/>
        </w:rPr>
        <w:t xml:space="preserve"> gathering qualitative data</w:t>
      </w:r>
      <w:r w:rsidR="00F15903" w:rsidRPr="00177CD0">
        <w:rPr>
          <w:rFonts w:ascii="Times New Roman" w:hAnsi="Times New Roman" w:cs="Times New Roman"/>
          <w:sz w:val="24"/>
          <w:szCs w:val="24"/>
        </w:rPr>
        <w:t xml:space="preserve"> and </w:t>
      </w:r>
      <w:r w:rsidR="004E16CE" w:rsidRPr="00177CD0">
        <w:rPr>
          <w:rFonts w:ascii="Times New Roman" w:hAnsi="Times New Roman" w:cs="Times New Roman"/>
          <w:sz w:val="24"/>
          <w:szCs w:val="24"/>
        </w:rPr>
        <w:t xml:space="preserve">tested before use with </w:t>
      </w:r>
      <w:r w:rsidR="00644E45" w:rsidRPr="00177CD0">
        <w:rPr>
          <w:rFonts w:ascii="Times New Roman" w:hAnsi="Times New Roman" w:cs="Times New Roman"/>
          <w:sz w:val="24"/>
          <w:szCs w:val="24"/>
        </w:rPr>
        <w:t>herd managers</w:t>
      </w:r>
      <w:r w:rsidR="004E16CE" w:rsidRPr="00177CD0">
        <w:rPr>
          <w:rFonts w:ascii="Times New Roman" w:hAnsi="Times New Roman" w:cs="Times New Roman"/>
          <w:sz w:val="24"/>
          <w:szCs w:val="24"/>
        </w:rPr>
        <w:t xml:space="preserve"> </w:t>
      </w:r>
      <w:r w:rsidR="00890FF1" w:rsidRPr="00177CD0">
        <w:rPr>
          <w:rFonts w:ascii="Times New Roman" w:hAnsi="Times New Roman" w:cs="Times New Roman"/>
          <w:sz w:val="24"/>
          <w:szCs w:val="24"/>
        </w:rPr>
        <w:t xml:space="preserve">at the </w:t>
      </w:r>
      <w:r w:rsidR="00526EF5" w:rsidRPr="00177CD0">
        <w:rPr>
          <w:rFonts w:ascii="Times New Roman" w:hAnsi="Times New Roman" w:cs="Times New Roman"/>
          <w:sz w:val="24"/>
          <w:szCs w:val="24"/>
        </w:rPr>
        <w:t>University of Vermont teaching</w:t>
      </w:r>
      <w:r w:rsidR="00890FF1" w:rsidRPr="00177CD0">
        <w:rPr>
          <w:rFonts w:ascii="Times New Roman" w:hAnsi="Times New Roman" w:cs="Times New Roman"/>
          <w:sz w:val="24"/>
          <w:szCs w:val="24"/>
        </w:rPr>
        <w:t xml:space="preserve"> </w:t>
      </w:r>
      <w:r w:rsidR="00967786" w:rsidRPr="00177CD0">
        <w:rPr>
          <w:rFonts w:ascii="Times New Roman" w:hAnsi="Times New Roman" w:cs="Times New Roman"/>
          <w:sz w:val="24"/>
          <w:szCs w:val="24"/>
        </w:rPr>
        <w:t>dairy</w:t>
      </w:r>
      <w:r w:rsidR="004E16CE" w:rsidRPr="00177CD0">
        <w:rPr>
          <w:rFonts w:ascii="Times New Roman" w:hAnsi="Times New Roman" w:cs="Times New Roman"/>
          <w:sz w:val="24"/>
          <w:szCs w:val="24"/>
        </w:rPr>
        <w:t xml:space="preserve">. </w:t>
      </w:r>
      <w:r w:rsidR="006C7B8B"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mastitis risk </w:t>
      </w:r>
      <w:r w:rsidR="006C7B8B" w:rsidRPr="00177CD0">
        <w:rPr>
          <w:rFonts w:ascii="Times New Roman" w:hAnsi="Times New Roman" w:cs="Times New Roman"/>
          <w:sz w:val="24"/>
          <w:szCs w:val="24"/>
        </w:rPr>
        <w:t xml:space="preserve">explored </w:t>
      </w:r>
      <w:r w:rsidRPr="00177CD0">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w:t>
      </w:r>
      <w:r w:rsidRPr="00177CD0">
        <w:rPr>
          <w:rFonts w:ascii="Times New Roman" w:hAnsi="Times New Roman" w:cs="Times New Roman"/>
          <w:sz w:val="24"/>
          <w:szCs w:val="24"/>
        </w:rPr>
        <w:lastRenderedPageBreak/>
        <w:t xml:space="preserve">housing type used. The </w:t>
      </w:r>
      <w:r w:rsidR="00EC21DC" w:rsidRPr="00177CD0">
        <w:rPr>
          <w:rFonts w:ascii="Times New Roman" w:hAnsi="Times New Roman" w:cs="Times New Roman"/>
          <w:sz w:val="24"/>
          <w:szCs w:val="24"/>
        </w:rPr>
        <w:t>questionnaire</w:t>
      </w:r>
      <w:r w:rsidRPr="00177CD0">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177CD0">
        <w:rPr>
          <w:rFonts w:ascii="Times New Roman" w:hAnsi="Times New Roman" w:cs="Times New Roman"/>
          <w:sz w:val="24"/>
          <w:szCs w:val="24"/>
        </w:rPr>
        <w:t>Farms using bedded pack systems were asked additional questions to gather detailed information about bedded pack construction, management, monitoring practices, and perceptions comparing bedded packs to any previously used systems.</w:t>
      </w:r>
      <w:r w:rsidRPr="00177CD0">
        <w:rPr>
          <w:rFonts w:ascii="Times New Roman" w:hAnsi="Times New Roman" w:cs="Times New Roman"/>
          <w:sz w:val="24"/>
          <w:szCs w:val="24"/>
        </w:rPr>
        <w:t xml:space="preserve"> </w:t>
      </w:r>
      <w:r w:rsidR="00DB4BAB" w:rsidRPr="00177CD0">
        <w:rPr>
          <w:rFonts w:ascii="Times New Roman" w:hAnsi="Times New Roman" w:cs="Times New Roman"/>
          <w:sz w:val="24"/>
          <w:szCs w:val="24"/>
        </w:rPr>
        <w:t xml:space="preserve">Completion of the </w:t>
      </w:r>
      <w:r w:rsidR="00012125" w:rsidRPr="00177CD0">
        <w:rPr>
          <w:rFonts w:ascii="Times New Roman" w:hAnsi="Times New Roman" w:cs="Times New Roman"/>
          <w:sz w:val="24"/>
          <w:szCs w:val="24"/>
        </w:rPr>
        <w:t>questionnaire</w:t>
      </w:r>
      <w:r w:rsidR="00DB4BAB" w:rsidRPr="00177CD0">
        <w:rPr>
          <w:rFonts w:ascii="Times New Roman" w:hAnsi="Times New Roman" w:cs="Times New Roman"/>
          <w:sz w:val="24"/>
          <w:szCs w:val="24"/>
        </w:rPr>
        <w:t xml:space="preserve"> required 45 minutes on average, ranging from about 30 minutes to 1.5 hours. </w:t>
      </w:r>
      <w:r w:rsidR="00DF4DEF" w:rsidRPr="00177CD0">
        <w:rPr>
          <w:rFonts w:ascii="Times New Roman" w:hAnsi="Times New Roman" w:cs="Times New Roman"/>
          <w:sz w:val="24"/>
          <w:szCs w:val="24"/>
        </w:rPr>
        <w:t>The questionnaire</w:t>
      </w:r>
      <w:r w:rsidR="00DB4BAB" w:rsidRPr="00177CD0">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177CD0">
        <w:rPr>
          <w:rFonts w:ascii="Times New Roman" w:hAnsi="Times New Roman" w:cs="Times New Roman"/>
          <w:sz w:val="24"/>
          <w:szCs w:val="24"/>
        </w:rPr>
        <w:t>KoboCollect</w:t>
      </w:r>
      <w:proofErr w:type="spellEnd"/>
      <w:r w:rsidR="00DB4BAB" w:rsidRPr="00177CD0">
        <w:rPr>
          <w:rFonts w:ascii="Times New Roman" w:hAnsi="Times New Roman" w:cs="Times New Roman"/>
          <w:sz w:val="24"/>
          <w:szCs w:val="24"/>
        </w:rPr>
        <w:t xml:space="preserve"> software </w:t>
      </w:r>
      <w:r w:rsidR="0063522C" w:rsidRPr="00177CD0">
        <w:rPr>
          <w:rFonts w:ascii="Times New Roman" w:hAnsi="Times New Roman" w:cs="Times New Roman"/>
          <w:sz w:val="24"/>
          <w:szCs w:val="24"/>
        </w:rPr>
        <w:t>(</w:t>
      </w:r>
      <w:proofErr w:type="spellStart"/>
      <w:r w:rsidR="0063522C" w:rsidRPr="00177CD0">
        <w:rPr>
          <w:rFonts w:ascii="Times New Roman" w:hAnsi="Times New Roman" w:cs="Times New Roman"/>
          <w:sz w:val="24"/>
          <w:szCs w:val="24"/>
        </w:rPr>
        <w:t>Kobo</w:t>
      </w:r>
      <w:r w:rsidR="00E8726D" w:rsidRPr="00177CD0">
        <w:rPr>
          <w:rFonts w:ascii="Times New Roman" w:hAnsi="Times New Roman" w:cs="Times New Roman"/>
          <w:sz w:val="24"/>
          <w:szCs w:val="24"/>
        </w:rPr>
        <w:t>Collect</w:t>
      </w:r>
      <w:proofErr w:type="spellEnd"/>
      <w:r w:rsidR="00E8726D" w:rsidRPr="00177CD0">
        <w:rPr>
          <w:rFonts w:ascii="Times New Roman" w:hAnsi="Times New Roman" w:cs="Times New Roman"/>
          <w:sz w:val="24"/>
          <w:szCs w:val="24"/>
        </w:rPr>
        <w:t>, 2019)</w:t>
      </w:r>
      <w:r w:rsidR="00251480" w:rsidRPr="00177CD0">
        <w:rPr>
          <w:rFonts w:ascii="Times New Roman" w:hAnsi="Times New Roman" w:cs="Times New Roman"/>
          <w:sz w:val="24"/>
          <w:szCs w:val="24"/>
        </w:rPr>
        <w:t>.</w:t>
      </w:r>
    </w:p>
    <w:p w14:paraId="0EA8A51F" w14:textId="6651EF99" w:rsidR="001609E4" w:rsidRDefault="005B06F9" w:rsidP="001609E4">
      <w:pPr>
        <w:spacing w:after="0" w:line="480" w:lineRule="auto"/>
        <w:ind w:firstLine="360"/>
        <w:rPr>
          <w:rFonts w:ascii="Times New Roman" w:hAnsi="Times New Roman" w:cs="Times New Roman"/>
          <w:sz w:val="24"/>
          <w:szCs w:val="24"/>
        </w:rPr>
      </w:pPr>
      <w:r w:rsidRPr="00177CD0">
        <w:rPr>
          <w:rFonts w:ascii="Times New Roman" w:hAnsi="Times New Roman" w:cs="Times New Roman"/>
          <w:sz w:val="24"/>
          <w:szCs w:val="24"/>
        </w:rPr>
        <w:t>At each farm visit</w:t>
      </w:r>
      <w:r w:rsidR="006238BB" w:rsidRPr="00177CD0">
        <w:rPr>
          <w:rFonts w:ascii="Times New Roman" w:hAnsi="Times New Roman" w:cs="Times New Roman"/>
          <w:sz w:val="24"/>
          <w:szCs w:val="24"/>
        </w:rPr>
        <w:t xml:space="preserve">, a </w:t>
      </w:r>
      <w:r w:rsidR="004636D7" w:rsidRPr="00177CD0">
        <w:rPr>
          <w:rFonts w:ascii="Times New Roman" w:hAnsi="Times New Roman" w:cs="Times New Roman"/>
          <w:sz w:val="24"/>
          <w:szCs w:val="24"/>
        </w:rPr>
        <w:t xml:space="preserve">bulk tank </w:t>
      </w:r>
      <w:r w:rsidR="006238BB" w:rsidRPr="00177CD0">
        <w:rPr>
          <w:rFonts w:ascii="Times New Roman" w:hAnsi="Times New Roman" w:cs="Times New Roman"/>
          <w:sz w:val="24"/>
          <w:szCs w:val="24"/>
        </w:rPr>
        <w:t>milk sample</w:t>
      </w:r>
      <w:r w:rsidR="00F42DA4" w:rsidRPr="00177CD0">
        <w:rPr>
          <w:rFonts w:ascii="Times New Roman" w:hAnsi="Times New Roman" w:cs="Times New Roman"/>
          <w:sz w:val="24"/>
          <w:szCs w:val="24"/>
        </w:rPr>
        <w:t xml:space="preserve"> </w:t>
      </w:r>
      <w:del w:id="73" w:author="Caitlin Jeffrey" w:date="2024-03-15T12:51:00Z">
        <w:r w:rsidR="00F42DA4" w:rsidRPr="00177CD0" w:rsidDel="00284F93">
          <w:rPr>
            <w:rFonts w:ascii="Times New Roman" w:hAnsi="Times New Roman" w:cs="Times New Roman"/>
            <w:sz w:val="24"/>
            <w:szCs w:val="24"/>
          </w:rPr>
          <w:delText xml:space="preserve">and </w:delText>
        </w:r>
        <w:r w:rsidR="009C254A" w:rsidRPr="00177CD0" w:rsidDel="00284F93">
          <w:rPr>
            <w:rFonts w:ascii="Times New Roman" w:hAnsi="Times New Roman" w:cs="Times New Roman"/>
            <w:sz w:val="24"/>
            <w:szCs w:val="24"/>
          </w:rPr>
          <w:delText>bedding</w:delText>
        </w:r>
        <w:r w:rsidR="00F42DA4" w:rsidRPr="00177CD0" w:rsidDel="00284F93">
          <w:rPr>
            <w:rFonts w:ascii="Times New Roman" w:hAnsi="Times New Roman" w:cs="Times New Roman"/>
            <w:sz w:val="24"/>
            <w:szCs w:val="24"/>
          </w:rPr>
          <w:delText xml:space="preserve"> samples</w:delText>
        </w:r>
        <w:r w:rsidR="009C254A" w:rsidRPr="00177CD0" w:rsidDel="00284F93">
          <w:rPr>
            <w:rFonts w:ascii="Times New Roman" w:hAnsi="Times New Roman" w:cs="Times New Roman"/>
            <w:sz w:val="24"/>
            <w:szCs w:val="24"/>
          </w:rPr>
          <w:delText xml:space="preserve"> </w:delText>
        </w:r>
        <w:r w:rsidR="00F42DA4" w:rsidRPr="00177CD0" w:rsidDel="00284F93">
          <w:rPr>
            <w:rFonts w:ascii="Times New Roman" w:hAnsi="Times New Roman" w:cs="Times New Roman"/>
            <w:sz w:val="24"/>
            <w:szCs w:val="24"/>
          </w:rPr>
          <w:delText>were collected</w:delText>
        </w:r>
        <w:r w:rsidR="00655E1E" w:rsidRPr="00177CD0" w:rsidDel="00284F93">
          <w:rPr>
            <w:rFonts w:ascii="Times New Roman" w:hAnsi="Times New Roman" w:cs="Times New Roman"/>
            <w:sz w:val="24"/>
            <w:szCs w:val="24"/>
          </w:rPr>
          <w:delText>.</w:delText>
        </w:r>
        <w:r w:rsidR="002845E6" w:rsidRPr="00177CD0" w:rsidDel="00284F93">
          <w:rPr>
            <w:rFonts w:ascii="Times New Roman" w:hAnsi="Times New Roman" w:cs="Times New Roman"/>
            <w:sz w:val="24"/>
            <w:szCs w:val="24"/>
          </w:rPr>
          <w:delText xml:space="preserve"> </w:delText>
        </w:r>
        <w:r w:rsidR="004636D7" w:rsidRPr="00177CD0" w:rsidDel="00284F93">
          <w:rPr>
            <w:rFonts w:ascii="Times New Roman" w:hAnsi="Times New Roman" w:cs="Times New Roman"/>
            <w:sz w:val="24"/>
            <w:szCs w:val="24"/>
          </w:rPr>
          <w:delText xml:space="preserve">The bulk tank milk sample was </w:delText>
        </w:r>
      </w:del>
      <w:r w:rsidR="00E90883" w:rsidRPr="00177CD0">
        <w:rPr>
          <w:rFonts w:ascii="Times New Roman" w:hAnsi="Times New Roman" w:cs="Times New Roman"/>
          <w:sz w:val="24"/>
          <w:szCs w:val="24"/>
        </w:rPr>
        <w:t xml:space="preserve">collected </w:t>
      </w:r>
      <w:r w:rsidR="006238BB" w:rsidRPr="00177CD0">
        <w:rPr>
          <w:rFonts w:ascii="Times New Roman" w:hAnsi="Times New Roman" w:cs="Times New Roman"/>
          <w:sz w:val="24"/>
          <w:szCs w:val="24"/>
        </w:rPr>
        <w:t xml:space="preserve">directly from the top of the </w:t>
      </w:r>
      <w:del w:id="74" w:author="Caitlin Jeffrey" w:date="2024-03-15T12:51:00Z">
        <w:r w:rsidR="006238BB" w:rsidRPr="00177CD0" w:rsidDel="00284F93">
          <w:rPr>
            <w:rFonts w:ascii="Times New Roman" w:hAnsi="Times New Roman" w:cs="Times New Roman"/>
            <w:sz w:val="24"/>
            <w:szCs w:val="24"/>
          </w:rPr>
          <w:delText xml:space="preserve">bulk </w:delText>
        </w:r>
      </w:del>
      <w:r w:rsidR="006238BB" w:rsidRPr="00177CD0">
        <w:rPr>
          <w:rFonts w:ascii="Times New Roman" w:hAnsi="Times New Roman" w:cs="Times New Roman"/>
          <w:sz w:val="24"/>
          <w:szCs w:val="24"/>
        </w:rPr>
        <w:t xml:space="preserve">tank using a 250-mL sterile single-use vial (Blue </w:t>
      </w:r>
      <w:proofErr w:type="spellStart"/>
      <w:r w:rsidR="006238BB" w:rsidRPr="00177CD0">
        <w:rPr>
          <w:rFonts w:ascii="Times New Roman" w:hAnsi="Times New Roman" w:cs="Times New Roman"/>
          <w:sz w:val="24"/>
          <w:szCs w:val="24"/>
        </w:rPr>
        <w:t>Dippas</w:t>
      </w:r>
      <w:proofErr w:type="spellEnd"/>
      <w:r w:rsidR="006238BB" w:rsidRPr="00177CD0">
        <w:rPr>
          <w:rFonts w:ascii="Times New Roman" w:hAnsi="Times New Roman" w:cs="Times New Roman"/>
          <w:sz w:val="24"/>
          <w:szCs w:val="24"/>
        </w:rPr>
        <w:t xml:space="preserve">™, </w:t>
      </w:r>
      <w:proofErr w:type="spellStart"/>
      <w:r w:rsidR="006238BB" w:rsidRPr="00177CD0">
        <w:rPr>
          <w:rFonts w:ascii="Times New Roman" w:hAnsi="Times New Roman" w:cs="Times New Roman"/>
          <w:sz w:val="24"/>
          <w:szCs w:val="24"/>
        </w:rPr>
        <w:t>Dynalon</w:t>
      </w:r>
      <w:proofErr w:type="spellEnd"/>
      <w:r w:rsidR="006238BB" w:rsidRPr="00177CD0">
        <w:rPr>
          <w:rFonts w:ascii="Times New Roman" w:hAnsi="Times New Roman" w:cs="Times New Roman"/>
          <w:sz w:val="24"/>
          <w:szCs w:val="24"/>
        </w:rPr>
        <w:t xml:space="preserve"> Products, England)</w:t>
      </w:r>
      <w:r w:rsidR="00AA5E6A" w:rsidRPr="00177CD0">
        <w:rPr>
          <w:rFonts w:ascii="Times New Roman" w:hAnsi="Times New Roman" w:cs="Times New Roman"/>
          <w:sz w:val="24"/>
          <w:szCs w:val="24"/>
        </w:rPr>
        <w:t xml:space="preserve"> after at least 5 minutes of agitation</w:t>
      </w:r>
      <w:r w:rsidR="006238BB" w:rsidRPr="00177CD0">
        <w:rPr>
          <w:rFonts w:ascii="Times New Roman" w:hAnsi="Times New Roman" w:cs="Times New Roman"/>
          <w:sz w:val="24"/>
          <w:szCs w:val="24"/>
        </w:rPr>
        <w:t xml:space="preserve">. Samples were kept on ice in a cooler </w:t>
      </w:r>
      <w:r w:rsidR="0075627E" w:rsidRPr="00177CD0">
        <w:rPr>
          <w:rFonts w:ascii="Times New Roman" w:hAnsi="Times New Roman" w:cs="Times New Roman"/>
          <w:sz w:val="24"/>
          <w:szCs w:val="24"/>
        </w:rPr>
        <w:t xml:space="preserve">during transport </w:t>
      </w:r>
      <w:r w:rsidR="006238BB" w:rsidRPr="00177CD0">
        <w:rPr>
          <w:rFonts w:ascii="Times New Roman" w:hAnsi="Times New Roman" w:cs="Times New Roman"/>
          <w:sz w:val="24"/>
          <w:szCs w:val="24"/>
        </w:rPr>
        <w:t xml:space="preserve">until they </w:t>
      </w:r>
      <w:r w:rsidR="009374F0" w:rsidRPr="00177CD0">
        <w:rPr>
          <w:rFonts w:ascii="Times New Roman" w:hAnsi="Times New Roman" w:cs="Times New Roman"/>
          <w:sz w:val="24"/>
          <w:szCs w:val="24"/>
        </w:rPr>
        <w:t xml:space="preserve">were processed fresh </w:t>
      </w:r>
      <w:r w:rsidR="00792D21" w:rsidRPr="00177CD0">
        <w:rPr>
          <w:rFonts w:ascii="Times New Roman" w:hAnsi="Times New Roman" w:cs="Times New Roman"/>
          <w:sz w:val="24"/>
          <w:szCs w:val="24"/>
        </w:rPr>
        <w:t xml:space="preserve">for </w:t>
      </w:r>
      <w:r w:rsidR="009374F0" w:rsidRPr="00177CD0">
        <w:rPr>
          <w:rFonts w:ascii="Times New Roman" w:hAnsi="Times New Roman" w:cs="Times New Roman"/>
          <w:sz w:val="24"/>
          <w:szCs w:val="24"/>
        </w:rPr>
        <w:t xml:space="preserve">SCC measurement or </w:t>
      </w:r>
      <w:r w:rsidR="00792D21" w:rsidRPr="00177CD0">
        <w:rPr>
          <w:rFonts w:ascii="Times New Roman" w:hAnsi="Times New Roman" w:cs="Times New Roman"/>
          <w:sz w:val="24"/>
          <w:szCs w:val="24"/>
        </w:rPr>
        <w:t>were</w:t>
      </w:r>
      <w:r w:rsidR="006238BB" w:rsidRPr="00177CD0">
        <w:rPr>
          <w:rFonts w:ascii="Times New Roman" w:hAnsi="Times New Roman" w:cs="Times New Roman"/>
          <w:sz w:val="24"/>
          <w:szCs w:val="24"/>
        </w:rPr>
        <w:t xml:space="preserve"> frozen and stored at −20°C in the laboratory</w:t>
      </w:r>
      <w:r w:rsidR="00B31F49"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before being sent to a diagnostic lab for </w:t>
      </w:r>
      <w:r w:rsidR="00792D21" w:rsidRPr="00177CD0">
        <w:rPr>
          <w:rFonts w:ascii="Times New Roman" w:hAnsi="Times New Roman" w:cs="Times New Roman"/>
          <w:sz w:val="24"/>
          <w:szCs w:val="24"/>
        </w:rPr>
        <w:t xml:space="preserve">microbiological </w:t>
      </w:r>
      <w:r w:rsidR="006238BB" w:rsidRPr="00177CD0">
        <w:rPr>
          <w:rFonts w:ascii="Times New Roman" w:hAnsi="Times New Roman" w:cs="Times New Roman"/>
          <w:sz w:val="24"/>
          <w:szCs w:val="24"/>
        </w:rPr>
        <w:t xml:space="preserve">analysis. </w:t>
      </w:r>
      <w:r w:rsidR="0078391C" w:rsidRPr="00177CD0">
        <w:rPr>
          <w:rFonts w:ascii="Times New Roman" w:hAnsi="Times New Roman" w:cs="Times New Roman"/>
          <w:sz w:val="24"/>
          <w:szCs w:val="24"/>
        </w:rPr>
        <w:t>A</w:t>
      </w:r>
      <w:r w:rsidR="006023F9" w:rsidRPr="00177CD0">
        <w:rPr>
          <w:rFonts w:ascii="Times New Roman" w:hAnsi="Times New Roman" w:cs="Times New Roman"/>
          <w:sz w:val="24"/>
          <w:szCs w:val="24"/>
        </w:rPr>
        <w:t>n</w:t>
      </w:r>
      <w:r w:rsidR="004676A5">
        <w:rPr>
          <w:rFonts w:ascii="Times New Roman" w:hAnsi="Times New Roman" w:cs="Times New Roman"/>
          <w:sz w:val="24"/>
          <w:szCs w:val="24"/>
        </w:rPr>
        <w:t xml:space="preserve"> on</w:t>
      </w:r>
      <w:r w:rsidR="006023F9" w:rsidRPr="00177CD0">
        <w:rPr>
          <w:rFonts w:ascii="Times New Roman" w:hAnsi="Times New Roman" w:cs="Times New Roman"/>
          <w:sz w:val="24"/>
          <w:szCs w:val="24"/>
        </w:rPr>
        <w:t>-farm observation sheet</w:t>
      </w:r>
      <w:r w:rsidR="0078391C" w:rsidRPr="00177CD0">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177CD0">
        <w:rPr>
          <w:rFonts w:ascii="Times New Roman" w:hAnsi="Times New Roman" w:cs="Times New Roman"/>
          <w:sz w:val="24"/>
          <w:szCs w:val="24"/>
        </w:rPr>
        <w:t>Additionally, m</w:t>
      </w:r>
      <w:r w:rsidR="006238BB" w:rsidRPr="00177CD0">
        <w:rPr>
          <w:rFonts w:ascii="Times New Roman" w:hAnsi="Times New Roman" w:cs="Times New Roman"/>
          <w:sz w:val="24"/>
          <w:szCs w:val="24"/>
        </w:rPr>
        <w:t>easurements of the housing facilities were recorded for freestalls and tiestalls</w:t>
      </w:r>
      <w:r w:rsidR="0087602B" w:rsidRPr="00177CD0">
        <w:rPr>
          <w:rFonts w:ascii="Times New Roman" w:hAnsi="Times New Roman" w:cs="Times New Roman"/>
          <w:sz w:val="24"/>
          <w:szCs w:val="24"/>
        </w:rPr>
        <w:t xml:space="preserve"> where appropriate</w:t>
      </w:r>
      <w:r w:rsidR="006238BB" w:rsidRPr="00177CD0">
        <w:rPr>
          <w:rFonts w:ascii="Times New Roman" w:hAnsi="Times New Roman" w:cs="Times New Roman"/>
          <w:sz w:val="24"/>
          <w:szCs w:val="24"/>
        </w:rPr>
        <w:t xml:space="preserve"> (stall sizes, pen sizes, </w:t>
      </w:r>
      <w:r w:rsidR="00C664AD" w:rsidRPr="00177CD0">
        <w:rPr>
          <w:rFonts w:ascii="Times New Roman" w:hAnsi="Times New Roman" w:cs="Times New Roman"/>
          <w:sz w:val="24"/>
          <w:szCs w:val="24"/>
        </w:rPr>
        <w:t xml:space="preserve">bedding depth, </w:t>
      </w:r>
      <w:r w:rsidR="006238BB" w:rsidRPr="00177CD0">
        <w:rPr>
          <w:rFonts w:ascii="Times New Roman" w:hAnsi="Times New Roman" w:cs="Times New Roman"/>
          <w:sz w:val="24"/>
          <w:szCs w:val="24"/>
        </w:rPr>
        <w:t>stocking density, trainer use), as well as observations about bedded packs when applicable (</w:t>
      </w:r>
      <w:del w:id="75" w:author="Caitlin Jeffrey" w:date="2024-03-15T12:52:00Z">
        <w:r w:rsidR="006238BB" w:rsidRPr="00177CD0" w:rsidDel="0098456E">
          <w:rPr>
            <w:rFonts w:ascii="Times New Roman" w:hAnsi="Times New Roman" w:cs="Times New Roman"/>
            <w:sz w:val="24"/>
            <w:szCs w:val="24"/>
          </w:rPr>
          <w:delText xml:space="preserve">temperature, </w:delText>
        </w:r>
      </w:del>
      <w:r w:rsidR="006238BB" w:rsidRPr="00177CD0">
        <w:rPr>
          <w:rFonts w:ascii="Times New Roman" w:hAnsi="Times New Roman" w:cs="Times New Roman"/>
          <w:sz w:val="24"/>
          <w:szCs w:val="24"/>
        </w:rPr>
        <w:t xml:space="preserve">depth, </w:t>
      </w:r>
      <w:r w:rsidR="00435A03" w:rsidRPr="00177CD0">
        <w:rPr>
          <w:rFonts w:ascii="Times New Roman" w:hAnsi="Times New Roman" w:cs="Times New Roman"/>
          <w:sz w:val="24"/>
          <w:szCs w:val="24"/>
        </w:rPr>
        <w:t xml:space="preserve">pen size, </w:t>
      </w:r>
      <w:r w:rsidR="00C23D6A" w:rsidRPr="00177CD0">
        <w:rPr>
          <w:rFonts w:ascii="Times New Roman" w:hAnsi="Times New Roman" w:cs="Times New Roman"/>
          <w:sz w:val="24"/>
          <w:szCs w:val="24"/>
        </w:rPr>
        <w:t xml:space="preserve">and </w:t>
      </w:r>
      <w:r w:rsidR="00435A03" w:rsidRPr="00177CD0">
        <w:rPr>
          <w:rFonts w:ascii="Times New Roman" w:hAnsi="Times New Roman" w:cs="Times New Roman"/>
          <w:sz w:val="24"/>
          <w:szCs w:val="24"/>
        </w:rPr>
        <w:t>stocking density</w:t>
      </w:r>
      <w:r w:rsidR="0087602B" w:rsidRPr="00177CD0">
        <w:rPr>
          <w:rFonts w:ascii="Times New Roman" w:hAnsi="Times New Roman" w:cs="Times New Roman"/>
          <w:sz w:val="24"/>
          <w:szCs w:val="24"/>
        </w:rPr>
        <w:t xml:space="preserve"> in</w:t>
      </w:r>
      <w:r w:rsidR="00435A03" w:rsidRPr="00177CD0">
        <w:rPr>
          <w:rFonts w:ascii="Times New Roman" w:hAnsi="Times New Roman" w:cs="Times New Roman"/>
          <w:sz w:val="24"/>
          <w:szCs w:val="24"/>
        </w:rPr>
        <w:t xml:space="preserve"> </w:t>
      </w:r>
      <w:r w:rsidR="00E76969" w:rsidRPr="00177CD0">
        <w:rPr>
          <w:rFonts w:ascii="Times New Roman" w:hAnsi="Times New Roman" w:cs="Times New Roman"/>
          <w:sz w:val="24"/>
          <w:szCs w:val="24"/>
        </w:rPr>
        <w:t>m</w:t>
      </w:r>
      <w:r w:rsidR="00E76969" w:rsidRPr="00177CD0">
        <w:rPr>
          <w:rFonts w:ascii="Times New Roman" w:hAnsi="Times New Roman" w:cs="Times New Roman"/>
          <w:sz w:val="24"/>
          <w:szCs w:val="24"/>
          <w:vertAlign w:val="superscript"/>
        </w:rPr>
        <w:t>2</w:t>
      </w:r>
      <w:r w:rsidR="006238BB" w:rsidRPr="00177CD0">
        <w:rPr>
          <w:rFonts w:ascii="Times New Roman" w:hAnsi="Times New Roman" w:cs="Times New Roman"/>
          <w:sz w:val="24"/>
          <w:szCs w:val="24"/>
        </w:rPr>
        <w:t xml:space="preserve"> per animal).</w:t>
      </w:r>
      <w:r w:rsidR="00B0578E" w:rsidRPr="00177CD0">
        <w:rPr>
          <w:rFonts w:ascii="Times New Roman" w:hAnsi="Times New Roman" w:cs="Times New Roman"/>
          <w:sz w:val="24"/>
          <w:szCs w:val="24"/>
        </w:rPr>
        <w:t xml:space="preserve"> </w:t>
      </w:r>
      <w:del w:id="76" w:author="Caitlin Jeffrey" w:date="2024-03-15T12:52:00Z">
        <w:r w:rsidR="00EC4B9B" w:rsidRPr="00177CD0" w:rsidDel="0098456E">
          <w:rPr>
            <w:rFonts w:ascii="Times New Roman" w:hAnsi="Times New Roman" w:cs="Times New Roman"/>
            <w:sz w:val="24"/>
            <w:szCs w:val="24"/>
          </w:rPr>
          <w:delText>If multiple pens were present (</w:delText>
        </w:r>
        <w:r w:rsidR="00AD61CD" w:rsidRPr="00177CD0" w:rsidDel="0098456E">
          <w:rPr>
            <w:rFonts w:ascii="Times New Roman" w:hAnsi="Times New Roman" w:cs="Times New Roman"/>
            <w:sz w:val="24"/>
            <w:szCs w:val="24"/>
          </w:rPr>
          <w:delText>e.g.,</w:delText>
        </w:r>
        <w:r w:rsidR="00EC4B9B" w:rsidRPr="00177CD0" w:rsidDel="0098456E">
          <w:rPr>
            <w:rFonts w:ascii="Times New Roman" w:hAnsi="Times New Roman" w:cs="Times New Roman"/>
            <w:sz w:val="24"/>
            <w:szCs w:val="24"/>
          </w:rPr>
          <w:delText xml:space="preserve"> freestall barn),</w:delText>
        </w:r>
        <w:r w:rsidR="00C61F54" w:rsidRPr="00177CD0" w:rsidDel="0098456E">
          <w:rPr>
            <w:rFonts w:ascii="Times New Roman" w:hAnsi="Times New Roman" w:cs="Times New Roman"/>
            <w:sz w:val="24"/>
            <w:szCs w:val="24"/>
          </w:rPr>
          <w:delText xml:space="preserve"> used</w:delText>
        </w:r>
        <w:r w:rsidR="00EC4B9B" w:rsidRPr="00177CD0" w:rsidDel="0098456E">
          <w:rPr>
            <w:rFonts w:ascii="Times New Roman" w:hAnsi="Times New Roman" w:cs="Times New Roman"/>
            <w:sz w:val="24"/>
            <w:szCs w:val="24"/>
          </w:rPr>
          <w:delText xml:space="preserve"> bedding </w:delText>
        </w:r>
        <w:r w:rsidR="00B0578E" w:rsidRPr="00177CD0" w:rsidDel="0098456E">
          <w:rPr>
            <w:rFonts w:ascii="Times New Roman" w:hAnsi="Times New Roman" w:cs="Times New Roman"/>
            <w:sz w:val="24"/>
            <w:szCs w:val="24"/>
          </w:rPr>
          <w:delText>sample</w:delText>
        </w:r>
        <w:r w:rsidR="00EC4B9B" w:rsidRPr="00177CD0" w:rsidDel="0098456E">
          <w:rPr>
            <w:rFonts w:ascii="Times New Roman" w:hAnsi="Times New Roman" w:cs="Times New Roman"/>
            <w:sz w:val="24"/>
            <w:szCs w:val="24"/>
          </w:rPr>
          <w:delText>s were collected</w:delText>
        </w:r>
        <w:r w:rsidR="00B0578E" w:rsidRPr="00177CD0" w:rsidDel="0098456E">
          <w:rPr>
            <w:rFonts w:ascii="Times New Roman" w:hAnsi="Times New Roman" w:cs="Times New Roman"/>
            <w:sz w:val="24"/>
            <w:szCs w:val="24"/>
          </w:rPr>
          <w:delText xml:space="preserve"> from </w:delText>
        </w:r>
        <w:r w:rsidR="00F45E95" w:rsidRPr="00177CD0" w:rsidDel="0098456E">
          <w:rPr>
            <w:rFonts w:ascii="Times New Roman" w:hAnsi="Times New Roman" w:cs="Times New Roman"/>
            <w:sz w:val="24"/>
            <w:szCs w:val="24"/>
          </w:rPr>
          <w:delText xml:space="preserve">the </w:delText>
        </w:r>
        <w:r w:rsidR="00B0578E" w:rsidRPr="00177CD0" w:rsidDel="0098456E">
          <w:rPr>
            <w:rFonts w:ascii="Times New Roman" w:hAnsi="Times New Roman" w:cs="Times New Roman"/>
            <w:sz w:val="24"/>
            <w:szCs w:val="24"/>
          </w:rPr>
          <w:delText>pen containing</w:delText>
        </w:r>
        <w:r w:rsidR="00F45E95"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largest group of lactating cows, or from</w:delText>
        </w:r>
        <w:r w:rsidR="00C61F54"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high</w:delText>
        </w:r>
        <w:r w:rsidR="00C61F54" w:rsidRPr="00177CD0" w:rsidDel="0098456E">
          <w:rPr>
            <w:rFonts w:ascii="Times New Roman" w:hAnsi="Times New Roman" w:cs="Times New Roman"/>
            <w:sz w:val="24"/>
            <w:szCs w:val="24"/>
          </w:rPr>
          <w:delText>est</w:delText>
        </w:r>
        <w:r w:rsidR="00B0578E" w:rsidRPr="00177CD0" w:rsidDel="0098456E">
          <w:rPr>
            <w:rFonts w:ascii="Times New Roman" w:hAnsi="Times New Roman" w:cs="Times New Roman"/>
            <w:sz w:val="24"/>
            <w:szCs w:val="24"/>
          </w:rPr>
          <w:delText xml:space="preserve"> producing group</w:delText>
        </w:r>
        <w:r w:rsidR="00C61F54" w:rsidRPr="00177CD0" w:rsidDel="0098456E">
          <w:rPr>
            <w:rFonts w:ascii="Times New Roman" w:hAnsi="Times New Roman" w:cs="Times New Roman"/>
            <w:sz w:val="24"/>
            <w:szCs w:val="24"/>
          </w:rPr>
          <w:delText xml:space="preserve"> </w:delText>
        </w:r>
        <w:r w:rsidR="000B6B12" w:rsidRPr="00177CD0" w:rsidDel="0098456E">
          <w:rPr>
            <w:rFonts w:ascii="Times New Roman" w:hAnsi="Times New Roman" w:cs="Times New Roman"/>
            <w:sz w:val="24"/>
            <w:szCs w:val="24"/>
          </w:rPr>
          <w:delText>o</w:delText>
        </w:r>
        <w:r w:rsidR="00C61F54" w:rsidRPr="00177CD0" w:rsidDel="0098456E">
          <w:rPr>
            <w:rFonts w:ascii="Times New Roman" w:hAnsi="Times New Roman" w:cs="Times New Roman"/>
            <w:sz w:val="24"/>
            <w:szCs w:val="24"/>
          </w:rPr>
          <w:delText>f animals</w:delText>
        </w:r>
        <w:r w:rsidR="000122E7" w:rsidRPr="00177CD0" w:rsidDel="0098456E">
          <w:rPr>
            <w:rFonts w:ascii="Times New Roman" w:hAnsi="Times New Roman" w:cs="Times New Roman"/>
            <w:sz w:val="24"/>
            <w:szCs w:val="24"/>
          </w:rPr>
          <w:delText xml:space="preserve"> if there were multiple pens of equal size</w:delText>
        </w:r>
        <w:r w:rsidR="00C61F54" w:rsidRPr="00177CD0" w:rsidDel="0098456E">
          <w:rPr>
            <w:rFonts w:ascii="Times New Roman" w:hAnsi="Times New Roman" w:cs="Times New Roman"/>
            <w:sz w:val="24"/>
            <w:szCs w:val="24"/>
          </w:rPr>
          <w:delText>.</w:delText>
        </w:r>
        <w:r w:rsidR="006238BB" w:rsidRPr="00177CD0" w:rsidDel="0098456E">
          <w:rPr>
            <w:rFonts w:ascii="Times New Roman" w:hAnsi="Times New Roman" w:cs="Times New Roman"/>
            <w:sz w:val="24"/>
            <w:szCs w:val="24"/>
          </w:rPr>
          <w:delText xml:space="preserve"> </w:delText>
        </w:r>
      </w:del>
      <w:r w:rsidR="00753411" w:rsidRPr="00177CD0">
        <w:rPr>
          <w:rFonts w:ascii="Times New Roman" w:hAnsi="Times New Roman" w:cs="Times New Roman"/>
          <w:sz w:val="24"/>
          <w:szCs w:val="24"/>
        </w:rPr>
        <w:t>Bedding depth</w:t>
      </w:r>
      <w:r w:rsidR="0068449E" w:rsidRPr="00177CD0">
        <w:rPr>
          <w:rFonts w:ascii="Times New Roman" w:hAnsi="Times New Roman" w:cs="Times New Roman"/>
          <w:sz w:val="24"/>
          <w:szCs w:val="24"/>
        </w:rPr>
        <w:t xml:space="preserve"> of freestalls and tiestalls was </w:t>
      </w:r>
      <w:r w:rsidR="00C4639E" w:rsidRPr="00177CD0">
        <w:rPr>
          <w:rFonts w:ascii="Times New Roman" w:hAnsi="Times New Roman" w:cs="Times New Roman"/>
          <w:sz w:val="24"/>
          <w:szCs w:val="24"/>
        </w:rPr>
        <w:lastRenderedPageBreak/>
        <w:t xml:space="preserve">included as a producer reported value </w:t>
      </w:r>
      <w:r w:rsidR="00970BB7" w:rsidRPr="00177CD0">
        <w:rPr>
          <w:rFonts w:ascii="Times New Roman" w:hAnsi="Times New Roman" w:cs="Times New Roman"/>
          <w:sz w:val="24"/>
          <w:szCs w:val="24"/>
        </w:rPr>
        <w:t xml:space="preserve">in the questionnaire. Bedding depth of bedded pack facilities was </w:t>
      </w:r>
      <w:r w:rsidR="00BF1C45" w:rsidRPr="00177CD0">
        <w:rPr>
          <w:rFonts w:ascii="Times New Roman" w:hAnsi="Times New Roman" w:cs="Times New Roman"/>
          <w:sz w:val="24"/>
          <w:szCs w:val="24"/>
        </w:rPr>
        <w:t xml:space="preserve">measured where the pack met a </w:t>
      </w:r>
      <w:r w:rsidR="00A06E32" w:rsidRPr="00177CD0">
        <w:rPr>
          <w:rFonts w:ascii="Times New Roman" w:hAnsi="Times New Roman" w:cs="Times New Roman"/>
          <w:sz w:val="24"/>
          <w:szCs w:val="24"/>
        </w:rPr>
        <w:t xml:space="preserve">cement knee wall. </w:t>
      </w:r>
      <w:r w:rsidR="00191F17" w:rsidRPr="00177CD0">
        <w:rPr>
          <w:rFonts w:ascii="Times New Roman" w:hAnsi="Times New Roman" w:cs="Times New Roman"/>
          <w:sz w:val="24"/>
          <w:szCs w:val="24"/>
        </w:rPr>
        <w:t>Udder h</w:t>
      </w:r>
      <w:r w:rsidR="006238BB" w:rsidRPr="00177CD0">
        <w:rPr>
          <w:rFonts w:ascii="Times New Roman" w:hAnsi="Times New Roman" w:cs="Times New Roman"/>
          <w:sz w:val="24"/>
          <w:szCs w:val="24"/>
        </w:rPr>
        <w:t>ygiene scoring was completed by</w:t>
      </w:r>
      <w:r w:rsidR="00776F2D" w:rsidRPr="00177CD0">
        <w:rPr>
          <w:rFonts w:ascii="Times New Roman" w:hAnsi="Times New Roman" w:cs="Times New Roman"/>
          <w:sz w:val="24"/>
          <w:szCs w:val="24"/>
        </w:rPr>
        <w:t xml:space="preserve"> </w:t>
      </w:r>
      <w:r w:rsidR="00896F2C" w:rsidRPr="00177CD0">
        <w:rPr>
          <w:rFonts w:ascii="Times New Roman" w:hAnsi="Times New Roman" w:cs="Times New Roman"/>
          <w:sz w:val="24"/>
          <w:szCs w:val="24"/>
        </w:rPr>
        <w:t xml:space="preserve">the same researcher at all farms </w:t>
      </w:r>
      <w:r w:rsidR="00B36C1F" w:rsidRPr="00177CD0">
        <w:rPr>
          <w:rFonts w:ascii="Times New Roman" w:hAnsi="Times New Roman" w:cs="Times New Roman"/>
          <w:sz w:val="24"/>
          <w:szCs w:val="24"/>
        </w:rPr>
        <w:t>for</w:t>
      </w:r>
      <w:r w:rsidR="006238BB" w:rsidRPr="00177CD0">
        <w:rPr>
          <w:rFonts w:ascii="Times New Roman" w:hAnsi="Times New Roman" w:cs="Times New Roman"/>
          <w:sz w:val="24"/>
          <w:szCs w:val="24"/>
        </w:rPr>
        <w:t xml:space="preserve"> a minimum of 30 randomly selected cows</w:t>
      </w:r>
      <w:r w:rsidR="009328A8" w:rsidRPr="00177CD0">
        <w:rPr>
          <w:rFonts w:ascii="Times New Roman" w:hAnsi="Times New Roman" w:cs="Times New Roman"/>
          <w:sz w:val="24"/>
          <w:szCs w:val="24"/>
        </w:rPr>
        <w:t xml:space="preserve">. </w:t>
      </w:r>
      <w:del w:id="77" w:author="Caitlin Jeffrey" w:date="2024-03-15T12:52:00Z">
        <w:r w:rsidR="009328A8" w:rsidRPr="00177CD0" w:rsidDel="003865FE">
          <w:rPr>
            <w:rFonts w:ascii="Times New Roman" w:hAnsi="Times New Roman" w:cs="Times New Roman"/>
            <w:sz w:val="24"/>
            <w:szCs w:val="24"/>
          </w:rPr>
          <w:delText xml:space="preserve">Udder hygiene </w:delText>
        </w:r>
        <w:r w:rsidR="008638B7" w:rsidRPr="00177CD0" w:rsidDel="003865FE">
          <w:rPr>
            <w:rFonts w:ascii="Times New Roman" w:hAnsi="Times New Roman" w:cs="Times New Roman"/>
            <w:sz w:val="24"/>
            <w:szCs w:val="24"/>
          </w:rPr>
          <w:delText>scores were taken from cows</w:delText>
        </w:r>
        <w:r w:rsidR="006238BB" w:rsidRPr="00177CD0" w:rsidDel="003865FE">
          <w:rPr>
            <w:rFonts w:ascii="Times New Roman" w:hAnsi="Times New Roman" w:cs="Times New Roman"/>
            <w:sz w:val="24"/>
            <w:szCs w:val="24"/>
          </w:rPr>
          <w:delText xml:space="preserve"> housed in the same pens from which used bedding samples were collected. </w:delText>
        </w:r>
      </w:del>
      <w:r w:rsidR="006238BB" w:rsidRPr="00177CD0">
        <w:rPr>
          <w:rFonts w:ascii="Times New Roman" w:hAnsi="Times New Roman" w:cs="Times New Roman"/>
          <w:sz w:val="24"/>
          <w:szCs w:val="24"/>
        </w:rPr>
        <w:t xml:space="preserve">A </w:t>
      </w:r>
      <w:r w:rsidR="00627663" w:rsidRPr="00177CD0">
        <w:rPr>
          <w:rFonts w:ascii="Times New Roman" w:hAnsi="Times New Roman" w:cs="Times New Roman"/>
          <w:sz w:val="24"/>
          <w:szCs w:val="24"/>
        </w:rPr>
        <w:t>four</w:t>
      </w:r>
      <w:r w:rsidR="006238BB" w:rsidRPr="00177CD0">
        <w:rPr>
          <w:rFonts w:ascii="Times New Roman" w:hAnsi="Times New Roman" w:cs="Times New Roman"/>
          <w:sz w:val="24"/>
          <w:szCs w:val="24"/>
        </w:rPr>
        <w:t xml:space="preserve">-point </w:t>
      </w:r>
      <w:r w:rsidR="00007766" w:rsidRPr="00177CD0">
        <w:rPr>
          <w:rFonts w:ascii="Times New Roman" w:hAnsi="Times New Roman" w:cs="Times New Roman"/>
          <w:sz w:val="24"/>
          <w:szCs w:val="24"/>
        </w:rPr>
        <w:t xml:space="preserve">udder hygiene </w:t>
      </w:r>
      <w:r w:rsidR="006238BB" w:rsidRPr="00177CD0">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177CD0">
        <w:rPr>
          <w:rFonts w:ascii="Times New Roman" w:hAnsi="Times New Roman" w:cs="Times New Roman"/>
          <w:noProof/>
          <w:sz w:val="24"/>
          <w:szCs w:val="24"/>
        </w:rPr>
        <w:t>(Schreiner and Ruegg, 2002)</w:t>
      </w:r>
      <w:r w:rsidR="006238BB" w:rsidRPr="00177CD0">
        <w:rPr>
          <w:rFonts w:ascii="Times New Roman" w:hAnsi="Times New Roman" w:cs="Times New Roman"/>
          <w:sz w:val="24"/>
          <w:szCs w:val="24"/>
        </w:rPr>
        <w:t xml:space="preserve">. </w:t>
      </w:r>
      <w:r w:rsidR="00122B6A" w:rsidRPr="00177CD0">
        <w:rPr>
          <w:rFonts w:ascii="Times New Roman" w:hAnsi="Times New Roman" w:cs="Times New Roman"/>
          <w:sz w:val="24"/>
          <w:szCs w:val="24"/>
        </w:rPr>
        <w:t xml:space="preserve">Animal use </w:t>
      </w:r>
      <w:r w:rsidR="00687938" w:rsidRPr="00177CD0">
        <w:rPr>
          <w:rFonts w:ascii="Times New Roman" w:hAnsi="Times New Roman" w:cs="Times New Roman"/>
          <w:sz w:val="24"/>
          <w:szCs w:val="24"/>
        </w:rPr>
        <w:t>for this project was approved by the University of Vermont Institution</w:t>
      </w:r>
      <w:r w:rsidR="00D65A73" w:rsidRPr="00177CD0">
        <w:rPr>
          <w:rFonts w:ascii="Times New Roman" w:hAnsi="Times New Roman" w:cs="Times New Roman"/>
          <w:sz w:val="24"/>
          <w:szCs w:val="24"/>
        </w:rPr>
        <w:t xml:space="preserve">al </w:t>
      </w:r>
      <w:r w:rsidR="00687938" w:rsidRPr="00177CD0">
        <w:rPr>
          <w:rFonts w:ascii="Times New Roman" w:hAnsi="Times New Roman" w:cs="Times New Roman"/>
          <w:sz w:val="24"/>
          <w:szCs w:val="24"/>
        </w:rPr>
        <w:t>Animal Care and Use Committee (</w:t>
      </w:r>
      <w:r w:rsidR="00122B6A" w:rsidRPr="00177CD0">
        <w:rPr>
          <w:rFonts w:ascii="Times New Roman" w:hAnsi="Times New Roman" w:cs="Times New Roman"/>
          <w:sz w:val="24"/>
          <w:szCs w:val="24"/>
        </w:rPr>
        <w:t>IACU</w:t>
      </w:r>
      <w:r w:rsidR="00D65A73" w:rsidRPr="00177CD0">
        <w:rPr>
          <w:rFonts w:ascii="Times New Roman" w:hAnsi="Times New Roman" w:cs="Times New Roman"/>
          <w:sz w:val="24"/>
          <w:szCs w:val="24"/>
        </w:rPr>
        <w:t>C</w:t>
      </w:r>
      <w:r w:rsidR="00687938" w:rsidRPr="00177CD0">
        <w:rPr>
          <w:rFonts w:ascii="Times New Roman" w:hAnsi="Times New Roman" w:cs="Times New Roman"/>
          <w:sz w:val="24"/>
          <w:szCs w:val="24"/>
        </w:rPr>
        <w:t>;</w:t>
      </w:r>
      <w:r w:rsidR="00122B6A" w:rsidRPr="00177CD0">
        <w:rPr>
          <w:rFonts w:ascii="Times New Roman" w:hAnsi="Times New Roman" w:cs="Times New Roman"/>
          <w:sz w:val="24"/>
          <w:szCs w:val="24"/>
        </w:rPr>
        <w:t xml:space="preserve"> </w:t>
      </w:r>
      <w:r w:rsidR="00AE726D" w:rsidRPr="00177CD0">
        <w:rPr>
          <w:rFonts w:ascii="Times New Roman" w:hAnsi="Times New Roman" w:cs="Times New Roman"/>
          <w:sz w:val="24"/>
          <w:szCs w:val="24"/>
        </w:rPr>
        <w:t>protocol #</w:t>
      </w:r>
      <w:r w:rsidR="00122B6A" w:rsidRPr="00177CD0">
        <w:rPr>
          <w:rFonts w:ascii="Times New Roman" w:hAnsi="Times New Roman" w:cs="Times New Roman"/>
          <w:sz w:val="24"/>
          <w:szCs w:val="24"/>
        </w:rPr>
        <w:t>PROTO202000089</w:t>
      </w:r>
      <w:r w:rsidR="00687938" w:rsidRPr="00177CD0">
        <w:rPr>
          <w:rFonts w:ascii="Times New Roman" w:hAnsi="Times New Roman" w:cs="Times New Roman"/>
          <w:sz w:val="24"/>
          <w:szCs w:val="24"/>
        </w:rPr>
        <w:t>).</w:t>
      </w:r>
    </w:p>
    <w:p w14:paraId="4067BD75" w14:textId="42CB5C81" w:rsidR="00554C53" w:rsidRPr="00177CD0" w:rsidRDefault="00554C53"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Herd-level udder health measurements</w:t>
      </w:r>
    </w:p>
    <w:p w14:paraId="4DFF2C89" w14:textId="73DC6D62" w:rsidR="00554C53" w:rsidRPr="00177CD0" w:rsidRDefault="00554C53"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 Herd-level DHIA test results for the test day closest in time to the farm visit </w:t>
      </w:r>
      <w:r w:rsidR="00A4182B" w:rsidRPr="00177CD0">
        <w:rPr>
          <w:rFonts w:ascii="Times New Roman" w:hAnsi="Times New Roman" w:cs="Times New Roman"/>
          <w:sz w:val="24"/>
          <w:szCs w:val="24"/>
        </w:rPr>
        <w:t>(</w:t>
      </w:r>
      <w:r w:rsidR="00B10474" w:rsidRPr="00177CD0">
        <w:rPr>
          <w:rFonts w:ascii="Times New Roman" w:hAnsi="Times New Roman" w:cs="Times New Roman"/>
          <w:sz w:val="24"/>
          <w:szCs w:val="24"/>
        </w:rPr>
        <w:t>either preceding or following</w:t>
      </w:r>
      <w:r w:rsidR="00470E98" w:rsidRPr="00177CD0">
        <w:rPr>
          <w:rFonts w:ascii="Times New Roman" w:hAnsi="Times New Roman" w:cs="Times New Roman"/>
          <w:sz w:val="24"/>
          <w:szCs w:val="24"/>
        </w:rPr>
        <w:t xml:space="preserve"> day of farm visit, whichever was shorter</w:t>
      </w:r>
      <w:r w:rsidRPr="00177CD0">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where elevated SCS was defined as a somatic cell score of  ≥4.0; the proportion of cows with a newly elevated SCS (“</w:t>
      </w:r>
      <w:proofErr w:type="spellStart"/>
      <w:r w:rsidRPr="00177CD0">
        <w:rPr>
          <w:rFonts w:ascii="Times New Roman" w:hAnsi="Times New Roman" w:cs="Times New Roman"/>
          <w:sz w:val="24"/>
          <w:szCs w:val="24"/>
        </w:rPr>
        <w:t>newSCS</w:t>
      </w:r>
      <w:proofErr w:type="spellEnd"/>
      <w:r w:rsidRPr="00177CD0">
        <w:rPr>
          <w:rFonts w:ascii="Times New Roman" w:hAnsi="Times New Roman" w:cs="Times New Roman"/>
          <w:sz w:val="24"/>
          <w:szCs w:val="24"/>
        </w:rPr>
        <w:t>”), which was defined as a SCS changing from &lt;4.0 to  ≥4.0 over the last 2 tests; and the proportion of cows with a chronically</w:t>
      </w:r>
      <w:r w:rsidR="00737613" w:rsidRPr="00177CD0">
        <w:rPr>
          <w:rFonts w:ascii="Times New Roman" w:hAnsi="Times New Roman" w:cs="Times New Roman"/>
          <w:sz w:val="24"/>
          <w:szCs w:val="24"/>
        </w:rPr>
        <w:t xml:space="preserve"> </w:t>
      </w:r>
      <w:r w:rsidRPr="00177CD0">
        <w:rPr>
          <w:rFonts w:ascii="Times New Roman" w:hAnsi="Times New Roman" w:cs="Times New Roman"/>
          <w:sz w:val="24"/>
          <w:szCs w:val="24"/>
        </w:rPr>
        <w:t>elevated SCS (“</w:t>
      </w:r>
      <w:proofErr w:type="spellStart"/>
      <w:r w:rsidRPr="00177CD0">
        <w:rPr>
          <w:rFonts w:ascii="Times New Roman" w:hAnsi="Times New Roman" w:cs="Times New Roman"/>
          <w:sz w:val="24"/>
          <w:szCs w:val="24"/>
        </w:rPr>
        <w:t>chronSCS</w:t>
      </w:r>
      <w:proofErr w:type="spellEnd"/>
      <w:r w:rsidRPr="00177CD0">
        <w:rPr>
          <w:rFonts w:ascii="Times New Roman" w:hAnsi="Times New Roman" w:cs="Times New Roman"/>
          <w:sz w:val="24"/>
          <w:szCs w:val="24"/>
        </w:rPr>
        <w:t xml:space="preserve">”), which was defined as having a SCS  ≥4.0 on the last two tests </w:t>
      </w:r>
      <w:r w:rsidR="009720DD" w:rsidRPr="00177CD0">
        <w:rPr>
          <w:rFonts w:ascii="Times New Roman" w:hAnsi="Times New Roman" w:cs="Times New Roman"/>
          <w:noProof/>
          <w:sz w:val="24"/>
          <w:szCs w:val="24"/>
        </w:rPr>
        <w:t>(Schukken et al., 2003)</w:t>
      </w:r>
      <w:r w:rsidRPr="00177CD0">
        <w:rPr>
          <w:rFonts w:ascii="Times New Roman" w:hAnsi="Times New Roman" w:cs="Times New Roman"/>
          <w:sz w:val="24"/>
          <w:szCs w:val="24"/>
        </w:rPr>
        <w:t xml:space="preserve">. </w:t>
      </w:r>
    </w:p>
    <w:p w14:paraId="75C9811F" w14:textId="39B37B9B" w:rsidR="00026EE6" w:rsidRPr="00177CD0" w:rsidRDefault="00026EE6"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Bulk tank milk culture</w:t>
      </w:r>
      <w:r w:rsidR="00BE349A" w:rsidRPr="00177CD0">
        <w:rPr>
          <w:rFonts w:ascii="Times New Roman" w:hAnsi="Times New Roman" w:cs="Times New Roman"/>
          <w:b/>
          <w:bCs/>
          <w:sz w:val="24"/>
          <w:szCs w:val="24"/>
        </w:rPr>
        <w:t xml:space="preserve"> and </w:t>
      </w:r>
      <w:r w:rsidR="00A053C6" w:rsidRPr="00177CD0">
        <w:rPr>
          <w:rFonts w:ascii="Times New Roman" w:hAnsi="Times New Roman" w:cs="Times New Roman"/>
          <w:b/>
          <w:bCs/>
          <w:sz w:val="24"/>
          <w:szCs w:val="24"/>
        </w:rPr>
        <w:t xml:space="preserve">bulk tank </w:t>
      </w:r>
      <w:r w:rsidR="00BE349A" w:rsidRPr="00177CD0">
        <w:rPr>
          <w:rFonts w:ascii="Times New Roman" w:hAnsi="Times New Roman" w:cs="Times New Roman"/>
          <w:b/>
          <w:bCs/>
          <w:sz w:val="24"/>
          <w:szCs w:val="24"/>
        </w:rPr>
        <w:t xml:space="preserve">somatic cell count </w:t>
      </w:r>
      <w:r w:rsidR="00A053C6" w:rsidRPr="00177CD0">
        <w:rPr>
          <w:rFonts w:ascii="Times New Roman" w:hAnsi="Times New Roman" w:cs="Times New Roman"/>
          <w:b/>
          <w:bCs/>
          <w:sz w:val="24"/>
          <w:szCs w:val="24"/>
        </w:rPr>
        <w:t>measures</w:t>
      </w:r>
    </w:p>
    <w:p w14:paraId="12B0BADB" w14:textId="3599BE34" w:rsidR="00BE349A" w:rsidRPr="00177CD0" w:rsidRDefault="0028139A" w:rsidP="001609E4">
      <w:pPr>
        <w:pStyle w:val="ListParagraph"/>
        <w:spacing w:line="480" w:lineRule="auto"/>
        <w:ind w:left="0" w:firstLine="720"/>
        <w:rPr>
          <w:i/>
          <w:iCs/>
        </w:rPr>
      </w:pPr>
      <w:r w:rsidRPr="00177CD0">
        <w:lastRenderedPageBreak/>
        <w:t>A</w:t>
      </w:r>
      <w:r w:rsidR="006F46EE" w:rsidRPr="00177CD0">
        <w:t xml:space="preserve">n aliquot of </w:t>
      </w:r>
      <w:r w:rsidR="00D609B5" w:rsidRPr="00177CD0">
        <w:t xml:space="preserve">the </w:t>
      </w:r>
      <w:r w:rsidR="006F46EE" w:rsidRPr="00177CD0">
        <w:t xml:space="preserve">bulk tank milk </w:t>
      </w:r>
      <w:r w:rsidR="00D609B5" w:rsidRPr="00177CD0">
        <w:t xml:space="preserve">sample </w:t>
      </w:r>
      <w:r w:rsidR="006F46EE" w:rsidRPr="00177CD0">
        <w:t xml:space="preserve">was stored </w:t>
      </w:r>
      <w:r w:rsidR="000645A8" w:rsidRPr="00177CD0">
        <w:t>at -4°C</w:t>
      </w:r>
      <w:r w:rsidR="00537CB3" w:rsidRPr="00177CD0">
        <w:t xml:space="preserve"> until it could be </w:t>
      </w:r>
      <w:r w:rsidR="00A053C6" w:rsidRPr="00177CD0">
        <w:t xml:space="preserve">transported </w:t>
      </w:r>
      <w:r w:rsidR="00537CB3" w:rsidRPr="00177CD0">
        <w:t xml:space="preserve">to </w:t>
      </w:r>
      <w:r w:rsidR="00303088" w:rsidRPr="00177CD0">
        <w:t xml:space="preserve">the laboratory </w:t>
      </w:r>
      <w:r w:rsidR="00386941" w:rsidRPr="00177CD0">
        <w:t>of</w:t>
      </w:r>
      <w:r w:rsidR="00303088" w:rsidRPr="00177CD0">
        <w:t xml:space="preserve"> </w:t>
      </w:r>
      <w:r w:rsidR="004E61BE" w:rsidRPr="00177CD0">
        <w:t>a dairy processing plant (</w:t>
      </w:r>
      <w:r w:rsidR="00724228" w:rsidRPr="00177CD0">
        <w:t>St. Alban’s Cooperative/</w:t>
      </w:r>
      <w:r w:rsidR="004E61BE" w:rsidRPr="00177CD0">
        <w:t>Dairy Farmers of America, St. Albans, VT)</w:t>
      </w:r>
      <w:r w:rsidRPr="00177CD0">
        <w:t xml:space="preserve"> within 48 hours of collection</w:t>
      </w:r>
      <w:r w:rsidR="0063776E" w:rsidRPr="00177CD0">
        <w:t xml:space="preserve"> for determination of the </w:t>
      </w:r>
      <w:r w:rsidR="00E1421B" w:rsidRPr="00177CD0">
        <w:t xml:space="preserve">bulk tank </w:t>
      </w:r>
      <w:r w:rsidR="0063776E" w:rsidRPr="00177CD0">
        <w:t>somatic cell count</w:t>
      </w:r>
      <w:r w:rsidR="00E1421B" w:rsidRPr="00177CD0">
        <w:t xml:space="preserve"> (BTSCC)</w:t>
      </w:r>
      <w:r w:rsidR="0063776E" w:rsidRPr="00177CD0">
        <w:t>.</w:t>
      </w:r>
    </w:p>
    <w:p w14:paraId="03E3B506" w14:textId="3A1CCF44" w:rsidR="00026EE6" w:rsidRPr="00177CD0" w:rsidRDefault="00026EE6"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177CD0">
        <w:rPr>
          <w:rFonts w:ascii="Times New Roman" w:hAnsi="Times New Roman" w:cs="Times New Roman"/>
          <w:sz w:val="24"/>
          <w:szCs w:val="24"/>
        </w:rPr>
        <w:t>are</w:t>
      </w:r>
      <w:r w:rsidRPr="00177CD0">
        <w:rPr>
          <w:rFonts w:ascii="Times New Roman" w:hAnsi="Times New Roman" w:cs="Times New Roman"/>
          <w:sz w:val="24"/>
          <w:szCs w:val="24"/>
        </w:rPr>
        <w:t xml:space="preserve"> described elsewhere </w:t>
      </w:r>
      <w:r w:rsidR="009720DD" w:rsidRPr="00177CD0">
        <w:rPr>
          <w:rFonts w:ascii="Times New Roman" w:hAnsi="Times New Roman" w:cs="Times New Roman"/>
          <w:noProof/>
          <w:sz w:val="24"/>
          <w:szCs w:val="24"/>
        </w:rPr>
        <w:t>(Patel et al., 2019)</w:t>
      </w:r>
      <w:r w:rsidRPr="00177CD0">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177CD0">
        <w:rPr>
          <w:rFonts w:ascii="Times New Roman" w:hAnsi="Times New Roman" w:cs="Times New Roman"/>
          <w:sz w:val="24"/>
          <w:szCs w:val="24"/>
        </w:rPr>
        <w:t xml:space="preserve">selective for SSLO bacteria; </w:t>
      </w:r>
      <w:r w:rsidRPr="00177CD0">
        <w:rPr>
          <w:rFonts w:ascii="Times New Roman" w:hAnsi="Times New Roman" w:cs="Times New Roman"/>
          <w:sz w:val="24"/>
          <w:szCs w:val="24"/>
        </w:rPr>
        <w:t xml:space="preserve">University of Minnesota) media plates and incubated for </w:t>
      </w:r>
      <w:r w:rsidR="00036D10" w:rsidRPr="00177CD0">
        <w:rPr>
          <w:rFonts w:ascii="Times New Roman" w:hAnsi="Times New Roman" w:cs="Times New Roman"/>
          <w:sz w:val="24"/>
          <w:szCs w:val="24"/>
        </w:rPr>
        <w:t xml:space="preserve">two </w:t>
      </w:r>
      <w:r w:rsidRPr="00177CD0">
        <w:rPr>
          <w:rFonts w:ascii="Times New Roman" w:hAnsi="Times New Roman" w:cs="Times New Roman"/>
          <w:sz w:val="24"/>
          <w:szCs w:val="24"/>
        </w:rPr>
        <w:t>days at 37°C.</w:t>
      </w:r>
      <w:r w:rsidR="00437F7F"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Streptococcus agalactiae</w:t>
      </w:r>
      <w:r w:rsidRPr="00177CD0">
        <w:rPr>
          <w:rFonts w:ascii="Times New Roman" w:hAnsi="Times New Roman" w:cs="Times New Roman"/>
          <w:sz w:val="24"/>
          <w:szCs w:val="24"/>
        </w:rPr>
        <w:t>)</w:t>
      </w:r>
      <w:r w:rsidR="00575DC8" w:rsidRPr="00177CD0">
        <w:rPr>
          <w:rFonts w:ascii="Times New Roman" w:hAnsi="Times New Roman" w:cs="Times New Roman"/>
          <w:sz w:val="24"/>
          <w:szCs w:val="24"/>
        </w:rPr>
        <w:t xml:space="preserve">. All remaining colonies on Focus medium that were not identified as </w:t>
      </w:r>
      <w:r w:rsidR="00575DC8" w:rsidRPr="00177CD0">
        <w:rPr>
          <w:rFonts w:ascii="Times New Roman" w:hAnsi="Times New Roman" w:cs="Times New Roman"/>
          <w:i/>
          <w:iCs/>
          <w:sz w:val="24"/>
          <w:szCs w:val="24"/>
        </w:rPr>
        <w:t>Strep. agalactiae</w:t>
      </w:r>
      <w:r w:rsidR="00575DC8" w:rsidRPr="00177CD0">
        <w:rPr>
          <w:rFonts w:ascii="Times New Roman" w:hAnsi="Times New Roman" w:cs="Times New Roman"/>
          <w:sz w:val="24"/>
          <w:szCs w:val="24"/>
        </w:rPr>
        <w:t xml:space="preserve"> were counted and recorded as streptococci or strep-like organisms</w:t>
      </w:r>
      <w:r w:rsidR="0088654B" w:rsidRPr="00177CD0">
        <w:rPr>
          <w:rFonts w:ascii="Times New Roman" w:hAnsi="Times New Roman" w:cs="Times New Roman"/>
          <w:sz w:val="24"/>
          <w:szCs w:val="24"/>
        </w:rPr>
        <w:t xml:space="preserve"> (SSLO)</w:t>
      </w:r>
      <w:r w:rsidR="00575DC8" w:rsidRPr="00177CD0">
        <w:rPr>
          <w:rFonts w:ascii="Times New Roman" w:hAnsi="Times New Roman" w:cs="Times New Roman"/>
          <w:sz w:val="24"/>
          <w:szCs w:val="24"/>
        </w:rPr>
        <w:t>. H</w:t>
      </w:r>
      <w:r w:rsidRPr="00177CD0">
        <w:rPr>
          <w:rFonts w:ascii="Times New Roman" w:hAnsi="Times New Roman" w:cs="Times New Roman"/>
          <w:sz w:val="24"/>
          <w:szCs w:val="24"/>
        </w:rPr>
        <w:t xml:space="preserve">emolytic colonies on Factor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Any</w:t>
      </w:r>
      <w:r w:rsidR="0043461E" w:rsidRPr="00177CD0">
        <w:rPr>
          <w:rFonts w:ascii="Times New Roman" w:hAnsi="Times New Roman" w:cs="Times New Roman"/>
          <w:sz w:val="24"/>
          <w:szCs w:val="24"/>
        </w:rPr>
        <w:t xml:space="preserve"> </w:t>
      </w:r>
      <w:r w:rsidR="00E97D13" w:rsidRPr="00177CD0">
        <w:rPr>
          <w:rFonts w:ascii="Times New Roman" w:hAnsi="Times New Roman" w:cs="Times New Roman"/>
          <w:sz w:val="24"/>
          <w:szCs w:val="24"/>
        </w:rPr>
        <w:t>h</w:t>
      </w:r>
      <w:r w:rsidRPr="00177CD0">
        <w:rPr>
          <w:rFonts w:ascii="Times New Roman" w:hAnsi="Times New Roman" w:cs="Times New Roman"/>
          <w:sz w:val="24"/>
          <w:szCs w:val="24"/>
        </w:rPr>
        <w:t xml:space="preserve">emolytic colonies with a confidence score ≥2.0 for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proofErr w:type="gramStart"/>
      <w:r w:rsidRPr="00177CD0">
        <w:rPr>
          <w:rFonts w:ascii="Times New Roman" w:hAnsi="Times New Roman" w:cs="Times New Roman"/>
          <w:sz w:val="24"/>
          <w:szCs w:val="24"/>
        </w:rPr>
        <w:t>were</w:t>
      </w:r>
      <w:proofErr w:type="gramEnd"/>
      <w:r w:rsidRPr="00177CD0">
        <w:rPr>
          <w:rFonts w:ascii="Times New Roman" w:hAnsi="Times New Roman" w:cs="Times New Roman"/>
          <w:sz w:val="24"/>
          <w:szCs w:val="24"/>
        </w:rPr>
        <w:t xml:space="preserve"> counted and reported as such</w:t>
      </w:r>
      <w:r w:rsidR="00E36496" w:rsidRPr="00177CD0">
        <w:rPr>
          <w:rFonts w:ascii="Times New Roman" w:hAnsi="Times New Roman" w:cs="Times New Roman"/>
          <w:sz w:val="24"/>
          <w:szCs w:val="24"/>
        </w:rPr>
        <w:t>. R</w:t>
      </w:r>
      <w:r w:rsidR="008D21B5" w:rsidRPr="00177CD0">
        <w:rPr>
          <w:rFonts w:ascii="Times New Roman" w:hAnsi="Times New Roman" w:cs="Times New Roman"/>
          <w:sz w:val="24"/>
          <w:szCs w:val="24"/>
        </w:rPr>
        <w:t>emaining</w:t>
      </w:r>
      <w:r w:rsidRPr="00177CD0">
        <w:rPr>
          <w:rFonts w:ascii="Times New Roman" w:hAnsi="Times New Roman" w:cs="Times New Roman"/>
          <w:sz w:val="24"/>
          <w:szCs w:val="24"/>
        </w:rPr>
        <w:t xml:space="preserve"> colonies o</w:t>
      </w:r>
      <w:r w:rsidR="00450D44" w:rsidRPr="00177CD0">
        <w:rPr>
          <w:rFonts w:ascii="Times New Roman" w:hAnsi="Times New Roman" w:cs="Times New Roman"/>
          <w:sz w:val="24"/>
          <w:szCs w:val="24"/>
        </w:rPr>
        <w:t xml:space="preserve">f staphylococci on </w:t>
      </w:r>
      <w:r w:rsidRPr="00177CD0">
        <w:rPr>
          <w:rFonts w:ascii="Times New Roman" w:hAnsi="Times New Roman" w:cs="Times New Roman"/>
          <w:sz w:val="24"/>
          <w:szCs w:val="24"/>
        </w:rPr>
        <w:t xml:space="preserve">Factor </w:t>
      </w:r>
      <w:r w:rsidR="00450D44" w:rsidRPr="00177CD0">
        <w:rPr>
          <w:rFonts w:ascii="Times New Roman" w:hAnsi="Times New Roman" w:cs="Times New Roman"/>
          <w:sz w:val="24"/>
          <w:szCs w:val="24"/>
        </w:rPr>
        <w:t>media</w:t>
      </w:r>
      <w:r w:rsidRPr="00177CD0">
        <w:rPr>
          <w:rFonts w:ascii="Times New Roman" w:hAnsi="Times New Roman" w:cs="Times New Roman"/>
          <w:sz w:val="24"/>
          <w:szCs w:val="24"/>
        </w:rPr>
        <w:t xml:space="preserve"> (based on colony morphology, catalase reaction, or Gram stain) were counted and reported as</w:t>
      </w:r>
      <w:r w:rsidR="008E5871" w:rsidRPr="00177CD0">
        <w:rPr>
          <w:rFonts w:ascii="Times New Roman" w:hAnsi="Times New Roman" w:cs="Times New Roman"/>
          <w:sz w:val="24"/>
          <w:szCs w:val="24"/>
        </w:rPr>
        <w:t xml:space="preserve">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0063582D" w:rsidRPr="00177CD0">
        <w:rPr>
          <w:rFonts w:ascii="Times New Roman" w:hAnsi="Times New Roman" w:cs="Times New Roman"/>
          <w:sz w:val="24"/>
          <w:szCs w:val="24"/>
        </w:rPr>
        <w:t>.</w:t>
      </w:r>
      <w:r w:rsidRPr="00177CD0">
        <w:rPr>
          <w:rFonts w:ascii="Times New Roman" w:hAnsi="Times New Roman" w:cs="Times New Roman"/>
          <w:sz w:val="24"/>
          <w:szCs w:val="24"/>
        </w:rPr>
        <w:t xml:space="preserve"> Bulk tank samples were also cultured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by a trained microbiology technician). For each bulk tank milk sample, </w:t>
      </w:r>
      <w:r w:rsidR="00596791" w:rsidRPr="00177CD0">
        <w:rPr>
          <w:rFonts w:ascii="Times New Roman" w:hAnsi="Times New Roman" w:cs="Times New Roman"/>
          <w:sz w:val="24"/>
          <w:szCs w:val="24"/>
        </w:rPr>
        <w:t xml:space="preserve">total colony-forming units </w:t>
      </w:r>
      <w:r w:rsidR="00835780" w:rsidRPr="00177CD0">
        <w:rPr>
          <w:rFonts w:ascii="Times New Roman" w:hAnsi="Times New Roman" w:cs="Times New Roman"/>
          <w:sz w:val="24"/>
          <w:szCs w:val="24"/>
        </w:rPr>
        <w:t>(</w:t>
      </w:r>
      <w:proofErr w:type="spellStart"/>
      <w:r w:rsidR="00367BB8" w:rsidRPr="00177CD0">
        <w:rPr>
          <w:rFonts w:ascii="Times New Roman" w:hAnsi="Times New Roman" w:cs="Times New Roman"/>
          <w:sz w:val="24"/>
          <w:szCs w:val="24"/>
        </w:rPr>
        <w:t>cfu</w:t>
      </w:r>
      <w:proofErr w:type="spellEnd"/>
      <w:r w:rsidR="00835780" w:rsidRPr="00177CD0">
        <w:rPr>
          <w:rFonts w:ascii="Times New Roman" w:hAnsi="Times New Roman" w:cs="Times New Roman"/>
          <w:sz w:val="24"/>
          <w:szCs w:val="24"/>
        </w:rPr>
        <w:t xml:space="preserve">) </w:t>
      </w:r>
      <w:r w:rsidR="00596791" w:rsidRPr="00177CD0">
        <w:rPr>
          <w:rFonts w:ascii="Times New Roman" w:hAnsi="Times New Roman" w:cs="Times New Roman"/>
          <w:sz w:val="24"/>
          <w:szCs w:val="24"/>
        </w:rPr>
        <w:t>per mL</w:t>
      </w:r>
      <w:r w:rsidR="00596791" w:rsidRPr="00177CD0" w:rsidDel="00596791">
        <w:rPr>
          <w:rFonts w:ascii="Times New Roman" w:hAnsi="Times New Roman" w:cs="Times New Roman"/>
          <w:sz w:val="24"/>
          <w:szCs w:val="24"/>
        </w:rPr>
        <w:t xml:space="preserve"> </w:t>
      </w:r>
      <w:r w:rsidRPr="00177CD0">
        <w:rPr>
          <w:rFonts w:ascii="Times New Roman" w:hAnsi="Times New Roman" w:cs="Times New Roman"/>
          <w:sz w:val="24"/>
          <w:szCs w:val="24"/>
        </w:rPr>
        <w:t xml:space="preserve">were </w:t>
      </w:r>
      <w:r w:rsidR="00596791" w:rsidRPr="00177CD0">
        <w:rPr>
          <w:rFonts w:ascii="Times New Roman" w:hAnsi="Times New Roman" w:cs="Times New Roman"/>
          <w:sz w:val="24"/>
          <w:szCs w:val="24"/>
        </w:rPr>
        <w:lastRenderedPageBreak/>
        <w:t>calcula</w:t>
      </w:r>
      <w:r w:rsidR="00E966EF" w:rsidRPr="00177CD0">
        <w:rPr>
          <w:rFonts w:ascii="Times New Roman" w:hAnsi="Times New Roman" w:cs="Times New Roman"/>
          <w:sz w:val="24"/>
          <w:szCs w:val="24"/>
        </w:rPr>
        <w:t>ted</w:t>
      </w:r>
      <w:r w:rsidR="005967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for coliform organisms,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Pr="00177CD0">
        <w:rPr>
          <w:rFonts w:ascii="Times New Roman" w:hAnsi="Times New Roman" w:cs="Times New Roman"/>
          <w:sz w:val="24"/>
          <w:szCs w:val="24"/>
        </w:rPr>
        <w:t xml:space="preserve">, streptococci and strep-like organisms (SSLO),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and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The lower threshold of detection for </w:t>
      </w:r>
      <w:r w:rsidR="00680400" w:rsidRPr="00177CD0">
        <w:rPr>
          <w:rFonts w:ascii="Times New Roman" w:hAnsi="Times New Roman" w:cs="Times New Roman"/>
          <w:sz w:val="24"/>
          <w:szCs w:val="24"/>
        </w:rPr>
        <w:t xml:space="preserve">bacteria in </w:t>
      </w:r>
      <w:r w:rsidRPr="00177CD0">
        <w:rPr>
          <w:rFonts w:ascii="Times New Roman" w:hAnsi="Times New Roman" w:cs="Times New Roman"/>
          <w:sz w:val="24"/>
          <w:szCs w:val="24"/>
        </w:rPr>
        <w:t xml:space="preserve">this bulk tank milk culture protocol was 5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 xml:space="preserve">/mL, and the upper threshold was 62,500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w:t>
      </w:r>
      <w:proofErr w:type="spellStart"/>
      <w:r w:rsidRPr="00177CD0">
        <w:rPr>
          <w:rFonts w:ascii="Times New Roman" w:hAnsi="Times New Roman" w:cs="Times New Roman"/>
          <w:sz w:val="24"/>
          <w:szCs w:val="24"/>
        </w:rPr>
        <w:t>mL.</w:t>
      </w:r>
      <w:proofErr w:type="spellEnd"/>
    </w:p>
    <w:p w14:paraId="0FA02AE9" w14:textId="2103428F" w:rsidR="006238BB" w:rsidRPr="00177CD0" w:rsidRDefault="006238BB"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Data management and analysis</w:t>
      </w:r>
    </w:p>
    <w:p w14:paraId="3641F7EB" w14:textId="59A38D40" w:rsidR="0011401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Bulk tank milk culture </w:t>
      </w:r>
      <w:r w:rsidR="003D6923" w:rsidRPr="00177CD0">
        <w:rPr>
          <w:rFonts w:ascii="Times New Roman" w:hAnsi="Times New Roman" w:cs="Times New Roman"/>
          <w:sz w:val="24"/>
          <w:szCs w:val="24"/>
        </w:rPr>
        <w:t>results</w:t>
      </w:r>
      <w:r w:rsidRPr="00177CD0">
        <w:rPr>
          <w:rFonts w:ascii="Times New Roman" w:hAnsi="Times New Roman" w:cs="Times New Roman"/>
          <w:sz w:val="24"/>
          <w:szCs w:val="24"/>
        </w:rPr>
        <w:t xml:space="preserve">, </w:t>
      </w:r>
      <w:r w:rsidR="009418CE" w:rsidRPr="00177CD0">
        <w:rPr>
          <w:rFonts w:ascii="Times New Roman" w:hAnsi="Times New Roman" w:cs="Times New Roman"/>
          <w:sz w:val="24"/>
          <w:szCs w:val="24"/>
        </w:rPr>
        <w:t xml:space="preserve">BTSCC, </w:t>
      </w:r>
      <w:r w:rsidRPr="00177CD0">
        <w:rPr>
          <w:rFonts w:ascii="Times New Roman" w:hAnsi="Times New Roman" w:cs="Times New Roman"/>
          <w:sz w:val="24"/>
          <w:szCs w:val="24"/>
        </w:rPr>
        <w:t>DHIA test results, farm-level udder hygiene outcomes</w:t>
      </w:r>
      <w:r w:rsidR="00270064" w:rsidRPr="00177CD0">
        <w:rPr>
          <w:rFonts w:ascii="Times New Roman" w:hAnsi="Times New Roman" w:cs="Times New Roman"/>
          <w:sz w:val="24"/>
          <w:szCs w:val="24"/>
        </w:rPr>
        <w:t xml:space="preserve">, </w:t>
      </w:r>
      <w:r w:rsidR="00E4740C" w:rsidRPr="00177CD0">
        <w:rPr>
          <w:rFonts w:ascii="Times New Roman" w:hAnsi="Times New Roman" w:cs="Times New Roman"/>
          <w:sz w:val="24"/>
          <w:szCs w:val="24"/>
        </w:rPr>
        <w:t xml:space="preserve">questionnaire data, </w:t>
      </w:r>
      <w:r w:rsidR="00270064" w:rsidRPr="00177CD0">
        <w:rPr>
          <w:rFonts w:ascii="Times New Roman" w:hAnsi="Times New Roman" w:cs="Times New Roman"/>
          <w:sz w:val="24"/>
          <w:szCs w:val="24"/>
        </w:rPr>
        <w:t>and farm observations</w:t>
      </w:r>
      <w:r w:rsidRPr="00177CD0">
        <w:rPr>
          <w:rFonts w:ascii="Times New Roman" w:hAnsi="Times New Roman" w:cs="Times New Roman"/>
          <w:sz w:val="24"/>
          <w:szCs w:val="24"/>
        </w:rPr>
        <w:t xml:space="preserve"> were </w:t>
      </w:r>
      <w:r w:rsidR="00FB3762" w:rsidRPr="00177CD0">
        <w:rPr>
          <w:rFonts w:ascii="Times New Roman" w:hAnsi="Times New Roman" w:cs="Times New Roman"/>
          <w:sz w:val="24"/>
          <w:szCs w:val="24"/>
        </w:rPr>
        <w:t>entered</w:t>
      </w:r>
      <w:r w:rsidR="00A95DE5"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into </w:t>
      </w:r>
      <w:r w:rsidR="00FB3762" w:rsidRPr="00177CD0">
        <w:rPr>
          <w:rFonts w:ascii="Times New Roman" w:hAnsi="Times New Roman" w:cs="Times New Roman"/>
          <w:sz w:val="24"/>
          <w:szCs w:val="24"/>
        </w:rPr>
        <w:t>an</w:t>
      </w:r>
      <w:r w:rsidRPr="00177CD0">
        <w:rPr>
          <w:rFonts w:ascii="Times New Roman" w:hAnsi="Times New Roman" w:cs="Times New Roman"/>
          <w:sz w:val="24"/>
          <w:szCs w:val="24"/>
        </w:rPr>
        <w:t xml:space="preserve"> Excel database</w:t>
      </w:r>
      <w:r w:rsidR="0051428C" w:rsidRPr="00177CD0">
        <w:rPr>
          <w:rFonts w:ascii="Times New Roman" w:hAnsi="Times New Roman" w:cs="Times New Roman"/>
          <w:sz w:val="24"/>
          <w:szCs w:val="24"/>
        </w:rPr>
        <w:t xml:space="preserve"> (Microsoft Corp., Redmond, WA)</w:t>
      </w:r>
      <w:r w:rsidR="00995498" w:rsidRPr="00177CD0">
        <w:rPr>
          <w:rFonts w:ascii="Times New Roman" w:hAnsi="Times New Roman" w:cs="Times New Roman"/>
          <w:sz w:val="24"/>
          <w:szCs w:val="24"/>
        </w:rPr>
        <w:t xml:space="preserve">. </w:t>
      </w:r>
      <w:r w:rsidR="008506B9" w:rsidRPr="00177CD0">
        <w:rPr>
          <w:rFonts w:ascii="Times New Roman" w:hAnsi="Times New Roman" w:cs="Times New Roman"/>
          <w:sz w:val="24"/>
          <w:szCs w:val="24"/>
        </w:rPr>
        <w:t>Udder hygiene scores for individual cows were used to calculate two farm-level udder hygiene measures: 1) mean udder hygiene score, and 2) proportion of cows with dirty udders (udder hygiene score ≥3)</w:t>
      </w:r>
      <w:r w:rsidR="00895B31" w:rsidRPr="00177CD0">
        <w:rPr>
          <w:rFonts w:ascii="Times New Roman" w:hAnsi="Times New Roman" w:cs="Times New Roman"/>
          <w:sz w:val="24"/>
          <w:szCs w:val="24"/>
        </w:rPr>
        <w:t xml:space="preserve">, </w:t>
      </w:r>
      <w:r w:rsidR="00060D04" w:rsidRPr="00177CD0">
        <w:rPr>
          <w:rFonts w:ascii="Times New Roman" w:hAnsi="Times New Roman" w:cs="Times New Roman"/>
          <w:sz w:val="24"/>
          <w:szCs w:val="24"/>
        </w:rPr>
        <w:t>which were</w:t>
      </w:r>
      <w:r w:rsidR="00F425CA" w:rsidRPr="00177CD0">
        <w:rPr>
          <w:rFonts w:ascii="Times New Roman" w:hAnsi="Times New Roman" w:cs="Times New Roman"/>
          <w:sz w:val="24"/>
          <w:szCs w:val="24"/>
        </w:rPr>
        <w:t xml:space="preserve"> incorporated</w:t>
      </w:r>
      <w:r w:rsidR="00060D04" w:rsidRPr="00177CD0">
        <w:rPr>
          <w:rFonts w:ascii="Times New Roman" w:hAnsi="Times New Roman" w:cs="Times New Roman"/>
          <w:sz w:val="24"/>
          <w:szCs w:val="24"/>
        </w:rPr>
        <w:t xml:space="preserve"> into the database</w:t>
      </w:r>
      <w:r w:rsidR="008506B9" w:rsidRPr="00177CD0">
        <w:rPr>
          <w:rFonts w:ascii="Times New Roman" w:hAnsi="Times New Roman" w:cs="Times New Roman"/>
          <w:sz w:val="24"/>
          <w:szCs w:val="24"/>
        </w:rPr>
        <w:t xml:space="preserve">. </w:t>
      </w:r>
      <w:r w:rsidRPr="00177CD0">
        <w:rPr>
          <w:rFonts w:ascii="Times New Roman" w:hAnsi="Times New Roman" w:cs="Times New Roman"/>
          <w:sz w:val="24"/>
          <w:szCs w:val="24"/>
        </w:rPr>
        <w:t>This Excel database was then imported into the R Statistical Programming Environment</w:t>
      </w:r>
      <w:r w:rsidR="006775A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(R Development Core Team, 2023)</w:t>
      </w:r>
      <w:r w:rsidRPr="00177CD0">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177CD0">
        <w:rPr>
          <w:rFonts w:ascii="Times New Roman" w:hAnsi="Times New Roman" w:cs="Times New Roman"/>
          <w:sz w:val="24"/>
          <w:szCs w:val="24"/>
        </w:rPr>
        <w:t xml:space="preserve"> </w:t>
      </w:r>
      <w:r w:rsidR="003B08B4" w:rsidRPr="00177CD0">
        <w:rPr>
          <w:rFonts w:ascii="Times New Roman" w:hAnsi="Times New Roman" w:cs="Times New Roman"/>
          <w:sz w:val="24"/>
          <w:szCs w:val="24"/>
        </w:rPr>
        <w:t xml:space="preserve">using a </w:t>
      </w:r>
      <w:r w:rsidR="00091211" w:rsidRPr="00177CD0">
        <w:rPr>
          <w:rFonts w:ascii="Times New Roman" w:hAnsi="Times New Roman" w:cs="Times New Roman"/>
          <w:sz w:val="24"/>
          <w:szCs w:val="24"/>
        </w:rPr>
        <w:t xml:space="preserve">Shapiro-Wilk test with </w:t>
      </w:r>
      <w:r w:rsidR="008E2EE4" w:rsidRPr="00177CD0">
        <w:rPr>
          <w:rFonts w:ascii="Times New Roman" w:hAnsi="Times New Roman" w:cs="Times New Roman"/>
          <w:sz w:val="24"/>
          <w:szCs w:val="24"/>
        </w:rPr>
        <w:t xml:space="preserve">significance set at </w:t>
      </w:r>
      <w:r w:rsidR="008E2EE4" w:rsidRPr="00177CD0">
        <w:rPr>
          <w:rFonts w:ascii="Times New Roman" w:hAnsi="Times New Roman" w:cs="Times New Roman"/>
          <w:i/>
          <w:iCs/>
          <w:sz w:val="24"/>
          <w:szCs w:val="24"/>
        </w:rPr>
        <w:t>P</w:t>
      </w:r>
      <w:r w:rsidR="008E2EE4" w:rsidRPr="00177CD0">
        <w:rPr>
          <w:rFonts w:ascii="Times New Roman" w:hAnsi="Times New Roman" w:cs="Times New Roman"/>
          <w:sz w:val="24"/>
          <w:szCs w:val="24"/>
        </w:rPr>
        <w:t xml:space="preserve"> ≤0.05</w:t>
      </w:r>
      <w:r w:rsidRPr="00177CD0">
        <w:rPr>
          <w:rFonts w:ascii="Times New Roman" w:hAnsi="Times New Roman" w:cs="Times New Roman"/>
          <w:sz w:val="24"/>
          <w:szCs w:val="24"/>
        </w:rPr>
        <w:t>,</w:t>
      </w:r>
      <w:r w:rsidR="00CF3D74" w:rsidRPr="00177CD0">
        <w:rPr>
          <w:rFonts w:ascii="Times New Roman" w:hAnsi="Times New Roman" w:cs="Times New Roman"/>
          <w:sz w:val="24"/>
          <w:szCs w:val="24"/>
        </w:rPr>
        <w:t xml:space="preserve"> visual assessment of distribution and residuals</w:t>
      </w:r>
      <w:r w:rsidR="003B08B4" w:rsidRPr="00177CD0">
        <w:rPr>
          <w:rFonts w:ascii="Times New Roman" w:hAnsi="Times New Roman" w:cs="Times New Roman"/>
          <w:sz w:val="24"/>
          <w:szCs w:val="24"/>
        </w:rPr>
        <w:t xml:space="preserve">, </w:t>
      </w:r>
      <w:r w:rsidR="000D04C0" w:rsidRPr="00177CD0">
        <w:rPr>
          <w:rFonts w:ascii="Times New Roman" w:hAnsi="Times New Roman" w:cs="Times New Roman"/>
          <w:sz w:val="24"/>
          <w:szCs w:val="24"/>
        </w:rPr>
        <w:t>skewness</w:t>
      </w:r>
      <w:r w:rsidR="000C4272" w:rsidRPr="00177CD0">
        <w:rPr>
          <w:rFonts w:ascii="Times New Roman" w:hAnsi="Times New Roman" w:cs="Times New Roman"/>
          <w:sz w:val="24"/>
          <w:szCs w:val="24"/>
        </w:rPr>
        <w:t>, and comparison of the median and mean values.</w:t>
      </w:r>
      <w:r w:rsidR="00186F37" w:rsidRPr="00177CD0">
        <w:rPr>
          <w:rFonts w:ascii="Times New Roman" w:hAnsi="Times New Roman" w:cs="Times New Roman"/>
          <w:sz w:val="24"/>
          <w:szCs w:val="24"/>
        </w:rPr>
        <w:t xml:space="preserve"> Raw bulk tank somatic cell count (BTSCC) data was log</w:t>
      </w:r>
      <w:r w:rsidR="00186F37" w:rsidRPr="00177CD0">
        <w:rPr>
          <w:rFonts w:ascii="Times New Roman" w:hAnsi="Times New Roman" w:cs="Times New Roman"/>
          <w:sz w:val="24"/>
          <w:szCs w:val="24"/>
          <w:vertAlign w:val="subscript"/>
        </w:rPr>
        <w:t>10</w:t>
      </w:r>
      <w:r w:rsidR="00186F37" w:rsidRPr="00177CD0">
        <w:rPr>
          <w:rFonts w:ascii="Times New Roman" w:hAnsi="Times New Roman" w:cs="Times New Roman"/>
          <w:sz w:val="24"/>
          <w:szCs w:val="24"/>
        </w:rPr>
        <w:t xml:space="preserve"> transformed for analyses. </w:t>
      </w:r>
      <w:r w:rsidR="000C4272" w:rsidRPr="00177CD0">
        <w:rPr>
          <w:rFonts w:ascii="Times New Roman" w:hAnsi="Times New Roman" w:cs="Times New Roman"/>
          <w:sz w:val="24"/>
          <w:szCs w:val="24"/>
        </w:rPr>
        <w:t>D</w:t>
      </w:r>
      <w:r w:rsidRPr="00177CD0">
        <w:rPr>
          <w:rFonts w:ascii="Times New Roman" w:hAnsi="Times New Roman" w:cs="Times New Roman"/>
          <w:sz w:val="24"/>
          <w:szCs w:val="24"/>
        </w:rPr>
        <w:t xml:space="preserve">escriptive statistics </w:t>
      </w:r>
      <w:r w:rsidR="00780F76" w:rsidRPr="00177CD0">
        <w:rPr>
          <w:rFonts w:ascii="Times New Roman" w:hAnsi="Times New Roman" w:cs="Times New Roman"/>
          <w:sz w:val="24"/>
          <w:szCs w:val="24"/>
        </w:rPr>
        <w:t xml:space="preserve">were calculated to evaluate the distribution </w:t>
      </w:r>
      <w:r w:rsidR="003B1C2C" w:rsidRPr="00177CD0">
        <w:rPr>
          <w:rFonts w:ascii="Times New Roman" w:hAnsi="Times New Roman" w:cs="Times New Roman"/>
          <w:sz w:val="24"/>
          <w:szCs w:val="24"/>
        </w:rPr>
        <w:t>of data,</w:t>
      </w:r>
      <w:r w:rsidR="00780F76" w:rsidRPr="00177CD0">
        <w:rPr>
          <w:rFonts w:ascii="Times New Roman" w:hAnsi="Times New Roman" w:cs="Times New Roman"/>
          <w:sz w:val="24"/>
          <w:szCs w:val="24"/>
        </w:rPr>
        <w:t xml:space="preserve"> data integrity</w:t>
      </w:r>
      <w:r w:rsidR="009E391A" w:rsidRPr="00177CD0">
        <w:rPr>
          <w:rFonts w:ascii="Times New Roman" w:hAnsi="Times New Roman" w:cs="Times New Roman"/>
          <w:sz w:val="24"/>
          <w:szCs w:val="24"/>
        </w:rPr>
        <w:t>,</w:t>
      </w:r>
      <w:r w:rsidR="00780F76" w:rsidRPr="00177CD0">
        <w:rPr>
          <w:rFonts w:ascii="Times New Roman" w:hAnsi="Times New Roman" w:cs="Times New Roman"/>
          <w:sz w:val="24"/>
          <w:szCs w:val="24"/>
        </w:rPr>
        <w:t xml:space="preserve"> and to identify missing data</w:t>
      </w:r>
      <w:r w:rsidRPr="00177CD0">
        <w:rPr>
          <w:rFonts w:ascii="Times New Roman" w:hAnsi="Times New Roman" w:cs="Times New Roman"/>
          <w:sz w:val="24"/>
          <w:szCs w:val="24"/>
        </w:rPr>
        <w:t xml:space="preserve">. Descriptive statistics </w:t>
      </w:r>
      <w:r w:rsidR="008505E7" w:rsidRPr="00177CD0">
        <w:rPr>
          <w:rFonts w:ascii="Times New Roman" w:hAnsi="Times New Roman" w:cs="Times New Roman"/>
          <w:sz w:val="24"/>
          <w:szCs w:val="24"/>
        </w:rPr>
        <w:t xml:space="preserve">generated </w:t>
      </w:r>
      <w:r w:rsidRPr="00177CD0">
        <w:rPr>
          <w:rFonts w:ascii="Times New Roman" w:hAnsi="Times New Roman" w:cs="Times New Roman"/>
          <w:sz w:val="24"/>
          <w:szCs w:val="24"/>
        </w:rPr>
        <w:t>included description of general herd characteristics</w:t>
      </w:r>
      <w:r w:rsidR="00A17124" w:rsidRPr="00177CD0">
        <w:rPr>
          <w:rFonts w:ascii="Times New Roman" w:hAnsi="Times New Roman" w:cs="Times New Roman"/>
          <w:sz w:val="24"/>
          <w:szCs w:val="24"/>
        </w:rPr>
        <w:t xml:space="preserve"> and </w:t>
      </w:r>
      <w:r w:rsidRPr="00177CD0">
        <w:rPr>
          <w:rFonts w:ascii="Times New Roman" w:hAnsi="Times New Roman" w:cs="Times New Roman"/>
          <w:sz w:val="24"/>
          <w:szCs w:val="24"/>
        </w:rPr>
        <w:t>farm traits, lactating cow housing/facilities, lactating cow bedding</w:t>
      </w:r>
      <w:r w:rsidR="00C81761" w:rsidRPr="00177CD0">
        <w:rPr>
          <w:rFonts w:ascii="Times New Roman" w:hAnsi="Times New Roman" w:cs="Times New Roman"/>
          <w:sz w:val="24"/>
          <w:szCs w:val="24"/>
        </w:rPr>
        <w:t xml:space="preserve"> material</w:t>
      </w:r>
      <w:r w:rsidRPr="00177CD0">
        <w:rPr>
          <w:rFonts w:ascii="Times New Roman" w:hAnsi="Times New Roman" w:cs="Times New Roman"/>
          <w:sz w:val="24"/>
          <w:szCs w:val="24"/>
        </w:rPr>
        <w:t>/bedding management practices, milking hygiene procedures</w:t>
      </w:r>
      <w:r w:rsidR="00C4092D" w:rsidRPr="00177CD0">
        <w:rPr>
          <w:rFonts w:ascii="Times New Roman" w:hAnsi="Times New Roman" w:cs="Times New Roman"/>
          <w:sz w:val="24"/>
          <w:szCs w:val="24"/>
        </w:rPr>
        <w:t>, and</w:t>
      </w:r>
      <w:r w:rsidRPr="00177CD0">
        <w:rPr>
          <w:rFonts w:ascii="Times New Roman" w:hAnsi="Times New Roman" w:cs="Times New Roman"/>
          <w:sz w:val="24"/>
          <w:szCs w:val="24"/>
        </w:rPr>
        <w:t xml:space="preserve"> mastitis control practices for all 21 herds included in the study.</w:t>
      </w:r>
    </w:p>
    <w:p w14:paraId="1C9857B1" w14:textId="2F14474F" w:rsidR="0011401F" w:rsidRPr="00177CD0" w:rsidRDefault="003641C9"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i/>
          <w:iCs/>
          <w:sz w:val="24"/>
          <w:szCs w:val="24"/>
        </w:rPr>
        <w:t>Objective 1. Evaluation of relationships between housing system and measures of milk quality, udder health</w:t>
      </w:r>
      <w:r w:rsidR="0073047F" w:rsidRPr="00177CD0">
        <w:rPr>
          <w:rFonts w:ascii="Times New Roman" w:hAnsi="Times New Roman" w:cs="Times New Roman"/>
          <w:i/>
          <w:iCs/>
          <w:sz w:val="24"/>
          <w:szCs w:val="24"/>
        </w:rPr>
        <w:t>,</w:t>
      </w:r>
      <w:r w:rsidRPr="00177CD0">
        <w:rPr>
          <w:rFonts w:ascii="Times New Roman" w:hAnsi="Times New Roman" w:cs="Times New Roman"/>
          <w:i/>
          <w:iCs/>
          <w:sz w:val="24"/>
          <w:szCs w:val="24"/>
        </w:rPr>
        <w:t xml:space="preserve"> udder hygiene</w:t>
      </w:r>
      <w:r w:rsidR="0073047F" w:rsidRPr="00177CD0">
        <w:rPr>
          <w:rFonts w:ascii="Times New Roman" w:hAnsi="Times New Roman" w:cs="Times New Roman"/>
          <w:i/>
          <w:iCs/>
          <w:sz w:val="24"/>
          <w:szCs w:val="24"/>
        </w:rPr>
        <w:t xml:space="preserve"> and milk production</w:t>
      </w:r>
      <w:r w:rsidRPr="00177CD0">
        <w:rPr>
          <w:rFonts w:ascii="Times New Roman" w:hAnsi="Times New Roman" w:cs="Times New Roman"/>
          <w:i/>
          <w:iCs/>
          <w:sz w:val="24"/>
          <w:szCs w:val="24"/>
        </w:rPr>
        <w:t>.</w:t>
      </w:r>
      <w:r w:rsidRPr="00177CD0">
        <w:rPr>
          <w:rFonts w:ascii="Times New Roman" w:hAnsi="Times New Roman" w:cs="Times New Roman"/>
          <w:sz w:val="24"/>
          <w:szCs w:val="24"/>
        </w:rPr>
        <w:t xml:space="preserve"> </w:t>
      </w:r>
      <w:r w:rsidR="0011401F" w:rsidRPr="00177CD0">
        <w:rPr>
          <w:rFonts w:ascii="Times New Roman" w:hAnsi="Times New Roman" w:cs="Times New Roman"/>
          <w:sz w:val="24"/>
          <w:szCs w:val="24"/>
        </w:rPr>
        <w:t>As most measures of aerobic culture data were not normally distributed even after log transformation, a Kruskal-</w:t>
      </w:r>
      <w:proofErr w:type="gramStart"/>
      <w:r w:rsidR="0011401F" w:rsidRPr="00177CD0">
        <w:rPr>
          <w:rFonts w:ascii="Times New Roman" w:hAnsi="Times New Roman" w:cs="Times New Roman"/>
          <w:sz w:val="24"/>
          <w:szCs w:val="24"/>
        </w:rPr>
        <w:t>Wallis</w:t>
      </w:r>
      <w:proofErr w:type="gramEnd"/>
      <w:r w:rsidR="0011401F" w:rsidRPr="00177CD0">
        <w:rPr>
          <w:rFonts w:ascii="Times New Roman" w:hAnsi="Times New Roman" w:cs="Times New Roman"/>
          <w:sz w:val="24"/>
          <w:szCs w:val="24"/>
        </w:rPr>
        <w:t xml:space="preserve"> test was used </w:t>
      </w:r>
      <w:r w:rsidR="0011401F" w:rsidRPr="00177CD0">
        <w:rPr>
          <w:rFonts w:ascii="Times New Roman" w:hAnsi="Times New Roman" w:cs="Times New Roman"/>
          <w:sz w:val="24"/>
          <w:szCs w:val="24"/>
        </w:rPr>
        <w:lastRenderedPageBreak/>
        <w:t xml:space="preserve">to compare </w:t>
      </w:r>
      <w:proofErr w:type="spellStart"/>
      <w:r w:rsidR="00367BB8" w:rsidRPr="003C6026">
        <w:rPr>
          <w:rFonts w:ascii="Times New Roman" w:hAnsi="Times New Roman" w:cs="Times New Roman"/>
          <w:sz w:val="24"/>
          <w:szCs w:val="24"/>
          <w:highlight w:val="yellow"/>
          <w:rPrChange w:id="78" w:author="Caitlin Jeffrey" w:date="2024-03-15T17:14:00Z">
            <w:rPr>
              <w:rFonts w:ascii="Times New Roman" w:hAnsi="Times New Roman" w:cs="Times New Roman"/>
              <w:sz w:val="24"/>
              <w:szCs w:val="24"/>
            </w:rPr>
          </w:rPrChange>
        </w:rPr>
        <w:t>cfu</w:t>
      </w:r>
      <w:proofErr w:type="spellEnd"/>
      <w:r w:rsidR="0011401F" w:rsidRPr="003C6026">
        <w:rPr>
          <w:rFonts w:ascii="Times New Roman" w:hAnsi="Times New Roman" w:cs="Times New Roman"/>
          <w:sz w:val="24"/>
          <w:szCs w:val="24"/>
          <w:highlight w:val="yellow"/>
          <w:rPrChange w:id="79" w:author="Caitlin Jeffrey" w:date="2024-03-15T17:14:00Z">
            <w:rPr>
              <w:rFonts w:ascii="Times New Roman" w:hAnsi="Times New Roman" w:cs="Times New Roman"/>
              <w:sz w:val="24"/>
              <w:szCs w:val="24"/>
            </w:rPr>
          </w:rPrChange>
        </w:rPr>
        <w:t xml:space="preserve"> counts</w:t>
      </w:r>
      <w:ins w:id="80" w:author="Caitlin Jeffrey" w:date="2024-03-15T13:02:00Z">
        <w:r w:rsidR="00E73750" w:rsidRPr="003C6026">
          <w:rPr>
            <w:rFonts w:ascii="Times New Roman" w:hAnsi="Times New Roman" w:cs="Times New Roman"/>
            <w:sz w:val="24"/>
            <w:szCs w:val="24"/>
            <w:highlight w:val="yellow"/>
            <w:rPrChange w:id="81" w:author="Caitlin Jeffrey" w:date="2024-03-15T17:14:00Z">
              <w:rPr>
                <w:rFonts w:ascii="Times New Roman" w:hAnsi="Times New Roman" w:cs="Times New Roman"/>
                <w:sz w:val="24"/>
                <w:szCs w:val="24"/>
              </w:rPr>
            </w:rPrChange>
          </w:rPr>
          <w:t xml:space="preserve"> of </w:t>
        </w:r>
      </w:ins>
      <w:ins w:id="82" w:author="Caitlin Jeffrey" w:date="2024-03-15T13:03:00Z">
        <w:r w:rsidR="004F4323" w:rsidRPr="003C6026">
          <w:rPr>
            <w:rFonts w:ascii="Times New Roman" w:hAnsi="Times New Roman" w:cs="Times New Roman"/>
            <w:sz w:val="24"/>
            <w:szCs w:val="24"/>
            <w:highlight w:val="yellow"/>
            <w:rPrChange w:id="83" w:author="Caitlin Jeffrey" w:date="2024-03-15T17:14:00Z">
              <w:rPr>
                <w:rFonts w:ascii="Times New Roman" w:hAnsi="Times New Roman" w:cs="Times New Roman"/>
                <w:sz w:val="24"/>
                <w:szCs w:val="24"/>
              </w:rPr>
            </w:rPrChange>
          </w:rPr>
          <w:t>bacteria</w:t>
        </w:r>
      </w:ins>
      <w:ins w:id="84" w:author="Caitlin Jeffrey" w:date="2024-03-15T13:02:00Z">
        <w:r w:rsidR="00E73750" w:rsidRPr="003C6026">
          <w:rPr>
            <w:rFonts w:ascii="Times New Roman" w:hAnsi="Times New Roman" w:cs="Times New Roman"/>
            <w:sz w:val="24"/>
            <w:szCs w:val="24"/>
            <w:highlight w:val="yellow"/>
            <w:rPrChange w:id="85" w:author="Caitlin Jeffrey" w:date="2024-03-15T17:14:00Z">
              <w:rPr>
                <w:rFonts w:ascii="Times New Roman" w:hAnsi="Times New Roman" w:cs="Times New Roman"/>
                <w:sz w:val="24"/>
                <w:szCs w:val="24"/>
              </w:rPr>
            </w:rPrChange>
          </w:rPr>
          <w:t xml:space="preserve"> from bulk tank milk</w:t>
        </w:r>
      </w:ins>
      <w:r w:rsidR="0011401F" w:rsidRPr="00177CD0">
        <w:rPr>
          <w:rFonts w:ascii="Times New Roman" w:hAnsi="Times New Roman" w:cs="Times New Roman"/>
          <w:sz w:val="24"/>
          <w:szCs w:val="24"/>
        </w:rPr>
        <w:t xml:space="preserve"> between the three facility types. Statistical significance w</w:t>
      </w:r>
      <w:r w:rsidR="00D64DF7" w:rsidRPr="00177CD0">
        <w:rPr>
          <w:rFonts w:ascii="Times New Roman" w:hAnsi="Times New Roman" w:cs="Times New Roman"/>
          <w:sz w:val="24"/>
          <w:szCs w:val="24"/>
        </w:rPr>
        <w:t>as</w:t>
      </w:r>
      <w:r w:rsidR="0011401F" w:rsidRPr="00177CD0">
        <w:rPr>
          <w:rFonts w:ascii="Times New Roman" w:hAnsi="Times New Roman" w:cs="Times New Roman"/>
          <w:sz w:val="24"/>
          <w:szCs w:val="24"/>
        </w:rPr>
        <w:t xml:space="preserve"> declared at </w:t>
      </w:r>
      <w:r w:rsidR="000E70C8" w:rsidRPr="00177CD0">
        <w:rPr>
          <w:rFonts w:ascii="Times New Roman" w:hAnsi="Times New Roman" w:cs="Times New Roman"/>
          <w:i/>
          <w:iCs/>
          <w:sz w:val="24"/>
          <w:szCs w:val="24"/>
        </w:rPr>
        <w:t>P</w:t>
      </w:r>
      <w:r w:rsidR="0011401F" w:rsidRPr="00177CD0">
        <w:rPr>
          <w:rFonts w:ascii="Times New Roman" w:hAnsi="Times New Roman" w:cs="Times New Roman"/>
          <w:sz w:val="24"/>
          <w:szCs w:val="24"/>
        </w:rPr>
        <w:t xml:space="preserve"> ≤0.05.</w:t>
      </w:r>
    </w:p>
    <w:p w14:paraId="0E9ADA34" w14:textId="03935B5A" w:rsidR="006238BB" w:rsidRPr="00177CD0" w:rsidRDefault="00515F52" w:rsidP="003449D7">
      <w:pPr>
        <w:spacing w:after="0" w:line="480" w:lineRule="auto"/>
        <w:ind w:firstLine="720"/>
        <w:rPr>
          <w:rFonts w:ascii="Times New Roman" w:hAnsi="Times New Roman" w:cs="Times New Roman"/>
          <w:sz w:val="24"/>
          <w:szCs w:val="24"/>
        </w:rPr>
      </w:pPr>
      <w:r w:rsidRPr="00177CD0">
        <w:rPr>
          <w:rFonts w:ascii="Times New Roman" w:eastAsia="Times New Roman" w:hAnsi="Times New Roman" w:cs="Times New Roman"/>
          <w:color w:val="000000"/>
          <w:sz w:val="24"/>
          <w:szCs w:val="24"/>
        </w:rPr>
        <w:t>Independent</w:t>
      </w:r>
      <w:r w:rsidR="005A0DE1" w:rsidRPr="00177CD0">
        <w:rPr>
          <w:rFonts w:ascii="Times New Roman" w:eastAsia="Times New Roman" w:hAnsi="Times New Roman" w:cs="Times New Roman"/>
          <w:color w:val="000000"/>
          <w:sz w:val="24"/>
          <w:szCs w:val="24"/>
        </w:rPr>
        <w:t xml:space="preserve"> </w:t>
      </w:r>
      <w:r w:rsidR="00F41267" w:rsidRPr="00177CD0">
        <w:rPr>
          <w:rFonts w:ascii="Times New Roman" w:eastAsia="Times New Roman" w:hAnsi="Times New Roman" w:cs="Times New Roman"/>
          <w:color w:val="000000"/>
          <w:sz w:val="24"/>
          <w:szCs w:val="24"/>
        </w:rPr>
        <w:t>farm</w:t>
      </w:r>
      <w:r w:rsidR="005A0DE1" w:rsidRPr="00177CD0">
        <w:rPr>
          <w:rFonts w:ascii="Times New Roman" w:eastAsia="Times New Roman" w:hAnsi="Times New Roman" w:cs="Times New Roman"/>
          <w:color w:val="000000"/>
          <w:sz w:val="24"/>
          <w:szCs w:val="24"/>
        </w:rPr>
        <w:t>-level</w:t>
      </w:r>
      <w:r w:rsidRPr="00177CD0">
        <w:rPr>
          <w:rFonts w:ascii="Times New Roman" w:eastAsia="Times New Roman" w:hAnsi="Times New Roman" w:cs="Times New Roman"/>
          <w:color w:val="000000"/>
          <w:sz w:val="24"/>
          <w:szCs w:val="24"/>
        </w:rPr>
        <w:t xml:space="preserve"> p</w:t>
      </w:r>
      <w:r w:rsidR="0000738D" w:rsidRPr="00177CD0">
        <w:rPr>
          <w:rFonts w:ascii="Times New Roman" w:eastAsia="Times New Roman" w:hAnsi="Times New Roman" w:cs="Times New Roman"/>
          <w:color w:val="000000"/>
          <w:sz w:val="24"/>
          <w:szCs w:val="24"/>
        </w:rPr>
        <w:t xml:space="preserve">redictors </w:t>
      </w:r>
      <w:r w:rsidR="005A0DE1" w:rsidRPr="00177CD0">
        <w:rPr>
          <w:rFonts w:ascii="Times New Roman" w:eastAsia="Times New Roman" w:hAnsi="Times New Roman" w:cs="Times New Roman"/>
          <w:color w:val="000000"/>
          <w:sz w:val="24"/>
          <w:szCs w:val="24"/>
        </w:rPr>
        <w:t xml:space="preserve">from the </w:t>
      </w:r>
      <w:r w:rsidR="009762F0" w:rsidRPr="00177CD0">
        <w:rPr>
          <w:rFonts w:ascii="Times New Roman" w:eastAsia="Times New Roman" w:hAnsi="Times New Roman" w:cs="Times New Roman"/>
          <w:color w:val="000000"/>
          <w:sz w:val="24"/>
          <w:szCs w:val="24"/>
        </w:rPr>
        <w:t xml:space="preserve">herd-management questionnaire </w:t>
      </w:r>
      <w:r w:rsidR="0000738D" w:rsidRPr="00177CD0">
        <w:rPr>
          <w:rFonts w:ascii="Times New Roman" w:eastAsia="Times New Roman" w:hAnsi="Times New Roman" w:cs="Times New Roman"/>
          <w:color w:val="000000"/>
          <w:sz w:val="24"/>
          <w:szCs w:val="24"/>
        </w:rPr>
        <w:t>offered to</w:t>
      </w:r>
      <w:r w:rsidR="00230D3A" w:rsidRPr="00177CD0">
        <w:rPr>
          <w:rFonts w:ascii="Times New Roman" w:eastAsia="Times New Roman" w:hAnsi="Times New Roman" w:cs="Times New Roman"/>
          <w:color w:val="000000"/>
          <w:sz w:val="24"/>
          <w:szCs w:val="24"/>
        </w:rPr>
        <w:t xml:space="preserve"> the</w:t>
      </w:r>
      <w:r w:rsidR="0000738D" w:rsidRPr="00177CD0">
        <w:rPr>
          <w:rFonts w:ascii="Times New Roman" w:eastAsia="Times New Roman" w:hAnsi="Times New Roman" w:cs="Times New Roman"/>
          <w:color w:val="000000"/>
          <w:sz w:val="24"/>
          <w:szCs w:val="24"/>
        </w:rPr>
        <w:t xml:space="preserve"> multivariable models </w:t>
      </w:r>
      <w:r w:rsidR="00230D3A" w:rsidRPr="00177CD0">
        <w:rPr>
          <w:rFonts w:ascii="Times New Roman" w:eastAsia="Times New Roman" w:hAnsi="Times New Roman" w:cs="Times New Roman"/>
          <w:color w:val="000000"/>
          <w:sz w:val="24"/>
          <w:szCs w:val="24"/>
        </w:rPr>
        <w:t xml:space="preserve">are described in Table 1. </w:t>
      </w:r>
      <w:r w:rsidR="006238BB" w:rsidRPr="00177CD0">
        <w:rPr>
          <w:rFonts w:ascii="Times New Roman" w:hAnsi="Times New Roman" w:cs="Times New Roman"/>
          <w:sz w:val="24"/>
          <w:szCs w:val="24"/>
        </w:rPr>
        <w:t xml:space="preserve">Continuous variables underwent correlation analysis to identify </w:t>
      </w:r>
      <w:r w:rsidR="0062683C" w:rsidRPr="00177CD0">
        <w:rPr>
          <w:rFonts w:ascii="Times New Roman" w:hAnsi="Times New Roman" w:cs="Times New Roman"/>
          <w:sz w:val="24"/>
          <w:szCs w:val="24"/>
        </w:rPr>
        <w:t xml:space="preserve">predictor </w:t>
      </w:r>
      <w:r w:rsidR="006238BB" w:rsidRPr="00177CD0">
        <w:rPr>
          <w:rFonts w:ascii="Times New Roman" w:hAnsi="Times New Roman" w:cs="Times New Roman"/>
          <w:sz w:val="24"/>
          <w:szCs w:val="24"/>
        </w:rPr>
        <w:t xml:space="preserve">variables that were highly </w:t>
      </w:r>
      <w:r w:rsidR="003641C9" w:rsidRPr="00177CD0">
        <w:rPr>
          <w:rFonts w:ascii="Times New Roman" w:hAnsi="Times New Roman" w:cs="Times New Roman"/>
          <w:sz w:val="24"/>
          <w:szCs w:val="24"/>
        </w:rPr>
        <w:t xml:space="preserve">correlated </w:t>
      </w:r>
      <w:r w:rsidR="006238BB" w:rsidRPr="00177CD0">
        <w:rPr>
          <w:rFonts w:ascii="Times New Roman" w:hAnsi="Times New Roman" w:cs="Times New Roman"/>
          <w:sz w:val="24"/>
          <w:szCs w:val="24"/>
        </w:rPr>
        <w:t>(</w:t>
      </w:r>
      <w:r w:rsidR="006238F7" w:rsidRPr="00177CD0">
        <w:rPr>
          <w:rFonts w:ascii="Times New Roman" w:hAnsi="Times New Roman" w:cs="Times New Roman"/>
          <w:sz w:val="24"/>
          <w:szCs w:val="24"/>
        </w:rPr>
        <w:t>correlation coefficient</w:t>
      </w:r>
      <w:r w:rsidR="00E736FF" w:rsidRPr="00177CD0">
        <w:rPr>
          <w:rFonts w:ascii="Times New Roman" w:hAnsi="Times New Roman" w:cs="Times New Roman"/>
          <w:sz w:val="24"/>
          <w:szCs w:val="24"/>
        </w:rPr>
        <w:t xml:space="preserve"> </w:t>
      </w:r>
      <w:r w:rsidR="006238BB" w:rsidRPr="00177CD0">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An ANOVA was used to check for correlation between numeric continuous variables and categorical variables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When a categorical variable had m</w:t>
      </w:r>
      <w:r w:rsidR="00444476" w:rsidRPr="00177CD0">
        <w:rPr>
          <w:rFonts w:ascii="Times New Roman" w:hAnsi="Times New Roman" w:cs="Times New Roman"/>
          <w:sz w:val="24"/>
          <w:szCs w:val="24"/>
        </w:rPr>
        <w:t>ultiple</w:t>
      </w:r>
      <w:r w:rsidR="006238BB" w:rsidRPr="00177CD0">
        <w:rPr>
          <w:rFonts w:ascii="Times New Roman" w:hAnsi="Times New Roman" w:cs="Times New Roman"/>
          <w:sz w:val="24"/>
          <w:szCs w:val="24"/>
        </w:rPr>
        <w:t xml:space="preserve">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with a small number of observations in each,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were combined when biologically reasonable </w:t>
      </w:r>
      <w:r w:rsidR="00706DA1" w:rsidRPr="00177CD0">
        <w:rPr>
          <w:rFonts w:ascii="Times New Roman" w:hAnsi="Times New Roman" w:cs="Times New Roman"/>
          <w:sz w:val="24"/>
          <w:szCs w:val="24"/>
        </w:rPr>
        <w:t>to</w:t>
      </w:r>
      <w:r w:rsidR="006238BB" w:rsidRPr="00177CD0">
        <w:rPr>
          <w:rFonts w:ascii="Times New Roman" w:hAnsi="Times New Roman" w:cs="Times New Roman"/>
          <w:sz w:val="24"/>
          <w:szCs w:val="24"/>
        </w:rPr>
        <w:t xml:space="preserve"> have all categories of predictor variables contain at least </w:t>
      </w:r>
      <w:r w:rsidR="00706DA1" w:rsidRPr="00177CD0">
        <w:rPr>
          <w:rFonts w:ascii="Times New Roman" w:hAnsi="Times New Roman" w:cs="Times New Roman"/>
          <w:sz w:val="24"/>
          <w:szCs w:val="24"/>
        </w:rPr>
        <w:t>five</w:t>
      </w:r>
      <w:r w:rsidR="006238BB" w:rsidRPr="00177CD0">
        <w:rPr>
          <w:rFonts w:ascii="Times New Roman" w:hAnsi="Times New Roman" w:cs="Times New Roman"/>
          <w:sz w:val="24"/>
          <w:szCs w:val="24"/>
        </w:rPr>
        <w:t xml:space="preserve"> observations. If any predictor had only </w:t>
      </w:r>
      <w:r w:rsidR="00706DA1"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observation in a group and there was no way to combine groups in a logical way, it was </w:t>
      </w:r>
      <w:r w:rsidR="00FF2D96" w:rsidRPr="00177CD0">
        <w:rPr>
          <w:rFonts w:ascii="Times New Roman" w:hAnsi="Times New Roman" w:cs="Times New Roman"/>
          <w:sz w:val="24"/>
          <w:szCs w:val="24"/>
        </w:rPr>
        <w:t>ex</w:t>
      </w:r>
      <w:r w:rsidR="006238BB" w:rsidRPr="00177CD0">
        <w:rPr>
          <w:rFonts w:ascii="Times New Roman" w:hAnsi="Times New Roman" w:cs="Times New Roman"/>
          <w:sz w:val="24"/>
          <w:szCs w:val="24"/>
        </w:rPr>
        <w:t>cluded from further analysis (but listed in descriptive statistic tables</w:t>
      </w:r>
      <w:r w:rsidR="008E782B" w:rsidRPr="00177CD0">
        <w:rPr>
          <w:rFonts w:ascii="Times New Roman" w:hAnsi="Times New Roman" w:cs="Times New Roman"/>
          <w:sz w:val="24"/>
          <w:szCs w:val="24"/>
        </w:rPr>
        <w:t xml:space="preserve">, Supplemental </w:t>
      </w:r>
      <w:r w:rsidR="002951A1">
        <w:rPr>
          <w:rFonts w:ascii="Times New Roman" w:hAnsi="Times New Roman" w:cs="Times New Roman"/>
          <w:sz w:val="24"/>
          <w:szCs w:val="24"/>
        </w:rPr>
        <w:t>Tables S1-S</w:t>
      </w:r>
      <w:r w:rsidR="009A1836">
        <w:rPr>
          <w:rFonts w:ascii="Times New Roman" w:hAnsi="Times New Roman" w:cs="Times New Roman"/>
          <w:sz w:val="24"/>
          <w:szCs w:val="24"/>
        </w:rPr>
        <w:t>4</w:t>
      </w:r>
      <w:r w:rsidR="006238BB" w:rsidRPr="00177CD0">
        <w:rPr>
          <w:rFonts w:ascii="Times New Roman" w:hAnsi="Times New Roman" w:cs="Times New Roman"/>
          <w:sz w:val="24"/>
          <w:szCs w:val="24"/>
        </w:rPr>
        <w:t>).</w:t>
      </w:r>
    </w:p>
    <w:p w14:paraId="2D0988C3" w14:textId="30F59DC4" w:rsidR="0073047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177CD0">
        <w:rPr>
          <w:rFonts w:ascii="Times New Roman" w:hAnsi="Times New Roman" w:cs="Times New Roman"/>
          <w:sz w:val="24"/>
          <w:szCs w:val="24"/>
        </w:rPr>
        <w:t>six udder</w:t>
      </w:r>
      <w:proofErr w:type="gramEnd"/>
      <w:r w:rsidRPr="00177CD0">
        <w:rPr>
          <w:rFonts w:ascii="Times New Roman" w:hAnsi="Times New Roman" w:cs="Times New Roman"/>
          <w:sz w:val="24"/>
          <w:szCs w:val="24"/>
        </w:rPr>
        <w:t xml:space="preserve"> healt</w:t>
      </w:r>
      <w:r w:rsidR="00F61CBE" w:rsidRPr="00177CD0">
        <w:rPr>
          <w:rFonts w:ascii="Times New Roman" w:hAnsi="Times New Roman" w:cs="Times New Roman"/>
          <w:sz w:val="24"/>
          <w:szCs w:val="24"/>
        </w:rPr>
        <w:t>h</w:t>
      </w:r>
      <w:r w:rsidRPr="00177CD0">
        <w:rPr>
          <w:rFonts w:ascii="Times New Roman" w:hAnsi="Times New Roman" w:cs="Times New Roman"/>
          <w:sz w:val="24"/>
          <w:szCs w:val="24"/>
        </w:rPr>
        <w:t xml:space="preserve"> and production</w:t>
      </w:r>
      <w:r w:rsidR="008031B4" w:rsidRPr="00177CD0">
        <w:rPr>
          <w:rFonts w:ascii="Times New Roman" w:hAnsi="Times New Roman" w:cs="Times New Roman"/>
          <w:sz w:val="24"/>
          <w:szCs w:val="24"/>
        </w:rPr>
        <w:t xml:space="preserve"> outcomes</w:t>
      </w:r>
      <w:r w:rsidR="00F61CB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(BTSCC, avg. </w:t>
      </w:r>
      <w:r w:rsidR="00CB3A93" w:rsidRPr="00177CD0">
        <w:rPr>
          <w:rFonts w:ascii="Times New Roman" w:hAnsi="Times New Roman" w:cs="Times New Roman"/>
          <w:sz w:val="24"/>
          <w:szCs w:val="24"/>
        </w:rPr>
        <w:t>SCS</w:t>
      </w:r>
      <w:r w:rsidR="005A1E16"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proofErr w:type="spellStart"/>
      <w:r w:rsidR="009B3369" w:rsidRPr="00177CD0">
        <w:rPr>
          <w:rFonts w:ascii="Times New Roman" w:hAnsi="Times New Roman" w:cs="Times New Roman"/>
          <w:sz w:val="24"/>
          <w:szCs w:val="24"/>
        </w:rPr>
        <w:t>newSC</w:t>
      </w:r>
      <w:r w:rsidR="00CB3A93" w:rsidRPr="00177CD0">
        <w:rPr>
          <w:rFonts w:ascii="Times New Roman" w:hAnsi="Times New Roman" w:cs="Times New Roman"/>
          <w:sz w:val="24"/>
          <w:szCs w:val="24"/>
        </w:rPr>
        <w:t>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chronSCS</w:t>
      </w:r>
      <w:proofErr w:type="spellEnd"/>
      <w:r w:rsidR="00F61CBE" w:rsidRPr="00177CD0">
        <w:rPr>
          <w:rFonts w:ascii="Times New Roman" w:hAnsi="Times New Roman" w:cs="Times New Roman"/>
          <w:sz w:val="24"/>
          <w:szCs w:val="24"/>
        </w:rPr>
        <w:t>, STD 150-day</w:t>
      </w:r>
      <w:r w:rsidR="004C16CA" w:rsidRPr="00177CD0">
        <w:rPr>
          <w:rFonts w:ascii="Times New Roman" w:hAnsi="Times New Roman" w:cs="Times New Roman"/>
          <w:sz w:val="24"/>
          <w:szCs w:val="24"/>
        </w:rPr>
        <w:t xml:space="preserve"> milk</w:t>
      </w:r>
      <w:r w:rsidRPr="00177CD0">
        <w:rPr>
          <w:rFonts w:ascii="Times New Roman" w:hAnsi="Times New Roman" w:cs="Times New Roman"/>
          <w:sz w:val="24"/>
          <w:szCs w:val="24"/>
        </w:rPr>
        <w:t>) and two hygiene outcomes (mean hygiene score</w:t>
      </w:r>
      <w:r w:rsidR="00EF04D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proportion of dirty udders) </w:t>
      </w:r>
      <w:r w:rsidR="00C41832" w:rsidRPr="00177CD0">
        <w:rPr>
          <w:rFonts w:ascii="Times New Roman" w:hAnsi="Times New Roman" w:cs="Times New Roman"/>
          <w:sz w:val="24"/>
          <w:szCs w:val="24"/>
        </w:rPr>
        <w:t xml:space="preserve">for each farm </w:t>
      </w:r>
      <w:r w:rsidRPr="00177CD0">
        <w:rPr>
          <w:rFonts w:ascii="Times New Roman" w:hAnsi="Times New Roman" w:cs="Times New Roman"/>
          <w:sz w:val="24"/>
          <w:szCs w:val="24"/>
        </w:rPr>
        <w:t xml:space="preserve">and the previously-described herd-level independent variables. </w:t>
      </w:r>
      <w:r w:rsidR="008E5EC6" w:rsidRPr="00177CD0">
        <w:rPr>
          <w:rFonts w:ascii="Times New Roman" w:hAnsi="Times New Roman" w:cs="Times New Roman"/>
          <w:sz w:val="24"/>
          <w:szCs w:val="24"/>
        </w:rPr>
        <w:t xml:space="preserve">The two udder hygiene metrics (proportion dirty udders and average udder hygiene score) were used as both predictor variables (in models for other outcome variables) and outcome variables in models of their own. </w:t>
      </w:r>
      <w:r w:rsidRPr="00177CD0">
        <w:rPr>
          <w:rFonts w:ascii="Times New Roman" w:hAnsi="Times New Roman" w:cs="Times New Roman"/>
          <w:sz w:val="24"/>
          <w:szCs w:val="24"/>
        </w:rPr>
        <w:t xml:space="preserve">Any explanatory variable that was unconditionally associated with 1 or more of the outcomes of interest at </w:t>
      </w:r>
      <w:r w:rsidR="00FB2229" w:rsidRPr="00177CD0">
        <w:rPr>
          <w:rFonts w:ascii="Times New Roman" w:hAnsi="Times New Roman" w:cs="Times New Roman"/>
          <w:i/>
          <w:iCs/>
          <w:sz w:val="24"/>
          <w:szCs w:val="24"/>
        </w:rPr>
        <w:t xml:space="preserve">P </w:t>
      </w:r>
      <w:r w:rsidRPr="00177CD0">
        <w:rPr>
          <w:rFonts w:ascii="Times New Roman" w:hAnsi="Times New Roman" w:cs="Times New Roman"/>
          <w:sz w:val="24"/>
          <w:szCs w:val="24"/>
        </w:rPr>
        <w:t>&lt;0.20 was then offered into a multivariable model investigating the relationship between the udder health</w:t>
      </w:r>
      <w:r w:rsidR="00F460EF" w:rsidRPr="00177CD0">
        <w:rPr>
          <w:rFonts w:ascii="Times New Roman" w:hAnsi="Times New Roman" w:cs="Times New Roman"/>
          <w:sz w:val="24"/>
          <w:szCs w:val="24"/>
        </w:rPr>
        <w:t xml:space="preserve"> and production</w:t>
      </w:r>
      <w:r w:rsidRPr="00177CD0">
        <w:rPr>
          <w:rFonts w:ascii="Times New Roman" w:hAnsi="Times New Roman" w:cs="Times New Roman"/>
          <w:sz w:val="24"/>
          <w:szCs w:val="24"/>
        </w:rPr>
        <w:t xml:space="preserve"> or hygiene outcome and the herd-level predictor variables.</w:t>
      </w:r>
      <w:r w:rsidR="000D737C" w:rsidRPr="00177CD0">
        <w:rPr>
          <w:rFonts w:ascii="Times New Roman" w:hAnsi="Times New Roman" w:cs="Times New Roman"/>
          <w:sz w:val="24"/>
          <w:szCs w:val="24"/>
        </w:rPr>
        <w:t xml:space="preserve"> </w:t>
      </w:r>
      <w:r w:rsidR="00DB01A2" w:rsidRPr="00177CD0">
        <w:rPr>
          <w:rFonts w:ascii="Times New Roman" w:hAnsi="Times New Roman" w:cs="Times New Roman"/>
          <w:sz w:val="24"/>
          <w:szCs w:val="24"/>
        </w:rPr>
        <w:t>If any predictor</w:t>
      </w:r>
      <w:r w:rsidR="006655EC" w:rsidRPr="00177CD0">
        <w:rPr>
          <w:rFonts w:ascii="Times New Roman" w:hAnsi="Times New Roman" w:cs="Times New Roman"/>
          <w:sz w:val="24"/>
          <w:szCs w:val="24"/>
        </w:rPr>
        <w:t xml:space="preserve"> variables </w:t>
      </w:r>
      <w:r w:rsidR="006655EC" w:rsidRPr="00177CD0">
        <w:rPr>
          <w:rFonts w:ascii="Times New Roman" w:hAnsi="Times New Roman" w:cs="Times New Roman"/>
          <w:sz w:val="24"/>
          <w:szCs w:val="24"/>
        </w:rPr>
        <w:lastRenderedPageBreak/>
        <w:t>were</w:t>
      </w:r>
      <w:r w:rsidR="007B3C31" w:rsidRPr="00177CD0">
        <w:rPr>
          <w:rFonts w:ascii="Times New Roman" w:hAnsi="Times New Roman" w:cs="Times New Roman"/>
          <w:sz w:val="24"/>
          <w:szCs w:val="24"/>
        </w:rPr>
        <w:t xml:space="preserve"> found to be</w:t>
      </w:r>
      <w:r w:rsidR="006655EC" w:rsidRPr="00177CD0">
        <w:rPr>
          <w:rFonts w:ascii="Times New Roman" w:hAnsi="Times New Roman" w:cs="Times New Roman"/>
          <w:sz w:val="24"/>
          <w:szCs w:val="24"/>
        </w:rPr>
        <w:t xml:space="preserve"> correlated with each other</w:t>
      </w:r>
      <w:r w:rsidR="00A5453D" w:rsidRPr="00177CD0">
        <w:rPr>
          <w:rFonts w:ascii="Times New Roman" w:hAnsi="Times New Roman" w:cs="Times New Roman"/>
          <w:sz w:val="24"/>
          <w:szCs w:val="24"/>
        </w:rPr>
        <w:t xml:space="preserve"> </w:t>
      </w:r>
      <w:r w:rsidR="008B3614" w:rsidRPr="00177CD0">
        <w:rPr>
          <w:rFonts w:ascii="Times New Roman" w:hAnsi="Times New Roman" w:cs="Times New Roman"/>
          <w:sz w:val="24"/>
          <w:szCs w:val="24"/>
        </w:rPr>
        <w:t>at</w:t>
      </w:r>
      <w:r w:rsidR="00A5453D" w:rsidRPr="00177CD0">
        <w:rPr>
          <w:rFonts w:ascii="Times New Roman" w:hAnsi="Times New Roman" w:cs="Times New Roman"/>
          <w:sz w:val="24"/>
          <w:szCs w:val="24"/>
        </w:rPr>
        <w:t xml:space="preserve"> the </w:t>
      </w:r>
      <w:r w:rsidR="00F7699A" w:rsidRPr="00177CD0">
        <w:rPr>
          <w:rFonts w:ascii="Times New Roman" w:hAnsi="Times New Roman" w:cs="Times New Roman"/>
          <w:sz w:val="24"/>
          <w:szCs w:val="24"/>
        </w:rPr>
        <w:t>previously described</w:t>
      </w:r>
      <w:r w:rsidR="00A5453D" w:rsidRPr="00177CD0">
        <w:rPr>
          <w:rFonts w:ascii="Times New Roman" w:hAnsi="Times New Roman" w:cs="Times New Roman"/>
          <w:sz w:val="24"/>
          <w:szCs w:val="24"/>
        </w:rPr>
        <w:t xml:space="preserve"> </w:t>
      </w:r>
      <w:r w:rsidR="00F7699A" w:rsidRPr="00177CD0">
        <w:rPr>
          <w:rFonts w:ascii="Times New Roman" w:hAnsi="Times New Roman" w:cs="Times New Roman"/>
          <w:sz w:val="24"/>
          <w:szCs w:val="24"/>
        </w:rPr>
        <w:t xml:space="preserve">cut-offs, </w:t>
      </w:r>
      <w:r w:rsidR="006655EC" w:rsidRPr="00177CD0">
        <w:rPr>
          <w:rFonts w:ascii="Times New Roman" w:hAnsi="Times New Roman" w:cs="Times New Roman"/>
          <w:sz w:val="24"/>
          <w:szCs w:val="24"/>
        </w:rPr>
        <w:t>the one</w:t>
      </w:r>
      <w:r w:rsidR="00DB01A2" w:rsidRPr="00177CD0">
        <w:rPr>
          <w:rFonts w:ascii="Times New Roman" w:hAnsi="Times New Roman" w:cs="Times New Roman"/>
          <w:sz w:val="24"/>
          <w:szCs w:val="24"/>
        </w:rPr>
        <w:t xml:space="preserve"> with </w:t>
      </w:r>
      <w:r w:rsidR="004A0383" w:rsidRPr="00177CD0">
        <w:rPr>
          <w:rFonts w:ascii="Times New Roman" w:hAnsi="Times New Roman" w:cs="Times New Roman"/>
          <w:sz w:val="24"/>
          <w:szCs w:val="24"/>
        </w:rPr>
        <w:t>the</w:t>
      </w:r>
      <w:r w:rsidR="00DB01A2" w:rsidRPr="00177CD0">
        <w:rPr>
          <w:rFonts w:ascii="Times New Roman" w:hAnsi="Times New Roman" w:cs="Times New Roman"/>
          <w:sz w:val="24"/>
          <w:szCs w:val="24"/>
        </w:rPr>
        <w:t xml:space="preserve"> more highly significant relationship </w:t>
      </w:r>
      <w:r w:rsidR="007B3C31" w:rsidRPr="00177CD0">
        <w:rPr>
          <w:rFonts w:ascii="Times New Roman" w:hAnsi="Times New Roman" w:cs="Times New Roman"/>
          <w:sz w:val="24"/>
          <w:szCs w:val="24"/>
        </w:rPr>
        <w:t>from</w:t>
      </w:r>
      <w:r w:rsidR="00DB01A2" w:rsidRPr="00177CD0">
        <w:rPr>
          <w:rFonts w:ascii="Times New Roman" w:hAnsi="Times New Roman" w:cs="Times New Roman"/>
          <w:sz w:val="24"/>
          <w:szCs w:val="24"/>
        </w:rPr>
        <w:t xml:space="preserve"> univariate analysis was </w:t>
      </w:r>
      <w:r w:rsidR="004A0383" w:rsidRPr="00177CD0">
        <w:rPr>
          <w:rFonts w:ascii="Times New Roman" w:hAnsi="Times New Roman" w:cs="Times New Roman"/>
          <w:sz w:val="24"/>
          <w:szCs w:val="24"/>
        </w:rPr>
        <w:t>offered to</w:t>
      </w:r>
      <w:r w:rsidR="00DB01A2" w:rsidRPr="00177CD0">
        <w:rPr>
          <w:rFonts w:ascii="Times New Roman" w:hAnsi="Times New Roman" w:cs="Times New Roman"/>
          <w:sz w:val="24"/>
          <w:szCs w:val="24"/>
        </w:rPr>
        <w:t xml:space="preserve"> the multivariable model</w:t>
      </w:r>
      <w:r w:rsidR="00B44B67" w:rsidRPr="00177CD0">
        <w:rPr>
          <w:rFonts w:ascii="Times New Roman" w:hAnsi="Times New Roman" w:cs="Times New Roman"/>
          <w:sz w:val="24"/>
          <w:szCs w:val="24"/>
        </w:rPr>
        <w:t xml:space="preserve"> when appropriate</w:t>
      </w:r>
      <w:r w:rsidR="004A0383" w:rsidRPr="00177CD0">
        <w:rPr>
          <w:rFonts w:ascii="Times New Roman" w:hAnsi="Times New Roman" w:cs="Times New Roman"/>
          <w:sz w:val="24"/>
          <w:szCs w:val="24"/>
        </w:rPr>
        <w:t>.</w:t>
      </w:r>
      <w:r w:rsidR="00604C6C" w:rsidRPr="00177CD0">
        <w:rPr>
          <w:rFonts w:ascii="Times New Roman" w:hAnsi="Times New Roman" w:cs="Times New Roman"/>
          <w:sz w:val="24"/>
          <w:szCs w:val="24"/>
        </w:rPr>
        <w:t xml:space="preserve"> </w:t>
      </w:r>
      <w:r w:rsidR="00AB487D" w:rsidRPr="00177CD0">
        <w:rPr>
          <w:rFonts w:ascii="Times New Roman" w:hAnsi="Times New Roman" w:cs="Times New Roman"/>
          <w:sz w:val="24"/>
          <w:szCs w:val="24"/>
        </w:rPr>
        <w:t xml:space="preserve">The two udder hygiene metrics </w:t>
      </w:r>
      <w:r w:rsidR="00604C6C" w:rsidRPr="00177CD0">
        <w:rPr>
          <w:rFonts w:ascii="Times New Roman" w:hAnsi="Times New Roman" w:cs="Times New Roman"/>
          <w:sz w:val="24"/>
          <w:szCs w:val="24"/>
        </w:rPr>
        <w:t>we</w:t>
      </w:r>
      <w:r w:rsidR="00AB487D" w:rsidRPr="00177CD0">
        <w:rPr>
          <w:rFonts w:ascii="Times New Roman" w:hAnsi="Times New Roman" w:cs="Times New Roman"/>
          <w:sz w:val="24"/>
          <w:szCs w:val="24"/>
        </w:rPr>
        <w:t xml:space="preserve">re highly correlated (derived from the same data), </w:t>
      </w:r>
      <w:r w:rsidR="00604C6C" w:rsidRPr="00177CD0">
        <w:rPr>
          <w:rFonts w:ascii="Times New Roman" w:hAnsi="Times New Roman" w:cs="Times New Roman"/>
          <w:sz w:val="24"/>
          <w:szCs w:val="24"/>
        </w:rPr>
        <w:t xml:space="preserve">so </w:t>
      </w:r>
      <w:r w:rsidR="00901D88" w:rsidRPr="00177CD0">
        <w:rPr>
          <w:rFonts w:ascii="Times New Roman" w:hAnsi="Times New Roman" w:cs="Times New Roman"/>
          <w:sz w:val="24"/>
          <w:szCs w:val="24"/>
        </w:rPr>
        <w:t xml:space="preserve">whichever </w:t>
      </w:r>
      <w:r w:rsidR="00803603" w:rsidRPr="00177CD0">
        <w:rPr>
          <w:rFonts w:ascii="Times New Roman" w:hAnsi="Times New Roman" w:cs="Times New Roman"/>
          <w:sz w:val="24"/>
          <w:szCs w:val="24"/>
        </w:rPr>
        <w:t xml:space="preserve">one </w:t>
      </w:r>
      <w:r w:rsidR="00901D88" w:rsidRPr="00177CD0">
        <w:rPr>
          <w:rFonts w:ascii="Times New Roman" w:hAnsi="Times New Roman" w:cs="Times New Roman"/>
          <w:sz w:val="24"/>
          <w:szCs w:val="24"/>
        </w:rPr>
        <w:t>had</w:t>
      </w:r>
      <w:r w:rsidR="00803603" w:rsidRPr="00177CD0">
        <w:rPr>
          <w:rFonts w:ascii="Times New Roman" w:hAnsi="Times New Roman" w:cs="Times New Roman"/>
          <w:sz w:val="24"/>
          <w:szCs w:val="24"/>
        </w:rPr>
        <w:t xml:space="preserve"> a smaller </w:t>
      </w:r>
      <w:r w:rsidR="00803603" w:rsidRPr="00177CD0">
        <w:rPr>
          <w:rFonts w:ascii="Times New Roman" w:hAnsi="Times New Roman" w:cs="Times New Roman"/>
          <w:i/>
          <w:iCs/>
          <w:sz w:val="24"/>
          <w:szCs w:val="24"/>
        </w:rPr>
        <w:t>P-</w:t>
      </w:r>
      <w:r w:rsidR="00803603" w:rsidRPr="00177CD0">
        <w:rPr>
          <w:rFonts w:ascii="Times New Roman" w:hAnsi="Times New Roman" w:cs="Times New Roman"/>
          <w:sz w:val="24"/>
          <w:szCs w:val="24"/>
        </w:rPr>
        <w:t xml:space="preserve">value </w:t>
      </w:r>
      <w:r w:rsidR="00CC1D0D" w:rsidRPr="00177CD0">
        <w:rPr>
          <w:rFonts w:ascii="Times New Roman" w:hAnsi="Times New Roman" w:cs="Times New Roman"/>
          <w:sz w:val="24"/>
          <w:szCs w:val="24"/>
        </w:rPr>
        <w:t>from the</w:t>
      </w:r>
      <w:r w:rsidR="00803603" w:rsidRPr="00177CD0">
        <w:rPr>
          <w:rFonts w:ascii="Times New Roman" w:hAnsi="Times New Roman" w:cs="Times New Roman"/>
          <w:sz w:val="24"/>
          <w:szCs w:val="24"/>
        </w:rPr>
        <w:t xml:space="preserve"> univariate analysis was chosen for inclusion in the model-building process.</w:t>
      </w:r>
      <w:r w:rsidR="00A26E99"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177CD0">
        <w:rPr>
          <w:rFonts w:ascii="Times New Roman" w:hAnsi="Times New Roman" w:cs="Times New Roman"/>
          <w:sz w:val="24"/>
          <w:szCs w:val="24"/>
        </w:rPr>
        <w:t xml:space="preserve">then </w:t>
      </w:r>
      <w:r w:rsidRPr="00177CD0">
        <w:rPr>
          <w:rFonts w:ascii="Times New Roman" w:hAnsi="Times New Roman" w:cs="Times New Roman"/>
          <w:sz w:val="24"/>
          <w:szCs w:val="24"/>
        </w:rPr>
        <w:t xml:space="preserve">used, with the least significant variables being removed one by one until all remaining predictors had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≤0.10.</w:t>
      </w:r>
      <w:r w:rsidR="00514753" w:rsidRPr="00177CD0">
        <w:rPr>
          <w:rFonts w:ascii="Times New Roman" w:hAnsi="Times New Roman" w:cs="Times New Roman"/>
          <w:sz w:val="24"/>
          <w:szCs w:val="24"/>
        </w:rPr>
        <w:t xml:space="preserve"> </w:t>
      </w:r>
      <w:r w:rsidR="00E03E0C" w:rsidRPr="00177CD0">
        <w:rPr>
          <w:rFonts w:ascii="Times New Roman" w:hAnsi="Times New Roman" w:cs="Times New Roman"/>
          <w:sz w:val="24"/>
          <w:szCs w:val="24"/>
        </w:rPr>
        <w:t xml:space="preserve">Final models were selected based on lowest Akaike information criteria, and </w:t>
      </w:r>
      <w:r w:rsidR="00E24A97" w:rsidRPr="00177CD0">
        <w:rPr>
          <w:rFonts w:ascii="Times New Roman" w:hAnsi="Times New Roman" w:cs="Times New Roman"/>
          <w:sz w:val="24"/>
          <w:szCs w:val="24"/>
        </w:rPr>
        <w:t>an</w:t>
      </w:r>
      <w:r w:rsidR="00E03E0C" w:rsidRPr="00177CD0">
        <w:rPr>
          <w:rFonts w:ascii="Times New Roman" w:hAnsi="Times New Roman" w:cs="Times New Roman"/>
          <w:sz w:val="24"/>
          <w:szCs w:val="24"/>
        </w:rPr>
        <w:t xml:space="preserve"> </w:t>
      </w:r>
      <w:r w:rsidR="005A5DA4" w:rsidRPr="00177CD0">
        <w:rPr>
          <w:rFonts w:ascii="Times New Roman" w:hAnsi="Times New Roman" w:cs="Times New Roman"/>
          <w:i/>
          <w:iCs/>
          <w:sz w:val="24"/>
          <w:szCs w:val="24"/>
        </w:rPr>
        <w:t>F-</w:t>
      </w:r>
      <w:r w:rsidR="00E24A97" w:rsidRPr="00177CD0">
        <w:rPr>
          <w:rFonts w:ascii="Times New Roman" w:hAnsi="Times New Roman" w:cs="Times New Roman"/>
          <w:sz w:val="24"/>
          <w:szCs w:val="24"/>
        </w:rPr>
        <w:t xml:space="preserve">test to compare </w:t>
      </w:r>
      <w:r w:rsidR="005A5DA4" w:rsidRPr="00177CD0">
        <w:rPr>
          <w:rFonts w:ascii="Times New Roman" w:hAnsi="Times New Roman" w:cs="Times New Roman"/>
          <w:sz w:val="24"/>
          <w:szCs w:val="24"/>
        </w:rPr>
        <w:t xml:space="preserve">the final model to the model with facility type as the only predictor. </w:t>
      </w:r>
      <w:r w:rsidR="003F1E5F" w:rsidRPr="00177CD0">
        <w:rPr>
          <w:rFonts w:ascii="Times New Roman" w:hAnsi="Times New Roman" w:cs="Times New Roman"/>
          <w:sz w:val="24"/>
          <w:szCs w:val="24"/>
        </w:rPr>
        <w:t>T</w:t>
      </w:r>
      <w:r w:rsidRPr="00177CD0">
        <w:rPr>
          <w:rFonts w:ascii="Times New Roman" w:hAnsi="Times New Roman" w:cs="Times New Roman"/>
          <w:sz w:val="24"/>
          <w:szCs w:val="24"/>
        </w:rPr>
        <w:t>he multivariable modelling approach</w:t>
      </w:r>
      <w:r w:rsidR="00762D02" w:rsidRPr="00177CD0">
        <w:rPr>
          <w:rFonts w:ascii="Times New Roman" w:hAnsi="Times New Roman" w:cs="Times New Roman"/>
          <w:sz w:val="24"/>
          <w:szCs w:val="24"/>
        </w:rPr>
        <w:t xml:space="preserve"> described above</w:t>
      </w:r>
      <w:r w:rsidRPr="00177CD0">
        <w:rPr>
          <w:rFonts w:ascii="Times New Roman" w:hAnsi="Times New Roman" w:cs="Times New Roman"/>
          <w:sz w:val="24"/>
          <w:szCs w:val="24"/>
        </w:rPr>
        <w:t xml:space="preserve"> </w:t>
      </w:r>
      <w:r w:rsidR="003F1E5F" w:rsidRPr="00177CD0">
        <w:rPr>
          <w:rFonts w:ascii="Times New Roman" w:hAnsi="Times New Roman" w:cs="Times New Roman"/>
          <w:sz w:val="24"/>
          <w:szCs w:val="24"/>
        </w:rPr>
        <w:t xml:space="preserve">aimed </w:t>
      </w:r>
      <w:r w:rsidRPr="00177CD0">
        <w:rPr>
          <w:rFonts w:ascii="Times New Roman" w:hAnsi="Times New Roman" w:cs="Times New Roman"/>
          <w:sz w:val="24"/>
          <w:szCs w:val="24"/>
        </w:rPr>
        <w:t xml:space="preserve">to investigate the conditional relationship between facility type and </w:t>
      </w:r>
      <w:r w:rsidR="00805892" w:rsidRPr="00177CD0">
        <w:rPr>
          <w:rFonts w:ascii="Times New Roman" w:hAnsi="Times New Roman" w:cs="Times New Roman"/>
          <w:sz w:val="24"/>
          <w:szCs w:val="24"/>
        </w:rPr>
        <w:t xml:space="preserve">the </w:t>
      </w:r>
      <w:r w:rsidR="00F61CBE" w:rsidRPr="00177CD0">
        <w:rPr>
          <w:rFonts w:ascii="Times New Roman" w:hAnsi="Times New Roman" w:cs="Times New Roman"/>
          <w:sz w:val="24"/>
          <w:szCs w:val="24"/>
        </w:rPr>
        <w:t xml:space="preserve">eight </w:t>
      </w:r>
      <w:r w:rsidRPr="00177CD0">
        <w:rPr>
          <w:rFonts w:ascii="Times New Roman" w:hAnsi="Times New Roman" w:cs="Times New Roman"/>
          <w:sz w:val="24"/>
          <w:szCs w:val="24"/>
        </w:rPr>
        <w:t>outcome</w:t>
      </w:r>
      <w:r w:rsidR="00805892" w:rsidRPr="00177CD0">
        <w:rPr>
          <w:rFonts w:ascii="Times New Roman" w:hAnsi="Times New Roman" w:cs="Times New Roman"/>
          <w:sz w:val="24"/>
          <w:szCs w:val="24"/>
        </w:rPr>
        <w:t>s</w:t>
      </w:r>
      <w:r w:rsidRPr="00177CD0">
        <w:rPr>
          <w:rFonts w:ascii="Times New Roman" w:hAnsi="Times New Roman" w:cs="Times New Roman"/>
          <w:sz w:val="24"/>
          <w:szCs w:val="24"/>
        </w:rPr>
        <w:t xml:space="preserve"> of interest</w:t>
      </w:r>
      <w:r w:rsidR="004832D9" w:rsidRPr="00177CD0">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177CD0">
        <w:rPr>
          <w:rFonts w:ascii="Times New Roman" w:hAnsi="Times New Roman" w:cs="Times New Roman"/>
          <w:sz w:val="24"/>
          <w:szCs w:val="24"/>
        </w:rPr>
        <w:t xml:space="preserve">. </w:t>
      </w:r>
    </w:p>
    <w:p w14:paraId="63DFC1B4" w14:textId="2EFB1000" w:rsidR="00B56688" w:rsidRPr="00177CD0" w:rsidRDefault="0073047F" w:rsidP="003449D7">
      <w:pPr>
        <w:spacing w:after="0" w:line="480" w:lineRule="auto"/>
        <w:ind w:firstLine="720"/>
        <w:rPr>
          <w:rFonts w:ascii="Times New Roman" w:hAnsi="Times New Roman" w:cs="Times New Roman"/>
          <w:b/>
          <w:sz w:val="24"/>
          <w:szCs w:val="24"/>
        </w:rPr>
      </w:pPr>
      <w:r w:rsidRPr="00177CD0">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177CD0">
        <w:rPr>
          <w:rFonts w:ascii="Times New Roman" w:hAnsi="Times New Roman" w:cs="Times New Roman"/>
          <w:sz w:val="24"/>
          <w:szCs w:val="24"/>
        </w:rPr>
        <w:t xml:space="preserve"> After </w:t>
      </w:r>
      <w:r w:rsidR="006C012B" w:rsidRPr="00177CD0">
        <w:rPr>
          <w:rFonts w:ascii="Times New Roman" w:hAnsi="Times New Roman" w:cs="Times New Roman"/>
          <w:sz w:val="24"/>
          <w:szCs w:val="24"/>
        </w:rPr>
        <w:t>grouping all 21 farms together</w:t>
      </w:r>
      <w:r w:rsidRPr="00177CD0">
        <w:rPr>
          <w:rFonts w:ascii="Times New Roman" w:hAnsi="Times New Roman" w:cs="Times New Roman"/>
          <w:sz w:val="24"/>
          <w:szCs w:val="24"/>
        </w:rPr>
        <w:t>, we</w:t>
      </w:r>
      <w:r w:rsidR="00F31F64" w:rsidRPr="00177CD0">
        <w:rPr>
          <w:rFonts w:ascii="Times New Roman" w:hAnsi="Times New Roman" w:cs="Times New Roman"/>
          <w:sz w:val="24"/>
          <w:szCs w:val="24"/>
        </w:rPr>
        <w:t xml:space="preserve"> us</w:t>
      </w:r>
      <w:r w:rsidRPr="00177CD0">
        <w:rPr>
          <w:rFonts w:ascii="Times New Roman" w:hAnsi="Times New Roman" w:cs="Times New Roman"/>
          <w:sz w:val="24"/>
          <w:szCs w:val="24"/>
        </w:rPr>
        <w:t>ed</w:t>
      </w:r>
      <w:r w:rsidR="00F31F64" w:rsidRPr="00177CD0">
        <w:rPr>
          <w:rFonts w:ascii="Times New Roman" w:hAnsi="Times New Roman" w:cs="Times New Roman"/>
          <w:sz w:val="24"/>
          <w:szCs w:val="24"/>
        </w:rPr>
        <w:t xml:space="preserve"> linear regression</w:t>
      </w:r>
      <w:r w:rsidR="00131683" w:rsidRPr="00177CD0">
        <w:rPr>
          <w:rFonts w:ascii="Times New Roman" w:hAnsi="Times New Roman" w:cs="Times New Roman"/>
          <w:sz w:val="24"/>
          <w:szCs w:val="24"/>
        </w:rPr>
        <w:t xml:space="preserve"> </w:t>
      </w:r>
      <w:r w:rsidR="00930E8B" w:rsidRPr="00177CD0">
        <w:rPr>
          <w:rFonts w:ascii="Times New Roman" w:hAnsi="Times New Roman" w:cs="Times New Roman"/>
          <w:sz w:val="24"/>
          <w:szCs w:val="24"/>
        </w:rPr>
        <w:t xml:space="preserve">to explore associations </w:t>
      </w:r>
      <w:r w:rsidR="00F31F64" w:rsidRPr="00177CD0">
        <w:rPr>
          <w:rFonts w:ascii="Times New Roman" w:hAnsi="Times New Roman" w:cs="Times New Roman"/>
          <w:sz w:val="24"/>
          <w:szCs w:val="24"/>
        </w:rPr>
        <w:t xml:space="preserve">between </w:t>
      </w:r>
      <w:r w:rsidR="00C20AAF" w:rsidRPr="00177CD0">
        <w:rPr>
          <w:rFonts w:ascii="Times New Roman" w:hAnsi="Times New Roman" w:cs="Times New Roman"/>
          <w:sz w:val="24"/>
          <w:szCs w:val="24"/>
        </w:rPr>
        <w:t xml:space="preserve">the </w:t>
      </w:r>
      <w:r w:rsidR="00F31F64" w:rsidRPr="00177CD0">
        <w:rPr>
          <w:rFonts w:ascii="Times New Roman" w:hAnsi="Times New Roman" w:cs="Times New Roman"/>
          <w:sz w:val="24"/>
          <w:szCs w:val="24"/>
        </w:rPr>
        <w:t>independent predictors</w:t>
      </w:r>
      <w:r w:rsidR="004E766C" w:rsidRPr="00177CD0">
        <w:rPr>
          <w:rFonts w:ascii="Times New Roman" w:hAnsi="Times New Roman" w:cs="Times New Roman"/>
          <w:sz w:val="24"/>
          <w:szCs w:val="24"/>
        </w:rPr>
        <w:t xml:space="preserve"> described in Table 1</w:t>
      </w:r>
      <w:r w:rsidR="00F31F64" w:rsidRPr="00177CD0">
        <w:rPr>
          <w:rFonts w:ascii="Times New Roman" w:hAnsi="Times New Roman" w:cs="Times New Roman"/>
          <w:sz w:val="24"/>
          <w:szCs w:val="24"/>
        </w:rPr>
        <w:t xml:space="preserve"> and </w:t>
      </w:r>
      <w:r w:rsidR="000745FE" w:rsidRPr="00177CD0">
        <w:rPr>
          <w:rFonts w:ascii="Times New Roman" w:hAnsi="Times New Roman" w:cs="Times New Roman"/>
          <w:sz w:val="24"/>
          <w:szCs w:val="24"/>
        </w:rPr>
        <w:t xml:space="preserve">the </w:t>
      </w:r>
      <w:proofErr w:type="gramStart"/>
      <w:r w:rsidR="000745FE" w:rsidRPr="00177CD0">
        <w:rPr>
          <w:rFonts w:ascii="Times New Roman" w:hAnsi="Times New Roman" w:cs="Times New Roman"/>
          <w:sz w:val="24"/>
          <w:szCs w:val="24"/>
        </w:rPr>
        <w:t>six udder</w:t>
      </w:r>
      <w:proofErr w:type="gramEnd"/>
      <w:r w:rsidR="000745FE" w:rsidRPr="00177CD0">
        <w:rPr>
          <w:rFonts w:ascii="Times New Roman" w:hAnsi="Times New Roman" w:cs="Times New Roman"/>
          <w:sz w:val="24"/>
          <w:szCs w:val="24"/>
        </w:rPr>
        <w:t xml:space="preserve"> health and production outcomes (BTSCC, avg. SCS, </w:t>
      </w:r>
      <w:proofErr w:type="spellStart"/>
      <w:r w:rsidR="000745FE" w:rsidRPr="00177CD0">
        <w:rPr>
          <w:rFonts w:ascii="Times New Roman" w:hAnsi="Times New Roman" w:cs="Times New Roman"/>
          <w:sz w:val="24"/>
          <w:szCs w:val="24"/>
        </w:rPr>
        <w:t>newSCS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elevSCS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chronSCS</w:t>
      </w:r>
      <w:proofErr w:type="spellEnd"/>
      <w:r w:rsidR="000745FE" w:rsidRPr="00177CD0">
        <w:rPr>
          <w:rFonts w:ascii="Times New Roman" w:hAnsi="Times New Roman" w:cs="Times New Roman"/>
          <w:sz w:val="24"/>
          <w:szCs w:val="24"/>
        </w:rPr>
        <w:t>, STD 150-day milk) and two hygiene outcomes (mean hygiene score, proportion of dirty udders)</w:t>
      </w:r>
      <w:r w:rsidR="00F31F64" w:rsidRPr="00177CD0">
        <w:rPr>
          <w:rFonts w:ascii="Times New Roman" w:hAnsi="Times New Roman" w:cs="Times New Roman"/>
          <w:sz w:val="24"/>
          <w:szCs w:val="24"/>
        </w:rPr>
        <w:t xml:space="preserve">. </w:t>
      </w:r>
      <w:r w:rsidR="00703CAC" w:rsidRPr="00177CD0">
        <w:rPr>
          <w:rFonts w:ascii="Times New Roman" w:hAnsi="Times New Roman" w:cs="Times New Roman"/>
          <w:sz w:val="24"/>
          <w:szCs w:val="24"/>
        </w:rPr>
        <w:t>Uncond</w:t>
      </w:r>
      <w:r w:rsidR="009D083E" w:rsidRPr="00177CD0">
        <w:rPr>
          <w:rFonts w:ascii="Times New Roman" w:hAnsi="Times New Roman" w:cs="Times New Roman"/>
          <w:sz w:val="24"/>
          <w:szCs w:val="24"/>
        </w:rPr>
        <w:t>itional r</w:t>
      </w:r>
      <w:r w:rsidR="00F31F64" w:rsidRPr="00177CD0">
        <w:rPr>
          <w:rFonts w:ascii="Times New Roman" w:hAnsi="Times New Roman" w:cs="Times New Roman"/>
          <w:sz w:val="24"/>
          <w:szCs w:val="24"/>
        </w:rPr>
        <w:t>elationships between</w:t>
      </w:r>
      <w:r w:rsidR="009D083E" w:rsidRPr="00177CD0">
        <w:rPr>
          <w:rFonts w:ascii="Times New Roman" w:hAnsi="Times New Roman" w:cs="Times New Roman"/>
          <w:sz w:val="24"/>
          <w:szCs w:val="24"/>
        </w:rPr>
        <w:t xml:space="preserve"> the eight</w:t>
      </w:r>
      <w:r w:rsidR="00F31F64" w:rsidRPr="00177CD0">
        <w:rPr>
          <w:rFonts w:ascii="Times New Roman" w:hAnsi="Times New Roman" w:cs="Times New Roman"/>
          <w:sz w:val="24"/>
          <w:szCs w:val="24"/>
        </w:rPr>
        <w:t xml:space="preserve"> outcome variables and independent predictors are reported for a significance level </w:t>
      </w:r>
      <w:r w:rsidR="002A5273" w:rsidRPr="00177CD0">
        <w:rPr>
          <w:rFonts w:ascii="Times New Roman" w:hAnsi="Times New Roman" w:cs="Times New Roman"/>
          <w:sz w:val="24"/>
          <w:szCs w:val="24"/>
        </w:rPr>
        <w:t xml:space="preserve">of </w:t>
      </w:r>
      <w:r w:rsidR="00057FF4" w:rsidRPr="00177CD0">
        <w:rPr>
          <w:rFonts w:ascii="Times New Roman" w:hAnsi="Times New Roman" w:cs="Times New Roman"/>
          <w:i/>
          <w:iCs/>
          <w:sz w:val="24"/>
          <w:szCs w:val="24"/>
        </w:rPr>
        <w:t>P</w:t>
      </w:r>
      <w:r w:rsidR="00057FF4" w:rsidRPr="00177CD0">
        <w:rPr>
          <w:rFonts w:ascii="Times New Roman" w:hAnsi="Times New Roman" w:cs="Times New Roman"/>
          <w:sz w:val="24"/>
          <w:szCs w:val="24"/>
        </w:rPr>
        <w:t xml:space="preserve"> </w:t>
      </w:r>
      <w:r w:rsidR="002A5273" w:rsidRPr="00177CD0">
        <w:rPr>
          <w:rFonts w:ascii="Times New Roman" w:hAnsi="Times New Roman" w:cs="Times New Roman"/>
          <w:sz w:val="24"/>
          <w:szCs w:val="24"/>
        </w:rPr>
        <w:t>≤0.20</w:t>
      </w:r>
      <w:r w:rsidR="00E21A16" w:rsidRPr="00177CD0">
        <w:rPr>
          <w:rFonts w:ascii="Times New Roman" w:hAnsi="Times New Roman" w:cs="Times New Roman"/>
          <w:sz w:val="24"/>
          <w:szCs w:val="24"/>
        </w:rPr>
        <w:t xml:space="preserve">, and only </w:t>
      </w:r>
      <w:r w:rsidR="009D083E" w:rsidRPr="00177CD0">
        <w:rPr>
          <w:rFonts w:ascii="Times New Roman" w:hAnsi="Times New Roman" w:cs="Times New Roman"/>
          <w:sz w:val="24"/>
          <w:szCs w:val="24"/>
        </w:rPr>
        <w:t xml:space="preserve">for </w:t>
      </w:r>
      <w:r w:rsidR="00E21A16" w:rsidRPr="00177CD0">
        <w:rPr>
          <w:rFonts w:ascii="Times New Roman" w:hAnsi="Times New Roman" w:cs="Times New Roman"/>
          <w:sz w:val="24"/>
          <w:szCs w:val="24"/>
        </w:rPr>
        <w:t xml:space="preserve">predictor variables </w:t>
      </w:r>
      <w:r w:rsidR="00F31F64" w:rsidRPr="00177CD0">
        <w:rPr>
          <w:rFonts w:ascii="Times New Roman" w:hAnsi="Times New Roman" w:cs="Times New Roman"/>
          <w:sz w:val="24"/>
          <w:szCs w:val="24"/>
        </w:rPr>
        <w:t>with group sizes of at least n = 5.</w:t>
      </w:r>
      <w:bookmarkEnd w:id="65"/>
      <w:r w:rsidR="00C05760" w:rsidRPr="00177CD0">
        <w:rPr>
          <w:rFonts w:ascii="Times New Roman" w:hAnsi="Times New Roman" w:cs="Times New Roman"/>
          <w:sz w:val="24"/>
          <w:szCs w:val="24"/>
        </w:rPr>
        <w:t xml:space="preserve"> </w:t>
      </w:r>
    </w:p>
    <w:p w14:paraId="02C5B4B3" w14:textId="46E48A75" w:rsidR="00DF4212" w:rsidRPr="00177CD0" w:rsidRDefault="00DF4212"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 xml:space="preserve">Power </w:t>
      </w:r>
      <w:r w:rsidR="00CD337C">
        <w:rPr>
          <w:rFonts w:ascii="Times New Roman" w:hAnsi="Times New Roman" w:cs="Times New Roman"/>
          <w:b/>
          <w:bCs/>
          <w:sz w:val="24"/>
          <w:szCs w:val="24"/>
        </w:rPr>
        <w:t>a</w:t>
      </w:r>
      <w:r w:rsidRPr="00177CD0">
        <w:rPr>
          <w:rFonts w:ascii="Times New Roman" w:hAnsi="Times New Roman" w:cs="Times New Roman"/>
          <w:b/>
          <w:bCs/>
          <w:sz w:val="24"/>
          <w:szCs w:val="24"/>
        </w:rPr>
        <w:t>nalysis</w:t>
      </w:r>
    </w:p>
    <w:p w14:paraId="75B1E8A0" w14:textId="743B2A88" w:rsidR="00DF4212" w:rsidRPr="00177CD0" w:rsidRDefault="00DF4212" w:rsidP="0025497E">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lastRenderedPageBreak/>
        <w:t>A priori sample size calculations were not p</w:t>
      </w:r>
      <w:r w:rsidR="00D30EEC">
        <w:rPr>
          <w:rFonts w:ascii="Times New Roman" w:hAnsi="Times New Roman" w:cs="Times New Roman"/>
          <w:sz w:val="24"/>
          <w:szCs w:val="24"/>
        </w:rPr>
        <w:t>er</w:t>
      </w:r>
      <w:r w:rsidRPr="00177CD0">
        <w:rPr>
          <w:rFonts w:ascii="Times New Roman" w:hAnsi="Times New Roman" w:cs="Times New Roman"/>
          <w:sz w:val="24"/>
          <w:szCs w:val="24"/>
        </w:rPr>
        <w:t>formed</w:t>
      </w:r>
      <w:r w:rsidR="00D30EEC">
        <w:rPr>
          <w:rFonts w:ascii="Times New Roman" w:hAnsi="Times New Roman" w:cs="Times New Roman"/>
          <w:sz w:val="24"/>
          <w:szCs w:val="24"/>
        </w:rPr>
        <w:t>, as</w:t>
      </w:r>
      <w:r w:rsidRPr="00177CD0">
        <w:rPr>
          <w:rFonts w:ascii="Times New Roman" w:hAnsi="Times New Roman" w:cs="Times New Roman"/>
          <w:sz w:val="24"/>
          <w:szCs w:val="24"/>
        </w:rPr>
        <w:t xml:space="preserve"> group size</w:t>
      </w:r>
      <w:r w:rsidR="00BF3E6B" w:rsidRPr="00177CD0">
        <w:rPr>
          <w:rFonts w:ascii="Times New Roman" w:hAnsi="Times New Roman" w:cs="Times New Roman"/>
          <w:sz w:val="24"/>
          <w:szCs w:val="24"/>
        </w:rPr>
        <w:t xml:space="preserve"> </w:t>
      </w:r>
      <w:r w:rsidR="00CD2E89" w:rsidRPr="00177CD0">
        <w:rPr>
          <w:rFonts w:ascii="Times New Roman" w:hAnsi="Times New Roman" w:cs="Times New Roman"/>
          <w:sz w:val="24"/>
          <w:szCs w:val="24"/>
        </w:rPr>
        <w:t xml:space="preserve">was determined by the number of </w:t>
      </w:r>
      <w:r w:rsidR="00E40496" w:rsidRPr="00177CD0">
        <w:rPr>
          <w:rFonts w:ascii="Times New Roman" w:hAnsi="Times New Roman" w:cs="Times New Roman"/>
          <w:sz w:val="24"/>
          <w:szCs w:val="24"/>
        </w:rPr>
        <w:t xml:space="preserve">organic dairy </w:t>
      </w:r>
      <w:r w:rsidR="00CD2E89" w:rsidRPr="00177CD0">
        <w:rPr>
          <w:rFonts w:ascii="Times New Roman" w:hAnsi="Times New Roman" w:cs="Times New Roman"/>
          <w:sz w:val="24"/>
          <w:szCs w:val="24"/>
        </w:rPr>
        <w:t xml:space="preserve">herds </w:t>
      </w:r>
      <w:r w:rsidR="00E40496" w:rsidRPr="00177CD0">
        <w:rPr>
          <w:rFonts w:ascii="Times New Roman" w:hAnsi="Times New Roman" w:cs="Times New Roman"/>
          <w:sz w:val="24"/>
          <w:szCs w:val="24"/>
        </w:rPr>
        <w:t xml:space="preserve">housing lactating cows on </w:t>
      </w:r>
      <w:r w:rsidR="00CD2E89" w:rsidRPr="00177CD0">
        <w:rPr>
          <w:rFonts w:ascii="Times New Roman" w:hAnsi="Times New Roman" w:cs="Times New Roman"/>
          <w:sz w:val="24"/>
          <w:szCs w:val="24"/>
        </w:rPr>
        <w:t xml:space="preserve">bedded pack systems </w:t>
      </w:r>
      <w:r w:rsidR="00E40496" w:rsidRPr="00177CD0">
        <w:rPr>
          <w:rFonts w:ascii="Times New Roman" w:hAnsi="Times New Roman" w:cs="Times New Roman"/>
          <w:sz w:val="24"/>
          <w:szCs w:val="24"/>
        </w:rPr>
        <w:t xml:space="preserve">in our region. </w:t>
      </w:r>
    </w:p>
    <w:p w14:paraId="3CDA93B6" w14:textId="77777777" w:rsidR="00C26B53" w:rsidRDefault="00C26B53" w:rsidP="005F0EC1">
      <w:pPr>
        <w:rPr>
          <w:rFonts w:ascii="Times New Roman" w:hAnsi="Times New Roman" w:cs="Times New Roman"/>
          <w:b/>
          <w:sz w:val="24"/>
          <w:szCs w:val="24"/>
        </w:rPr>
      </w:pPr>
    </w:p>
    <w:p w14:paraId="6BBA88D5" w14:textId="77777777" w:rsidR="00143FD8" w:rsidRDefault="00143FD8" w:rsidP="005F0EC1">
      <w:pPr>
        <w:rPr>
          <w:rFonts w:ascii="Times New Roman" w:hAnsi="Times New Roman" w:cs="Times New Roman"/>
          <w:b/>
          <w:sz w:val="24"/>
          <w:szCs w:val="24"/>
        </w:rPr>
      </w:pPr>
    </w:p>
    <w:p w14:paraId="131CC2CD" w14:textId="44C24414" w:rsidR="003E52D2" w:rsidRPr="00604EDE" w:rsidRDefault="00B91228" w:rsidP="005F0EC1">
      <w:pPr>
        <w:rPr>
          <w:rFonts w:ascii="Times New Roman" w:hAnsi="Times New Roman" w:cs="Times New Roman"/>
          <w:b/>
          <w:sz w:val="24"/>
          <w:szCs w:val="24"/>
        </w:rPr>
      </w:pPr>
      <w:r w:rsidRPr="00604EDE">
        <w:rPr>
          <w:rFonts w:ascii="Times New Roman" w:hAnsi="Times New Roman" w:cs="Times New Roman"/>
          <w:b/>
          <w:sz w:val="24"/>
          <w:szCs w:val="24"/>
        </w:rPr>
        <w:t>Results</w:t>
      </w:r>
    </w:p>
    <w:p w14:paraId="0422E7E4" w14:textId="12227C04" w:rsidR="00CA29EB" w:rsidRPr="00604EDE" w:rsidRDefault="00CA29EB" w:rsidP="005059FE">
      <w:pPr>
        <w:pStyle w:val="ListParagraph"/>
        <w:spacing w:line="480" w:lineRule="auto"/>
        <w:ind w:left="360"/>
        <w:rPr>
          <w:b/>
          <w:bCs/>
        </w:rPr>
      </w:pPr>
      <w:r w:rsidRPr="00604EDE">
        <w:rPr>
          <w:b/>
          <w:bCs/>
        </w:rPr>
        <w:t>Description of study herds</w:t>
      </w:r>
    </w:p>
    <w:p w14:paraId="4AC0E122" w14:textId="0CF43815"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r w:rsidR="008840FF">
        <w:rPr>
          <w:rFonts w:ascii="Times New Roman" w:hAnsi="Times New Roman" w:cs="Times New Roman"/>
          <w:sz w:val="24"/>
          <w:szCs w:val="24"/>
        </w:rPr>
        <w:t>1</w:t>
      </w:r>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Pr>
          <w:rFonts w:ascii="Times New Roman" w:hAnsi="Times New Roman" w:cs="Times New Roman"/>
          <w:sz w:val="24"/>
          <w:szCs w:val="24"/>
        </w:rPr>
        <w:t>1</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2</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AD4496">
        <w:rPr>
          <w:rFonts w:ascii="Times New Roman" w:hAnsi="Times New Roman" w:cs="Times New Roman"/>
          <w:sz w:val="24"/>
          <w:szCs w:val="24"/>
        </w:rPr>
        <w:t>3</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4</w:t>
      </w:r>
      <w:r w:rsidRPr="00604EDE">
        <w:rPr>
          <w:rFonts w:ascii="Times New Roman" w:hAnsi="Times New Roman" w:cs="Times New Roman"/>
          <w:sz w:val="24"/>
          <w:szCs w:val="24"/>
        </w:rPr>
        <w:t xml:space="preserve">, respectively. </w:t>
      </w:r>
    </w:p>
    <w:p w14:paraId="094E6835" w14:textId="77777777" w:rsidR="00143FD8" w:rsidRDefault="00143FD8" w:rsidP="003449D7">
      <w:pPr>
        <w:spacing w:after="0" w:line="480" w:lineRule="auto"/>
        <w:ind w:left="720" w:hanging="360"/>
        <w:rPr>
          <w:rFonts w:ascii="Times New Roman" w:hAnsi="Times New Roman" w:cs="Times New Roman"/>
          <w:b/>
          <w:bCs/>
          <w:sz w:val="24"/>
          <w:szCs w:val="24"/>
        </w:rPr>
      </w:pPr>
    </w:p>
    <w:p w14:paraId="433B4736" w14:textId="77777777" w:rsidR="00143FD8"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236B5F" w:rsidRDefault="00D7652E" w:rsidP="003449D7">
      <w:pPr>
        <w:spacing w:after="0"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59EE729A" w:rsidR="00692DAA" w:rsidRPr="00F76386" w:rsidRDefault="00EA28EE" w:rsidP="003449D7">
      <w:pPr>
        <w:spacing w:after="0" w:line="480" w:lineRule="auto"/>
        <w:ind w:firstLine="720"/>
        <w:rPr>
          <w:b/>
          <w:bCs/>
        </w:rPr>
      </w:pPr>
      <w:r>
        <w:rPr>
          <w:rFonts w:ascii="Times New Roman" w:hAnsi="Times New Roman" w:cs="Times New Roman"/>
          <w:sz w:val="24"/>
          <w:szCs w:val="24"/>
        </w:rPr>
        <w:t>The</w:t>
      </w:r>
      <w:r w:rsidR="00147BB0">
        <w:rPr>
          <w:rFonts w:ascii="Times New Roman" w:hAnsi="Times New Roman" w:cs="Times New Roman"/>
          <w:sz w:val="24"/>
          <w:szCs w:val="24"/>
        </w:rPr>
        <w:t xml:space="preserve"> aerobic culture results </w:t>
      </w:r>
      <w:r w:rsidR="005E7524">
        <w:rPr>
          <w:rFonts w:ascii="Times New Roman" w:hAnsi="Times New Roman" w:cs="Times New Roman"/>
          <w:sz w:val="24"/>
          <w:szCs w:val="24"/>
        </w:rPr>
        <w:t>for the</w:t>
      </w:r>
      <w:r>
        <w:rPr>
          <w:rFonts w:ascii="Times New Roman" w:hAnsi="Times New Roman" w:cs="Times New Roman"/>
          <w:sz w:val="24"/>
          <w:szCs w:val="24"/>
        </w:rPr>
        <w:t xml:space="preserve"> four bacterial groups</w:t>
      </w:r>
      <w:r w:rsidR="00E205B9">
        <w:rPr>
          <w:rFonts w:ascii="Times New Roman" w:hAnsi="Times New Roman" w:cs="Times New Roman"/>
          <w:sz w:val="24"/>
          <w:szCs w:val="24"/>
        </w:rPr>
        <w:t xml:space="preserve"> </w:t>
      </w:r>
      <w:r>
        <w:rPr>
          <w:rFonts w:ascii="Times New Roman" w:hAnsi="Times New Roman" w:cs="Times New Roman"/>
          <w:sz w:val="24"/>
          <w:szCs w:val="24"/>
        </w:rPr>
        <w:t>measured</w:t>
      </w:r>
      <w:r w:rsidR="00E205B9">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E205B9">
        <w:rPr>
          <w:rFonts w:ascii="Times New Roman" w:hAnsi="Times New Roman" w:cs="Times New Roman"/>
          <w:sz w:val="24"/>
          <w:szCs w:val="24"/>
        </w:rPr>
        <w:t>bulk tank milk did not differ</w:t>
      </w:r>
      <w:r w:rsidR="00EE5530">
        <w:rPr>
          <w:rFonts w:ascii="Times New Roman" w:hAnsi="Times New Roman" w:cs="Times New Roman"/>
          <w:sz w:val="24"/>
          <w:szCs w:val="24"/>
        </w:rPr>
        <w:t xml:space="preserve"> </w:t>
      </w:r>
      <w:r w:rsidR="00147BB0">
        <w:rPr>
          <w:rFonts w:ascii="Times New Roman" w:hAnsi="Times New Roman" w:cs="Times New Roman"/>
          <w:sz w:val="24"/>
          <w:szCs w:val="24"/>
        </w:rPr>
        <w:t xml:space="preserve">among </w:t>
      </w:r>
      <w:r w:rsidR="00EE5530">
        <w:rPr>
          <w:rFonts w:ascii="Times New Roman" w:hAnsi="Times New Roman" w:cs="Times New Roman"/>
          <w:sz w:val="24"/>
          <w:szCs w:val="24"/>
        </w:rPr>
        <w:t>facility type</w:t>
      </w:r>
      <w:r w:rsidR="00147BB0">
        <w:rPr>
          <w:rFonts w:ascii="Times New Roman" w:hAnsi="Times New Roman" w:cs="Times New Roman"/>
          <w:sz w:val="24"/>
          <w:szCs w:val="24"/>
        </w:rPr>
        <w:t>s</w:t>
      </w:r>
      <w:r w:rsidR="00EE5530">
        <w:rPr>
          <w:rFonts w:ascii="Times New Roman" w:hAnsi="Times New Roman" w:cs="Times New Roman"/>
          <w:sz w:val="24"/>
          <w:szCs w:val="24"/>
        </w:rPr>
        <w:t xml:space="preserve"> </w:t>
      </w:r>
      <w:r>
        <w:rPr>
          <w:rFonts w:ascii="Times New Roman" w:hAnsi="Times New Roman" w:cs="Times New Roman"/>
          <w:sz w:val="24"/>
          <w:szCs w:val="24"/>
        </w:rPr>
        <w:t>(</w:t>
      </w:r>
      <w:r w:rsidR="009F07A6" w:rsidRPr="00604EDE">
        <w:rPr>
          <w:rFonts w:ascii="Times New Roman" w:hAnsi="Times New Roman" w:cs="Times New Roman"/>
          <w:sz w:val="24"/>
          <w:szCs w:val="24"/>
        </w:rPr>
        <w:t xml:space="preserve">Table </w:t>
      </w:r>
      <w:r w:rsidR="009F07A6">
        <w:rPr>
          <w:rFonts w:ascii="Times New Roman" w:hAnsi="Times New Roman" w:cs="Times New Roman"/>
          <w:sz w:val="24"/>
          <w:szCs w:val="24"/>
        </w:rPr>
        <w:t>2</w:t>
      </w:r>
      <w:r>
        <w:rPr>
          <w:rFonts w:ascii="Times New Roman" w:hAnsi="Times New Roman" w:cs="Times New Roman"/>
          <w:sz w:val="24"/>
          <w:szCs w:val="24"/>
        </w:rPr>
        <w:t>)</w:t>
      </w:r>
      <w:r w:rsidR="009F07A6" w:rsidRPr="00604EDE">
        <w:rPr>
          <w:rFonts w:ascii="Times New Roman" w:hAnsi="Times New Roman" w:cs="Times New Roman"/>
          <w:sz w:val="24"/>
          <w:szCs w:val="24"/>
        </w:rPr>
        <w:t xml:space="preserve">. </w:t>
      </w:r>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119C4B85" w:rsidR="00F81BD0" w:rsidRPr="00604EDE" w:rsidRDefault="004D73E8" w:rsidP="005C62DE">
      <w:pPr>
        <w:spacing w:line="480" w:lineRule="auto"/>
        <w:ind w:firstLine="720"/>
      </w:pPr>
      <w:r>
        <w:rPr>
          <w:rFonts w:ascii="Times New Roman" w:hAnsi="Times New Roman" w:cs="Times New Roman"/>
          <w:sz w:val="24"/>
          <w:szCs w:val="24"/>
        </w:rPr>
        <w:t xml:space="preserve">BTSCC,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 avg. SCS, and STD</w:t>
      </w:r>
      <w:r w:rsidR="00437988">
        <w:rPr>
          <w:rFonts w:ascii="Times New Roman" w:hAnsi="Times New Roman" w:cs="Times New Roman"/>
          <w:sz w:val="24"/>
          <w:szCs w:val="24"/>
        </w:rPr>
        <w:t xml:space="preserve"> 150-day milk </w:t>
      </w:r>
      <w:r>
        <w:rPr>
          <w:rFonts w:ascii="Times New Roman" w:hAnsi="Times New Roman" w:cs="Times New Roman"/>
          <w:sz w:val="24"/>
          <w:szCs w:val="24"/>
        </w:rPr>
        <w:t xml:space="preserve">production </w:t>
      </w:r>
      <w:r w:rsidR="00437988">
        <w:rPr>
          <w:rFonts w:ascii="Times New Roman" w:hAnsi="Times New Roman" w:cs="Times New Roman"/>
          <w:sz w:val="24"/>
          <w:szCs w:val="24"/>
        </w:rPr>
        <w:t>did not differ by facility type</w:t>
      </w:r>
      <w:r>
        <w:rPr>
          <w:rFonts w:ascii="Times New Roman" w:hAnsi="Times New Roman" w:cs="Times New Roman"/>
          <w:sz w:val="24"/>
          <w:szCs w:val="24"/>
        </w:rPr>
        <w:t xml:space="preserve"> </w:t>
      </w:r>
      <w:r w:rsidR="00437988">
        <w:rPr>
          <w:rFonts w:ascii="Times New Roman" w:hAnsi="Times New Roman" w:cs="Times New Roman"/>
          <w:sz w:val="24"/>
          <w:szCs w:val="24"/>
        </w:rPr>
        <w:t>(</w:t>
      </w:r>
      <w:r>
        <w:rPr>
          <w:rFonts w:ascii="Times New Roman" w:hAnsi="Times New Roman" w:cs="Times New Roman"/>
          <w:sz w:val="24"/>
          <w:szCs w:val="24"/>
        </w:rPr>
        <w:t>Table 3</w:t>
      </w:r>
      <w:r w:rsidR="00437988">
        <w:rPr>
          <w:rFonts w:ascii="Times New Roman" w:hAnsi="Times New Roman" w:cs="Times New Roman"/>
          <w:sz w:val="24"/>
          <w:szCs w:val="24"/>
        </w:rPr>
        <w:t>)</w:t>
      </w:r>
      <w:r>
        <w:rPr>
          <w:rFonts w:ascii="Times New Roman" w:hAnsi="Times New Roman" w:cs="Times New Roman"/>
          <w:sz w:val="24"/>
          <w:szCs w:val="24"/>
        </w:rPr>
        <w:t>.</w:t>
      </w:r>
    </w:p>
    <w:p w14:paraId="04C5B6FE" w14:textId="53E8D82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tiestall farms (n = 10), and 2.15 (1.93-2.37) for freestall farms (n = 6).</w:t>
      </w:r>
      <w:r w:rsidR="00FF56B5">
        <w:rPr>
          <w:rFonts w:ascii="Times New Roman" w:hAnsi="Times New Roman" w:cs="Times New Roman"/>
          <w:sz w:val="24"/>
          <w:szCs w:val="24"/>
        </w:rPr>
        <w:t xml:space="preserve"> Mean udder hygiene score did not differ by facility</w:t>
      </w:r>
      <w:r w:rsidR="00103676">
        <w:rPr>
          <w:rFonts w:ascii="Times New Roman" w:hAnsi="Times New Roman" w:cs="Times New Roman"/>
          <w:sz w:val="24"/>
          <w:szCs w:val="24"/>
        </w:rPr>
        <w:t xml:space="preserve"> type. </w:t>
      </w:r>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tiestall farms, and 32% (20-44) for freestall farms. </w:t>
      </w:r>
      <w:r w:rsidR="00103676">
        <w:rPr>
          <w:rFonts w:ascii="Times New Roman" w:hAnsi="Times New Roman" w:cs="Times New Roman"/>
          <w:sz w:val="24"/>
          <w:szCs w:val="24"/>
        </w:rPr>
        <w:t>The proportion of cows with dirty udders did not differ by facility type.</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p>
    <w:p w14:paraId="48EBE274" w14:textId="72AF91F4" w:rsidR="0046483C" w:rsidRDefault="0012513F" w:rsidP="00A305CE">
      <w:pPr>
        <w:pStyle w:val="ListParagraph"/>
        <w:spacing w:line="480" w:lineRule="auto"/>
        <w:ind w:left="0" w:firstLine="720"/>
      </w:pPr>
      <w:r>
        <w:rPr>
          <w:color w:val="000000"/>
        </w:rPr>
        <w:lastRenderedPageBreak/>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661870">
        <w:t xml:space="preserve">n = 18; </w:t>
      </w:r>
      <w:r w:rsidR="00195FCA">
        <w:t>group sizes: FS = 6, TS = 8, BP = 4).</w:t>
      </w:r>
      <w:r w:rsidR="00B07D3A">
        <w:t xml:space="preserve"> </w:t>
      </w:r>
      <w:r w:rsidR="000D0C31">
        <w:t xml:space="preserve">Farms </w:t>
      </w:r>
      <w:r w:rsidR="00124565">
        <w:t xml:space="preserve">with </w:t>
      </w:r>
      <w:r w:rsidR="000D0C31">
        <w:t>missing data</w:t>
      </w:r>
      <w:r w:rsidR="00BC156E">
        <w:t xml:space="preserve"> for a</w:t>
      </w:r>
      <w:r w:rsidR="00124565">
        <w:t xml:space="preserve"> particular outcome</w:t>
      </w:r>
      <w:r w:rsidR="000D0C31">
        <w:t xml:space="preserve"> were excluded for the analyse</w:t>
      </w:r>
      <w:r w:rsidR="00BC156E">
        <w:t>s of that outcome.</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4CC99752" w14:textId="03FC6268" w:rsidR="008D23E1" w:rsidRPr="008D23E1" w:rsidRDefault="008D23E1" w:rsidP="00A305CE">
      <w:pPr>
        <w:pStyle w:val="ListParagraph"/>
        <w:spacing w:line="480" w:lineRule="auto"/>
        <w:ind w:left="0" w:firstLine="720"/>
      </w:pPr>
      <w:r w:rsidRPr="008D23E1">
        <w:t xml:space="preserve">There was no difference in </w:t>
      </w:r>
      <w:proofErr w:type="spellStart"/>
      <w:r w:rsidRPr="008D23E1">
        <w:t>cfu</w:t>
      </w:r>
      <w:proofErr w:type="spellEnd"/>
      <w:r w:rsidRPr="008D23E1">
        <w:t xml:space="preserve"> count between the three facility types for any of the four bacterial groups measured using a nonparametric unconditional comparison (Table 2). Multiple attempts were made using multivariable analysis to compare the four aerobic culture outcomes for bulk tank milk, but all modeling approaches suffered from over-parametrization even when data was log transformed and were not pursued further.</w:t>
      </w:r>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lastRenderedPageBreak/>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lastRenderedPageBreak/>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EBBBFFC"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freestall and tiestall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 xml:space="preserve">to herds that had stalls </w:t>
      </w:r>
      <w:r w:rsidR="003F124F" w:rsidRPr="00604EDE">
        <w:rPr>
          <w:rFonts w:ascii="Times New Roman" w:hAnsi="Times New Roman" w:cs="Times New Roman"/>
          <w:sz w:val="24"/>
          <w:szCs w:val="24"/>
        </w:rPr>
        <w:lastRenderedPageBreak/>
        <w:t>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3273E8D4" w:rsidR="004E382B"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3033F3">
        <w:rPr>
          <w:rFonts w:ascii="Times New Roman" w:hAnsi="Times New Roman" w:cs="Times New Roman"/>
          <w:sz w:val="24"/>
          <w:szCs w:val="24"/>
        </w:rPr>
        <w:t xml:space="preserve">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lower av</w:t>
      </w:r>
      <w:r w:rsidR="00654C63">
        <w:rPr>
          <w:rFonts w:ascii="Times New Roman" w:hAnsi="Times New Roman" w:cs="Times New Roman"/>
          <w:sz w:val="24"/>
          <w:szCs w:val="24"/>
        </w:rPr>
        <w:t>erage</w:t>
      </w:r>
      <w:r w:rsidR="00066F4A">
        <w:rPr>
          <w:rFonts w:ascii="Times New Roman" w:hAnsi="Times New Roman" w:cs="Times New Roman"/>
          <w:sz w:val="24"/>
          <w:szCs w:val="24"/>
        </w:rPr>
        <w:t xml:space="preserve"> udder</w:t>
      </w:r>
      <w:r w:rsidR="0090022E" w:rsidRPr="0090022E">
        <w:rPr>
          <w:rFonts w:ascii="Times New Roman" w:hAnsi="Times New Roman" w:cs="Times New Roman"/>
          <w:sz w:val="24"/>
          <w:szCs w:val="24"/>
        </w:rPr>
        <w:t xml:space="preserve"> hygiene scores and prop</w:t>
      </w:r>
      <w:r w:rsidR="00B33F55">
        <w:rPr>
          <w:rFonts w:ascii="Times New Roman" w:hAnsi="Times New Roman" w:cs="Times New Roman"/>
          <w:sz w:val="24"/>
          <w:szCs w:val="24"/>
        </w:rPr>
        <w:t>ortion</w:t>
      </w:r>
      <w:r w:rsidR="00066F4A">
        <w:rPr>
          <w:rFonts w:ascii="Times New Roman" w:hAnsi="Times New Roman" w:cs="Times New Roman"/>
          <w:sz w:val="24"/>
          <w:szCs w:val="24"/>
        </w:rPr>
        <w:t xml:space="preserve"> </w:t>
      </w:r>
      <w:r w:rsidR="0090022E" w:rsidRPr="0090022E">
        <w:rPr>
          <w:rFonts w:ascii="Times New Roman" w:hAnsi="Times New Roman" w:cs="Times New Roman"/>
          <w:sz w:val="24"/>
          <w:szCs w:val="24"/>
        </w:rPr>
        <w:t>dirty udders</w:t>
      </w:r>
      <w:r w:rsidR="00BF5433">
        <w:rPr>
          <w:rFonts w:ascii="Times New Roman" w:hAnsi="Times New Roman" w:cs="Times New Roman"/>
          <w:sz w:val="24"/>
          <w:szCs w:val="24"/>
        </w:rPr>
        <w:t xml:space="preserve"> compared to</w:t>
      </w:r>
      <w:r w:rsidR="0090022E" w:rsidRPr="0090022E">
        <w:rPr>
          <w:rFonts w:ascii="Times New Roman" w:hAnsi="Times New Roman" w:cs="Times New Roman"/>
          <w:sz w:val="24"/>
          <w:szCs w:val="24"/>
        </w:rPr>
        <w:t xml:space="preserve"> cows on stalls with bedding o</w:t>
      </w:r>
      <w:r w:rsidR="00C40407">
        <w:rPr>
          <w:rFonts w:ascii="Times New Roman" w:hAnsi="Times New Roman" w:cs="Times New Roman"/>
          <w:sz w:val="24"/>
          <w:szCs w:val="24"/>
        </w:rPr>
        <w:t>ver</w:t>
      </w:r>
      <w:r w:rsidR="0090022E" w:rsidRPr="0090022E">
        <w:rPr>
          <w:rFonts w:ascii="Times New Roman" w:hAnsi="Times New Roman" w:cs="Times New Roman"/>
          <w:sz w:val="24"/>
          <w:szCs w:val="24"/>
        </w:rPr>
        <w:t xml:space="preserve"> a mattress or concrete surface.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 xml:space="preserve">lower mean udder hygiene score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2E422F1C" w14:textId="115D13A1"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r w:rsidR="00C2408B">
        <w:rPr>
          <w:rFonts w:ascii="Times New Roman" w:hAnsi="Times New Roman" w:cs="Times New Roman"/>
          <w:sz w:val="24"/>
          <w:szCs w:val="24"/>
        </w:rPr>
        <w:t xml:space="preserve">is </w:t>
      </w:r>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lastRenderedPageBreak/>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tiestall</w:t>
      </w:r>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freestall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(freestalls, tiestalls).</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bedded pack</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in the Northeast</w:t>
      </w:r>
      <w:r w:rsidR="00CF4AC3">
        <w:rPr>
          <w:rFonts w:ascii="Times New Roman" w:hAnsi="Times New Roman" w:cs="Times New Roman"/>
          <w:sz w:val="24"/>
          <w:szCs w:val="24"/>
        </w:rPr>
        <w:t>ern</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and </w:t>
      </w:r>
      <w:r w:rsidR="009B4403">
        <w:rPr>
          <w:rFonts w:ascii="Times New Roman" w:hAnsi="Times New Roman" w:cs="Times New Roman"/>
          <w:sz w:val="24"/>
          <w:szCs w:val="24"/>
        </w:rPr>
        <w:t>F</w:t>
      </w:r>
      <w:r w:rsidR="006C4C35">
        <w:rPr>
          <w:rFonts w:ascii="Times New Roman" w:hAnsi="Times New Roman" w:cs="Times New Roman"/>
          <w:sz w:val="24"/>
          <w:szCs w:val="24"/>
        </w:rPr>
        <w:t xml:space="preserve">S </w:t>
      </w:r>
      <w:r>
        <w:rPr>
          <w:rFonts w:ascii="Times New Roman" w:hAnsi="Times New Roman" w:cs="Times New Roman"/>
          <w:sz w:val="24"/>
          <w:szCs w:val="24"/>
        </w:rPr>
        <w:t>herds</w:t>
      </w:r>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facility type. We </w:t>
      </w:r>
      <w:r w:rsidR="003B0D8A">
        <w:rPr>
          <w:rFonts w:ascii="Times New Roman" w:hAnsi="Times New Roman" w:cs="Times New Roman"/>
          <w:sz w:val="24"/>
          <w:szCs w:val="24"/>
        </w:rPr>
        <w:t>conclude</w:t>
      </w:r>
      <w:r w:rsidRPr="00604EDE">
        <w:rPr>
          <w:rFonts w:ascii="Times New Roman" w:hAnsi="Times New Roman" w:cs="Times New Roman"/>
          <w:sz w:val="24"/>
          <w:szCs w:val="24"/>
        </w:rPr>
        <w:t xml:space="preserve"> that bedded pack systems can be considered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r w:rsidR="00CF4AC3">
        <w:rPr>
          <w:rFonts w:ascii="Times New Roman" w:hAnsi="Times New Roman" w:cs="Times New Roman"/>
          <w:sz w:val="24"/>
          <w:szCs w:val="24"/>
        </w:rPr>
        <w:t>ern US</w:t>
      </w:r>
      <w:r w:rsidRPr="00604EDE">
        <w:rPr>
          <w:rFonts w:ascii="Times New Roman" w:hAnsi="Times New Roman" w:cs="Times New Roman"/>
          <w:sz w:val="24"/>
          <w:szCs w:val="24"/>
        </w:rPr>
        <w: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r>
        <w:rPr>
          <w:b/>
          <w:bCs/>
        </w:rPr>
        <w:t>Objective 1:</w:t>
      </w:r>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p>
    <w:p w14:paraId="3F0B3B7A" w14:textId="66A070B9"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9720DD">
        <w:rPr>
          <w:rFonts w:ascii="Times New Roman" w:hAnsi="Times New Roman" w:cs="Times New Roman"/>
          <w:noProof/>
          <w:sz w:val="24"/>
          <w:szCs w:val="24"/>
        </w:rPr>
        <w:t>(Barberg et al., 2007b; Shane et al., 2010)</w:t>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9720DD">
        <w:rPr>
          <w:rFonts w:ascii="Times New Roman" w:hAnsi="Times New Roman" w:cs="Times New Roman"/>
          <w:noProof/>
          <w:sz w:val="24"/>
          <w:szCs w:val="24"/>
        </w:rPr>
        <w:t>(Lobeck et al., 2012)</w:t>
      </w:r>
      <w:r w:rsidR="0096038F">
        <w:rPr>
          <w:rFonts w:ascii="Times New Roman" w:hAnsi="Times New Roman" w:cs="Times New Roman"/>
          <w:sz w:val="24"/>
          <w:szCs w:val="24"/>
        </w:rPr>
        <w:t xml:space="preserve">. </w:t>
      </w:r>
      <w:del w:id="86" w:author="Caitlin Jeffrey" w:date="2024-03-15T17:12:00Z">
        <w:r w:rsidR="00644D88" w:rsidDel="005926E1">
          <w:rPr>
            <w:rFonts w:ascii="Times New Roman" w:hAnsi="Times New Roman" w:cs="Times New Roman"/>
            <w:sz w:val="24"/>
            <w:szCs w:val="24"/>
          </w:rPr>
          <w:delText>The current</w:delText>
        </w:r>
        <w:r w:rsidR="00A2562E" w:rsidDel="005926E1">
          <w:rPr>
            <w:rFonts w:ascii="Times New Roman" w:hAnsi="Times New Roman" w:cs="Times New Roman"/>
            <w:sz w:val="24"/>
            <w:szCs w:val="24"/>
          </w:rPr>
          <w:delText xml:space="preserve"> study </w:delText>
        </w:r>
        <w:r w:rsidR="00644D88" w:rsidDel="005926E1">
          <w:rPr>
            <w:rFonts w:ascii="Times New Roman" w:hAnsi="Times New Roman" w:cs="Times New Roman"/>
            <w:sz w:val="24"/>
            <w:szCs w:val="24"/>
          </w:rPr>
          <w:delText xml:space="preserve">is the first </w:delText>
        </w:r>
        <w:r w:rsidR="00A2562E" w:rsidDel="005926E1">
          <w:rPr>
            <w:rFonts w:ascii="Times New Roman" w:hAnsi="Times New Roman" w:cs="Times New Roman"/>
            <w:sz w:val="24"/>
            <w:szCs w:val="24"/>
          </w:rPr>
          <w:delText xml:space="preserve">the authors are aware of directly </w:delText>
        </w:r>
        <w:r w:rsidR="00A5532B" w:rsidDel="005926E1">
          <w:rPr>
            <w:rFonts w:ascii="Times New Roman" w:hAnsi="Times New Roman" w:cs="Times New Roman"/>
            <w:sz w:val="24"/>
            <w:szCs w:val="24"/>
          </w:rPr>
          <w:delText>comparing</w:delText>
        </w:r>
        <w:r w:rsidR="00A2562E" w:rsidDel="005926E1">
          <w:rPr>
            <w:rFonts w:ascii="Times New Roman" w:hAnsi="Times New Roman" w:cs="Times New Roman"/>
            <w:sz w:val="24"/>
            <w:szCs w:val="24"/>
          </w:rPr>
          <w:delText xml:space="preserve"> </w:delText>
        </w:r>
        <w:r w:rsidR="00FA5FC2" w:rsidDel="005926E1">
          <w:rPr>
            <w:rFonts w:ascii="Times New Roman" w:hAnsi="Times New Roman" w:cs="Times New Roman"/>
            <w:sz w:val="24"/>
            <w:szCs w:val="24"/>
          </w:rPr>
          <w:delText xml:space="preserve">bacterial counts of bulk tank milk between bedded packs </w:delText>
        </w:r>
        <w:r w:rsidR="00644D88" w:rsidDel="005926E1">
          <w:rPr>
            <w:rFonts w:ascii="Times New Roman" w:hAnsi="Times New Roman" w:cs="Times New Roman"/>
            <w:sz w:val="24"/>
            <w:szCs w:val="24"/>
          </w:rPr>
          <w:delText xml:space="preserve">(both composting and static) </w:delText>
        </w:r>
        <w:r w:rsidR="00FA5FC2" w:rsidDel="005926E1">
          <w:rPr>
            <w:rFonts w:ascii="Times New Roman" w:hAnsi="Times New Roman" w:cs="Times New Roman"/>
            <w:sz w:val="24"/>
            <w:szCs w:val="24"/>
          </w:rPr>
          <w:delText xml:space="preserve">and tiestall barns, and </w:delText>
        </w:r>
        <w:r w:rsidR="00A5532B" w:rsidDel="005926E1">
          <w:rPr>
            <w:rFonts w:ascii="Times New Roman" w:hAnsi="Times New Roman" w:cs="Times New Roman"/>
            <w:sz w:val="24"/>
            <w:szCs w:val="24"/>
          </w:rPr>
          <w:delText>the first one to</w:delText>
        </w:r>
        <w:r w:rsidR="00CD1A8D" w:rsidDel="005926E1">
          <w:rPr>
            <w:rFonts w:ascii="Times New Roman" w:hAnsi="Times New Roman" w:cs="Times New Roman"/>
            <w:sz w:val="24"/>
            <w:szCs w:val="24"/>
          </w:rPr>
          <w:delText xml:space="preserve"> describe a population of </w:delText>
        </w:r>
        <w:r w:rsidR="00A5532B" w:rsidDel="005926E1">
          <w:rPr>
            <w:rFonts w:ascii="Times New Roman" w:hAnsi="Times New Roman" w:cs="Times New Roman"/>
            <w:sz w:val="24"/>
            <w:szCs w:val="24"/>
          </w:rPr>
          <w:delText>exclusively organic dairies.</w:delText>
        </w:r>
        <w:r w:rsidR="00B80E18" w:rsidDel="005926E1">
          <w:rPr>
            <w:rFonts w:ascii="Times New Roman" w:hAnsi="Times New Roman" w:cs="Times New Roman"/>
            <w:sz w:val="24"/>
            <w:szCs w:val="24"/>
          </w:rPr>
          <w:delText xml:space="preserve"> </w:delText>
        </w:r>
      </w:del>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lastRenderedPageBreak/>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r w:rsidR="00B80E18" w:rsidRPr="00604EDE">
        <w:rPr>
          <w:rFonts w:ascii="Times New Roman" w:hAnsi="Times New Roman" w:cs="Times New Roman"/>
          <w:sz w:val="24"/>
          <w:szCs w:val="24"/>
        </w:rPr>
        <w:t xml:space="preserve">similar to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9720DD">
        <w:rPr>
          <w:rFonts w:ascii="Times New Roman" w:hAnsi="Times New Roman" w:cs="Times New Roman"/>
          <w:noProof/>
          <w:sz w:val="24"/>
          <w:szCs w:val="24"/>
        </w:rPr>
        <w:t>(Barberg et al., 2007b)</w:t>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2012)</w:t>
      </w:r>
      <w:r w:rsidR="00762290">
        <w:rPr>
          <w:rFonts w:ascii="Times New Roman" w:hAnsi="Times New Roman" w:cs="Times New Roman"/>
          <w:sz w:val="24"/>
          <w:szCs w:val="24"/>
        </w:rPr>
        <w:t xml:space="preserve">, the current study focused 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F25FB7">
        <w:rPr>
          <w:rFonts w:ascii="Times New Roman" w:hAnsi="Times New Roman" w:cs="Times New Roman"/>
          <w:sz w:val="24"/>
          <w:szCs w:val="24"/>
        </w:rPr>
        <w:t xml:space="preserve">We </w:t>
      </w:r>
      <w:r w:rsidR="00846DD9">
        <w:rPr>
          <w:rFonts w:ascii="Times New Roman" w:hAnsi="Times New Roman" w:cs="Times New Roman"/>
          <w:sz w:val="24"/>
          <w:szCs w:val="24"/>
        </w:rPr>
        <w:t xml:space="preserve">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50506254" w:rsidR="00A21424" w:rsidRPr="00C61B84" w:rsidRDefault="00A21424" w:rsidP="00FD2A1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The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spp. count for the five bedded pack farms included in this study (</w:t>
      </w:r>
      <w:r w:rsidR="00854D87" w:rsidRPr="00C61B84">
        <w:rPr>
          <w:rFonts w:ascii="Times New Roman" w:hAnsi="Times New Roman" w:cs="Times New Roman"/>
          <w:sz w:val="24"/>
          <w:szCs w:val="24"/>
        </w:rPr>
        <w:t xml:space="preserve">median: </w:t>
      </w:r>
      <w:r w:rsidR="005B32B6" w:rsidRPr="00C61B84">
        <w:rPr>
          <w:rFonts w:ascii="Times New Roman" w:hAnsi="Times New Roman" w:cs="Times New Roman"/>
          <w:sz w:val="24"/>
          <w:szCs w:val="24"/>
        </w:rPr>
        <w:t>40</w:t>
      </w:r>
      <w:r w:rsidR="00421B93" w:rsidRPr="00C61B84">
        <w:rPr>
          <w:rFonts w:ascii="Times New Roman" w:hAnsi="Times New Roman" w:cs="Times New Roman"/>
          <w:sz w:val="24"/>
          <w:szCs w:val="24"/>
        </w:rPr>
        <w:t xml:space="preserve"> </w:t>
      </w:r>
      <w:proofErr w:type="spellStart"/>
      <w:r w:rsidR="00421B93" w:rsidRPr="00C61B84">
        <w:rPr>
          <w:rFonts w:ascii="Times New Roman" w:hAnsi="Times New Roman" w:cs="Times New Roman"/>
          <w:sz w:val="24"/>
          <w:szCs w:val="24"/>
        </w:rPr>
        <w:t>cfu</w:t>
      </w:r>
      <w:proofErr w:type="spellEnd"/>
      <w:r w:rsidR="00421B93" w:rsidRPr="00C61B84">
        <w:rPr>
          <w:rFonts w:ascii="Times New Roman" w:hAnsi="Times New Roman" w:cs="Times New Roman"/>
          <w:sz w:val="24"/>
          <w:szCs w:val="24"/>
        </w:rPr>
        <w:t xml:space="preserve">/mL, </w:t>
      </w:r>
      <w:r w:rsidR="00854D87" w:rsidRPr="00C61B84">
        <w:rPr>
          <w:rFonts w:ascii="Times New Roman" w:hAnsi="Times New Roman" w:cs="Times New Roman"/>
          <w:sz w:val="24"/>
          <w:szCs w:val="24"/>
        </w:rPr>
        <w:t xml:space="preserve">range: </w:t>
      </w:r>
      <w:r w:rsidR="005B32B6" w:rsidRPr="00C61B84">
        <w:rPr>
          <w:rFonts w:ascii="Times New Roman" w:hAnsi="Times New Roman" w:cs="Times New Roman"/>
          <w:sz w:val="24"/>
          <w:szCs w:val="24"/>
        </w:rPr>
        <w:t>0-130)</w:t>
      </w:r>
      <w:r w:rsidR="00421B93"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was </w:t>
      </w:r>
      <w:r w:rsidR="008819C3" w:rsidRPr="00C61B84">
        <w:rPr>
          <w:rFonts w:ascii="Times New Roman" w:hAnsi="Times New Roman" w:cs="Times New Roman"/>
          <w:sz w:val="24"/>
          <w:szCs w:val="24"/>
        </w:rPr>
        <w:t xml:space="preserve">comparable </w:t>
      </w:r>
      <w:r w:rsidRPr="00C61B84">
        <w:rPr>
          <w:rFonts w:ascii="Times New Roman" w:hAnsi="Times New Roman" w:cs="Times New Roman"/>
          <w:sz w:val="24"/>
          <w:szCs w:val="24"/>
        </w:rPr>
        <w:t xml:space="preserve">to previous work describing bulk tank milk quality for </w:t>
      </w:r>
      <w:r w:rsidR="00AC644D" w:rsidRPr="00C61B84">
        <w:rPr>
          <w:rFonts w:ascii="Times New Roman" w:hAnsi="Times New Roman" w:cs="Times New Roman"/>
          <w:sz w:val="24"/>
          <w:szCs w:val="24"/>
        </w:rPr>
        <w:t>CBP</w:t>
      </w:r>
      <w:r w:rsidRPr="00C61B84">
        <w:rPr>
          <w:rFonts w:ascii="Times New Roman" w:hAnsi="Times New Roman" w:cs="Times New Roman"/>
          <w:sz w:val="24"/>
          <w:szCs w:val="24"/>
        </w:rPr>
        <w:t xml:space="preserve"> in Minnesota</w:t>
      </w:r>
      <w:r w:rsidR="008E3BAC" w:rsidRPr="00C61B84">
        <w:rPr>
          <w:rFonts w:ascii="Times New Roman" w:hAnsi="Times New Roman" w:cs="Times New Roman"/>
          <w:sz w:val="24"/>
          <w:szCs w:val="24"/>
        </w:rPr>
        <w:t xml:space="preserve"> during the winter months</w:t>
      </w:r>
      <w:r w:rsidRPr="00C61B84">
        <w:rPr>
          <w:rFonts w:ascii="Times New Roman" w:hAnsi="Times New Roman" w:cs="Times New Roman"/>
          <w:sz w:val="24"/>
          <w:szCs w:val="24"/>
        </w:rPr>
        <w:t xml:space="preserve">. Lobeck et al. 2012 found a mean of 26.1 </w:t>
      </w:r>
      <w:proofErr w:type="spellStart"/>
      <w:r w:rsidR="00367BB8" w:rsidRPr="00C61B84">
        <w:rPr>
          <w:rFonts w:ascii="Times New Roman" w:hAnsi="Times New Roman" w:cs="Times New Roman"/>
          <w:sz w:val="24"/>
          <w:szCs w:val="24"/>
        </w:rPr>
        <w:t>cfu</w:t>
      </w:r>
      <w:proofErr w:type="spellEnd"/>
      <w:r w:rsidR="009D0CE9" w:rsidRPr="00C61B84">
        <w:rPr>
          <w:rFonts w:ascii="Times New Roman" w:hAnsi="Times New Roman" w:cs="Times New Roman"/>
          <w:sz w:val="24"/>
          <w:szCs w:val="24"/>
        </w:rPr>
        <w:t>/mL</w:t>
      </w:r>
      <w:r w:rsidRPr="00C61B84">
        <w:rPr>
          <w:rFonts w:ascii="Times New Roman" w:hAnsi="Times New Roman" w:cs="Times New Roman"/>
          <w:sz w:val="24"/>
          <w:szCs w:val="24"/>
        </w:rPr>
        <w:t xml:space="preserve"> (95% CI: 2-443) and Shane et al. </w:t>
      </w:r>
      <w:r w:rsidR="00514642" w:rsidRPr="00C61B84">
        <w:rPr>
          <w:rFonts w:ascii="Times New Roman" w:hAnsi="Times New Roman" w:cs="Times New Roman"/>
          <w:sz w:val="24"/>
          <w:szCs w:val="24"/>
        </w:rPr>
        <w:t xml:space="preserve">(2010) </w:t>
      </w:r>
      <w:r w:rsidRPr="00C61B84">
        <w:rPr>
          <w:rFonts w:ascii="Times New Roman" w:hAnsi="Times New Roman" w:cs="Times New Roman"/>
          <w:sz w:val="24"/>
          <w:szCs w:val="24"/>
        </w:rPr>
        <w:t xml:space="preserve">found a range of 0-108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from BTM collected </w:t>
      </w:r>
      <w:r w:rsidR="001B5708" w:rsidRPr="00C61B84">
        <w:rPr>
          <w:rFonts w:ascii="Times New Roman" w:hAnsi="Times New Roman" w:cs="Times New Roman"/>
          <w:sz w:val="24"/>
          <w:szCs w:val="24"/>
        </w:rPr>
        <w:t>just over</w:t>
      </w:r>
      <w:r w:rsidRPr="00C61B84">
        <w:rPr>
          <w:rFonts w:ascii="Times New Roman" w:hAnsi="Times New Roman" w:cs="Times New Roman"/>
          <w:sz w:val="24"/>
          <w:szCs w:val="24"/>
        </w:rPr>
        <w:t xml:space="preserve"> the winter</w:t>
      </w:r>
      <w:r w:rsidR="008033FD" w:rsidRPr="00C61B84">
        <w:rPr>
          <w:rFonts w:ascii="Times New Roman" w:hAnsi="Times New Roman" w:cs="Times New Roman"/>
          <w:sz w:val="24"/>
          <w:szCs w:val="24"/>
        </w:rPr>
        <w:t xml:space="preserve"> months</w:t>
      </w:r>
      <w:r w:rsidRPr="00C61B84">
        <w:rPr>
          <w:rFonts w:ascii="Times New Roman" w:hAnsi="Times New Roman" w:cs="Times New Roman"/>
          <w:sz w:val="24"/>
          <w:szCs w:val="24"/>
        </w:rPr>
        <w:t xml:space="preserve"> from six composting bedded pack farms.</w:t>
      </w:r>
      <w:r w:rsidR="00EB5D74" w:rsidRPr="00C61B84">
        <w:rPr>
          <w:rFonts w:ascii="Times New Roman" w:hAnsi="Times New Roman" w:cs="Times New Roman"/>
          <w:sz w:val="24"/>
          <w:szCs w:val="24"/>
        </w:rPr>
        <w:t xml:space="preserve"> </w:t>
      </w:r>
      <w:r w:rsidR="00A015F7" w:rsidRPr="00C61B84">
        <w:rPr>
          <w:rFonts w:ascii="Times New Roman" w:hAnsi="Times New Roman" w:cs="Times New Roman"/>
          <w:sz w:val="24"/>
          <w:szCs w:val="24"/>
        </w:rPr>
        <w:t>“</w:t>
      </w:r>
      <w:r w:rsidR="00716B49" w:rsidRPr="00C61B84">
        <w:rPr>
          <w:rFonts w:ascii="Times New Roman" w:hAnsi="Times New Roman" w:cs="Times New Roman"/>
          <w:i/>
          <w:iCs/>
          <w:sz w:val="24"/>
          <w:szCs w:val="24"/>
        </w:rPr>
        <w:t xml:space="preserve">Staph. </w:t>
      </w:r>
      <w:r w:rsidR="00716B49" w:rsidRPr="00C61B84">
        <w:rPr>
          <w:rFonts w:ascii="Times New Roman" w:hAnsi="Times New Roman" w:cs="Times New Roman"/>
          <w:sz w:val="24"/>
          <w:szCs w:val="24"/>
        </w:rPr>
        <w:t>spp.</w:t>
      </w:r>
      <w:r w:rsidR="00A015F7" w:rsidRPr="00C61B84">
        <w:rPr>
          <w:rFonts w:ascii="Times New Roman" w:hAnsi="Times New Roman" w:cs="Times New Roman"/>
          <w:sz w:val="24"/>
          <w:szCs w:val="24"/>
        </w:rPr>
        <w:t>”</w:t>
      </w:r>
      <w:r w:rsidR="00716B49" w:rsidRPr="00C61B84">
        <w:rPr>
          <w:rFonts w:ascii="Times New Roman" w:hAnsi="Times New Roman" w:cs="Times New Roman"/>
          <w:sz w:val="24"/>
          <w:szCs w:val="24"/>
        </w:rPr>
        <w:t xml:space="preserve"> </w:t>
      </w:r>
      <w:r w:rsidR="00EB5D74" w:rsidRPr="00C61B84">
        <w:rPr>
          <w:rFonts w:ascii="Times New Roman" w:hAnsi="Times New Roman" w:cs="Times New Roman"/>
          <w:sz w:val="24"/>
          <w:szCs w:val="24"/>
        </w:rPr>
        <w:t xml:space="preserve">is comprised of a diverse group of different species, </w:t>
      </w:r>
      <w:r w:rsidR="00EE3672" w:rsidRPr="00C61B84">
        <w:rPr>
          <w:rFonts w:ascii="Times New Roman" w:hAnsi="Times New Roman" w:cs="Times New Roman"/>
          <w:sz w:val="24"/>
          <w:szCs w:val="24"/>
        </w:rPr>
        <w:t xml:space="preserve">with 23 </w:t>
      </w:r>
      <w:r w:rsidR="009720DD" w:rsidRPr="00C61B84">
        <w:rPr>
          <w:rFonts w:ascii="Times New Roman" w:hAnsi="Times New Roman" w:cs="Times New Roman"/>
          <w:noProof/>
          <w:sz w:val="24"/>
          <w:szCs w:val="24"/>
        </w:rPr>
        <w:t>(Condas et al., 2017)</w:t>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or 25 </w:t>
      </w:r>
      <w:r w:rsidR="009720DD" w:rsidRPr="00C61B84">
        <w:rPr>
          <w:rFonts w:ascii="Times New Roman" w:hAnsi="Times New Roman" w:cs="Times New Roman"/>
          <w:noProof/>
          <w:sz w:val="24"/>
          <w:szCs w:val="24"/>
        </w:rPr>
        <w:t>(De Visscher et al., 2017)</w:t>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different species </w:t>
      </w:r>
      <w:r w:rsidR="00903259" w:rsidRPr="00C61B84">
        <w:rPr>
          <w:rFonts w:ascii="Times New Roman" w:hAnsi="Times New Roman" w:cs="Times New Roman"/>
          <w:sz w:val="24"/>
          <w:szCs w:val="24"/>
        </w:rPr>
        <w:t>isolated from</w:t>
      </w:r>
      <w:r w:rsidR="000D0167" w:rsidRPr="00C61B84">
        <w:rPr>
          <w:rFonts w:ascii="Times New Roman" w:hAnsi="Times New Roman" w:cs="Times New Roman"/>
          <w:sz w:val="24"/>
          <w:szCs w:val="24"/>
        </w:rPr>
        <w:t xml:space="preserve"> intramammary infections in dairy cattle</w:t>
      </w:r>
      <w:r w:rsidR="001112C5" w:rsidRPr="00C61B84">
        <w:rPr>
          <w:rFonts w:ascii="Times New Roman" w:hAnsi="Times New Roman" w:cs="Times New Roman"/>
          <w:sz w:val="24"/>
          <w:szCs w:val="24"/>
        </w:rPr>
        <w:t>.</w:t>
      </w:r>
      <w:r w:rsidR="005100BE" w:rsidRPr="00C61B84">
        <w:rPr>
          <w:rFonts w:ascii="Times New Roman" w:hAnsi="Times New Roman" w:cs="Times New Roman"/>
          <w:sz w:val="24"/>
          <w:szCs w:val="24"/>
        </w:rPr>
        <w:t xml:space="preserve"> W</w:t>
      </w:r>
      <w:r w:rsidR="00EB5D74" w:rsidRPr="00C61B84">
        <w:rPr>
          <w:rFonts w:ascii="Times New Roman" w:hAnsi="Times New Roman" w:cs="Times New Roman"/>
          <w:sz w:val="24"/>
          <w:szCs w:val="24"/>
        </w:rPr>
        <w:t xml:space="preserve">ithin this </w:t>
      </w:r>
      <w:r w:rsidR="005100BE" w:rsidRPr="00C61B84">
        <w:rPr>
          <w:rFonts w:ascii="Times New Roman" w:hAnsi="Times New Roman" w:cs="Times New Roman"/>
          <w:sz w:val="24"/>
          <w:szCs w:val="24"/>
        </w:rPr>
        <w:t xml:space="preserve">highly </w:t>
      </w:r>
      <w:r w:rsidR="00EB5D74" w:rsidRPr="00C61B84">
        <w:rPr>
          <w:rFonts w:ascii="Times New Roman" w:hAnsi="Times New Roman" w:cs="Times New Roman"/>
          <w:sz w:val="24"/>
          <w:szCs w:val="24"/>
        </w:rPr>
        <w:t>heterogenous group</w:t>
      </w:r>
      <w:r w:rsidR="005100BE" w:rsidRPr="00C61B84">
        <w:rPr>
          <w:rFonts w:ascii="Times New Roman" w:hAnsi="Times New Roman" w:cs="Times New Roman"/>
          <w:sz w:val="24"/>
          <w:szCs w:val="24"/>
        </w:rPr>
        <w:t>,</w:t>
      </w:r>
      <w:r w:rsidR="008C37B1" w:rsidRPr="00C61B84">
        <w:rPr>
          <w:rFonts w:ascii="Times New Roman" w:hAnsi="Times New Roman" w:cs="Times New Roman"/>
          <w:sz w:val="24"/>
          <w:szCs w:val="24"/>
        </w:rPr>
        <w:t xml:space="preserve"> some species are </w:t>
      </w:r>
      <w:r w:rsidR="002E6CA2" w:rsidRPr="00C61B84">
        <w:rPr>
          <w:rFonts w:ascii="Times New Roman" w:hAnsi="Times New Roman" w:cs="Times New Roman"/>
          <w:sz w:val="24"/>
          <w:szCs w:val="24"/>
        </w:rPr>
        <w:t>considered primarily host-adapted</w:t>
      </w:r>
      <w:r w:rsidR="005A33BB" w:rsidRPr="00C61B84">
        <w:rPr>
          <w:rFonts w:ascii="Times New Roman" w:hAnsi="Times New Roman" w:cs="Times New Roman"/>
          <w:sz w:val="24"/>
          <w:szCs w:val="24"/>
        </w:rPr>
        <w:t xml:space="preserve"> (</w:t>
      </w:r>
      <w:r w:rsidR="004534A8" w:rsidRPr="00C61B84">
        <w:rPr>
          <w:rFonts w:ascii="Times New Roman" w:hAnsi="Times New Roman" w:cs="Times New Roman"/>
          <w:sz w:val="24"/>
          <w:szCs w:val="24"/>
        </w:rPr>
        <w:t>colonizing the skin or udder)</w:t>
      </w:r>
      <w:r w:rsidR="002E6CA2" w:rsidRPr="00C61B84">
        <w:rPr>
          <w:rFonts w:ascii="Times New Roman" w:hAnsi="Times New Roman" w:cs="Times New Roman"/>
          <w:sz w:val="24"/>
          <w:szCs w:val="24"/>
        </w:rPr>
        <w:t xml:space="preserve">, while </w:t>
      </w:r>
      <w:r w:rsidR="005A71F4" w:rsidRPr="00C61B84">
        <w:rPr>
          <w:rFonts w:ascii="Times New Roman" w:hAnsi="Times New Roman" w:cs="Times New Roman"/>
          <w:sz w:val="24"/>
          <w:szCs w:val="24"/>
        </w:rPr>
        <w:t xml:space="preserve">others are primarily found in the cow’s environment </w:t>
      </w:r>
      <w:r w:rsidR="00A54381" w:rsidRPr="00C61B84">
        <w:rPr>
          <w:rFonts w:ascii="Times New Roman" w:hAnsi="Times New Roman" w:cs="Times New Roman"/>
          <w:sz w:val="24"/>
          <w:szCs w:val="24"/>
        </w:rPr>
        <w:t xml:space="preserve">(reviewed in </w:t>
      </w:r>
      <w:r w:rsidR="008737A7" w:rsidRPr="00C61B84">
        <w:rPr>
          <w:rFonts w:ascii="Times New Roman" w:hAnsi="Times New Roman" w:cs="Times New Roman"/>
          <w:sz w:val="24"/>
          <w:szCs w:val="24"/>
        </w:rPr>
        <w:t>De Buck et al., 2021).</w:t>
      </w:r>
      <w:r w:rsidR="00E04157" w:rsidRPr="00C61B84">
        <w:rPr>
          <w:rFonts w:ascii="Times New Roman" w:hAnsi="Times New Roman" w:cs="Times New Roman"/>
          <w:sz w:val="24"/>
          <w:szCs w:val="24"/>
        </w:rPr>
        <w:t xml:space="preserve"> Certain species have </w:t>
      </w:r>
      <w:r w:rsidR="00AC4451" w:rsidRPr="00C61B84">
        <w:rPr>
          <w:rFonts w:ascii="Times New Roman" w:hAnsi="Times New Roman" w:cs="Times New Roman"/>
          <w:sz w:val="24"/>
          <w:szCs w:val="24"/>
        </w:rPr>
        <w:t xml:space="preserve">been associated with </w:t>
      </w:r>
      <w:r w:rsidR="001E7624" w:rsidRPr="00C61B84">
        <w:rPr>
          <w:rFonts w:ascii="Times New Roman" w:hAnsi="Times New Roman" w:cs="Times New Roman"/>
          <w:sz w:val="24"/>
          <w:szCs w:val="24"/>
        </w:rPr>
        <w:t>stall surfaces</w:t>
      </w:r>
      <w:r w:rsidR="00A664C7" w:rsidRPr="00C61B84">
        <w:rPr>
          <w:rFonts w:ascii="Times New Roman" w:hAnsi="Times New Roman" w:cs="Times New Roman"/>
          <w:sz w:val="24"/>
          <w:szCs w:val="24"/>
        </w:rPr>
        <w:t xml:space="preserve">, air, </w:t>
      </w:r>
      <w:r w:rsidR="00A664C7" w:rsidRPr="00C61B84">
        <w:rPr>
          <w:rFonts w:ascii="Times New Roman" w:hAnsi="Times New Roman" w:cs="Times New Roman"/>
          <w:sz w:val="24"/>
          <w:szCs w:val="24"/>
        </w:rPr>
        <w:lastRenderedPageBreak/>
        <w:t xml:space="preserve">and </w:t>
      </w:r>
      <w:r w:rsidR="001E7624" w:rsidRPr="00C61B84">
        <w:rPr>
          <w:rFonts w:ascii="Times New Roman" w:hAnsi="Times New Roman" w:cs="Times New Roman"/>
          <w:sz w:val="24"/>
          <w:szCs w:val="24"/>
        </w:rPr>
        <w:t xml:space="preserve">unused </w:t>
      </w:r>
      <w:r w:rsidR="00A664C7" w:rsidRPr="00C61B84">
        <w:rPr>
          <w:rFonts w:ascii="Times New Roman" w:hAnsi="Times New Roman" w:cs="Times New Roman"/>
          <w:sz w:val="24"/>
          <w:szCs w:val="24"/>
        </w:rPr>
        <w:t>sawdust bedding material</w:t>
      </w:r>
      <w:r w:rsidR="00B0352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(Piessens et al., 2011)</w:t>
      </w:r>
      <w:r w:rsidR="00A7141F" w:rsidRPr="00C61B84">
        <w:rPr>
          <w:rFonts w:ascii="Times New Roman" w:hAnsi="Times New Roman" w:cs="Times New Roman"/>
          <w:sz w:val="24"/>
          <w:szCs w:val="24"/>
        </w:rPr>
        <w:t xml:space="preserve">, </w:t>
      </w:r>
      <w:r w:rsidR="0075717F" w:rsidRPr="00C61B84">
        <w:rPr>
          <w:rFonts w:ascii="Times New Roman" w:hAnsi="Times New Roman" w:cs="Times New Roman"/>
          <w:sz w:val="24"/>
          <w:szCs w:val="24"/>
        </w:rPr>
        <w:t xml:space="preserve">some with </w:t>
      </w:r>
      <w:r w:rsidR="00030551" w:rsidRPr="00C61B84">
        <w:rPr>
          <w:rFonts w:ascii="Times New Roman" w:hAnsi="Times New Roman" w:cs="Times New Roman"/>
          <w:sz w:val="24"/>
          <w:szCs w:val="24"/>
        </w:rPr>
        <w:t xml:space="preserve">different facility types </w:t>
      </w:r>
      <w:r w:rsidR="009720DD" w:rsidRPr="00C61B84">
        <w:rPr>
          <w:rFonts w:ascii="Times New Roman" w:hAnsi="Times New Roman" w:cs="Times New Roman"/>
          <w:noProof/>
          <w:sz w:val="24"/>
          <w:szCs w:val="24"/>
        </w:rPr>
        <w:t>(Condas et al., 2017)</w:t>
      </w:r>
      <w:r w:rsidR="0075717F" w:rsidRPr="00C61B84">
        <w:rPr>
          <w:rFonts w:ascii="Times New Roman" w:hAnsi="Times New Roman" w:cs="Times New Roman"/>
          <w:sz w:val="24"/>
          <w:szCs w:val="24"/>
        </w:rPr>
        <w:t>,</w:t>
      </w:r>
      <w:r w:rsidR="00030551" w:rsidRPr="00C61B84">
        <w:rPr>
          <w:rFonts w:ascii="Times New Roman" w:hAnsi="Times New Roman" w:cs="Times New Roman"/>
          <w:sz w:val="24"/>
          <w:szCs w:val="24"/>
        </w:rPr>
        <w:t xml:space="preserve"> </w:t>
      </w:r>
      <w:r w:rsidR="00722BBC" w:rsidRPr="00C61B84">
        <w:rPr>
          <w:rFonts w:ascii="Times New Roman" w:hAnsi="Times New Roman" w:cs="Times New Roman"/>
          <w:sz w:val="24"/>
          <w:szCs w:val="24"/>
        </w:rPr>
        <w:t xml:space="preserve">and others </w:t>
      </w:r>
      <w:r w:rsidR="00D17E5B" w:rsidRPr="00C61B84">
        <w:rPr>
          <w:rFonts w:ascii="Times New Roman" w:hAnsi="Times New Roman" w:cs="Times New Roman"/>
          <w:sz w:val="24"/>
          <w:szCs w:val="24"/>
        </w:rPr>
        <w:t>with environmental contamination and</w:t>
      </w:r>
      <w:r w:rsidR="00722BBC" w:rsidRPr="00C61B84">
        <w:rPr>
          <w:rFonts w:ascii="Times New Roman" w:hAnsi="Times New Roman" w:cs="Times New Roman"/>
          <w:sz w:val="24"/>
          <w:szCs w:val="24"/>
        </w:rPr>
        <w:t xml:space="preserve"> poor teat hygiene at milking time </w:t>
      </w:r>
      <w:r w:rsidR="009720DD" w:rsidRPr="00C61B84">
        <w:rPr>
          <w:rFonts w:ascii="Times New Roman" w:hAnsi="Times New Roman" w:cs="Times New Roman"/>
          <w:noProof/>
          <w:sz w:val="24"/>
          <w:szCs w:val="24"/>
        </w:rPr>
        <w:t>(De Visscher et al., 2016; De Visscher et al., 2017)</w:t>
      </w:r>
      <w:r w:rsidR="006F3CA1" w:rsidRPr="00C61B84">
        <w:rPr>
          <w:rFonts w:ascii="Times New Roman" w:hAnsi="Times New Roman" w:cs="Times New Roman"/>
          <w:sz w:val="24"/>
          <w:szCs w:val="24"/>
        </w:rPr>
        <w:t xml:space="preserve">. </w:t>
      </w:r>
      <w:r w:rsidR="006260D5" w:rsidRPr="00C61B84">
        <w:rPr>
          <w:rFonts w:ascii="Times New Roman" w:hAnsi="Times New Roman" w:cs="Times New Roman"/>
          <w:sz w:val="24"/>
          <w:szCs w:val="24"/>
        </w:rPr>
        <w:t xml:space="preserve">Although the </w:t>
      </w:r>
      <w:r w:rsidR="00BB4389" w:rsidRPr="00C61B84">
        <w:rPr>
          <w:rFonts w:ascii="Times New Roman" w:hAnsi="Times New Roman" w:cs="Times New Roman"/>
          <w:sz w:val="24"/>
          <w:szCs w:val="24"/>
        </w:rPr>
        <w:t>specific source and route</w:t>
      </w:r>
      <w:r w:rsidR="002F525E" w:rsidRPr="00C61B84">
        <w:rPr>
          <w:rFonts w:ascii="Times New Roman" w:hAnsi="Times New Roman" w:cs="Times New Roman"/>
          <w:sz w:val="24"/>
          <w:szCs w:val="24"/>
        </w:rPr>
        <w:t>s</w:t>
      </w:r>
      <w:r w:rsidR="00BB4389" w:rsidRPr="00C61B84">
        <w:rPr>
          <w:rFonts w:ascii="Times New Roman" w:hAnsi="Times New Roman" w:cs="Times New Roman"/>
          <w:sz w:val="24"/>
          <w:szCs w:val="24"/>
        </w:rPr>
        <w:t xml:space="preserve"> of transmission for many </w:t>
      </w:r>
      <w:proofErr w:type="gramStart"/>
      <w:r w:rsidR="00BB4389" w:rsidRPr="00C61B84">
        <w:rPr>
          <w:rFonts w:ascii="Times New Roman" w:hAnsi="Times New Roman" w:cs="Times New Roman"/>
          <w:i/>
          <w:iCs/>
          <w:sz w:val="24"/>
          <w:szCs w:val="24"/>
        </w:rPr>
        <w:t>Staph</w:t>
      </w:r>
      <w:proofErr w:type="gramEnd"/>
      <w:r w:rsidR="00BB4389" w:rsidRPr="00C61B84">
        <w:rPr>
          <w:rFonts w:ascii="Times New Roman" w:hAnsi="Times New Roman" w:cs="Times New Roman"/>
          <w:i/>
          <w:iCs/>
          <w:sz w:val="24"/>
          <w:szCs w:val="24"/>
        </w:rPr>
        <w:t xml:space="preserve">. </w:t>
      </w:r>
      <w:r w:rsidR="00BB4389" w:rsidRPr="00C61B84">
        <w:rPr>
          <w:rFonts w:ascii="Times New Roman" w:hAnsi="Times New Roman" w:cs="Times New Roman"/>
          <w:sz w:val="24"/>
          <w:szCs w:val="24"/>
        </w:rPr>
        <w:t xml:space="preserve">spp. </w:t>
      </w:r>
      <w:proofErr w:type="gramStart"/>
      <w:r w:rsidR="002F525E" w:rsidRPr="00C61B84">
        <w:rPr>
          <w:rFonts w:ascii="Times New Roman" w:hAnsi="Times New Roman" w:cs="Times New Roman"/>
          <w:sz w:val="24"/>
          <w:szCs w:val="24"/>
        </w:rPr>
        <w:t>are</w:t>
      </w:r>
      <w:proofErr w:type="gramEnd"/>
      <w:r w:rsidR="00BB4389" w:rsidRPr="00C61B84">
        <w:rPr>
          <w:rFonts w:ascii="Times New Roman" w:hAnsi="Times New Roman" w:cs="Times New Roman"/>
          <w:sz w:val="24"/>
          <w:szCs w:val="24"/>
        </w:rPr>
        <w:t xml:space="preserve"> still being elucidated, </w:t>
      </w:r>
      <w:r w:rsidR="004179C4" w:rsidRPr="00C61B84">
        <w:rPr>
          <w:rFonts w:ascii="Times New Roman" w:hAnsi="Times New Roman" w:cs="Times New Roman"/>
          <w:sz w:val="24"/>
          <w:szCs w:val="24"/>
        </w:rPr>
        <w:t xml:space="preserve">the importance of </w:t>
      </w:r>
      <w:r w:rsidR="003C0668" w:rsidRPr="00C61B84">
        <w:rPr>
          <w:rFonts w:ascii="Times New Roman" w:hAnsi="Times New Roman" w:cs="Times New Roman"/>
          <w:sz w:val="24"/>
          <w:szCs w:val="24"/>
        </w:rPr>
        <w:t xml:space="preserve">post-milking </w:t>
      </w:r>
      <w:r w:rsidR="004179C4" w:rsidRPr="00C61B84">
        <w:rPr>
          <w:rFonts w:ascii="Times New Roman" w:hAnsi="Times New Roman" w:cs="Times New Roman"/>
          <w:sz w:val="24"/>
          <w:szCs w:val="24"/>
        </w:rPr>
        <w:t xml:space="preserve">teat-dip to control this group of bacteria </w:t>
      </w:r>
      <w:r w:rsidR="00593989">
        <w:rPr>
          <w:rFonts w:ascii="Times New Roman" w:hAnsi="Times New Roman" w:cs="Times New Roman"/>
          <w:sz w:val="24"/>
          <w:szCs w:val="24"/>
        </w:rPr>
        <w:t xml:space="preserve">has been </w:t>
      </w:r>
      <w:r w:rsidR="004179C4" w:rsidRPr="00C61B84">
        <w:rPr>
          <w:rFonts w:ascii="Times New Roman" w:hAnsi="Times New Roman" w:cs="Times New Roman"/>
          <w:sz w:val="24"/>
          <w:szCs w:val="24"/>
        </w:rPr>
        <w:t>established</w:t>
      </w:r>
      <w:r w:rsidR="00886A09"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(Hogan et al., 1987)</w:t>
      </w:r>
      <w:r w:rsidR="00F6616B" w:rsidRPr="00C61B84">
        <w:rPr>
          <w:rFonts w:ascii="Times New Roman" w:hAnsi="Times New Roman" w:cs="Times New Roman"/>
          <w:sz w:val="24"/>
          <w:szCs w:val="24"/>
        </w:rPr>
        <w:t xml:space="preserve">, while the efficacy of pre-dipping </w:t>
      </w:r>
      <w:r w:rsidR="00D93E2B" w:rsidRPr="00C61B84">
        <w:rPr>
          <w:rFonts w:ascii="Times New Roman" w:hAnsi="Times New Roman" w:cs="Times New Roman"/>
          <w:sz w:val="24"/>
          <w:szCs w:val="24"/>
        </w:rPr>
        <w:t xml:space="preserve">to control </w:t>
      </w:r>
      <w:r w:rsidR="005050D6" w:rsidRPr="006A3F53">
        <w:rPr>
          <w:rFonts w:ascii="Times New Roman" w:hAnsi="Times New Roman" w:cs="Times New Roman"/>
          <w:i/>
          <w:iCs/>
          <w:sz w:val="24"/>
          <w:szCs w:val="24"/>
        </w:rPr>
        <w:t>Staph</w:t>
      </w:r>
      <w:r w:rsidR="005050D6" w:rsidRPr="00C61B84">
        <w:rPr>
          <w:rFonts w:ascii="Times New Roman" w:hAnsi="Times New Roman" w:cs="Times New Roman"/>
          <w:sz w:val="24"/>
          <w:szCs w:val="24"/>
        </w:rPr>
        <w:t xml:space="preserve">. spp. other than </w:t>
      </w:r>
      <w:r w:rsidR="005050D6" w:rsidRPr="006A3F53">
        <w:rPr>
          <w:rFonts w:ascii="Times New Roman" w:hAnsi="Times New Roman" w:cs="Times New Roman"/>
          <w:i/>
          <w:iCs/>
          <w:sz w:val="24"/>
          <w:szCs w:val="24"/>
        </w:rPr>
        <w:t>S. aureus</w:t>
      </w:r>
      <w:r w:rsidR="005050D6" w:rsidRPr="00C61B84">
        <w:rPr>
          <w:rFonts w:ascii="Times New Roman" w:hAnsi="Times New Roman" w:cs="Times New Roman"/>
          <w:sz w:val="24"/>
          <w:szCs w:val="24"/>
        </w:rPr>
        <w:t xml:space="preserve"> </w:t>
      </w:r>
      <w:r w:rsidR="00F6616B" w:rsidRPr="00C61B84">
        <w:rPr>
          <w:rFonts w:ascii="Times New Roman" w:hAnsi="Times New Roman" w:cs="Times New Roman"/>
          <w:sz w:val="24"/>
          <w:szCs w:val="24"/>
        </w:rPr>
        <w:t>remains controversial</w:t>
      </w:r>
      <w:r w:rsidR="005050D6" w:rsidRPr="00C61B84">
        <w:rPr>
          <w:rFonts w:ascii="Times New Roman" w:hAnsi="Times New Roman" w:cs="Times New Roman"/>
          <w:sz w:val="24"/>
          <w:szCs w:val="24"/>
        </w:rPr>
        <w:t xml:space="preserve"> </w:t>
      </w:r>
      <w:r w:rsidR="009720DD">
        <w:rPr>
          <w:rFonts w:ascii="Times New Roman" w:hAnsi="Times New Roman" w:cs="Times New Roman"/>
          <w:noProof/>
          <w:sz w:val="24"/>
          <w:szCs w:val="24"/>
        </w:rPr>
        <w:t>(Pankey, 1989)</w:t>
      </w:r>
      <w:r w:rsidR="00FA4840">
        <w:rPr>
          <w:rFonts w:ascii="Times New Roman" w:hAnsi="Times New Roman" w:cs="Times New Roman"/>
          <w:sz w:val="24"/>
          <w:szCs w:val="24"/>
        </w:rPr>
        <w:t>.</w:t>
      </w:r>
      <w:r w:rsidR="009D1ABD">
        <w:rPr>
          <w:rFonts w:ascii="Times New Roman" w:hAnsi="Times New Roman" w:cs="Times New Roman"/>
          <w:sz w:val="24"/>
          <w:szCs w:val="24"/>
        </w:rPr>
        <w:t xml:space="preserve"> </w:t>
      </w:r>
      <w:r w:rsidR="005D224F" w:rsidRPr="00C61B84">
        <w:rPr>
          <w:rFonts w:ascii="Times New Roman" w:hAnsi="Times New Roman" w:cs="Times New Roman"/>
          <w:sz w:val="24"/>
          <w:szCs w:val="24"/>
        </w:rPr>
        <w:t>I</w:t>
      </w:r>
      <w:r w:rsidR="00365CBD" w:rsidRPr="00C61B84">
        <w:rPr>
          <w:rFonts w:ascii="Times New Roman" w:hAnsi="Times New Roman" w:cs="Times New Roman"/>
          <w:sz w:val="24"/>
          <w:szCs w:val="24"/>
        </w:rPr>
        <w:t xml:space="preserve">n general, </w:t>
      </w:r>
      <w:r w:rsidR="00501F06" w:rsidRPr="00C61B84">
        <w:rPr>
          <w:rFonts w:ascii="Times New Roman" w:hAnsi="Times New Roman" w:cs="Times New Roman"/>
          <w:sz w:val="24"/>
          <w:szCs w:val="24"/>
        </w:rPr>
        <w:t xml:space="preserve">the use of pre- and post- milking </w:t>
      </w:r>
      <w:r w:rsidR="00886A09" w:rsidRPr="00C61B84">
        <w:rPr>
          <w:rFonts w:ascii="Times New Roman" w:hAnsi="Times New Roman" w:cs="Times New Roman"/>
          <w:sz w:val="24"/>
          <w:szCs w:val="24"/>
        </w:rPr>
        <w:t>t</w:t>
      </w:r>
      <w:r w:rsidR="00F81D2F" w:rsidRPr="00C61B84">
        <w:rPr>
          <w:rFonts w:ascii="Times New Roman" w:hAnsi="Times New Roman" w:cs="Times New Roman"/>
          <w:sz w:val="24"/>
          <w:szCs w:val="24"/>
        </w:rPr>
        <w:t>eat</w:t>
      </w:r>
      <w:r w:rsidR="00501F06" w:rsidRPr="00C61B84">
        <w:rPr>
          <w:rFonts w:ascii="Times New Roman" w:hAnsi="Times New Roman" w:cs="Times New Roman"/>
          <w:sz w:val="24"/>
          <w:szCs w:val="24"/>
        </w:rPr>
        <w:t xml:space="preserve"> </w:t>
      </w:r>
      <w:r w:rsidR="00F81D2F" w:rsidRPr="00C61B84">
        <w:rPr>
          <w:rFonts w:ascii="Times New Roman" w:hAnsi="Times New Roman" w:cs="Times New Roman"/>
          <w:sz w:val="24"/>
          <w:szCs w:val="24"/>
        </w:rPr>
        <w:t>dip decreases contamination of</w:t>
      </w:r>
      <w:r w:rsidR="00886A09" w:rsidRPr="00C61B84">
        <w:rPr>
          <w:rFonts w:ascii="Times New Roman" w:hAnsi="Times New Roman" w:cs="Times New Roman"/>
          <w:sz w:val="24"/>
          <w:szCs w:val="24"/>
        </w:rPr>
        <w:t xml:space="preserve"> bulk tank</w:t>
      </w:r>
      <w:r w:rsidR="00F81D2F" w:rsidRPr="00C61B84">
        <w:rPr>
          <w:rFonts w:ascii="Times New Roman" w:hAnsi="Times New Roman" w:cs="Times New Roman"/>
          <w:sz w:val="24"/>
          <w:szCs w:val="24"/>
        </w:rPr>
        <w:t xml:space="preserve"> milk both by commensal skin organisms and environmental contamination at milking time</w:t>
      </w:r>
      <w:r w:rsidR="005F3326"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(Pankey et al., 1985; Pankey et al., 1987; Quirk et al., 2012)</w:t>
      </w:r>
      <w:r w:rsidR="001E7624" w:rsidRPr="00C61B84">
        <w:rPr>
          <w:rFonts w:ascii="Times New Roman" w:hAnsi="Times New Roman" w:cs="Times New Roman"/>
          <w:sz w:val="24"/>
          <w:szCs w:val="24"/>
        </w:rPr>
        <w:t>.</w:t>
      </w:r>
      <w:r w:rsidR="00347FC2" w:rsidRPr="00C61B84">
        <w:rPr>
          <w:rFonts w:ascii="Times New Roman" w:hAnsi="Times New Roman" w:cs="Times New Roman"/>
          <w:sz w:val="24"/>
          <w:szCs w:val="24"/>
        </w:rPr>
        <w:t xml:space="preserve"> </w:t>
      </w:r>
      <w:r w:rsidR="004243F0" w:rsidRPr="00C61B84">
        <w:rPr>
          <w:rFonts w:ascii="Times New Roman" w:hAnsi="Times New Roman" w:cs="Times New Roman"/>
          <w:sz w:val="24"/>
          <w:szCs w:val="24"/>
        </w:rPr>
        <w:t xml:space="preserve">All but one farm in the current study would fall into the “low” category </w:t>
      </w:r>
      <w:r w:rsidR="004D56B6" w:rsidRPr="00C61B84">
        <w:rPr>
          <w:rFonts w:ascii="Times New Roman" w:hAnsi="Times New Roman" w:cs="Times New Roman"/>
          <w:sz w:val="24"/>
          <w:szCs w:val="24"/>
        </w:rPr>
        <w:t xml:space="preserve">for </w:t>
      </w:r>
      <w:r w:rsidR="004D56B6" w:rsidRPr="00C61B84">
        <w:rPr>
          <w:rFonts w:ascii="Times New Roman" w:hAnsi="Times New Roman" w:cs="Times New Roman"/>
          <w:i/>
          <w:iCs/>
          <w:sz w:val="24"/>
          <w:szCs w:val="24"/>
        </w:rPr>
        <w:t xml:space="preserve">Staph. </w:t>
      </w:r>
      <w:r w:rsidR="004D56B6" w:rsidRPr="00C61B84">
        <w:rPr>
          <w:rFonts w:ascii="Times New Roman" w:hAnsi="Times New Roman" w:cs="Times New Roman"/>
          <w:sz w:val="24"/>
          <w:szCs w:val="24"/>
        </w:rPr>
        <w:t>spp. counts in the BTM</w:t>
      </w:r>
      <w:r w:rsidR="0018694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et al., 2004)</w:t>
      </w:r>
      <w:r w:rsidR="004D56B6" w:rsidRPr="00C61B84">
        <w:rPr>
          <w:rFonts w:ascii="Times New Roman" w:hAnsi="Times New Roman" w:cs="Times New Roman"/>
          <w:sz w:val="24"/>
          <w:szCs w:val="24"/>
        </w:rPr>
        <w:t>,</w:t>
      </w:r>
      <w:r w:rsidR="00E76DC7" w:rsidRPr="00C61B84">
        <w:rPr>
          <w:rFonts w:ascii="Times New Roman" w:hAnsi="Times New Roman" w:cs="Times New Roman"/>
          <w:sz w:val="24"/>
          <w:szCs w:val="24"/>
        </w:rPr>
        <w:t xml:space="preserve"> </w:t>
      </w:r>
      <w:r w:rsidR="004D56B6" w:rsidRPr="00C61B84">
        <w:rPr>
          <w:rFonts w:ascii="Times New Roman" w:hAnsi="Times New Roman" w:cs="Times New Roman"/>
          <w:sz w:val="24"/>
          <w:szCs w:val="24"/>
        </w:rPr>
        <w:t xml:space="preserve">which is </w:t>
      </w:r>
      <w:r w:rsidR="00BB7471" w:rsidRPr="00C61B84">
        <w:rPr>
          <w:rFonts w:ascii="Times New Roman" w:hAnsi="Times New Roman" w:cs="Times New Roman"/>
          <w:sz w:val="24"/>
          <w:szCs w:val="24"/>
        </w:rPr>
        <w:t>consistent with all</w:t>
      </w:r>
      <w:r w:rsidR="00400843" w:rsidRPr="00C61B84">
        <w:rPr>
          <w:rFonts w:ascii="Times New Roman" w:hAnsi="Times New Roman" w:cs="Times New Roman"/>
          <w:sz w:val="24"/>
          <w:szCs w:val="24"/>
        </w:rPr>
        <w:t xml:space="preserve"> 21</w:t>
      </w:r>
      <w:r w:rsidR="00BB7471" w:rsidRPr="00C61B84">
        <w:rPr>
          <w:rFonts w:ascii="Times New Roman" w:hAnsi="Times New Roman" w:cs="Times New Roman"/>
          <w:sz w:val="24"/>
          <w:szCs w:val="24"/>
        </w:rPr>
        <w:t xml:space="preserve"> herds </w:t>
      </w:r>
      <w:r w:rsidR="006F26B9" w:rsidRPr="00C61B84">
        <w:rPr>
          <w:rFonts w:ascii="Times New Roman" w:hAnsi="Times New Roman" w:cs="Times New Roman"/>
          <w:sz w:val="24"/>
          <w:szCs w:val="24"/>
        </w:rPr>
        <w:t>using both</w:t>
      </w:r>
      <w:r w:rsidR="00BB7471" w:rsidRPr="00C61B84">
        <w:rPr>
          <w:rFonts w:ascii="Times New Roman" w:hAnsi="Times New Roman" w:cs="Times New Roman"/>
          <w:sz w:val="24"/>
          <w:szCs w:val="24"/>
        </w:rPr>
        <w:t xml:space="preserve"> pre-</w:t>
      </w:r>
      <w:r w:rsidR="006F26B9" w:rsidRPr="00C61B84">
        <w:rPr>
          <w:rFonts w:ascii="Times New Roman" w:hAnsi="Times New Roman" w:cs="Times New Roman"/>
          <w:sz w:val="24"/>
          <w:szCs w:val="24"/>
        </w:rPr>
        <w:t xml:space="preserve"> and </w:t>
      </w:r>
      <w:r w:rsidR="00BB7471" w:rsidRPr="00C61B84">
        <w:rPr>
          <w:rFonts w:ascii="Times New Roman" w:hAnsi="Times New Roman" w:cs="Times New Roman"/>
          <w:sz w:val="24"/>
          <w:szCs w:val="24"/>
        </w:rPr>
        <w:t>post</w:t>
      </w:r>
      <w:r w:rsidR="006F26B9" w:rsidRPr="00C61B84">
        <w:rPr>
          <w:rFonts w:ascii="Times New Roman" w:hAnsi="Times New Roman" w:cs="Times New Roman"/>
          <w:sz w:val="24"/>
          <w:szCs w:val="24"/>
        </w:rPr>
        <w:t>-</w:t>
      </w:r>
      <w:r w:rsidR="00BB7471" w:rsidRPr="00C61B84">
        <w:rPr>
          <w:rFonts w:ascii="Times New Roman" w:hAnsi="Times New Roman" w:cs="Times New Roman"/>
          <w:sz w:val="24"/>
          <w:szCs w:val="24"/>
        </w:rPr>
        <w:t>dip</w:t>
      </w:r>
      <w:r w:rsidR="006F26B9" w:rsidRPr="00C61B84">
        <w:rPr>
          <w:rFonts w:ascii="Times New Roman" w:hAnsi="Times New Roman" w:cs="Times New Roman"/>
          <w:sz w:val="24"/>
          <w:szCs w:val="24"/>
        </w:rPr>
        <w:t xml:space="preserve"> consistently at milking time</w:t>
      </w:r>
      <w:r w:rsidR="007A7D66" w:rsidRPr="00C61B84">
        <w:rPr>
          <w:rFonts w:ascii="Times New Roman" w:hAnsi="Times New Roman" w:cs="Times New Roman"/>
          <w:sz w:val="24"/>
          <w:szCs w:val="24"/>
        </w:rPr>
        <w:t>.</w:t>
      </w:r>
      <w:r w:rsidR="000C5CB3" w:rsidRPr="00C61B84">
        <w:rPr>
          <w:rFonts w:ascii="Times New Roman" w:hAnsi="Times New Roman" w:cs="Times New Roman"/>
          <w:sz w:val="24"/>
          <w:szCs w:val="24"/>
        </w:rPr>
        <w:t xml:space="preserve"> </w:t>
      </w:r>
    </w:p>
    <w:p w14:paraId="06F6D1DB" w14:textId="2B950500" w:rsidR="00A21424" w:rsidRPr="00C61B84" w:rsidRDefault="00E74A37"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Streptococci and strep-like organisms (SSLO) </w:t>
      </w:r>
      <w:proofErr w:type="gramStart"/>
      <w:r w:rsidR="00A21424" w:rsidRPr="00C61B84">
        <w:rPr>
          <w:rFonts w:ascii="Times New Roman" w:hAnsi="Times New Roman" w:cs="Times New Roman"/>
          <w:sz w:val="24"/>
          <w:szCs w:val="24"/>
        </w:rPr>
        <w:t>counts</w:t>
      </w:r>
      <w:proofErr w:type="gramEnd"/>
      <w:r w:rsidR="00A21424" w:rsidRPr="00C61B84">
        <w:rPr>
          <w:rFonts w:ascii="Times New Roman" w:hAnsi="Times New Roman" w:cs="Times New Roman"/>
          <w:sz w:val="24"/>
          <w:szCs w:val="24"/>
        </w:rPr>
        <w:t xml:space="preserve"> in BTM for bedded packs in the current study were much lower than those </w:t>
      </w:r>
      <w:r w:rsidR="00FB1E18" w:rsidRPr="00C61B84">
        <w:rPr>
          <w:rFonts w:ascii="Times New Roman" w:hAnsi="Times New Roman" w:cs="Times New Roman"/>
          <w:sz w:val="24"/>
          <w:szCs w:val="24"/>
        </w:rPr>
        <w:t>from</w:t>
      </w:r>
      <w:r w:rsidR="00A21424" w:rsidRPr="00C61B84">
        <w:rPr>
          <w:rFonts w:ascii="Times New Roman" w:hAnsi="Times New Roman" w:cs="Times New Roman"/>
          <w:sz w:val="24"/>
          <w:szCs w:val="24"/>
        </w:rPr>
        <w:t xml:space="preserve"> Minnesota composting bedded packs in the winter. Shane et al. 2010 reported a range of</w:t>
      </w:r>
      <w:r w:rsidR="00774B9C" w:rsidRPr="00C61B84">
        <w:rPr>
          <w:rFonts w:ascii="Times New Roman" w:hAnsi="Times New Roman" w:cs="Times New Roman"/>
          <w:i/>
          <w:iCs/>
          <w:sz w:val="24"/>
          <w:szCs w:val="24"/>
        </w:rPr>
        <w:t xml:space="preserve"> </w:t>
      </w:r>
      <w:r w:rsidR="00774B9C" w:rsidRPr="00C61B84">
        <w:rPr>
          <w:rFonts w:ascii="Times New Roman" w:hAnsi="Times New Roman" w:cs="Times New Roman"/>
          <w:sz w:val="24"/>
          <w:szCs w:val="24"/>
        </w:rPr>
        <w:t>SSLO</w:t>
      </w:r>
      <w:r w:rsidR="00A21424" w:rsidRPr="00C61B84">
        <w:rPr>
          <w:rFonts w:ascii="Times New Roman" w:hAnsi="Times New Roman" w:cs="Times New Roman"/>
          <w:i/>
          <w:iCs/>
          <w:sz w:val="24"/>
          <w:szCs w:val="24"/>
        </w:rPr>
        <w:t xml:space="preserve"> </w:t>
      </w:r>
      <w:r w:rsidR="00A21424" w:rsidRPr="00C61B84">
        <w:rPr>
          <w:rFonts w:ascii="Times New Roman" w:hAnsi="Times New Roman" w:cs="Times New Roman"/>
          <w:sz w:val="24"/>
          <w:szCs w:val="24"/>
        </w:rPr>
        <w:t xml:space="preserve">counts of 98-48,400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for six farms, and Lobeck et al. 2012 reported a mean of 911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(95% CI: 138-6,011). The m</w:t>
      </w:r>
      <w:r w:rsidR="00CB6F7A" w:rsidRPr="00C61B84">
        <w:rPr>
          <w:rFonts w:ascii="Times New Roman" w:hAnsi="Times New Roman" w:cs="Times New Roman"/>
          <w:sz w:val="24"/>
          <w:szCs w:val="24"/>
        </w:rPr>
        <w:t>edia</w:t>
      </w:r>
      <w:r w:rsidR="00A21424" w:rsidRPr="00C61B84">
        <w:rPr>
          <w:rFonts w:ascii="Times New Roman" w:hAnsi="Times New Roman" w:cs="Times New Roman"/>
          <w:sz w:val="24"/>
          <w:szCs w:val="24"/>
        </w:rPr>
        <w:t xml:space="preserve">n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bedded pack farms included in the current study was 3</w:t>
      </w:r>
      <w:r w:rsidR="00931660" w:rsidRPr="00C61B84">
        <w:rPr>
          <w:rFonts w:ascii="Times New Roman" w:hAnsi="Times New Roman" w:cs="Times New Roman"/>
          <w:sz w:val="24"/>
          <w:szCs w:val="24"/>
        </w:rPr>
        <w:t>5</w:t>
      </w:r>
      <w:r w:rsidR="00A21424"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w:t>
      </w:r>
      <w:r w:rsidR="00931660" w:rsidRPr="00C61B84">
        <w:rPr>
          <w:rFonts w:ascii="Times New Roman" w:hAnsi="Times New Roman" w:cs="Times New Roman"/>
          <w:sz w:val="24"/>
          <w:szCs w:val="24"/>
        </w:rPr>
        <w:t>range:</w:t>
      </w:r>
      <w:r w:rsidR="00A21424" w:rsidRPr="00C61B84">
        <w:rPr>
          <w:rFonts w:ascii="Times New Roman" w:hAnsi="Times New Roman" w:cs="Times New Roman"/>
          <w:sz w:val="24"/>
          <w:szCs w:val="24"/>
        </w:rPr>
        <w:t xml:space="preserve"> </w:t>
      </w:r>
      <w:r w:rsidR="000C73D5" w:rsidRPr="00252065">
        <w:rPr>
          <w:rFonts w:ascii="Times New Roman" w:eastAsia="Times New Roman" w:hAnsi="Times New Roman" w:cs="Times New Roman"/>
          <w:color w:val="000000"/>
          <w:sz w:val="24"/>
          <w:szCs w:val="24"/>
        </w:rPr>
        <w:t>10-80</w:t>
      </w:r>
      <w:r w:rsidR="00A21424" w:rsidRPr="00C61B84">
        <w:rPr>
          <w:rFonts w:ascii="Times New Roman" w:hAnsi="Times New Roman" w:cs="Times New Roman"/>
          <w:sz w:val="24"/>
          <w:szCs w:val="24"/>
        </w:rPr>
        <w:t xml:space="preserve">). </w:t>
      </w:r>
      <w:r w:rsidR="0095688F" w:rsidRPr="00C61B84">
        <w:rPr>
          <w:rFonts w:ascii="Times New Roman" w:hAnsi="Times New Roman" w:cs="Times New Roman"/>
          <w:sz w:val="24"/>
          <w:szCs w:val="24"/>
        </w:rPr>
        <w:t>Work</w:t>
      </w:r>
      <w:r w:rsidR="00A21424" w:rsidRPr="00C61B84">
        <w:rPr>
          <w:rFonts w:ascii="Times New Roman" w:hAnsi="Times New Roman" w:cs="Times New Roman"/>
          <w:sz w:val="24"/>
          <w:szCs w:val="24"/>
        </w:rPr>
        <w:t xml:space="preserve"> from </w:t>
      </w:r>
      <w:proofErr w:type="spellStart"/>
      <w:r w:rsidR="00A21424" w:rsidRPr="00C61B84">
        <w:rPr>
          <w:rFonts w:ascii="Times New Roman" w:hAnsi="Times New Roman" w:cs="Times New Roman"/>
          <w:sz w:val="24"/>
          <w:szCs w:val="24"/>
        </w:rPr>
        <w:t>Barberg</w:t>
      </w:r>
      <w:proofErr w:type="spellEnd"/>
      <w:r w:rsidR="00A21424" w:rsidRPr="00C61B84">
        <w:rPr>
          <w:rFonts w:ascii="Times New Roman" w:hAnsi="Times New Roman" w:cs="Times New Roman"/>
          <w:sz w:val="24"/>
          <w:szCs w:val="24"/>
        </w:rPr>
        <w:t xml:space="preserve"> et al. (2007) describing milk quality on composting bedded packs in Minnesota note</w:t>
      </w:r>
      <w:r w:rsidR="0095688F" w:rsidRPr="00C61B84">
        <w:rPr>
          <w:rFonts w:ascii="Times New Roman" w:hAnsi="Times New Roman" w:cs="Times New Roman"/>
          <w:sz w:val="24"/>
          <w:szCs w:val="24"/>
        </w:rPr>
        <w:t>d</w:t>
      </w:r>
      <w:r w:rsidR="00A21424" w:rsidRPr="00C61B84">
        <w:rPr>
          <w:rFonts w:ascii="Times New Roman" w:hAnsi="Times New Roman" w:cs="Times New Roman"/>
          <w:sz w:val="24"/>
          <w:szCs w:val="24"/>
        </w:rPr>
        <w:t xml:space="preserve"> that 6</w:t>
      </w:r>
      <w:r w:rsidR="0095688F" w:rsidRPr="00C61B84">
        <w:rPr>
          <w:rFonts w:ascii="Times New Roman" w:hAnsi="Times New Roman" w:cs="Times New Roman"/>
          <w:sz w:val="24"/>
          <w:szCs w:val="24"/>
        </w:rPr>
        <w:t xml:space="preserve"> of </w:t>
      </w:r>
      <w:r w:rsidR="00A21424" w:rsidRPr="00C61B84">
        <w:rPr>
          <w:rFonts w:ascii="Times New Roman" w:hAnsi="Times New Roman" w:cs="Times New Roman"/>
          <w:sz w:val="24"/>
          <w:szCs w:val="24"/>
        </w:rPr>
        <w:t xml:space="preserve">12 farms sampled had “high” levels of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w:t>
      </w:r>
      <w:r w:rsidR="00A00610" w:rsidRPr="00C61B84">
        <w:rPr>
          <w:rFonts w:ascii="Times New Roman" w:hAnsi="Times New Roman" w:cs="Times New Roman"/>
          <w:sz w:val="24"/>
          <w:szCs w:val="24"/>
        </w:rPr>
        <w:t xml:space="preserve">SSLO count did not differ </w:t>
      </w:r>
      <w:r w:rsidR="00917C1E" w:rsidRPr="00C61B84">
        <w:rPr>
          <w:rFonts w:ascii="Times New Roman" w:hAnsi="Times New Roman" w:cs="Times New Roman"/>
          <w:sz w:val="24"/>
          <w:szCs w:val="24"/>
        </w:rPr>
        <w:t xml:space="preserve">between tiestalls, freestalls, and bedded packs in the current study. </w:t>
      </w:r>
      <w:r w:rsidR="00D841C1" w:rsidRPr="00C61B84">
        <w:rPr>
          <w:rFonts w:ascii="Times New Roman" w:hAnsi="Times New Roman" w:cs="Times New Roman"/>
          <w:sz w:val="24"/>
          <w:szCs w:val="24"/>
        </w:rPr>
        <w:t>T</w:t>
      </w:r>
      <w:r w:rsidR="00A21424" w:rsidRPr="00C61B84">
        <w:rPr>
          <w:rFonts w:ascii="Times New Roman" w:hAnsi="Times New Roman" w:cs="Times New Roman"/>
          <w:sz w:val="24"/>
          <w:szCs w:val="24"/>
        </w:rPr>
        <w:t xml:space="preserve">he overall </w:t>
      </w:r>
      <w:r w:rsidR="00774B9C" w:rsidRPr="00C61B84">
        <w:rPr>
          <w:rFonts w:ascii="Times New Roman" w:hAnsi="Times New Roman" w:cs="Times New Roman"/>
          <w:sz w:val="24"/>
          <w:szCs w:val="24"/>
        </w:rPr>
        <w:t xml:space="preserve">SSLO </w:t>
      </w:r>
      <w:r w:rsidR="00A21424" w:rsidRPr="00C61B84">
        <w:rPr>
          <w:rFonts w:ascii="Times New Roman" w:hAnsi="Times New Roman" w:cs="Times New Roman"/>
          <w:sz w:val="24"/>
          <w:szCs w:val="24"/>
        </w:rPr>
        <w:t xml:space="preserve">count for </w:t>
      </w:r>
      <w:r w:rsidR="00C35893" w:rsidRPr="00C61B84">
        <w:rPr>
          <w:rFonts w:ascii="Times New Roman" w:hAnsi="Times New Roman" w:cs="Times New Roman"/>
          <w:sz w:val="24"/>
          <w:szCs w:val="24"/>
        </w:rPr>
        <w:t xml:space="preserve">all 21 </w:t>
      </w:r>
      <w:r w:rsidR="00A21424" w:rsidRPr="00C61B84">
        <w:rPr>
          <w:rFonts w:ascii="Times New Roman" w:hAnsi="Times New Roman" w:cs="Times New Roman"/>
          <w:sz w:val="24"/>
          <w:szCs w:val="24"/>
        </w:rPr>
        <w:t>farms included in the current study (</w:t>
      </w:r>
      <w:r w:rsidR="0087218E" w:rsidRPr="00C61B84">
        <w:rPr>
          <w:rFonts w:ascii="Times New Roman" w:hAnsi="Times New Roman" w:cs="Times New Roman"/>
          <w:sz w:val="24"/>
          <w:szCs w:val="24"/>
        </w:rPr>
        <w:t xml:space="preserve">median: </w:t>
      </w:r>
      <w:r w:rsidR="00FC7D05" w:rsidRPr="00C61B84">
        <w:rPr>
          <w:rFonts w:ascii="Times New Roman" w:hAnsi="Times New Roman" w:cs="Times New Roman"/>
          <w:sz w:val="24"/>
          <w:szCs w:val="24"/>
        </w:rPr>
        <w:t xml:space="preserve">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w:t>
      </w:r>
      <w:r w:rsidR="0087218E" w:rsidRPr="00C61B84">
        <w:rPr>
          <w:rFonts w:ascii="Times New Roman" w:hAnsi="Times New Roman" w:cs="Times New Roman"/>
          <w:sz w:val="24"/>
          <w:szCs w:val="24"/>
        </w:rPr>
        <w:t xml:space="preserve">range: </w:t>
      </w:r>
      <w:r w:rsidR="00326A5F" w:rsidRPr="00252065">
        <w:rPr>
          <w:rFonts w:ascii="Times New Roman" w:eastAsia="Times New Roman" w:hAnsi="Times New Roman" w:cs="Times New Roman"/>
          <w:color w:val="000000"/>
          <w:sz w:val="24"/>
          <w:szCs w:val="24"/>
        </w:rPr>
        <w:t>10-1250</w:t>
      </w:r>
      <w:r w:rsidR="00A21424" w:rsidRPr="00C61B84">
        <w:rPr>
          <w:rFonts w:ascii="Times New Roman" w:hAnsi="Times New Roman" w:cs="Times New Roman"/>
          <w:sz w:val="24"/>
          <w:szCs w:val="24"/>
        </w:rPr>
        <w:t xml:space="preserve">) was lower than that for the overall </w:t>
      </w:r>
      <w:r w:rsidR="00A21424" w:rsidRPr="00C61B84">
        <w:rPr>
          <w:rFonts w:ascii="Times New Roman" w:hAnsi="Times New Roman" w:cs="Times New Roman"/>
          <w:i/>
          <w:iCs/>
          <w:sz w:val="24"/>
          <w:szCs w:val="24"/>
        </w:rPr>
        <w:t>Strep.</w:t>
      </w:r>
      <w:r w:rsidR="00A21424" w:rsidRPr="00C61B84">
        <w:rPr>
          <w:rFonts w:ascii="Times New Roman" w:hAnsi="Times New Roman" w:cs="Times New Roman"/>
          <w:sz w:val="24"/>
          <w:szCs w:val="24"/>
        </w:rPr>
        <w:t xml:space="preserve"> count for all three facility types studied in Lobeck et al. 2012 (445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95% CI: 116-1704). As the overall </w:t>
      </w:r>
      <w:r w:rsidR="005852D8"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all farm types included in the Minnesota studies are higher than that found for all 21 farms in the current study, </w:t>
      </w:r>
      <w:r w:rsidR="00150A48" w:rsidRPr="00C61B84">
        <w:rPr>
          <w:rFonts w:ascii="Times New Roman" w:hAnsi="Times New Roman" w:cs="Times New Roman"/>
          <w:sz w:val="24"/>
          <w:szCs w:val="24"/>
        </w:rPr>
        <w:t>better</w:t>
      </w:r>
      <w:r w:rsidR="005655AE" w:rsidRPr="00C61B84">
        <w:rPr>
          <w:rFonts w:ascii="Times New Roman" w:hAnsi="Times New Roman" w:cs="Times New Roman"/>
          <w:sz w:val="24"/>
          <w:szCs w:val="24"/>
        </w:rPr>
        <w:t xml:space="preserve"> milking and </w:t>
      </w:r>
      <w:r w:rsidR="005655AE" w:rsidRPr="00C61B84">
        <w:rPr>
          <w:rFonts w:ascii="Times New Roman" w:hAnsi="Times New Roman" w:cs="Times New Roman"/>
          <w:sz w:val="24"/>
          <w:szCs w:val="24"/>
        </w:rPr>
        <w:lastRenderedPageBreak/>
        <w:t>bedding hygiene</w:t>
      </w:r>
      <w:r w:rsidR="00A21424" w:rsidRPr="00C61B84">
        <w:rPr>
          <w:rFonts w:ascii="Times New Roman" w:hAnsi="Times New Roman" w:cs="Times New Roman"/>
          <w:sz w:val="24"/>
          <w:szCs w:val="24"/>
        </w:rPr>
        <w:t xml:space="preserve"> </w:t>
      </w:r>
      <w:r w:rsidR="00150A48" w:rsidRPr="00C61B84">
        <w:rPr>
          <w:rFonts w:ascii="Times New Roman" w:hAnsi="Times New Roman" w:cs="Times New Roman"/>
          <w:sz w:val="24"/>
          <w:szCs w:val="24"/>
        </w:rPr>
        <w:t>amongst herds included in th</w:t>
      </w:r>
      <w:r w:rsidR="00EF0680" w:rsidRPr="00C61B84">
        <w:rPr>
          <w:rFonts w:ascii="Times New Roman" w:hAnsi="Times New Roman" w:cs="Times New Roman"/>
          <w:sz w:val="24"/>
          <w:szCs w:val="24"/>
        </w:rPr>
        <w:t>e current</w:t>
      </w:r>
      <w:r w:rsidR="00150A48" w:rsidRPr="00C61B84">
        <w:rPr>
          <w:rFonts w:ascii="Times New Roman" w:hAnsi="Times New Roman" w:cs="Times New Roman"/>
          <w:sz w:val="24"/>
          <w:szCs w:val="24"/>
        </w:rPr>
        <w:t xml:space="preserve"> study </w:t>
      </w:r>
      <w:r w:rsidR="00A21424" w:rsidRPr="00C61B84">
        <w:rPr>
          <w:rFonts w:ascii="Times New Roman" w:hAnsi="Times New Roman" w:cs="Times New Roman"/>
          <w:sz w:val="24"/>
          <w:szCs w:val="24"/>
        </w:rPr>
        <w:t>may best explain this difference in BTM</w:t>
      </w:r>
      <w:r w:rsidR="005655AE" w:rsidRPr="00C61B84">
        <w:rPr>
          <w:rFonts w:ascii="Times New Roman" w:hAnsi="Times New Roman" w:cs="Times New Roman"/>
          <w:sz w:val="24"/>
          <w:szCs w:val="24"/>
        </w:rPr>
        <w:t xml:space="preserve"> pathogen profiles</w:t>
      </w:r>
      <w:r w:rsidR="00D50EAD"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00A21424" w:rsidRPr="00C61B84">
        <w:rPr>
          <w:rFonts w:ascii="Times New Roman" w:hAnsi="Times New Roman" w:cs="Times New Roman"/>
          <w:sz w:val="24"/>
          <w:szCs w:val="24"/>
        </w:rPr>
        <w:t>.</w:t>
      </w:r>
    </w:p>
    <w:p w14:paraId="45DD7E66" w14:textId="38761844"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All farms had low levels of coliforms in bulk tank milk (</w:t>
      </w:r>
      <w:r w:rsidR="00C72DE3" w:rsidRPr="00C61B84">
        <w:rPr>
          <w:rFonts w:ascii="Times New Roman" w:hAnsi="Times New Roman" w:cs="Times New Roman"/>
          <w:sz w:val="24"/>
          <w:szCs w:val="24"/>
        </w:rPr>
        <w:t xml:space="preserve">median: </w:t>
      </w:r>
      <w:r w:rsidR="009E1394" w:rsidRPr="00C61B84">
        <w:rPr>
          <w:rFonts w:ascii="Times New Roman" w:hAnsi="Times New Roman" w:cs="Times New Roman"/>
          <w:sz w:val="24"/>
          <w:szCs w:val="24"/>
        </w:rPr>
        <w:t xml:space="preserve">0 </w:t>
      </w:r>
      <w:proofErr w:type="spellStart"/>
      <w:r w:rsidR="009E1394" w:rsidRPr="00C61B84">
        <w:rPr>
          <w:rFonts w:ascii="Times New Roman" w:hAnsi="Times New Roman" w:cs="Times New Roman"/>
          <w:sz w:val="24"/>
          <w:szCs w:val="24"/>
        </w:rPr>
        <w:t>cfu</w:t>
      </w:r>
      <w:proofErr w:type="spellEnd"/>
      <w:r w:rsidR="009E1394" w:rsidRPr="00C61B84">
        <w:rPr>
          <w:rFonts w:ascii="Times New Roman" w:hAnsi="Times New Roman" w:cs="Times New Roman"/>
          <w:sz w:val="24"/>
          <w:szCs w:val="24"/>
        </w:rPr>
        <w:t xml:space="preserve">/mL, </w:t>
      </w:r>
      <w:r w:rsidR="00C72DE3" w:rsidRPr="00C61B84">
        <w:rPr>
          <w:rFonts w:ascii="Times New Roman" w:hAnsi="Times New Roman" w:cs="Times New Roman"/>
          <w:sz w:val="24"/>
          <w:szCs w:val="24"/>
        </w:rPr>
        <w:t xml:space="preserve">range: </w:t>
      </w:r>
      <w:r w:rsidR="009E1394" w:rsidRPr="00C61B84">
        <w:rPr>
          <w:rFonts w:ascii="Times New Roman" w:hAnsi="Times New Roman" w:cs="Times New Roman"/>
          <w:sz w:val="24"/>
          <w:szCs w:val="24"/>
        </w:rPr>
        <w:t>0-5</w:t>
      </w:r>
      <w:r w:rsidRPr="00C61B84">
        <w:rPr>
          <w:rFonts w:ascii="Times New Roman" w:hAnsi="Times New Roman" w:cs="Times New Roman"/>
          <w:sz w:val="24"/>
          <w:szCs w:val="24"/>
        </w:rPr>
        <w:t>), indicating excellent hygiene practices at milking time</w:t>
      </w:r>
      <w:r w:rsidR="00AE2D28"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Pr="00C61B84">
        <w:rPr>
          <w:rFonts w:ascii="Times New Roman" w:hAnsi="Times New Roman" w:cs="Times New Roman"/>
          <w:sz w:val="24"/>
          <w:szCs w:val="24"/>
        </w:rPr>
        <w:t xml:space="preserve">. </w:t>
      </w:r>
      <w:r w:rsidR="007E5183" w:rsidRPr="00C61B84">
        <w:rPr>
          <w:rFonts w:ascii="Times New Roman" w:hAnsi="Times New Roman" w:cs="Times New Roman"/>
          <w:sz w:val="24"/>
          <w:szCs w:val="24"/>
        </w:rPr>
        <w:t xml:space="preserve">Coliform counts did not differ between the three facility types. </w:t>
      </w:r>
      <w:r w:rsidRPr="00C61B84">
        <w:rPr>
          <w:rFonts w:ascii="Times New Roman" w:hAnsi="Times New Roman" w:cs="Times New Roman"/>
          <w:sz w:val="24"/>
          <w:szCs w:val="24"/>
        </w:rPr>
        <w:t>Bedded pack farms in the current study had very low coliform counts in BTM (</w:t>
      </w:r>
      <w:r w:rsidR="00C72DE3" w:rsidRPr="00C61B84">
        <w:rPr>
          <w:rFonts w:ascii="Times New Roman" w:hAnsi="Times New Roman" w:cs="Times New Roman"/>
          <w:sz w:val="24"/>
          <w:szCs w:val="24"/>
        </w:rPr>
        <w:t xml:space="preserve">median: </w:t>
      </w:r>
      <w:r w:rsidR="00AD259F" w:rsidRPr="00C61B84">
        <w:rPr>
          <w:rFonts w:ascii="Times New Roman" w:hAnsi="Times New Roman" w:cs="Times New Roman"/>
          <w:sz w:val="24"/>
          <w:szCs w:val="24"/>
        </w:rPr>
        <w:t>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w:t>
      </w:r>
      <w:r w:rsidR="00C72DE3" w:rsidRPr="00C61B84">
        <w:rPr>
          <w:rFonts w:ascii="Times New Roman" w:hAnsi="Times New Roman" w:cs="Times New Roman"/>
          <w:sz w:val="24"/>
          <w:szCs w:val="24"/>
        </w:rPr>
        <w:t xml:space="preserve"> range:</w:t>
      </w:r>
      <w:r w:rsidRPr="00C61B84">
        <w:rPr>
          <w:rFonts w:ascii="Times New Roman" w:hAnsi="Times New Roman" w:cs="Times New Roman"/>
          <w:sz w:val="24"/>
          <w:szCs w:val="24"/>
        </w:rPr>
        <w:t xml:space="preserve"> </w:t>
      </w:r>
      <w:r w:rsidR="00AD259F" w:rsidRPr="00C61B84">
        <w:rPr>
          <w:rFonts w:ascii="Times New Roman" w:hAnsi="Times New Roman" w:cs="Times New Roman"/>
          <w:sz w:val="24"/>
          <w:szCs w:val="24"/>
        </w:rPr>
        <w:t>0-5</w:t>
      </w:r>
      <w:r w:rsidRPr="00C61B84">
        <w:rPr>
          <w:rFonts w:ascii="Times New Roman" w:hAnsi="Times New Roman" w:cs="Times New Roman"/>
          <w:sz w:val="24"/>
          <w:szCs w:val="24"/>
        </w:rPr>
        <w:t xml:space="preserve">), similar to those found for three compost bedded pack farms in a Brazilian study (2.8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Fávero et al</w:t>
      </w:r>
      <w:r w:rsidR="00F34318" w:rsidRPr="00C61B84">
        <w:rPr>
          <w:rFonts w:ascii="Times New Roman" w:hAnsi="Times New Roman" w:cs="Times New Roman"/>
          <w:sz w:val="24"/>
          <w:szCs w:val="24"/>
        </w:rPr>
        <w:t>.</w:t>
      </w:r>
      <w:r w:rsidRPr="00C61B84">
        <w:rPr>
          <w:rFonts w:ascii="Times New Roman" w:hAnsi="Times New Roman" w:cs="Times New Roman"/>
          <w:sz w:val="24"/>
          <w:szCs w:val="24"/>
        </w:rPr>
        <w:t xml:space="preserve"> 2015). </w:t>
      </w:r>
      <w:r w:rsidR="00341E08" w:rsidRPr="00C61B84">
        <w:rPr>
          <w:rFonts w:ascii="Times New Roman" w:hAnsi="Times New Roman" w:cs="Times New Roman"/>
          <w:sz w:val="24"/>
          <w:szCs w:val="24"/>
        </w:rPr>
        <w:t>T</w:t>
      </w:r>
      <w:r w:rsidRPr="00C61B84">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9720DD" w:rsidRPr="00C61B84">
        <w:rPr>
          <w:rFonts w:ascii="Times New Roman" w:hAnsi="Times New Roman" w:cs="Times New Roman"/>
          <w:noProof/>
          <w:sz w:val="24"/>
          <w:szCs w:val="24"/>
        </w:rPr>
        <w:t>(Shane et al., 2010)</w:t>
      </w:r>
      <w:r w:rsidRPr="00C61B84">
        <w:rPr>
          <w:rFonts w:ascii="Times New Roman" w:hAnsi="Times New Roman" w:cs="Times New Roman"/>
          <w:sz w:val="24"/>
          <w:szCs w:val="24"/>
        </w:rPr>
        <w:t xml:space="preserve">, and </w:t>
      </w:r>
      <w:r w:rsidR="00301817" w:rsidRPr="00C61B84">
        <w:rPr>
          <w:rFonts w:ascii="Times New Roman" w:hAnsi="Times New Roman" w:cs="Times New Roman"/>
          <w:sz w:val="24"/>
          <w:szCs w:val="24"/>
        </w:rPr>
        <w:t xml:space="preserve">the six bedded packs included in Lobeck et al. 2012. </w:t>
      </w:r>
      <w:r w:rsidRPr="00C61B84">
        <w:rPr>
          <w:rFonts w:ascii="Times New Roman" w:hAnsi="Times New Roman" w:cs="Times New Roman"/>
          <w:sz w:val="24"/>
          <w:szCs w:val="24"/>
        </w:rPr>
        <w:t xml:space="preserve">had a mean of 63.7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6-735)</w:t>
      </w:r>
      <w:r w:rsidR="00301817" w:rsidRPr="00C61B84">
        <w:rPr>
          <w:rFonts w:ascii="Times New Roman" w:hAnsi="Times New Roman" w:cs="Times New Roman"/>
          <w:sz w:val="24"/>
          <w:szCs w:val="24"/>
        </w:rPr>
        <w:t>.</w:t>
      </w:r>
      <w:r w:rsidRPr="00C61B84">
        <w:rPr>
          <w:rFonts w:ascii="Times New Roman" w:hAnsi="Times New Roman" w:cs="Times New Roman"/>
          <w:sz w:val="24"/>
          <w:szCs w:val="24"/>
        </w:rPr>
        <w:t xml:space="preserve">  </w:t>
      </w:r>
      <w:r w:rsidR="00D671F9" w:rsidRPr="00C61B84">
        <w:rPr>
          <w:rFonts w:ascii="Times New Roman" w:hAnsi="Times New Roman" w:cs="Times New Roman"/>
          <w:sz w:val="24"/>
          <w:szCs w:val="24"/>
        </w:rPr>
        <w:t xml:space="preserve">However, direct comparison </w:t>
      </w:r>
      <w:r w:rsidR="00E01BD6" w:rsidRPr="00C61B84">
        <w:rPr>
          <w:rFonts w:ascii="Times New Roman" w:hAnsi="Times New Roman" w:cs="Times New Roman"/>
          <w:sz w:val="24"/>
          <w:szCs w:val="24"/>
        </w:rPr>
        <w:t xml:space="preserve">of </w:t>
      </w:r>
      <w:r w:rsidR="00D671F9" w:rsidRPr="00C61B84">
        <w:rPr>
          <w:rFonts w:ascii="Times New Roman" w:hAnsi="Times New Roman" w:cs="Times New Roman"/>
          <w:sz w:val="24"/>
          <w:szCs w:val="24"/>
        </w:rPr>
        <w:t xml:space="preserve">coliform counts </w:t>
      </w:r>
      <w:r w:rsidR="00E01BD6" w:rsidRPr="00C61B84">
        <w:rPr>
          <w:rFonts w:ascii="Times New Roman" w:hAnsi="Times New Roman" w:cs="Times New Roman"/>
          <w:sz w:val="24"/>
          <w:szCs w:val="24"/>
        </w:rPr>
        <w:t xml:space="preserve">between </w:t>
      </w:r>
      <w:r w:rsidR="00327DDB" w:rsidRPr="00C61B84">
        <w:rPr>
          <w:rFonts w:ascii="Times New Roman" w:hAnsi="Times New Roman" w:cs="Times New Roman"/>
          <w:sz w:val="24"/>
          <w:szCs w:val="24"/>
        </w:rPr>
        <w:t xml:space="preserve">studies </w:t>
      </w:r>
      <w:r w:rsidR="0013684F" w:rsidRPr="00C61B84">
        <w:rPr>
          <w:rFonts w:ascii="Times New Roman" w:hAnsi="Times New Roman" w:cs="Times New Roman"/>
          <w:sz w:val="24"/>
          <w:szCs w:val="24"/>
        </w:rPr>
        <w:t xml:space="preserve">may be </w:t>
      </w:r>
      <w:r w:rsidR="00D671F9" w:rsidRPr="00C61B84">
        <w:rPr>
          <w:rFonts w:ascii="Times New Roman" w:hAnsi="Times New Roman" w:cs="Times New Roman"/>
          <w:sz w:val="24"/>
          <w:szCs w:val="24"/>
        </w:rPr>
        <w:t xml:space="preserve">potentially problematic due to variation in </w:t>
      </w:r>
      <w:r w:rsidR="004E6E4B" w:rsidRPr="00C61B84">
        <w:rPr>
          <w:rFonts w:ascii="Times New Roman" w:hAnsi="Times New Roman" w:cs="Times New Roman"/>
          <w:sz w:val="24"/>
          <w:szCs w:val="24"/>
        </w:rPr>
        <w:t xml:space="preserve">duration of freezer storage </w:t>
      </w:r>
      <w:r w:rsidR="009720DD" w:rsidRPr="00C61B84">
        <w:rPr>
          <w:rFonts w:ascii="Times New Roman" w:hAnsi="Times New Roman" w:cs="Times New Roman"/>
          <w:noProof/>
          <w:sz w:val="24"/>
          <w:szCs w:val="24"/>
        </w:rPr>
        <w:t>(Schukken et al., 1989)</w:t>
      </w:r>
      <w:r w:rsidR="004E6E4B"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Although sampled during summer months,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found that 5</w:t>
      </w:r>
      <w:r w:rsidR="00A81CE1" w:rsidRPr="00C61B84">
        <w:rPr>
          <w:rFonts w:ascii="Times New Roman" w:hAnsi="Times New Roman" w:cs="Times New Roman"/>
          <w:sz w:val="24"/>
          <w:szCs w:val="24"/>
        </w:rPr>
        <w:t xml:space="preserve"> of </w:t>
      </w:r>
      <w:r w:rsidRPr="00C61B84">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sidRPr="00C61B84">
        <w:rPr>
          <w:rFonts w:ascii="Times New Roman" w:hAnsi="Times New Roman" w:cs="Times New Roman"/>
          <w:sz w:val="24"/>
          <w:szCs w:val="24"/>
        </w:rPr>
        <w:t xml:space="preserve"> </w:t>
      </w:r>
    </w:p>
    <w:p w14:paraId="5D46DF9A" w14:textId="3A9BA9F9"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similar between the five VT bedded pack farms in the current study (</w:t>
      </w:r>
      <w:r w:rsidR="00EA1198" w:rsidRPr="00C61B84">
        <w:rPr>
          <w:rFonts w:ascii="Times New Roman" w:hAnsi="Times New Roman" w:cs="Times New Roman"/>
          <w:sz w:val="24"/>
          <w:szCs w:val="24"/>
        </w:rPr>
        <w:t xml:space="preserve">median: </w:t>
      </w:r>
      <w:r w:rsidR="00A81501" w:rsidRPr="00C61B84">
        <w:rPr>
          <w:rFonts w:ascii="Times New Roman" w:hAnsi="Times New Roman" w:cs="Times New Roman"/>
          <w:sz w:val="24"/>
          <w:szCs w:val="24"/>
        </w:rPr>
        <w:t xml:space="preserve">0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EA1198" w:rsidRPr="00C61B84">
        <w:rPr>
          <w:rFonts w:ascii="Times New Roman" w:hAnsi="Times New Roman" w:cs="Times New Roman"/>
          <w:sz w:val="24"/>
          <w:szCs w:val="24"/>
        </w:rPr>
        <w:t xml:space="preserve">range: </w:t>
      </w:r>
      <w:r w:rsidR="00A81501" w:rsidRPr="00C61B84">
        <w:rPr>
          <w:rFonts w:ascii="Times New Roman" w:hAnsi="Times New Roman" w:cs="Times New Roman"/>
          <w:sz w:val="24"/>
          <w:szCs w:val="24"/>
        </w:rPr>
        <w:t>0-30</w:t>
      </w:r>
      <w:r w:rsidRPr="00C61B84">
        <w:rPr>
          <w:rFonts w:ascii="Times New Roman" w:hAnsi="Times New Roman" w:cs="Times New Roman"/>
          <w:sz w:val="24"/>
          <w:szCs w:val="24"/>
        </w:rPr>
        <w:t xml:space="preserve">) and the six bedded packs described in Lobeck et al. 2012 (6.2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95% CI: 1.3-30.1). Farm-level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also fairly low for bedded packs studied in Shane et al. 2010 (3</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6 farms BTM negative) and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(only 1</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farms with a “high” level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Overall, the population of</w:t>
      </w:r>
      <w:r w:rsidR="00A27BDA" w:rsidRPr="00C61B84">
        <w:rPr>
          <w:rFonts w:ascii="Times New Roman" w:hAnsi="Times New Roman" w:cs="Times New Roman"/>
          <w:sz w:val="24"/>
          <w:szCs w:val="24"/>
        </w:rPr>
        <w:t xml:space="preserve"> all</w:t>
      </w:r>
      <w:r w:rsidRPr="00C61B84">
        <w:rPr>
          <w:rFonts w:ascii="Times New Roman" w:hAnsi="Times New Roman" w:cs="Times New Roman"/>
          <w:sz w:val="24"/>
          <w:szCs w:val="24"/>
        </w:rPr>
        <w:t xml:space="preserve"> 21 farms in the current study had a higher amount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in BTM than the 18 Minnesota farms described in Shane et al. 2010 (</w:t>
      </w:r>
      <w:r w:rsidR="00FB457A" w:rsidRPr="00C61B84">
        <w:rPr>
          <w:rFonts w:ascii="Times New Roman" w:hAnsi="Times New Roman" w:cs="Times New Roman"/>
          <w:sz w:val="24"/>
          <w:szCs w:val="24"/>
        </w:rPr>
        <w:t xml:space="preserve">median: </w:t>
      </w:r>
      <w:r w:rsidR="00271FC1" w:rsidRPr="00C61B84">
        <w:rPr>
          <w:rFonts w:ascii="Times New Roman" w:hAnsi="Times New Roman" w:cs="Times New Roman"/>
          <w:sz w:val="24"/>
          <w:szCs w:val="24"/>
        </w:rPr>
        <w:t>30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FB457A" w:rsidRPr="00C61B84">
        <w:rPr>
          <w:rFonts w:ascii="Times New Roman" w:hAnsi="Times New Roman" w:cs="Times New Roman"/>
          <w:sz w:val="24"/>
          <w:szCs w:val="24"/>
        </w:rPr>
        <w:t xml:space="preserve">range: </w:t>
      </w:r>
      <w:r w:rsidR="00271FC1" w:rsidRPr="00C61B84">
        <w:rPr>
          <w:rFonts w:ascii="Times New Roman" w:hAnsi="Times New Roman" w:cs="Times New Roman"/>
          <w:sz w:val="24"/>
          <w:szCs w:val="24"/>
        </w:rPr>
        <w:t>0-320</w:t>
      </w:r>
      <w:r w:rsidRPr="00C61B84">
        <w:rPr>
          <w:rFonts w:ascii="Times New Roman" w:hAnsi="Times New Roman" w:cs="Times New Roman"/>
          <w:sz w:val="24"/>
          <w:szCs w:val="24"/>
        </w:rPr>
        <w:t xml:space="preserve">; vs. 17.3 </w:t>
      </w:r>
      <w:proofErr w:type="spellStart"/>
      <w:r w:rsidR="00367BB8" w:rsidRPr="00C61B84">
        <w:rPr>
          <w:rFonts w:ascii="Times New Roman" w:hAnsi="Times New Roman" w:cs="Times New Roman"/>
          <w:sz w:val="24"/>
          <w:szCs w:val="24"/>
        </w:rPr>
        <w:lastRenderedPageBreak/>
        <w:t>cfu</w:t>
      </w:r>
      <w:proofErr w:type="spellEnd"/>
      <w:r w:rsidRPr="00C61B84">
        <w:rPr>
          <w:rFonts w:ascii="Times New Roman" w:hAnsi="Times New Roman" w:cs="Times New Roman"/>
          <w:sz w:val="24"/>
          <w:szCs w:val="24"/>
        </w:rPr>
        <w:t>/mL, 95% CI: 3.3-91.2).</w:t>
      </w:r>
      <w:r w:rsidR="00714E9A" w:rsidRPr="00C61B84">
        <w:rPr>
          <w:rFonts w:ascii="Times New Roman" w:hAnsi="Times New Roman" w:cs="Times New Roman"/>
          <w:sz w:val="24"/>
          <w:szCs w:val="24"/>
        </w:rPr>
        <w:t xml:space="preserve"> </w:t>
      </w:r>
      <w:r w:rsidR="00CF67EA" w:rsidRPr="00C61B84">
        <w:rPr>
          <w:rFonts w:ascii="Times New Roman" w:hAnsi="Times New Roman" w:cs="Times New Roman"/>
          <w:sz w:val="24"/>
          <w:szCs w:val="24"/>
        </w:rPr>
        <w:t>Although it</w:t>
      </w:r>
      <w:r w:rsidR="00B962A7" w:rsidRPr="00C61B84">
        <w:rPr>
          <w:rFonts w:ascii="Times New Roman" w:hAnsi="Times New Roman" w:cs="Times New Roman"/>
          <w:sz w:val="24"/>
          <w:szCs w:val="24"/>
        </w:rPr>
        <w:t xml:space="preserve"> i</w:t>
      </w:r>
      <w:r w:rsidR="00CF67EA" w:rsidRPr="00C61B84">
        <w:rPr>
          <w:rFonts w:ascii="Times New Roman" w:hAnsi="Times New Roman" w:cs="Times New Roman"/>
          <w:sz w:val="24"/>
          <w:szCs w:val="24"/>
        </w:rPr>
        <w:t>s no</w:t>
      </w:r>
      <w:r w:rsidR="00F369AB" w:rsidRPr="00C61B84">
        <w:rPr>
          <w:rFonts w:ascii="Times New Roman" w:hAnsi="Times New Roman" w:cs="Times New Roman"/>
          <w:sz w:val="24"/>
          <w:szCs w:val="24"/>
        </w:rPr>
        <w:t>t</w:t>
      </w:r>
      <w:r w:rsidR="00CF67EA" w:rsidRPr="00C61B84">
        <w:rPr>
          <w:rFonts w:ascii="Times New Roman" w:hAnsi="Times New Roman" w:cs="Times New Roman"/>
          <w:sz w:val="24"/>
          <w:szCs w:val="24"/>
        </w:rPr>
        <w:t xml:space="preserve"> clear how many herds included in previous work on bedded packs were certified organic, </w:t>
      </w:r>
      <w:r w:rsidR="006B60AB" w:rsidRPr="00C61B84">
        <w:rPr>
          <w:rFonts w:ascii="Times New Roman" w:hAnsi="Times New Roman" w:cs="Times New Roman"/>
          <w:sz w:val="24"/>
          <w:szCs w:val="24"/>
        </w:rPr>
        <w:t xml:space="preserve">the higher prevalence of </w:t>
      </w:r>
      <w:r w:rsidR="006B60AB" w:rsidRPr="00C61B84">
        <w:rPr>
          <w:rFonts w:ascii="Times New Roman" w:hAnsi="Times New Roman" w:cs="Times New Roman"/>
          <w:i/>
          <w:iCs/>
          <w:sz w:val="24"/>
          <w:szCs w:val="24"/>
        </w:rPr>
        <w:t>Staph. aureus</w:t>
      </w:r>
      <w:r w:rsidR="006B60AB" w:rsidRPr="00C61B84">
        <w:rPr>
          <w:rFonts w:ascii="Times New Roman" w:hAnsi="Times New Roman" w:cs="Times New Roman"/>
          <w:sz w:val="24"/>
          <w:szCs w:val="24"/>
        </w:rPr>
        <w:t xml:space="preserve"> among</w:t>
      </w:r>
      <w:r w:rsidR="00F369AB" w:rsidRPr="00C61B84">
        <w:rPr>
          <w:rFonts w:ascii="Times New Roman" w:hAnsi="Times New Roman" w:cs="Times New Roman"/>
          <w:sz w:val="24"/>
          <w:szCs w:val="24"/>
        </w:rPr>
        <w:t>st</w:t>
      </w:r>
      <w:r w:rsidR="006B60AB" w:rsidRPr="00C61B84">
        <w:rPr>
          <w:rFonts w:ascii="Times New Roman" w:hAnsi="Times New Roman" w:cs="Times New Roman"/>
          <w:sz w:val="24"/>
          <w:szCs w:val="24"/>
        </w:rPr>
        <w:t xml:space="preserve"> </w:t>
      </w:r>
      <w:r w:rsidR="00A036CE" w:rsidRPr="00C61B84">
        <w:rPr>
          <w:rFonts w:ascii="Times New Roman" w:hAnsi="Times New Roman" w:cs="Times New Roman"/>
          <w:sz w:val="24"/>
          <w:szCs w:val="24"/>
        </w:rPr>
        <w:t xml:space="preserve">organic </w:t>
      </w:r>
      <w:r w:rsidR="006B60AB" w:rsidRPr="00C61B84">
        <w:rPr>
          <w:rFonts w:ascii="Times New Roman" w:hAnsi="Times New Roman" w:cs="Times New Roman"/>
          <w:sz w:val="24"/>
          <w:szCs w:val="24"/>
        </w:rPr>
        <w:t xml:space="preserve">farms in the current study </w:t>
      </w:r>
      <w:r w:rsidR="000D01C1" w:rsidRPr="00C61B84">
        <w:rPr>
          <w:rFonts w:ascii="Times New Roman" w:hAnsi="Times New Roman" w:cs="Times New Roman"/>
          <w:sz w:val="24"/>
          <w:szCs w:val="24"/>
        </w:rPr>
        <w:t>is consistent with</w:t>
      </w:r>
      <w:r w:rsidR="000A4E5E" w:rsidRPr="00C61B84">
        <w:rPr>
          <w:rFonts w:ascii="Times New Roman" w:hAnsi="Times New Roman" w:cs="Times New Roman"/>
          <w:sz w:val="24"/>
          <w:szCs w:val="24"/>
        </w:rPr>
        <w:t xml:space="preserve"> </w:t>
      </w:r>
      <w:r w:rsidR="000D01C1" w:rsidRPr="00C61B84">
        <w:rPr>
          <w:rFonts w:ascii="Times New Roman" w:hAnsi="Times New Roman" w:cs="Times New Roman"/>
          <w:sz w:val="24"/>
          <w:szCs w:val="24"/>
        </w:rPr>
        <w:t xml:space="preserve">work </w:t>
      </w:r>
      <w:r w:rsidR="00F369AB" w:rsidRPr="00C61B84">
        <w:rPr>
          <w:rFonts w:ascii="Times New Roman" w:hAnsi="Times New Roman" w:cs="Times New Roman"/>
          <w:sz w:val="24"/>
          <w:szCs w:val="24"/>
        </w:rPr>
        <w:t>comparing</w:t>
      </w:r>
      <w:r w:rsidR="000D01C1" w:rsidRPr="00C61B84">
        <w:rPr>
          <w:rFonts w:ascii="Times New Roman" w:hAnsi="Times New Roman" w:cs="Times New Roman"/>
          <w:sz w:val="24"/>
          <w:szCs w:val="24"/>
        </w:rPr>
        <w:t xml:space="preserve"> organic </w:t>
      </w:r>
      <w:r w:rsidR="00F369AB" w:rsidRPr="00C61B84">
        <w:rPr>
          <w:rFonts w:ascii="Times New Roman" w:hAnsi="Times New Roman" w:cs="Times New Roman"/>
          <w:sz w:val="24"/>
          <w:szCs w:val="24"/>
        </w:rPr>
        <w:t xml:space="preserve">and conventional </w:t>
      </w:r>
      <w:r w:rsidR="000D01C1" w:rsidRPr="00C61B84">
        <w:rPr>
          <w:rFonts w:ascii="Times New Roman" w:hAnsi="Times New Roman" w:cs="Times New Roman"/>
          <w:sz w:val="24"/>
          <w:szCs w:val="24"/>
        </w:rPr>
        <w:t>dairy systems</w:t>
      </w:r>
      <w:r w:rsidR="00F369AB"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(Pol and Ruegg, 2007)</w:t>
      </w:r>
      <w:r w:rsidR="00096E59" w:rsidRPr="00C61B84">
        <w:rPr>
          <w:rFonts w:ascii="Times New Roman" w:hAnsi="Times New Roman" w:cs="Times New Roman"/>
          <w:sz w:val="24"/>
          <w:szCs w:val="24"/>
        </w:rPr>
        <w:t>.</w:t>
      </w:r>
      <w:r w:rsidR="00A07F90" w:rsidRPr="00C61B84">
        <w:rPr>
          <w:rFonts w:ascii="Times New Roman" w:hAnsi="Times New Roman" w:cs="Times New Roman"/>
          <w:sz w:val="24"/>
          <w:szCs w:val="24"/>
        </w:rPr>
        <w:t xml:space="preserve"> </w:t>
      </w:r>
    </w:p>
    <w:p w14:paraId="264AD6EF" w14:textId="264AC0EB"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Shane et al., 2010; Lobeck et al., 2012)</w:t>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9720DD">
        <w:rPr>
          <w:rFonts w:ascii="Times New Roman" w:hAnsi="Times New Roman" w:cs="Times New Roman"/>
          <w:noProof/>
          <w:sz w:val="24"/>
          <w:szCs w:val="24"/>
        </w:rPr>
        <w:t>(Jayarao and Wolfgang, 2003)</w:t>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3E6EC9BB"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w:t>
      </w:r>
      <w:r w:rsidRPr="00604EDE">
        <w:rPr>
          <w:rFonts w:ascii="Times New Roman" w:hAnsi="Times New Roman" w:cs="Times New Roman"/>
          <w:sz w:val="24"/>
          <w:szCs w:val="24"/>
        </w:rPr>
        <w:lastRenderedPageBreak/>
        <w:t>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similar to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naturally-vented freestalls </w:t>
      </w:r>
      <w:r w:rsidR="009720DD">
        <w:rPr>
          <w:rFonts w:ascii="Times New Roman" w:hAnsi="Times New Roman" w:cs="Times New Roman"/>
          <w:noProof/>
          <w:sz w:val="24"/>
          <w:szCs w:val="24"/>
        </w:rPr>
        <w:t>(Lobeck et al., 2011)</w:t>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ound</w:t>
      </w:r>
      <w:proofErr w:type="spellEnd"/>
      <w:r w:rsidRPr="00604EDE">
        <w:rPr>
          <w:rFonts w:ascii="Times New Roman" w:hAnsi="Times New Roman" w:cs="Times New Roman"/>
          <w:sz w:val="24"/>
          <w:szCs w:val="24"/>
        </w:rPr>
        <w:t xml:space="preserve"> no significant difference in subclinical mastitis prevalence in CBP vs. sand-bedded freestalls</w:t>
      </w:r>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sidRPr="00604EDE">
        <w:rPr>
          <w:rFonts w:ascii="Times New Roman" w:hAnsi="Times New Roman" w:cs="Times New Roman"/>
          <w:sz w:val="24"/>
          <w:szCs w:val="24"/>
        </w:rPr>
        <w:t xml:space="preserve">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w:t>
      </w:r>
      <w:r w:rsidR="00705D59" w:rsidRPr="00705D59">
        <w:rPr>
          <w:rFonts w:ascii="Times New Roman" w:hAnsi="Times New Roman" w:cs="Times New Roman"/>
          <w:sz w:val="24"/>
          <w:szCs w:val="24"/>
        </w:rPr>
        <w:t xml:space="preserve">(26% for bedded packs) </w:t>
      </w:r>
      <w:r>
        <w:rPr>
          <w:rFonts w:ascii="Times New Roman" w:hAnsi="Times New Roman" w:cs="Times New Roman"/>
          <w:sz w:val="24"/>
          <w:szCs w:val="24"/>
        </w:rPr>
        <w:t>is similar</w:t>
      </w:r>
      <w:r w:rsidRPr="00604EDE">
        <w:rPr>
          <w:rFonts w:ascii="Times New Roman" w:hAnsi="Times New Roman" w:cs="Times New Roman"/>
          <w:sz w:val="24"/>
          <w:szCs w:val="24"/>
        </w:rPr>
        <w:t xml:space="preserve"> to </w:t>
      </w:r>
      <w:r>
        <w:rPr>
          <w:rFonts w:ascii="Times New Roman" w:hAnsi="Times New Roman" w:cs="Times New Roman"/>
          <w:sz w:val="24"/>
          <w:szCs w:val="24"/>
        </w:rPr>
        <w:t>previous work in the US</w:t>
      </w:r>
      <w:r w:rsidR="00705D59">
        <w:rPr>
          <w:rFonts w:ascii="Times New Roman" w:hAnsi="Times New Roman" w:cs="Times New Roman"/>
          <w:sz w:val="24"/>
          <w:szCs w:val="24"/>
        </w:rPr>
        <w:t>.</w:t>
      </w:r>
      <w:r>
        <w:rPr>
          <w:rFonts w:ascii="Times New Roman" w:hAnsi="Times New Roman" w:cs="Times New Roman"/>
          <w:sz w:val="24"/>
          <w:szCs w:val="24"/>
        </w:rPr>
        <w:t xml:space="preserve"> 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w:t>
      </w:r>
      <w:r w:rsidR="00306534">
        <w:rPr>
          <w:rFonts w:ascii="Times New Roman" w:hAnsi="Times New Roman" w:cs="Times New Roman"/>
          <w:sz w:val="24"/>
          <w:szCs w:val="24"/>
        </w:rPr>
        <w:t>our</w:t>
      </w:r>
      <w:r w:rsidRPr="00604EDE">
        <w:rPr>
          <w:rFonts w:ascii="Times New Roman" w:hAnsi="Times New Roman" w:cs="Times New Roman"/>
          <w:sz w:val="24"/>
          <w:szCs w:val="24"/>
        </w:rPr>
        <w:t xml:space="preserve">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6EFB05FE"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bedded packs vs. in freestall barns</w:t>
      </w:r>
      <w:r>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lastRenderedPageBreak/>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proofErr w:type="spellStart"/>
      <w:r w:rsidRPr="00604EDE">
        <w:rPr>
          <w:rFonts w:ascii="Times New Roman" w:hAnsi="Times New Roman" w:cs="Times New Roman"/>
          <w:sz w:val="24"/>
          <w:szCs w:val="24"/>
        </w:rPr>
        <w:t>oint</w:t>
      </w:r>
      <w:proofErr w:type="spellEnd"/>
      <w:r w:rsidRPr="00604EDE">
        <w:rPr>
          <w:rFonts w:ascii="Times New Roman" w:hAnsi="Times New Roman" w:cs="Times New Roman"/>
          <w:sz w:val="24"/>
          <w:szCs w:val="24"/>
        </w:rPr>
        <w:t xml:space="preserve">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sidR="009720DD">
        <w:rPr>
          <w:rFonts w:ascii="Times New Roman" w:hAnsi="Times New Roman" w:cs="Times New Roman"/>
          <w:noProof/>
          <w:sz w:val="24"/>
          <w:szCs w:val="24"/>
        </w:rPr>
        <w:t>(Calamari et al., 2009; Ruud et al., 2010)</w:t>
      </w:r>
      <w:r w:rsidRPr="00604EDE">
        <w:rPr>
          <w:rFonts w:ascii="Times New Roman" w:hAnsi="Times New Roman" w:cs="Times New Roman"/>
          <w:sz w:val="24"/>
          <w:szCs w:val="24"/>
        </w:rPr>
        <w:t>.</w:t>
      </w:r>
    </w:p>
    <w:p w14:paraId="6A0B2C12" w14:textId="3C62926C" w:rsidR="00FD1F5E" w:rsidRPr="006E592D" w:rsidRDefault="00297203" w:rsidP="00981DCC">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Our findin</w:t>
      </w:r>
      <w:r w:rsidR="000A501A">
        <w:rPr>
          <w:rFonts w:ascii="Times New Roman" w:hAnsi="Times New Roman" w:cs="Times New Roman"/>
          <w:sz w:val="24"/>
          <w:szCs w:val="24"/>
        </w:rPr>
        <w:t>g no</w:t>
      </w:r>
      <w:r w:rsidR="00AA537D" w:rsidRPr="00604EDE">
        <w:rPr>
          <w:rFonts w:ascii="Times New Roman" w:hAnsi="Times New Roman" w:cs="Times New Roman"/>
          <w:sz w:val="24"/>
          <w:szCs w:val="24"/>
        </w:rPr>
        <w:t xml:space="preserve"> difference in </w:t>
      </w:r>
      <w:r w:rsidR="00AA537D">
        <w:rPr>
          <w:rFonts w:ascii="Times New Roman" w:hAnsi="Times New Roman" w:cs="Times New Roman"/>
          <w:sz w:val="24"/>
          <w:szCs w:val="24"/>
        </w:rPr>
        <w:t xml:space="preserve">the two </w:t>
      </w:r>
      <w:r w:rsidR="00AA537D" w:rsidRPr="00604EDE">
        <w:rPr>
          <w:rFonts w:ascii="Times New Roman" w:hAnsi="Times New Roman" w:cs="Times New Roman"/>
          <w:sz w:val="24"/>
          <w:szCs w:val="24"/>
        </w:rPr>
        <w:t>udder hygiene measures</w:t>
      </w:r>
      <w:r w:rsidR="00AA537D">
        <w:rPr>
          <w:rFonts w:ascii="Times New Roman" w:hAnsi="Times New Roman" w:cs="Times New Roman"/>
          <w:sz w:val="24"/>
          <w:szCs w:val="24"/>
        </w:rPr>
        <w:t xml:space="preserve"> </w:t>
      </w:r>
      <w:r w:rsidR="00AA537D" w:rsidRPr="00604EDE">
        <w:rPr>
          <w:rFonts w:ascii="Times New Roman" w:hAnsi="Times New Roman" w:cs="Times New Roman"/>
          <w:sz w:val="24"/>
          <w:szCs w:val="24"/>
        </w:rPr>
        <w:t>between the three facility types</w:t>
      </w:r>
      <w:r w:rsidR="00967B22">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is in accordance with previous work, which found that cow hygiene on bedded pack systems </w:t>
      </w:r>
      <w:del w:id="87" w:author="Caitlin Jeffrey" w:date="2024-03-15T17:26:00Z">
        <w:r w:rsidR="00CF0519" w:rsidDel="00B80BE8">
          <w:rPr>
            <w:rFonts w:ascii="Times New Roman" w:hAnsi="Times New Roman" w:cs="Times New Roman"/>
            <w:sz w:val="24"/>
            <w:szCs w:val="24"/>
          </w:rPr>
          <w:delText>is</w:delText>
        </w:r>
      </w:del>
      <w:ins w:id="88" w:author="Caitlin Jeffrey" w:date="2024-03-15T17:26:00Z">
        <w:r w:rsidR="00B80BE8" w:rsidRPr="00B80BE8">
          <w:rPr>
            <w:rFonts w:ascii="Times New Roman" w:hAnsi="Times New Roman" w:cs="Times New Roman"/>
            <w:sz w:val="24"/>
            <w:szCs w:val="24"/>
            <w:highlight w:val="yellow"/>
            <w:rPrChange w:id="89" w:author="Caitlin Jeffrey" w:date="2024-03-15T17:26:00Z">
              <w:rPr>
                <w:rFonts w:ascii="Times New Roman" w:hAnsi="Times New Roman" w:cs="Times New Roman"/>
                <w:sz w:val="24"/>
                <w:szCs w:val="24"/>
              </w:rPr>
            </w:rPrChange>
          </w:rPr>
          <w:t>was</w:t>
        </w:r>
      </w:ins>
      <w:r w:rsidR="00CF0519">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comparable to traditional facility types in </w:t>
      </w:r>
      <w:r w:rsidR="00CF0519">
        <w:rPr>
          <w:rFonts w:ascii="Times New Roman" w:hAnsi="Times New Roman" w:cs="Times New Roman"/>
          <w:sz w:val="24"/>
          <w:szCs w:val="24"/>
        </w:rPr>
        <w:t>the Upper Midwestern U.S.</w:t>
      </w:r>
      <w:r w:rsidR="00CF0519" w:rsidRPr="00604EDE">
        <w:rPr>
          <w:rFonts w:ascii="Times New Roman" w:hAnsi="Times New Roman" w:cs="Times New Roman"/>
          <w:sz w:val="24"/>
          <w:szCs w:val="24"/>
        </w:rPr>
        <w:t xml:space="preserve">, </w:t>
      </w:r>
      <w:r w:rsidR="00CF0519">
        <w:rPr>
          <w:rFonts w:ascii="Times New Roman" w:hAnsi="Times New Roman" w:cs="Times New Roman"/>
          <w:sz w:val="24"/>
          <w:szCs w:val="24"/>
        </w:rPr>
        <w:t>Southeastern U.S.</w:t>
      </w:r>
      <w:r w:rsidR="00CF0519" w:rsidRPr="00604EDE">
        <w:rPr>
          <w:rFonts w:ascii="Times New Roman" w:hAnsi="Times New Roman" w:cs="Times New Roman"/>
          <w:sz w:val="24"/>
          <w:szCs w:val="24"/>
        </w:rPr>
        <w:t xml:space="preserve">, and Brazil </w:t>
      </w:r>
      <w:r w:rsidR="009720DD">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604EDE">
        <w:rPr>
          <w:rFonts w:ascii="Times New Roman" w:hAnsi="Times New Roman" w:cs="Times New Roman"/>
          <w:sz w:val="24"/>
          <w:szCs w:val="24"/>
        </w:rPr>
        <w:t xml:space="preserve">. </w:t>
      </w:r>
      <w:r w:rsidR="00CF0519" w:rsidRPr="00666052">
        <w:rPr>
          <w:rFonts w:ascii="Times New Roman" w:hAnsi="Times New Roman" w:cs="Times New Roman"/>
          <w:sz w:val="24"/>
          <w:szCs w:val="24"/>
        </w:rPr>
        <w:t xml:space="preserve">Black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2013</w:t>
      </w:r>
      <w:r w:rsidR="00CF0519">
        <w:rPr>
          <w:rFonts w:ascii="Times New Roman" w:hAnsi="Times New Roman" w:cs="Times New Roman"/>
          <w:sz w:val="24"/>
          <w:szCs w:val="24"/>
        </w:rPr>
        <w:t>) and</w:t>
      </w:r>
      <w:r w:rsidR="00CF0519" w:rsidRPr="00666052">
        <w:rPr>
          <w:rFonts w:ascii="Times New Roman" w:hAnsi="Times New Roman" w:cs="Times New Roman"/>
          <w:sz w:val="24"/>
          <w:szCs w:val="24"/>
        </w:rPr>
        <w:t xml:space="preserve"> Eckelkamp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2016</w:t>
      </w:r>
      <w:r w:rsidR="00CF0519">
        <w:rPr>
          <w:rFonts w:ascii="Times New Roman" w:hAnsi="Times New Roman" w:cs="Times New Roman"/>
          <w:sz w:val="24"/>
          <w:szCs w:val="24"/>
        </w:rPr>
        <w:t xml:space="preserve">a) reported that </w:t>
      </w:r>
      <w:r w:rsidR="00CF0519" w:rsidRPr="00666052">
        <w:rPr>
          <w:rFonts w:ascii="Times New Roman" w:hAnsi="Times New Roman" w:cs="Times New Roman"/>
          <w:sz w:val="24"/>
          <w:szCs w:val="24"/>
        </w:rPr>
        <w:t xml:space="preserve">increased pack moisture </w:t>
      </w:r>
      <w:r w:rsidR="00CF0519">
        <w:rPr>
          <w:rFonts w:ascii="Times New Roman" w:hAnsi="Times New Roman" w:cs="Times New Roman"/>
          <w:sz w:val="24"/>
          <w:szCs w:val="24"/>
        </w:rPr>
        <w:t xml:space="preserve">allows </w:t>
      </w:r>
      <w:r w:rsidR="00CF0519" w:rsidRPr="00666052">
        <w:rPr>
          <w:rFonts w:ascii="Times New Roman" w:hAnsi="Times New Roman" w:cs="Times New Roman"/>
          <w:sz w:val="24"/>
          <w:szCs w:val="24"/>
        </w:rPr>
        <w:t xml:space="preserve">wet </w:t>
      </w:r>
      <w:r w:rsidR="00CF0519">
        <w:rPr>
          <w:rFonts w:ascii="Times New Roman" w:hAnsi="Times New Roman" w:cs="Times New Roman"/>
          <w:sz w:val="24"/>
          <w:szCs w:val="24"/>
        </w:rPr>
        <w:t xml:space="preserve">bedding </w:t>
      </w:r>
      <w:r w:rsidR="00CF0519" w:rsidRPr="00666052">
        <w:rPr>
          <w:rFonts w:ascii="Times New Roman" w:hAnsi="Times New Roman" w:cs="Times New Roman"/>
          <w:sz w:val="24"/>
          <w:szCs w:val="24"/>
        </w:rPr>
        <w:t>material</w:t>
      </w:r>
      <w:r w:rsidR="00CF0519">
        <w:rPr>
          <w:rFonts w:ascii="Times New Roman" w:hAnsi="Times New Roman" w:cs="Times New Roman"/>
          <w:sz w:val="24"/>
          <w:szCs w:val="24"/>
        </w:rPr>
        <w:t xml:space="preserve"> and manure to</w:t>
      </w:r>
      <w:r w:rsidR="00CF0519" w:rsidRPr="00666052">
        <w:rPr>
          <w:rFonts w:ascii="Times New Roman" w:hAnsi="Times New Roman" w:cs="Times New Roman"/>
          <w:sz w:val="24"/>
          <w:szCs w:val="24"/>
        </w:rPr>
        <w:t xml:space="preserve"> adhere more easily to animals</w:t>
      </w:r>
      <w:r w:rsidR="00CF0519">
        <w:rPr>
          <w:rFonts w:ascii="Times New Roman" w:hAnsi="Times New Roman" w:cs="Times New Roman"/>
          <w:sz w:val="24"/>
          <w:szCs w:val="24"/>
        </w:rPr>
        <w:t xml:space="preserve">, meaning that cow hygiene is highly dependent on conditions of the bedded pack. </w:t>
      </w:r>
      <w:r w:rsidR="00CF0519"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sidR="00CF0519">
        <w:rPr>
          <w:rFonts w:ascii="Times New Roman" w:hAnsi="Times New Roman" w:cs="Times New Roman"/>
          <w:sz w:val="24"/>
          <w:szCs w:val="24"/>
        </w:rPr>
        <w:t xml:space="preserve">However, </w:t>
      </w:r>
      <w:r w:rsidR="00CF0519" w:rsidRPr="00604EDE">
        <w:rPr>
          <w:rFonts w:ascii="Times New Roman" w:hAnsi="Times New Roman" w:cs="Times New Roman"/>
          <w:sz w:val="24"/>
          <w:szCs w:val="24"/>
        </w:rPr>
        <w:t>all bedded packs</w:t>
      </w:r>
      <w:r w:rsidR="00CF0519">
        <w:rPr>
          <w:rFonts w:ascii="Times New Roman" w:hAnsi="Times New Roman" w:cs="Times New Roman"/>
          <w:sz w:val="24"/>
          <w:szCs w:val="24"/>
        </w:rPr>
        <w:t xml:space="preserve"> in the current study</w:t>
      </w:r>
      <w:r w:rsidR="00CF0519" w:rsidRPr="00604EDE">
        <w:rPr>
          <w:rFonts w:ascii="Times New Roman" w:hAnsi="Times New Roman" w:cs="Times New Roman"/>
          <w:sz w:val="24"/>
          <w:szCs w:val="24"/>
        </w:rPr>
        <w:t xml:space="preserve"> had an average udder hygiene score of less than 2.5</w:t>
      </w:r>
      <w:r w:rsidR="00CF0519">
        <w:rPr>
          <w:rFonts w:ascii="Times New Roman" w:hAnsi="Times New Roman" w:cs="Times New Roman"/>
          <w:sz w:val="24"/>
          <w:szCs w:val="24"/>
        </w:rPr>
        <w:t>, and t</w:t>
      </w:r>
      <w:r w:rsidR="00CF0519" w:rsidRPr="00604EDE">
        <w:rPr>
          <w:rFonts w:ascii="Times New Roman" w:hAnsi="Times New Roman" w:cs="Times New Roman"/>
          <w:sz w:val="24"/>
          <w:szCs w:val="24"/>
        </w:rPr>
        <w:t xml:space="preserve">he farm with the lowest mean average udder hygiene score </w:t>
      </w:r>
      <w:r w:rsidR="00CF0519">
        <w:rPr>
          <w:rFonts w:ascii="Times New Roman" w:hAnsi="Times New Roman" w:cs="Times New Roman"/>
          <w:sz w:val="24"/>
          <w:szCs w:val="24"/>
        </w:rPr>
        <w:t xml:space="preserve">overall </w:t>
      </w:r>
      <w:r w:rsidR="00CF0519" w:rsidRPr="00604EDE">
        <w:rPr>
          <w:rFonts w:ascii="Times New Roman" w:hAnsi="Times New Roman" w:cs="Times New Roman"/>
          <w:sz w:val="24"/>
          <w:szCs w:val="24"/>
        </w:rPr>
        <w:t>was a bedded pack farm.</w:t>
      </w:r>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Although Cook (2002) as pointed out the challenges of comparing dairy cattle hygiene between different facility types, we chose to focus on gathering observations of udder hygiene. The relationship between udder hygiene and health </w:t>
      </w:r>
      <w:r w:rsidR="00CF0519" w:rsidRPr="00202154">
        <w:rPr>
          <w:rFonts w:ascii="Times New Roman" w:hAnsi="Times New Roman" w:cs="Times New Roman"/>
          <w:sz w:val="24"/>
          <w:szCs w:val="24"/>
        </w:rPr>
        <w:lastRenderedPageBreak/>
        <w:t xml:space="preserve">is well-studied, and was a tractable observation to make during </w:t>
      </w:r>
      <w:r w:rsidR="00CF0519">
        <w:rPr>
          <w:rFonts w:ascii="Times New Roman" w:hAnsi="Times New Roman" w:cs="Times New Roman"/>
          <w:sz w:val="24"/>
          <w:szCs w:val="24"/>
        </w:rPr>
        <w:t xml:space="preserve">non-grazing season </w:t>
      </w:r>
      <w:r w:rsidR="00CF0519" w:rsidRPr="00202154">
        <w:rPr>
          <w:rFonts w:ascii="Times New Roman" w:hAnsi="Times New Roman" w:cs="Times New Roman"/>
          <w:sz w:val="24"/>
          <w:szCs w:val="24"/>
        </w:rPr>
        <w:t>farm visits where individual animals were often roaming freely in a pen</w:t>
      </w:r>
      <w:r w:rsidR="00CF0519">
        <w:rPr>
          <w:rFonts w:ascii="Times New Roman" w:hAnsi="Times New Roman" w:cs="Times New Roman"/>
          <w:sz w:val="24"/>
          <w:szCs w:val="24"/>
        </w:rPr>
        <w:t>, or confined in a tiestall barn</w:t>
      </w:r>
      <w:r w:rsidR="00CF0519"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p>
    <w:p w14:paraId="761D2E2E" w14:textId="5F7B1821"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2EBDB52E"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w:t>
      </w:r>
      <w:r w:rsidRPr="00DA7384">
        <w:rPr>
          <w:rFonts w:ascii="Times New Roman" w:hAnsi="Times New Roman" w:cs="Times New Roman"/>
          <w:sz w:val="24"/>
          <w:szCs w:val="24"/>
          <w:highlight w:val="yellow"/>
          <w:rPrChange w:id="90" w:author="Caitlin Jeffrey" w:date="2024-03-15T17:30:00Z">
            <w:rPr>
              <w:rFonts w:ascii="Times New Roman" w:hAnsi="Times New Roman" w:cs="Times New Roman"/>
              <w:sz w:val="24"/>
              <w:szCs w:val="24"/>
            </w:rPr>
          </w:rPrChange>
        </w:rPr>
        <w:t xml:space="preserve">(for IMI presence: de Pinho </w:t>
      </w:r>
      <w:r w:rsidR="00B135EF" w:rsidRPr="00DA7384">
        <w:rPr>
          <w:rFonts w:ascii="Times New Roman" w:hAnsi="Times New Roman" w:cs="Times New Roman"/>
          <w:sz w:val="24"/>
          <w:szCs w:val="24"/>
          <w:highlight w:val="yellow"/>
          <w:rPrChange w:id="91" w:author="Caitlin Jeffrey" w:date="2024-03-15T17:30:00Z">
            <w:rPr>
              <w:rFonts w:ascii="Times New Roman" w:hAnsi="Times New Roman" w:cs="Times New Roman"/>
              <w:sz w:val="24"/>
              <w:szCs w:val="24"/>
            </w:rPr>
          </w:rPrChange>
        </w:rPr>
        <w:t xml:space="preserve">et al. </w:t>
      </w:r>
      <w:r w:rsidRPr="00DA7384">
        <w:rPr>
          <w:rFonts w:ascii="Times New Roman" w:hAnsi="Times New Roman" w:cs="Times New Roman"/>
          <w:sz w:val="24"/>
          <w:szCs w:val="24"/>
          <w:highlight w:val="yellow"/>
          <w:rPrChange w:id="92" w:author="Caitlin Jeffrey" w:date="2024-03-15T17:30:00Z">
            <w:rPr>
              <w:rFonts w:ascii="Times New Roman" w:hAnsi="Times New Roman" w:cs="Times New Roman"/>
              <w:sz w:val="24"/>
              <w:szCs w:val="24"/>
            </w:rPr>
          </w:rPrChange>
        </w:rPr>
        <w:t>2012</w:t>
      </w:r>
      <w:ins w:id="93" w:author="Caitlin Jeffrey" w:date="2024-03-15T17:29:00Z">
        <w:r w:rsidR="00AF7C50" w:rsidRPr="00DA7384">
          <w:rPr>
            <w:rFonts w:ascii="Times New Roman" w:hAnsi="Times New Roman" w:cs="Times New Roman"/>
            <w:sz w:val="24"/>
            <w:szCs w:val="24"/>
            <w:highlight w:val="yellow"/>
            <w:rPrChange w:id="94"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95" w:author="Caitlin Jeffrey" w:date="2024-03-15T17:30:00Z">
            <w:rPr>
              <w:rFonts w:ascii="Times New Roman" w:hAnsi="Times New Roman" w:cs="Times New Roman"/>
              <w:sz w:val="24"/>
              <w:szCs w:val="24"/>
            </w:rPr>
          </w:rPrChange>
        </w:rPr>
        <w:t xml:space="preserve"> for </w:t>
      </w:r>
      <w:r w:rsidR="00C928F2" w:rsidRPr="00DA7384">
        <w:rPr>
          <w:rFonts w:ascii="Times New Roman" w:hAnsi="Times New Roman" w:cs="Times New Roman"/>
          <w:sz w:val="24"/>
          <w:szCs w:val="24"/>
          <w:highlight w:val="yellow"/>
          <w:rPrChange w:id="96"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97" w:author="Caitlin Jeffrey" w:date="2024-03-15T17:30:00Z">
            <w:rPr>
              <w:rFonts w:ascii="Times New Roman" w:hAnsi="Times New Roman" w:cs="Times New Roman"/>
              <w:sz w:val="24"/>
              <w:szCs w:val="24"/>
            </w:rPr>
          </w:rPrChange>
        </w:rPr>
        <w:t>/SCC: Reneau</w:t>
      </w:r>
      <w:r w:rsidR="00B135EF" w:rsidRPr="00DA7384">
        <w:rPr>
          <w:rFonts w:ascii="Times New Roman" w:hAnsi="Times New Roman" w:cs="Times New Roman"/>
          <w:sz w:val="24"/>
          <w:szCs w:val="24"/>
          <w:highlight w:val="yellow"/>
          <w:rPrChange w:id="98"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99" w:author="Caitlin Jeffrey" w:date="2024-03-15T17:30:00Z">
            <w:rPr>
              <w:rFonts w:ascii="Times New Roman" w:hAnsi="Times New Roman" w:cs="Times New Roman"/>
              <w:sz w:val="24"/>
              <w:szCs w:val="24"/>
            </w:rPr>
          </w:rPrChange>
        </w:rPr>
        <w:t xml:space="preserve"> 2005</w:t>
      </w:r>
      <w:ins w:id="100" w:author="Caitlin Jeffrey" w:date="2024-03-15T17:29:00Z">
        <w:r w:rsidR="00AF7C50" w:rsidRPr="00DA7384">
          <w:rPr>
            <w:rFonts w:ascii="Times New Roman" w:hAnsi="Times New Roman" w:cs="Times New Roman"/>
            <w:sz w:val="24"/>
            <w:szCs w:val="24"/>
            <w:highlight w:val="yellow"/>
            <w:rPrChange w:id="101"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02" w:author="Caitlin Jeffrey" w:date="2024-03-15T17:30:00Z">
            <w:rPr>
              <w:rFonts w:ascii="Times New Roman" w:hAnsi="Times New Roman" w:cs="Times New Roman"/>
              <w:sz w:val="24"/>
              <w:szCs w:val="24"/>
            </w:rPr>
          </w:rPrChange>
        </w:rPr>
        <w:t xml:space="preserve"> Dohmen</w:t>
      </w:r>
      <w:r w:rsidR="000355CF" w:rsidRPr="00DA7384">
        <w:rPr>
          <w:rFonts w:ascii="Times New Roman" w:hAnsi="Times New Roman" w:cs="Times New Roman"/>
          <w:sz w:val="24"/>
          <w:szCs w:val="24"/>
          <w:highlight w:val="yellow"/>
          <w:rPrChange w:id="103"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04" w:author="Caitlin Jeffrey" w:date="2024-03-15T17:30:00Z">
            <w:rPr>
              <w:rFonts w:ascii="Times New Roman" w:hAnsi="Times New Roman" w:cs="Times New Roman"/>
              <w:sz w:val="24"/>
              <w:szCs w:val="24"/>
            </w:rPr>
          </w:rPrChange>
        </w:rPr>
        <w:t xml:space="preserve"> 2010</w:t>
      </w:r>
      <w:ins w:id="105" w:author="Caitlin Jeffrey" w:date="2024-03-15T17:29:00Z">
        <w:r w:rsidR="00AF7C50" w:rsidRPr="00DA7384">
          <w:rPr>
            <w:rFonts w:ascii="Times New Roman" w:hAnsi="Times New Roman" w:cs="Times New Roman"/>
            <w:sz w:val="24"/>
            <w:szCs w:val="24"/>
            <w:highlight w:val="yellow"/>
            <w:rPrChange w:id="106"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07" w:author="Caitlin Jeffrey" w:date="2024-03-15T17:30:00Z">
            <w:rPr>
              <w:rFonts w:ascii="Times New Roman" w:hAnsi="Times New Roman" w:cs="Times New Roman"/>
              <w:sz w:val="24"/>
              <w:szCs w:val="24"/>
            </w:rPr>
          </w:rPrChange>
        </w:rPr>
        <w:t xml:space="preserve"> and Sant’</w:t>
      </w:r>
      <w:r w:rsidR="000355CF" w:rsidRPr="00DA7384">
        <w:rPr>
          <w:rFonts w:ascii="Times New Roman" w:hAnsi="Times New Roman" w:cs="Times New Roman"/>
          <w:sz w:val="24"/>
          <w:szCs w:val="24"/>
          <w:highlight w:val="yellow"/>
          <w:rPrChange w:id="108" w:author="Caitlin Jeffrey" w:date="2024-03-15T17:30:00Z">
            <w:rPr>
              <w:rFonts w:ascii="Times New Roman" w:hAnsi="Times New Roman" w:cs="Times New Roman"/>
              <w:sz w:val="24"/>
              <w:szCs w:val="24"/>
            </w:rPr>
          </w:rPrChange>
        </w:rPr>
        <w:t>a</w:t>
      </w:r>
      <w:r w:rsidRPr="00DA7384">
        <w:rPr>
          <w:rFonts w:ascii="Times New Roman" w:hAnsi="Times New Roman" w:cs="Times New Roman"/>
          <w:sz w:val="24"/>
          <w:szCs w:val="24"/>
          <w:highlight w:val="yellow"/>
          <w:rPrChange w:id="109" w:author="Caitlin Jeffrey" w:date="2024-03-15T17:30:00Z">
            <w:rPr>
              <w:rFonts w:ascii="Times New Roman" w:hAnsi="Times New Roman" w:cs="Times New Roman"/>
              <w:sz w:val="24"/>
              <w:szCs w:val="24"/>
            </w:rPr>
          </w:rPrChange>
        </w:rPr>
        <w:t>nna</w:t>
      </w:r>
      <w:r w:rsidR="000355CF" w:rsidRPr="00DA7384">
        <w:rPr>
          <w:rFonts w:ascii="Times New Roman" w:hAnsi="Times New Roman" w:cs="Times New Roman"/>
          <w:sz w:val="24"/>
          <w:szCs w:val="24"/>
          <w:highlight w:val="yellow"/>
          <w:rPrChange w:id="110" w:author="Caitlin Jeffrey" w:date="2024-03-15T17:30:00Z">
            <w:rPr>
              <w:rFonts w:ascii="Times New Roman" w:hAnsi="Times New Roman" w:cs="Times New Roman"/>
              <w:sz w:val="24"/>
              <w:szCs w:val="24"/>
            </w:rPr>
          </w:rPrChange>
        </w:rPr>
        <w:t xml:space="preserve"> et al. </w:t>
      </w:r>
      <w:r w:rsidRPr="00DA7384">
        <w:rPr>
          <w:rFonts w:ascii="Times New Roman" w:hAnsi="Times New Roman" w:cs="Times New Roman"/>
          <w:sz w:val="24"/>
          <w:szCs w:val="24"/>
          <w:highlight w:val="yellow"/>
          <w:rPrChange w:id="111" w:author="Caitlin Jeffrey" w:date="2024-03-15T17:30:00Z">
            <w:rPr>
              <w:rFonts w:ascii="Times New Roman" w:hAnsi="Times New Roman" w:cs="Times New Roman"/>
              <w:sz w:val="24"/>
              <w:szCs w:val="24"/>
            </w:rPr>
          </w:rPrChange>
        </w:rPr>
        <w:t>2011</w:t>
      </w:r>
      <w:ins w:id="112" w:author="Caitlin Jeffrey" w:date="2024-03-15T17:29:00Z">
        <w:r w:rsidR="00AF7C50" w:rsidRPr="00DA7384">
          <w:rPr>
            <w:rFonts w:ascii="Times New Roman" w:hAnsi="Times New Roman" w:cs="Times New Roman"/>
            <w:sz w:val="24"/>
            <w:szCs w:val="24"/>
            <w:highlight w:val="yellow"/>
            <w:rPrChange w:id="113"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4" w:author="Caitlin Jeffrey" w:date="2024-03-15T17:30:00Z">
            <w:rPr>
              <w:rFonts w:ascii="Times New Roman" w:hAnsi="Times New Roman" w:cs="Times New Roman"/>
              <w:sz w:val="24"/>
              <w:szCs w:val="24"/>
            </w:rPr>
          </w:rPrChange>
        </w:rPr>
        <w:t xml:space="preserve"> for both </w:t>
      </w:r>
      <w:r w:rsidR="00C928F2" w:rsidRPr="00DA7384">
        <w:rPr>
          <w:rFonts w:ascii="Times New Roman" w:hAnsi="Times New Roman" w:cs="Times New Roman"/>
          <w:sz w:val="24"/>
          <w:szCs w:val="24"/>
          <w:highlight w:val="yellow"/>
          <w:rPrChange w:id="115"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116" w:author="Caitlin Jeffrey" w:date="2024-03-15T17:30:00Z">
            <w:rPr>
              <w:rFonts w:ascii="Times New Roman" w:hAnsi="Times New Roman" w:cs="Times New Roman"/>
              <w:sz w:val="24"/>
              <w:szCs w:val="24"/>
            </w:rPr>
          </w:rPrChange>
        </w:rPr>
        <w:t xml:space="preserve"> and IMI: Schreiner and Ruegg, 2003</w:t>
      </w:r>
      <w:ins w:id="117" w:author="Caitlin Jeffrey" w:date="2024-03-15T17:28:00Z">
        <w:r w:rsidR="007802F1" w:rsidRPr="00DA7384">
          <w:rPr>
            <w:rFonts w:ascii="Times New Roman" w:hAnsi="Times New Roman" w:cs="Times New Roman"/>
            <w:sz w:val="24"/>
            <w:szCs w:val="24"/>
            <w:highlight w:val="yellow"/>
            <w:rPrChange w:id="118"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19" w:author="Caitlin Jeffrey" w:date="2024-03-15T17:30:00Z">
            <w:rPr>
              <w:rFonts w:ascii="Times New Roman" w:hAnsi="Times New Roman" w:cs="Times New Roman"/>
              <w:sz w:val="24"/>
              <w:szCs w:val="24"/>
            </w:rPr>
          </w:rPrChange>
        </w:rPr>
        <w:t xml:space="preserve"> and at the herd-level (BTSCC: Barkema</w:t>
      </w:r>
      <w:r w:rsidR="000355CF" w:rsidRPr="00DA7384">
        <w:rPr>
          <w:rFonts w:ascii="Times New Roman" w:hAnsi="Times New Roman" w:cs="Times New Roman"/>
          <w:sz w:val="24"/>
          <w:szCs w:val="24"/>
          <w:highlight w:val="yellow"/>
          <w:rPrChange w:id="120"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21" w:author="Caitlin Jeffrey" w:date="2024-03-15T17:30:00Z">
            <w:rPr>
              <w:rFonts w:ascii="Times New Roman" w:hAnsi="Times New Roman" w:cs="Times New Roman"/>
              <w:sz w:val="24"/>
              <w:szCs w:val="24"/>
            </w:rPr>
          </w:rPrChange>
        </w:rPr>
        <w:t xml:space="preserve"> 1998</w:t>
      </w:r>
      <w:ins w:id="122" w:author="Caitlin Jeffrey" w:date="2024-03-15T17:29:00Z">
        <w:r w:rsidR="00DA7384" w:rsidRPr="00DA7384">
          <w:rPr>
            <w:rFonts w:ascii="Times New Roman" w:hAnsi="Times New Roman" w:cs="Times New Roman"/>
            <w:sz w:val="24"/>
            <w:szCs w:val="24"/>
            <w:highlight w:val="yellow"/>
            <w:rPrChange w:id="123"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24" w:author="Caitlin Jeffrey" w:date="2024-03-15T17:30:00Z">
            <w:rPr>
              <w:rFonts w:ascii="Times New Roman" w:hAnsi="Times New Roman" w:cs="Times New Roman"/>
              <w:sz w:val="24"/>
              <w:szCs w:val="24"/>
            </w:rPr>
          </w:rPrChange>
        </w:rPr>
        <w:t xml:space="preserve"> new IMI rate: Cook</w:t>
      </w:r>
      <w:r w:rsidR="000355CF" w:rsidRPr="00DA7384">
        <w:rPr>
          <w:rFonts w:ascii="Times New Roman" w:hAnsi="Times New Roman" w:cs="Times New Roman"/>
          <w:sz w:val="24"/>
          <w:szCs w:val="24"/>
          <w:highlight w:val="yellow"/>
          <w:rPrChange w:id="125"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26" w:author="Caitlin Jeffrey" w:date="2024-03-15T17:30:00Z">
            <w:rPr>
              <w:rFonts w:ascii="Times New Roman" w:hAnsi="Times New Roman" w:cs="Times New Roman"/>
              <w:sz w:val="24"/>
              <w:szCs w:val="24"/>
            </w:rPr>
          </w:rPrChange>
        </w:rPr>
        <w:t xml:space="preserve"> 2002</w:t>
      </w:r>
      <w:r w:rsidR="000355CF" w:rsidRPr="00DA7384">
        <w:rPr>
          <w:rFonts w:ascii="Times New Roman" w:hAnsi="Times New Roman" w:cs="Times New Roman"/>
          <w:sz w:val="24"/>
          <w:szCs w:val="24"/>
          <w:highlight w:val="yellow"/>
          <w:rPrChange w:id="127" w:author="Caitlin Jeffrey" w:date="2024-03-15T17:30:00Z">
            <w:rPr>
              <w:rFonts w:ascii="Times New Roman" w:hAnsi="Times New Roman" w:cs="Times New Roman"/>
              <w:sz w:val="24"/>
              <w:szCs w:val="24"/>
            </w:rPr>
          </w:rPrChange>
        </w:rPr>
        <w:t>;</w:t>
      </w:r>
      <w:r w:rsidRPr="00DA7384">
        <w:rPr>
          <w:rFonts w:ascii="Times New Roman" w:hAnsi="Times New Roman" w:cs="Times New Roman"/>
          <w:sz w:val="24"/>
          <w:szCs w:val="24"/>
          <w:highlight w:val="yellow"/>
          <w:rPrChange w:id="128" w:author="Caitlin Jeffrey" w:date="2024-03-15T17:30:00Z">
            <w:rPr>
              <w:rFonts w:ascii="Times New Roman" w:hAnsi="Times New Roman" w:cs="Times New Roman"/>
              <w:sz w:val="24"/>
              <w:szCs w:val="24"/>
            </w:rPr>
          </w:rPrChange>
        </w:rPr>
        <w:t xml:space="preserve"> average herd SCC, incidence clinical mastitis, and % new high SCC: Dohmen</w:t>
      </w:r>
      <w:r w:rsidR="000355CF" w:rsidRPr="00DA7384">
        <w:rPr>
          <w:rFonts w:ascii="Times New Roman" w:hAnsi="Times New Roman" w:cs="Times New Roman"/>
          <w:sz w:val="24"/>
          <w:szCs w:val="24"/>
          <w:highlight w:val="yellow"/>
          <w:rPrChange w:id="129"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130" w:author="Caitlin Jeffrey" w:date="2024-03-15T17:30:00Z">
            <w:rPr>
              <w:rFonts w:ascii="Times New Roman" w:hAnsi="Times New Roman" w:cs="Times New Roman"/>
              <w:sz w:val="24"/>
              <w:szCs w:val="24"/>
            </w:rPr>
          </w:rPrChange>
        </w:rPr>
        <w:t xml:space="preserve"> 2010</w:t>
      </w:r>
      <w:ins w:id="131" w:author="Caitlin Jeffrey" w:date="2024-03-15T17:28:00Z">
        <w:r w:rsidR="007802F1" w:rsidRPr="00DA7384">
          <w:rPr>
            <w:rFonts w:ascii="Times New Roman" w:hAnsi="Times New Roman" w:cs="Times New Roman"/>
            <w:sz w:val="24"/>
            <w:szCs w:val="24"/>
            <w:highlight w:val="yellow"/>
            <w:rPrChange w:id="132"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133" w:author="Caitlin Jeffrey" w:date="2024-03-15T17:30:00Z">
            <w:rPr>
              <w:rFonts w:ascii="Times New Roman" w:hAnsi="Times New Roman" w:cs="Times New Roman"/>
              <w:sz w:val="24"/>
              <w:szCs w:val="24"/>
            </w:rPr>
          </w:rPrChange>
        </w:rPr>
        <w:t>.</w:t>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w:t>
      </w:r>
      <w:r w:rsidRPr="00604EDE">
        <w:rPr>
          <w:rFonts w:ascii="Times New Roman" w:hAnsi="Times New Roman" w:cs="Times New Roman"/>
          <w:sz w:val="24"/>
          <w:szCs w:val="24"/>
        </w:rPr>
        <w:lastRenderedPageBreak/>
        <w:t>one-unit increase in leg cleanliness score, respectively</w:t>
      </w:r>
      <w:r w:rsidR="00AF51D6">
        <w:rPr>
          <w:rFonts w:ascii="Times New Roman" w:hAnsi="Times New Roman" w:cs="Times New Roman"/>
          <w:sz w:val="24"/>
          <w:szCs w:val="24"/>
        </w:rPr>
        <w:t xml:space="preserve"> </w:t>
      </w:r>
      <w:r w:rsidR="009720DD">
        <w:rPr>
          <w:rFonts w:ascii="Times New Roman" w:hAnsi="Times New Roman" w:cs="Times New Roman"/>
          <w:noProof/>
          <w:sz w:val="24"/>
          <w:szCs w:val="24"/>
        </w:rPr>
        <w:t>(Fávero et al., 2015)</w:t>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1018353B"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tiestall barns</w:t>
      </w:r>
      <w:r w:rsidR="00CB5ADC">
        <w:rPr>
          <w:rFonts w:ascii="Times New Roman" w:hAnsi="Times New Roman" w:cs="Times New Roman"/>
          <w:sz w:val="24"/>
          <w:szCs w:val="24"/>
        </w:rPr>
        <w:t xml:space="preserve"> </w:t>
      </w:r>
      <w:r w:rsidR="009720DD">
        <w:rPr>
          <w:rFonts w:ascii="Times New Roman" w:hAnsi="Times New Roman" w:cs="Times New Roman"/>
          <w:noProof/>
          <w:sz w:val="24"/>
          <w:szCs w:val="24"/>
        </w:rPr>
        <w:t>(Tucker and Weary, 2004; Tucker et al., 2009)</w:t>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w:t>
      </w:r>
      <w:r w:rsidR="00E5297B">
        <w:rPr>
          <w:rFonts w:ascii="Times New Roman" w:hAnsi="Times New Roman" w:cs="Times New Roman"/>
          <w:sz w:val="24"/>
          <w:szCs w:val="24"/>
        </w:rPr>
        <w:t xml:space="preserve"> "</w:t>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4CC5B7FF" w14:textId="666F12F1" w:rsidR="00161CD8" w:rsidRDefault="001F2342" w:rsidP="008F07CA">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9720DD">
        <w:rPr>
          <w:rFonts w:ascii="Times New Roman" w:hAnsi="Times New Roman" w:cs="Times New Roman"/>
          <w:noProof/>
          <w:sz w:val="24"/>
          <w:szCs w:val="24"/>
        </w:rPr>
        <w:t>(Leso et al., 2020)</w:t>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w:t>
      </w:r>
      <w:r w:rsidR="00161CD8" w:rsidRPr="00C30348">
        <w:rPr>
          <w:rFonts w:ascii="Times New Roman" w:hAnsi="Times New Roman" w:cs="Times New Roman"/>
          <w:sz w:val="24"/>
          <w:szCs w:val="24"/>
        </w:rPr>
        <w:lastRenderedPageBreak/>
        <w:t xml:space="preserve">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conventional</w:t>
      </w:r>
      <w:r w:rsidR="004326A4">
        <w:rPr>
          <w:rFonts w:ascii="Times New Roman" w:hAnsi="Times New Roman" w:cs="Times New Roman"/>
          <w:sz w:val="24"/>
          <w:szCs w:val="24"/>
        </w:rPr>
        <w:t xml:space="preserve"> static</w:t>
      </w:r>
      <w:r w:rsidR="00161CD8" w:rsidRPr="00C30348">
        <w:rPr>
          <w:rFonts w:ascii="Times New Roman" w:hAnsi="Times New Roman" w:cs="Times New Roman"/>
          <w:sz w:val="24"/>
          <w:szCs w:val="24"/>
        </w:rPr>
        <w:t xml:space="preserve"> bedded packs, such as straw yards, noting the reduced cow cleanliness and increased risk of mastitis associated with the latter. While bedded pack systems are not common for housing lactating cows in Vermont, both composting and static systems are used </w:t>
      </w:r>
      <w:r w:rsidR="009720DD">
        <w:rPr>
          <w:rFonts w:ascii="Times New Roman" w:hAnsi="Times New Roman" w:cs="Times New Roman"/>
          <w:noProof/>
          <w:sz w:val="24"/>
          <w:szCs w:val="24"/>
        </w:rPr>
        <w:t>(Andrews et al., 2021)</w:t>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 xml:space="preserve">indoor </w:t>
      </w:r>
      <w:r w:rsidR="003D103E">
        <w:rPr>
          <w:rFonts w:ascii="Times New Roman" w:hAnsi="Times New Roman" w:cs="Times New Roman"/>
          <w:sz w:val="24"/>
          <w:szCs w:val="24"/>
        </w:rPr>
        <w:t>housing,</w:t>
      </w:r>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w:t>
      </w:r>
      <w:r w:rsidR="00EF4003">
        <w:rPr>
          <w:rFonts w:ascii="Times New Roman" w:hAnsi="Times New Roman" w:cs="Times New Roman"/>
          <w:sz w:val="24"/>
          <w:szCs w:val="24"/>
        </w:rPr>
        <w:t xml:space="preserve">static </w:t>
      </w:r>
      <w:r w:rsidRPr="00604EDE">
        <w:rPr>
          <w:rFonts w:ascii="Times New Roman" w:hAnsi="Times New Roman" w:cs="Times New Roman"/>
          <w:sz w:val="24"/>
          <w:szCs w:val="24"/>
        </w:rPr>
        <w:t>bedded pack farm using woodchips and straw.</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w:t>
      </w:r>
      <w:r w:rsidR="00EF4003">
        <w:rPr>
          <w:rFonts w:ascii="Times New Roman" w:hAnsi="Times New Roman" w:cs="Times New Roman"/>
          <w:sz w:val="24"/>
          <w:szCs w:val="24"/>
        </w:rPr>
        <w:t>is</w:t>
      </w:r>
      <w:r w:rsidR="007806BC">
        <w:rPr>
          <w:rFonts w:ascii="Times New Roman" w:hAnsi="Times New Roman" w:cs="Times New Roman"/>
          <w:sz w:val="24"/>
          <w:szCs w:val="24"/>
        </w:rPr>
        <w:t xml:space="preserv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w:t>
      </w:r>
      <w:r w:rsidR="00EF4003">
        <w:rPr>
          <w:rFonts w:ascii="Times New Roman" w:hAnsi="Times New Roman" w:cs="Times New Roman"/>
          <w:sz w:val="24"/>
          <w:szCs w:val="24"/>
        </w:rPr>
        <w:t>%</w:t>
      </w:r>
      <w:r w:rsidR="008E22FC">
        <w:rPr>
          <w:rFonts w:ascii="Times New Roman" w:hAnsi="Times New Roman" w:cs="Times New Roman"/>
          <w:sz w:val="24"/>
          <w:szCs w:val="24"/>
        </w:rPr>
        <w:t xml:space="preserve"> cows with elevated SCS</w:t>
      </w:r>
      <w:r w:rsidR="00EF4003">
        <w:rPr>
          <w:rFonts w:ascii="Times New Roman" w:hAnsi="Times New Roman" w:cs="Times New Roman"/>
          <w:sz w:val="24"/>
          <w:szCs w:val="24"/>
        </w:rPr>
        <w:t xml:space="preserve"> </w:t>
      </w:r>
      <w:r w:rsidR="0053797F">
        <w:rPr>
          <w:rFonts w:ascii="Times New Roman" w:hAnsi="Times New Roman" w:cs="Times New Roman"/>
          <w:sz w:val="24"/>
          <w:szCs w:val="24"/>
        </w:rPr>
        <w:t>(8.6%; data not shown).</w:t>
      </w:r>
    </w:p>
    <w:p w14:paraId="5E10E3AF" w14:textId="3E14B876"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selection bias</w:t>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ins w:id="134" w:author="Caitlin Jeffrey" w:date="2024-03-14T14:43:00Z">
        <w:r w:rsidR="00232F66">
          <w:rPr>
            <w:rFonts w:ascii="Times New Roman" w:hAnsi="Times New Roman" w:cs="Times New Roman"/>
            <w:sz w:val="24"/>
            <w:szCs w:val="24"/>
          </w:rPr>
          <w:t xml:space="preserve"> (source population)</w:t>
        </w:r>
      </w:ins>
      <w:r w:rsidR="0093471A">
        <w:rPr>
          <w:rFonts w:ascii="Times New Roman" w:hAnsi="Times New Roman" w:cs="Times New Roman"/>
          <w:sz w:val="24"/>
          <w:szCs w:val="24"/>
        </w:rPr>
        <w:t>.</w:t>
      </w:r>
      <w:r w:rsidR="002F3D8C">
        <w:rPr>
          <w:rFonts w:ascii="Times New Roman" w:hAnsi="Times New Roman" w:cs="Times New Roman"/>
          <w:sz w:val="24"/>
          <w:szCs w:val="24"/>
        </w:rPr>
        <w:t xml:space="preserve"> 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9720DD">
        <w:rPr>
          <w:rFonts w:ascii="Times New Roman" w:hAnsi="Times New Roman" w:cs="Times New Roman"/>
          <w:noProof/>
          <w:sz w:val="24"/>
          <w:szCs w:val="24"/>
        </w:rPr>
        <w:t>(USDA, 2022</w:t>
      </w:r>
      <w:r w:rsidR="00DA7B00">
        <w:rPr>
          <w:rFonts w:ascii="Times New Roman" w:hAnsi="Times New Roman" w:cs="Times New Roman"/>
          <w:noProof/>
          <w:sz w:val="24"/>
          <w:szCs w:val="24"/>
        </w:rPr>
        <w:t>)</w:t>
      </w:r>
      <w:ins w:id="135" w:author="Caitlin Jeffrey" w:date="2024-03-15T17:32:00Z">
        <w:r w:rsidR="00255BF1">
          <w:rPr>
            <w:rFonts w:ascii="Times New Roman" w:hAnsi="Times New Roman" w:cs="Times New Roman"/>
            <w:noProof/>
            <w:sz w:val="24"/>
            <w:szCs w:val="24"/>
          </w:rPr>
          <w:t>.</w:t>
        </w:r>
      </w:ins>
      <w:r w:rsidR="00DA7B00">
        <w:rPr>
          <w:rFonts w:ascii="Times New Roman" w:hAnsi="Times New Roman" w:cs="Times New Roman"/>
          <w:sz w:val="24"/>
          <w:szCs w:val="24"/>
        </w:rPr>
        <w:t xml:space="preserve"> Herds</w:t>
      </w:r>
      <w:r w:rsidR="00101988">
        <w:rPr>
          <w:rFonts w:ascii="Times New Roman" w:hAnsi="Times New Roman" w:cs="Times New Roman"/>
          <w:sz w:val="24"/>
          <w:szCs w:val="24"/>
        </w:rPr>
        <w:t xml:space="preserve">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w:t>
      </w:r>
      <w:r w:rsidR="00CA0A9B">
        <w:rPr>
          <w:rFonts w:ascii="Times New Roman" w:hAnsi="Times New Roman" w:cs="Times New Roman"/>
          <w:sz w:val="24"/>
          <w:szCs w:val="24"/>
        </w:rPr>
        <w:lastRenderedPageBreak/>
        <w:t xml:space="preserve">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390750F9"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w:t>
      </w:r>
      <w:proofErr w:type="spellStart"/>
      <w:r w:rsidR="007014D8">
        <w:rPr>
          <w:rFonts w:ascii="Times New Roman" w:hAnsi="Times New Roman" w:cs="Times New Roman"/>
          <w:sz w:val="24"/>
          <w:szCs w:val="24"/>
        </w:rPr>
        <w:t>forestripping</w:t>
      </w:r>
      <w:proofErr w:type="spellEnd"/>
      <w:r w:rsidR="007014D8">
        <w:rPr>
          <w:rFonts w:ascii="Times New Roman" w:hAnsi="Times New Roman" w:cs="Times New Roman"/>
          <w:sz w:val="24"/>
          <w:szCs w:val="24"/>
        </w:rPr>
        <w:t xml:space="preserve">,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570EDB">
        <w:rPr>
          <w:rFonts w:ascii="Times New Roman" w:hAnsi="Times New Roman" w:cs="Times New Roman"/>
          <w:sz w:val="24"/>
          <w:szCs w:val="24"/>
        </w:rPr>
        <w:t xml:space="preserve">we were </w:t>
      </w:r>
      <w:r w:rsidR="00D64759">
        <w:rPr>
          <w:rFonts w:ascii="Times New Roman" w:hAnsi="Times New Roman" w:cs="Times New Roman"/>
          <w:sz w:val="24"/>
          <w:szCs w:val="24"/>
        </w:rPr>
        <w:t>unable</w:t>
      </w:r>
      <w:r w:rsidR="00D64759"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t>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w:t>
      </w:r>
      <w:r w:rsidR="00EB50AD">
        <w:rPr>
          <w:rFonts w:ascii="Times New Roman" w:hAnsi="Times New Roman" w:cs="Times New Roman"/>
          <w:sz w:val="24"/>
          <w:szCs w:val="24"/>
        </w:rPr>
        <w:t xml:space="preserve"> and other</w:t>
      </w:r>
      <w:r w:rsidR="004C40A5" w:rsidRPr="00C226FF">
        <w:rPr>
          <w:rFonts w:ascii="Times New Roman" w:hAnsi="Times New Roman" w:cs="Times New Roman"/>
          <w:sz w:val="24"/>
          <w:szCs w:val="24"/>
        </w:rPr>
        <w:t xml:space="preserv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udder health </w:t>
      </w:r>
      <w:r w:rsidR="009B6AD4">
        <w:rPr>
          <w:rFonts w:ascii="Times New Roman" w:hAnsi="Times New Roman" w:cs="Times New Roman"/>
          <w:sz w:val="24"/>
          <w:szCs w:val="24"/>
        </w:rPr>
        <w:t>on bedded pack systems in the Northeast</w:t>
      </w:r>
      <w:r w:rsidR="00CF4AC3">
        <w:rPr>
          <w:rFonts w:ascii="Times New Roman" w:hAnsi="Times New Roman" w:cs="Times New Roman"/>
          <w:sz w:val="24"/>
          <w:szCs w:val="24"/>
        </w:rPr>
        <w:t>ern US</w:t>
      </w:r>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particular management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bedded packs specifically.</w:t>
      </w:r>
    </w:p>
    <w:p w14:paraId="7C9C36BA" w14:textId="3918962E"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freestall or tiestall barn </w:t>
      </w:r>
      <w:r w:rsidR="009720DD">
        <w:rPr>
          <w:rFonts w:ascii="Times New Roman" w:hAnsi="Times New Roman" w:cs="Times New Roman"/>
          <w:noProof/>
          <w:sz w:val="24"/>
          <w:szCs w:val="24"/>
        </w:rPr>
        <w:t>(Barberg et al., 2007a; Janni et al., 2007; Black et al., 2013)</w:t>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9720DD">
        <w:rPr>
          <w:rFonts w:ascii="Times New Roman" w:hAnsi="Times New Roman" w:cs="Times New Roman"/>
          <w:noProof/>
          <w:sz w:val="24"/>
          <w:szCs w:val="24"/>
        </w:rPr>
        <w:t>(Shane et al., 2010)</w:t>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EB1FCF">
        <w:rPr>
          <w:rFonts w:ascii="Times New Roman" w:hAnsi="Times New Roman" w:cs="Times New Roman"/>
          <w:sz w:val="24"/>
          <w:szCs w:val="24"/>
        </w:rPr>
        <w:t>B</w:t>
      </w:r>
      <w:r w:rsidR="00A21424" w:rsidRPr="00604EDE">
        <w:rPr>
          <w:rFonts w:ascii="Times New Roman" w:hAnsi="Times New Roman" w:cs="Times New Roman"/>
          <w:sz w:val="24"/>
          <w:szCs w:val="24"/>
        </w:rPr>
        <w:t xml:space="preserve">edded packs are designed for cow comfort </w:t>
      </w:r>
      <w:r w:rsidR="009720DD">
        <w:rPr>
          <w:rFonts w:ascii="Times New Roman" w:hAnsi="Times New Roman" w:cs="Times New Roman"/>
          <w:noProof/>
          <w:sz w:val="24"/>
          <w:szCs w:val="24"/>
        </w:rPr>
        <w:t>(Barberg et al., 2007b; Bewley et al., 2012)</w:t>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Lobeck et al., 2011; Burgstaller et al., 2016)</w:t>
      </w:r>
      <w:r w:rsidR="00A21424" w:rsidRPr="00604EDE">
        <w:rPr>
          <w:rFonts w:ascii="Times New Roman" w:hAnsi="Times New Roman" w:cs="Times New Roman"/>
          <w:sz w:val="24"/>
          <w:szCs w:val="24"/>
        </w:rPr>
        <w:t xml:space="preserve">. Lastly, manure management and environmental stewardship is a top concern for both dairy producers and the general public </w:t>
      </w:r>
      <w:r w:rsidR="009720DD">
        <w:rPr>
          <w:rFonts w:ascii="Times New Roman" w:hAnsi="Times New Roman" w:cs="Times New Roman"/>
          <w:noProof/>
          <w:sz w:val="24"/>
          <w:szCs w:val="24"/>
        </w:rPr>
        <w:t>(Holly et al., 2018)</w:t>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five </w:t>
      </w:r>
      <w:r w:rsidR="00483BF2">
        <w:rPr>
          <w:rFonts w:ascii="Times New Roman" w:hAnsi="Times New Roman" w:cs="Times New Roman"/>
          <w:sz w:val="24"/>
          <w:szCs w:val="24"/>
        </w:rPr>
        <w:t>BP</w:t>
      </w:r>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9720DD">
        <w:rPr>
          <w:rFonts w:ascii="Times New Roman" w:hAnsi="Times New Roman" w:cs="Times New Roman"/>
          <w:noProof/>
          <w:sz w:val="24"/>
          <w:szCs w:val="24"/>
        </w:rPr>
        <w:t>(Rushmann)</w:t>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r w:rsidR="004778FA">
        <w:rPr>
          <w:rFonts w:ascii="Times New Roman" w:hAnsi="Times New Roman" w:cs="Times New Roman"/>
          <w:sz w:val="24"/>
          <w:szCs w:val="24"/>
        </w:rPr>
        <w:t>ern US.</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p>
    <w:p w14:paraId="12AB058C" w14:textId="0975CA35" w:rsidR="00434369" w:rsidRPr="00912697" w:rsidRDefault="0026413C" w:rsidP="00912697">
      <w:pPr>
        <w:spacing w:line="480" w:lineRule="auto"/>
        <w:ind w:firstLine="720"/>
        <w:rPr>
          <w:rFonts w:ascii="Times New Roman" w:hAnsi="Times New Roman" w:cs="Times New Roman"/>
          <w:sz w:val="24"/>
          <w:szCs w:val="24"/>
        </w:rPr>
      </w:pPr>
      <w:bookmarkStart w:id="136"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w:t>
      </w:r>
      <w:r w:rsidRPr="00FC6FF7">
        <w:rPr>
          <w:rFonts w:ascii="Times New Roman" w:hAnsi="Times New Roman" w:cs="Times New Roman"/>
          <w:sz w:val="24"/>
          <w:szCs w:val="24"/>
        </w:rPr>
        <w:lastRenderedPageBreak/>
        <w:t xml:space="preserve">systems </w:t>
      </w:r>
      <w:r w:rsidR="000A2897">
        <w:rPr>
          <w:rFonts w:ascii="Times New Roman" w:hAnsi="Times New Roman" w:cs="Times New Roman"/>
          <w:sz w:val="24"/>
          <w:szCs w:val="24"/>
        </w:rPr>
        <w:t xml:space="preserve">(freestall or tiestall)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Bedded packs can therefore be considered as a viable option for pasture-based herds looking for a loose-housing system.</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w:t>
      </w:r>
      <w:r w:rsidR="00927BC9">
        <w:rPr>
          <w:rFonts w:ascii="Times New Roman" w:hAnsi="Times New Roman" w:cs="Times New Roman"/>
          <w:sz w:val="24"/>
          <w:szCs w:val="24"/>
        </w:rPr>
        <w:t>s</w:t>
      </w:r>
      <w:r w:rsidR="00B13FB9">
        <w:rPr>
          <w:rFonts w:ascii="Times New Roman" w:hAnsi="Times New Roman" w:cs="Times New Roman"/>
          <w:sz w:val="24"/>
          <w:szCs w:val="24"/>
        </w:rPr>
        <w:t xml:space="preserve"> from</w:t>
      </w:r>
      <w:r w:rsidR="00927BC9">
        <w:rPr>
          <w:rFonts w:ascii="Times New Roman" w:hAnsi="Times New Roman" w:cs="Times New Roman"/>
          <w:sz w:val="24"/>
          <w:szCs w:val="24"/>
        </w:rPr>
        <w:t xml:space="preserve"> the</w:t>
      </w:r>
      <w:r w:rsidR="00B13FB9">
        <w:rPr>
          <w:rFonts w:ascii="Times New Roman" w:hAnsi="Times New Roman" w:cs="Times New Roman"/>
          <w:sz w:val="24"/>
          <w:szCs w:val="24"/>
        </w:rPr>
        <w:t xml:space="preserve"> secondary analysis of </w:t>
      </w:r>
      <w:r w:rsidR="009961F1">
        <w:rPr>
          <w:rFonts w:ascii="Times New Roman" w:hAnsi="Times New Roman" w:cs="Times New Roman"/>
          <w:sz w:val="24"/>
          <w:szCs w:val="24"/>
        </w:rPr>
        <w:t>results found</w:t>
      </w:r>
      <w:r w:rsidR="00BF0912">
        <w:rPr>
          <w:rFonts w:ascii="Times New Roman" w:hAnsi="Times New Roman" w:cs="Times New Roman"/>
          <w:sz w:val="24"/>
          <w:szCs w:val="24"/>
        </w:rPr>
        <w:t xml:space="preserve">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4A27FFB3" w14:textId="77777777" w:rsidR="004B781B" w:rsidRPr="00FC6FF7" w:rsidRDefault="004B781B" w:rsidP="00275259">
      <w:pPr>
        <w:spacing w:after="0" w:line="480" w:lineRule="auto"/>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3E8D5B65" w14:textId="370236C8" w:rsidR="00F65A63" w:rsidRDefault="00262957" w:rsidP="00275259">
      <w:pPr>
        <w:spacing w:line="480" w:lineRule="auto"/>
        <w:ind w:firstLine="720"/>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p>
    <w:p w14:paraId="4A3AB464" w14:textId="77777777" w:rsidR="00AC5334" w:rsidRPr="007E4A2D" w:rsidRDefault="00AC5334" w:rsidP="00275259">
      <w:pPr>
        <w:spacing w:line="480" w:lineRule="auto"/>
        <w:ind w:firstLine="720"/>
        <w:jc w:val="both"/>
        <w:rPr>
          <w:rFonts w:ascii="Times New Roman" w:hAnsi="Times New Roman" w:cs="Times New Roman"/>
          <w:sz w:val="24"/>
          <w:szCs w:val="24"/>
        </w:rPr>
      </w:pP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400D35A" w14:textId="54990EAB" w:rsidR="00FA4840" w:rsidRPr="00FA4840" w:rsidRDefault="00FA4840" w:rsidP="00FA4840">
      <w:pPr>
        <w:pStyle w:val="EndNoteBibliography"/>
        <w:spacing w:after="240"/>
      </w:pPr>
      <w:r w:rsidRPr="00FA4840">
        <w:t>Adkins, P. R. F., L. M. Placheta, M. R. Borchers, J. M. Bewley, and J. R. Middleton. 2022. Distribution of staphylococcal and mammaliicoccal species from compost-bedded pack or sand-bedded freestall dairy farms. J Dairy Sci 105(7):6261-6270.</w:t>
      </w:r>
    </w:p>
    <w:p w14:paraId="4BDF61F8" w14:textId="77777777" w:rsidR="00FA4840" w:rsidRPr="00FA4840" w:rsidRDefault="00FA4840" w:rsidP="00FA4840">
      <w:pPr>
        <w:pStyle w:val="EndNoteBibliography"/>
        <w:spacing w:after="240"/>
      </w:pPr>
      <w:r w:rsidRPr="00FA4840">
        <w:t>Albino, R. L., J. L. Taraba, M. I. Marcondes, E. A. Eckelkamp, and J. M. Bewley. 2018. Comparison of bacterial populations in bedding material, on teat ends, and in milk of cows housed in compost bedded pack barns J. Animal Production Science 58(9):1686-1691.</w:t>
      </w:r>
    </w:p>
    <w:p w14:paraId="225814A8" w14:textId="77777777" w:rsidR="00FA4840" w:rsidRPr="00FA4840" w:rsidRDefault="00FA4840" w:rsidP="00FA4840">
      <w:pPr>
        <w:pStyle w:val="EndNoteBibliography"/>
        <w:spacing w:after="240"/>
      </w:pPr>
      <w:r w:rsidRPr="00FA4840">
        <w:lastRenderedPageBreak/>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DADA535" w14:textId="77777777" w:rsidR="00FA4840" w:rsidRPr="00FA4840" w:rsidRDefault="00FA4840" w:rsidP="00FA4840">
      <w:pPr>
        <w:pStyle w:val="EndNoteBibliography"/>
        <w:spacing w:after="240"/>
      </w:pPr>
      <w:r w:rsidRPr="00FA4840">
        <w:t>Andrews, T., C. E. Jeffrey, R. E. Gilker, D. A. Neher, and J. W. Barlow. 2021. Design and implementation of a survey quantifying winter housing and bedding types used on Vermont organic dairy farms. J. Dairy Sci. 104(7):8326-8337.</w:t>
      </w:r>
    </w:p>
    <w:p w14:paraId="765FEE6D" w14:textId="77777777" w:rsidR="00FA4840" w:rsidRPr="00FA4840" w:rsidRDefault="00FA4840" w:rsidP="00FA4840">
      <w:pPr>
        <w:pStyle w:val="EndNoteBibliography"/>
        <w:spacing w:after="240"/>
      </w:pPr>
      <w:r w:rsidRPr="00FA4840">
        <w:t>Barberg, A., M. Endres, and K. Janni. 2007a. Compost Dairy Barns in Minnesota: A Descriptive Study. Applied Engineering in Agriculture 23:231-238.</w:t>
      </w:r>
    </w:p>
    <w:p w14:paraId="7E1C3B0D" w14:textId="77777777" w:rsidR="00FA4840" w:rsidRPr="00FA4840" w:rsidRDefault="00FA4840" w:rsidP="00FA4840">
      <w:pPr>
        <w:pStyle w:val="EndNoteBibliography"/>
        <w:spacing w:after="240"/>
      </w:pPr>
      <w:r w:rsidRPr="00FA4840">
        <w:t>Barberg, A. E., M. I. Endres, J. A. Salfer, and J. K. Reneau. 2007b. Performance and welfare of dairy cows in an alternative housing system in Minnesota. J Dairy Sci 90(3):1575-1583.</w:t>
      </w:r>
    </w:p>
    <w:p w14:paraId="62EE4B38" w14:textId="77777777" w:rsidR="00FA4840" w:rsidRPr="00FA4840" w:rsidRDefault="00FA4840" w:rsidP="00FA4840">
      <w:pPr>
        <w:pStyle w:val="EndNoteBibliography"/>
        <w:spacing w:after="240"/>
      </w:pPr>
      <w:r w:rsidRPr="00FA4840">
        <w:t>Barkema, H. W., Y. H. Schukken, T. J. Lam, M. L. Beiboer, G. Benedictus, and A. Brand. 1998. Management practices associated with low, medium, and high somatic cell counts in bulk milk. J. Dairy Sci 81(7):1917-1927.</w:t>
      </w:r>
    </w:p>
    <w:p w14:paraId="7DF4D8F1" w14:textId="77777777" w:rsidR="00FA4840" w:rsidRPr="00FA4840" w:rsidRDefault="00FA4840" w:rsidP="00FA4840">
      <w:pPr>
        <w:pStyle w:val="EndNoteBibliography"/>
        <w:spacing w:after="240"/>
      </w:pPr>
      <w:r w:rsidRPr="00FA4840">
        <w:t>Barkema, H. W., M. A. von Keyserlingk, J. P. Kastelic, T. J. Lam, C. Luby, J. P. Roy, S. J. LeBlanc, G. P. Keefe, and D. F. Kelton. 2015. Invited review: Changes in the dairy industry affecting dairy cattle health and welfare. J Dairy Sci 98(11):7426-7445.</w:t>
      </w:r>
    </w:p>
    <w:p w14:paraId="336BD3C0" w14:textId="77777777" w:rsidR="00FA4840" w:rsidRPr="00FA4840" w:rsidRDefault="00FA4840" w:rsidP="00FA4840">
      <w:pPr>
        <w:pStyle w:val="EndNoteBibliography"/>
        <w:spacing w:after="240"/>
      </w:pPr>
      <w:r w:rsidRPr="00FA4840">
        <w:t>Bewley, J., J. Taraba, G. Day, R. Black, and F. Damasceno. 2012. Compost Bedded Pack Barn Design: Features and Management Considerations. University of Kentucky Cooperative Extension Service Publication ID.</w:t>
      </w:r>
    </w:p>
    <w:p w14:paraId="1C157B76" w14:textId="77777777" w:rsidR="00FA4840" w:rsidRPr="00FA4840" w:rsidRDefault="00FA4840" w:rsidP="00FA4840">
      <w:pPr>
        <w:pStyle w:val="EndNoteBibliography"/>
        <w:spacing w:after="240"/>
      </w:pPr>
      <w:r w:rsidRPr="00FA4840">
        <w:t>Bickert, W. G., B. Holmes, K. A. Janni, D. Kammel, R. Stowell, and J. M. Zulovich. 2000. Dairy freestall housing and equipment. Pages 27–45 in Designing Facilities for the Milking Herd. 7</w:t>
      </w:r>
      <w:r w:rsidRPr="00137497">
        <w:rPr>
          <w:vertAlign w:val="superscript"/>
        </w:rPr>
        <w:t>th</w:t>
      </w:r>
      <w:r w:rsidRPr="00FA4840">
        <w:t xml:space="preserve"> ed., Mid-West Plan Service, Iowa State University, Ames.</w:t>
      </w:r>
    </w:p>
    <w:p w14:paraId="25594EC6" w14:textId="77777777" w:rsidR="00FA4840" w:rsidRPr="00FA4840" w:rsidRDefault="00FA4840" w:rsidP="00FA4840">
      <w:pPr>
        <w:pStyle w:val="EndNoteBibliography"/>
        <w:spacing w:after="240"/>
      </w:pPr>
      <w:r w:rsidRPr="00FA4840">
        <w:t>Black, R. A., J. L. Taraba, G. B. Day, F. A. Damasceno, and J. M. Bewley. 2013. Compost bedded pack dairy barn management, performance, and producer satisfaction. J Dairy Sci 96(12):8060-8074.</w:t>
      </w:r>
    </w:p>
    <w:p w14:paraId="7C90720F" w14:textId="77777777" w:rsidR="00FA4840" w:rsidRPr="00FA4840" w:rsidRDefault="00FA4840" w:rsidP="00FA4840">
      <w:pPr>
        <w:pStyle w:val="EndNoteBibliography"/>
        <w:spacing w:after="240"/>
      </w:pPr>
      <w:r w:rsidRPr="00FA4840">
        <w:t>Black, R. A., J. L. Taraba, G. B. Day, F. A. Damasceno, M. C. Newman, K. A. Akers, C. L. Wood, K. J. McQuerry, and J. M. Bewley. 2014. The relationship between compost bedded pack performance, management, and bacterial counts. J Dairy Sci 97(5):2669-2679.</w:t>
      </w:r>
    </w:p>
    <w:p w14:paraId="416E1759" w14:textId="77777777" w:rsidR="00FA4840" w:rsidRPr="00FA4840" w:rsidRDefault="00FA4840" w:rsidP="00FA4840">
      <w:pPr>
        <w:pStyle w:val="EndNoteBibliography"/>
        <w:spacing w:after="240"/>
      </w:pPr>
      <w:r w:rsidRPr="00FA4840">
        <w:t>Burgstaller, J., J. Raith, S. Kuchling, V. Mandl, A. Hund, and J. Kofler. 2016. Claw health and prevalence of lameness in cows from compost bedded and cubicle freestall dairy barns in Austria. The Veterinary Journal 216.</w:t>
      </w:r>
    </w:p>
    <w:p w14:paraId="73AA2B75" w14:textId="77777777" w:rsidR="00FA4840" w:rsidRPr="00FA4840" w:rsidRDefault="00FA4840" w:rsidP="00FA4840">
      <w:pPr>
        <w:pStyle w:val="EndNoteBibliography"/>
        <w:spacing w:after="240"/>
      </w:pPr>
      <w:r w:rsidRPr="00FA4840">
        <w:t>Calamari, L., F. Calegari, and L. Stefanini. 2009. Effect of different free stall surfaces on behavioural, productive and metabolic parameters in dairy cows. Applied Animal Behaviour Science 120:9-17.</w:t>
      </w:r>
    </w:p>
    <w:p w14:paraId="473BBED5" w14:textId="77777777" w:rsidR="00FA4840" w:rsidRPr="00FA4840" w:rsidRDefault="00FA4840" w:rsidP="00FA4840">
      <w:pPr>
        <w:pStyle w:val="EndNoteBibliography"/>
        <w:spacing w:after="240"/>
      </w:pPr>
      <w:r w:rsidRPr="00FA4840">
        <w:lastRenderedPageBreak/>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539B61" w14:textId="77777777" w:rsidR="00FA4840" w:rsidRPr="00FA4840" w:rsidRDefault="00FA4840" w:rsidP="00FA4840">
      <w:pPr>
        <w:pStyle w:val="EndNoteBibliography"/>
        <w:spacing w:after="240"/>
      </w:pPr>
      <w:r w:rsidRPr="00FA4840">
        <w:t>Cook, N. B. 2002. Influence of Barn Design on Dairy Cow Hygiene, Lameness and Udder Health. American Association of Bovine Practitioners Conference Proceedings:97-103.</w:t>
      </w:r>
    </w:p>
    <w:p w14:paraId="0BB96D3A" w14:textId="77777777" w:rsidR="00FA4840" w:rsidRPr="00FA4840" w:rsidRDefault="00FA4840" w:rsidP="00FA4840">
      <w:pPr>
        <w:pStyle w:val="EndNoteBibliography"/>
        <w:spacing w:after="240"/>
      </w:pPr>
      <w:r w:rsidRPr="00FA4840">
        <w:t>Cook, N. B., T. B. Bennett, and K. V. Nordlund. 2005. Monitoring Indices of Cow Comfort in Free-Stall-Housed Dairy Herds. J. Dairy Sci. 88(11):3876-3885.</w:t>
      </w:r>
    </w:p>
    <w:p w14:paraId="0C83CD63" w14:textId="77777777" w:rsidR="00FA4840" w:rsidRPr="00FA4840" w:rsidRDefault="00FA4840" w:rsidP="00FA4840">
      <w:pPr>
        <w:pStyle w:val="EndNoteBibliography"/>
        <w:spacing w:after="240"/>
      </w:pPr>
      <w:r w:rsidRPr="00FA4840">
        <w:t>Cook, N. B., J. P. Hess, M. R. Foy, T. B. Bennett, and R. L. Brotzman. 2016. Management characteristics, lameness, and body injuries of dairy cattle housed in high-performance dairy herds in Wisconsin. J Dairy Sci 99(7):5879-5891.</w:t>
      </w:r>
    </w:p>
    <w:p w14:paraId="0E0AA23F" w14:textId="77777777" w:rsidR="00FA4840" w:rsidRPr="00FA4840" w:rsidRDefault="00FA4840" w:rsidP="00FA4840">
      <w:pPr>
        <w:pStyle w:val="EndNoteBibliography"/>
        <w:spacing w:after="240"/>
      </w:pPr>
      <w:r w:rsidRPr="00FA4840">
        <w:t>Costa, J. H. C., T. A. Burnett, M. A. G. von Keyserlingk, and M. J. Hötzel. 2018. Prevalence of lameness and leg lesions of lactating dairy cows housed in southern Brazil: Effects of housing systems. J Dairy Sci 101(3):2395-2405.</w:t>
      </w:r>
    </w:p>
    <w:p w14:paraId="1029BC0D" w14:textId="77777777" w:rsidR="00FA4840" w:rsidRPr="00FA4840" w:rsidRDefault="00FA4840" w:rsidP="00FA4840">
      <w:pPr>
        <w:pStyle w:val="EndNoteBibliography"/>
        <w:spacing w:after="240"/>
      </w:pPr>
      <w:r w:rsidRPr="00FA4840">
        <w:t>de Pinho Manzi, M., D. B. Nóbrega, P. Y. Faccioli, M. Z. Troncarelli, B. D. Menozzi, and H. Langoni. 2012. Relationship between teat-end condition, udder cleanliness and bovine subclinical mastitis. Res Vet Sci 93(1):430-434.</w:t>
      </w:r>
    </w:p>
    <w:p w14:paraId="49F77E89" w14:textId="77777777" w:rsidR="00FA4840" w:rsidRPr="00FA4840" w:rsidRDefault="00FA4840" w:rsidP="00FA4840">
      <w:pPr>
        <w:pStyle w:val="EndNoteBibliography"/>
        <w:spacing w:after="240"/>
      </w:pPr>
      <w:r w:rsidRPr="00FA4840">
        <w:t>De Visscher, A., S. Piepers, F. Haesebrouck, and S. De Vliegher. 2016. Intramammary infection with coagulase-negative staphylococci at parturition: Species-specific prevalence, risk factors, and effect on udder health. J Dairy Sci 99(8):6457-6469.</w:t>
      </w:r>
    </w:p>
    <w:p w14:paraId="41BEE871" w14:textId="77777777" w:rsidR="00FA4840" w:rsidRPr="00FA4840" w:rsidRDefault="00FA4840" w:rsidP="00FA4840">
      <w:pPr>
        <w:pStyle w:val="EndNoteBibliography"/>
        <w:spacing w:after="240"/>
      </w:pPr>
      <w:r w:rsidRPr="00FA4840">
        <w:t xml:space="preserve">De Visscher, A., S. Piepers, F. Haesebrouck, K. Supre, and S. De Vliegher. 2017. Coagulase-negative </w:t>
      </w:r>
      <w:r w:rsidRPr="00137497">
        <w:rPr>
          <w:i/>
          <w:iCs/>
        </w:rPr>
        <w:t>Staphylococcus</w:t>
      </w:r>
      <w:r w:rsidRPr="00FA4840">
        <w:t xml:space="preserve"> species in bulk milk: Prevalence, distribution, and associated subgroup- and species-specific risk factors. J Dairy Sci 100(1):629-642.</w:t>
      </w:r>
    </w:p>
    <w:p w14:paraId="0C0FAD3B" w14:textId="77777777" w:rsidR="00FA4840" w:rsidRPr="00FA4840" w:rsidRDefault="00FA4840" w:rsidP="00FA4840">
      <w:pPr>
        <w:pStyle w:val="EndNoteBibliography"/>
        <w:spacing w:after="240"/>
      </w:pPr>
      <w:r w:rsidRPr="00FA4840">
        <w:t>de Vries, M., E. A. Bokkers, C. G. van Reenen, B. Engel, G. van Schaik, T. Dijkstra, and I. J. de Boer. 2015. Housing and management factors associated with indicators of dairy cattle welfare. Prev Vet Med 118(1):80-92.</w:t>
      </w:r>
    </w:p>
    <w:p w14:paraId="55D7257F" w14:textId="77777777" w:rsidR="00FA4840" w:rsidRPr="00FA4840" w:rsidRDefault="00FA4840" w:rsidP="00FA4840">
      <w:pPr>
        <w:pStyle w:val="EndNoteBibliography"/>
        <w:spacing w:after="240"/>
      </w:pPr>
      <w:r w:rsidRPr="00FA4840">
        <w:t>Dohmen, W., F. Neijenhuis, and H. Hogeveen. 2010. Relationship between udder health and hygiene on farms with an automatic milking system. J Dairy Sci 93(9):4019-4033.</w:t>
      </w:r>
    </w:p>
    <w:p w14:paraId="09B7837E" w14:textId="77777777" w:rsidR="00FA4840" w:rsidRPr="00FA4840" w:rsidRDefault="00FA4840" w:rsidP="00FA4840">
      <w:pPr>
        <w:pStyle w:val="EndNoteBibliography"/>
        <w:spacing w:after="240"/>
      </w:pPr>
      <w:r w:rsidRPr="00FA4840">
        <w:t>Eberhart, R. J. 1984. Coliform Mastitis. Veterinary Clinics of North America: Large Animal Practice 6(2):287-300.</w:t>
      </w:r>
    </w:p>
    <w:p w14:paraId="63C2399A" w14:textId="77777777" w:rsidR="00FA4840" w:rsidRPr="00FA4840" w:rsidRDefault="00FA4840" w:rsidP="00FA4840">
      <w:pPr>
        <w:pStyle w:val="EndNoteBibliography"/>
        <w:spacing w:after="240"/>
      </w:pPr>
      <w:r w:rsidRPr="00FA4840">
        <w:t>Eckelkamp, E. A., J. L. Taraba, K. A. Akers, R. J. Harmon, and J. M. Bewley. 2016a. Sand bedded freestall and compost bedded pack effects on cow hygiene, locomotion, and mastitis indicators. Livestock Science 190:48-57.</w:t>
      </w:r>
    </w:p>
    <w:p w14:paraId="585CF54A" w14:textId="77777777" w:rsidR="00FA4840" w:rsidRPr="00FA4840" w:rsidRDefault="00FA4840" w:rsidP="00FA4840">
      <w:pPr>
        <w:pStyle w:val="EndNoteBibliography"/>
        <w:spacing w:after="240"/>
      </w:pPr>
      <w:r w:rsidRPr="00FA4840">
        <w:t>Eckelkamp, E. A., J. L. Taraba, K. A. Akers, R. J. Harmon, and J. M. Bewley. 2016b. Understanding compost bedded pack barns: Interactions among environmental factors, bedding characteristics, and udder health. Livestock Science 190:35-42.</w:t>
      </w:r>
    </w:p>
    <w:p w14:paraId="00553C60" w14:textId="77777777" w:rsidR="00FA4840" w:rsidRPr="00FA4840" w:rsidRDefault="00FA4840" w:rsidP="00FA4840">
      <w:pPr>
        <w:pStyle w:val="EndNoteBibliography"/>
        <w:spacing w:after="240"/>
      </w:pPr>
      <w:r w:rsidRPr="00FA4840">
        <w:lastRenderedPageBreak/>
        <w:t>Elmoslemany, A. M., G. P. Keefe, I. R. Dohoo, and B. M. Jayarao. 2009. Risk factors for bacteriological quality of bulk tank milk in Prince Edward Island dairy herds. Part 1: overall risk factors. J Dairy Sci 92(6):2634-2643.</w:t>
      </w:r>
    </w:p>
    <w:p w14:paraId="6D144C60" w14:textId="77777777" w:rsidR="00FA4840" w:rsidRPr="00FA4840" w:rsidRDefault="00FA4840" w:rsidP="00FA4840">
      <w:pPr>
        <w:pStyle w:val="EndNoteBibliography"/>
        <w:spacing w:after="240"/>
      </w:pPr>
      <w:r w:rsidRPr="00FA4840">
        <w:t>Fairchild, T. P., B. J. McArthur, J. H. Moore, and W. E. Hylton. 1982. Coliform Counts in Various Bedding Materials. J. Dairy Sci. 65(6):1029-1035.</w:t>
      </w:r>
    </w:p>
    <w:p w14:paraId="2603667C" w14:textId="77777777" w:rsidR="00FA4840" w:rsidRPr="00FA4840" w:rsidRDefault="00FA4840" w:rsidP="00FA4840">
      <w:pPr>
        <w:pStyle w:val="EndNoteBibliography"/>
        <w:spacing w:after="240"/>
      </w:pPr>
      <w:r w:rsidRPr="00FA4840">
        <w:t>Fávero, S., F. V. R. Portilho, A. C. R. Oliveira, H. Langoni, and J. C. F. Pantoja. 2015. Factors associated with mastitis epidemiologic indexes, animal hygiene, and bulk milk bacterial concentrations in dairy herds housed on compost bedding. Livestock Science 181:220-230.</w:t>
      </w:r>
    </w:p>
    <w:p w14:paraId="455770F2" w14:textId="77777777" w:rsidR="00FA4840" w:rsidRPr="00FA4840" w:rsidRDefault="00FA4840" w:rsidP="00FA4840">
      <w:pPr>
        <w:pStyle w:val="EndNoteBibliography"/>
        <w:spacing w:after="240"/>
      </w:pPr>
      <w:r w:rsidRPr="00FA4840">
        <w:t>Fregonesi, J. A. and J. D. Leaver. 2001. Behaviour, performance and health indicators of welfare for dairy cows housed in strawyard or cubicle systems. Livestock Production Science 68(2):205-216.</w:t>
      </w:r>
    </w:p>
    <w:p w14:paraId="2D007B97" w14:textId="77777777" w:rsidR="00FA4840" w:rsidRPr="00FA4840" w:rsidRDefault="00FA4840" w:rsidP="00FA4840">
      <w:pPr>
        <w:pStyle w:val="EndNoteBibliography"/>
        <w:spacing w:after="240"/>
      </w:pPr>
      <w:r w:rsidRPr="00FA4840">
        <w:t>Godkin, M. A. and K. E. Leslie. 1993. Culture of bulk tank milk as a mastitis screening test: A brief review. Can Vet J 34(10):601-605.</w:t>
      </w:r>
    </w:p>
    <w:p w14:paraId="09138072" w14:textId="77777777" w:rsidR="00FA4840" w:rsidRPr="00FA4840" w:rsidRDefault="00FA4840" w:rsidP="00FA4840">
      <w:pPr>
        <w:pStyle w:val="EndNoteBibliography"/>
        <w:spacing w:after="240"/>
      </w:pPr>
      <w:r w:rsidRPr="00FA4840">
        <w:t>Heins, B. J., L. S. Sjostrom, M. I. Endres, M. R. Carillo, R. King, R. D. Moon, and U. S. Sorge. 2019. Effects of winter housing systems on production, economics, body weight, body condition score, and bedding cultures for organic dairy cows. J Dairy Sci 102(1):706-714.</w:t>
      </w:r>
    </w:p>
    <w:p w14:paraId="6809F2C8" w14:textId="77777777" w:rsidR="00FA4840" w:rsidRPr="00FA4840" w:rsidRDefault="00FA4840" w:rsidP="00FA4840">
      <w:pPr>
        <w:pStyle w:val="EndNoteBibliography"/>
        <w:spacing w:after="240"/>
      </w:pPr>
      <w:r w:rsidRPr="00FA4840">
        <w:t>Hogan, J. and K. L. Smith. 2012. Managing environmental mastitis. Vet Clin North Am Food Anim Pract 28(2):217-224.</w:t>
      </w:r>
    </w:p>
    <w:p w14:paraId="7319CE63" w14:textId="77777777" w:rsidR="00FA4840" w:rsidRPr="00FA4840" w:rsidRDefault="00FA4840" w:rsidP="00FA4840">
      <w:pPr>
        <w:pStyle w:val="EndNoteBibliography"/>
        <w:spacing w:after="240"/>
      </w:pPr>
      <w:r w:rsidRPr="00FA4840">
        <w:t>Hogan, J. S. and K. L. Smith. 1997. Bacteria counts in sawdust bedding. J Dairy Sci 80(8):1600-1605.</w:t>
      </w:r>
    </w:p>
    <w:p w14:paraId="0F09EE73" w14:textId="77777777" w:rsidR="00FA4840" w:rsidRPr="00FA4840" w:rsidRDefault="00FA4840" w:rsidP="00FA4840">
      <w:pPr>
        <w:pStyle w:val="EndNoteBibliography"/>
        <w:spacing w:after="240"/>
      </w:pPr>
      <w:r w:rsidRPr="00FA4840">
        <w:t>Hogan, J. S., K. L. Smith, K. H. Hoblet, D. A. Todhunter, P. S. Schoenberger, W. D. Hueston, D. E. Pritchard, G. L. Bowman, L. E. Heider, B. L. Brockett, and H. R. Conrad. 1989. Bacterial Counts in Bedding Materials Used on Nine Commercial Dairies. J. Dairy Sci. 72(1):250-258.</w:t>
      </w:r>
    </w:p>
    <w:p w14:paraId="1B290957" w14:textId="77777777" w:rsidR="00FA4840" w:rsidRPr="00FA4840" w:rsidRDefault="00FA4840" w:rsidP="00FA4840">
      <w:pPr>
        <w:pStyle w:val="EndNoteBibliography"/>
        <w:spacing w:after="240"/>
      </w:pPr>
      <w:r w:rsidRPr="00FA4840">
        <w:t xml:space="preserve">Hogan, J. S., D. G. White, and J. W. Pankey. 1987. Effects of teat dipping on intramammary infections by staphylococci other than </w:t>
      </w:r>
      <w:r w:rsidRPr="00137497">
        <w:rPr>
          <w:i/>
          <w:iCs/>
        </w:rPr>
        <w:t>Staphylococcus aureus</w:t>
      </w:r>
      <w:r w:rsidRPr="00FA4840">
        <w:t>. J Dairy Sci 70(4):873-879.</w:t>
      </w:r>
    </w:p>
    <w:p w14:paraId="765622BA" w14:textId="77777777" w:rsidR="00FA4840" w:rsidRPr="00FA4840" w:rsidRDefault="00FA4840" w:rsidP="00FA4840">
      <w:pPr>
        <w:pStyle w:val="EndNoteBibliography"/>
        <w:spacing w:after="240"/>
      </w:pPr>
      <w:r w:rsidRPr="00FA4840">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81B5454" w14:textId="77777777" w:rsidR="00FA4840" w:rsidRPr="00FA4840" w:rsidRDefault="00FA4840" w:rsidP="00FA4840">
      <w:pPr>
        <w:pStyle w:val="EndNoteBibliography"/>
        <w:spacing w:after="240"/>
      </w:pPr>
      <w:r w:rsidRPr="00FA4840">
        <w:t>Janni, K., M. Endres, J. Reneau, and W. Schoper. 2007. Compost Dairy Barn Layout and Management Recommendations. Applied Engineering in Agriculture 23(1):97-102.</w:t>
      </w:r>
    </w:p>
    <w:p w14:paraId="7D187F44" w14:textId="77777777" w:rsidR="00FA4840" w:rsidRPr="00FA4840" w:rsidRDefault="00FA4840" w:rsidP="00FA4840">
      <w:pPr>
        <w:pStyle w:val="EndNoteBibliography"/>
        <w:spacing w:after="240"/>
      </w:pPr>
      <w:r w:rsidRPr="00FA4840">
        <w:t>Jayarao, B. M., S. R. Pillai, A. A. Sawant, D. R. Wolfgang, and N. V. Hegde. 2004. Guidelines for monitoring bulk tank milk somatic cell and bacterial counts. J Dairy Sci 87(10):3561-3573.</w:t>
      </w:r>
    </w:p>
    <w:p w14:paraId="00F295E8" w14:textId="77777777" w:rsidR="00FA4840" w:rsidRPr="00FA4840" w:rsidRDefault="00FA4840" w:rsidP="00FA4840">
      <w:pPr>
        <w:pStyle w:val="EndNoteBibliography"/>
        <w:spacing w:after="240"/>
      </w:pPr>
      <w:r w:rsidRPr="00FA4840">
        <w:lastRenderedPageBreak/>
        <w:t>Jayarao, B. M. and D. R. Wolfgang. 2003. Bulk-tank milk analysis. A useful tool for improving milk quality and herd udder health. Vet Clin North Am Food Anim Pract 19(1):75-92, vi.</w:t>
      </w:r>
    </w:p>
    <w:p w14:paraId="1C30B97A" w14:textId="77777777" w:rsidR="00FA4840" w:rsidRPr="00FA4840" w:rsidRDefault="00FA4840" w:rsidP="00FA4840">
      <w:pPr>
        <w:pStyle w:val="EndNoteBibliography"/>
        <w:spacing w:after="240"/>
      </w:pPr>
      <w:r w:rsidRPr="00FA4840">
        <w:t>Klaas, I. C. and R. N. Zadoks. 2018. An update on environmental mastitis: Challenging perceptions. Transbound Emerg Dis 65 Suppl 1:166-185.</w:t>
      </w:r>
    </w:p>
    <w:p w14:paraId="3430C97E" w14:textId="1BC266A0" w:rsidR="00FA4840" w:rsidRPr="00FA4840" w:rsidRDefault="00FA4840" w:rsidP="00FA4840">
      <w:pPr>
        <w:pStyle w:val="EndNoteBibliography"/>
        <w:spacing w:after="240"/>
      </w:pPr>
      <w:r w:rsidRPr="00FA4840">
        <w:t xml:space="preserve">KoboCollect: Simple, Robust and Powerful Tools for Data Collection. 2019 </w:t>
      </w:r>
      <w:r w:rsidRPr="009720DD">
        <w:t>http://www.kobotoolbox.org</w:t>
      </w:r>
      <w:r w:rsidRPr="00FA4840">
        <w:t>.</w:t>
      </w:r>
    </w:p>
    <w:p w14:paraId="51D952E8" w14:textId="77777777" w:rsidR="00FA4840" w:rsidRPr="00FA4840" w:rsidRDefault="00FA4840" w:rsidP="00FA4840">
      <w:pPr>
        <w:pStyle w:val="EndNoteBibliography"/>
        <w:spacing w:after="240"/>
      </w:pPr>
      <w:r w:rsidRPr="00FA4840">
        <w:t>Leso, L., M. Barbari, M. A. Lopes, F. A. Damasceno, P. Galama, J. L. Taraba, and A. Kuipers. 2020. Invited review: Compost-bedded pack barns for dairy cows. J Dairy Sci 103(2):1072-1099.</w:t>
      </w:r>
    </w:p>
    <w:p w14:paraId="3DF103FF" w14:textId="77777777" w:rsidR="00FA4840" w:rsidRPr="00FA4840" w:rsidRDefault="00FA4840" w:rsidP="00FA4840">
      <w:pPr>
        <w:pStyle w:val="EndNoteBibliography"/>
        <w:spacing w:after="240"/>
      </w:pPr>
      <w:r w:rsidRPr="00FA4840">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28E0D69" w14:textId="77777777" w:rsidR="00FA4840" w:rsidRPr="00FA4840" w:rsidRDefault="00FA4840" w:rsidP="00FA4840">
      <w:pPr>
        <w:pStyle w:val="EndNoteBibliography"/>
        <w:spacing w:after="240"/>
      </w:pPr>
      <w:r w:rsidRPr="00FA4840">
        <w:t>Lobeck, K. M., M. I. Endres, E. M. Shane, S. M. Godden, and J. Fetrow. 2011. Animal welfare in cross-ventilated, compost-bedded pack, and naturally ventilated dairy barns in the upper Midwest. J Dairy Sci 94(11):5469-5479.</w:t>
      </w:r>
    </w:p>
    <w:p w14:paraId="6D1B8D6C" w14:textId="77777777" w:rsidR="00FA4840" w:rsidRPr="00FA4840" w:rsidRDefault="00FA4840" w:rsidP="00FA4840">
      <w:pPr>
        <w:pStyle w:val="EndNoteBibliography"/>
        <w:spacing w:after="240"/>
      </w:pPr>
      <w:r w:rsidRPr="00FA4840">
        <w:t>McPherson, S. E. and E. Vasseur. 2020. Graduate Student Literature Review: The effects of bedding, stall length, and manger wall height on common outcome measures of dairy cow welfare in stall-based housing systems. J Dairy Sci 103(11):10940-10950.</w:t>
      </w:r>
    </w:p>
    <w:p w14:paraId="7DF0C7EB" w14:textId="77777777" w:rsidR="00FA4840" w:rsidRPr="00FA4840" w:rsidRDefault="00FA4840" w:rsidP="00FA4840">
      <w:pPr>
        <w:pStyle w:val="EndNoteBibliography"/>
        <w:spacing w:after="240"/>
      </w:pPr>
      <w:r w:rsidRPr="00FA4840">
        <w:t>Neave, F. K., F. H. Dodd, and R. G. Kingwill. 1966. A method of controlling udder disease. Vet Rec 78(15):521-523.</w:t>
      </w:r>
    </w:p>
    <w:p w14:paraId="12F77B80" w14:textId="77777777" w:rsidR="00FA4840" w:rsidRPr="00FA4840" w:rsidRDefault="00FA4840" w:rsidP="00FA4840">
      <w:pPr>
        <w:pStyle w:val="EndNoteBibliography"/>
        <w:spacing w:after="240"/>
      </w:pPr>
      <w:r w:rsidRPr="00FA4840">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0E3F1A4" w14:textId="77777777" w:rsidR="00FA4840" w:rsidRPr="00FA4840" w:rsidRDefault="00FA4840" w:rsidP="00FA4840">
      <w:pPr>
        <w:pStyle w:val="EndNoteBibliography"/>
        <w:spacing w:after="240"/>
      </w:pPr>
      <w:r w:rsidRPr="00FA4840">
        <w:t>Pankey, J. W. 1989. Premilking Udder Hygiene. J. Dairy Sci. 72(5):1308-1312.</w:t>
      </w:r>
    </w:p>
    <w:p w14:paraId="0C44D75C" w14:textId="77777777" w:rsidR="00FA4840" w:rsidRPr="00FA4840" w:rsidRDefault="00FA4840" w:rsidP="00FA4840">
      <w:pPr>
        <w:pStyle w:val="EndNoteBibliography"/>
        <w:spacing w:after="240"/>
      </w:pPr>
      <w:r w:rsidRPr="00FA4840">
        <w:t>Pankey, J. W., R. L. Boddie, and S. C. Nickerson. 1985. Efficacy evaluation of two new teat dip formulations under experimental challenge. J Dairy Sci 68(2):462-465.</w:t>
      </w:r>
    </w:p>
    <w:p w14:paraId="40FB18D9" w14:textId="77777777" w:rsidR="00FA4840" w:rsidRPr="00FA4840" w:rsidRDefault="00FA4840" w:rsidP="00FA4840">
      <w:pPr>
        <w:pStyle w:val="EndNoteBibliography"/>
        <w:spacing w:after="240"/>
      </w:pPr>
      <w:r w:rsidRPr="00FA4840">
        <w:t>Pankey, J. W., E. E. Wildman, P. A. Drechsler, and J. S. Hogan. 1987. Field trial evaluation of premilking teat disinfection. J Dairy Sci 70(4):867-872.</w:t>
      </w:r>
    </w:p>
    <w:p w14:paraId="5BDDE3F1" w14:textId="77777777" w:rsidR="00FA4840" w:rsidRPr="00FA4840" w:rsidRDefault="00FA4840" w:rsidP="00FA4840">
      <w:pPr>
        <w:pStyle w:val="EndNoteBibliography"/>
        <w:spacing w:after="240"/>
      </w:pPr>
      <w:r w:rsidRPr="00FA4840">
        <w:t>Patel, K., S. M. Godden, E. Royster, B. A. Crooker, J. Timmerman, and L. Fox. 2019. Relationships among bedding materials, bedding bacteria counts, udder hygiene, milk quality, and udder health in US dairy herds. J. Dairy Sci. 102(11):10213-10234.</w:t>
      </w:r>
    </w:p>
    <w:p w14:paraId="653086CD" w14:textId="77777777" w:rsidR="00FA4840" w:rsidRPr="00FA4840" w:rsidRDefault="00FA4840" w:rsidP="00FA4840">
      <w:pPr>
        <w:pStyle w:val="EndNoteBibliography"/>
        <w:spacing w:after="240"/>
      </w:pPr>
      <w:r w:rsidRPr="00FA4840">
        <w:lastRenderedPageBreak/>
        <w:t>Peeler, E. J., M. J. Green, J. L. Fitzpatrick, K. L. Morgan, and L. E. Green. 2000. Risk Factors Associated with Clinical Mastitis in Low Somatic Cell Count British Dairy Herds. J. Dairy Sci. 83(11):2464-2472.</w:t>
      </w:r>
    </w:p>
    <w:p w14:paraId="309FC8FF" w14:textId="77777777" w:rsidR="00FA4840" w:rsidRPr="00FA4840" w:rsidRDefault="00FA4840" w:rsidP="00FA4840">
      <w:pPr>
        <w:pStyle w:val="EndNoteBibliography"/>
        <w:spacing w:after="240"/>
      </w:pPr>
      <w:r w:rsidRPr="00FA4840">
        <w:t xml:space="preserve">Piessens, V., E. Van Coillie, B. Verbist, K. Supre, G. Braem, A. Van Nuffel, L. De Vuyst, M. Heyndrickx, and S. De Vliegher. 2011. Distribution of coagulase-negative </w:t>
      </w:r>
      <w:r w:rsidRPr="00137497">
        <w:rPr>
          <w:i/>
          <w:iCs/>
        </w:rPr>
        <w:t>Staphylococcus</w:t>
      </w:r>
      <w:r w:rsidRPr="00FA4840">
        <w:t xml:space="preserve"> species from milk and environment of dairy cows differs between herds. J Dairy Sci 94(6):2933-2944.</w:t>
      </w:r>
    </w:p>
    <w:p w14:paraId="4292643E" w14:textId="77777777" w:rsidR="00FA4840" w:rsidRPr="00FA4840" w:rsidRDefault="00FA4840" w:rsidP="00FA4840">
      <w:pPr>
        <w:pStyle w:val="EndNoteBibliography"/>
        <w:spacing w:after="240"/>
      </w:pPr>
      <w:r w:rsidRPr="00FA4840">
        <w:t>Pol, M. and P. L. Ruegg. 2007. Relationship between antimicrobial drug usage and antimicrobial susceptibility of gram-positive mastitis pathogens. J Dairy Sci 90(1):262-273.</w:t>
      </w:r>
    </w:p>
    <w:p w14:paraId="39562696" w14:textId="77777777" w:rsidR="00FA4840" w:rsidRPr="00FA4840" w:rsidRDefault="00FA4840" w:rsidP="00FA4840">
      <w:pPr>
        <w:pStyle w:val="EndNoteBibliography"/>
        <w:spacing w:after="240"/>
      </w:pPr>
      <w:r w:rsidRPr="00FA4840">
        <w:t>Quirk, T., L. K. Fox, D. D. Hancock, J. Capper, J. Wenz, and J. Park. 2012. Intramammary infections and teat canal colonization with coagulase-negative staphylococci after postmilking teat disinfection: species-specific responses. J Dairy Sci 95(4):1906-1912.</w:t>
      </w:r>
    </w:p>
    <w:p w14:paraId="6BAD8BFD" w14:textId="77777777" w:rsidR="00FA4840" w:rsidRPr="00FA4840" w:rsidRDefault="00FA4840" w:rsidP="00FA4840">
      <w:pPr>
        <w:pStyle w:val="EndNoteBibliography"/>
        <w:spacing w:after="240"/>
      </w:pPr>
      <w:r w:rsidRPr="00FA4840">
        <w:t>R Development Core Team. 2023. R: A Language and Environment for Statistical Computing. R Foundation for Statistical Computing, Vienna, Austria.</w:t>
      </w:r>
    </w:p>
    <w:p w14:paraId="6A921643" w14:textId="77777777" w:rsidR="00FA4840" w:rsidRPr="00FA4840" w:rsidRDefault="00FA4840" w:rsidP="00FA4840">
      <w:pPr>
        <w:pStyle w:val="EndNoteBibliography"/>
        <w:spacing w:after="240"/>
      </w:pPr>
      <w:r w:rsidRPr="00FA4840">
        <w:t>Reneau, J. K., A. J. Seykora, B. J. Heins, M. I. Endres, R. J. Farnsworth, and R. F. Bey. 2005. Association between hygiene scores and somatic cell scores in dairy cattle. J Am Vet Med Assoc 227(8):1297-1301.</w:t>
      </w:r>
    </w:p>
    <w:p w14:paraId="6C5FA6F0" w14:textId="0EB8111D" w:rsidR="00FA4840" w:rsidRPr="00FA4840" w:rsidRDefault="00FA4840" w:rsidP="00FA4840">
      <w:pPr>
        <w:pStyle w:val="EndNoteBibliography"/>
        <w:spacing w:after="240"/>
      </w:pPr>
      <w:r w:rsidRPr="00FA4840">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r w:rsidRPr="009720DD">
        <w:t>https://www.ams.usda.gov/sites/default/files/media/NOP-UnderstandingOrganicPastureRule.pdf</w:t>
      </w:r>
      <w:r w:rsidRPr="00FA4840">
        <w:t>.</w:t>
      </w:r>
    </w:p>
    <w:p w14:paraId="5B8F92D9" w14:textId="77777777" w:rsidR="00FA4840" w:rsidRPr="00FA4840" w:rsidRDefault="00FA4840" w:rsidP="00FA4840">
      <w:pPr>
        <w:pStyle w:val="EndNoteBibliography"/>
        <w:spacing w:after="240"/>
      </w:pPr>
      <w:r w:rsidRPr="00FA4840">
        <w:t>Robles, I., D. F. Kelton, H. W. Barkema, G. P. Keefe, J. P. Roy, M. A. G. von Keyserlingk, and T. J. DeVries. 2020. Bacterial concentrations in bedding and their association with dairy cow hygiene and milk quality. Animal 14(5):1052-1066.</w:t>
      </w:r>
    </w:p>
    <w:p w14:paraId="698BCF2C" w14:textId="77777777" w:rsidR="00FA4840" w:rsidRPr="00FA4840" w:rsidRDefault="00FA4840" w:rsidP="00FA4840">
      <w:pPr>
        <w:pStyle w:val="EndNoteBibliography"/>
        <w:spacing w:after="240"/>
      </w:pPr>
      <w:r w:rsidRPr="00FA4840">
        <w:t>Rowbotham, R. F. and P. L. Ruegg. 2016a. Associations of selected bedding types with incidence rates of subclinical and clinical mastitis in primiparous Holstein dairy cows. J Dairy Sci 99(6):4707-4717.</w:t>
      </w:r>
    </w:p>
    <w:p w14:paraId="5E5B44A3" w14:textId="77777777" w:rsidR="00FA4840" w:rsidRPr="00FA4840" w:rsidRDefault="00FA4840" w:rsidP="00FA4840">
      <w:pPr>
        <w:pStyle w:val="EndNoteBibliography"/>
        <w:spacing w:after="240"/>
      </w:pPr>
      <w:r w:rsidRPr="00FA4840">
        <w:t>Rowbotham, R. F. and P. L. Ruegg. 2016b. Bacterial counts on teat skin and in new sand, recycled sand, and recycled manure solids used as bedding in freestalls. J Dairy Sci 99(8):6594-6608.</w:t>
      </w:r>
    </w:p>
    <w:p w14:paraId="6640E170" w14:textId="77777777" w:rsidR="00FA4840" w:rsidRPr="00FA4840" w:rsidRDefault="00FA4840" w:rsidP="00FA4840">
      <w:pPr>
        <w:pStyle w:val="EndNoteBibliography"/>
        <w:spacing w:after="240"/>
      </w:pPr>
      <w:r w:rsidRPr="00FA4840">
        <w:t>Ruegg, P. L. 2009. Management of mastitis on organic and conventional dairy farms. J Anim Sci 87(13 Suppl):43-55.</w:t>
      </w:r>
    </w:p>
    <w:p w14:paraId="6F0A9E13" w14:textId="60962460" w:rsidR="00FA4840" w:rsidRPr="00FA4840" w:rsidRDefault="00FA4840" w:rsidP="00FA4840">
      <w:pPr>
        <w:pStyle w:val="EndNoteBibliography"/>
        <w:spacing w:after="240"/>
      </w:pPr>
      <w:r w:rsidRPr="00FA4840">
        <w:t xml:space="preserve">Rushmann, R. University of Wisconsin-Madison; Division of Extension: Agriculture Water Quality. Managing manure to reduce negative water quality impacts: Composting on Wisconsin farms. Accessed Aug. 1, 2023. </w:t>
      </w:r>
      <w:r w:rsidRPr="009720DD">
        <w:t>https://agwater.extension.wisc.edu/articles/managing-manure-to-reduce-negative-water-quality-impacts-composting-on-wisconsin-farms/</w:t>
      </w:r>
      <w:r w:rsidRPr="00FA4840">
        <w:t>.</w:t>
      </w:r>
    </w:p>
    <w:p w14:paraId="28CDFCE9" w14:textId="77777777" w:rsidR="00FA4840" w:rsidRPr="00FA4840" w:rsidRDefault="00FA4840" w:rsidP="00FA4840">
      <w:pPr>
        <w:pStyle w:val="EndNoteBibliography"/>
        <w:spacing w:after="240"/>
      </w:pPr>
      <w:r w:rsidRPr="00FA4840">
        <w:lastRenderedPageBreak/>
        <w:t>Ruud, L. E., K. E. Bøe, and O. Osterås. 2010. Associations of soft flooring materials in free stalls with milk yield, clinical mastitis, teat lesions, and removal of dairy cows. J Dairy Sci 93(4):1578-1586.</w:t>
      </w:r>
    </w:p>
    <w:p w14:paraId="5E1A9E0B" w14:textId="77777777" w:rsidR="00FA4840" w:rsidRPr="00FA4840" w:rsidRDefault="00FA4840" w:rsidP="00FA4840">
      <w:pPr>
        <w:pStyle w:val="EndNoteBibliography"/>
        <w:spacing w:after="240"/>
      </w:pPr>
      <w:r w:rsidRPr="00FA4840">
        <w:t>Sant'anna, A. C. and M. J. Paranhos da Costa. 2011. The relationship between dairy cow hygiene and somatic cell count in milk. J Dairy Sci 94(8):3835-3844.</w:t>
      </w:r>
    </w:p>
    <w:p w14:paraId="01824832" w14:textId="77777777" w:rsidR="00FA4840" w:rsidRPr="00FA4840" w:rsidRDefault="00FA4840" w:rsidP="00FA4840">
      <w:pPr>
        <w:pStyle w:val="EndNoteBibliography"/>
        <w:spacing w:after="240"/>
      </w:pPr>
      <w:r w:rsidRPr="00FA4840">
        <w:t>Schreiner, D. A. and P. L. Ruegg. 2002. Effects of tail docking on milk quality and cow cleanliness. J Dairy Sci 85(10):2503-2511.</w:t>
      </w:r>
    </w:p>
    <w:p w14:paraId="0BD71E77" w14:textId="77777777" w:rsidR="00FA4840" w:rsidRPr="00FA4840" w:rsidRDefault="00FA4840" w:rsidP="00FA4840">
      <w:pPr>
        <w:pStyle w:val="EndNoteBibliography"/>
        <w:spacing w:after="240"/>
      </w:pPr>
      <w:r w:rsidRPr="00FA4840">
        <w:t>Schreiner, D. A. and P. L. Ruegg. 2003. Relationship between udder and leg hygiene scores and subclinical mastitis. J Dairy Sci 86(11):3460-3465.</w:t>
      </w:r>
    </w:p>
    <w:p w14:paraId="7C7EC74B" w14:textId="77777777" w:rsidR="00FA4840" w:rsidRPr="00FA4840" w:rsidRDefault="00FA4840" w:rsidP="00FA4840">
      <w:pPr>
        <w:pStyle w:val="EndNoteBibliography"/>
        <w:spacing w:after="240"/>
      </w:pPr>
      <w:r w:rsidRPr="00FA4840">
        <w:t>Schukken, Y. H., F. J. Grommers, J. A. Smit, D. Vandegeer, and A. Brand. 1989. Effect of freezing on bacteriologic culturing of mastitis milk samples. J Dairy Sci 72(7):1900-1906.</w:t>
      </w:r>
    </w:p>
    <w:p w14:paraId="51381A94" w14:textId="77777777" w:rsidR="00FA4840" w:rsidRPr="00FA4840" w:rsidRDefault="00FA4840" w:rsidP="00FA4840">
      <w:pPr>
        <w:pStyle w:val="EndNoteBibliography"/>
        <w:spacing w:after="240"/>
      </w:pPr>
      <w:r w:rsidRPr="00FA4840">
        <w:t>Schukken, Y. H., D. J. Wilson, F. Welcome, L. Garrison-Tikofsky, and R. N. Gonzalez. 2003. Monitoring udder health and milk quality using somatic cell counts. Vet Res 34(5):579-596.</w:t>
      </w:r>
    </w:p>
    <w:p w14:paraId="110C78EB" w14:textId="77777777" w:rsidR="00FA4840" w:rsidRPr="00FA4840" w:rsidRDefault="00FA4840" w:rsidP="00FA4840">
      <w:pPr>
        <w:pStyle w:val="EndNoteBibliography"/>
        <w:spacing w:after="240"/>
      </w:pPr>
      <w:r w:rsidRPr="00FA4840">
        <w:t>Shane, E., M. Endres, and K. Janni. 2010. Alternative Bedding Materials for Compost Bedded Pack Barns in Minnesota: A Descriptive Study. Applied Engineering in Agriculture 26:465-473.</w:t>
      </w:r>
    </w:p>
    <w:p w14:paraId="5B2934ED" w14:textId="77777777" w:rsidR="00FA4840" w:rsidRPr="00FA4840" w:rsidRDefault="00FA4840" w:rsidP="00FA4840">
      <w:pPr>
        <w:pStyle w:val="EndNoteBibliography"/>
        <w:spacing w:after="240"/>
      </w:pPr>
      <w:r w:rsidRPr="00FA4840">
        <w:t>Stiglbauer, K. E., K. M. Cicconi-Hogan, R. Richert, Y. H. Schukken, P. L. Ruegg, and M. Gamroth. 2013. Assessment of herd management on organic and conventional dairy farms in the United States. J. Dairy Sci. 96(2):1290-1300.</w:t>
      </w:r>
    </w:p>
    <w:p w14:paraId="7653CE94" w14:textId="77777777" w:rsidR="00FA4840" w:rsidRPr="00FA4840" w:rsidRDefault="00FA4840" w:rsidP="00FA4840">
      <w:pPr>
        <w:pStyle w:val="EndNoteBibliography"/>
        <w:spacing w:after="240"/>
      </w:pPr>
      <w:r w:rsidRPr="00FA4840">
        <w:t>Tucker, C. B., D. Weary, M. Keyserlingk, and K. Beauchemin. 2009. Cow comfort in tie-stalls: Increased depth of shavings or straw bedding increases lying time. J. Dairy Sci. 92:2684-2690.</w:t>
      </w:r>
    </w:p>
    <w:p w14:paraId="270C01ED" w14:textId="77777777" w:rsidR="00FA4840" w:rsidRPr="00FA4840" w:rsidRDefault="00FA4840" w:rsidP="00FA4840">
      <w:pPr>
        <w:pStyle w:val="EndNoteBibliography"/>
        <w:spacing w:after="240"/>
      </w:pPr>
      <w:r w:rsidRPr="00FA4840">
        <w:t>Tucker, C. B. and D. M. Weary. 2004. Bedding on geotextile mattresses: how much is needed to improve cow comfort? J Dairy Sci 87(9):2889-2895.</w:t>
      </w:r>
    </w:p>
    <w:p w14:paraId="6455139E" w14:textId="2BFE1416" w:rsidR="00FA4840" w:rsidRPr="00FA4840" w:rsidRDefault="00FA4840" w:rsidP="00FA4840">
      <w:pPr>
        <w:pStyle w:val="EndNoteBibliography"/>
        <w:spacing w:after="240"/>
      </w:pPr>
      <w:r w:rsidRPr="00FA4840">
        <w:t xml:space="preserve">USDA. U.S. Department of Agriculture; Natural Resources Conservation Service. NRCS Climate-Smart Mitigation Activities. Accessed Dec. 14, 2023. </w:t>
      </w:r>
      <w:r w:rsidRPr="009720DD">
        <w:t>https://www.nrcs.usda.gov/conservation-basics/natural-resource-concerns/climate/climate-smart-mitigation-activities</w:t>
      </w:r>
      <w:r w:rsidRPr="00FA4840">
        <w:t>.</w:t>
      </w:r>
    </w:p>
    <w:p w14:paraId="5D25D231" w14:textId="450964CC" w:rsidR="00FA4840" w:rsidRPr="00FA4840" w:rsidRDefault="00FA4840" w:rsidP="00FA4840">
      <w:pPr>
        <w:pStyle w:val="EndNoteBibliography"/>
        <w:spacing w:after="240"/>
      </w:pPr>
      <w:r w:rsidRPr="00FA4840">
        <w:t xml:space="preserve">USDA. 2022. Certified Organic Survey, 2021 Summary. Accessed Nov. 10, 2023. </w:t>
      </w:r>
      <w:r w:rsidRPr="009720DD">
        <w:t>https://downloads.usda.library.cornell.edu/usda-esmis/files/zg64tk92g/2z10z137s/bn99bh97r/cenorg22.pdf</w:t>
      </w:r>
      <w:r w:rsidRPr="00FA4840">
        <w:t>.</w:t>
      </w:r>
    </w:p>
    <w:p w14:paraId="186EDFA3" w14:textId="77777777" w:rsidR="00FA4840" w:rsidRPr="00FA4840" w:rsidRDefault="00FA4840" w:rsidP="00FA4840">
      <w:pPr>
        <w:pStyle w:val="EndNoteBibliography"/>
        <w:spacing w:after="240"/>
      </w:pPr>
      <w:r w:rsidRPr="00FA4840">
        <w:t>Wolfe, T., E. Vasseur, T. J. DeVries, and R. Bergeron. 2018. Effects of alternative deep bedding options on dairy cow preference, lying behavior, cleanliness, and teat end contamination. J Dairy Sci 101(1):530-536.</w:t>
      </w:r>
    </w:p>
    <w:p w14:paraId="65B507BA" w14:textId="77777777" w:rsidR="00FA4840" w:rsidRPr="00FA4840" w:rsidRDefault="00FA4840" w:rsidP="00FA4840">
      <w:pPr>
        <w:pStyle w:val="EndNoteBibliography"/>
        <w:spacing w:after="240"/>
      </w:pPr>
      <w:r w:rsidRPr="00FA4840">
        <w:t>Wuytack, A., A. De Visscher, S. Piepers, F. Haesebrouck, and S. De Vliegher. 2020. Fecal non-aureus Staphylococci are a potential cause of bovine intramammary infection. Vet Res 51(1):32.</w:t>
      </w:r>
    </w:p>
    <w:p w14:paraId="2C8F99CC" w14:textId="77777777" w:rsidR="00FA4840" w:rsidRPr="00FA4840" w:rsidRDefault="00FA4840" w:rsidP="00FA4840">
      <w:pPr>
        <w:pStyle w:val="EndNoteBibliography"/>
        <w:spacing w:after="240"/>
      </w:pPr>
      <w:r w:rsidRPr="00FA4840">
        <w:lastRenderedPageBreak/>
        <w:t>Zadoks, R. N., L. L. Tikofsky, and K. J. Boor. 2005. Ribotyping of Streptococcus uberis from a dairy's environment, bovine feces and milk. Veterinary Microbiology 109(3):257-265.</w:t>
      </w:r>
    </w:p>
    <w:p w14:paraId="2E47B3D7" w14:textId="77777777" w:rsidR="00FA4840" w:rsidRPr="00FA4840" w:rsidRDefault="00FA4840" w:rsidP="00FA4840">
      <w:pPr>
        <w:pStyle w:val="EndNoteBibliography"/>
      </w:pPr>
      <w:r w:rsidRPr="00FA4840">
        <w:t>Zdanowicz, M., J. A. Shelford, C. B. Tucker, D. M. Weary, and M. A. G. von Keyserlingk. 2004. Bacterial Populations on Teat Ends of Dairy Cows Housed in Free Stalls and Bedded with Either Sand or Sawdust. J. Dairy Sci. 87(6):1694-1701.</w:t>
      </w:r>
    </w:p>
    <w:bookmarkEnd w:id="136"/>
    <w:p w14:paraId="67ACB1DF" w14:textId="77777777" w:rsidR="004B781B" w:rsidRDefault="004B781B" w:rsidP="00EF0AED">
      <w:pPr>
        <w:spacing w:line="480" w:lineRule="auto"/>
        <w:rPr>
          <w:rFonts w:ascii="Times New Roman" w:hAnsi="Times New Roman" w:cs="Times New Roman"/>
          <w:sz w:val="24"/>
          <w:szCs w:val="24"/>
        </w:rPr>
      </w:pPr>
    </w:p>
    <w:p w14:paraId="0ECD20BA" w14:textId="466D3C3C" w:rsidR="00CF677B" w:rsidRDefault="00CF677B" w:rsidP="00EF0AED">
      <w:pPr>
        <w:spacing w:line="480" w:lineRule="auto"/>
        <w:rPr>
          <w:rFonts w:ascii="Times New Roman" w:hAnsi="Times New Roman" w:cs="Times New Roman"/>
          <w:b/>
          <w:bCs/>
          <w:sz w:val="24"/>
          <w:szCs w:val="24"/>
        </w:rPr>
      </w:pPr>
      <w:r w:rsidRPr="006E592D">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FA9844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 xml:space="preserve">Routinely culture high somatic cell </w:t>
            </w:r>
            <w:proofErr w:type="gramStart"/>
            <w:r w:rsidRPr="00471AE7">
              <w:rPr>
                <w:rFonts w:ascii="Times New Roman" w:eastAsia="Times New Roman" w:hAnsi="Times New Roman" w:cs="Times New Roman"/>
                <w:color w:val="000000"/>
              </w:rPr>
              <w:t>count</w:t>
            </w:r>
            <w:proofErr w:type="gramEnd"/>
            <w:r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deeply-bedded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655A37F2" w14:textId="77777777" w:rsidR="00EE7129" w:rsidRDefault="00EE7129" w:rsidP="00EF0AED">
      <w:pPr>
        <w:spacing w:line="480" w:lineRule="auto"/>
        <w:rPr>
          <w:rFonts w:ascii="Times New Roman" w:hAnsi="Times New Roman" w:cs="Times New Roman"/>
          <w:b/>
          <w:bCs/>
          <w:sz w:val="24"/>
          <w:szCs w:val="24"/>
        </w:rPr>
      </w:pPr>
    </w:p>
    <w:p w14:paraId="1EB2C657" w14:textId="77777777" w:rsidR="00AC5334"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7A2D3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r w:rsidRPr="00604EDE">
              <w:rPr>
                <w:rFonts w:ascii="Times New Roman" w:eastAsia="Times New Roman" w:hAnsi="Times New Roman" w:cs="Times New Roman"/>
                <w:color w:val="000000"/>
              </w:rPr>
              <w:t>ulk tank 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Kruskal-Wallis</w:t>
            </w:r>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 xml:space="preserve">udder health 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lastRenderedPageBreak/>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Standardized 150-day milk (pounds)</w:t>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0D32ECF" w14:textId="77777777" w:rsidR="00EE3CF3" w:rsidRDefault="00EE3CF3">
      <w:pPr>
        <w:rPr>
          <w:rFonts w:ascii="Times New Roman" w:hAnsi="Times New Roman" w:cs="Times New Roman"/>
          <w:b/>
          <w:bCs/>
          <w:sz w:val="24"/>
          <w:szCs w:val="24"/>
        </w:rPr>
      </w:pPr>
    </w:p>
    <w:p w14:paraId="43A9C4DF" w14:textId="77777777" w:rsidR="00834C1D" w:rsidRDefault="00834C1D">
      <w:pPr>
        <w:rPr>
          <w:rFonts w:ascii="Times New Roman" w:hAnsi="Times New Roman" w:cs="Times New Roman"/>
          <w:b/>
          <w:bCs/>
          <w:sz w:val="24"/>
          <w:szCs w:val="24"/>
        </w:rPr>
        <w:sectPr w:rsidR="00834C1D" w:rsidSect="006359F0">
          <w:footerReference w:type="default" r:id="rId13"/>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4266ED"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p>
        </w:tc>
      </w:tr>
      <w:tr w:rsidR="00834C1D" w:rsidRPr="004266ED"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rFonts w:ascii="Times New Roman" w:hAnsi="Times New Roman" w:cs="Times New Roman"/>
          <w:b/>
          <w:bCs/>
          <w:sz w:val="24"/>
          <w:szCs w:val="24"/>
        </w:rPr>
        <w:sectPr w:rsidR="00472A46" w:rsidSect="006359F0">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Standardized 150-day milk (pounds)</w:t>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75560755" w14:textId="2431BBBA" w:rsidR="008E0E61" w:rsidRPr="00604EDE" w:rsidRDefault="008E0E61" w:rsidP="00374909">
      <w:pPr>
        <w:spacing w:line="480" w:lineRule="auto"/>
        <w:jc w:val="both"/>
        <w:rPr>
          <w:rFonts w:ascii="Times New Roman" w:hAnsi="Times New Roman" w:cs="Times New Roman"/>
          <w:sz w:val="24"/>
          <w:szCs w:val="24"/>
        </w:rPr>
      </w:pPr>
    </w:p>
    <w:sectPr w:rsidR="008E0E61" w:rsidRPr="00604EDE" w:rsidSect="006359F0">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15T12:49:00Z" w:initials="CJ">
    <w:p w14:paraId="19D57BE3" w14:textId="77777777" w:rsidR="008F7F1D" w:rsidRDefault="008F7F1D">
      <w:pPr>
        <w:pStyle w:val="CommentText"/>
      </w:pPr>
      <w:r>
        <w:rPr>
          <w:rStyle w:val="CommentReference"/>
        </w:rPr>
        <w:annotationRef/>
      </w:r>
      <w:r>
        <w:t>V1 addressed:</w:t>
      </w:r>
    </w:p>
    <w:p w14:paraId="758FF60E" w14:textId="77777777" w:rsidR="008F7F1D" w:rsidRDefault="008F7F1D">
      <w:pPr>
        <w:pStyle w:val="CommentText"/>
      </w:pPr>
    </w:p>
    <w:p w14:paraId="5F002BDA" w14:textId="77777777" w:rsidR="008F7F1D" w:rsidRDefault="008F7F1D">
      <w:pPr>
        <w:pStyle w:val="CommentText"/>
      </w:pPr>
      <w:r>
        <w:t>-non-grazing season comment</w:t>
      </w:r>
    </w:p>
    <w:p w14:paraId="5B732D12" w14:textId="77777777" w:rsidR="008F7F1D" w:rsidRDefault="008F7F1D">
      <w:pPr>
        <w:pStyle w:val="CommentText"/>
      </w:pPr>
    </w:p>
    <w:p w14:paraId="23C030D8" w14:textId="5968D450" w:rsidR="008F7F1D" w:rsidRDefault="008F7F1D">
      <w:pPr>
        <w:pStyle w:val="CommentText"/>
      </w:pPr>
      <w:r>
        <w:t>-took out m and m about bedding sample collection, other things we didn’t end up using from the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C030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540AA8" w16cex:dateUtc="2024-03-15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C030D8" w16cid:durableId="46540A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A16A9" w14:textId="77777777" w:rsidR="006359F0" w:rsidRDefault="006359F0">
      <w:pPr>
        <w:spacing w:after="0" w:line="240" w:lineRule="auto"/>
      </w:pPr>
      <w:r>
        <w:separator/>
      </w:r>
    </w:p>
  </w:endnote>
  <w:endnote w:type="continuationSeparator" w:id="0">
    <w:p w14:paraId="41A56403" w14:textId="77777777" w:rsidR="006359F0" w:rsidRDefault="006359F0">
      <w:pPr>
        <w:spacing w:after="0" w:line="240" w:lineRule="auto"/>
      </w:pPr>
      <w:r>
        <w:continuationSeparator/>
      </w:r>
    </w:p>
  </w:endnote>
  <w:endnote w:type="continuationNotice" w:id="1">
    <w:p w14:paraId="26E33FD4" w14:textId="77777777" w:rsidR="006359F0" w:rsidRDefault="006359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B4CD8" w14:textId="77777777" w:rsidR="006359F0" w:rsidRDefault="006359F0">
      <w:pPr>
        <w:spacing w:after="0" w:line="240" w:lineRule="auto"/>
      </w:pPr>
      <w:r>
        <w:separator/>
      </w:r>
    </w:p>
  </w:footnote>
  <w:footnote w:type="continuationSeparator" w:id="0">
    <w:p w14:paraId="0FB7055A" w14:textId="77777777" w:rsidR="006359F0" w:rsidRDefault="006359F0">
      <w:pPr>
        <w:spacing w:after="0" w:line="240" w:lineRule="auto"/>
      </w:pPr>
      <w:r>
        <w:continuationSeparator/>
      </w:r>
    </w:p>
  </w:footnote>
  <w:footnote w:type="continuationNotice" w:id="1">
    <w:p w14:paraId="06854D63" w14:textId="77777777" w:rsidR="006359F0" w:rsidRDefault="006359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27&lt;/item&gt;&lt;item&gt;561&lt;/item&gt;&lt;item&gt;562&lt;/item&gt;&lt;item&gt;563&lt;/item&gt;&lt;item&gt;564&lt;/item&gt;&lt;item&gt;570&lt;/item&gt;&lt;item&gt;571&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8&lt;/item&gt;&lt;item&gt;609&lt;/item&gt;&lt;item&gt;610&lt;/item&gt;&lt;item&gt;611&lt;/item&gt;&lt;item&gt;612&lt;/item&gt;&lt;item&gt;613&lt;/item&gt;&lt;item&gt;614&lt;/item&gt;&lt;item&gt;616&lt;/item&gt;&lt;item&gt;618&lt;/item&gt;&lt;item&gt;620&lt;/item&gt;&lt;item&gt;621&lt;/item&gt;&lt;item&gt;622&lt;/item&gt;&lt;item&gt;623&lt;/item&gt;&lt;item&gt;626&lt;/item&gt;&lt;item&gt;627&lt;/item&gt;&lt;item&gt;628&lt;/item&gt;&lt;item&gt;629&lt;/item&gt;&lt;item&gt;630&lt;/item&gt;&lt;item&gt;631&lt;/item&gt;&lt;item&gt;632&lt;/item&gt;&lt;item&gt;633&lt;/item&gt;&lt;item&gt;635&lt;/item&gt;&lt;item&gt;636&lt;/item&gt;&lt;item&gt;637&lt;/item&gt;&lt;item&gt;638&lt;/item&gt;&lt;item&gt;639&lt;/item&gt;&lt;item&gt;640&lt;/item&gt;&lt;item&gt;643&lt;/item&gt;&lt;item&gt;644&lt;/item&gt;&lt;item&gt;645&lt;/item&gt;&lt;item&gt;646&lt;/item&gt;&lt;item&gt;647&lt;/item&gt;&lt;item&gt;648&lt;/item&gt;&lt;item&gt;649&lt;/item&gt;&lt;item&gt;650&lt;/item&gt;&lt;item&gt;651&lt;/item&gt;&lt;item&gt;654&lt;/item&gt;&lt;item&gt;655&lt;/item&gt;&lt;item&gt;656&lt;/item&gt;&lt;/record-ids&gt;&lt;/item&gt;&lt;/Libraries&gt;"/>
  </w:docVars>
  <w:rsids>
    <w:rsidRoot w:val="00B91228"/>
    <w:rsid w:val="00000440"/>
    <w:rsid w:val="0000064B"/>
    <w:rsid w:val="000007CD"/>
    <w:rsid w:val="000018DC"/>
    <w:rsid w:val="00001C89"/>
    <w:rsid w:val="00002331"/>
    <w:rsid w:val="00003741"/>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405"/>
    <w:rsid w:val="0001598A"/>
    <w:rsid w:val="0001638A"/>
    <w:rsid w:val="00016BD8"/>
    <w:rsid w:val="00016C42"/>
    <w:rsid w:val="00016DA9"/>
    <w:rsid w:val="00017839"/>
    <w:rsid w:val="00017BBB"/>
    <w:rsid w:val="000202A0"/>
    <w:rsid w:val="00020355"/>
    <w:rsid w:val="0002111A"/>
    <w:rsid w:val="00021797"/>
    <w:rsid w:val="00021DF8"/>
    <w:rsid w:val="000233B5"/>
    <w:rsid w:val="000236DD"/>
    <w:rsid w:val="00023C77"/>
    <w:rsid w:val="00023F67"/>
    <w:rsid w:val="00024CE6"/>
    <w:rsid w:val="0002533B"/>
    <w:rsid w:val="00025A77"/>
    <w:rsid w:val="000263B5"/>
    <w:rsid w:val="00026EE6"/>
    <w:rsid w:val="00027612"/>
    <w:rsid w:val="00027A10"/>
    <w:rsid w:val="00030551"/>
    <w:rsid w:val="00030B71"/>
    <w:rsid w:val="00031872"/>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43DD"/>
    <w:rsid w:val="000445A4"/>
    <w:rsid w:val="00045C42"/>
    <w:rsid w:val="00045E65"/>
    <w:rsid w:val="0004660F"/>
    <w:rsid w:val="00046822"/>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E80"/>
    <w:rsid w:val="000852C0"/>
    <w:rsid w:val="0008541E"/>
    <w:rsid w:val="00085515"/>
    <w:rsid w:val="00085C80"/>
    <w:rsid w:val="000861B6"/>
    <w:rsid w:val="000863CD"/>
    <w:rsid w:val="000865EB"/>
    <w:rsid w:val="00086AB3"/>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FE6"/>
    <w:rsid w:val="000A4286"/>
    <w:rsid w:val="000A4397"/>
    <w:rsid w:val="000A4E5E"/>
    <w:rsid w:val="000A501A"/>
    <w:rsid w:val="000A52D2"/>
    <w:rsid w:val="000A60FF"/>
    <w:rsid w:val="000A7137"/>
    <w:rsid w:val="000A77F2"/>
    <w:rsid w:val="000A7DE6"/>
    <w:rsid w:val="000B0363"/>
    <w:rsid w:val="000B13AD"/>
    <w:rsid w:val="000B163A"/>
    <w:rsid w:val="000B1A57"/>
    <w:rsid w:val="000B227E"/>
    <w:rsid w:val="000B2C84"/>
    <w:rsid w:val="000B300E"/>
    <w:rsid w:val="000B3143"/>
    <w:rsid w:val="000B3194"/>
    <w:rsid w:val="000B3223"/>
    <w:rsid w:val="000B330C"/>
    <w:rsid w:val="000B3518"/>
    <w:rsid w:val="000B4161"/>
    <w:rsid w:val="000B4AE1"/>
    <w:rsid w:val="000B4F9B"/>
    <w:rsid w:val="000B6341"/>
    <w:rsid w:val="000B6384"/>
    <w:rsid w:val="000B6672"/>
    <w:rsid w:val="000B6B12"/>
    <w:rsid w:val="000B6DA5"/>
    <w:rsid w:val="000B6DBE"/>
    <w:rsid w:val="000B7B61"/>
    <w:rsid w:val="000C05E2"/>
    <w:rsid w:val="000C1159"/>
    <w:rsid w:val="000C13FA"/>
    <w:rsid w:val="000C1F98"/>
    <w:rsid w:val="000C2369"/>
    <w:rsid w:val="000C26E4"/>
    <w:rsid w:val="000C305F"/>
    <w:rsid w:val="000C4272"/>
    <w:rsid w:val="000C43B5"/>
    <w:rsid w:val="000C4970"/>
    <w:rsid w:val="000C4C15"/>
    <w:rsid w:val="000C57CC"/>
    <w:rsid w:val="000C5CB3"/>
    <w:rsid w:val="000C6284"/>
    <w:rsid w:val="000C63AD"/>
    <w:rsid w:val="000C65A3"/>
    <w:rsid w:val="000C65B6"/>
    <w:rsid w:val="000C708D"/>
    <w:rsid w:val="000C727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520E"/>
    <w:rsid w:val="000D540C"/>
    <w:rsid w:val="000D556E"/>
    <w:rsid w:val="000D57B2"/>
    <w:rsid w:val="000D589C"/>
    <w:rsid w:val="000D5C92"/>
    <w:rsid w:val="000D5E92"/>
    <w:rsid w:val="000D62DF"/>
    <w:rsid w:val="000D6CEC"/>
    <w:rsid w:val="000D70D2"/>
    <w:rsid w:val="000D737C"/>
    <w:rsid w:val="000D746A"/>
    <w:rsid w:val="000D773C"/>
    <w:rsid w:val="000D7A0B"/>
    <w:rsid w:val="000D7A85"/>
    <w:rsid w:val="000D7F39"/>
    <w:rsid w:val="000E0AFA"/>
    <w:rsid w:val="000E0ED0"/>
    <w:rsid w:val="000E1390"/>
    <w:rsid w:val="000E1F84"/>
    <w:rsid w:val="000E309C"/>
    <w:rsid w:val="000E33AF"/>
    <w:rsid w:val="000E362D"/>
    <w:rsid w:val="000E3AC4"/>
    <w:rsid w:val="000E3D53"/>
    <w:rsid w:val="000E4AEA"/>
    <w:rsid w:val="000E70C8"/>
    <w:rsid w:val="000E715F"/>
    <w:rsid w:val="000E72BB"/>
    <w:rsid w:val="000E7B9A"/>
    <w:rsid w:val="000F01BF"/>
    <w:rsid w:val="000F1126"/>
    <w:rsid w:val="000F1225"/>
    <w:rsid w:val="000F1B83"/>
    <w:rsid w:val="000F1C15"/>
    <w:rsid w:val="000F1F78"/>
    <w:rsid w:val="000F25AA"/>
    <w:rsid w:val="000F26D0"/>
    <w:rsid w:val="000F3AB5"/>
    <w:rsid w:val="000F3D18"/>
    <w:rsid w:val="000F4F05"/>
    <w:rsid w:val="000F4FA6"/>
    <w:rsid w:val="000F52EF"/>
    <w:rsid w:val="000F597F"/>
    <w:rsid w:val="000F63D9"/>
    <w:rsid w:val="000F6DBD"/>
    <w:rsid w:val="0010085C"/>
    <w:rsid w:val="00100B2B"/>
    <w:rsid w:val="00101988"/>
    <w:rsid w:val="00101B6B"/>
    <w:rsid w:val="00101BF3"/>
    <w:rsid w:val="00102256"/>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8C"/>
    <w:rsid w:val="00112A3D"/>
    <w:rsid w:val="00113F27"/>
    <w:rsid w:val="0011401F"/>
    <w:rsid w:val="001140FA"/>
    <w:rsid w:val="0011515D"/>
    <w:rsid w:val="00115309"/>
    <w:rsid w:val="00115861"/>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11F"/>
    <w:rsid w:val="00132D44"/>
    <w:rsid w:val="00132EFF"/>
    <w:rsid w:val="0013344E"/>
    <w:rsid w:val="00133E58"/>
    <w:rsid w:val="0013451F"/>
    <w:rsid w:val="001345A9"/>
    <w:rsid w:val="00134A1E"/>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2515"/>
    <w:rsid w:val="00142ED8"/>
    <w:rsid w:val="00143304"/>
    <w:rsid w:val="0014349E"/>
    <w:rsid w:val="0014366B"/>
    <w:rsid w:val="001437C7"/>
    <w:rsid w:val="00143FD8"/>
    <w:rsid w:val="0014452C"/>
    <w:rsid w:val="0014533F"/>
    <w:rsid w:val="00145544"/>
    <w:rsid w:val="00145EE9"/>
    <w:rsid w:val="00146229"/>
    <w:rsid w:val="00146C13"/>
    <w:rsid w:val="00147BB0"/>
    <w:rsid w:val="00150295"/>
    <w:rsid w:val="001505BD"/>
    <w:rsid w:val="00150A48"/>
    <w:rsid w:val="00150E63"/>
    <w:rsid w:val="00151197"/>
    <w:rsid w:val="00151CA9"/>
    <w:rsid w:val="00151E6D"/>
    <w:rsid w:val="0015221A"/>
    <w:rsid w:val="001530FF"/>
    <w:rsid w:val="00153637"/>
    <w:rsid w:val="001538A5"/>
    <w:rsid w:val="00153A11"/>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9E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6167"/>
    <w:rsid w:val="00176329"/>
    <w:rsid w:val="00176480"/>
    <w:rsid w:val="001765B4"/>
    <w:rsid w:val="00176B80"/>
    <w:rsid w:val="00177A11"/>
    <w:rsid w:val="00177BC4"/>
    <w:rsid w:val="00177CD0"/>
    <w:rsid w:val="001803F0"/>
    <w:rsid w:val="001805A5"/>
    <w:rsid w:val="00180877"/>
    <w:rsid w:val="0018138D"/>
    <w:rsid w:val="00181659"/>
    <w:rsid w:val="001824C6"/>
    <w:rsid w:val="001836F4"/>
    <w:rsid w:val="00183A19"/>
    <w:rsid w:val="00183E5E"/>
    <w:rsid w:val="00184049"/>
    <w:rsid w:val="00184B8F"/>
    <w:rsid w:val="00184F80"/>
    <w:rsid w:val="00185854"/>
    <w:rsid w:val="00185A8E"/>
    <w:rsid w:val="0018692E"/>
    <w:rsid w:val="0018694C"/>
    <w:rsid w:val="00186C89"/>
    <w:rsid w:val="00186F37"/>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21B"/>
    <w:rsid w:val="001C26B3"/>
    <w:rsid w:val="001C29D8"/>
    <w:rsid w:val="001C2A70"/>
    <w:rsid w:val="001C2C14"/>
    <w:rsid w:val="001C35D2"/>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49FF"/>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EC3"/>
    <w:rsid w:val="00206018"/>
    <w:rsid w:val="00206491"/>
    <w:rsid w:val="00207E89"/>
    <w:rsid w:val="00207F03"/>
    <w:rsid w:val="00210888"/>
    <w:rsid w:val="00210F39"/>
    <w:rsid w:val="00211057"/>
    <w:rsid w:val="0021139B"/>
    <w:rsid w:val="00211561"/>
    <w:rsid w:val="00211B48"/>
    <w:rsid w:val="00211D75"/>
    <w:rsid w:val="00212A32"/>
    <w:rsid w:val="0021422E"/>
    <w:rsid w:val="0021453E"/>
    <w:rsid w:val="002145CB"/>
    <w:rsid w:val="00214A2B"/>
    <w:rsid w:val="00214A2F"/>
    <w:rsid w:val="00214ED8"/>
    <w:rsid w:val="0021501D"/>
    <w:rsid w:val="00215413"/>
    <w:rsid w:val="00215736"/>
    <w:rsid w:val="002159A8"/>
    <w:rsid w:val="00215AA7"/>
    <w:rsid w:val="002162F9"/>
    <w:rsid w:val="0021712A"/>
    <w:rsid w:val="002171C2"/>
    <w:rsid w:val="002172F8"/>
    <w:rsid w:val="00217508"/>
    <w:rsid w:val="002177F1"/>
    <w:rsid w:val="002205FD"/>
    <w:rsid w:val="00220CB6"/>
    <w:rsid w:val="00221300"/>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D3A"/>
    <w:rsid w:val="00230E58"/>
    <w:rsid w:val="002317C2"/>
    <w:rsid w:val="00231B3D"/>
    <w:rsid w:val="00231C53"/>
    <w:rsid w:val="002321EF"/>
    <w:rsid w:val="00232599"/>
    <w:rsid w:val="002327E7"/>
    <w:rsid w:val="002328C8"/>
    <w:rsid w:val="002329C7"/>
    <w:rsid w:val="00232B21"/>
    <w:rsid w:val="00232F66"/>
    <w:rsid w:val="002331D7"/>
    <w:rsid w:val="00233964"/>
    <w:rsid w:val="00233C49"/>
    <w:rsid w:val="00235CBD"/>
    <w:rsid w:val="00236998"/>
    <w:rsid w:val="00236B5F"/>
    <w:rsid w:val="00236DC1"/>
    <w:rsid w:val="00237C1B"/>
    <w:rsid w:val="00237E88"/>
    <w:rsid w:val="002401F3"/>
    <w:rsid w:val="002402BA"/>
    <w:rsid w:val="00240C61"/>
    <w:rsid w:val="00241BD0"/>
    <w:rsid w:val="002422C7"/>
    <w:rsid w:val="002424DA"/>
    <w:rsid w:val="002426C5"/>
    <w:rsid w:val="0024316E"/>
    <w:rsid w:val="002431E5"/>
    <w:rsid w:val="00243689"/>
    <w:rsid w:val="00244771"/>
    <w:rsid w:val="00244DED"/>
    <w:rsid w:val="00245187"/>
    <w:rsid w:val="002452DC"/>
    <w:rsid w:val="002457E7"/>
    <w:rsid w:val="0024639D"/>
    <w:rsid w:val="00247358"/>
    <w:rsid w:val="002509B6"/>
    <w:rsid w:val="0025145F"/>
    <w:rsid w:val="00251480"/>
    <w:rsid w:val="00251AE5"/>
    <w:rsid w:val="00251D72"/>
    <w:rsid w:val="00252065"/>
    <w:rsid w:val="0025209A"/>
    <w:rsid w:val="00252532"/>
    <w:rsid w:val="00252ABD"/>
    <w:rsid w:val="00252BAE"/>
    <w:rsid w:val="00253E43"/>
    <w:rsid w:val="002540A3"/>
    <w:rsid w:val="0025497E"/>
    <w:rsid w:val="00254ED0"/>
    <w:rsid w:val="00255582"/>
    <w:rsid w:val="002558F6"/>
    <w:rsid w:val="00255B43"/>
    <w:rsid w:val="00255BF1"/>
    <w:rsid w:val="00255E7A"/>
    <w:rsid w:val="00255F9B"/>
    <w:rsid w:val="00257E68"/>
    <w:rsid w:val="002600E5"/>
    <w:rsid w:val="00260760"/>
    <w:rsid w:val="00260B19"/>
    <w:rsid w:val="0026103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5E6"/>
    <w:rsid w:val="00271681"/>
    <w:rsid w:val="00271FC1"/>
    <w:rsid w:val="00272747"/>
    <w:rsid w:val="002729EA"/>
    <w:rsid w:val="002732C7"/>
    <w:rsid w:val="00273F6C"/>
    <w:rsid w:val="0027467A"/>
    <w:rsid w:val="00274CAA"/>
    <w:rsid w:val="00274FF8"/>
    <w:rsid w:val="00275005"/>
    <w:rsid w:val="00275259"/>
    <w:rsid w:val="00275615"/>
    <w:rsid w:val="00275D2B"/>
    <w:rsid w:val="002760B4"/>
    <w:rsid w:val="00276D6E"/>
    <w:rsid w:val="00277118"/>
    <w:rsid w:val="002773F9"/>
    <w:rsid w:val="002776CC"/>
    <w:rsid w:val="0027790F"/>
    <w:rsid w:val="00277D4B"/>
    <w:rsid w:val="00280554"/>
    <w:rsid w:val="002806AC"/>
    <w:rsid w:val="0028139A"/>
    <w:rsid w:val="002824DB"/>
    <w:rsid w:val="002827C8"/>
    <w:rsid w:val="002845E6"/>
    <w:rsid w:val="002848F4"/>
    <w:rsid w:val="00284A18"/>
    <w:rsid w:val="00284AE4"/>
    <w:rsid w:val="00284F93"/>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3C3"/>
    <w:rsid w:val="00294B87"/>
    <w:rsid w:val="00294E13"/>
    <w:rsid w:val="002951A1"/>
    <w:rsid w:val="00295744"/>
    <w:rsid w:val="00295826"/>
    <w:rsid w:val="002961A9"/>
    <w:rsid w:val="00296495"/>
    <w:rsid w:val="00296614"/>
    <w:rsid w:val="00296D91"/>
    <w:rsid w:val="00297203"/>
    <w:rsid w:val="00297CCB"/>
    <w:rsid w:val="002A0093"/>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69DB"/>
    <w:rsid w:val="002D7634"/>
    <w:rsid w:val="002D7D83"/>
    <w:rsid w:val="002E078E"/>
    <w:rsid w:val="002E26BA"/>
    <w:rsid w:val="002E3817"/>
    <w:rsid w:val="002E3CD9"/>
    <w:rsid w:val="002E3E7A"/>
    <w:rsid w:val="002E43E3"/>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8AA"/>
    <w:rsid w:val="002F3D8C"/>
    <w:rsid w:val="002F3F8B"/>
    <w:rsid w:val="002F48EE"/>
    <w:rsid w:val="002F4E37"/>
    <w:rsid w:val="002F5062"/>
    <w:rsid w:val="002F525E"/>
    <w:rsid w:val="002F546D"/>
    <w:rsid w:val="002F583B"/>
    <w:rsid w:val="002F6418"/>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B4E"/>
    <w:rsid w:val="00313690"/>
    <w:rsid w:val="00313C6E"/>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9D7"/>
    <w:rsid w:val="00344A5C"/>
    <w:rsid w:val="00344F47"/>
    <w:rsid w:val="003450AC"/>
    <w:rsid w:val="003454BB"/>
    <w:rsid w:val="00345A6F"/>
    <w:rsid w:val="003464DF"/>
    <w:rsid w:val="003467F9"/>
    <w:rsid w:val="00346BB7"/>
    <w:rsid w:val="00346E3B"/>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B2E"/>
    <w:rsid w:val="00361F3C"/>
    <w:rsid w:val="00362345"/>
    <w:rsid w:val="003625DC"/>
    <w:rsid w:val="00362604"/>
    <w:rsid w:val="00362A80"/>
    <w:rsid w:val="003641C9"/>
    <w:rsid w:val="00364323"/>
    <w:rsid w:val="00364B86"/>
    <w:rsid w:val="003653B9"/>
    <w:rsid w:val="00365CBD"/>
    <w:rsid w:val="00366934"/>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301"/>
    <w:rsid w:val="00383505"/>
    <w:rsid w:val="003836E0"/>
    <w:rsid w:val="0038379C"/>
    <w:rsid w:val="0038424A"/>
    <w:rsid w:val="0038544D"/>
    <w:rsid w:val="003855D2"/>
    <w:rsid w:val="00385BAB"/>
    <w:rsid w:val="00385D15"/>
    <w:rsid w:val="003865FE"/>
    <w:rsid w:val="00386941"/>
    <w:rsid w:val="00387500"/>
    <w:rsid w:val="00387E17"/>
    <w:rsid w:val="003903BF"/>
    <w:rsid w:val="003906DA"/>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51F3"/>
    <w:rsid w:val="003A564F"/>
    <w:rsid w:val="003A5BF2"/>
    <w:rsid w:val="003A6162"/>
    <w:rsid w:val="003A6B59"/>
    <w:rsid w:val="003A6F20"/>
    <w:rsid w:val="003B0046"/>
    <w:rsid w:val="003B08B4"/>
    <w:rsid w:val="003B0D8A"/>
    <w:rsid w:val="003B0D8E"/>
    <w:rsid w:val="003B1C2C"/>
    <w:rsid w:val="003B2777"/>
    <w:rsid w:val="003B2AF4"/>
    <w:rsid w:val="003B2C41"/>
    <w:rsid w:val="003B4754"/>
    <w:rsid w:val="003B49BB"/>
    <w:rsid w:val="003B5296"/>
    <w:rsid w:val="003B544C"/>
    <w:rsid w:val="003B5A9E"/>
    <w:rsid w:val="003B65B5"/>
    <w:rsid w:val="003B69F1"/>
    <w:rsid w:val="003C00FD"/>
    <w:rsid w:val="003C029F"/>
    <w:rsid w:val="003C0668"/>
    <w:rsid w:val="003C0693"/>
    <w:rsid w:val="003C0B04"/>
    <w:rsid w:val="003C1185"/>
    <w:rsid w:val="003C1765"/>
    <w:rsid w:val="003C1B5C"/>
    <w:rsid w:val="003C1CA2"/>
    <w:rsid w:val="003C1E0B"/>
    <w:rsid w:val="003C1EC8"/>
    <w:rsid w:val="003C261F"/>
    <w:rsid w:val="003C2D6F"/>
    <w:rsid w:val="003C33A3"/>
    <w:rsid w:val="003C4155"/>
    <w:rsid w:val="003C4865"/>
    <w:rsid w:val="003C4BC4"/>
    <w:rsid w:val="003C5C34"/>
    <w:rsid w:val="003C6026"/>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77E5"/>
    <w:rsid w:val="003E02C0"/>
    <w:rsid w:val="003E045B"/>
    <w:rsid w:val="003E0763"/>
    <w:rsid w:val="003E1149"/>
    <w:rsid w:val="003E1DD5"/>
    <w:rsid w:val="003E21E4"/>
    <w:rsid w:val="003E2261"/>
    <w:rsid w:val="003E25E8"/>
    <w:rsid w:val="003E32CB"/>
    <w:rsid w:val="003E3752"/>
    <w:rsid w:val="003E3AE7"/>
    <w:rsid w:val="003E3B84"/>
    <w:rsid w:val="003E3FCF"/>
    <w:rsid w:val="003E4063"/>
    <w:rsid w:val="003E413C"/>
    <w:rsid w:val="003E500C"/>
    <w:rsid w:val="003E52D2"/>
    <w:rsid w:val="003E64D4"/>
    <w:rsid w:val="003E6E38"/>
    <w:rsid w:val="003E797C"/>
    <w:rsid w:val="003E7A26"/>
    <w:rsid w:val="003E7A6C"/>
    <w:rsid w:val="003E7F96"/>
    <w:rsid w:val="003F124F"/>
    <w:rsid w:val="003F1280"/>
    <w:rsid w:val="003F1E5F"/>
    <w:rsid w:val="003F1E84"/>
    <w:rsid w:val="003F1F42"/>
    <w:rsid w:val="003F31A9"/>
    <w:rsid w:val="003F31E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727A"/>
    <w:rsid w:val="00427A27"/>
    <w:rsid w:val="00427A72"/>
    <w:rsid w:val="0043084C"/>
    <w:rsid w:val="00431D10"/>
    <w:rsid w:val="00431D52"/>
    <w:rsid w:val="004326A4"/>
    <w:rsid w:val="00432A88"/>
    <w:rsid w:val="00432EC1"/>
    <w:rsid w:val="004333F8"/>
    <w:rsid w:val="00433AE1"/>
    <w:rsid w:val="00434369"/>
    <w:rsid w:val="0043461E"/>
    <w:rsid w:val="00434826"/>
    <w:rsid w:val="00434D96"/>
    <w:rsid w:val="00435562"/>
    <w:rsid w:val="00435A03"/>
    <w:rsid w:val="0043631B"/>
    <w:rsid w:val="00437928"/>
    <w:rsid w:val="00437988"/>
    <w:rsid w:val="00437F7F"/>
    <w:rsid w:val="00440481"/>
    <w:rsid w:val="00440D93"/>
    <w:rsid w:val="00440E46"/>
    <w:rsid w:val="00441E56"/>
    <w:rsid w:val="004420CA"/>
    <w:rsid w:val="004423AD"/>
    <w:rsid w:val="00442978"/>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52FC"/>
    <w:rsid w:val="00456494"/>
    <w:rsid w:val="004568EE"/>
    <w:rsid w:val="0045711B"/>
    <w:rsid w:val="004578D5"/>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F90"/>
    <w:rsid w:val="0047372A"/>
    <w:rsid w:val="00474075"/>
    <w:rsid w:val="00474426"/>
    <w:rsid w:val="00475B20"/>
    <w:rsid w:val="00476E51"/>
    <w:rsid w:val="004778FA"/>
    <w:rsid w:val="00477AC0"/>
    <w:rsid w:val="00480DE5"/>
    <w:rsid w:val="00480F5B"/>
    <w:rsid w:val="00481415"/>
    <w:rsid w:val="00482477"/>
    <w:rsid w:val="004826DD"/>
    <w:rsid w:val="0048328B"/>
    <w:rsid w:val="004832D9"/>
    <w:rsid w:val="0048359F"/>
    <w:rsid w:val="00483BF2"/>
    <w:rsid w:val="004844F3"/>
    <w:rsid w:val="0048468B"/>
    <w:rsid w:val="004848E5"/>
    <w:rsid w:val="00485C2E"/>
    <w:rsid w:val="004861F1"/>
    <w:rsid w:val="00486448"/>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63E7"/>
    <w:rsid w:val="004A67AD"/>
    <w:rsid w:val="004A6CBD"/>
    <w:rsid w:val="004A6FED"/>
    <w:rsid w:val="004A7B5E"/>
    <w:rsid w:val="004A7E61"/>
    <w:rsid w:val="004B041D"/>
    <w:rsid w:val="004B0960"/>
    <w:rsid w:val="004B3256"/>
    <w:rsid w:val="004B338E"/>
    <w:rsid w:val="004B3949"/>
    <w:rsid w:val="004B3E55"/>
    <w:rsid w:val="004B4A21"/>
    <w:rsid w:val="004B4AC1"/>
    <w:rsid w:val="004B4DC0"/>
    <w:rsid w:val="004B546F"/>
    <w:rsid w:val="004B5EC0"/>
    <w:rsid w:val="004B61DA"/>
    <w:rsid w:val="004B69E0"/>
    <w:rsid w:val="004B7455"/>
    <w:rsid w:val="004B77F4"/>
    <w:rsid w:val="004B781B"/>
    <w:rsid w:val="004B78F5"/>
    <w:rsid w:val="004B7E67"/>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A53"/>
    <w:rsid w:val="004F2A8A"/>
    <w:rsid w:val="004F2E8C"/>
    <w:rsid w:val="004F3302"/>
    <w:rsid w:val="004F40E1"/>
    <w:rsid w:val="004F4323"/>
    <w:rsid w:val="004F568B"/>
    <w:rsid w:val="004F63C1"/>
    <w:rsid w:val="004F6870"/>
    <w:rsid w:val="004F71C6"/>
    <w:rsid w:val="004F7267"/>
    <w:rsid w:val="004F7384"/>
    <w:rsid w:val="004F7A9E"/>
    <w:rsid w:val="00500124"/>
    <w:rsid w:val="005002D5"/>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20001"/>
    <w:rsid w:val="005205F4"/>
    <w:rsid w:val="00520DCD"/>
    <w:rsid w:val="0052149C"/>
    <w:rsid w:val="00521D67"/>
    <w:rsid w:val="005223BD"/>
    <w:rsid w:val="005227D8"/>
    <w:rsid w:val="00523264"/>
    <w:rsid w:val="00523F25"/>
    <w:rsid w:val="005240E2"/>
    <w:rsid w:val="00525F1C"/>
    <w:rsid w:val="00526A04"/>
    <w:rsid w:val="00526EF5"/>
    <w:rsid w:val="00527454"/>
    <w:rsid w:val="005278A5"/>
    <w:rsid w:val="00527ABA"/>
    <w:rsid w:val="005301C8"/>
    <w:rsid w:val="00530A95"/>
    <w:rsid w:val="00530B06"/>
    <w:rsid w:val="00530E3F"/>
    <w:rsid w:val="00531016"/>
    <w:rsid w:val="0053123E"/>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943"/>
    <w:rsid w:val="00541FA3"/>
    <w:rsid w:val="00543213"/>
    <w:rsid w:val="005440C1"/>
    <w:rsid w:val="00544D3F"/>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6024D"/>
    <w:rsid w:val="00561217"/>
    <w:rsid w:val="005613FF"/>
    <w:rsid w:val="005616C5"/>
    <w:rsid w:val="005618BD"/>
    <w:rsid w:val="00561B94"/>
    <w:rsid w:val="0056310D"/>
    <w:rsid w:val="0056318E"/>
    <w:rsid w:val="0056389C"/>
    <w:rsid w:val="00564837"/>
    <w:rsid w:val="00564C3E"/>
    <w:rsid w:val="00564D05"/>
    <w:rsid w:val="005655AE"/>
    <w:rsid w:val="005656AF"/>
    <w:rsid w:val="00566564"/>
    <w:rsid w:val="005672AE"/>
    <w:rsid w:val="005701E8"/>
    <w:rsid w:val="00570223"/>
    <w:rsid w:val="00570740"/>
    <w:rsid w:val="0057082C"/>
    <w:rsid w:val="00570EDB"/>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1C97"/>
    <w:rsid w:val="0059230F"/>
    <w:rsid w:val="005926E1"/>
    <w:rsid w:val="00592B32"/>
    <w:rsid w:val="00593989"/>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33BB"/>
    <w:rsid w:val="005A37F4"/>
    <w:rsid w:val="005A392C"/>
    <w:rsid w:val="005A4409"/>
    <w:rsid w:val="005A4757"/>
    <w:rsid w:val="005A4DEC"/>
    <w:rsid w:val="005A5DA4"/>
    <w:rsid w:val="005A6729"/>
    <w:rsid w:val="005A6EB0"/>
    <w:rsid w:val="005A71F4"/>
    <w:rsid w:val="005A764A"/>
    <w:rsid w:val="005A7B94"/>
    <w:rsid w:val="005B017D"/>
    <w:rsid w:val="005B06F9"/>
    <w:rsid w:val="005B108A"/>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3F1"/>
    <w:rsid w:val="005C0A3D"/>
    <w:rsid w:val="005C0CC9"/>
    <w:rsid w:val="005C0F0F"/>
    <w:rsid w:val="005C140C"/>
    <w:rsid w:val="005C1D90"/>
    <w:rsid w:val="005C2F9C"/>
    <w:rsid w:val="005C34D7"/>
    <w:rsid w:val="005C34EE"/>
    <w:rsid w:val="005C3E1E"/>
    <w:rsid w:val="005C490E"/>
    <w:rsid w:val="005C4E02"/>
    <w:rsid w:val="005C5207"/>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2180"/>
    <w:rsid w:val="005D224F"/>
    <w:rsid w:val="005D2E49"/>
    <w:rsid w:val="005D36AC"/>
    <w:rsid w:val="005D3A47"/>
    <w:rsid w:val="005D3B8B"/>
    <w:rsid w:val="005D3E5D"/>
    <w:rsid w:val="005D3F9A"/>
    <w:rsid w:val="005D5924"/>
    <w:rsid w:val="005D6390"/>
    <w:rsid w:val="005D6527"/>
    <w:rsid w:val="005D65D8"/>
    <w:rsid w:val="005D66A0"/>
    <w:rsid w:val="005D6975"/>
    <w:rsid w:val="005D6E2A"/>
    <w:rsid w:val="005D714B"/>
    <w:rsid w:val="005D7657"/>
    <w:rsid w:val="005D77BB"/>
    <w:rsid w:val="005E0569"/>
    <w:rsid w:val="005E0C68"/>
    <w:rsid w:val="005E1855"/>
    <w:rsid w:val="005E1C80"/>
    <w:rsid w:val="005E2594"/>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118"/>
    <w:rsid w:val="005F6172"/>
    <w:rsid w:val="005F647E"/>
    <w:rsid w:val="005F6520"/>
    <w:rsid w:val="005F6F84"/>
    <w:rsid w:val="005F7594"/>
    <w:rsid w:val="005F78BC"/>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B99"/>
    <w:rsid w:val="00612EAC"/>
    <w:rsid w:val="006131B5"/>
    <w:rsid w:val="0061422E"/>
    <w:rsid w:val="006151F1"/>
    <w:rsid w:val="0061562A"/>
    <w:rsid w:val="0061580E"/>
    <w:rsid w:val="00615AAD"/>
    <w:rsid w:val="00615B91"/>
    <w:rsid w:val="00615F5A"/>
    <w:rsid w:val="00615FB1"/>
    <w:rsid w:val="00616508"/>
    <w:rsid w:val="00617442"/>
    <w:rsid w:val="006202F2"/>
    <w:rsid w:val="00620753"/>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521D"/>
    <w:rsid w:val="0063522C"/>
    <w:rsid w:val="00635686"/>
    <w:rsid w:val="0063582D"/>
    <w:rsid w:val="006359F0"/>
    <w:rsid w:val="00635A1F"/>
    <w:rsid w:val="006360F9"/>
    <w:rsid w:val="0063645B"/>
    <w:rsid w:val="00637599"/>
    <w:rsid w:val="0063776E"/>
    <w:rsid w:val="00637C94"/>
    <w:rsid w:val="00640010"/>
    <w:rsid w:val="006403F2"/>
    <w:rsid w:val="00640473"/>
    <w:rsid w:val="00640D34"/>
    <w:rsid w:val="00640F08"/>
    <w:rsid w:val="00640F77"/>
    <w:rsid w:val="006414A6"/>
    <w:rsid w:val="006418C7"/>
    <w:rsid w:val="006422B0"/>
    <w:rsid w:val="0064345C"/>
    <w:rsid w:val="006441C5"/>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5C"/>
    <w:rsid w:val="0065598B"/>
    <w:rsid w:val="00655E1E"/>
    <w:rsid w:val="00655FE3"/>
    <w:rsid w:val="00655FFE"/>
    <w:rsid w:val="00656523"/>
    <w:rsid w:val="0065700F"/>
    <w:rsid w:val="0065721B"/>
    <w:rsid w:val="00657A32"/>
    <w:rsid w:val="00657A80"/>
    <w:rsid w:val="00657F1B"/>
    <w:rsid w:val="00660061"/>
    <w:rsid w:val="00660949"/>
    <w:rsid w:val="00660FC8"/>
    <w:rsid w:val="00661607"/>
    <w:rsid w:val="0066181A"/>
    <w:rsid w:val="00661870"/>
    <w:rsid w:val="0066258B"/>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D68"/>
    <w:rsid w:val="00692DAA"/>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C4D"/>
    <w:rsid w:val="006B1D2B"/>
    <w:rsid w:val="006B2491"/>
    <w:rsid w:val="006B29D4"/>
    <w:rsid w:val="006B2C7E"/>
    <w:rsid w:val="006B2D68"/>
    <w:rsid w:val="006B350C"/>
    <w:rsid w:val="006B35B6"/>
    <w:rsid w:val="006B3966"/>
    <w:rsid w:val="006B5EE8"/>
    <w:rsid w:val="006B60AB"/>
    <w:rsid w:val="006C012B"/>
    <w:rsid w:val="006C05CA"/>
    <w:rsid w:val="006C0C9C"/>
    <w:rsid w:val="006C10EB"/>
    <w:rsid w:val="006C2278"/>
    <w:rsid w:val="006C22BA"/>
    <w:rsid w:val="006C24A7"/>
    <w:rsid w:val="006C27BB"/>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4162"/>
    <w:rsid w:val="007042E6"/>
    <w:rsid w:val="00705076"/>
    <w:rsid w:val="00705D59"/>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915"/>
    <w:rsid w:val="00720F32"/>
    <w:rsid w:val="007216E1"/>
    <w:rsid w:val="007222D7"/>
    <w:rsid w:val="007227C4"/>
    <w:rsid w:val="00722B91"/>
    <w:rsid w:val="00722BBC"/>
    <w:rsid w:val="00722D0E"/>
    <w:rsid w:val="00724228"/>
    <w:rsid w:val="007242CB"/>
    <w:rsid w:val="00724C90"/>
    <w:rsid w:val="007251B5"/>
    <w:rsid w:val="00725358"/>
    <w:rsid w:val="007258E0"/>
    <w:rsid w:val="0072726D"/>
    <w:rsid w:val="0073047F"/>
    <w:rsid w:val="0073067A"/>
    <w:rsid w:val="0073072D"/>
    <w:rsid w:val="00730ED6"/>
    <w:rsid w:val="007319E4"/>
    <w:rsid w:val="00732607"/>
    <w:rsid w:val="0073274D"/>
    <w:rsid w:val="00732D54"/>
    <w:rsid w:val="00733607"/>
    <w:rsid w:val="00733A04"/>
    <w:rsid w:val="00733CCF"/>
    <w:rsid w:val="00733E27"/>
    <w:rsid w:val="007342C1"/>
    <w:rsid w:val="007344E6"/>
    <w:rsid w:val="00734540"/>
    <w:rsid w:val="00734C54"/>
    <w:rsid w:val="00735120"/>
    <w:rsid w:val="00735378"/>
    <w:rsid w:val="00735AD0"/>
    <w:rsid w:val="00735EF2"/>
    <w:rsid w:val="0073687C"/>
    <w:rsid w:val="00736B4D"/>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6E"/>
    <w:rsid w:val="00745D42"/>
    <w:rsid w:val="00745FAF"/>
    <w:rsid w:val="0074641B"/>
    <w:rsid w:val="007464AF"/>
    <w:rsid w:val="0074657C"/>
    <w:rsid w:val="00746B83"/>
    <w:rsid w:val="00746C3A"/>
    <w:rsid w:val="0075028E"/>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58DE"/>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20F8"/>
    <w:rsid w:val="00782257"/>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FB4"/>
    <w:rsid w:val="007A11F8"/>
    <w:rsid w:val="007A23CF"/>
    <w:rsid w:val="007A2AB8"/>
    <w:rsid w:val="007A2AF8"/>
    <w:rsid w:val="007A2D3E"/>
    <w:rsid w:val="007A36F6"/>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FA6"/>
    <w:rsid w:val="007D7A70"/>
    <w:rsid w:val="007E019A"/>
    <w:rsid w:val="007E01F0"/>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63E8"/>
    <w:rsid w:val="007E66F7"/>
    <w:rsid w:val="007E784A"/>
    <w:rsid w:val="007E7AAA"/>
    <w:rsid w:val="007F05B9"/>
    <w:rsid w:val="007F095B"/>
    <w:rsid w:val="007F0B59"/>
    <w:rsid w:val="007F1709"/>
    <w:rsid w:val="007F37AC"/>
    <w:rsid w:val="007F3ED3"/>
    <w:rsid w:val="007F3F64"/>
    <w:rsid w:val="007F492E"/>
    <w:rsid w:val="007F63E4"/>
    <w:rsid w:val="007F6407"/>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5E7"/>
    <w:rsid w:val="008506B9"/>
    <w:rsid w:val="00850B46"/>
    <w:rsid w:val="00850FAF"/>
    <w:rsid w:val="00850FDC"/>
    <w:rsid w:val="00852911"/>
    <w:rsid w:val="00853A7F"/>
    <w:rsid w:val="00853BD6"/>
    <w:rsid w:val="00854517"/>
    <w:rsid w:val="00854D87"/>
    <w:rsid w:val="008557B2"/>
    <w:rsid w:val="00855806"/>
    <w:rsid w:val="0085641D"/>
    <w:rsid w:val="00856BF7"/>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71B2"/>
    <w:rsid w:val="00867220"/>
    <w:rsid w:val="00870522"/>
    <w:rsid w:val="008716CA"/>
    <w:rsid w:val="00871B8C"/>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904EC"/>
    <w:rsid w:val="008905A2"/>
    <w:rsid w:val="008907DD"/>
    <w:rsid w:val="00890A70"/>
    <w:rsid w:val="00890FF1"/>
    <w:rsid w:val="00891BA9"/>
    <w:rsid w:val="00891F31"/>
    <w:rsid w:val="0089283C"/>
    <w:rsid w:val="0089289E"/>
    <w:rsid w:val="0089310C"/>
    <w:rsid w:val="0089445B"/>
    <w:rsid w:val="00895B31"/>
    <w:rsid w:val="00895B63"/>
    <w:rsid w:val="00895C61"/>
    <w:rsid w:val="0089626C"/>
    <w:rsid w:val="00896F2C"/>
    <w:rsid w:val="008A0F92"/>
    <w:rsid w:val="008A2FC8"/>
    <w:rsid w:val="008A3C9B"/>
    <w:rsid w:val="008A505B"/>
    <w:rsid w:val="008A528E"/>
    <w:rsid w:val="008A52C0"/>
    <w:rsid w:val="008A5E20"/>
    <w:rsid w:val="008A62FC"/>
    <w:rsid w:val="008A64E8"/>
    <w:rsid w:val="008A755B"/>
    <w:rsid w:val="008A77DB"/>
    <w:rsid w:val="008A7A36"/>
    <w:rsid w:val="008A7D40"/>
    <w:rsid w:val="008B05BA"/>
    <w:rsid w:val="008B0BEF"/>
    <w:rsid w:val="008B145E"/>
    <w:rsid w:val="008B2085"/>
    <w:rsid w:val="008B2384"/>
    <w:rsid w:val="008B2DFF"/>
    <w:rsid w:val="008B302E"/>
    <w:rsid w:val="008B3614"/>
    <w:rsid w:val="008B4A1E"/>
    <w:rsid w:val="008B4D95"/>
    <w:rsid w:val="008B544E"/>
    <w:rsid w:val="008B5FA0"/>
    <w:rsid w:val="008B6200"/>
    <w:rsid w:val="008B666D"/>
    <w:rsid w:val="008B6C38"/>
    <w:rsid w:val="008B79B9"/>
    <w:rsid w:val="008B7BD0"/>
    <w:rsid w:val="008C0EBF"/>
    <w:rsid w:val="008C186C"/>
    <w:rsid w:val="008C19B6"/>
    <w:rsid w:val="008C37B1"/>
    <w:rsid w:val="008C48E3"/>
    <w:rsid w:val="008C4A8E"/>
    <w:rsid w:val="008C5635"/>
    <w:rsid w:val="008C5B20"/>
    <w:rsid w:val="008C5B31"/>
    <w:rsid w:val="008C63A1"/>
    <w:rsid w:val="008C67C1"/>
    <w:rsid w:val="008C71C8"/>
    <w:rsid w:val="008C756E"/>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E033E"/>
    <w:rsid w:val="008E0E61"/>
    <w:rsid w:val="008E10BB"/>
    <w:rsid w:val="008E1263"/>
    <w:rsid w:val="008E22FC"/>
    <w:rsid w:val="008E2EE4"/>
    <w:rsid w:val="008E32D5"/>
    <w:rsid w:val="008E337B"/>
    <w:rsid w:val="008E34B9"/>
    <w:rsid w:val="008E3701"/>
    <w:rsid w:val="008E3ADD"/>
    <w:rsid w:val="008E3BAC"/>
    <w:rsid w:val="008E40E6"/>
    <w:rsid w:val="008E5366"/>
    <w:rsid w:val="008E5871"/>
    <w:rsid w:val="008E5EC6"/>
    <w:rsid w:val="008E6871"/>
    <w:rsid w:val="008E74C7"/>
    <w:rsid w:val="008E782B"/>
    <w:rsid w:val="008E7E6C"/>
    <w:rsid w:val="008F038F"/>
    <w:rsid w:val="008F07CA"/>
    <w:rsid w:val="008F0ECD"/>
    <w:rsid w:val="008F0FE0"/>
    <w:rsid w:val="008F1371"/>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F26"/>
    <w:rsid w:val="00900F95"/>
    <w:rsid w:val="009014D7"/>
    <w:rsid w:val="00901A69"/>
    <w:rsid w:val="00901BD6"/>
    <w:rsid w:val="00901D88"/>
    <w:rsid w:val="00902265"/>
    <w:rsid w:val="00902811"/>
    <w:rsid w:val="009028A5"/>
    <w:rsid w:val="0090310E"/>
    <w:rsid w:val="00903259"/>
    <w:rsid w:val="0090353D"/>
    <w:rsid w:val="00903783"/>
    <w:rsid w:val="00903963"/>
    <w:rsid w:val="00903CB4"/>
    <w:rsid w:val="0090409F"/>
    <w:rsid w:val="00904559"/>
    <w:rsid w:val="0090525D"/>
    <w:rsid w:val="009052C6"/>
    <w:rsid w:val="00905DD7"/>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B64"/>
    <w:rsid w:val="00914867"/>
    <w:rsid w:val="0091583D"/>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C61"/>
    <w:rsid w:val="009374F0"/>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53B"/>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48"/>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67786"/>
    <w:rsid w:val="00967B22"/>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13D"/>
    <w:rsid w:val="00987727"/>
    <w:rsid w:val="0099051D"/>
    <w:rsid w:val="009905FB"/>
    <w:rsid w:val="00990EC6"/>
    <w:rsid w:val="009910FE"/>
    <w:rsid w:val="00993936"/>
    <w:rsid w:val="00993C26"/>
    <w:rsid w:val="00993C75"/>
    <w:rsid w:val="00993F3D"/>
    <w:rsid w:val="00993FA3"/>
    <w:rsid w:val="00994081"/>
    <w:rsid w:val="00994B29"/>
    <w:rsid w:val="00995498"/>
    <w:rsid w:val="00995A2E"/>
    <w:rsid w:val="00995B3E"/>
    <w:rsid w:val="009961F1"/>
    <w:rsid w:val="00996770"/>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C5D"/>
    <w:rsid w:val="009A6C87"/>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AD4"/>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6B3"/>
    <w:rsid w:val="009C77DD"/>
    <w:rsid w:val="009C78D7"/>
    <w:rsid w:val="009C7A86"/>
    <w:rsid w:val="009D050C"/>
    <w:rsid w:val="009D083E"/>
    <w:rsid w:val="009D0CE9"/>
    <w:rsid w:val="009D12CD"/>
    <w:rsid w:val="009D12EC"/>
    <w:rsid w:val="009D1407"/>
    <w:rsid w:val="009D1552"/>
    <w:rsid w:val="009D1ABD"/>
    <w:rsid w:val="009D21EA"/>
    <w:rsid w:val="009D2923"/>
    <w:rsid w:val="009D30B0"/>
    <w:rsid w:val="009D3C4B"/>
    <w:rsid w:val="009D555E"/>
    <w:rsid w:val="009D5995"/>
    <w:rsid w:val="009D7DE4"/>
    <w:rsid w:val="009E0446"/>
    <w:rsid w:val="009E05C5"/>
    <w:rsid w:val="009E1394"/>
    <w:rsid w:val="009E2BBD"/>
    <w:rsid w:val="009E3175"/>
    <w:rsid w:val="009E391A"/>
    <w:rsid w:val="009E3A50"/>
    <w:rsid w:val="009E3EC2"/>
    <w:rsid w:val="009E3F4C"/>
    <w:rsid w:val="009E44F2"/>
    <w:rsid w:val="009E4FFF"/>
    <w:rsid w:val="009E52CF"/>
    <w:rsid w:val="009E59CD"/>
    <w:rsid w:val="009E65D0"/>
    <w:rsid w:val="009E66B4"/>
    <w:rsid w:val="009E6C35"/>
    <w:rsid w:val="009E70B5"/>
    <w:rsid w:val="009E7739"/>
    <w:rsid w:val="009E7EF3"/>
    <w:rsid w:val="009F07A6"/>
    <w:rsid w:val="009F0BE9"/>
    <w:rsid w:val="009F12AB"/>
    <w:rsid w:val="009F12F0"/>
    <w:rsid w:val="009F174B"/>
    <w:rsid w:val="009F1884"/>
    <w:rsid w:val="009F23F8"/>
    <w:rsid w:val="009F29CE"/>
    <w:rsid w:val="009F3174"/>
    <w:rsid w:val="009F32FC"/>
    <w:rsid w:val="009F3DBC"/>
    <w:rsid w:val="009F3DF7"/>
    <w:rsid w:val="009F4F43"/>
    <w:rsid w:val="009F533D"/>
    <w:rsid w:val="009F55AB"/>
    <w:rsid w:val="009F596A"/>
    <w:rsid w:val="009F6726"/>
    <w:rsid w:val="009F7E82"/>
    <w:rsid w:val="00A00138"/>
    <w:rsid w:val="00A00610"/>
    <w:rsid w:val="00A006F8"/>
    <w:rsid w:val="00A015F7"/>
    <w:rsid w:val="00A01609"/>
    <w:rsid w:val="00A01769"/>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87F"/>
    <w:rsid w:val="00A126EB"/>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5260"/>
    <w:rsid w:val="00A25493"/>
    <w:rsid w:val="00A2562E"/>
    <w:rsid w:val="00A260A1"/>
    <w:rsid w:val="00A26643"/>
    <w:rsid w:val="00A26B22"/>
    <w:rsid w:val="00A26E99"/>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A55"/>
    <w:rsid w:val="00A740AE"/>
    <w:rsid w:val="00A742EC"/>
    <w:rsid w:val="00A74BF7"/>
    <w:rsid w:val="00A74C74"/>
    <w:rsid w:val="00A753F8"/>
    <w:rsid w:val="00A756EF"/>
    <w:rsid w:val="00A75916"/>
    <w:rsid w:val="00A761D9"/>
    <w:rsid w:val="00A766F3"/>
    <w:rsid w:val="00A77105"/>
    <w:rsid w:val="00A774DA"/>
    <w:rsid w:val="00A777D0"/>
    <w:rsid w:val="00A80A97"/>
    <w:rsid w:val="00A81501"/>
    <w:rsid w:val="00A8165C"/>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B6C"/>
    <w:rsid w:val="00A93D4A"/>
    <w:rsid w:val="00A93F18"/>
    <w:rsid w:val="00A93F35"/>
    <w:rsid w:val="00A93FCF"/>
    <w:rsid w:val="00A942E8"/>
    <w:rsid w:val="00A94A13"/>
    <w:rsid w:val="00A94F49"/>
    <w:rsid w:val="00A95387"/>
    <w:rsid w:val="00A9547E"/>
    <w:rsid w:val="00A95922"/>
    <w:rsid w:val="00A95DE5"/>
    <w:rsid w:val="00A96A95"/>
    <w:rsid w:val="00A96AD0"/>
    <w:rsid w:val="00AA007E"/>
    <w:rsid w:val="00AA012D"/>
    <w:rsid w:val="00AA01AE"/>
    <w:rsid w:val="00AA04EF"/>
    <w:rsid w:val="00AA0C91"/>
    <w:rsid w:val="00AA0F56"/>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9DC"/>
    <w:rsid w:val="00AA7AE6"/>
    <w:rsid w:val="00AA7C5E"/>
    <w:rsid w:val="00AB1485"/>
    <w:rsid w:val="00AB241D"/>
    <w:rsid w:val="00AB2CB3"/>
    <w:rsid w:val="00AB3821"/>
    <w:rsid w:val="00AB4145"/>
    <w:rsid w:val="00AB4334"/>
    <w:rsid w:val="00AB46C3"/>
    <w:rsid w:val="00AB487D"/>
    <w:rsid w:val="00AB4D00"/>
    <w:rsid w:val="00AB510F"/>
    <w:rsid w:val="00AB60B3"/>
    <w:rsid w:val="00AB6DC3"/>
    <w:rsid w:val="00AB7145"/>
    <w:rsid w:val="00AB7494"/>
    <w:rsid w:val="00AB7719"/>
    <w:rsid w:val="00AC2186"/>
    <w:rsid w:val="00AC2187"/>
    <w:rsid w:val="00AC23D1"/>
    <w:rsid w:val="00AC39AB"/>
    <w:rsid w:val="00AC3CD6"/>
    <w:rsid w:val="00AC4451"/>
    <w:rsid w:val="00AC5334"/>
    <w:rsid w:val="00AC58C8"/>
    <w:rsid w:val="00AC6386"/>
    <w:rsid w:val="00AC644D"/>
    <w:rsid w:val="00AC6572"/>
    <w:rsid w:val="00AC6C5C"/>
    <w:rsid w:val="00AC6E00"/>
    <w:rsid w:val="00AC75F4"/>
    <w:rsid w:val="00AC777B"/>
    <w:rsid w:val="00AC7A5A"/>
    <w:rsid w:val="00AC7AB3"/>
    <w:rsid w:val="00AD1691"/>
    <w:rsid w:val="00AD259F"/>
    <w:rsid w:val="00AD290A"/>
    <w:rsid w:val="00AD4496"/>
    <w:rsid w:val="00AD534E"/>
    <w:rsid w:val="00AD61CD"/>
    <w:rsid w:val="00AD6E4B"/>
    <w:rsid w:val="00AD7149"/>
    <w:rsid w:val="00AD7B20"/>
    <w:rsid w:val="00AE14FD"/>
    <w:rsid w:val="00AE1649"/>
    <w:rsid w:val="00AE17D3"/>
    <w:rsid w:val="00AE2059"/>
    <w:rsid w:val="00AE232D"/>
    <w:rsid w:val="00AE280F"/>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61"/>
    <w:rsid w:val="00AF51D6"/>
    <w:rsid w:val="00AF7269"/>
    <w:rsid w:val="00AF781A"/>
    <w:rsid w:val="00AF7978"/>
    <w:rsid w:val="00AF7C50"/>
    <w:rsid w:val="00AF7E02"/>
    <w:rsid w:val="00AF7E8C"/>
    <w:rsid w:val="00B01BD9"/>
    <w:rsid w:val="00B0274B"/>
    <w:rsid w:val="00B0281F"/>
    <w:rsid w:val="00B02A47"/>
    <w:rsid w:val="00B0310B"/>
    <w:rsid w:val="00B0352C"/>
    <w:rsid w:val="00B03740"/>
    <w:rsid w:val="00B03F1C"/>
    <w:rsid w:val="00B05194"/>
    <w:rsid w:val="00B0578E"/>
    <w:rsid w:val="00B05AE0"/>
    <w:rsid w:val="00B06A9D"/>
    <w:rsid w:val="00B06C26"/>
    <w:rsid w:val="00B06CBC"/>
    <w:rsid w:val="00B07C0E"/>
    <w:rsid w:val="00B07D3A"/>
    <w:rsid w:val="00B10474"/>
    <w:rsid w:val="00B11C2F"/>
    <w:rsid w:val="00B11D5A"/>
    <w:rsid w:val="00B120C0"/>
    <w:rsid w:val="00B12162"/>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4321"/>
    <w:rsid w:val="00B243A0"/>
    <w:rsid w:val="00B245CC"/>
    <w:rsid w:val="00B24A92"/>
    <w:rsid w:val="00B25685"/>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F55"/>
    <w:rsid w:val="00B34A1E"/>
    <w:rsid w:val="00B35A00"/>
    <w:rsid w:val="00B35C82"/>
    <w:rsid w:val="00B35DA6"/>
    <w:rsid w:val="00B3689A"/>
    <w:rsid w:val="00B36C1F"/>
    <w:rsid w:val="00B371CD"/>
    <w:rsid w:val="00B37C58"/>
    <w:rsid w:val="00B40945"/>
    <w:rsid w:val="00B4146A"/>
    <w:rsid w:val="00B421D2"/>
    <w:rsid w:val="00B4296D"/>
    <w:rsid w:val="00B429BE"/>
    <w:rsid w:val="00B43AC9"/>
    <w:rsid w:val="00B43C0A"/>
    <w:rsid w:val="00B43D4B"/>
    <w:rsid w:val="00B44554"/>
    <w:rsid w:val="00B44B67"/>
    <w:rsid w:val="00B4569B"/>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688"/>
    <w:rsid w:val="00B57583"/>
    <w:rsid w:val="00B60313"/>
    <w:rsid w:val="00B60FD7"/>
    <w:rsid w:val="00B619E6"/>
    <w:rsid w:val="00B62758"/>
    <w:rsid w:val="00B64116"/>
    <w:rsid w:val="00B65B3F"/>
    <w:rsid w:val="00B65E05"/>
    <w:rsid w:val="00B67084"/>
    <w:rsid w:val="00B67475"/>
    <w:rsid w:val="00B67EA8"/>
    <w:rsid w:val="00B715A3"/>
    <w:rsid w:val="00B72B95"/>
    <w:rsid w:val="00B72EAC"/>
    <w:rsid w:val="00B73085"/>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B9"/>
    <w:rsid w:val="00B81594"/>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51FE"/>
    <w:rsid w:val="00B962A7"/>
    <w:rsid w:val="00B97407"/>
    <w:rsid w:val="00B9770F"/>
    <w:rsid w:val="00B97B45"/>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4AEA"/>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F29"/>
    <w:rsid w:val="00BD6BD9"/>
    <w:rsid w:val="00BD6BFD"/>
    <w:rsid w:val="00BD79EF"/>
    <w:rsid w:val="00BD7FE9"/>
    <w:rsid w:val="00BE0351"/>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912"/>
    <w:rsid w:val="00BF11EA"/>
    <w:rsid w:val="00BF1712"/>
    <w:rsid w:val="00BF184A"/>
    <w:rsid w:val="00BF1C45"/>
    <w:rsid w:val="00BF21C6"/>
    <w:rsid w:val="00BF2790"/>
    <w:rsid w:val="00BF33C1"/>
    <w:rsid w:val="00BF3E6B"/>
    <w:rsid w:val="00BF403E"/>
    <w:rsid w:val="00BF41D2"/>
    <w:rsid w:val="00BF5433"/>
    <w:rsid w:val="00BF5813"/>
    <w:rsid w:val="00BF65EE"/>
    <w:rsid w:val="00BF7183"/>
    <w:rsid w:val="00BF7AAC"/>
    <w:rsid w:val="00BF7BE8"/>
    <w:rsid w:val="00BF7C8F"/>
    <w:rsid w:val="00BF7F8F"/>
    <w:rsid w:val="00C005A0"/>
    <w:rsid w:val="00C008DD"/>
    <w:rsid w:val="00C010DB"/>
    <w:rsid w:val="00C01258"/>
    <w:rsid w:val="00C01F03"/>
    <w:rsid w:val="00C02C7D"/>
    <w:rsid w:val="00C02CBC"/>
    <w:rsid w:val="00C02DB2"/>
    <w:rsid w:val="00C037AC"/>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44A3"/>
    <w:rsid w:val="00C145F3"/>
    <w:rsid w:val="00C15B57"/>
    <w:rsid w:val="00C15D9D"/>
    <w:rsid w:val="00C15F86"/>
    <w:rsid w:val="00C16BF1"/>
    <w:rsid w:val="00C16CCD"/>
    <w:rsid w:val="00C17338"/>
    <w:rsid w:val="00C177A0"/>
    <w:rsid w:val="00C1782E"/>
    <w:rsid w:val="00C208CD"/>
    <w:rsid w:val="00C20AAF"/>
    <w:rsid w:val="00C20E04"/>
    <w:rsid w:val="00C21CC8"/>
    <w:rsid w:val="00C226FF"/>
    <w:rsid w:val="00C22D5B"/>
    <w:rsid w:val="00C232E0"/>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587"/>
    <w:rsid w:val="00C325CC"/>
    <w:rsid w:val="00C32F60"/>
    <w:rsid w:val="00C33204"/>
    <w:rsid w:val="00C33859"/>
    <w:rsid w:val="00C33CF2"/>
    <w:rsid w:val="00C350AE"/>
    <w:rsid w:val="00C35893"/>
    <w:rsid w:val="00C35B74"/>
    <w:rsid w:val="00C35D1C"/>
    <w:rsid w:val="00C3768A"/>
    <w:rsid w:val="00C37D56"/>
    <w:rsid w:val="00C40251"/>
    <w:rsid w:val="00C40407"/>
    <w:rsid w:val="00C405CF"/>
    <w:rsid w:val="00C4092D"/>
    <w:rsid w:val="00C40AB4"/>
    <w:rsid w:val="00C416BC"/>
    <w:rsid w:val="00C41832"/>
    <w:rsid w:val="00C41BD2"/>
    <w:rsid w:val="00C41E82"/>
    <w:rsid w:val="00C4315B"/>
    <w:rsid w:val="00C44624"/>
    <w:rsid w:val="00C4574C"/>
    <w:rsid w:val="00C4581F"/>
    <w:rsid w:val="00C4639E"/>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F25"/>
    <w:rsid w:val="00C546D1"/>
    <w:rsid w:val="00C54941"/>
    <w:rsid w:val="00C54D4F"/>
    <w:rsid w:val="00C55C7F"/>
    <w:rsid w:val="00C56291"/>
    <w:rsid w:val="00C569B5"/>
    <w:rsid w:val="00C56CB8"/>
    <w:rsid w:val="00C607E5"/>
    <w:rsid w:val="00C60AB4"/>
    <w:rsid w:val="00C60EA2"/>
    <w:rsid w:val="00C61169"/>
    <w:rsid w:val="00C612CA"/>
    <w:rsid w:val="00C61B84"/>
    <w:rsid w:val="00C61C9D"/>
    <w:rsid w:val="00C61E91"/>
    <w:rsid w:val="00C61F54"/>
    <w:rsid w:val="00C61F5E"/>
    <w:rsid w:val="00C634D7"/>
    <w:rsid w:val="00C63699"/>
    <w:rsid w:val="00C637B9"/>
    <w:rsid w:val="00C64A42"/>
    <w:rsid w:val="00C64CCF"/>
    <w:rsid w:val="00C657B5"/>
    <w:rsid w:val="00C66040"/>
    <w:rsid w:val="00C664AD"/>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F92"/>
    <w:rsid w:val="00C86086"/>
    <w:rsid w:val="00C868BF"/>
    <w:rsid w:val="00C86E90"/>
    <w:rsid w:val="00C87A72"/>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474"/>
    <w:rsid w:val="00CA65F5"/>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42E"/>
    <w:rsid w:val="00CB597E"/>
    <w:rsid w:val="00CB5ADC"/>
    <w:rsid w:val="00CB6BD8"/>
    <w:rsid w:val="00CB6F7A"/>
    <w:rsid w:val="00CB706A"/>
    <w:rsid w:val="00CB7181"/>
    <w:rsid w:val="00CB7771"/>
    <w:rsid w:val="00CB784C"/>
    <w:rsid w:val="00CB7DE6"/>
    <w:rsid w:val="00CC01D1"/>
    <w:rsid w:val="00CC0662"/>
    <w:rsid w:val="00CC139D"/>
    <w:rsid w:val="00CC1D0D"/>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2E89"/>
    <w:rsid w:val="00CD337C"/>
    <w:rsid w:val="00CD3407"/>
    <w:rsid w:val="00CD5041"/>
    <w:rsid w:val="00CD541D"/>
    <w:rsid w:val="00CD563A"/>
    <w:rsid w:val="00CD5F7C"/>
    <w:rsid w:val="00CD6260"/>
    <w:rsid w:val="00CD6413"/>
    <w:rsid w:val="00CD72D5"/>
    <w:rsid w:val="00CD77DC"/>
    <w:rsid w:val="00CD7AE0"/>
    <w:rsid w:val="00CD7CC4"/>
    <w:rsid w:val="00CD7D7E"/>
    <w:rsid w:val="00CE0138"/>
    <w:rsid w:val="00CE0E44"/>
    <w:rsid w:val="00CE120B"/>
    <w:rsid w:val="00CE1472"/>
    <w:rsid w:val="00CE154B"/>
    <w:rsid w:val="00CE19FA"/>
    <w:rsid w:val="00CE219F"/>
    <w:rsid w:val="00CE21FF"/>
    <w:rsid w:val="00CE3AC6"/>
    <w:rsid w:val="00CE3CB2"/>
    <w:rsid w:val="00CE4157"/>
    <w:rsid w:val="00CE4CCB"/>
    <w:rsid w:val="00CE56F3"/>
    <w:rsid w:val="00CE5A97"/>
    <w:rsid w:val="00CE671E"/>
    <w:rsid w:val="00CE6818"/>
    <w:rsid w:val="00CE69FB"/>
    <w:rsid w:val="00CE6A6E"/>
    <w:rsid w:val="00CE7161"/>
    <w:rsid w:val="00CE74F2"/>
    <w:rsid w:val="00CF0519"/>
    <w:rsid w:val="00CF0A74"/>
    <w:rsid w:val="00CF0F9E"/>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30055"/>
    <w:rsid w:val="00D30108"/>
    <w:rsid w:val="00D303DD"/>
    <w:rsid w:val="00D3068A"/>
    <w:rsid w:val="00D30A10"/>
    <w:rsid w:val="00D30D0F"/>
    <w:rsid w:val="00D30EEC"/>
    <w:rsid w:val="00D31217"/>
    <w:rsid w:val="00D31CCB"/>
    <w:rsid w:val="00D326E8"/>
    <w:rsid w:val="00D33BAE"/>
    <w:rsid w:val="00D34419"/>
    <w:rsid w:val="00D34B6A"/>
    <w:rsid w:val="00D3588C"/>
    <w:rsid w:val="00D3629E"/>
    <w:rsid w:val="00D364AB"/>
    <w:rsid w:val="00D36914"/>
    <w:rsid w:val="00D36C33"/>
    <w:rsid w:val="00D37A74"/>
    <w:rsid w:val="00D4009A"/>
    <w:rsid w:val="00D40BB5"/>
    <w:rsid w:val="00D410E5"/>
    <w:rsid w:val="00D41522"/>
    <w:rsid w:val="00D41641"/>
    <w:rsid w:val="00D417A4"/>
    <w:rsid w:val="00D43DF2"/>
    <w:rsid w:val="00D44920"/>
    <w:rsid w:val="00D44D10"/>
    <w:rsid w:val="00D45BBF"/>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2B27"/>
    <w:rsid w:val="00D83189"/>
    <w:rsid w:val="00D84174"/>
    <w:rsid w:val="00D841C1"/>
    <w:rsid w:val="00D8494F"/>
    <w:rsid w:val="00D849C3"/>
    <w:rsid w:val="00D84A49"/>
    <w:rsid w:val="00D858EF"/>
    <w:rsid w:val="00D85CAF"/>
    <w:rsid w:val="00D869F5"/>
    <w:rsid w:val="00D87158"/>
    <w:rsid w:val="00D8741C"/>
    <w:rsid w:val="00D87846"/>
    <w:rsid w:val="00D87B38"/>
    <w:rsid w:val="00D87B53"/>
    <w:rsid w:val="00D90447"/>
    <w:rsid w:val="00D90578"/>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683F"/>
    <w:rsid w:val="00DA6FDD"/>
    <w:rsid w:val="00DA729C"/>
    <w:rsid w:val="00DA7384"/>
    <w:rsid w:val="00DA7B00"/>
    <w:rsid w:val="00DA7BA3"/>
    <w:rsid w:val="00DA7EFA"/>
    <w:rsid w:val="00DB01A2"/>
    <w:rsid w:val="00DB1381"/>
    <w:rsid w:val="00DB169E"/>
    <w:rsid w:val="00DB2194"/>
    <w:rsid w:val="00DB21AE"/>
    <w:rsid w:val="00DB48C8"/>
    <w:rsid w:val="00DB4A45"/>
    <w:rsid w:val="00DB4BAB"/>
    <w:rsid w:val="00DB4BC6"/>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28DB"/>
    <w:rsid w:val="00DE3BBB"/>
    <w:rsid w:val="00DE410C"/>
    <w:rsid w:val="00DE4380"/>
    <w:rsid w:val="00DE4813"/>
    <w:rsid w:val="00DE4E8F"/>
    <w:rsid w:val="00DE649E"/>
    <w:rsid w:val="00DE6985"/>
    <w:rsid w:val="00DE76A0"/>
    <w:rsid w:val="00DF0010"/>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496"/>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101"/>
    <w:rsid w:val="00E5251E"/>
    <w:rsid w:val="00E5261C"/>
    <w:rsid w:val="00E5297B"/>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7A2"/>
    <w:rsid w:val="00E65E3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B28"/>
    <w:rsid w:val="00E941C2"/>
    <w:rsid w:val="00E942FF"/>
    <w:rsid w:val="00E94302"/>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B003B"/>
    <w:rsid w:val="00EB030C"/>
    <w:rsid w:val="00EB057E"/>
    <w:rsid w:val="00EB13BD"/>
    <w:rsid w:val="00EB13EB"/>
    <w:rsid w:val="00EB1C2F"/>
    <w:rsid w:val="00EB1FCF"/>
    <w:rsid w:val="00EB2457"/>
    <w:rsid w:val="00EB2EF0"/>
    <w:rsid w:val="00EB324F"/>
    <w:rsid w:val="00EB346A"/>
    <w:rsid w:val="00EB38BF"/>
    <w:rsid w:val="00EB3D9B"/>
    <w:rsid w:val="00EB491A"/>
    <w:rsid w:val="00EB50AD"/>
    <w:rsid w:val="00EB5D74"/>
    <w:rsid w:val="00EB6151"/>
    <w:rsid w:val="00EB6192"/>
    <w:rsid w:val="00EB63D8"/>
    <w:rsid w:val="00EB69F3"/>
    <w:rsid w:val="00EB712A"/>
    <w:rsid w:val="00EB7405"/>
    <w:rsid w:val="00EB7520"/>
    <w:rsid w:val="00EB7839"/>
    <w:rsid w:val="00EB7D90"/>
    <w:rsid w:val="00EB7D9F"/>
    <w:rsid w:val="00EB7EFB"/>
    <w:rsid w:val="00EC0169"/>
    <w:rsid w:val="00EC11BB"/>
    <w:rsid w:val="00EC12A2"/>
    <w:rsid w:val="00EC1674"/>
    <w:rsid w:val="00EC19E8"/>
    <w:rsid w:val="00EC1ACB"/>
    <w:rsid w:val="00EC21DC"/>
    <w:rsid w:val="00EC283C"/>
    <w:rsid w:val="00EC32F3"/>
    <w:rsid w:val="00EC4759"/>
    <w:rsid w:val="00EC4A02"/>
    <w:rsid w:val="00EC4B9B"/>
    <w:rsid w:val="00EC54E5"/>
    <w:rsid w:val="00EC5673"/>
    <w:rsid w:val="00EC5893"/>
    <w:rsid w:val="00EC693F"/>
    <w:rsid w:val="00EC6E74"/>
    <w:rsid w:val="00EC71B1"/>
    <w:rsid w:val="00EC73C4"/>
    <w:rsid w:val="00EC7456"/>
    <w:rsid w:val="00EC74BE"/>
    <w:rsid w:val="00ED0830"/>
    <w:rsid w:val="00ED0B0A"/>
    <w:rsid w:val="00ED0B23"/>
    <w:rsid w:val="00ED0C7B"/>
    <w:rsid w:val="00ED1396"/>
    <w:rsid w:val="00ED1679"/>
    <w:rsid w:val="00ED1DEB"/>
    <w:rsid w:val="00ED218D"/>
    <w:rsid w:val="00ED21AB"/>
    <w:rsid w:val="00ED2326"/>
    <w:rsid w:val="00ED241B"/>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903"/>
    <w:rsid w:val="00F16DD7"/>
    <w:rsid w:val="00F171F2"/>
    <w:rsid w:val="00F179D2"/>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8C"/>
    <w:rsid w:val="00F42DA4"/>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6"/>
    <w:rsid w:val="00F617AB"/>
    <w:rsid w:val="00F618DF"/>
    <w:rsid w:val="00F61CBE"/>
    <w:rsid w:val="00F6423B"/>
    <w:rsid w:val="00F64F9D"/>
    <w:rsid w:val="00F653D7"/>
    <w:rsid w:val="00F6590E"/>
    <w:rsid w:val="00F65A63"/>
    <w:rsid w:val="00F6616B"/>
    <w:rsid w:val="00F663AA"/>
    <w:rsid w:val="00F664C8"/>
    <w:rsid w:val="00F679A7"/>
    <w:rsid w:val="00F700E1"/>
    <w:rsid w:val="00F70138"/>
    <w:rsid w:val="00F713E2"/>
    <w:rsid w:val="00F71774"/>
    <w:rsid w:val="00F71FB6"/>
    <w:rsid w:val="00F722CD"/>
    <w:rsid w:val="00F726AA"/>
    <w:rsid w:val="00F727D9"/>
    <w:rsid w:val="00F736F0"/>
    <w:rsid w:val="00F73B1D"/>
    <w:rsid w:val="00F73F7B"/>
    <w:rsid w:val="00F74270"/>
    <w:rsid w:val="00F74380"/>
    <w:rsid w:val="00F748D2"/>
    <w:rsid w:val="00F7512C"/>
    <w:rsid w:val="00F755C6"/>
    <w:rsid w:val="00F75FB8"/>
    <w:rsid w:val="00F76386"/>
    <w:rsid w:val="00F7652B"/>
    <w:rsid w:val="00F768BB"/>
    <w:rsid w:val="00F7699A"/>
    <w:rsid w:val="00F76BBD"/>
    <w:rsid w:val="00F76FC4"/>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706"/>
    <w:rsid w:val="00F94ADA"/>
    <w:rsid w:val="00F95518"/>
    <w:rsid w:val="00F95DC2"/>
    <w:rsid w:val="00F96439"/>
    <w:rsid w:val="00F964BA"/>
    <w:rsid w:val="00F96BD9"/>
    <w:rsid w:val="00F96E6C"/>
    <w:rsid w:val="00F97D44"/>
    <w:rsid w:val="00FA13BE"/>
    <w:rsid w:val="00FA1A35"/>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3762"/>
    <w:rsid w:val="00FB403E"/>
    <w:rsid w:val="00FB457A"/>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B58"/>
    <w:rsid w:val="00FE7D37"/>
    <w:rsid w:val="00FF078B"/>
    <w:rsid w:val="00FF167E"/>
    <w:rsid w:val="00FF1B8D"/>
    <w:rsid w:val="00FF2C2C"/>
    <w:rsid w:val="00FF2D96"/>
    <w:rsid w:val="00FF4781"/>
    <w:rsid w:val="00FF479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49</Pages>
  <Words>14175</Words>
  <Characters>80802</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52</cp:revision>
  <dcterms:created xsi:type="dcterms:W3CDTF">2024-03-13T22:11:00Z</dcterms:created>
  <dcterms:modified xsi:type="dcterms:W3CDTF">2024-03-16T16:01:00Z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