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B99BA" w14:textId="21B2D055" w:rsidR="00DA07E0" w:rsidRDefault="00AE7E42">
      <w:r>
        <w:t>Notes for 10-herd NAS manuscript:</w:t>
      </w:r>
    </w:p>
    <w:p w14:paraId="63EF1D80" w14:textId="5022F525" w:rsidR="00AE7E42" w:rsidRDefault="00AE7E42">
      <w:pPr>
        <w:rPr>
          <w:b/>
          <w:bCs/>
        </w:rPr>
      </w:pPr>
      <w:r>
        <w:rPr>
          <w:b/>
          <w:bCs/>
        </w:rPr>
        <w:t>Methods</w:t>
      </w:r>
    </w:p>
    <w:p w14:paraId="3413F00E" w14:textId="2229C856" w:rsidR="00AE7E42" w:rsidRDefault="00AE7E42">
      <w:r>
        <w:t>Would I be able to do a BLCM-ish analysis incorporating Se and Sp values for culture, to help correct for some misclassification bias?</w:t>
      </w:r>
    </w:p>
    <w:p w14:paraId="43423A39" w14:textId="77777777" w:rsidR="00671E18" w:rsidRDefault="00671E18"/>
    <w:p w14:paraId="6B639E8E" w14:textId="77777777" w:rsidR="00671E18" w:rsidRDefault="00671E18" w:rsidP="00671E18">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Interpretation of duplicate quarter</w:t>
      </w:r>
      <w:r>
        <w:rPr>
          <w:rFonts w:ascii="Times New Roman" w:hAnsi="Times New Roman" w:cs="Times New Roman"/>
          <w:sz w:val="24"/>
          <w:szCs w:val="24"/>
        </w:rPr>
        <w:t>-</w:t>
      </w:r>
      <w:r w:rsidRPr="00D03DE9">
        <w:rPr>
          <w:rFonts w:ascii="Times New Roman" w:hAnsi="Times New Roman" w:cs="Times New Roman"/>
          <w:sz w:val="24"/>
          <w:szCs w:val="24"/>
        </w:rPr>
        <w:t xml:space="preserve">milk samples in series results in decreased sensitivity but higher specificity for identifying </w:t>
      </w:r>
      <w:r>
        <w:rPr>
          <w:rFonts w:ascii="Times New Roman" w:hAnsi="Times New Roman" w:cs="Times New Roman"/>
          <w:sz w:val="24"/>
          <w:szCs w:val="24"/>
        </w:rPr>
        <w:t>non-</w:t>
      </w:r>
      <w:r>
        <w:rPr>
          <w:rFonts w:ascii="Times New Roman" w:hAnsi="Times New Roman" w:cs="Times New Roman"/>
          <w:i/>
          <w:iCs/>
          <w:sz w:val="24"/>
          <w:szCs w:val="24"/>
        </w:rPr>
        <w:t>aureus</w:t>
      </w:r>
      <w:r>
        <w:rPr>
          <w:rFonts w:ascii="Times New Roman" w:hAnsi="Times New Roman" w:cs="Times New Roman"/>
          <w:sz w:val="24"/>
          <w:szCs w:val="24"/>
        </w:rPr>
        <w:t xml:space="preserve"> staphylococci</w:t>
      </w:r>
      <w:r w:rsidRPr="00D03DE9">
        <w:rPr>
          <w:rFonts w:ascii="Times New Roman" w:hAnsi="Times New Roman" w:cs="Times New Roman"/>
          <w:sz w:val="24"/>
          <w:szCs w:val="24"/>
        </w:rPr>
        <w:t xml:space="preserve"> intramammary infections as compared to a single sample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(Dohoo et al., 2011)</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This approach was chosen to maximize the specificity of culture to identify quarters as positive for a </w:t>
      </w:r>
      <w:r>
        <w:rPr>
          <w:rFonts w:ascii="Times New Roman" w:hAnsi="Times New Roman" w:cs="Times New Roman"/>
          <w:sz w:val="24"/>
          <w:szCs w:val="24"/>
        </w:rPr>
        <w:t>non-</w:t>
      </w:r>
      <w:r>
        <w:rPr>
          <w:rFonts w:ascii="Times New Roman" w:hAnsi="Times New Roman" w:cs="Times New Roman"/>
          <w:i/>
          <w:iCs/>
          <w:sz w:val="24"/>
          <w:szCs w:val="24"/>
        </w:rPr>
        <w:t>aureus</w:t>
      </w:r>
      <w:r>
        <w:rPr>
          <w:rFonts w:ascii="Times New Roman" w:hAnsi="Times New Roman" w:cs="Times New Roman"/>
          <w:sz w:val="24"/>
          <w:szCs w:val="24"/>
        </w:rPr>
        <w:t xml:space="preserve"> staphylococci</w:t>
      </w:r>
      <w:r w:rsidRPr="00D03DE9">
        <w:rPr>
          <w:rFonts w:ascii="Times New Roman" w:hAnsi="Times New Roman" w:cs="Times New Roman"/>
          <w:sz w:val="24"/>
          <w:szCs w:val="24"/>
        </w:rPr>
        <w:t xml:space="preserve"> IMI (i.e., minimize false positives)</w:t>
      </w:r>
      <w:r>
        <w:rPr>
          <w:rFonts w:ascii="Times New Roman" w:hAnsi="Times New Roman" w:cs="Times New Roman"/>
          <w:sz w:val="24"/>
          <w:szCs w:val="24"/>
        </w:rPr>
        <w:t>.</w:t>
      </w:r>
      <w:r w:rsidRPr="00D03DE9">
        <w:rPr>
          <w:rFonts w:ascii="Times New Roman" w:hAnsi="Times New Roman" w:cs="Times New Roman"/>
          <w:sz w:val="24"/>
          <w:szCs w:val="24"/>
        </w:rPr>
        <w:t xml:space="preserve"> </w:t>
      </w:r>
    </w:p>
    <w:p w14:paraId="541FF366" w14:textId="68C97967" w:rsidR="00464C8C" w:rsidRPr="001E2FE4" w:rsidRDefault="00464C8C" w:rsidP="00671E18">
      <w:pPr>
        <w:spacing w:line="480" w:lineRule="auto"/>
        <w:ind w:firstLine="360"/>
        <w:rPr>
          <w:rFonts w:ascii="Times New Roman" w:hAnsi="Times New Roman" w:cs="Times New Roman"/>
          <w:sz w:val="24"/>
          <w:szCs w:val="24"/>
        </w:rPr>
      </w:pPr>
      <w:commentRangeStart w:id="0"/>
      <w:commentRangeStart w:id="1"/>
      <w:ins w:id="2" w:author="John Barlow" w:date="2024-05-28T11:50:00Z">
        <w:r>
          <w:rPr>
            <w:rFonts w:ascii="Times New Roman" w:hAnsi="Times New Roman" w:cs="Times New Roman"/>
            <w:sz w:val="24"/>
            <w:szCs w:val="24"/>
          </w:rPr>
          <w:t>C</w:t>
        </w:r>
        <w:r w:rsidRPr="00D03DE9">
          <w:rPr>
            <w:rFonts w:ascii="Times New Roman" w:hAnsi="Times New Roman" w:cs="Times New Roman"/>
            <w:sz w:val="24"/>
            <w:szCs w:val="24"/>
          </w:rPr>
          <w:t xml:space="preserve">ollection of a large number of samples in the field under time pressure and occasionally with minimally trained personnel resulted </w:t>
        </w:r>
      </w:ins>
      <w:commentRangeEnd w:id="0"/>
      <w:ins w:id="3" w:author="John Barlow" w:date="2024-05-28T11:54:00Z">
        <w:r>
          <w:rPr>
            <w:rStyle w:val="CommentReference"/>
          </w:rPr>
          <w:commentReference w:id="0"/>
        </w:r>
      </w:ins>
      <w:ins w:id="4" w:author="John Barlow" w:date="2024-05-28T11:50:00Z">
        <w:r w:rsidRPr="00D03DE9">
          <w:rPr>
            <w:rFonts w:ascii="Times New Roman" w:hAnsi="Times New Roman" w:cs="Times New Roman"/>
            <w:sz w:val="24"/>
            <w:szCs w:val="24"/>
          </w:rPr>
          <w:t xml:space="preserve">in </w:t>
        </w:r>
        <w:commentRangeStart w:id="5"/>
        <w:r w:rsidRPr="00D03DE9">
          <w:rPr>
            <w:rFonts w:ascii="Times New Roman" w:hAnsi="Times New Roman" w:cs="Times New Roman"/>
            <w:sz w:val="24"/>
            <w:szCs w:val="24"/>
          </w:rPr>
          <w:t xml:space="preserve">a moderately high rate of contamination (13%). </w:t>
        </w:r>
        <w:r w:rsidRPr="00BE39AB">
          <w:t xml:space="preserve"> </w:t>
        </w:r>
      </w:ins>
      <w:commentRangeEnd w:id="5"/>
      <w:ins w:id="6" w:author="John Barlow" w:date="2024-05-28T11:52:00Z">
        <w:r>
          <w:rPr>
            <w:rStyle w:val="CommentReference"/>
          </w:rPr>
          <w:commentReference w:id="5"/>
        </w:r>
      </w:ins>
      <w:commentRangeEnd w:id="1"/>
      <w:r>
        <w:rPr>
          <w:rStyle w:val="CommentReference"/>
        </w:rPr>
        <w:commentReference w:id="1"/>
      </w:r>
    </w:p>
    <w:p w14:paraId="1FAB63DF"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A readily-available, reliable bench-top test has not yet been developed for differentiating NASM species, even though it is established that some species are more relevant to udder health than others. While the technology exists for accurate speciation of NASM at larger diagnostic labs and research settings (MALDI-TOF, PCR), currently, most NASM species are only able to be lumped together as “non-</w:t>
      </w:r>
      <w:r w:rsidRPr="008C6619">
        <w:rPr>
          <w:rFonts w:ascii="Times New Roman" w:hAnsi="Times New Roman" w:cs="Times New Roman"/>
          <w:i/>
          <w:iCs/>
          <w:color w:val="CC00CC"/>
          <w:sz w:val="24"/>
          <w:szCs w:val="24"/>
        </w:rPr>
        <w:t xml:space="preserve">aureus </w:t>
      </w:r>
      <w:r w:rsidRPr="008C6619">
        <w:rPr>
          <w:rFonts w:ascii="Times New Roman" w:hAnsi="Times New Roman" w:cs="Times New Roman"/>
          <w:color w:val="CC00CC"/>
          <w:sz w:val="24"/>
          <w:szCs w:val="24"/>
        </w:rPr>
        <w:t>staphylococci” when cultured in labs without the resources or infrastructure to speciate isolates (e.g., on-farm culture, veterinary practices). However, it is still unclear whether treatment is warranted for these infecitons at all.</w:t>
      </w:r>
    </w:p>
    <w:p w14:paraId="0D232F7E" w14:textId="77777777" w:rsidR="00291C4E" w:rsidRPr="008C6619" w:rsidRDefault="00291C4E" w:rsidP="00291C4E">
      <w:pPr>
        <w:spacing w:line="480" w:lineRule="auto"/>
        <w:ind w:firstLine="360"/>
        <w:rPr>
          <w:rFonts w:ascii="Times New Roman" w:hAnsi="Times New Roman" w:cs="Times New Roman"/>
          <w:color w:val="CC00CC"/>
          <w:sz w:val="24"/>
          <w:szCs w:val="24"/>
        </w:rPr>
      </w:pPr>
    </w:p>
    <w:p w14:paraId="19E1ACB6"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 xml:space="preserve"> </w:t>
      </w:r>
      <w:commentRangeStart w:id="7"/>
      <w:r w:rsidRPr="008C6619">
        <w:rPr>
          <w:rFonts w:ascii="Times New Roman" w:hAnsi="Times New Roman" w:cs="Times New Roman"/>
          <w:color w:val="CC00CC"/>
          <w:sz w:val="24"/>
          <w:szCs w:val="24"/>
        </w:rPr>
        <w:t xml:space="preserve">Future work towards developing more readily available methods of speciation may better inform treatment decisions for producers, allowing them to treat or cull animals with infections due to more problematic </w:t>
      </w:r>
      <w:del w:id="8" w:author="Caitlin Jeffrey" w:date="2024-06-07T12:43:00Z" w16du:dateUtc="2024-06-07T16:43:00Z">
        <w:r w:rsidRPr="008C6619" w:rsidDel="004B241E">
          <w:rPr>
            <w:rFonts w:ascii="Times New Roman" w:hAnsi="Times New Roman" w:cs="Times New Roman"/>
            <w:color w:val="CC00CC"/>
            <w:sz w:val="24"/>
            <w:szCs w:val="24"/>
          </w:rPr>
          <w:delText>NASM</w:delText>
        </w:r>
      </w:del>
      <w:ins w:id="9" w:author="Caitlin Jeffrey" w:date="2024-06-07T12:43:00Z" w16du:dateUtc="2024-06-07T16:43:00Z">
        <w:r w:rsidRPr="008C6619">
          <w:rPr>
            <w:rFonts w:ascii="Times New Roman" w:hAnsi="Times New Roman" w:cs="Times New Roman"/>
            <w:color w:val="CC00CC"/>
            <w:sz w:val="24"/>
            <w:szCs w:val="24"/>
          </w:rPr>
          <w:t>SaM</w:t>
        </w:r>
      </w:ins>
      <w:r w:rsidRPr="008C6619">
        <w:rPr>
          <w:rFonts w:ascii="Times New Roman" w:hAnsi="Times New Roman" w:cs="Times New Roman"/>
          <w:color w:val="CC00CC"/>
          <w:sz w:val="24"/>
          <w:szCs w:val="24"/>
        </w:rPr>
        <w:t xml:space="preserve"> and withhold treatment for those of less concern. </w:t>
      </w:r>
      <w:r w:rsidRPr="008C6619" w:rsidDel="00DA0212">
        <w:rPr>
          <w:rFonts w:ascii="Times New Roman" w:hAnsi="Times New Roman" w:cs="Times New Roman"/>
          <w:color w:val="CC00CC"/>
          <w:sz w:val="24"/>
          <w:szCs w:val="24"/>
        </w:rPr>
        <w:t xml:space="preserve"> </w:t>
      </w:r>
      <w:commentRangeEnd w:id="7"/>
      <w:r w:rsidRPr="008C6619">
        <w:rPr>
          <w:rStyle w:val="CommentReference"/>
          <w:color w:val="CC00CC"/>
        </w:rPr>
        <w:commentReference w:id="7"/>
      </w:r>
      <w:r w:rsidRPr="008C6619">
        <w:rPr>
          <w:rFonts w:ascii="Times New Roman" w:hAnsi="Times New Roman" w:cs="Times New Roman"/>
          <w:color w:val="CC00CC"/>
          <w:sz w:val="24"/>
          <w:szCs w:val="24"/>
        </w:rPr>
        <w:t xml:space="preserve">This may be particularly important if future research resolves the current lack of understanding of the </w:t>
      </w:r>
      <w:r w:rsidRPr="008C6619">
        <w:rPr>
          <w:rFonts w:ascii="Times New Roman" w:hAnsi="Times New Roman" w:cs="Times New Roman"/>
          <w:color w:val="CC00CC"/>
          <w:sz w:val="24"/>
          <w:szCs w:val="24"/>
        </w:rPr>
        <w:lastRenderedPageBreak/>
        <w:t>relationship between NASM IMI, risk of infection, elevation of SCC, and effect on milk yield. For example, Chen et al. reported lower daily milk losses among first parity cattle with moderate SCC increases (200,000 cells/mL) compared to greater losses among older cows with SCC greater than 500,000 cells/mL.</w:t>
      </w:r>
    </w:p>
    <w:p w14:paraId="01AB793B"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For example, Chen et al. reported milk yield losses for first lactation animals increased from 0.42 kg/day to 0.97 kg/day as SCC increased from 200,000 cells/mL to 500,000 cells/mL; 500-800 was 0.97 kg/day to 1.26. this disproportionate increase in milk loss as SCC increases was even more pronounced in later lactation cows. The relationship between IMI, elevated SCC, and milk yield is complex. It is uncontroversial that as SCC increases, milk loss increases (chen, shook); however, this is offset with the fact that cows with increased milk production are at higher risk of infection (valckenier).</w:t>
      </w:r>
    </w:p>
    <w:p w14:paraId="2A56839F"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 xml:space="preserve"> were greater for cows with an SCC changing increased with increasing SCC</w:t>
      </w:r>
    </w:p>
    <w:p w14:paraId="540428EB" w14:textId="77777777" w:rsidR="00291C4E" w:rsidRPr="008C6619" w:rsidRDefault="00291C4E" w:rsidP="00291C4E">
      <w:pPr>
        <w:spacing w:line="480" w:lineRule="auto"/>
        <w:ind w:firstLine="360"/>
        <w:rPr>
          <w:rFonts w:ascii="Times New Roman" w:hAnsi="Times New Roman" w:cs="Times New Roman"/>
          <w:color w:val="CC00CC"/>
          <w:sz w:val="24"/>
          <w:szCs w:val="24"/>
        </w:rPr>
      </w:pPr>
    </w:p>
    <w:p w14:paraId="3EA29068"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 xml:space="preserve"> Prior work suggests that although NASM causes elevated qSCC, IMI with NASM likely don’t affect milk yield (cite), although the potential for </w:t>
      </w:r>
    </w:p>
    <w:p w14:paraId="7D8ABD72" w14:textId="77777777" w:rsidR="00291C4E" w:rsidRPr="008C6619" w:rsidRDefault="00291C4E" w:rsidP="00291C4E">
      <w:pPr>
        <w:spacing w:line="480" w:lineRule="auto"/>
        <w:ind w:firstLine="360"/>
        <w:rPr>
          <w:rFonts w:ascii="Times New Roman" w:hAnsi="Times New Roman" w:cs="Times New Roman"/>
          <w:color w:val="CC00CC"/>
          <w:sz w:val="24"/>
          <w:szCs w:val="24"/>
        </w:rPr>
      </w:pPr>
    </w:p>
    <w:p w14:paraId="4E92AC2F"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 xml:space="preserve">Even though it is well-established that … shook … It is yet unclear whether or not the moderate increase in SCC caused by NASM IMI negatively affects milk yield. </w:t>
      </w:r>
    </w:p>
    <w:p w14:paraId="6BE464F5"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t>Maybe here we say something about better understanding their effect on milk yield; maybe this gets combined with some sort of statement about that</w:t>
      </w:r>
    </w:p>
    <w:p w14:paraId="3401FBB2" w14:textId="77777777" w:rsidR="00291C4E" w:rsidRPr="008C6619" w:rsidRDefault="00291C4E" w:rsidP="00291C4E">
      <w:pPr>
        <w:spacing w:line="480" w:lineRule="auto"/>
        <w:ind w:firstLine="360"/>
        <w:rPr>
          <w:rFonts w:ascii="Times New Roman" w:hAnsi="Times New Roman" w:cs="Times New Roman"/>
          <w:color w:val="CC00CC"/>
          <w:sz w:val="24"/>
          <w:szCs w:val="24"/>
        </w:rPr>
      </w:pPr>
      <w:r w:rsidRPr="008C6619">
        <w:rPr>
          <w:rFonts w:ascii="Times New Roman" w:hAnsi="Times New Roman" w:cs="Times New Roman"/>
          <w:color w:val="CC00CC"/>
          <w:sz w:val="24"/>
          <w:szCs w:val="24"/>
        </w:rPr>
        <w:lastRenderedPageBreak/>
        <w:t xml:space="preserve">With the exception of larger diagnostic labs and research settings, the best current methods of speciation for NASM (MALDI-TOF, PCR) </w:t>
      </w:r>
      <w:commentRangeStart w:id="10"/>
      <w:commentRangeStart w:id="11"/>
      <w:r w:rsidRPr="008C6619">
        <w:rPr>
          <w:rFonts w:ascii="Times New Roman" w:hAnsi="Times New Roman" w:cs="Times New Roman"/>
          <w:color w:val="CC00CC"/>
          <w:sz w:val="24"/>
          <w:szCs w:val="24"/>
        </w:rPr>
        <w:t xml:space="preserve">are not widely </w:t>
      </w:r>
      <w:del w:id="12" w:author="John Barlow" w:date="2024-05-28T15:54:00Z">
        <w:r w:rsidRPr="008C6619" w:rsidDel="00945BAC">
          <w:rPr>
            <w:rFonts w:ascii="Times New Roman" w:hAnsi="Times New Roman" w:cs="Times New Roman"/>
            <w:color w:val="CC00CC"/>
            <w:sz w:val="24"/>
            <w:szCs w:val="24"/>
          </w:rPr>
          <w:delText xml:space="preserve">used </w:delText>
        </w:r>
      </w:del>
      <w:ins w:id="13" w:author="John Barlow" w:date="2024-05-28T15:54:00Z">
        <w:r w:rsidRPr="008C6619">
          <w:rPr>
            <w:rFonts w:ascii="Times New Roman" w:hAnsi="Times New Roman" w:cs="Times New Roman"/>
            <w:color w:val="CC00CC"/>
            <w:sz w:val="24"/>
            <w:szCs w:val="24"/>
          </w:rPr>
          <w:t>available</w:t>
        </w:r>
      </w:ins>
      <w:commentRangeEnd w:id="10"/>
      <w:r w:rsidRPr="008C6619">
        <w:rPr>
          <w:rStyle w:val="CommentReference"/>
          <w:color w:val="CC00CC"/>
        </w:rPr>
        <w:commentReference w:id="10"/>
      </w:r>
      <w:commentRangeEnd w:id="11"/>
      <w:r w:rsidRPr="008C6619">
        <w:rPr>
          <w:rStyle w:val="CommentReference"/>
          <w:color w:val="CC00CC"/>
        </w:rPr>
        <w:commentReference w:id="11"/>
      </w:r>
      <w:ins w:id="14" w:author="John Barlow" w:date="2024-05-28T15:54:00Z">
        <w:r w:rsidRPr="008C6619">
          <w:rPr>
            <w:rFonts w:ascii="Times New Roman" w:hAnsi="Times New Roman" w:cs="Times New Roman"/>
            <w:color w:val="CC00CC"/>
            <w:sz w:val="24"/>
            <w:szCs w:val="24"/>
          </w:rPr>
          <w:t xml:space="preserve">, likely </w:t>
        </w:r>
      </w:ins>
      <w:r w:rsidRPr="008C6619">
        <w:rPr>
          <w:rFonts w:ascii="Times New Roman" w:hAnsi="Times New Roman" w:cs="Times New Roman"/>
          <w:color w:val="CC00CC"/>
          <w:sz w:val="24"/>
          <w:szCs w:val="24"/>
        </w:rPr>
        <w:t xml:space="preserve">due to a high </w:t>
      </w:r>
      <w:ins w:id="15" w:author="John Barlow" w:date="2024-05-28T15:54:00Z">
        <w:r w:rsidRPr="008C6619">
          <w:rPr>
            <w:rFonts w:ascii="Times New Roman" w:hAnsi="Times New Roman" w:cs="Times New Roman"/>
            <w:color w:val="CC00CC"/>
            <w:sz w:val="24"/>
            <w:szCs w:val="24"/>
          </w:rPr>
          <w:t xml:space="preserve">equipment </w:t>
        </w:r>
      </w:ins>
      <w:r w:rsidRPr="008C6619">
        <w:rPr>
          <w:rFonts w:ascii="Times New Roman" w:hAnsi="Times New Roman" w:cs="Times New Roman"/>
          <w:color w:val="CC00CC"/>
          <w:sz w:val="24"/>
          <w:szCs w:val="24"/>
        </w:rPr>
        <w:t>cost</w:t>
      </w:r>
      <w:ins w:id="16" w:author="John Barlow" w:date="2024-05-28T15:54:00Z">
        <w:r w:rsidRPr="008C6619">
          <w:rPr>
            <w:rFonts w:ascii="Times New Roman" w:hAnsi="Times New Roman" w:cs="Times New Roman"/>
            <w:color w:val="CC00CC"/>
            <w:sz w:val="24"/>
            <w:szCs w:val="24"/>
          </w:rPr>
          <w:t>s</w:t>
        </w:r>
      </w:ins>
      <w:r w:rsidRPr="008C6619">
        <w:rPr>
          <w:rFonts w:ascii="Times New Roman" w:hAnsi="Times New Roman" w:cs="Times New Roman"/>
          <w:color w:val="CC00CC"/>
          <w:sz w:val="24"/>
          <w:szCs w:val="24"/>
        </w:rPr>
        <w:t xml:space="preserve"> and </w:t>
      </w:r>
      <w:ins w:id="17" w:author="John Barlow" w:date="2024-05-28T15:55:00Z">
        <w:r w:rsidRPr="008C6619">
          <w:rPr>
            <w:rFonts w:ascii="Times New Roman" w:hAnsi="Times New Roman" w:cs="Times New Roman"/>
            <w:color w:val="CC00CC"/>
            <w:sz w:val="24"/>
            <w:szCs w:val="24"/>
          </w:rPr>
          <w:t xml:space="preserve">some </w:t>
        </w:r>
      </w:ins>
      <w:r w:rsidRPr="008C6619">
        <w:rPr>
          <w:rFonts w:ascii="Times New Roman" w:hAnsi="Times New Roman" w:cs="Times New Roman"/>
          <w:color w:val="CC00CC"/>
          <w:sz w:val="24"/>
          <w:szCs w:val="24"/>
        </w:rPr>
        <w:t>technological barrier</w:t>
      </w:r>
      <w:ins w:id="18" w:author="John Barlow" w:date="2024-05-28T15:55:00Z">
        <w:r w:rsidRPr="008C6619">
          <w:rPr>
            <w:rFonts w:ascii="Times New Roman" w:hAnsi="Times New Roman" w:cs="Times New Roman"/>
            <w:color w:val="CC00CC"/>
            <w:sz w:val="24"/>
            <w:szCs w:val="24"/>
          </w:rPr>
          <w:t>s</w:t>
        </w:r>
      </w:ins>
      <w:r w:rsidRPr="008C6619">
        <w:rPr>
          <w:rFonts w:ascii="Times New Roman" w:hAnsi="Times New Roman" w:cs="Times New Roman"/>
          <w:color w:val="CC00CC"/>
          <w:sz w:val="24"/>
          <w:szCs w:val="24"/>
        </w:rPr>
        <w:t>.</w:t>
      </w:r>
    </w:p>
    <w:p w14:paraId="17C493B7" w14:textId="77777777" w:rsidR="00671E18" w:rsidRDefault="00671E18"/>
    <w:p w14:paraId="668F46D5" w14:textId="77777777" w:rsidR="00C1029B" w:rsidRDefault="00C1029B"/>
    <w:p w14:paraId="617DB556" w14:textId="063B9D7E" w:rsidR="00C1029B" w:rsidRPr="0098798D" w:rsidRDefault="00C1029B">
      <w:pPr>
        <w:rPr>
          <w:b/>
          <w:bCs/>
          <w:i/>
          <w:iCs/>
        </w:rPr>
      </w:pPr>
      <w:r w:rsidRPr="0098798D">
        <w:rPr>
          <w:b/>
          <w:bCs/>
          <w:i/>
          <w:iCs/>
        </w:rPr>
        <w:t>Language from DAG</w:t>
      </w:r>
      <w:r w:rsidR="0098798D" w:rsidRPr="0098798D">
        <w:rPr>
          <w:b/>
          <w:bCs/>
          <w:i/>
          <w:iCs/>
        </w:rPr>
        <w:t xml:space="preserve"> paper</w:t>
      </w:r>
    </w:p>
    <w:p w14:paraId="27FEEECB" w14:textId="6350CF09" w:rsidR="00C1029B" w:rsidRPr="00AE7E42" w:rsidRDefault="00C1029B">
      <w:r w:rsidRPr="00C1029B">
        <w:t xml:space="preserve">2.3. </w:t>
      </w:r>
      <w:r w:rsidRPr="0098798D">
        <w:rPr>
          <w:b/>
          <w:bCs/>
        </w:rPr>
        <w:t>Case definition, exposure variables and causal</w:t>
      </w:r>
      <w:r w:rsidR="0098798D" w:rsidRPr="0098798D">
        <w:rPr>
          <w:b/>
          <w:bCs/>
        </w:rPr>
        <w:t xml:space="preserve"> </w:t>
      </w:r>
      <w:r w:rsidRPr="0098798D">
        <w:rPr>
          <w:b/>
          <w:bCs/>
        </w:rPr>
        <w:t>diagrams</w:t>
      </w:r>
      <w:r w:rsidR="0098798D">
        <w:t xml:space="preserve">. </w:t>
      </w:r>
      <w:r w:rsidRPr="00C1029B">
        <w:t xml:space="preserve">The unit of analysis was the individual animal. The out-come of interest was the development of BRD during </w:t>
      </w:r>
      <w:r w:rsidR="0098798D" w:rsidRPr="00C1029B">
        <w:t>the first</w:t>
      </w:r>
      <w:r w:rsidRPr="00C1029B">
        <w:t xml:space="preserve"> 50 days following induction. The case definition </w:t>
      </w:r>
      <w:r w:rsidR="0098798D" w:rsidRPr="00C1029B">
        <w:t>was based</w:t>
      </w:r>
      <w:r w:rsidRPr="00C1029B">
        <w:t xml:space="preserve"> on the clinical signs of disease recorded by </w:t>
      </w:r>
      <w:r w:rsidR="0098798D" w:rsidRPr="00C1029B">
        <w:t>feedlot staff</w:t>
      </w:r>
      <w:r w:rsidRPr="00C1029B">
        <w:t xml:space="preserve"> in computerised hospital records after suspected </w:t>
      </w:r>
      <w:r w:rsidR="0098798D" w:rsidRPr="00C1029B">
        <w:t>ill animals</w:t>
      </w:r>
      <w:r w:rsidRPr="00C1029B">
        <w:t xml:space="preserve"> were removed from their cohort for </w:t>
      </w:r>
      <w:r w:rsidR="0098798D" w:rsidRPr="00C1029B">
        <w:t>examination and</w:t>
      </w:r>
      <w:r w:rsidRPr="00C1029B">
        <w:t xml:space="preserve"> treatment.</w:t>
      </w:r>
    </w:p>
    <w:p w14:paraId="09B88B32" w14:textId="77777777" w:rsidR="00AE7E42" w:rsidRDefault="00AE7E42"/>
    <w:p w14:paraId="5BA2EACA" w14:textId="234CFD82" w:rsidR="00AE7E42" w:rsidRDefault="00AE7E42">
      <w:pPr>
        <w:rPr>
          <w:b/>
          <w:bCs/>
        </w:rPr>
      </w:pPr>
      <w:r>
        <w:rPr>
          <w:b/>
          <w:bCs/>
        </w:rPr>
        <w:t>Discussion</w:t>
      </w:r>
    </w:p>
    <w:p w14:paraId="45D38FF9" w14:textId="37F75CC4" w:rsidR="00AE7E42" w:rsidRDefault="00AE7E42">
      <w:r>
        <w:t>Include a section addressing possible biases; simon’s thesis papers provide a good model, good content, and can likely use some of the language from these</w:t>
      </w:r>
    </w:p>
    <w:p w14:paraId="27AE96A8" w14:textId="3F7788C4" w:rsidR="00AE7E42" w:rsidRDefault="00AE7E42" w:rsidP="00AE7E42">
      <w:r>
        <w:t>Discussion around agnetis and hyicus- Pamela’s 2017 paper (Species Identification and Strain Typing of Staphylococcus agnetis and Staphylococcus hyicus Isolates from Bovine Milk by Use of a Novel Multiplex PCR Assay and Pulsed-Field Gel Electrophoresis); how much did agnetis and hyicus elevate SCC at quarter level, did they act more like contagious or sporadic pathogens; persistent infections vs. transient?</w:t>
      </w:r>
      <w:r w:rsidR="008800AC">
        <w:t xml:space="preserve"> Repeat coag- which were positive, which were negative?</w:t>
      </w:r>
    </w:p>
    <w:p w14:paraId="67C6A04A" w14:textId="4A0035F6" w:rsidR="00C921A0" w:rsidRDefault="00C921A0" w:rsidP="00AE7E42"/>
    <w:p w14:paraId="0522FA9C" w14:textId="47C7DB6F" w:rsidR="00C921A0" w:rsidRPr="00B5099F" w:rsidRDefault="00B5099F" w:rsidP="00AE7E42">
      <w:pPr>
        <w:rPr>
          <w:i/>
          <w:iCs/>
        </w:rPr>
      </w:pPr>
      <w:r w:rsidRPr="00B5099F">
        <w:rPr>
          <w:i/>
          <w:iCs/>
        </w:rPr>
        <w:t>tuf Gene Sequence Analysis Has Greater Discriminatory Power than 16S rRNA Sequence Analysis in Identification of Clinical Isolates of Coagulase-Negative Staphylococci</w:t>
      </w:r>
    </w:p>
    <w:p w14:paraId="1E9E8949" w14:textId="5E49B0EE" w:rsidR="00C921A0" w:rsidRDefault="00C921A0" w:rsidP="00AE7E42">
      <w:r w:rsidRPr="00C921A0">
        <w:t>16S rRNA and</w:t>
      </w:r>
      <w:r>
        <w:t xml:space="preserve"> </w:t>
      </w:r>
      <w:r w:rsidRPr="00C921A0">
        <w:t>tuf</w:t>
      </w:r>
      <w:r>
        <w:t xml:space="preserve"> </w:t>
      </w:r>
      <w:r w:rsidRPr="00C921A0">
        <w:t>gene sequencing.</w:t>
      </w:r>
      <w:r>
        <w:t xml:space="preserve"> </w:t>
      </w:r>
      <w:r w:rsidRPr="00C921A0">
        <w:t>PCR amplifications were conducted in a</w:t>
      </w:r>
      <w:r>
        <w:t xml:space="preserve"> </w:t>
      </w:r>
      <w:r w:rsidRPr="00C921A0">
        <w:t>total</w:t>
      </w:r>
      <w:r>
        <w:t xml:space="preserve"> </w:t>
      </w:r>
      <w:r w:rsidRPr="00C921A0">
        <w:t>volume</w:t>
      </w:r>
      <w:r>
        <w:t xml:space="preserve"> </w:t>
      </w:r>
      <w:r w:rsidRPr="00C921A0">
        <w:t>of</w:t>
      </w:r>
      <w:r>
        <w:t xml:space="preserve"> </w:t>
      </w:r>
      <w:r w:rsidRPr="00C921A0">
        <w:t>25</w:t>
      </w:r>
      <w:r>
        <w:t xml:space="preserve"> uL </w:t>
      </w:r>
      <w:r w:rsidRPr="00C921A0">
        <w:t>containing</w:t>
      </w:r>
      <w:r>
        <w:t xml:space="preserve"> </w:t>
      </w:r>
      <w:r w:rsidRPr="00C921A0">
        <w:t>2.5</w:t>
      </w:r>
      <w:r>
        <w:t xml:space="preserve"> </w:t>
      </w:r>
      <w:r w:rsidRPr="00C921A0">
        <w:t>mM</w:t>
      </w:r>
      <w:r>
        <w:t xml:space="preserve"> </w:t>
      </w:r>
      <w:r w:rsidRPr="00C921A0">
        <w:t>deoxynucleoside</w:t>
      </w:r>
      <w:r>
        <w:t xml:space="preserve"> </w:t>
      </w:r>
      <w:r w:rsidRPr="00C921A0">
        <w:t>triphosphates</w:t>
      </w:r>
      <w:r>
        <w:t xml:space="preserve"> </w:t>
      </w:r>
      <w:r w:rsidRPr="00C921A0">
        <w:t>(dNTPs), 10</w:t>
      </w:r>
      <w:r>
        <w:t xml:space="preserve"> </w:t>
      </w:r>
      <w:r w:rsidRPr="00C921A0">
        <w:t>pmol</w:t>
      </w:r>
      <w:r>
        <w:t xml:space="preserve"> </w:t>
      </w:r>
      <w:r w:rsidRPr="00C921A0">
        <w:t>of</w:t>
      </w:r>
      <w:r>
        <w:t xml:space="preserve"> </w:t>
      </w:r>
      <w:r w:rsidRPr="00C921A0">
        <w:t>each</w:t>
      </w:r>
      <w:r>
        <w:t xml:space="preserve"> </w:t>
      </w:r>
      <w:r w:rsidRPr="00C921A0">
        <w:t>PCR</w:t>
      </w:r>
      <w:r>
        <w:t xml:space="preserve"> </w:t>
      </w:r>
      <w:r w:rsidRPr="00C921A0">
        <w:t>primer,</w:t>
      </w:r>
      <w:r>
        <w:t xml:space="preserve"> </w:t>
      </w:r>
      <w:r w:rsidRPr="00C921A0">
        <w:t>0.6</w:t>
      </w:r>
      <w:r>
        <w:t xml:space="preserve"> </w:t>
      </w:r>
      <w:r w:rsidRPr="00C921A0">
        <w:t>U</w:t>
      </w:r>
      <w:r>
        <w:t xml:space="preserve"> </w:t>
      </w:r>
      <w:r w:rsidRPr="00C921A0">
        <w:t>Taq</w:t>
      </w:r>
      <w:r>
        <w:t xml:space="preserve"> </w:t>
      </w:r>
      <w:r w:rsidRPr="00C921A0">
        <w:t>polymerase,</w:t>
      </w:r>
      <w:r>
        <w:t xml:space="preserve"> </w:t>
      </w:r>
      <w:r w:rsidRPr="00C921A0">
        <w:t>2.5</w:t>
      </w:r>
      <w:r>
        <w:t xml:space="preserve"> uL </w:t>
      </w:r>
      <w:r w:rsidRPr="00C921A0">
        <w:t>of</w:t>
      </w:r>
      <w:r>
        <w:t xml:space="preserve"> </w:t>
      </w:r>
      <w:r w:rsidRPr="00C921A0">
        <w:t>10</w:t>
      </w:r>
      <w:r>
        <w:t xml:space="preserve">x </w:t>
      </w:r>
      <w:r w:rsidRPr="00C921A0">
        <w:t>PCR buffer with 15 mM MgCl2</w:t>
      </w:r>
      <w:r>
        <w:t xml:space="preserve"> </w:t>
      </w:r>
      <w:r w:rsidRPr="00C921A0">
        <w:t>(Takara Bio, Inc., Shiga, Japan), and 2.5</w:t>
      </w:r>
      <w:r>
        <w:t xml:space="preserve"> uL </w:t>
      </w:r>
      <w:r w:rsidRPr="00C921A0">
        <w:t>of</w:t>
      </w:r>
      <w:r>
        <w:t xml:space="preserve"> </w:t>
      </w:r>
      <w:r w:rsidRPr="00C921A0">
        <w:t>the</w:t>
      </w:r>
      <w:r>
        <w:t xml:space="preserve"> </w:t>
      </w:r>
      <w:r w:rsidRPr="00C921A0">
        <w:t xml:space="preserve">template. </w:t>
      </w:r>
    </w:p>
    <w:p w14:paraId="0F05FD00" w14:textId="776A5A60" w:rsidR="00C921A0" w:rsidRDefault="00C921A0" w:rsidP="00AE7E42">
      <w:r w:rsidRPr="00C921A0">
        <w:t>The</w:t>
      </w:r>
      <w:r>
        <w:t xml:space="preserve"> </w:t>
      </w:r>
      <w:r w:rsidRPr="00C921A0">
        <w:t>tuf</w:t>
      </w:r>
      <w:r>
        <w:t xml:space="preserve"> </w:t>
      </w:r>
      <w:r w:rsidRPr="00C921A0">
        <w:t>gene was amplified with primers TUF-F (5</w:t>
      </w:r>
      <w:r w:rsidRPr="00C921A0">
        <w:continuationSeparator/>
      </w:r>
      <w:r w:rsidRPr="00C921A0">
        <w:t>-GCCAGTTGAGGACGTATTCT-3</w:t>
      </w:r>
      <w:r w:rsidRPr="00C921A0">
        <w:continuationSeparator/>
      </w:r>
      <w:r w:rsidRPr="00C921A0">
        <w:t>)</w:t>
      </w:r>
      <w:r>
        <w:t xml:space="preserve"> </w:t>
      </w:r>
      <w:r w:rsidRPr="00C921A0">
        <w:t>and</w:t>
      </w:r>
      <w:r>
        <w:t xml:space="preserve"> </w:t>
      </w:r>
      <w:r w:rsidRPr="00C921A0">
        <w:t>TUF-R</w:t>
      </w:r>
      <w:r>
        <w:t xml:space="preserve"> </w:t>
      </w:r>
      <w:r w:rsidRPr="00C921A0">
        <w:t>(5</w:t>
      </w:r>
      <w:r w:rsidRPr="00C921A0">
        <w:continuationSeparator/>
      </w:r>
      <w:r w:rsidRPr="00C921A0">
        <w:t>-CCATTTCAGTACCTTCTGGTAA-3</w:t>
      </w:r>
      <w:r w:rsidRPr="00C921A0">
        <w:continuationSeparator/>
      </w:r>
      <w:r w:rsidRPr="00C921A0">
        <w:t>). The PCR</w:t>
      </w:r>
      <w:r>
        <w:t xml:space="preserve"> </w:t>
      </w:r>
      <w:r w:rsidRPr="00C921A0">
        <w:t>conditions for</w:t>
      </w:r>
      <w:r>
        <w:t xml:space="preserve"> </w:t>
      </w:r>
      <w:r w:rsidRPr="00C921A0">
        <w:t>tuf</w:t>
      </w:r>
      <w:r>
        <w:t xml:space="preserve"> </w:t>
      </w:r>
      <w:r w:rsidRPr="00C921A0">
        <w:t>were as follows: 15 min of initial denaturation at 95°C, followed</w:t>
      </w:r>
      <w:r>
        <w:t xml:space="preserve"> </w:t>
      </w:r>
      <w:r w:rsidRPr="00C921A0">
        <w:t xml:space="preserve">by 35 cycles of 30 s at 95°C, 30 s at 56°C, and 45 s at 72°C, with a final 10-minextension at 72°C. </w:t>
      </w:r>
    </w:p>
    <w:p w14:paraId="30E0CBFD" w14:textId="50E49BFD" w:rsidR="00C921A0" w:rsidRDefault="00C921A0" w:rsidP="00AE7E42">
      <w:r w:rsidRPr="00C921A0">
        <w:lastRenderedPageBreak/>
        <w:t>Gel electrophoresis was used to detect positive PCR signalsand to confirm amplicon lengths of 527 bp for 16S rRNA and 412 bp for thetufgene. Prior to sequencing, the PCR products were purified using the ExoSAP-ITreagent</w:t>
      </w:r>
      <w:r>
        <w:t xml:space="preserve"> </w:t>
      </w:r>
      <w:r w:rsidRPr="00C921A0">
        <w:t>(USB</w:t>
      </w:r>
      <w:r>
        <w:t xml:space="preserve"> </w:t>
      </w:r>
      <w:r w:rsidRPr="00C921A0">
        <w:t>Corporation,</w:t>
      </w:r>
      <w:r>
        <w:t xml:space="preserve"> </w:t>
      </w:r>
      <w:r w:rsidRPr="00C921A0">
        <w:t>Cleveland,</w:t>
      </w:r>
      <w:r>
        <w:t xml:space="preserve"> </w:t>
      </w:r>
      <w:r w:rsidRPr="00C921A0">
        <w:t>OH)</w:t>
      </w:r>
      <w:r>
        <w:t xml:space="preserve"> </w:t>
      </w:r>
      <w:r w:rsidRPr="00C921A0">
        <w:t>according</w:t>
      </w:r>
      <w:r>
        <w:t xml:space="preserve"> </w:t>
      </w:r>
      <w:r w:rsidRPr="00C921A0">
        <w:t>to</w:t>
      </w:r>
      <w:r>
        <w:t xml:space="preserve"> </w:t>
      </w:r>
      <w:r w:rsidRPr="00C921A0">
        <w:t>the</w:t>
      </w:r>
      <w:r>
        <w:t xml:space="preserve"> </w:t>
      </w:r>
      <w:r w:rsidRPr="00C921A0">
        <w:t>manufacturer’sinstructions. Forward and reverse sequencing reactions were conducted for eachof the amplified products. The sequencing reaction mixture for 16S rRNA con-sisted of 10l of MicroSeq 500 sequencing mix (containing 1.6 pmol of MSQ-For MSQ-R) primers, 2.9l of molecular-grade water, and 1l of the purifiedPCR</w:t>
      </w:r>
      <w:r>
        <w:t xml:space="preserve"> </w:t>
      </w:r>
      <w:r w:rsidRPr="00C921A0">
        <w:t>product.</w:t>
      </w:r>
      <w:r>
        <w:t xml:space="preserve"> </w:t>
      </w:r>
      <w:r w:rsidRPr="00C921A0">
        <w:t>For</w:t>
      </w:r>
      <w:r>
        <w:t xml:space="preserve"> </w:t>
      </w:r>
      <w:r w:rsidRPr="00C921A0">
        <w:t>thetufgene,</w:t>
      </w:r>
      <w:r>
        <w:t xml:space="preserve"> </w:t>
      </w:r>
      <w:r w:rsidRPr="00C921A0">
        <w:t>sequencing</w:t>
      </w:r>
      <w:r>
        <w:t xml:space="preserve"> </w:t>
      </w:r>
      <w:r w:rsidRPr="00C921A0">
        <w:t>reactions</w:t>
      </w:r>
      <w:r>
        <w:t xml:space="preserve"> </w:t>
      </w:r>
      <w:r w:rsidRPr="00C921A0">
        <w:t>were</w:t>
      </w:r>
      <w:r>
        <w:t xml:space="preserve"> </w:t>
      </w:r>
      <w:r w:rsidRPr="00C921A0">
        <w:t>performed</w:t>
      </w:r>
      <w:r>
        <w:t xml:space="preserve"> </w:t>
      </w:r>
      <w:r w:rsidRPr="00C921A0">
        <w:t>usingBigDye Terminator, version 3.1, reagents (Applied Biosystems Inc., Foster City,CA). Briefly, the sequencing reaction mixture consisted of 1l of BigDye ReadyReaction</w:t>
      </w:r>
      <w:r>
        <w:t xml:space="preserve"> </w:t>
      </w:r>
      <w:r w:rsidRPr="00C921A0">
        <w:t>mix,</w:t>
      </w:r>
      <w:r>
        <w:t xml:space="preserve"> </w:t>
      </w:r>
      <w:r w:rsidRPr="00C921A0">
        <w:t>3.5l</w:t>
      </w:r>
      <w:r>
        <w:t xml:space="preserve"> </w:t>
      </w:r>
      <w:r w:rsidRPr="00C921A0">
        <w:t>of</w:t>
      </w:r>
      <w:r>
        <w:t xml:space="preserve"> </w:t>
      </w:r>
      <w:r w:rsidRPr="00C921A0">
        <w:t>BigDye</w:t>
      </w:r>
      <w:r>
        <w:t xml:space="preserve"> </w:t>
      </w:r>
      <w:r w:rsidRPr="00C921A0">
        <w:t>sequencing</w:t>
      </w:r>
      <w:r>
        <w:t xml:space="preserve"> </w:t>
      </w:r>
      <w:r w:rsidRPr="00C921A0">
        <w:t>buffer</w:t>
      </w:r>
      <w:r>
        <w:t xml:space="preserve"> </w:t>
      </w:r>
      <w:r w:rsidRPr="00C921A0">
        <w:t>(5</w:t>
      </w:r>
      <w:r w:rsidRPr="00C921A0">
        <w:separator/>
      </w:r>
      <w:r w:rsidRPr="00C921A0">
        <w:t>)</w:t>
      </w:r>
      <w:r>
        <w:t xml:space="preserve"> </w:t>
      </w:r>
      <w:r w:rsidRPr="00C921A0">
        <w:t>(Applied</w:t>
      </w:r>
      <w:r>
        <w:t xml:space="preserve"> </w:t>
      </w:r>
      <w:r w:rsidRPr="00C921A0">
        <w:t>BiosystemsInc.), 1.6l of a 1-pmol primer, 2.9l of molecular-grade water, and 1lofthepurified PCR product; the final reaction volume was 10l. The thermal cyclingconditions were as follows: 25 cycles of 10 s at 96°C,5sat50°C, and 4 min at60°C.</w:t>
      </w:r>
      <w:r>
        <w:t xml:space="preserve"> </w:t>
      </w:r>
      <w:r w:rsidRPr="00C921A0">
        <w:t>The</w:t>
      </w:r>
      <w:r>
        <w:t xml:space="preserve"> </w:t>
      </w:r>
      <w:r w:rsidRPr="00C921A0">
        <w:t>sequencing</w:t>
      </w:r>
      <w:r>
        <w:t xml:space="preserve"> </w:t>
      </w:r>
      <w:r w:rsidRPr="00C921A0">
        <w:t>products</w:t>
      </w:r>
      <w:r>
        <w:t xml:space="preserve"> </w:t>
      </w:r>
      <w:r w:rsidRPr="00C921A0">
        <w:t>were</w:t>
      </w:r>
      <w:r>
        <w:t xml:space="preserve"> </w:t>
      </w:r>
      <w:r w:rsidRPr="00C921A0">
        <w:t>purified</w:t>
      </w:r>
      <w:r>
        <w:t xml:space="preserve"> </w:t>
      </w:r>
      <w:r w:rsidRPr="00C921A0">
        <w:t>using</w:t>
      </w:r>
      <w:r>
        <w:t xml:space="preserve"> </w:t>
      </w:r>
      <w:r w:rsidRPr="00C921A0">
        <w:t>ethanol–sodium</w:t>
      </w:r>
      <w:r>
        <w:t xml:space="preserve"> </w:t>
      </w:r>
      <w:r w:rsidRPr="00C921A0">
        <w:t>acetate.Sequencing reactions were performed on an ABI Prism 3130xl genetic analyzer(Applied Biosystems Inc.) according to the standard automated sequencer pro-tocols</w:t>
      </w:r>
    </w:p>
    <w:p w14:paraId="4885D893" w14:textId="77777777" w:rsidR="00E514AC" w:rsidRDefault="00E514AC" w:rsidP="00AE7E42"/>
    <w:p w14:paraId="18447A54" w14:textId="77777777" w:rsidR="00E514AC" w:rsidRPr="00E514AC" w:rsidRDefault="00E514AC" w:rsidP="00E514AC">
      <w:pPr>
        <w:shd w:val="clear" w:color="auto" w:fill="FFFFFF"/>
        <w:spacing w:after="0" w:line="240" w:lineRule="auto"/>
        <w:outlineLvl w:val="2"/>
        <w:rPr>
          <w:rFonts w:ascii="Cambria" w:eastAsia="Times New Roman" w:hAnsi="Cambria" w:cs="Times New Roman"/>
          <w:color w:val="734126"/>
          <w:spacing w:val="-2"/>
          <w:sz w:val="27"/>
          <w:szCs w:val="27"/>
        </w:rPr>
      </w:pPr>
      <w:r w:rsidRPr="00E514AC">
        <w:rPr>
          <w:rFonts w:ascii="Cambria" w:eastAsia="Times New Roman" w:hAnsi="Cambria" w:cs="Times New Roman"/>
          <w:color w:val="734126"/>
          <w:spacing w:val="-2"/>
          <w:sz w:val="27"/>
          <w:szCs w:val="27"/>
        </w:rPr>
        <w:t>Confirmation of species identification by housekeeping gene sequence analysis. </w:t>
      </w:r>
    </w:p>
    <w:p w14:paraId="0DAAA4FF" w14:textId="726DC41B" w:rsidR="00E514AC" w:rsidRDefault="00E514AC" w:rsidP="00E514AC">
      <w:pPr>
        <w:shd w:val="clear" w:color="auto" w:fill="FFFFFF"/>
        <w:spacing w:before="400" w:after="400" w:line="240" w:lineRule="auto"/>
        <w:rPr>
          <w:rFonts w:ascii="Cambria" w:eastAsia="Times New Roman" w:hAnsi="Cambria" w:cs="Times New Roman"/>
          <w:color w:val="212121"/>
          <w:sz w:val="30"/>
          <w:szCs w:val="30"/>
        </w:rPr>
      </w:pPr>
      <w:r>
        <w:rPr>
          <w:rFonts w:ascii="Cambria" w:eastAsia="Times New Roman" w:hAnsi="Cambria" w:cs="Times New Roman"/>
          <w:color w:val="212121"/>
          <w:sz w:val="30"/>
          <w:szCs w:val="30"/>
        </w:rPr>
        <w:t>M and m from pamela’s agnetis/hyicus paper</w:t>
      </w:r>
    </w:p>
    <w:p w14:paraId="161599D2" w14:textId="1046F827" w:rsidR="00E514AC" w:rsidRPr="00E514AC" w:rsidRDefault="00E514AC" w:rsidP="00E514AC">
      <w:pPr>
        <w:shd w:val="clear" w:color="auto" w:fill="FFFFFF"/>
        <w:spacing w:before="400" w:after="400" w:line="240" w:lineRule="auto"/>
        <w:rPr>
          <w:rFonts w:ascii="Cambria" w:eastAsia="Times New Roman" w:hAnsi="Cambria" w:cs="Times New Roman"/>
          <w:color w:val="212121"/>
          <w:sz w:val="30"/>
          <w:szCs w:val="30"/>
        </w:rPr>
      </w:pPr>
      <w:r w:rsidRPr="00E514AC">
        <w:rPr>
          <w:rFonts w:ascii="Cambria" w:eastAsia="Times New Roman" w:hAnsi="Cambria" w:cs="Times New Roman"/>
          <w:color w:val="212121"/>
          <w:sz w:val="30"/>
          <w:szCs w:val="30"/>
        </w:rPr>
        <w:t>A single colony was picked from CBA and inoculated into 100 μl of 1× Tris-EDTA (Promega, Madison, WI, USA) for lysate preparation. Standard PCR, with the addition of an initial denaturation step of 15 min at 94°C, was used to amplify the </w:t>
      </w:r>
      <w:r w:rsidRPr="00E514AC">
        <w:rPr>
          <w:rFonts w:ascii="Cambria" w:eastAsia="Times New Roman" w:hAnsi="Cambria" w:cs="Times New Roman"/>
          <w:i/>
          <w:iCs/>
          <w:color w:val="212121"/>
          <w:sz w:val="30"/>
          <w:szCs w:val="30"/>
        </w:rPr>
        <w:t>rpoB</w:t>
      </w:r>
      <w:r w:rsidRPr="00E514AC">
        <w:rPr>
          <w:rFonts w:ascii="Cambria" w:eastAsia="Times New Roman" w:hAnsi="Cambria" w:cs="Times New Roman"/>
          <w:color w:val="212121"/>
          <w:sz w:val="30"/>
          <w:szCs w:val="30"/>
        </w:rPr>
        <w:t> (</w:t>
      </w:r>
      <w:hyperlink r:id="rId8" w:anchor="B18" w:history="1">
        <w:r w:rsidRPr="00E514AC">
          <w:rPr>
            <w:rFonts w:ascii="Cambria" w:eastAsia="Times New Roman" w:hAnsi="Cambria" w:cs="Times New Roman"/>
            <w:color w:val="376FAA"/>
            <w:sz w:val="30"/>
            <w:szCs w:val="30"/>
            <w:u w:val="single"/>
          </w:rPr>
          <w:t>18</w:t>
        </w:r>
      </w:hyperlink>
      <w:r w:rsidRPr="00E514AC">
        <w:rPr>
          <w:rFonts w:ascii="Cambria" w:eastAsia="Times New Roman" w:hAnsi="Cambria" w:cs="Times New Roman"/>
          <w:color w:val="212121"/>
          <w:sz w:val="30"/>
          <w:szCs w:val="30"/>
        </w:rPr>
        <w:t>) and </w:t>
      </w:r>
      <w:r w:rsidRPr="00E514AC">
        <w:rPr>
          <w:rFonts w:ascii="Cambria" w:eastAsia="Times New Roman" w:hAnsi="Cambria" w:cs="Times New Roman"/>
          <w:i/>
          <w:iCs/>
          <w:color w:val="212121"/>
          <w:sz w:val="30"/>
          <w:szCs w:val="30"/>
        </w:rPr>
        <w:t>tuf</w:t>
      </w:r>
      <w:r w:rsidRPr="00E514AC">
        <w:rPr>
          <w:rFonts w:ascii="Cambria" w:eastAsia="Times New Roman" w:hAnsi="Cambria" w:cs="Times New Roman"/>
          <w:color w:val="212121"/>
          <w:sz w:val="30"/>
          <w:szCs w:val="30"/>
        </w:rPr>
        <w:t> (</w:t>
      </w:r>
      <w:hyperlink r:id="rId9" w:anchor="B22" w:history="1">
        <w:r w:rsidRPr="00E514AC">
          <w:rPr>
            <w:rFonts w:ascii="Cambria" w:eastAsia="Times New Roman" w:hAnsi="Cambria" w:cs="Times New Roman"/>
            <w:color w:val="376FAA"/>
            <w:sz w:val="30"/>
            <w:szCs w:val="30"/>
            <w:u w:val="single"/>
          </w:rPr>
          <w:t>22</w:t>
        </w:r>
      </w:hyperlink>
      <w:r w:rsidRPr="00E514AC">
        <w:rPr>
          <w:rFonts w:ascii="Cambria" w:eastAsia="Times New Roman" w:hAnsi="Cambria" w:cs="Times New Roman"/>
          <w:color w:val="212121"/>
          <w:sz w:val="30"/>
          <w:szCs w:val="30"/>
        </w:rPr>
        <w:t>) genes. The PCR for </w:t>
      </w:r>
      <w:r w:rsidRPr="00E514AC">
        <w:rPr>
          <w:rFonts w:ascii="Cambria" w:eastAsia="Times New Roman" w:hAnsi="Cambria" w:cs="Times New Roman"/>
          <w:i/>
          <w:iCs/>
          <w:color w:val="212121"/>
          <w:sz w:val="30"/>
          <w:szCs w:val="30"/>
        </w:rPr>
        <w:t>rpoB</w:t>
      </w:r>
      <w:r w:rsidRPr="00E514AC">
        <w:rPr>
          <w:rFonts w:ascii="Cambria" w:eastAsia="Times New Roman" w:hAnsi="Cambria" w:cs="Times New Roman"/>
          <w:color w:val="212121"/>
          <w:sz w:val="30"/>
          <w:szCs w:val="30"/>
        </w:rPr>
        <w:t> gene identification and subsequent sequencing for species identification were done on all isolates, and the PCR for </w:t>
      </w:r>
      <w:r w:rsidRPr="00E514AC">
        <w:rPr>
          <w:rFonts w:ascii="Cambria" w:eastAsia="Times New Roman" w:hAnsi="Cambria" w:cs="Times New Roman"/>
          <w:i/>
          <w:iCs/>
          <w:color w:val="212121"/>
          <w:sz w:val="30"/>
          <w:szCs w:val="30"/>
        </w:rPr>
        <w:t>tuf</w:t>
      </w:r>
      <w:r w:rsidRPr="00E514AC">
        <w:rPr>
          <w:rFonts w:ascii="Cambria" w:eastAsia="Times New Roman" w:hAnsi="Cambria" w:cs="Times New Roman"/>
          <w:color w:val="212121"/>
          <w:sz w:val="30"/>
          <w:szCs w:val="30"/>
        </w:rPr>
        <w:t> gene identification and subsequent sequencing were conducted only on isolates not definitively identified as </w:t>
      </w:r>
      <w:r w:rsidRPr="00E514AC">
        <w:rPr>
          <w:rFonts w:ascii="Cambria" w:eastAsia="Times New Roman" w:hAnsi="Cambria" w:cs="Times New Roman"/>
          <w:i/>
          <w:iCs/>
          <w:color w:val="212121"/>
          <w:sz w:val="30"/>
          <w:szCs w:val="30"/>
        </w:rPr>
        <w:t>S. agnetis</w:t>
      </w:r>
      <w:r w:rsidRPr="00E514AC">
        <w:rPr>
          <w:rFonts w:ascii="Cambria" w:eastAsia="Times New Roman" w:hAnsi="Cambria" w:cs="Times New Roman"/>
          <w:color w:val="212121"/>
          <w:sz w:val="30"/>
          <w:szCs w:val="30"/>
        </w:rPr>
        <w:t> or </w:t>
      </w:r>
      <w:r w:rsidRPr="00E514AC">
        <w:rPr>
          <w:rFonts w:ascii="Cambria" w:eastAsia="Times New Roman" w:hAnsi="Cambria" w:cs="Times New Roman"/>
          <w:i/>
          <w:iCs/>
          <w:color w:val="212121"/>
          <w:sz w:val="30"/>
          <w:szCs w:val="30"/>
        </w:rPr>
        <w:t>S. hyicus</w:t>
      </w:r>
      <w:r w:rsidRPr="00E514AC">
        <w:rPr>
          <w:rFonts w:ascii="Cambria" w:eastAsia="Times New Roman" w:hAnsi="Cambria" w:cs="Times New Roman"/>
          <w:color w:val="212121"/>
          <w:sz w:val="30"/>
          <w:szCs w:val="30"/>
        </w:rPr>
        <w:t>. The resultant PCR products were purified using a commercial kit (Invitrogen, Carlsbad, CA, USA) and submitted to the University of Missouri DNA Core Facility for Sanger sequencing. Sequences were compared to the GenBank database using the publicly available nucleotide-BLAST algorithm (</w:t>
      </w:r>
      <w:hyperlink r:id="rId10" w:tgtFrame="_blank" w:history="1">
        <w:r w:rsidRPr="00E514AC">
          <w:rPr>
            <w:rFonts w:ascii="Cambria" w:eastAsia="Times New Roman" w:hAnsi="Cambria" w:cs="Times New Roman"/>
            <w:color w:val="376FAA"/>
            <w:sz w:val="30"/>
            <w:szCs w:val="30"/>
            <w:u w:val="single"/>
          </w:rPr>
          <w:t>www.ncbi.nlm.nih.gov</w:t>
        </w:r>
      </w:hyperlink>
      <w:r w:rsidRPr="00E514AC">
        <w:rPr>
          <w:rFonts w:ascii="Cambria" w:eastAsia="Times New Roman" w:hAnsi="Cambria" w:cs="Times New Roman"/>
          <w:color w:val="212121"/>
          <w:sz w:val="30"/>
          <w:szCs w:val="30"/>
        </w:rPr>
        <w:t>). For </w:t>
      </w:r>
      <w:r w:rsidRPr="00E514AC">
        <w:rPr>
          <w:rFonts w:ascii="Cambria" w:eastAsia="Times New Roman" w:hAnsi="Cambria" w:cs="Times New Roman"/>
          <w:i/>
          <w:iCs/>
          <w:color w:val="212121"/>
          <w:sz w:val="30"/>
          <w:szCs w:val="30"/>
        </w:rPr>
        <w:t>rpoB</w:t>
      </w:r>
      <w:r w:rsidRPr="00E514AC">
        <w:rPr>
          <w:rFonts w:ascii="Cambria" w:eastAsia="Times New Roman" w:hAnsi="Cambria" w:cs="Times New Roman"/>
          <w:color w:val="212121"/>
          <w:sz w:val="30"/>
          <w:szCs w:val="30"/>
        </w:rPr>
        <w:t> analysis, species identity was confirmed if the sequence had ≥97% identity with a single species of </w:t>
      </w:r>
      <w:r w:rsidRPr="00E514AC">
        <w:rPr>
          <w:rFonts w:ascii="Cambria" w:eastAsia="Times New Roman" w:hAnsi="Cambria" w:cs="Times New Roman"/>
          <w:i/>
          <w:iCs/>
          <w:color w:val="212121"/>
          <w:sz w:val="30"/>
          <w:szCs w:val="30"/>
        </w:rPr>
        <w:t>Staphylococcus</w:t>
      </w:r>
      <w:r w:rsidRPr="00E514AC">
        <w:rPr>
          <w:rFonts w:ascii="Cambria" w:eastAsia="Times New Roman" w:hAnsi="Cambria" w:cs="Times New Roman"/>
          <w:color w:val="212121"/>
          <w:sz w:val="30"/>
          <w:szCs w:val="30"/>
        </w:rPr>
        <w:t> in the GenBank database (</w:t>
      </w:r>
      <w:hyperlink r:id="rId11" w:anchor="B34" w:history="1">
        <w:r w:rsidRPr="00E514AC">
          <w:rPr>
            <w:rFonts w:ascii="Cambria" w:eastAsia="Times New Roman" w:hAnsi="Cambria" w:cs="Times New Roman"/>
            <w:color w:val="376FAA"/>
            <w:sz w:val="30"/>
            <w:szCs w:val="30"/>
            <w:u w:val="single"/>
          </w:rPr>
          <w:t>34</w:t>
        </w:r>
      </w:hyperlink>
      <w:r w:rsidRPr="00E514AC">
        <w:rPr>
          <w:rFonts w:ascii="Cambria" w:eastAsia="Times New Roman" w:hAnsi="Cambria" w:cs="Times New Roman"/>
          <w:color w:val="212121"/>
          <w:sz w:val="30"/>
          <w:szCs w:val="30"/>
        </w:rPr>
        <w:t>). For </w:t>
      </w:r>
      <w:r w:rsidRPr="00E514AC">
        <w:rPr>
          <w:rFonts w:ascii="Cambria" w:eastAsia="Times New Roman" w:hAnsi="Cambria" w:cs="Times New Roman"/>
          <w:i/>
          <w:iCs/>
          <w:color w:val="212121"/>
          <w:sz w:val="30"/>
          <w:szCs w:val="30"/>
        </w:rPr>
        <w:t>tuf</w:t>
      </w:r>
      <w:r w:rsidRPr="00E514AC">
        <w:rPr>
          <w:rFonts w:ascii="Cambria" w:eastAsia="Times New Roman" w:hAnsi="Cambria" w:cs="Times New Roman"/>
          <w:color w:val="212121"/>
          <w:sz w:val="30"/>
          <w:szCs w:val="30"/>
        </w:rPr>
        <w:t> gene analysis, species were confirmed if sequence identity was ≥98.0% with &gt;0.8% separation between species (</w:t>
      </w:r>
      <w:hyperlink r:id="rId12" w:anchor="B22" w:history="1">
        <w:r w:rsidRPr="00E514AC">
          <w:rPr>
            <w:rFonts w:ascii="Cambria" w:eastAsia="Times New Roman" w:hAnsi="Cambria" w:cs="Times New Roman"/>
            <w:color w:val="376FAA"/>
            <w:sz w:val="30"/>
            <w:szCs w:val="30"/>
            <w:u w:val="single"/>
          </w:rPr>
          <w:t>22</w:t>
        </w:r>
      </w:hyperlink>
      <w:r w:rsidRPr="00E514AC">
        <w:rPr>
          <w:rFonts w:ascii="Cambria" w:eastAsia="Times New Roman" w:hAnsi="Cambria" w:cs="Times New Roman"/>
          <w:color w:val="212121"/>
          <w:sz w:val="30"/>
          <w:szCs w:val="30"/>
        </w:rPr>
        <w:t>).</w:t>
      </w:r>
    </w:p>
    <w:p w14:paraId="0CD91B28" w14:textId="77777777" w:rsidR="00E514AC" w:rsidRPr="00AE7E42" w:rsidRDefault="00E514AC" w:rsidP="00AE7E42"/>
    <w:sectPr w:rsidR="00E514AC" w:rsidRPr="00AE7E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hn Barlow" w:date="2024-05-28T11:54:00Z" w:initials="JB">
    <w:p w14:paraId="14434D19" w14:textId="77777777" w:rsidR="00464C8C" w:rsidRDefault="00464C8C" w:rsidP="00464C8C">
      <w:pPr>
        <w:pStyle w:val="CommentText"/>
      </w:pPr>
      <w:r>
        <w:rPr>
          <w:rStyle w:val="CommentReference"/>
        </w:rPr>
        <w:annotationRef/>
      </w:r>
      <w:r>
        <w:t>This is discussion - you are speculating on the reason here, another reason could be that the teats on these farms are really dirty - although we have those data so that seems less likely.</w:t>
      </w:r>
    </w:p>
  </w:comment>
  <w:comment w:id="5" w:author="John Barlow" w:date="2024-05-28T11:52:00Z" w:initials="JB">
    <w:p w14:paraId="74F1620A" w14:textId="77777777" w:rsidR="00464C8C" w:rsidRDefault="00464C8C" w:rsidP="00464C8C">
      <w:pPr>
        <w:pStyle w:val="CommentText"/>
      </w:pPr>
      <w:r>
        <w:rPr>
          <w:rStyle w:val="CommentReference"/>
        </w:rPr>
        <w:annotationRef/>
      </w:r>
      <w:r>
        <w:t>Is this at the quarter level or at the sample level (i.e., twice the number of quarters sampled)?</w:t>
      </w:r>
    </w:p>
  </w:comment>
  <w:comment w:id="1" w:author="Dufour Simon" w:date="2024-06-05T16:17:00Z" w:initials="SD">
    <w:p w14:paraId="6B4B0F0B" w14:textId="77777777" w:rsidR="00464C8C" w:rsidRDefault="00464C8C" w:rsidP="00464C8C">
      <w:pPr>
        <w:pStyle w:val="CommentText"/>
      </w:pPr>
      <w:r>
        <w:rPr>
          <w:rStyle w:val="CommentReference"/>
        </w:rPr>
        <w:annotationRef/>
      </w:r>
      <w:r>
        <w:t>There is also the fact that you did two cultures and concluded on contamination if any of the two had more than 3 phenotypes. So there is a higher probability of calling a sample “contaminated”.</w:t>
      </w:r>
    </w:p>
  </w:comment>
  <w:comment w:id="7" w:author="John Barlow" w:date="2024-05-28T15:58:00Z" w:initials="JB">
    <w:p w14:paraId="4B21BCB2" w14:textId="77777777" w:rsidR="00291C4E" w:rsidRDefault="00291C4E" w:rsidP="00291C4E">
      <w:pPr>
        <w:pStyle w:val="CommentText"/>
      </w:pPr>
      <w:r>
        <w:rPr>
          <w:rStyle w:val="CommentReference"/>
        </w:rPr>
        <w:annotationRef/>
      </w:r>
      <w:r>
        <w:t>From a practical perspective, is it enough to know the SCC and it is a Staph species, and species identification is academic? What is the argument against this perspective?</w:t>
      </w:r>
    </w:p>
  </w:comment>
  <w:comment w:id="10" w:author="Dufour Simon" w:date="2024-06-05T16:49:00Z" w:initials="SD">
    <w:p w14:paraId="6850DB1E" w14:textId="77777777" w:rsidR="00291C4E" w:rsidRDefault="00291C4E" w:rsidP="00291C4E">
      <w:pPr>
        <w:pStyle w:val="CommentText"/>
      </w:pPr>
      <w:r>
        <w:rPr>
          <w:rStyle w:val="CommentReference"/>
        </w:rPr>
        <w:annotationRef/>
      </w:r>
      <w:r>
        <w:t>That may be country-dependent. In Canada, all animal diagnostic labs work with MALDI nowaday. It’s because it does save a lot of time (and $) despite its higher initial costs.</w:t>
      </w:r>
    </w:p>
    <w:p w14:paraId="00F301AB" w14:textId="77777777" w:rsidR="00291C4E" w:rsidRDefault="00291C4E" w:rsidP="00291C4E">
      <w:pPr>
        <w:pStyle w:val="CommentText"/>
      </w:pPr>
    </w:p>
    <w:p w14:paraId="0593A297" w14:textId="77777777" w:rsidR="00291C4E" w:rsidRDefault="00291C4E" w:rsidP="00291C4E">
      <w:pPr>
        <w:pStyle w:val="CommentText"/>
      </w:pPr>
      <w:r>
        <w:t>Is this paragraph relevant/essential?</w:t>
      </w:r>
    </w:p>
  </w:comment>
  <w:comment w:id="11" w:author="Caitlin Jeffrey" w:date="2024-06-12T08:56:00Z" w:initials="CJ">
    <w:p w14:paraId="0BD12771" w14:textId="77777777" w:rsidR="00291C4E" w:rsidRDefault="00291C4E" w:rsidP="00291C4E">
      <w:pPr>
        <w:pStyle w:val="CommentText"/>
      </w:pPr>
      <w:r>
        <w:rPr>
          <w:rStyle w:val="CommentReference"/>
        </w:rPr>
        <w:annotationRef/>
      </w:r>
      <w:r>
        <w:t>I think the importance of this paragraph for me was the acknowledgement that my work on species-level information is not super readily applicable for the everyday dairy farmer. Should a different sentence acknowledging this go somewhere else? Can it all just come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434D19" w15:done="0"/>
  <w15:commentEx w15:paraId="74F1620A" w15:done="0"/>
  <w15:commentEx w15:paraId="6B4B0F0B" w15:done="0"/>
  <w15:commentEx w15:paraId="4B21BCB2" w15:done="0"/>
  <w15:commentEx w15:paraId="0593A297" w15:done="0"/>
  <w15:commentEx w15:paraId="0BD12771" w15:paraIdParent="0593A2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004474" w16cex:dateUtc="2024-05-28T15:54:00Z"/>
  <w16cex:commentExtensible w16cex:durableId="2A0043F8" w16cex:dateUtc="2024-05-28T15:52:00Z"/>
  <w16cex:commentExtensible w16cex:durableId="2A007DB7" w16cex:dateUtc="2024-05-28T19:58:00Z"/>
  <w16cex:commentExtensible w16cex:durableId="6F6493E4" w16cex:dateUtc="2024-06-12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434D19" w16cid:durableId="2A004474"/>
  <w16cid:commentId w16cid:paraId="74F1620A" w16cid:durableId="2A0043F8"/>
  <w16cid:commentId w16cid:paraId="6B4B0F0B" w16cid:durableId="2A0B0E1A"/>
  <w16cid:commentId w16cid:paraId="4B21BCB2" w16cid:durableId="2A007DB7"/>
  <w16cid:commentId w16cid:paraId="0593A297" w16cid:durableId="2A0B1594"/>
  <w16cid:commentId w16cid:paraId="0BD12771" w16cid:durableId="6F6493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hn Barlow">
    <w15:presenceInfo w15:providerId="AD" w15:userId="S::jbarlow@uvm.edu::b53046b6-61b6-47ab-8e6d-5d5abb2a4fdc"/>
  </w15:person>
  <w15:person w15:author="Dufour Simon">
    <w15:presenceInfo w15:providerId="AD" w15:userId="S-1-5-21-2046442738-783573707-16515117-230540"/>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42"/>
    <w:rsid w:val="00291C4E"/>
    <w:rsid w:val="003E6971"/>
    <w:rsid w:val="00464C8C"/>
    <w:rsid w:val="00671E18"/>
    <w:rsid w:val="006D2BB6"/>
    <w:rsid w:val="008800AC"/>
    <w:rsid w:val="0098798D"/>
    <w:rsid w:val="009C39DB"/>
    <w:rsid w:val="00AE7E42"/>
    <w:rsid w:val="00B5099F"/>
    <w:rsid w:val="00C1029B"/>
    <w:rsid w:val="00C921A0"/>
    <w:rsid w:val="00DA07E0"/>
    <w:rsid w:val="00E20EBD"/>
    <w:rsid w:val="00E514AC"/>
    <w:rsid w:val="00F1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CDFA"/>
  <w15:chartTrackingRefBased/>
  <w15:docId w15:val="{0438C2AA-90E3-4746-8E55-AF7BC28F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14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18"/>
    <w:rPr>
      <w:sz w:val="16"/>
      <w:szCs w:val="16"/>
    </w:rPr>
  </w:style>
  <w:style w:type="paragraph" w:styleId="CommentText">
    <w:name w:val="annotation text"/>
    <w:basedOn w:val="Normal"/>
    <w:link w:val="CommentTextChar"/>
    <w:uiPriority w:val="99"/>
    <w:unhideWhenUsed/>
    <w:rsid w:val="00671E18"/>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671E18"/>
    <w:rPr>
      <w:kern w:val="2"/>
      <w:sz w:val="20"/>
      <w:szCs w:val="20"/>
      <w14:ligatures w14:val="standardContextual"/>
    </w:rPr>
  </w:style>
  <w:style w:type="character" w:customStyle="1" w:styleId="Heading3Char">
    <w:name w:val="Heading 3 Char"/>
    <w:basedOn w:val="DefaultParagraphFont"/>
    <w:link w:val="Heading3"/>
    <w:uiPriority w:val="9"/>
    <w:rsid w:val="00E514AC"/>
    <w:rPr>
      <w:rFonts w:ascii="Times New Roman" w:eastAsia="Times New Roman" w:hAnsi="Times New Roman" w:cs="Times New Roman"/>
      <w:b/>
      <w:bCs/>
      <w:sz w:val="27"/>
      <w:szCs w:val="27"/>
    </w:rPr>
  </w:style>
  <w:style w:type="paragraph" w:customStyle="1" w:styleId="p">
    <w:name w:val="p"/>
    <w:basedOn w:val="Normal"/>
    <w:rsid w:val="00E514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14AC"/>
    <w:rPr>
      <w:i/>
      <w:iCs/>
    </w:rPr>
  </w:style>
  <w:style w:type="character" w:styleId="Hyperlink">
    <w:name w:val="Hyperlink"/>
    <w:basedOn w:val="DefaultParagraphFont"/>
    <w:uiPriority w:val="99"/>
    <w:semiHidden/>
    <w:unhideWhenUsed/>
    <w:rsid w:val="00E51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44253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ncbi.nlm.nih.gov/pmc/articles/PMC5442534/"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ncbi.nlm.nih.gov/pmc/articles/PMC5442534/"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www.ncbi.nlm.nih.gov/" TargetMode="External"/><Relationship Id="rId4" Type="http://schemas.openxmlformats.org/officeDocument/2006/relationships/comments" Target="comments.xml"/><Relationship Id="rId9" Type="http://schemas.openxmlformats.org/officeDocument/2006/relationships/hyperlink" Target="https://www.ncbi.nlm.nih.gov/pmc/articles/PMC5442534/"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11</cp:revision>
  <dcterms:created xsi:type="dcterms:W3CDTF">2022-10-12T12:31:00Z</dcterms:created>
  <dcterms:modified xsi:type="dcterms:W3CDTF">2024-06-21T13:44:00Z</dcterms:modified>
</cp:coreProperties>
</file>