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99BA" w14:textId="21B2D055" w:rsidR="00DA07E0" w:rsidRDefault="00AE7E42">
      <w:r>
        <w:t>Notes for 10-herd NAS manuscript:</w:t>
      </w:r>
    </w:p>
    <w:p w14:paraId="63EF1D80" w14:textId="5022F525" w:rsidR="00AE7E42" w:rsidRDefault="00AE7E42">
      <w:pPr>
        <w:rPr>
          <w:b/>
          <w:bCs/>
        </w:rPr>
      </w:pPr>
      <w:r>
        <w:rPr>
          <w:b/>
          <w:bCs/>
        </w:rPr>
        <w:t>Methods</w:t>
      </w:r>
    </w:p>
    <w:p w14:paraId="3413F00E" w14:textId="2229C856" w:rsidR="00AE7E42" w:rsidRPr="00AE7E42" w:rsidRDefault="00AE7E42">
      <w:r>
        <w:t>Would I be able to do a BLCM-</w:t>
      </w:r>
      <w:proofErr w:type="spellStart"/>
      <w:r>
        <w:t>ish</w:t>
      </w:r>
      <w:proofErr w:type="spellEnd"/>
      <w:r>
        <w:t xml:space="preserve"> analysis incorporating Se and </w:t>
      </w:r>
      <w:proofErr w:type="spellStart"/>
      <w:r>
        <w:t>Sp</w:t>
      </w:r>
      <w:proofErr w:type="spellEnd"/>
      <w:r>
        <w:t xml:space="preserve"> values for culture, to help correct for some misclassification bias?</w:t>
      </w:r>
    </w:p>
    <w:p w14:paraId="09B88B32" w14:textId="77777777" w:rsidR="00AE7E42" w:rsidRDefault="00AE7E42"/>
    <w:p w14:paraId="5BA2EACA" w14:textId="234CFD82" w:rsidR="00AE7E42" w:rsidRDefault="00AE7E42">
      <w:pPr>
        <w:rPr>
          <w:b/>
          <w:bCs/>
        </w:rPr>
      </w:pPr>
      <w:r>
        <w:rPr>
          <w:b/>
          <w:bCs/>
        </w:rPr>
        <w:t>Discussion</w:t>
      </w:r>
    </w:p>
    <w:p w14:paraId="45D38FF9" w14:textId="37F75CC4" w:rsidR="00AE7E42" w:rsidRDefault="00AE7E42">
      <w:r>
        <w:t xml:space="preserve">Include a section addressing possible biases; </w:t>
      </w:r>
      <w:proofErr w:type="spellStart"/>
      <w:r>
        <w:t>simon’s</w:t>
      </w:r>
      <w:proofErr w:type="spellEnd"/>
      <w:r>
        <w:t xml:space="preserve"> thesis papers provide a good model, good content, and can likely use some of the language from these</w:t>
      </w:r>
    </w:p>
    <w:p w14:paraId="27AE96A8" w14:textId="3F7788C4" w:rsidR="00AE7E42" w:rsidRDefault="00AE7E42" w:rsidP="00AE7E42">
      <w:r>
        <w:t xml:space="preserve">Discussion around </w:t>
      </w:r>
      <w:proofErr w:type="spellStart"/>
      <w:r>
        <w:t>agnetis</w:t>
      </w:r>
      <w:proofErr w:type="spellEnd"/>
      <w:r>
        <w:t xml:space="preserve"> and hyicus- Pamela’s 2017 paper (</w:t>
      </w:r>
      <w:r>
        <w:t>Species Identification and Strain Typing</w:t>
      </w:r>
      <w:r>
        <w:t xml:space="preserve"> </w:t>
      </w:r>
      <w:r>
        <w:t>of</w:t>
      </w:r>
      <w:r>
        <w:t xml:space="preserve"> </w:t>
      </w:r>
      <w:r>
        <w:t xml:space="preserve">Staphylococcus </w:t>
      </w:r>
      <w:proofErr w:type="spellStart"/>
      <w:r>
        <w:t>agnetis</w:t>
      </w:r>
      <w:proofErr w:type="spellEnd"/>
      <w:r>
        <w:t xml:space="preserve"> and</w:t>
      </w:r>
      <w:r>
        <w:t xml:space="preserve"> </w:t>
      </w:r>
      <w:r>
        <w:t>Staphylococcus hyicus Isolates from</w:t>
      </w:r>
      <w:r>
        <w:t xml:space="preserve"> </w:t>
      </w:r>
      <w:r>
        <w:t>Bovine Milk by Use of a Novel Multiplex</w:t>
      </w:r>
      <w:r>
        <w:t xml:space="preserve"> </w:t>
      </w:r>
      <w:r>
        <w:t>PCR Assay and Pulsed-Field Gel</w:t>
      </w:r>
      <w:r>
        <w:t xml:space="preserve"> </w:t>
      </w:r>
      <w:r>
        <w:t>Electrophoresis</w:t>
      </w:r>
      <w:r>
        <w:t xml:space="preserve">); how much did </w:t>
      </w:r>
      <w:proofErr w:type="spellStart"/>
      <w:r>
        <w:t>agnetis</w:t>
      </w:r>
      <w:proofErr w:type="spellEnd"/>
      <w:r>
        <w:t xml:space="preserve"> and hyicus elevate SCC at quarter level, did they act more like contagious or sporadic pathogens; persistent infections vs. transient?</w:t>
      </w:r>
      <w:r w:rsidR="008800AC">
        <w:t xml:space="preserve"> Repeat </w:t>
      </w:r>
      <w:proofErr w:type="spellStart"/>
      <w:r w:rsidR="008800AC">
        <w:t>coag</w:t>
      </w:r>
      <w:proofErr w:type="spellEnd"/>
      <w:r w:rsidR="008800AC">
        <w:t>- which were positive, which were negative?</w:t>
      </w:r>
    </w:p>
    <w:p w14:paraId="67C6A04A" w14:textId="4A0035F6" w:rsidR="00C921A0" w:rsidRDefault="00C921A0" w:rsidP="00AE7E42"/>
    <w:p w14:paraId="0522FA9C" w14:textId="47C7DB6F" w:rsidR="00C921A0" w:rsidRPr="00B5099F" w:rsidRDefault="00B5099F" w:rsidP="00AE7E42">
      <w:pPr>
        <w:rPr>
          <w:i/>
          <w:iCs/>
        </w:rPr>
      </w:pPr>
      <w:proofErr w:type="spellStart"/>
      <w:r w:rsidRPr="00B5099F">
        <w:rPr>
          <w:i/>
          <w:iCs/>
        </w:rPr>
        <w:t>t</w:t>
      </w:r>
      <w:r w:rsidRPr="00B5099F">
        <w:rPr>
          <w:i/>
          <w:iCs/>
        </w:rPr>
        <w:t>uf</w:t>
      </w:r>
      <w:proofErr w:type="spellEnd"/>
      <w:r w:rsidRPr="00B5099F">
        <w:rPr>
          <w:i/>
          <w:iCs/>
        </w:rPr>
        <w:t xml:space="preserve"> </w:t>
      </w:r>
      <w:r w:rsidRPr="00B5099F">
        <w:rPr>
          <w:i/>
          <w:iCs/>
        </w:rPr>
        <w:t>Gene Sequence Analysis Has Greater Discriminatory Power</w:t>
      </w:r>
      <w:r w:rsidRPr="00B5099F">
        <w:rPr>
          <w:i/>
          <w:iCs/>
        </w:rPr>
        <w:t xml:space="preserve"> </w:t>
      </w:r>
      <w:r w:rsidRPr="00B5099F">
        <w:rPr>
          <w:i/>
          <w:iCs/>
        </w:rPr>
        <w:t>than 16S rRNA Sequence Analysis in Identification of Clinical</w:t>
      </w:r>
      <w:r w:rsidRPr="00B5099F">
        <w:rPr>
          <w:i/>
          <w:iCs/>
        </w:rPr>
        <w:t xml:space="preserve"> </w:t>
      </w:r>
      <w:r w:rsidRPr="00B5099F">
        <w:rPr>
          <w:i/>
          <w:iCs/>
        </w:rPr>
        <w:t>Isolates of Coagulase-Negative Staphylococci</w:t>
      </w:r>
    </w:p>
    <w:p w14:paraId="1E9E8949" w14:textId="5E49B0EE" w:rsidR="00C921A0" w:rsidRDefault="00C921A0" w:rsidP="00AE7E42">
      <w:r w:rsidRPr="00C921A0">
        <w:t>16S rRNA and</w:t>
      </w:r>
      <w:r>
        <w:t xml:space="preserve"> </w:t>
      </w:r>
      <w:proofErr w:type="spellStart"/>
      <w:r w:rsidRPr="00C921A0">
        <w:t>tuf</w:t>
      </w:r>
      <w:proofErr w:type="spellEnd"/>
      <w:r>
        <w:t xml:space="preserve"> </w:t>
      </w:r>
      <w:r w:rsidRPr="00C921A0">
        <w:t>gene sequencing.</w:t>
      </w:r>
      <w:r>
        <w:t xml:space="preserve"> </w:t>
      </w:r>
      <w:r w:rsidRPr="00C921A0">
        <w:t>PCR amplifications were conducted in a</w:t>
      </w:r>
      <w:r>
        <w:t xml:space="preserve"> </w:t>
      </w:r>
      <w:r w:rsidRPr="00C921A0">
        <w:t>total</w:t>
      </w:r>
      <w:r>
        <w:t xml:space="preserve"> </w:t>
      </w:r>
      <w:r w:rsidRPr="00C921A0">
        <w:t>volume</w:t>
      </w:r>
      <w:r>
        <w:t xml:space="preserve"> </w:t>
      </w:r>
      <w:r w:rsidRPr="00C921A0">
        <w:t>of</w:t>
      </w:r>
      <w:r>
        <w:t xml:space="preserve"> </w:t>
      </w:r>
      <w:r w:rsidRPr="00C921A0">
        <w:t>25</w:t>
      </w:r>
      <w:r>
        <w:t xml:space="preserve"> </w:t>
      </w:r>
      <w:proofErr w:type="spellStart"/>
      <w:r>
        <w:t>uL</w:t>
      </w:r>
      <w:proofErr w:type="spellEnd"/>
      <w:r>
        <w:t xml:space="preserve"> </w:t>
      </w:r>
      <w:r w:rsidRPr="00C921A0">
        <w:t>containing</w:t>
      </w:r>
      <w:r>
        <w:t xml:space="preserve"> </w:t>
      </w:r>
      <w:r w:rsidRPr="00C921A0">
        <w:t>2.5</w:t>
      </w:r>
      <w:r>
        <w:t xml:space="preserve"> </w:t>
      </w:r>
      <w:r w:rsidRPr="00C921A0">
        <w:t>mM</w:t>
      </w:r>
      <w:r>
        <w:t xml:space="preserve"> </w:t>
      </w:r>
      <w:proofErr w:type="spellStart"/>
      <w:r w:rsidRPr="00C921A0">
        <w:t>deoxynucleoside</w:t>
      </w:r>
      <w:proofErr w:type="spellEnd"/>
      <w:r>
        <w:t xml:space="preserve"> </w:t>
      </w:r>
      <w:r w:rsidRPr="00C921A0">
        <w:t>triphosphates</w:t>
      </w:r>
      <w:r>
        <w:t xml:space="preserve"> </w:t>
      </w:r>
      <w:r w:rsidRPr="00C921A0">
        <w:t>(dNTPs), 10</w:t>
      </w:r>
      <w:r>
        <w:t xml:space="preserve"> </w:t>
      </w:r>
      <w:proofErr w:type="spellStart"/>
      <w:r w:rsidRPr="00C921A0">
        <w:t>pmol</w:t>
      </w:r>
      <w:proofErr w:type="spellEnd"/>
      <w:r>
        <w:t xml:space="preserve"> </w:t>
      </w:r>
      <w:r w:rsidRPr="00C921A0">
        <w:t>of</w:t>
      </w:r>
      <w:r>
        <w:t xml:space="preserve"> </w:t>
      </w:r>
      <w:r w:rsidRPr="00C921A0">
        <w:t>each</w:t>
      </w:r>
      <w:r>
        <w:t xml:space="preserve"> </w:t>
      </w:r>
      <w:r w:rsidRPr="00C921A0">
        <w:t>PCR</w:t>
      </w:r>
      <w:r>
        <w:t xml:space="preserve"> </w:t>
      </w:r>
      <w:r w:rsidRPr="00C921A0">
        <w:t>primer,</w:t>
      </w:r>
      <w:r>
        <w:t xml:space="preserve"> </w:t>
      </w:r>
      <w:r w:rsidRPr="00C921A0">
        <w:t>0.6</w:t>
      </w:r>
      <w:r>
        <w:t xml:space="preserve"> </w:t>
      </w:r>
      <w:r w:rsidRPr="00C921A0">
        <w:t>U</w:t>
      </w:r>
      <w:r>
        <w:t xml:space="preserve"> </w:t>
      </w:r>
      <w:r w:rsidRPr="00C921A0">
        <w:t>Taq</w:t>
      </w:r>
      <w:r>
        <w:t xml:space="preserve"> </w:t>
      </w:r>
      <w:r w:rsidRPr="00C921A0">
        <w:t>polymerase,</w:t>
      </w:r>
      <w:r>
        <w:t xml:space="preserve"> </w:t>
      </w:r>
      <w:r w:rsidRPr="00C921A0">
        <w:t>2.5</w:t>
      </w:r>
      <w:r>
        <w:t xml:space="preserve"> </w:t>
      </w:r>
      <w:proofErr w:type="spellStart"/>
      <w:r>
        <w:t>uL</w:t>
      </w:r>
      <w:proofErr w:type="spellEnd"/>
      <w:r>
        <w:t xml:space="preserve"> </w:t>
      </w:r>
      <w:r w:rsidRPr="00C921A0">
        <w:t>of</w:t>
      </w:r>
      <w:r>
        <w:t xml:space="preserve"> </w:t>
      </w:r>
      <w:r w:rsidRPr="00C921A0">
        <w:t>10</w:t>
      </w:r>
      <w:r>
        <w:t xml:space="preserve">x </w:t>
      </w:r>
      <w:r w:rsidRPr="00C921A0">
        <w:t>PCR buffer with 15 mM MgCl2</w:t>
      </w:r>
      <w:r>
        <w:t xml:space="preserve"> </w:t>
      </w:r>
      <w:r w:rsidRPr="00C921A0">
        <w:t>(Takara Bio, Inc., Shiga, Japan), and 2.5</w:t>
      </w:r>
      <w:r>
        <w:t xml:space="preserve"> </w:t>
      </w:r>
      <w:proofErr w:type="spellStart"/>
      <w:r>
        <w:t>uL</w:t>
      </w:r>
      <w:proofErr w:type="spellEnd"/>
      <w:r>
        <w:t xml:space="preserve"> </w:t>
      </w:r>
      <w:r w:rsidRPr="00C921A0">
        <w:t>of</w:t>
      </w:r>
      <w:r>
        <w:t xml:space="preserve"> </w:t>
      </w:r>
      <w:r w:rsidRPr="00C921A0">
        <w:t>the</w:t>
      </w:r>
      <w:r>
        <w:t xml:space="preserve"> </w:t>
      </w:r>
      <w:r w:rsidRPr="00C921A0">
        <w:t xml:space="preserve">template. </w:t>
      </w:r>
    </w:p>
    <w:p w14:paraId="0F05FD00" w14:textId="776A5A60" w:rsidR="00C921A0" w:rsidRDefault="00C921A0" w:rsidP="00AE7E42">
      <w:r w:rsidRPr="00C921A0">
        <w:t>T</w:t>
      </w:r>
      <w:r w:rsidRPr="00C921A0">
        <w:t>he</w:t>
      </w:r>
      <w:r>
        <w:t xml:space="preserve"> </w:t>
      </w:r>
      <w:proofErr w:type="spellStart"/>
      <w:r w:rsidRPr="00C921A0">
        <w:t>tuf</w:t>
      </w:r>
      <w:proofErr w:type="spellEnd"/>
      <w:r>
        <w:t xml:space="preserve"> </w:t>
      </w:r>
      <w:r w:rsidRPr="00C921A0">
        <w:t>gene was amplified with primers TUF-F (5</w:t>
      </w:r>
      <w:r w:rsidRPr="00C921A0">
        <w:continuationSeparator/>
        <w:t>-GCCAGTTGAGGACGTATTCT-3</w:t>
      </w:r>
      <w:r w:rsidRPr="00C921A0">
        <w:continuationSeparator/>
        <w:t>)</w:t>
      </w:r>
      <w:r>
        <w:t xml:space="preserve"> </w:t>
      </w:r>
      <w:r w:rsidRPr="00C921A0">
        <w:t>and</w:t>
      </w:r>
      <w:r>
        <w:t xml:space="preserve"> </w:t>
      </w:r>
      <w:r w:rsidRPr="00C921A0">
        <w:t>TUF-R</w:t>
      </w:r>
      <w:r>
        <w:t xml:space="preserve"> </w:t>
      </w:r>
      <w:r w:rsidRPr="00C921A0">
        <w:t>(5</w:t>
      </w:r>
      <w:r w:rsidRPr="00C921A0">
        <w:continuationSeparator/>
        <w:t>-CCATTTCAGTACCTTCTGGTAA-3</w:t>
      </w:r>
      <w:r w:rsidRPr="00C921A0">
        <w:continuationSeparator/>
        <w:t>). The PCR</w:t>
      </w:r>
      <w:r>
        <w:t xml:space="preserve"> </w:t>
      </w:r>
      <w:r w:rsidRPr="00C921A0">
        <w:t>conditions for</w:t>
      </w:r>
      <w:r>
        <w:t xml:space="preserve"> </w:t>
      </w:r>
      <w:proofErr w:type="spellStart"/>
      <w:r w:rsidRPr="00C921A0">
        <w:t>tuf</w:t>
      </w:r>
      <w:proofErr w:type="spellEnd"/>
      <w:r>
        <w:t xml:space="preserve"> </w:t>
      </w:r>
      <w:r w:rsidRPr="00C921A0">
        <w:t>were as follows: 15 min of initial denaturation at 95°C, followed</w:t>
      </w:r>
      <w:r>
        <w:t xml:space="preserve"> </w:t>
      </w:r>
      <w:r w:rsidRPr="00C921A0">
        <w:t xml:space="preserve">by 35 cycles of 30 s at 95°C, 30 s at 56°C, and 45 s at 72°C, with a final 10-minextension at 72°C. </w:t>
      </w:r>
    </w:p>
    <w:p w14:paraId="30E0CBFD" w14:textId="50E49BFD" w:rsidR="00C921A0" w:rsidRPr="00AE7E42" w:rsidRDefault="00C921A0" w:rsidP="00AE7E42">
      <w:r w:rsidRPr="00C921A0">
        <w:t xml:space="preserve">Gel electrophoresis was used to detect positive PCR </w:t>
      </w:r>
      <w:proofErr w:type="spellStart"/>
      <w:r w:rsidRPr="00C921A0">
        <w:t>signalsand</w:t>
      </w:r>
      <w:proofErr w:type="spellEnd"/>
      <w:r w:rsidRPr="00C921A0">
        <w:t xml:space="preserve"> to confirm amplicon lengths of 527 bp for 16S rRNA and 412 bp for </w:t>
      </w:r>
      <w:proofErr w:type="spellStart"/>
      <w:r w:rsidRPr="00C921A0">
        <w:t>thetufgene</w:t>
      </w:r>
      <w:proofErr w:type="spellEnd"/>
      <w:r w:rsidRPr="00C921A0">
        <w:t xml:space="preserve">. Prior to sequencing, the PCR products were purified using the </w:t>
      </w:r>
      <w:proofErr w:type="spellStart"/>
      <w:r w:rsidRPr="00C921A0">
        <w:t>ExoSAP-ITreagent</w:t>
      </w:r>
      <w:proofErr w:type="spellEnd"/>
      <w:r>
        <w:t xml:space="preserve"> </w:t>
      </w:r>
      <w:r w:rsidRPr="00C921A0">
        <w:t>(USB</w:t>
      </w:r>
      <w:r>
        <w:t xml:space="preserve"> </w:t>
      </w:r>
      <w:r w:rsidRPr="00C921A0">
        <w:t>Corporation,</w:t>
      </w:r>
      <w:r>
        <w:t xml:space="preserve"> </w:t>
      </w:r>
      <w:r w:rsidRPr="00C921A0">
        <w:t>Cleveland,</w:t>
      </w:r>
      <w:r>
        <w:t xml:space="preserve"> </w:t>
      </w:r>
      <w:r w:rsidRPr="00C921A0">
        <w:t>OH)</w:t>
      </w:r>
      <w:r>
        <w:t xml:space="preserve"> </w:t>
      </w:r>
      <w:r w:rsidRPr="00C921A0">
        <w:t>according</w:t>
      </w:r>
      <w:r>
        <w:t xml:space="preserve"> </w:t>
      </w:r>
      <w:r w:rsidRPr="00C921A0">
        <w:t>to</w:t>
      </w:r>
      <w:r>
        <w:t xml:space="preserve"> </w:t>
      </w:r>
      <w:r w:rsidRPr="00C921A0">
        <w:t>the</w:t>
      </w:r>
      <w:r>
        <w:t xml:space="preserve"> </w:t>
      </w:r>
      <w:proofErr w:type="spellStart"/>
      <w:r w:rsidRPr="00C921A0">
        <w:t>manufacturer’sinstructions</w:t>
      </w:r>
      <w:proofErr w:type="spellEnd"/>
      <w:r w:rsidRPr="00C921A0">
        <w:t xml:space="preserve">. Forward and reverse sequencing reactions were conducted for </w:t>
      </w:r>
      <w:proofErr w:type="spellStart"/>
      <w:r w:rsidRPr="00C921A0">
        <w:t>eachof</w:t>
      </w:r>
      <w:proofErr w:type="spellEnd"/>
      <w:r w:rsidRPr="00C921A0">
        <w:t xml:space="preserve"> the amplified products. The sequencing reaction mixture for 16S rRNA con-</w:t>
      </w:r>
      <w:proofErr w:type="spellStart"/>
      <w:r w:rsidRPr="00C921A0">
        <w:t>sisted</w:t>
      </w:r>
      <w:proofErr w:type="spellEnd"/>
      <w:r w:rsidRPr="00C921A0">
        <w:t xml:space="preserve"> of 10</w:t>
      </w:r>
      <w:r w:rsidRPr="00C921A0">
        <w:t xml:space="preserve">l of </w:t>
      </w:r>
      <w:proofErr w:type="spellStart"/>
      <w:r w:rsidRPr="00C921A0">
        <w:t>MicroSeq</w:t>
      </w:r>
      <w:proofErr w:type="spellEnd"/>
      <w:r w:rsidRPr="00C921A0">
        <w:t xml:space="preserve"> 500 sequencing mix (containing 1.6 </w:t>
      </w:r>
      <w:proofErr w:type="spellStart"/>
      <w:r w:rsidRPr="00C921A0">
        <w:t>pmol</w:t>
      </w:r>
      <w:proofErr w:type="spellEnd"/>
      <w:r w:rsidRPr="00C921A0">
        <w:t xml:space="preserve"> of MSQ-For MSQ-R) primers, 2.9</w:t>
      </w:r>
      <w:r w:rsidRPr="00C921A0">
        <w:t>l of molecular-grade water, and 1</w:t>
      </w:r>
      <w:r w:rsidRPr="00C921A0">
        <w:t xml:space="preserve">l of the </w:t>
      </w:r>
      <w:proofErr w:type="spellStart"/>
      <w:r w:rsidRPr="00C921A0">
        <w:t>purifiedPCR</w:t>
      </w:r>
      <w:proofErr w:type="spellEnd"/>
      <w:r>
        <w:t xml:space="preserve"> </w:t>
      </w:r>
      <w:r w:rsidRPr="00C921A0">
        <w:t>product.</w:t>
      </w:r>
      <w:r>
        <w:t xml:space="preserve"> </w:t>
      </w:r>
      <w:r w:rsidRPr="00C921A0">
        <w:t>For</w:t>
      </w:r>
      <w:r>
        <w:t xml:space="preserve"> </w:t>
      </w:r>
      <w:proofErr w:type="spellStart"/>
      <w:r w:rsidRPr="00C921A0">
        <w:t>thetufgene</w:t>
      </w:r>
      <w:proofErr w:type="spellEnd"/>
      <w:r w:rsidRPr="00C921A0">
        <w:t>,</w:t>
      </w:r>
      <w:r>
        <w:t xml:space="preserve"> </w:t>
      </w:r>
      <w:r w:rsidRPr="00C921A0">
        <w:t>sequencing</w:t>
      </w:r>
      <w:r>
        <w:t xml:space="preserve"> </w:t>
      </w:r>
      <w:r w:rsidRPr="00C921A0">
        <w:t>reactions</w:t>
      </w:r>
      <w:r>
        <w:t xml:space="preserve"> </w:t>
      </w:r>
      <w:r w:rsidRPr="00C921A0">
        <w:t>were</w:t>
      </w:r>
      <w:r>
        <w:t xml:space="preserve"> </w:t>
      </w:r>
      <w:r w:rsidRPr="00C921A0">
        <w:t>performed</w:t>
      </w:r>
      <w:r>
        <w:t xml:space="preserve"> </w:t>
      </w:r>
      <w:proofErr w:type="spellStart"/>
      <w:r w:rsidRPr="00C921A0">
        <w:t>usingBigDye</w:t>
      </w:r>
      <w:proofErr w:type="spellEnd"/>
      <w:r w:rsidRPr="00C921A0">
        <w:t xml:space="preserve"> Terminator, version 3.1, reagents (Applied Biosystems Inc., Foster </w:t>
      </w:r>
      <w:proofErr w:type="spellStart"/>
      <w:proofErr w:type="gramStart"/>
      <w:r w:rsidRPr="00C921A0">
        <w:t>City,CA</w:t>
      </w:r>
      <w:proofErr w:type="spellEnd"/>
      <w:proofErr w:type="gramEnd"/>
      <w:r w:rsidRPr="00C921A0">
        <w:t>). Briefly, the sequencing reaction mixture consisted of 1</w:t>
      </w:r>
      <w:r w:rsidRPr="00C921A0">
        <w:t xml:space="preserve">l of </w:t>
      </w:r>
      <w:proofErr w:type="spellStart"/>
      <w:r w:rsidRPr="00C921A0">
        <w:t>BigDye</w:t>
      </w:r>
      <w:proofErr w:type="spellEnd"/>
      <w:r w:rsidRPr="00C921A0">
        <w:t xml:space="preserve"> </w:t>
      </w:r>
      <w:proofErr w:type="spellStart"/>
      <w:r w:rsidRPr="00C921A0">
        <w:t>ReadyReaction</w:t>
      </w:r>
      <w:proofErr w:type="spellEnd"/>
      <w:r>
        <w:t xml:space="preserve"> </w:t>
      </w:r>
      <w:r w:rsidRPr="00C921A0">
        <w:t>mix,</w:t>
      </w:r>
      <w:r>
        <w:t xml:space="preserve"> </w:t>
      </w:r>
      <w:r w:rsidRPr="00C921A0">
        <w:t>3.5</w:t>
      </w:r>
      <w:r w:rsidRPr="00C921A0">
        <w:t>l</w:t>
      </w:r>
      <w:r>
        <w:t xml:space="preserve"> </w:t>
      </w:r>
      <w:r w:rsidRPr="00C921A0">
        <w:t>of</w:t>
      </w:r>
      <w:r>
        <w:t xml:space="preserve"> </w:t>
      </w:r>
      <w:proofErr w:type="spellStart"/>
      <w:r w:rsidRPr="00C921A0">
        <w:t>BigDye</w:t>
      </w:r>
      <w:proofErr w:type="spellEnd"/>
      <w:r>
        <w:t xml:space="preserve"> </w:t>
      </w:r>
      <w:r w:rsidRPr="00C921A0">
        <w:t>sequencing</w:t>
      </w:r>
      <w:r>
        <w:t xml:space="preserve"> </w:t>
      </w:r>
      <w:r w:rsidRPr="00C921A0">
        <w:t>buffer</w:t>
      </w:r>
      <w:r>
        <w:t xml:space="preserve"> </w:t>
      </w:r>
      <w:r w:rsidRPr="00C921A0">
        <w:t>(5</w:t>
      </w:r>
      <w:r w:rsidRPr="00C921A0">
        <w:separator/>
        <w:t>)</w:t>
      </w:r>
      <w:r>
        <w:t xml:space="preserve"> </w:t>
      </w:r>
      <w:r w:rsidRPr="00C921A0">
        <w:t>(Applied</w:t>
      </w:r>
      <w:r>
        <w:t xml:space="preserve"> </w:t>
      </w:r>
      <w:proofErr w:type="spellStart"/>
      <w:r w:rsidRPr="00C921A0">
        <w:t>BiosystemsInc</w:t>
      </w:r>
      <w:proofErr w:type="spellEnd"/>
      <w:r w:rsidRPr="00C921A0">
        <w:t>.), 1.6</w:t>
      </w:r>
      <w:r w:rsidRPr="00C921A0">
        <w:t>l of a 1-pmol primer, 2.9</w:t>
      </w:r>
      <w:r w:rsidRPr="00C921A0">
        <w:t>l of molecular-grade water, and 1</w:t>
      </w:r>
      <w:r w:rsidRPr="00C921A0">
        <w:t/>
      </w:r>
      <w:proofErr w:type="spellStart"/>
      <w:r w:rsidRPr="00C921A0">
        <w:t>lofthepurified</w:t>
      </w:r>
      <w:proofErr w:type="spellEnd"/>
      <w:r w:rsidRPr="00C921A0">
        <w:t xml:space="preserve"> PCR product; the final reaction volume was 10</w:t>
      </w:r>
      <w:r w:rsidRPr="00C921A0">
        <w:t xml:space="preserve">l. The thermal </w:t>
      </w:r>
      <w:proofErr w:type="spellStart"/>
      <w:r w:rsidRPr="00C921A0">
        <w:t>cyclingconditions</w:t>
      </w:r>
      <w:proofErr w:type="spellEnd"/>
      <w:r w:rsidRPr="00C921A0">
        <w:t xml:space="preserve"> were as follows: 25 cycles of 10 s at 96°C,5sat50°C, and 4 min at60°C.</w:t>
      </w:r>
      <w:r>
        <w:t xml:space="preserve"> </w:t>
      </w:r>
      <w:r w:rsidRPr="00C921A0">
        <w:t>The</w:t>
      </w:r>
      <w:r>
        <w:t xml:space="preserve"> </w:t>
      </w:r>
      <w:r w:rsidRPr="00C921A0">
        <w:t>sequencing</w:t>
      </w:r>
      <w:r>
        <w:t xml:space="preserve"> </w:t>
      </w:r>
      <w:r w:rsidRPr="00C921A0">
        <w:t>products</w:t>
      </w:r>
      <w:r>
        <w:t xml:space="preserve"> </w:t>
      </w:r>
      <w:r w:rsidRPr="00C921A0">
        <w:t>were</w:t>
      </w:r>
      <w:r>
        <w:t xml:space="preserve"> </w:t>
      </w:r>
      <w:r w:rsidRPr="00C921A0">
        <w:t>purified</w:t>
      </w:r>
      <w:r>
        <w:t xml:space="preserve"> </w:t>
      </w:r>
      <w:r w:rsidRPr="00C921A0">
        <w:t>using</w:t>
      </w:r>
      <w:r>
        <w:t xml:space="preserve"> </w:t>
      </w:r>
      <w:r w:rsidRPr="00C921A0">
        <w:t>ethanol–sodium</w:t>
      </w:r>
      <w:r>
        <w:t xml:space="preserve"> </w:t>
      </w:r>
      <w:proofErr w:type="spellStart"/>
      <w:proofErr w:type="gramStart"/>
      <w:r w:rsidRPr="00C921A0">
        <w:t>acetate.Sequencing</w:t>
      </w:r>
      <w:proofErr w:type="spellEnd"/>
      <w:proofErr w:type="gramEnd"/>
      <w:r w:rsidRPr="00C921A0">
        <w:t xml:space="preserve"> reactions were performed on an ABI Prism 3130xl genetic analyzer(Applied Biosystems Inc.) according to the standard automated sequencer pro-</w:t>
      </w:r>
      <w:proofErr w:type="spellStart"/>
      <w:r w:rsidRPr="00C921A0">
        <w:t>tocols</w:t>
      </w:r>
      <w:proofErr w:type="spellEnd"/>
    </w:p>
    <w:sectPr w:rsidR="00C921A0" w:rsidRPr="00AE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42"/>
    <w:rsid w:val="008800AC"/>
    <w:rsid w:val="00AE7E42"/>
    <w:rsid w:val="00B5099F"/>
    <w:rsid w:val="00C921A0"/>
    <w:rsid w:val="00D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CDFA"/>
  <w15:chartTrackingRefBased/>
  <w15:docId w15:val="{0438C2AA-90E3-4746-8E55-AF7BC28F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</cp:revision>
  <dcterms:created xsi:type="dcterms:W3CDTF">2022-10-12T12:31:00Z</dcterms:created>
  <dcterms:modified xsi:type="dcterms:W3CDTF">2022-10-12T14:59:00Z</dcterms:modified>
</cp:coreProperties>
</file>